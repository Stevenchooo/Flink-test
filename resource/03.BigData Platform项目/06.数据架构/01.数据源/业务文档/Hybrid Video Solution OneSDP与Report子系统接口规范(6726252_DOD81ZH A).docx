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4107"/>
        <w:gridCol w:w="4313"/>
      </w:tblGrid>
      <w:tr w:rsidR="00DD75E5" w:rsidTr="00ED658C">
        <w:trPr>
          <w:cantSplit/>
        </w:trPr>
        <w:tc>
          <w:tcPr>
            <w:tcW w:w="2439" w:type="pct"/>
          </w:tcPr>
          <w:p w:rsidR="00DD75E5" w:rsidRPr="00A20D15" w:rsidRDefault="00DD75E5" w:rsidP="00DA2A34">
            <w:pPr>
              <w:pStyle w:val="afa"/>
            </w:pPr>
            <w:r w:rsidRPr="00A20D15">
              <w:rPr>
                <w:rFonts w:hint="eastAsia"/>
              </w:rPr>
              <w:t>产品名称</w:t>
            </w:r>
          </w:p>
        </w:tc>
        <w:tc>
          <w:tcPr>
            <w:tcW w:w="2561" w:type="pct"/>
          </w:tcPr>
          <w:p w:rsidR="00DD75E5" w:rsidRPr="00A20D15" w:rsidRDefault="00DD75E5" w:rsidP="00ED658C">
            <w:pPr>
              <w:pStyle w:val="afa"/>
            </w:pPr>
            <w:r w:rsidRPr="00A20D15">
              <w:rPr>
                <w:rFonts w:hint="eastAsia"/>
              </w:rPr>
              <w:t>密级</w:t>
            </w:r>
          </w:p>
        </w:tc>
      </w:tr>
      <w:tr w:rsidR="00DD75E5" w:rsidTr="00ED658C">
        <w:trPr>
          <w:cantSplit/>
        </w:trPr>
        <w:tc>
          <w:tcPr>
            <w:tcW w:w="2439" w:type="pct"/>
          </w:tcPr>
          <w:p w:rsidR="00DD75E5" w:rsidRPr="00A20D15" w:rsidRDefault="00DA2A34" w:rsidP="00ED658C">
            <w:pPr>
              <w:pStyle w:val="afa"/>
            </w:pPr>
            <w:r>
              <w:rPr>
                <w:rFonts w:hint="eastAsia"/>
              </w:rPr>
              <w:t>OneSDP</w:t>
            </w:r>
          </w:p>
        </w:tc>
        <w:tc>
          <w:tcPr>
            <w:tcW w:w="2561" w:type="pct"/>
          </w:tcPr>
          <w:p w:rsidR="00DD75E5" w:rsidRPr="008E712C" w:rsidRDefault="00DA2A34" w:rsidP="00ED658C">
            <w:pPr>
              <w:pStyle w:val="afa"/>
            </w:pPr>
            <w:r>
              <w:rPr>
                <w:rFonts w:hint="eastAsia"/>
              </w:rPr>
              <w:t>内部公开</w:t>
            </w:r>
          </w:p>
        </w:tc>
      </w:tr>
      <w:tr w:rsidR="00DD75E5" w:rsidTr="00ED658C">
        <w:trPr>
          <w:cantSplit/>
        </w:trPr>
        <w:tc>
          <w:tcPr>
            <w:tcW w:w="2439" w:type="pct"/>
          </w:tcPr>
          <w:p w:rsidR="00DD75E5" w:rsidRPr="00A20D15" w:rsidRDefault="00DD75E5" w:rsidP="00ED658C">
            <w:pPr>
              <w:pStyle w:val="afa"/>
            </w:pPr>
            <w:r w:rsidRPr="00A20D15">
              <w:rPr>
                <w:rFonts w:hint="eastAsia"/>
              </w:rPr>
              <w:t>产品版本</w:t>
            </w:r>
          </w:p>
        </w:tc>
        <w:tc>
          <w:tcPr>
            <w:tcW w:w="2561" w:type="pct"/>
            <w:vMerge w:val="restart"/>
            <w:vAlign w:val="center"/>
          </w:tcPr>
          <w:p w:rsidR="00DD75E5" w:rsidRPr="00A20D15" w:rsidRDefault="00DD75E5" w:rsidP="00ED658C">
            <w:pPr>
              <w:pStyle w:val="afa"/>
            </w:pPr>
            <w:r w:rsidRPr="00A20D15">
              <w:rPr>
                <w:rFonts w:hint="eastAsia"/>
              </w:rPr>
              <w:t>共</w:t>
            </w:r>
            <w:fldSimple w:instr=" NUMPAGES   \* MERGEFORMAT ">
              <w:r w:rsidR="00C35A24">
                <w:rPr>
                  <w:noProof/>
                </w:rPr>
                <w:t>102</w:t>
              </w:r>
            </w:fldSimple>
            <w:r w:rsidRPr="00A20D15">
              <w:rPr>
                <w:rFonts w:hint="eastAsia"/>
              </w:rPr>
              <w:t>页</w:t>
            </w:r>
          </w:p>
        </w:tc>
      </w:tr>
      <w:tr w:rsidR="00DD75E5" w:rsidTr="00ED658C">
        <w:trPr>
          <w:cantSplit/>
        </w:trPr>
        <w:tc>
          <w:tcPr>
            <w:tcW w:w="2439" w:type="pct"/>
          </w:tcPr>
          <w:p w:rsidR="00DD75E5" w:rsidRDefault="002B060F" w:rsidP="00C12883">
            <w:pPr>
              <w:pStyle w:val="afa"/>
            </w:pPr>
            <w:r>
              <w:rPr>
                <w:rFonts w:hint="eastAsia"/>
              </w:rPr>
              <w:t>V200R003</w:t>
            </w:r>
          </w:p>
        </w:tc>
        <w:tc>
          <w:tcPr>
            <w:tcW w:w="2561" w:type="pct"/>
            <w:vMerge/>
          </w:tcPr>
          <w:p w:rsidR="00DD75E5" w:rsidRDefault="00DD75E5" w:rsidP="00ED658C">
            <w:pPr>
              <w:pStyle w:val="afa"/>
              <w:ind w:firstLine="420"/>
            </w:pPr>
          </w:p>
        </w:tc>
      </w:tr>
    </w:tbl>
    <w:p w:rsidR="00DD75E5" w:rsidRDefault="00DD75E5" w:rsidP="00DD75E5">
      <w:pPr>
        <w:pStyle w:val="afa"/>
      </w:pPr>
    </w:p>
    <w:p w:rsidR="00DD75E5" w:rsidRDefault="00DD75E5" w:rsidP="00DD75E5">
      <w:pPr>
        <w:pStyle w:val="afa"/>
      </w:pPr>
    </w:p>
    <w:p w:rsidR="00DD75E5" w:rsidRPr="005A284B" w:rsidRDefault="00A74D40" w:rsidP="00DD75E5">
      <w:pPr>
        <w:pStyle w:val="afb"/>
        <w:outlineLvl w:val="0"/>
      </w:pPr>
      <w:r>
        <w:rPr>
          <w:bCs w:val="0"/>
        </w:rPr>
        <w:t>Hybrid Video Solution</w:t>
      </w:r>
      <w:r w:rsidR="00C12883">
        <w:rPr>
          <w:bCs w:val="0"/>
        </w:rPr>
        <w:t xml:space="preserve"> </w:t>
      </w:r>
      <w:r w:rsidR="003E75DC">
        <w:rPr>
          <w:bCs w:val="0"/>
        </w:rPr>
        <w:t>OneSDP</w:t>
      </w:r>
      <w:r w:rsidR="00C12883" w:rsidRPr="00A15917">
        <w:rPr>
          <w:rFonts w:hint="eastAsia"/>
          <w:bCs w:val="0"/>
        </w:rPr>
        <w:t>与</w:t>
      </w:r>
      <w:r w:rsidR="003E75DC" w:rsidRPr="003E75DC">
        <w:rPr>
          <w:bCs w:val="0"/>
        </w:rPr>
        <w:t>Report</w:t>
      </w:r>
      <w:r w:rsidR="00FC6C31">
        <w:rPr>
          <w:rFonts w:hint="eastAsia"/>
          <w:bCs w:val="0"/>
        </w:rPr>
        <w:t>子</w:t>
      </w:r>
      <w:r w:rsidR="00FC6C31">
        <w:rPr>
          <w:bCs w:val="0"/>
        </w:rPr>
        <w:t>系统</w:t>
      </w:r>
      <w:r w:rsidR="00C12883" w:rsidRPr="00A15917">
        <w:rPr>
          <w:rFonts w:hint="eastAsia"/>
          <w:bCs w:val="0"/>
        </w:rPr>
        <w:t>接口规范</w:t>
      </w:r>
    </w:p>
    <w:p w:rsidR="00DD75E5" w:rsidRDefault="00DD75E5" w:rsidP="00DD75E5">
      <w:pPr>
        <w:pStyle w:val="afa"/>
      </w:pPr>
    </w:p>
    <w:p w:rsidR="00DD75E5" w:rsidRDefault="009549DB" w:rsidP="00D17639">
      <w:pPr>
        <w:rPr>
          <w:rStyle w:val="af5"/>
          <w:rFonts w:ascii="Times New Roman" w:hAnsi="Times New Roman"/>
          <w:b w:val="0"/>
          <w:bCs w:val="0"/>
          <w:color w:val="auto"/>
          <w:sz w:val="21"/>
        </w:rPr>
      </w:pPr>
      <w:r>
        <w:rPr>
          <w:rStyle w:val="af5"/>
          <w:rFonts w:ascii="Times New Roman" w:hAnsi="Times New Roman" w:hint="eastAsia"/>
          <w:b w:val="0"/>
          <w:bCs w:val="0"/>
          <w:color w:val="auto"/>
          <w:sz w:val="21"/>
        </w:rPr>
        <w:t xml:space="preserve">                                        </w:t>
      </w:r>
    </w:p>
    <w:p w:rsidR="00D17639" w:rsidRDefault="00D17639" w:rsidP="00D17639">
      <w:pPr>
        <w:rPr>
          <w:rStyle w:val="af5"/>
          <w:rFonts w:ascii="Times New Roman" w:hAnsi="Times New Roman"/>
          <w:b w:val="0"/>
          <w:bCs w:val="0"/>
          <w:color w:val="auto"/>
          <w:sz w:val="21"/>
        </w:rPr>
      </w:pPr>
    </w:p>
    <w:p w:rsidR="00D17639" w:rsidRPr="001108AB" w:rsidRDefault="00D17639" w:rsidP="001108AB"/>
    <w:p w:rsidR="00DD75E5" w:rsidRDefault="00DD75E5" w:rsidP="00DD75E5">
      <w:pPr>
        <w:pStyle w:val="afa"/>
      </w:pPr>
    </w:p>
    <w:p w:rsidR="00DD75E5" w:rsidRPr="005A284B" w:rsidRDefault="00DD75E5" w:rsidP="00DD75E5">
      <w:pPr>
        <w:pStyle w:val="afa"/>
      </w:pPr>
    </w:p>
    <w:tbl>
      <w:tblPr>
        <w:tblW w:w="5000" w:type="pct"/>
        <w:jc w:val="center"/>
        <w:tblLook w:val="0000" w:firstRow="0" w:lastRow="0" w:firstColumn="0" w:lastColumn="0" w:noHBand="0" w:noVBand="0"/>
      </w:tblPr>
      <w:tblGrid>
        <w:gridCol w:w="2153"/>
        <w:gridCol w:w="2841"/>
        <w:gridCol w:w="1159"/>
        <w:gridCol w:w="2369"/>
      </w:tblGrid>
      <w:tr w:rsidR="00DD75E5" w:rsidRPr="005A284B" w:rsidTr="00ED658C">
        <w:trPr>
          <w:jc w:val="center"/>
        </w:trPr>
        <w:tc>
          <w:tcPr>
            <w:tcW w:w="1263" w:type="pct"/>
            <w:vAlign w:val="center"/>
          </w:tcPr>
          <w:p w:rsidR="00DD75E5" w:rsidRPr="005A284B" w:rsidRDefault="00DD75E5" w:rsidP="00ED658C">
            <w:pPr>
              <w:pStyle w:val="afa"/>
            </w:pPr>
            <w:r w:rsidRPr="005A284B">
              <w:rPr>
                <w:rFonts w:hint="eastAsia"/>
              </w:rPr>
              <w:t>拟制</w:t>
            </w:r>
          </w:p>
        </w:tc>
        <w:tc>
          <w:tcPr>
            <w:tcW w:w="1667" w:type="pct"/>
            <w:tcBorders>
              <w:bottom w:val="single" w:sz="6" w:space="0" w:color="auto"/>
            </w:tcBorders>
            <w:vAlign w:val="center"/>
          </w:tcPr>
          <w:p w:rsidR="00DD75E5" w:rsidRPr="005A284B" w:rsidRDefault="00C12883" w:rsidP="00ED658C">
            <w:pPr>
              <w:pStyle w:val="afa"/>
            </w:pPr>
            <w:r>
              <w:rPr>
                <w:rFonts w:hint="eastAsia"/>
              </w:rPr>
              <w:t>吴荣俊</w:t>
            </w:r>
            <w:r>
              <w:rPr>
                <w:rFonts w:hint="eastAsia"/>
              </w:rPr>
              <w:t xml:space="preserve"> 00246467</w:t>
            </w:r>
          </w:p>
        </w:tc>
        <w:tc>
          <w:tcPr>
            <w:tcW w:w="680" w:type="pct"/>
            <w:vAlign w:val="center"/>
          </w:tcPr>
          <w:p w:rsidR="00DD75E5" w:rsidRPr="005A284B" w:rsidRDefault="00DD75E5" w:rsidP="00ED658C">
            <w:pPr>
              <w:pStyle w:val="afa"/>
            </w:pPr>
            <w:r w:rsidRPr="005A284B">
              <w:rPr>
                <w:rFonts w:hint="eastAsia"/>
              </w:rPr>
              <w:t>日期</w:t>
            </w:r>
          </w:p>
        </w:tc>
        <w:tc>
          <w:tcPr>
            <w:tcW w:w="1390" w:type="pct"/>
            <w:tcBorders>
              <w:bottom w:val="single" w:sz="6" w:space="0" w:color="auto"/>
            </w:tcBorders>
            <w:vAlign w:val="center"/>
          </w:tcPr>
          <w:p w:rsidR="00DD75E5" w:rsidRPr="005A284B" w:rsidRDefault="00C12883" w:rsidP="00ED658C">
            <w:pPr>
              <w:pStyle w:val="afa"/>
            </w:pPr>
            <w:r>
              <w:rPr>
                <w:rFonts w:hint="eastAsia"/>
              </w:rPr>
              <w:t>2014-09-05</w:t>
            </w:r>
          </w:p>
        </w:tc>
      </w:tr>
      <w:tr w:rsidR="00DD75E5" w:rsidRPr="005A284B" w:rsidTr="00ED658C">
        <w:trPr>
          <w:jc w:val="center"/>
        </w:trPr>
        <w:tc>
          <w:tcPr>
            <w:tcW w:w="1263" w:type="pct"/>
            <w:vAlign w:val="center"/>
          </w:tcPr>
          <w:p w:rsidR="00DD75E5" w:rsidRPr="005A284B" w:rsidRDefault="00DD75E5" w:rsidP="00ED658C">
            <w:pPr>
              <w:pStyle w:val="afa"/>
            </w:pPr>
            <w:r>
              <w:rPr>
                <w:rFonts w:hint="eastAsia"/>
              </w:rPr>
              <w:t>审核</w:t>
            </w:r>
          </w:p>
        </w:tc>
        <w:tc>
          <w:tcPr>
            <w:tcW w:w="1667" w:type="pct"/>
            <w:tcBorders>
              <w:top w:val="single" w:sz="6" w:space="0" w:color="auto"/>
              <w:bottom w:val="single" w:sz="6" w:space="0" w:color="auto"/>
            </w:tcBorders>
            <w:vAlign w:val="center"/>
          </w:tcPr>
          <w:p w:rsidR="00DD75E5" w:rsidRPr="00C76FEB" w:rsidRDefault="00B022B8" w:rsidP="00B022B8">
            <w:pPr>
              <w:pStyle w:val="afa"/>
            </w:pPr>
            <w:r>
              <w:rPr>
                <w:rFonts w:hint="eastAsia"/>
              </w:rPr>
              <w:t>OneSDP</w:t>
            </w:r>
            <w:r>
              <w:rPr>
                <w:rFonts w:hint="eastAsia"/>
              </w:rPr>
              <w:t>接口管控小组</w:t>
            </w:r>
          </w:p>
        </w:tc>
        <w:tc>
          <w:tcPr>
            <w:tcW w:w="680" w:type="pct"/>
            <w:vAlign w:val="center"/>
          </w:tcPr>
          <w:p w:rsidR="00DD75E5" w:rsidRPr="005A284B" w:rsidRDefault="00DD75E5" w:rsidP="00ED658C">
            <w:pPr>
              <w:pStyle w:val="afa"/>
            </w:pPr>
            <w:r w:rsidRPr="005A284B">
              <w:rPr>
                <w:rFonts w:hint="eastAsia"/>
              </w:rPr>
              <w:t>日期</w:t>
            </w:r>
          </w:p>
        </w:tc>
        <w:tc>
          <w:tcPr>
            <w:tcW w:w="1390" w:type="pct"/>
            <w:tcBorders>
              <w:top w:val="single" w:sz="6" w:space="0" w:color="auto"/>
              <w:bottom w:val="single" w:sz="6" w:space="0" w:color="auto"/>
            </w:tcBorders>
            <w:vAlign w:val="center"/>
          </w:tcPr>
          <w:p w:rsidR="00DD75E5" w:rsidRPr="005A284B" w:rsidRDefault="001A50EB" w:rsidP="00ED658C">
            <w:pPr>
              <w:pStyle w:val="afa"/>
            </w:pPr>
            <w:r>
              <w:rPr>
                <w:rFonts w:hint="eastAsia"/>
              </w:rPr>
              <w:t>2014-10-20</w:t>
            </w:r>
          </w:p>
        </w:tc>
      </w:tr>
      <w:tr w:rsidR="00DD75E5" w:rsidRPr="005A284B" w:rsidTr="00ED658C">
        <w:trPr>
          <w:jc w:val="center"/>
        </w:trPr>
        <w:tc>
          <w:tcPr>
            <w:tcW w:w="1263" w:type="pct"/>
            <w:vAlign w:val="center"/>
          </w:tcPr>
          <w:p w:rsidR="00DD75E5" w:rsidRPr="005A284B" w:rsidRDefault="00DD75E5" w:rsidP="00ED658C">
            <w:pPr>
              <w:pStyle w:val="afa"/>
            </w:pPr>
            <w:r w:rsidRPr="005A284B">
              <w:rPr>
                <w:rFonts w:hint="eastAsia"/>
              </w:rPr>
              <w:t>批准</w:t>
            </w:r>
          </w:p>
        </w:tc>
        <w:tc>
          <w:tcPr>
            <w:tcW w:w="1667" w:type="pct"/>
            <w:tcBorders>
              <w:top w:val="single" w:sz="6" w:space="0" w:color="auto"/>
              <w:bottom w:val="single" w:sz="6" w:space="0" w:color="auto"/>
            </w:tcBorders>
            <w:vAlign w:val="center"/>
          </w:tcPr>
          <w:p w:rsidR="00DD75E5" w:rsidRPr="001E53A2" w:rsidRDefault="001A50EB" w:rsidP="00ED658C">
            <w:pPr>
              <w:pStyle w:val="afa"/>
            </w:pPr>
            <w:r>
              <w:rPr>
                <w:rFonts w:hint="eastAsia"/>
              </w:rPr>
              <w:t>张卫兵</w:t>
            </w:r>
          </w:p>
        </w:tc>
        <w:tc>
          <w:tcPr>
            <w:tcW w:w="680" w:type="pct"/>
            <w:vAlign w:val="center"/>
          </w:tcPr>
          <w:p w:rsidR="00DD75E5" w:rsidRPr="005A284B" w:rsidRDefault="00DD75E5" w:rsidP="00ED658C">
            <w:pPr>
              <w:pStyle w:val="afa"/>
            </w:pPr>
            <w:r w:rsidRPr="005A284B">
              <w:rPr>
                <w:rFonts w:hint="eastAsia"/>
              </w:rPr>
              <w:t>日期</w:t>
            </w:r>
          </w:p>
        </w:tc>
        <w:tc>
          <w:tcPr>
            <w:tcW w:w="1390" w:type="pct"/>
            <w:tcBorders>
              <w:top w:val="single" w:sz="6" w:space="0" w:color="auto"/>
              <w:bottom w:val="single" w:sz="6" w:space="0" w:color="auto"/>
            </w:tcBorders>
            <w:vAlign w:val="center"/>
          </w:tcPr>
          <w:p w:rsidR="00DD75E5" w:rsidRPr="005A284B" w:rsidRDefault="001A50EB" w:rsidP="00D873FB">
            <w:pPr>
              <w:pStyle w:val="afa"/>
            </w:pPr>
            <w:r>
              <w:rPr>
                <w:rFonts w:hint="eastAsia"/>
              </w:rPr>
              <w:t>2014-1</w:t>
            </w:r>
            <w:r w:rsidR="00D873FB">
              <w:rPr>
                <w:rFonts w:hint="eastAsia"/>
              </w:rPr>
              <w:t>1</w:t>
            </w:r>
            <w:r>
              <w:rPr>
                <w:rFonts w:hint="eastAsia"/>
              </w:rPr>
              <w:t>-</w:t>
            </w:r>
            <w:r w:rsidR="00D873FB">
              <w:rPr>
                <w:rFonts w:hint="eastAsia"/>
              </w:rPr>
              <w:t>01</w:t>
            </w:r>
          </w:p>
        </w:tc>
      </w:tr>
    </w:tbl>
    <w:p w:rsidR="00DD75E5" w:rsidRDefault="00DD75E5" w:rsidP="00DD75E5">
      <w:pPr>
        <w:pStyle w:val="afa"/>
      </w:pPr>
    </w:p>
    <w:p w:rsidR="00DD75E5" w:rsidRDefault="00DD75E5" w:rsidP="00DD75E5">
      <w:pPr>
        <w:pStyle w:val="afa"/>
      </w:pPr>
    </w:p>
    <w:p w:rsidR="00DD75E5" w:rsidRDefault="00DD75E5" w:rsidP="00DD75E5">
      <w:pPr>
        <w:pStyle w:val="afa"/>
      </w:pPr>
    </w:p>
    <w:p w:rsidR="00DD75E5" w:rsidRPr="005A284B" w:rsidRDefault="00DD75E5" w:rsidP="00DD75E5">
      <w:pPr>
        <w:pStyle w:val="afa"/>
      </w:pPr>
      <w:r>
        <w:rPr>
          <w:noProof/>
        </w:rPr>
        <w:drawing>
          <wp:inline distT="0" distB="0" distL="0" distR="0">
            <wp:extent cx="717550" cy="716280"/>
            <wp:effectExtent l="19050" t="0" r="6350" b="0"/>
            <wp:docPr id="2" name="图片 2"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W_POS_RGB_Vertical"/>
                    <pic:cNvPicPr>
                      <a:picLocks noChangeAspect="1" noChangeArrowheads="1"/>
                    </pic:cNvPicPr>
                  </pic:nvPicPr>
                  <pic:blipFill>
                    <a:blip r:embed="rId10" cstate="print"/>
                    <a:srcRect/>
                    <a:stretch>
                      <a:fillRect/>
                    </a:stretch>
                  </pic:blipFill>
                  <pic:spPr bwMode="auto">
                    <a:xfrm>
                      <a:off x="0" y="0"/>
                      <a:ext cx="717550" cy="716280"/>
                    </a:xfrm>
                    <a:prstGeom prst="rect">
                      <a:avLst/>
                    </a:prstGeom>
                    <a:noFill/>
                    <a:ln w="9525">
                      <a:noFill/>
                      <a:miter lim="800000"/>
                      <a:headEnd/>
                      <a:tailEnd/>
                    </a:ln>
                  </pic:spPr>
                </pic:pic>
              </a:graphicData>
            </a:graphic>
          </wp:inline>
        </w:drawing>
      </w:r>
    </w:p>
    <w:p w:rsidR="00DD75E5" w:rsidRPr="005A284B" w:rsidRDefault="00DD75E5" w:rsidP="00DD75E5">
      <w:pPr>
        <w:pStyle w:val="afc"/>
      </w:pPr>
    </w:p>
    <w:p w:rsidR="00DD75E5" w:rsidRPr="005A284B" w:rsidRDefault="00DD75E5" w:rsidP="00DD75E5">
      <w:pPr>
        <w:pStyle w:val="afc"/>
      </w:pPr>
    </w:p>
    <w:p w:rsidR="00DD75E5" w:rsidRPr="005A284B" w:rsidRDefault="00DD75E5" w:rsidP="00DD75E5">
      <w:pPr>
        <w:pStyle w:val="af9"/>
      </w:pPr>
    </w:p>
    <w:p w:rsidR="00DD75E5" w:rsidRPr="005A284B" w:rsidRDefault="00DD75E5" w:rsidP="00DD75E5">
      <w:pPr>
        <w:pStyle w:val="af9"/>
      </w:pPr>
      <w:r w:rsidRPr="005A284B">
        <w:rPr>
          <w:rFonts w:hint="eastAsia"/>
        </w:rPr>
        <w:t>华为技术有限公司</w:t>
      </w:r>
    </w:p>
    <w:p w:rsidR="00DD75E5" w:rsidRPr="005A284B" w:rsidRDefault="00DD75E5" w:rsidP="00DD75E5">
      <w:pPr>
        <w:pStyle w:val="afa"/>
      </w:pPr>
      <w:r w:rsidRPr="005A284B">
        <w:rPr>
          <w:rFonts w:hint="eastAsia"/>
        </w:rPr>
        <w:t>版权所有</w:t>
      </w:r>
      <w:r w:rsidRPr="005A284B">
        <w:t xml:space="preserve">  </w:t>
      </w:r>
      <w:r w:rsidRPr="005A284B">
        <w:rPr>
          <w:rFonts w:hint="eastAsia"/>
        </w:rPr>
        <w:t>侵权必究</w:t>
      </w:r>
    </w:p>
    <w:p w:rsidR="00DD75E5" w:rsidRPr="00EC6C19" w:rsidRDefault="00DD75E5" w:rsidP="00DD75E5">
      <w:pPr>
        <w:rPr>
          <w:sz w:val="20"/>
        </w:rPr>
      </w:pPr>
    </w:p>
    <w:p w:rsidR="00DD75E5" w:rsidRPr="00EC6C19" w:rsidRDefault="00DD75E5" w:rsidP="00DD75E5">
      <w:pPr>
        <w:rPr>
          <w:sz w:val="20"/>
        </w:rPr>
      </w:pPr>
    </w:p>
    <w:p w:rsidR="00DD75E5" w:rsidRPr="00EC6C19" w:rsidRDefault="00DD75E5" w:rsidP="00DD75E5">
      <w:pPr>
        <w:rPr>
          <w:sz w:val="20"/>
        </w:rPr>
      </w:pPr>
    </w:p>
    <w:p w:rsidR="00DD75E5" w:rsidRPr="00EC6C19" w:rsidRDefault="00DD75E5" w:rsidP="00DD75E5">
      <w:pPr>
        <w:rPr>
          <w:sz w:val="20"/>
        </w:rPr>
      </w:pPr>
    </w:p>
    <w:p w:rsidR="00DD75E5" w:rsidRPr="00EC6C19" w:rsidRDefault="00DD75E5" w:rsidP="00DD75E5">
      <w:pPr>
        <w:rPr>
          <w:sz w:val="20"/>
        </w:rPr>
      </w:pPr>
    </w:p>
    <w:p w:rsidR="00DD75E5" w:rsidRPr="00EC6C19" w:rsidRDefault="00DD75E5" w:rsidP="00DD75E5">
      <w:pPr>
        <w:rPr>
          <w:sz w:val="20"/>
        </w:rPr>
      </w:pPr>
    </w:p>
    <w:p w:rsidR="00DD75E5" w:rsidRPr="00EC6C19" w:rsidRDefault="00DD75E5" w:rsidP="00DD75E5">
      <w:pPr>
        <w:rPr>
          <w:sz w:val="20"/>
        </w:rPr>
      </w:pPr>
    </w:p>
    <w:p w:rsidR="00DD75E5" w:rsidRPr="00EC6C19" w:rsidRDefault="00DD75E5" w:rsidP="00DD75E5">
      <w:pPr>
        <w:rPr>
          <w:sz w:val="20"/>
        </w:rPr>
      </w:pPr>
    </w:p>
    <w:p w:rsidR="00DD75E5" w:rsidRPr="00EC6C19" w:rsidRDefault="00DD75E5" w:rsidP="00DD75E5">
      <w:pPr>
        <w:rPr>
          <w:sz w:val="20"/>
        </w:rPr>
      </w:pPr>
    </w:p>
    <w:p w:rsidR="00DD75E5" w:rsidRPr="00EC6C19" w:rsidRDefault="00DD75E5" w:rsidP="00DD75E5">
      <w:pPr>
        <w:rPr>
          <w:sz w:val="20"/>
        </w:rPr>
      </w:pPr>
    </w:p>
    <w:p w:rsidR="00DD75E5" w:rsidRPr="00CD3DBE" w:rsidRDefault="00DD75E5" w:rsidP="007541B5">
      <w:pPr>
        <w:pStyle w:val="aff5"/>
      </w:pPr>
      <w:bookmarkStart w:id="0" w:name="_Toc435003351"/>
      <w:r w:rsidRPr="00CD3DBE">
        <w:rPr>
          <w:rFonts w:hint="eastAsia"/>
        </w:rPr>
        <w:t>修订记录</w:t>
      </w:r>
      <w:bookmarkEnd w:id="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74"/>
        <w:gridCol w:w="1121"/>
        <w:gridCol w:w="4254"/>
        <w:gridCol w:w="1300"/>
        <w:gridCol w:w="873"/>
      </w:tblGrid>
      <w:tr w:rsidR="002015EA" w:rsidRPr="00012CE4" w:rsidTr="009634E9">
        <w:tc>
          <w:tcPr>
            <w:tcW w:w="571" w:type="pct"/>
            <w:shd w:val="clear" w:color="auto" w:fill="F3F3F3"/>
            <w:vAlign w:val="center"/>
          </w:tcPr>
          <w:p w:rsidR="002015EA" w:rsidRPr="006C5F69" w:rsidRDefault="002015EA" w:rsidP="00074D0B">
            <w:pPr>
              <w:pStyle w:val="TableHeading"/>
            </w:pPr>
            <w:r w:rsidRPr="006C5F69">
              <w:rPr>
                <w:rFonts w:hint="eastAsia"/>
              </w:rPr>
              <w:t>日期</w:t>
            </w:r>
          </w:p>
        </w:tc>
        <w:tc>
          <w:tcPr>
            <w:tcW w:w="658" w:type="pct"/>
            <w:shd w:val="clear" w:color="auto" w:fill="F3F3F3"/>
            <w:vAlign w:val="center"/>
          </w:tcPr>
          <w:p w:rsidR="002015EA" w:rsidRPr="006C5F69" w:rsidRDefault="002015EA" w:rsidP="00074D0B">
            <w:pPr>
              <w:pStyle w:val="TableHeading"/>
            </w:pPr>
            <w:r w:rsidRPr="006C5F69">
              <w:rPr>
                <w:rFonts w:hint="eastAsia"/>
              </w:rPr>
              <w:t>修订版本</w:t>
            </w:r>
          </w:p>
        </w:tc>
        <w:tc>
          <w:tcPr>
            <w:tcW w:w="2496" w:type="pct"/>
            <w:shd w:val="clear" w:color="auto" w:fill="F3F3F3"/>
            <w:vAlign w:val="center"/>
          </w:tcPr>
          <w:p w:rsidR="002015EA" w:rsidRPr="006C5F69" w:rsidRDefault="002015EA" w:rsidP="00074D0B">
            <w:pPr>
              <w:pStyle w:val="TableHeading"/>
            </w:pPr>
            <w:r w:rsidRPr="006C5F69">
              <w:rPr>
                <w:rFonts w:hint="eastAsia"/>
              </w:rPr>
              <w:t>修改描述</w:t>
            </w:r>
          </w:p>
        </w:tc>
        <w:tc>
          <w:tcPr>
            <w:tcW w:w="763" w:type="pct"/>
            <w:shd w:val="clear" w:color="auto" w:fill="F3F3F3"/>
          </w:tcPr>
          <w:p w:rsidR="002015EA" w:rsidRPr="006C5F69" w:rsidRDefault="002015EA" w:rsidP="00074D0B">
            <w:pPr>
              <w:pStyle w:val="TableHeading"/>
            </w:pPr>
            <w:r>
              <w:rPr>
                <w:rFonts w:hint="eastAsia"/>
              </w:rPr>
              <w:t>引入</w:t>
            </w:r>
            <w:r w:rsidR="004E421F">
              <w:rPr>
                <w:rFonts w:hint="eastAsia"/>
              </w:rPr>
              <w:t>局点和</w:t>
            </w:r>
            <w:r>
              <w:rPr>
                <w:rFonts w:hint="eastAsia"/>
              </w:rPr>
              <w:t>版本</w:t>
            </w:r>
          </w:p>
        </w:tc>
        <w:tc>
          <w:tcPr>
            <w:tcW w:w="513" w:type="pct"/>
            <w:shd w:val="clear" w:color="auto" w:fill="F3F3F3"/>
            <w:vAlign w:val="center"/>
          </w:tcPr>
          <w:p w:rsidR="002015EA" w:rsidRPr="006C5F69" w:rsidRDefault="002015EA" w:rsidP="00074D0B">
            <w:pPr>
              <w:pStyle w:val="TableHeading"/>
            </w:pPr>
            <w:r w:rsidRPr="006C5F69">
              <w:rPr>
                <w:rFonts w:hint="eastAsia"/>
              </w:rPr>
              <w:t>作者</w:t>
            </w:r>
          </w:p>
        </w:tc>
      </w:tr>
      <w:tr w:rsidR="002015EA" w:rsidTr="009634E9">
        <w:tc>
          <w:tcPr>
            <w:tcW w:w="571" w:type="pct"/>
            <w:shd w:val="clear" w:color="auto" w:fill="auto"/>
            <w:vAlign w:val="center"/>
          </w:tcPr>
          <w:p w:rsidR="002015EA" w:rsidRDefault="002015EA" w:rsidP="00ED658C">
            <w:pPr>
              <w:pStyle w:val="TableText"/>
              <w:jc w:val="both"/>
            </w:pPr>
            <w:r>
              <w:rPr>
                <w:rFonts w:hint="eastAsia"/>
              </w:rPr>
              <w:t>2014-09-05</w:t>
            </w:r>
          </w:p>
        </w:tc>
        <w:tc>
          <w:tcPr>
            <w:tcW w:w="658" w:type="pct"/>
            <w:shd w:val="clear" w:color="auto" w:fill="auto"/>
            <w:vAlign w:val="center"/>
          </w:tcPr>
          <w:p w:rsidR="002015EA" w:rsidRDefault="002015EA" w:rsidP="00ED658C">
            <w:pPr>
              <w:pStyle w:val="TableText"/>
              <w:jc w:val="both"/>
            </w:pPr>
            <w:r>
              <w:rPr>
                <w:rFonts w:hint="eastAsia"/>
              </w:rPr>
              <w:t>V</w:t>
            </w:r>
            <w:r>
              <w:t>1.0</w:t>
            </w:r>
            <w:r w:rsidR="00AE4B0A">
              <w:rPr>
                <w:rFonts w:hint="eastAsia"/>
              </w:rPr>
              <w:t>0</w:t>
            </w:r>
          </w:p>
        </w:tc>
        <w:tc>
          <w:tcPr>
            <w:tcW w:w="2496" w:type="pct"/>
            <w:shd w:val="clear" w:color="auto" w:fill="auto"/>
            <w:vAlign w:val="center"/>
          </w:tcPr>
          <w:p w:rsidR="002015EA" w:rsidRPr="006F1328" w:rsidRDefault="002015EA" w:rsidP="00ED658C">
            <w:pPr>
              <w:pStyle w:val="TableText"/>
              <w:jc w:val="both"/>
            </w:pPr>
            <w:r w:rsidRPr="006F1328">
              <w:rPr>
                <w:rFonts w:hint="eastAsia"/>
              </w:rPr>
              <w:t>初稿完成</w:t>
            </w:r>
          </w:p>
        </w:tc>
        <w:tc>
          <w:tcPr>
            <w:tcW w:w="763" w:type="pct"/>
          </w:tcPr>
          <w:p w:rsidR="002015EA" w:rsidRDefault="002015EA" w:rsidP="00ED658C">
            <w:pPr>
              <w:pStyle w:val="TableText"/>
              <w:jc w:val="both"/>
            </w:pPr>
          </w:p>
        </w:tc>
        <w:tc>
          <w:tcPr>
            <w:tcW w:w="513" w:type="pct"/>
            <w:shd w:val="clear" w:color="auto" w:fill="auto"/>
            <w:vAlign w:val="center"/>
          </w:tcPr>
          <w:p w:rsidR="002015EA" w:rsidRDefault="002015EA" w:rsidP="00ED658C">
            <w:pPr>
              <w:pStyle w:val="TableText"/>
              <w:jc w:val="both"/>
            </w:pPr>
            <w:r>
              <w:rPr>
                <w:rFonts w:hint="eastAsia"/>
              </w:rPr>
              <w:t>吴荣俊</w:t>
            </w:r>
            <w:r>
              <w:rPr>
                <w:rFonts w:hint="eastAsia"/>
              </w:rPr>
              <w:t xml:space="preserve"> 00246467</w:t>
            </w:r>
          </w:p>
        </w:tc>
      </w:tr>
      <w:tr w:rsidR="002015EA" w:rsidTr="009634E9">
        <w:trPr>
          <w:ins w:id="1" w:author="wtest222" w:date="2014-11-11T19:50:00Z"/>
        </w:trPr>
        <w:tc>
          <w:tcPr>
            <w:tcW w:w="571" w:type="pct"/>
            <w:shd w:val="clear" w:color="auto" w:fill="auto"/>
            <w:vAlign w:val="center"/>
          </w:tcPr>
          <w:p w:rsidR="002015EA" w:rsidRDefault="002015EA" w:rsidP="00ED658C">
            <w:pPr>
              <w:pStyle w:val="TableText"/>
              <w:jc w:val="both"/>
              <w:rPr>
                <w:ins w:id="2" w:author="wtest222" w:date="2014-11-11T19:50:00Z"/>
              </w:rPr>
            </w:pPr>
            <w:ins w:id="3" w:author="wtest222" w:date="2014-11-11T19:50:00Z">
              <w:r>
                <w:rPr>
                  <w:rFonts w:hint="eastAsia"/>
                </w:rPr>
                <w:t>2014-09-11</w:t>
              </w:r>
            </w:ins>
          </w:p>
        </w:tc>
        <w:tc>
          <w:tcPr>
            <w:tcW w:w="658" w:type="pct"/>
            <w:shd w:val="clear" w:color="auto" w:fill="auto"/>
            <w:vAlign w:val="center"/>
          </w:tcPr>
          <w:p w:rsidR="002015EA" w:rsidRDefault="002015EA" w:rsidP="00ED658C">
            <w:pPr>
              <w:pStyle w:val="TableText"/>
              <w:jc w:val="both"/>
              <w:rPr>
                <w:ins w:id="4" w:author="wtest222" w:date="2014-11-11T19:50:00Z"/>
              </w:rPr>
            </w:pPr>
            <w:ins w:id="5" w:author="wtest222" w:date="2014-11-11T19:50:00Z">
              <w:r>
                <w:rPr>
                  <w:rFonts w:hint="eastAsia"/>
                </w:rPr>
                <w:t>V1.</w:t>
              </w:r>
            </w:ins>
            <w:ins w:id="6" w:author="wtest222" w:date="2014-11-28T15:55:00Z">
              <w:r w:rsidR="00AE4B0A">
                <w:rPr>
                  <w:rFonts w:hint="eastAsia"/>
                </w:rPr>
                <w:t>0</w:t>
              </w:r>
            </w:ins>
            <w:ins w:id="7" w:author="wtest222" w:date="2014-11-11T19:50:00Z">
              <w:r>
                <w:rPr>
                  <w:rFonts w:hint="eastAsia"/>
                </w:rPr>
                <w:t>1</w:t>
              </w:r>
            </w:ins>
          </w:p>
        </w:tc>
        <w:tc>
          <w:tcPr>
            <w:tcW w:w="2496" w:type="pct"/>
            <w:shd w:val="clear" w:color="auto" w:fill="auto"/>
            <w:vAlign w:val="center"/>
          </w:tcPr>
          <w:p w:rsidR="002015EA" w:rsidRPr="006F1328" w:rsidRDefault="002015EA" w:rsidP="00ED658C">
            <w:pPr>
              <w:pStyle w:val="TableText"/>
              <w:jc w:val="both"/>
              <w:rPr>
                <w:ins w:id="8" w:author="wtest222" w:date="2014-11-11T19:50:00Z"/>
              </w:rPr>
            </w:pPr>
            <w:ins w:id="9" w:author="wtest222" w:date="2014-11-11T19:50:00Z">
              <w:r>
                <w:rPr>
                  <w:rFonts w:hint="eastAsia"/>
                </w:rPr>
                <w:t>4.2.1</w:t>
              </w:r>
              <w:r>
                <w:rPr>
                  <w:rFonts w:hint="eastAsia"/>
                </w:rPr>
                <w:t>章节开销户日志增加两个字段</w:t>
              </w:r>
              <w:r>
                <w:rPr>
                  <w:rFonts w:hint="eastAsia"/>
                </w:rPr>
                <w:t>custID/custName</w:t>
              </w:r>
            </w:ins>
          </w:p>
        </w:tc>
        <w:tc>
          <w:tcPr>
            <w:tcW w:w="763" w:type="pct"/>
            <w:vAlign w:val="center"/>
          </w:tcPr>
          <w:p w:rsidR="002015EA" w:rsidRDefault="0086154E" w:rsidP="00AE4B0A">
            <w:pPr>
              <w:pStyle w:val="TableText"/>
              <w:jc w:val="center"/>
            </w:pPr>
            <w:ins w:id="10" w:author="wtest222" w:date="2014-11-28T15:54:00Z">
              <w:r>
                <w:rPr>
                  <w:rFonts w:hint="eastAsia"/>
                </w:rPr>
                <w:t>V2R6C00</w:t>
              </w:r>
            </w:ins>
          </w:p>
        </w:tc>
        <w:tc>
          <w:tcPr>
            <w:tcW w:w="513" w:type="pct"/>
            <w:shd w:val="clear" w:color="auto" w:fill="auto"/>
            <w:vAlign w:val="center"/>
          </w:tcPr>
          <w:p w:rsidR="002015EA" w:rsidRDefault="002015EA" w:rsidP="00ED658C">
            <w:pPr>
              <w:pStyle w:val="TableText"/>
              <w:jc w:val="both"/>
              <w:rPr>
                <w:ins w:id="11" w:author="wtest222" w:date="2014-11-11T19:50:00Z"/>
              </w:rPr>
            </w:pPr>
            <w:ins w:id="12" w:author="wtest222" w:date="2014-11-11T19:50:00Z">
              <w:r>
                <w:rPr>
                  <w:rFonts w:hint="eastAsia"/>
                </w:rPr>
                <w:t>吴荣俊</w:t>
              </w:r>
              <w:r>
                <w:rPr>
                  <w:rFonts w:hint="eastAsia"/>
                </w:rPr>
                <w:t xml:space="preserve"> 00246467</w:t>
              </w:r>
            </w:ins>
          </w:p>
        </w:tc>
      </w:tr>
      <w:tr w:rsidR="002015EA" w:rsidTr="009634E9">
        <w:trPr>
          <w:ins w:id="13" w:author="wtest222" w:date="2014-11-11T19:50:00Z"/>
        </w:trPr>
        <w:tc>
          <w:tcPr>
            <w:tcW w:w="571" w:type="pct"/>
            <w:shd w:val="clear" w:color="auto" w:fill="auto"/>
            <w:vAlign w:val="center"/>
          </w:tcPr>
          <w:p w:rsidR="002015EA" w:rsidRDefault="002015EA" w:rsidP="00ED658C">
            <w:pPr>
              <w:pStyle w:val="TableText"/>
              <w:jc w:val="both"/>
              <w:rPr>
                <w:ins w:id="14" w:author="wtest222" w:date="2014-11-11T19:50:00Z"/>
              </w:rPr>
            </w:pPr>
            <w:ins w:id="15" w:author="wtest222" w:date="2014-11-11T19:50:00Z">
              <w:r>
                <w:rPr>
                  <w:rFonts w:hint="eastAsia"/>
                </w:rPr>
                <w:t>2014-10-27</w:t>
              </w:r>
            </w:ins>
          </w:p>
        </w:tc>
        <w:tc>
          <w:tcPr>
            <w:tcW w:w="658" w:type="pct"/>
            <w:shd w:val="clear" w:color="auto" w:fill="auto"/>
            <w:vAlign w:val="center"/>
          </w:tcPr>
          <w:p w:rsidR="002015EA" w:rsidRDefault="002015EA" w:rsidP="00ED658C">
            <w:pPr>
              <w:pStyle w:val="TableText"/>
              <w:jc w:val="both"/>
              <w:rPr>
                <w:ins w:id="16" w:author="wtest222" w:date="2014-11-11T19:50:00Z"/>
              </w:rPr>
            </w:pPr>
            <w:ins w:id="17" w:author="wtest222" w:date="2014-11-11T19:50:00Z">
              <w:r>
                <w:rPr>
                  <w:rFonts w:hint="eastAsia"/>
                </w:rPr>
                <w:t>V1.</w:t>
              </w:r>
            </w:ins>
            <w:ins w:id="18" w:author="wtest222" w:date="2014-11-28T15:55:00Z">
              <w:r w:rsidR="00AE4B0A">
                <w:rPr>
                  <w:rFonts w:hint="eastAsia"/>
                </w:rPr>
                <w:t>0</w:t>
              </w:r>
            </w:ins>
            <w:ins w:id="19" w:author="wtest222" w:date="2014-11-11T19:50:00Z">
              <w:r>
                <w:rPr>
                  <w:rFonts w:hint="eastAsia"/>
                </w:rPr>
                <w:t>2</w:t>
              </w:r>
            </w:ins>
          </w:p>
        </w:tc>
        <w:tc>
          <w:tcPr>
            <w:tcW w:w="2496" w:type="pct"/>
            <w:shd w:val="clear" w:color="auto" w:fill="auto"/>
            <w:vAlign w:val="center"/>
          </w:tcPr>
          <w:p w:rsidR="002015EA" w:rsidRDefault="002015EA" w:rsidP="00E7517C">
            <w:pPr>
              <w:pStyle w:val="TableText"/>
              <w:jc w:val="both"/>
              <w:rPr>
                <w:ins w:id="20" w:author="wtest222" w:date="2014-11-11T19:50:00Z"/>
              </w:rPr>
            </w:pPr>
            <w:ins w:id="21" w:author="wtest222" w:date="2014-11-11T19:50:00Z">
              <w:r>
                <w:rPr>
                  <w:rFonts w:hint="eastAsia"/>
                </w:rPr>
                <w:t>1</w:t>
              </w:r>
              <w:r>
                <w:rPr>
                  <w:rFonts w:hint="eastAsia"/>
                </w:rPr>
                <w:t>、针对产品解耦后的产品键值进行分域说明，修改了</w:t>
              </w:r>
              <w:r>
                <w:rPr>
                  <w:rFonts w:hint="eastAsia"/>
                </w:rPr>
                <w:t>2.1.1</w:t>
              </w:r>
              <w:r>
                <w:rPr>
                  <w:rFonts w:hint="eastAsia"/>
                </w:rPr>
                <w:t>、</w:t>
              </w:r>
              <w:r>
                <w:rPr>
                  <w:rFonts w:hint="eastAsia"/>
                </w:rPr>
                <w:t>2.1.2</w:t>
              </w:r>
              <w:r>
                <w:rPr>
                  <w:rFonts w:hint="eastAsia"/>
                </w:rPr>
                <w:t>、</w:t>
              </w:r>
              <w:r>
                <w:rPr>
                  <w:rFonts w:hint="eastAsia"/>
                </w:rPr>
                <w:t>2.1.3</w:t>
              </w:r>
              <w:r>
                <w:rPr>
                  <w:rFonts w:hint="eastAsia"/>
                </w:rPr>
                <w:t>、</w:t>
              </w:r>
              <w:r>
                <w:rPr>
                  <w:rFonts w:hint="eastAsia"/>
                </w:rPr>
                <w:t>2.2.10</w:t>
              </w:r>
              <w:r>
                <w:rPr>
                  <w:rFonts w:hint="eastAsia"/>
                </w:rPr>
                <w:t>、</w:t>
              </w:r>
              <w:r>
                <w:rPr>
                  <w:rFonts w:hint="eastAsia"/>
                </w:rPr>
                <w:t>2.2.14</w:t>
              </w:r>
              <w:r>
                <w:rPr>
                  <w:rFonts w:hint="eastAsia"/>
                </w:rPr>
                <w:t>、</w:t>
              </w:r>
              <w:r>
                <w:rPr>
                  <w:rFonts w:hint="eastAsia"/>
                </w:rPr>
                <w:t>2.2.15</w:t>
              </w:r>
              <w:r>
                <w:rPr>
                  <w:rFonts w:hint="eastAsia"/>
                </w:rPr>
                <w:t>、</w:t>
              </w:r>
              <w:r>
                <w:rPr>
                  <w:rFonts w:hint="eastAsia"/>
                </w:rPr>
                <w:t>2.2.17</w:t>
              </w:r>
              <w:r>
                <w:rPr>
                  <w:rFonts w:hint="eastAsia"/>
                </w:rPr>
                <w:t>、</w:t>
              </w:r>
              <w:r>
                <w:rPr>
                  <w:rFonts w:hint="eastAsia"/>
                </w:rPr>
                <w:t>2.2.18</w:t>
              </w:r>
            </w:ins>
          </w:p>
          <w:p w:rsidR="002015EA" w:rsidRPr="00934F43" w:rsidRDefault="002015EA" w:rsidP="00E7517C">
            <w:pPr>
              <w:pStyle w:val="TableText"/>
              <w:jc w:val="both"/>
              <w:rPr>
                <w:ins w:id="22" w:author="wtest222" w:date="2014-11-11T19:50:00Z"/>
              </w:rPr>
            </w:pPr>
            <w:ins w:id="23" w:author="wtest222" w:date="2014-11-11T19:50:00Z">
              <w:r>
                <w:rPr>
                  <w:rFonts w:hint="eastAsia"/>
                </w:rPr>
                <w:t>2</w:t>
              </w:r>
              <w:r>
                <w:rPr>
                  <w:rFonts w:hint="eastAsia"/>
                </w:rPr>
                <w:t>、针对产品解耦后的定价对象键值进行分域说明，修改了</w:t>
              </w:r>
              <w:r>
                <w:rPr>
                  <w:rFonts w:hint="eastAsia"/>
                </w:rPr>
                <w:t>2.2.15</w:t>
              </w:r>
              <w:r>
                <w:rPr>
                  <w:rFonts w:hint="eastAsia"/>
                </w:rPr>
                <w:t>、</w:t>
              </w:r>
              <w:r>
                <w:rPr>
                  <w:rFonts w:hint="eastAsia"/>
                </w:rPr>
                <w:t>2.2.17</w:t>
              </w:r>
              <w:r>
                <w:rPr>
                  <w:rFonts w:hint="eastAsia"/>
                </w:rPr>
                <w:t>、</w:t>
              </w:r>
              <w:r>
                <w:rPr>
                  <w:rFonts w:hint="eastAsia"/>
                </w:rPr>
                <w:t>2.6.1</w:t>
              </w:r>
              <w:r>
                <w:rPr>
                  <w:rFonts w:hint="eastAsia"/>
                </w:rPr>
                <w:t>、</w:t>
              </w:r>
              <w:r>
                <w:rPr>
                  <w:rFonts w:hint="eastAsia"/>
                </w:rPr>
                <w:t>2.6.2</w:t>
              </w:r>
              <w:r>
                <w:rPr>
                  <w:rFonts w:hint="eastAsia"/>
                </w:rPr>
                <w:t>、</w:t>
              </w:r>
              <w:r>
                <w:rPr>
                  <w:rFonts w:hint="eastAsia"/>
                </w:rPr>
                <w:t>3.3.1</w:t>
              </w:r>
            </w:ins>
          </w:p>
          <w:p w:rsidR="002015EA" w:rsidRDefault="002015EA" w:rsidP="00E7517C">
            <w:pPr>
              <w:pStyle w:val="TableText"/>
              <w:jc w:val="both"/>
              <w:rPr>
                <w:ins w:id="24" w:author="wtest222" w:date="2014-11-11T19:50:00Z"/>
              </w:rPr>
            </w:pPr>
            <w:ins w:id="25" w:author="wtest222" w:date="2014-11-11T19:50:00Z">
              <w:r>
                <w:rPr>
                  <w:rFonts w:hint="eastAsia"/>
                </w:rPr>
                <w:t>3</w:t>
              </w:r>
              <w:r>
                <w:rPr>
                  <w:rFonts w:hint="eastAsia"/>
                </w:rPr>
                <w:t>、增加</w:t>
              </w:r>
              <w:r>
                <w:rPr>
                  <w:rFonts w:hint="eastAsia"/>
                </w:rPr>
                <w:t>3.4</w:t>
              </w:r>
              <w:r>
                <w:rPr>
                  <w:rFonts w:hint="eastAsia"/>
                </w:rPr>
                <w:t>章节，针对用户域的定价对象增加视图</w:t>
              </w:r>
              <w:r>
                <w:rPr>
                  <w:rFonts w:hint="eastAsia"/>
                </w:rPr>
                <w:t>sis_t_priceinfo</w:t>
              </w:r>
            </w:ins>
          </w:p>
          <w:p w:rsidR="002015EA" w:rsidRDefault="002015EA" w:rsidP="00E7517C">
            <w:pPr>
              <w:pStyle w:val="TableText"/>
              <w:jc w:val="both"/>
              <w:rPr>
                <w:ins w:id="26" w:author="wtest222" w:date="2014-11-11T19:50:00Z"/>
              </w:rPr>
            </w:pPr>
            <w:ins w:id="27" w:author="wtest222" w:date="2014-11-11T19:50:00Z">
              <w:r>
                <w:rPr>
                  <w:rFonts w:hint="eastAsia"/>
                </w:rPr>
                <w:t>4</w:t>
              </w:r>
              <w:r>
                <w:rPr>
                  <w:rFonts w:hint="eastAsia"/>
                </w:rPr>
                <w:t>、注明</w:t>
              </w:r>
              <w:r>
                <w:rPr>
                  <w:rFonts w:hint="eastAsia"/>
                </w:rPr>
                <w:t>C10</w:t>
              </w:r>
              <w:r>
                <w:rPr>
                  <w:rFonts w:hint="eastAsia"/>
                </w:rPr>
                <w:t>产品解耦后</w:t>
              </w:r>
              <w:r>
                <w:rPr>
                  <w:rFonts w:hint="eastAsia"/>
                </w:rPr>
                <w:t>2.3.1</w:t>
              </w:r>
              <w:r>
                <w:rPr>
                  <w:rFonts w:hint="eastAsia"/>
                </w:rPr>
                <w:t>章节表废除</w:t>
              </w:r>
            </w:ins>
          </w:p>
          <w:p w:rsidR="002015EA" w:rsidRPr="006F1328" w:rsidRDefault="002015EA" w:rsidP="00ED658C">
            <w:pPr>
              <w:pStyle w:val="TableText"/>
              <w:jc w:val="both"/>
              <w:rPr>
                <w:ins w:id="28" w:author="wtest222" w:date="2014-11-11T19:50:00Z"/>
              </w:rPr>
            </w:pPr>
            <w:ins w:id="29" w:author="wtest222" w:date="2014-11-11T19:50:00Z">
              <w:r>
                <w:rPr>
                  <w:rFonts w:hint="eastAsia"/>
                </w:rPr>
                <w:t>5</w:t>
              </w:r>
              <w:r>
                <w:rPr>
                  <w:rFonts w:hint="eastAsia"/>
                </w:rPr>
                <w:t>、注明</w:t>
              </w:r>
              <w:r>
                <w:rPr>
                  <w:rFonts w:hint="eastAsia"/>
                </w:rPr>
                <w:t>2.3.2</w:t>
              </w:r>
              <w:r>
                <w:rPr>
                  <w:rFonts w:hint="eastAsia"/>
                </w:rPr>
                <w:t>章节表废除</w:t>
              </w:r>
            </w:ins>
          </w:p>
        </w:tc>
        <w:tc>
          <w:tcPr>
            <w:tcW w:w="763" w:type="pct"/>
            <w:vAlign w:val="center"/>
          </w:tcPr>
          <w:p w:rsidR="002015EA" w:rsidRDefault="00A9441F" w:rsidP="00AE4B0A">
            <w:pPr>
              <w:pStyle w:val="TableText"/>
              <w:jc w:val="center"/>
            </w:pPr>
            <w:ins w:id="30" w:author="wtest222" w:date="2014-11-28T15:50:00Z">
              <w:r>
                <w:rPr>
                  <w:rFonts w:hint="eastAsia"/>
                </w:rPr>
                <w:t>V2R6C10</w:t>
              </w:r>
            </w:ins>
          </w:p>
        </w:tc>
        <w:tc>
          <w:tcPr>
            <w:tcW w:w="513" w:type="pct"/>
            <w:shd w:val="clear" w:color="auto" w:fill="auto"/>
            <w:vAlign w:val="center"/>
          </w:tcPr>
          <w:p w:rsidR="002015EA" w:rsidRDefault="002015EA" w:rsidP="00ED658C">
            <w:pPr>
              <w:pStyle w:val="TableText"/>
              <w:jc w:val="both"/>
              <w:rPr>
                <w:ins w:id="31" w:author="wtest222" w:date="2014-11-11T19:50:00Z"/>
              </w:rPr>
            </w:pPr>
            <w:ins w:id="32" w:author="wtest222" w:date="2014-11-11T19:50:00Z">
              <w:r>
                <w:rPr>
                  <w:rFonts w:hint="eastAsia"/>
                </w:rPr>
                <w:t>吴荣俊</w:t>
              </w:r>
              <w:r>
                <w:rPr>
                  <w:rFonts w:hint="eastAsia"/>
                </w:rPr>
                <w:t xml:space="preserve"> 00246467</w:t>
              </w:r>
            </w:ins>
          </w:p>
        </w:tc>
      </w:tr>
      <w:tr w:rsidR="002015EA" w:rsidTr="009634E9">
        <w:trPr>
          <w:ins w:id="33" w:author="wtest222" w:date="2014-11-11T19:50:00Z"/>
        </w:trPr>
        <w:tc>
          <w:tcPr>
            <w:tcW w:w="571" w:type="pct"/>
            <w:shd w:val="clear" w:color="auto" w:fill="auto"/>
            <w:vAlign w:val="center"/>
          </w:tcPr>
          <w:p w:rsidR="002015EA" w:rsidRDefault="002015EA" w:rsidP="00ED658C">
            <w:pPr>
              <w:pStyle w:val="TableText"/>
              <w:jc w:val="both"/>
              <w:rPr>
                <w:ins w:id="34" w:author="wtest222" w:date="2014-11-11T19:50:00Z"/>
              </w:rPr>
            </w:pPr>
            <w:ins w:id="35" w:author="wtest222" w:date="2014-11-11T19:50:00Z">
              <w:r>
                <w:rPr>
                  <w:rFonts w:hint="eastAsia"/>
                </w:rPr>
                <w:t>2014-11-11</w:t>
              </w:r>
            </w:ins>
          </w:p>
        </w:tc>
        <w:tc>
          <w:tcPr>
            <w:tcW w:w="658" w:type="pct"/>
            <w:shd w:val="clear" w:color="auto" w:fill="auto"/>
            <w:vAlign w:val="center"/>
          </w:tcPr>
          <w:p w:rsidR="002015EA" w:rsidRDefault="002015EA" w:rsidP="00ED658C">
            <w:pPr>
              <w:pStyle w:val="TableText"/>
              <w:jc w:val="both"/>
              <w:rPr>
                <w:ins w:id="36" w:author="wtest222" w:date="2014-11-11T19:50:00Z"/>
              </w:rPr>
            </w:pPr>
            <w:ins w:id="37" w:author="wtest222" w:date="2014-11-11T19:50:00Z">
              <w:r>
                <w:rPr>
                  <w:rFonts w:hint="eastAsia"/>
                </w:rPr>
                <w:t>V1.</w:t>
              </w:r>
            </w:ins>
            <w:ins w:id="38" w:author="wtest222" w:date="2014-11-28T15:55:00Z">
              <w:r w:rsidR="00AE4B0A">
                <w:rPr>
                  <w:rFonts w:hint="eastAsia"/>
                </w:rPr>
                <w:t>0</w:t>
              </w:r>
            </w:ins>
            <w:ins w:id="39" w:author="wtest222" w:date="2014-11-11T19:50:00Z">
              <w:r>
                <w:rPr>
                  <w:rFonts w:hint="eastAsia"/>
                </w:rPr>
                <w:t>3</w:t>
              </w:r>
            </w:ins>
          </w:p>
        </w:tc>
        <w:tc>
          <w:tcPr>
            <w:tcW w:w="2496" w:type="pct"/>
            <w:shd w:val="clear" w:color="auto" w:fill="auto"/>
            <w:vAlign w:val="center"/>
          </w:tcPr>
          <w:p w:rsidR="002015EA" w:rsidRDefault="002015EA" w:rsidP="00E7517C">
            <w:pPr>
              <w:pStyle w:val="TableText"/>
              <w:jc w:val="both"/>
              <w:rPr>
                <w:ins w:id="40" w:author="wtest222" w:date="2014-11-25T17:19:00Z"/>
              </w:rPr>
            </w:pPr>
            <w:ins w:id="41" w:author="wtest222" w:date="2014-11-11T19:51:00Z">
              <w:r>
                <w:rPr>
                  <w:rFonts w:hint="eastAsia"/>
                </w:rPr>
                <w:t>增加</w:t>
              </w:r>
              <w:r>
                <w:rPr>
                  <w:rFonts w:hint="eastAsia"/>
                </w:rPr>
                <w:t>3.4.2</w:t>
              </w:r>
              <w:r>
                <w:rPr>
                  <w:rFonts w:hint="eastAsia"/>
                </w:rPr>
                <w:t>、</w:t>
              </w:r>
              <w:r>
                <w:rPr>
                  <w:rFonts w:hint="eastAsia"/>
                </w:rPr>
                <w:t>3.4.3</w:t>
              </w:r>
              <w:r>
                <w:rPr>
                  <w:rFonts w:hint="eastAsia"/>
                </w:rPr>
                <w:t>章节</w:t>
              </w:r>
            </w:ins>
          </w:p>
          <w:p w:rsidR="002015EA" w:rsidRDefault="002015EA" w:rsidP="00E7517C">
            <w:pPr>
              <w:pStyle w:val="TableText"/>
              <w:jc w:val="both"/>
              <w:rPr>
                <w:ins w:id="42" w:author="wtest222" w:date="2014-11-11T19:50:00Z"/>
              </w:rPr>
            </w:pPr>
            <w:ins w:id="43" w:author="wtest222" w:date="2014-11-25T17:19:00Z">
              <w:r w:rsidRPr="000D5576">
                <w:rPr>
                  <w:color w:val="FF0000"/>
                </w:rPr>
                <w:t>MONTHLY_PRODUCT_VERIFY_VIEW</w:t>
              </w:r>
              <w:r>
                <w:rPr>
                  <w:rFonts w:hint="eastAsia"/>
                  <w:color w:val="FF0000"/>
                </w:rPr>
                <w:t>和</w:t>
              </w:r>
              <w:r w:rsidRPr="000D5576">
                <w:rPr>
                  <w:color w:val="FF0000"/>
                </w:rPr>
                <w:t>TIME_PRODUCT_VERIFY_VIEW</w:t>
              </w:r>
              <w:r>
                <w:rPr>
                  <w:rFonts w:hint="eastAsia"/>
                  <w:color w:val="FF0000"/>
                </w:rPr>
                <w:t>视图</w:t>
              </w:r>
            </w:ins>
          </w:p>
        </w:tc>
        <w:tc>
          <w:tcPr>
            <w:tcW w:w="763" w:type="pct"/>
            <w:vAlign w:val="center"/>
          </w:tcPr>
          <w:p w:rsidR="002015EA" w:rsidRDefault="00A9441F" w:rsidP="00AE4B0A">
            <w:pPr>
              <w:pStyle w:val="TableText"/>
              <w:jc w:val="center"/>
              <w:rPr>
                <w:ins w:id="44" w:author="wtest222" w:date="2014-11-28T15:49:00Z"/>
              </w:rPr>
            </w:pPr>
            <w:ins w:id="45" w:author="wtest222" w:date="2014-11-28T15:49:00Z">
              <w:r>
                <w:rPr>
                  <w:rFonts w:hint="eastAsia"/>
                </w:rPr>
                <w:t>V2R6C20</w:t>
              </w:r>
            </w:ins>
          </w:p>
          <w:p w:rsidR="00A9441F" w:rsidRDefault="00A9441F" w:rsidP="00AE4B0A">
            <w:pPr>
              <w:pStyle w:val="TableText"/>
              <w:jc w:val="center"/>
            </w:pPr>
            <w:ins w:id="46" w:author="wtest222" w:date="2014-11-28T15:49:00Z">
              <w:r>
                <w:rPr>
                  <w:rFonts w:hint="eastAsia"/>
                </w:rPr>
                <w:t>保加利亚</w:t>
              </w:r>
            </w:ins>
          </w:p>
        </w:tc>
        <w:tc>
          <w:tcPr>
            <w:tcW w:w="513" w:type="pct"/>
            <w:shd w:val="clear" w:color="auto" w:fill="auto"/>
            <w:vAlign w:val="center"/>
          </w:tcPr>
          <w:p w:rsidR="002015EA" w:rsidRDefault="002015EA" w:rsidP="00ED658C">
            <w:pPr>
              <w:pStyle w:val="TableText"/>
              <w:jc w:val="both"/>
              <w:rPr>
                <w:ins w:id="47" w:author="wtest222" w:date="2014-11-11T19:50:00Z"/>
              </w:rPr>
            </w:pPr>
            <w:ins w:id="48" w:author="wtest222" w:date="2014-11-11T19:51:00Z">
              <w:r>
                <w:rPr>
                  <w:rFonts w:hint="eastAsia"/>
                </w:rPr>
                <w:t>吴荣俊</w:t>
              </w:r>
              <w:r>
                <w:rPr>
                  <w:rFonts w:hint="eastAsia"/>
                </w:rPr>
                <w:t xml:space="preserve"> 00246467</w:t>
              </w:r>
            </w:ins>
          </w:p>
        </w:tc>
      </w:tr>
      <w:tr w:rsidR="002015EA" w:rsidTr="009634E9">
        <w:trPr>
          <w:ins w:id="49" w:author="wtest222" w:date="2014-11-11T19:50:00Z"/>
        </w:trPr>
        <w:tc>
          <w:tcPr>
            <w:tcW w:w="571" w:type="pct"/>
            <w:shd w:val="clear" w:color="auto" w:fill="auto"/>
            <w:vAlign w:val="center"/>
          </w:tcPr>
          <w:p w:rsidR="002015EA" w:rsidRPr="000D5576" w:rsidRDefault="002015EA" w:rsidP="00E7517C">
            <w:pPr>
              <w:pStyle w:val="TableText"/>
              <w:jc w:val="both"/>
              <w:rPr>
                <w:color w:val="FF0000"/>
              </w:rPr>
            </w:pPr>
            <w:r w:rsidRPr="000D5576">
              <w:rPr>
                <w:rFonts w:hint="eastAsia"/>
                <w:color w:val="FF0000"/>
              </w:rPr>
              <w:t>2014-11-21</w:t>
            </w:r>
          </w:p>
        </w:tc>
        <w:tc>
          <w:tcPr>
            <w:tcW w:w="658" w:type="pct"/>
            <w:shd w:val="clear" w:color="auto" w:fill="auto"/>
            <w:vAlign w:val="center"/>
          </w:tcPr>
          <w:p w:rsidR="002015EA" w:rsidRPr="000D5576" w:rsidRDefault="002015EA" w:rsidP="00E7517C">
            <w:pPr>
              <w:pStyle w:val="TableText"/>
              <w:jc w:val="both"/>
              <w:rPr>
                <w:color w:val="FF0000"/>
              </w:rPr>
            </w:pPr>
            <w:r w:rsidRPr="000D5576">
              <w:rPr>
                <w:rFonts w:hint="eastAsia"/>
                <w:color w:val="FF0000"/>
              </w:rPr>
              <w:t>V1.</w:t>
            </w:r>
            <w:ins w:id="50" w:author="wtest222" w:date="2014-11-28T15:55:00Z">
              <w:r w:rsidR="00AE4B0A">
                <w:rPr>
                  <w:rFonts w:hint="eastAsia"/>
                  <w:color w:val="FF0000"/>
                </w:rPr>
                <w:t>0</w:t>
              </w:r>
            </w:ins>
            <w:r w:rsidRPr="000D5576">
              <w:rPr>
                <w:rFonts w:hint="eastAsia"/>
                <w:color w:val="FF0000"/>
              </w:rPr>
              <w:t>4</w:t>
            </w:r>
          </w:p>
        </w:tc>
        <w:tc>
          <w:tcPr>
            <w:tcW w:w="2496" w:type="pct"/>
            <w:shd w:val="clear" w:color="auto" w:fill="auto"/>
            <w:vAlign w:val="center"/>
          </w:tcPr>
          <w:p w:rsidR="002015EA" w:rsidRPr="000D5576" w:rsidRDefault="002015EA" w:rsidP="00E7517C">
            <w:pPr>
              <w:pStyle w:val="TableText"/>
              <w:jc w:val="both"/>
              <w:rPr>
                <w:color w:val="FF0000"/>
              </w:rPr>
            </w:pPr>
            <w:r w:rsidRPr="000D5576">
              <w:rPr>
                <w:color w:val="FF0000"/>
              </w:rPr>
              <w:t>MONTHLY_PRODUCT_VERIFY_VIEW</w:t>
            </w:r>
            <w:r w:rsidRPr="000D5576">
              <w:rPr>
                <w:rFonts w:hint="eastAsia"/>
                <w:color w:val="FF0000"/>
              </w:rPr>
              <w:t>视图增加</w:t>
            </w:r>
            <w:r w:rsidRPr="000D5576">
              <w:rPr>
                <w:rFonts w:hint="eastAsia"/>
                <w:color w:val="FF0000"/>
              </w:rPr>
              <w:t>STATUS</w:t>
            </w:r>
            <w:r w:rsidRPr="000D5576">
              <w:rPr>
                <w:rFonts w:hint="eastAsia"/>
                <w:color w:val="FF0000"/>
              </w:rPr>
              <w:t>字段；</w:t>
            </w:r>
            <w:r w:rsidRPr="000D5576">
              <w:rPr>
                <w:color w:val="FF0000"/>
              </w:rPr>
              <w:t>TIME_PRODUCT_VERIFY_VIEW</w:t>
            </w:r>
            <w:r w:rsidRPr="000D5576">
              <w:rPr>
                <w:rFonts w:hint="eastAsia"/>
                <w:color w:val="FF0000"/>
              </w:rPr>
              <w:t>视图增加</w:t>
            </w:r>
            <w:r w:rsidRPr="000D5576">
              <w:rPr>
                <w:rFonts w:hint="eastAsia"/>
                <w:color w:val="FF0000"/>
              </w:rPr>
              <w:t>STATUS</w:t>
            </w:r>
            <w:r w:rsidRPr="000D5576">
              <w:rPr>
                <w:rFonts w:hint="eastAsia"/>
                <w:color w:val="FF0000"/>
              </w:rPr>
              <w:t>、</w:t>
            </w:r>
            <w:r w:rsidRPr="000D5576">
              <w:rPr>
                <w:rFonts w:hint="eastAsia"/>
                <w:color w:val="FF0000"/>
              </w:rPr>
              <w:t>PRODUCTKEY</w:t>
            </w:r>
            <w:r w:rsidRPr="000D5576">
              <w:rPr>
                <w:rFonts w:hint="eastAsia"/>
                <w:color w:val="FF0000"/>
              </w:rPr>
              <w:t>、</w:t>
            </w:r>
            <w:r w:rsidRPr="000D5576">
              <w:rPr>
                <w:rFonts w:hint="eastAsia"/>
                <w:color w:val="FF0000"/>
              </w:rPr>
              <w:t>PRICETYPE</w:t>
            </w:r>
            <w:r w:rsidRPr="000D5576">
              <w:rPr>
                <w:rFonts w:hint="eastAsia"/>
                <w:color w:val="FF0000"/>
              </w:rPr>
              <w:t>字段</w:t>
            </w:r>
          </w:p>
        </w:tc>
        <w:tc>
          <w:tcPr>
            <w:tcW w:w="763" w:type="pct"/>
            <w:vAlign w:val="center"/>
          </w:tcPr>
          <w:p w:rsidR="00A9441F" w:rsidRDefault="00A9441F" w:rsidP="00AE4B0A">
            <w:pPr>
              <w:pStyle w:val="TableText"/>
              <w:jc w:val="center"/>
              <w:rPr>
                <w:ins w:id="51" w:author="wtest222" w:date="2014-11-28T15:50:00Z"/>
              </w:rPr>
            </w:pPr>
            <w:ins w:id="52" w:author="wtest222" w:date="2014-11-28T15:50:00Z">
              <w:r>
                <w:rPr>
                  <w:rFonts w:hint="eastAsia"/>
                </w:rPr>
                <w:t>V2R6C20</w:t>
              </w:r>
            </w:ins>
          </w:p>
          <w:p w:rsidR="002015EA" w:rsidRPr="000D5576" w:rsidRDefault="00A9441F" w:rsidP="00AE4B0A">
            <w:pPr>
              <w:pStyle w:val="TableText"/>
              <w:jc w:val="center"/>
              <w:rPr>
                <w:color w:val="FF0000"/>
              </w:rPr>
            </w:pPr>
            <w:ins w:id="53" w:author="wtest222" w:date="2014-11-28T15:50:00Z">
              <w:r>
                <w:rPr>
                  <w:rFonts w:hint="eastAsia"/>
                </w:rPr>
                <w:t>保加利亚</w:t>
              </w:r>
            </w:ins>
          </w:p>
        </w:tc>
        <w:tc>
          <w:tcPr>
            <w:tcW w:w="513" w:type="pct"/>
            <w:shd w:val="clear" w:color="auto" w:fill="auto"/>
            <w:vAlign w:val="center"/>
          </w:tcPr>
          <w:p w:rsidR="002015EA" w:rsidRPr="000D5576" w:rsidRDefault="002015EA" w:rsidP="00E7517C">
            <w:pPr>
              <w:pStyle w:val="TableText"/>
              <w:jc w:val="both"/>
              <w:rPr>
                <w:color w:val="FF0000"/>
              </w:rPr>
            </w:pPr>
            <w:r w:rsidRPr="000D5576">
              <w:rPr>
                <w:rFonts w:hint="eastAsia"/>
                <w:color w:val="FF0000"/>
              </w:rPr>
              <w:t>宋会</w:t>
            </w:r>
            <w:r w:rsidRPr="000D5576">
              <w:rPr>
                <w:rFonts w:hint="eastAsia"/>
                <w:color w:val="FF0000"/>
              </w:rPr>
              <w:t xml:space="preserve"> 00184948</w:t>
            </w:r>
          </w:p>
        </w:tc>
      </w:tr>
      <w:tr w:rsidR="002015EA" w:rsidTr="009634E9">
        <w:trPr>
          <w:ins w:id="54" w:author="wtest222" w:date="2014-11-25T17:17:00Z"/>
        </w:trPr>
        <w:tc>
          <w:tcPr>
            <w:tcW w:w="571" w:type="pct"/>
            <w:shd w:val="clear" w:color="auto" w:fill="auto"/>
            <w:vAlign w:val="center"/>
          </w:tcPr>
          <w:p w:rsidR="002015EA" w:rsidRPr="000D5576" w:rsidRDefault="002015EA" w:rsidP="00E7517C">
            <w:pPr>
              <w:pStyle w:val="TableText"/>
              <w:jc w:val="both"/>
              <w:rPr>
                <w:ins w:id="55" w:author="wtest222" w:date="2014-11-25T17:17:00Z"/>
                <w:color w:val="FF0000"/>
              </w:rPr>
            </w:pPr>
            <w:ins w:id="56" w:author="wtest222" w:date="2014-11-25T17:17:00Z">
              <w:r>
                <w:rPr>
                  <w:rFonts w:hint="eastAsia"/>
                </w:rPr>
                <w:t>2014-11-25</w:t>
              </w:r>
            </w:ins>
          </w:p>
        </w:tc>
        <w:tc>
          <w:tcPr>
            <w:tcW w:w="658" w:type="pct"/>
            <w:shd w:val="clear" w:color="auto" w:fill="auto"/>
            <w:vAlign w:val="center"/>
          </w:tcPr>
          <w:p w:rsidR="002015EA" w:rsidRPr="000D5576" w:rsidRDefault="002015EA" w:rsidP="00E7517C">
            <w:pPr>
              <w:pStyle w:val="TableText"/>
              <w:jc w:val="both"/>
              <w:rPr>
                <w:ins w:id="57" w:author="wtest222" w:date="2014-11-25T17:17:00Z"/>
                <w:color w:val="FF0000"/>
              </w:rPr>
            </w:pPr>
            <w:ins w:id="58" w:author="wtest222" w:date="2014-11-25T17:17:00Z">
              <w:r>
                <w:rPr>
                  <w:rFonts w:hint="eastAsia"/>
                </w:rPr>
                <w:t>V1.0</w:t>
              </w:r>
            </w:ins>
            <w:ins w:id="59" w:author="wtest222" w:date="2014-11-28T15:55:00Z">
              <w:r w:rsidR="00AE4B0A">
                <w:rPr>
                  <w:rFonts w:hint="eastAsia"/>
                </w:rPr>
                <w:t>5</w:t>
              </w:r>
            </w:ins>
          </w:p>
        </w:tc>
        <w:tc>
          <w:tcPr>
            <w:tcW w:w="2496" w:type="pct"/>
            <w:shd w:val="clear" w:color="auto" w:fill="auto"/>
            <w:vAlign w:val="center"/>
          </w:tcPr>
          <w:p w:rsidR="002015EA" w:rsidRPr="000D5576" w:rsidRDefault="002015EA" w:rsidP="00E7517C">
            <w:pPr>
              <w:pStyle w:val="TableText"/>
              <w:jc w:val="both"/>
              <w:rPr>
                <w:ins w:id="60" w:author="wtest222" w:date="2014-11-25T17:17:00Z"/>
                <w:color w:val="FF0000"/>
              </w:rPr>
            </w:pPr>
            <w:ins w:id="61" w:author="wtest222" w:date="2014-11-25T17:17:00Z">
              <w:r>
                <w:rPr>
                  <w:rFonts w:hint="eastAsia"/>
                </w:rPr>
                <w:t>修改</w:t>
              </w:r>
              <w:r>
                <w:rPr>
                  <w:rFonts w:hint="eastAsia"/>
                </w:rPr>
                <w:t>4.2.1</w:t>
              </w:r>
              <w:r>
                <w:rPr>
                  <w:rFonts w:hint="eastAsia"/>
                </w:rPr>
                <w:t>章节</w:t>
              </w:r>
              <w:r>
                <w:rPr>
                  <w:rFonts w:hint="eastAsia"/>
                </w:rPr>
                <w:t>,</w:t>
              </w:r>
              <w:r>
                <w:rPr>
                  <w:rFonts w:hint="eastAsia"/>
                </w:rPr>
                <w:t>在开销户日志文件中增加事务类型字段</w:t>
              </w:r>
              <w:r w:rsidRPr="008748E8">
                <w:rPr>
                  <w:rFonts w:ascii="宋体" w:hAnsi="宋体" w:cs="Arial"/>
                </w:rPr>
                <w:t>transType</w:t>
              </w:r>
            </w:ins>
          </w:p>
        </w:tc>
        <w:tc>
          <w:tcPr>
            <w:tcW w:w="763" w:type="pct"/>
            <w:vAlign w:val="center"/>
          </w:tcPr>
          <w:p w:rsidR="002015EA" w:rsidRDefault="002015EA" w:rsidP="00AE4B0A">
            <w:pPr>
              <w:pStyle w:val="TableText"/>
              <w:jc w:val="center"/>
              <w:rPr>
                <w:ins w:id="62" w:author="wtest222" w:date="2014-11-28T15:47:00Z"/>
              </w:rPr>
            </w:pPr>
            <w:ins w:id="63" w:author="wtest222" w:date="2014-11-28T15:47:00Z">
              <w:r>
                <w:rPr>
                  <w:rFonts w:hint="eastAsia"/>
                </w:rPr>
                <w:t>V2R</w:t>
              </w:r>
            </w:ins>
            <w:ins w:id="64" w:author="wtest222" w:date="2014-11-28T15:48:00Z">
              <w:r>
                <w:rPr>
                  <w:rFonts w:hint="eastAsia"/>
                </w:rPr>
                <w:t>6</w:t>
              </w:r>
            </w:ins>
            <w:ins w:id="65" w:author="wtest222" w:date="2014-11-28T15:47:00Z">
              <w:r>
                <w:rPr>
                  <w:rFonts w:hint="eastAsia"/>
                </w:rPr>
                <w:t>C1</w:t>
              </w:r>
            </w:ins>
            <w:ins w:id="66" w:author="wtest222" w:date="2014-11-28T15:48:00Z">
              <w:r>
                <w:rPr>
                  <w:rFonts w:hint="eastAsia"/>
                </w:rPr>
                <w:t>0</w:t>
              </w:r>
            </w:ins>
          </w:p>
          <w:p w:rsidR="002015EA" w:rsidRDefault="002015EA" w:rsidP="00AE4B0A">
            <w:pPr>
              <w:pStyle w:val="TableText"/>
              <w:jc w:val="center"/>
            </w:pPr>
            <w:ins w:id="67" w:author="wtest222" w:date="2014-11-28T15:47:00Z">
              <w:r>
                <w:rPr>
                  <w:rFonts w:hint="eastAsia"/>
                </w:rPr>
                <w:t>土耳其</w:t>
              </w:r>
            </w:ins>
          </w:p>
        </w:tc>
        <w:tc>
          <w:tcPr>
            <w:tcW w:w="513" w:type="pct"/>
            <w:shd w:val="clear" w:color="auto" w:fill="auto"/>
            <w:vAlign w:val="center"/>
          </w:tcPr>
          <w:p w:rsidR="002015EA" w:rsidRPr="000D5576" w:rsidRDefault="002015EA" w:rsidP="00E7517C">
            <w:pPr>
              <w:pStyle w:val="TableText"/>
              <w:jc w:val="both"/>
              <w:rPr>
                <w:ins w:id="68" w:author="wtest222" w:date="2014-11-25T17:17:00Z"/>
                <w:color w:val="FF0000"/>
              </w:rPr>
            </w:pPr>
            <w:ins w:id="69" w:author="wtest222" w:date="2014-11-25T17:17:00Z">
              <w:r>
                <w:rPr>
                  <w:rFonts w:hint="eastAsia"/>
                </w:rPr>
                <w:t>吴荣俊</w:t>
              </w:r>
              <w:r>
                <w:rPr>
                  <w:rFonts w:hint="eastAsia"/>
                </w:rPr>
                <w:t xml:space="preserve"> 00246467</w:t>
              </w:r>
            </w:ins>
          </w:p>
        </w:tc>
      </w:tr>
      <w:tr w:rsidR="00AE4B0A" w:rsidTr="009634E9">
        <w:trPr>
          <w:ins w:id="70" w:author="wtest222" w:date="2014-11-28T15:55:00Z"/>
        </w:trPr>
        <w:tc>
          <w:tcPr>
            <w:tcW w:w="571" w:type="pct"/>
            <w:shd w:val="clear" w:color="auto" w:fill="auto"/>
            <w:vAlign w:val="center"/>
          </w:tcPr>
          <w:p w:rsidR="00AE4B0A" w:rsidRDefault="00AE4B0A" w:rsidP="00E7517C">
            <w:pPr>
              <w:pStyle w:val="TableText"/>
              <w:jc w:val="both"/>
              <w:rPr>
                <w:ins w:id="71" w:author="wtest222" w:date="2014-11-28T15:55:00Z"/>
              </w:rPr>
            </w:pPr>
            <w:ins w:id="72" w:author="wtest222" w:date="2014-11-28T15:55:00Z">
              <w:r>
                <w:rPr>
                  <w:rFonts w:hint="eastAsia"/>
                </w:rPr>
                <w:t>2014-11-28</w:t>
              </w:r>
            </w:ins>
          </w:p>
        </w:tc>
        <w:tc>
          <w:tcPr>
            <w:tcW w:w="658" w:type="pct"/>
            <w:shd w:val="clear" w:color="auto" w:fill="auto"/>
            <w:vAlign w:val="center"/>
          </w:tcPr>
          <w:p w:rsidR="00AE4B0A" w:rsidRDefault="00AE4B0A" w:rsidP="00E7517C">
            <w:pPr>
              <w:pStyle w:val="TableText"/>
              <w:jc w:val="both"/>
              <w:rPr>
                <w:ins w:id="73" w:author="wtest222" w:date="2014-11-28T15:55:00Z"/>
              </w:rPr>
            </w:pPr>
            <w:ins w:id="74" w:author="wtest222" w:date="2014-11-28T15:55:00Z">
              <w:r>
                <w:rPr>
                  <w:rFonts w:hint="eastAsia"/>
                </w:rPr>
                <w:t>V1.06</w:t>
              </w:r>
            </w:ins>
          </w:p>
        </w:tc>
        <w:tc>
          <w:tcPr>
            <w:tcW w:w="2496" w:type="pct"/>
            <w:shd w:val="clear" w:color="auto" w:fill="auto"/>
            <w:vAlign w:val="center"/>
          </w:tcPr>
          <w:p w:rsidR="00AE4B0A" w:rsidRDefault="00AE4B0A" w:rsidP="00AE4B0A">
            <w:pPr>
              <w:pStyle w:val="TableText"/>
              <w:jc w:val="both"/>
              <w:rPr>
                <w:ins w:id="75" w:author="wtest222" w:date="2014-11-28T15:55:00Z"/>
              </w:rPr>
            </w:pPr>
            <w:r w:rsidRPr="000D5576">
              <w:rPr>
                <w:color w:val="FF0000"/>
              </w:rPr>
              <w:t>MONTHLY_PRODUCT_VERIFY_VIEW</w:t>
            </w:r>
            <w:ins w:id="76" w:author="wtest222" w:date="2014-11-28T15:56:00Z">
              <w:r>
                <w:rPr>
                  <w:rFonts w:hint="eastAsia"/>
                  <w:color w:val="FF0000"/>
                </w:rPr>
                <w:t>和</w:t>
              </w:r>
            </w:ins>
            <w:r w:rsidRPr="000D5576">
              <w:rPr>
                <w:color w:val="FF0000"/>
              </w:rPr>
              <w:t>TIME_PRODUCT_VERIFY_VIEW</w:t>
            </w:r>
            <w:r w:rsidRPr="000D5576">
              <w:rPr>
                <w:rFonts w:hint="eastAsia"/>
                <w:color w:val="FF0000"/>
              </w:rPr>
              <w:t>视图增加</w:t>
            </w:r>
            <w:r w:rsidRPr="000D5576">
              <w:rPr>
                <w:rFonts w:hint="eastAsia"/>
                <w:color w:val="FF0000"/>
              </w:rPr>
              <w:t>STATUS</w:t>
            </w:r>
            <w:r>
              <w:rPr>
                <w:rFonts w:hint="eastAsia"/>
                <w:color w:val="FF0000"/>
              </w:rPr>
              <w:t>去掉状态</w:t>
            </w:r>
            <w:r>
              <w:rPr>
                <w:rFonts w:hint="eastAsia"/>
                <w:color w:val="FF0000"/>
              </w:rPr>
              <w:t>8</w:t>
            </w:r>
            <w:r>
              <w:rPr>
                <w:rFonts w:hint="eastAsia"/>
                <w:color w:val="FF0000"/>
              </w:rPr>
              <w:t>的枚举值</w:t>
            </w:r>
          </w:p>
        </w:tc>
        <w:tc>
          <w:tcPr>
            <w:tcW w:w="763" w:type="pct"/>
            <w:vAlign w:val="center"/>
          </w:tcPr>
          <w:p w:rsidR="00AE4B0A" w:rsidRDefault="00AE4B0A" w:rsidP="00AE4B0A">
            <w:pPr>
              <w:pStyle w:val="TableText"/>
              <w:jc w:val="center"/>
              <w:rPr>
                <w:ins w:id="77" w:author="wtest222" w:date="2014-11-28T15:56:00Z"/>
              </w:rPr>
            </w:pPr>
            <w:ins w:id="78" w:author="wtest222" w:date="2014-11-28T15:56:00Z">
              <w:r>
                <w:rPr>
                  <w:rFonts w:hint="eastAsia"/>
                </w:rPr>
                <w:t>V2R6C20</w:t>
              </w:r>
            </w:ins>
          </w:p>
          <w:p w:rsidR="00AE4B0A" w:rsidRDefault="00AE4B0A" w:rsidP="00AE4B0A">
            <w:pPr>
              <w:pStyle w:val="TableText"/>
              <w:jc w:val="center"/>
              <w:rPr>
                <w:ins w:id="79" w:author="wtest222" w:date="2014-11-28T15:55:00Z"/>
              </w:rPr>
            </w:pPr>
            <w:ins w:id="80" w:author="wtest222" w:date="2014-11-28T15:56:00Z">
              <w:r>
                <w:rPr>
                  <w:rFonts w:hint="eastAsia"/>
                </w:rPr>
                <w:t>保加利亚</w:t>
              </w:r>
            </w:ins>
          </w:p>
        </w:tc>
        <w:tc>
          <w:tcPr>
            <w:tcW w:w="513" w:type="pct"/>
            <w:shd w:val="clear" w:color="auto" w:fill="auto"/>
            <w:vAlign w:val="center"/>
          </w:tcPr>
          <w:p w:rsidR="00AE4B0A" w:rsidRDefault="00AE4B0A" w:rsidP="00E7517C">
            <w:pPr>
              <w:pStyle w:val="TableText"/>
              <w:jc w:val="both"/>
              <w:rPr>
                <w:ins w:id="81" w:author="wtest222" w:date="2014-11-28T15:55:00Z"/>
              </w:rPr>
            </w:pPr>
            <w:ins w:id="82" w:author="wtest222" w:date="2014-11-28T15:56:00Z">
              <w:r>
                <w:rPr>
                  <w:rFonts w:hint="eastAsia"/>
                </w:rPr>
                <w:t>吴荣俊</w:t>
              </w:r>
              <w:r>
                <w:rPr>
                  <w:rFonts w:hint="eastAsia"/>
                </w:rPr>
                <w:t xml:space="preserve"> 00246467</w:t>
              </w:r>
            </w:ins>
          </w:p>
        </w:tc>
      </w:tr>
      <w:tr w:rsidR="005B1C82" w:rsidTr="009634E9">
        <w:tc>
          <w:tcPr>
            <w:tcW w:w="571" w:type="pct"/>
            <w:shd w:val="clear" w:color="auto" w:fill="auto"/>
            <w:vAlign w:val="center"/>
          </w:tcPr>
          <w:p w:rsidR="005B1C82" w:rsidRDefault="005B1C82" w:rsidP="00E7517C">
            <w:pPr>
              <w:pStyle w:val="TableText"/>
              <w:jc w:val="both"/>
            </w:pPr>
            <w:r>
              <w:rPr>
                <w:rFonts w:hint="eastAsia"/>
              </w:rPr>
              <w:t>2015-3-31</w:t>
            </w:r>
          </w:p>
        </w:tc>
        <w:tc>
          <w:tcPr>
            <w:tcW w:w="658" w:type="pct"/>
            <w:shd w:val="clear" w:color="auto" w:fill="auto"/>
            <w:vAlign w:val="center"/>
          </w:tcPr>
          <w:p w:rsidR="005B1C82" w:rsidRDefault="005B1C82" w:rsidP="00E7517C">
            <w:pPr>
              <w:pStyle w:val="TableText"/>
              <w:jc w:val="both"/>
            </w:pPr>
            <w:r>
              <w:rPr>
                <w:rFonts w:hint="eastAsia"/>
              </w:rPr>
              <w:t>V</w:t>
            </w:r>
            <w:r>
              <w:t>1.07</w:t>
            </w:r>
          </w:p>
        </w:tc>
        <w:tc>
          <w:tcPr>
            <w:tcW w:w="2496" w:type="pct"/>
            <w:shd w:val="clear" w:color="auto" w:fill="auto"/>
            <w:vAlign w:val="center"/>
          </w:tcPr>
          <w:p w:rsidR="005B1C82" w:rsidRPr="000D5576" w:rsidRDefault="005B1C82" w:rsidP="00AE4B0A">
            <w:pPr>
              <w:pStyle w:val="TableText"/>
              <w:jc w:val="both"/>
              <w:rPr>
                <w:color w:val="FF0000"/>
              </w:rPr>
            </w:pPr>
            <w:r>
              <w:rPr>
                <w:rFonts w:hint="eastAsia"/>
              </w:rPr>
              <w:t>增加</w:t>
            </w:r>
            <w:r w:rsidRPr="00CE5234">
              <w:rPr>
                <w:rFonts w:hint="eastAsia"/>
              </w:rPr>
              <w:t>交互</w:t>
            </w:r>
            <w:r>
              <w:rPr>
                <w:rFonts w:hint="eastAsia"/>
              </w:rPr>
              <w:t>服务</w:t>
            </w:r>
            <w:r w:rsidRPr="00CE5234">
              <w:rPr>
                <w:rFonts w:hint="eastAsia"/>
              </w:rPr>
              <w:t>日志</w:t>
            </w:r>
            <w:r>
              <w:rPr>
                <w:rFonts w:hint="eastAsia"/>
              </w:rPr>
              <w:t>视图</w:t>
            </w:r>
            <w:r>
              <w:rPr>
                <w:rFonts w:hint="eastAsia"/>
              </w:rPr>
              <w:t xml:space="preserve"> (</w:t>
            </w:r>
            <w:r>
              <w:t>TB</w:t>
            </w:r>
            <w:r w:rsidRPr="00522199">
              <w:t>_</w:t>
            </w:r>
            <w:r w:rsidRPr="00522199">
              <w:rPr>
                <w:rFonts w:hint="eastAsia"/>
              </w:rPr>
              <w:t>InteractSrvLog</w:t>
            </w:r>
            <w:r>
              <w:rPr>
                <w:rFonts w:hint="eastAsia"/>
              </w:rPr>
              <w:t>_VIEW</w:t>
            </w:r>
            <w:r w:rsidRPr="00522199">
              <w:rPr>
                <w:rFonts w:hint="eastAsia"/>
              </w:rPr>
              <w:t>)</w:t>
            </w:r>
          </w:p>
        </w:tc>
        <w:tc>
          <w:tcPr>
            <w:tcW w:w="763" w:type="pct"/>
            <w:vAlign w:val="center"/>
          </w:tcPr>
          <w:p w:rsidR="005B1C82" w:rsidRDefault="005B1C82" w:rsidP="005B1C82">
            <w:pPr>
              <w:pStyle w:val="TableText"/>
              <w:jc w:val="center"/>
            </w:pPr>
            <w:r>
              <w:rPr>
                <w:rFonts w:hint="eastAsia"/>
              </w:rPr>
              <w:t>V</w:t>
            </w:r>
            <w:r>
              <w:t>2R6C10</w:t>
            </w:r>
          </w:p>
          <w:p w:rsidR="005B1C82" w:rsidRDefault="005B1C82" w:rsidP="005B1C82">
            <w:pPr>
              <w:pStyle w:val="TableText"/>
              <w:jc w:val="center"/>
            </w:pPr>
            <w:ins w:id="83" w:author="wtest222" w:date="2014-11-28T15:47:00Z">
              <w:r>
                <w:rPr>
                  <w:rFonts w:hint="eastAsia"/>
                </w:rPr>
                <w:t>土耳其</w:t>
              </w:r>
            </w:ins>
          </w:p>
        </w:tc>
        <w:tc>
          <w:tcPr>
            <w:tcW w:w="513" w:type="pct"/>
            <w:shd w:val="clear" w:color="auto" w:fill="auto"/>
            <w:vAlign w:val="center"/>
          </w:tcPr>
          <w:p w:rsidR="005B1C82" w:rsidRDefault="005B1C82" w:rsidP="00E7517C">
            <w:pPr>
              <w:pStyle w:val="TableText"/>
              <w:jc w:val="both"/>
            </w:pPr>
            <w:ins w:id="84" w:author="wtest222" w:date="2014-11-28T15:56:00Z">
              <w:r>
                <w:rPr>
                  <w:rFonts w:hint="eastAsia"/>
                </w:rPr>
                <w:t>吴荣俊</w:t>
              </w:r>
              <w:r>
                <w:rPr>
                  <w:rFonts w:hint="eastAsia"/>
                </w:rPr>
                <w:t xml:space="preserve"> 00246467</w:t>
              </w:r>
            </w:ins>
          </w:p>
        </w:tc>
      </w:tr>
      <w:tr w:rsidR="00A06C7C" w:rsidTr="009634E9">
        <w:trPr>
          <w:ins w:id="85" w:author="wurongjun 00246467" w:date="2015-04-22T16:38:00Z"/>
        </w:trPr>
        <w:tc>
          <w:tcPr>
            <w:tcW w:w="571" w:type="pct"/>
            <w:shd w:val="clear" w:color="auto" w:fill="auto"/>
            <w:vAlign w:val="center"/>
          </w:tcPr>
          <w:p w:rsidR="00A06C7C" w:rsidRDefault="00A06C7C" w:rsidP="00E7517C">
            <w:pPr>
              <w:pStyle w:val="TableText"/>
              <w:jc w:val="both"/>
              <w:rPr>
                <w:ins w:id="86" w:author="wurongjun 00246467" w:date="2015-04-22T16:38:00Z"/>
              </w:rPr>
            </w:pPr>
            <w:ins w:id="87" w:author="wurongjun 00246467" w:date="2015-04-22T16:38:00Z">
              <w:r>
                <w:rPr>
                  <w:rFonts w:hint="eastAsia"/>
                </w:rPr>
                <w:t>2015-4-22</w:t>
              </w:r>
            </w:ins>
          </w:p>
        </w:tc>
        <w:tc>
          <w:tcPr>
            <w:tcW w:w="658" w:type="pct"/>
            <w:shd w:val="clear" w:color="auto" w:fill="auto"/>
            <w:vAlign w:val="center"/>
          </w:tcPr>
          <w:p w:rsidR="00A06C7C" w:rsidRDefault="00A06C7C" w:rsidP="00E7517C">
            <w:pPr>
              <w:pStyle w:val="TableText"/>
              <w:jc w:val="both"/>
              <w:rPr>
                <w:ins w:id="88" w:author="wurongjun 00246467" w:date="2015-04-22T16:38:00Z"/>
              </w:rPr>
            </w:pPr>
            <w:ins w:id="89" w:author="wurongjun 00246467" w:date="2015-04-22T16:38:00Z">
              <w:r>
                <w:rPr>
                  <w:rFonts w:hint="eastAsia"/>
                </w:rPr>
                <w:t>V1.08</w:t>
              </w:r>
            </w:ins>
          </w:p>
        </w:tc>
        <w:tc>
          <w:tcPr>
            <w:tcW w:w="2496" w:type="pct"/>
            <w:shd w:val="clear" w:color="auto" w:fill="auto"/>
            <w:vAlign w:val="center"/>
          </w:tcPr>
          <w:p w:rsidR="00A06C7C" w:rsidRDefault="0009409B">
            <w:pPr>
              <w:pStyle w:val="TableText"/>
              <w:jc w:val="both"/>
              <w:rPr>
                <w:ins w:id="90" w:author="wurongjun 00246467" w:date="2015-04-22T16:38:00Z"/>
              </w:rPr>
            </w:pPr>
            <w:ins w:id="91" w:author="wurongjun 00246467" w:date="2015-04-22T16:42:00Z">
              <w:r>
                <w:rPr>
                  <w:rFonts w:hint="eastAsia"/>
                </w:rPr>
                <w:t>2.4</w:t>
              </w:r>
              <w:r>
                <w:rPr>
                  <w:rFonts w:hint="eastAsia"/>
                </w:rPr>
                <w:t>、</w:t>
              </w:r>
              <w:r>
                <w:rPr>
                  <w:rFonts w:hint="eastAsia"/>
                </w:rPr>
                <w:t>2.5</w:t>
              </w:r>
              <w:r>
                <w:rPr>
                  <w:rFonts w:hint="eastAsia"/>
                </w:rPr>
                <w:t>两</w:t>
              </w:r>
              <w:r>
                <w:t>个章节在</w:t>
              </w:r>
              <w:r w:rsidRPr="0009409B">
                <w:rPr>
                  <w:rFonts w:ascii="华文细黑" w:eastAsia="华文细黑" w:hAnsi="华文细黑"/>
                  <w:rPrChange w:id="92" w:author="wurongjun 00246467" w:date="2015-04-22T16:42:00Z">
                    <w:rPr>
                      <w:rFonts w:ascii="华文细黑" w:eastAsia="华文细黑" w:hAnsi="华文细黑"/>
                      <w:b/>
                    </w:rPr>
                  </w:rPrChange>
                </w:rPr>
                <w:t>V2R7C21L版本不建议使用，</w:t>
              </w:r>
              <w:r w:rsidRPr="0009409B">
                <w:rPr>
                  <w:rFonts w:ascii="华文细黑" w:eastAsia="华文细黑" w:hAnsi="华文细黑" w:hint="eastAsia"/>
                  <w:rPrChange w:id="93" w:author="wurongjun 00246467" w:date="2015-04-22T16:42:00Z">
                    <w:rPr>
                      <w:rFonts w:ascii="华文细黑" w:eastAsia="华文细黑" w:hAnsi="华文细黑" w:hint="eastAsia"/>
                      <w:b/>
                    </w:rPr>
                  </w:rPrChange>
                </w:rPr>
                <w:t>建议使用</w:t>
              </w:r>
            </w:ins>
            <w:ins w:id="94" w:author="wurongjun 00246467" w:date="2015-04-22T16:39:00Z">
              <w:r w:rsidR="00A06C7C">
                <w:rPr>
                  <w:rFonts w:hint="eastAsia"/>
                </w:rPr>
                <w:t>增加</w:t>
              </w:r>
            </w:ins>
            <w:ins w:id="95" w:author="wurongjun 00246467" w:date="2015-04-22T16:42:00Z">
              <w:r>
                <w:rPr>
                  <w:rFonts w:hint="eastAsia"/>
                </w:rPr>
                <w:t>的</w:t>
              </w:r>
            </w:ins>
            <w:ins w:id="96" w:author="wurongjun 00246467" w:date="2015-04-22T16:39:00Z">
              <w:r w:rsidR="00A06C7C">
                <w:rPr>
                  <w:rFonts w:hint="eastAsia"/>
                </w:rPr>
                <w:t>3.2.8~3.2.28</w:t>
              </w:r>
              <w:r w:rsidR="00A06C7C">
                <w:rPr>
                  <w:rFonts w:hint="eastAsia"/>
                </w:rPr>
                <w:t>视图</w:t>
              </w:r>
            </w:ins>
            <w:ins w:id="97" w:author="wurongjun 00246467" w:date="2015-04-22T16:41:00Z">
              <w:r>
                <w:rPr>
                  <w:rFonts w:hint="eastAsia"/>
                </w:rPr>
                <w:t>，</w:t>
              </w:r>
            </w:ins>
          </w:p>
        </w:tc>
        <w:tc>
          <w:tcPr>
            <w:tcW w:w="763" w:type="pct"/>
            <w:vAlign w:val="center"/>
          </w:tcPr>
          <w:p w:rsidR="00A06C7C" w:rsidRDefault="0009409B" w:rsidP="005B1C82">
            <w:pPr>
              <w:pStyle w:val="TableText"/>
              <w:jc w:val="center"/>
              <w:rPr>
                <w:ins w:id="98" w:author="wurongjun 00246467" w:date="2015-04-22T16:38:00Z"/>
              </w:rPr>
            </w:pPr>
            <w:ins w:id="99" w:author="wurongjun 00246467" w:date="2015-04-22T16:41:00Z">
              <w:r>
                <w:rPr>
                  <w:rFonts w:hint="eastAsia"/>
                </w:rPr>
                <w:t>V</w:t>
              </w:r>
              <w:r>
                <w:t>2R7C21L</w:t>
              </w:r>
              <w:r>
                <w:t>基线通用</w:t>
              </w:r>
            </w:ins>
          </w:p>
        </w:tc>
        <w:tc>
          <w:tcPr>
            <w:tcW w:w="513" w:type="pct"/>
            <w:shd w:val="clear" w:color="auto" w:fill="auto"/>
            <w:vAlign w:val="center"/>
          </w:tcPr>
          <w:p w:rsidR="00A06C7C" w:rsidRDefault="0009409B" w:rsidP="00E7517C">
            <w:pPr>
              <w:pStyle w:val="TableText"/>
              <w:jc w:val="both"/>
              <w:rPr>
                <w:ins w:id="100" w:author="wurongjun 00246467" w:date="2015-04-22T16:38:00Z"/>
              </w:rPr>
            </w:pPr>
            <w:ins w:id="101" w:author="wurongjun 00246467" w:date="2015-04-22T16:41:00Z">
              <w:r>
                <w:rPr>
                  <w:rFonts w:hint="eastAsia"/>
                </w:rPr>
                <w:t>吴</w:t>
              </w:r>
              <w:r>
                <w:t>荣俊</w:t>
              </w:r>
              <w:r>
                <w:rPr>
                  <w:rFonts w:hint="eastAsia"/>
                </w:rPr>
                <w:t>00246</w:t>
              </w:r>
              <w:r>
                <w:rPr>
                  <w:rFonts w:hint="eastAsia"/>
                </w:rPr>
                <w:lastRenderedPageBreak/>
                <w:t>467</w:t>
              </w:r>
            </w:ins>
          </w:p>
        </w:tc>
      </w:tr>
      <w:tr w:rsidR="002C7BFA" w:rsidTr="009634E9">
        <w:trPr>
          <w:ins w:id="102" w:author="wurongjun 00246467" w:date="2015-06-01T19:09:00Z"/>
        </w:trPr>
        <w:tc>
          <w:tcPr>
            <w:tcW w:w="571" w:type="pct"/>
            <w:shd w:val="clear" w:color="auto" w:fill="auto"/>
            <w:vAlign w:val="center"/>
          </w:tcPr>
          <w:p w:rsidR="002C7BFA" w:rsidRDefault="002C7BFA" w:rsidP="00E7517C">
            <w:pPr>
              <w:pStyle w:val="TableText"/>
              <w:jc w:val="both"/>
              <w:rPr>
                <w:ins w:id="103" w:author="wurongjun 00246467" w:date="2015-06-01T19:09:00Z"/>
              </w:rPr>
            </w:pPr>
            <w:ins w:id="104" w:author="wurongjun 00246467" w:date="2015-06-01T19:09:00Z">
              <w:r>
                <w:lastRenderedPageBreak/>
                <w:t>2015-6-1</w:t>
              </w:r>
            </w:ins>
          </w:p>
        </w:tc>
        <w:tc>
          <w:tcPr>
            <w:tcW w:w="658" w:type="pct"/>
            <w:shd w:val="clear" w:color="auto" w:fill="auto"/>
            <w:vAlign w:val="center"/>
          </w:tcPr>
          <w:p w:rsidR="002C7BFA" w:rsidRDefault="002C7BFA" w:rsidP="00E7517C">
            <w:pPr>
              <w:pStyle w:val="TableText"/>
              <w:jc w:val="both"/>
              <w:rPr>
                <w:ins w:id="105" w:author="wurongjun 00246467" w:date="2015-06-01T19:09:00Z"/>
              </w:rPr>
            </w:pPr>
            <w:ins w:id="106" w:author="wurongjun 00246467" w:date="2015-06-01T19:09:00Z">
              <w:r>
                <w:rPr>
                  <w:rFonts w:hint="eastAsia"/>
                </w:rPr>
                <w:t>V</w:t>
              </w:r>
              <w:r>
                <w:t>1.09</w:t>
              </w:r>
            </w:ins>
          </w:p>
        </w:tc>
        <w:tc>
          <w:tcPr>
            <w:tcW w:w="2496" w:type="pct"/>
            <w:shd w:val="clear" w:color="auto" w:fill="auto"/>
            <w:vAlign w:val="center"/>
          </w:tcPr>
          <w:p w:rsidR="002C7BFA" w:rsidRDefault="002C7BFA">
            <w:pPr>
              <w:pStyle w:val="TableText"/>
              <w:jc w:val="both"/>
              <w:rPr>
                <w:ins w:id="107" w:author="wurongjun 00246467" w:date="2015-06-01T19:09:00Z"/>
              </w:rPr>
            </w:pPr>
            <w:ins w:id="108" w:author="wurongjun 00246467" w:date="2015-06-01T19:09:00Z">
              <w:r>
                <w:rPr>
                  <w:rFonts w:hint="eastAsia"/>
                </w:rPr>
                <w:t>修改</w:t>
              </w:r>
              <w:r>
                <w:rPr>
                  <w:rFonts w:hint="eastAsia"/>
                </w:rPr>
                <w:t>embms</w:t>
              </w:r>
            </w:ins>
            <w:ins w:id="109" w:author="wurongjun 00246467" w:date="2015-06-01T19:10:00Z">
              <w:r>
                <w:rPr>
                  <w:rFonts w:hint="eastAsia"/>
                </w:rPr>
                <w:t>内容</w:t>
              </w:r>
              <w:r>
                <w:t>视图，添加字段</w:t>
              </w:r>
            </w:ins>
            <w:ins w:id="110" w:author="wurongjun 00246467" w:date="2015-06-01T19:20:00Z">
              <w:r w:rsidR="00AE6CFF" w:rsidRPr="00AE6CFF">
                <w:t>fileinformationextcode/contentID/contentCode/MBMSBearerServiceID</w:t>
              </w:r>
            </w:ins>
          </w:p>
        </w:tc>
        <w:tc>
          <w:tcPr>
            <w:tcW w:w="763" w:type="pct"/>
            <w:vAlign w:val="center"/>
          </w:tcPr>
          <w:p w:rsidR="002C7BFA" w:rsidRPr="002C7BFA" w:rsidRDefault="002C7BFA" w:rsidP="005B1C82">
            <w:pPr>
              <w:pStyle w:val="TableText"/>
              <w:jc w:val="center"/>
              <w:rPr>
                <w:ins w:id="111" w:author="wurongjun 00246467" w:date="2015-06-01T19:09:00Z"/>
              </w:rPr>
            </w:pPr>
            <w:ins w:id="112" w:author="wurongjun 00246467" w:date="2015-06-01T19:10:00Z">
              <w:r>
                <w:t>V2R7C21L</w:t>
              </w:r>
            </w:ins>
            <w:r w:rsidR="00D13A5D">
              <w:rPr>
                <w:rFonts w:hint="eastAsia"/>
              </w:rPr>
              <w:t>基线</w:t>
            </w:r>
            <w:r w:rsidR="00D13A5D">
              <w:t>通用</w:t>
            </w:r>
          </w:p>
        </w:tc>
        <w:tc>
          <w:tcPr>
            <w:tcW w:w="513" w:type="pct"/>
            <w:shd w:val="clear" w:color="auto" w:fill="auto"/>
            <w:vAlign w:val="center"/>
          </w:tcPr>
          <w:p w:rsidR="002C7BFA" w:rsidRDefault="002C7BFA" w:rsidP="00E7517C">
            <w:pPr>
              <w:pStyle w:val="TableText"/>
              <w:jc w:val="both"/>
              <w:rPr>
                <w:ins w:id="113" w:author="wurongjun 00246467" w:date="2015-06-01T19:09:00Z"/>
              </w:rPr>
            </w:pPr>
            <w:ins w:id="114" w:author="wurongjun 00246467" w:date="2015-06-01T19:10:00Z">
              <w:r>
                <w:rPr>
                  <w:rFonts w:hint="eastAsia"/>
                </w:rPr>
                <w:t>吴</w:t>
              </w:r>
              <w:r>
                <w:t>荣俊</w:t>
              </w:r>
              <w:r>
                <w:rPr>
                  <w:rFonts w:hint="eastAsia"/>
                </w:rPr>
                <w:t xml:space="preserve"> 00246467</w:t>
              </w:r>
            </w:ins>
          </w:p>
        </w:tc>
      </w:tr>
      <w:tr w:rsidR="00D13A5D" w:rsidTr="009634E9">
        <w:trPr>
          <w:ins w:id="115" w:author="wurongjun 00246467" w:date="2015-06-09T21:21:00Z"/>
        </w:trPr>
        <w:tc>
          <w:tcPr>
            <w:tcW w:w="571" w:type="pct"/>
            <w:shd w:val="clear" w:color="auto" w:fill="auto"/>
            <w:vAlign w:val="center"/>
          </w:tcPr>
          <w:p w:rsidR="00D13A5D" w:rsidRDefault="00D13A5D" w:rsidP="00D13A5D">
            <w:pPr>
              <w:pStyle w:val="TableText"/>
              <w:jc w:val="both"/>
              <w:rPr>
                <w:ins w:id="116" w:author="wurongjun 00246467" w:date="2015-06-09T21:21:00Z"/>
              </w:rPr>
            </w:pPr>
            <w:ins w:id="117" w:author="wurongjun 00246467" w:date="2015-06-09T21:21:00Z">
              <w:r>
                <w:rPr>
                  <w:rFonts w:hint="eastAsia"/>
                </w:rPr>
                <w:t>2</w:t>
              </w:r>
              <w:r>
                <w:t>015-6-9</w:t>
              </w:r>
            </w:ins>
          </w:p>
        </w:tc>
        <w:tc>
          <w:tcPr>
            <w:tcW w:w="658" w:type="pct"/>
            <w:shd w:val="clear" w:color="auto" w:fill="auto"/>
            <w:vAlign w:val="center"/>
          </w:tcPr>
          <w:p w:rsidR="00D13A5D" w:rsidRDefault="00D13A5D" w:rsidP="00D13A5D">
            <w:pPr>
              <w:pStyle w:val="TableText"/>
              <w:jc w:val="both"/>
              <w:rPr>
                <w:ins w:id="118" w:author="wurongjun 00246467" w:date="2015-06-09T21:21:00Z"/>
              </w:rPr>
            </w:pPr>
            <w:ins w:id="119" w:author="wurongjun 00246467" w:date="2015-06-09T21:21:00Z">
              <w:r>
                <w:rPr>
                  <w:rFonts w:hint="eastAsia"/>
                </w:rPr>
                <w:t>V</w:t>
              </w:r>
              <w:r>
                <w:t>1.10</w:t>
              </w:r>
            </w:ins>
          </w:p>
        </w:tc>
        <w:tc>
          <w:tcPr>
            <w:tcW w:w="2496" w:type="pct"/>
            <w:shd w:val="clear" w:color="auto" w:fill="auto"/>
            <w:vAlign w:val="center"/>
          </w:tcPr>
          <w:p w:rsidR="00D13A5D" w:rsidRDefault="00D13A5D" w:rsidP="00D13A5D">
            <w:pPr>
              <w:pStyle w:val="TableText"/>
              <w:jc w:val="both"/>
              <w:rPr>
                <w:ins w:id="120" w:author="wurongjun 00246467" w:date="2015-06-09T21:21:00Z"/>
              </w:rPr>
            </w:pPr>
            <w:ins w:id="121" w:author="wurongjun 00246467" w:date="2015-06-09T21:21:00Z">
              <w:r>
                <w:rPr>
                  <w:rFonts w:hint="eastAsia"/>
                </w:rPr>
                <w:t>增加</w:t>
              </w:r>
              <w:r>
                <w:rPr>
                  <w:rFonts w:hint="eastAsia"/>
                </w:rPr>
                <w:t>v</w:t>
              </w:r>
              <w:r>
                <w:t>_product</w:t>
              </w:r>
              <w:r>
                <w:rPr>
                  <w:rFonts w:hint="eastAsia"/>
                </w:rPr>
                <w:t>视图</w:t>
              </w:r>
            </w:ins>
            <w:ins w:id="122" w:author="wurongjun 00246467" w:date="2015-06-15T19:13:00Z">
              <w:r w:rsidR="00215954">
                <w:rPr>
                  <w:rFonts w:hint="eastAsia"/>
                </w:rPr>
                <w:t>，</w:t>
              </w:r>
              <w:r w:rsidR="00215954">
                <w:rPr>
                  <w:rFonts w:hint="eastAsia"/>
                </w:rPr>
                <w:t>v</w:t>
              </w:r>
              <w:r w:rsidR="00215954">
                <w:t>_product</w:t>
              </w:r>
              <w:r w:rsidR="00215954">
                <w:rPr>
                  <w:rFonts w:hint="eastAsia"/>
                </w:rPr>
                <w:t>视图增加</w:t>
              </w:r>
              <w:r w:rsidR="00215954">
                <w:t>一个状态字段</w:t>
              </w:r>
              <w:r w:rsidR="00215954">
                <w:rPr>
                  <w:rFonts w:hint="eastAsia"/>
                </w:rPr>
                <w:t>status</w:t>
              </w:r>
            </w:ins>
          </w:p>
        </w:tc>
        <w:tc>
          <w:tcPr>
            <w:tcW w:w="763" w:type="pct"/>
            <w:vAlign w:val="center"/>
          </w:tcPr>
          <w:p w:rsidR="00D13A5D" w:rsidRDefault="00D13A5D" w:rsidP="00D13A5D">
            <w:pPr>
              <w:pStyle w:val="TableText"/>
              <w:jc w:val="center"/>
              <w:rPr>
                <w:ins w:id="123" w:author="wurongjun 00246467" w:date="2015-06-09T21:21:00Z"/>
              </w:rPr>
            </w:pPr>
            <w:ins w:id="124" w:author="wurongjun 00246467" w:date="2015-06-09T21:21:00Z">
              <w:r>
                <w:rPr>
                  <w:rFonts w:hint="eastAsia"/>
                </w:rPr>
                <w:t>V</w:t>
              </w:r>
              <w:r>
                <w:t>2R6C20LG006</w:t>
              </w:r>
              <w:r>
                <w:rPr>
                  <w:rFonts w:hint="eastAsia"/>
                </w:rPr>
                <w:t>印尼</w:t>
              </w:r>
            </w:ins>
          </w:p>
        </w:tc>
        <w:tc>
          <w:tcPr>
            <w:tcW w:w="513" w:type="pct"/>
            <w:shd w:val="clear" w:color="auto" w:fill="auto"/>
            <w:vAlign w:val="center"/>
          </w:tcPr>
          <w:p w:rsidR="00D13A5D" w:rsidRDefault="00D13A5D" w:rsidP="00D13A5D">
            <w:pPr>
              <w:pStyle w:val="TableText"/>
              <w:jc w:val="both"/>
              <w:rPr>
                <w:ins w:id="125" w:author="wurongjun 00246467" w:date="2015-06-09T21:21:00Z"/>
              </w:rPr>
            </w:pPr>
            <w:ins w:id="126" w:author="wurongjun 00246467" w:date="2015-06-09T21:21:00Z">
              <w:r>
                <w:rPr>
                  <w:rFonts w:hint="eastAsia"/>
                </w:rPr>
                <w:t>吴</w:t>
              </w:r>
              <w:r>
                <w:t>荣俊</w:t>
              </w:r>
              <w:r>
                <w:rPr>
                  <w:rFonts w:hint="eastAsia"/>
                </w:rPr>
                <w:t>00246467</w:t>
              </w:r>
            </w:ins>
          </w:p>
        </w:tc>
      </w:tr>
      <w:tr w:rsidR="00A344A5" w:rsidTr="009634E9">
        <w:trPr>
          <w:ins w:id="127" w:author="wurongjun 00246467" w:date="2015-06-15T17:17:00Z"/>
        </w:trPr>
        <w:tc>
          <w:tcPr>
            <w:tcW w:w="571" w:type="pct"/>
            <w:shd w:val="clear" w:color="auto" w:fill="auto"/>
            <w:vAlign w:val="center"/>
          </w:tcPr>
          <w:p w:rsidR="00A344A5" w:rsidRDefault="00A344A5" w:rsidP="00A344A5">
            <w:pPr>
              <w:pStyle w:val="TableText"/>
              <w:jc w:val="both"/>
              <w:rPr>
                <w:ins w:id="128" w:author="wurongjun 00246467" w:date="2015-06-15T17:17:00Z"/>
              </w:rPr>
            </w:pPr>
            <w:ins w:id="129" w:author="wurongjun 00246467" w:date="2015-06-15T17:17:00Z">
              <w:r>
                <w:rPr>
                  <w:rFonts w:hint="eastAsia"/>
                </w:rPr>
                <w:t>2015-</w:t>
              </w:r>
              <w:r>
                <w:t>6-15</w:t>
              </w:r>
            </w:ins>
          </w:p>
        </w:tc>
        <w:tc>
          <w:tcPr>
            <w:tcW w:w="658" w:type="pct"/>
            <w:shd w:val="clear" w:color="auto" w:fill="auto"/>
            <w:vAlign w:val="center"/>
          </w:tcPr>
          <w:p w:rsidR="00A344A5" w:rsidRDefault="00A344A5" w:rsidP="00A344A5">
            <w:pPr>
              <w:pStyle w:val="TableText"/>
              <w:jc w:val="both"/>
              <w:rPr>
                <w:ins w:id="130" w:author="wurongjun 00246467" w:date="2015-06-15T17:17:00Z"/>
              </w:rPr>
            </w:pPr>
            <w:ins w:id="131" w:author="wurongjun 00246467" w:date="2015-06-15T17:17:00Z">
              <w:r>
                <w:rPr>
                  <w:rFonts w:hint="eastAsia"/>
                </w:rPr>
                <w:t>V1.11</w:t>
              </w:r>
            </w:ins>
          </w:p>
        </w:tc>
        <w:tc>
          <w:tcPr>
            <w:tcW w:w="2496" w:type="pct"/>
            <w:shd w:val="clear" w:color="auto" w:fill="auto"/>
            <w:vAlign w:val="center"/>
          </w:tcPr>
          <w:p w:rsidR="00215954" w:rsidRDefault="00215954">
            <w:pPr>
              <w:pStyle w:val="TableText"/>
              <w:jc w:val="both"/>
              <w:rPr>
                <w:ins w:id="132" w:author="wurongjun 00246467" w:date="2015-06-15T17:17:00Z"/>
              </w:rPr>
            </w:pPr>
            <w:ins w:id="133" w:author="wurongjun 00246467" w:date="2015-06-15T19:13:00Z">
              <w:r>
                <w:rPr>
                  <w:rFonts w:hint="eastAsia"/>
                </w:rPr>
                <w:t>补充</w:t>
              </w:r>
              <w:r w:rsidRPr="00EE5E35">
                <w:rPr>
                  <w:rFonts w:hint="eastAsia"/>
                </w:rPr>
                <w:t>sis_t_subrelationexattr</w:t>
              </w:r>
              <w:r w:rsidRPr="00EE5E35">
                <w:rPr>
                  <w:rFonts w:hint="eastAsia"/>
                </w:rPr>
                <w:t>物理</w:t>
              </w:r>
              <w:r w:rsidRPr="00EE5E35">
                <w:t>表</w:t>
              </w:r>
              <w:r w:rsidRPr="00EE5E35">
                <w:rPr>
                  <w:rFonts w:hint="eastAsia"/>
                </w:rPr>
                <w:t>，</w:t>
              </w:r>
              <w:r w:rsidRPr="00EE5E35">
                <w:t>提供给</w:t>
              </w:r>
              <w:r w:rsidRPr="00EE5E35">
                <w:rPr>
                  <w:rFonts w:hint="eastAsia"/>
                </w:rPr>
                <w:t>V</w:t>
              </w:r>
              <w:r w:rsidRPr="00EE5E35">
                <w:t>2R6C</w:t>
              </w:r>
            </w:ins>
            <w:ins w:id="134" w:author="wurongjun 00246467" w:date="2015-06-15T19:14:00Z">
              <w:r w:rsidRPr="00EE5E35">
                <w:t>2</w:t>
              </w:r>
            </w:ins>
            <w:ins w:id="135" w:author="wurongjun 00246467" w:date="2015-06-15T19:13:00Z">
              <w:r w:rsidRPr="00EE5E35">
                <w:t>0</w:t>
              </w:r>
              <w:r w:rsidRPr="00EE5E35">
                <w:rPr>
                  <w:rFonts w:hint="eastAsia"/>
                </w:rPr>
                <w:t>版本</w:t>
              </w:r>
            </w:ins>
            <w:ins w:id="136" w:author="wurongjun 00246467" w:date="2015-06-15T19:14:00Z">
              <w:r w:rsidRPr="00EE5E35">
                <w:rPr>
                  <w:rFonts w:hint="eastAsia"/>
                </w:rPr>
                <w:t>（包含</w:t>
              </w:r>
              <w:r w:rsidRPr="00EE5E35">
                <w:t>）</w:t>
              </w:r>
            </w:ins>
            <w:ins w:id="137" w:author="wurongjun 00246467" w:date="2015-06-15T19:13:00Z">
              <w:r w:rsidRPr="00EE5E35">
                <w:t>之前</w:t>
              </w:r>
              <w:r w:rsidRPr="00EE5E35">
                <w:rPr>
                  <w:rFonts w:hint="eastAsia"/>
                </w:rPr>
                <w:t>使用</w:t>
              </w:r>
            </w:ins>
          </w:p>
        </w:tc>
        <w:tc>
          <w:tcPr>
            <w:tcW w:w="763" w:type="pct"/>
            <w:vAlign w:val="center"/>
          </w:tcPr>
          <w:p w:rsidR="00A344A5" w:rsidRDefault="00A344A5">
            <w:pPr>
              <w:pStyle w:val="TableText"/>
              <w:jc w:val="center"/>
              <w:rPr>
                <w:ins w:id="138" w:author="wurongjun 00246467" w:date="2015-06-15T17:17:00Z"/>
              </w:rPr>
            </w:pPr>
            <w:ins w:id="139" w:author="wurongjun 00246467" w:date="2015-06-15T17:18:00Z">
              <w:r>
                <w:rPr>
                  <w:rFonts w:hint="eastAsia"/>
                </w:rPr>
                <w:t>V</w:t>
              </w:r>
              <w:r>
                <w:t>2R6C</w:t>
              </w:r>
            </w:ins>
            <w:ins w:id="140" w:author="wurongjun 00246467" w:date="2015-06-15T19:14:00Z">
              <w:r w:rsidR="00215954">
                <w:t>2</w:t>
              </w:r>
            </w:ins>
            <w:ins w:id="141" w:author="wurongjun 00246467" w:date="2015-06-15T17:18:00Z">
              <w:r>
                <w:t>0</w:t>
              </w:r>
            </w:ins>
          </w:p>
        </w:tc>
        <w:tc>
          <w:tcPr>
            <w:tcW w:w="513" w:type="pct"/>
            <w:shd w:val="clear" w:color="auto" w:fill="auto"/>
            <w:vAlign w:val="center"/>
          </w:tcPr>
          <w:p w:rsidR="00A344A5" w:rsidRDefault="00A344A5" w:rsidP="00A344A5">
            <w:pPr>
              <w:pStyle w:val="TableText"/>
              <w:jc w:val="both"/>
              <w:rPr>
                <w:ins w:id="142" w:author="wurongjun 00246467" w:date="2015-06-15T17:17:00Z"/>
              </w:rPr>
            </w:pPr>
            <w:ins w:id="143" w:author="wurongjun 00246467" w:date="2015-06-15T17:18:00Z">
              <w:r>
                <w:rPr>
                  <w:rFonts w:hint="eastAsia"/>
                </w:rPr>
                <w:t>吴</w:t>
              </w:r>
              <w:r>
                <w:t>荣俊</w:t>
              </w:r>
              <w:r>
                <w:rPr>
                  <w:rFonts w:hint="eastAsia"/>
                </w:rPr>
                <w:t>00246467</w:t>
              </w:r>
            </w:ins>
          </w:p>
        </w:tc>
      </w:tr>
      <w:tr w:rsidR="0015525F" w:rsidTr="009634E9">
        <w:trPr>
          <w:ins w:id="144" w:author="wurongjun 00246467" w:date="2015-07-01T09:44:00Z"/>
        </w:trPr>
        <w:tc>
          <w:tcPr>
            <w:tcW w:w="571" w:type="pct"/>
            <w:shd w:val="clear" w:color="auto" w:fill="auto"/>
            <w:vAlign w:val="center"/>
          </w:tcPr>
          <w:p w:rsidR="0015525F" w:rsidRDefault="0015525F" w:rsidP="00A344A5">
            <w:pPr>
              <w:pStyle w:val="TableText"/>
              <w:jc w:val="both"/>
              <w:rPr>
                <w:ins w:id="145" w:author="wurongjun 00246467" w:date="2015-07-01T09:44:00Z"/>
              </w:rPr>
            </w:pPr>
            <w:ins w:id="146" w:author="wurongjun 00246467" w:date="2015-07-01T09:44:00Z">
              <w:r>
                <w:rPr>
                  <w:rFonts w:hint="eastAsia"/>
                </w:rPr>
                <w:t>2015</w:t>
              </w:r>
              <w:r>
                <w:t>-07-01</w:t>
              </w:r>
            </w:ins>
          </w:p>
        </w:tc>
        <w:tc>
          <w:tcPr>
            <w:tcW w:w="658" w:type="pct"/>
            <w:shd w:val="clear" w:color="auto" w:fill="auto"/>
            <w:vAlign w:val="center"/>
          </w:tcPr>
          <w:p w:rsidR="0015525F" w:rsidRDefault="0015525F" w:rsidP="00A344A5">
            <w:pPr>
              <w:pStyle w:val="TableText"/>
              <w:jc w:val="both"/>
              <w:rPr>
                <w:ins w:id="147" w:author="wurongjun 00246467" w:date="2015-07-01T09:44:00Z"/>
              </w:rPr>
            </w:pPr>
            <w:ins w:id="148" w:author="wurongjun 00246467" w:date="2015-07-01T09:44:00Z">
              <w:r>
                <w:rPr>
                  <w:rFonts w:hint="eastAsia"/>
                </w:rPr>
                <w:t>V</w:t>
              </w:r>
              <w:r>
                <w:t>1.12</w:t>
              </w:r>
            </w:ins>
          </w:p>
        </w:tc>
        <w:tc>
          <w:tcPr>
            <w:tcW w:w="2496" w:type="pct"/>
            <w:shd w:val="clear" w:color="auto" w:fill="auto"/>
            <w:vAlign w:val="center"/>
          </w:tcPr>
          <w:p w:rsidR="0015525F" w:rsidRDefault="0015525F">
            <w:pPr>
              <w:pStyle w:val="TableText"/>
              <w:jc w:val="both"/>
              <w:rPr>
                <w:ins w:id="149" w:author="wurongjun 00246467" w:date="2015-07-01T09:44:00Z"/>
              </w:rPr>
            </w:pPr>
            <w:ins w:id="150" w:author="wurongjun 00246467" w:date="2015-07-01T09:45:00Z">
              <w:r w:rsidRPr="00EE5E35">
                <w:rPr>
                  <w:rFonts w:hint="eastAsia"/>
                </w:rPr>
                <w:t>在</w:t>
              </w:r>
              <w:r w:rsidRPr="00EE5E35">
                <w:rPr>
                  <w:rPrChange w:id="151" w:author="wurongjun 00246467" w:date="2015-07-01T09:45:00Z">
                    <w:rPr>
                      <w:b/>
                    </w:rPr>
                  </w:rPrChange>
                </w:rPr>
                <w:t xml:space="preserve">T_CMP_TYPE_MEDIACONTENT </w:t>
              </w:r>
              <w:r w:rsidRPr="00EE5E35">
                <w:rPr>
                  <w:rFonts w:hint="eastAsia"/>
                </w:rPr>
                <w:t>物理</w:t>
              </w:r>
              <w:r w:rsidRPr="00EE5E35">
                <w:t>表中增加</w:t>
              </w:r>
              <w:r w:rsidRPr="00EE5E35">
                <w:t>CHANGEFLAG</w:t>
              </w:r>
              <w:r w:rsidRPr="00EE5E35">
                <w:rPr>
                  <w:rFonts w:hint="eastAsia"/>
                </w:rPr>
                <w:t>说明</w:t>
              </w:r>
            </w:ins>
          </w:p>
        </w:tc>
        <w:tc>
          <w:tcPr>
            <w:tcW w:w="763" w:type="pct"/>
            <w:vAlign w:val="center"/>
          </w:tcPr>
          <w:p w:rsidR="0015525F" w:rsidRDefault="0015525F">
            <w:pPr>
              <w:pStyle w:val="TableText"/>
              <w:jc w:val="center"/>
              <w:rPr>
                <w:ins w:id="152" w:author="wurongjun 00246467" w:date="2015-07-01T09:44:00Z"/>
              </w:rPr>
            </w:pPr>
            <w:ins w:id="153" w:author="wurongjun 00246467" w:date="2015-07-01T09:45:00Z">
              <w:r>
                <w:rPr>
                  <w:rFonts w:hint="eastAsia"/>
                </w:rPr>
                <w:t>V</w:t>
              </w:r>
              <w:r>
                <w:t>2R6C00</w:t>
              </w:r>
              <w:r>
                <w:rPr>
                  <w:rFonts w:hint="eastAsia"/>
                </w:rPr>
                <w:t>马</w:t>
              </w:r>
              <w:r>
                <w:t>电</w:t>
              </w:r>
            </w:ins>
          </w:p>
        </w:tc>
        <w:tc>
          <w:tcPr>
            <w:tcW w:w="513" w:type="pct"/>
            <w:shd w:val="clear" w:color="auto" w:fill="auto"/>
            <w:vAlign w:val="center"/>
          </w:tcPr>
          <w:p w:rsidR="0015525F" w:rsidRDefault="0015525F" w:rsidP="00A344A5">
            <w:pPr>
              <w:pStyle w:val="TableText"/>
              <w:jc w:val="both"/>
              <w:rPr>
                <w:ins w:id="154" w:author="wurongjun 00246467" w:date="2015-07-01T09:44:00Z"/>
              </w:rPr>
            </w:pPr>
            <w:ins w:id="155" w:author="wurongjun 00246467" w:date="2015-07-01T09:46:00Z">
              <w:r>
                <w:rPr>
                  <w:rFonts w:hint="eastAsia"/>
                </w:rPr>
                <w:t>吴</w:t>
              </w:r>
              <w:r>
                <w:t>荣俊</w:t>
              </w:r>
              <w:r>
                <w:rPr>
                  <w:rFonts w:hint="eastAsia"/>
                </w:rPr>
                <w:t>00246467</w:t>
              </w:r>
            </w:ins>
          </w:p>
        </w:tc>
      </w:tr>
      <w:tr w:rsidR="002341FA" w:rsidTr="009634E9">
        <w:trPr>
          <w:ins w:id="156" w:author="wurongjun 00246467" w:date="2015-07-01T10:09:00Z"/>
        </w:trPr>
        <w:tc>
          <w:tcPr>
            <w:tcW w:w="571" w:type="pct"/>
            <w:shd w:val="clear" w:color="auto" w:fill="auto"/>
            <w:vAlign w:val="center"/>
          </w:tcPr>
          <w:p w:rsidR="002341FA" w:rsidRDefault="002341FA" w:rsidP="00A344A5">
            <w:pPr>
              <w:pStyle w:val="TableText"/>
              <w:jc w:val="both"/>
              <w:rPr>
                <w:ins w:id="157" w:author="wurongjun 00246467" w:date="2015-07-01T10:09:00Z"/>
              </w:rPr>
            </w:pPr>
            <w:ins w:id="158" w:author="wurongjun 00246467" w:date="2015-07-01T10:09:00Z">
              <w:r>
                <w:rPr>
                  <w:rFonts w:hint="eastAsia"/>
                </w:rPr>
                <w:t>2015-7-1</w:t>
              </w:r>
            </w:ins>
          </w:p>
        </w:tc>
        <w:tc>
          <w:tcPr>
            <w:tcW w:w="658" w:type="pct"/>
            <w:shd w:val="clear" w:color="auto" w:fill="auto"/>
            <w:vAlign w:val="center"/>
          </w:tcPr>
          <w:p w:rsidR="002341FA" w:rsidRDefault="002341FA" w:rsidP="00A344A5">
            <w:pPr>
              <w:pStyle w:val="TableText"/>
              <w:jc w:val="both"/>
              <w:rPr>
                <w:ins w:id="159" w:author="wurongjun 00246467" w:date="2015-07-01T10:09:00Z"/>
              </w:rPr>
            </w:pPr>
            <w:ins w:id="160" w:author="wurongjun 00246467" w:date="2015-07-01T10:09:00Z">
              <w:r>
                <w:rPr>
                  <w:rFonts w:hint="eastAsia"/>
                </w:rPr>
                <w:t>V</w:t>
              </w:r>
              <w:r>
                <w:t>1.13</w:t>
              </w:r>
            </w:ins>
          </w:p>
        </w:tc>
        <w:tc>
          <w:tcPr>
            <w:tcW w:w="2496" w:type="pct"/>
            <w:shd w:val="clear" w:color="auto" w:fill="auto"/>
            <w:vAlign w:val="center"/>
          </w:tcPr>
          <w:p w:rsidR="002341FA" w:rsidRPr="00EE5E35" w:rsidRDefault="002341FA">
            <w:pPr>
              <w:pStyle w:val="TableText"/>
              <w:jc w:val="both"/>
              <w:rPr>
                <w:ins w:id="161" w:author="wurongjun 00246467" w:date="2015-07-01T10:10:00Z"/>
              </w:rPr>
            </w:pPr>
            <w:ins w:id="162" w:author="wurongjun 00246467" w:date="2015-07-01T10:10:00Z">
              <w:r w:rsidRPr="00EE5E35">
                <w:rPr>
                  <w:rFonts w:hint="eastAsia"/>
                </w:rPr>
                <w:t>1</w:t>
              </w:r>
              <w:r w:rsidRPr="00EE5E35">
                <w:rPr>
                  <w:rFonts w:hint="eastAsia"/>
                </w:rPr>
                <w:t>、</w:t>
              </w:r>
            </w:ins>
            <w:ins w:id="163" w:author="wurongjun 00246467" w:date="2015-07-01T10:09:00Z">
              <w:r w:rsidRPr="00EE5E35">
                <w:rPr>
                  <w:rFonts w:hint="eastAsia"/>
                </w:rPr>
                <w:t>在</w:t>
              </w:r>
              <w:r w:rsidRPr="00EE5E35">
                <w:rPr>
                  <w:rFonts w:hint="eastAsia"/>
                </w:rPr>
                <w:t>MDSP_SubscriberEx</w:t>
              </w:r>
              <w:r w:rsidRPr="00EE5E35">
                <w:rPr>
                  <w:rFonts w:hint="eastAsia"/>
                </w:rPr>
                <w:t>表</w:t>
              </w:r>
              <w:r w:rsidRPr="00EE5E35">
                <w:t>中增加</w:t>
              </w:r>
              <w:r w:rsidRPr="00EE5E35">
                <w:rPr>
                  <w:rFonts w:hint="eastAsia"/>
                </w:rPr>
                <w:t>bandwidth</w:t>
              </w:r>
            </w:ins>
            <w:ins w:id="164" w:author="wurongjun 00246467" w:date="2015-07-01T10:10:00Z">
              <w:r w:rsidRPr="00EE5E35">
                <w:rPr>
                  <w:rFonts w:hint="eastAsia"/>
                </w:rPr>
                <w:t>说明</w:t>
              </w:r>
            </w:ins>
          </w:p>
          <w:p w:rsidR="002341FA" w:rsidRPr="00EE5E35" w:rsidRDefault="002341FA">
            <w:pPr>
              <w:pStyle w:val="TableText"/>
              <w:jc w:val="both"/>
              <w:rPr>
                <w:ins w:id="165" w:author="wurongjun 00246467" w:date="2015-07-01T10:09:00Z"/>
              </w:rPr>
            </w:pPr>
            <w:ins w:id="166" w:author="wurongjun 00246467" w:date="2015-07-01T10:10:00Z">
              <w:r w:rsidRPr="00EE5E35">
                <w:rPr>
                  <w:rFonts w:hint="eastAsia"/>
                </w:rPr>
                <w:t>2</w:t>
              </w:r>
              <w:r w:rsidRPr="00EE5E35">
                <w:rPr>
                  <w:rFonts w:hint="eastAsia"/>
                </w:rPr>
                <w:t>、</w:t>
              </w:r>
              <w:r w:rsidRPr="00EE5E35">
                <w:t>在</w:t>
              </w:r>
            </w:ins>
            <w:ins w:id="167" w:author="wurongjun 00246467" w:date="2015-07-01T10:11:00Z">
              <w:r w:rsidRPr="00EE5E35">
                <w:rPr>
                  <w:rFonts w:hint="eastAsia"/>
                </w:rPr>
                <w:t>MDSP_DEVICE</w:t>
              </w:r>
              <w:r w:rsidRPr="00EE5E35">
                <w:t>表中增加</w:t>
              </w:r>
              <w:r w:rsidRPr="00EF11DD">
                <w:t>DEVICEEXTERNALID</w:t>
              </w:r>
              <w:r>
                <w:rPr>
                  <w:rFonts w:hint="eastAsia"/>
                </w:rPr>
                <w:t>、</w:t>
              </w:r>
              <w:r>
                <w:t>DEVICEMODEl</w:t>
              </w:r>
            </w:ins>
            <w:ins w:id="168" w:author="wurongjun 00246467" w:date="2015-07-01T10:12:00Z">
              <w:r>
                <w:rPr>
                  <w:rFonts w:hint="eastAsia"/>
                </w:rPr>
                <w:t>字段</w:t>
              </w:r>
              <w:r>
                <w:t>说明</w:t>
              </w:r>
            </w:ins>
          </w:p>
        </w:tc>
        <w:tc>
          <w:tcPr>
            <w:tcW w:w="763" w:type="pct"/>
            <w:vAlign w:val="center"/>
          </w:tcPr>
          <w:p w:rsidR="002341FA" w:rsidRDefault="002341FA" w:rsidP="0015525F">
            <w:pPr>
              <w:pStyle w:val="TableText"/>
              <w:jc w:val="center"/>
              <w:rPr>
                <w:ins w:id="169" w:author="wurongjun 00246467" w:date="2015-07-01T10:09:00Z"/>
              </w:rPr>
            </w:pPr>
            <w:ins w:id="170" w:author="wurongjun 00246467" w:date="2015-07-01T10:12:00Z">
              <w:r>
                <w:rPr>
                  <w:rFonts w:hint="eastAsia"/>
                </w:rPr>
                <w:t>V</w:t>
              </w:r>
              <w:r>
                <w:t xml:space="preserve">2R6C00 </w:t>
              </w:r>
              <w:r w:rsidRPr="002341FA">
                <w:t>LSAS07</w:t>
              </w:r>
              <w:r w:rsidR="000D5437">
                <w:t xml:space="preserve"> STC</w:t>
              </w:r>
            </w:ins>
          </w:p>
        </w:tc>
        <w:tc>
          <w:tcPr>
            <w:tcW w:w="513" w:type="pct"/>
            <w:shd w:val="clear" w:color="auto" w:fill="auto"/>
            <w:vAlign w:val="center"/>
          </w:tcPr>
          <w:p w:rsidR="002341FA" w:rsidRDefault="000D5437" w:rsidP="00A344A5">
            <w:pPr>
              <w:pStyle w:val="TableText"/>
              <w:jc w:val="both"/>
              <w:rPr>
                <w:ins w:id="171" w:author="wurongjun 00246467" w:date="2015-07-01T10:09:00Z"/>
              </w:rPr>
            </w:pPr>
            <w:ins w:id="172" w:author="wurongjun 00246467" w:date="2015-07-01T10:13:00Z">
              <w:r>
                <w:rPr>
                  <w:rFonts w:hint="eastAsia"/>
                </w:rPr>
                <w:t>吴</w:t>
              </w:r>
              <w:r>
                <w:t>荣俊</w:t>
              </w:r>
              <w:r>
                <w:rPr>
                  <w:rFonts w:hint="eastAsia"/>
                </w:rPr>
                <w:t>00246467</w:t>
              </w:r>
            </w:ins>
          </w:p>
        </w:tc>
      </w:tr>
      <w:tr w:rsidR="000535B4" w:rsidTr="009634E9">
        <w:trPr>
          <w:ins w:id="173" w:author="wurongjun 00246467" w:date="2015-07-23T11:12:00Z"/>
        </w:trPr>
        <w:tc>
          <w:tcPr>
            <w:tcW w:w="571" w:type="pct"/>
            <w:shd w:val="clear" w:color="auto" w:fill="auto"/>
            <w:vAlign w:val="center"/>
          </w:tcPr>
          <w:p w:rsidR="000535B4" w:rsidRDefault="000535B4" w:rsidP="00A344A5">
            <w:pPr>
              <w:pStyle w:val="TableText"/>
              <w:jc w:val="both"/>
              <w:rPr>
                <w:ins w:id="174" w:author="wurongjun 00246467" w:date="2015-07-23T11:12:00Z"/>
              </w:rPr>
            </w:pPr>
            <w:ins w:id="175" w:author="wurongjun 00246467" w:date="2015-07-23T11:12:00Z">
              <w:r>
                <w:rPr>
                  <w:rFonts w:hint="eastAsia"/>
                </w:rPr>
                <w:t>2015-7-23</w:t>
              </w:r>
            </w:ins>
          </w:p>
        </w:tc>
        <w:tc>
          <w:tcPr>
            <w:tcW w:w="658" w:type="pct"/>
            <w:shd w:val="clear" w:color="auto" w:fill="auto"/>
            <w:vAlign w:val="center"/>
          </w:tcPr>
          <w:p w:rsidR="000535B4" w:rsidRDefault="000535B4" w:rsidP="00A344A5">
            <w:pPr>
              <w:pStyle w:val="TableText"/>
              <w:jc w:val="both"/>
              <w:rPr>
                <w:ins w:id="176" w:author="wurongjun 00246467" w:date="2015-07-23T11:12:00Z"/>
              </w:rPr>
            </w:pPr>
            <w:ins w:id="177" w:author="wurongjun 00246467" w:date="2015-07-23T11:12:00Z">
              <w:r>
                <w:rPr>
                  <w:rFonts w:hint="eastAsia"/>
                </w:rPr>
                <w:t>V</w:t>
              </w:r>
              <w:r>
                <w:t>1.14</w:t>
              </w:r>
            </w:ins>
          </w:p>
        </w:tc>
        <w:tc>
          <w:tcPr>
            <w:tcW w:w="2496" w:type="pct"/>
            <w:shd w:val="clear" w:color="auto" w:fill="auto"/>
            <w:vAlign w:val="center"/>
          </w:tcPr>
          <w:p w:rsidR="000535B4" w:rsidRPr="00EE5E35" w:rsidRDefault="000535B4">
            <w:pPr>
              <w:pStyle w:val="TableText"/>
              <w:jc w:val="both"/>
              <w:rPr>
                <w:ins w:id="178" w:author="wurongjun 00246467" w:date="2015-07-23T11:12:00Z"/>
              </w:rPr>
            </w:pPr>
            <w:ins w:id="179" w:author="wurongjun 00246467" w:date="2015-07-23T11:12:00Z">
              <w:r w:rsidRPr="00EE5E35">
                <w:rPr>
                  <w:rFonts w:hint="eastAsia"/>
                </w:rPr>
                <w:t>在</w:t>
              </w:r>
              <w:r w:rsidRPr="00EE5E35">
                <w:rPr>
                  <w:rFonts w:hint="eastAsia"/>
                </w:rPr>
                <w:t>2.2.2</w:t>
              </w:r>
              <w:r w:rsidRPr="00EE5E35">
                <w:rPr>
                  <w:rFonts w:hint="eastAsia"/>
                </w:rPr>
                <w:t>章节</w:t>
              </w:r>
              <w:r w:rsidRPr="00EE5E35">
                <w:t>中增加</w:t>
              </w:r>
              <w:r>
                <w:t>uiGroup</w:t>
              </w:r>
              <w:r w:rsidRPr="00DA43F8">
                <w:t>ID</w:t>
              </w:r>
              <w:r>
                <w:rPr>
                  <w:rFonts w:hint="eastAsia"/>
                </w:rPr>
                <w:t>扩展</w:t>
              </w:r>
              <w:r>
                <w:t>属性的描述</w:t>
              </w:r>
            </w:ins>
          </w:p>
        </w:tc>
        <w:tc>
          <w:tcPr>
            <w:tcW w:w="763" w:type="pct"/>
            <w:vAlign w:val="center"/>
          </w:tcPr>
          <w:p w:rsidR="000535B4" w:rsidRDefault="000535B4" w:rsidP="0015525F">
            <w:pPr>
              <w:pStyle w:val="TableText"/>
              <w:jc w:val="center"/>
              <w:rPr>
                <w:ins w:id="180" w:author="wurongjun 00246467" w:date="2015-07-23T11:12:00Z"/>
              </w:rPr>
            </w:pPr>
            <w:ins w:id="181" w:author="wurongjun 00246467" w:date="2015-07-23T11:13:00Z">
              <w:r>
                <w:rPr>
                  <w:rFonts w:cs="Arial"/>
                  <w:color w:val="000000"/>
                  <w:shd w:val="clear" w:color="auto" w:fill="FFFFFF"/>
                </w:rPr>
                <w:t>HVSV2R6C00LAET06</w:t>
              </w:r>
            </w:ins>
          </w:p>
        </w:tc>
        <w:tc>
          <w:tcPr>
            <w:tcW w:w="513" w:type="pct"/>
            <w:shd w:val="clear" w:color="auto" w:fill="auto"/>
            <w:vAlign w:val="center"/>
          </w:tcPr>
          <w:p w:rsidR="000535B4" w:rsidRDefault="000535B4" w:rsidP="00A344A5">
            <w:pPr>
              <w:pStyle w:val="TableText"/>
              <w:jc w:val="both"/>
              <w:rPr>
                <w:ins w:id="182" w:author="wurongjun 00246467" w:date="2015-07-23T11:12:00Z"/>
              </w:rPr>
            </w:pPr>
            <w:ins w:id="183" w:author="wurongjun 00246467" w:date="2015-07-23T11:13:00Z">
              <w:r>
                <w:rPr>
                  <w:rFonts w:hint="eastAsia"/>
                </w:rPr>
                <w:t>吴</w:t>
              </w:r>
              <w:r>
                <w:t>荣俊</w:t>
              </w:r>
              <w:r>
                <w:rPr>
                  <w:rFonts w:hint="eastAsia"/>
                </w:rPr>
                <w:t>00246467</w:t>
              </w:r>
            </w:ins>
          </w:p>
        </w:tc>
      </w:tr>
      <w:tr w:rsidR="00617034" w:rsidTr="009634E9">
        <w:tc>
          <w:tcPr>
            <w:tcW w:w="571" w:type="pct"/>
            <w:shd w:val="clear" w:color="auto" w:fill="auto"/>
            <w:vAlign w:val="center"/>
          </w:tcPr>
          <w:p w:rsidR="00617034" w:rsidRDefault="00617034" w:rsidP="00A344A5">
            <w:pPr>
              <w:pStyle w:val="TableText"/>
              <w:jc w:val="both"/>
            </w:pPr>
            <w:r>
              <w:rPr>
                <w:rFonts w:hint="eastAsia"/>
              </w:rPr>
              <w:t>2015-9-17</w:t>
            </w:r>
          </w:p>
        </w:tc>
        <w:tc>
          <w:tcPr>
            <w:tcW w:w="658" w:type="pct"/>
            <w:shd w:val="clear" w:color="auto" w:fill="auto"/>
            <w:vAlign w:val="center"/>
          </w:tcPr>
          <w:p w:rsidR="00617034" w:rsidRDefault="00617034" w:rsidP="00A344A5">
            <w:pPr>
              <w:pStyle w:val="TableText"/>
              <w:jc w:val="both"/>
            </w:pPr>
            <w:r>
              <w:t>V1.15</w:t>
            </w:r>
          </w:p>
        </w:tc>
        <w:tc>
          <w:tcPr>
            <w:tcW w:w="2496" w:type="pct"/>
            <w:shd w:val="clear" w:color="auto" w:fill="auto"/>
            <w:vAlign w:val="center"/>
          </w:tcPr>
          <w:p w:rsidR="00617034" w:rsidRPr="00EE5E35" w:rsidRDefault="00617034">
            <w:pPr>
              <w:pStyle w:val="TableText"/>
              <w:jc w:val="both"/>
            </w:pPr>
            <w:r w:rsidRPr="00EE5E35">
              <w:rPr>
                <w:rFonts w:hint="eastAsia"/>
              </w:rPr>
              <w:t>刷新</w:t>
            </w:r>
            <w:r w:rsidRPr="00EE5E35">
              <w:rPr>
                <w:rFonts w:hint="eastAsia"/>
              </w:rPr>
              <w:t xml:space="preserve">4.1 </w:t>
            </w:r>
            <w:r w:rsidRPr="00EE5E35">
              <w:t>OneSDP</w:t>
            </w:r>
            <w:r w:rsidRPr="00EE5E35">
              <w:t>话单文件章节，补充话单所有字段</w:t>
            </w:r>
          </w:p>
        </w:tc>
        <w:tc>
          <w:tcPr>
            <w:tcW w:w="763" w:type="pct"/>
            <w:vAlign w:val="center"/>
          </w:tcPr>
          <w:p w:rsidR="00617034" w:rsidRPr="00617034" w:rsidRDefault="00EE5E35" w:rsidP="00EE5E35">
            <w:pPr>
              <w:pStyle w:val="TableText"/>
              <w:rPr>
                <w:rFonts w:cs="Arial"/>
                <w:color w:val="000000"/>
                <w:shd w:val="clear" w:color="auto" w:fill="FFFFFF"/>
              </w:rPr>
            </w:pPr>
            <w:ins w:id="184" w:author="wurongjun 00246467" w:date="2015-07-23T11:13:00Z">
              <w:r>
                <w:rPr>
                  <w:rFonts w:cs="Arial"/>
                  <w:color w:val="000000"/>
                  <w:shd w:val="clear" w:color="auto" w:fill="FFFFFF"/>
                </w:rPr>
                <w:t>HVSV2R6C00LAET06</w:t>
              </w:r>
            </w:ins>
          </w:p>
        </w:tc>
        <w:tc>
          <w:tcPr>
            <w:tcW w:w="513" w:type="pct"/>
            <w:shd w:val="clear" w:color="auto" w:fill="auto"/>
            <w:vAlign w:val="center"/>
          </w:tcPr>
          <w:p w:rsidR="00617034" w:rsidRDefault="00617034" w:rsidP="00A344A5">
            <w:pPr>
              <w:pStyle w:val="TableText"/>
              <w:jc w:val="both"/>
            </w:pPr>
            <w:ins w:id="185" w:author="wurongjun 00246467" w:date="2015-07-23T11:13:00Z">
              <w:r>
                <w:rPr>
                  <w:rFonts w:hint="eastAsia"/>
                </w:rPr>
                <w:t>吴</w:t>
              </w:r>
              <w:r>
                <w:t>荣俊</w:t>
              </w:r>
              <w:r>
                <w:rPr>
                  <w:rFonts w:hint="eastAsia"/>
                </w:rPr>
                <w:t>00246467</w:t>
              </w:r>
            </w:ins>
          </w:p>
        </w:tc>
      </w:tr>
      <w:tr w:rsidR="00D2133E" w:rsidTr="009634E9">
        <w:trPr>
          <w:ins w:id="186" w:author="wurongjun 00246467" w:date="2015-10-22T09:56:00Z"/>
        </w:trPr>
        <w:tc>
          <w:tcPr>
            <w:tcW w:w="571" w:type="pct"/>
            <w:shd w:val="clear" w:color="auto" w:fill="auto"/>
            <w:vAlign w:val="center"/>
          </w:tcPr>
          <w:p w:rsidR="00D2133E" w:rsidRDefault="00D2133E" w:rsidP="00A344A5">
            <w:pPr>
              <w:pStyle w:val="TableText"/>
              <w:jc w:val="both"/>
              <w:rPr>
                <w:ins w:id="187" w:author="wurongjun 00246467" w:date="2015-10-22T09:56:00Z"/>
              </w:rPr>
            </w:pPr>
            <w:ins w:id="188" w:author="wurongjun 00246467" w:date="2015-10-22T09:56:00Z">
              <w:r>
                <w:rPr>
                  <w:rFonts w:hint="eastAsia"/>
                </w:rPr>
                <w:t>2015-10-22</w:t>
              </w:r>
            </w:ins>
          </w:p>
        </w:tc>
        <w:tc>
          <w:tcPr>
            <w:tcW w:w="658" w:type="pct"/>
            <w:shd w:val="clear" w:color="auto" w:fill="auto"/>
            <w:vAlign w:val="center"/>
          </w:tcPr>
          <w:p w:rsidR="00D2133E" w:rsidRDefault="00D2133E" w:rsidP="00A344A5">
            <w:pPr>
              <w:pStyle w:val="TableText"/>
              <w:jc w:val="both"/>
              <w:rPr>
                <w:ins w:id="189" w:author="wurongjun 00246467" w:date="2015-10-22T09:56:00Z"/>
              </w:rPr>
            </w:pPr>
            <w:ins w:id="190" w:author="wurongjun 00246467" w:date="2015-10-22T09:56:00Z">
              <w:r>
                <w:rPr>
                  <w:rFonts w:hint="eastAsia"/>
                </w:rPr>
                <w:t>V1.16</w:t>
              </w:r>
            </w:ins>
          </w:p>
        </w:tc>
        <w:tc>
          <w:tcPr>
            <w:tcW w:w="2496" w:type="pct"/>
            <w:shd w:val="clear" w:color="auto" w:fill="auto"/>
            <w:vAlign w:val="center"/>
          </w:tcPr>
          <w:p w:rsidR="00D2133E" w:rsidRPr="00EE5E35" w:rsidRDefault="00D2133E">
            <w:pPr>
              <w:pStyle w:val="TableText"/>
              <w:jc w:val="both"/>
              <w:rPr>
                <w:ins w:id="191" w:author="wurongjun 00246467" w:date="2015-10-22T09:56:00Z"/>
              </w:rPr>
            </w:pPr>
            <w:ins w:id="192" w:author="wurongjun 00246467" w:date="2015-10-22T09:56:00Z">
              <w:r>
                <w:rPr>
                  <w:rFonts w:hint="eastAsia"/>
                </w:rPr>
                <w:t>马</w:t>
              </w:r>
              <w:r>
                <w:t>电收编基线，</w:t>
              </w:r>
            </w:ins>
            <w:ins w:id="193" w:author="wurongjun 00246467" w:date="2015-10-22T09:57:00Z">
              <w:r w:rsidRPr="00D2133E">
                <w:rPr>
                  <w:rFonts w:hint="eastAsia"/>
                </w:rPr>
                <w:t>增加</w:t>
              </w:r>
              <w:r w:rsidRPr="00D2133E">
                <w:rPr>
                  <w:rFonts w:hint="eastAsia"/>
                </w:rPr>
                <w:t>syncChannel</w:t>
              </w:r>
              <w:r w:rsidRPr="00D2133E">
                <w:rPr>
                  <w:rFonts w:hint="eastAsia"/>
                </w:rPr>
                <w:t>、</w:t>
              </w:r>
              <w:r w:rsidRPr="00D2133E">
                <w:rPr>
                  <w:rFonts w:hint="eastAsia"/>
                </w:rPr>
                <w:t>productCode</w:t>
              </w:r>
              <w:r w:rsidRPr="00D2133E">
                <w:rPr>
                  <w:rFonts w:hint="eastAsia"/>
                </w:rPr>
                <w:t>、</w:t>
              </w:r>
              <w:r w:rsidRPr="00D2133E">
                <w:rPr>
                  <w:rFonts w:hint="eastAsia"/>
                </w:rPr>
                <w:t>productExtName</w:t>
              </w:r>
              <w:r w:rsidRPr="00D2133E">
                <w:rPr>
                  <w:rFonts w:hint="eastAsia"/>
                </w:rPr>
                <w:t>扩展</w:t>
              </w:r>
              <w:r>
                <w:rPr>
                  <w:rFonts w:hint="eastAsia"/>
                </w:rPr>
                <w:t>话单</w:t>
              </w:r>
              <w:r w:rsidRPr="00D2133E">
                <w:rPr>
                  <w:rFonts w:hint="eastAsia"/>
                </w:rPr>
                <w:t>字段，由</w:t>
              </w:r>
              <w:r w:rsidRPr="00D2133E">
                <w:rPr>
                  <w:rFonts w:hint="eastAsia"/>
                </w:rPr>
                <w:t>BCS</w:t>
              </w:r>
              <w:r w:rsidRPr="00D2133E">
                <w:rPr>
                  <w:rFonts w:hint="eastAsia"/>
                </w:rPr>
                <w:t>透传拼接</w:t>
              </w:r>
            </w:ins>
          </w:p>
        </w:tc>
        <w:tc>
          <w:tcPr>
            <w:tcW w:w="763" w:type="pct"/>
            <w:vAlign w:val="center"/>
          </w:tcPr>
          <w:p w:rsidR="00D2133E" w:rsidRDefault="00D2133E" w:rsidP="00EE5E35">
            <w:pPr>
              <w:pStyle w:val="TableText"/>
              <w:rPr>
                <w:ins w:id="194" w:author="wurongjun 00246467" w:date="2015-10-22T09:56:00Z"/>
                <w:rFonts w:cs="Arial"/>
                <w:color w:val="000000"/>
                <w:shd w:val="clear" w:color="auto" w:fill="FFFFFF"/>
              </w:rPr>
            </w:pPr>
            <w:ins w:id="195" w:author="wurongjun 00246467" w:date="2015-10-22T09:57:00Z">
              <w:r>
                <w:rPr>
                  <w:rFonts w:cs="Arial" w:hint="eastAsia"/>
                  <w:color w:val="000000"/>
                  <w:shd w:val="clear" w:color="auto" w:fill="FFFFFF"/>
                </w:rPr>
                <w:t>HVS</w:t>
              </w:r>
              <w:r>
                <w:rPr>
                  <w:rFonts w:cs="Arial"/>
                  <w:color w:val="000000"/>
                  <w:shd w:val="clear" w:color="auto" w:fill="FFFFFF"/>
                </w:rPr>
                <w:t xml:space="preserve"> V2R8C00</w:t>
              </w:r>
            </w:ins>
          </w:p>
        </w:tc>
        <w:tc>
          <w:tcPr>
            <w:tcW w:w="513" w:type="pct"/>
            <w:shd w:val="clear" w:color="auto" w:fill="auto"/>
            <w:vAlign w:val="center"/>
          </w:tcPr>
          <w:p w:rsidR="00D2133E" w:rsidRDefault="00D2133E" w:rsidP="00A344A5">
            <w:pPr>
              <w:pStyle w:val="TableText"/>
              <w:jc w:val="both"/>
              <w:rPr>
                <w:ins w:id="196" w:author="wurongjun 00246467" w:date="2015-10-22T09:56:00Z"/>
              </w:rPr>
            </w:pPr>
            <w:ins w:id="197" w:author="wurongjun 00246467" w:date="2015-10-22T09:57:00Z">
              <w:r>
                <w:rPr>
                  <w:rFonts w:hint="eastAsia"/>
                </w:rPr>
                <w:t>吴</w:t>
              </w:r>
              <w:r>
                <w:t>荣俊</w:t>
              </w:r>
              <w:r>
                <w:rPr>
                  <w:rFonts w:hint="eastAsia"/>
                </w:rPr>
                <w:t xml:space="preserve"> 00246467</w:t>
              </w:r>
            </w:ins>
          </w:p>
        </w:tc>
      </w:tr>
      <w:tr w:rsidR="00C35A24" w:rsidTr="009634E9">
        <w:trPr>
          <w:ins w:id="198" w:author="wurongjun 00246467" w:date="2015-11-11T10:49:00Z"/>
        </w:trPr>
        <w:tc>
          <w:tcPr>
            <w:tcW w:w="571" w:type="pct"/>
            <w:shd w:val="clear" w:color="auto" w:fill="auto"/>
            <w:vAlign w:val="center"/>
          </w:tcPr>
          <w:p w:rsidR="00C35A24" w:rsidRDefault="00C35A24" w:rsidP="00A344A5">
            <w:pPr>
              <w:pStyle w:val="TableText"/>
              <w:jc w:val="both"/>
              <w:rPr>
                <w:ins w:id="199" w:author="wurongjun 00246467" w:date="2015-11-11T10:49:00Z"/>
              </w:rPr>
            </w:pPr>
            <w:ins w:id="200" w:author="wurongjun 00246467" w:date="2015-11-11T10:49:00Z">
              <w:r>
                <w:rPr>
                  <w:rFonts w:hint="eastAsia"/>
                </w:rPr>
                <w:t>2015-11-11</w:t>
              </w:r>
            </w:ins>
          </w:p>
        </w:tc>
        <w:tc>
          <w:tcPr>
            <w:tcW w:w="658" w:type="pct"/>
            <w:shd w:val="clear" w:color="auto" w:fill="auto"/>
            <w:vAlign w:val="center"/>
          </w:tcPr>
          <w:p w:rsidR="00C35A24" w:rsidRDefault="00C35A24" w:rsidP="00A344A5">
            <w:pPr>
              <w:pStyle w:val="TableText"/>
              <w:jc w:val="both"/>
              <w:rPr>
                <w:ins w:id="201" w:author="wurongjun 00246467" w:date="2015-11-11T10:49:00Z"/>
              </w:rPr>
            </w:pPr>
            <w:ins w:id="202" w:author="wurongjun 00246467" w:date="2015-11-11T10:49:00Z">
              <w:r>
                <w:rPr>
                  <w:rFonts w:hint="eastAsia"/>
                </w:rPr>
                <w:t>V</w:t>
              </w:r>
              <w:r>
                <w:t>1.17</w:t>
              </w:r>
            </w:ins>
          </w:p>
        </w:tc>
        <w:tc>
          <w:tcPr>
            <w:tcW w:w="2496" w:type="pct"/>
            <w:shd w:val="clear" w:color="auto" w:fill="auto"/>
            <w:vAlign w:val="center"/>
          </w:tcPr>
          <w:p w:rsidR="00BE4FF6" w:rsidRPr="00BE4FF6" w:rsidRDefault="00C35A24" w:rsidP="00C35A24">
            <w:pPr>
              <w:pStyle w:val="TableText"/>
              <w:rPr>
                <w:ins w:id="203" w:author="wurongjun 00246467" w:date="2015-11-11T10:49:00Z"/>
              </w:rPr>
            </w:pPr>
            <w:ins w:id="204" w:author="wurongjun 00246467" w:date="2015-11-11T10:49:00Z">
              <w:r w:rsidRPr="00BE4FF6">
                <w:rPr>
                  <w:rFonts w:hint="eastAsia"/>
                  <w:rPrChange w:id="205" w:author="wurongjun 00246467" w:date="2015-11-11T11:07:00Z">
                    <w:rPr>
                      <w:rFonts w:hint="eastAsia"/>
                      <w:color w:val="FF0000"/>
                      <w:highlight w:val="yellow"/>
                    </w:rPr>
                  </w:rPrChange>
                </w:rPr>
                <w:t>根据</w:t>
              </w:r>
              <w:r w:rsidRPr="00BE4FF6">
                <w:rPr>
                  <w:rPrChange w:id="206" w:author="wurongjun 00246467" w:date="2015-11-11T11:07:00Z">
                    <w:rPr>
                      <w:color w:val="FF0000"/>
                      <w:highlight w:val="yellow"/>
                    </w:rPr>
                  </w:rPrChange>
                </w:rPr>
                <w:t>ET</w:t>
              </w:r>
              <w:r w:rsidRPr="00BE4FF6">
                <w:rPr>
                  <w:rFonts w:hint="eastAsia"/>
                  <w:rPrChange w:id="207" w:author="wurongjun 00246467" w:date="2015-11-11T11:07:00Z">
                    <w:rPr>
                      <w:rFonts w:ascii="宋体" w:hAnsi="宋体" w:hint="eastAsia"/>
                      <w:color w:val="FF0000"/>
                      <w:highlight w:val="yellow"/>
                    </w:rPr>
                  </w:rPrChange>
                </w:rPr>
                <w:t>的解决方案环境上和</w:t>
              </w:r>
              <w:r w:rsidRPr="00BE4FF6">
                <w:rPr>
                  <w:rPrChange w:id="208" w:author="wurongjun 00246467" w:date="2015-11-11T11:07:00Z">
                    <w:rPr>
                      <w:rFonts w:ascii="宋体" w:hAnsi="宋体"/>
                      <w:color w:val="FF0000"/>
                    </w:rPr>
                  </w:rPrChange>
                </w:rPr>
                <w:t>接口文档进行比对补充</w:t>
              </w:r>
            </w:ins>
            <w:ins w:id="209" w:author="wurongjun 00246467" w:date="2015-11-11T10:50:00Z">
              <w:r w:rsidRPr="00BE4FF6">
                <w:rPr>
                  <w:rFonts w:hint="eastAsia"/>
                  <w:rPrChange w:id="210" w:author="wurongjun 00246467" w:date="2015-11-11T11:07:00Z">
                    <w:rPr>
                      <w:rFonts w:ascii="宋体" w:hAnsi="宋体" w:hint="eastAsia"/>
                      <w:color w:val="FF0000"/>
                    </w:rPr>
                  </w:rPrChange>
                </w:rPr>
                <w:t>接口及</w:t>
              </w:r>
              <w:r w:rsidRPr="00BE4FF6">
                <w:rPr>
                  <w:rPrChange w:id="211" w:author="wurongjun 00246467" w:date="2015-11-11T11:07:00Z">
                    <w:rPr>
                      <w:rFonts w:ascii="宋体" w:hAnsi="宋体"/>
                      <w:color w:val="FF0000"/>
                    </w:rPr>
                  </w:rPrChange>
                </w:rPr>
                <w:t>接口字段。</w:t>
              </w:r>
            </w:ins>
            <w:ins w:id="212" w:author="wurongjun 00246467" w:date="2015-11-11T11:06:00Z">
              <w:r w:rsidR="00BE4FF6" w:rsidRPr="00BE4FF6">
                <w:rPr>
                  <w:rFonts w:hint="eastAsia"/>
                  <w:b/>
                  <w:color w:val="FF0000"/>
                  <w:rPrChange w:id="213" w:author="wurongjun 00246467" w:date="2015-11-11T11:07:00Z">
                    <w:rPr>
                      <w:rFonts w:ascii="宋体" w:hAnsi="宋体" w:hint="eastAsia"/>
                      <w:color w:val="FF0000"/>
                    </w:rPr>
                  </w:rPrChange>
                </w:rPr>
                <w:t>（注</w:t>
              </w:r>
              <w:r w:rsidR="00BE4FF6" w:rsidRPr="00BE4FF6">
                <w:rPr>
                  <w:b/>
                  <w:color w:val="FF0000"/>
                  <w:rPrChange w:id="214" w:author="wurongjun 00246467" w:date="2015-11-11T11:07:00Z">
                    <w:rPr>
                      <w:rFonts w:ascii="宋体" w:hAnsi="宋体"/>
                      <w:color w:val="FF0000"/>
                    </w:rPr>
                  </w:rPrChange>
                </w:rPr>
                <w:t>本次补充</w:t>
              </w:r>
              <w:r w:rsidR="00BE4FF6" w:rsidRPr="00BE4FF6">
                <w:rPr>
                  <w:rFonts w:hint="eastAsia"/>
                  <w:b/>
                  <w:color w:val="FF0000"/>
                  <w:rPrChange w:id="215" w:author="wurongjun 00246467" w:date="2015-11-11T11:07:00Z">
                    <w:rPr>
                      <w:rFonts w:ascii="宋体" w:hAnsi="宋体" w:hint="eastAsia"/>
                      <w:color w:val="FF0000"/>
                    </w:rPr>
                  </w:rPrChange>
                </w:rPr>
                <w:t>的</w:t>
              </w:r>
              <w:r w:rsidR="00BE4FF6" w:rsidRPr="00BE4FF6">
                <w:rPr>
                  <w:b/>
                  <w:color w:val="FF0000"/>
                  <w:rPrChange w:id="216" w:author="wurongjun 00246467" w:date="2015-11-11T11:07:00Z">
                    <w:rPr>
                      <w:rFonts w:ascii="宋体" w:hAnsi="宋体"/>
                      <w:color w:val="FF0000"/>
                    </w:rPr>
                  </w:rPrChange>
                </w:rPr>
                <w:t>表和</w:t>
              </w:r>
              <w:r w:rsidR="00BE4FF6" w:rsidRPr="00BE4FF6">
                <w:rPr>
                  <w:rFonts w:hint="eastAsia"/>
                  <w:b/>
                  <w:color w:val="FF0000"/>
                  <w:rPrChange w:id="217" w:author="wurongjun 00246467" w:date="2015-11-11T11:07:00Z">
                    <w:rPr>
                      <w:rFonts w:ascii="宋体" w:hAnsi="宋体" w:hint="eastAsia"/>
                      <w:color w:val="FF0000"/>
                    </w:rPr>
                  </w:rPrChange>
                </w:rPr>
                <w:t>字段</w:t>
              </w:r>
              <w:r w:rsidR="00BE4FF6" w:rsidRPr="00BE4FF6">
                <w:rPr>
                  <w:b/>
                  <w:color w:val="FF0000"/>
                  <w:rPrChange w:id="218" w:author="wurongjun 00246467" w:date="2015-11-11T11:07:00Z">
                    <w:rPr>
                      <w:rFonts w:ascii="宋体" w:hAnsi="宋体"/>
                      <w:color w:val="FF0000"/>
                    </w:rPr>
                  </w:rPrChange>
                </w:rPr>
                <w:t>不在</w:t>
              </w:r>
              <w:r w:rsidR="00BE4FF6" w:rsidRPr="00BE4FF6">
                <w:rPr>
                  <w:rFonts w:hint="eastAsia"/>
                  <w:b/>
                  <w:color w:val="FF0000"/>
                  <w:rPrChange w:id="219" w:author="wurongjun 00246467" w:date="2015-11-11T11:07:00Z">
                    <w:rPr>
                      <w:rFonts w:ascii="宋体" w:hAnsi="宋体" w:hint="eastAsia"/>
                      <w:color w:val="FF0000"/>
                    </w:rPr>
                  </w:rPrChange>
                </w:rPr>
                <w:t>对</w:t>
              </w:r>
              <w:r w:rsidR="00BE4FF6" w:rsidRPr="00BE4FF6">
                <w:rPr>
                  <w:b/>
                  <w:color w:val="FF0000"/>
                  <w:rPrChange w:id="220" w:author="wurongjun 00246467" w:date="2015-11-11T11:07:00Z">
                    <w:rPr>
                      <w:rFonts w:ascii="宋体" w:hAnsi="宋体"/>
                      <w:color w:val="FF0000"/>
                    </w:rPr>
                  </w:rPrChange>
                </w:rPr>
                <w:t>应的视图收编</w:t>
              </w:r>
              <w:r w:rsidR="00BE4FF6" w:rsidRPr="00BE4FF6">
                <w:rPr>
                  <w:rFonts w:hint="eastAsia"/>
                  <w:b/>
                  <w:color w:val="FF0000"/>
                  <w:rPrChange w:id="221" w:author="wurongjun 00246467" w:date="2015-11-11T11:07:00Z">
                    <w:rPr>
                      <w:rFonts w:ascii="宋体" w:hAnsi="宋体" w:hint="eastAsia"/>
                      <w:color w:val="FF0000"/>
                    </w:rPr>
                  </w:rPrChange>
                </w:rPr>
                <w:t>范围</w:t>
              </w:r>
              <w:r w:rsidR="00BE4FF6" w:rsidRPr="00BE4FF6">
                <w:rPr>
                  <w:b/>
                  <w:color w:val="FF0000"/>
                  <w:rPrChange w:id="222" w:author="wurongjun 00246467" w:date="2015-11-11T11:07:00Z">
                    <w:rPr>
                      <w:rFonts w:ascii="宋体" w:hAnsi="宋体"/>
                      <w:color w:val="FF0000"/>
                    </w:rPr>
                  </w:rPrChange>
                </w:rPr>
                <w:t>之内）</w:t>
              </w:r>
            </w:ins>
          </w:p>
          <w:p w:rsidR="00C35A24" w:rsidRDefault="00C35A24" w:rsidP="00C35A24">
            <w:pPr>
              <w:pStyle w:val="TableText"/>
              <w:rPr>
                <w:ins w:id="223" w:author="wurongjun 00246467" w:date="2015-11-11T10:49:00Z"/>
              </w:rPr>
            </w:pPr>
            <w:ins w:id="224" w:author="wurongjun 00246467" w:date="2015-11-11T10:49:00Z">
              <w:r>
                <w:rPr>
                  <w:rFonts w:hint="eastAsia"/>
                </w:rPr>
                <w:t>1</w:t>
              </w:r>
              <w:r>
                <w:rPr>
                  <w:rFonts w:hint="eastAsia"/>
                </w:rPr>
                <w:t>、</w:t>
              </w:r>
              <w:r>
                <w:rPr>
                  <w:rFonts w:hint="eastAsia"/>
                </w:rPr>
                <w:t>T_CMP_TYPE_CATEGORY</w:t>
              </w:r>
              <w:r>
                <w:rPr>
                  <w:rFonts w:hint="eastAsia"/>
                </w:rPr>
                <w:t>、</w:t>
              </w:r>
              <w:r>
                <w:rPr>
                  <w:rFonts w:hint="eastAsia"/>
                </w:rPr>
                <w:t>ts_srvsubcatalog</w:t>
              </w:r>
              <w:r>
                <w:rPr>
                  <w:rFonts w:hint="eastAsia"/>
                </w:rPr>
                <w:t>、</w:t>
              </w:r>
              <w:r>
                <w:rPr>
                  <w:rFonts w:hint="eastAsia"/>
                </w:rPr>
                <w:t>T_BME_PUBLICDATADICT</w:t>
              </w:r>
              <w:r>
                <w:rPr>
                  <w:rFonts w:hint="eastAsia"/>
                </w:rPr>
                <w:t>、</w:t>
              </w:r>
              <w:r>
                <w:rPr>
                  <w:rFonts w:hint="eastAsia"/>
                </w:rPr>
                <w:t>T_CMP_REF_CATEGORYTOCONTENT</w:t>
              </w:r>
              <w:r>
                <w:rPr>
                  <w:rFonts w:hint="eastAsia"/>
                </w:rPr>
                <w:t>、</w:t>
              </w:r>
              <w:r>
                <w:rPr>
                  <w:rFonts w:hint="eastAsia"/>
                </w:rPr>
                <w:t>T_CMP_TYPE_MEDIACATEGORY</w:t>
              </w:r>
            </w:ins>
          </w:p>
          <w:p w:rsidR="00C35A24" w:rsidRDefault="00C35A24" w:rsidP="00C35A24">
            <w:pPr>
              <w:pStyle w:val="TableText"/>
              <w:rPr>
                <w:ins w:id="225" w:author="wurongjun 00246467" w:date="2015-11-11T10:49:00Z"/>
              </w:rPr>
            </w:pPr>
            <w:ins w:id="226" w:author="wurongjun 00246467" w:date="2015-11-11T10:49:00Z">
              <w:r>
                <w:rPr>
                  <w:rFonts w:hint="eastAsia"/>
                </w:rPr>
                <w:t>2</w:t>
              </w:r>
              <w:r>
                <w:rPr>
                  <w:rFonts w:hint="eastAsia"/>
                </w:rPr>
                <w:t>、</w:t>
              </w:r>
              <w:r>
                <w:rPr>
                  <w:rFonts w:hint="eastAsia"/>
                </w:rPr>
                <w:t>t_cmp_type_mediacontent</w:t>
              </w:r>
              <w:r>
                <w:rPr>
                  <w:rFonts w:hint="eastAsia"/>
                </w:rPr>
                <w:t>补充</w:t>
              </w:r>
              <w:r>
                <w:rPr>
                  <w:rFonts w:hint="eastAsia"/>
                </w:rPr>
                <w:t>author</w:t>
              </w:r>
              <w:r>
                <w:rPr>
                  <w:rFonts w:hint="eastAsia"/>
                </w:rPr>
                <w:t>字段</w:t>
              </w:r>
            </w:ins>
          </w:p>
          <w:p w:rsidR="00C35A24" w:rsidRDefault="00C35A24" w:rsidP="00C35A24">
            <w:pPr>
              <w:pStyle w:val="TableText"/>
              <w:rPr>
                <w:ins w:id="227" w:author="wurongjun 00246467" w:date="2015-11-11T10:49:00Z"/>
              </w:rPr>
            </w:pPr>
            <w:ins w:id="228" w:author="wurongjun 00246467" w:date="2015-11-11T10:49:00Z">
              <w:r>
                <w:rPr>
                  <w:rFonts w:hint="eastAsia"/>
                </w:rPr>
                <w:t>3</w:t>
              </w:r>
              <w:r>
                <w:rPr>
                  <w:rFonts w:hint="eastAsia"/>
                </w:rPr>
                <w:t>、</w:t>
              </w:r>
              <w:r>
                <w:rPr>
                  <w:rFonts w:hint="eastAsia"/>
                </w:rPr>
                <w:t>t_cmp_type_fileinformationext</w:t>
              </w:r>
              <w:r>
                <w:rPr>
                  <w:rFonts w:hint="eastAsia"/>
                </w:rPr>
                <w:t>补充</w:t>
              </w:r>
              <w:r>
                <w:rPr>
                  <w:rFonts w:hint="eastAsia"/>
                </w:rPr>
                <w:t>type</w:t>
              </w:r>
              <w:r>
                <w:rPr>
                  <w:rFonts w:hint="eastAsia"/>
                </w:rPr>
                <w:t>、</w:t>
              </w:r>
              <w:r>
                <w:rPr>
                  <w:rFonts w:hint="eastAsia"/>
                </w:rPr>
                <w:t>contentcode</w:t>
              </w:r>
              <w:r>
                <w:rPr>
                  <w:rFonts w:hint="eastAsia"/>
                </w:rPr>
                <w:t>字段</w:t>
              </w:r>
            </w:ins>
          </w:p>
          <w:p w:rsidR="00C35A24" w:rsidRDefault="00C35A24" w:rsidP="00C35A24">
            <w:pPr>
              <w:pStyle w:val="TableText"/>
              <w:rPr>
                <w:ins w:id="229" w:author="wurongjun 00246467" w:date="2015-11-11T10:49:00Z"/>
              </w:rPr>
            </w:pPr>
            <w:ins w:id="230" w:author="wurongjun 00246467" w:date="2015-11-11T10:49:00Z">
              <w:r>
                <w:rPr>
                  <w:rFonts w:hint="eastAsia"/>
                </w:rPr>
                <w:t>4</w:t>
              </w:r>
              <w:r>
                <w:rPr>
                  <w:rFonts w:hint="eastAsia"/>
                </w:rPr>
                <w:t>、</w:t>
              </w:r>
              <w:r>
                <w:rPr>
                  <w:rFonts w:hint="eastAsia"/>
                </w:rPr>
                <w:t>t_cmp_type_program</w:t>
              </w:r>
              <w:r>
                <w:rPr>
                  <w:rFonts w:hint="eastAsia"/>
                </w:rPr>
                <w:t>补充</w:t>
              </w:r>
              <w:r>
                <w:rPr>
                  <w:rFonts w:hint="eastAsia"/>
                </w:rPr>
                <w:t>status</w:t>
              </w:r>
              <w:r>
                <w:rPr>
                  <w:rFonts w:hint="eastAsia"/>
                </w:rPr>
                <w:t>字段</w:t>
              </w:r>
            </w:ins>
          </w:p>
          <w:p w:rsidR="00C35A24" w:rsidRDefault="00C35A24" w:rsidP="00C35A24">
            <w:pPr>
              <w:pStyle w:val="TableText"/>
              <w:rPr>
                <w:ins w:id="231" w:author="wurongjun 00246467" w:date="2015-11-11T10:49:00Z"/>
              </w:rPr>
            </w:pPr>
            <w:ins w:id="232" w:author="wurongjun 00246467" w:date="2015-11-11T10:49:00Z">
              <w:r>
                <w:rPr>
                  <w:rFonts w:hint="eastAsia"/>
                </w:rPr>
                <w:t>5</w:t>
              </w:r>
              <w:r>
                <w:rPr>
                  <w:rFonts w:hint="eastAsia"/>
                </w:rPr>
                <w:t>、</w:t>
              </w:r>
              <w:r>
                <w:rPr>
                  <w:rFonts w:hint="eastAsia"/>
                </w:rPr>
                <w:t>MDSP_DEVICE</w:t>
              </w:r>
              <w:r>
                <w:rPr>
                  <w:rFonts w:hint="eastAsia"/>
                </w:rPr>
                <w:t>补充</w:t>
              </w:r>
              <w:r>
                <w:rPr>
                  <w:rFonts w:hint="eastAsia"/>
                </w:rPr>
                <w:t>DEVICENAME</w:t>
              </w:r>
              <w:r>
                <w:rPr>
                  <w:rFonts w:hint="eastAsia"/>
                </w:rPr>
                <w:t>、</w:t>
              </w:r>
              <w:r>
                <w:rPr>
                  <w:rFonts w:hint="eastAsia"/>
                </w:rPr>
                <w:t>BIZDOMAIN</w:t>
              </w:r>
              <w:r>
                <w:rPr>
                  <w:rFonts w:hint="eastAsia"/>
                </w:rPr>
                <w:t>、</w:t>
              </w:r>
              <w:r>
                <w:rPr>
                  <w:rFonts w:hint="eastAsia"/>
                </w:rPr>
                <w:t>LICENSETYPE</w:t>
              </w:r>
              <w:r>
                <w:rPr>
                  <w:rFonts w:hint="eastAsia"/>
                </w:rPr>
                <w:t>、</w:t>
              </w:r>
              <w:r>
                <w:rPr>
                  <w:rFonts w:hint="eastAsia"/>
                </w:rPr>
                <w:t>CREATETIME</w:t>
              </w:r>
              <w:r>
                <w:rPr>
                  <w:rFonts w:hint="eastAsia"/>
                </w:rPr>
                <w:t>、</w:t>
              </w:r>
              <w:r>
                <w:rPr>
                  <w:rFonts w:hint="eastAsia"/>
                </w:rPr>
                <w:t>LASTMODIFYTIME</w:t>
              </w:r>
              <w:r>
                <w:rPr>
                  <w:rFonts w:hint="eastAsia"/>
                </w:rPr>
                <w:t>字段</w:t>
              </w:r>
            </w:ins>
          </w:p>
          <w:p w:rsidR="00C35A24" w:rsidRDefault="00C35A24" w:rsidP="00C35A24">
            <w:pPr>
              <w:pStyle w:val="TableText"/>
              <w:rPr>
                <w:ins w:id="233" w:author="wurongjun 00246467" w:date="2015-11-11T10:49:00Z"/>
              </w:rPr>
            </w:pPr>
            <w:ins w:id="234" w:author="wurongjun 00246467" w:date="2015-11-11T10:49:00Z">
              <w:r>
                <w:rPr>
                  <w:rFonts w:hint="eastAsia"/>
                </w:rPr>
                <w:lastRenderedPageBreak/>
                <w:t>6</w:t>
              </w:r>
              <w:r>
                <w:rPr>
                  <w:rFonts w:hint="eastAsia"/>
                </w:rPr>
                <w:t>、</w:t>
              </w:r>
              <w:r>
                <w:rPr>
                  <w:rFonts w:hint="eastAsia"/>
                </w:rPr>
                <w:t>mdsp_subscriberex</w:t>
              </w:r>
              <w:r>
                <w:rPr>
                  <w:rFonts w:hint="eastAsia"/>
                </w:rPr>
                <w:t>补充</w:t>
              </w:r>
              <w:r>
                <w:rPr>
                  <w:rFonts w:hint="eastAsia"/>
                </w:rPr>
                <w:t>expiretime</w:t>
              </w:r>
              <w:r>
                <w:rPr>
                  <w:rFonts w:hint="eastAsia"/>
                </w:rPr>
                <w:t>、</w:t>
              </w:r>
              <w:r>
                <w:rPr>
                  <w:rFonts w:hint="eastAsia"/>
                </w:rPr>
                <w:t>subscribernumber</w:t>
              </w:r>
              <w:r>
                <w:rPr>
                  <w:rFonts w:hint="eastAsia"/>
                </w:rPr>
                <w:t>字段</w:t>
              </w:r>
            </w:ins>
          </w:p>
          <w:p w:rsidR="00C35A24" w:rsidRDefault="00C35A24" w:rsidP="00C35A24">
            <w:pPr>
              <w:pStyle w:val="TableText"/>
              <w:rPr>
                <w:ins w:id="235" w:author="wurongjun 00246467" w:date="2015-11-11T10:49:00Z"/>
              </w:rPr>
            </w:pPr>
            <w:ins w:id="236" w:author="wurongjun 00246467" w:date="2015-11-11T10:49:00Z">
              <w:r>
                <w:rPr>
                  <w:rFonts w:hint="eastAsia"/>
                </w:rPr>
                <w:t>7</w:t>
              </w:r>
              <w:r>
                <w:rPr>
                  <w:rFonts w:hint="eastAsia"/>
                </w:rPr>
                <w:t>、</w:t>
              </w:r>
              <w:r>
                <w:rPr>
                  <w:rFonts w:hint="eastAsia"/>
                </w:rPr>
                <w:t>cbe_subscriber</w:t>
              </w:r>
              <w:r>
                <w:rPr>
                  <w:rFonts w:hint="eastAsia"/>
                </w:rPr>
                <w:t>补充</w:t>
              </w:r>
              <w:r>
                <w:rPr>
                  <w:rFonts w:hint="eastAsia"/>
                </w:rPr>
                <w:t>password</w:t>
              </w:r>
              <w:r>
                <w:rPr>
                  <w:rFonts w:hint="eastAsia"/>
                </w:rPr>
                <w:t>字段</w:t>
              </w:r>
            </w:ins>
          </w:p>
          <w:p w:rsidR="00C35A24" w:rsidRDefault="00C35A24" w:rsidP="00C35A24">
            <w:pPr>
              <w:pStyle w:val="TableText"/>
              <w:rPr>
                <w:ins w:id="237" w:author="wurongjun 00246467" w:date="2015-11-11T10:49:00Z"/>
              </w:rPr>
            </w:pPr>
            <w:ins w:id="238" w:author="wurongjun 00246467" w:date="2015-11-11T10:49:00Z">
              <w:r>
                <w:rPr>
                  <w:rFonts w:hint="eastAsia"/>
                </w:rPr>
                <w:t>8</w:t>
              </w:r>
              <w:r>
                <w:rPr>
                  <w:rFonts w:hint="eastAsia"/>
                </w:rPr>
                <w:t>、</w:t>
              </w:r>
              <w:r>
                <w:rPr>
                  <w:rFonts w:hint="eastAsia"/>
                </w:rPr>
                <w:t>TB_INTERACTSRVLOG</w:t>
              </w:r>
              <w:r>
                <w:rPr>
                  <w:rFonts w:hint="eastAsia"/>
                </w:rPr>
                <w:t>补充</w:t>
              </w:r>
              <w:r>
                <w:rPr>
                  <w:rFonts w:hint="eastAsia"/>
                </w:rPr>
                <w:t>reserve23</w:t>
              </w:r>
              <w:r>
                <w:rPr>
                  <w:rFonts w:hint="eastAsia"/>
                </w:rPr>
                <w:t>字段</w:t>
              </w:r>
            </w:ins>
          </w:p>
          <w:p w:rsidR="00C35A24" w:rsidRDefault="00C35A24" w:rsidP="00C35A24">
            <w:pPr>
              <w:pStyle w:val="TableText"/>
              <w:jc w:val="both"/>
              <w:rPr>
                <w:ins w:id="239" w:author="wurongjun 00246467" w:date="2015-11-11T10:50:00Z"/>
              </w:rPr>
            </w:pPr>
            <w:ins w:id="240" w:author="wurongjun 00246467" w:date="2015-11-11T10:49:00Z">
              <w:r>
                <w:rPr>
                  <w:rFonts w:hint="eastAsia"/>
                </w:rPr>
                <w:t>9</w:t>
              </w:r>
              <w:r>
                <w:rPr>
                  <w:rFonts w:hint="eastAsia"/>
                </w:rPr>
                <w:t>、</w:t>
              </w:r>
              <w:r>
                <w:rPr>
                  <w:rFonts w:hint="eastAsia"/>
                </w:rPr>
                <w:t>URLSERVICE</w:t>
              </w:r>
              <w:r>
                <w:rPr>
                  <w:rFonts w:hint="eastAsia"/>
                </w:rPr>
                <w:t>补充</w:t>
              </w:r>
              <w:r>
                <w:rPr>
                  <w:rFonts w:hint="eastAsia"/>
                </w:rPr>
                <w:t>APPLYTIME,EXPIRETINE,SERVICETYPE</w:t>
              </w:r>
              <w:r>
                <w:rPr>
                  <w:rFonts w:hint="eastAsia"/>
                </w:rPr>
                <w:t>字段</w:t>
              </w:r>
            </w:ins>
          </w:p>
          <w:p w:rsidR="00BE4FF6" w:rsidRDefault="00C35A24" w:rsidP="00C35A24">
            <w:pPr>
              <w:pStyle w:val="TableText"/>
              <w:jc w:val="both"/>
              <w:rPr>
                <w:ins w:id="241" w:author="wurongjun 00246467" w:date="2015-11-11T10:49:00Z"/>
              </w:rPr>
            </w:pPr>
            <w:ins w:id="242" w:author="wurongjun 00246467" w:date="2015-11-11T10:50:00Z">
              <w:r>
                <w:rPr>
                  <w:rFonts w:hint="eastAsia"/>
                </w:rPr>
                <w:t>10</w:t>
              </w:r>
              <w:r>
                <w:rPr>
                  <w:rFonts w:hint="eastAsia"/>
                </w:rPr>
                <w:t>、</w:t>
              </w:r>
            </w:ins>
            <w:ins w:id="243" w:author="wurongjun 00246467" w:date="2015-11-11T10:51:00Z">
              <w:r>
                <w:rPr>
                  <w:rFonts w:hint="eastAsia"/>
                </w:rPr>
                <w:t>C</w:t>
              </w:r>
              <w:r>
                <w:t>10</w:t>
              </w:r>
              <w:r>
                <w:rPr>
                  <w:rFonts w:hint="eastAsia"/>
                </w:rPr>
                <w:t>版本产</w:t>
              </w:r>
              <w:r>
                <w:t>品解耦，</w:t>
              </w:r>
              <w:r>
                <w:fldChar w:fldCharType="begin" w:fldLock="1"/>
              </w:r>
              <w:r>
                <w:instrText>MERGEFIELD Element.Name</w:instrText>
              </w:r>
              <w:r>
                <w:fldChar w:fldCharType="separate"/>
              </w:r>
              <w:r w:rsidRPr="001B0BD0">
                <w:t>PMS_T_PACKAGEINFO</w:t>
              </w:r>
              <w:r>
                <w:fldChar w:fldCharType="end"/>
              </w:r>
              <w:r>
                <w:rPr>
                  <w:rFonts w:hint="eastAsia"/>
                </w:rPr>
                <w:t>在</w:t>
              </w:r>
              <w:r>
                <w:t>C10</w:t>
              </w:r>
              <w:r>
                <w:rPr>
                  <w:rFonts w:hint="eastAsia"/>
                </w:rPr>
                <w:t>版本</w:t>
              </w:r>
              <w:r>
                <w:t>废弃，</w:t>
              </w:r>
              <w:r>
                <w:rPr>
                  <w:rFonts w:hint="eastAsia"/>
                </w:rPr>
                <w:t>使用</w:t>
              </w:r>
              <w:r>
                <w:t>新的</w:t>
              </w:r>
            </w:ins>
            <w:ins w:id="244" w:author="wurongjun 00246467" w:date="2015-11-11T10:50:00Z">
              <w:r w:rsidRPr="00D6193D">
                <w:t>T_PMS_BUNDLE</w:t>
              </w:r>
            </w:ins>
          </w:p>
        </w:tc>
        <w:tc>
          <w:tcPr>
            <w:tcW w:w="763" w:type="pct"/>
            <w:vAlign w:val="center"/>
          </w:tcPr>
          <w:p w:rsidR="00C35A24" w:rsidRDefault="00C35A24" w:rsidP="00EE5E35">
            <w:pPr>
              <w:pStyle w:val="TableText"/>
              <w:rPr>
                <w:ins w:id="245" w:author="wurongjun 00246467" w:date="2015-11-11T10:49:00Z"/>
                <w:rFonts w:cs="Arial"/>
                <w:color w:val="000000"/>
                <w:shd w:val="clear" w:color="auto" w:fill="FFFFFF"/>
              </w:rPr>
            </w:pPr>
            <w:ins w:id="246" w:author="wurongjun 00246467" w:date="2015-11-11T10:50:00Z">
              <w:r>
                <w:rPr>
                  <w:rFonts w:cs="Arial"/>
                  <w:color w:val="000000"/>
                  <w:shd w:val="clear" w:color="auto" w:fill="FFFFFF"/>
                </w:rPr>
                <w:lastRenderedPageBreak/>
                <w:t>HVSV2R6C00</w:t>
              </w:r>
            </w:ins>
          </w:p>
        </w:tc>
        <w:tc>
          <w:tcPr>
            <w:tcW w:w="513" w:type="pct"/>
            <w:shd w:val="clear" w:color="auto" w:fill="auto"/>
            <w:vAlign w:val="center"/>
          </w:tcPr>
          <w:p w:rsidR="00C35A24" w:rsidRDefault="00C35A24" w:rsidP="00A344A5">
            <w:pPr>
              <w:pStyle w:val="TableText"/>
              <w:jc w:val="both"/>
              <w:rPr>
                <w:ins w:id="247" w:author="wurongjun 00246467" w:date="2015-11-11T10:49:00Z"/>
              </w:rPr>
            </w:pPr>
            <w:ins w:id="248" w:author="wurongjun 00246467" w:date="2015-11-11T10:50:00Z">
              <w:r>
                <w:rPr>
                  <w:rFonts w:hint="eastAsia"/>
                </w:rPr>
                <w:t>吴</w:t>
              </w:r>
              <w:r>
                <w:t>荣俊</w:t>
              </w:r>
              <w:r>
                <w:rPr>
                  <w:rFonts w:hint="eastAsia"/>
                </w:rPr>
                <w:t xml:space="preserve"> 00246467</w:t>
              </w:r>
            </w:ins>
          </w:p>
        </w:tc>
      </w:tr>
      <w:tr w:rsidR="00BF2F52" w:rsidTr="009634E9">
        <w:trPr>
          <w:ins w:id="249" w:author="wurongjun 00246467" w:date="2015-11-19T09:36:00Z"/>
        </w:trPr>
        <w:tc>
          <w:tcPr>
            <w:tcW w:w="571" w:type="pct"/>
            <w:shd w:val="clear" w:color="auto" w:fill="auto"/>
            <w:vAlign w:val="center"/>
          </w:tcPr>
          <w:p w:rsidR="00BF2F52" w:rsidRDefault="00BF2F52" w:rsidP="00A344A5">
            <w:pPr>
              <w:pStyle w:val="TableText"/>
              <w:jc w:val="both"/>
              <w:rPr>
                <w:ins w:id="250" w:author="wurongjun 00246467" w:date="2015-11-19T09:36:00Z"/>
              </w:rPr>
            </w:pPr>
            <w:ins w:id="251" w:author="wurongjun 00246467" w:date="2015-11-19T09:36:00Z">
              <w:r>
                <w:rPr>
                  <w:rFonts w:hint="eastAsia"/>
                </w:rPr>
                <w:lastRenderedPageBreak/>
                <w:t>2015-11-19</w:t>
              </w:r>
            </w:ins>
          </w:p>
        </w:tc>
        <w:tc>
          <w:tcPr>
            <w:tcW w:w="658" w:type="pct"/>
            <w:shd w:val="clear" w:color="auto" w:fill="auto"/>
            <w:vAlign w:val="center"/>
          </w:tcPr>
          <w:p w:rsidR="00BF2F52" w:rsidRDefault="00BF2F52" w:rsidP="00A344A5">
            <w:pPr>
              <w:pStyle w:val="TableText"/>
              <w:jc w:val="both"/>
              <w:rPr>
                <w:ins w:id="252" w:author="wurongjun 00246467" w:date="2015-11-19T09:36:00Z"/>
              </w:rPr>
            </w:pPr>
            <w:ins w:id="253" w:author="wurongjun 00246467" w:date="2015-11-19T09:36:00Z">
              <w:r>
                <w:rPr>
                  <w:rFonts w:hint="eastAsia"/>
                </w:rPr>
                <w:t>V</w:t>
              </w:r>
              <w:r>
                <w:t>1.18</w:t>
              </w:r>
            </w:ins>
          </w:p>
        </w:tc>
        <w:tc>
          <w:tcPr>
            <w:tcW w:w="2496" w:type="pct"/>
            <w:shd w:val="clear" w:color="auto" w:fill="auto"/>
            <w:vAlign w:val="center"/>
          </w:tcPr>
          <w:p w:rsidR="004B7465" w:rsidRDefault="00BF2F52" w:rsidP="00C35A24">
            <w:pPr>
              <w:pStyle w:val="TableText"/>
            </w:pPr>
            <w:ins w:id="254" w:author="wurongjun 00246467" w:date="2015-11-19T09:37:00Z">
              <w:r>
                <w:rPr>
                  <w:rFonts w:hint="eastAsia"/>
                </w:rPr>
                <w:t>【</w:t>
              </w:r>
              <w:r>
                <w:rPr>
                  <w:rFonts w:hint="eastAsia"/>
                </w:rPr>
                <w:t>STC</w:t>
              </w:r>
              <w:r>
                <w:rPr>
                  <w:rFonts w:hint="eastAsia"/>
                </w:rPr>
                <w:t>局</w:t>
              </w:r>
              <w:r>
                <w:t>点】</w:t>
              </w:r>
            </w:ins>
          </w:p>
          <w:p w:rsidR="00BF2F52" w:rsidRDefault="004B7465" w:rsidP="00C35A24">
            <w:pPr>
              <w:pStyle w:val="TableText"/>
            </w:pPr>
            <w:r>
              <w:t>1</w:t>
            </w:r>
            <w:r>
              <w:rPr>
                <w:rFonts w:hint="eastAsia"/>
              </w:rPr>
              <w:t>、</w:t>
            </w:r>
            <w:ins w:id="255" w:author="wurongjun 00246467" w:date="2015-11-19T09:36:00Z">
              <w:r w:rsidR="00BF2F52">
                <w:rPr>
                  <w:rFonts w:hint="eastAsia"/>
                </w:rPr>
                <w:t>4.2.1</w:t>
              </w:r>
              <w:r w:rsidR="00BF2F52">
                <w:rPr>
                  <w:rFonts w:hint="eastAsia"/>
                </w:rPr>
                <w:t>开销户记录文件</w:t>
              </w:r>
              <w:r w:rsidR="00BF2F52">
                <w:rPr>
                  <w:rFonts w:hint="eastAsia"/>
                </w:rPr>
                <w:t xml:space="preserve"> </w:t>
              </w:r>
              <w:r w:rsidR="00BF2F52">
                <w:rPr>
                  <w:rFonts w:hint="eastAsia"/>
                </w:rPr>
                <w:t>章节</w:t>
              </w:r>
              <w:r w:rsidR="00BF2F52">
                <w:t>增加</w:t>
              </w:r>
              <w:r w:rsidR="00BF2F52">
                <w:rPr>
                  <w:rFonts w:hint="eastAsia"/>
                </w:rPr>
                <w:t>CreOperID</w:t>
              </w:r>
            </w:ins>
            <w:ins w:id="256" w:author="wurongjun 00246467" w:date="2015-11-19T09:37:00Z">
              <w:r w:rsidR="00BF2F52">
                <w:rPr>
                  <w:rFonts w:hint="eastAsia"/>
                </w:rPr>
                <w:t>字段</w:t>
              </w:r>
            </w:ins>
          </w:p>
          <w:p w:rsidR="004B7465" w:rsidRPr="00BE4FF6" w:rsidRDefault="004B7465" w:rsidP="00DD3952">
            <w:pPr>
              <w:pStyle w:val="TableText"/>
              <w:rPr>
                <w:ins w:id="257" w:author="wurongjun 00246467" w:date="2015-11-19T09:36:00Z"/>
              </w:rPr>
            </w:pPr>
            <w:r>
              <w:t>2</w:t>
            </w:r>
            <w:r>
              <w:rPr>
                <w:rFonts w:hint="eastAsia"/>
              </w:rPr>
              <w:t>、</w:t>
            </w:r>
            <w:r w:rsidRPr="004B7465">
              <w:rPr>
                <w:rFonts w:hint="eastAsia"/>
              </w:rPr>
              <w:t xml:space="preserve">tb_interactsrvlog_view </w:t>
            </w:r>
            <w:r w:rsidRPr="004B7465">
              <w:rPr>
                <w:rFonts w:hint="eastAsia"/>
              </w:rPr>
              <w:t>视图</w:t>
            </w:r>
            <w:r w:rsidRPr="004B7465">
              <w:t>中</w:t>
            </w:r>
            <w:r>
              <w:rPr>
                <w:rFonts w:hint="eastAsia"/>
              </w:rPr>
              <w:t>增加字段</w:t>
            </w:r>
            <w:r w:rsidRPr="004B7465">
              <w:rPr>
                <w:rFonts w:hint="eastAsia"/>
              </w:rPr>
              <w:t>servicePayType</w:t>
            </w:r>
            <w:r w:rsidRPr="004B7465">
              <w:rPr>
                <w:rFonts w:hint="eastAsia"/>
              </w:rPr>
              <w:t>、</w:t>
            </w:r>
            <w:r w:rsidRPr="004B7465">
              <w:rPr>
                <w:rFonts w:hint="eastAsia"/>
              </w:rPr>
              <w:t>fee</w:t>
            </w:r>
            <w:r w:rsidR="004662CB">
              <w:rPr>
                <w:rFonts w:hint="eastAsia"/>
              </w:rPr>
              <w:t>、</w:t>
            </w:r>
            <w:ins w:id="258" w:author="wtest222" w:date="2014-11-11T19:19:00Z">
              <w:r w:rsidR="004662CB" w:rsidRPr="004662CB">
                <w:rPr>
                  <w:color w:val="000000"/>
                  <w:sz w:val="18"/>
                  <w:szCs w:val="18"/>
                </w:rPr>
                <w:t>OPERTIME</w:t>
              </w:r>
            </w:ins>
          </w:p>
        </w:tc>
        <w:tc>
          <w:tcPr>
            <w:tcW w:w="763" w:type="pct"/>
            <w:vAlign w:val="center"/>
          </w:tcPr>
          <w:p w:rsidR="00BF2F52" w:rsidRPr="00BF2F52" w:rsidRDefault="00BF2F52" w:rsidP="00EE5E35">
            <w:pPr>
              <w:pStyle w:val="TableText"/>
              <w:rPr>
                <w:ins w:id="259" w:author="wurongjun 00246467" w:date="2015-11-19T09:36:00Z"/>
                <w:rFonts w:cs="Arial"/>
                <w:color w:val="000000"/>
                <w:shd w:val="clear" w:color="auto" w:fill="FFFFFF"/>
              </w:rPr>
            </w:pPr>
            <w:ins w:id="260" w:author="wurongjun 00246467" w:date="2015-11-19T09:37:00Z">
              <w:r>
                <w:rPr>
                  <w:rFonts w:cs="Arial"/>
                  <w:color w:val="000000"/>
                  <w:shd w:val="clear" w:color="auto" w:fill="FFFFFF"/>
                </w:rPr>
                <w:t>HVSV2R6C00LG010</w:t>
              </w:r>
            </w:ins>
          </w:p>
        </w:tc>
        <w:tc>
          <w:tcPr>
            <w:tcW w:w="513" w:type="pct"/>
            <w:shd w:val="clear" w:color="auto" w:fill="auto"/>
            <w:vAlign w:val="center"/>
          </w:tcPr>
          <w:p w:rsidR="00BF2F52" w:rsidRDefault="00BF2F52" w:rsidP="00A344A5">
            <w:pPr>
              <w:pStyle w:val="TableText"/>
              <w:jc w:val="both"/>
              <w:rPr>
                <w:ins w:id="261" w:author="wurongjun 00246467" w:date="2015-11-19T09:36:00Z"/>
              </w:rPr>
            </w:pPr>
            <w:ins w:id="262" w:author="wurongjun 00246467" w:date="2015-11-19T09:37:00Z">
              <w:r>
                <w:rPr>
                  <w:rFonts w:hint="eastAsia"/>
                </w:rPr>
                <w:t>吴</w:t>
              </w:r>
              <w:r>
                <w:t>荣俊</w:t>
              </w:r>
              <w:r>
                <w:rPr>
                  <w:rFonts w:hint="eastAsia"/>
                </w:rPr>
                <w:t xml:space="preserve"> 00246467</w:t>
              </w:r>
            </w:ins>
          </w:p>
        </w:tc>
      </w:tr>
      <w:tr w:rsidR="009634E9" w:rsidTr="009634E9">
        <w:trPr>
          <w:ins w:id="263" w:author="wurongjun 00246467" w:date="2015-12-25T09:52:00Z"/>
        </w:trPr>
        <w:tc>
          <w:tcPr>
            <w:tcW w:w="571" w:type="pct"/>
            <w:shd w:val="clear" w:color="auto" w:fill="auto"/>
            <w:vAlign w:val="center"/>
          </w:tcPr>
          <w:p w:rsidR="009634E9" w:rsidRDefault="009634E9" w:rsidP="009634E9">
            <w:pPr>
              <w:pStyle w:val="TableText"/>
              <w:jc w:val="both"/>
              <w:rPr>
                <w:ins w:id="264" w:author="wurongjun 00246467" w:date="2015-12-25T09:52:00Z"/>
              </w:rPr>
            </w:pPr>
            <w:ins w:id="265" w:author="wurongjun 00246467" w:date="2015-12-25T09:52:00Z">
              <w:r>
                <w:rPr>
                  <w:rFonts w:hint="eastAsia"/>
                </w:rPr>
                <w:t>2015-12-24</w:t>
              </w:r>
            </w:ins>
          </w:p>
        </w:tc>
        <w:tc>
          <w:tcPr>
            <w:tcW w:w="658" w:type="pct"/>
            <w:shd w:val="clear" w:color="auto" w:fill="auto"/>
            <w:vAlign w:val="center"/>
          </w:tcPr>
          <w:p w:rsidR="009634E9" w:rsidRDefault="009634E9" w:rsidP="009634E9">
            <w:pPr>
              <w:pStyle w:val="TableText"/>
              <w:jc w:val="both"/>
              <w:rPr>
                <w:ins w:id="266" w:author="wurongjun 00246467" w:date="2015-12-25T09:52:00Z"/>
              </w:rPr>
            </w:pPr>
            <w:ins w:id="267" w:author="wurongjun 00246467" w:date="2015-12-25T09:52:00Z">
              <w:r>
                <w:rPr>
                  <w:rFonts w:hint="eastAsia"/>
                </w:rPr>
                <w:t>V</w:t>
              </w:r>
              <w:r>
                <w:t>1.1</w:t>
              </w:r>
              <w:r>
                <w:rPr>
                  <w:rFonts w:hint="eastAsia"/>
                </w:rPr>
                <w:t>9</w:t>
              </w:r>
            </w:ins>
          </w:p>
        </w:tc>
        <w:tc>
          <w:tcPr>
            <w:tcW w:w="2496" w:type="pct"/>
            <w:shd w:val="clear" w:color="auto" w:fill="auto"/>
            <w:vAlign w:val="center"/>
          </w:tcPr>
          <w:p w:rsidR="009634E9" w:rsidRDefault="009634E9" w:rsidP="009634E9">
            <w:pPr>
              <w:pStyle w:val="TableText"/>
              <w:rPr>
                <w:ins w:id="268" w:author="wurongjun 00246467" w:date="2015-12-25T09:52:00Z"/>
              </w:rPr>
            </w:pPr>
            <w:ins w:id="269" w:author="wurongjun 00246467" w:date="2015-12-25T09:52:00Z">
              <w:r>
                <w:rPr>
                  <w:rFonts w:hint="eastAsia"/>
                </w:rPr>
                <w:t>【</w:t>
              </w:r>
              <w:r>
                <w:rPr>
                  <w:rFonts w:hint="eastAsia"/>
                </w:rPr>
                <w:t>STC</w:t>
              </w:r>
              <w:r>
                <w:rPr>
                  <w:rFonts w:hint="eastAsia"/>
                </w:rPr>
                <w:t>局</w:t>
              </w:r>
              <w:r>
                <w:t>点】</w:t>
              </w:r>
            </w:ins>
          </w:p>
          <w:p w:rsidR="009634E9" w:rsidRDefault="009634E9" w:rsidP="009634E9">
            <w:pPr>
              <w:pStyle w:val="TableText"/>
              <w:rPr>
                <w:ins w:id="270" w:author="wurongjun 00246467" w:date="2015-12-25T09:52:00Z"/>
              </w:rPr>
            </w:pPr>
            <w:ins w:id="271" w:author="wurongjun 00246467" w:date="2015-12-25T09:52:00Z">
              <w:r>
                <w:rPr>
                  <w:rFonts w:hint="eastAsia"/>
                </w:rPr>
                <w:t>1</w:t>
              </w:r>
              <w:r>
                <w:rPr>
                  <w:rFonts w:hint="eastAsia"/>
                </w:rPr>
                <w:t>、</w:t>
              </w:r>
              <w:r>
                <w:rPr>
                  <w:rFonts w:hint="eastAsia"/>
                </w:rPr>
                <w:t>4.2.1</w:t>
              </w:r>
              <w:r>
                <w:rPr>
                  <w:rFonts w:hint="eastAsia"/>
                </w:rPr>
                <w:t>开销户记录文件</w:t>
              </w:r>
              <w:r>
                <w:rPr>
                  <w:rFonts w:hint="eastAsia"/>
                </w:rPr>
                <w:t xml:space="preserve"> </w:t>
              </w:r>
              <w:r>
                <w:rPr>
                  <w:rFonts w:hint="eastAsia"/>
                </w:rPr>
                <w:t>章节</w:t>
              </w:r>
              <w:r>
                <w:t>增加</w:t>
              </w:r>
              <w:r>
                <w:rPr>
                  <w:rFonts w:hint="eastAsia"/>
                </w:rPr>
                <w:t>SubscriberType</w:t>
              </w:r>
              <w:r>
                <w:rPr>
                  <w:rFonts w:hint="eastAsia"/>
                </w:rPr>
                <w:t>字段</w:t>
              </w:r>
            </w:ins>
          </w:p>
          <w:p w:rsidR="009634E9" w:rsidRDefault="009634E9" w:rsidP="009634E9">
            <w:pPr>
              <w:pStyle w:val="TableText"/>
              <w:rPr>
                <w:ins w:id="272" w:author="wurongjun 00246467" w:date="2015-12-25T09:52:00Z"/>
              </w:rPr>
            </w:pPr>
            <w:ins w:id="273" w:author="wurongjun 00246467" w:date="2015-12-25T09:52:00Z">
              <w:r>
                <w:rPr>
                  <w:rFonts w:hint="eastAsia"/>
                </w:rPr>
                <w:t>2</w:t>
              </w:r>
              <w:r>
                <w:rPr>
                  <w:rFonts w:hint="eastAsia"/>
                </w:rPr>
                <w:t>、</w:t>
              </w:r>
              <w:r>
                <w:rPr>
                  <w:rFonts w:hint="eastAsia"/>
                </w:rPr>
                <w:t>2.2.2 MDSP_BASETABEXTATTR</w:t>
              </w:r>
              <w:r>
                <w:rPr>
                  <w:rFonts w:hint="eastAsia"/>
                </w:rPr>
                <w:t>表中增加一个扩展属性</w:t>
              </w:r>
            </w:ins>
            <w:ins w:id="274" w:author="wurongjun 00246467" w:date="2015-12-26T09:13:00Z">
              <w:r w:rsidR="009B7D87">
                <w:rPr>
                  <w:rFonts w:ascii="宋体" w:hAnsi="宋体" w:hint="eastAsia"/>
                  <w:sz w:val="18"/>
                  <w:szCs w:val="18"/>
                </w:rPr>
                <w:t>connectType</w:t>
              </w:r>
            </w:ins>
          </w:p>
        </w:tc>
        <w:tc>
          <w:tcPr>
            <w:tcW w:w="763" w:type="pct"/>
            <w:vAlign w:val="center"/>
          </w:tcPr>
          <w:p w:rsidR="009634E9" w:rsidRDefault="009634E9" w:rsidP="009634E9">
            <w:pPr>
              <w:pStyle w:val="TableText"/>
              <w:rPr>
                <w:ins w:id="275" w:author="wurongjun 00246467" w:date="2015-12-25T09:52:00Z"/>
                <w:rFonts w:cs="Arial"/>
                <w:color w:val="000000"/>
                <w:shd w:val="clear" w:color="auto" w:fill="FFFFFF"/>
              </w:rPr>
            </w:pPr>
            <w:ins w:id="276" w:author="wurongjun 00246467" w:date="2015-12-25T09:52:00Z">
              <w:r>
                <w:rPr>
                  <w:rFonts w:cs="Arial"/>
                  <w:color w:val="000000"/>
                  <w:shd w:val="clear" w:color="auto" w:fill="FFFFFF"/>
                </w:rPr>
                <w:t>HVSV2R6C00LG010</w:t>
              </w:r>
            </w:ins>
          </w:p>
        </w:tc>
        <w:tc>
          <w:tcPr>
            <w:tcW w:w="513" w:type="pct"/>
            <w:shd w:val="clear" w:color="auto" w:fill="auto"/>
            <w:vAlign w:val="center"/>
          </w:tcPr>
          <w:p w:rsidR="009634E9" w:rsidRDefault="009634E9" w:rsidP="009634E9">
            <w:pPr>
              <w:pStyle w:val="TableText"/>
              <w:jc w:val="both"/>
              <w:rPr>
                <w:ins w:id="277" w:author="wurongjun 00246467" w:date="2015-12-25T09:52:00Z"/>
              </w:rPr>
            </w:pPr>
            <w:ins w:id="278" w:author="wurongjun 00246467" w:date="2015-12-25T09:52:00Z">
              <w:r>
                <w:rPr>
                  <w:rFonts w:hint="eastAsia"/>
                </w:rPr>
                <w:t>徐友明</w:t>
              </w:r>
            </w:ins>
          </w:p>
          <w:p w:rsidR="009634E9" w:rsidRDefault="009634E9" w:rsidP="009634E9">
            <w:pPr>
              <w:pStyle w:val="TableText"/>
              <w:jc w:val="both"/>
              <w:rPr>
                <w:ins w:id="279" w:author="wurongjun 00246467" w:date="2015-12-25T09:52:00Z"/>
              </w:rPr>
            </w:pPr>
            <w:ins w:id="280" w:author="wurongjun 00246467" w:date="2015-12-25T09:52:00Z">
              <w:r>
                <w:rPr>
                  <w:rFonts w:hint="eastAsia"/>
                </w:rPr>
                <w:t>00174844</w:t>
              </w:r>
            </w:ins>
          </w:p>
        </w:tc>
      </w:tr>
    </w:tbl>
    <w:p w:rsidR="00DD75E5" w:rsidRPr="004F2E2B" w:rsidRDefault="00DD75E5" w:rsidP="00DD75E5"/>
    <w:p w:rsidR="00DD75E5" w:rsidRDefault="00DD75E5" w:rsidP="00D40F21">
      <w:pPr>
        <w:pStyle w:val="aff5"/>
      </w:pPr>
      <w:r>
        <w:br w:type="page"/>
      </w:r>
      <w:bookmarkStart w:id="281" w:name="_Toc435003352"/>
      <w:r w:rsidRPr="00DC4666">
        <w:rPr>
          <w:rFonts w:hint="eastAsia"/>
        </w:rPr>
        <w:lastRenderedPageBreak/>
        <w:t>目</w:t>
      </w:r>
      <w:r w:rsidRPr="00DC4666">
        <w:rPr>
          <w:rFonts w:hint="eastAsia"/>
        </w:rPr>
        <w:t xml:space="preserve">  </w:t>
      </w:r>
      <w:r w:rsidRPr="00DC4666">
        <w:rPr>
          <w:rFonts w:hint="eastAsia"/>
        </w:rPr>
        <w:t>录</w:t>
      </w:r>
      <w:bookmarkEnd w:id="281"/>
    </w:p>
    <w:p w:rsidR="00C35A24" w:rsidRDefault="003D3AE7">
      <w:pPr>
        <w:pStyle w:val="11"/>
        <w:tabs>
          <w:tab w:val="right" w:leader="dot" w:pos="8296"/>
        </w:tabs>
        <w:rPr>
          <w:rFonts w:asciiTheme="minorHAnsi" w:eastAsiaTheme="minorEastAsia" w:hAnsiTheme="minorHAnsi" w:cstheme="minorBidi"/>
          <w:b w:val="0"/>
          <w:bCs w:val="0"/>
          <w:i w:val="0"/>
          <w:iCs w:val="0"/>
          <w:noProof/>
          <w:kern w:val="2"/>
          <w:sz w:val="21"/>
          <w:szCs w:val="22"/>
        </w:rPr>
      </w:pPr>
      <w:r>
        <w:rPr>
          <w:b w:val="0"/>
          <w:bCs w:val="0"/>
          <w:caps/>
        </w:rPr>
        <w:fldChar w:fldCharType="begin"/>
      </w:r>
      <w:r w:rsidR="00DD75E5">
        <w:rPr>
          <w:b w:val="0"/>
          <w:bCs w:val="0"/>
          <w:caps/>
        </w:rPr>
        <w:instrText xml:space="preserve"> TOC \o "1-3" \h \z </w:instrText>
      </w:r>
      <w:r>
        <w:rPr>
          <w:b w:val="0"/>
          <w:bCs w:val="0"/>
          <w:caps/>
        </w:rPr>
        <w:fldChar w:fldCharType="separate"/>
      </w:r>
      <w:hyperlink w:anchor="_Toc435003351" w:history="1">
        <w:r w:rsidR="00C35A24" w:rsidRPr="00FC18E1">
          <w:rPr>
            <w:rStyle w:val="afd"/>
            <w:rFonts w:hint="eastAsia"/>
            <w:noProof/>
          </w:rPr>
          <w:t>修订记录</w:t>
        </w:r>
        <w:r w:rsidR="00C35A24">
          <w:rPr>
            <w:noProof/>
            <w:webHidden/>
          </w:rPr>
          <w:tab/>
        </w:r>
        <w:r w:rsidR="00C35A24">
          <w:rPr>
            <w:noProof/>
            <w:webHidden/>
          </w:rPr>
          <w:fldChar w:fldCharType="begin"/>
        </w:r>
        <w:r w:rsidR="00C35A24">
          <w:rPr>
            <w:noProof/>
            <w:webHidden/>
          </w:rPr>
          <w:instrText xml:space="preserve"> PAGEREF _Toc435003351 \h </w:instrText>
        </w:r>
        <w:r w:rsidR="00C35A24">
          <w:rPr>
            <w:noProof/>
            <w:webHidden/>
          </w:rPr>
        </w:r>
        <w:r w:rsidR="00C35A24">
          <w:rPr>
            <w:noProof/>
            <w:webHidden/>
          </w:rPr>
          <w:fldChar w:fldCharType="separate"/>
        </w:r>
        <w:r w:rsidR="00C35A24">
          <w:rPr>
            <w:noProof/>
            <w:webHidden/>
          </w:rPr>
          <w:t>2</w:t>
        </w:r>
        <w:r w:rsidR="00C35A24">
          <w:rPr>
            <w:noProof/>
            <w:webHidden/>
          </w:rPr>
          <w:fldChar w:fldCharType="end"/>
        </w:r>
      </w:hyperlink>
    </w:p>
    <w:p w:rsidR="00C35A24" w:rsidRDefault="007A0A04">
      <w:pPr>
        <w:pStyle w:val="11"/>
        <w:tabs>
          <w:tab w:val="right" w:leader="dot" w:pos="8296"/>
        </w:tabs>
        <w:rPr>
          <w:rFonts w:asciiTheme="minorHAnsi" w:eastAsiaTheme="minorEastAsia" w:hAnsiTheme="minorHAnsi" w:cstheme="minorBidi"/>
          <w:b w:val="0"/>
          <w:bCs w:val="0"/>
          <w:i w:val="0"/>
          <w:iCs w:val="0"/>
          <w:noProof/>
          <w:kern w:val="2"/>
          <w:sz w:val="21"/>
          <w:szCs w:val="22"/>
        </w:rPr>
      </w:pPr>
      <w:hyperlink w:anchor="_Toc435003352" w:history="1">
        <w:r w:rsidR="00C35A24" w:rsidRPr="00FC18E1">
          <w:rPr>
            <w:rStyle w:val="afd"/>
            <w:rFonts w:hint="eastAsia"/>
            <w:noProof/>
          </w:rPr>
          <w:t>目</w:t>
        </w:r>
        <w:r w:rsidR="00C35A24" w:rsidRPr="00FC18E1">
          <w:rPr>
            <w:rStyle w:val="afd"/>
            <w:noProof/>
          </w:rPr>
          <w:t xml:space="preserve">  </w:t>
        </w:r>
        <w:r w:rsidR="00C35A24" w:rsidRPr="00FC18E1">
          <w:rPr>
            <w:rStyle w:val="afd"/>
            <w:rFonts w:hint="eastAsia"/>
            <w:noProof/>
          </w:rPr>
          <w:t>录</w:t>
        </w:r>
        <w:r w:rsidR="00C35A24">
          <w:rPr>
            <w:noProof/>
            <w:webHidden/>
          </w:rPr>
          <w:tab/>
        </w:r>
        <w:r w:rsidR="00C35A24">
          <w:rPr>
            <w:noProof/>
            <w:webHidden/>
          </w:rPr>
          <w:fldChar w:fldCharType="begin"/>
        </w:r>
        <w:r w:rsidR="00C35A24">
          <w:rPr>
            <w:noProof/>
            <w:webHidden/>
          </w:rPr>
          <w:instrText xml:space="preserve"> PAGEREF _Toc435003352 \h </w:instrText>
        </w:r>
        <w:r w:rsidR="00C35A24">
          <w:rPr>
            <w:noProof/>
            <w:webHidden/>
          </w:rPr>
        </w:r>
        <w:r w:rsidR="00C35A24">
          <w:rPr>
            <w:noProof/>
            <w:webHidden/>
          </w:rPr>
          <w:fldChar w:fldCharType="separate"/>
        </w:r>
        <w:r w:rsidR="00C35A24">
          <w:rPr>
            <w:noProof/>
            <w:webHidden/>
          </w:rPr>
          <w:t>5</w:t>
        </w:r>
        <w:r w:rsidR="00C35A24">
          <w:rPr>
            <w:noProof/>
            <w:webHidden/>
          </w:rPr>
          <w:fldChar w:fldCharType="end"/>
        </w:r>
      </w:hyperlink>
    </w:p>
    <w:p w:rsidR="00C35A24" w:rsidRDefault="007A0A04">
      <w:pPr>
        <w:pStyle w:val="11"/>
        <w:tabs>
          <w:tab w:val="left" w:pos="420"/>
          <w:tab w:val="right" w:leader="dot" w:pos="8296"/>
        </w:tabs>
        <w:rPr>
          <w:rFonts w:asciiTheme="minorHAnsi" w:eastAsiaTheme="minorEastAsia" w:hAnsiTheme="minorHAnsi" w:cstheme="minorBidi"/>
          <w:b w:val="0"/>
          <w:bCs w:val="0"/>
          <w:i w:val="0"/>
          <w:iCs w:val="0"/>
          <w:noProof/>
          <w:kern w:val="2"/>
          <w:sz w:val="21"/>
          <w:szCs w:val="22"/>
        </w:rPr>
      </w:pPr>
      <w:hyperlink w:anchor="_Toc435003353" w:history="1">
        <w:r w:rsidR="00C35A24" w:rsidRPr="00FC18E1">
          <w:rPr>
            <w:rStyle w:val="afd"/>
            <w:noProof/>
          </w:rPr>
          <w:t>1</w:t>
        </w:r>
        <w:r w:rsidR="00C35A24">
          <w:rPr>
            <w:rFonts w:asciiTheme="minorHAnsi" w:eastAsiaTheme="minorEastAsia" w:hAnsiTheme="minorHAnsi" w:cstheme="minorBidi"/>
            <w:b w:val="0"/>
            <w:bCs w:val="0"/>
            <w:i w:val="0"/>
            <w:iCs w:val="0"/>
            <w:noProof/>
            <w:kern w:val="2"/>
            <w:sz w:val="21"/>
            <w:szCs w:val="22"/>
          </w:rPr>
          <w:tab/>
        </w:r>
        <w:r w:rsidR="00C35A24" w:rsidRPr="00FC18E1">
          <w:rPr>
            <w:rStyle w:val="afd"/>
            <w:rFonts w:hint="eastAsia"/>
            <w:noProof/>
          </w:rPr>
          <w:t>简介</w:t>
        </w:r>
        <w:r w:rsidR="00C35A24">
          <w:rPr>
            <w:noProof/>
            <w:webHidden/>
          </w:rPr>
          <w:tab/>
        </w:r>
        <w:r w:rsidR="00C35A24">
          <w:rPr>
            <w:noProof/>
            <w:webHidden/>
          </w:rPr>
          <w:fldChar w:fldCharType="begin"/>
        </w:r>
        <w:r w:rsidR="00C35A24">
          <w:rPr>
            <w:noProof/>
            <w:webHidden/>
          </w:rPr>
          <w:instrText xml:space="preserve"> PAGEREF _Toc435003353 \h </w:instrText>
        </w:r>
        <w:r w:rsidR="00C35A24">
          <w:rPr>
            <w:noProof/>
            <w:webHidden/>
          </w:rPr>
        </w:r>
        <w:r w:rsidR="00C35A24">
          <w:rPr>
            <w:noProof/>
            <w:webHidden/>
          </w:rPr>
          <w:fldChar w:fldCharType="separate"/>
        </w:r>
        <w:r w:rsidR="00C35A24">
          <w:rPr>
            <w:noProof/>
            <w:webHidden/>
          </w:rPr>
          <w:t>9</w:t>
        </w:r>
        <w:r w:rsidR="00C35A24">
          <w:rPr>
            <w:noProof/>
            <w:webHidden/>
          </w:rPr>
          <w:fldChar w:fldCharType="end"/>
        </w:r>
      </w:hyperlink>
    </w:p>
    <w:p w:rsidR="00C35A24" w:rsidRDefault="007A0A04">
      <w:pPr>
        <w:pStyle w:val="22"/>
        <w:tabs>
          <w:tab w:val="left" w:pos="2540"/>
          <w:tab w:val="right" w:leader="dot" w:pos="8296"/>
        </w:tabs>
        <w:rPr>
          <w:rFonts w:asciiTheme="minorHAnsi" w:eastAsiaTheme="minorEastAsia" w:hAnsiTheme="minorHAnsi" w:cstheme="minorBidi"/>
          <w:b w:val="0"/>
          <w:bCs w:val="0"/>
          <w:noProof/>
          <w:kern w:val="2"/>
          <w:sz w:val="21"/>
        </w:rPr>
      </w:pPr>
      <w:hyperlink w:anchor="_Toc435003354" w:history="1">
        <w:r w:rsidR="00C35A24" w:rsidRPr="00FC18E1">
          <w:rPr>
            <w:rStyle w:val="afd"/>
            <w:noProof/>
          </w:rPr>
          <w:t>1.1</w:t>
        </w:r>
        <w:r w:rsidR="00C35A24">
          <w:rPr>
            <w:rFonts w:asciiTheme="minorHAnsi" w:eastAsiaTheme="minorEastAsia" w:hAnsiTheme="minorHAnsi" w:cstheme="minorBidi"/>
            <w:b w:val="0"/>
            <w:bCs w:val="0"/>
            <w:noProof/>
            <w:kern w:val="2"/>
            <w:sz w:val="21"/>
          </w:rPr>
          <w:tab/>
        </w:r>
        <w:r w:rsidR="00C35A24" w:rsidRPr="00FC18E1">
          <w:rPr>
            <w:rStyle w:val="afd"/>
            <w:rFonts w:hint="eastAsia"/>
            <w:noProof/>
          </w:rPr>
          <w:t>范围</w:t>
        </w:r>
        <w:r w:rsidR="00C35A24">
          <w:rPr>
            <w:noProof/>
            <w:webHidden/>
          </w:rPr>
          <w:tab/>
        </w:r>
        <w:r w:rsidR="00C35A24">
          <w:rPr>
            <w:noProof/>
            <w:webHidden/>
          </w:rPr>
          <w:fldChar w:fldCharType="begin"/>
        </w:r>
        <w:r w:rsidR="00C35A24">
          <w:rPr>
            <w:noProof/>
            <w:webHidden/>
          </w:rPr>
          <w:instrText xml:space="preserve"> PAGEREF _Toc435003354 \h </w:instrText>
        </w:r>
        <w:r w:rsidR="00C35A24">
          <w:rPr>
            <w:noProof/>
            <w:webHidden/>
          </w:rPr>
        </w:r>
        <w:r w:rsidR="00C35A24">
          <w:rPr>
            <w:noProof/>
            <w:webHidden/>
          </w:rPr>
          <w:fldChar w:fldCharType="separate"/>
        </w:r>
        <w:r w:rsidR="00C35A24">
          <w:rPr>
            <w:noProof/>
            <w:webHidden/>
          </w:rPr>
          <w:t>9</w:t>
        </w:r>
        <w:r w:rsidR="00C35A24">
          <w:rPr>
            <w:noProof/>
            <w:webHidden/>
          </w:rPr>
          <w:fldChar w:fldCharType="end"/>
        </w:r>
      </w:hyperlink>
    </w:p>
    <w:p w:rsidR="00C35A24" w:rsidRDefault="007A0A04">
      <w:pPr>
        <w:pStyle w:val="22"/>
        <w:tabs>
          <w:tab w:val="left" w:pos="2540"/>
          <w:tab w:val="right" w:leader="dot" w:pos="8296"/>
        </w:tabs>
        <w:rPr>
          <w:rFonts w:asciiTheme="minorHAnsi" w:eastAsiaTheme="minorEastAsia" w:hAnsiTheme="minorHAnsi" w:cstheme="minorBidi"/>
          <w:b w:val="0"/>
          <w:bCs w:val="0"/>
          <w:noProof/>
          <w:kern w:val="2"/>
          <w:sz w:val="21"/>
        </w:rPr>
      </w:pPr>
      <w:hyperlink w:anchor="_Toc435003355" w:history="1">
        <w:r w:rsidR="00C35A24" w:rsidRPr="00FC18E1">
          <w:rPr>
            <w:rStyle w:val="afd"/>
            <w:noProof/>
          </w:rPr>
          <w:t>1.2</w:t>
        </w:r>
        <w:r w:rsidR="00C35A24">
          <w:rPr>
            <w:rFonts w:asciiTheme="minorHAnsi" w:eastAsiaTheme="minorEastAsia" w:hAnsiTheme="minorHAnsi" w:cstheme="minorBidi"/>
            <w:b w:val="0"/>
            <w:bCs w:val="0"/>
            <w:noProof/>
            <w:kern w:val="2"/>
            <w:sz w:val="21"/>
          </w:rPr>
          <w:tab/>
        </w:r>
        <w:r w:rsidR="00C35A24" w:rsidRPr="00FC18E1">
          <w:rPr>
            <w:rStyle w:val="afd"/>
            <w:rFonts w:hint="eastAsia"/>
            <w:noProof/>
          </w:rPr>
          <w:t>目的</w:t>
        </w:r>
        <w:r w:rsidR="00C35A24">
          <w:rPr>
            <w:noProof/>
            <w:webHidden/>
          </w:rPr>
          <w:tab/>
        </w:r>
        <w:r w:rsidR="00C35A24">
          <w:rPr>
            <w:noProof/>
            <w:webHidden/>
          </w:rPr>
          <w:fldChar w:fldCharType="begin"/>
        </w:r>
        <w:r w:rsidR="00C35A24">
          <w:rPr>
            <w:noProof/>
            <w:webHidden/>
          </w:rPr>
          <w:instrText xml:space="preserve"> PAGEREF _Toc435003355 \h </w:instrText>
        </w:r>
        <w:r w:rsidR="00C35A24">
          <w:rPr>
            <w:noProof/>
            <w:webHidden/>
          </w:rPr>
        </w:r>
        <w:r w:rsidR="00C35A24">
          <w:rPr>
            <w:noProof/>
            <w:webHidden/>
          </w:rPr>
          <w:fldChar w:fldCharType="separate"/>
        </w:r>
        <w:r w:rsidR="00C35A24">
          <w:rPr>
            <w:noProof/>
            <w:webHidden/>
          </w:rPr>
          <w:t>9</w:t>
        </w:r>
        <w:r w:rsidR="00C35A24">
          <w:rPr>
            <w:noProof/>
            <w:webHidden/>
          </w:rPr>
          <w:fldChar w:fldCharType="end"/>
        </w:r>
      </w:hyperlink>
    </w:p>
    <w:p w:rsidR="00C35A24" w:rsidRDefault="007A0A04">
      <w:pPr>
        <w:pStyle w:val="22"/>
        <w:tabs>
          <w:tab w:val="left" w:pos="2540"/>
          <w:tab w:val="right" w:leader="dot" w:pos="8296"/>
        </w:tabs>
        <w:rPr>
          <w:rFonts w:asciiTheme="minorHAnsi" w:eastAsiaTheme="minorEastAsia" w:hAnsiTheme="minorHAnsi" w:cstheme="minorBidi"/>
          <w:b w:val="0"/>
          <w:bCs w:val="0"/>
          <w:noProof/>
          <w:kern w:val="2"/>
          <w:sz w:val="21"/>
        </w:rPr>
      </w:pPr>
      <w:hyperlink w:anchor="_Toc435003356" w:history="1">
        <w:r w:rsidR="00C35A24" w:rsidRPr="00FC18E1">
          <w:rPr>
            <w:rStyle w:val="afd"/>
            <w:noProof/>
          </w:rPr>
          <w:t>1.3</w:t>
        </w:r>
        <w:r w:rsidR="00C35A24">
          <w:rPr>
            <w:rFonts w:asciiTheme="minorHAnsi" w:eastAsiaTheme="minorEastAsia" w:hAnsiTheme="minorHAnsi" w:cstheme="minorBidi"/>
            <w:b w:val="0"/>
            <w:bCs w:val="0"/>
            <w:noProof/>
            <w:kern w:val="2"/>
            <w:sz w:val="21"/>
          </w:rPr>
          <w:tab/>
        </w:r>
        <w:r w:rsidR="00C35A24" w:rsidRPr="00FC18E1">
          <w:rPr>
            <w:rStyle w:val="afd"/>
            <w:rFonts w:hint="eastAsia"/>
            <w:noProof/>
          </w:rPr>
          <w:t>约定描述</w:t>
        </w:r>
        <w:r w:rsidR="00C35A24">
          <w:rPr>
            <w:noProof/>
            <w:webHidden/>
          </w:rPr>
          <w:tab/>
        </w:r>
        <w:r w:rsidR="00C35A24">
          <w:rPr>
            <w:noProof/>
            <w:webHidden/>
          </w:rPr>
          <w:fldChar w:fldCharType="begin"/>
        </w:r>
        <w:r w:rsidR="00C35A24">
          <w:rPr>
            <w:noProof/>
            <w:webHidden/>
          </w:rPr>
          <w:instrText xml:space="preserve"> PAGEREF _Toc435003356 \h </w:instrText>
        </w:r>
        <w:r w:rsidR="00C35A24">
          <w:rPr>
            <w:noProof/>
            <w:webHidden/>
          </w:rPr>
        </w:r>
        <w:r w:rsidR="00C35A24">
          <w:rPr>
            <w:noProof/>
            <w:webHidden/>
          </w:rPr>
          <w:fldChar w:fldCharType="separate"/>
        </w:r>
        <w:r w:rsidR="00C35A24">
          <w:rPr>
            <w:noProof/>
            <w:webHidden/>
          </w:rPr>
          <w:t>9</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357" w:history="1">
        <w:r w:rsidR="00C35A24" w:rsidRPr="00FC18E1">
          <w:rPr>
            <w:rStyle w:val="afd"/>
            <w:noProof/>
          </w:rPr>
          <w:t>1.3.1</w:t>
        </w:r>
        <w:r w:rsidR="00C35A24">
          <w:rPr>
            <w:rFonts w:asciiTheme="minorHAnsi" w:eastAsiaTheme="minorEastAsia" w:hAnsiTheme="minorHAnsi" w:cstheme="minorBidi"/>
            <w:noProof/>
            <w:kern w:val="2"/>
            <w:sz w:val="21"/>
            <w:szCs w:val="22"/>
          </w:rPr>
          <w:tab/>
        </w:r>
        <w:r w:rsidR="00C35A24" w:rsidRPr="00FC18E1">
          <w:rPr>
            <w:rStyle w:val="afd"/>
            <w:rFonts w:hint="eastAsia"/>
            <w:noProof/>
          </w:rPr>
          <w:t>纵表与橫表定制性</w:t>
        </w:r>
        <w:r w:rsidR="00C35A24">
          <w:rPr>
            <w:noProof/>
            <w:webHidden/>
          </w:rPr>
          <w:tab/>
        </w:r>
        <w:r w:rsidR="00C35A24">
          <w:rPr>
            <w:noProof/>
            <w:webHidden/>
          </w:rPr>
          <w:fldChar w:fldCharType="begin"/>
        </w:r>
        <w:r w:rsidR="00C35A24">
          <w:rPr>
            <w:noProof/>
            <w:webHidden/>
          </w:rPr>
          <w:instrText xml:space="preserve"> PAGEREF _Toc435003357 \h </w:instrText>
        </w:r>
        <w:r w:rsidR="00C35A24">
          <w:rPr>
            <w:noProof/>
            <w:webHidden/>
          </w:rPr>
        </w:r>
        <w:r w:rsidR="00C35A24">
          <w:rPr>
            <w:noProof/>
            <w:webHidden/>
          </w:rPr>
          <w:fldChar w:fldCharType="separate"/>
        </w:r>
        <w:r w:rsidR="00C35A24">
          <w:rPr>
            <w:noProof/>
            <w:webHidden/>
          </w:rPr>
          <w:t>9</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358" w:history="1">
        <w:r w:rsidR="00C35A24" w:rsidRPr="00FC18E1">
          <w:rPr>
            <w:rStyle w:val="afd"/>
            <w:noProof/>
          </w:rPr>
          <w:t>1.3.2</w:t>
        </w:r>
        <w:r w:rsidR="00C35A24">
          <w:rPr>
            <w:rFonts w:asciiTheme="minorHAnsi" w:eastAsiaTheme="minorEastAsia" w:hAnsiTheme="minorHAnsi" w:cstheme="minorBidi"/>
            <w:noProof/>
            <w:kern w:val="2"/>
            <w:sz w:val="21"/>
            <w:szCs w:val="22"/>
          </w:rPr>
          <w:tab/>
        </w:r>
        <w:r w:rsidR="00C35A24" w:rsidRPr="00FC18E1">
          <w:rPr>
            <w:rStyle w:val="afd"/>
            <w:rFonts w:hint="eastAsia"/>
            <w:noProof/>
          </w:rPr>
          <w:t>产品解耦说明</w:t>
        </w:r>
        <w:r w:rsidR="00C35A24">
          <w:rPr>
            <w:noProof/>
            <w:webHidden/>
          </w:rPr>
          <w:tab/>
        </w:r>
        <w:r w:rsidR="00C35A24">
          <w:rPr>
            <w:noProof/>
            <w:webHidden/>
          </w:rPr>
          <w:fldChar w:fldCharType="begin"/>
        </w:r>
        <w:r w:rsidR="00C35A24">
          <w:rPr>
            <w:noProof/>
            <w:webHidden/>
          </w:rPr>
          <w:instrText xml:space="preserve"> PAGEREF _Toc435003358 \h </w:instrText>
        </w:r>
        <w:r w:rsidR="00C35A24">
          <w:rPr>
            <w:noProof/>
            <w:webHidden/>
          </w:rPr>
        </w:r>
        <w:r w:rsidR="00C35A24">
          <w:rPr>
            <w:noProof/>
            <w:webHidden/>
          </w:rPr>
          <w:fldChar w:fldCharType="separate"/>
        </w:r>
        <w:r w:rsidR="00C35A24">
          <w:rPr>
            <w:noProof/>
            <w:webHidden/>
          </w:rPr>
          <w:t>10</w:t>
        </w:r>
        <w:r w:rsidR="00C35A24">
          <w:rPr>
            <w:noProof/>
            <w:webHidden/>
          </w:rPr>
          <w:fldChar w:fldCharType="end"/>
        </w:r>
      </w:hyperlink>
    </w:p>
    <w:p w:rsidR="00C35A24" w:rsidRDefault="007A0A04">
      <w:pPr>
        <w:pStyle w:val="11"/>
        <w:tabs>
          <w:tab w:val="left" w:pos="420"/>
          <w:tab w:val="right" w:leader="dot" w:pos="8296"/>
        </w:tabs>
        <w:rPr>
          <w:rFonts w:asciiTheme="minorHAnsi" w:eastAsiaTheme="minorEastAsia" w:hAnsiTheme="minorHAnsi" w:cstheme="minorBidi"/>
          <w:b w:val="0"/>
          <w:bCs w:val="0"/>
          <w:i w:val="0"/>
          <w:iCs w:val="0"/>
          <w:noProof/>
          <w:kern w:val="2"/>
          <w:sz w:val="21"/>
          <w:szCs w:val="22"/>
        </w:rPr>
      </w:pPr>
      <w:hyperlink w:anchor="_Toc435003359" w:history="1">
        <w:r w:rsidR="00C35A24" w:rsidRPr="00FC18E1">
          <w:rPr>
            <w:rStyle w:val="afd"/>
            <w:noProof/>
          </w:rPr>
          <w:t>2</w:t>
        </w:r>
        <w:r w:rsidR="00C35A24">
          <w:rPr>
            <w:rFonts w:asciiTheme="minorHAnsi" w:eastAsiaTheme="minorEastAsia" w:hAnsiTheme="minorHAnsi" w:cstheme="minorBidi"/>
            <w:b w:val="0"/>
            <w:bCs w:val="0"/>
            <w:i w:val="0"/>
            <w:iCs w:val="0"/>
            <w:noProof/>
            <w:kern w:val="2"/>
            <w:sz w:val="21"/>
            <w:szCs w:val="22"/>
          </w:rPr>
          <w:tab/>
        </w:r>
        <w:r w:rsidR="00C35A24" w:rsidRPr="00FC18E1">
          <w:rPr>
            <w:rStyle w:val="afd"/>
            <w:noProof/>
          </w:rPr>
          <w:t>OneSDP</w:t>
        </w:r>
        <w:r w:rsidR="00C35A24" w:rsidRPr="00FC18E1">
          <w:rPr>
            <w:rStyle w:val="afd"/>
            <w:rFonts w:hint="eastAsia"/>
            <w:noProof/>
          </w:rPr>
          <w:t>物理表</w:t>
        </w:r>
        <w:r w:rsidR="00C35A24">
          <w:rPr>
            <w:noProof/>
            <w:webHidden/>
          </w:rPr>
          <w:tab/>
        </w:r>
        <w:r w:rsidR="00C35A24">
          <w:rPr>
            <w:noProof/>
            <w:webHidden/>
          </w:rPr>
          <w:fldChar w:fldCharType="begin"/>
        </w:r>
        <w:r w:rsidR="00C35A24">
          <w:rPr>
            <w:noProof/>
            <w:webHidden/>
          </w:rPr>
          <w:instrText xml:space="preserve"> PAGEREF _Toc435003359 \h </w:instrText>
        </w:r>
        <w:r w:rsidR="00C35A24">
          <w:rPr>
            <w:noProof/>
            <w:webHidden/>
          </w:rPr>
        </w:r>
        <w:r w:rsidR="00C35A24">
          <w:rPr>
            <w:noProof/>
            <w:webHidden/>
          </w:rPr>
          <w:fldChar w:fldCharType="separate"/>
        </w:r>
        <w:r w:rsidR="00C35A24">
          <w:rPr>
            <w:noProof/>
            <w:webHidden/>
          </w:rPr>
          <w:t>11</w:t>
        </w:r>
        <w:r w:rsidR="00C35A24">
          <w:rPr>
            <w:noProof/>
            <w:webHidden/>
          </w:rPr>
          <w:fldChar w:fldCharType="end"/>
        </w:r>
      </w:hyperlink>
    </w:p>
    <w:p w:rsidR="00C35A24" w:rsidRDefault="007A0A04">
      <w:pPr>
        <w:pStyle w:val="22"/>
        <w:tabs>
          <w:tab w:val="left" w:pos="2540"/>
          <w:tab w:val="right" w:leader="dot" w:pos="8296"/>
        </w:tabs>
        <w:rPr>
          <w:rFonts w:asciiTheme="minorHAnsi" w:eastAsiaTheme="minorEastAsia" w:hAnsiTheme="minorHAnsi" w:cstheme="minorBidi"/>
          <w:b w:val="0"/>
          <w:bCs w:val="0"/>
          <w:noProof/>
          <w:kern w:val="2"/>
          <w:sz w:val="21"/>
        </w:rPr>
      </w:pPr>
      <w:hyperlink w:anchor="_Toc435003360" w:history="1">
        <w:r w:rsidR="00C35A24" w:rsidRPr="00FC18E1">
          <w:rPr>
            <w:rStyle w:val="afd"/>
            <w:noProof/>
          </w:rPr>
          <w:t>2.1</w:t>
        </w:r>
        <w:r w:rsidR="00C35A24">
          <w:rPr>
            <w:rFonts w:asciiTheme="minorHAnsi" w:eastAsiaTheme="minorEastAsia" w:hAnsiTheme="minorHAnsi" w:cstheme="minorBidi"/>
            <w:b w:val="0"/>
            <w:bCs w:val="0"/>
            <w:noProof/>
            <w:kern w:val="2"/>
            <w:sz w:val="21"/>
          </w:rPr>
          <w:tab/>
        </w:r>
        <w:r w:rsidR="00C35A24" w:rsidRPr="00FC18E1">
          <w:rPr>
            <w:rStyle w:val="afd"/>
            <w:noProof/>
          </w:rPr>
          <w:t>CHG</w:t>
        </w:r>
        <w:r w:rsidR="00C35A24" w:rsidRPr="00FC18E1">
          <w:rPr>
            <w:rStyle w:val="afd"/>
            <w:rFonts w:hint="eastAsia"/>
            <w:noProof/>
          </w:rPr>
          <w:t>业务计费物理表</w:t>
        </w:r>
        <w:r w:rsidR="00C35A24" w:rsidRPr="00FC18E1">
          <w:rPr>
            <w:rStyle w:val="afd"/>
            <w:rFonts w:ascii="华文细黑" w:eastAsia="华文细黑" w:hAnsi="华文细黑" w:hint="eastAsia"/>
            <w:noProof/>
          </w:rPr>
          <w:t>（自</w:t>
        </w:r>
        <w:r w:rsidR="00C35A24" w:rsidRPr="00FC18E1">
          <w:rPr>
            <w:rStyle w:val="afd"/>
            <w:rFonts w:ascii="华文细黑" w:eastAsia="华文细黑" w:hAnsi="华文细黑"/>
            <w:noProof/>
          </w:rPr>
          <w:t>V2R6C30</w:t>
        </w:r>
        <w:r w:rsidR="00C35A24" w:rsidRPr="00FC18E1">
          <w:rPr>
            <w:rStyle w:val="afd"/>
            <w:rFonts w:ascii="华文细黑" w:eastAsia="华文细黑" w:hAnsi="华文细黑" w:hint="eastAsia"/>
            <w:noProof/>
          </w:rPr>
          <w:t>版本不建议使用）</w:t>
        </w:r>
        <w:r w:rsidR="00C35A24">
          <w:rPr>
            <w:noProof/>
            <w:webHidden/>
          </w:rPr>
          <w:tab/>
        </w:r>
        <w:r w:rsidR="00C35A24">
          <w:rPr>
            <w:noProof/>
            <w:webHidden/>
          </w:rPr>
          <w:fldChar w:fldCharType="begin"/>
        </w:r>
        <w:r w:rsidR="00C35A24">
          <w:rPr>
            <w:noProof/>
            <w:webHidden/>
          </w:rPr>
          <w:instrText xml:space="preserve"> PAGEREF _Toc435003360 \h </w:instrText>
        </w:r>
        <w:r w:rsidR="00C35A24">
          <w:rPr>
            <w:noProof/>
            <w:webHidden/>
          </w:rPr>
        </w:r>
        <w:r w:rsidR="00C35A24">
          <w:rPr>
            <w:noProof/>
            <w:webHidden/>
          </w:rPr>
          <w:fldChar w:fldCharType="separate"/>
        </w:r>
        <w:r w:rsidR="00C35A24">
          <w:rPr>
            <w:noProof/>
            <w:webHidden/>
          </w:rPr>
          <w:t>11</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361" w:history="1">
        <w:r w:rsidR="00C35A24" w:rsidRPr="00FC18E1">
          <w:rPr>
            <w:rStyle w:val="afd"/>
            <w:noProof/>
          </w:rPr>
          <w:t>2.1.1</w:t>
        </w:r>
        <w:r w:rsidR="00C35A24">
          <w:rPr>
            <w:rFonts w:asciiTheme="minorHAnsi" w:eastAsiaTheme="minorEastAsia" w:hAnsiTheme="minorHAnsi" w:cstheme="minorBidi"/>
            <w:noProof/>
            <w:kern w:val="2"/>
            <w:sz w:val="21"/>
            <w:szCs w:val="22"/>
          </w:rPr>
          <w:tab/>
        </w:r>
        <w:r w:rsidR="00C35A24" w:rsidRPr="00FC18E1">
          <w:rPr>
            <w:rStyle w:val="afd"/>
            <w:rFonts w:hint="eastAsia"/>
            <w:noProof/>
          </w:rPr>
          <w:t>产品信息表</w:t>
        </w:r>
        <w:r w:rsidR="00C35A24" w:rsidRPr="00FC18E1">
          <w:rPr>
            <w:rStyle w:val="afd"/>
            <w:noProof/>
          </w:rPr>
          <w:t>TS_PRODUCTSPEC</w:t>
        </w:r>
        <w:r w:rsidR="00C35A24">
          <w:rPr>
            <w:noProof/>
            <w:webHidden/>
          </w:rPr>
          <w:tab/>
        </w:r>
        <w:r w:rsidR="00C35A24">
          <w:rPr>
            <w:noProof/>
            <w:webHidden/>
          </w:rPr>
          <w:fldChar w:fldCharType="begin"/>
        </w:r>
        <w:r w:rsidR="00C35A24">
          <w:rPr>
            <w:noProof/>
            <w:webHidden/>
          </w:rPr>
          <w:instrText xml:space="preserve"> PAGEREF _Toc435003361 \h </w:instrText>
        </w:r>
        <w:r w:rsidR="00C35A24">
          <w:rPr>
            <w:noProof/>
            <w:webHidden/>
          </w:rPr>
        </w:r>
        <w:r w:rsidR="00C35A24">
          <w:rPr>
            <w:noProof/>
            <w:webHidden/>
          </w:rPr>
          <w:fldChar w:fldCharType="separate"/>
        </w:r>
        <w:r w:rsidR="00C35A24">
          <w:rPr>
            <w:noProof/>
            <w:webHidden/>
          </w:rPr>
          <w:t>11</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362" w:history="1">
        <w:r w:rsidR="00C35A24" w:rsidRPr="00FC18E1">
          <w:rPr>
            <w:rStyle w:val="afd"/>
            <w:noProof/>
          </w:rPr>
          <w:t>2.1.2</w:t>
        </w:r>
        <w:r w:rsidR="00C35A24">
          <w:rPr>
            <w:rFonts w:asciiTheme="minorHAnsi" w:eastAsiaTheme="minorEastAsia" w:hAnsiTheme="minorHAnsi" w:cstheme="minorBidi"/>
            <w:noProof/>
            <w:kern w:val="2"/>
            <w:sz w:val="21"/>
            <w:szCs w:val="22"/>
          </w:rPr>
          <w:tab/>
        </w:r>
        <w:r w:rsidR="00C35A24" w:rsidRPr="00FC18E1">
          <w:rPr>
            <w:rStyle w:val="afd"/>
            <w:rFonts w:hint="eastAsia"/>
            <w:noProof/>
          </w:rPr>
          <w:t>产品扩展属性定义表</w:t>
        </w:r>
        <w:r w:rsidR="00C35A24" w:rsidRPr="00FC18E1">
          <w:rPr>
            <w:rStyle w:val="afd"/>
            <w:noProof/>
          </w:rPr>
          <w:t>TS_PRODUCTEXTATTR</w:t>
        </w:r>
        <w:r w:rsidR="00C35A24">
          <w:rPr>
            <w:noProof/>
            <w:webHidden/>
          </w:rPr>
          <w:tab/>
        </w:r>
        <w:r w:rsidR="00C35A24">
          <w:rPr>
            <w:noProof/>
            <w:webHidden/>
          </w:rPr>
          <w:fldChar w:fldCharType="begin"/>
        </w:r>
        <w:r w:rsidR="00C35A24">
          <w:rPr>
            <w:noProof/>
            <w:webHidden/>
          </w:rPr>
          <w:instrText xml:space="preserve"> PAGEREF _Toc435003362 \h </w:instrText>
        </w:r>
        <w:r w:rsidR="00C35A24">
          <w:rPr>
            <w:noProof/>
            <w:webHidden/>
          </w:rPr>
        </w:r>
        <w:r w:rsidR="00C35A24">
          <w:rPr>
            <w:noProof/>
            <w:webHidden/>
          </w:rPr>
          <w:fldChar w:fldCharType="separate"/>
        </w:r>
        <w:r w:rsidR="00C35A24">
          <w:rPr>
            <w:noProof/>
            <w:webHidden/>
          </w:rPr>
          <w:t>11</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363" w:history="1">
        <w:r w:rsidR="00C35A24" w:rsidRPr="00FC18E1">
          <w:rPr>
            <w:rStyle w:val="afd"/>
            <w:noProof/>
          </w:rPr>
          <w:t>2.1.3</w:t>
        </w:r>
        <w:r w:rsidR="00C35A24">
          <w:rPr>
            <w:rFonts w:asciiTheme="minorHAnsi" w:eastAsiaTheme="minorEastAsia" w:hAnsiTheme="minorHAnsi" w:cstheme="minorBidi"/>
            <w:noProof/>
            <w:kern w:val="2"/>
            <w:sz w:val="21"/>
            <w:szCs w:val="22"/>
          </w:rPr>
          <w:tab/>
        </w:r>
        <w:r w:rsidR="00C35A24" w:rsidRPr="00FC18E1">
          <w:rPr>
            <w:rStyle w:val="afd"/>
            <w:rFonts w:hint="eastAsia"/>
            <w:noProof/>
          </w:rPr>
          <w:t>定价计划与产品关系表</w:t>
        </w:r>
        <w:r w:rsidR="00C35A24" w:rsidRPr="00FC18E1">
          <w:rPr>
            <w:rStyle w:val="afd"/>
            <w:noProof/>
          </w:rPr>
          <w:t>TS_PRODPRICEPLAN</w:t>
        </w:r>
        <w:r w:rsidR="00C35A24">
          <w:rPr>
            <w:noProof/>
            <w:webHidden/>
          </w:rPr>
          <w:tab/>
        </w:r>
        <w:r w:rsidR="00C35A24">
          <w:rPr>
            <w:noProof/>
            <w:webHidden/>
          </w:rPr>
          <w:fldChar w:fldCharType="begin"/>
        </w:r>
        <w:r w:rsidR="00C35A24">
          <w:rPr>
            <w:noProof/>
            <w:webHidden/>
          </w:rPr>
          <w:instrText xml:space="preserve"> PAGEREF _Toc435003363 \h </w:instrText>
        </w:r>
        <w:r w:rsidR="00C35A24">
          <w:rPr>
            <w:noProof/>
            <w:webHidden/>
          </w:rPr>
        </w:r>
        <w:r w:rsidR="00C35A24">
          <w:rPr>
            <w:noProof/>
            <w:webHidden/>
          </w:rPr>
          <w:fldChar w:fldCharType="separate"/>
        </w:r>
        <w:r w:rsidR="00C35A24">
          <w:rPr>
            <w:noProof/>
            <w:webHidden/>
          </w:rPr>
          <w:t>15</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364" w:history="1">
        <w:r w:rsidR="00C35A24" w:rsidRPr="00FC18E1">
          <w:rPr>
            <w:rStyle w:val="afd"/>
            <w:noProof/>
          </w:rPr>
          <w:t>2.1.4</w:t>
        </w:r>
        <w:r w:rsidR="00C35A24">
          <w:rPr>
            <w:rFonts w:asciiTheme="minorHAnsi" w:eastAsiaTheme="minorEastAsia" w:hAnsiTheme="minorHAnsi" w:cstheme="minorBidi"/>
            <w:noProof/>
            <w:kern w:val="2"/>
            <w:sz w:val="21"/>
            <w:szCs w:val="22"/>
          </w:rPr>
          <w:tab/>
        </w:r>
        <w:r w:rsidR="00C35A24" w:rsidRPr="00FC18E1">
          <w:rPr>
            <w:rStyle w:val="afd"/>
            <w:rFonts w:hint="eastAsia"/>
            <w:noProof/>
          </w:rPr>
          <w:t>策略表</w:t>
        </w:r>
        <w:r w:rsidR="00C35A24" w:rsidRPr="00FC18E1">
          <w:rPr>
            <w:rStyle w:val="afd"/>
            <w:noProof/>
          </w:rPr>
          <w:t>CBE_POLICY</w:t>
        </w:r>
        <w:r w:rsidR="00C35A24">
          <w:rPr>
            <w:noProof/>
            <w:webHidden/>
          </w:rPr>
          <w:tab/>
        </w:r>
        <w:r w:rsidR="00C35A24">
          <w:rPr>
            <w:noProof/>
            <w:webHidden/>
          </w:rPr>
          <w:fldChar w:fldCharType="begin"/>
        </w:r>
        <w:r w:rsidR="00C35A24">
          <w:rPr>
            <w:noProof/>
            <w:webHidden/>
          </w:rPr>
          <w:instrText xml:space="preserve"> PAGEREF _Toc435003364 \h </w:instrText>
        </w:r>
        <w:r w:rsidR="00C35A24">
          <w:rPr>
            <w:noProof/>
            <w:webHidden/>
          </w:rPr>
        </w:r>
        <w:r w:rsidR="00C35A24">
          <w:rPr>
            <w:noProof/>
            <w:webHidden/>
          </w:rPr>
          <w:fldChar w:fldCharType="separate"/>
        </w:r>
        <w:r w:rsidR="00C35A24">
          <w:rPr>
            <w:noProof/>
            <w:webHidden/>
          </w:rPr>
          <w:t>15</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365" w:history="1">
        <w:r w:rsidR="00C35A24" w:rsidRPr="00FC18E1">
          <w:rPr>
            <w:rStyle w:val="afd"/>
            <w:noProof/>
          </w:rPr>
          <w:t>2.1.5</w:t>
        </w:r>
        <w:r w:rsidR="00C35A24">
          <w:rPr>
            <w:rFonts w:asciiTheme="minorHAnsi" w:eastAsiaTheme="minorEastAsia" w:hAnsiTheme="minorHAnsi" w:cstheme="minorBidi"/>
            <w:noProof/>
            <w:kern w:val="2"/>
            <w:sz w:val="21"/>
            <w:szCs w:val="22"/>
          </w:rPr>
          <w:tab/>
        </w:r>
        <w:r w:rsidR="00C35A24" w:rsidRPr="00FC18E1">
          <w:rPr>
            <w:rStyle w:val="afd"/>
            <w:rFonts w:hint="eastAsia"/>
            <w:noProof/>
          </w:rPr>
          <w:t>策略扩展表</w:t>
        </w:r>
        <w:r w:rsidR="00C35A24" w:rsidRPr="00FC18E1">
          <w:rPr>
            <w:rStyle w:val="afd"/>
            <w:noProof/>
          </w:rPr>
          <w:t>POLICYATTR</w:t>
        </w:r>
        <w:r w:rsidR="00C35A24">
          <w:rPr>
            <w:noProof/>
            <w:webHidden/>
          </w:rPr>
          <w:tab/>
        </w:r>
        <w:r w:rsidR="00C35A24">
          <w:rPr>
            <w:noProof/>
            <w:webHidden/>
          </w:rPr>
          <w:fldChar w:fldCharType="begin"/>
        </w:r>
        <w:r w:rsidR="00C35A24">
          <w:rPr>
            <w:noProof/>
            <w:webHidden/>
          </w:rPr>
          <w:instrText xml:space="preserve"> PAGEREF _Toc435003365 \h </w:instrText>
        </w:r>
        <w:r w:rsidR="00C35A24">
          <w:rPr>
            <w:noProof/>
            <w:webHidden/>
          </w:rPr>
        </w:r>
        <w:r w:rsidR="00C35A24">
          <w:rPr>
            <w:noProof/>
            <w:webHidden/>
          </w:rPr>
          <w:fldChar w:fldCharType="separate"/>
        </w:r>
        <w:r w:rsidR="00C35A24">
          <w:rPr>
            <w:noProof/>
            <w:webHidden/>
          </w:rPr>
          <w:t>15</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366" w:history="1">
        <w:r w:rsidR="00C35A24" w:rsidRPr="00FC18E1">
          <w:rPr>
            <w:rStyle w:val="afd"/>
            <w:noProof/>
          </w:rPr>
          <w:t>2.1.6</w:t>
        </w:r>
        <w:r w:rsidR="00C35A24">
          <w:rPr>
            <w:rFonts w:asciiTheme="minorHAnsi" w:eastAsiaTheme="minorEastAsia" w:hAnsiTheme="minorHAnsi" w:cstheme="minorBidi"/>
            <w:noProof/>
            <w:kern w:val="2"/>
            <w:sz w:val="21"/>
            <w:szCs w:val="22"/>
          </w:rPr>
          <w:tab/>
        </w:r>
        <w:r w:rsidR="00C35A24" w:rsidRPr="00FC18E1">
          <w:rPr>
            <w:rStyle w:val="afd"/>
            <w:rFonts w:hint="eastAsia"/>
            <w:noProof/>
          </w:rPr>
          <w:t>价格表</w:t>
        </w:r>
        <w:r w:rsidR="00C35A24" w:rsidRPr="00FC18E1">
          <w:rPr>
            <w:rStyle w:val="afd"/>
            <w:noProof/>
          </w:rPr>
          <w:t>TARIFFID</w:t>
        </w:r>
        <w:r w:rsidR="00C35A24">
          <w:rPr>
            <w:noProof/>
            <w:webHidden/>
          </w:rPr>
          <w:tab/>
        </w:r>
        <w:r w:rsidR="00C35A24">
          <w:rPr>
            <w:noProof/>
            <w:webHidden/>
          </w:rPr>
          <w:fldChar w:fldCharType="begin"/>
        </w:r>
        <w:r w:rsidR="00C35A24">
          <w:rPr>
            <w:noProof/>
            <w:webHidden/>
          </w:rPr>
          <w:instrText xml:space="preserve"> PAGEREF _Toc435003366 \h </w:instrText>
        </w:r>
        <w:r w:rsidR="00C35A24">
          <w:rPr>
            <w:noProof/>
            <w:webHidden/>
          </w:rPr>
        </w:r>
        <w:r w:rsidR="00C35A24">
          <w:rPr>
            <w:noProof/>
            <w:webHidden/>
          </w:rPr>
          <w:fldChar w:fldCharType="separate"/>
        </w:r>
        <w:r w:rsidR="00C35A24">
          <w:rPr>
            <w:noProof/>
            <w:webHidden/>
          </w:rPr>
          <w:t>16</w:t>
        </w:r>
        <w:r w:rsidR="00C35A24">
          <w:rPr>
            <w:noProof/>
            <w:webHidden/>
          </w:rPr>
          <w:fldChar w:fldCharType="end"/>
        </w:r>
      </w:hyperlink>
    </w:p>
    <w:p w:rsidR="00C35A24" w:rsidRDefault="007A0A04">
      <w:pPr>
        <w:pStyle w:val="22"/>
        <w:tabs>
          <w:tab w:val="left" w:pos="2540"/>
          <w:tab w:val="right" w:leader="dot" w:pos="8296"/>
        </w:tabs>
        <w:rPr>
          <w:rFonts w:asciiTheme="minorHAnsi" w:eastAsiaTheme="minorEastAsia" w:hAnsiTheme="minorHAnsi" w:cstheme="minorBidi"/>
          <w:b w:val="0"/>
          <w:bCs w:val="0"/>
          <w:noProof/>
          <w:kern w:val="2"/>
          <w:sz w:val="21"/>
        </w:rPr>
      </w:pPr>
      <w:hyperlink w:anchor="_Toc435003367" w:history="1">
        <w:r w:rsidR="00C35A24" w:rsidRPr="00FC18E1">
          <w:rPr>
            <w:rStyle w:val="afd"/>
            <w:noProof/>
          </w:rPr>
          <w:t>2.2</w:t>
        </w:r>
        <w:r w:rsidR="00C35A24">
          <w:rPr>
            <w:rFonts w:asciiTheme="minorHAnsi" w:eastAsiaTheme="minorEastAsia" w:hAnsiTheme="minorHAnsi" w:cstheme="minorBidi"/>
            <w:b w:val="0"/>
            <w:bCs w:val="0"/>
            <w:noProof/>
            <w:kern w:val="2"/>
            <w:sz w:val="21"/>
          </w:rPr>
          <w:tab/>
        </w:r>
        <w:r w:rsidR="00C35A24" w:rsidRPr="00FC18E1">
          <w:rPr>
            <w:rStyle w:val="afd"/>
            <w:noProof/>
          </w:rPr>
          <w:t>SIS</w:t>
        </w:r>
        <w:r w:rsidR="00C35A24" w:rsidRPr="00FC18E1">
          <w:rPr>
            <w:rStyle w:val="afd"/>
            <w:rFonts w:hint="eastAsia"/>
            <w:noProof/>
          </w:rPr>
          <w:t>用户管理物理表</w:t>
        </w:r>
        <w:r w:rsidR="00C35A24" w:rsidRPr="00FC18E1">
          <w:rPr>
            <w:rStyle w:val="afd"/>
            <w:rFonts w:ascii="华文细黑" w:eastAsia="华文细黑" w:hAnsi="华文细黑" w:hint="eastAsia"/>
            <w:noProof/>
          </w:rPr>
          <w:t>（自</w:t>
        </w:r>
        <w:r w:rsidR="00C35A24" w:rsidRPr="00FC18E1">
          <w:rPr>
            <w:rStyle w:val="afd"/>
            <w:rFonts w:ascii="华文细黑" w:eastAsia="华文细黑" w:hAnsi="华文细黑"/>
            <w:noProof/>
          </w:rPr>
          <w:t>V2R6C30</w:t>
        </w:r>
        <w:r w:rsidR="00C35A24" w:rsidRPr="00FC18E1">
          <w:rPr>
            <w:rStyle w:val="afd"/>
            <w:rFonts w:ascii="华文细黑" w:eastAsia="华文细黑" w:hAnsi="华文细黑" w:hint="eastAsia"/>
            <w:noProof/>
          </w:rPr>
          <w:t>版本不建议使用）</w:t>
        </w:r>
        <w:r w:rsidR="00C35A24">
          <w:rPr>
            <w:noProof/>
            <w:webHidden/>
          </w:rPr>
          <w:tab/>
        </w:r>
        <w:r w:rsidR="00C35A24">
          <w:rPr>
            <w:noProof/>
            <w:webHidden/>
          </w:rPr>
          <w:fldChar w:fldCharType="begin"/>
        </w:r>
        <w:r w:rsidR="00C35A24">
          <w:rPr>
            <w:noProof/>
            <w:webHidden/>
          </w:rPr>
          <w:instrText xml:space="preserve"> PAGEREF _Toc435003367 \h </w:instrText>
        </w:r>
        <w:r w:rsidR="00C35A24">
          <w:rPr>
            <w:noProof/>
            <w:webHidden/>
          </w:rPr>
        </w:r>
        <w:r w:rsidR="00C35A24">
          <w:rPr>
            <w:noProof/>
            <w:webHidden/>
          </w:rPr>
          <w:fldChar w:fldCharType="separate"/>
        </w:r>
        <w:r w:rsidR="00C35A24">
          <w:rPr>
            <w:noProof/>
            <w:webHidden/>
          </w:rPr>
          <w:t>16</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368" w:history="1">
        <w:r w:rsidR="00C35A24" w:rsidRPr="00FC18E1">
          <w:rPr>
            <w:rStyle w:val="afd"/>
            <w:noProof/>
          </w:rPr>
          <w:t>2.2.1</w:t>
        </w:r>
        <w:r w:rsidR="00C35A24">
          <w:rPr>
            <w:rFonts w:asciiTheme="minorHAnsi" w:eastAsiaTheme="minorEastAsia" w:hAnsiTheme="minorHAnsi" w:cstheme="minorBidi"/>
            <w:noProof/>
            <w:kern w:val="2"/>
            <w:sz w:val="21"/>
            <w:szCs w:val="22"/>
          </w:rPr>
          <w:tab/>
        </w:r>
        <w:r w:rsidR="00C35A24" w:rsidRPr="00FC18E1">
          <w:rPr>
            <w:rStyle w:val="afd"/>
            <w:rFonts w:hint="eastAsia"/>
            <w:noProof/>
          </w:rPr>
          <w:t>用户基本信息表</w:t>
        </w:r>
        <w:r w:rsidR="00C35A24" w:rsidRPr="00FC18E1">
          <w:rPr>
            <w:rStyle w:val="afd"/>
            <w:noProof/>
          </w:rPr>
          <w:t>MDSP_BASETAB</w:t>
        </w:r>
        <w:r w:rsidR="00C35A24">
          <w:rPr>
            <w:noProof/>
            <w:webHidden/>
          </w:rPr>
          <w:tab/>
        </w:r>
        <w:r w:rsidR="00C35A24">
          <w:rPr>
            <w:noProof/>
            <w:webHidden/>
          </w:rPr>
          <w:fldChar w:fldCharType="begin"/>
        </w:r>
        <w:r w:rsidR="00C35A24">
          <w:rPr>
            <w:noProof/>
            <w:webHidden/>
          </w:rPr>
          <w:instrText xml:space="preserve"> PAGEREF _Toc435003368 \h </w:instrText>
        </w:r>
        <w:r w:rsidR="00C35A24">
          <w:rPr>
            <w:noProof/>
            <w:webHidden/>
          </w:rPr>
        </w:r>
        <w:r w:rsidR="00C35A24">
          <w:rPr>
            <w:noProof/>
            <w:webHidden/>
          </w:rPr>
          <w:fldChar w:fldCharType="separate"/>
        </w:r>
        <w:r w:rsidR="00C35A24">
          <w:rPr>
            <w:noProof/>
            <w:webHidden/>
          </w:rPr>
          <w:t>16</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369" w:history="1">
        <w:r w:rsidR="00C35A24" w:rsidRPr="00FC18E1">
          <w:rPr>
            <w:rStyle w:val="afd"/>
            <w:noProof/>
          </w:rPr>
          <w:t>2.2.2</w:t>
        </w:r>
        <w:r w:rsidR="00C35A24">
          <w:rPr>
            <w:rFonts w:asciiTheme="minorHAnsi" w:eastAsiaTheme="minorEastAsia" w:hAnsiTheme="minorHAnsi" w:cstheme="minorBidi"/>
            <w:noProof/>
            <w:kern w:val="2"/>
            <w:sz w:val="21"/>
            <w:szCs w:val="22"/>
          </w:rPr>
          <w:tab/>
        </w:r>
        <w:r w:rsidR="00C35A24" w:rsidRPr="00FC18E1">
          <w:rPr>
            <w:rStyle w:val="afd"/>
            <w:rFonts w:hint="eastAsia"/>
            <w:noProof/>
          </w:rPr>
          <w:t>订户扩展信息表</w:t>
        </w:r>
        <w:r w:rsidR="00C35A24" w:rsidRPr="00FC18E1">
          <w:rPr>
            <w:rStyle w:val="afd"/>
            <w:noProof/>
          </w:rPr>
          <w:t>MDSP_BASETABEXTATTR</w:t>
        </w:r>
        <w:r w:rsidR="00C35A24">
          <w:rPr>
            <w:noProof/>
            <w:webHidden/>
          </w:rPr>
          <w:tab/>
        </w:r>
        <w:r w:rsidR="00C35A24">
          <w:rPr>
            <w:noProof/>
            <w:webHidden/>
          </w:rPr>
          <w:fldChar w:fldCharType="begin"/>
        </w:r>
        <w:r w:rsidR="00C35A24">
          <w:rPr>
            <w:noProof/>
            <w:webHidden/>
          </w:rPr>
          <w:instrText xml:space="preserve"> PAGEREF _Toc435003369 \h </w:instrText>
        </w:r>
        <w:r w:rsidR="00C35A24">
          <w:rPr>
            <w:noProof/>
            <w:webHidden/>
          </w:rPr>
        </w:r>
        <w:r w:rsidR="00C35A24">
          <w:rPr>
            <w:noProof/>
            <w:webHidden/>
          </w:rPr>
          <w:fldChar w:fldCharType="separate"/>
        </w:r>
        <w:r w:rsidR="00C35A24">
          <w:rPr>
            <w:noProof/>
            <w:webHidden/>
          </w:rPr>
          <w:t>17</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370" w:history="1">
        <w:r w:rsidR="00C35A24" w:rsidRPr="00FC18E1">
          <w:rPr>
            <w:rStyle w:val="afd"/>
            <w:noProof/>
          </w:rPr>
          <w:t>2.2.3</w:t>
        </w:r>
        <w:r w:rsidR="00C35A24">
          <w:rPr>
            <w:rFonts w:asciiTheme="minorHAnsi" w:eastAsiaTheme="minorEastAsia" w:hAnsiTheme="minorHAnsi" w:cstheme="minorBidi"/>
            <w:noProof/>
            <w:kern w:val="2"/>
            <w:sz w:val="21"/>
            <w:szCs w:val="22"/>
          </w:rPr>
          <w:tab/>
        </w:r>
        <w:r w:rsidR="00C35A24" w:rsidRPr="00FC18E1">
          <w:rPr>
            <w:rStyle w:val="afd"/>
            <w:rFonts w:hint="eastAsia"/>
            <w:noProof/>
          </w:rPr>
          <w:t>订户信息扩展表</w:t>
        </w:r>
        <w:r w:rsidR="00C35A24" w:rsidRPr="00FC18E1">
          <w:rPr>
            <w:rStyle w:val="afd"/>
            <w:noProof/>
          </w:rPr>
          <w:t>MDSP_SUBSCRIBEREX</w:t>
        </w:r>
        <w:r w:rsidR="00C35A24">
          <w:rPr>
            <w:noProof/>
            <w:webHidden/>
          </w:rPr>
          <w:tab/>
        </w:r>
        <w:r w:rsidR="00C35A24">
          <w:rPr>
            <w:noProof/>
            <w:webHidden/>
          </w:rPr>
          <w:fldChar w:fldCharType="begin"/>
        </w:r>
        <w:r w:rsidR="00C35A24">
          <w:rPr>
            <w:noProof/>
            <w:webHidden/>
          </w:rPr>
          <w:instrText xml:space="preserve"> PAGEREF _Toc435003370 \h </w:instrText>
        </w:r>
        <w:r w:rsidR="00C35A24">
          <w:rPr>
            <w:noProof/>
            <w:webHidden/>
          </w:rPr>
        </w:r>
        <w:r w:rsidR="00C35A24">
          <w:rPr>
            <w:noProof/>
            <w:webHidden/>
          </w:rPr>
          <w:fldChar w:fldCharType="separate"/>
        </w:r>
        <w:r w:rsidR="00C35A24">
          <w:rPr>
            <w:noProof/>
            <w:webHidden/>
          </w:rPr>
          <w:t>17</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371" w:history="1">
        <w:r w:rsidR="00C35A24" w:rsidRPr="00FC18E1">
          <w:rPr>
            <w:rStyle w:val="afd"/>
            <w:noProof/>
          </w:rPr>
          <w:t>2.2.4</w:t>
        </w:r>
        <w:r w:rsidR="00C35A24">
          <w:rPr>
            <w:rFonts w:asciiTheme="minorHAnsi" w:eastAsiaTheme="minorEastAsia" w:hAnsiTheme="minorHAnsi" w:cstheme="minorBidi"/>
            <w:noProof/>
            <w:kern w:val="2"/>
            <w:sz w:val="21"/>
            <w:szCs w:val="22"/>
          </w:rPr>
          <w:tab/>
        </w:r>
        <w:r w:rsidR="00C35A24" w:rsidRPr="00FC18E1">
          <w:rPr>
            <w:rStyle w:val="afd"/>
            <w:rFonts w:hint="eastAsia"/>
            <w:noProof/>
          </w:rPr>
          <w:t>订户信息表</w:t>
        </w:r>
        <w:r w:rsidR="00C35A24" w:rsidRPr="00FC18E1">
          <w:rPr>
            <w:rStyle w:val="afd"/>
            <w:noProof/>
          </w:rPr>
          <w:t>CBE_SUBSCRIBER</w:t>
        </w:r>
        <w:r w:rsidR="00C35A24">
          <w:rPr>
            <w:noProof/>
            <w:webHidden/>
          </w:rPr>
          <w:tab/>
        </w:r>
        <w:r w:rsidR="00C35A24">
          <w:rPr>
            <w:noProof/>
            <w:webHidden/>
          </w:rPr>
          <w:fldChar w:fldCharType="begin"/>
        </w:r>
        <w:r w:rsidR="00C35A24">
          <w:rPr>
            <w:noProof/>
            <w:webHidden/>
          </w:rPr>
          <w:instrText xml:space="preserve"> PAGEREF _Toc435003371 \h </w:instrText>
        </w:r>
        <w:r w:rsidR="00C35A24">
          <w:rPr>
            <w:noProof/>
            <w:webHidden/>
          </w:rPr>
        </w:r>
        <w:r w:rsidR="00C35A24">
          <w:rPr>
            <w:noProof/>
            <w:webHidden/>
          </w:rPr>
          <w:fldChar w:fldCharType="separate"/>
        </w:r>
        <w:r w:rsidR="00C35A24">
          <w:rPr>
            <w:noProof/>
            <w:webHidden/>
          </w:rPr>
          <w:t>18</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372" w:history="1">
        <w:r w:rsidR="00C35A24" w:rsidRPr="00FC18E1">
          <w:rPr>
            <w:rStyle w:val="afd"/>
            <w:noProof/>
          </w:rPr>
          <w:t>2.2.5</w:t>
        </w:r>
        <w:r w:rsidR="00C35A24">
          <w:rPr>
            <w:rFonts w:asciiTheme="minorHAnsi" w:eastAsiaTheme="minorEastAsia" w:hAnsiTheme="minorHAnsi" w:cstheme="minorBidi"/>
            <w:noProof/>
            <w:kern w:val="2"/>
            <w:sz w:val="21"/>
            <w:szCs w:val="22"/>
          </w:rPr>
          <w:tab/>
        </w:r>
        <w:r w:rsidR="00C35A24" w:rsidRPr="00FC18E1">
          <w:rPr>
            <w:rStyle w:val="afd"/>
            <w:rFonts w:hint="eastAsia"/>
            <w:noProof/>
          </w:rPr>
          <w:t>用户信息表</w:t>
        </w:r>
        <w:r w:rsidR="00C35A24" w:rsidRPr="00FC18E1">
          <w:rPr>
            <w:rStyle w:val="afd"/>
            <w:noProof/>
          </w:rPr>
          <w:t>URLSERVICE</w:t>
        </w:r>
        <w:r w:rsidR="00C35A24">
          <w:rPr>
            <w:noProof/>
            <w:webHidden/>
          </w:rPr>
          <w:tab/>
        </w:r>
        <w:r w:rsidR="00C35A24">
          <w:rPr>
            <w:noProof/>
            <w:webHidden/>
          </w:rPr>
          <w:fldChar w:fldCharType="begin"/>
        </w:r>
        <w:r w:rsidR="00C35A24">
          <w:rPr>
            <w:noProof/>
            <w:webHidden/>
          </w:rPr>
          <w:instrText xml:space="preserve"> PAGEREF _Toc435003372 \h </w:instrText>
        </w:r>
        <w:r w:rsidR="00C35A24">
          <w:rPr>
            <w:noProof/>
            <w:webHidden/>
          </w:rPr>
        </w:r>
        <w:r w:rsidR="00C35A24">
          <w:rPr>
            <w:noProof/>
            <w:webHidden/>
          </w:rPr>
          <w:fldChar w:fldCharType="separate"/>
        </w:r>
        <w:r w:rsidR="00C35A24">
          <w:rPr>
            <w:noProof/>
            <w:webHidden/>
          </w:rPr>
          <w:t>19</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373" w:history="1">
        <w:r w:rsidR="00C35A24" w:rsidRPr="00FC18E1">
          <w:rPr>
            <w:rStyle w:val="afd"/>
            <w:noProof/>
          </w:rPr>
          <w:t>2.2.6</w:t>
        </w:r>
        <w:r w:rsidR="00C35A24">
          <w:rPr>
            <w:rFonts w:asciiTheme="minorHAnsi" w:eastAsiaTheme="minorEastAsia" w:hAnsiTheme="minorHAnsi" w:cstheme="minorBidi"/>
            <w:noProof/>
            <w:kern w:val="2"/>
            <w:sz w:val="21"/>
            <w:szCs w:val="22"/>
          </w:rPr>
          <w:tab/>
        </w:r>
        <w:r w:rsidR="00C35A24" w:rsidRPr="00FC18E1">
          <w:rPr>
            <w:rStyle w:val="afd"/>
            <w:rFonts w:hint="eastAsia"/>
            <w:noProof/>
          </w:rPr>
          <w:t>用户信息扩展表</w:t>
        </w:r>
        <w:r w:rsidR="00C35A24" w:rsidRPr="00FC18E1">
          <w:rPr>
            <w:rStyle w:val="afd"/>
            <w:noProof/>
          </w:rPr>
          <w:t>MDSP_URLSERVICEEX</w:t>
        </w:r>
        <w:r w:rsidR="00C35A24">
          <w:rPr>
            <w:noProof/>
            <w:webHidden/>
          </w:rPr>
          <w:tab/>
        </w:r>
        <w:r w:rsidR="00C35A24">
          <w:rPr>
            <w:noProof/>
            <w:webHidden/>
          </w:rPr>
          <w:fldChar w:fldCharType="begin"/>
        </w:r>
        <w:r w:rsidR="00C35A24">
          <w:rPr>
            <w:noProof/>
            <w:webHidden/>
          </w:rPr>
          <w:instrText xml:space="preserve"> PAGEREF _Toc435003373 \h </w:instrText>
        </w:r>
        <w:r w:rsidR="00C35A24">
          <w:rPr>
            <w:noProof/>
            <w:webHidden/>
          </w:rPr>
        </w:r>
        <w:r w:rsidR="00C35A24">
          <w:rPr>
            <w:noProof/>
            <w:webHidden/>
          </w:rPr>
          <w:fldChar w:fldCharType="separate"/>
        </w:r>
        <w:r w:rsidR="00C35A24">
          <w:rPr>
            <w:noProof/>
            <w:webHidden/>
          </w:rPr>
          <w:t>19</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374" w:history="1">
        <w:r w:rsidR="00C35A24" w:rsidRPr="00FC18E1">
          <w:rPr>
            <w:rStyle w:val="afd"/>
            <w:noProof/>
          </w:rPr>
          <w:t>2.2.7</w:t>
        </w:r>
        <w:r w:rsidR="00C35A24">
          <w:rPr>
            <w:rFonts w:asciiTheme="minorHAnsi" w:eastAsiaTheme="minorEastAsia" w:hAnsiTheme="minorHAnsi" w:cstheme="minorBidi"/>
            <w:noProof/>
            <w:kern w:val="2"/>
            <w:sz w:val="21"/>
            <w:szCs w:val="22"/>
          </w:rPr>
          <w:tab/>
        </w:r>
        <w:r w:rsidR="00C35A24" w:rsidRPr="00FC18E1">
          <w:rPr>
            <w:rStyle w:val="afd"/>
            <w:rFonts w:hint="eastAsia"/>
            <w:noProof/>
          </w:rPr>
          <w:t>设备表</w:t>
        </w:r>
        <w:r w:rsidR="00C35A24" w:rsidRPr="00FC18E1">
          <w:rPr>
            <w:rStyle w:val="afd"/>
            <w:noProof/>
          </w:rPr>
          <w:t>MDSP_DEVICE</w:t>
        </w:r>
        <w:r w:rsidR="00C35A24">
          <w:rPr>
            <w:noProof/>
            <w:webHidden/>
          </w:rPr>
          <w:tab/>
        </w:r>
        <w:r w:rsidR="00C35A24">
          <w:rPr>
            <w:noProof/>
            <w:webHidden/>
          </w:rPr>
          <w:fldChar w:fldCharType="begin"/>
        </w:r>
        <w:r w:rsidR="00C35A24">
          <w:rPr>
            <w:noProof/>
            <w:webHidden/>
          </w:rPr>
          <w:instrText xml:space="preserve"> PAGEREF _Toc435003374 \h </w:instrText>
        </w:r>
        <w:r w:rsidR="00C35A24">
          <w:rPr>
            <w:noProof/>
            <w:webHidden/>
          </w:rPr>
        </w:r>
        <w:r w:rsidR="00C35A24">
          <w:rPr>
            <w:noProof/>
            <w:webHidden/>
          </w:rPr>
          <w:fldChar w:fldCharType="separate"/>
        </w:r>
        <w:r w:rsidR="00C35A24">
          <w:rPr>
            <w:noProof/>
            <w:webHidden/>
          </w:rPr>
          <w:t>19</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375" w:history="1">
        <w:r w:rsidR="00C35A24" w:rsidRPr="00FC18E1">
          <w:rPr>
            <w:rStyle w:val="afd"/>
            <w:noProof/>
          </w:rPr>
          <w:t>2.2.8</w:t>
        </w:r>
        <w:r w:rsidR="00C35A24">
          <w:rPr>
            <w:rFonts w:asciiTheme="minorHAnsi" w:eastAsiaTheme="minorEastAsia" w:hAnsiTheme="minorHAnsi" w:cstheme="minorBidi"/>
            <w:noProof/>
            <w:kern w:val="2"/>
            <w:sz w:val="21"/>
            <w:szCs w:val="22"/>
          </w:rPr>
          <w:tab/>
        </w:r>
        <w:r w:rsidR="00C35A24" w:rsidRPr="00FC18E1">
          <w:rPr>
            <w:rStyle w:val="afd"/>
            <w:rFonts w:hint="eastAsia"/>
            <w:noProof/>
          </w:rPr>
          <w:t>用户管理终端设备日志表</w:t>
        </w:r>
        <w:r w:rsidR="00C35A24" w:rsidRPr="00FC18E1">
          <w:rPr>
            <w:rStyle w:val="afd"/>
            <w:noProof/>
          </w:rPr>
          <w:t>MDSP_T_USERDEVICEOPERLOG</w:t>
        </w:r>
        <w:r w:rsidR="00C35A24">
          <w:rPr>
            <w:noProof/>
            <w:webHidden/>
          </w:rPr>
          <w:tab/>
        </w:r>
        <w:r w:rsidR="00C35A24">
          <w:rPr>
            <w:noProof/>
            <w:webHidden/>
          </w:rPr>
          <w:fldChar w:fldCharType="begin"/>
        </w:r>
        <w:r w:rsidR="00C35A24">
          <w:rPr>
            <w:noProof/>
            <w:webHidden/>
          </w:rPr>
          <w:instrText xml:space="preserve"> PAGEREF _Toc435003375 \h </w:instrText>
        </w:r>
        <w:r w:rsidR="00C35A24">
          <w:rPr>
            <w:noProof/>
            <w:webHidden/>
          </w:rPr>
        </w:r>
        <w:r w:rsidR="00C35A24">
          <w:rPr>
            <w:noProof/>
            <w:webHidden/>
          </w:rPr>
          <w:fldChar w:fldCharType="separate"/>
        </w:r>
        <w:r w:rsidR="00C35A24">
          <w:rPr>
            <w:noProof/>
            <w:webHidden/>
          </w:rPr>
          <w:t>20</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376" w:history="1">
        <w:r w:rsidR="00C35A24" w:rsidRPr="00FC18E1">
          <w:rPr>
            <w:rStyle w:val="afd"/>
            <w:noProof/>
          </w:rPr>
          <w:t>2.2.9</w:t>
        </w:r>
        <w:r w:rsidR="00C35A24">
          <w:rPr>
            <w:rFonts w:asciiTheme="minorHAnsi" w:eastAsiaTheme="minorEastAsia" w:hAnsiTheme="minorHAnsi" w:cstheme="minorBidi"/>
            <w:noProof/>
            <w:kern w:val="2"/>
            <w:sz w:val="21"/>
            <w:szCs w:val="22"/>
          </w:rPr>
          <w:tab/>
        </w:r>
        <w:r w:rsidR="00C35A24" w:rsidRPr="00FC18E1">
          <w:rPr>
            <w:rStyle w:val="afd"/>
            <w:rFonts w:hint="eastAsia"/>
            <w:noProof/>
          </w:rPr>
          <w:t>用户分组信息表</w:t>
        </w:r>
        <w:r w:rsidR="00C35A24" w:rsidRPr="00FC18E1">
          <w:rPr>
            <w:rStyle w:val="afd"/>
            <w:noProof/>
          </w:rPr>
          <w:t xml:space="preserve"> SIS_T_USERGROUP</w:t>
        </w:r>
        <w:r w:rsidR="00C35A24">
          <w:rPr>
            <w:noProof/>
            <w:webHidden/>
          </w:rPr>
          <w:tab/>
        </w:r>
        <w:r w:rsidR="00C35A24">
          <w:rPr>
            <w:noProof/>
            <w:webHidden/>
          </w:rPr>
          <w:fldChar w:fldCharType="begin"/>
        </w:r>
        <w:r w:rsidR="00C35A24">
          <w:rPr>
            <w:noProof/>
            <w:webHidden/>
          </w:rPr>
          <w:instrText xml:space="preserve"> PAGEREF _Toc435003376 \h </w:instrText>
        </w:r>
        <w:r w:rsidR="00C35A24">
          <w:rPr>
            <w:noProof/>
            <w:webHidden/>
          </w:rPr>
        </w:r>
        <w:r w:rsidR="00C35A24">
          <w:rPr>
            <w:noProof/>
            <w:webHidden/>
          </w:rPr>
          <w:fldChar w:fldCharType="separate"/>
        </w:r>
        <w:r w:rsidR="00C35A24">
          <w:rPr>
            <w:noProof/>
            <w:webHidden/>
          </w:rPr>
          <w:t>20</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377" w:history="1">
        <w:r w:rsidR="00C35A24" w:rsidRPr="00FC18E1">
          <w:rPr>
            <w:rStyle w:val="afd"/>
            <w:noProof/>
          </w:rPr>
          <w:t>2.2.10</w:t>
        </w:r>
        <w:r w:rsidR="00C35A24">
          <w:rPr>
            <w:rFonts w:asciiTheme="minorHAnsi" w:eastAsiaTheme="minorEastAsia" w:hAnsiTheme="minorHAnsi" w:cstheme="minorBidi"/>
            <w:noProof/>
            <w:kern w:val="2"/>
            <w:sz w:val="21"/>
            <w:szCs w:val="22"/>
          </w:rPr>
          <w:tab/>
        </w:r>
        <w:r w:rsidR="00C35A24" w:rsidRPr="00FC18E1">
          <w:rPr>
            <w:rStyle w:val="afd"/>
            <w:rFonts w:hint="eastAsia"/>
            <w:noProof/>
          </w:rPr>
          <w:t>交互服务日志表</w:t>
        </w:r>
        <w:r w:rsidR="00C35A24" w:rsidRPr="00FC18E1">
          <w:rPr>
            <w:rStyle w:val="afd"/>
            <w:noProof/>
          </w:rPr>
          <w:t xml:space="preserve"> (TB_INTERACTSRVLOG)</w:t>
        </w:r>
        <w:r w:rsidR="00C35A24">
          <w:rPr>
            <w:noProof/>
            <w:webHidden/>
          </w:rPr>
          <w:tab/>
        </w:r>
        <w:r w:rsidR="00C35A24">
          <w:rPr>
            <w:noProof/>
            <w:webHidden/>
          </w:rPr>
          <w:fldChar w:fldCharType="begin"/>
        </w:r>
        <w:r w:rsidR="00C35A24">
          <w:rPr>
            <w:noProof/>
            <w:webHidden/>
          </w:rPr>
          <w:instrText xml:space="preserve"> PAGEREF _Toc435003377 \h </w:instrText>
        </w:r>
        <w:r w:rsidR="00C35A24">
          <w:rPr>
            <w:noProof/>
            <w:webHidden/>
          </w:rPr>
        </w:r>
        <w:r w:rsidR="00C35A24">
          <w:rPr>
            <w:noProof/>
            <w:webHidden/>
          </w:rPr>
          <w:fldChar w:fldCharType="separate"/>
        </w:r>
        <w:r w:rsidR="00C35A24">
          <w:rPr>
            <w:noProof/>
            <w:webHidden/>
          </w:rPr>
          <w:t>21</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378" w:history="1">
        <w:r w:rsidR="00C35A24" w:rsidRPr="00FC18E1">
          <w:rPr>
            <w:rStyle w:val="afd"/>
            <w:noProof/>
          </w:rPr>
          <w:t>2.2.11</w:t>
        </w:r>
        <w:r w:rsidR="00C35A24">
          <w:rPr>
            <w:rFonts w:asciiTheme="minorHAnsi" w:eastAsiaTheme="minorEastAsia" w:hAnsiTheme="minorHAnsi" w:cstheme="minorBidi"/>
            <w:noProof/>
            <w:kern w:val="2"/>
            <w:sz w:val="21"/>
            <w:szCs w:val="22"/>
          </w:rPr>
          <w:tab/>
        </w:r>
        <w:r w:rsidR="00C35A24" w:rsidRPr="00FC18E1">
          <w:rPr>
            <w:rStyle w:val="afd"/>
            <w:rFonts w:hint="eastAsia"/>
            <w:noProof/>
          </w:rPr>
          <w:t>设备类型组表</w:t>
        </w:r>
        <w:r w:rsidR="00C35A24" w:rsidRPr="00FC18E1">
          <w:rPr>
            <w:rStyle w:val="afd"/>
            <w:noProof/>
          </w:rPr>
          <w:t>MDSP_DEVICEMODELGRP</w:t>
        </w:r>
        <w:r w:rsidR="00C35A24">
          <w:rPr>
            <w:noProof/>
            <w:webHidden/>
          </w:rPr>
          <w:tab/>
        </w:r>
        <w:r w:rsidR="00C35A24">
          <w:rPr>
            <w:noProof/>
            <w:webHidden/>
          </w:rPr>
          <w:fldChar w:fldCharType="begin"/>
        </w:r>
        <w:r w:rsidR="00C35A24">
          <w:rPr>
            <w:noProof/>
            <w:webHidden/>
          </w:rPr>
          <w:instrText xml:space="preserve"> PAGEREF _Toc435003378 \h </w:instrText>
        </w:r>
        <w:r w:rsidR="00C35A24">
          <w:rPr>
            <w:noProof/>
            <w:webHidden/>
          </w:rPr>
        </w:r>
        <w:r w:rsidR="00C35A24">
          <w:rPr>
            <w:noProof/>
            <w:webHidden/>
          </w:rPr>
          <w:fldChar w:fldCharType="separate"/>
        </w:r>
        <w:r w:rsidR="00C35A24">
          <w:rPr>
            <w:noProof/>
            <w:webHidden/>
          </w:rPr>
          <w:t>25</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379" w:history="1">
        <w:r w:rsidR="00C35A24" w:rsidRPr="00FC18E1">
          <w:rPr>
            <w:rStyle w:val="afd"/>
            <w:noProof/>
          </w:rPr>
          <w:t>2.2.12</w:t>
        </w:r>
        <w:r w:rsidR="00C35A24">
          <w:rPr>
            <w:rFonts w:asciiTheme="minorHAnsi" w:eastAsiaTheme="minorEastAsia" w:hAnsiTheme="minorHAnsi" w:cstheme="minorBidi"/>
            <w:noProof/>
            <w:kern w:val="2"/>
            <w:sz w:val="21"/>
            <w:szCs w:val="22"/>
          </w:rPr>
          <w:tab/>
        </w:r>
        <w:r w:rsidR="00C35A24" w:rsidRPr="00FC18E1">
          <w:rPr>
            <w:rStyle w:val="afd"/>
            <w:rFonts w:hint="eastAsia"/>
            <w:noProof/>
          </w:rPr>
          <w:t>设备类型表</w:t>
        </w:r>
        <w:r w:rsidR="00C35A24" w:rsidRPr="00FC18E1">
          <w:rPr>
            <w:rStyle w:val="afd"/>
            <w:noProof/>
          </w:rPr>
          <w:t>MDSP_DEVICEMODEL</w:t>
        </w:r>
        <w:r w:rsidR="00C35A24">
          <w:rPr>
            <w:noProof/>
            <w:webHidden/>
          </w:rPr>
          <w:tab/>
        </w:r>
        <w:r w:rsidR="00C35A24">
          <w:rPr>
            <w:noProof/>
            <w:webHidden/>
          </w:rPr>
          <w:fldChar w:fldCharType="begin"/>
        </w:r>
        <w:r w:rsidR="00C35A24">
          <w:rPr>
            <w:noProof/>
            <w:webHidden/>
          </w:rPr>
          <w:instrText xml:space="preserve"> PAGEREF _Toc435003379 \h </w:instrText>
        </w:r>
        <w:r w:rsidR="00C35A24">
          <w:rPr>
            <w:noProof/>
            <w:webHidden/>
          </w:rPr>
        </w:r>
        <w:r w:rsidR="00C35A24">
          <w:rPr>
            <w:noProof/>
            <w:webHidden/>
          </w:rPr>
          <w:fldChar w:fldCharType="separate"/>
        </w:r>
        <w:r w:rsidR="00C35A24">
          <w:rPr>
            <w:noProof/>
            <w:webHidden/>
          </w:rPr>
          <w:t>25</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380" w:history="1">
        <w:r w:rsidR="00C35A24" w:rsidRPr="00FC18E1">
          <w:rPr>
            <w:rStyle w:val="afd"/>
            <w:noProof/>
          </w:rPr>
          <w:t>2.2.13</w:t>
        </w:r>
        <w:r w:rsidR="00C35A24">
          <w:rPr>
            <w:rFonts w:asciiTheme="minorHAnsi" w:eastAsiaTheme="minorEastAsia" w:hAnsiTheme="minorHAnsi" w:cstheme="minorBidi"/>
            <w:noProof/>
            <w:kern w:val="2"/>
            <w:sz w:val="21"/>
            <w:szCs w:val="22"/>
          </w:rPr>
          <w:tab/>
        </w:r>
        <w:r w:rsidR="00C35A24" w:rsidRPr="00FC18E1">
          <w:rPr>
            <w:rStyle w:val="afd"/>
            <w:rFonts w:hint="eastAsia"/>
            <w:noProof/>
          </w:rPr>
          <w:t>设备类型组与设备类型关联关系表</w:t>
        </w:r>
        <w:r w:rsidR="00C35A24" w:rsidRPr="00FC18E1">
          <w:rPr>
            <w:rStyle w:val="afd"/>
            <w:noProof/>
          </w:rPr>
          <w:t>MDSP_DEVICEMODELGRPRELATION</w:t>
        </w:r>
        <w:r w:rsidR="00C35A24">
          <w:rPr>
            <w:noProof/>
            <w:webHidden/>
          </w:rPr>
          <w:tab/>
        </w:r>
        <w:r w:rsidR="00C35A24">
          <w:rPr>
            <w:noProof/>
            <w:webHidden/>
          </w:rPr>
          <w:fldChar w:fldCharType="begin"/>
        </w:r>
        <w:r w:rsidR="00C35A24">
          <w:rPr>
            <w:noProof/>
            <w:webHidden/>
          </w:rPr>
          <w:instrText xml:space="preserve"> PAGEREF _Toc435003380 \h </w:instrText>
        </w:r>
        <w:r w:rsidR="00C35A24">
          <w:rPr>
            <w:noProof/>
            <w:webHidden/>
          </w:rPr>
        </w:r>
        <w:r w:rsidR="00C35A24">
          <w:rPr>
            <w:noProof/>
            <w:webHidden/>
          </w:rPr>
          <w:fldChar w:fldCharType="separate"/>
        </w:r>
        <w:r w:rsidR="00C35A24">
          <w:rPr>
            <w:noProof/>
            <w:webHidden/>
          </w:rPr>
          <w:t>26</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381" w:history="1">
        <w:r w:rsidR="00C35A24" w:rsidRPr="00FC18E1">
          <w:rPr>
            <w:rStyle w:val="afd"/>
            <w:noProof/>
          </w:rPr>
          <w:t>2.2.14</w:t>
        </w:r>
        <w:r w:rsidR="00C35A24">
          <w:rPr>
            <w:rFonts w:asciiTheme="minorHAnsi" w:eastAsiaTheme="minorEastAsia" w:hAnsiTheme="minorHAnsi" w:cstheme="minorBidi"/>
            <w:noProof/>
            <w:kern w:val="2"/>
            <w:sz w:val="21"/>
            <w:szCs w:val="22"/>
          </w:rPr>
          <w:tab/>
        </w:r>
        <w:r w:rsidR="00C35A24" w:rsidRPr="00FC18E1">
          <w:rPr>
            <w:rStyle w:val="afd"/>
            <w:rFonts w:hint="eastAsia"/>
            <w:noProof/>
          </w:rPr>
          <w:t>产品订购表</w:t>
        </w:r>
        <w:r w:rsidR="00C35A24" w:rsidRPr="00FC18E1">
          <w:rPr>
            <w:rStyle w:val="afd"/>
            <w:noProof/>
          </w:rPr>
          <w:t>(TS_PRODUCTORDER)</w:t>
        </w:r>
        <w:r w:rsidR="00C35A24">
          <w:rPr>
            <w:noProof/>
            <w:webHidden/>
          </w:rPr>
          <w:tab/>
        </w:r>
        <w:r w:rsidR="00C35A24">
          <w:rPr>
            <w:noProof/>
            <w:webHidden/>
          </w:rPr>
          <w:fldChar w:fldCharType="begin"/>
        </w:r>
        <w:r w:rsidR="00C35A24">
          <w:rPr>
            <w:noProof/>
            <w:webHidden/>
          </w:rPr>
          <w:instrText xml:space="preserve"> PAGEREF _Toc435003381 \h </w:instrText>
        </w:r>
        <w:r w:rsidR="00C35A24">
          <w:rPr>
            <w:noProof/>
            <w:webHidden/>
          </w:rPr>
        </w:r>
        <w:r w:rsidR="00C35A24">
          <w:rPr>
            <w:noProof/>
            <w:webHidden/>
          </w:rPr>
          <w:fldChar w:fldCharType="separate"/>
        </w:r>
        <w:r w:rsidR="00C35A24">
          <w:rPr>
            <w:noProof/>
            <w:webHidden/>
          </w:rPr>
          <w:t>27</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382" w:history="1">
        <w:r w:rsidR="00C35A24" w:rsidRPr="00FC18E1">
          <w:rPr>
            <w:rStyle w:val="afd"/>
            <w:noProof/>
          </w:rPr>
          <w:t>2.2.15</w:t>
        </w:r>
        <w:r w:rsidR="00C35A24">
          <w:rPr>
            <w:rFonts w:asciiTheme="minorHAnsi" w:eastAsiaTheme="minorEastAsia" w:hAnsiTheme="minorHAnsi" w:cstheme="minorBidi"/>
            <w:noProof/>
            <w:kern w:val="2"/>
            <w:sz w:val="21"/>
            <w:szCs w:val="22"/>
          </w:rPr>
          <w:tab/>
        </w:r>
        <w:r w:rsidR="00C35A24" w:rsidRPr="00FC18E1">
          <w:rPr>
            <w:rStyle w:val="afd"/>
            <w:rFonts w:hint="eastAsia"/>
            <w:noProof/>
          </w:rPr>
          <w:t>使用记录表</w:t>
        </w:r>
        <w:r w:rsidR="00C35A24" w:rsidRPr="00FC18E1">
          <w:rPr>
            <w:rStyle w:val="afd"/>
            <w:noProof/>
          </w:rPr>
          <w:t>CHRG_T_ORDERRECORD</w:t>
        </w:r>
        <w:r w:rsidR="00C35A24">
          <w:rPr>
            <w:noProof/>
            <w:webHidden/>
          </w:rPr>
          <w:tab/>
        </w:r>
        <w:r w:rsidR="00C35A24">
          <w:rPr>
            <w:noProof/>
            <w:webHidden/>
          </w:rPr>
          <w:fldChar w:fldCharType="begin"/>
        </w:r>
        <w:r w:rsidR="00C35A24">
          <w:rPr>
            <w:noProof/>
            <w:webHidden/>
          </w:rPr>
          <w:instrText xml:space="preserve"> PAGEREF _Toc435003382 \h </w:instrText>
        </w:r>
        <w:r w:rsidR="00C35A24">
          <w:rPr>
            <w:noProof/>
            <w:webHidden/>
          </w:rPr>
        </w:r>
        <w:r w:rsidR="00C35A24">
          <w:rPr>
            <w:noProof/>
            <w:webHidden/>
          </w:rPr>
          <w:fldChar w:fldCharType="separate"/>
        </w:r>
        <w:r w:rsidR="00C35A24">
          <w:rPr>
            <w:noProof/>
            <w:webHidden/>
          </w:rPr>
          <w:t>28</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383" w:history="1">
        <w:r w:rsidR="00C35A24" w:rsidRPr="00FC18E1">
          <w:rPr>
            <w:rStyle w:val="afd"/>
            <w:noProof/>
          </w:rPr>
          <w:t>2.2.16</w:t>
        </w:r>
        <w:r w:rsidR="00C35A24">
          <w:rPr>
            <w:rFonts w:asciiTheme="minorHAnsi" w:eastAsiaTheme="minorEastAsia" w:hAnsiTheme="minorHAnsi" w:cstheme="minorBidi"/>
            <w:noProof/>
            <w:kern w:val="2"/>
            <w:sz w:val="21"/>
            <w:szCs w:val="22"/>
          </w:rPr>
          <w:tab/>
        </w:r>
        <w:r w:rsidR="00C35A24" w:rsidRPr="00FC18E1">
          <w:rPr>
            <w:rStyle w:val="afd"/>
            <w:rFonts w:hint="eastAsia"/>
            <w:noProof/>
          </w:rPr>
          <w:t>订购关系扩展表</w:t>
        </w:r>
        <w:r w:rsidR="00C35A24" w:rsidRPr="00FC18E1">
          <w:rPr>
            <w:rStyle w:val="afd"/>
            <w:noProof/>
          </w:rPr>
          <w:t>MDSP_T_ProdOrderEx</w:t>
        </w:r>
        <w:r w:rsidR="00C35A24">
          <w:rPr>
            <w:noProof/>
            <w:webHidden/>
          </w:rPr>
          <w:tab/>
        </w:r>
        <w:r w:rsidR="00C35A24">
          <w:rPr>
            <w:noProof/>
            <w:webHidden/>
          </w:rPr>
          <w:fldChar w:fldCharType="begin"/>
        </w:r>
        <w:r w:rsidR="00C35A24">
          <w:rPr>
            <w:noProof/>
            <w:webHidden/>
          </w:rPr>
          <w:instrText xml:space="preserve"> PAGEREF _Toc435003383 \h </w:instrText>
        </w:r>
        <w:r w:rsidR="00C35A24">
          <w:rPr>
            <w:noProof/>
            <w:webHidden/>
          </w:rPr>
        </w:r>
        <w:r w:rsidR="00C35A24">
          <w:rPr>
            <w:noProof/>
            <w:webHidden/>
          </w:rPr>
          <w:fldChar w:fldCharType="separate"/>
        </w:r>
        <w:r w:rsidR="00C35A24">
          <w:rPr>
            <w:noProof/>
            <w:webHidden/>
          </w:rPr>
          <w:t>30</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384" w:history="1">
        <w:r w:rsidR="00C35A24" w:rsidRPr="00FC18E1">
          <w:rPr>
            <w:rStyle w:val="afd"/>
            <w:noProof/>
          </w:rPr>
          <w:t>2.2.17</w:t>
        </w:r>
        <w:r w:rsidR="00C35A24">
          <w:rPr>
            <w:rFonts w:asciiTheme="minorHAnsi" w:eastAsiaTheme="minorEastAsia" w:hAnsiTheme="minorHAnsi" w:cstheme="minorBidi"/>
            <w:noProof/>
            <w:kern w:val="2"/>
            <w:sz w:val="21"/>
            <w:szCs w:val="22"/>
          </w:rPr>
          <w:tab/>
        </w:r>
        <w:r w:rsidR="00C35A24" w:rsidRPr="00FC18E1">
          <w:rPr>
            <w:rStyle w:val="afd"/>
            <w:rFonts w:hint="eastAsia"/>
            <w:noProof/>
          </w:rPr>
          <w:t>产品信息表</w:t>
        </w:r>
        <w:r w:rsidR="00C35A24" w:rsidRPr="00FC18E1">
          <w:rPr>
            <w:rStyle w:val="afd"/>
            <w:noProof/>
          </w:rPr>
          <w:t>MDSP_T_PRODUCT</w:t>
        </w:r>
        <w:r w:rsidR="00C35A24">
          <w:rPr>
            <w:noProof/>
            <w:webHidden/>
          </w:rPr>
          <w:tab/>
        </w:r>
        <w:r w:rsidR="00C35A24">
          <w:rPr>
            <w:noProof/>
            <w:webHidden/>
          </w:rPr>
          <w:fldChar w:fldCharType="begin"/>
        </w:r>
        <w:r w:rsidR="00C35A24">
          <w:rPr>
            <w:noProof/>
            <w:webHidden/>
          </w:rPr>
          <w:instrText xml:space="preserve"> PAGEREF _Toc435003384 \h </w:instrText>
        </w:r>
        <w:r w:rsidR="00C35A24">
          <w:rPr>
            <w:noProof/>
            <w:webHidden/>
          </w:rPr>
        </w:r>
        <w:r w:rsidR="00C35A24">
          <w:rPr>
            <w:noProof/>
            <w:webHidden/>
          </w:rPr>
          <w:fldChar w:fldCharType="separate"/>
        </w:r>
        <w:r w:rsidR="00C35A24">
          <w:rPr>
            <w:noProof/>
            <w:webHidden/>
          </w:rPr>
          <w:t>32</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385" w:history="1">
        <w:r w:rsidR="00C35A24" w:rsidRPr="00FC18E1">
          <w:rPr>
            <w:rStyle w:val="afd"/>
            <w:noProof/>
          </w:rPr>
          <w:t>2.2.18</w:t>
        </w:r>
        <w:r w:rsidR="00C35A24">
          <w:rPr>
            <w:rFonts w:asciiTheme="minorHAnsi" w:eastAsiaTheme="minorEastAsia" w:hAnsiTheme="minorHAnsi" w:cstheme="minorBidi"/>
            <w:noProof/>
            <w:kern w:val="2"/>
            <w:sz w:val="21"/>
            <w:szCs w:val="22"/>
          </w:rPr>
          <w:tab/>
        </w:r>
        <w:r w:rsidR="00C35A24" w:rsidRPr="00FC18E1">
          <w:rPr>
            <w:rStyle w:val="afd"/>
            <w:rFonts w:hint="eastAsia"/>
            <w:noProof/>
          </w:rPr>
          <w:t>资费信息表</w:t>
        </w:r>
        <w:r w:rsidR="00C35A24" w:rsidRPr="00FC18E1">
          <w:rPr>
            <w:rStyle w:val="afd"/>
            <w:noProof/>
          </w:rPr>
          <w:t>MDSP_T_GRPTARIFF</w:t>
        </w:r>
        <w:r w:rsidR="00C35A24">
          <w:rPr>
            <w:noProof/>
            <w:webHidden/>
          </w:rPr>
          <w:tab/>
        </w:r>
        <w:r w:rsidR="00C35A24">
          <w:rPr>
            <w:noProof/>
            <w:webHidden/>
          </w:rPr>
          <w:fldChar w:fldCharType="begin"/>
        </w:r>
        <w:r w:rsidR="00C35A24">
          <w:rPr>
            <w:noProof/>
            <w:webHidden/>
          </w:rPr>
          <w:instrText xml:space="preserve"> PAGEREF _Toc435003385 \h </w:instrText>
        </w:r>
        <w:r w:rsidR="00C35A24">
          <w:rPr>
            <w:noProof/>
            <w:webHidden/>
          </w:rPr>
        </w:r>
        <w:r w:rsidR="00C35A24">
          <w:rPr>
            <w:noProof/>
            <w:webHidden/>
          </w:rPr>
          <w:fldChar w:fldCharType="separate"/>
        </w:r>
        <w:r w:rsidR="00C35A24">
          <w:rPr>
            <w:noProof/>
            <w:webHidden/>
          </w:rPr>
          <w:t>36</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386" w:history="1">
        <w:r w:rsidR="00C35A24" w:rsidRPr="00FC18E1">
          <w:rPr>
            <w:rStyle w:val="afd"/>
            <w:noProof/>
          </w:rPr>
          <w:t>2.2.19</w:t>
        </w:r>
        <w:r w:rsidR="00C35A24">
          <w:rPr>
            <w:rFonts w:asciiTheme="minorHAnsi" w:eastAsiaTheme="minorEastAsia" w:hAnsiTheme="minorHAnsi" w:cstheme="minorBidi"/>
            <w:noProof/>
            <w:kern w:val="2"/>
            <w:sz w:val="21"/>
            <w:szCs w:val="22"/>
          </w:rPr>
          <w:tab/>
        </w:r>
        <w:r w:rsidR="00C35A24" w:rsidRPr="00FC18E1">
          <w:rPr>
            <w:rStyle w:val="afd"/>
            <w:rFonts w:hint="eastAsia"/>
            <w:noProof/>
          </w:rPr>
          <w:t>订购关系扩展信息表</w:t>
        </w:r>
        <w:r w:rsidR="00C35A24" w:rsidRPr="00FC18E1">
          <w:rPr>
            <w:rStyle w:val="afd"/>
            <w:noProof/>
          </w:rPr>
          <w:t>SIS_T_SUBRELATIONEXATTR</w:t>
        </w:r>
        <w:r w:rsidR="00C35A24">
          <w:rPr>
            <w:noProof/>
            <w:webHidden/>
          </w:rPr>
          <w:tab/>
        </w:r>
        <w:r w:rsidR="00C35A24">
          <w:rPr>
            <w:noProof/>
            <w:webHidden/>
          </w:rPr>
          <w:fldChar w:fldCharType="begin"/>
        </w:r>
        <w:r w:rsidR="00C35A24">
          <w:rPr>
            <w:noProof/>
            <w:webHidden/>
          </w:rPr>
          <w:instrText xml:space="preserve"> PAGEREF _Toc435003386 \h </w:instrText>
        </w:r>
        <w:r w:rsidR="00C35A24">
          <w:rPr>
            <w:noProof/>
            <w:webHidden/>
          </w:rPr>
        </w:r>
        <w:r w:rsidR="00C35A24">
          <w:rPr>
            <w:noProof/>
            <w:webHidden/>
          </w:rPr>
          <w:fldChar w:fldCharType="separate"/>
        </w:r>
        <w:r w:rsidR="00C35A24">
          <w:rPr>
            <w:noProof/>
            <w:webHidden/>
          </w:rPr>
          <w:t>38</w:t>
        </w:r>
        <w:r w:rsidR="00C35A24">
          <w:rPr>
            <w:noProof/>
            <w:webHidden/>
          </w:rPr>
          <w:fldChar w:fldCharType="end"/>
        </w:r>
      </w:hyperlink>
    </w:p>
    <w:p w:rsidR="00C35A24" w:rsidRDefault="007A0A04">
      <w:pPr>
        <w:pStyle w:val="22"/>
        <w:tabs>
          <w:tab w:val="left" w:pos="2540"/>
          <w:tab w:val="right" w:leader="dot" w:pos="8296"/>
        </w:tabs>
        <w:rPr>
          <w:rFonts w:asciiTheme="minorHAnsi" w:eastAsiaTheme="minorEastAsia" w:hAnsiTheme="minorHAnsi" w:cstheme="minorBidi"/>
          <w:b w:val="0"/>
          <w:bCs w:val="0"/>
          <w:noProof/>
          <w:kern w:val="2"/>
          <w:sz w:val="21"/>
        </w:rPr>
      </w:pPr>
      <w:hyperlink w:anchor="_Toc435003387" w:history="1">
        <w:r w:rsidR="00C35A24" w:rsidRPr="00FC18E1">
          <w:rPr>
            <w:rStyle w:val="afd"/>
            <w:noProof/>
          </w:rPr>
          <w:t>2.3</w:t>
        </w:r>
        <w:r w:rsidR="00C35A24">
          <w:rPr>
            <w:rFonts w:asciiTheme="minorHAnsi" w:eastAsiaTheme="minorEastAsia" w:hAnsiTheme="minorHAnsi" w:cstheme="minorBidi"/>
            <w:b w:val="0"/>
            <w:bCs w:val="0"/>
            <w:noProof/>
            <w:kern w:val="2"/>
            <w:sz w:val="21"/>
          </w:rPr>
          <w:tab/>
        </w:r>
        <w:r w:rsidR="00C35A24" w:rsidRPr="00FC18E1">
          <w:rPr>
            <w:rStyle w:val="afd"/>
            <w:noProof/>
          </w:rPr>
          <w:t>BMS</w:t>
        </w:r>
        <w:r w:rsidR="00C35A24" w:rsidRPr="00FC18E1">
          <w:rPr>
            <w:rStyle w:val="afd"/>
            <w:rFonts w:hint="eastAsia"/>
            <w:noProof/>
          </w:rPr>
          <w:t>产品定价物理表</w:t>
        </w:r>
        <w:r w:rsidR="00C35A24" w:rsidRPr="00FC18E1">
          <w:rPr>
            <w:rStyle w:val="afd"/>
            <w:rFonts w:ascii="华文细黑" w:eastAsia="华文细黑" w:hAnsi="华文细黑" w:hint="eastAsia"/>
            <w:noProof/>
          </w:rPr>
          <w:t>（自</w:t>
        </w:r>
        <w:r w:rsidR="00C35A24" w:rsidRPr="00FC18E1">
          <w:rPr>
            <w:rStyle w:val="afd"/>
            <w:rFonts w:ascii="华文细黑" w:eastAsia="华文细黑" w:hAnsi="华文细黑"/>
            <w:noProof/>
          </w:rPr>
          <w:t>V2R6C30</w:t>
        </w:r>
        <w:r w:rsidR="00C35A24" w:rsidRPr="00FC18E1">
          <w:rPr>
            <w:rStyle w:val="afd"/>
            <w:rFonts w:ascii="华文细黑" w:eastAsia="华文细黑" w:hAnsi="华文细黑" w:hint="eastAsia"/>
            <w:noProof/>
          </w:rPr>
          <w:t>版本不建议使用）</w:t>
        </w:r>
        <w:r w:rsidR="00C35A24">
          <w:rPr>
            <w:noProof/>
            <w:webHidden/>
          </w:rPr>
          <w:tab/>
        </w:r>
        <w:r w:rsidR="00C35A24">
          <w:rPr>
            <w:noProof/>
            <w:webHidden/>
          </w:rPr>
          <w:fldChar w:fldCharType="begin"/>
        </w:r>
        <w:r w:rsidR="00C35A24">
          <w:rPr>
            <w:noProof/>
            <w:webHidden/>
          </w:rPr>
          <w:instrText xml:space="preserve"> PAGEREF _Toc435003387 \h </w:instrText>
        </w:r>
        <w:r w:rsidR="00C35A24">
          <w:rPr>
            <w:noProof/>
            <w:webHidden/>
          </w:rPr>
        </w:r>
        <w:r w:rsidR="00C35A24">
          <w:rPr>
            <w:noProof/>
            <w:webHidden/>
          </w:rPr>
          <w:fldChar w:fldCharType="separate"/>
        </w:r>
        <w:r w:rsidR="00C35A24">
          <w:rPr>
            <w:noProof/>
            <w:webHidden/>
          </w:rPr>
          <w:t>38</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388" w:history="1">
        <w:r w:rsidR="00C35A24" w:rsidRPr="00FC18E1">
          <w:rPr>
            <w:rStyle w:val="afd"/>
            <w:noProof/>
          </w:rPr>
          <w:t>2.3.1</w:t>
        </w:r>
        <w:r w:rsidR="00C35A24">
          <w:rPr>
            <w:rFonts w:asciiTheme="minorHAnsi" w:eastAsiaTheme="minorEastAsia" w:hAnsiTheme="minorHAnsi" w:cstheme="minorBidi"/>
            <w:noProof/>
            <w:kern w:val="2"/>
            <w:sz w:val="21"/>
            <w:szCs w:val="22"/>
          </w:rPr>
          <w:tab/>
        </w:r>
        <w:r w:rsidR="00C35A24" w:rsidRPr="00FC18E1">
          <w:rPr>
            <w:rStyle w:val="afd"/>
            <w:rFonts w:hint="eastAsia"/>
            <w:noProof/>
          </w:rPr>
          <w:t>套餐信息表</w:t>
        </w:r>
        <w:r w:rsidR="00C35A24" w:rsidRPr="00FC18E1">
          <w:rPr>
            <w:rStyle w:val="afd"/>
            <w:noProof/>
          </w:rPr>
          <w:t>PMS_T_PACKAGEINFO</w:t>
        </w:r>
        <w:r w:rsidR="00C35A24" w:rsidRPr="00FC18E1">
          <w:rPr>
            <w:rStyle w:val="afd"/>
            <w:rFonts w:hint="eastAsia"/>
            <w:noProof/>
          </w:rPr>
          <w:t>（</w:t>
        </w:r>
        <w:r w:rsidR="00C35A24" w:rsidRPr="00FC18E1">
          <w:rPr>
            <w:rStyle w:val="afd"/>
            <w:noProof/>
          </w:rPr>
          <w:t>C10</w:t>
        </w:r>
        <w:r w:rsidR="00C35A24" w:rsidRPr="00FC18E1">
          <w:rPr>
            <w:rStyle w:val="afd"/>
            <w:rFonts w:hint="eastAsia"/>
            <w:noProof/>
          </w:rPr>
          <w:t>版本废除）</w:t>
        </w:r>
        <w:r w:rsidR="00C35A24">
          <w:rPr>
            <w:noProof/>
            <w:webHidden/>
          </w:rPr>
          <w:tab/>
        </w:r>
        <w:r w:rsidR="00C35A24">
          <w:rPr>
            <w:noProof/>
            <w:webHidden/>
          </w:rPr>
          <w:fldChar w:fldCharType="begin"/>
        </w:r>
        <w:r w:rsidR="00C35A24">
          <w:rPr>
            <w:noProof/>
            <w:webHidden/>
          </w:rPr>
          <w:instrText xml:space="preserve"> PAGEREF _Toc435003388 \h </w:instrText>
        </w:r>
        <w:r w:rsidR="00C35A24">
          <w:rPr>
            <w:noProof/>
            <w:webHidden/>
          </w:rPr>
        </w:r>
        <w:r w:rsidR="00C35A24">
          <w:rPr>
            <w:noProof/>
            <w:webHidden/>
          </w:rPr>
          <w:fldChar w:fldCharType="separate"/>
        </w:r>
        <w:r w:rsidR="00C35A24">
          <w:rPr>
            <w:noProof/>
            <w:webHidden/>
          </w:rPr>
          <w:t>38</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389" w:history="1">
        <w:r w:rsidR="00C35A24" w:rsidRPr="00FC18E1">
          <w:rPr>
            <w:rStyle w:val="afd"/>
            <w:noProof/>
          </w:rPr>
          <w:t>2.3.2</w:t>
        </w:r>
        <w:r w:rsidR="00C35A24">
          <w:rPr>
            <w:rFonts w:asciiTheme="minorHAnsi" w:eastAsiaTheme="minorEastAsia" w:hAnsiTheme="minorHAnsi" w:cstheme="minorBidi"/>
            <w:noProof/>
            <w:kern w:val="2"/>
            <w:sz w:val="21"/>
            <w:szCs w:val="22"/>
          </w:rPr>
          <w:tab/>
        </w:r>
        <w:r w:rsidR="00C35A24" w:rsidRPr="00FC18E1">
          <w:rPr>
            <w:rStyle w:val="afd"/>
            <w:rFonts w:hint="eastAsia"/>
            <w:noProof/>
          </w:rPr>
          <w:t>产品扩展表</w:t>
        </w:r>
        <w:r w:rsidR="00C35A24" w:rsidRPr="00FC18E1">
          <w:rPr>
            <w:rStyle w:val="afd"/>
            <w:noProof/>
          </w:rPr>
          <w:t xml:space="preserve"> PMS_T_PRODUCTEX</w:t>
        </w:r>
        <w:r w:rsidR="00C35A24" w:rsidRPr="00FC18E1">
          <w:rPr>
            <w:rStyle w:val="afd"/>
            <w:rFonts w:hint="eastAsia"/>
            <w:noProof/>
          </w:rPr>
          <w:t>（废除）</w:t>
        </w:r>
        <w:r w:rsidR="00C35A24">
          <w:rPr>
            <w:noProof/>
            <w:webHidden/>
          </w:rPr>
          <w:tab/>
        </w:r>
        <w:r w:rsidR="00C35A24">
          <w:rPr>
            <w:noProof/>
            <w:webHidden/>
          </w:rPr>
          <w:fldChar w:fldCharType="begin"/>
        </w:r>
        <w:r w:rsidR="00C35A24">
          <w:rPr>
            <w:noProof/>
            <w:webHidden/>
          </w:rPr>
          <w:instrText xml:space="preserve"> PAGEREF _Toc435003389 \h </w:instrText>
        </w:r>
        <w:r w:rsidR="00C35A24">
          <w:rPr>
            <w:noProof/>
            <w:webHidden/>
          </w:rPr>
        </w:r>
        <w:r w:rsidR="00C35A24">
          <w:rPr>
            <w:noProof/>
            <w:webHidden/>
          </w:rPr>
          <w:fldChar w:fldCharType="separate"/>
        </w:r>
        <w:r w:rsidR="00C35A24">
          <w:rPr>
            <w:noProof/>
            <w:webHidden/>
          </w:rPr>
          <w:t>39</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390" w:history="1">
        <w:r w:rsidR="00C35A24" w:rsidRPr="00FC18E1">
          <w:rPr>
            <w:rStyle w:val="afd"/>
            <w:noProof/>
          </w:rPr>
          <w:t>2.3.3</w:t>
        </w:r>
        <w:r w:rsidR="00C35A24">
          <w:rPr>
            <w:rFonts w:asciiTheme="minorHAnsi" w:eastAsiaTheme="minorEastAsia" w:hAnsiTheme="minorHAnsi" w:cstheme="minorBidi"/>
            <w:noProof/>
            <w:kern w:val="2"/>
            <w:sz w:val="21"/>
            <w:szCs w:val="22"/>
          </w:rPr>
          <w:tab/>
        </w:r>
        <w:r w:rsidR="00C35A24" w:rsidRPr="00FC18E1">
          <w:rPr>
            <w:rStyle w:val="afd"/>
            <w:rFonts w:hint="eastAsia"/>
            <w:noProof/>
          </w:rPr>
          <w:t>子网运营商表</w:t>
        </w:r>
        <w:r w:rsidR="00C35A24" w:rsidRPr="00FC18E1">
          <w:rPr>
            <w:rStyle w:val="afd"/>
            <w:noProof/>
          </w:rPr>
          <w:t>MDSP_T_OPERINFO</w:t>
        </w:r>
        <w:r w:rsidR="00C35A24" w:rsidRPr="00FC18E1">
          <w:rPr>
            <w:rStyle w:val="afd"/>
            <w:rFonts w:hint="eastAsia"/>
            <w:noProof/>
          </w:rPr>
          <w:t>（保持使用）</w:t>
        </w:r>
        <w:r w:rsidR="00C35A24">
          <w:rPr>
            <w:noProof/>
            <w:webHidden/>
          </w:rPr>
          <w:tab/>
        </w:r>
        <w:r w:rsidR="00C35A24">
          <w:rPr>
            <w:noProof/>
            <w:webHidden/>
          </w:rPr>
          <w:fldChar w:fldCharType="begin"/>
        </w:r>
        <w:r w:rsidR="00C35A24">
          <w:rPr>
            <w:noProof/>
            <w:webHidden/>
          </w:rPr>
          <w:instrText xml:space="preserve"> PAGEREF _Toc435003390 \h </w:instrText>
        </w:r>
        <w:r w:rsidR="00C35A24">
          <w:rPr>
            <w:noProof/>
            <w:webHidden/>
          </w:rPr>
        </w:r>
        <w:r w:rsidR="00C35A24">
          <w:rPr>
            <w:noProof/>
            <w:webHidden/>
          </w:rPr>
          <w:fldChar w:fldCharType="separate"/>
        </w:r>
        <w:r w:rsidR="00C35A24">
          <w:rPr>
            <w:noProof/>
            <w:webHidden/>
          </w:rPr>
          <w:t>39</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391" w:history="1">
        <w:r w:rsidR="00C35A24" w:rsidRPr="00FC18E1">
          <w:rPr>
            <w:rStyle w:val="afd"/>
            <w:noProof/>
          </w:rPr>
          <w:t>2.3.4</w:t>
        </w:r>
        <w:r w:rsidR="00C35A24">
          <w:rPr>
            <w:rFonts w:asciiTheme="minorHAnsi" w:eastAsiaTheme="minorEastAsia" w:hAnsiTheme="minorHAnsi" w:cstheme="minorBidi"/>
            <w:noProof/>
            <w:kern w:val="2"/>
            <w:sz w:val="21"/>
            <w:szCs w:val="22"/>
          </w:rPr>
          <w:tab/>
        </w:r>
        <w:r w:rsidR="00C35A24" w:rsidRPr="00FC18E1">
          <w:rPr>
            <w:rStyle w:val="afd"/>
            <w:rFonts w:hint="eastAsia"/>
            <w:noProof/>
          </w:rPr>
          <w:t>促销活动表</w:t>
        </w:r>
        <w:r w:rsidR="00C35A24" w:rsidRPr="00FC18E1">
          <w:rPr>
            <w:rStyle w:val="afd"/>
            <w:noProof/>
          </w:rPr>
          <w:t>(MDSP_T_ CAMPAIGN)</w:t>
        </w:r>
        <w:r w:rsidR="00C35A24">
          <w:rPr>
            <w:noProof/>
            <w:webHidden/>
          </w:rPr>
          <w:tab/>
        </w:r>
        <w:r w:rsidR="00C35A24">
          <w:rPr>
            <w:noProof/>
            <w:webHidden/>
          </w:rPr>
          <w:fldChar w:fldCharType="begin"/>
        </w:r>
        <w:r w:rsidR="00C35A24">
          <w:rPr>
            <w:noProof/>
            <w:webHidden/>
          </w:rPr>
          <w:instrText xml:space="preserve"> PAGEREF _Toc435003391 \h </w:instrText>
        </w:r>
        <w:r w:rsidR="00C35A24">
          <w:rPr>
            <w:noProof/>
            <w:webHidden/>
          </w:rPr>
        </w:r>
        <w:r w:rsidR="00C35A24">
          <w:rPr>
            <w:noProof/>
            <w:webHidden/>
          </w:rPr>
          <w:fldChar w:fldCharType="separate"/>
        </w:r>
        <w:r w:rsidR="00C35A24">
          <w:rPr>
            <w:noProof/>
            <w:webHidden/>
          </w:rPr>
          <w:t>41</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392" w:history="1">
        <w:r w:rsidR="00C35A24" w:rsidRPr="00FC18E1">
          <w:rPr>
            <w:rStyle w:val="afd"/>
            <w:noProof/>
          </w:rPr>
          <w:t>2.3.5</w:t>
        </w:r>
        <w:r w:rsidR="00C35A24">
          <w:rPr>
            <w:rFonts w:asciiTheme="minorHAnsi" w:eastAsiaTheme="minorEastAsia" w:hAnsiTheme="minorHAnsi" w:cstheme="minorBidi"/>
            <w:noProof/>
            <w:kern w:val="2"/>
            <w:sz w:val="21"/>
            <w:szCs w:val="22"/>
          </w:rPr>
          <w:tab/>
        </w:r>
        <w:r w:rsidR="00C35A24" w:rsidRPr="00FC18E1">
          <w:rPr>
            <w:rStyle w:val="afd"/>
            <w:rFonts w:hint="eastAsia"/>
            <w:noProof/>
          </w:rPr>
          <w:t>促销活动表和优惠券关联关系表</w:t>
        </w:r>
        <w:r w:rsidR="00C35A24" w:rsidRPr="00FC18E1">
          <w:rPr>
            <w:rStyle w:val="afd"/>
            <w:noProof/>
          </w:rPr>
          <w:t>(MDSP_T_ CAMP2VOUCH)</w:t>
        </w:r>
        <w:r w:rsidR="00C35A24">
          <w:rPr>
            <w:noProof/>
            <w:webHidden/>
          </w:rPr>
          <w:tab/>
        </w:r>
        <w:r w:rsidR="00C35A24">
          <w:rPr>
            <w:noProof/>
            <w:webHidden/>
          </w:rPr>
          <w:fldChar w:fldCharType="begin"/>
        </w:r>
        <w:r w:rsidR="00C35A24">
          <w:rPr>
            <w:noProof/>
            <w:webHidden/>
          </w:rPr>
          <w:instrText xml:space="preserve"> PAGEREF _Toc435003392 \h </w:instrText>
        </w:r>
        <w:r w:rsidR="00C35A24">
          <w:rPr>
            <w:noProof/>
            <w:webHidden/>
          </w:rPr>
        </w:r>
        <w:r w:rsidR="00C35A24">
          <w:rPr>
            <w:noProof/>
            <w:webHidden/>
          </w:rPr>
          <w:fldChar w:fldCharType="separate"/>
        </w:r>
        <w:r w:rsidR="00C35A24">
          <w:rPr>
            <w:noProof/>
            <w:webHidden/>
          </w:rPr>
          <w:t>41</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393" w:history="1">
        <w:r w:rsidR="00C35A24" w:rsidRPr="00FC18E1">
          <w:rPr>
            <w:rStyle w:val="afd"/>
            <w:noProof/>
          </w:rPr>
          <w:t>2.3.6</w:t>
        </w:r>
        <w:r w:rsidR="00C35A24">
          <w:rPr>
            <w:rFonts w:asciiTheme="minorHAnsi" w:eastAsiaTheme="minorEastAsia" w:hAnsiTheme="minorHAnsi" w:cstheme="minorBidi"/>
            <w:noProof/>
            <w:kern w:val="2"/>
            <w:sz w:val="21"/>
            <w:szCs w:val="22"/>
          </w:rPr>
          <w:tab/>
        </w:r>
        <w:r w:rsidR="00C35A24" w:rsidRPr="00FC18E1">
          <w:rPr>
            <w:rStyle w:val="afd"/>
            <w:rFonts w:hint="eastAsia"/>
            <w:noProof/>
          </w:rPr>
          <w:t>优惠券表</w:t>
        </w:r>
        <w:r w:rsidR="00C35A24" w:rsidRPr="00FC18E1">
          <w:rPr>
            <w:rStyle w:val="afd"/>
            <w:noProof/>
          </w:rPr>
          <w:t xml:space="preserve"> (MDSP_T_VOUCHER)</w:t>
        </w:r>
        <w:r w:rsidR="00C35A24">
          <w:rPr>
            <w:noProof/>
            <w:webHidden/>
          </w:rPr>
          <w:tab/>
        </w:r>
        <w:r w:rsidR="00C35A24">
          <w:rPr>
            <w:noProof/>
            <w:webHidden/>
          </w:rPr>
          <w:fldChar w:fldCharType="begin"/>
        </w:r>
        <w:r w:rsidR="00C35A24">
          <w:rPr>
            <w:noProof/>
            <w:webHidden/>
          </w:rPr>
          <w:instrText xml:space="preserve"> PAGEREF _Toc435003393 \h </w:instrText>
        </w:r>
        <w:r w:rsidR="00C35A24">
          <w:rPr>
            <w:noProof/>
            <w:webHidden/>
          </w:rPr>
        </w:r>
        <w:r w:rsidR="00C35A24">
          <w:rPr>
            <w:noProof/>
            <w:webHidden/>
          </w:rPr>
          <w:fldChar w:fldCharType="separate"/>
        </w:r>
        <w:r w:rsidR="00C35A24">
          <w:rPr>
            <w:noProof/>
            <w:webHidden/>
          </w:rPr>
          <w:t>42</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394" w:history="1">
        <w:r w:rsidR="00C35A24" w:rsidRPr="00FC18E1">
          <w:rPr>
            <w:rStyle w:val="afd"/>
            <w:noProof/>
          </w:rPr>
          <w:t>2.3.7</w:t>
        </w:r>
        <w:r w:rsidR="00C35A24">
          <w:rPr>
            <w:rFonts w:asciiTheme="minorHAnsi" w:eastAsiaTheme="minorEastAsia" w:hAnsiTheme="minorHAnsi" w:cstheme="minorBidi"/>
            <w:noProof/>
            <w:kern w:val="2"/>
            <w:sz w:val="21"/>
            <w:szCs w:val="22"/>
          </w:rPr>
          <w:tab/>
        </w:r>
        <w:r w:rsidR="00C35A24" w:rsidRPr="00FC18E1">
          <w:rPr>
            <w:rStyle w:val="afd"/>
            <w:rFonts w:hint="eastAsia"/>
            <w:noProof/>
          </w:rPr>
          <w:t>优惠券号码信息表</w:t>
        </w:r>
        <w:r w:rsidR="00C35A24" w:rsidRPr="00FC18E1">
          <w:rPr>
            <w:rStyle w:val="afd"/>
            <w:noProof/>
          </w:rPr>
          <w:t xml:space="preserve"> (MDSP_T_VOUCHERITEM)</w:t>
        </w:r>
        <w:r w:rsidR="00C35A24">
          <w:rPr>
            <w:noProof/>
            <w:webHidden/>
          </w:rPr>
          <w:tab/>
        </w:r>
        <w:r w:rsidR="00C35A24">
          <w:rPr>
            <w:noProof/>
            <w:webHidden/>
          </w:rPr>
          <w:fldChar w:fldCharType="begin"/>
        </w:r>
        <w:r w:rsidR="00C35A24">
          <w:rPr>
            <w:noProof/>
            <w:webHidden/>
          </w:rPr>
          <w:instrText xml:space="preserve"> PAGEREF _Toc435003394 \h </w:instrText>
        </w:r>
        <w:r w:rsidR="00C35A24">
          <w:rPr>
            <w:noProof/>
            <w:webHidden/>
          </w:rPr>
        </w:r>
        <w:r w:rsidR="00C35A24">
          <w:rPr>
            <w:noProof/>
            <w:webHidden/>
          </w:rPr>
          <w:fldChar w:fldCharType="separate"/>
        </w:r>
        <w:r w:rsidR="00C35A24">
          <w:rPr>
            <w:noProof/>
            <w:webHidden/>
          </w:rPr>
          <w:t>43</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395" w:history="1">
        <w:r w:rsidR="00C35A24" w:rsidRPr="00FC18E1">
          <w:rPr>
            <w:rStyle w:val="afd"/>
            <w:noProof/>
          </w:rPr>
          <w:t>2.3.8</w:t>
        </w:r>
        <w:r w:rsidR="00C35A24">
          <w:rPr>
            <w:rFonts w:asciiTheme="minorHAnsi" w:eastAsiaTheme="minorEastAsia" w:hAnsiTheme="minorHAnsi" w:cstheme="minorBidi"/>
            <w:noProof/>
            <w:kern w:val="2"/>
            <w:sz w:val="21"/>
            <w:szCs w:val="22"/>
          </w:rPr>
          <w:tab/>
        </w:r>
        <w:r w:rsidR="00C35A24" w:rsidRPr="00FC18E1">
          <w:rPr>
            <w:rStyle w:val="afd"/>
            <w:rFonts w:hint="eastAsia"/>
            <w:noProof/>
          </w:rPr>
          <w:t>订购类节点和内容关系表</w:t>
        </w:r>
        <w:r w:rsidR="00C35A24" w:rsidRPr="00FC18E1">
          <w:rPr>
            <w:rStyle w:val="afd"/>
            <w:noProof/>
          </w:rPr>
          <w:t>TS_SRVSUBCATALOG</w:t>
        </w:r>
        <w:r w:rsidR="00C35A24" w:rsidRPr="00FC18E1">
          <w:rPr>
            <w:rStyle w:val="afd"/>
            <w:rFonts w:hint="eastAsia"/>
            <w:noProof/>
          </w:rPr>
          <w:t>（没有视图）</w:t>
        </w:r>
        <w:r w:rsidR="00C35A24">
          <w:rPr>
            <w:noProof/>
            <w:webHidden/>
          </w:rPr>
          <w:tab/>
        </w:r>
        <w:r w:rsidR="00C35A24">
          <w:rPr>
            <w:noProof/>
            <w:webHidden/>
          </w:rPr>
          <w:fldChar w:fldCharType="begin"/>
        </w:r>
        <w:r w:rsidR="00C35A24">
          <w:rPr>
            <w:noProof/>
            <w:webHidden/>
          </w:rPr>
          <w:instrText xml:space="preserve"> PAGEREF _Toc435003395 \h </w:instrText>
        </w:r>
        <w:r w:rsidR="00C35A24">
          <w:rPr>
            <w:noProof/>
            <w:webHidden/>
          </w:rPr>
        </w:r>
        <w:r w:rsidR="00C35A24">
          <w:rPr>
            <w:noProof/>
            <w:webHidden/>
          </w:rPr>
          <w:fldChar w:fldCharType="separate"/>
        </w:r>
        <w:r w:rsidR="00C35A24">
          <w:rPr>
            <w:noProof/>
            <w:webHidden/>
          </w:rPr>
          <w:t>44</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396" w:history="1">
        <w:r w:rsidR="00C35A24" w:rsidRPr="00FC18E1">
          <w:rPr>
            <w:rStyle w:val="afd"/>
            <w:noProof/>
          </w:rPr>
          <w:t>2.3.9</w:t>
        </w:r>
        <w:r w:rsidR="00C35A24">
          <w:rPr>
            <w:rFonts w:asciiTheme="minorHAnsi" w:eastAsiaTheme="minorEastAsia" w:hAnsiTheme="minorHAnsi" w:cstheme="minorBidi"/>
            <w:noProof/>
            <w:kern w:val="2"/>
            <w:sz w:val="21"/>
            <w:szCs w:val="22"/>
          </w:rPr>
          <w:tab/>
        </w:r>
        <w:r w:rsidR="00C35A24" w:rsidRPr="00FC18E1">
          <w:rPr>
            <w:rStyle w:val="afd"/>
            <w:rFonts w:hint="eastAsia"/>
            <w:noProof/>
          </w:rPr>
          <w:t>套餐表</w:t>
        </w:r>
        <w:r w:rsidR="00C35A24" w:rsidRPr="00FC18E1">
          <w:rPr>
            <w:rStyle w:val="afd"/>
            <w:noProof/>
          </w:rPr>
          <w:t>T_PMS_BUNDLE</w:t>
        </w:r>
        <w:r w:rsidR="00C35A24" w:rsidRPr="00FC18E1">
          <w:rPr>
            <w:rStyle w:val="afd"/>
            <w:rFonts w:hint="eastAsia"/>
            <w:noProof/>
          </w:rPr>
          <w:t>（</w:t>
        </w:r>
        <w:r w:rsidR="00C35A24" w:rsidRPr="00FC18E1">
          <w:rPr>
            <w:rStyle w:val="afd"/>
            <w:noProof/>
          </w:rPr>
          <w:t>C10</w:t>
        </w:r>
        <w:r w:rsidR="00C35A24" w:rsidRPr="00FC18E1">
          <w:rPr>
            <w:rStyle w:val="afd"/>
            <w:rFonts w:hint="eastAsia"/>
            <w:noProof/>
          </w:rPr>
          <w:t>版本生效、没有视图）</w:t>
        </w:r>
        <w:r w:rsidR="00C35A24">
          <w:rPr>
            <w:noProof/>
            <w:webHidden/>
          </w:rPr>
          <w:tab/>
        </w:r>
        <w:r w:rsidR="00C35A24">
          <w:rPr>
            <w:noProof/>
            <w:webHidden/>
          </w:rPr>
          <w:fldChar w:fldCharType="begin"/>
        </w:r>
        <w:r w:rsidR="00C35A24">
          <w:rPr>
            <w:noProof/>
            <w:webHidden/>
          </w:rPr>
          <w:instrText xml:space="preserve"> PAGEREF _Toc435003396 \h </w:instrText>
        </w:r>
        <w:r w:rsidR="00C35A24">
          <w:rPr>
            <w:noProof/>
            <w:webHidden/>
          </w:rPr>
        </w:r>
        <w:r w:rsidR="00C35A24">
          <w:rPr>
            <w:noProof/>
            <w:webHidden/>
          </w:rPr>
          <w:fldChar w:fldCharType="separate"/>
        </w:r>
        <w:r w:rsidR="00C35A24">
          <w:rPr>
            <w:noProof/>
            <w:webHidden/>
          </w:rPr>
          <w:t>45</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397" w:history="1">
        <w:r w:rsidR="00C35A24" w:rsidRPr="00FC18E1">
          <w:rPr>
            <w:rStyle w:val="afd"/>
            <w:noProof/>
          </w:rPr>
          <w:t>2.3.10</w:t>
        </w:r>
        <w:r w:rsidR="00C35A24">
          <w:rPr>
            <w:rFonts w:asciiTheme="minorHAnsi" w:eastAsiaTheme="minorEastAsia" w:hAnsiTheme="minorHAnsi" w:cstheme="minorBidi"/>
            <w:noProof/>
            <w:kern w:val="2"/>
            <w:sz w:val="21"/>
            <w:szCs w:val="22"/>
          </w:rPr>
          <w:tab/>
        </w:r>
        <w:r w:rsidR="00C35A24" w:rsidRPr="00FC18E1">
          <w:rPr>
            <w:rStyle w:val="afd"/>
            <w:rFonts w:hint="eastAsia"/>
            <w:noProof/>
          </w:rPr>
          <w:t>套餐定价对象</w:t>
        </w:r>
        <w:r w:rsidR="00C35A24" w:rsidRPr="00FC18E1">
          <w:rPr>
            <w:rStyle w:val="afd"/>
            <w:noProof/>
          </w:rPr>
          <w:t>T_PMS_PRODSPEC</w:t>
        </w:r>
        <w:r w:rsidR="00C35A24" w:rsidRPr="00FC18E1">
          <w:rPr>
            <w:rStyle w:val="afd"/>
            <w:rFonts w:hint="eastAsia"/>
            <w:noProof/>
          </w:rPr>
          <w:t>（</w:t>
        </w:r>
        <w:r w:rsidR="00C35A24" w:rsidRPr="00FC18E1">
          <w:rPr>
            <w:rStyle w:val="afd"/>
            <w:noProof/>
          </w:rPr>
          <w:t>C10</w:t>
        </w:r>
        <w:r w:rsidR="00C35A24" w:rsidRPr="00FC18E1">
          <w:rPr>
            <w:rStyle w:val="afd"/>
            <w:rFonts w:hint="eastAsia"/>
            <w:noProof/>
          </w:rPr>
          <w:t>版本生效、没有视图）</w:t>
        </w:r>
        <w:r w:rsidR="00C35A24">
          <w:rPr>
            <w:noProof/>
            <w:webHidden/>
          </w:rPr>
          <w:tab/>
        </w:r>
        <w:r w:rsidR="00C35A24">
          <w:rPr>
            <w:noProof/>
            <w:webHidden/>
          </w:rPr>
          <w:fldChar w:fldCharType="begin"/>
        </w:r>
        <w:r w:rsidR="00C35A24">
          <w:rPr>
            <w:noProof/>
            <w:webHidden/>
          </w:rPr>
          <w:instrText xml:space="preserve"> PAGEREF _Toc435003397 \h </w:instrText>
        </w:r>
        <w:r w:rsidR="00C35A24">
          <w:rPr>
            <w:noProof/>
            <w:webHidden/>
          </w:rPr>
        </w:r>
        <w:r w:rsidR="00C35A24">
          <w:rPr>
            <w:noProof/>
            <w:webHidden/>
          </w:rPr>
          <w:fldChar w:fldCharType="separate"/>
        </w:r>
        <w:r w:rsidR="00C35A24">
          <w:rPr>
            <w:noProof/>
            <w:webHidden/>
          </w:rPr>
          <w:t>47</w:t>
        </w:r>
        <w:r w:rsidR="00C35A24">
          <w:rPr>
            <w:noProof/>
            <w:webHidden/>
          </w:rPr>
          <w:fldChar w:fldCharType="end"/>
        </w:r>
      </w:hyperlink>
    </w:p>
    <w:p w:rsidR="00C35A24" w:rsidRDefault="007A0A04">
      <w:pPr>
        <w:pStyle w:val="22"/>
        <w:tabs>
          <w:tab w:val="left" w:pos="2540"/>
          <w:tab w:val="right" w:leader="dot" w:pos="8296"/>
        </w:tabs>
        <w:rPr>
          <w:rFonts w:asciiTheme="minorHAnsi" w:eastAsiaTheme="minorEastAsia" w:hAnsiTheme="minorHAnsi" w:cstheme="minorBidi"/>
          <w:b w:val="0"/>
          <w:bCs w:val="0"/>
          <w:noProof/>
          <w:kern w:val="2"/>
          <w:sz w:val="21"/>
        </w:rPr>
      </w:pPr>
      <w:hyperlink w:anchor="_Toc435003398" w:history="1">
        <w:r w:rsidR="00C35A24" w:rsidRPr="00FC18E1">
          <w:rPr>
            <w:rStyle w:val="afd"/>
            <w:noProof/>
          </w:rPr>
          <w:t>2.4</w:t>
        </w:r>
        <w:r w:rsidR="00C35A24">
          <w:rPr>
            <w:rFonts w:asciiTheme="minorHAnsi" w:eastAsiaTheme="minorEastAsia" w:hAnsiTheme="minorHAnsi" w:cstheme="minorBidi"/>
            <w:b w:val="0"/>
            <w:bCs w:val="0"/>
            <w:noProof/>
            <w:kern w:val="2"/>
            <w:sz w:val="21"/>
          </w:rPr>
          <w:tab/>
        </w:r>
        <w:r w:rsidR="00C35A24" w:rsidRPr="00FC18E1">
          <w:rPr>
            <w:rStyle w:val="afd"/>
            <w:noProof/>
          </w:rPr>
          <w:t>CMS</w:t>
        </w:r>
        <w:r w:rsidR="00C35A24" w:rsidRPr="00FC18E1">
          <w:rPr>
            <w:rStyle w:val="afd"/>
            <w:rFonts w:hint="eastAsia"/>
            <w:noProof/>
          </w:rPr>
          <w:t>内容管理物理表（自</w:t>
        </w:r>
        <w:r w:rsidR="00C35A24" w:rsidRPr="00FC18E1">
          <w:rPr>
            <w:rStyle w:val="afd"/>
            <w:noProof/>
          </w:rPr>
          <w:t>V2R7C21L</w:t>
        </w:r>
        <w:r w:rsidR="00C35A24" w:rsidRPr="00FC18E1">
          <w:rPr>
            <w:rStyle w:val="afd"/>
            <w:rFonts w:hint="eastAsia"/>
            <w:noProof/>
          </w:rPr>
          <w:t>版本不建议使用，视图收编）</w:t>
        </w:r>
        <w:r w:rsidR="00C35A24">
          <w:rPr>
            <w:noProof/>
            <w:webHidden/>
          </w:rPr>
          <w:tab/>
        </w:r>
        <w:r w:rsidR="00C35A24">
          <w:rPr>
            <w:noProof/>
            <w:webHidden/>
          </w:rPr>
          <w:fldChar w:fldCharType="begin"/>
        </w:r>
        <w:r w:rsidR="00C35A24">
          <w:rPr>
            <w:noProof/>
            <w:webHidden/>
          </w:rPr>
          <w:instrText xml:space="preserve"> PAGEREF _Toc435003398 \h </w:instrText>
        </w:r>
        <w:r w:rsidR="00C35A24">
          <w:rPr>
            <w:noProof/>
            <w:webHidden/>
          </w:rPr>
        </w:r>
        <w:r w:rsidR="00C35A24">
          <w:rPr>
            <w:noProof/>
            <w:webHidden/>
          </w:rPr>
          <w:fldChar w:fldCharType="separate"/>
        </w:r>
        <w:r w:rsidR="00C35A24">
          <w:rPr>
            <w:noProof/>
            <w:webHidden/>
          </w:rPr>
          <w:t>48</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399" w:history="1">
        <w:r w:rsidR="00C35A24" w:rsidRPr="00FC18E1">
          <w:rPr>
            <w:rStyle w:val="afd"/>
            <w:noProof/>
          </w:rPr>
          <w:t>2.4.1</w:t>
        </w:r>
        <w:r w:rsidR="00C35A24">
          <w:rPr>
            <w:rFonts w:asciiTheme="minorHAnsi" w:eastAsiaTheme="minorEastAsia" w:hAnsiTheme="minorHAnsi" w:cstheme="minorBidi"/>
            <w:noProof/>
            <w:kern w:val="2"/>
            <w:sz w:val="21"/>
            <w:szCs w:val="22"/>
          </w:rPr>
          <w:tab/>
        </w:r>
        <w:r w:rsidR="00C35A24" w:rsidRPr="00FC18E1">
          <w:rPr>
            <w:rStyle w:val="afd"/>
            <w:rFonts w:hint="eastAsia"/>
            <w:noProof/>
          </w:rPr>
          <w:t>内容信息表</w:t>
        </w:r>
        <w:r w:rsidR="00C35A24" w:rsidRPr="00FC18E1">
          <w:rPr>
            <w:rStyle w:val="afd"/>
            <w:noProof/>
          </w:rPr>
          <w:t>T_CMP_TYPE_CONTENT</w:t>
        </w:r>
        <w:r w:rsidR="00C35A24">
          <w:rPr>
            <w:noProof/>
            <w:webHidden/>
          </w:rPr>
          <w:tab/>
        </w:r>
        <w:r w:rsidR="00C35A24">
          <w:rPr>
            <w:noProof/>
            <w:webHidden/>
          </w:rPr>
          <w:fldChar w:fldCharType="begin"/>
        </w:r>
        <w:r w:rsidR="00C35A24">
          <w:rPr>
            <w:noProof/>
            <w:webHidden/>
          </w:rPr>
          <w:instrText xml:space="preserve"> PAGEREF _Toc435003399 \h </w:instrText>
        </w:r>
        <w:r w:rsidR="00C35A24">
          <w:rPr>
            <w:noProof/>
            <w:webHidden/>
          </w:rPr>
        </w:r>
        <w:r w:rsidR="00C35A24">
          <w:rPr>
            <w:noProof/>
            <w:webHidden/>
          </w:rPr>
          <w:fldChar w:fldCharType="separate"/>
        </w:r>
        <w:r w:rsidR="00C35A24">
          <w:rPr>
            <w:noProof/>
            <w:webHidden/>
          </w:rPr>
          <w:t>48</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00" w:history="1">
        <w:r w:rsidR="00C35A24" w:rsidRPr="00FC18E1">
          <w:rPr>
            <w:rStyle w:val="afd"/>
            <w:noProof/>
          </w:rPr>
          <w:t>2.4.2</w:t>
        </w:r>
        <w:r w:rsidR="00C35A24">
          <w:rPr>
            <w:rFonts w:asciiTheme="minorHAnsi" w:eastAsiaTheme="minorEastAsia" w:hAnsiTheme="minorHAnsi" w:cstheme="minorBidi"/>
            <w:noProof/>
            <w:kern w:val="2"/>
            <w:sz w:val="21"/>
            <w:szCs w:val="22"/>
          </w:rPr>
          <w:tab/>
        </w:r>
        <w:r w:rsidR="00C35A24" w:rsidRPr="00FC18E1">
          <w:rPr>
            <w:rStyle w:val="afd"/>
            <w:rFonts w:hint="eastAsia"/>
            <w:noProof/>
          </w:rPr>
          <w:t>多值表</w:t>
        </w:r>
        <w:r w:rsidR="00C35A24" w:rsidRPr="00FC18E1">
          <w:rPr>
            <w:rStyle w:val="afd"/>
            <w:noProof/>
          </w:rPr>
          <w:t>T_CMP_TYPE_MULTI_VALUE</w:t>
        </w:r>
        <w:r w:rsidR="00C35A24">
          <w:rPr>
            <w:noProof/>
            <w:webHidden/>
          </w:rPr>
          <w:tab/>
        </w:r>
        <w:r w:rsidR="00C35A24">
          <w:rPr>
            <w:noProof/>
            <w:webHidden/>
          </w:rPr>
          <w:fldChar w:fldCharType="begin"/>
        </w:r>
        <w:r w:rsidR="00C35A24">
          <w:rPr>
            <w:noProof/>
            <w:webHidden/>
          </w:rPr>
          <w:instrText xml:space="preserve"> PAGEREF _Toc435003400 \h </w:instrText>
        </w:r>
        <w:r w:rsidR="00C35A24">
          <w:rPr>
            <w:noProof/>
            <w:webHidden/>
          </w:rPr>
        </w:r>
        <w:r w:rsidR="00C35A24">
          <w:rPr>
            <w:noProof/>
            <w:webHidden/>
          </w:rPr>
          <w:fldChar w:fldCharType="separate"/>
        </w:r>
        <w:r w:rsidR="00C35A24">
          <w:rPr>
            <w:noProof/>
            <w:webHidden/>
          </w:rPr>
          <w:t>49</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01" w:history="1">
        <w:r w:rsidR="00C35A24" w:rsidRPr="00FC18E1">
          <w:rPr>
            <w:rStyle w:val="afd"/>
            <w:noProof/>
          </w:rPr>
          <w:t>2.4.3</w:t>
        </w:r>
        <w:r w:rsidR="00C35A24">
          <w:rPr>
            <w:rFonts w:asciiTheme="minorHAnsi" w:eastAsiaTheme="minorEastAsia" w:hAnsiTheme="minorHAnsi" w:cstheme="minorBidi"/>
            <w:noProof/>
            <w:kern w:val="2"/>
            <w:sz w:val="21"/>
            <w:szCs w:val="22"/>
          </w:rPr>
          <w:tab/>
        </w:r>
        <w:r w:rsidR="00C35A24" w:rsidRPr="00FC18E1">
          <w:rPr>
            <w:rStyle w:val="afd"/>
            <w:rFonts w:hint="eastAsia"/>
            <w:noProof/>
          </w:rPr>
          <w:t>内容类别管理表</w:t>
        </w:r>
        <w:r w:rsidR="00C35A24" w:rsidRPr="00FC18E1">
          <w:rPr>
            <w:rStyle w:val="afd"/>
            <w:noProof/>
          </w:rPr>
          <w:t xml:space="preserve"> T_CMP_TYPE_CONTENTSTYLE</w:t>
        </w:r>
        <w:r w:rsidR="00C35A24">
          <w:rPr>
            <w:noProof/>
            <w:webHidden/>
          </w:rPr>
          <w:tab/>
        </w:r>
        <w:r w:rsidR="00C35A24">
          <w:rPr>
            <w:noProof/>
            <w:webHidden/>
          </w:rPr>
          <w:fldChar w:fldCharType="begin"/>
        </w:r>
        <w:r w:rsidR="00C35A24">
          <w:rPr>
            <w:noProof/>
            <w:webHidden/>
          </w:rPr>
          <w:instrText xml:space="preserve"> PAGEREF _Toc435003401 \h </w:instrText>
        </w:r>
        <w:r w:rsidR="00C35A24">
          <w:rPr>
            <w:noProof/>
            <w:webHidden/>
          </w:rPr>
        </w:r>
        <w:r w:rsidR="00C35A24">
          <w:rPr>
            <w:noProof/>
            <w:webHidden/>
          </w:rPr>
          <w:fldChar w:fldCharType="separate"/>
        </w:r>
        <w:r w:rsidR="00C35A24">
          <w:rPr>
            <w:noProof/>
            <w:webHidden/>
          </w:rPr>
          <w:t>49</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02" w:history="1">
        <w:r w:rsidR="00C35A24" w:rsidRPr="00FC18E1">
          <w:rPr>
            <w:rStyle w:val="afd"/>
            <w:noProof/>
          </w:rPr>
          <w:t>2.4.4</w:t>
        </w:r>
        <w:r w:rsidR="00C35A24">
          <w:rPr>
            <w:rFonts w:asciiTheme="minorHAnsi" w:eastAsiaTheme="minorEastAsia" w:hAnsiTheme="minorHAnsi" w:cstheme="minorBidi"/>
            <w:noProof/>
            <w:kern w:val="2"/>
            <w:sz w:val="21"/>
            <w:szCs w:val="22"/>
          </w:rPr>
          <w:tab/>
        </w:r>
        <w:r w:rsidR="00C35A24" w:rsidRPr="00FC18E1">
          <w:rPr>
            <w:rStyle w:val="afd"/>
            <w:rFonts w:hint="eastAsia"/>
            <w:noProof/>
          </w:rPr>
          <w:t>内容模型表</w:t>
        </w:r>
        <w:r w:rsidR="00C35A24" w:rsidRPr="00FC18E1">
          <w:rPr>
            <w:rStyle w:val="afd"/>
            <w:noProof/>
          </w:rPr>
          <w:t>T_CMP_TYPE_MEDIACONTENT</w:t>
        </w:r>
        <w:r w:rsidR="00C35A24">
          <w:rPr>
            <w:noProof/>
            <w:webHidden/>
          </w:rPr>
          <w:tab/>
        </w:r>
        <w:r w:rsidR="00C35A24">
          <w:rPr>
            <w:noProof/>
            <w:webHidden/>
          </w:rPr>
          <w:fldChar w:fldCharType="begin"/>
        </w:r>
        <w:r w:rsidR="00C35A24">
          <w:rPr>
            <w:noProof/>
            <w:webHidden/>
          </w:rPr>
          <w:instrText xml:space="preserve"> PAGEREF _Toc435003402 \h </w:instrText>
        </w:r>
        <w:r w:rsidR="00C35A24">
          <w:rPr>
            <w:noProof/>
            <w:webHidden/>
          </w:rPr>
        </w:r>
        <w:r w:rsidR="00C35A24">
          <w:rPr>
            <w:noProof/>
            <w:webHidden/>
          </w:rPr>
          <w:fldChar w:fldCharType="separate"/>
        </w:r>
        <w:r w:rsidR="00C35A24">
          <w:rPr>
            <w:noProof/>
            <w:webHidden/>
          </w:rPr>
          <w:t>50</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03" w:history="1">
        <w:r w:rsidR="00C35A24" w:rsidRPr="00FC18E1">
          <w:rPr>
            <w:rStyle w:val="afd"/>
            <w:noProof/>
            <w:lang w:val="zh-CN"/>
          </w:rPr>
          <w:t>2.4.5</w:t>
        </w:r>
        <w:r w:rsidR="00C35A24">
          <w:rPr>
            <w:rFonts w:asciiTheme="minorHAnsi" w:eastAsiaTheme="minorEastAsia" w:hAnsiTheme="minorHAnsi" w:cstheme="minorBidi"/>
            <w:noProof/>
            <w:kern w:val="2"/>
            <w:sz w:val="21"/>
            <w:szCs w:val="22"/>
          </w:rPr>
          <w:tab/>
        </w:r>
        <w:r w:rsidR="00C35A24" w:rsidRPr="00FC18E1">
          <w:rPr>
            <w:rStyle w:val="afd"/>
            <w:rFonts w:hint="eastAsia"/>
            <w:noProof/>
            <w:lang w:val="zh-CN"/>
          </w:rPr>
          <w:t>内容模型扩展表</w:t>
        </w:r>
        <w:r w:rsidR="00C35A24" w:rsidRPr="00FC18E1">
          <w:rPr>
            <w:rStyle w:val="afd"/>
            <w:noProof/>
            <w:lang w:val="zh-CN"/>
          </w:rPr>
          <w:t>T_CMP_EXT_MEDIACONTENT</w:t>
        </w:r>
        <w:r w:rsidR="00C35A24">
          <w:rPr>
            <w:noProof/>
            <w:webHidden/>
          </w:rPr>
          <w:tab/>
        </w:r>
        <w:r w:rsidR="00C35A24">
          <w:rPr>
            <w:noProof/>
            <w:webHidden/>
          </w:rPr>
          <w:fldChar w:fldCharType="begin"/>
        </w:r>
        <w:r w:rsidR="00C35A24">
          <w:rPr>
            <w:noProof/>
            <w:webHidden/>
          </w:rPr>
          <w:instrText xml:space="preserve"> PAGEREF _Toc435003403 \h </w:instrText>
        </w:r>
        <w:r w:rsidR="00C35A24">
          <w:rPr>
            <w:noProof/>
            <w:webHidden/>
          </w:rPr>
        </w:r>
        <w:r w:rsidR="00C35A24">
          <w:rPr>
            <w:noProof/>
            <w:webHidden/>
          </w:rPr>
          <w:fldChar w:fldCharType="separate"/>
        </w:r>
        <w:r w:rsidR="00C35A24">
          <w:rPr>
            <w:noProof/>
            <w:webHidden/>
          </w:rPr>
          <w:t>50</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04" w:history="1">
        <w:r w:rsidR="00C35A24" w:rsidRPr="00FC18E1">
          <w:rPr>
            <w:rStyle w:val="afd"/>
            <w:noProof/>
          </w:rPr>
          <w:t>2.4.6</w:t>
        </w:r>
        <w:r w:rsidR="00C35A24">
          <w:rPr>
            <w:rFonts w:asciiTheme="minorHAnsi" w:eastAsiaTheme="minorEastAsia" w:hAnsiTheme="minorHAnsi" w:cstheme="minorBidi"/>
            <w:noProof/>
            <w:kern w:val="2"/>
            <w:sz w:val="21"/>
            <w:szCs w:val="22"/>
          </w:rPr>
          <w:tab/>
        </w:r>
        <w:r w:rsidR="00C35A24" w:rsidRPr="00FC18E1">
          <w:rPr>
            <w:rStyle w:val="afd"/>
            <w:rFonts w:hint="eastAsia"/>
            <w:noProof/>
          </w:rPr>
          <w:t>连续剧子集信息表</w:t>
        </w:r>
        <w:r w:rsidR="00C35A24" w:rsidRPr="00FC18E1">
          <w:rPr>
            <w:rStyle w:val="afd"/>
            <w:noProof/>
          </w:rPr>
          <w:t>T_CMP_TYPE_ITEM</w:t>
        </w:r>
        <w:r w:rsidR="00C35A24">
          <w:rPr>
            <w:noProof/>
            <w:webHidden/>
          </w:rPr>
          <w:tab/>
        </w:r>
        <w:r w:rsidR="00C35A24">
          <w:rPr>
            <w:noProof/>
            <w:webHidden/>
          </w:rPr>
          <w:fldChar w:fldCharType="begin"/>
        </w:r>
        <w:r w:rsidR="00C35A24">
          <w:rPr>
            <w:noProof/>
            <w:webHidden/>
          </w:rPr>
          <w:instrText xml:space="preserve"> PAGEREF _Toc435003404 \h </w:instrText>
        </w:r>
        <w:r w:rsidR="00C35A24">
          <w:rPr>
            <w:noProof/>
            <w:webHidden/>
          </w:rPr>
        </w:r>
        <w:r w:rsidR="00C35A24">
          <w:rPr>
            <w:noProof/>
            <w:webHidden/>
          </w:rPr>
          <w:fldChar w:fldCharType="separate"/>
        </w:r>
        <w:r w:rsidR="00C35A24">
          <w:rPr>
            <w:noProof/>
            <w:webHidden/>
          </w:rPr>
          <w:t>51</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05" w:history="1">
        <w:r w:rsidR="00C35A24" w:rsidRPr="00FC18E1">
          <w:rPr>
            <w:rStyle w:val="afd"/>
            <w:noProof/>
          </w:rPr>
          <w:t>2.4.7</w:t>
        </w:r>
        <w:r w:rsidR="00C35A24">
          <w:rPr>
            <w:rFonts w:asciiTheme="minorHAnsi" w:eastAsiaTheme="minorEastAsia" w:hAnsiTheme="minorHAnsi" w:cstheme="minorBidi"/>
            <w:noProof/>
            <w:kern w:val="2"/>
            <w:sz w:val="21"/>
            <w:szCs w:val="22"/>
          </w:rPr>
          <w:tab/>
        </w:r>
        <w:r w:rsidR="00C35A24" w:rsidRPr="00FC18E1">
          <w:rPr>
            <w:rStyle w:val="afd"/>
            <w:rFonts w:hint="eastAsia"/>
            <w:noProof/>
          </w:rPr>
          <w:t>连续剧子父集关联关系信息表</w:t>
        </w:r>
        <w:r w:rsidR="00C35A24" w:rsidRPr="00FC18E1">
          <w:rPr>
            <w:rStyle w:val="afd"/>
            <w:noProof/>
          </w:rPr>
          <w:t>T_CMP_REF_CONTENTSERIES_ITEM</w:t>
        </w:r>
        <w:r w:rsidR="00C35A24">
          <w:rPr>
            <w:noProof/>
            <w:webHidden/>
          </w:rPr>
          <w:tab/>
        </w:r>
        <w:r w:rsidR="00C35A24">
          <w:rPr>
            <w:noProof/>
            <w:webHidden/>
          </w:rPr>
          <w:fldChar w:fldCharType="begin"/>
        </w:r>
        <w:r w:rsidR="00C35A24">
          <w:rPr>
            <w:noProof/>
            <w:webHidden/>
          </w:rPr>
          <w:instrText xml:space="preserve"> PAGEREF _Toc435003405 \h </w:instrText>
        </w:r>
        <w:r w:rsidR="00C35A24">
          <w:rPr>
            <w:noProof/>
            <w:webHidden/>
          </w:rPr>
        </w:r>
        <w:r w:rsidR="00C35A24">
          <w:rPr>
            <w:noProof/>
            <w:webHidden/>
          </w:rPr>
          <w:fldChar w:fldCharType="separate"/>
        </w:r>
        <w:r w:rsidR="00C35A24">
          <w:rPr>
            <w:noProof/>
            <w:webHidden/>
          </w:rPr>
          <w:t>51</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06" w:history="1">
        <w:r w:rsidR="00C35A24" w:rsidRPr="00FC18E1">
          <w:rPr>
            <w:rStyle w:val="afd"/>
            <w:noProof/>
          </w:rPr>
          <w:t>2.4.8</w:t>
        </w:r>
        <w:r w:rsidR="00C35A24">
          <w:rPr>
            <w:rFonts w:asciiTheme="minorHAnsi" w:eastAsiaTheme="minorEastAsia" w:hAnsiTheme="minorHAnsi" w:cstheme="minorBidi"/>
            <w:noProof/>
            <w:kern w:val="2"/>
            <w:sz w:val="21"/>
            <w:szCs w:val="22"/>
          </w:rPr>
          <w:tab/>
        </w:r>
        <w:r w:rsidR="00C35A24" w:rsidRPr="00FC18E1">
          <w:rPr>
            <w:rStyle w:val="afd"/>
            <w:rFonts w:hint="eastAsia"/>
            <w:noProof/>
          </w:rPr>
          <w:t>内容与呈现对应关系表</w:t>
        </w:r>
        <w:r w:rsidR="00C35A24" w:rsidRPr="00FC18E1">
          <w:rPr>
            <w:rStyle w:val="afd"/>
            <w:noProof/>
          </w:rPr>
          <w:t>T_CMP_REF_MEDIA_PROVISION</w:t>
        </w:r>
        <w:r w:rsidR="00C35A24">
          <w:rPr>
            <w:noProof/>
            <w:webHidden/>
          </w:rPr>
          <w:tab/>
        </w:r>
        <w:r w:rsidR="00C35A24">
          <w:rPr>
            <w:noProof/>
            <w:webHidden/>
          </w:rPr>
          <w:fldChar w:fldCharType="begin"/>
        </w:r>
        <w:r w:rsidR="00C35A24">
          <w:rPr>
            <w:noProof/>
            <w:webHidden/>
          </w:rPr>
          <w:instrText xml:space="preserve"> PAGEREF _Toc435003406 \h </w:instrText>
        </w:r>
        <w:r w:rsidR="00C35A24">
          <w:rPr>
            <w:noProof/>
            <w:webHidden/>
          </w:rPr>
        </w:r>
        <w:r w:rsidR="00C35A24">
          <w:rPr>
            <w:noProof/>
            <w:webHidden/>
          </w:rPr>
          <w:fldChar w:fldCharType="separate"/>
        </w:r>
        <w:r w:rsidR="00C35A24">
          <w:rPr>
            <w:noProof/>
            <w:webHidden/>
          </w:rPr>
          <w:t>51</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07" w:history="1">
        <w:r w:rsidR="00C35A24" w:rsidRPr="00FC18E1">
          <w:rPr>
            <w:rStyle w:val="afd"/>
            <w:rFonts w:cs="Arial"/>
            <w:caps/>
            <w:noProof/>
            <w:lang w:val="de-DE"/>
          </w:rPr>
          <w:t>2.4.9</w:t>
        </w:r>
        <w:r w:rsidR="00C35A24">
          <w:rPr>
            <w:rFonts w:asciiTheme="minorHAnsi" w:eastAsiaTheme="minorEastAsia" w:hAnsiTheme="minorHAnsi" w:cstheme="minorBidi"/>
            <w:noProof/>
            <w:kern w:val="2"/>
            <w:sz w:val="21"/>
            <w:szCs w:val="22"/>
          </w:rPr>
          <w:tab/>
        </w:r>
        <w:r w:rsidR="00C35A24" w:rsidRPr="00FC18E1">
          <w:rPr>
            <w:rStyle w:val="afd"/>
            <w:rFonts w:hint="eastAsia"/>
            <w:noProof/>
          </w:rPr>
          <w:t>呈现和文件信息关系表</w:t>
        </w:r>
        <w:r w:rsidR="00C35A24" w:rsidRPr="00FC18E1">
          <w:rPr>
            <w:rStyle w:val="afd"/>
            <w:noProof/>
          </w:rPr>
          <w:t>T_CMP_REF_PROVISION_FILEINFO</w:t>
        </w:r>
        <w:r w:rsidR="00C35A24">
          <w:rPr>
            <w:noProof/>
            <w:webHidden/>
          </w:rPr>
          <w:tab/>
        </w:r>
        <w:r w:rsidR="00C35A24">
          <w:rPr>
            <w:noProof/>
            <w:webHidden/>
          </w:rPr>
          <w:fldChar w:fldCharType="begin"/>
        </w:r>
        <w:r w:rsidR="00C35A24">
          <w:rPr>
            <w:noProof/>
            <w:webHidden/>
          </w:rPr>
          <w:instrText xml:space="preserve"> PAGEREF _Toc435003407 \h </w:instrText>
        </w:r>
        <w:r w:rsidR="00C35A24">
          <w:rPr>
            <w:noProof/>
            <w:webHidden/>
          </w:rPr>
        </w:r>
        <w:r w:rsidR="00C35A24">
          <w:rPr>
            <w:noProof/>
            <w:webHidden/>
          </w:rPr>
          <w:fldChar w:fldCharType="separate"/>
        </w:r>
        <w:r w:rsidR="00C35A24">
          <w:rPr>
            <w:noProof/>
            <w:webHidden/>
          </w:rPr>
          <w:t>51</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08" w:history="1">
        <w:r w:rsidR="00C35A24" w:rsidRPr="00FC18E1">
          <w:rPr>
            <w:rStyle w:val="afd"/>
            <w:noProof/>
          </w:rPr>
          <w:t>2.4.10</w:t>
        </w:r>
        <w:r w:rsidR="00C35A24">
          <w:rPr>
            <w:rFonts w:asciiTheme="minorHAnsi" w:eastAsiaTheme="minorEastAsia" w:hAnsiTheme="minorHAnsi" w:cstheme="minorBidi"/>
            <w:noProof/>
            <w:kern w:val="2"/>
            <w:sz w:val="21"/>
            <w:szCs w:val="22"/>
          </w:rPr>
          <w:tab/>
        </w:r>
        <w:r w:rsidR="00C35A24" w:rsidRPr="00FC18E1">
          <w:rPr>
            <w:rStyle w:val="afd"/>
            <w:rFonts w:hint="eastAsia"/>
            <w:noProof/>
          </w:rPr>
          <w:t>文件和文件对外信息关系</w:t>
        </w:r>
        <w:r w:rsidR="00C35A24" w:rsidRPr="00FC18E1">
          <w:rPr>
            <w:rStyle w:val="afd"/>
            <w:noProof/>
          </w:rPr>
          <w:t>T_CMP_REF_FILEINFO_FILEEXT</w:t>
        </w:r>
        <w:r w:rsidR="00C35A24">
          <w:rPr>
            <w:noProof/>
            <w:webHidden/>
          </w:rPr>
          <w:tab/>
        </w:r>
        <w:r w:rsidR="00C35A24">
          <w:rPr>
            <w:noProof/>
            <w:webHidden/>
          </w:rPr>
          <w:fldChar w:fldCharType="begin"/>
        </w:r>
        <w:r w:rsidR="00C35A24">
          <w:rPr>
            <w:noProof/>
            <w:webHidden/>
          </w:rPr>
          <w:instrText xml:space="preserve"> PAGEREF _Toc435003408 \h </w:instrText>
        </w:r>
        <w:r w:rsidR="00C35A24">
          <w:rPr>
            <w:noProof/>
            <w:webHidden/>
          </w:rPr>
        </w:r>
        <w:r w:rsidR="00C35A24">
          <w:rPr>
            <w:noProof/>
            <w:webHidden/>
          </w:rPr>
          <w:fldChar w:fldCharType="separate"/>
        </w:r>
        <w:r w:rsidR="00C35A24">
          <w:rPr>
            <w:noProof/>
            <w:webHidden/>
          </w:rPr>
          <w:t>51</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09" w:history="1">
        <w:r w:rsidR="00C35A24" w:rsidRPr="00FC18E1">
          <w:rPr>
            <w:rStyle w:val="afd"/>
            <w:noProof/>
          </w:rPr>
          <w:t>2.4.11</w:t>
        </w:r>
        <w:r w:rsidR="00C35A24">
          <w:rPr>
            <w:rFonts w:asciiTheme="minorHAnsi" w:eastAsiaTheme="minorEastAsia" w:hAnsiTheme="minorHAnsi" w:cstheme="minorBidi"/>
            <w:noProof/>
            <w:kern w:val="2"/>
            <w:sz w:val="21"/>
            <w:szCs w:val="22"/>
          </w:rPr>
          <w:tab/>
        </w:r>
        <w:r w:rsidR="00C35A24" w:rsidRPr="00FC18E1">
          <w:rPr>
            <w:rStyle w:val="afd"/>
            <w:rFonts w:hint="eastAsia"/>
            <w:noProof/>
          </w:rPr>
          <w:t>文件信息扩展模型表</w:t>
        </w:r>
        <w:r w:rsidR="00C35A24" w:rsidRPr="00FC18E1">
          <w:rPr>
            <w:rStyle w:val="afd"/>
            <w:noProof/>
          </w:rPr>
          <w:t>T_CMP_TYPE_FILEINFORMATIONEXT</w:t>
        </w:r>
        <w:r w:rsidR="00C35A24">
          <w:rPr>
            <w:noProof/>
            <w:webHidden/>
          </w:rPr>
          <w:tab/>
        </w:r>
        <w:r w:rsidR="00C35A24">
          <w:rPr>
            <w:noProof/>
            <w:webHidden/>
          </w:rPr>
          <w:fldChar w:fldCharType="begin"/>
        </w:r>
        <w:r w:rsidR="00C35A24">
          <w:rPr>
            <w:noProof/>
            <w:webHidden/>
          </w:rPr>
          <w:instrText xml:space="preserve"> PAGEREF _Toc435003409 \h </w:instrText>
        </w:r>
        <w:r w:rsidR="00C35A24">
          <w:rPr>
            <w:noProof/>
            <w:webHidden/>
          </w:rPr>
        </w:r>
        <w:r w:rsidR="00C35A24">
          <w:rPr>
            <w:noProof/>
            <w:webHidden/>
          </w:rPr>
          <w:fldChar w:fldCharType="separate"/>
        </w:r>
        <w:r w:rsidR="00C35A24">
          <w:rPr>
            <w:noProof/>
            <w:webHidden/>
          </w:rPr>
          <w:t>52</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10" w:history="1">
        <w:r w:rsidR="00C35A24" w:rsidRPr="00FC18E1">
          <w:rPr>
            <w:rStyle w:val="afd"/>
            <w:noProof/>
          </w:rPr>
          <w:t>2.4.12</w:t>
        </w:r>
        <w:r w:rsidR="00C35A24">
          <w:rPr>
            <w:rFonts w:asciiTheme="minorHAnsi" w:eastAsiaTheme="minorEastAsia" w:hAnsiTheme="minorHAnsi" w:cstheme="minorBidi"/>
            <w:noProof/>
            <w:kern w:val="2"/>
            <w:sz w:val="21"/>
            <w:szCs w:val="22"/>
          </w:rPr>
          <w:tab/>
        </w:r>
        <w:r w:rsidR="00C35A24" w:rsidRPr="00FC18E1">
          <w:rPr>
            <w:rStyle w:val="afd"/>
            <w:rFonts w:hint="eastAsia"/>
            <w:noProof/>
          </w:rPr>
          <w:t>文件信息扩展表</w:t>
        </w:r>
        <w:r w:rsidR="00C35A24" w:rsidRPr="00FC18E1">
          <w:rPr>
            <w:rStyle w:val="afd"/>
            <w:noProof/>
          </w:rPr>
          <w:t>T_CMP_EXT_FILEINFORMATION</w:t>
        </w:r>
        <w:r w:rsidR="00C35A24">
          <w:rPr>
            <w:noProof/>
            <w:webHidden/>
          </w:rPr>
          <w:tab/>
        </w:r>
        <w:r w:rsidR="00C35A24">
          <w:rPr>
            <w:noProof/>
            <w:webHidden/>
          </w:rPr>
          <w:fldChar w:fldCharType="begin"/>
        </w:r>
        <w:r w:rsidR="00C35A24">
          <w:rPr>
            <w:noProof/>
            <w:webHidden/>
          </w:rPr>
          <w:instrText xml:space="preserve"> PAGEREF _Toc435003410 \h </w:instrText>
        </w:r>
        <w:r w:rsidR="00C35A24">
          <w:rPr>
            <w:noProof/>
            <w:webHidden/>
          </w:rPr>
        </w:r>
        <w:r w:rsidR="00C35A24">
          <w:rPr>
            <w:noProof/>
            <w:webHidden/>
          </w:rPr>
          <w:fldChar w:fldCharType="separate"/>
        </w:r>
        <w:r w:rsidR="00C35A24">
          <w:rPr>
            <w:noProof/>
            <w:webHidden/>
          </w:rPr>
          <w:t>52</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11" w:history="1">
        <w:r w:rsidR="00C35A24" w:rsidRPr="00FC18E1">
          <w:rPr>
            <w:rStyle w:val="afd"/>
            <w:noProof/>
          </w:rPr>
          <w:t>2.4.13</w:t>
        </w:r>
        <w:r w:rsidR="00C35A24">
          <w:rPr>
            <w:rFonts w:asciiTheme="minorHAnsi" w:eastAsiaTheme="minorEastAsia" w:hAnsiTheme="minorHAnsi" w:cstheme="minorBidi"/>
            <w:noProof/>
            <w:kern w:val="2"/>
            <w:sz w:val="21"/>
            <w:szCs w:val="22"/>
          </w:rPr>
          <w:tab/>
        </w:r>
        <w:r w:rsidR="00C35A24" w:rsidRPr="00FC18E1">
          <w:rPr>
            <w:rStyle w:val="afd"/>
            <w:rFonts w:hint="eastAsia"/>
            <w:noProof/>
          </w:rPr>
          <w:t>视频文件实体信息表</w:t>
        </w:r>
        <w:r w:rsidR="00C35A24" w:rsidRPr="00FC18E1">
          <w:rPr>
            <w:rStyle w:val="afd"/>
            <w:noProof/>
          </w:rPr>
          <w:t xml:space="preserve"> T_CMP_TYPE_VIDEOFILE</w:t>
        </w:r>
        <w:r w:rsidR="00C35A24">
          <w:rPr>
            <w:noProof/>
            <w:webHidden/>
          </w:rPr>
          <w:tab/>
        </w:r>
        <w:r w:rsidR="00C35A24">
          <w:rPr>
            <w:noProof/>
            <w:webHidden/>
          </w:rPr>
          <w:fldChar w:fldCharType="begin"/>
        </w:r>
        <w:r w:rsidR="00C35A24">
          <w:rPr>
            <w:noProof/>
            <w:webHidden/>
          </w:rPr>
          <w:instrText xml:space="preserve"> PAGEREF _Toc435003411 \h </w:instrText>
        </w:r>
        <w:r w:rsidR="00C35A24">
          <w:rPr>
            <w:noProof/>
            <w:webHidden/>
          </w:rPr>
        </w:r>
        <w:r w:rsidR="00C35A24">
          <w:rPr>
            <w:noProof/>
            <w:webHidden/>
          </w:rPr>
          <w:fldChar w:fldCharType="separate"/>
        </w:r>
        <w:r w:rsidR="00C35A24">
          <w:rPr>
            <w:noProof/>
            <w:webHidden/>
          </w:rPr>
          <w:t>52</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12" w:history="1">
        <w:r w:rsidR="00C35A24" w:rsidRPr="00FC18E1">
          <w:rPr>
            <w:rStyle w:val="afd"/>
            <w:noProof/>
          </w:rPr>
          <w:t>2.4.14</w:t>
        </w:r>
        <w:r w:rsidR="00C35A24">
          <w:rPr>
            <w:rFonts w:asciiTheme="minorHAnsi" w:eastAsiaTheme="minorEastAsia" w:hAnsiTheme="minorHAnsi" w:cstheme="minorBidi"/>
            <w:noProof/>
            <w:kern w:val="2"/>
            <w:sz w:val="21"/>
            <w:szCs w:val="22"/>
          </w:rPr>
          <w:tab/>
        </w:r>
        <w:r w:rsidR="00C35A24" w:rsidRPr="00FC18E1">
          <w:rPr>
            <w:rStyle w:val="afd"/>
            <w:rFonts w:hint="eastAsia"/>
            <w:noProof/>
          </w:rPr>
          <w:t>视频文件关联关系表</w:t>
        </w:r>
        <w:r w:rsidR="00C35A24" w:rsidRPr="00FC18E1">
          <w:rPr>
            <w:rStyle w:val="afd"/>
            <w:noProof/>
          </w:rPr>
          <w:t>T_CMP_REF_FILEEXT_FILEENTITY</w:t>
        </w:r>
        <w:r w:rsidR="00C35A24">
          <w:rPr>
            <w:noProof/>
            <w:webHidden/>
          </w:rPr>
          <w:tab/>
        </w:r>
        <w:r w:rsidR="00C35A24">
          <w:rPr>
            <w:noProof/>
            <w:webHidden/>
          </w:rPr>
          <w:fldChar w:fldCharType="begin"/>
        </w:r>
        <w:r w:rsidR="00C35A24">
          <w:rPr>
            <w:noProof/>
            <w:webHidden/>
          </w:rPr>
          <w:instrText xml:space="preserve"> PAGEREF _Toc435003412 \h </w:instrText>
        </w:r>
        <w:r w:rsidR="00C35A24">
          <w:rPr>
            <w:noProof/>
            <w:webHidden/>
          </w:rPr>
        </w:r>
        <w:r w:rsidR="00C35A24">
          <w:rPr>
            <w:noProof/>
            <w:webHidden/>
          </w:rPr>
          <w:fldChar w:fldCharType="separate"/>
        </w:r>
        <w:r w:rsidR="00C35A24">
          <w:rPr>
            <w:noProof/>
            <w:webHidden/>
          </w:rPr>
          <w:t>53</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13" w:history="1">
        <w:r w:rsidR="00C35A24" w:rsidRPr="00FC18E1">
          <w:rPr>
            <w:rStyle w:val="afd"/>
            <w:noProof/>
          </w:rPr>
          <w:t>2.4.15</w:t>
        </w:r>
        <w:r w:rsidR="00C35A24">
          <w:rPr>
            <w:rFonts w:asciiTheme="minorHAnsi" w:eastAsiaTheme="minorEastAsia" w:hAnsiTheme="minorHAnsi" w:cstheme="minorBidi"/>
            <w:noProof/>
            <w:kern w:val="2"/>
            <w:sz w:val="21"/>
            <w:szCs w:val="22"/>
          </w:rPr>
          <w:tab/>
        </w:r>
        <w:r w:rsidR="00C35A24" w:rsidRPr="00FC18E1">
          <w:rPr>
            <w:rStyle w:val="afd"/>
            <w:rFonts w:hint="eastAsia"/>
            <w:noProof/>
          </w:rPr>
          <w:t>节目单信息表</w:t>
        </w:r>
        <w:r w:rsidR="00C35A24" w:rsidRPr="00FC18E1">
          <w:rPr>
            <w:rStyle w:val="afd"/>
            <w:noProof/>
          </w:rPr>
          <w:t>T_CMP_TYPE_PROGRAM</w:t>
        </w:r>
        <w:r w:rsidR="00C35A24">
          <w:rPr>
            <w:noProof/>
            <w:webHidden/>
          </w:rPr>
          <w:tab/>
        </w:r>
        <w:r w:rsidR="00C35A24">
          <w:rPr>
            <w:noProof/>
            <w:webHidden/>
          </w:rPr>
          <w:fldChar w:fldCharType="begin"/>
        </w:r>
        <w:r w:rsidR="00C35A24">
          <w:rPr>
            <w:noProof/>
            <w:webHidden/>
          </w:rPr>
          <w:instrText xml:space="preserve"> PAGEREF _Toc435003413 \h </w:instrText>
        </w:r>
        <w:r w:rsidR="00C35A24">
          <w:rPr>
            <w:noProof/>
            <w:webHidden/>
          </w:rPr>
        </w:r>
        <w:r w:rsidR="00C35A24">
          <w:rPr>
            <w:noProof/>
            <w:webHidden/>
          </w:rPr>
          <w:fldChar w:fldCharType="separate"/>
        </w:r>
        <w:r w:rsidR="00C35A24">
          <w:rPr>
            <w:noProof/>
            <w:webHidden/>
          </w:rPr>
          <w:t>53</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14" w:history="1">
        <w:r w:rsidR="00C35A24" w:rsidRPr="00FC18E1">
          <w:rPr>
            <w:rStyle w:val="afd"/>
            <w:noProof/>
          </w:rPr>
          <w:t>2.4.16</w:t>
        </w:r>
        <w:r w:rsidR="00C35A24">
          <w:rPr>
            <w:rFonts w:asciiTheme="minorHAnsi" w:eastAsiaTheme="minorEastAsia" w:hAnsiTheme="minorHAnsi" w:cstheme="minorBidi"/>
            <w:noProof/>
            <w:kern w:val="2"/>
            <w:sz w:val="21"/>
            <w:szCs w:val="22"/>
          </w:rPr>
          <w:tab/>
        </w:r>
        <w:r w:rsidR="00C35A24" w:rsidRPr="00FC18E1">
          <w:rPr>
            <w:rStyle w:val="afd"/>
            <w:rFonts w:hint="eastAsia"/>
            <w:noProof/>
          </w:rPr>
          <w:t>视频点播呈现表</w:t>
        </w:r>
        <w:r w:rsidR="00C35A24" w:rsidRPr="00FC18E1">
          <w:rPr>
            <w:rStyle w:val="afd"/>
            <w:noProof/>
          </w:rPr>
          <w:t>T_CMP_TYPE_VIDEOONLINEPLAY</w:t>
        </w:r>
        <w:r w:rsidR="00C35A24">
          <w:rPr>
            <w:noProof/>
            <w:webHidden/>
          </w:rPr>
          <w:tab/>
        </w:r>
        <w:r w:rsidR="00C35A24">
          <w:rPr>
            <w:noProof/>
            <w:webHidden/>
          </w:rPr>
          <w:fldChar w:fldCharType="begin"/>
        </w:r>
        <w:r w:rsidR="00C35A24">
          <w:rPr>
            <w:noProof/>
            <w:webHidden/>
          </w:rPr>
          <w:instrText xml:space="preserve"> PAGEREF _Toc435003414 \h </w:instrText>
        </w:r>
        <w:r w:rsidR="00C35A24">
          <w:rPr>
            <w:noProof/>
            <w:webHidden/>
          </w:rPr>
        </w:r>
        <w:r w:rsidR="00C35A24">
          <w:rPr>
            <w:noProof/>
            <w:webHidden/>
          </w:rPr>
          <w:fldChar w:fldCharType="separate"/>
        </w:r>
        <w:r w:rsidR="00C35A24">
          <w:rPr>
            <w:noProof/>
            <w:webHidden/>
          </w:rPr>
          <w:t>54</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15" w:history="1">
        <w:r w:rsidR="00C35A24" w:rsidRPr="00FC18E1">
          <w:rPr>
            <w:rStyle w:val="afd"/>
            <w:b/>
            <w:noProof/>
          </w:rPr>
          <w:t>2.4.17</w:t>
        </w:r>
        <w:r w:rsidR="00C35A24">
          <w:rPr>
            <w:rFonts w:asciiTheme="minorHAnsi" w:eastAsiaTheme="minorEastAsia" w:hAnsiTheme="minorHAnsi" w:cstheme="minorBidi"/>
            <w:noProof/>
            <w:kern w:val="2"/>
            <w:sz w:val="21"/>
            <w:szCs w:val="22"/>
          </w:rPr>
          <w:tab/>
        </w:r>
        <w:r w:rsidR="00C35A24" w:rsidRPr="00FC18E1">
          <w:rPr>
            <w:rStyle w:val="afd"/>
            <w:rFonts w:hint="eastAsia"/>
            <w:noProof/>
          </w:rPr>
          <w:t>歌曲表</w:t>
        </w:r>
        <w:r w:rsidR="00C35A24" w:rsidRPr="00FC18E1">
          <w:rPr>
            <w:rStyle w:val="afd"/>
            <w:noProof/>
          </w:rPr>
          <w:t>T_CMP_TYPE_SONG</w:t>
        </w:r>
        <w:r w:rsidR="00C35A24">
          <w:rPr>
            <w:noProof/>
            <w:webHidden/>
          </w:rPr>
          <w:tab/>
        </w:r>
        <w:r w:rsidR="00C35A24">
          <w:rPr>
            <w:noProof/>
            <w:webHidden/>
          </w:rPr>
          <w:fldChar w:fldCharType="begin"/>
        </w:r>
        <w:r w:rsidR="00C35A24">
          <w:rPr>
            <w:noProof/>
            <w:webHidden/>
          </w:rPr>
          <w:instrText xml:space="preserve"> PAGEREF _Toc435003415 \h </w:instrText>
        </w:r>
        <w:r w:rsidR="00C35A24">
          <w:rPr>
            <w:noProof/>
            <w:webHidden/>
          </w:rPr>
        </w:r>
        <w:r w:rsidR="00C35A24">
          <w:rPr>
            <w:noProof/>
            <w:webHidden/>
          </w:rPr>
          <w:fldChar w:fldCharType="separate"/>
        </w:r>
        <w:r w:rsidR="00C35A24">
          <w:rPr>
            <w:noProof/>
            <w:webHidden/>
          </w:rPr>
          <w:t>54</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16" w:history="1">
        <w:r w:rsidR="00C35A24" w:rsidRPr="00FC18E1">
          <w:rPr>
            <w:rStyle w:val="afd"/>
            <w:b/>
            <w:noProof/>
          </w:rPr>
          <w:t>2.4.18</w:t>
        </w:r>
        <w:r w:rsidR="00C35A24">
          <w:rPr>
            <w:rFonts w:asciiTheme="minorHAnsi" w:eastAsiaTheme="minorEastAsia" w:hAnsiTheme="minorHAnsi" w:cstheme="minorBidi"/>
            <w:noProof/>
            <w:kern w:val="2"/>
            <w:sz w:val="21"/>
            <w:szCs w:val="22"/>
          </w:rPr>
          <w:tab/>
        </w:r>
        <w:r w:rsidR="00C35A24" w:rsidRPr="00FC18E1">
          <w:rPr>
            <w:rStyle w:val="afd"/>
            <w:rFonts w:hint="eastAsia"/>
            <w:noProof/>
          </w:rPr>
          <w:t>音乐影片表</w:t>
        </w:r>
        <w:r w:rsidR="00C35A24" w:rsidRPr="00FC18E1">
          <w:rPr>
            <w:rStyle w:val="afd"/>
            <w:noProof/>
          </w:rPr>
          <w:t>T_CMP_TYPE_MV</w:t>
        </w:r>
        <w:r w:rsidR="00C35A24">
          <w:rPr>
            <w:noProof/>
            <w:webHidden/>
          </w:rPr>
          <w:tab/>
        </w:r>
        <w:r w:rsidR="00C35A24">
          <w:rPr>
            <w:noProof/>
            <w:webHidden/>
          </w:rPr>
          <w:fldChar w:fldCharType="begin"/>
        </w:r>
        <w:r w:rsidR="00C35A24">
          <w:rPr>
            <w:noProof/>
            <w:webHidden/>
          </w:rPr>
          <w:instrText xml:space="preserve"> PAGEREF _Toc435003416 \h </w:instrText>
        </w:r>
        <w:r w:rsidR="00C35A24">
          <w:rPr>
            <w:noProof/>
            <w:webHidden/>
          </w:rPr>
        </w:r>
        <w:r w:rsidR="00C35A24">
          <w:rPr>
            <w:noProof/>
            <w:webHidden/>
          </w:rPr>
          <w:fldChar w:fldCharType="separate"/>
        </w:r>
        <w:r w:rsidR="00C35A24">
          <w:rPr>
            <w:noProof/>
            <w:webHidden/>
          </w:rPr>
          <w:t>54</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17" w:history="1">
        <w:r w:rsidR="00C35A24" w:rsidRPr="00FC18E1">
          <w:rPr>
            <w:rStyle w:val="afd"/>
            <w:b/>
            <w:noProof/>
          </w:rPr>
          <w:t>2.4.19</w:t>
        </w:r>
        <w:r w:rsidR="00C35A24">
          <w:rPr>
            <w:rFonts w:asciiTheme="minorHAnsi" w:eastAsiaTheme="minorEastAsia" w:hAnsiTheme="minorHAnsi" w:cstheme="minorBidi"/>
            <w:noProof/>
            <w:kern w:val="2"/>
            <w:sz w:val="21"/>
            <w:szCs w:val="22"/>
          </w:rPr>
          <w:tab/>
        </w:r>
        <w:r w:rsidR="00C35A24" w:rsidRPr="00FC18E1">
          <w:rPr>
            <w:rStyle w:val="afd"/>
            <w:rFonts w:hint="eastAsia"/>
            <w:noProof/>
          </w:rPr>
          <w:t>电影表</w:t>
        </w:r>
        <w:r w:rsidR="00C35A24" w:rsidRPr="00FC18E1">
          <w:rPr>
            <w:rStyle w:val="afd"/>
            <w:noProof/>
          </w:rPr>
          <w:t>T_CMP_TYPE_MOVIE</w:t>
        </w:r>
        <w:r w:rsidR="00C35A24">
          <w:rPr>
            <w:noProof/>
            <w:webHidden/>
          </w:rPr>
          <w:tab/>
        </w:r>
        <w:r w:rsidR="00C35A24">
          <w:rPr>
            <w:noProof/>
            <w:webHidden/>
          </w:rPr>
          <w:fldChar w:fldCharType="begin"/>
        </w:r>
        <w:r w:rsidR="00C35A24">
          <w:rPr>
            <w:noProof/>
            <w:webHidden/>
          </w:rPr>
          <w:instrText xml:space="preserve"> PAGEREF _Toc435003417 \h </w:instrText>
        </w:r>
        <w:r w:rsidR="00C35A24">
          <w:rPr>
            <w:noProof/>
            <w:webHidden/>
          </w:rPr>
        </w:r>
        <w:r w:rsidR="00C35A24">
          <w:rPr>
            <w:noProof/>
            <w:webHidden/>
          </w:rPr>
          <w:fldChar w:fldCharType="separate"/>
        </w:r>
        <w:r w:rsidR="00C35A24">
          <w:rPr>
            <w:noProof/>
            <w:webHidden/>
          </w:rPr>
          <w:t>54</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18" w:history="1">
        <w:r w:rsidR="00C35A24" w:rsidRPr="00FC18E1">
          <w:rPr>
            <w:rStyle w:val="afd"/>
            <w:b/>
            <w:noProof/>
          </w:rPr>
          <w:t>2.4.20</w:t>
        </w:r>
        <w:r w:rsidR="00C35A24">
          <w:rPr>
            <w:rFonts w:asciiTheme="minorHAnsi" w:eastAsiaTheme="minorEastAsia" w:hAnsiTheme="minorHAnsi" w:cstheme="minorBidi"/>
            <w:noProof/>
            <w:kern w:val="2"/>
            <w:sz w:val="21"/>
            <w:szCs w:val="22"/>
          </w:rPr>
          <w:tab/>
        </w:r>
        <w:r w:rsidR="00C35A24" w:rsidRPr="00FC18E1">
          <w:rPr>
            <w:rStyle w:val="afd"/>
            <w:rFonts w:hint="eastAsia"/>
            <w:noProof/>
          </w:rPr>
          <w:t>连续剧表</w:t>
        </w:r>
        <w:r w:rsidR="00C35A24" w:rsidRPr="00FC18E1">
          <w:rPr>
            <w:rStyle w:val="afd"/>
            <w:noProof/>
          </w:rPr>
          <w:t>T_CMP_TYPE_TELEPLAY</w:t>
        </w:r>
        <w:r w:rsidR="00C35A24">
          <w:rPr>
            <w:noProof/>
            <w:webHidden/>
          </w:rPr>
          <w:tab/>
        </w:r>
        <w:r w:rsidR="00C35A24">
          <w:rPr>
            <w:noProof/>
            <w:webHidden/>
          </w:rPr>
          <w:fldChar w:fldCharType="begin"/>
        </w:r>
        <w:r w:rsidR="00C35A24">
          <w:rPr>
            <w:noProof/>
            <w:webHidden/>
          </w:rPr>
          <w:instrText xml:space="preserve"> PAGEREF _Toc435003418 \h </w:instrText>
        </w:r>
        <w:r w:rsidR="00C35A24">
          <w:rPr>
            <w:noProof/>
            <w:webHidden/>
          </w:rPr>
        </w:r>
        <w:r w:rsidR="00C35A24">
          <w:rPr>
            <w:noProof/>
            <w:webHidden/>
          </w:rPr>
          <w:fldChar w:fldCharType="separate"/>
        </w:r>
        <w:r w:rsidR="00C35A24">
          <w:rPr>
            <w:noProof/>
            <w:webHidden/>
          </w:rPr>
          <w:t>55</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19" w:history="1">
        <w:r w:rsidR="00C35A24" w:rsidRPr="00FC18E1">
          <w:rPr>
            <w:rStyle w:val="afd"/>
            <w:b/>
            <w:noProof/>
          </w:rPr>
          <w:t>2.4.21</w:t>
        </w:r>
        <w:r w:rsidR="00C35A24">
          <w:rPr>
            <w:rFonts w:asciiTheme="minorHAnsi" w:eastAsiaTheme="minorEastAsia" w:hAnsiTheme="minorHAnsi" w:cstheme="minorBidi"/>
            <w:noProof/>
            <w:kern w:val="2"/>
            <w:sz w:val="21"/>
            <w:szCs w:val="22"/>
          </w:rPr>
          <w:tab/>
        </w:r>
        <w:r w:rsidR="00C35A24" w:rsidRPr="00FC18E1">
          <w:rPr>
            <w:rStyle w:val="afd"/>
            <w:rFonts w:hint="eastAsia"/>
            <w:noProof/>
          </w:rPr>
          <w:t>公司扩展表</w:t>
        </w:r>
        <w:r w:rsidR="00C35A24" w:rsidRPr="00FC18E1">
          <w:rPr>
            <w:rStyle w:val="afd"/>
            <w:noProof/>
          </w:rPr>
          <w:t>T_CMP_TYPE_COMPANY</w:t>
        </w:r>
        <w:r w:rsidR="00C35A24">
          <w:rPr>
            <w:noProof/>
            <w:webHidden/>
          </w:rPr>
          <w:tab/>
        </w:r>
        <w:r w:rsidR="00C35A24">
          <w:rPr>
            <w:noProof/>
            <w:webHidden/>
          </w:rPr>
          <w:fldChar w:fldCharType="begin"/>
        </w:r>
        <w:r w:rsidR="00C35A24">
          <w:rPr>
            <w:noProof/>
            <w:webHidden/>
          </w:rPr>
          <w:instrText xml:space="preserve"> PAGEREF _Toc435003419 \h </w:instrText>
        </w:r>
        <w:r w:rsidR="00C35A24">
          <w:rPr>
            <w:noProof/>
            <w:webHidden/>
          </w:rPr>
        </w:r>
        <w:r w:rsidR="00C35A24">
          <w:rPr>
            <w:noProof/>
            <w:webHidden/>
          </w:rPr>
          <w:fldChar w:fldCharType="separate"/>
        </w:r>
        <w:r w:rsidR="00C35A24">
          <w:rPr>
            <w:noProof/>
            <w:webHidden/>
          </w:rPr>
          <w:t>55</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20" w:history="1">
        <w:r w:rsidR="00C35A24" w:rsidRPr="00FC18E1">
          <w:rPr>
            <w:rStyle w:val="afd"/>
            <w:noProof/>
          </w:rPr>
          <w:t>2.4.22</w:t>
        </w:r>
        <w:r w:rsidR="00C35A24">
          <w:rPr>
            <w:rFonts w:asciiTheme="minorHAnsi" w:eastAsiaTheme="minorEastAsia" w:hAnsiTheme="minorHAnsi" w:cstheme="minorBidi"/>
            <w:noProof/>
            <w:kern w:val="2"/>
            <w:sz w:val="21"/>
            <w:szCs w:val="22"/>
          </w:rPr>
          <w:tab/>
        </w:r>
        <w:r w:rsidR="00C35A24" w:rsidRPr="00FC18E1">
          <w:rPr>
            <w:rStyle w:val="afd"/>
            <w:rFonts w:hint="eastAsia"/>
            <w:noProof/>
          </w:rPr>
          <w:t>分类基本信息表</w:t>
        </w:r>
        <w:r w:rsidR="00C35A24" w:rsidRPr="00FC18E1">
          <w:rPr>
            <w:rStyle w:val="afd"/>
            <w:noProof/>
          </w:rPr>
          <w:t>T_CMP_TYPE_CATEGORY</w:t>
        </w:r>
        <w:r w:rsidR="00C35A24" w:rsidRPr="00FC18E1">
          <w:rPr>
            <w:rStyle w:val="afd"/>
            <w:rFonts w:hint="eastAsia"/>
            <w:noProof/>
          </w:rPr>
          <w:t>（没有视图）</w:t>
        </w:r>
        <w:r w:rsidR="00C35A24">
          <w:rPr>
            <w:noProof/>
            <w:webHidden/>
          </w:rPr>
          <w:tab/>
        </w:r>
        <w:r w:rsidR="00C35A24">
          <w:rPr>
            <w:noProof/>
            <w:webHidden/>
          </w:rPr>
          <w:fldChar w:fldCharType="begin"/>
        </w:r>
        <w:r w:rsidR="00C35A24">
          <w:rPr>
            <w:noProof/>
            <w:webHidden/>
          </w:rPr>
          <w:instrText xml:space="preserve"> PAGEREF _Toc435003420 \h </w:instrText>
        </w:r>
        <w:r w:rsidR="00C35A24">
          <w:rPr>
            <w:noProof/>
            <w:webHidden/>
          </w:rPr>
        </w:r>
        <w:r w:rsidR="00C35A24">
          <w:rPr>
            <w:noProof/>
            <w:webHidden/>
          </w:rPr>
          <w:fldChar w:fldCharType="separate"/>
        </w:r>
        <w:r w:rsidR="00C35A24">
          <w:rPr>
            <w:noProof/>
            <w:webHidden/>
          </w:rPr>
          <w:t>56</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21" w:history="1">
        <w:r w:rsidR="00C35A24" w:rsidRPr="00FC18E1">
          <w:rPr>
            <w:rStyle w:val="afd"/>
            <w:noProof/>
          </w:rPr>
          <w:t>2.4.23</w:t>
        </w:r>
        <w:r w:rsidR="00C35A24">
          <w:rPr>
            <w:rFonts w:asciiTheme="minorHAnsi" w:eastAsiaTheme="minorEastAsia" w:hAnsiTheme="minorHAnsi" w:cstheme="minorBidi"/>
            <w:noProof/>
            <w:kern w:val="2"/>
            <w:sz w:val="21"/>
            <w:szCs w:val="22"/>
          </w:rPr>
          <w:tab/>
        </w:r>
        <w:r w:rsidR="00C35A24" w:rsidRPr="00FC18E1">
          <w:rPr>
            <w:rStyle w:val="afd"/>
            <w:rFonts w:hint="eastAsia"/>
            <w:noProof/>
          </w:rPr>
          <w:t>分类和内容的关系表</w:t>
        </w:r>
        <w:r w:rsidR="00C35A24" w:rsidRPr="00FC18E1">
          <w:rPr>
            <w:rStyle w:val="afd"/>
            <w:noProof/>
          </w:rPr>
          <w:t>T_CMP_REF_CATEGORYTOCONTENT</w:t>
        </w:r>
        <w:r w:rsidR="00C35A24" w:rsidRPr="00FC18E1">
          <w:rPr>
            <w:rStyle w:val="afd"/>
            <w:rFonts w:hint="eastAsia"/>
            <w:noProof/>
          </w:rPr>
          <w:t>（没有视图）</w:t>
        </w:r>
        <w:r w:rsidR="00C35A24">
          <w:rPr>
            <w:noProof/>
            <w:webHidden/>
          </w:rPr>
          <w:tab/>
        </w:r>
        <w:r w:rsidR="00C35A24">
          <w:rPr>
            <w:noProof/>
            <w:webHidden/>
          </w:rPr>
          <w:fldChar w:fldCharType="begin"/>
        </w:r>
        <w:r w:rsidR="00C35A24">
          <w:rPr>
            <w:noProof/>
            <w:webHidden/>
          </w:rPr>
          <w:instrText xml:space="preserve"> PAGEREF _Toc435003421 \h </w:instrText>
        </w:r>
        <w:r w:rsidR="00C35A24">
          <w:rPr>
            <w:noProof/>
            <w:webHidden/>
          </w:rPr>
        </w:r>
        <w:r w:rsidR="00C35A24">
          <w:rPr>
            <w:noProof/>
            <w:webHidden/>
          </w:rPr>
          <w:fldChar w:fldCharType="separate"/>
        </w:r>
        <w:r w:rsidR="00C35A24">
          <w:rPr>
            <w:noProof/>
            <w:webHidden/>
          </w:rPr>
          <w:t>57</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22" w:history="1">
        <w:r w:rsidR="00C35A24" w:rsidRPr="00FC18E1">
          <w:rPr>
            <w:rStyle w:val="afd"/>
            <w:noProof/>
          </w:rPr>
          <w:t>2.4.24</w:t>
        </w:r>
        <w:r w:rsidR="00C35A24">
          <w:rPr>
            <w:rFonts w:asciiTheme="minorHAnsi" w:eastAsiaTheme="minorEastAsia" w:hAnsiTheme="minorHAnsi" w:cstheme="minorBidi"/>
            <w:noProof/>
            <w:kern w:val="2"/>
            <w:sz w:val="21"/>
            <w:szCs w:val="22"/>
          </w:rPr>
          <w:tab/>
        </w:r>
        <w:r w:rsidR="00C35A24" w:rsidRPr="00FC18E1">
          <w:rPr>
            <w:rStyle w:val="afd"/>
            <w:rFonts w:hint="eastAsia"/>
            <w:noProof/>
          </w:rPr>
          <w:t>分类模型表</w:t>
        </w:r>
        <w:r w:rsidR="00C35A24" w:rsidRPr="00FC18E1">
          <w:rPr>
            <w:rStyle w:val="afd"/>
            <w:noProof/>
          </w:rPr>
          <w:t>T_CMP_TYPE_MEDIACATEGORY</w:t>
        </w:r>
        <w:r w:rsidR="00C35A24" w:rsidRPr="00FC18E1">
          <w:rPr>
            <w:rStyle w:val="afd"/>
            <w:rFonts w:hint="eastAsia"/>
            <w:noProof/>
          </w:rPr>
          <w:t>（没有视图）</w:t>
        </w:r>
        <w:r w:rsidR="00C35A24">
          <w:rPr>
            <w:noProof/>
            <w:webHidden/>
          </w:rPr>
          <w:tab/>
        </w:r>
        <w:r w:rsidR="00C35A24">
          <w:rPr>
            <w:noProof/>
            <w:webHidden/>
          </w:rPr>
          <w:fldChar w:fldCharType="begin"/>
        </w:r>
        <w:r w:rsidR="00C35A24">
          <w:rPr>
            <w:noProof/>
            <w:webHidden/>
          </w:rPr>
          <w:instrText xml:space="preserve"> PAGEREF _Toc435003422 \h </w:instrText>
        </w:r>
        <w:r w:rsidR="00C35A24">
          <w:rPr>
            <w:noProof/>
            <w:webHidden/>
          </w:rPr>
        </w:r>
        <w:r w:rsidR="00C35A24">
          <w:rPr>
            <w:noProof/>
            <w:webHidden/>
          </w:rPr>
          <w:fldChar w:fldCharType="separate"/>
        </w:r>
        <w:r w:rsidR="00C35A24">
          <w:rPr>
            <w:noProof/>
            <w:webHidden/>
          </w:rPr>
          <w:t>57</w:t>
        </w:r>
        <w:r w:rsidR="00C35A24">
          <w:rPr>
            <w:noProof/>
            <w:webHidden/>
          </w:rPr>
          <w:fldChar w:fldCharType="end"/>
        </w:r>
      </w:hyperlink>
    </w:p>
    <w:p w:rsidR="00C35A24" w:rsidRDefault="007A0A04">
      <w:pPr>
        <w:pStyle w:val="22"/>
        <w:tabs>
          <w:tab w:val="left" w:pos="2540"/>
          <w:tab w:val="right" w:leader="dot" w:pos="8296"/>
        </w:tabs>
        <w:rPr>
          <w:rFonts w:asciiTheme="minorHAnsi" w:eastAsiaTheme="minorEastAsia" w:hAnsiTheme="minorHAnsi" w:cstheme="minorBidi"/>
          <w:b w:val="0"/>
          <w:bCs w:val="0"/>
          <w:noProof/>
          <w:kern w:val="2"/>
          <w:sz w:val="21"/>
        </w:rPr>
      </w:pPr>
      <w:hyperlink w:anchor="_Toc435003423" w:history="1">
        <w:r w:rsidR="00C35A24" w:rsidRPr="00FC18E1">
          <w:rPr>
            <w:rStyle w:val="afd"/>
            <w:noProof/>
          </w:rPr>
          <w:t>2.5</w:t>
        </w:r>
        <w:r w:rsidR="00C35A24">
          <w:rPr>
            <w:rFonts w:asciiTheme="minorHAnsi" w:eastAsiaTheme="minorEastAsia" w:hAnsiTheme="minorHAnsi" w:cstheme="minorBidi"/>
            <w:b w:val="0"/>
            <w:bCs w:val="0"/>
            <w:noProof/>
            <w:kern w:val="2"/>
            <w:sz w:val="21"/>
          </w:rPr>
          <w:tab/>
        </w:r>
        <w:r w:rsidR="00C35A24" w:rsidRPr="00FC18E1">
          <w:rPr>
            <w:rStyle w:val="afd"/>
            <w:noProof/>
          </w:rPr>
          <w:t>BME</w:t>
        </w:r>
        <w:r w:rsidR="00C35A24" w:rsidRPr="00FC18E1">
          <w:rPr>
            <w:rStyle w:val="afd"/>
            <w:rFonts w:hint="eastAsia"/>
            <w:noProof/>
          </w:rPr>
          <w:t>平台物理表（自</w:t>
        </w:r>
        <w:r w:rsidR="00C35A24" w:rsidRPr="00FC18E1">
          <w:rPr>
            <w:rStyle w:val="afd"/>
            <w:noProof/>
          </w:rPr>
          <w:t>V2R7C21L</w:t>
        </w:r>
        <w:r w:rsidR="00C35A24" w:rsidRPr="00FC18E1">
          <w:rPr>
            <w:rStyle w:val="afd"/>
            <w:rFonts w:hint="eastAsia"/>
            <w:noProof/>
          </w:rPr>
          <w:t>版本不建议使用，视图收编）</w:t>
        </w:r>
        <w:r w:rsidR="00C35A24">
          <w:rPr>
            <w:noProof/>
            <w:webHidden/>
          </w:rPr>
          <w:tab/>
        </w:r>
        <w:r w:rsidR="00C35A24">
          <w:rPr>
            <w:noProof/>
            <w:webHidden/>
          </w:rPr>
          <w:fldChar w:fldCharType="begin"/>
        </w:r>
        <w:r w:rsidR="00C35A24">
          <w:rPr>
            <w:noProof/>
            <w:webHidden/>
          </w:rPr>
          <w:instrText xml:space="preserve"> PAGEREF _Toc435003423 \h </w:instrText>
        </w:r>
        <w:r w:rsidR="00C35A24">
          <w:rPr>
            <w:noProof/>
            <w:webHidden/>
          </w:rPr>
        </w:r>
        <w:r w:rsidR="00C35A24">
          <w:rPr>
            <w:noProof/>
            <w:webHidden/>
          </w:rPr>
          <w:fldChar w:fldCharType="separate"/>
        </w:r>
        <w:r w:rsidR="00C35A24">
          <w:rPr>
            <w:noProof/>
            <w:webHidden/>
          </w:rPr>
          <w:t>59</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24" w:history="1">
        <w:r w:rsidR="00C35A24" w:rsidRPr="00FC18E1">
          <w:rPr>
            <w:rStyle w:val="afd"/>
            <w:noProof/>
          </w:rPr>
          <w:t>2.5.1</w:t>
        </w:r>
        <w:r w:rsidR="00C35A24">
          <w:rPr>
            <w:rFonts w:asciiTheme="minorHAnsi" w:eastAsiaTheme="minorEastAsia" w:hAnsiTheme="minorHAnsi" w:cstheme="minorBidi"/>
            <w:noProof/>
            <w:kern w:val="2"/>
            <w:sz w:val="21"/>
            <w:szCs w:val="22"/>
          </w:rPr>
          <w:tab/>
        </w:r>
        <w:r w:rsidR="00C35A24" w:rsidRPr="00FC18E1">
          <w:rPr>
            <w:rStyle w:val="afd"/>
            <w:rFonts w:hint="eastAsia"/>
            <w:noProof/>
          </w:rPr>
          <w:t>操作日志表</w:t>
        </w:r>
        <w:r w:rsidR="00C35A24" w:rsidRPr="00FC18E1">
          <w:rPr>
            <w:rStyle w:val="afd"/>
            <w:noProof/>
          </w:rPr>
          <w:t>T_BME_OPERATIONLOG</w:t>
        </w:r>
        <w:r w:rsidR="00C35A24">
          <w:rPr>
            <w:noProof/>
            <w:webHidden/>
          </w:rPr>
          <w:tab/>
        </w:r>
        <w:r w:rsidR="00C35A24">
          <w:rPr>
            <w:noProof/>
            <w:webHidden/>
          </w:rPr>
          <w:fldChar w:fldCharType="begin"/>
        </w:r>
        <w:r w:rsidR="00C35A24">
          <w:rPr>
            <w:noProof/>
            <w:webHidden/>
          </w:rPr>
          <w:instrText xml:space="preserve"> PAGEREF _Toc435003424 \h </w:instrText>
        </w:r>
        <w:r w:rsidR="00C35A24">
          <w:rPr>
            <w:noProof/>
            <w:webHidden/>
          </w:rPr>
        </w:r>
        <w:r w:rsidR="00C35A24">
          <w:rPr>
            <w:noProof/>
            <w:webHidden/>
          </w:rPr>
          <w:fldChar w:fldCharType="separate"/>
        </w:r>
        <w:r w:rsidR="00C35A24">
          <w:rPr>
            <w:noProof/>
            <w:webHidden/>
          </w:rPr>
          <w:t>59</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25" w:history="1">
        <w:r w:rsidR="00C35A24" w:rsidRPr="00FC18E1">
          <w:rPr>
            <w:rStyle w:val="afd"/>
            <w:noProof/>
          </w:rPr>
          <w:t>2.5.2</w:t>
        </w:r>
        <w:r w:rsidR="00C35A24">
          <w:rPr>
            <w:rFonts w:asciiTheme="minorHAnsi" w:eastAsiaTheme="minorEastAsia" w:hAnsiTheme="minorHAnsi" w:cstheme="minorBidi"/>
            <w:noProof/>
            <w:kern w:val="2"/>
            <w:sz w:val="21"/>
            <w:szCs w:val="22"/>
          </w:rPr>
          <w:tab/>
        </w:r>
        <w:r w:rsidR="00C35A24" w:rsidRPr="00FC18E1">
          <w:rPr>
            <w:rStyle w:val="afd"/>
            <w:rFonts w:hint="eastAsia"/>
            <w:noProof/>
          </w:rPr>
          <w:t>数据字典项表</w:t>
        </w:r>
        <w:r w:rsidR="00C35A24" w:rsidRPr="00FC18E1">
          <w:rPr>
            <w:rStyle w:val="afd"/>
            <w:noProof/>
          </w:rPr>
          <w:t>T_BME_PUBLICDATADICT</w:t>
        </w:r>
        <w:r w:rsidR="00C35A24" w:rsidRPr="00FC18E1">
          <w:rPr>
            <w:rStyle w:val="afd"/>
            <w:rFonts w:hint="eastAsia"/>
            <w:noProof/>
          </w:rPr>
          <w:t>（没有视图）</w:t>
        </w:r>
        <w:r w:rsidR="00C35A24">
          <w:rPr>
            <w:noProof/>
            <w:webHidden/>
          </w:rPr>
          <w:tab/>
        </w:r>
        <w:r w:rsidR="00C35A24">
          <w:rPr>
            <w:noProof/>
            <w:webHidden/>
          </w:rPr>
          <w:fldChar w:fldCharType="begin"/>
        </w:r>
        <w:r w:rsidR="00C35A24">
          <w:rPr>
            <w:noProof/>
            <w:webHidden/>
          </w:rPr>
          <w:instrText xml:space="preserve"> PAGEREF _Toc435003425 \h </w:instrText>
        </w:r>
        <w:r w:rsidR="00C35A24">
          <w:rPr>
            <w:noProof/>
            <w:webHidden/>
          </w:rPr>
        </w:r>
        <w:r w:rsidR="00C35A24">
          <w:rPr>
            <w:noProof/>
            <w:webHidden/>
          </w:rPr>
          <w:fldChar w:fldCharType="separate"/>
        </w:r>
        <w:r w:rsidR="00C35A24">
          <w:rPr>
            <w:noProof/>
            <w:webHidden/>
          </w:rPr>
          <w:t>60</w:t>
        </w:r>
        <w:r w:rsidR="00C35A24">
          <w:rPr>
            <w:noProof/>
            <w:webHidden/>
          </w:rPr>
          <w:fldChar w:fldCharType="end"/>
        </w:r>
      </w:hyperlink>
    </w:p>
    <w:p w:rsidR="00C35A24" w:rsidRDefault="007A0A04">
      <w:pPr>
        <w:pStyle w:val="22"/>
        <w:tabs>
          <w:tab w:val="left" w:pos="2540"/>
          <w:tab w:val="right" w:leader="dot" w:pos="8296"/>
        </w:tabs>
        <w:rPr>
          <w:rFonts w:asciiTheme="minorHAnsi" w:eastAsiaTheme="minorEastAsia" w:hAnsiTheme="minorHAnsi" w:cstheme="minorBidi"/>
          <w:b w:val="0"/>
          <w:bCs w:val="0"/>
          <w:noProof/>
          <w:kern w:val="2"/>
          <w:sz w:val="21"/>
        </w:rPr>
      </w:pPr>
      <w:hyperlink w:anchor="_Toc435003426" w:history="1">
        <w:r w:rsidR="00C35A24" w:rsidRPr="00FC18E1">
          <w:rPr>
            <w:rStyle w:val="afd"/>
            <w:noProof/>
          </w:rPr>
          <w:t>2.6</w:t>
        </w:r>
        <w:r w:rsidR="00C35A24">
          <w:rPr>
            <w:rFonts w:asciiTheme="minorHAnsi" w:eastAsiaTheme="minorEastAsia" w:hAnsiTheme="minorHAnsi" w:cstheme="minorBidi"/>
            <w:b w:val="0"/>
            <w:bCs w:val="0"/>
            <w:noProof/>
            <w:kern w:val="2"/>
            <w:sz w:val="21"/>
          </w:rPr>
          <w:tab/>
        </w:r>
        <w:r w:rsidR="00C35A24" w:rsidRPr="00FC18E1">
          <w:rPr>
            <w:rStyle w:val="afd"/>
            <w:noProof/>
          </w:rPr>
          <w:t>BMP</w:t>
        </w:r>
        <w:r w:rsidR="00C35A24" w:rsidRPr="00FC18E1">
          <w:rPr>
            <w:rStyle w:val="afd"/>
            <w:rFonts w:hint="eastAsia"/>
            <w:noProof/>
          </w:rPr>
          <w:t>平台物理表</w:t>
        </w:r>
        <w:r w:rsidR="00C35A24" w:rsidRPr="00FC18E1">
          <w:rPr>
            <w:rStyle w:val="afd"/>
            <w:rFonts w:ascii="华文细黑" w:eastAsia="华文细黑" w:hAnsi="华文细黑" w:hint="eastAsia"/>
            <w:noProof/>
          </w:rPr>
          <w:t>（自</w:t>
        </w:r>
        <w:r w:rsidR="00C35A24" w:rsidRPr="00FC18E1">
          <w:rPr>
            <w:rStyle w:val="afd"/>
            <w:rFonts w:ascii="华文细黑" w:eastAsia="华文细黑" w:hAnsi="华文细黑"/>
            <w:noProof/>
          </w:rPr>
          <w:t>V2R6C30</w:t>
        </w:r>
        <w:r w:rsidR="00C35A24" w:rsidRPr="00FC18E1">
          <w:rPr>
            <w:rStyle w:val="afd"/>
            <w:rFonts w:ascii="华文细黑" w:eastAsia="华文细黑" w:hAnsi="华文细黑" w:hint="eastAsia"/>
            <w:noProof/>
          </w:rPr>
          <w:t>版本不建议使用）</w:t>
        </w:r>
        <w:r w:rsidR="00C35A24">
          <w:rPr>
            <w:noProof/>
            <w:webHidden/>
          </w:rPr>
          <w:tab/>
        </w:r>
        <w:r w:rsidR="00C35A24">
          <w:rPr>
            <w:noProof/>
            <w:webHidden/>
          </w:rPr>
          <w:fldChar w:fldCharType="begin"/>
        </w:r>
        <w:r w:rsidR="00C35A24">
          <w:rPr>
            <w:noProof/>
            <w:webHidden/>
          </w:rPr>
          <w:instrText xml:space="preserve"> PAGEREF _Toc435003426 \h </w:instrText>
        </w:r>
        <w:r w:rsidR="00C35A24">
          <w:rPr>
            <w:noProof/>
            <w:webHidden/>
          </w:rPr>
        </w:r>
        <w:r w:rsidR="00C35A24">
          <w:rPr>
            <w:noProof/>
            <w:webHidden/>
          </w:rPr>
          <w:fldChar w:fldCharType="separate"/>
        </w:r>
        <w:r w:rsidR="00C35A24">
          <w:rPr>
            <w:noProof/>
            <w:webHidden/>
          </w:rPr>
          <w:t>61</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27" w:history="1">
        <w:r w:rsidR="00C35A24" w:rsidRPr="00FC18E1">
          <w:rPr>
            <w:rStyle w:val="afd"/>
            <w:noProof/>
          </w:rPr>
          <w:t>2.6.1</w:t>
        </w:r>
        <w:r w:rsidR="00C35A24">
          <w:rPr>
            <w:rFonts w:asciiTheme="minorHAnsi" w:eastAsiaTheme="minorEastAsia" w:hAnsiTheme="minorHAnsi" w:cstheme="minorBidi"/>
            <w:noProof/>
            <w:kern w:val="2"/>
            <w:sz w:val="21"/>
            <w:szCs w:val="22"/>
          </w:rPr>
          <w:tab/>
        </w:r>
        <w:r w:rsidR="00C35A24" w:rsidRPr="00FC18E1">
          <w:rPr>
            <w:rStyle w:val="afd"/>
            <w:rFonts w:hint="eastAsia"/>
            <w:noProof/>
          </w:rPr>
          <w:t>数据业务包表</w:t>
        </w:r>
        <w:r w:rsidR="00C35A24" w:rsidRPr="00FC18E1">
          <w:rPr>
            <w:rStyle w:val="afd"/>
            <w:noProof/>
          </w:rPr>
          <w:t>(TS_DATASRVPACKAGE)</w:t>
        </w:r>
        <w:r w:rsidR="00C35A24">
          <w:rPr>
            <w:noProof/>
            <w:webHidden/>
          </w:rPr>
          <w:tab/>
        </w:r>
        <w:r w:rsidR="00C35A24">
          <w:rPr>
            <w:noProof/>
            <w:webHidden/>
          </w:rPr>
          <w:fldChar w:fldCharType="begin"/>
        </w:r>
        <w:r w:rsidR="00C35A24">
          <w:rPr>
            <w:noProof/>
            <w:webHidden/>
          </w:rPr>
          <w:instrText xml:space="preserve"> PAGEREF _Toc435003427 \h </w:instrText>
        </w:r>
        <w:r w:rsidR="00C35A24">
          <w:rPr>
            <w:noProof/>
            <w:webHidden/>
          </w:rPr>
        </w:r>
        <w:r w:rsidR="00C35A24">
          <w:rPr>
            <w:noProof/>
            <w:webHidden/>
          </w:rPr>
          <w:fldChar w:fldCharType="separate"/>
        </w:r>
        <w:r w:rsidR="00C35A24">
          <w:rPr>
            <w:noProof/>
            <w:webHidden/>
          </w:rPr>
          <w:t>61</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28" w:history="1">
        <w:r w:rsidR="00C35A24" w:rsidRPr="00FC18E1">
          <w:rPr>
            <w:rStyle w:val="afd"/>
            <w:noProof/>
          </w:rPr>
          <w:t>2.6.2</w:t>
        </w:r>
        <w:r w:rsidR="00C35A24">
          <w:rPr>
            <w:rFonts w:asciiTheme="minorHAnsi" w:eastAsiaTheme="minorEastAsia" w:hAnsiTheme="minorHAnsi" w:cstheme="minorBidi"/>
            <w:noProof/>
            <w:kern w:val="2"/>
            <w:sz w:val="21"/>
            <w:szCs w:val="22"/>
          </w:rPr>
          <w:tab/>
        </w:r>
        <w:r w:rsidR="00C35A24" w:rsidRPr="00FC18E1">
          <w:rPr>
            <w:rStyle w:val="afd"/>
            <w:rFonts w:hint="eastAsia"/>
            <w:noProof/>
          </w:rPr>
          <w:t>数据业务与产品关联表</w:t>
        </w:r>
        <w:r w:rsidR="00C35A24" w:rsidRPr="00FC18E1">
          <w:rPr>
            <w:rStyle w:val="afd"/>
            <w:noProof/>
          </w:rPr>
          <w:t>TS_DATASRV2PRODUCT</w:t>
        </w:r>
        <w:r w:rsidR="00C35A24">
          <w:rPr>
            <w:noProof/>
            <w:webHidden/>
          </w:rPr>
          <w:tab/>
        </w:r>
        <w:r w:rsidR="00C35A24">
          <w:rPr>
            <w:noProof/>
            <w:webHidden/>
          </w:rPr>
          <w:fldChar w:fldCharType="begin"/>
        </w:r>
        <w:r w:rsidR="00C35A24">
          <w:rPr>
            <w:noProof/>
            <w:webHidden/>
          </w:rPr>
          <w:instrText xml:space="preserve"> PAGEREF _Toc435003428 \h </w:instrText>
        </w:r>
        <w:r w:rsidR="00C35A24">
          <w:rPr>
            <w:noProof/>
            <w:webHidden/>
          </w:rPr>
        </w:r>
        <w:r w:rsidR="00C35A24">
          <w:rPr>
            <w:noProof/>
            <w:webHidden/>
          </w:rPr>
          <w:fldChar w:fldCharType="separate"/>
        </w:r>
        <w:r w:rsidR="00C35A24">
          <w:rPr>
            <w:noProof/>
            <w:webHidden/>
          </w:rPr>
          <w:t>61</w:t>
        </w:r>
        <w:r w:rsidR="00C35A24">
          <w:rPr>
            <w:noProof/>
            <w:webHidden/>
          </w:rPr>
          <w:fldChar w:fldCharType="end"/>
        </w:r>
      </w:hyperlink>
    </w:p>
    <w:p w:rsidR="00C35A24" w:rsidRDefault="007A0A04">
      <w:pPr>
        <w:pStyle w:val="11"/>
        <w:tabs>
          <w:tab w:val="left" w:pos="420"/>
          <w:tab w:val="right" w:leader="dot" w:pos="8296"/>
        </w:tabs>
        <w:rPr>
          <w:rFonts w:asciiTheme="minorHAnsi" w:eastAsiaTheme="minorEastAsia" w:hAnsiTheme="minorHAnsi" w:cstheme="minorBidi"/>
          <w:b w:val="0"/>
          <w:bCs w:val="0"/>
          <w:i w:val="0"/>
          <w:iCs w:val="0"/>
          <w:noProof/>
          <w:kern w:val="2"/>
          <w:sz w:val="21"/>
          <w:szCs w:val="22"/>
        </w:rPr>
      </w:pPr>
      <w:hyperlink w:anchor="_Toc435003429" w:history="1">
        <w:r w:rsidR="00C35A24" w:rsidRPr="00FC18E1">
          <w:rPr>
            <w:rStyle w:val="afd"/>
            <w:noProof/>
          </w:rPr>
          <w:t>3</w:t>
        </w:r>
        <w:r w:rsidR="00C35A24">
          <w:rPr>
            <w:rFonts w:asciiTheme="minorHAnsi" w:eastAsiaTheme="minorEastAsia" w:hAnsiTheme="minorHAnsi" w:cstheme="minorBidi"/>
            <w:b w:val="0"/>
            <w:bCs w:val="0"/>
            <w:i w:val="0"/>
            <w:iCs w:val="0"/>
            <w:noProof/>
            <w:kern w:val="2"/>
            <w:sz w:val="21"/>
            <w:szCs w:val="22"/>
          </w:rPr>
          <w:tab/>
        </w:r>
        <w:r w:rsidR="00C35A24" w:rsidRPr="00FC18E1">
          <w:rPr>
            <w:rStyle w:val="afd"/>
            <w:noProof/>
          </w:rPr>
          <w:t>OneSDP</w:t>
        </w:r>
        <w:r w:rsidR="00C35A24" w:rsidRPr="00FC18E1">
          <w:rPr>
            <w:rStyle w:val="afd"/>
            <w:rFonts w:hint="eastAsia"/>
            <w:noProof/>
          </w:rPr>
          <w:t>视图</w:t>
        </w:r>
        <w:r w:rsidR="00C35A24">
          <w:rPr>
            <w:noProof/>
            <w:webHidden/>
          </w:rPr>
          <w:tab/>
        </w:r>
        <w:r w:rsidR="00C35A24">
          <w:rPr>
            <w:noProof/>
            <w:webHidden/>
          </w:rPr>
          <w:fldChar w:fldCharType="begin"/>
        </w:r>
        <w:r w:rsidR="00C35A24">
          <w:rPr>
            <w:noProof/>
            <w:webHidden/>
          </w:rPr>
          <w:instrText xml:space="preserve"> PAGEREF _Toc435003429 \h </w:instrText>
        </w:r>
        <w:r w:rsidR="00C35A24">
          <w:rPr>
            <w:noProof/>
            <w:webHidden/>
          </w:rPr>
        </w:r>
        <w:r w:rsidR="00C35A24">
          <w:rPr>
            <w:noProof/>
            <w:webHidden/>
          </w:rPr>
          <w:fldChar w:fldCharType="separate"/>
        </w:r>
        <w:r w:rsidR="00C35A24">
          <w:rPr>
            <w:noProof/>
            <w:webHidden/>
          </w:rPr>
          <w:t>62</w:t>
        </w:r>
        <w:r w:rsidR="00C35A24">
          <w:rPr>
            <w:noProof/>
            <w:webHidden/>
          </w:rPr>
          <w:fldChar w:fldCharType="end"/>
        </w:r>
      </w:hyperlink>
    </w:p>
    <w:p w:rsidR="00C35A24" w:rsidRDefault="007A0A04">
      <w:pPr>
        <w:pStyle w:val="22"/>
        <w:tabs>
          <w:tab w:val="left" w:pos="2540"/>
          <w:tab w:val="right" w:leader="dot" w:pos="8296"/>
        </w:tabs>
        <w:rPr>
          <w:rFonts w:asciiTheme="minorHAnsi" w:eastAsiaTheme="minorEastAsia" w:hAnsiTheme="minorHAnsi" w:cstheme="minorBidi"/>
          <w:b w:val="0"/>
          <w:bCs w:val="0"/>
          <w:noProof/>
          <w:kern w:val="2"/>
          <w:sz w:val="21"/>
        </w:rPr>
      </w:pPr>
      <w:hyperlink w:anchor="_Toc435003430" w:history="1">
        <w:r w:rsidR="00C35A24" w:rsidRPr="00FC18E1">
          <w:rPr>
            <w:rStyle w:val="afd"/>
            <w:noProof/>
          </w:rPr>
          <w:t>3.1</w:t>
        </w:r>
        <w:r w:rsidR="00C35A24">
          <w:rPr>
            <w:rFonts w:asciiTheme="minorHAnsi" w:eastAsiaTheme="minorEastAsia" w:hAnsiTheme="minorHAnsi" w:cstheme="minorBidi"/>
            <w:b w:val="0"/>
            <w:bCs w:val="0"/>
            <w:noProof/>
            <w:kern w:val="2"/>
            <w:sz w:val="21"/>
          </w:rPr>
          <w:tab/>
        </w:r>
        <w:r w:rsidR="00C35A24" w:rsidRPr="00FC18E1">
          <w:rPr>
            <w:rStyle w:val="afd"/>
            <w:noProof/>
          </w:rPr>
          <w:t>BMS</w:t>
        </w:r>
        <w:r w:rsidR="00C35A24" w:rsidRPr="00FC18E1">
          <w:rPr>
            <w:rStyle w:val="afd"/>
            <w:rFonts w:hint="eastAsia"/>
            <w:noProof/>
          </w:rPr>
          <w:t>产品定价视图</w:t>
        </w:r>
        <w:r w:rsidR="00C35A24">
          <w:rPr>
            <w:noProof/>
            <w:webHidden/>
          </w:rPr>
          <w:tab/>
        </w:r>
        <w:r w:rsidR="00C35A24">
          <w:rPr>
            <w:noProof/>
            <w:webHidden/>
          </w:rPr>
          <w:fldChar w:fldCharType="begin"/>
        </w:r>
        <w:r w:rsidR="00C35A24">
          <w:rPr>
            <w:noProof/>
            <w:webHidden/>
          </w:rPr>
          <w:instrText xml:space="preserve"> PAGEREF _Toc435003430 \h </w:instrText>
        </w:r>
        <w:r w:rsidR="00C35A24">
          <w:rPr>
            <w:noProof/>
            <w:webHidden/>
          </w:rPr>
        </w:r>
        <w:r w:rsidR="00C35A24">
          <w:rPr>
            <w:noProof/>
            <w:webHidden/>
          </w:rPr>
          <w:fldChar w:fldCharType="separate"/>
        </w:r>
        <w:r w:rsidR="00C35A24">
          <w:rPr>
            <w:noProof/>
            <w:webHidden/>
          </w:rPr>
          <w:t>62</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31" w:history="1">
        <w:r w:rsidR="00C35A24" w:rsidRPr="00FC18E1">
          <w:rPr>
            <w:rStyle w:val="afd"/>
            <w:noProof/>
          </w:rPr>
          <w:t>3.1.1</w:t>
        </w:r>
        <w:r w:rsidR="00C35A24">
          <w:rPr>
            <w:rFonts w:asciiTheme="minorHAnsi" w:eastAsiaTheme="minorEastAsia" w:hAnsiTheme="minorHAnsi" w:cstheme="minorBidi"/>
            <w:noProof/>
            <w:kern w:val="2"/>
            <w:sz w:val="21"/>
            <w:szCs w:val="22"/>
          </w:rPr>
          <w:tab/>
        </w:r>
        <w:r w:rsidR="00C35A24" w:rsidRPr="00FC18E1">
          <w:rPr>
            <w:rStyle w:val="afd"/>
            <w:noProof/>
          </w:rPr>
          <w:t>CP</w:t>
        </w:r>
        <w:r w:rsidR="00C35A24" w:rsidRPr="00FC18E1">
          <w:rPr>
            <w:rStyle w:val="afd"/>
            <w:rFonts w:hint="eastAsia"/>
            <w:noProof/>
          </w:rPr>
          <w:t>视图</w:t>
        </w:r>
        <w:r w:rsidR="00C35A24" w:rsidRPr="00FC18E1">
          <w:rPr>
            <w:rStyle w:val="afd"/>
            <w:noProof/>
          </w:rPr>
          <w:t>MDSP_V_SPINFO_FOR_REPORT</w:t>
        </w:r>
        <w:r w:rsidR="00C35A24">
          <w:rPr>
            <w:noProof/>
            <w:webHidden/>
          </w:rPr>
          <w:tab/>
        </w:r>
        <w:r w:rsidR="00C35A24">
          <w:rPr>
            <w:noProof/>
            <w:webHidden/>
          </w:rPr>
          <w:fldChar w:fldCharType="begin"/>
        </w:r>
        <w:r w:rsidR="00C35A24">
          <w:rPr>
            <w:noProof/>
            <w:webHidden/>
          </w:rPr>
          <w:instrText xml:space="preserve"> PAGEREF _Toc435003431 \h </w:instrText>
        </w:r>
        <w:r w:rsidR="00C35A24">
          <w:rPr>
            <w:noProof/>
            <w:webHidden/>
          </w:rPr>
        </w:r>
        <w:r w:rsidR="00C35A24">
          <w:rPr>
            <w:noProof/>
            <w:webHidden/>
          </w:rPr>
          <w:fldChar w:fldCharType="separate"/>
        </w:r>
        <w:r w:rsidR="00C35A24">
          <w:rPr>
            <w:noProof/>
            <w:webHidden/>
          </w:rPr>
          <w:t>62</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32" w:history="1">
        <w:r w:rsidR="00C35A24" w:rsidRPr="00FC18E1">
          <w:rPr>
            <w:rStyle w:val="afd"/>
            <w:noProof/>
          </w:rPr>
          <w:t>3.1.2</w:t>
        </w:r>
        <w:r w:rsidR="00C35A24">
          <w:rPr>
            <w:rFonts w:asciiTheme="minorHAnsi" w:eastAsiaTheme="minorEastAsia" w:hAnsiTheme="minorHAnsi" w:cstheme="minorBidi"/>
            <w:noProof/>
            <w:kern w:val="2"/>
            <w:sz w:val="21"/>
            <w:szCs w:val="22"/>
          </w:rPr>
          <w:tab/>
        </w:r>
        <w:r w:rsidR="00C35A24" w:rsidRPr="00FC18E1">
          <w:rPr>
            <w:rStyle w:val="afd"/>
            <w:rFonts w:hint="eastAsia"/>
            <w:noProof/>
          </w:rPr>
          <w:t>产品视图</w:t>
        </w:r>
        <w:r w:rsidR="00C35A24" w:rsidRPr="00FC18E1">
          <w:rPr>
            <w:rStyle w:val="afd"/>
            <w:noProof/>
          </w:rPr>
          <w:t>V_PRODUCT</w:t>
        </w:r>
        <w:r w:rsidR="00C35A24">
          <w:rPr>
            <w:noProof/>
            <w:webHidden/>
          </w:rPr>
          <w:tab/>
        </w:r>
        <w:r w:rsidR="00C35A24">
          <w:rPr>
            <w:noProof/>
            <w:webHidden/>
          </w:rPr>
          <w:fldChar w:fldCharType="begin"/>
        </w:r>
        <w:r w:rsidR="00C35A24">
          <w:rPr>
            <w:noProof/>
            <w:webHidden/>
          </w:rPr>
          <w:instrText xml:space="preserve"> PAGEREF _Toc435003432 \h </w:instrText>
        </w:r>
        <w:r w:rsidR="00C35A24">
          <w:rPr>
            <w:noProof/>
            <w:webHidden/>
          </w:rPr>
        </w:r>
        <w:r w:rsidR="00C35A24">
          <w:rPr>
            <w:noProof/>
            <w:webHidden/>
          </w:rPr>
          <w:fldChar w:fldCharType="separate"/>
        </w:r>
        <w:r w:rsidR="00C35A24">
          <w:rPr>
            <w:noProof/>
            <w:webHidden/>
          </w:rPr>
          <w:t>63</w:t>
        </w:r>
        <w:r w:rsidR="00C35A24">
          <w:rPr>
            <w:noProof/>
            <w:webHidden/>
          </w:rPr>
          <w:fldChar w:fldCharType="end"/>
        </w:r>
      </w:hyperlink>
    </w:p>
    <w:p w:rsidR="00C35A24" w:rsidRDefault="007A0A04">
      <w:pPr>
        <w:pStyle w:val="22"/>
        <w:tabs>
          <w:tab w:val="left" w:pos="2540"/>
          <w:tab w:val="right" w:leader="dot" w:pos="8296"/>
        </w:tabs>
        <w:rPr>
          <w:rFonts w:asciiTheme="minorHAnsi" w:eastAsiaTheme="minorEastAsia" w:hAnsiTheme="minorHAnsi" w:cstheme="minorBidi"/>
          <w:b w:val="0"/>
          <w:bCs w:val="0"/>
          <w:noProof/>
          <w:kern w:val="2"/>
          <w:sz w:val="21"/>
        </w:rPr>
      </w:pPr>
      <w:hyperlink w:anchor="_Toc435003433" w:history="1">
        <w:r w:rsidR="00C35A24" w:rsidRPr="00FC18E1">
          <w:rPr>
            <w:rStyle w:val="afd"/>
            <w:noProof/>
          </w:rPr>
          <w:t>3.2</w:t>
        </w:r>
        <w:r w:rsidR="00C35A24">
          <w:rPr>
            <w:rFonts w:asciiTheme="minorHAnsi" w:eastAsiaTheme="minorEastAsia" w:hAnsiTheme="minorHAnsi" w:cstheme="minorBidi"/>
            <w:b w:val="0"/>
            <w:bCs w:val="0"/>
            <w:noProof/>
            <w:kern w:val="2"/>
            <w:sz w:val="21"/>
          </w:rPr>
          <w:tab/>
        </w:r>
        <w:r w:rsidR="00C35A24" w:rsidRPr="00FC18E1">
          <w:rPr>
            <w:rStyle w:val="afd"/>
            <w:noProof/>
          </w:rPr>
          <w:t>CMS</w:t>
        </w:r>
        <w:r w:rsidR="00C35A24" w:rsidRPr="00FC18E1">
          <w:rPr>
            <w:rStyle w:val="afd"/>
            <w:rFonts w:hint="eastAsia"/>
            <w:noProof/>
          </w:rPr>
          <w:t>内容管理视图</w:t>
        </w:r>
        <w:r w:rsidR="00C35A24">
          <w:rPr>
            <w:noProof/>
            <w:webHidden/>
          </w:rPr>
          <w:tab/>
        </w:r>
        <w:r w:rsidR="00C35A24">
          <w:rPr>
            <w:noProof/>
            <w:webHidden/>
          </w:rPr>
          <w:fldChar w:fldCharType="begin"/>
        </w:r>
        <w:r w:rsidR="00C35A24">
          <w:rPr>
            <w:noProof/>
            <w:webHidden/>
          </w:rPr>
          <w:instrText xml:space="preserve"> PAGEREF _Toc435003433 \h </w:instrText>
        </w:r>
        <w:r w:rsidR="00C35A24">
          <w:rPr>
            <w:noProof/>
            <w:webHidden/>
          </w:rPr>
        </w:r>
        <w:r w:rsidR="00C35A24">
          <w:rPr>
            <w:noProof/>
            <w:webHidden/>
          </w:rPr>
          <w:fldChar w:fldCharType="separate"/>
        </w:r>
        <w:r w:rsidR="00C35A24">
          <w:rPr>
            <w:noProof/>
            <w:webHidden/>
          </w:rPr>
          <w:t>65</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34" w:history="1">
        <w:r w:rsidR="00C35A24" w:rsidRPr="00FC18E1">
          <w:rPr>
            <w:rStyle w:val="afd"/>
            <w:noProof/>
          </w:rPr>
          <w:t>3.2.1</w:t>
        </w:r>
        <w:r w:rsidR="00C35A24">
          <w:rPr>
            <w:rFonts w:asciiTheme="minorHAnsi" w:eastAsiaTheme="minorEastAsia" w:hAnsiTheme="minorHAnsi" w:cstheme="minorBidi"/>
            <w:noProof/>
            <w:kern w:val="2"/>
            <w:sz w:val="21"/>
            <w:szCs w:val="22"/>
          </w:rPr>
          <w:tab/>
        </w:r>
        <w:r w:rsidR="00C35A24" w:rsidRPr="00FC18E1">
          <w:rPr>
            <w:rStyle w:val="afd"/>
            <w:noProof/>
          </w:rPr>
          <w:t>EMBMS</w:t>
        </w:r>
        <w:r w:rsidR="00C35A24" w:rsidRPr="00FC18E1">
          <w:rPr>
            <w:rStyle w:val="afd"/>
            <w:rFonts w:hint="eastAsia"/>
            <w:noProof/>
          </w:rPr>
          <w:t>内容视图</w:t>
        </w:r>
        <w:r w:rsidR="00C35A24" w:rsidRPr="00FC18E1">
          <w:rPr>
            <w:rStyle w:val="afd"/>
            <w:noProof/>
          </w:rPr>
          <w:t>V_EMBMS_CONTENT</w:t>
        </w:r>
        <w:r w:rsidR="00C35A24">
          <w:rPr>
            <w:noProof/>
            <w:webHidden/>
          </w:rPr>
          <w:tab/>
        </w:r>
        <w:r w:rsidR="00C35A24">
          <w:rPr>
            <w:noProof/>
            <w:webHidden/>
          </w:rPr>
          <w:fldChar w:fldCharType="begin"/>
        </w:r>
        <w:r w:rsidR="00C35A24">
          <w:rPr>
            <w:noProof/>
            <w:webHidden/>
          </w:rPr>
          <w:instrText xml:space="preserve"> PAGEREF _Toc435003434 \h </w:instrText>
        </w:r>
        <w:r w:rsidR="00C35A24">
          <w:rPr>
            <w:noProof/>
            <w:webHidden/>
          </w:rPr>
        </w:r>
        <w:r w:rsidR="00C35A24">
          <w:rPr>
            <w:noProof/>
            <w:webHidden/>
          </w:rPr>
          <w:fldChar w:fldCharType="separate"/>
        </w:r>
        <w:r w:rsidR="00C35A24">
          <w:rPr>
            <w:noProof/>
            <w:webHidden/>
          </w:rPr>
          <w:t>65</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35" w:history="1">
        <w:r w:rsidR="00C35A24" w:rsidRPr="00FC18E1">
          <w:rPr>
            <w:rStyle w:val="afd"/>
            <w:noProof/>
          </w:rPr>
          <w:t>3.2.2</w:t>
        </w:r>
        <w:r w:rsidR="00C35A24">
          <w:rPr>
            <w:rFonts w:asciiTheme="minorHAnsi" w:eastAsiaTheme="minorEastAsia" w:hAnsiTheme="minorHAnsi" w:cstheme="minorBidi"/>
            <w:noProof/>
            <w:kern w:val="2"/>
            <w:sz w:val="21"/>
            <w:szCs w:val="22"/>
          </w:rPr>
          <w:tab/>
        </w:r>
        <w:r w:rsidR="00C35A24" w:rsidRPr="00FC18E1">
          <w:rPr>
            <w:rStyle w:val="afd"/>
            <w:rFonts w:hint="eastAsia"/>
            <w:noProof/>
          </w:rPr>
          <w:t>广播内容视图</w:t>
        </w:r>
        <w:r w:rsidR="00C35A24" w:rsidRPr="00FC18E1">
          <w:rPr>
            <w:rStyle w:val="afd"/>
            <w:noProof/>
          </w:rPr>
          <w:t>V_FILECAST</w:t>
        </w:r>
        <w:r w:rsidR="00C35A24">
          <w:rPr>
            <w:noProof/>
            <w:webHidden/>
          </w:rPr>
          <w:tab/>
        </w:r>
        <w:r w:rsidR="00C35A24">
          <w:rPr>
            <w:noProof/>
            <w:webHidden/>
          </w:rPr>
          <w:fldChar w:fldCharType="begin"/>
        </w:r>
        <w:r w:rsidR="00C35A24">
          <w:rPr>
            <w:noProof/>
            <w:webHidden/>
          </w:rPr>
          <w:instrText xml:space="preserve"> PAGEREF _Toc435003435 \h </w:instrText>
        </w:r>
        <w:r w:rsidR="00C35A24">
          <w:rPr>
            <w:noProof/>
            <w:webHidden/>
          </w:rPr>
        </w:r>
        <w:r w:rsidR="00C35A24">
          <w:rPr>
            <w:noProof/>
            <w:webHidden/>
          </w:rPr>
          <w:fldChar w:fldCharType="separate"/>
        </w:r>
        <w:r w:rsidR="00C35A24">
          <w:rPr>
            <w:noProof/>
            <w:webHidden/>
          </w:rPr>
          <w:t>66</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36" w:history="1">
        <w:r w:rsidR="00C35A24" w:rsidRPr="00FC18E1">
          <w:rPr>
            <w:rStyle w:val="afd"/>
            <w:noProof/>
          </w:rPr>
          <w:t>3.2.3</w:t>
        </w:r>
        <w:r w:rsidR="00C35A24">
          <w:rPr>
            <w:rFonts w:asciiTheme="minorHAnsi" w:eastAsiaTheme="minorEastAsia" w:hAnsiTheme="minorHAnsi" w:cstheme="minorBidi"/>
            <w:noProof/>
            <w:kern w:val="2"/>
            <w:sz w:val="21"/>
            <w:szCs w:val="22"/>
          </w:rPr>
          <w:tab/>
        </w:r>
        <w:r w:rsidR="00C35A24" w:rsidRPr="00FC18E1">
          <w:rPr>
            <w:rStyle w:val="afd"/>
            <w:rFonts w:hint="eastAsia"/>
            <w:noProof/>
          </w:rPr>
          <w:t>内容视图</w:t>
        </w:r>
        <w:r w:rsidR="00C35A24" w:rsidRPr="00FC18E1">
          <w:rPr>
            <w:rStyle w:val="afd"/>
            <w:rFonts w:ascii="Arial" w:hAnsi="Arial" w:cs="Arial"/>
            <w:noProof/>
          </w:rPr>
          <w:t>V_VOD_CONTENT</w:t>
        </w:r>
        <w:r w:rsidR="00C35A24">
          <w:rPr>
            <w:noProof/>
            <w:webHidden/>
          </w:rPr>
          <w:tab/>
        </w:r>
        <w:r w:rsidR="00C35A24">
          <w:rPr>
            <w:noProof/>
            <w:webHidden/>
          </w:rPr>
          <w:fldChar w:fldCharType="begin"/>
        </w:r>
        <w:r w:rsidR="00C35A24">
          <w:rPr>
            <w:noProof/>
            <w:webHidden/>
          </w:rPr>
          <w:instrText xml:space="preserve"> PAGEREF _Toc435003436 \h </w:instrText>
        </w:r>
        <w:r w:rsidR="00C35A24">
          <w:rPr>
            <w:noProof/>
            <w:webHidden/>
          </w:rPr>
        </w:r>
        <w:r w:rsidR="00C35A24">
          <w:rPr>
            <w:noProof/>
            <w:webHidden/>
          </w:rPr>
          <w:fldChar w:fldCharType="separate"/>
        </w:r>
        <w:r w:rsidR="00C35A24">
          <w:rPr>
            <w:noProof/>
            <w:webHidden/>
          </w:rPr>
          <w:t>66</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37" w:history="1">
        <w:r w:rsidR="00C35A24" w:rsidRPr="00FC18E1">
          <w:rPr>
            <w:rStyle w:val="afd"/>
            <w:noProof/>
          </w:rPr>
          <w:t>3.2.4</w:t>
        </w:r>
        <w:r w:rsidR="00C35A24">
          <w:rPr>
            <w:rFonts w:asciiTheme="minorHAnsi" w:eastAsiaTheme="minorEastAsia" w:hAnsiTheme="minorHAnsi" w:cstheme="minorBidi"/>
            <w:noProof/>
            <w:kern w:val="2"/>
            <w:sz w:val="21"/>
            <w:szCs w:val="22"/>
          </w:rPr>
          <w:tab/>
        </w:r>
        <w:r w:rsidR="00C35A24" w:rsidRPr="00FC18E1">
          <w:rPr>
            <w:rStyle w:val="afd"/>
            <w:noProof/>
          </w:rPr>
          <w:t>VOD</w:t>
        </w:r>
        <w:r w:rsidR="00C35A24" w:rsidRPr="00FC18E1">
          <w:rPr>
            <w:rStyle w:val="afd"/>
            <w:rFonts w:hint="eastAsia"/>
            <w:noProof/>
          </w:rPr>
          <w:t>媒资视图</w:t>
        </w:r>
        <w:r w:rsidR="00C35A24" w:rsidRPr="00FC18E1">
          <w:rPr>
            <w:rStyle w:val="afd"/>
            <w:rFonts w:ascii="Arial" w:hAnsi="Arial" w:cs="Arial"/>
            <w:noProof/>
          </w:rPr>
          <w:t>V_VOD_CONTENT_FILEENTITY</w:t>
        </w:r>
        <w:r w:rsidR="00C35A24">
          <w:rPr>
            <w:noProof/>
            <w:webHidden/>
          </w:rPr>
          <w:tab/>
        </w:r>
        <w:r w:rsidR="00C35A24">
          <w:rPr>
            <w:noProof/>
            <w:webHidden/>
          </w:rPr>
          <w:fldChar w:fldCharType="begin"/>
        </w:r>
        <w:r w:rsidR="00C35A24">
          <w:rPr>
            <w:noProof/>
            <w:webHidden/>
          </w:rPr>
          <w:instrText xml:space="preserve"> PAGEREF _Toc435003437 \h </w:instrText>
        </w:r>
        <w:r w:rsidR="00C35A24">
          <w:rPr>
            <w:noProof/>
            <w:webHidden/>
          </w:rPr>
        </w:r>
        <w:r w:rsidR="00C35A24">
          <w:rPr>
            <w:noProof/>
            <w:webHidden/>
          </w:rPr>
          <w:fldChar w:fldCharType="separate"/>
        </w:r>
        <w:r w:rsidR="00C35A24">
          <w:rPr>
            <w:noProof/>
            <w:webHidden/>
          </w:rPr>
          <w:t>68</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38" w:history="1">
        <w:r w:rsidR="00C35A24" w:rsidRPr="00FC18E1">
          <w:rPr>
            <w:rStyle w:val="afd"/>
            <w:noProof/>
          </w:rPr>
          <w:t>3.2.5</w:t>
        </w:r>
        <w:r w:rsidR="00C35A24">
          <w:rPr>
            <w:rFonts w:asciiTheme="minorHAnsi" w:eastAsiaTheme="minorEastAsia" w:hAnsiTheme="minorHAnsi" w:cstheme="minorBidi"/>
            <w:noProof/>
            <w:kern w:val="2"/>
            <w:sz w:val="21"/>
            <w:szCs w:val="22"/>
          </w:rPr>
          <w:tab/>
        </w:r>
        <w:r w:rsidR="00C35A24" w:rsidRPr="00FC18E1">
          <w:rPr>
            <w:rStyle w:val="afd"/>
            <w:rFonts w:hint="eastAsia"/>
            <w:noProof/>
          </w:rPr>
          <w:t>频道视图</w:t>
        </w:r>
        <w:r w:rsidR="00C35A24" w:rsidRPr="00FC18E1">
          <w:rPr>
            <w:rStyle w:val="afd"/>
            <w:noProof/>
          </w:rPr>
          <w:t>V_CHANNEL</w:t>
        </w:r>
        <w:r w:rsidR="00C35A24">
          <w:rPr>
            <w:noProof/>
            <w:webHidden/>
          </w:rPr>
          <w:tab/>
        </w:r>
        <w:r w:rsidR="00C35A24">
          <w:rPr>
            <w:noProof/>
            <w:webHidden/>
          </w:rPr>
          <w:fldChar w:fldCharType="begin"/>
        </w:r>
        <w:r w:rsidR="00C35A24">
          <w:rPr>
            <w:noProof/>
            <w:webHidden/>
          </w:rPr>
          <w:instrText xml:space="preserve"> PAGEREF _Toc435003438 \h </w:instrText>
        </w:r>
        <w:r w:rsidR="00C35A24">
          <w:rPr>
            <w:noProof/>
            <w:webHidden/>
          </w:rPr>
        </w:r>
        <w:r w:rsidR="00C35A24">
          <w:rPr>
            <w:noProof/>
            <w:webHidden/>
          </w:rPr>
          <w:fldChar w:fldCharType="separate"/>
        </w:r>
        <w:r w:rsidR="00C35A24">
          <w:rPr>
            <w:noProof/>
            <w:webHidden/>
          </w:rPr>
          <w:t>69</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39" w:history="1">
        <w:r w:rsidR="00C35A24" w:rsidRPr="00FC18E1">
          <w:rPr>
            <w:rStyle w:val="afd"/>
            <w:noProof/>
          </w:rPr>
          <w:t>3.2.6</w:t>
        </w:r>
        <w:r w:rsidR="00C35A24">
          <w:rPr>
            <w:rFonts w:asciiTheme="minorHAnsi" w:eastAsiaTheme="minorEastAsia" w:hAnsiTheme="minorHAnsi" w:cstheme="minorBidi"/>
            <w:noProof/>
            <w:kern w:val="2"/>
            <w:sz w:val="21"/>
            <w:szCs w:val="22"/>
          </w:rPr>
          <w:tab/>
        </w:r>
        <w:r w:rsidR="00C35A24" w:rsidRPr="00FC18E1">
          <w:rPr>
            <w:rStyle w:val="afd"/>
            <w:rFonts w:hint="eastAsia"/>
            <w:noProof/>
          </w:rPr>
          <w:t>频道媒资视图</w:t>
        </w:r>
        <w:r w:rsidR="00C35A24" w:rsidRPr="00FC18E1">
          <w:rPr>
            <w:rStyle w:val="afd"/>
            <w:noProof/>
          </w:rPr>
          <w:t>V_CHANNEL_FILEENTITY</w:t>
        </w:r>
        <w:r w:rsidR="00C35A24">
          <w:rPr>
            <w:noProof/>
            <w:webHidden/>
          </w:rPr>
          <w:tab/>
        </w:r>
        <w:r w:rsidR="00C35A24">
          <w:rPr>
            <w:noProof/>
            <w:webHidden/>
          </w:rPr>
          <w:fldChar w:fldCharType="begin"/>
        </w:r>
        <w:r w:rsidR="00C35A24">
          <w:rPr>
            <w:noProof/>
            <w:webHidden/>
          </w:rPr>
          <w:instrText xml:space="preserve"> PAGEREF _Toc435003439 \h </w:instrText>
        </w:r>
        <w:r w:rsidR="00C35A24">
          <w:rPr>
            <w:noProof/>
            <w:webHidden/>
          </w:rPr>
        </w:r>
        <w:r w:rsidR="00C35A24">
          <w:rPr>
            <w:noProof/>
            <w:webHidden/>
          </w:rPr>
          <w:fldChar w:fldCharType="separate"/>
        </w:r>
        <w:r w:rsidR="00C35A24">
          <w:rPr>
            <w:noProof/>
            <w:webHidden/>
          </w:rPr>
          <w:t>70</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40" w:history="1">
        <w:r w:rsidR="00C35A24" w:rsidRPr="00FC18E1">
          <w:rPr>
            <w:rStyle w:val="afd"/>
            <w:noProof/>
          </w:rPr>
          <w:t>3.2.7</w:t>
        </w:r>
        <w:r w:rsidR="00C35A24">
          <w:rPr>
            <w:rFonts w:asciiTheme="minorHAnsi" w:eastAsiaTheme="minorEastAsia" w:hAnsiTheme="minorHAnsi" w:cstheme="minorBidi"/>
            <w:noProof/>
            <w:kern w:val="2"/>
            <w:sz w:val="21"/>
            <w:szCs w:val="22"/>
          </w:rPr>
          <w:tab/>
        </w:r>
        <w:r w:rsidR="00C35A24" w:rsidRPr="00FC18E1">
          <w:rPr>
            <w:rStyle w:val="afd"/>
            <w:rFonts w:hint="eastAsia"/>
            <w:noProof/>
          </w:rPr>
          <w:t>电续剧视图</w:t>
        </w:r>
        <w:r w:rsidR="00C35A24" w:rsidRPr="00FC18E1">
          <w:rPr>
            <w:rStyle w:val="afd"/>
            <w:noProof/>
          </w:rPr>
          <w:t>V_SERIES_CONTENT</w:t>
        </w:r>
        <w:r w:rsidR="00C35A24">
          <w:rPr>
            <w:noProof/>
            <w:webHidden/>
          </w:rPr>
          <w:tab/>
        </w:r>
        <w:r w:rsidR="00C35A24">
          <w:rPr>
            <w:noProof/>
            <w:webHidden/>
          </w:rPr>
          <w:fldChar w:fldCharType="begin"/>
        </w:r>
        <w:r w:rsidR="00C35A24">
          <w:rPr>
            <w:noProof/>
            <w:webHidden/>
          </w:rPr>
          <w:instrText xml:space="preserve"> PAGEREF _Toc435003440 \h </w:instrText>
        </w:r>
        <w:r w:rsidR="00C35A24">
          <w:rPr>
            <w:noProof/>
            <w:webHidden/>
          </w:rPr>
        </w:r>
        <w:r w:rsidR="00C35A24">
          <w:rPr>
            <w:noProof/>
            <w:webHidden/>
          </w:rPr>
          <w:fldChar w:fldCharType="separate"/>
        </w:r>
        <w:r w:rsidR="00C35A24">
          <w:rPr>
            <w:noProof/>
            <w:webHidden/>
          </w:rPr>
          <w:t>71</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41" w:history="1">
        <w:r w:rsidR="00C35A24" w:rsidRPr="00FC18E1">
          <w:rPr>
            <w:rStyle w:val="afd"/>
            <w:noProof/>
          </w:rPr>
          <w:t>3.2.8</w:t>
        </w:r>
        <w:r w:rsidR="00C35A24">
          <w:rPr>
            <w:rFonts w:asciiTheme="minorHAnsi" w:eastAsiaTheme="minorEastAsia" w:hAnsiTheme="minorHAnsi" w:cstheme="minorBidi"/>
            <w:noProof/>
            <w:kern w:val="2"/>
            <w:sz w:val="21"/>
            <w:szCs w:val="22"/>
          </w:rPr>
          <w:tab/>
        </w:r>
        <w:r w:rsidR="00C35A24" w:rsidRPr="00FC18E1">
          <w:rPr>
            <w:rStyle w:val="afd"/>
            <w:rFonts w:hint="eastAsia"/>
            <w:noProof/>
          </w:rPr>
          <w:t>内容信息视图</w:t>
        </w:r>
        <w:r w:rsidR="00C35A24" w:rsidRPr="00FC18E1">
          <w:rPr>
            <w:rStyle w:val="afd"/>
            <w:noProof/>
          </w:rPr>
          <w:t>V_CMP_TYPE_CONTENT</w:t>
        </w:r>
        <w:r w:rsidR="00C35A24">
          <w:rPr>
            <w:noProof/>
            <w:webHidden/>
          </w:rPr>
          <w:tab/>
        </w:r>
        <w:r w:rsidR="00C35A24">
          <w:rPr>
            <w:noProof/>
            <w:webHidden/>
          </w:rPr>
          <w:fldChar w:fldCharType="begin"/>
        </w:r>
        <w:r w:rsidR="00C35A24">
          <w:rPr>
            <w:noProof/>
            <w:webHidden/>
          </w:rPr>
          <w:instrText xml:space="preserve"> PAGEREF _Toc435003441 \h </w:instrText>
        </w:r>
        <w:r w:rsidR="00C35A24">
          <w:rPr>
            <w:noProof/>
            <w:webHidden/>
          </w:rPr>
        </w:r>
        <w:r w:rsidR="00C35A24">
          <w:rPr>
            <w:noProof/>
            <w:webHidden/>
          </w:rPr>
          <w:fldChar w:fldCharType="separate"/>
        </w:r>
        <w:r w:rsidR="00C35A24">
          <w:rPr>
            <w:noProof/>
            <w:webHidden/>
          </w:rPr>
          <w:t>73</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42" w:history="1">
        <w:r w:rsidR="00C35A24" w:rsidRPr="00FC18E1">
          <w:rPr>
            <w:rStyle w:val="afd"/>
            <w:noProof/>
          </w:rPr>
          <w:t>3.2.9</w:t>
        </w:r>
        <w:r w:rsidR="00C35A24">
          <w:rPr>
            <w:rFonts w:asciiTheme="minorHAnsi" w:eastAsiaTheme="minorEastAsia" w:hAnsiTheme="minorHAnsi" w:cstheme="minorBidi"/>
            <w:noProof/>
            <w:kern w:val="2"/>
            <w:sz w:val="21"/>
            <w:szCs w:val="22"/>
          </w:rPr>
          <w:tab/>
        </w:r>
        <w:r w:rsidR="00C35A24" w:rsidRPr="00FC18E1">
          <w:rPr>
            <w:rStyle w:val="afd"/>
            <w:rFonts w:hint="eastAsia"/>
            <w:noProof/>
          </w:rPr>
          <w:t>内容多值视图</w:t>
        </w:r>
        <w:r w:rsidR="00C35A24" w:rsidRPr="00FC18E1">
          <w:rPr>
            <w:rStyle w:val="afd"/>
            <w:noProof/>
          </w:rPr>
          <w:t>V_CMP_TYPE_MULTI_VALUE</w:t>
        </w:r>
        <w:r w:rsidR="00C35A24">
          <w:rPr>
            <w:noProof/>
            <w:webHidden/>
          </w:rPr>
          <w:tab/>
        </w:r>
        <w:r w:rsidR="00C35A24">
          <w:rPr>
            <w:noProof/>
            <w:webHidden/>
          </w:rPr>
          <w:fldChar w:fldCharType="begin"/>
        </w:r>
        <w:r w:rsidR="00C35A24">
          <w:rPr>
            <w:noProof/>
            <w:webHidden/>
          </w:rPr>
          <w:instrText xml:space="preserve"> PAGEREF _Toc435003442 \h </w:instrText>
        </w:r>
        <w:r w:rsidR="00C35A24">
          <w:rPr>
            <w:noProof/>
            <w:webHidden/>
          </w:rPr>
        </w:r>
        <w:r w:rsidR="00C35A24">
          <w:rPr>
            <w:noProof/>
            <w:webHidden/>
          </w:rPr>
          <w:fldChar w:fldCharType="separate"/>
        </w:r>
        <w:r w:rsidR="00C35A24">
          <w:rPr>
            <w:noProof/>
            <w:webHidden/>
          </w:rPr>
          <w:t>73</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43" w:history="1">
        <w:r w:rsidR="00C35A24" w:rsidRPr="00FC18E1">
          <w:rPr>
            <w:rStyle w:val="afd"/>
            <w:noProof/>
          </w:rPr>
          <w:t>3.2.10</w:t>
        </w:r>
        <w:r w:rsidR="00C35A24">
          <w:rPr>
            <w:rFonts w:asciiTheme="minorHAnsi" w:eastAsiaTheme="minorEastAsia" w:hAnsiTheme="minorHAnsi" w:cstheme="minorBidi"/>
            <w:noProof/>
            <w:kern w:val="2"/>
            <w:sz w:val="21"/>
            <w:szCs w:val="22"/>
          </w:rPr>
          <w:tab/>
        </w:r>
        <w:r w:rsidR="00C35A24" w:rsidRPr="00FC18E1">
          <w:rPr>
            <w:rStyle w:val="afd"/>
            <w:rFonts w:hint="eastAsia"/>
            <w:noProof/>
          </w:rPr>
          <w:t>内容类别管理视图</w:t>
        </w:r>
        <w:r w:rsidR="00C35A24" w:rsidRPr="00FC18E1">
          <w:rPr>
            <w:rStyle w:val="afd"/>
            <w:noProof/>
          </w:rPr>
          <w:t xml:space="preserve"> V_CMP_TYPE_CONTENTSTYLE</w:t>
        </w:r>
        <w:r w:rsidR="00C35A24">
          <w:rPr>
            <w:noProof/>
            <w:webHidden/>
          </w:rPr>
          <w:tab/>
        </w:r>
        <w:r w:rsidR="00C35A24">
          <w:rPr>
            <w:noProof/>
            <w:webHidden/>
          </w:rPr>
          <w:fldChar w:fldCharType="begin"/>
        </w:r>
        <w:r w:rsidR="00C35A24">
          <w:rPr>
            <w:noProof/>
            <w:webHidden/>
          </w:rPr>
          <w:instrText xml:space="preserve"> PAGEREF _Toc435003443 \h </w:instrText>
        </w:r>
        <w:r w:rsidR="00C35A24">
          <w:rPr>
            <w:noProof/>
            <w:webHidden/>
          </w:rPr>
        </w:r>
        <w:r w:rsidR="00C35A24">
          <w:rPr>
            <w:noProof/>
            <w:webHidden/>
          </w:rPr>
          <w:fldChar w:fldCharType="separate"/>
        </w:r>
        <w:r w:rsidR="00C35A24">
          <w:rPr>
            <w:noProof/>
            <w:webHidden/>
          </w:rPr>
          <w:t>74</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44" w:history="1">
        <w:r w:rsidR="00C35A24" w:rsidRPr="00FC18E1">
          <w:rPr>
            <w:rStyle w:val="afd"/>
            <w:noProof/>
          </w:rPr>
          <w:t>3.2.11</w:t>
        </w:r>
        <w:r w:rsidR="00C35A24">
          <w:rPr>
            <w:rFonts w:asciiTheme="minorHAnsi" w:eastAsiaTheme="minorEastAsia" w:hAnsiTheme="minorHAnsi" w:cstheme="minorBidi"/>
            <w:noProof/>
            <w:kern w:val="2"/>
            <w:sz w:val="21"/>
            <w:szCs w:val="22"/>
          </w:rPr>
          <w:tab/>
        </w:r>
        <w:r w:rsidR="00C35A24" w:rsidRPr="00FC18E1">
          <w:rPr>
            <w:rStyle w:val="afd"/>
            <w:rFonts w:hint="eastAsia"/>
            <w:noProof/>
          </w:rPr>
          <w:t>内容模型视图</w:t>
        </w:r>
        <w:r w:rsidR="00C35A24" w:rsidRPr="00FC18E1">
          <w:rPr>
            <w:rStyle w:val="afd"/>
            <w:noProof/>
          </w:rPr>
          <w:t>V_CMP_TYPE_MEDIACONTENT</w:t>
        </w:r>
        <w:r w:rsidR="00C35A24">
          <w:rPr>
            <w:noProof/>
            <w:webHidden/>
          </w:rPr>
          <w:tab/>
        </w:r>
        <w:r w:rsidR="00C35A24">
          <w:rPr>
            <w:noProof/>
            <w:webHidden/>
          </w:rPr>
          <w:fldChar w:fldCharType="begin"/>
        </w:r>
        <w:r w:rsidR="00C35A24">
          <w:rPr>
            <w:noProof/>
            <w:webHidden/>
          </w:rPr>
          <w:instrText xml:space="preserve"> PAGEREF _Toc435003444 \h </w:instrText>
        </w:r>
        <w:r w:rsidR="00C35A24">
          <w:rPr>
            <w:noProof/>
            <w:webHidden/>
          </w:rPr>
        </w:r>
        <w:r w:rsidR="00C35A24">
          <w:rPr>
            <w:noProof/>
            <w:webHidden/>
          </w:rPr>
          <w:fldChar w:fldCharType="separate"/>
        </w:r>
        <w:r w:rsidR="00C35A24">
          <w:rPr>
            <w:noProof/>
            <w:webHidden/>
          </w:rPr>
          <w:t>74</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45" w:history="1">
        <w:r w:rsidR="00C35A24" w:rsidRPr="00FC18E1">
          <w:rPr>
            <w:rStyle w:val="afd"/>
            <w:noProof/>
            <w:lang w:val="zh-CN"/>
          </w:rPr>
          <w:t>3.2.12</w:t>
        </w:r>
        <w:r w:rsidR="00C35A24">
          <w:rPr>
            <w:rFonts w:asciiTheme="minorHAnsi" w:eastAsiaTheme="minorEastAsia" w:hAnsiTheme="minorHAnsi" w:cstheme="minorBidi"/>
            <w:noProof/>
            <w:kern w:val="2"/>
            <w:sz w:val="21"/>
            <w:szCs w:val="22"/>
          </w:rPr>
          <w:tab/>
        </w:r>
        <w:r w:rsidR="00C35A24" w:rsidRPr="00FC18E1">
          <w:rPr>
            <w:rStyle w:val="afd"/>
            <w:rFonts w:hint="eastAsia"/>
            <w:noProof/>
            <w:lang w:val="zh-CN"/>
          </w:rPr>
          <w:t>内容模型扩展视图</w:t>
        </w:r>
        <w:r w:rsidR="00C35A24" w:rsidRPr="00FC18E1">
          <w:rPr>
            <w:rStyle w:val="afd"/>
            <w:noProof/>
            <w:lang w:val="zh-CN"/>
          </w:rPr>
          <w:t>V_CMP_EXT_MEDIACONTENT</w:t>
        </w:r>
        <w:r w:rsidR="00C35A24">
          <w:rPr>
            <w:noProof/>
            <w:webHidden/>
          </w:rPr>
          <w:tab/>
        </w:r>
        <w:r w:rsidR="00C35A24">
          <w:rPr>
            <w:noProof/>
            <w:webHidden/>
          </w:rPr>
          <w:fldChar w:fldCharType="begin"/>
        </w:r>
        <w:r w:rsidR="00C35A24">
          <w:rPr>
            <w:noProof/>
            <w:webHidden/>
          </w:rPr>
          <w:instrText xml:space="preserve"> PAGEREF _Toc435003445 \h </w:instrText>
        </w:r>
        <w:r w:rsidR="00C35A24">
          <w:rPr>
            <w:noProof/>
            <w:webHidden/>
          </w:rPr>
        </w:r>
        <w:r w:rsidR="00C35A24">
          <w:rPr>
            <w:noProof/>
            <w:webHidden/>
          </w:rPr>
          <w:fldChar w:fldCharType="separate"/>
        </w:r>
        <w:r w:rsidR="00C35A24">
          <w:rPr>
            <w:noProof/>
            <w:webHidden/>
          </w:rPr>
          <w:t>75</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46" w:history="1">
        <w:r w:rsidR="00C35A24" w:rsidRPr="00FC18E1">
          <w:rPr>
            <w:rStyle w:val="afd"/>
            <w:noProof/>
          </w:rPr>
          <w:t>3.2.13</w:t>
        </w:r>
        <w:r w:rsidR="00C35A24">
          <w:rPr>
            <w:rFonts w:asciiTheme="minorHAnsi" w:eastAsiaTheme="minorEastAsia" w:hAnsiTheme="minorHAnsi" w:cstheme="minorBidi"/>
            <w:noProof/>
            <w:kern w:val="2"/>
            <w:sz w:val="21"/>
            <w:szCs w:val="22"/>
          </w:rPr>
          <w:tab/>
        </w:r>
        <w:r w:rsidR="00C35A24" w:rsidRPr="00FC18E1">
          <w:rPr>
            <w:rStyle w:val="afd"/>
            <w:rFonts w:hint="eastAsia"/>
            <w:noProof/>
          </w:rPr>
          <w:t>连续剧子集信息</w:t>
        </w:r>
        <w:r w:rsidR="00C35A24" w:rsidRPr="00FC18E1">
          <w:rPr>
            <w:rStyle w:val="afd"/>
            <w:noProof/>
          </w:rPr>
          <w:t>V_CMP_TYPE_ITEM</w:t>
        </w:r>
        <w:r w:rsidR="00C35A24">
          <w:rPr>
            <w:noProof/>
            <w:webHidden/>
          </w:rPr>
          <w:tab/>
        </w:r>
        <w:r w:rsidR="00C35A24">
          <w:rPr>
            <w:noProof/>
            <w:webHidden/>
          </w:rPr>
          <w:fldChar w:fldCharType="begin"/>
        </w:r>
        <w:r w:rsidR="00C35A24">
          <w:rPr>
            <w:noProof/>
            <w:webHidden/>
          </w:rPr>
          <w:instrText xml:space="preserve"> PAGEREF _Toc435003446 \h </w:instrText>
        </w:r>
        <w:r w:rsidR="00C35A24">
          <w:rPr>
            <w:noProof/>
            <w:webHidden/>
          </w:rPr>
        </w:r>
        <w:r w:rsidR="00C35A24">
          <w:rPr>
            <w:noProof/>
            <w:webHidden/>
          </w:rPr>
          <w:fldChar w:fldCharType="separate"/>
        </w:r>
        <w:r w:rsidR="00C35A24">
          <w:rPr>
            <w:noProof/>
            <w:webHidden/>
          </w:rPr>
          <w:t>75</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47" w:history="1">
        <w:r w:rsidR="00C35A24" w:rsidRPr="00FC18E1">
          <w:rPr>
            <w:rStyle w:val="afd"/>
            <w:noProof/>
          </w:rPr>
          <w:t>3.2.14</w:t>
        </w:r>
        <w:r w:rsidR="00C35A24">
          <w:rPr>
            <w:rFonts w:asciiTheme="minorHAnsi" w:eastAsiaTheme="minorEastAsia" w:hAnsiTheme="minorHAnsi" w:cstheme="minorBidi"/>
            <w:noProof/>
            <w:kern w:val="2"/>
            <w:sz w:val="21"/>
            <w:szCs w:val="22"/>
          </w:rPr>
          <w:tab/>
        </w:r>
        <w:r w:rsidR="00C35A24" w:rsidRPr="00FC18E1">
          <w:rPr>
            <w:rStyle w:val="afd"/>
            <w:rFonts w:hint="eastAsia"/>
            <w:noProof/>
          </w:rPr>
          <w:t>连续剧子父集关联关系信息</w:t>
        </w:r>
        <w:r w:rsidR="00C35A24" w:rsidRPr="00FC18E1">
          <w:rPr>
            <w:rStyle w:val="afd"/>
            <w:noProof/>
          </w:rPr>
          <w:t>V_CMP_REF_CONTENTSERIES_ITEM</w:t>
        </w:r>
        <w:r w:rsidR="00C35A24">
          <w:rPr>
            <w:noProof/>
            <w:webHidden/>
          </w:rPr>
          <w:tab/>
        </w:r>
        <w:r w:rsidR="00C35A24">
          <w:rPr>
            <w:noProof/>
            <w:webHidden/>
          </w:rPr>
          <w:fldChar w:fldCharType="begin"/>
        </w:r>
        <w:r w:rsidR="00C35A24">
          <w:rPr>
            <w:noProof/>
            <w:webHidden/>
          </w:rPr>
          <w:instrText xml:space="preserve"> PAGEREF _Toc435003447 \h </w:instrText>
        </w:r>
        <w:r w:rsidR="00C35A24">
          <w:rPr>
            <w:noProof/>
            <w:webHidden/>
          </w:rPr>
        </w:r>
        <w:r w:rsidR="00C35A24">
          <w:rPr>
            <w:noProof/>
            <w:webHidden/>
          </w:rPr>
          <w:fldChar w:fldCharType="separate"/>
        </w:r>
        <w:r w:rsidR="00C35A24">
          <w:rPr>
            <w:noProof/>
            <w:webHidden/>
          </w:rPr>
          <w:t>75</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48" w:history="1">
        <w:r w:rsidR="00C35A24" w:rsidRPr="00FC18E1">
          <w:rPr>
            <w:rStyle w:val="afd"/>
            <w:noProof/>
          </w:rPr>
          <w:t>3.2.15</w:t>
        </w:r>
        <w:r w:rsidR="00C35A24">
          <w:rPr>
            <w:rFonts w:asciiTheme="minorHAnsi" w:eastAsiaTheme="minorEastAsia" w:hAnsiTheme="minorHAnsi" w:cstheme="minorBidi"/>
            <w:noProof/>
            <w:kern w:val="2"/>
            <w:sz w:val="21"/>
            <w:szCs w:val="22"/>
          </w:rPr>
          <w:tab/>
        </w:r>
        <w:r w:rsidR="00C35A24" w:rsidRPr="00FC18E1">
          <w:rPr>
            <w:rStyle w:val="afd"/>
            <w:rFonts w:hint="eastAsia"/>
            <w:noProof/>
          </w:rPr>
          <w:t>内容与呈现对应关系</w:t>
        </w:r>
        <w:r w:rsidR="00C35A24" w:rsidRPr="00FC18E1">
          <w:rPr>
            <w:rStyle w:val="afd"/>
            <w:noProof/>
          </w:rPr>
          <w:t>V_CMP_REF_MEDIA_PROVISION</w:t>
        </w:r>
        <w:r w:rsidR="00C35A24">
          <w:rPr>
            <w:noProof/>
            <w:webHidden/>
          </w:rPr>
          <w:tab/>
        </w:r>
        <w:r w:rsidR="00C35A24">
          <w:rPr>
            <w:noProof/>
            <w:webHidden/>
          </w:rPr>
          <w:fldChar w:fldCharType="begin"/>
        </w:r>
        <w:r w:rsidR="00C35A24">
          <w:rPr>
            <w:noProof/>
            <w:webHidden/>
          </w:rPr>
          <w:instrText xml:space="preserve"> PAGEREF _Toc435003448 \h </w:instrText>
        </w:r>
        <w:r w:rsidR="00C35A24">
          <w:rPr>
            <w:noProof/>
            <w:webHidden/>
          </w:rPr>
        </w:r>
        <w:r w:rsidR="00C35A24">
          <w:rPr>
            <w:noProof/>
            <w:webHidden/>
          </w:rPr>
          <w:fldChar w:fldCharType="separate"/>
        </w:r>
        <w:r w:rsidR="00C35A24">
          <w:rPr>
            <w:noProof/>
            <w:webHidden/>
          </w:rPr>
          <w:t>76</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49" w:history="1">
        <w:r w:rsidR="00C35A24" w:rsidRPr="00FC18E1">
          <w:rPr>
            <w:rStyle w:val="afd"/>
            <w:rFonts w:cs="Arial"/>
            <w:caps/>
            <w:noProof/>
            <w:lang w:val="de-DE"/>
          </w:rPr>
          <w:t>3.2.16</w:t>
        </w:r>
        <w:r w:rsidR="00C35A24">
          <w:rPr>
            <w:rFonts w:asciiTheme="minorHAnsi" w:eastAsiaTheme="minorEastAsia" w:hAnsiTheme="minorHAnsi" w:cstheme="minorBidi"/>
            <w:noProof/>
            <w:kern w:val="2"/>
            <w:sz w:val="21"/>
            <w:szCs w:val="22"/>
          </w:rPr>
          <w:tab/>
        </w:r>
        <w:r w:rsidR="00C35A24" w:rsidRPr="00FC18E1">
          <w:rPr>
            <w:rStyle w:val="afd"/>
            <w:rFonts w:hint="eastAsia"/>
            <w:noProof/>
          </w:rPr>
          <w:t>呈现和文件信息关系</w:t>
        </w:r>
        <w:r w:rsidR="00C35A24" w:rsidRPr="00FC18E1">
          <w:rPr>
            <w:rStyle w:val="afd"/>
            <w:noProof/>
          </w:rPr>
          <w:t>V_CMP_REF_PROVISION_FILEINFO</w:t>
        </w:r>
        <w:r w:rsidR="00C35A24">
          <w:rPr>
            <w:noProof/>
            <w:webHidden/>
          </w:rPr>
          <w:tab/>
        </w:r>
        <w:r w:rsidR="00C35A24">
          <w:rPr>
            <w:noProof/>
            <w:webHidden/>
          </w:rPr>
          <w:fldChar w:fldCharType="begin"/>
        </w:r>
        <w:r w:rsidR="00C35A24">
          <w:rPr>
            <w:noProof/>
            <w:webHidden/>
          </w:rPr>
          <w:instrText xml:space="preserve"> PAGEREF _Toc435003449 \h </w:instrText>
        </w:r>
        <w:r w:rsidR="00C35A24">
          <w:rPr>
            <w:noProof/>
            <w:webHidden/>
          </w:rPr>
        </w:r>
        <w:r w:rsidR="00C35A24">
          <w:rPr>
            <w:noProof/>
            <w:webHidden/>
          </w:rPr>
          <w:fldChar w:fldCharType="separate"/>
        </w:r>
        <w:r w:rsidR="00C35A24">
          <w:rPr>
            <w:noProof/>
            <w:webHidden/>
          </w:rPr>
          <w:t>76</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50" w:history="1">
        <w:r w:rsidR="00C35A24" w:rsidRPr="00FC18E1">
          <w:rPr>
            <w:rStyle w:val="afd"/>
            <w:noProof/>
          </w:rPr>
          <w:t>3.2.17</w:t>
        </w:r>
        <w:r w:rsidR="00C35A24">
          <w:rPr>
            <w:rFonts w:asciiTheme="minorHAnsi" w:eastAsiaTheme="minorEastAsia" w:hAnsiTheme="minorHAnsi" w:cstheme="minorBidi"/>
            <w:noProof/>
            <w:kern w:val="2"/>
            <w:sz w:val="21"/>
            <w:szCs w:val="22"/>
          </w:rPr>
          <w:tab/>
        </w:r>
        <w:r w:rsidR="00C35A24" w:rsidRPr="00FC18E1">
          <w:rPr>
            <w:rStyle w:val="afd"/>
            <w:rFonts w:hint="eastAsia"/>
            <w:noProof/>
          </w:rPr>
          <w:t>文件和文件对外信息关系</w:t>
        </w:r>
        <w:r w:rsidR="00C35A24" w:rsidRPr="00FC18E1">
          <w:rPr>
            <w:rStyle w:val="afd"/>
            <w:noProof/>
          </w:rPr>
          <w:t>V_CMP_REF_FILEINFO_FILEEXT</w:t>
        </w:r>
        <w:r w:rsidR="00C35A24">
          <w:rPr>
            <w:noProof/>
            <w:webHidden/>
          </w:rPr>
          <w:tab/>
        </w:r>
        <w:r w:rsidR="00C35A24">
          <w:rPr>
            <w:noProof/>
            <w:webHidden/>
          </w:rPr>
          <w:fldChar w:fldCharType="begin"/>
        </w:r>
        <w:r w:rsidR="00C35A24">
          <w:rPr>
            <w:noProof/>
            <w:webHidden/>
          </w:rPr>
          <w:instrText xml:space="preserve"> PAGEREF _Toc435003450 \h </w:instrText>
        </w:r>
        <w:r w:rsidR="00C35A24">
          <w:rPr>
            <w:noProof/>
            <w:webHidden/>
          </w:rPr>
        </w:r>
        <w:r w:rsidR="00C35A24">
          <w:rPr>
            <w:noProof/>
            <w:webHidden/>
          </w:rPr>
          <w:fldChar w:fldCharType="separate"/>
        </w:r>
        <w:r w:rsidR="00C35A24">
          <w:rPr>
            <w:noProof/>
            <w:webHidden/>
          </w:rPr>
          <w:t>76</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51" w:history="1">
        <w:r w:rsidR="00C35A24" w:rsidRPr="00FC18E1">
          <w:rPr>
            <w:rStyle w:val="afd"/>
            <w:noProof/>
          </w:rPr>
          <w:t>3.2.18</w:t>
        </w:r>
        <w:r w:rsidR="00C35A24">
          <w:rPr>
            <w:rFonts w:asciiTheme="minorHAnsi" w:eastAsiaTheme="minorEastAsia" w:hAnsiTheme="minorHAnsi" w:cstheme="minorBidi"/>
            <w:noProof/>
            <w:kern w:val="2"/>
            <w:sz w:val="21"/>
            <w:szCs w:val="22"/>
          </w:rPr>
          <w:tab/>
        </w:r>
        <w:r w:rsidR="00C35A24" w:rsidRPr="00FC18E1">
          <w:rPr>
            <w:rStyle w:val="afd"/>
            <w:rFonts w:hint="eastAsia"/>
            <w:noProof/>
          </w:rPr>
          <w:t>文件信息扩展模型</w:t>
        </w:r>
        <w:r w:rsidR="00C35A24" w:rsidRPr="00FC18E1">
          <w:rPr>
            <w:rStyle w:val="afd"/>
            <w:noProof/>
          </w:rPr>
          <w:t>V_CMP_TYPE_FILEINFORMATIONEXT</w:t>
        </w:r>
        <w:r w:rsidR="00C35A24">
          <w:rPr>
            <w:noProof/>
            <w:webHidden/>
          </w:rPr>
          <w:tab/>
        </w:r>
        <w:r w:rsidR="00C35A24">
          <w:rPr>
            <w:noProof/>
            <w:webHidden/>
          </w:rPr>
          <w:fldChar w:fldCharType="begin"/>
        </w:r>
        <w:r w:rsidR="00C35A24">
          <w:rPr>
            <w:noProof/>
            <w:webHidden/>
          </w:rPr>
          <w:instrText xml:space="preserve"> PAGEREF _Toc435003451 \h </w:instrText>
        </w:r>
        <w:r w:rsidR="00C35A24">
          <w:rPr>
            <w:noProof/>
            <w:webHidden/>
          </w:rPr>
        </w:r>
        <w:r w:rsidR="00C35A24">
          <w:rPr>
            <w:noProof/>
            <w:webHidden/>
          </w:rPr>
          <w:fldChar w:fldCharType="separate"/>
        </w:r>
        <w:r w:rsidR="00C35A24">
          <w:rPr>
            <w:noProof/>
            <w:webHidden/>
          </w:rPr>
          <w:t>76</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52" w:history="1">
        <w:r w:rsidR="00C35A24" w:rsidRPr="00FC18E1">
          <w:rPr>
            <w:rStyle w:val="afd"/>
            <w:noProof/>
          </w:rPr>
          <w:t>3.2.19</w:t>
        </w:r>
        <w:r w:rsidR="00C35A24">
          <w:rPr>
            <w:rFonts w:asciiTheme="minorHAnsi" w:eastAsiaTheme="minorEastAsia" w:hAnsiTheme="minorHAnsi" w:cstheme="minorBidi"/>
            <w:noProof/>
            <w:kern w:val="2"/>
            <w:sz w:val="21"/>
            <w:szCs w:val="22"/>
          </w:rPr>
          <w:tab/>
        </w:r>
        <w:r w:rsidR="00C35A24" w:rsidRPr="00FC18E1">
          <w:rPr>
            <w:rStyle w:val="afd"/>
            <w:rFonts w:hint="eastAsia"/>
            <w:noProof/>
          </w:rPr>
          <w:t>文件信息扩展视图</w:t>
        </w:r>
        <w:r w:rsidR="00C35A24" w:rsidRPr="00FC18E1">
          <w:rPr>
            <w:rStyle w:val="afd"/>
            <w:noProof/>
          </w:rPr>
          <w:t>V_CMP_EXT_FILEINFORMATION</w:t>
        </w:r>
        <w:r w:rsidR="00C35A24">
          <w:rPr>
            <w:noProof/>
            <w:webHidden/>
          </w:rPr>
          <w:tab/>
        </w:r>
        <w:r w:rsidR="00C35A24">
          <w:rPr>
            <w:noProof/>
            <w:webHidden/>
          </w:rPr>
          <w:fldChar w:fldCharType="begin"/>
        </w:r>
        <w:r w:rsidR="00C35A24">
          <w:rPr>
            <w:noProof/>
            <w:webHidden/>
          </w:rPr>
          <w:instrText xml:space="preserve"> PAGEREF _Toc435003452 \h </w:instrText>
        </w:r>
        <w:r w:rsidR="00C35A24">
          <w:rPr>
            <w:noProof/>
            <w:webHidden/>
          </w:rPr>
        </w:r>
        <w:r w:rsidR="00C35A24">
          <w:rPr>
            <w:noProof/>
            <w:webHidden/>
          </w:rPr>
          <w:fldChar w:fldCharType="separate"/>
        </w:r>
        <w:r w:rsidR="00C35A24">
          <w:rPr>
            <w:noProof/>
            <w:webHidden/>
          </w:rPr>
          <w:t>77</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53" w:history="1">
        <w:r w:rsidR="00C35A24" w:rsidRPr="00FC18E1">
          <w:rPr>
            <w:rStyle w:val="afd"/>
            <w:noProof/>
          </w:rPr>
          <w:t>3.2.20</w:t>
        </w:r>
        <w:r w:rsidR="00C35A24">
          <w:rPr>
            <w:rFonts w:asciiTheme="minorHAnsi" w:eastAsiaTheme="minorEastAsia" w:hAnsiTheme="minorHAnsi" w:cstheme="minorBidi"/>
            <w:noProof/>
            <w:kern w:val="2"/>
            <w:sz w:val="21"/>
            <w:szCs w:val="22"/>
          </w:rPr>
          <w:tab/>
        </w:r>
        <w:r w:rsidR="00C35A24" w:rsidRPr="00FC18E1">
          <w:rPr>
            <w:rStyle w:val="afd"/>
            <w:rFonts w:hint="eastAsia"/>
            <w:noProof/>
          </w:rPr>
          <w:t>视频文件实体信息视图</w:t>
        </w:r>
        <w:r w:rsidR="00C35A24" w:rsidRPr="00FC18E1">
          <w:rPr>
            <w:rStyle w:val="afd"/>
            <w:noProof/>
          </w:rPr>
          <w:t xml:space="preserve"> V_CMP_TYPE_VIDEOFILE</w:t>
        </w:r>
        <w:r w:rsidR="00C35A24">
          <w:rPr>
            <w:noProof/>
            <w:webHidden/>
          </w:rPr>
          <w:tab/>
        </w:r>
        <w:r w:rsidR="00C35A24">
          <w:rPr>
            <w:noProof/>
            <w:webHidden/>
          </w:rPr>
          <w:fldChar w:fldCharType="begin"/>
        </w:r>
        <w:r w:rsidR="00C35A24">
          <w:rPr>
            <w:noProof/>
            <w:webHidden/>
          </w:rPr>
          <w:instrText xml:space="preserve"> PAGEREF _Toc435003453 \h </w:instrText>
        </w:r>
        <w:r w:rsidR="00C35A24">
          <w:rPr>
            <w:noProof/>
            <w:webHidden/>
          </w:rPr>
        </w:r>
        <w:r w:rsidR="00C35A24">
          <w:rPr>
            <w:noProof/>
            <w:webHidden/>
          </w:rPr>
          <w:fldChar w:fldCharType="separate"/>
        </w:r>
        <w:r w:rsidR="00C35A24">
          <w:rPr>
            <w:noProof/>
            <w:webHidden/>
          </w:rPr>
          <w:t>77</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54" w:history="1">
        <w:r w:rsidR="00C35A24" w:rsidRPr="00FC18E1">
          <w:rPr>
            <w:rStyle w:val="afd"/>
            <w:noProof/>
          </w:rPr>
          <w:t>3.2.21</w:t>
        </w:r>
        <w:r w:rsidR="00C35A24">
          <w:rPr>
            <w:rFonts w:asciiTheme="minorHAnsi" w:eastAsiaTheme="minorEastAsia" w:hAnsiTheme="minorHAnsi" w:cstheme="minorBidi"/>
            <w:noProof/>
            <w:kern w:val="2"/>
            <w:sz w:val="21"/>
            <w:szCs w:val="22"/>
          </w:rPr>
          <w:tab/>
        </w:r>
        <w:r w:rsidR="00C35A24" w:rsidRPr="00FC18E1">
          <w:rPr>
            <w:rStyle w:val="afd"/>
            <w:rFonts w:hint="eastAsia"/>
            <w:noProof/>
          </w:rPr>
          <w:t>视频文件关联关系视图</w:t>
        </w:r>
        <w:r w:rsidR="00C35A24" w:rsidRPr="00FC18E1">
          <w:rPr>
            <w:rStyle w:val="afd"/>
            <w:noProof/>
          </w:rPr>
          <w:t>V_CMP_REF_FILEEXT_FILEENTITY</w:t>
        </w:r>
        <w:r w:rsidR="00C35A24">
          <w:rPr>
            <w:noProof/>
            <w:webHidden/>
          </w:rPr>
          <w:tab/>
        </w:r>
        <w:r w:rsidR="00C35A24">
          <w:rPr>
            <w:noProof/>
            <w:webHidden/>
          </w:rPr>
          <w:fldChar w:fldCharType="begin"/>
        </w:r>
        <w:r w:rsidR="00C35A24">
          <w:rPr>
            <w:noProof/>
            <w:webHidden/>
          </w:rPr>
          <w:instrText xml:space="preserve"> PAGEREF _Toc435003454 \h </w:instrText>
        </w:r>
        <w:r w:rsidR="00C35A24">
          <w:rPr>
            <w:noProof/>
            <w:webHidden/>
          </w:rPr>
        </w:r>
        <w:r w:rsidR="00C35A24">
          <w:rPr>
            <w:noProof/>
            <w:webHidden/>
          </w:rPr>
          <w:fldChar w:fldCharType="separate"/>
        </w:r>
        <w:r w:rsidR="00C35A24">
          <w:rPr>
            <w:noProof/>
            <w:webHidden/>
          </w:rPr>
          <w:t>78</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55" w:history="1">
        <w:r w:rsidR="00C35A24" w:rsidRPr="00FC18E1">
          <w:rPr>
            <w:rStyle w:val="afd"/>
            <w:noProof/>
          </w:rPr>
          <w:t>3.2.22</w:t>
        </w:r>
        <w:r w:rsidR="00C35A24">
          <w:rPr>
            <w:rFonts w:asciiTheme="minorHAnsi" w:eastAsiaTheme="minorEastAsia" w:hAnsiTheme="minorHAnsi" w:cstheme="minorBidi"/>
            <w:noProof/>
            <w:kern w:val="2"/>
            <w:sz w:val="21"/>
            <w:szCs w:val="22"/>
          </w:rPr>
          <w:tab/>
        </w:r>
        <w:r w:rsidR="00C35A24" w:rsidRPr="00FC18E1">
          <w:rPr>
            <w:rStyle w:val="afd"/>
            <w:rFonts w:hint="eastAsia"/>
            <w:noProof/>
          </w:rPr>
          <w:t>节目单信息视图</w:t>
        </w:r>
        <w:r w:rsidR="00C35A24" w:rsidRPr="00FC18E1">
          <w:rPr>
            <w:rStyle w:val="afd"/>
            <w:noProof/>
          </w:rPr>
          <w:t>V_CMP_TYPE_PROGRAM</w:t>
        </w:r>
        <w:r w:rsidR="00C35A24">
          <w:rPr>
            <w:noProof/>
            <w:webHidden/>
          </w:rPr>
          <w:tab/>
        </w:r>
        <w:r w:rsidR="00C35A24">
          <w:rPr>
            <w:noProof/>
            <w:webHidden/>
          </w:rPr>
          <w:fldChar w:fldCharType="begin"/>
        </w:r>
        <w:r w:rsidR="00C35A24">
          <w:rPr>
            <w:noProof/>
            <w:webHidden/>
          </w:rPr>
          <w:instrText xml:space="preserve"> PAGEREF _Toc435003455 \h </w:instrText>
        </w:r>
        <w:r w:rsidR="00C35A24">
          <w:rPr>
            <w:noProof/>
            <w:webHidden/>
          </w:rPr>
        </w:r>
        <w:r w:rsidR="00C35A24">
          <w:rPr>
            <w:noProof/>
            <w:webHidden/>
          </w:rPr>
          <w:fldChar w:fldCharType="separate"/>
        </w:r>
        <w:r w:rsidR="00C35A24">
          <w:rPr>
            <w:noProof/>
            <w:webHidden/>
          </w:rPr>
          <w:t>78</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56" w:history="1">
        <w:r w:rsidR="00C35A24" w:rsidRPr="00FC18E1">
          <w:rPr>
            <w:rStyle w:val="afd"/>
            <w:noProof/>
          </w:rPr>
          <w:t>3.2.23</w:t>
        </w:r>
        <w:r w:rsidR="00C35A24">
          <w:rPr>
            <w:rFonts w:asciiTheme="minorHAnsi" w:eastAsiaTheme="minorEastAsia" w:hAnsiTheme="minorHAnsi" w:cstheme="minorBidi"/>
            <w:noProof/>
            <w:kern w:val="2"/>
            <w:sz w:val="21"/>
            <w:szCs w:val="22"/>
          </w:rPr>
          <w:tab/>
        </w:r>
        <w:r w:rsidR="00C35A24" w:rsidRPr="00FC18E1">
          <w:rPr>
            <w:rStyle w:val="afd"/>
            <w:rFonts w:hint="eastAsia"/>
            <w:noProof/>
          </w:rPr>
          <w:t>视频点播呈现视图</w:t>
        </w:r>
        <w:r w:rsidR="00C35A24" w:rsidRPr="00FC18E1">
          <w:rPr>
            <w:rStyle w:val="afd"/>
            <w:noProof/>
          </w:rPr>
          <w:t>V_CMP_TYPE_VIDEOONLINEPLAY</w:t>
        </w:r>
        <w:r w:rsidR="00C35A24">
          <w:rPr>
            <w:noProof/>
            <w:webHidden/>
          </w:rPr>
          <w:tab/>
        </w:r>
        <w:r w:rsidR="00C35A24">
          <w:rPr>
            <w:noProof/>
            <w:webHidden/>
          </w:rPr>
          <w:fldChar w:fldCharType="begin"/>
        </w:r>
        <w:r w:rsidR="00C35A24">
          <w:rPr>
            <w:noProof/>
            <w:webHidden/>
          </w:rPr>
          <w:instrText xml:space="preserve"> PAGEREF _Toc435003456 \h </w:instrText>
        </w:r>
        <w:r w:rsidR="00C35A24">
          <w:rPr>
            <w:noProof/>
            <w:webHidden/>
          </w:rPr>
        </w:r>
        <w:r w:rsidR="00C35A24">
          <w:rPr>
            <w:noProof/>
            <w:webHidden/>
          </w:rPr>
          <w:fldChar w:fldCharType="separate"/>
        </w:r>
        <w:r w:rsidR="00C35A24">
          <w:rPr>
            <w:noProof/>
            <w:webHidden/>
          </w:rPr>
          <w:t>78</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57" w:history="1">
        <w:r w:rsidR="00C35A24" w:rsidRPr="00FC18E1">
          <w:rPr>
            <w:rStyle w:val="afd"/>
            <w:b/>
            <w:noProof/>
          </w:rPr>
          <w:t>3.2.24</w:t>
        </w:r>
        <w:r w:rsidR="00C35A24">
          <w:rPr>
            <w:rFonts w:asciiTheme="minorHAnsi" w:eastAsiaTheme="minorEastAsia" w:hAnsiTheme="minorHAnsi" w:cstheme="minorBidi"/>
            <w:noProof/>
            <w:kern w:val="2"/>
            <w:sz w:val="21"/>
            <w:szCs w:val="22"/>
          </w:rPr>
          <w:tab/>
        </w:r>
        <w:r w:rsidR="00C35A24" w:rsidRPr="00FC18E1">
          <w:rPr>
            <w:rStyle w:val="afd"/>
            <w:rFonts w:hint="eastAsia"/>
            <w:noProof/>
          </w:rPr>
          <w:t>歌曲视图</w:t>
        </w:r>
        <w:r w:rsidR="00C35A24" w:rsidRPr="00FC18E1">
          <w:rPr>
            <w:rStyle w:val="afd"/>
            <w:noProof/>
          </w:rPr>
          <w:t>V_CMP_TYPE_SONG</w:t>
        </w:r>
        <w:r w:rsidR="00C35A24">
          <w:rPr>
            <w:noProof/>
            <w:webHidden/>
          </w:rPr>
          <w:tab/>
        </w:r>
        <w:r w:rsidR="00C35A24">
          <w:rPr>
            <w:noProof/>
            <w:webHidden/>
          </w:rPr>
          <w:fldChar w:fldCharType="begin"/>
        </w:r>
        <w:r w:rsidR="00C35A24">
          <w:rPr>
            <w:noProof/>
            <w:webHidden/>
          </w:rPr>
          <w:instrText xml:space="preserve"> PAGEREF _Toc435003457 \h </w:instrText>
        </w:r>
        <w:r w:rsidR="00C35A24">
          <w:rPr>
            <w:noProof/>
            <w:webHidden/>
          </w:rPr>
        </w:r>
        <w:r w:rsidR="00C35A24">
          <w:rPr>
            <w:noProof/>
            <w:webHidden/>
          </w:rPr>
          <w:fldChar w:fldCharType="separate"/>
        </w:r>
        <w:r w:rsidR="00C35A24">
          <w:rPr>
            <w:noProof/>
            <w:webHidden/>
          </w:rPr>
          <w:t>79</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58" w:history="1">
        <w:r w:rsidR="00C35A24" w:rsidRPr="00FC18E1">
          <w:rPr>
            <w:rStyle w:val="afd"/>
            <w:b/>
            <w:noProof/>
          </w:rPr>
          <w:t>3.2.25</w:t>
        </w:r>
        <w:r w:rsidR="00C35A24">
          <w:rPr>
            <w:rFonts w:asciiTheme="minorHAnsi" w:eastAsiaTheme="minorEastAsia" w:hAnsiTheme="minorHAnsi" w:cstheme="minorBidi"/>
            <w:noProof/>
            <w:kern w:val="2"/>
            <w:sz w:val="21"/>
            <w:szCs w:val="22"/>
          </w:rPr>
          <w:tab/>
        </w:r>
        <w:r w:rsidR="00C35A24" w:rsidRPr="00FC18E1">
          <w:rPr>
            <w:rStyle w:val="afd"/>
            <w:rFonts w:hint="eastAsia"/>
            <w:noProof/>
          </w:rPr>
          <w:t>音乐影片表</w:t>
        </w:r>
        <w:r w:rsidR="00C35A24" w:rsidRPr="00FC18E1">
          <w:rPr>
            <w:rStyle w:val="afd"/>
            <w:noProof/>
          </w:rPr>
          <w:t>V_CMP_TYPE_MV</w:t>
        </w:r>
        <w:r w:rsidR="00C35A24">
          <w:rPr>
            <w:noProof/>
            <w:webHidden/>
          </w:rPr>
          <w:tab/>
        </w:r>
        <w:r w:rsidR="00C35A24">
          <w:rPr>
            <w:noProof/>
            <w:webHidden/>
          </w:rPr>
          <w:fldChar w:fldCharType="begin"/>
        </w:r>
        <w:r w:rsidR="00C35A24">
          <w:rPr>
            <w:noProof/>
            <w:webHidden/>
          </w:rPr>
          <w:instrText xml:space="preserve"> PAGEREF _Toc435003458 \h </w:instrText>
        </w:r>
        <w:r w:rsidR="00C35A24">
          <w:rPr>
            <w:noProof/>
            <w:webHidden/>
          </w:rPr>
        </w:r>
        <w:r w:rsidR="00C35A24">
          <w:rPr>
            <w:noProof/>
            <w:webHidden/>
          </w:rPr>
          <w:fldChar w:fldCharType="separate"/>
        </w:r>
        <w:r w:rsidR="00C35A24">
          <w:rPr>
            <w:noProof/>
            <w:webHidden/>
          </w:rPr>
          <w:t>79</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59" w:history="1">
        <w:r w:rsidR="00C35A24" w:rsidRPr="00FC18E1">
          <w:rPr>
            <w:rStyle w:val="afd"/>
            <w:b/>
            <w:noProof/>
          </w:rPr>
          <w:t>3.2.26</w:t>
        </w:r>
        <w:r w:rsidR="00C35A24">
          <w:rPr>
            <w:rFonts w:asciiTheme="minorHAnsi" w:eastAsiaTheme="minorEastAsia" w:hAnsiTheme="minorHAnsi" w:cstheme="minorBidi"/>
            <w:noProof/>
            <w:kern w:val="2"/>
            <w:sz w:val="21"/>
            <w:szCs w:val="22"/>
          </w:rPr>
          <w:tab/>
        </w:r>
        <w:r w:rsidR="00C35A24" w:rsidRPr="00FC18E1">
          <w:rPr>
            <w:rStyle w:val="afd"/>
            <w:rFonts w:hint="eastAsia"/>
            <w:noProof/>
          </w:rPr>
          <w:t>电影视图</w:t>
        </w:r>
        <w:r w:rsidR="00C35A24" w:rsidRPr="00FC18E1">
          <w:rPr>
            <w:rStyle w:val="afd"/>
            <w:noProof/>
          </w:rPr>
          <w:t>V_CMP_TYPE_MOVIE</w:t>
        </w:r>
        <w:r w:rsidR="00C35A24">
          <w:rPr>
            <w:noProof/>
            <w:webHidden/>
          </w:rPr>
          <w:tab/>
        </w:r>
        <w:r w:rsidR="00C35A24">
          <w:rPr>
            <w:noProof/>
            <w:webHidden/>
          </w:rPr>
          <w:fldChar w:fldCharType="begin"/>
        </w:r>
        <w:r w:rsidR="00C35A24">
          <w:rPr>
            <w:noProof/>
            <w:webHidden/>
          </w:rPr>
          <w:instrText xml:space="preserve"> PAGEREF _Toc435003459 \h </w:instrText>
        </w:r>
        <w:r w:rsidR="00C35A24">
          <w:rPr>
            <w:noProof/>
            <w:webHidden/>
          </w:rPr>
        </w:r>
        <w:r w:rsidR="00C35A24">
          <w:rPr>
            <w:noProof/>
            <w:webHidden/>
          </w:rPr>
          <w:fldChar w:fldCharType="separate"/>
        </w:r>
        <w:r w:rsidR="00C35A24">
          <w:rPr>
            <w:noProof/>
            <w:webHidden/>
          </w:rPr>
          <w:t>79</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60" w:history="1">
        <w:r w:rsidR="00C35A24" w:rsidRPr="00FC18E1">
          <w:rPr>
            <w:rStyle w:val="afd"/>
            <w:b/>
            <w:noProof/>
          </w:rPr>
          <w:t>3.2.27</w:t>
        </w:r>
        <w:r w:rsidR="00C35A24">
          <w:rPr>
            <w:rFonts w:asciiTheme="minorHAnsi" w:eastAsiaTheme="minorEastAsia" w:hAnsiTheme="minorHAnsi" w:cstheme="minorBidi"/>
            <w:noProof/>
            <w:kern w:val="2"/>
            <w:sz w:val="21"/>
            <w:szCs w:val="22"/>
          </w:rPr>
          <w:tab/>
        </w:r>
        <w:r w:rsidR="00C35A24" w:rsidRPr="00FC18E1">
          <w:rPr>
            <w:rStyle w:val="afd"/>
            <w:rFonts w:hint="eastAsia"/>
            <w:noProof/>
          </w:rPr>
          <w:t>连续剧视图</w:t>
        </w:r>
        <w:r w:rsidR="00C35A24" w:rsidRPr="00FC18E1">
          <w:rPr>
            <w:rStyle w:val="afd"/>
            <w:noProof/>
          </w:rPr>
          <w:t>V_CMP_TYPE_TELEPLAY</w:t>
        </w:r>
        <w:r w:rsidR="00C35A24">
          <w:rPr>
            <w:noProof/>
            <w:webHidden/>
          </w:rPr>
          <w:tab/>
        </w:r>
        <w:r w:rsidR="00C35A24">
          <w:rPr>
            <w:noProof/>
            <w:webHidden/>
          </w:rPr>
          <w:fldChar w:fldCharType="begin"/>
        </w:r>
        <w:r w:rsidR="00C35A24">
          <w:rPr>
            <w:noProof/>
            <w:webHidden/>
          </w:rPr>
          <w:instrText xml:space="preserve"> PAGEREF _Toc435003460 \h </w:instrText>
        </w:r>
        <w:r w:rsidR="00C35A24">
          <w:rPr>
            <w:noProof/>
            <w:webHidden/>
          </w:rPr>
        </w:r>
        <w:r w:rsidR="00C35A24">
          <w:rPr>
            <w:noProof/>
            <w:webHidden/>
          </w:rPr>
          <w:fldChar w:fldCharType="separate"/>
        </w:r>
        <w:r w:rsidR="00C35A24">
          <w:rPr>
            <w:noProof/>
            <w:webHidden/>
          </w:rPr>
          <w:t>79</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61" w:history="1">
        <w:r w:rsidR="00C35A24" w:rsidRPr="00FC18E1">
          <w:rPr>
            <w:rStyle w:val="afd"/>
            <w:b/>
            <w:noProof/>
          </w:rPr>
          <w:t>3.2.28</w:t>
        </w:r>
        <w:r w:rsidR="00C35A24">
          <w:rPr>
            <w:rFonts w:asciiTheme="minorHAnsi" w:eastAsiaTheme="minorEastAsia" w:hAnsiTheme="minorHAnsi" w:cstheme="minorBidi"/>
            <w:noProof/>
            <w:kern w:val="2"/>
            <w:sz w:val="21"/>
            <w:szCs w:val="22"/>
          </w:rPr>
          <w:tab/>
        </w:r>
        <w:r w:rsidR="00C35A24" w:rsidRPr="00FC18E1">
          <w:rPr>
            <w:rStyle w:val="afd"/>
            <w:rFonts w:hint="eastAsia"/>
            <w:noProof/>
          </w:rPr>
          <w:t>公司扩展视图</w:t>
        </w:r>
        <w:r w:rsidR="00C35A24" w:rsidRPr="00FC18E1">
          <w:rPr>
            <w:rStyle w:val="afd"/>
            <w:noProof/>
          </w:rPr>
          <w:t>V_CMP_TYPE_COMPANY</w:t>
        </w:r>
        <w:r w:rsidR="00C35A24">
          <w:rPr>
            <w:noProof/>
            <w:webHidden/>
          </w:rPr>
          <w:tab/>
        </w:r>
        <w:r w:rsidR="00C35A24">
          <w:rPr>
            <w:noProof/>
            <w:webHidden/>
          </w:rPr>
          <w:fldChar w:fldCharType="begin"/>
        </w:r>
        <w:r w:rsidR="00C35A24">
          <w:rPr>
            <w:noProof/>
            <w:webHidden/>
          </w:rPr>
          <w:instrText xml:space="preserve"> PAGEREF _Toc435003461 \h </w:instrText>
        </w:r>
        <w:r w:rsidR="00C35A24">
          <w:rPr>
            <w:noProof/>
            <w:webHidden/>
          </w:rPr>
        </w:r>
        <w:r w:rsidR="00C35A24">
          <w:rPr>
            <w:noProof/>
            <w:webHidden/>
          </w:rPr>
          <w:fldChar w:fldCharType="separate"/>
        </w:r>
        <w:r w:rsidR="00C35A24">
          <w:rPr>
            <w:noProof/>
            <w:webHidden/>
          </w:rPr>
          <w:t>79</w:t>
        </w:r>
        <w:r w:rsidR="00C35A24">
          <w:rPr>
            <w:noProof/>
            <w:webHidden/>
          </w:rPr>
          <w:fldChar w:fldCharType="end"/>
        </w:r>
      </w:hyperlink>
    </w:p>
    <w:p w:rsidR="00C35A24" w:rsidRDefault="007A0A04">
      <w:pPr>
        <w:pStyle w:val="22"/>
        <w:tabs>
          <w:tab w:val="left" w:pos="2540"/>
          <w:tab w:val="right" w:leader="dot" w:pos="8296"/>
        </w:tabs>
        <w:rPr>
          <w:rFonts w:asciiTheme="minorHAnsi" w:eastAsiaTheme="minorEastAsia" w:hAnsiTheme="minorHAnsi" w:cstheme="minorBidi"/>
          <w:b w:val="0"/>
          <w:bCs w:val="0"/>
          <w:noProof/>
          <w:kern w:val="2"/>
          <w:sz w:val="21"/>
        </w:rPr>
      </w:pPr>
      <w:hyperlink w:anchor="_Toc435003462" w:history="1">
        <w:r w:rsidR="00C35A24" w:rsidRPr="00FC18E1">
          <w:rPr>
            <w:rStyle w:val="afd"/>
            <w:noProof/>
          </w:rPr>
          <w:t>3.3</w:t>
        </w:r>
        <w:r w:rsidR="00C35A24">
          <w:rPr>
            <w:rFonts w:asciiTheme="minorHAnsi" w:eastAsiaTheme="minorEastAsia" w:hAnsiTheme="minorHAnsi" w:cstheme="minorBidi"/>
            <w:b w:val="0"/>
            <w:bCs w:val="0"/>
            <w:noProof/>
            <w:kern w:val="2"/>
            <w:sz w:val="21"/>
          </w:rPr>
          <w:tab/>
        </w:r>
        <w:r w:rsidR="00C35A24" w:rsidRPr="00FC18E1">
          <w:rPr>
            <w:rStyle w:val="afd"/>
            <w:noProof/>
          </w:rPr>
          <w:t>CHG</w:t>
        </w:r>
        <w:r w:rsidR="00C35A24" w:rsidRPr="00FC18E1">
          <w:rPr>
            <w:rStyle w:val="afd"/>
            <w:rFonts w:hint="eastAsia"/>
            <w:noProof/>
          </w:rPr>
          <w:t>用户管理视图（自</w:t>
        </w:r>
        <w:r w:rsidR="00C35A24" w:rsidRPr="00FC18E1">
          <w:rPr>
            <w:rStyle w:val="afd"/>
            <w:rFonts w:ascii="华文细黑" w:eastAsia="华文细黑" w:hAnsi="华文细黑"/>
            <w:noProof/>
          </w:rPr>
          <w:t>V2R6</w:t>
        </w:r>
        <w:r w:rsidR="00C35A24" w:rsidRPr="00FC18E1">
          <w:rPr>
            <w:rStyle w:val="afd"/>
            <w:noProof/>
          </w:rPr>
          <w:t>C30</w:t>
        </w:r>
        <w:r w:rsidR="00C35A24" w:rsidRPr="00FC18E1">
          <w:rPr>
            <w:rStyle w:val="afd"/>
            <w:rFonts w:hint="eastAsia"/>
            <w:noProof/>
          </w:rPr>
          <w:t>版本不建议使用）</w:t>
        </w:r>
        <w:r w:rsidR="00C35A24">
          <w:rPr>
            <w:noProof/>
            <w:webHidden/>
          </w:rPr>
          <w:tab/>
        </w:r>
        <w:r w:rsidR="00C35A24">
          <w:rPr>
            <w:noProof/>
            <w:webHidden/>
          </w:rPr>
          <w:fldChar w:fldCharType="begin"/>
        </w:r>
        <w:r w:rsidR="00C35A24">
          <w:rPr>
            <w:noProof/>
            <w:webHidden/>
          </w:rPr>
          <w:instrText xml:space="preserve"> PAGEREF _Toc435003462 \h </w:instrText>
        </w:r>
        <w:r w:rsidR="00C35A24">
          <w:rPr>
            <w:noProof/>
            <w:webHidden/>
          </w:rPr>
        </w:r>
        <w:r w:rsidR="00C35A24">
          <w:rPr>
            <w:noProof/>
            <w:webHidden/>
          </w:rPr>
          <w:fldChar w:fldCharType="separate"/>
        </w:r>
        <w:r w:rsidR="00C35A24">
          <w:rPr>
            <w:noProof/>
            <w:webHidden/>
          </w:rPr>
          <w:t>81</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63" w:history="1">
        <w:r w:rsidR="00C35A24" w:rsidRPr="00FC18E1">
          <w:rPr>
            <w:rStyle w:val="afd"/>
            <w:noProof/>
          </w:rPr>
          <w:t>3.3.1</w:t>
        </w:r>
        <w:r w:rsidR="00C35A24">
          <w:rPr>
            <w:rFonts w:asciiTheme="minorHAnsi" w:eastAsiaTheme="minorEastAsia" w:hAnsiTheme="minorHAnsi" w:cstheme="minorBidi"/>
            <w:noProof/>
            <w:kern w:val="2"/>
            <w:sz w:val="21"/>
            <w:szCs w:val="22"/>
          </w:rPr>
          <w:tab/>
        </w:r>
        <w:r w:rsidR="00C35A24" w:rsidRPr="00FC18E1">
          <w:rPr>
            <w:rStyle w:val="afd"/>
            <w:rFonts w:hint="eastAsia"/>
            <w:noProof/>
          </w:rPr>
          <w:t>定价信息视图</w:t>
        </w:r>
        <w:r w:rsidR="00C35A24" w:rsidRPr="00FC18E1">
          <w:rPr>
            <w:rStyle w:val="afd"/>
            <w:noProof/>
          </w:rPr>
          <w:t>MDSP_V_PRICEINFO</w:t>
        </w:r>
        <w:r w:rsidR="00C35A24">
          <w:rPr>
            <w:noProof/>
            <w:webHidden/>
          </w:rPr>
          <w:tab/>
        </w:r>
        <w:r w:rsidR="00C35A24">
          <w:rPr>
            <w:noProof/>
            <w:webHidden/>
          </w:rPr>
          <w:fldChar w:fldCharType="begin"/>
        </w:r>
        <w:r w:rsidR="00C35A24">
          <w:rPr>
            <w:noProof/>
            <w:webHidden/>
          </w:rPr>
          <w:instrText xml:space="preserve"> PAGEREF _Toc435003463 \h </w:instrText>
        </w:r>
        <w:r w:rsidR="00C35A24">
          <w:rPr>
            <w:noProof/>
            <w:webHidden/>
          </w:rPr>
        </w:r>
        <w:r w:rsidR="00C35A24">
          <w:rPr>
            <w:noProof/>
            <w:webHidden/>
          </w:rPr>
          <w:fldChar w:fldCharType="separate"/>
        </w:r>
        <w:r w:rsidR="00C35A24">
          <w:rPr>
            <w:noProof/>
            <w:webHidden/>
          </w:rPr>
          <w:t>81</w:t>
        </w:r>
        <w:r w:rsidR="00C35A24">
          <w:rPr>
            <w:noProof/>
            <w:webHidden/>
          </w:rPr>
          <w:fldChar w:fldCharType="end"/>
        </w:r>
      </w:hyperlink>
    </w:p>
    <w:p w:rsidR="00C35A24" w:rsidRDefault="007A0A04">
      <w:pPr>
        <w:pStyle w:val="22"/>
        <w:tabs>
          <w:tab w:val="left" w:pos="2540"/>
          <w:tab w:val="right" w:leader="dot" w:pos="8296"/>
        </w:tabs>
        <w:rPr>
          <w:rFonts w:asciiTheme="minorHAnsi" w:eastAsiaTheme="minorEastAsia" w:hAnsiTheme="minorHAnsi" w:cstheme="minorBidi"/>
          <w:b w:val="0"/>
          <w:bCs w:val="0"/>
          <w:noProof/>
          <w:kern w:val="2"/>
          <w:sz w:val="21"/>
        </w:rPr>
      </w:pPr>
      <w:hyperlink w:anchor="_Toc435003464" w:history="1">
        <w:r w:rsidR="00C35A24" w:rsidRPr="00FC18E1">
          <w:rPr>
            <w:rStyle w:val="afd"/>
            <w:noProof/>
          </w:rPr>
          <w:t>3.4</w:t>
        </w:r>
        <w:r w:rsidR="00C35A24">
          <w:rPr>
            <w:rFonts w:asciiTheme="minorHAnsi" w:eastAsiaTheme="minorEastAsia" w:hAnsiTheme="minorHAnsi" w:cstheme="minorBidi"/>
            <w:b w:val="0"/>
            <w:bCs w:val="0"/>
            <w:noProof/>
            <w:kern w:val="2"/>
            <w:sz w:val="21"/>
          </w:rPr>
          <w:tab/>
        </w:r>
        <w:r w:rsidR="00C35A24" w:rsidRPr="00FC18E1">
          <w:rPr>
            <w:rStyle w:val="afd"/>
            <w:noProof/>
          </w:rPr>
          <w:t>SIS</w:t>
        </w:r>
        <w:r w:rsidR="00C35A24" w:rsidRPr="00FC18E1">
          <w:rPr>
            <w:rStyle w:val="afd"/>
            <w:rFonts w:hint="eastAsia"/>
            <w:noProof/>
          </w:rPr>
          <w:t>用户管理视图（自</w:t>
        </w:r>
        <w:r w:rsidR="00C35A24" w:rsidRPr="00FC18E1">
          <w:rPr>
            <w:rStyle w:val="afd"/>
            <w:rFonts w:ascii="华文细黑" w:eastAsia="华文细黑" w:hAnsi="华文细黑"/>
            <w:noProof/>
          </w:rPr>
          <w:t>V2R6</w:t>
        </w:r>
        <w:r w:rsidR="00C35A24" w:rsidRPr="00FC18E1">
          <w:rPr>
            <w:rStyle w:val="afd"/>
            <w:noProof/>
          </w:rPr>
          <w:t>C30</w:t>
        </w:r>
        <w:r w:rsidR="00C35A24" w:rsidRPr="00FC18E1">
          <w:rPr>
            <w:rStyle w:val="afd"/>
            <w:rFonts w:hint="eastAsia"/>
            <w:noProof/>
          </w:rPr>
          <w:t>版本不建议使用）</w:t>
        </w:r>
        <w:r w:rsidR="00C35A24">
          <w:rPr>
            <w:noProof/>
            <w:webHidden/>
          </w:rPr>
          <w:tab/>
        </w:r>
        <w:r w:rsidR="00C35A24">
          <w:rPr>
            <w:noProof/>
            <w:webHidden/>
          </w:rPr>
          <w:fldChar w:fldCharType="begin"/>
        </w:r>
        <w:r w:rsidR="00C35A24">
          <w:rPr>
            <w:noProof/>
            <w:webHidden/>
          </w:rPr>
          <w:instrText xml:space="preserve"> PAGEREF _Toc435003464 \h </w:instrText>
        </w:r>
        <w:r w:rsidR="00C35A24">
          <w:rPr>
            <w:noProof/>
            <w:webHidden/>
          </w:rPr>
        </w:r>
        <w:r w:rsidR="00C35A24">
          <w:rPr>
            <w:noProof/>
            <w:webHidden/>
          </w:rPr>
          <w:fldChar w:fldCharType="separate"/>
        </w:r>
        <w:r w:rsidR="00C35A24">
          <w:rPr>
            <w:noProof/>
            <w:webHidden/>
          </w:rPr>
          <w:t>81</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65" w:history="1">
        <w:r w:rsidR="00C35A24" w:rsidRPr="00FC18E1">
          <w:rPr>
            <w:rStyle w:val="afd"/>
            <w:noProof/>
          </w:rPr>
          <w:t>3.4.1</w:t>
        </w:r>
        <w:r w:rsidR="00C35A24">
          <w:rPr>
            <w:rFonts w:asciiTheme="minorHAnsi" w:eastAsiaTheme="minorEastAsia" w:hAnsiTheme="minorHAnsi" w:cstheme="minorBidi"/>
            <w:noProof/>
            <w:kern w:val="2"/>
            <w:sz w:val="21"/>
            <w:szCs w:val="22"/>
          </w:rPr>
          <w:tab/>
        </w:r>
        <w:r w:rsidR="00C35A24" w:rsidRPr="00FC18E1">
          <w:rPr>
            <w:rStyle w:val="afd"/>
            <w:rFonts w:hint="eastAsia"/>
            <w:noProof/>
          </w:rPr>
          <w:t>定价信息视图</w:t>
        </w:r>
        <w:r w:rsidR="00C35A24" w:rsidRPr="00FC18E1">
          <w:rPr>
            <w:rStyle w:val="afd"/>
            <w:noProof/>
          </w:rPr>
          <w:t>SIS_V_PRICEINFO</w:t>
        </w:r>
        <w:r w:rsidR="00C35A24">
          <w:rPr>
            <w:noProof/>
            <w:webHidden/>
          </w:rPr>
          <w:tab/>
        </w:r>
        <w:r w:rsidR="00C35A24">
          <w:rPr>
            <w:noProof/>
            <w:webHidden/>
          </w:rPr>
          <w:fldChar w:fldCharType="begin"/>
        </w:r>
        <w:r w:rsidR="00C35A24">
          <w:rPr>
            <w:noProof/>
            <w:webHidden/>
          </w:rPr>
          <w:instrText xml:space="preserve"> PAGEREF _Toc435003465 \h </w:instrText>
        </w:r>
        <w:r w:rsidR="00C35A24">
          <w:rPr>
            <w:noProof/>
            <w:webHidden/>
          </w:rPr>
        </w:r>
        <w:r w:rsidR="00C35A24">
          <w:rPr>
            <w:noProof/>
            <w:webHidden/>
          </w:rPr>
          <w:fldChar w:fldCharType="separate"/>
        </w:r>
        <w:r w:rsidR="00C35A24">
          <w:rPr>
            <w:noProof/>
            <w:webHidden/>
          </w:rPr>
          <w:t>81</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66" w:history="1">
        <w:r w:rsidR="00C35A24" w:rsidRPr="00FC18E1">
          <w:rPr>
            <w:rStyle w:val="afd"/>
            <w:noProof/>
          </w:rPr>
          <w:t>3.4.2</w:t>
        </w:r>
        <w:r w:rsidR="00C35A24">
          <w:rPr>
            <w:rFonts w:asciiTheme="minorHAnsi" w:eastAsiaTheme="minorEastAsia" w:hAnsiTheme="minorHAnsi" w:cstheme="minorBidi"/>
            <w:noProof/>
            <w:kern w:val="2"/>
            <w:sz w:val="21"/>
            <w:szCs w:val="22"/>
          </w:rPr>
          <w:tab/>
        </w:r>
        <w:r w:rsidR="00C35A24" w:rsidRPr="00FC18E1">
          <w:rPr>
            <w:rStyle w:val="afd"/>
            <w:rFonts w:ascii="宋体" w:hAnsi="宋体" w:hint="eastAsia"/>
            <w:noProof/>
          </w:rPr>
          <w:t>包月订购关系视图</w:t>
        </w:r>
        <w:r w:rsidR="00C35A24" w:rsidRPr="00FC18E1">
          <w:rPr>
            <w:rStyle w:val="afd"/>
            <w:rFonts w:ascii="宋体" w:hAnsi="宋体"/>
            <w:noProof/>
          </w:rPr>
          <w:t>MONTHLY_PRODUCT_VERIFY_VIEW</w:t>
        </w:r>
        <w:r w:rsidR="00C35A24">
          <w:rPr>
            <w:noProof/>
            <w:webHidden/>
          </w:rPr>
          <w:tab/>
        </w:r>
        <w:r w:rsidR="00C35A24">
          <w:rPr>
            <w:noProof/>
            <w:webHidden/>
          </w:rPr>
          <w:fldChar w:fldCharType="begin"/>
        </w:r>
        <w:r w:rsidR="00C35A24">
          <w:rPr>
            <w:noProof/>
            <w:webHidden/>
          </w:rPr>
          <w:instrText xml:space="preserve"> PAGEREF _Toc435003466 \h </w:instrText>
        </w:r>
        <w:r w:rsidR="00C35A24">
          <w:rPr>
            <w:noProof/>
            <w:webHidden/>
          </w:rPr>
        </w:r>
        <w:r w:rsidR="00C35A24">
          <w:rPr>
            <w:noProof/>
            <w:webHidden/>
          </w:rPr>
          <w:fldChar w:fldCharType="separate"/>
        </w:r>
        <w:r w:rsidR="00C35A24">
          <w:rPr>
            <w:noProof/>
            <w:webHidden/>
          </w:rPr>
          <w:t>82</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67" w:history="1">
        <w:r w:rsidR="00C35A24" w:rsidRPr="00FC18E1">
          <w:rPr>
            <w:rStyle w:val="afd"/>
            <w:noProof/>
          </w:rPr>
          <w:t>3.4.3</w:t>
        </w:r>
        <w:r w:rsidR="00C35A24">
          <w:rPr>
            <w:rFonts w:asciiTheme="minorHAnsi" w:eastAsiaTheme="minorEastAsia" w:hAnsiTheme="minorHAnsi" w:cstheme="minorBidi"/>
            <w:noProof/>
            <w:kern w:val="2"/>
            <w:sz w:val="21"/>
            <w:szCs w:val="22"/>
          </w:rPr>
          <w:tab/>
        </w:r>
        <w:r w:rsidR="00C35A24" w:rsidRPr="00FC18E1">
          <w:rPr>
            <w:rStyle w:val="afd"/>
            <w:rFonts w:ascii="宋体" w:hAnsi="宋体" w:hint="eastAsia"/>
            <w:noProof/>
          </w:rPr>
          <w:t>按次订购关系视图</w:t>
        </w:r>
        <w:r w:rsidR="00C35A24" w:rsidRPr="00FC18E1">
          <w:rPr>
            <w:rStyle w:val="afd"/>
            <w:noProof/>
          </w:rPr>
          <w:t>TIME_PRODUCT_VERIFY_VIEW</w:t>
        </w:r>
        <w:r w:rsidR="00C35A24">
          <w:rPr>
            <w:noProof/>
            <w:webHidden/>
          </w:rPr>
          <w:tab/>
        </w:r>
        <w:r w:rsidR="00C35A24">
          <w:rPr>
            <w:noProof/>
            <w:webHidden/>
          </w:rPr>
          <w:fldChar w:fldCharType="begin"/>
        </w:r>
        <w:r w:rsidR="00C35A24">
          <w:rPr>
            <w:noProof/>
            <w:webHidden/>
          </w:rPr>
          <w:instrText xml:space="preserve"> PAGEREF _Toc435003467 \h </w:instrText>
        </w:r>
        <w:r w:rsidR="00C35A24">
          <w:rPr>
            <w:noProof/>
            <w:webHidden/>
          </w:rPr>
        </w:r>
        <w:r w:rsidR="00C35A24">
          <w:rPr>
            <w:noProof/>
            <w:webHidden/>
          </w:rPr>
          <w:fldChar w:fldCharType="separate"/>
        </w:r>
        <w:r w:rsidR="00C35A24">
          <w:rPr>
            <w:noProof/>
            <w:webHidden/>
          </w:rPr>
          <w:t>83</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68" w:history="1">
        <w:r w:rsidR="00C35A24" w:rsidRPr="00FC18E1">
          <w:rPr>
            <w:rStyle w:val="afd"/>
            <w:noProof/>
          </w:rPr>
          <w:t>3.4.4</w:t>
        </w:r>
        <w:r w:rsidR="00C35A24">
          <w:rPr>
            <w:rFonts w:asciiTheme="minorHAnsi" w:eastAsiaTheme="minorEastAsia" w:hAnsiTheme="minorHAnsi" w:cstheme="minorBidi"/>
            <w:noProof/>
            <w:kern w:val="2"/>
            <w:sz w:val="21"/>
            <w:szCs w:val="22"/>
          </w:rPr>
          <w:tab/>
        </w:r>
        <w:r w:rsidR="00C35A24" w:rsidRPr="00FC18E1">
          <w:rPr>
            <w:rStyle w:val="afd"/>
            <w:rFonts w:hint="eastAsia"/>
            <w:noProof/>
          </w:rPr>
          <w:t>交互服务日志视图</w:t>
        </w:r>
        <w:r w:rsidR="00C35A24" w:rsidRPr="00FC18E1">
          <w:rPr>
            <w:rStyle w:val="afd"/>
            <w:noProof/>
          </w:rPr>
          <w:t xml:space="preserve"> (TB_INTERACTSRVLOG_VIEW)</w:t>
        </w:r>
        <w:r w:rsidR="00C35A24">
          <w:rPr>
            <w:noProof/>
            <w:webHidden/>
          </w:rPr>
          <w:tab/>
        </w:r>
        <w:r w:rsidR="00C35A24">
          <w:rPr>
            <w:noProof/>
            <w:webHidden/>
          </w:rPr>
          <w:fldChar w:fldCharType="begin"/>
        </w:r>
        <w:r w:rsidR="00C35A24">
          <w:rPr>
            <w:noProof/>
            <w:webHidden/>
          </w:rPr>
          <w:instrText xml:space="preserve"> PAGEREF _Toc435003468 \h </w:instrText>
        </w:r>
        <w:r w:rsidR="00C35A24">
          <w:rPr>
            <w:noProof/>
            <w:webHidden/>
          </w:rPr>
        </w:r>
        <w:r w:rsidR="00C35A24">
          <w:rPr>
            <w:noProof/>
            <w:webHidden/>
          </w:rPr>
          <w:fldChar w:fldCharType="separate"/>
        </w:r>
        <w:r w:rsidR="00C35A24">
          <w:rPr>
            <w:noProof/>
            <w:webHidden/>
          </w:rPr>
          <w:t>85</w:t>
        </w:r>
        <w:r w:rsidR="00C35A24">
          <w:rPr>
            <w:noProof/>
            <w:webHidden/>
          </w:rPr>
          <w:fldChar w:fldCharType="end"/>
        </w:r>
      </w:hyperlink>
    </w:p>
    <w:p w:rsidR="00C35A24" w:rsidRDefault="007A0A04">
      <w:pPr>
        <w:pStyle w:val="22"/>
        <w:tabs>
          <w:tab w:val="left" w:pos="2540"/>
          <w:tab w:val="right" w:leader="dot" w:pos="8296"/>
        </w:tabs>
        <w:rPr>
          <w:rFonts w:asciiTheme="minorHAnsi" w:eastAsiaTheme="minorEastAsia" w:hAnsiTheme="minorHAnsi" w:cstheme="minorBidi"/>
          <w:b w:val="0"/>
          <w:bCs w:val="0"/>
          <w:noProof/>
          <w:kern w:val="2"/>
          <w:sz w:val="21"/>
        </w:rPr>
      </w:pPr>
      <w:hyperlink w:anchor="_Toc435003469" w:history="1">
        <w:r w:rsidR="00C35A24" w:rsidRPr="00FC18E1">
          <w:rPr>
            <w:rStyle w:val="afd"/>
            <w:noProof/>
          </w:rPr>
          <w:t>3.5</w:t>
        </w:r>
        <w:r w:rsidR="00C35A24">
          <w:rPr>
            <w:rFonts w:asciiTheme="minorHAnsi" w:eastAsiaTheme="minorEastAsia" w:hAnsiTheme="minorHAnsi" w:cstheme="minorBidi"/>
            <w:b w:val="0"/>
            <w:bCs w:val="0"/>
            <w:noProof/>
            <w:kern w:val="2"/>
            <w:sz w:val="21"/>
          </w:rPr>
          <w:tab/>
        </w:r>
        <w:r w:rsidR="00C35A24" w:rsidRPr="00FC18E1">
          <w:rPr>
            <w:rStyle w:val="afd"/>
            <w:noProof/>
          </w:rPr>
          <w:t>BME</w:t>
        </w:r>
        <w:r w:rsidR="00C35A24" w:rsidRPr="00FC18E1">
          <w:rPr>
            <w:rStyle w:val="afd"/>
            <w:rFonts w:hint="eastAsia"/>
            <w:noProof/>
          </w:rPr>
          <w:t>平台日志视图</w:t>
        </w:r>
        <w:r w:rsidR="00C35A24">
          <w:rPr>
            <w:noProof/>
            <w:webHidden/>
          </w:rPr>
          <w:tab/>
        </w:r>
        <w:r w:rsidR="00C35A24">
          <w:rPr>
            <w:noProof/>
            <w:webHidden/>
          </w:rPr>
          <w:fldChar w:fldCharType="begin"/>
        </w:r>
        <w:r w:rsidR="00C35A24">
          <w:rPr>
            <w:noProof/>
            <w:webHidden/>
          </w:rPr>
          <w:instrText xml:space="preserve"> PAGEREF _Toc435003469 \h </w:instrText>
        </w:r>
        <w:r w:rsidR="00C35A24">
          <w:rPr>
            <w:noProof/>
            <w:webHidden/>
          </w:rPr>
        </w:r>
        <w:r w:rsidR="00C35A24">
          <w:rPr>
            <w:noProof/>
            <w:webHidden/>
          </w:rPr>
          <w:fldChar w:fldCharType="separate"/>
        </w:r>
        <w:r w:rsidR="00C35A24">
          <w:rPr>
            <w:noProof/>
            <w:webHidden/>
          </w:rPr>
          <w:t>86</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70" w:history="1">
        <w:r w:rsidR="00C35A24" w:rsidRPr="00FC18E1">
          <w:rPr>
            <w:rStyle w:val="afd"/>
            <w:b/>
            <w:noProof/>
          </w:rPr>
          <w:t>3.5.1</w:t>
        </w:r>
        <w:r w:rsidR="00C35A24">
          <w:rPr>
            <w:rFonts w:asciiTheme="minorHAnsi" w:eastAsiaTheme="minorEastAsia" w:hAnsiTheme="minorHAnsi" w:cstheme="minorBidi"/>
            <w:noProof/>
            <w:kern w:val="2"/>
            <w:sz w:val="21"/>
            <w:szCs w:val="22"/>
          </w:rPr>
          <w:tab/>
        </w:r>
        <w:r w:rsidR="00C35A24" w:rsidRPr="00FC18E1">
          <w:rPr>
            <w:rStyle w:val="afd"/>
            <w:rFonts w:hint="eastAsia"/>
            <w:b/>
            <w:noProof/>
          </w:rPr>
          <w:t>操作日志视图</w:t>
        </w:r>
        <w:r w:rsidR="00C35A24" w:rsidRPr="00FC18E1">
          <w:rPr>
            <w:rStyle w:val="afd"/>
            <w:b/>
            <w:noProof/>
          </w:rPr>
          <w:t>V_BME_OPERATIONLOG</w:t>
        </w:r>
        <w:r w:rsidR="00C35A24">
          <w:rPr>
            <w:noProof/>
            <w:webHidden/>
          </w:rPr>
          <w:tab/>
        </w:r>
        <w:r w:rsidR="00C35A24">
          <w:rPr>
            <w:noProof/>
            <w:webHidden/>
          </w:rPr>
          <w:fldChar w:fldCharType="begin"/>
        </w:r>
        <w:r w:rsidR="00C35A24">
          <w:rPr>
            <w:noProof/>
            <w:webHidden/>
          </w:rPr>
          <w:instrText xml:space="preserve"> PAGEREF _Toc435003470 \h </w:instrText>
        </w:r>
        <w:r w:rsidR="00C35A24">
          <w:rPr>
            <w:noProof/>
            <w:webHidden/>
          </w:rPr>
        </w:r>
        <w:r w:rsidR="00C35A24">
          <w:rPr>
            <w:noProof/>
            <w:webHidden/>
          </w:rPr>
          <w:fldChar w:fldCharType="separate"/>
        </w:r>
        <w:r w:rsidR="00C35A24">
          <w:rPr>
            <w:noProof/>
            <w:webHidden/>
          </w:rPr>
          <w:t>86</w:t>
        </w:r>
        <w:r w:rsidR="00C35A24">
          <w:rPr>
            <w:noProof/>
            <w:webHidden/>
          </w:rPr>
          <w:fldChar w:fldCharType="end"/>
        </w:r>
      </w:hyperlink>
    </w:p>
    <w:p w:rsidR="00C35A24" w:rsidRDefault="007A0A04">
      <w:pPr>
        <w:pStyle w:val="11"/>
        <w:tabs>
          <w:tab w:val="left" w:pos="420"/>
          <w:tab w:val="right" w:leader="dot" w:pos="8296"/>
        </w:tabs>
        <w:rPr>
          <w:rFonts w:asciiTheme="minorHAnsi" w:eastAsiaTheme="minorEastAsia" w:hAnsiTheme="minorHAnsi" w:cstheme="minorBidi"/>
          <w:b w:val="0"/>
          <w:bCs w:val="0"/>
          <w:i w:val="0"/>
          <w:iCs w:val="0"/>
          <w:noProof/>
          <w:kern w:val="2"/>
          <w:sz w:val="21"/>
          <w:szCs w:val="22"/>
        </w:rPr>
      </w:pPr>
      <w:hyperlink w:anchor="_Toc435003471" w:history="1">
        <w:r w:rsidR="00C35A24" w:rsidRPr="00FC18E1">
          <w:rPr>
            <w:rStyle w:val="afd"/>
            <w:noProof/>
          </w:rPr>
          <w:t>4</w:t>
        </w:r>
        <w:r w:rsidR="00C35A24">
          <w:rPr>
            <w:rFonts w:asciiTheme="minorHAnsi" w:eastAsiaTheme="minorEastAsia" w:hAnsiTheme="minorHAnsi" w:cstheme="minorBidi"/>
            <w:b w:val="0"/>
            <w:bCs w:val="0"/>
            <w:i w:val="0"/>
            <w:iCs w:val="0"/>
            <w:noProof/>
            <w:kern w:val="2"/>
            <w:sz w:val="21"/>
            <w:szCs w:val="22"/>
          </w:rPr>
          <w:tab/>
        </w:r>
        <w:r w:rsidR="00C35A24" w:rsidRPr="00FC18E1">
          <w:rPr>
            <w:rStyle w:val="afd"/>
            <w:noProof/>
          </w:rPr>
          <w:t>OneSDP</w:t>
        </w:r>
        <w:r w:rsidR="00C35A24" w:rsidRPr="00FC18E1">
          <w:rPr>
            <w:rStyle w:val="afd"/>
            <w:rFonts w:hint="eastAsia"/>
            <w:noProof/>
          </w:rPr>
          <w:t>文件接口</w:t>
        </w:r>
        <w:r w:rsidR="00C35A24">
          <w:rPr>
            <w:noProof/>
            <w:webHidden/>
          </w:rPr>
          <w:tab/>
        </w:r>
        <w:r w:rsidR="00C35A24">
          <w:rPr>
            <w:noProof/>
            <w:webHidden/>
          </w:rPr>
          <w:fldChar w:fldCharType="begin"/>
        </w:r>
        <w:r w:rsidR="00C35A24">
          <w:rPr>
            <w:noProof/>
            <w:webHidden/>
          </w:rPr>
          <w:instrText xml:space="preserve"> PAGEREF _Toc435003471 \h </w:instrText>
        </w:r>
        <w:r w:rsidR="00C35A24">
          <w:rPr>
            <w:noProof/>
            <w:webHidden/>
          </w:rPr>
        </w:r>
        <w:r w:rsidR="00C35A24">
          <w:rPr>
            <w:noProof/>
            <w:webHidden/>
          </w:rPr>
          <w:fldChar w:fldCharType="separate"/>
        </w:r>
        <w:r w:rsidR="00C35A24">
          <w:rPr>
            <w:noProof/>
            <w:webHidden/>
          </w:rPr>
          <w:t>87</w:t>
        </w:r>
        <w:r w:rsidR="00C35A24">
          <w:rPr>
            <w:noProof/>
            <w:webHidden/>
          </w:rPr>
          <w:fldChar w:fldCharType="end"/>
        </w:r>
      </w:hyperlink>
    </w:p>
    <w:p w:rsidR="00C35A24" w:rsidRDefault="007A0A04">
      <w:pPr>
        <w:pStyle w:val="22"/>
        <w:tabs>
          <w:tab w:val="left" w:pos="2540"/>
          <w:tab w:val="right" w:leader="dot" w:pos="8296"/>
        </w:tabs>
        <w:rPr>
          <w:rFonts w:asciiTheme="minorHAnsi" w:eastAsiaTheme="minorEastAsia" w:hAnsiTheme="minorHAnsi" w:cstheme="minorBidi"/>
          <w:b w:val="0"/>
          <w:bCs w:val="0"/>
          <w:noProof/>
          <w:kern w:val="2"/>
          <w:sz w:val="21"/>
        </w:rPr>
      </w:pPr>
      <w:hyperlink w:anchor="_Toc435003472" w:history="1">
        <w:r w:rsidR="00C35A24" w:rsidRPr="00FC18E1">
          <w:rPr>
            <w:rStyle w:val="afd"/>
            <w:noProof/>
          </w:rPr>
          <w:t>4.1</w:t>
        </w:r>
        <w:r w:rsidR="00C35A24">
          <w:rPr>
            <w:rFonts w:asciiTheme="minorHAnsi" w:eastAsiaTheme="minorEastAsia" w:hAnsiTheme="minorHAnsi" w:cstheme="minorBidi"/>
            <w:b w:val="0"/>
            <w:bCs w:val="0"/>
            <w:noProof/>
            <w:kern w:val="2"/>
            <w:sz w:val="21"/>
          </w:rPr>
          <w:tab/>
        </w:r>
        <w:r w:rsidR="00C35A24" w:rsidRPr="00FC18E1">
          <w:rPr>
            <w:rStyle w:val="afd"/>
            <w:noProof/>
          </w:rPr>
          <w:t>OneSDP</w:t>
        </w:r>
        <w:r w:rsidR="00C35A24" w:rsidRPr="00FC18E1">
          <w:rPr>
            <w:rStyle w:val="afd"/>
            <w:rFonts w:hint="eastAsia"/>
            <w:noProof/>
          </w:rPr>
          <w:t>话单文件</w:t>
        </w:r>
        <w:r w:rsidR="00C35A24">
          <w:rPr>
            <w:noProof/>
            <w:webHidden/>
          </w:rPr>
          <w:tab/>
        </w:r>
        <w:r w:rsidR="00C35A24">
          <w:rPr>
            <w:noProof/>
            <w:webHidden/>
          </w:rPr>
          <w:fldChar w:fldCharType="begin"/>
        </w:r>
        <w:r w:rsidR="00C35A24">
          <w:rPr>
            <w:noProof/>
            <w:webHidden/>
          </w:rPr>
          <w:instrText xml:space="preserve"> PAGEREF _Toc435003472 \h </w:instrText>
        </w:r>
        <w:r w:rsidR="00C35A24">
          <w:rPr>
            <w:noProof/>
            <w:webHidden/>
          </w:rPr>
        </w:r>
        <w:r w:rsidR="00C35A24">
          <w:rPr>
            <w:noProof/>
            <w:webHidden/>
          </w:rPr>
          <w:fldChar w:fldCharType="separate"/>
        </w:r>
        <w:r w:rsidR="00C35A24">
          <w:rPr>
            <w:noProof/>
            <w:webHidden/>
          </w:rPr>
          <w:t>87</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73" w:history="1">
        <w:r w:rsidR="00C35A24" w:rsidRPr="00FC18E1">
          <w:rPr>
            <w:rStyle w:val="afd"/>
            <w:noProof/>
          </w:rPr>
          <w:t>4.1.1</w:t>
        </w:r>
        <w:r w:rsidR="00C35A24">
          <w:rPr>
            <w:rFonts w:asciiTheme="minorHAnsi" w:eastAsiaTheme="minorEastAsia" w:hAnsiTheme="minorHAnsi" w:cstheme="minorBidi"/>
            <w:noProof/>
            <w:kern w:val="2"/>
            <w:sz w:val="21"/>
            <w:szCs w:val="22"/>
          </w:rPr>
          <w:tab/>
        </w:r>
        <w:r w:rsidR="00C35A24" w:rsidRPr="00FC18E1">
          <w:rPr>
            <w:rStyle w:val="afd"/>
            <w:rFonts w:hint="eastAsia"/>
            <w:noProof/>
          </w:rPr>
          <w:t>话单描述</w:t>
        </w:r>
        <w:r w:rsidR="00C35A24">
          <w:rPr>
            <w:noProof/>
            <w:webHidden/>
          </w:rPr>
          <w:tab/>
        </w:r>
        <w:r w:rsidR="00C35A24">
          <w:rPr>
            <w:noProof/>
            <w:webHidden/>
          </w:rPr>
          <w:fldChar w:fldCharType="begin"/>
        </w:r>
        <w:r w:rsidR="00C35A24">
          <w:rPr>
            <w:noProof/>
            <w:webHidden/>
          </w:rPr>
          <w:instrText xml:space="preserve"> PAGEREF _Toc435003473 \h </w:instrText>
        </w:r>
        <w:r w:rsidR="00C35A24">
          <w:rPr>
            <w:noProof/>
            <w:webHidden/>
          </w:rPr>
        </w:r>
        <w:r w:rsidR="00C35A24">
          <w:rPr>
            <w:noProof/>
            <w:webHidden/>
          </w:rPr>
          <w:fldChar w:fldCharType="separate"/>
        </w:r>
        <w:r w:rsidR="00C35A24">
          <w:rPr>
            <w:noProof/>
            <w:webHidden/>
          </w:rPr>
          <w:t>87</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74" w:history="1">
        <w:r w:rsidR="00C35A24" w:rsidRPr="00FC18E1">
          <w:rPr>
            <w:rStyle w:val="afd"/>
            <w:noProof/>
          </w:rPr>
          <w:t>4.1.2</w:t>
        </w:r>
        <w:r w:rsidR="00C35A24">
          <w:rPr>
            <w:rFonts w:asciiTheme="minorHAnsi" w:eastAsiaTheme="minorEastAsia" w:hAnsiTheme="minorHAnsi" w:cstheme="minorBidi"/>
            <w:noProof/>
            <w:kern w:val="2"/>
            <w:sz w:val="21"/>
            <w:szCs w:val="22"/>
          </w:rPr>
          <w:tab/>
        </w:r>
        <w:r w:rsidR="00C35A24" w:rsidRPr="00FC18E1">
          <w:rPr>
            <w:rStyle w:val="afd"/>
            <w:rFonts w:hint="eastAsia"/>
            <w:noProof/>
          </w:rPr>
          <w:t>话单格式</w:t>
        </w:r>
        <w:r w:rsidR="00C35A24">
          <w:rPr>
            <w:noProof/>
            <w:webHidden/>
          </w:rPr>
          <w:tab/>
        </w:r>
        <w:r w:rsidR="00C35A24">
          <w:rPr>
            <w:noProof/>
            <w:webHidden/>
          </w:rPr>
          <w:fldChar w:fldCharType="begin"/>
        </w:r>
        <w:r w:rsidR="00C35A24">
          <w:rPr>
            <w:noProof/>
            <w:webHidden/>
          </w:rPr>
          <w:instrText xml:space="preserve"> PAGEREF _Toc435003474 \h </w:instrText>
        </w:r>
        <w:r w:rsidR="00C35A24">
          <w:rPr>
            <w:noProof/>
            <w:webHidden/>
          </w:rPr>
        </w:r>
        <w:r w:rsidR="00C35A24">
          <w:rPr>
            <w:noProof/>
            <w:webHidden/>
          </w:rPr>
          <w:fldChar w:fldCharType="separate"/>
        </w:r>
        <w:r w:rsidR="00C35A24">
          <w:rPr>
            <w:noProof/>
            <w:webHidden/>
          </w:rPr>
          <w:t>87</w:t>
        </w:r>
        <w:r w:rsidR="00C35A24">
          <w:rPr>
            <w:noProof/>
            <w:webHidden/>
          </w:rPr>
          <w:fldChar w:fldCharType="end"/>
        </w:r>
      </w:hyperlink>
    </w:p>
    <w:p w:rsidR="00C35A24" w:rsidRDefault="007A0A04">
      <w:pPr>
        <w:pStyle w:val="22"/>
        <w:tabs>
          <w:tab w:val="left" w:pos="2540"/>
          <w:tab w:val="right" w:leader="dot" w:pos="8296"/>
        </w:tabs>
        <w:rPr>
          <w:rFonts w:asciiTheme="minorHAnsi" w:eastAsiaTheme="minorEastAsia" w:hAnsiTheme="minorHAnsi" w:cstheme="minorBidi"/>
          <w:b w:val="0"/>
          <w:bCs w:val="0"/>
          <w:noProof/>
          <w:kern w:val="2"/>
          <w:sz w:val="21"/>
        </w:rPr>
      </w:pPr>
      <w:hyperlink w:anchor="_Toc435003475" w:history="1">
        <w:r w:rsidR="00C35A24" w:rsidRPr="00FC18E1">
          <w:rPr>
            <w:rStyle w:val="afd"/>
            <w:noProof/>
          </w:rPr>
          <w:t>4.2</w:t>
        </w:r>
        <w:r w:rsidR="00C35A24">
          <w:rPr>
            <w:rFonts w:asciiTheme="minorHAnsi" w:eastAsiaTheme="minorEastAsia" w:hAnsiTheme="minorHAnsi" w:cstheme="minorBidi"/>
            <w:b w:val="0"/>
            <w:bCs w:val="0"/>
            <w:noProof/>
            <w:kern w:val="2"/>
            <w:sz w:val="21"/>
          </w:rPr>
          <w:tab/>
        </w:r>
        <w:r w:rsidR="00C35A24" w:rsidRPr="00FC18E1">
          <w:rPr>
            <w:rStyle w:val="afd"/>
            <w:noProof/>
          </w:rPr>
          <w:t>OneSDP</w:t>
        </w:r>
        <w:r w:rsidR="00C35A24" w:rsidRPr="00FC18E1">
          <w:rPr>
            <w:rStyle w:val="afd"/>
            <w:rFonts w:hint="eastAsia"/>
            <w:noProof/>
          </w:rPr>
          <w:t>日志文件</w:t>
        </w:r>
        <w:r w:rsidR="00C35A24">
          <w:rPr>
            <w:noProof/>
            <w:webHidden/>
          </w:rPr>
          <w:tab/>
        </w:r>
        <w:r w:rsidR="00C35A24">
          <w:rPr>
            <w:noProof/>
            <w:webHidden/>
          </w:rPr>
          <w:fldChar w:fldCharType="begin"/>
        </w:r>
        <w:r w:rsidR="00C35A24">
          <w:rPr>
            <w:noProof/>
            <w:webHidden/>
          </w:rPr>
          <w:instrText xml:space="preserve"> PAGEREF _Toc435003475 \h </w:instrText>
        </w:r>
        <w:r w:rsidR="00C35A24">
          <w:rPr>
            <w:noProof/>
            <w:webHidden/>
          </w:rPr>
        </w:r>
        <w:r w:rsidR="00C35A24">
          <w:rPr>
            <w:noProof/>
            <w:webHidden/>
          </w:rPr>
          <w:fldChar w:fldCharType="separate"/>
        </w:r>
        <w:r w:rsidR="00C35A24">
          <w:rPr>
            <w:noProof/>
            <w:webHidden/>
          </w:rPr>
          <w:t>96</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76" w:history="1">
        <w:r w:rsidR="00C35A24" w:rsidRPr="00FC18E1">
          <w:rPr>
            <w:rStyle w:val="afd"/>
            <w:noProof/>
          </w:rPr>
          <w:t>4.2.1</w:t>
        </w:r>
        <w:r w:rsidR="00C35A24">
          <w:rPr>
            <w:rFonts w:asciiTheme="minorHAnsi" w:eastAsiaTheme="minorEastAsia" w:hAnsiTheme="minorHAnsi" w:cstheme="minorBidi"/>
            <w:noProof/>
            <w:kern w:val="2"/>
            <w:sz w:val="21"/>
            <w:szCs w:val="22"/>
          </w:rPr>
          <w:tab/>
        </w:r>
        <w:r w:rsidR="00C35A24" w:rsidRPr="00FC18E1">
          <w:rPr>
            <w:rStyle w:val="afd"/>
            <w:rFonts w:hint="eastAsia"/>
            <w:noProof/>
          </w:rPr>
          <w:t>开销户记录文件</w:t>
        </w:r>
        <w:r w:rsidR="00C35A24" w:rsidRPr="00FC18E1">
          <w:rPr>
            <w:rStyle w:val="afd"/>
            <w:rFonts w:ascii="华文细黑" w:eastAsia="华文细黑" w:hAnsi="华文细黑" w:hint="eastAsia"/>
            <w:b/>
            <w:noProof/>
          </w:rPr>
          <w:t>（自</w:t>
        </w:r>
        <w:r w:rsidR="00C35A24" w:rsidRPr="00FC18E1">
          <w:rPr>
            <w:rStyle w:val="afd"/>
            <w:rFonts w:ascii="华文细黑" w:eastAsia="华文细黑" w:hAnsi="华文细黑"/>
            <w:b/>
            <w:noProof/>
          </w:rPr>
          <w:t>C30</w:t>
        </w:r>
        <w:r w:rsidR="00C35A24" w:rsidRPr="00FC18E1">
          <w:rPr>
            <w:rStyle w:val="afd"/>
            <w:rFonts w:ascii="华文细黑" w:eastAsia="华文细黑" w:hAnsi="华文细黑" w:hint="eastAsia"/>
            <w:b/>
            <w:noProof/>
          </w:rPr>
          <w:t>版本不再使用，</w:t>
        </w:r>
        <w:r w:rsidR="00C35A24" w:rsidRPr="00FC18E1">
          <w:rPr>
            <w:rStyle w:val="afd"/>
            <w:rFonts w:ascii="华文细黑" w:eastAsia="华文细黑" w:hAnsi="华文细黑"/>
            <w:b/>
            <w:noProof/>
          </w:rPr>
          <w:t>BCS</w:t>
        </w:r>
        <w:r w:rsidR="00C35A24" w:rsidRPr="00FC18E1">
          <w:rPr>
            <w:rStyle w:val="afd"/>
            <w:rFonts w:ascii="华文细黑" w:eastAsia="华文细黑" w:hAnsi="华文细黑" w:hint="eastAsia"/>
            <w:b/>
            <w:noProof/>
          </w:rPr>
          <w:t>提供）</w:t>
        </w:r>
        <w:r w:rsidR="00C35A24">
          <w:rPr>
            <w:noProof/>
            <w:webHidden/>
          </w:rPr>
          <w:tab/>
        </w:r>
        <w:r w:rsidR="00C35A24">
          <w:rPr>
            <w:noProof/>
            <w:webHidden/>
          </w:rPr>
          <w:fldChar w:fldCharType="begin"/>
        </w:r>
        <w:r w:rsidR="00C35A24">
          <w:rPr>
            <w:noProof/>
            <w:webHidden/>
          </w:rPr>
          <w:instrText xml:space="preserve"> PAGEREF _Toc435003476 \h </w:instrText>
        </w:r>
        <w:r w:rsidR="00C35A24">
          <w:rPr>
            <w:noProof/>
            <w:webHidden/>
          </w:rPr>
        </w:r>
        <w:r w:rsidR="00C35A24">
          <w:rPr>
            <w:noProof/>
            <w:webHidden/>
          </w:rPr>
          <w:fldChar w:fldCharType="separate"/>
        </w:r>
        <w:r w:rsidR="00C35A24">
          <w:rPr>
            <w:noProof/>
            <w:webHidden/>
          </w:rPr>
          <w:t>96</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77" w:history="1">
        <w:r w:rsidR="00C35A24" w:rsidRPr="00FC18E1">
          <w:rPr>
            <w:rStyle w:val="afd"/>
            <w:noProof/>
          </w:rPr>
          <w:t>4.2.2</w:t>
        </w:r>
        <w:r w:rsidR="00C35A24">
          <w:rPr>
            <w:rFonts w:asciiTheme="minorHAnsi" w:eastAsiaTheme="minorEastAsia" w:hAnsiTheme="minorHAnsi" w:cstheme="minorBidi"/>
            <w:noProof/>
            <w:kern w:val="2"/>
            <w:sz w:val="21"/>
            <w:szCs w:val="22"/>
          </w:rPr>
          <w:tab/>
        </w:r>
        <w:r w:rsidR="00C35A24" w:rsidRPr="00FC18E1">
          <w:rPr>
            <w:rStyle w:val="afd"/>
            <w:rFonts w:hint="eastAsia"/>
            <w:noProof/>
          </w:rPr>
          <w:t>预付费帐号开户记录文件</w:t>
        </w:r>
        <w:r w:rsidR="00C35A24">
          <w:rPr>
            <w:noProof/>
            <w:webHidden/>
          </w:rPr>
          <w:tab/>
        </w:r>
        <w:r w:rsidR="00C35A24">
          <w:rPr>
            <w:noProof/>
            <w:webHidden/>
          </w:rPr>
          <w:fldChar w:fldCharType="begin"/>
        </w:r>
        <w:r w:rsidR="00C35A24">
          <w:rPr>
            <w:noProof/>
            <w:webHidden/>
          </w:rPr>
          <w:instrText xml:space="preserve"> PAGEREF _Toc435003477 \h </w:instrText>
        </w:r>
        <w:r w:rsidR="00C35A24">
          <w:rPr>
            <w:noProof/>
            <w:webHidden/>
          </w:rPr>
        </w:r>
        <w:r w:rsidR="00C35A24">
          <w:rPr>
            <w:noProof/>
            <w:webHidden/>
          </w:rPr>
          <w:fldChar w:fldCharType="separate"/>
        </w:r>
        <w:r w:rsidR="00C35A24">
          <w:rPr>
            <w:noProof/>
            <w:webHidden/>
          </w:rPr>
          <w:t>98</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78" w:history="1">
        <w:r w:rsidR="00C35A24" w:rsidRPr="00FC18E1">
          <w:rPr>
            <w:rStyle w:val="afd"/>
            <w:noProof/>
          </w:rPr>
          <w:t>4.2.3</w:t>
        </w:r>
        <w:r w:rsidR="00C35A24">
          <w:rPr>
            <w:rFonts w:asciiTheme="minorHAnsi" w:eastAsiaTheme="minorEastAsia" w:hAnsiTheme="minorHAnsi" w:cstheme="minorBidi"/>
            <w:noProof/>
            <w:kern w:val="2"/>
            <w:sz w:val="21"/>
            <w:szCs w:val="22"/>
          </w:rPr>
          <w:tab/>
        </w:r>
        <w:r w:rsidR="00C35A24" w:rsidRPr="00FC18E1">
          <w:rPr>
            <w:rStyle w:val="afd"/>
            <w:rFonts w:hint="eastAsia"/>
            <w:noProof/>
          </w:rPr>
          <w:t>生成预付费帐号充值记录文件</w:t>
        </w:r>
        <w:r w:rsidR="00C35A24">
          <w:rPr>
            <w:noProof/>
            <w:webHidden/>
          </w:rPr>
          <w:tab/>
        </w:r>
        <w:r w:rsidR="00C35A24">
          <w:rPr>
            <w:noProof/>
            <w:webHidden/>
          </w:rPr>
          <w:fldChar w:fldCharType="begin"/>
        </w:r>
        <w:r w:rsidR="00C35A24">
          <w:rPr>
            <w:noProof/>
            <w:webHidden/>
          </w:rPr>
          <w:instrText xml:space="preserve"> PAGEREF _Toc435003478 \h </w:instrText>
        </w:r>
        <w:r w:rsidR="00C35A24">
          <w:rPr>
            <w:noProof/>
            <w:webHidden/>
          </w:rPr>
        </w:r>
        <w:r w:rsidR="00C35A24">
          <w:rPr>
            <w:noProof/>
            <w:webHidden/>
          </w:rPr>
          <w:fldChar w:fldCharType="separate"/>
        </w:r>
        <w:r w:rsidR="00C35A24">
          <w:rPr>
            <w:noProof/>
            <w:webHidden/>
          </w:rPr>
          <w:t>99</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79" w:history="1">
        <w:r w:rsidR="00C35A24" w:rsidRPr="00FC18E1">
          <w:rPr>
            <w:rStyle w:val="afd"/>
            <w:noProof/>
          </w:rPr>
          <w:t>4.2.4</w:t>
        </w:r>
        <w:r w:rsidR="00C35A24">
          <w:rPr>
            <w:rFonts w:asciiTheme="minorHAnsi" w:eastAsiaTheme="minorEastAsia" w:hAnsiTheme="minorHAnsi" w:cstheme="minorBidi"/>
            <w:noProof/>
            <w:kern w:val="2"/>
            <w:sz w:val="21"/>
            <w:szCs w:val="22"/>
          </w:rPr>
          <w:tab/>
        </w:r>
        <w:r w:rsidR="00C35A24" w:rsidRPr="00FC18E1">
          <w:rPr>
            <w:rStyle w:val="afd"/>
            <w:rFonts w:hint="eastAsia"/>
            <w:noProof/>
          </w:rPr>
          <w:t>生成预付费帐号转账记录文件</w:t>
        </w:r>
        <w:r w:rsidR="00C35A24">
          <w:rPr>
            <w:noProof/>
            <w:webHidden/>
          </w:rPr>
          <w:tab/>
        </w:r>
        <w:r w:rsidR="00C35A24">
          <w:rPr>
            <w:noProof/>
            <w:webHidden/>
          </w:rPr>
          <w:fldChar w:fldCharType="begin"/>
        </w:r>
        <w:r w:rsidR="00C35A24">
          <w:rPr>
            <w:noProof/>
            <w:webHidden/>
          </w:rPr>
          <w:instrText xml:space="preserve"> PAGEREF _Toc435003479 \h </w:instrText>
        </w:r>
        <w:r w:rsidR="00C35A24">
          <w:rPr>
            <w:noProof/>
            <w:webHidden/>
          </w:rPr>
        </w:r>
        <w:r w:rsidR="00C35A24">
          <w:rPr>
            <w:noProof/>
            <w:webHidden/>
          </w:rPr>
          <w:fldChar w:fldCharType="separate"/>
        </w:r>
        <w:r w:rsidR="00C35A24">
          <w:rPr>
            <w:noProof/>
            <w:webHidden/>
          </w:rPr>
          <w:t>99</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80" w:history="1">
        <w:r w:rsidR="00C35A24" w:rsidRPr="00FC18E1">
          <w:rPr>
            <w:rStyle w:val="afd"/>
            <w:noProof/>
          </w:rPr>
          <w:t>4.2.5</w:t>
        </w:r>
        <w:r w:rsidR="00C35A24">
          <w:rPr>
            <w:rFonts w:asciiTheme="minorHAnsi" w:eastAsiaTheme="minorEastAsia" w:hAnsiTheme="minorHAnsi" w:cstheme="minorBidi"/>
            <w:noProof/>
            <w:kern w:val="2"/>
            <w:sz w:val="21"/>
            <w:szCs w:val="22"/>
          </w:rPr>
          <w:tab/>
        </w:r>
        <w:r w:rsidR="00C35A24" w:rsidRPr="00FC18E1">
          <w:rPr>
            <w:rStyle w:val="afd"/>
            <w:rFonts w:hint="eastAsia"/>
            <w:noProof/>
          </w:rPr>
          <w:t>生成预付费帐号订购记录文件</w:t>
        </w:r>
        <w:r w:rsidR="00C35A24" w:rsidRPr="00FC18E1">
          <w:rPr>
            <w:rStyle w:val="afd"/>
            <w:rFonts w:ascii="华文细黑" w:eastAsia="华文细黑" w:hAnsi="华文细黑" w:hint="eastAsia"/>
            <w:b/>
            <w:noProof/>
          </w:rPr>
          <w:t>（自</w:t>
        </w:r>
        <w:r w:rsidR="00C35A24" w:rsidRPr="00FC18E1">
          <w:rPr>
            <w:rStyle w:val="afd"/>
            <w:rFonts w:ascii="华文细黑" w:eastAsia="华文细黑" w:hAnsi="华文细黑"/>
            <w:b/>
            <w:noProof/>
          </w:rPr>
          <w:t>C30</w:t>
        </w:r>
        <w:r w:rsidR="00C35A24" w:rsidRPr="00FC18E1">
          <w:rPr>
            <w:rStyle w:val="afd"/>
            <w:rFonts w:ascii="华文细黑" w:eastAsia="华文细黑" w:hAnsi="华文细黑" w:hint="eastAsia"/>
            <w:b/>
            <w:noProof/>
          </w:rPr>
          <w:t>版本不再使用，</w:t>
        </w:r>
        <w:r w:rsidR="00C35A24" w:rsidRPr="00FC18E1">
          <w:rPr>
            <w:rStyle w:val="afd"/>
            <w:rFonts w:ascii="华文细黑" w:eastAsia="华文细黑" w:hAnsi="华文细黑"/>
            <w:b/>
            <w:noProof/>
          </w:rPr>
          <w:t>BCS</w:t>
        </w:r>
        <w:r w:rsidR="00C35A24" w:rsidRPr="00FC18E1">
          <w:rPr>
            <w:rStyle w:val="afd"/>
            <w:rFonts w:ascii="华文细黑" w:eastAsia="华文细黑" w:hAnsi="华文细黑" w:hint="eastAsia"/>
            <w:b/>
            <w:noProof/>
          </w:rPr>
          <w:t>提供）</w:t>
        </w:r>
        <w:r w:rsidR="00C35A24">
          <w:rPr>
            <w:noProof/>
            <w:webHidden/>
          </w:rPr>
          <w:tab/>
        </w:r>
        <w:r w:rsidR="00C35A24">
          <w:rPr>
            <w:noProof/>
            <w:webHidden/>
          </w:rPr>
          <w:fldChar w:fldCharType="begin"/>
        </w:r>
        <w:r w:rsidR="00C35A24">
          <w:rPr>
            <w:noProof/>
            <w:webHidden/>
          </w:rPr>
          <w:instrText xml:space="preserve"> PAGEREF _Toc435003480 \h </w:instrText>
        </w:r>
        <w:r w:rsidR="00C35A24">
          <w:rPr>
            <w:noProof/>
            <w:webHidden/>
          </w:rPr>
        </w:r>
        <w:r w:rsidR="00C35A24">
          <w:rPr>
            <w:noProof/>
            <w:webHidden/>
          </w:rPr>
          <w:fldChar w:fldCharType="separate"/>
        </w:r>
        <w:r w:rsidR="00C35A24">
          <w:rPr>
            <w:noProof/>
            <w:webHidden/>
          </w:rPr>
          <w:t>100</w:t>
        </w:r>
        <w:r w:rsidR="00C35A24">
          <w:rPr>
            <w:noProof/>
            <w:webHidden/>
          </w:rPr>
          <w:fldChar w:fldCharType="end"/>
        </w:r>
      </w:hyperlink>
    </w:p>
    <w:p w:rsidR="00C35A24" w:rsidRDefault="007A0A04">
      <w:pPr>
        <w:pStyle w:val="32"/>
        <w:tabs>
          <w:tab w:val="left" w:pos="2540"/>
          <w:tab w:val="right" w:leader="dot" w:pos="8296"/>
        </w:tabs>
        <w:rPr>
          <w:rFonts w:asciiTheme="minorHAnsi" w:eastAsiaTheme="minorEastAsia" w:hAnsiTheme="minorHAnsi" w:cstheme="minorBidi"/>
          <w:noProof/>
          <w:kern w:val="2"/>
          <w:sz w:val="21"/>
          <w:szCs w:val="22"/>
        </w:rPr>
      </w:pPr>
      <w:hyperlink w:anchor="_Toc435003481" w:history="1">
        <w:r w:rsidR="00C35A24" w:rsidRPr="00FC18E1">
          <w:rPr>
            <w:rStyle w:val="afd"/>
            <w:noProof/>
          </w:rPr>
          <w:t>4.2.6</w:t>
        </w:r>
        <w:r w:rsidR="00C35A24">
          <w:rPr>
            <w:rFonts w:asciiTheme="minorHAnsi" w:eastAsiaTheme="minorEastAsia" w:hAnsiTheme="minorHAnsi" w:cstheme="minorBidi"/>
            <w:noProof/>
            <w:kern w:val="2"/>
            <w:sz w:val="21"/>
            <w:szCs w:val="22"/>
          </w:rPr>
          <w:tab/>
        </w:r>
        <w:r w:rsidR="00C35A24" w:rsidRPr="00FC18E1">
          <w:rPr>
            <w:rStyle w:val="afd"/>
            <w:rFonts w:hint="eastAsia"/>
            <w:noProof/>
          </w:rPr>
          <w:t>生成预付费帐号删除记录文件</w:t>
        </w:r>
        <w:r w:rsidR="00C35A24">
          <w:rPr>
            <w:noProof/>
            <w:webHidden/>
          </w:rPr>
          <w:tab/>
        </w:r>
        <w:r w:rsidR="00C35A24">
          <w:rPr>
            <w:noProof/>
            <w:webHidden/>
          </w:rPr>
          <w:fldChar w:fldCharType="begin"/>
        </w:r>
        <w:r w:rsidR="00C35A24">
          <w:rPr>
            <w:noProof/>
            <w:webHidden/>
          </w:rPr>
          <w:instrText xml:space="preserve"> PAGEREF _Toc435003481 \h </w:instrText>
        </w:r>
        <w:r w:rsidR="00C35A24">
          <w:rPr>
            <w:noProof/>
            <w:webHidden/>
          </w:rPr>
        </w:r>
        <w:r w:rsidR="00C35A24">
          <w:rPr>
            <w:noProof/>
            <w:webHidden/>
          </w:rPr>
          <w:fldChar w:fldCharType="separate"/>
        </w:r>
        <w:r w:rsidR="00C35A24">
          <w:rPr>
            <w:noProof/>
            <w:webHidden/>
          </w:rPr>
          <w:t>101</w:t>
        </w:r>
        <w:r w:rsidR="00C35A24">
          <w:rPr>
            <w:noProof/>
            <w:webHidden/>
          </w:rPr>
          <w:fldChar w:fldCharType="end"/>
        </w:r>
      </w:hyperlink>
    </w:p>
    <w:p w:rsidR="00C35A24" w:rsidRDefault="007A0A04">
      <w:pPr>
        <w:pStyle w:val="11"/>
        <w:tabs>
          <w:tab w:val="left" w:pos="420"/>
          <w:tab w:val="right" w:leader="dot" w:pos="8296"/>
        </w:tabs>
        <w:rPr>
          <w:rFonts w:asciiTheme="minorHAnsi" w:eastAsiaTheme="minorEastAsia" w:hAnsiTheme="minorHAnsi" w:cstheme="minorBidi"/>
          <w:b w:val="0"/>
          <w:bCs w:val="0"/>
          <w:i w:val="0"/>
          <w:iCs w:val="0"/>
          <w:noProof/>
          <w:kern w:val="2"/>
          <w:sz w:val="21"/>
          <w:szCs w:val="22"/>
        </w:rPr>
      </w:pPr>
      <w:hyperlink w:anchor="_Toc435003482" w:history="1">
        <w:r w:rsidR="00C35A24" w:rsidRPr="00FC18E1">
          <w:rPr>
            <w:rStyle w:val="afd"/>
            <w:noProof/>
          </w:rPr>
          <w:t>5</w:t>
        </w:r>
        <w:r w:rsidR="00C35A24">
          <w:rPr>
            <w:rFonts w:asciiTheme="minorHAnsi" w:eastAsiaTheme="minorEastAsia" w:hAnsiTheme="minorHAnsi" w:cstheme="minorBidi"/>
            <w:b w:val="0"/>
            <w:bCs w:val="0"/>
            <w:i w:val="0"/>
            <w:iCs w:val="0"/>
            <w:noProof/>
            <w:kern w:val="2"/>
            <w:sz w:val="21"/>
            <w:szCs w:val="22"/>
          </w:rPr>
          <w:tab/>
        </w:r>
        <w:r w:rsidR="00C35A24" w:rsidRPr="00FC18E1">
          <w:rPr>
            <w:rStyle w:val="afd"/>
            <w:rFonts w:hint="eastAsia"/>
            <w:noProof/>
          </w:rPr>
          <w:t>附录</w:t>
        </w:r>
        <w:r w:rsidR="00C35A24">
          <w:rPr>
            <w:noProof/>
            <w:webHidden/>
          </w:rPr>
          <w:tab/>
        </w:r>
        <w:r w:rsidR="00C35A24">
          <w:rPr>
            <w:noProof/>
            <w:webHidden/>
          </w:rPr>
          <w:fldChar w:fldCharType="begin"/>
        </w:r>
        <w:r w:rsidR="00C35A24">
          <w:rPr>
            <w:noProof/>
            <w:webHidden/>
          </w:rPr>
          <w:instrText xml:space="preserve"> PAGEREF _Toc435003482 \h </w:instrText>
        </w:r>
        <w:r w:rsidR="00C35A24">
          <w:rPr>
            <w:noProof/>
            <w:webHidden/>
          </w:rPr>
        </w:r>
        <w:r w:rsidR="00C35A24">
          <w:rPr>
            <w:noProof/>
            <w:webHidden/>
          </w:rPr>
          <w:fldChar w:fldCharType="separate"/>
        </w:r>
        <w:r w:rsidR="00C35A24">
          <w:rPr>
            <w:noProof/>
            <w:webHidden/>
          </w:rPr>
          <w:t>102</w:t>
        </w:r>
        <w:r w:rsidR="00C35A24">
          <w:rPr>
            <w:noProof/>
            <w:webHidden/>
          </w:rPr>
          <w:fldChar w:fldCharType="end"/>
        </w:r>
      </w:hyperlink>
    </w:p>
    <w:p w:rsidR="00C35A24" w:rsidRDefault="007A0A04">
      <w:pPr>
        <w:pStyle w:val="22"/>
        <w:tabs>
          <w:tab w:val="right" w:leader="dot" w:pos="8296"/>
        </w:tabs>
        <w:rPr>
          <w:rFonts w:asciiTheme="minorHAnsi" w:eastAsiaTheme="minorEastAsia" w:hAnsiTheme="minorHAnsi" w:cstheme="minorBidi"/>
          <w:b w:val="0"/>
          <w:bCs w:val="0"/>
          <w:noProof/>
          <w:kern w:val="2"/>
          <w:sz w:val="21"/>
        </w:rPr>
      </w:pPr>
      <w:hyperlink w:anchor="_Toc435003483" w:history="1">
        <w:r w:rsidR="00C35A24" w:rsidRPr="00FC18E1">
          <w:rPr>
            <w:rStyle w:val="afd"/>
            <w:noProof/>
            <w:lang w:val="fr-FR"/>
          </w:rPr>
          <w:t>Appendix A :</w:t>
        </w:r>
        <w:r w:rsidR="00C35A24" w:rsidRPr="00FC18E1">
          <w:rPr>
            <w:rStyle w:val="afd"/>
            <w:rFonts w:ascii="Verdana" w:hAnsi="Verdana"/>
            <w:noProof/>
          </w:rPr>
          <w:t xml:space="preserve"> channelID</w:t>
        </w:r>
        <w:r w:rsidR="00C35A24" w:rsidRPr="00FC18E1">
          <w:rPr>
            <w:rStyle w:val="afd"/>
            <w:rFonts w:hint="eastAsia"/>
            <w:noProof/>
          </w:rPr>
          <w:t>的定义</w:t>
        </w:r>
        <w:r w:rsidR="00C35A24">
          <w:rPr>
            <w:noProof/>
            <w:webHidden/>
          </w:rPr>
          <w:tab/>
        </w:r>
        <w:r w:rsidR="00C35A24">
          <w:rPr>
            <w:noProof/>
            <w:webHidden/>
          </w:rPr>
          <w:fldChar w:fldCharType="begin"/>
        </w:r>
        <w:r w:rsidR="00C35A24">
          <w:rPr>
            <w:noProof/>
            <w:webHidden/>
          </w:rPr>
          <w:instrText xml:space="preserve"> PAGEREF _Toc435003483 \h </w:instrText>
        </w:r>
        <w:r w:rsidR="00C35A24">
          <w:rPr>
            <w:noProof/>
            <w:webHidden/>
          </w:rPr>
        </w:r>
        <w:r w:rsidR="00C35A24">
          <w:rPr>
            <w:noProof/>
            <w:webHidden/>
          </w:rPr>
          <w:fldChar w:fldCharType="separate"/>
        </w:r>
        <w:r w:rsidR="00C35A24">
          <w:rPr>
            <w:noProof/>
            <w:webHidden/>
          </w:rPr>
          <w:t>102</w:t>
        </w:r>
        <w:r w:rsidR="00C35A24">
          <w:rPr>
            <w:noProof/>
            <w:webHidden/>
          </w:rPr>
          <w:fldChar w:fldCharType="end"/>
        </w:r>
      </w:hyperlink>
    </w:p>
    <w:p w:rsidR="00C35A24" w:rsidRDefault="007A0A04">
      <w:pPr>
        <w:pStyle w:val="22"/>
        <w:tabs>
          <w:tab w:val="right" w:leader="dot" w:pos="8296"/>
        </w:tabs>
        <w:rPr>
          <w:rFonts w:asciiTheme="minorHAnsi" w:eastAsiaTheme="minorEastAsia" w:hAnsiTheme="minorHAnsi" w:cstheme="minorBidi"/>
          <w:b w:val="0"/>
          <w:bCs w:val="0"/>
          <w:noProof/>
          <w:kern w:val="2"/>
          <w:sz w:val="21"/>
        </w:rPr>
      </w:pPr>
      <w:hyperlink w:anchor="_Toc435003484" w:history="1">
        <w:r w:rsidR="00C35A24" w:rsidRPr="00FC18E1">
          <w:rPr>
            <w:rStyle w:val="afd"/>
            <w:noProof/>
            <w:lang w:val="fr-FR"/>
          </w:rPr>
          <w:t>Appendix B :</w:t>
        </w:r>
        <w:r w:rsidR="00C35A24" w:rsidRPr="00FC18E1">
          <w:rPr>
            <w:rStyle w:val="afd"/>
            <w:rFonts w:ascii="Verdana" w:hAnsi="Verdana"/>
            <w:noProof/>
          </w:rPr>
          <w:t xml:space="preserve"> </w:t>
        </w:r>
        <w:r w:rsidR="00C35A24" w:rsidRPr="00FC18E1">
          <w:rPr>
            <w:rStyle w:val="afd"/>
            <w:noProof/>
            <w:lang w:val="fr-FR"/>
          </w:rPr>
          <w:t>priceType</w:t>
        </w:r>
        <w:r w:rsidR="00C35A24" w:rsidRPr="00FC18E1">
          <w:rPr>
            <w:rStyle w:val="afd"/>
            <w:rFonts w:hint="eastAsia"/>
            <w:noProof/>
            <w:lang w:val="fr-FR"/>
          </w:rPr>
          <w:t>取值</w:t>
        </w:r>
        <w:r w:rsidR="00C35A24">
          <w:rPr>
            <w:noProof/>
            <w:webHidden/>
          </w:rPr>
          <w:tab/>
        </w:r>
        <w:r w:rsidR="00C35A24">
          <w:rPr>
            <w:noProof/>
            <w:webHidden/>
          </w:rPr>
          <w:fldChar w:fldCharType="begin"/>
        </w:r>
        <w:r w:rsidR="00C35A24">
          <w:rPr>
            <w:noProof/>
            <w:webHidden/>
          </w:rPr>
          <w:instrText xml:space="preserve"> PAGEREF _Toc435003484 \h </w:instrText>
        </w:r>
        <w:r w:rsidR="00C35A24">
          <w:rPr>
            <w:noProof/>
            <w:webHidden/>
          </w:rPr>
        </w:r>
        <w:r w:rsidR="00C35A24">
          <w:rPr>
            <w:noProof/>
            <w:webHidden/>
          </w:rPr>
          <w:fldChar w:fldCharType="separate"/>
        </w:r>
        <w:r w:rsidR="00C35A24">
          <w:rPr>
            <w:noProof/>
            <w:webHidden/>
          </w:rPr>
          <w:t>102</w:t>
        </w:r>
        <w:r w:rsidR="00C35A24">
          <w:rPr>
            <w:noProof/>
            <w:webHidden/>
          </w:rPr>
          <w:fldChar w:fldCharType="end"/>
        </w:r>
      </w:hyperlink>
    </w:p>
    <w:p w:rsidR="00C35A24" w:rsidRDefault="007A0A04">
      <w:pPr>
        <w:pStyle w:val="22"/>
        <w:tabs>
          <w:tab w:val="right" w:leader="dot" w:pos="8296"/>
        </w:tabs>
        <w:rPr>
          <w:rFonts w:asciiTheme="minorHAnsi" w:eastAsiaTheme="minorEastAsia" w:hAnsiTheme="minorHAnsi" w:cstheme="minorBidi"/>
          <w:b w:val="0"/>
          <w:bCs w:val="0"/>
          <w:noProof/>
          <w:kern w:val="2"/>
          <w:sz w:val="21"/>
        </w:rPr>
      </w:pPr>
      <w:hyperlink w:anchor="_Toc435003485" w:history="1">
        <w:r w:rsidR="00C35A24" w:rsidRPr="00FC18E1">
          <w:rPr>
            <w:rStyle w:val="afd"/>
            <w:noProof/>
            <w:lang w:val="fr-FR"/>
          </w:rPr>
          <w:t>Appendix C :</w:t>
        </w:r>
        <w:r w:rsidR="00C35A24" w:rsidRPr="00FC18E1">
          <w:rPr>
            <w:rStyle w:val="afd"/>
            <w:rFonts w:ascii="Verdana" w:hAnsi="Verdana"/>
            <w:noProof/>
          </w:rPr>
          <w:t xml:space="preserve"> </w:t>
        </w:r>
        <w:r w:rsidR="00C35A24" w:rsidRPr="00FC18E1">
          <w:rPr>
            <w:rStyle w:val="afd"/>
            <w:noProof/>
            <w:lang w:val="fr-FR"/>
          </w:rPr>
          <w:t>ServicePayType</w:t>
        </w:r>
        <w:r w:rsidR="00C35A24" w:rsidRPr="00FC18E1">
          <w:rPr>
            <w:rStyle w:val="afd"/>
            <w:rFonts w:hint="eastAsia"/>
            <w:noProof/>
            <w:lang w:val="fr-FR"/>
          </w:rPr>
          <w:t>取值</w:t>
        </w:r>
        <w:r w:rsidR="00C35A24">
          <w:rPr>
            <w:noProof/>
            <w:webHidden/>
          </w:rPr>
          <w:tab/>
        </w:r>
        <w:r w:rsidR="00C35A24">
          <w:rPr>
            <w:noProof/>
            <w:webHidden/>
          </w:rPr>
          <w:fldChar w:fldCharType="begin"/>
        </w:r>
        <w:r w:rsidR="00C35A24">
          <w:rPr>
            <w:noProof/>
            <w:webHidden/>
          </w:rPr>
          <w:instrText xml:space="preserve"> PAGEREF _Toc435003485 \h </w:instrText>
        </w:r>
        <w:r w:rsidR="00C35A24">
          <w:rPr>
            <w:noProof/>
            <w:webHidden/>
          </w:rPr>
        </w:r>
        <w:r w:rsidR="00C35A24">
          <w:rPr>
            <w:noProof/>
            <w:webHidden/>
          </w:rPr>
          <w:fldChar w:fldCharType="separate"/>
        </w:r>
        <w:r w:rsidR="00C35A24">
          <w:rPr>
            <w:noProof/>
            <w:webHidden/>
          </w:rPr>
          <w:t>102</w:t>
        </w:r>
        <w:r w:rsidR="00C35A24">
          <w:rPr>
            <w:noProof/>
            <w:webHidden/>
          </w:rPr>
          <w:fldChar w:fldCharType="end"/>
        </w:r>
      </w:hyperlink>
    </w:p>
    <w:p w:rsidR="00DD75E5" w:rsidRDefault="003D3AE7" w:rsidP="00DD75E5">
      <w:r>
        <w:rPr>
          <w:b/>
          <w:bCs/>
          <w:caps/>
          <w:sz w:val="20"/>
        </w:rPr>
        <w:fldChar w:fldCharType="end"/>
      </w:r>
    </w:p>
    <w:p w:rsidR="00DD75E5" w:rsidRDefault="00DD75E5" w:rsidP="00DD75E5">
      <w:r>
        <w:br w:type="page"/>
      </w:r>
    </w:p>
    <w:p w:rsidR="00DD75E5" w:rsidRPr="00165EC5" w:rsidRDefault="0080004A" w:rsidP="007E439C">
      <w:pPr>
        <w:pStyle w:val="10"/>
        <w:keepLines/>
        <w:widowControl w:val="0"/>
        <w:spacing w:before="340" w:after="330" w:line="578" w:lineRule="auto"/>
      </w:pPr>
      <w:bookmarkStart w:id="282" w:name="_Toc397712873"/>
      <w:bookmarkStart w:id="283" w:name="_Toc435003353"/>
      <w:r>
        <w:rPr>
          <w:rFonts w:hint="eastAsia"/>
        </w:rPr>
        <w:lastRenderedPageBreak/>
        <w:t>简介</w:t>
      </w:r>
      <w:bookmarkEnd w:id="282"/>
      <w:bookmarkEnd w:id="283"/>
      <w:r w:rsidR="00DD75E5" w:rsidRPr="00165EC5">
        <w:rPr>
          <w:rFonts w:hint="eastAsia"/>
        </w:rPr>
        <w:tab/>
      </w:r>
    </w:p>
    <w:p w:rsidR="004726D2" w:rsidRDefault="004726D2" w:rsidP="00C33312">
      <w:pPr>
        <w:pStyle w:val="21"/>
      </w:pPr>
      <w:bookmarkStart w:id="284" w:name="FuncIntroductionStyle"/>
      <w:bookmarkStart w:id="285" w:name="_Toc397712874"/>
      <w:bookmarkStart w:id="286" w:name="_Toc435003354"/>
      <w:bookmarkEnd w:id="284"/>
      <w:r>
        <w:rPr>
          <w:rFonts w:hint="eastAsia"/>
        </w:rPr>
        <w:t>范围</w:t>
      </w:r>
      <w:bookmarkEnd w:id="285"/>
      <w:bookmarkEnd w:id="286"/>
      <w:r w:rsidRPr="0080245B">
        <w:rPr>
          <w:rFonts w:hint="eastAsia"/>
        </w:rPr>
        <w:tab/>
        <w:t xml:space="preserve"> </w:t>
      </w:r>
    </w:p>
    <w:p w:rsidR="00C82918" w:rsidRPr="00C90CBB" w:rsidRDefault="00C90CBB" w:rsidP="00C82918">
      <w:pPr>
        <w:widowControl/>
        <w:snapToGrid w:val="0"/>
        <w:spacing w:before="80" w:after="80" w:line="300" w:lineRule="auto"/>
        <w:ind w:left="1134"/>
        <w:rPr>
          <w:rFonts w:ascii="宋体" w:hAnsi="宋体" w:cs="Arial"/>
          <w:kern w:val="0"/>
          <w:szCs w:val="21"/>
        </w:rPr>
      </w:pPr>
      <w:r w:rsidRPr="00C90CBB">
        <w:rPr>
          <w:rFonts w:ascii="宋体" w:hAnsi="宋体" w:cs="Arial" w:hint="eastAsia"/>
          <w:kern w:val="0"/>
          <w:szCs w:val="21"/>
        </w:rPr>
        <w:t>OneSDP提供给Hybrid Video解决方案报表的接口文档，包括物理表、视图、文件接口等</w:t>
      </w:r>
      <w:r w:rsidR="00C82918" w:rsidRPr="00C90CBB">
        <w:rPr>
          <w:rFonts w:ascii="宋体" w:hAnsi="宋体" w:cs="Arial" w:hint="eastAsia"/>
          <w:kern w:val="0"/>
          <w:szCs w:val="21"/>
        </w:rPr>
        <w:t>。</w:t>
      </w:r>
    </w:p>
    <w:p w:rsidR="004726D2" w:rsidRDefault="004726D2" w:rsidP="00C33312">
      <w:pPr>
        <w:pStyle w:val="21"/>
      </w:pPr>
      <w:bookmarkStart w:id="287" w:name="_Toc397712875"/>
      <w:bookmarkStart w:id="288" w:name="_Toc435003355"/>
      <w:r>
        <w:rPr>
          <w:rFonts w:hint="eastAsia"/>
        </w:rPr>
        <w:t>目的</w:t>
      </w:r>
      <w:bookmarkEnd w:id="287"/>
      <w:bookmarkEnd w:id="288"/>
      <w:r w:rsidRPr="0080245B">
        <w:rPr>
          <w:rFonts w:hint="eastAsia"/>
        </w:rPr>
        <w:t xml:space="preserve"> </w:t>
      </w:r>
    </w:p>
    <w:p w:rsidR="00C82918" w:rsidRDefault="00C90CBB" w:rsidP="00C82918">
      <w:pPr>
        <w:widowControl/>
        <w:snapToGrid w:val="0"/>
        <w:spacing w:before="80" w:after="80" w:line="300" w:lineRule="auto"/>
        <w:ind w:left="1134"/>
        <w:rPr>
          <w:rFonts w:ascii="宋体" w:hAnsi="宋体" w:cs="Arial"/>
          <w:kern w:val="0"/>
          <w:szCs w:val="21"/>
        </w:rPr>
      </w:pPr>
      <w:r w:rsidRPr="00C90CBB">
        <w:rPr>
          <w:rFonts w:ascii="宋体" w:hAnsi="宋体" w:cs="Arial" w:hint="eastAsia"/>
          <w:kern w:val="0"/>
          <w:szCs w:val="21"/>
        </w:rPr>
        <w:t>该文档对OneSDP报表接口</w:t>
      </w:r>
      <w:r w:rsidR="00C82918" w:rsidRPr="00C90CBB">
        <w:rPr>
          <w:rFonts w:ascii="宋体" w:hAnsi="宋体" w:cs="Arial" w:hint="eastAsia"/>
          <w:kern w:val="0"/>
          <w:szCs w:val="21"/>
        </w:rPr>
        <w:t>进行说明，指导</w:t>
      </w:r>
      <w:r w:rsidRPr="00C90CBB">
        <w:rPr>
          <w:rFonts w:ascii="宋体" w:hAnsi="宋体" w:cs="Arial" w:hint="eastAsia"/>
          <w:kern w:val="0"/>
          <w:szCs w:val="21"/>
        </w:rPr>
        <w:t>报表</w:t>
      </w:r>
      <w:r w:rsidR="00C82918" w:rsidRPr="00C90CBB">
        <w:rPr>
          <w:rFonts w:ascii="宋体" w:hAnsi="宋体" w:cs="Arial" w:hint="eastAsia"/>
          <w:kern w:val="0"/>
          <w:szCs w:val="21"/>
        </w:rPr>
        <w:t>开发、测试等工作。</w:t>
      </w:r>
    </w:p>
    <w:p w:rsidR="00E54C0A" w:rsidRDefault="00B106AE" w:rsidP="00E54C0A">
      <w:pPr>
        <w:pStyle w:val="21"/>
      </w:pPr>
      <w:bookmarkStart w:id="289" w:name="_Toc397018635"/>
      <w:bookmarkStart w:id="290" w:name="_Toc435003356"/>
      <w:r>
        <w:rPr>
          <w:rFonts w:hint="eastAsia"/>
        </w:rPr>
        <w:t>约定</w:t>
      </w:r>
      <w:bookmarkEnd w:id="289"/>
      <w:r>
        <w:rPr>
          <w:rFonts w:hint="eastAsia"/>
        </w:rPr>
        <w:t>描述</w:t>
      </w:r>
      <w:bookmarkEnd w:id="290"/>
      <w:r w:rsidR="00E54C0A" w:rsidRPr="0080245B">
        <w:rPr>
          <w:rFonts w:hint="eastAsia"/>
        </w:rPr>
        <w:t xml:space="preserve"> </w:t>
      </w:r>
    </w:p>
    <w:p w:rsidR="004775C6" w:rsidRPr="004775C6" w:rsidRDefault="004775C6" w:rsidP="004775C6">
      <w:pPr>
        <w:pStyle w:val="31"/>
      </w:pPr>
      <w:bookmarkStart w:id="291" w:name="_Toc435003357"/>
      <w:r w:rsidRPr="004775C6">
        <w:rPr>
          <w:rFonts w:hint="eastAsia"/>
        </w:rPr>
        <w:t>纵表与橫表定制性</w:t>
      </w:r>
      <w:bookmarkEnd w:id="291"/>
    </w:p>
    <w:p w:rsidR="00FA2F27" w:rsidRPr="00FA2F27" w:rsidRDefault="00FA2F27" w:rsidP="00FA2F27">
      <w:pPr>
        <w:ind w:left="425" w:firstLine="420"/>
        <w:rPr>
          <w:rFonts w:ascii="Tahoma" w:hAnsi="Tahoma" w:cs="Tahoma"/>
          <w:color w:val="000000"/>
          <w:kern w:val="0"/>
          <w:sz w:val="20"/>
          <w:szCs w:val="20"/>
        </w:rPr>
      </w:pPr>
      <w:r w:rsidRPr="00FA2F27">
        <w:rPr>
          <w:rFonts w:ascii="Tahoma" w:hAnsi="Tahoma" w:cs="Tahoma" w:hint="eastAsia"/>
          <w:color w:val="000000"/>
          <w:kern w:val="0"/>
          <w:sz w:val="20"/>
          <w:szCs w:val="20"/>
        </w:rPr>
        <w:t>因为使用纵表里的扩展字段很多，涉及的场景也会很多，如果有些扩展字段在场景中都使用不到的话，就不需要向数据库写</w:t>
      </w:r>
      <w:r>
        <w:rPr>
          <w:rFonts w:ascii="Tahoma" w:hAnsi="Tahoma" w:cs="Tahoma" w:hint="eastAsia"/>
          <w:color w:val="000000"/>
          <w:kern w:val="0"/>
          <w:sz w:val="20"/>
          <w:szCs w:val="20"/>
        </w:rPr>
        <w:t>（即业务部件来记录业务不用的扩展字段的话）。</w:t>
      </w:r>
    </w:p>
    <w:p w:rsidR="00C06DF0" w:rsidRPr="00C06DF0" w:rsidRDefault="00C06DF0" w:rsidP="00C06DF0">
      <w:pPr>
        <w:widowControl/>
        <w:snapToGrid w:val="0"/>
        <w:spacing w:before="80" w:after="80" w:line="300" w:lineRule="auto"/>
        <w:ind w:left="1134"/>
        <w:rPr>
          <w:rFonts w:ascii="宋体" w:hAnsi="宋体" w:cs="Arial"/>
          <w:kern w:val="0"/>
          <w:szCs w:val="21"/>
        </w:rPr>
      </w:pPr>
      <w:r w:rsidRPr="00C06DF0">
        <w:rPr>
          <w:rFonts w:ascii="宋体" w:hAnsi="宋体" w:cs="Arial" w:hint="eastAsia"/>
          <w:kern w:val="0"/>
          <w:szCs w:val="21"/>
        </w:rPr>
        <w:t>纵表的定义方式如下图所示：</w:t>
      </w:r>
    </w:p>
    <w:tbl>
      <w:tblPr>
        <w:tblW w:w="3100" w:type="dxa"/>
        <w:jc w:val="center"/>
        <w:tblCellMar>
          <w:left w:w="0" w:type="dxa"/>
          <w:right w:w="0" w:type="dxa"/>
        </w:tblCellMar>
        <w:tblLook w:val="04A0" w:firstRow="1" w:lastRow="0" w:firstColumn="1" w:lastColumn="0" w:noHBand="0" w:noVBand="1"/>
      </w:tblPr>
      <w:tblGrid>
        <w:gridCol w:w="618"/>
        <w:gridCol w:w="696"/>
        <w:gridCol w:w="893"/>
        <w:gridCol w:w="893"/>
      </w:tblGrid>
      <w:tr w:rsidR="00C06DF0" w:rsidRPr="00C06DF0" w:rsidTr="00C06DF0">
        <w:trPr>
          <w:trHeight w:val="402"/>
          <w:jc w:val="center"/>
        </w:trPr>
        <w:tc>
          <w:tcPr>
            <w:tcW w:w="768" w:type="dxa"/>
            <w:tcBorders>
              <w:top w:val="single" w:sz="8" w:space="0" w:color="FFFFFF"/>
              <w:left w:val="single" w:sz="8" w:space="0" w:color="FFFFFF"/>
              <w:bottom w:val="single" w:sz="24" w:space="0" w:color="FFFFFF"/>
              <w:right w:val="single" w:sz="8" w:space="0" w:color="FFFFFF"/>
            </w:tcBorders>
            <w:shd w:val="clear" w:color="auto" w:fill="7F7F7F"/>
            <w:tcMar>
              <w:top w:w="72" w:type="dxa"/>
              <w:left w:w="144" w:type="dxa"/>
              <w:bottom w:w="72" w:type="dxa"/>
              <w:right w:w="144" w:type="dxa"/>
            </w:tcMar>
            <w:hideMark/>
          </w:tcPr>
          <w:p w:rsidR="00C06DF0" w:rsidRPr="00C06DF0" w:rsidRDefault="00C06DF0" w:rsidP="00C06DF0">
            <w:pPr>
              <w:widowControl/>
              <w:jc w:val="left"/>
              <w:rPr>
                <w:rFonts w:ascii="Segoe UI" w:hAnsi="Segoe UI" w:cs="Segoe UI"/>
                <w:kern w:val="0"/>
                <w:sz w:val="20"/>
                <w:szCs w:val="20"/>
                <w:shd w:val="clear" w:color="auto" w:fill="7F7F7F"/>
              </w:rPr>
            </w:pPr>
            <w:r w:rsidRPr="00C06DF0">
              <w:rPr>
                <w:rFonts w:ascii="宋体" w:hAnsi="宋体" w:cs="Calibri"/>
                <w:b/>
                <w:bCs/>
                <w:kern w:val="0"/>
                <w:sz w:val="24"/>
                <w:shd w:val="clear" w:color="auto" w:fill="7F7F7F"/>
              </w:rPr>
              <w:t>id</w:t>
            </w:r>
          </w:p>
        </w:tc>
        <w:tc>
          <w:tcPr>
            <w:tcW w:w="773" w:type="dxa"/>
            <w:tcBorders>
              <w:top w:val="single" w:sz="8" w:space="0" w:color="FFFFFF"/>
              <w:left w:val="nil"/>
              <w:bottom w:val="single" w:sz="24" w:space="0" w:color="FFFFFF"/>
              <w:right w:val="single" w:sz="8" w:space="0" w:color="FFFFFF"/>
            </w:tcBorders>
            <w:shd w:val="clear" w:color="auto" w:fill="7F7F7F"/>
            <w:tcMar>
              <w:top w:w="72" w:type="dxa"/>
              <w:left w:w="144" w:type="dxa"/>
              <w:bottom w:w="72" w:type="dxa"/>
              <w:right w:w="144" w:type="dxa"/>
            </w:tcMar>
            <w:hideMark/>
          </w:tcPr>
          <w:p w:rsidR="00C06DF0" w:rsidRPr="00C06DF0" w:rsidRDefault="00C06DF0" w:rsidP="00C06DF0">
            <w:pPr>
              <w:widowControl/>
              <w:jc w:val="left"/>
              <w:rPr>
                <w:rFonts w:ascii="Segoe UI" w:hAnsi="Segoe UI" w:cs="Segoe UI"/>
                <w:kern w:val="0"/>
                <w:sz w:val="20"/>
                <w:szCs w:val="20"/>
                <w:shd w:val="clear" w:color="auto" w:fill="7F7F7F"/>
              </w:rPr>
            </w:pPr>
            <w:r w:rsidRPr="00C06DF0">
              <w:rPr>
                <w:rFonts w:ascii="宋体" w:hAnsi="宋体" w:cs="Calibri"/>
                <w:b/>
                <w:bCs/>
                <w:kern w:val="0"/>
                <w:sz w:val="24"/>
                <w:shd w:val="clear" w:color="auto" w:fill="7F7F7F"/>
              </w:rPr>
              <w:t>key</w:t>
            </w:r>
          </w:p>
        </w:tc>
        <w:tc>
          <w:tcPr>
            <w:tcW w:w="780" w:type="dxa"/>
            <w:tcBorders>
              <w:top w:val="single" w:sz="8" w:space="0" w:color="FFFFFF"/>
              <w:left w:val="nil"/>
              <w:bottom w:val="single" w:sz="24" w:space="0" w:color="FFFFFF"/>
              <w:right w:val="single" w:sz="8" w:space="0" w:color="FFFFFF"/>
            </w:tcBorders>
            <w:shd w:val="clear" w:color="auto" w:fill="7F7F7F"/>
            <w:tcMar>
              <w:top w:w="72" w:type="dxa"/>
              <w:left w:w="144" w:type="dxa"/>
              <w:bottom w:w="72" w:type="dxa"/>
              <w:right w:w="144" w:type="dxa"/>
            </w:tcMar>
            <w:hideMark/>
          </w:tcPr>
          <w:p w:rsidR="00C06DF0" w:rsidRPr="00C06DF0" w:rsidRDefault="00C06DF0" w:rsidP="00C06DF0">
            <w:pPr>
              <w:widowControl/>
              <w:jc w:val="left"/>
              <w:rPr>
                <w:rFonts w:ascii="Segoe UI" w:hAnsi="Segoe UI" w:cs="Segoe UI"/>
                <w:kern w:val="0"/>
                <w:sz w:val="20"/>
                <w:szCs w:val="20"/>
                <w:shd w:val="clear" w:color="auto" w:fill="7F7F7F"/>
              </w:rPr>
            </w:pPr>
            <w:r w:rsidRPr="00C06DF0">
              <w:rPr>
                <w:rFonts w:ascii="宋体" w:hAnsi="宋体" w:cs="Calibri"/>
                <w:b/>
                <w:bCs/>
                <w:kern w:val="0"/>
                <w:sz w:val="24"/>
                <w:shd w:val="clear" w:color="auto" w:fill="7F7F7F"/>
              </w:rPr>
              <w:t>index</w:t>
            </w:r>
          </w:p>
        </w:tc>
        <w:tc>
          <w:tcPr>
            <w:tcW w:w="779" w:type="dxa"/>
            <w:tcBorders>
              <w:top w:val="single" w:sz="8" w:space="0" w:color="FFFFFF"/>
              <w:left w:val="nil"/>
              <w:bottom w:val="single" w:sz="24" w:space="0" w:color="FFFFFF"/>
              <w:right w:val="single" w:sz="8" w:space="0" w:color="FFFFFF"/>
            </w:tcBorders>
            <w:shd w:val="clear" w:color="auto" w:fill="7F7F7F"/>
            <w:tcMar>
              <w:top w:w="72" w:type="dxa"/>
              <w:left w:w="144" w:type="dxa"/>
              <w:bottom w:w="72" w:type="dxa"/>
              <w:right w:w="144" w:type="dxa"/>
            </w:tcMar>
            <w:hideMark/>
          </w:tcPr>
          <w:p w:rsidR="00C06DF0" w:rsidRPr="00C06DF0" w:rsidRDefault="00C06DF0" w:rsidP="00C06DF0">
            <w:pPr>
              <w:widowControl/>
              <w:jc w:val="left"/>
              <w:rPr>
                <w:rFonts w:ascii="Segoe UI" w:hAnsi="Segoe UI" w:cs="Segoe UI"/>
                <w:kern w:val="0"/>
                <w:sz w:val="20"/>
                <w:szCs w:val="20"/>
                <w:shd w:val="clear" w:color="auto" w:fill="7F7F7F"/>
              </w:rPr>
            </w:pPr>
            <w:r w:rsidRPr="00C06DF0">
              <w:rPr>
                <w:rFonts w:ascii="宋体" w:hAnsi="宋体" w:cs="Calibri"/>
                <w:b/>
                <w:bCs/>
                <w:kern w:val="0"/>
                <w:sz w:val="24"/>
                <w:shd w:val="clear" w:color="auto" w:fill="7F7F7F"/>
              </w:rPr>
              <w:t>value</w:t>
            </w:r>
          </w:p>
        </w:tc>
      </w:tr>
      <w:tr w:rsidR="00C06DF0" w:rsidRPr="00C06DF0" w:rsidTr="00C06DF0">
        <w:trPr>
          <w:trHeight w:val="450"/>
          <w:jc w:val="center"/>
        </w:trPr>
        <w:tc>
          <w:tcPr>
            <w:tcW w:w="768" w:type="dxa"/>
            <w:tcBorders>
              <w:top w:val="nil"/>
              <w:left w:val="single" w:sz="8" w:space="0" w:color="FFFFFF"/>
              <w:bottom w:val="single" w:sz="8" w:space="0" w:color="FFFFFF"/>
              <w:right w:val="single" w:sz="8" w:space="0" w:color="FFFFFF"/>
            </w:tcBorders>
            <w:shd w:val="clear" w:color="auto" w:fill="FFC000"/>
            <w:tcMar>
              <w:top w:w="72" w:type="dxa"/>
              <w:left w:w="144" w:type="dxa"/>
              <w:bottom w:w="72" w:type="dxa"/>
              <w:right w:w="144" w:type="dxa"/>
            </w:tcMar>
            <w:hideMark/>
          </w:tcPr>
          <w:p w:rsidR="00C06DF0" w:rsidRPr="00C06DF0" w:rsidRDefault="00C06DF0" w:rsidP="00C06DF0">
            <w:pPr>
              <w:widowControl/>
              <w:jc w:val="left"/>
              <w:rPr>
                <w:rFonts w:ascii="Segoe UI" w:hAnsi="Segoe UI" w:cs="Segoe UI"/>
                <w:kern w:val="0"/>
                <w:sz w:val="20"/>
                <w:szCs w:val="20"/>
              </w:rPr>
            </w:pPr>
          </w:p>
        </w:tc>
        <w:tc>
          <w:tcPr>
            <w:tcW w:w="773" w:type="dxa"/>
            <w:tcBorders>
              <w:top w:val="nil"/>
              <w:left w:val="nil"/>
              <w:bottom w:val="single" w:sz="8" w:space="0" w:color="FFFFFF"/>
              <w:right w:val="single" w:sz="8" w:space="0" w:color="FFFFFF"/>
            </w:tcBorders>
            <w:shd w:val="clear" w:color="auto" w:fill="FFC000"/>
            <w:tcMar>
              <w:top w:w="72" w:type="dxa"/>
              <w:left w:w="144" w:type="dxa"/>
              <w:bottom w:w="72" w:type="dxa"/>
              <w:right w:w="144" w:type="dxa"/>
            </w:tcMar>
            <w:hideMark/>
          </w:tcPr>
          <w:p w:rsidR="00C06DF0" w:rsidRPr="00C06DF0" w:rsidRDefault="00C06DF0" w:rsidP="00C06DF0">
            <w:pPr>
              <w:widowControl/>
              <w:jc w:val="left"/>
              <w:rPr>
                <w:rFonts w:ascii="Segoe UI" w:hAnsi="Segoe UI" w:cs="Segoe UI"/>
                <w:kern w:val="0"/>
                <w:sz w:val="20"/>
                <w:szCs w:val="20"/>
              </w:rPr>
            </w:pPr>
          </w:p>
        </w:tc>
        <w:tc>
          <w:tcPr>
            <w:tcW w:w="780" w:type="dxa"/>
            <w:tcBorders>
              <w:top w:val="nil"/>
              <w:left w:val="nil"/>
              <w:bottom w:val="single" w:sz="8" w:space="0" w:color="FFFFFF"/>
              <w:right w:val="single" w:sz="8" w:space="0" w:color="FFFFFF"/>
            </w:tcBorders>
            <w:shd w:val="clear" w:color="auto" w:fill="FFC000"/>
            <w:tcMar>
              <w:top w:w="72" w:type="dxa"/>
              <w:left w:w="144" w:type="dxa"/>
              <w:bottom w:w="72" w:type="dxa"/>
              <w:right w:w="144" w:type="dxa"/>
            </w:tcMar>
            <w:hideMark/>
          </w:tcPr>
          <w:p w:rsidR="00C06DF0" w:rsidRPr="00C06DF0" w:rsidRDefault="00C06DF0" w:rsidP="00C06DF0">
            <w:pPr>
              <w:widowControl/>
              <w:jc w:val="left"/>
              <w:rPr>
                <w:rFonts w:ascii="Segoe UI" w:hAnsi="Segoe UI" w:cs="Segoe UI"/>
                <w:kern w:val="0"/>
                <w:sz w:val="20"/>
                <w:szCs w:val="20"/>
              </w:rPr>
            </w:pPr>
          </w:p>
        </w:tc>
        <w:tc>
          <w:tcPr>
            <w:tcW w:w="779" w:type="dxa"/>
            <w:tcBorders>
              <w:top w:val="nil"/>
              <w:left w:val="nil"/>
              <w:bottom w:val="single" w:sz="8" w:space="0" w:color="FFFFFF"/>
              <w:right w:val="single" w:sz="8" w:space="0" w:color="FFFFFF"/>
            </w:tcBorders>
            <w:shd w:val="clear" w:color="auto" w:fill="FFC000"/>
            <w:tcMar>
              <w:top w:w="72" w:type="dxa"/>
              <w:left w:w="144" w:type="dxa"/>
              <w:bottom w:w="72" w:type="dxa"/>
              <w:right w:w="144" w:type="dxa"/>
            </w:tcMar>
            <w:hideMark/>
          </w:tcPr>
          <w:p w:rsidR="00C06DF0" w:rsidRPr="00C06DF0" w:rsidRDefault="00C06DF0" w:rsidP="00C06DF0">
            <w:pPr>
              <w:widowControl/>
              <w:jc w:val="left"/>
              <w:rPr>
                <w:rFonts w:ascii="Segoe UI" w:hAnsi="Segoe UI" w:cs="Segoe UI"/>
                <w:kern w:val="0"/>
                <w:sz w:val="20"/>
                <w:szCs w:val="20"/>
              </w:rPr>
            </w:pPr>
          </w:p>
        </w:tc>
      </w:tr>
      <w:tr w:rsidR="00C06DF0" w:rsidRPr="00C06DF0" w:rsidTr="00C06DF0">
        <w:trPr>
          <w:trHeight w:val="405"/>
          <w:jc w:val="center"/>
        </w:trPr>
        <w:tc>
          <w:tcPr>
            <w:tcW w:w="768" w:type="dxa"/>
            <w:tcBorders>
              <w:top w:val="nil"/>
              <w:left w:val="single" w:sz="8" w:space="0" w:color="FFFFFF"/>
              <w:bottom w:val="single" w:sz="8" w:space="0" w:color="FFFFFF"/>
              <w:right w:val="single" w:sz="8" w:space="0" w:color="FFFFFF"/>
            </w:tcBorders>
            <w:shd w:val="clear" w:color="auto" w:fill="FFC000"/>
            <w:tcMar>
              <w:top w:w="72" w:type="dxa"/>
              <w:left w:w="144" w:type="dxa"/>
              <w:bottom w:w="72" w:type="dxa"/>
              <w:right w:w="144" w:type="dxa"/>
            </w:tcMar>
            <w:hideMark/>
          </w:tcPr>
          <w:p w:rsidR="00C06DF0" w:rsidRPr="00C06DF0" w:rsidRDefault="00C06DF0" w:rsidP="00C06DF0">
            <w:pPr>
              <w:widowControl/>
              <w:jc w:val="left"/>
              <w:rPr>
                <w:rFonts w:ascii="Segoe UI" w:hAnsi="Segoe UI" w:cs="Segoe UI"/>
                <w:kern w:val="0"/>
                <w:sz w:val="20"/>
                <w:szCs w:val="20"/>
              </w:rPr>
            </w:pPr>
          </w:p>
        </w:tc>
        <w:tc>
          <w:tcPr>
            <w:tcW w:w="773" w:type="dxa"/>
            <w:tcBorders>
              <w:top w:val="nil"/>
              <w:left w:val="nil"/>
              <w:bottom w:val="single" w:sz="8" w:space="0" w:color="FFFFFF"/>
              <w:right w:val="single" w:sz="8" w:space="0" w:color="FFFFFF"/>
            </w:tcBorders>
            <w:shd w:val="clear" w:color="auto" w:fill="FFC000"/>
            <w:tcMar>
              <w:top w:w="72" w:type="dxa"/>
              <w:left w:w="144" w:type="dxa"/>
              <w:bottom w:w="72" w:type="dxa"/>
              <w:right w:w="144" w:type="dxa"/>
            </w:tcMar>
            <w:hideMark/>
          </w:tcPr>
          <w:p w:rsidR="00C06DF0" w:rsidRPr="00C06DF0" w:rsidRDefault="00C06DF0" w:rsidP="00C06DF0">
            <w:pPr>
              <w:widowControl/>
              <w:jc w:val="left"/>
              <w:rPr>
                <w:rFonts w:ascii="Segoe UI" w:hAnsi="Segoe UI" w:cs="Segoe UI"/>
                <w:kern w:val="0"/>
                <w:sz w:val="20"/>
                <w:szCs w:val="20"/>
              </w:rPr>
            </w:pPr>
          </w:p>
        </w:tc>
        <w:tc>
          <w:tcPr>
            <w:tcW w:w="780" w:type="dxa"/>
            <w:tcBorders>
              <w:top w:val="nil"/>
              <w:left w:val="nil"/>
              <w:bottom w:val="single" w:sz="8" w:space="0" w:color="FFFFFF"/>
              <w:right w:val="single" w:sz="8" w:space="0" w:color="FFFFFF"/>
            </w:tcBorders>
            <w:shd w:val="clear" w:color="auto" w:fill="FFC000"/>
            <w:tcMar>
              <w:top w:w="72" w:type="dxa"/>
              <w:left w:w="144" w:type="dxa"/>
              <w:bottom w:w="72" w:type="dxa"/>
              <w:right w:w="144" w:type="dxa"/>
            </w:tcMar>
            <w:hideMark/>
          </w:tcPr>
          <w:p w:rsidR="00C06DF0" w:rsidRPr="00C06DF0" w:rsidRDefault="00C06DF0" w:rsidP="00C06DF0">
            <w:pPr>
              <w:widowControl/>
              <w:jc w:val="left"/>
              <w:rPr>
                <w:rFonts w:ascii="Segoe UI" w:hAnsi="Segoe UI" w:cs="Segoe UI"/>
                <w:kern w:val="0"/>
                <w:sz w:val="20"/>
                <w:szCs w:val="20"/>
              </w:rPr>
            </w:pPr>
          </w:p>
        </w:tc>
        <w:tc>
          <w:tcPr>
            <w:tcW w:w="779" w:type="dxa"/>
            <w:tcBorders>
              <w:top w:val="nil"/>
              <w:left w:val="nil"/>
              <w:bottom w:val="single" w:sz="8" w:space="0" w:color="FFFFFF"/>
              <w:right w:val="single" w:sz="8" w:space="0" w:color="FFFFFF"/>
            </w:tcBorders>
            <w:shd w:val="clear" w:color="auto" w:fill="FFC000"/>
            <w:tcMar>
              <w:top w:w="72" w:type="dxa"/>
              <w:left w:w="144" w:type="dxa"/>
              <w:bottom w:w="72" w:type="dxa"/>
              <w:right w:w="144" w:type="dxa"/>
            </w:tcMar>
            <w:hideMark/>
          </w:tcPr>
          <w:p w:rsidR="00C06DF0" w:rsidRPr="00C06DF0" w:rsidRDefault="00C06DF0" w:rsidP="00C06DF0">
            <w:pPr>
              <w:widowControl/>
              <w:jc w:val="left"/>
              <w:rPr>
                <w:rFonts w:ascii="Segoe UI" w:hAnsi="Segoe UI" w:cs="Segoe UI"/>
                <w:kern w:val="0"/>
                <w:sz w:val="20"/>
                <w:szCs w:val="20"/>
              </w:rPr>
            </w:pPr>
          </w:p>
        </w:tc>
      </w:tr>
      <w:tr w:rsidR="00C06DF0" w:rsidRPr="00C06DF0" w:rsidTr="00C06DF0">
        <w:trPr>
          <w:trHeight w:val="399"/>
          <w:jc w:val="center"/>
        </w:trPr>
        <w:tc>
          <w:tcPr>
            <w:tcW w:w="768" w:type="dxa"/>
            <w:tcBorders>
              <w:top w:val="nil"/>
              <w:left w:val="single" w:sz="8" w:space="0" w:color="FFFFFF"/>
              <w:bottom w:val="single" w:sz="8" w:space="0" w:color="FFFFFF"/>
              <w:right w:val="single" w:sz="8" w:space="0" w:color="FFFFFF"/>
            </w:tcBorders>
            <w:shd w:val="clear" w:color="auto" w:fill="FFC000"/>
            <w:tcMar>
              <w:top w:w="72" w:type="dxa"/>
              <w:left w:w="144" w:type="dxa"/>
              <w:bottom w:w="72" w:type="dxa"/>
              <w:right w:w="144" w:type="dxa"/>
            </w:tcMar>
            <w:hideMark/>
          </w:tcPr>
          <w:p w:rsidR="00C06DF0" w:rsidRPr="00C06DF0" w:rsidRDefault="00C06DF0" w:rsidP="00C06DF0">
            <w:pPr>
              <w:widowControl/>
              <w:jc w:val="left"/>
              <w:rPr>
                <w:rFonts w:ascii="Segoe UI" w:hAnsi="Segoe UI" w:cs="Segoe UI"/>
                <w:kern w:val="0"/>
                <w:sz w:val="20"/>
                <w:szCs w:val="20"/>
              </w:rPr>
            </w:pPr>
          </w:p>
        </w:tc>
        <w:tc>
          <w:tcPr>
            <w:tcW w:w="773" w:type="dxa"/>
            <w:tcBorders>
              <w:top w:val="nil"/>
              <w:left w:val="nil"/>
              <w:bottom w:val="single" w:sz="8" w:space="0" w:color="FFFFFF"/>
              <w:right w:val="single" w:sz="8" w:space="0" w:color="FFFFFF"/>
            </w:tcBorders>
            <w:shd w:val="clear" w:color="auto" w:fill="FFC000"/>
            <w:tcMar>
              <w:top w:w="72" w:type="dxa"/>
              <w:left w:w="144" w:type="dxa"/>
              <w:bottom w:w="72" w:type="dxa"/>
              <w:right w:w="144" w:type="dxa"/>
            </w:tcMar>
            <w:hideMark/>
          </w:tcPr>
          <w:p w:rsidR="00C06DF0" w:rsidRPr="00C06DF0" w:rsidRDefault="00C06DF0" w:rsidP="00C06DF0">
            <w:pPr>
              <w:widowControl/>
              <w:jc w:val="left"/>
              <w:rPr>
                <w:rFonts w:ascii="Segoe UI" w:hAnsi="Segoe UI" w:cs="Segoe UI"/>
                <w:kern w:val="0"/>
                <w:sz w:val="20"/>
                <w:szCs w:val="20"/>
              </w:rPr>
            </w:pPr>
          </w:p>
        </w:tc>
        <w:tc>
          <w:tcPr>
            <w:tcW w:w="780" w:type="dxa"/>
            <w:tcBorders>
              <w:top w:val="nil"/>
              <w:left w:val="nil"/>
              <w:bottom w:val="single" w:sz="8" w:space="0" w:color="FFFFFF"/>
              <w:right w:val="single" w:sz="8" w:space="0" w:color="FFFFFF"/>
            </w:tcBorders>
            <w:shd w:val="clear" w:color="auto" w:fill="FFC000"/>
            <w:tcMar>
              <w:top w:w="72" w:type="dxa"/>
              <w:left w:w="144" w:type="dxa"/>
              <w:bottom w:w="72" w:type="dxa"/>
              <w:right w:w="144" w:type="dxa"/>
            </w:tcMar>
            <w:hideMark/>
          </w:tcPr>
          <w:p w:rsidR="00C06DF0" w:rsidRPr="00C06DF0" w:rsidRDefault="00C06DF0" w:rsidP="00C06DF0">
            <w:pPr>
              <w:widowControl/>
              <w:jc w:val="left"/>
              <w:rPr>
                <w:rFonts w:ascii="Segoe UI" w:hAnsi="Segoe UI" w:cs="Segoe UI"/>
                <w:kern w:val="0"/>
                <w:sz w:val="20"/>
                <w:szCs w:val="20"/>
              </w:rPr>
            </w:pPr>
          </w:p>
        </w:tc>
        <w:tc>
          <w:tcPr>
            <w:tcW w:w="779" w:type="dxa"/>
            <w:tcBorders>
              <w:top w:val="nil"/>
              <w:left w:val="nil"/>
              <w:bottom w:val="single" w:sz="8" w:space="0" w:color="FFFFFF"/>
              <w:right w:val="single" w:sz="8" w:space="0" w:color="FFFFFF"/>
            </w:tcBorders>
            <w:shd w:val="clear" w:color="auto" w:fill="FFC000"/>
            <w:tcMar>
              <w:top w:w="72" w:type="dxa"/>
              <w:left w:w="144" w:type="dxa"/>
              <w:bottom w:w="72" w:type="dxa"/>
              <w:right w:w="144" w:type="dxa"/>
            </w:tcMar>
            <w:hideMark/>
          </w:tcPr>
          <w:p w:rsidR="00C06DF0" w:rsidRPr="00C06DF0" w:rsidRDefault="00C06DF0" w:rsidP="00C06DF0">
            <w:pPr>
              <w:widowControl/>
              <w:jc w:val="left"/>
              <w:rPr>
                <w:rFonts w:ascii="Segoe UI" w:hAnsi="Segoe UI" w:cs="Segoe UI"/>
                <w:kern w:val="0"/>
                <w:sz w:val="20"/>
                <w:szCs w:val="20"/>
              </w:rPr>
            </w:pPr>
          </w:p>
        </w:tc>
      </w:tr>
      <w:tr w:rsidR="00C06DF0" w:rsidRPr="00C06DF0" w:rsidTr="00C06DF0">
        <w:trPr>
          <w:trHeight w:val="393"/>
          <w:jc w:val="center"/>
        </w:trPr>
        <w:tc>
          <w:tcPr>
            <w:tcW w:w="768" w:type="dxa"/>
            <w:tcBorders>
              <w:top w:val="nil"/>
              <w:left w:val="single" w:sz="8" w:space="0" w:color="FFFFFF"/>
              <w:bottom w:val="single" w:sz="8" w:space="0" w:color="FFFFFF"/>
              <w:right w:val="single" w:sz="8" w:space="0" w:color="FFFFFF"/>
            </w:tcBorders>
            <w:shd w:val="clear" w:color="auto" w:fill="FFC000"/>
            <w:tcMar>
              <w:top w:w="72" w:type="dxa"/>
              <w:left w:w="144" w:type="dxa"/>
              <w:bottom w:w="72" w:type="dxa"/>
              <w:right w:w="144" w:type="dxa"/>
            </w:tcMar>
            <w:hideMark/>
          </w:tcPr>
          <w:p w:rsidR="00C06DF0" w:rsidRPr="00C06DF0" w:rsidRDefault="00C06DF0" w:rsidP="00C06DF0">
            <w:pPr>
              <w:widowControl/>
              <w:jc w:val="left"/>
              <w:rPr>
                <w:rFonts w:ascii="Segoe UI" w:hAnsi="Segoe UI" w:cs="Segoe UI"/>
                <w:kern w:val="0"/>
                <w:sz w:val="20"/>
                <w:szCs w:val="20"/>
              </w:rPr>
            </w:pPr>
          </w:p>
        </w:tc>
        <w:tc>
          <w:tcPr>
            <w:tcW w:w="773" w:type="dxa"/>
            <w:tcBorders>
              <w:top w:val="nil"/>
              <w:left w:val="nil"/>
              <w:bottom w:val="single" w:sz="8" w:space="0" w:color="FFFFFF"/>
              <w:right w:val="single" w:sz="8" w:space="0" w:color="FFFFFF"/>
            </w:tcBorders>
            <w:shd w:val="clear" w:color="auto" w:fill="FFC000"/>
            <w:tcMar>
              <w:top w:w="72" w:type="dxa"/>
              <w:left w:w="144" w:type="dxa"/>
              <w:bottom w:w="72" w:type="dxa"/>
              <w:right w:w="144" w:type="dxa"/>
            </w:tcMar>
            <w:hideMark/>
          </w:tcPr>
          <w:p w:rsidR="00C06DF0" w:rsidRPr="00C06DF0" w:rsidRDefault="00C06DF0" w:rsidP="00C06DF0">
            <w:pPr>
              <w:widowControl/>
              <w:jc w:val="left"/>
              <w:rPr>
                <w:rFonts w:ascii="Segoe UI" w:hAnsi="Segoe UI" w:cs="Segoe UI"/>
                <w:kern w:val="0"/>
                <w:sz w:val="20"/>
                <w:szCs w:val="20"/>
              </w:rPr>
            </w:pPr>
          </w:p>
        </w:tc>
        <w:tc>
          <w:tcPr>
            <w:tcW w:w="780" w:type="dxa"/>
            <w:tcBorders>
              <w:top w:val="nil"/>
              <w:left w:val="nil"/>
              <w:bottom w:val="single" w:sz="8" w:space="0" w:color="FFFFFF"/>
              <w:right w:val="single" w:sz="8" w:space="0" w:color="FFFFFF"/>
            </w:tcBorders>
            <w:shd w:val="clear" w:color="auto" w:fill="FFC000"/>
            <w:tcMar>
              <w:top w:w="72" w:type="dxa"/>
              <w:left w:w="144" w:type="dxa"/>
              <w:bottom w:w="72" w:type="dxa"/>
              <w:right w:w="144" w:type="dxa"/>
            </w:tcMar>
            <w:hideMark/>
          </w:tcPr>
          <w:p w:rsidR="00C06DF0" w:rsidRPr="00C06DF0" w:rsidRDefault="00C06DF0" w:rsidP="00C06DF0">
            <w:pPr>
              <w:widowControl/>
              <w:jc w:val="left"/>
              <w:rPr>
                <w:rFonts w:ascii="Segoe UI" w:hAnsi="Segoe UI" w:cs="Segoe UI"/>
                <w:kern w:val="0"/>
                <w:sz w:val="20"/>
                <w:szCs w:val="20"/>
              </w:rPr>
            </w:pPr>
          </w:p>
        </w:tc>
        <w:tc>
          <w:tcPr>
            <w:tcW w:w="779" w:type="dxa"/>
            <w:tcBorders>
              <w:top w:val="nil"/>
              <w:left w:val="nil"/>
              <w:bottom w:val="single" w:sz="8" w:space="0" w:color="FFFFFF"/>
              <w:right w:val="single" w:sz="8" w:space="0" w:color="FFFFFF"/>
            </w:tcBorders>
            <w:shd w:val="clear" w:color="auto" w:fill="FFC000"/>
            <w:tcMar>
              <w:top w:w="72" w:type="dxa"/>
              <w:left w:w="144" w:type="dxa"/>
              <w:bottom w:w="72" w:type="dxa"/>
              <w:right w:w="144" w:type="dxa"/>
            </w:tcMar>
            <w:hideMark/>
          </w:tcPr>
          <w:p w:rsidR="00C06DF0" w:rsidRPr="00C06DF0" w:rsidRDefault="00C06DF0" w:rsidP="00C06DF0">
            <w:pPr>
              <w:widowControl/>
              <w:jc w:val="left"/>
              <w:rPr>
                <w:rFonts w:ascii="Segoe UI" w:hAnsi="Segoe UI" w:cs="Segoe UI"/>
                <w:kern w:val="0"/>
                <w:sz w:val="20"/>
                <w:szCs w:val="20"/>
              </w:rPr>
            </w:pPr>
          </w:p>
        </w:tc>
      </w:tr>
      <w:tr w:rsidR="00C06DF0" w:rsidRPr="00C06DF0" w:rsidTr="00C06DF0">
        <w:trPr>
          <w:trHeight w:val="415"/>
          <w:jc w:val="center"/>
        </w:trPr>
        <w:tc>
          <w:tcPr>
            <w:tcW w:w="768" w:type="dxa"/>
            <w:tcBorders>
              <w:top w:val="nil"/>
              <w:left w:val="single" w:sz="8" w:space="0" w:color="FFFFFF"/>
              <w:bottom w:val="single" w:sz="8" w:space="0" w:color="FFFFFF"/>
              <w:right w:val="single" w:sz="8" w:space="0" w:color="FFFFFF"/>
            </w:tcBorders>
            <w:shd w:val="clear" w:color="auto" w:fill="FFC000"/>
            <w:tcMar>
              <w:top w:w="72" w:type="dxa"/>
              <w:left w:w="144" w:type="dxa"/>
              <w:bottom w:w="72" w:type="dxa"/>
              <w:right w:w="144" w:type="dxa"/>
            </w:tcMar>
            <w:hideMark/>
          </w:tcPr>
          <w:p w:rsidR="00C06DF0" w:rsidRPr="00C06DF0" w:rsidRDefault="00C06DF0" w:rsidP="00C06DF0">
            <w:pPr>
              <w:widowControl/>
              <w:jc w:val="left"/>
              <w:rPr>
                <w:rFonts w:ascii="Segoe UI" w:hAnsi="Segoe UI" w:cs="Segoe UI"/>
                <w:kern w:val="0"/>
                <w:sz w:val="20"/>
                <w:szCs w:val="20"/>
              </w:rPr>
            </w:pPr>
          </w:p>
        </w:tc>
        <w:tc>
          <w:tcPr>
            <w:tcW w:w="773" w:type="dxa"/>
            <w:tcBorders>
              <w:top w:val="nil"/>
              <w:left w:val="nil"/>
              <w:bottom w:val="single" w:sz="8" w:space="0" w:color="FFFFFF"/>
              <w:right w:val="single" w:sz="8" w:space="0" w:color="FFFFFF"/>
            </w:tcBorders>
            <w:shd w:val="clear" w:color="auto" w:fill="FFC000"/>
            <w:tcMar>
              <w:top w:w="72" w:type="dxa"/>
              <w:left w:w="144" w:type="dxa"/>
              <w:bottom w:w="72" w:type="dxa"/>
              <w:right w:w="144" w:type="dxa"/>
            </w:tcMar>
            <w:hideMark/>
          </w:tcPr>
          <w:p w:rsidR="00C06DF0" w:rsidRPr="00C06DF0" w:rsidRDefault="00C06DF0" w:rsidP="00C06DF0">
            <w:pPr>
              <w:widowControl/>
              <w:jc w:val="left"/>
              <w:rPr>
                <w:rFonts w:ascii="Segoe UI" w:hAnsi="Segoe UI" w:cs="Segoe UI"/>
                <w:kern w:val="0"/>
                <w:sz w:val="20"/>
                <w:szCs w:val="20"/>
              </w:rPr>
            </w:pPr>
          </w:p>
        </w:tc>
        <w:tc>
          <w:tcPr>
            <w:tcW w:w="780" w:type="dxa"/>
            <w:tcBorders>
              <w:top w:val="nil"/>
              <w:left w:val="nil"/>
              <w:bottom w:val="single" w:sz="8" w:space="0" w:color="FFFFFF"/>
              <w:right w:val="single" w:sz="8" w:space="0" w:color="FFFFFF"/>
            </w:tcBorders>
            <w:shd w:val="clear" w:color="auto" w:fill="FFC000"/>
            <w:tcMar>
              <w:top w:w="72" w:type="dxa"/>
              <w:left w:w="144" w:type="dxa"/>
              <w:bottom w:w="72" w:type="dxa"/>
              <w:right w:w="144" w:type="dxa"/>
            </w:tcMar>
            <w:hideMark/>
          </w:tcPr>
          <w:p w:rsidR="00C06DF0" w:rsidRPr="00C06DF0" w:rsidRDefault="00C06DF0" w:rsidP="00C06DF0">
            <w:pPr>
              <w:widowControl/>
              <w:jc w:val="left"/>
              <w:rPr>
                <w:rFonts w:ascii="Segoe UI" w:hAnsi="Segoe UI" w:cs="Segoe UI"/>
                <w:kern w:val="0"/>
                <w:sz w:val="20"/>
                <w:szCs w:val="20"/>
              </w:rPr>
            </w:pPr>
          </w:p>
        </w:tc>
        <w:tc>
          <w:tcPr>
            <w:tcW w:w="779" w:type="dxa"/>
            <w:tcBorders>
              <w:top w:val="nil"/>
              <w:left w:val="nil"/>
              <w:bottom w:val="single" w:sz="8" w:space="0" w:color="FFFFFF"/>
              <w:right w:val="single" w:sz="8" w:space="0" w:color="FFFFFF"/>
            </w:tcBorders>
            <w:shd w:val="clear" w:color="auto" w:fill="FFC000"/>
            <w:tcMar>
              <w:top w:w="72" w:type="dxa"/>
              <w:left w:w="144" w:type="dxa"/>
              <w:bottom w:w="72" w:type="dxa"/>
              <w:right w:w="144" w:type="dxa"/>
            </w:tcMar>
            <w:hideMark/>
          </w:tcPr>
          <w:p w:rsidR="00C06DF0" w:rsidRPr="00C06DF0" w:rsidRDefault="00C06DF0" w:rsidP="00C06DF0">
            <w:pPr>
              <w:widowControl/>
              <w:jc w:val="left"/>
              <w:rPr>
                <w:rFonts w:ascii="Segoe UI" w:hAnsi="Segoe UI" w:cs="Segoe UI"/>
                <w:kern w:val="0"/>
                <w:sz w:val="20"/>
                <w:szCs w:val="20"/>
              </w:rPr>
            </w:pPr>
          </w:p>
        </w:tc>
      </w:tr>
    </w:tbl>
    <w:p w:rsidR="00C06DF0" w:rsidRPr="00C06DF0" w:rsidRDefault="00C06DF0" w:rsidP="00C06DF0">
      <w:pPr>
        <w:widowControl/>
        <w:snapToGrid w:val="0"/>
        <w:spacing w:before="80" w:after="80" w:line="300" w:lineRule="auto"/>
        <w:ind w:left="1134"/>
        <w:rPr>
          <w:rFonts w:ascii="宋体" w:hAnsi="宋体" w:cs="Arial"/>
          <w:kern w:val="0"/>
          <w:szCs w:val="21"/>
        </w:rPr>
      </w:pPr>
      <w:bookmarkStart w:id="292" w:name="_Toc362424322"/>
      <w:r w:rsidRPr="00C06DF0">
        <w:rPr>
          <w:rFonts w:ascii="宋体" w:hAnsi="宋体" w:cs="Arial" w:hint="eastAsia"/>
          <w:kern w:val="0"/>
          <w:szCs w:val="21"/>
        </w:rPr>
        <w:t>图1     管理域数据扩展机制纵表定义方式</w:t>
      </w:r>
      <w:bookmarkEnd w:id="292"/>
    </w:p>
    <w:p w:rsidR="00C06DF0" w:rsidRPr="00C06DF0" w:rsidRDefault="00C06DF0" w:rsidP="00C06DF0">
      <w:pPr>
        <w:widowControl/>
        <w:snapToGrid w:val="0"/>
        <w:spacing w:before="80" w:after="80" w:line="300" w:lineRule="auto"/>
        <w:ind w:left="1134"/>
        <w:rPr>
          <w:rFonts w:ascii="宋体" w:hAnsi="宋体" w:cs="Arial"/>
          <w:kern w:val="0"/>
          <w:szCs w:val="21"/>
        </w:rPr>
      </w:pPr>
      <w:r w:rsidRPr="00C06DF0">
        <w:rPr>
          <w:rFonts w:ascii="宋体" w:hAnsi="宋体" w:cs="Arial" w:hint="eastAsia"/>
          <w:kern w:val="0"/>
          <w:szCs w:val="21"/>
        </w:rPr>
        <w:t>对于每一种数据模型，其扩展参数都对应有独立的一张纵表定义。id&amp;key&amp;index字段作为数据库主键。其中，id字段用于与主数据表的数据标识进行关联，由基线填写；key用于定义扩展字段的标识，由定制决定key的具体取值及含义；value用于扩展字段的标识，由定制决定value的取值范围并负责校验；index用于扩展字段允许多值时不同取值的索引，由基线填写，不在对外接口中呈现。</w:t>
      </w:r>
    </w:p>
    <w:p w:rsidR="00C06DF0" w:rsidRPr="00C06DF0" w:rsidRDefault="00C06DF0" w:rsidP="00C06DF0">
      <w:pPr>
        <w:widowControl/>
        <w:snapToGrid w:val="0"/>
        <w:spacing w:before="80" w:after="80" w:line="300" w:lineRule="auto"/>
        <w:ind w:left="1134"/>
        <w:rPr>
          <w:rFonts w:ascii="宋体" w:hAnsi="宋体" w:cs="Arial"/>
          <w:kern w:val="0"/>
          <w:szCs w:val="21"/>
        </w:rPr>
      </w:pPr>
      <w:r w:rsidRPr="00C06DF0">
        <w:rPr>
          <w:rFonts w:ascii="宋体" w:hAnsi="宋体" w:cs="Arial" w:hint="eastAsia"/>
          <w:kern w:val="0"/>
          <w:szCs w:val="21"/>
        </w:rPr>
        <w:t>原则上，基线固化字段不使用纵表进行扩展，而是使用横表固化字段进行扩展，以防止基线扩展与定制扩展相冲突。</w:t>
      </w:r>
    </w:p>
    <w:p w:rsidR="00C06DF0" w:rsidRDefault="00C06DF0" w:rsidP="007E5D60">
      <w:pPr>
        <w:widowControl/>
        <w:snapToGrid w:val="0"/>
        <w:spacing w:before="80" w:after="80" w:line="300" w:lineRule="auto"/>
        <w:ind w:left="1134"/>
        <w:rPr>
          <w:rFonts w:ascii="宋体" w:hAnsi="宋体" w:cs="Arial"/>
          <w:kern w:val="0"/>
          <w:szCs w:val="21"/>
        </w:rPr>
      </w:pPr>
      <w:r w:rsidRPr="00C06DF0">
        <w:rPr>
          <w:rFonts w:ascii="宋体" w:hAnsi="宋体" w:cs="Arial" w:hint="eastAsia"/>
          <w:kern w:val="0"/>
          <w:szCs w:val="21"/>
        </w:rPr>
        <w:t>对于纵表扩展参数的增加或修改操作，为数据模型的新增或修改接口定义中存在独立的数据结构标识为纵表扩展参数，接口调用者将扩展数据填入该数据结构中实现，按照key进行保存；对于纵表扩展参数的获取操作，为数据模型的</w:t>
      </w:r>
      <w:r w:rsidRPr="00C06DF0">
        <w:rPr>
          <w:rFonts w:ascii="宋体" w:hAnsi="宋体" w:cs="Arial" w:hint="eastAsia"/>
          <w:kern w:val="0"/>
          <w:szCs w:val="21"/>
        </w:rPr>
        <w:lastRenderedPageBreak/>
        <w:t>获取接口定义中存在独立的数据结构标识为纵表扩展参数，在获取时接口提供者将纵表的key-value键值对列表填入该数据结构中返回；对于纵表扩展参数的查询操作，为数据模型的查询接口定义中，通过（（指定的key）和（value取值范围））的组合，查询出符合条件的数据模型标识列表，组合为“与”的方式。对于纵表参数，由于一种数据模型的任何一个扩展参数都会保存为纵表中的一条记录，导致纵表中的数据量较大，且查询时首先需要在数据库中找出指定key，因此性能略差；但由于不限制扩展个数，因此扩展性较好。</w:t>
      </w:r>
    </w:p>
    <w:p w:rsidR="004775C6" w:rsidRPr="004775C6" w:rsidRDefault="004775C6" w:rsidP="004775C6">
      <w:pPr>
        <w:pStyle w:val="31"/>
      </w:pPr>
      <w:bookmarkStart w:id="293" w:name="_Toc435003358"/>
      <w:r>
        <w:rPr>
          <w:rFonts w:hint="eastAsia"/>
        </w:rPr>
        <w:t>产品解耦说明</w:t>
      </w:r>
      <w:bookmarkEnd w:id="293"/>
    </w:p>
    <w:p w:rsidR="006F559B" w:rsidRDefault="006F559B" w:rsidP="00EF54D7">
      <w:pPr>
        <w:ind w:left="840" w:firstLine="420"/>
      </w:pPr>
      <w:r>
        <w:rPr>
          <w:rFonts w:hint="eastAsia"/>
        </w:rPr>
        <w:t>在</w:t>
      </w:r>
      <w:r>
        <w:rPr>
          <w:rFonts w:hint="eastAsia"/>
        </w:rPr>
        <w:t>OneSDP V200R003C10</w:t>
      </w:r>
      <w:r>
        <w:rPr>
          <w:rFonts w:hint="eastAsia"/>
        </w:rPr>
        <w:t>版本做了产品解耦，解耦之前运营域、用户域、计费域是共表，所以数据模型的内部键值是一样的。解耦之后三个域的数据进行各自维护自己的数据库表，数据模型维护三份。</w:t>
      </w:r>
    </w:p>
    <w:p w:rsidR="00EF54D7" w:rsidRDefault="00EF54D7" w:rsidP="00EF54D7">
      <w:pPr>
        <w:ind w:left="840" w:firstLine="420"/>
      </w:pPr>
      <w:r>
        <w:rPr>
          <w:rFonts w:hint="eastAsia"/>
        </w:rPr>
        <w:t>PMS</w:t>
      </w:r>
      <w:r>
        <w:rPr>
          <w:rFonts w:hint="eastAsia"/>
        </w:rPr>
        <w:t>、</w:t>
      </w:r>
      <w:r>
        <w:rPr>
          <w:rFonts w:hint="eastAsia"/>
        </w:rPr>
        <w:t>SIS</w:t>
      </w:r>
      <w:r>
        <w:rPr>
          <w:rFonts w:hint="eastAsia"/>
        </w:rPr>
        <w:t>、</w:t>
      </w:r>
      <w:r>
        <w:rPr>
          <w:rFonts w:hint="eastAsia"/>
        </w:rPr>
        <w:t>Charging</w:t>
      </w:r>
      <w:r>
        <w:rPr>
          <w:rFonts w:hint="eastAsia"/>
        </w:rPr>
        <w:t>各自维护自己的数据库表，对外不可见，对外通过接口提供服务。</w:t>
      </w:r>
      <w:r>
        <w:rPr>
          <w:rFonts w:hint="eastAsia"/>
        </w:rPr>
        <w:t>PMS</w:t>
      </w:r>
      <w:r>
        <w:rPr>
          <w:rFonts w:hint="eastAsia"/>
        </w:rPr>
        <w:t>维护产品的全量数据，当</w:t>
      </w:r>
      <w:r>
        <w:rPr>
          <w:rFonts w:hint="eastAsia"/>
        </w:rPr>
        <w:t>PMS</w:t>
      </w:r>
      <w:r>
        <w:rPr>
          <w:rFonts w:hint="eastAsia"/>
        </w:rPr>
        <w:t>产品数据发生变化时，</w:t>
      </w:r>
      <w:r>
        <w:rPr>
          <w:rFonts w:hint="eastAsia"/>
        </w:rPr>
        <w:t>PMS</w:t>
      </w:r>
      <w:r>
        <w:rPr>
          <w:rFonts w:hint="eastAsia"/>
        </w:rPr>
        <w:t>把变化事件通知到</w:t>
      </w:r>
      <w:r>
        <w:rPr>
          <w:rFonts w:hint="eastAsia"/>
        </w:rPr>
        <w:t>MQ</w:t>
      </w:r>
      <w:r>
        <w:rPr>
          <w:rFonts w:hint="eastAsia"/>
        </w:rPr>
        <w:t>，</w:t>
      </w:r>
      <w:r>
        <w:rPr>
          <w:rFonts w:hint="eastAsia"/>
        </w:rPr>
        <w:t>MQ</w:t>
      </w:r>
      <w:r>
        <w:rPr>
          <w:rFonts w:hint="eastAsia"/>
        </w:rPr>
        <w:t>根据订阅关系分别通知</w:t>
      </w:r>
      <w:r>
        <w:rPr>
          <w:rFonts w:hint="eastAsia"/>
        </w:rPr>
        <w:t>SIS</w:t>
      </w:r>
      <w:r>
        <w:rPr>
          <w:rFonts w:hint="eastAsia"/>
        </w:rPr>
        <w:t>、</w:t>
      </w:r>
      <w:r>
        <w:rPr>
          <w:rFonts w:hint="eastAsia"/>
        </w:rPr>
        <w:t>Charging</w:t>
      </w:r>
      <w:r>
        <w:rPr>
          <w:rFonts w:hint="eastAsia"/>
        </w:rPr>
        <w:t>。</w:t>
      </w:r>
      <w:r>
        <w:rPr>
          <w:rFonts w:hint="eastAsia"/>
        </w:rPr>
        <w:t>SIS</w:t>
      </w:r>
      <w:r>
        <w:rPr>
          <w:rFonts w:hint="eastAsia"/>
        </w:rPr>
        <w:t>、</w:t>
      </w:r>
      <w:r>
        <w:rPr>
          <w:rFonts w:hint="eastAsia"/>
        </w:rPr>
        <w:t>Charging</w:t>
      </w:r>
      <w:r>
        <w:rPr>
          <w:rFonts w:hint="eastAsia"/>
        </w:rPr>
        <w:t>从</w:t>
      </w:r>
      <w:r>
        <w:rPr>
          <w:rFonts w:hint="eastAsia"/>
        </w:rPr>
        <w:t>PMS</w:t>
      </w:r>
      <w:r>
        <w:rPr>
          <w:rFonts w:hint="eastAsia"/>
        </w:rPr>
        <w:t>获取产品和定价对象数据转换成自己需要的数据。如下：</w:t>
      </w:r>
    </w:p>
    <w:p w:rsidR="00EF54D7" w:rsidRDefault="00EF54D7" w:rsidP="00EF54D7">
      <w:pPr>
        <w:ind w:left="420" w:firstLine="420"/>
      </w:pPr>
      <w:r>
        <w:rPr>
          <w:noProof/>
        </w:rPr>
        <w:drawing>
          <wp:inline distT="0" distB="0" distL="0" distR="0" wp14:anchorId="2AB11880" wp14:editId="6705C030">
            <wp:extent cx="4706150" cy="2720947"/>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07379" cy="2721658"/>
                    </a:xfrm>
                    <a:prstGeom prst="rect">
                      <a:avLst/>
                    </a:prstGeom>
                    <a:noFill/>
                    <a:ln>
                      <a:noFill/>
                    </a:ln>
                  </pic:spPr>
                </pic:pic>
              </a:graphicData>
            </a:graphic>
          </wp:inline>
        </w:drawing>
      </w:r>
    </w:p>
    <w:p w:rsidR="00EF54D7" w:rsidRDefault="00EF54D7" w:rsidP="00EF54D7">
      <w:pPr>
        <w:ind w:left="1247"/>
      </w:pPr>
    </w:p>
    <w:p w:rsidR="006F559B" w:rsidRDefault="006F559B" w:rsidP="00EF54D7">
      <w:pPr>
        <w:ind w:left="1247"/>
      </w:pPr>
    </w:p>
    <w:tbl>
      <w:tblPr>
        <w:tblStyle w:val="af4"/>
        <w:tblW w:w="0" w:type="auto"/>
        <w:tblInd w:w="1134" w:type="dxa"/>
        <w:tblLook w:val="04A0" w:firstRow="1" w:lastRow="0" w:firstColumn="1" w:lastColumn="0" w:noHBand="0" w:noVBand="1"/>
      </w:tblPr>
      <w:tblGrid>
        <w:gridCol w:w="1761"/>
        <w:gridCol w:w="1875"/>
        <w:gridCol w:w="1876"/>
        <w:gridCol w:w="1876"/>
      </w:tblGrid>
      <w:tr w:rsidR="002E3284" w:rsidTr="002E3284">
        <w:tc>
          <w:tcPr>
            <w:tcW w:w="2130" w:type="dxa"/>
            <w:shd w:val="clear" w:color="auto" w:fill="BFBFBF" w:themeFill="background1" w:themeFillShade="BF"/>
          </w:tcPr>
          <w:p w:rsidR="002E3284" w:rsidRPr="006F559B" w:rsidRDefault="002E3284" w:rsidP="007E5D60">
            <w:pPr>
              <w:widowControl/>
              <w:snapToGrid w:val="0"/>
              <w:spacing w:before="80" w:after="80" w:line="300" w:lineRule="auto"/>
              <w:rPr>
                <w:rFonts w:ascii="宋体" w:hAnsi="宋体" w:cs="Arial"/>
                <w:b/>
                <w:kern w:val="0"/>
                <w:szCs w:val="21"/>
              </w:rPr>
            </w:pPr>
          </w:p>
        </w:tc>
        <w:tc>
          <w:tcPr>
            <w:tcW w:w="2130" w:type="dxa"/>
            <w:shd w:val="clear" w:color="auto" w:fill="BFBFBF" w:themeFill="background1" w:themeFillShade="BF"/>
          </w:tcPr>
          <w:p w:rsidR="002E3284" w:rsidRPr="006F559B" w:rsidRDefault="002E3284" w:rsidP="007E5D60">
            <w:pPr>
              <w:widowControl/>
              <w:snapToGrid w:val="0"/>
              <w:spacing w:before="80" w:after="80" w:line="300" w:lineRule="auto"/>
              <w:rPr>
                <w:rFonts w:ascii="宋体" w:hAnsi="宋体" w:cs="Arial"/>
                <w:b/>
                <w:kern w:val="0"/>
                <w:szCs w:val="21"/>
              </w:rPr>
            </w:pPr>
            <w:r w:rsidRPr="006F559B">
              <w:rPr>
                <w:rFonts w:ascii="宋体" w:hAnsi="宋体" w:cs="Arial" w:hint="eastAsia"/>
                <w:b/>
                <w:kern w:val="0"/>
                <w:szCs w:val="21"/>
              </w:rPr>
              <w:t>运营域（PMS）</w:t>
            </w:r>
          </w:p>
        </w:tc>
        <w:tc>
          <w:tcPr>
            <w:tcW w:w="2131" w:type="dxa"/>
            <w:shd w:val="clear" w:color="auto" w:fill="BFBFBF" w:themeFill="background1" w:themeFillShade="BF"/>
          </w:tcPr>
          <w:p w:rsidR="002E3284" w:rsidRPr="006F559B" w:rsidRDefault="002E3284" w:rsidP="007E5D60">
            <w:pPr>
              <w:widowControl/>
              <w:snapToGrid w:val="0"/>
              <w:spacing w:before="80" w:after="80" w:line="300" w:lineRule="auto"/>
              <w:rPr>
                <w:rFonts w:ascii="宋体" w:hAnsi="宋体" w:cs="Arial"/>
                <w:b/>
                <w:kern w:val="0"/>
                <w:szCs w:val="21"/>
              </w:rPr>
            </w:pPr>
            <w:r w:rsidRPr="006F559B">
              <w:rPr>
                <w:rFonts w:ascii="宋体" w:hAnsi="宋体" w:cs="Arial" w:hint="eastAsia"/>
                <w:b/>
                <w:kern w:val="0"/>
                <w:szCs w:val="21"/>
              </w:rPr>
              <w:t>用户域（SIS）</w:t>
            </w:r>
          </w:p>
        </w:tc>
        <w:tc>
          <w:tcPr>
            <w:tcW w:w="2131" w:type="dxa"/>
            <w:shd w:val="clear" w:color="auto" w:fill="BFBFBF" w:themeFill="background1" w:themeFillShade="BF"/>
          </w:tcPr>
          <w:p w:rsidR="002E3284" w:rsidRPr="006F559B" w:rsidRDefault="002E3284" w:rsidP="007E5D60">
            <w:pPr>
              <w:widowControl/>
              <w:snapToGrid w:val="0"/>
              <w:spacing w:before="80" w:after="80" w:line="300" w:lineRule="auto"/>
              <w:rPr>
                <w:rFonts w:ascii="宋体" w:hAnsi="宋体" w:cs="Arial"/>
                <w:b/>
                <w:kern w:val="0"/>
                <w:szCs w:val="21"/>
              </w:rPr>
            </w:pPr>
            <w:r w:rsidRPr="006F559B">
              <w:rPr>
                <w:rFonts w:ascii="宋体" w:hAnsi="宋体" w:cs="Arial" w:hint="eastAsia"/>
                <w:b/>
                <w:kern w:val="0"/>
                <w:szCs w:val="21"/>
              </w:rPr>
              <w:t>计费域（CHG）</w:t>
            </w:r>
          </w:p>
        </w:tc>
      </w:tr>
      <w:tr w:rsidR="002E3284" w:rsidTr="002E3284">
        <w:tc>
          <w:tcPr>
            <w:tcW w:w="2130" w:type="dxa"/>
          </w:tcPr>
          <w:p w:rsidR="002E3284" w:rsidRPr="006F559B" w:rsidRDefault="002E3284" w:rsidP="007E5D60">
            <w:pPr>
              <w:widowControl/>
              <w:snapToGrid w:val="0"/>
              <w:spacing w:before="80" w:after="80" w:line="300" w:lineRule="auto"/>
              <w:rPr>
                <w:rFonts w:ascii="宋体" w:hAnsi="宋体" w:cs="Arial"/>
                <w:b/>
                <w:kern w:val="0"/>
                <w:szCs w:val="21"/>
              </w:rPr>
            </w:pPr>
            <w:r w:rsidRPr="006F559B">
              <w:rPr>
                <w:rFonts w:ascii="宋体" w:hAnsi="宋体" w:cs="Arial" w:hint="eastAsia"/>
                <w:b/>
                <w:kern w:val="0"/>
                <w:szCs w:val="21"/>
              </w:rPr>
              <w:t>产品内部键值</w:t>
            </w:r>
          </w:p>
        </w:tc>
        <w:tc>
          <w:tcPr>
            <w:tcW w:w="2130" w:type="dxa"/>
          </w:tcPr>
          <w:p w:rsidR="002E3284" w:rsidRDefault="002E3284" w:rsidP="007E5D60">
            <w:pPr>
              <w:widowControl/>
              <w:snapToGrid w:val="0"/>
              <w:spacing w:before="80" w:after="80" w:line="300" w:lineRule="auto"/>
              <w:rPr>
                <w:rFonts w:ascii="宋体" w:hAnsi="宋体" w:cs="Arial"/>
                <w:kern w:val="0"/>
                <w:szCs w:val="21"/>
              </w:rPr>
            </w:pPr>
            <w:r>
              <w:rPr>
                <w:rFonts w:ascii="宋体" w:hAnsi="宋体" w:cs="Arial" w:hint="eastAsia"/>
                <w:kern w:val="0"/>
                <w:szCs w:val="21"/>
              </w:rPr>
              <w:t>独立</w:t>
            </w:r>
          </w:p>
        </w:tc>
        <w:tc>
          <w:tcPr>
            <w:tcW w:w="2131" w:type="dxa"/>
          </w:tcPr>
          <w:p w:rsidR="002E3284" w:rsidRDefault="002E3284" w:rsidP="007E5D60">
            <w:pPr>
              <w:widowControl/>
              <w:snapToGrid w:val="0"/>
              <w:spacing w:before="80" w:after="80" w:line="300" w:lineRule="auto"/>
              <w:rPr>
                <w:rFonts w:ascii="宋体" w:hAnsi="宋体" w:cs="Arial"/>
                <w:kern w:val="0"/>
                <w:szCs w:val="21"/>
              </w:rPr>
            </w:pPr>
            <w:r>
              <w:rPr>
                <w:rFonts w:ascii="宋体" w:hAnsi="宋体" w:cs="Arial" w:hint="eastAsia"/>
                <w:kern w:val="0"/>
                <w:szCs w:val="21"/>
              </w:rPr>
              <w:t>与CHG共用</w:t>
            </w:r>
          </w:p>
        </w:tc>
        <w:tc>
          <w:tcPr>
            <w:tcW w:w="2131" w:type="dxa"/>
          </w:tcPr>
          <w:p w:rsidR="002E3284" w:rsidRDefault="002E3284" w:rsidP="007E5D60">
            <w:pPr>
              <w:widowControl/>
              <w:snapToGrid w:val="0"/>
              <w:spacing w:before="80" w:after="80" w:line="300" w:lineRule="auto"/>
              <w:rPr>
                <w:rFonts w:ascii="宋体" w:hAnsi="宋体" w:cs="Arial"/>
                <w:kern w:val="0"/>
                <w:szCs w:val="21"/>
              </w:rPr>
            </w:pPr>
            <w:r>
              <w:rPr>
                <w:rFonts w:ascii="宋体" w:hAnsi="宋体" w:cs="Arial" w:hint="eastAsia"/>
                <w:kern w:val="0"/>
                <w:szCs w:val="21"/>
              </w:rPr>
              <w:t>与SIS共用</w:t>
            </w:r>
          </w:p>
        </w:tc>
      </w:tr>
      <w:tr w:rsidR="002E3284" w:rsidTr="002E3284">
        <w:tc>
          <w:tcPr>
            <w:tcW w:w="2130" w:type="dxa"/>
          </w:tcPr>
          <w:p w:rsidR="002E3284" w:rsidRPr="006F559B" w:rsidRDefault="002E3284" w:rsidP="007E5D60">
            <w:pPr>
              <w:widowControl/>
              <w:snapToGrid w:val="0"/>
              <w:spacing w:before="80" w:after="80" w:line="300" w:lineRule="auto"/>
              <w:rPr>
                <w:rFonts w:ascii="宋体" w:hAnsi="宋体" w:cs="Arial"/>
                <w:b/>
                <w:kern w:val="0"/>
                <w:szCs w:val="21"/>
              </w:rPr>
            </w:pPr>
            <w:r w:rsidRPr="006F559B">
              <w:rPr>
                <w:rFonts w:ascii="宋体" w:hAnsi="宋体" w:cs="Arial" w:hint="eastAsia"/>
                <w:b/>
                <w:kern w:val="0"/>
                <w:szCs w:val="21"/>
              </w:rPr>
              <w:t>定价对象内部键值</w:t>
            </w:r>
          </w:p>
        </w:tc>
        <w:tc>
          <w:tcPr>
            <w:tcW w:w="2130" w:type="dxa"/>
          </w:tcPr>
          <w:p w:rsidR="002E3284" w:rsidRDefault="002E3284" w:rsidP="007E5D60">
            <w:pPr>
              <w:widowControl/>
              <w:snapToGrid w:val="0"/>
              <w:spacing w:before="80" w:after="80" w:line="300" w:lineRule="auto"/>
              <w:rPr>
                <w:rFonts w:ascii="宋体" w:hAnsi="宋体" w:cs="Arial"/>
                <w:kern w:val="0"/>
                <w:szCs w:val="21"/>
              </w:rPr>
            </w:pPr>
            <w:r>
              <w:rPr>
                <w:rFonts w:ascii="宋体" w:hAnsi="宋体" w:cs="Arial" w:hint="eastAsia"/>
                <w:kern w:val="0"/>
                <w:szCs w:val="21"/>
              </w:rPr>
              <w:t>独立</w:t>
            </w:r>
          </w:p>
        </w:tc>
        <w:tc>
          <w:tcPr>
            <w:tcW w:w="2131" w:type="dxa"/>
          </w:tcPr>
          <w:p w:rsidR="002E3284" w:rsidRDefault="002E3284" w:rsidP="007E5D60">
            <w:pPr>
              <w:widowControl/>
              <w:snapToGrid w:val="0"/>
              <w:spacing w:before="80" w:after="80" w:line="300" w:lineRule="auto"/>
              <w:rPr>
                <w:rFonts w:ascii="宋体" w:hAnsi="宋体" w:cs="Arial"/>
                <w:kern w:val="0"/>
                <w:szCs w:val="21"/>
              </w:rPr>
            </w:pPr>
            <w:r>
              <w:rPr>
                <w:rFonts w:ascii="宋体" w:hAnsi="宋体" w:cs="Arial" w:hint="eastAsia"/>
                <w:kern w:val="0"/>
                <w:szCs w:val="21"/>
              </w:rPr>
              <w:t>独立</w:t>
            </w:r>
          </w:p>
        </w:tc>
        <w:tc>
          <w:tcPr>
            <w:tcW w:w="2131" w:type="dxa"/>
          </w:tcPr>
          <w:p w:rsidR="002E3284" w:rsidRDefault="002E3284" w:rsidP="007E5D60">
            <w:pPr>
              <w:widowControl/>
              <w:snapToGrid w:val="0"/>
              <w:spacing w:before="80" w:after="80" w:line="300" w:lineRule="auto"/>
              <w:rPr>
                <w:rFonts w:ascii="宋体" w:hAnsi="宋体" w:cs="Arial"/>
                <w:kern w:val="0"/>
                <w:szCs w:val="21"/>
              </w:rPr>
            </w:pPr>
            <w:r>
              <w:rPr>
                <w:rFonts w:ascii="宋体" w:hAnsi="宋体" w:cs="Arial" w:hint="eastAsia"/>
                <w:kern w:val="0"/>
                <w:szCs w:val="21"/>
              </w:rPr>
              <w:t>独立</w:t>
            </w:r>
          </w:p>
        </w:tc>
      </w:tr>
    </w:tbl>
    <w:p w:rsidR="004775C6" w:rsidRDefault="004775C6" w:rsidP="007E5D60">
      <w:pPr>
        <w:widowControl/>
        <w:snapToGrid w:val="0"/>
        <w:spacing w:before="80" w:after="80" w:line="300" w:lineRule="auto"/>
        <w:ind w:left="1134"/>
        <w:rPr>
          <w:rFonts w:ascii="宋体" w:hAnsi="宋体" w:cs="Arial"/>
          <w:kern w:val="0"/>
          <w:szCs w:val="21"/>
        </w:rPr>
      </w:pPr>
    </w:p>
    <w:p w:rsidR="004775C6" w:rsidRDefault="004775C6" w:rsidP="007E5D60">
      <w:pPr>
        <w:widowControl/>
        <w:snapToGrid w:val="0"/>
        <w:spacing w:before="80" w:after="80" w:line="300" w:lineRule="auto"/>
        <w:ind w:left="1134"/>
        <w:rPr>
          <w:rFonts w:ascii="宋体" w:hAnsi="宋体" w:cs="Arial"/>
          <w:kern w:val="0"/>
          <w:szCs w:val="21"/>
        </w:rPr>
      </w:pPr>
    </w:p>
    <w:p w:rsidR="004775C6" w:rsidRPr="00C06DF0" w:rsidRDefault="004775C6" w:rsidP="007E5D60">
      <w:pPr>
        <w:widowControl/>
        <w:snapToGrid w:val="0"/>
        <w:spacing w:before="80" w:after="80" w:line="300" w:lineRule="auto"/>
        <w:ind w:left="1134"/>
        <w:rPr>
          <w:rFonts w:ascii="宋体" w:hAnsi="宋体" w:cs="Arial"/>
          <w:kern w:val="0"/>
          <w:szCs w:val="21"/>
        </w:rPr>
      </w:pPr>
    </w:p>
    <w:p w:rsidR="009B66F9" w:rsidRDefault="009B66F9" w:rsidP="009B66F9">
      <w:pPr>
        <w:pStyle w:val="10"/>
        <w:keepLines/>
        <w:widowControl w:val="0"/>
        <w:spacing w:before="340" w:after="330" w:line="578" w:lineRule="auto"/>
      </w:pPr>
      <w:bookmarkStart w:id="294" w:name="_Toc366155756"/>
      <w:bookmarkStart w:id="295" w:name="_Toc397712877"/>
      <w:bookmarkStart w:id="296" w:name="_Toc435003359"/>
      <w:r>
        <w:rPr>
          <w:rFonts w:hint="eastAsia"/>
        </w:rPr>
        <w:t>OneSDP</w:t>
      </w:r>
      <w:bookmarkEnd w:id="294"/>
      <w:r w:rsidR="002F7B61">
        <w:rPr>
          <w:rFonts w:hint="eastAsia"/>
        </w:rPr>
        <w:t>物理表</w:t>
      </w:r>
      <w:bookmarkEnd w:id="295"/>
      <w:bookmarkEnd w:id="296"/>
    </w:p>
    <w:p w:rsidR="00CA3EBB" w:rsidRDefault="00367ADE" w:rsidP="00CA3EBB">
      <w:pPr>
        <w:pStyle w:val="21"/>
      </w:pPr>
      <w:bookmarkStart w:id="297" w:name="_Toc435003360"/>
      <w:r>
        <w:rPr>
          <w:rFonts w:hint="eastAsia"/>
        </w:rPr>
        <w:t>C</w:t>
      </w:r>
      <w:r w:rsidR="005E1AD2">
        <w:rPr>
          <w:rFonts w:hint="eastAsia"/>
        </w:rPr>
        <w:t>HG</w:t>
      </w:r>
      <w:r w:rsidR="005E1AD2">
        <w:rPr>
          <w:rFonts w:hint="eastAsia"/>
        </w:rPr>
        <w:t>业务计费</w:t>
      </w:r>
      <w:r w:rsidR="00CA3EBB">
        <w:rPr>
          <w:rFonts w:hint="eastAsia"/>
        </w:rPr>
        <w:t>物理表</w:t>
      </w:r>
      <w:ins w:id="298" w:author="wtest222" w:date="2014-10-27T11:41:00Z">
        <w:r w:rsidR="00CA3EBB">
          <w:rPr>
            <w:rFonts w:ascii="华文细黑" w:eastAsia="华文细黑" w:hAnsi="华文细黑" w:hint="eastAsia"/>
            <w:b/>
          </w:rPr>
          <w:t>（自</w:t>
        </w:r>
      </w:ins>
      <w:ins w:id="299" w:author="wurongjun 00246467" w:date="2015-04-22T16:40:00Z">
        <w:r w:rsidR="0009409B">
          <w:rPr>
            <w:rFonts w:ascii="华文细黑" w:eastAsia="华文细黑" w:hAnsi="华文细黑" w:hint="eastAsia"/>
            <w:b/>
          </w:rPr>
          <w:t>V</w:t>
        </w:r>
        <w:r w:rsidR="0009409B">
          <w:rPr>
            <w:rFonts w:ascii="华文细黑" w:eastAsia="华文细黑" w:hAnsi="华文细黑"/>
            <w:b/>
          </w:rPr>
          <w:t>2R6</w:t>
        </w:r>
      </w:ins>
      <w:ins w:id="300" w:author="wtest222" w:date="2014-10-27T11:41:00Z">
        <w:r w:rsidR="00CA3EBB">
          <w:rPr>
            <w:rFonts w:ascii="华文细黑" w:eastAsia="华文细黑" w:hAnsi="华文细黑" w:hint="eastAsia"/>
            <w:b/>
          </w:rPr>
          <w:t>C30版本不建议使用）</w:t>
        </w:r>
      </w:ins>
      <w:bookmarkEnd w:id="297"/>
    </w:p>
    <w:p w:rsidR="004F3959" w:rsidRPr="002C41A9" w:rsidRDefault="004F3959" w:rsidP="004F3959">
      <w:pPr>
        <w:pStyle w:val="31"/>
      </w:pPr>
      <w:bookmarkStart w:id="301" w:name="_Toc322785320"/>
      <w:bookmarkStart w:id="302" w:name="_Toc397680925"/>
      <w:bookmarkStart w:id="303" w:name="_Toc397712902"/>
      <w:bookmarkStart w:id="304" w:name="_Toc435003361"/>
      <w:r w:rsidRPr="002C41A9">
        <w:rPr>
          <w:rFonts w:hint="eastAsia"/>
        </w:rPr>
        <w:t>产品信息表</w:t>
      </w:r>
      <w:r w:rsidRPr="002C41A9">
        <w:rPr>
          <w:rFonts w:hint="eastAsia"/>
        </w:rPr>
        <w:t>TS_PRODUCTSPEC</w:t>
      </w:r>
      <w:bookmarkEnd w:id="301"/>
      <w:bookmarkEnd w:id="302"/>
      <w:bookmarkEnd w:id="303"/>
      <w:bookmarkEnd w:id="304"/>
    </w:p>
    <w:tbl>
      <w:tblPr>
        <w:tblW w:w="1012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473"/>
        <w:gridCol w:w="1967"/>
        <w:gridCol w:w="1215"/>
        <w:gridCol w:w="2314"/>
        <w:gridCol w:w="2151"/>
      </w:tblGrid>
      <w:tr w:rsidR="004F3959" w:rsidRPr="0019211A" w:rsidTr="004F3959">
        <w:trPr>
          <w:cantSplit/>
          <w:jc w:val="center"/>
        </w:trPr>
        <w:tc>
          <w:tcPr>
            <w:tcW w:w="2480"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F3959" w:rsidRPr="00874449" w:rsidRDefault="004F3959" w:rsidP="004F3959">
            <w:pPr>
              <w:pStyle w:val="TableHeading"/>
            </w:pPr>
            <w:r w:rsidRPr="00874449">
              <w:t>字段</w:t>
            </w:r>
          </w:p>
        </w:tc>
        <w:tc>
          <w:tcPr>
            <w:tcW w:w="1908"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F3959" w:rsidRPr="00874449" w:rsidRDefault="004F3959" w:rsidP="004F3959">
            <w:pPr>
              <w:pStyle w:val="TableHeading"/>
            </w:pPr>
            <w:r w:rsidRPr="00874449">
              <w:t>数据类型</w:t>
            </w:r>
          </w:p>
        </w:tc>
        <w:tc>
          <w:tcPr>
            <w:tcW w:w="122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F3959" w:rsidRPr="00874449" w:rsidRDefault="004F3959" w:rsidP="004F3959">
            <w:pPr>
              <w:pStyle w:val="TableHeading"/>
            </w:pPr>
            <w:r w:rsidRPr="00874449">
              <w:t>是否允许为空</w:t>
            </w:r>
          </w:p>
        </w:tc>
        <w:tc>
          <w:tcPr>
            <w:tcW w:w="233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F3959" w:rsidRPr="00874449" w:rsidRDefault="004F3959" w:rsidP="004F3959">
            <w:pPr>
              <w:pStyle w:val="TableHeading"/>
            </w:pPr>
            <w:r w:rsidRPr="00874449">
              <w:t>描述信息</w:t>
            </w:r>
          </w:p>
        </w:tc>
        <w:tc>
          <w:tcPr>
            <w:tcW w:w="2172"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F3959" w:rsidRPr="00874449" w:rsidRDefault="004F3959" w:rsidP="004F3959">
            <w:pPr>
              <w:pStyle w:val="TableHeading"/>
            </w:pPr>
            <w:r>
              <w:rPr>
                <w:rFonts w:hint="eastAsia"/>
              </w:rPr>
              <w:t>备注</w:t>
            </w:r>
          </w:p>
        </w:tc>
      </w:tr>
      <w:tr w:rsidR="004F3959" w:rsidRPr="0019211A" w:rsidTr="004F3959">
        <w:trPr>
          <w:cantSplit/>
          <w:jc w:val="center"/>
        </w:trPr>
        <w:tc>
          <w:tcPr>
            <w:tcW w:w="2480" w:type="dxa"/>
            <w:tcBorders>
              <w:top w:val="single" w:sz="6" w:space="0" w:color="auto"/>
            </w:tcBorders>
            <w:shd w:val="clear" w:color="auto" w:fill="auto"/>
          </w:tcPr>
          <w:p w:rsidR="004F3959" w:rsidRPr="005E5431" w:rsidRDefault="004F3959" w:rsidP="004F3959">
            <w:pPr>
              <w:pStyle w:val="TableText"/>
            </w:pPr>
            <w:r>
              <w:rPr>
                <w:rFonts w:hint="eastAsia"/>
              </w:rPr>
              <w:t>#</w:t>
            </w:r>
            <w:r w:rsidRPr="005E5431">
              <w:t>PRODUCTKEY</w:t>
            </w:r>
          </w:p>
        </w:tc>
        <w:tc>
          <w:tcPr>
            <w:tcW w:w="1908" w:type="dxa"/>
            <w:tcBorders>
              <w:top w:val="single" w:sz="6" w:space="0" w:color="auto"/>
            </w:tcBorders>
            <w:shd w:val="clear" w:color="auto" w:fill="auto"/>
          </w:tcPr>
          <w:p w:rsidR="004F3959" w:rsidRPr="005E5431" w:rsidRDefault="004F3959" w:rsidP="004F3959">
            <w:pPr>
              <w:pStyle w:val="TableText"/>
            </w:pPr>
            <w:r w:rsidRPr="005E5431">
              <w:t>NUMBER(10)</w:t>
            </w:r>
          </w:p>
        </w:tc>
        <w:tc>
          <w:tcPr>
            <w:tcW w:w="1227" w:type="dxa"/>
            <w:tcBorders>
              <w:top w:val="single" w:sz="6" w:space="0" w:color="auto"/>
            </w:tcBorders>
            <w:shd w:val="clear" w:color="auto" w:fill="auto"/>
          </w:tcPr>
          <w:p w:rsidR="004F3959" w:rsidRPr="005E5431" w:rsidRDefault="004F3959" w:rsidP="004F3959">
            <w:pPr>
              <w:pStyle w:val="TableText"/>
            </w:pPr>
            <w:r w:rsidRPr="005E5431">
              <w:rPr>
                <w:rFonts w:hint="eastAsia"/>
              </w:rPr>
              <w:t>N</w:t>
            </w:r>
          </w:p>
        </w:tc>
        <w:tc>
          <w:tcPr>
            <w:tcW w:w="2333" w:type="dxa"/>
            <w:tcBorders>
              <w:top w:val="single" w:sz="6" w:space="0" w:color="auto"/>
            </w:tcBorders>
            <w:shd w:val="clear" w:color="auto" w:fill="auto"/>
          </w:tcPr>
          <w:p w:rsidR="004F3959" w:rsidRPr="005E5431" w:rsidRDefault="005C1FD9" w:rsidP="004F3959">
            <w:pPr>
              <w:pStyle w:val="TableText"/>
            </w:pPr>
            <w:ins w:id="305" w:author="wtest222" w:date="2014-10-27T15:03:00Z">
              <w:r>
                <w:rPr>
                  <w:rFonts w:hint="eastAsia"/>
                </w:rPr>
                <w:t>Charging</w:t>
              </w:r>
              <w:r>
                <w:rPr>
                  <w:rFonts w:hint="eastAsia"/>
                </w:rPr>
                <w:t>内部</w:t>
              </w:r>
            </w:ins>
            <w:r w:rsidR="004F3959" w:rsidRPr="005E5431">
              <w:rPr>
                <w:rFonts w:hint="eastAsia"/>
              </w:rPr>
              <w:t>产品键值</w:t>
            </w:r>
          </w:p>
        </w:tc>
        <w:tc>
          <w:tcPr>
            <w:tcW w:w="2172" w:type="dxa"/>
            <w:tcBorders>
              <w:top w:val="single" w:sz="6" w:space="0" w:color="auto"/>
            </w:tcBorders>
            <w:shd w:val="clear" w:color="auto" w:fill="auto"/>
          </w:tcPr>
          <w:p w:rsidR="004F3959" w:rsidRPr="005E5431" w:rsidRDefault="004F3959" w:rsidP="004F3959">
            <w:pPr>
              <w:pStyle w:val="TableText"/>
            </w:pPr>
            <w:r w:rsidRPr="005E5431">
              <w:rPr>
                <w:rFonts w:hint="eastAsia"/>
              </w:rPr>
              <w:t>PK</w:t>
            </w:r>
            <w:r w:rsidRPr="005E5431">
              <w:rPr>
                <w:rFonts w:hint="eastAsia"/>
              </w:rPr>
              <w:t>（内部使用）</w:t>
            </w:r>
          </w:p>
        </w:tc>
      </w:tr>
      <w:tr w:rsidR="004F3959" w:rsidRPr="0019211A" w:rsidTr="004F3959">
        <w:trPr>
          <w:cantSplit/>
          <w:jc w:val="center"/>
        </w:trPr>
        <w:tc>
          <w:tcPr>
            <w:tcW w:w="2480" w:type="dxa"/>
            <w:tcBorders>
              <w:top w:val="single" w:sz="6" w:space="0" w:color="auto"/>
            </w:tcBorders>
            <w:shd w:val="clear" w:color="auto" w:fill="auto"/>
          </w:tcPr>
          <w:p w:rsidR="004F3959" w:rsidRPr="00B82D5D" w:rsidRDefault="004F3959" w:rsidP="004F3959">
            <w:r>
              <w:rPr>
                <w:rFonts w:hint="eastAsia"/>
              </w:rPr>
              <w:t>#</w:t>
            </w:r>
            <w:r w:rsidRPr="00B82D5D">
              <w:t>APPLYTIME</w:t>
            </w:r>
          </w:p>
        </w:tc>
        <w:tc>
          <w:tcPr>
            <w:tcW w:w="1908" w:type="dxa"/>
            <w:tcBorders>
              <w:top w:val="single" w:sz="6" w:space="0" w:color="auto"/>
            </w:tcBorders>
            <w:shd w:val="clear" w:color="auto" w:fill="auto"/>
          </w:tcPr>
          <w:p w:rsidR="004F3959" w:rsidRPr="00B82D5D" w:rsidRDefault="004F3959" w:rsidP="004F3959">
            <w:r w:rsidRPr="00B82D5D">
              <w:t>DATE</w:t>
            </w:r>
          </w:p>
        </w:tc>
        <w:tc>
          <w:tcPr>
            <w:tcW w:w="1227" w:type="dxa"/>
            <w:tcBorders>
              <w:top w:val="single" w:sz="6" w:space="0" w:color="auto"/>
            </w:tcBorders>
            <w:shd w:val="clear" w:color="auto" w:fill="auto"/>
          </w:tcPr>
          <w:p w:rsidR="004F3959" w:rsidRPr="00B82D5D" w:rsidRDefault="004F3959" w:rsidP="004F3959">
            <w:r w:rsidRPr="00B82D5D">
              <w:t>Y</w:t>
            </w:r>
          </w:p>
        </w:tc>
        <w:tc>
          <w:tcPr>
            <w:tcW w:w="2333" w:type="dxa"/>
            <w:tcBorders>
              <w:top w:val="single" w:sz="6" w:space="0" w:color="auto"/>
            </w:tcBorders>
            <w:shd w:val="clear" w:color="auto" w:fill="auto"/>
          </w:tcPr>
          <w:p w:rsidR="004F3959" w:rsidRPr="00B82D5D" w:rsidRDefault="004F3959" w:rsidP="004F3959">
            <w:r>
              <w:rPr>
                <w:rFonts w:hint="eastAsia"/>
              </w:rPr>
              <w:t>生效时间</w:t>
            </w:r>
          </w:p>
        </w:tc>
        <w:tc>
          <w:tcPr>
            <w:tcW w:w="2172" w:type="dxa"/>
            <w:tcBorders>
              <w:top w:val="single" w:sz="6" w:space="0" w:color="auto"/>
            </w:tcBorders>
            <w:shd w:val="clear" w:color="auto" w:fill="auto"/>
          </w:tcPr>
          <w:p w:rsidR="004F3959" w:rsidRPr="00B82D5D" w:rsidRDefault="004F3959" w:rsidP="004F3959"/>
        </w:tc>
      </w:tr>
      <w:tr w:rsidR="004F3959" w:rsidRPr="0019211A" w:rsidTr="004F3959">
        <w:trPr>
          <w:cantSplit/>
          <w:jc w:val="center"/>
        </w:trPr>
        <w:tc>
          <w:tcPr>
            <w:tcW w:w="2480" w:type="dxa"/>
            <w:tcBorders>
              <w:top w:val="single" w:sz="6" w:space="0" w:color="auto"/>
            </w:tcBorders>
            <w:shd w:val="clear" w:color="auto" w:fill="auto"/>
          </w:tcPr>
          <w:p w:rsidR="004F3959" w:rsidRPr="00B82D5D" w:rsidRDefault="004F3959" w:rsidP="004F3959">
            <w:r w:rsidRPr="00B82D5D">
              <w:t>EXPIRETIME</w:t>
            </w:r>
          </w:p>
        </w:tc>
        <w:tc>
          <w:tcPr>
            <w:tcW w:w="1908" w:type="dxa"/>
            <w:tcBorders>
              <w:top w:val="single" w:sz="6" w:space="0" w:color="auto"/>
            </w:tcBorders>
            <w:shd w:val="clear" w:color="auto" w:fill="auto"/>
          </w:tcPr>
          <w:p w:rsidR="004F3959" w:rsidRPr="00B82D5D" w:rsidRDefault="004F3959" w:rsidP="004F3959">
            <w:r w:rsidRPr="00B82D5D">
              <w:t>DATE</w:t>
            </w:r>
          </w:p>
        </w:tc>
        <w:tc>
          <w:tcPr>
            <w:tcW w:w="1227" w:type="dxa"/>
            <w:tcBorders>
              <w:top w:val="single" w:sz="6" w:space="0" w:color="auto"/>
            </w:tcBorders>
            <w:shd w:val="clear" w:color="auto" w:fill="auto"/>
          </w:tcPr>
          <w:p w:rsidR="004F3959" w:rsidRPr="00B82D5D" w:rsidRDefault="004F3959" w:rsidP="004F3959">
            <w:r w:rsidRPr="00B82D5D">
              <w:t>Y</w:t>
            </w:r>
          </w:p>
        </w:tc>
        <w:tc>
          <w:tcPr>
            <w:tcW w:w="2333" w:type="dxa"/>
            <w:tcBorders>
              <w:top w:val="single" w:sz="6" w:space="0" w:color="auto"/>
            </w:tcBorders>
            <w:shd w:val="clear" w:color="auto" w:fill="auto"/>
          </w:tcPr>
          <w:p w:rsidR="004F3959" w:rsidRPr="00B82D5D" w:rsidRDefault="004F3959" w:rsidP="004F3959">
            <w:r>
              <w:rPr>
                <w:rFonts w:hint="eastAsia"/>
              </w:rPr>
              <w:t>失效时间</w:t>
            </w:r>
          </w:p>
        </w:tc>
        <w:tc>
          <w:tcPr>
            <w:tcW w:w="2172" w:type="dxa"/>
            <w:tcBorders>
              <w:top w:val="single" w:sz="6" w:space="0" w:color="auto"/>
            </w:tcBorders>
            <w:shd w:val="clear" w:color="auto" w:fill="auto"/>
          </w:tcPr>
          <w:p w:rsidR="004F3959" w:rsidRDefault="004F3959" w:rsidP="004F3959"/>
        </w:tc>
      </w:tr>
      <w:tr w:rsidR="004F3959" w:rsidRPr="0019211A" w:rsidTr="004F3959">
        <w:trPr>
          <w:cantSplit/>
          <w:jc w:val="center"/>
        </w:trPr>
        <w:tc>
          <w:tcPr>
            <w:tcW w:w="2480" w:type="dxa"/>
            <w:shd w:val="clear" w:color="auto" w:fill="auto"/>
          </w:tcPr>
          <w:p w:rsidR="004F3959" w:rsidRPr="005E5431" w:rsidRDefault="004F3959" w:rsidP="004F3959">
            <w:pPr>
              <w:pStyle w:val="TableText"/>
            </w:pPr>
            <w:r w:rsidRPr="005E5431">
              <w:t>PRODUCTCODE</w:t>
            </w:r>
          </w:p>
        </w:tc>
        <w:tc>
          <w:tcPr>
            <w:tcW w:w="1908" w:type="dxa"/>
            <w:shd w:val="clear" w:color="auto" w:fill="auto"/>
          </w:tcPr>
          <w:p w:rsidR="004F3959" w:rsidRPr="005E5431" w:rsidRDefault="004F3959" w:rsidP="004F3959">
            <w:pPr>
              <w:pStyle w:val="TableText"/>
            </w:pPr>
            <w:r w:rsidRPr="005E5431">
              <w:t>VARCHAR2(31)</w:t>
            </w:r>
          </w:p>
        </w:tc>
        <w:tc>
          <w:tcPr>
            <w:tcW w:w="1227" w:type="dxa"/>
            <w:shd w:val="clear" w:color="auto" w:fill="auto"/>
          </w:tcPr>
          <w:p w:rsidR="004F3959" w:rsidRPr="005E5431" w:rsidRDefault="004F3959" w:rsidP="004F3959">
            <w:pPr>
              <w:pStyle w:val="TableText"/>
              <w:rPr>
                <w:b/>
              </w:rPr>
            </w:pPr>
            <w:r w:rsidRPr="005E5431">
              <w:rPr>
                <w:rFonts w:hint="eastAsia"/>
              </w:rPr>
              <w:t>Y</w:t>
            </w:r>
          </w:p>
        </w:tc>
        <w:tc>
          <w:tcPr>
            <w:tcW w:w="2333" w:type="dxa"/>
            <w:shd w:val="clear" w:color="auto" w:fill="auto"/>
          </w:tcPr>
          <w:p w:rsidR="004F3959" w:rsidRPr="005E5431" w:rsidRDefault="004F3959" w:rsidP="004F3959">
            <w:pPr>
              <w:pStyle w:val="TableText"/>
            </w:pPr>
            <w:r w:rsidRPr="005E5431">
              <w:rPr>
                <w:rFonts w:hint="eastAsia"/>
              </w:rPr>
              <w:t>产品</w:t>
            </w:r>
            <w:r w:rsidRPr="005E5431">
              <w:rPr>
                <w:rFonts w:hint="eastAsia"/>
              </w:rPr>
              <w:t>ID</w:t>
            </w:r>
          </w:p>
        </w:tc>
        <w:tc>
          <w:tcPr>
            <w:tcW w:w="2172" w:type="dxa"/>
            <w:shd w:val="clear" w:color="auto" w:fill="auto"/>
          </w:tcPr>
          <w:p w:rsidR="004F3959" w:rsidRPr="00C25F56" w:rsidRDefault="004F3959" w:rsidP="004F3959">
            <w:pPr>
              <w:pStyle w:val="affff2"/>
              <w:framePr w:wrap="auto"/>
              <w:ind w:leftChars="47" w:left="99"/>
            </w:pPr>
            <w:r>
              <w:rPr>
                <w:rFonts w:hint="eastAsia"/>
              </w:rPr>
              <w:t>数据业务内部自动编码；</w:t>
            </w:r>
          </w:p>
        </w:tc>
      </w:tr>
      <w:tr w:rsidR="004F3959" w:rsidRPr="0019211A" w:rsidTr="004F3959">
        <w:trPr>
          <w:cantSplit/>
          <w:jc w:val="center"/>
        </w:trPr>
        <w:tc>
          <w:tcPr>
            <w:tcW w:w="2480" w:type="dxa"/>
            <w:shd w:val="clear" w:color="auto" w:fill="auto"/>
          </w:tcPr>
          <w:p w:rsidR="004F3959" w:rsidRPr="001752EB" w:rsidRDefault="004F3959" w:rsidP="004F3959">
            <w:pPr>
              <w:pStyle w:val="TableText"/>
            </w:pPr>
            <w:r w:rsidRPr="001752EB">
              <w:t>SUBSCRIBETYPE</w:t>
            </w:r>
          </w:p>
        </w:tc>
        <w:tc>
          <w:tcPr>
            <w:tcW w:w="1908" w:type="dxa"/>
            <w:shd w:val="clear" w:color="auto" w:fill="auto"/>
          </w:tcPr>
          <w:p w:rsidR="004F3959" w:rsidRPr="001752EB" w:rsidRDefault="004F3959" w:rsidP="004F3959">
            <w:pPr>
              <w:pStyle w:val="TableText"/>
            </w:pPr>
            <w:r w:rsidRPr="001752EB">
              <w:t>NUMBER(10)</w:t>
            </w:r>
          </w:p>
        </w:tc>
        <w:tc>
          <w:tcPr>
            <w:tcW w:w="1227" w:type="dxa"/>
            <w:shd w:val="clear" w:color="auto" w:fill="auto"/>
          </w:tcPr>
          <w:p w:rsidR="004F3959" w:rsidRPr="005E5431" w:rsidRDefault="004F3959" w:rsidP="004F3959">
            <w:pPr>
              <w:pStyle w:val="TableText"/>
            </w:pPr>
            <w:r>
              <w:rPr>
                <w:rFonts w:hint="eastAsia"/>
              </w:rPr>
              <w:t>Y</w:t>
            </w:r>
          </w:p>
        </w:tc>
        <w:tc>
          <w:tcPr>
            <w:tcW w:w="2333" w:type="dxa"/>
            <w:shd w:val="clear" w:color="auto" w:fill="auto"/>
          </w:tcPr>
          <w:p w:rsidR="004F3959" w:rsidRDefault="004F3959" w:rsidP="004F3959">
            <w:pPr>
              <w:pStyle w:val="affffff1"/>
            </w:pPr>
            <w:r>
              <w:rPr>
                <w:rFonts w:hint="eastAsia"/>
              </w:rPr>
              <w:t>定购类型：</w:t>
            </w:r>
          </w:p>
          <w:p w:rsidR="004F3959" w:rsidRDefault="004F3959" w:rsidP="004F3959">
            <w:pPr>
              <w:pStyle w:val="affffff1"/>
            </w:pPr>
            <w:r>
              <w:rPr>
                <w:rFonts w:hint="eastAsia"/>
              </w:rPr>
              <w:t>0</w:t>
            </w:r>
            <w:r w:rsidRPr="00A02648">
              <w:rPr>
                <w:rFonts w:hint="eastAsia"/>
              </w:rPr>
              <w:t>：</w:t>
            </w:r>
            <w:r>
              <w:rPr>
                <w:rFonts w:hint="eastAsia"/>
              </w:rPr>
              <w:t>订购类</w:t>
            </w:r>
          </w:p>
          <w:p w:rsidR="004F3959" w:rsidRPr="005E5431" w:rsidRDefault="004F3959" w:rsidP="004F3959">
            <w:r>
              <w:rPr>
                <w:rFonts w:hint="eastAsia"/>
              </w:rPr>
              <w:t>1</w:t>
            </w:r>
            <w:r w:rsidRPr="00A02648">
              <w:rPr>
                <w:rFonts w:hint="eastAsia"/>
              </w:rPr>
              <w:t>：</w:t>
            </w:r>
            <w:r>
              <w:rPr>
                <w:rFonts w:hint="eastAsia"/>
              </w:rPr>
              <w:t>按次订购</w:t>
            </w:r>
          </w:p>
        </w:tc>
        <w:tc>
          <w:tcPr>
            <w:tcW w:w="2172" w:type="dxa"/>
            <w:shd w:val="clear" w:color="auto" w:fill="auto"/>
          </w:tcPr>
          <w:p w:rsidR="004F3959" w:rsidRDefault="004F3959" w:rsidP="004F3959">
            <w:r>
              <w:rPr>
                <w:rFonts w:hint="eastAsia"/>
              </w:rPr>
              <w:t>内容套餐产品和混合套餐产品填</w:t>
            </w:r>
            <w:r>
              <w:rPr>
                <w:rFonts w:hint="eastAsia"/>
              </w:rPr>
              <w:t>0</w:t>
            </w:r>
            <w:r>
              <w:rPr>
                <w:rFonts w:hint="eastAsia"/>
              </w:rPr>
              <w:t>；</w:t>
            </w:r>
          </w:p>
          <w:p w:rsidR="004F3959" w:rsidRDefault="004F3959" w:rsidP="004F3959">
            <w:r>
              <w:rPr>
                <w:rFonts w:hint="eastAsia"/>
              </w:rPr>
              <w:t>内容产品可以是订购类和全局类（非订购）。</w:t>
            </w:r>
          </w:p>
          <w:p w:rsidR="004F3959" w:rsidRPr="005E5431" w:rsidRDefault="004F3959" w:rsidP="004F3959">
            <w:pPr>
              <w:pStyle w:val="TableText"/>
            </w:pPr>
          </w:p>
        </w:tc>
      </w:tr>
      <w:tr w:rsidR="004F3959" w:rsidRPr="0019211A" w:rsidTr="004F3959">
        <w:trPr>
          <w:cantSplit/>
          <w:jc w:val="center"/>
        </w:trPr>
        <w:tc>
          <w:tcPr>
            <w:tcW w:w="2480" w:type="dxa"/>
            <w:shd w:val="clear" w:color="auto" w:fill="auto"/>
          </w:tcPr>
          <w:p w:rsidR="004F3959" w:rsidRPr="005E5431" w:rsidRDefault="004F3959" w:rsidP="004F3959">
            <w:pPr>
              <w:pStyle w:val="TableText"/>
            </w:pPr>
            <w:r w:rsidRPr="005E5431">
              <w:t>NAME_LANG1</w:t>
            </w:r>
          </w:p>
        </w:tc>
        <w:tc>
          <w:tcPr>
            <w:tcW w:w="1908" w:type="dxa"/>
            <w:shd w:val="clear" w:color="auto" w:fill="auto"/>
          </w:tcPr>
          <w:p w:rsidR="004F3959" w:rsidRPr="005E5431" w:rsidRDefault="004F3959" w:rsidP="004F3959">
            <w:pPr>
              <w:pStyle w:val="TableText"/>
            </w:pPr>
            <w:r w:rsidRPr="005E5431">
              <w:t>VARCHAR2(1023)</w:t>
            </w:r>
          </w:p>
        </w:tc>
        <w:tc>
          <w:tcPr>
            <w:tcW w:w="1227" w:type="dxa"/>
            <w:shd w:val="clear" w:color="auto" w:fill="auto"/>
          </w:tcPr>
          <w:p w:rsidR="004F3959" w:rsidRPr="005E5431" w:rsidRDefault="004F3959" w:rsidP="004F3959">
            <w:pPr>
              <w:pStyle w:val="TableText"/>
              <w:rPr>
                <w:b/>
              </w:rPr>
            </w:pPr>
            <w:r w:rsidRPr="005E5431">
              <w:rPr>
                <w:rFonts w:hint="eastAsia"/>
              </w:rPr>
              <w:t>Y</w:t>
            </w:r>
          </w:p>
        </w:tc>
        <w:tc>
          <w:tcPr>
            <w:tcW w:w="2333" w:type="dxa"/>
            <w:shd w:val="clear" w:color="auto" w:fill="auto"/>
          </w:tcPr>
          <w:p w:rsidR="004F3959" w:rsidRPr="005E5431" w:rsidRDefault="004F3959" w:rsidP="004F3959">
            <w:pPr>
              <w:pStyle w:val="TableText"/>
            </w:pPr>
            <w:r w:rsidRPr="005E5431">
              <w:rPr>
                <w:rFonts w:hint="eastAsia"/>
              </w:rPr>
              <w:t>产品名称</w:t>
            </w:r>
          </w:p>
        </w:tc>
        <w:tc>
          <w:tcPr>
            <w:tcW w:w="2172" w:type="dxa"/>
            <w:shd w:val="clear" w:color="auto" w:fill="auto"/>
          </w:tcPr>
          <w:p w:rsidR="004F3959" w:rsidRPr="005E5431" w:rsidRDefault="004F3959" w:rsidP="004F3959">
            <w:pPr>
              <w:pStyle w:val="TableText"/>
            </w:pPr>
            <w:r w:rsidRPr="005E5431">
              <w:rPr>
                <w:rFonts w:hint="eastAsia"/>
              </w:rPr>
              <w:t>第一语言</w:t>
            </w:r>
          </w:p>
        </w:tc>
      </w:tr>
      <w:tr w:rsidR="004F3959" w:rsidRPr="0019211A" w:rsidTr="004F3959">
        <w:trPr>
          <w:cantSplit/>
          <w:jc w:val="center"/>
        </w:trPr>
        <w:tc>
          <w:tcPr>
            <w:tcW w:w="2480" w:type="dxa"/>
            <w:shd w:val="clear" w:color="auto" w:fill="auto"/>
          </w:tcPr>
          <w:p w:rsidR="004F3959" w:rsidRPr="005E5431" w:rsidRDefault="004F3959" w:rsidP="004F3959">
            <w:pPr>
              <w:pStyle w:val="TableText"/>
            </w:pPr>
            <w:r w:rsidRPr="005E5431">
              <w:t>NAME_LANG</w:t>
            </w:r>
            <w:r w:rsidRPr="005E5431">
              <w:rPr>
                <w:rFonts w:hint="eastAsia"/>
              </w:rPr>
              <w:t>2</w:t>
            </w:r>
          </w:p>
        </w:tc>
        <w:tc>
          <w:tcPr>
            <w:tcW w:w="1908" w:type="dxa"/>
            <w:shd w:val="clear" w:color="auto" w:fill="auto"/>
          </w:tcPr>
          <w:p w:rsidR="004F3959" w:rsidRPr="005E5431" w:rsidRDefault="004F3959" w:rsidP="004F3959">
            <w:pPr>
              <w:pStyle w:val="TableText"/>
            </w:pPr>
            <w:r w:rsidRPr="005E5431">
              <w:t>VARCHAR2(1023)</w:t>
            </w:r>
          </w:p>
        </w:tc>
        <w:tc>
          <w:tcPr>
            <w:tcW w:w="1227" w:type="dxa"/>
            <w:shd w:val="clear" w:color="auto" w:fill="auto"/>
          </w:tcPr>
          <w:p w:rsidR="004F3959" w:rsidRPr="005E5431" w:rsidRDefault="004F3959" w:rsidP="004F3959">
            <w:pPr>
              <w:pStyle w:val="TableText"/>
            </w:pPr>
            <w:r w:rsidRPr="005E5431">
              <w:rPr>
                <w:rFonts w:hint="eastAsia"/>
              </w:rPr>
              <w:t>Y</w:t>
            </w:r>
          </w:p>
        </w:tc>
        <w:tc>
          <w:tcPr>
            <w:tcW w:w="2333" w:type="dxa"/>
            <w:shd w:val="clear" w:color="auto" w:fill="auto"/>
          </w:tcPr>
          <w:p w:rsidR="004F3959" w:rsidRPr="005E5431" w:rsidRDefault="004F3959" w:rsidP="004F3959">
            <w:pPr>
              <w:pStyle w:val="TableText"/>
            </w:pPr>
            <w:r w:rsidRPr="005E5431">
              <w:rPr>
                <w:rFonts w:hint="eastAsia"/>
              </w:rPr>
              <w:t>产品名称</w:t>
            </w:r>
          </w:p>
        </w:tc>
        <w:tc>
          <w:tcPr>
            <w:tcW w:w="2172" w:type="dxa"/>
            <w:shd w:val="clear" w:color="auto" w:fill="auto"/>
          </w:tcPr>
          <w:p w:rsidR="004F3959" w:rsidRPr="005E5431" w:rsidRDefault="004F3959" w:rsidP="004F3959">
            <w:pPr>
              <w:pStyle w:val="TableText"/>
            </w:pPr>
            <w:r w:rsidRPr="005E5431">
              <w:rPr>
                <w:rFonts w:hint="eastAsia"/>
              </w:rPr>
              <w:t>第二语言</w:t>
            </w:r>
          </w:p>
        </w:tc>
      </w:tr>
    </w:tbl>
    <w:p w:rsidR="004F3959" w:rsidRDefault="004F3959" w:rsidP="004F3959">
      <w:pPr>
        <w:rPr>
          <w:rFonts w:ascii="Arial" w:hAnsi="Arial"/>
        </w:rPr>
      </w:pPr>
    </w:p>
    <w:p w:rsidR="004F3959" w:rsidRDefault="004F3959" w:rsidP="005E1AD2">
      <w:pPr>
        <w:pStyle w:val="31"/>
      </w:pPr>
      <w:bookmarkStart w:id="306" w:name="_Toc397680926"/>
      <w:bookmarkStart w:id="307" w:name="_Toc397712903"/>
      <w:bookmarkStart w:id="308" w:name="_Toc435003362"/>
      <w:r w:rsidRPr="001664F2">
        <w:rPr>
          <w:rFonts w:hint="eastAsia"/>
        </w:rPr>
        <w:t>产品扩展属性定义表</w:t>
      </w:r>
      <w:r w:rsidRPr="001664F2">
        <w:rPr>
          <w:rFonts w:hint="eastAsia"/>
        </w:rPr>
        <w:t>TS_</w:t>
      </w:r>
      <w:r w:rsidR="00C35A24" w:rsidRPr="001664F2">
        <w:t>PRODUCTEXTATTR</w:t>
      </w:r>
      <w:bookmarkEnd w:id="306"/>
      <w:bookmarkEnd w:id="307"/>
      <w:bookmarkEnd w:id="308"/>
    </w:p>
    <w:tbl>
      <w:tblPr>
        <w:tblW w:w="1012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446"/>
        <w:gridCol w:w="1890"/>
        <w:gridCol w:w="1194"/>
        <w:gridCol w:w="2253"/>
        <w:gridCol w:w="2337"/>
      </w:tblGrid>
      <w:tr w:rsidR="004F3959" w:rsidRPr="00874449" w:rsidTr="004F3959">
        <w:trPr>
          <w:cantSplit/>
          <w:jc w:val="center"/>
        </w:trPr>
        <w:tc>
          <w:tcPr>
            <w:tcW w:w="2446"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F3959" w:rsidRPr="00874449" w:rsidRDefault="004F3959" w:rsidP="004F3959">
            <w:pPr>
              <w:pStyle w:val="TableHeading"/>
            </w:pPr>
            <w:r w:rsidRPr="00874449">
              <w:t>字段</w:t>
            </w:r>
          </w:p>
        </w:tc>
        <w:tc>
          <w:tcPr>
            <w:tcW w:w="1890"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F3959" w:rsidRPr="00874449" w:rsidRDefault="004F3959" w:rsidP="004F3959">
            <w:pPr>
              <w:pStyle w:val="TableHeading"/>
            </w:pPr>
            <w:r w:rsidRPr="00874449">
              <w:t>数据类型</w:t>
            </w:r>
          </w:p>
        </w:tc>
        <w:tc>
          <w:tcPr>
            <w:tcW w:w="1194"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F3959" w:rsidRPr="00874449" w:rsidRDefault="004F3959" w:rsidP="004F3959">
            <w:pPr>
              <w:pStyle w:val="TableHeading"/>
            </w:pPr>
            <w:r w:rsidRPr="00874449">
              <w:t>是否允许为空</w:t>
            </w:r>
          </w:p>
        </w:tc>
        <w:tc>
          <w:tcPr>
            <w:tcW w:w="225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F3959" w:rsidRPr="00874449" w:rsidRDefault="004F3959" w:rsidP="004F3959">
            <w:pPr>
              <w:pStyle w:val="TableHeading"/>
            </w:pPr>
            <w:r w:rsidRPr="00874449">
              <w:t>描述信息</w:t>
            </w:r>
          </w:p>
        </w:tc>
        <w:tc>
          <w:tcPr>
            <w:tcW w:w="233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F3959" w:rsidRPr="00874449" w:rsidRDefault="004F3959" w:rsidP="004F3959">
            <w:pPr>
              <w:pStyle w:val="TableHeading"/>
            </w:pPr>
            <w:r>
              <w:rPr>
                <w:rFonts w:hint="eastAsia"/>
              </w:rPr>
              <w:t>备注</w:t>
            </w:r>
          </w:p>
        </w:tc>
      </w:tr>
      <w:tr w:rsidR="004F3959" w:rsidRPr="005E5431" w:rsidTr="004F3959">
        <w:trPr>
          <w:cantSplit/>
          <w:jc w:val="center"/>
        </w:trPr>
        <w:tc>
          <w:tcPr>
            <w:tcW w:w="2446" w:type="dxa"/>
            <w:tcBorders>
              <w:top w:val="single" w:sz="6" w:space="0" w:color="auto"/>
              <w:bottom w:val="single" w:sz="6" w:space="0" w:color="auto"/>
            </w:tcBorders>
            <w:shd w:val="clear" w:color="auto" w:fill="auto"/>
          </w:tcPr>
          <w:p w:rsidR="004F3959" w:rsidRPr="005E5431" w:rsidRDefault="004F3959" w:rsidP="004F3959">
            <w:pPr>
              <w:pStyle w:val="TableText"/>
            </w:pPr>
            <w:r>
              <w:rPr>
                <w:rFonts w:hint="eastAsia"/>
              </w:rPr>
              <w:t>#</w:t>
            </w:r>
            <w:r w:rsidRPr="005E5431">
              <w:t>PRODUCTKEY</w:t>
            </w:r>
          </w:p>
        </w:tc>
        <w:tc>
          <w:tcPr>
            <w:tcW w:w="1890" w:type="dxa"/>
            <w:tcBorders>
              <w:top w:val="single" w:sz="6" w:space="0" w:color="auto"/>
              <w:bottom w:val="single" w:sz="6" w:space="0" w:color="auto"/>
            </w:tcBorders>
            <w:shd w:val="clear" w:color="auto" w:fill="auto"/>
          </w:tcPr>
          <w:p w:rsidR="004F3959" w:rsidRPr="005E5431" w:rsidRDefault="004F3959" w:rsidP="004F3959">
            <w:pPr>
              <w:pStyle w:val="TableText"/>
            </w:pPr>
            <w:r w:rsidRPr="005E5431">
              <w:t>NUMBER(10)</w:t>
            </w:r>
          </w:p>
        </w:tc>
        <w:tc>
          <w:tcPr>
            <w:tcW w:w="1194" w:type="dxa"/>
            <w:tcBorders>
              <w:top w:val="single" w:sz="6" w:space="0" w:color="auto"/>
              <w:bottom w:val="single" w:sz="6" w:space="0" w:color="auto"/>
            </w:tcBorders>
            <w:shd w:val="clear" w:color="auto" w:fill="auto"/>
          </w:tcPr>
          <w:p w:rsidR="004F3959" w:rsidRPr="005E5431" w:rsidRDefault="004F3959" w:rsidP="004F3959">
            <w:pPr>
              <w:pStyle w:val="TableText"/>
            </w:pPr>
            <w:r w:rsidRPr="005E5431">
              <w:rPr>
                <w:rFonts w:hint="eastAsia"/>
              </w:rPr>
              <w:t>N</w:t>
            </w:r>
          </w:p>
        </w:tc>
        <w:tc>
          <w:tcPr>
            <w:tcW w:w="2253" w:type="dxa"/>
            <w:tcBorders>
              <w:top w:val="single" w:sz="6" w:space="0" w:color="auto"/>
              <w:bottom w:val="single" w:sz="6" w:space="0" w:color="auto"/>
            </w:tcBorders>
            <w:shd w:val="clear" w:color="auto" w:fill="auto"/>
          </w:tcPr>
          <w:p w:rsidR="004F3959" w:rsidRPr="005E5431" w:rsidRDefault="005C1FD9" w:rsidP="004F3959">
            <w:pPr>
              <w:pStyle w:val="TableText"/>
            </w:pPr>
            <w:ins w:id="309" w:author="wtest222" w:date="2014-10-27T15:03:00Z">
              <w:r>
                <w:rPr>
                  <w:rFonts w:hint="eastAsia"/>
                </w:rPr>
                <w:t>Charging</w:t>
              </w:r>
              <w:r>
                <w:rPr>
                  <w:rFonts w:hint="eastAsia"/>
                </w:rPr>
                <w:t>内部</w:t>
              </w:r>
            </w:ins>
            <w:r w:rsidR="004F3959" w:rsidRPr="005E5431">
              <w:rPr>
                <w:rFonts w:hint="eastAsia"/>
              </w:rPr>
              <w:t>产品键值</w:t>
            </w:r>
          </w:p>
        </w:tc>
        <w:tc>
          <w:tcPr>
            <w:tcW w:w="2337" w:type="dxa"/>
            <w:tcBorders>
              <w:top w:val="single" w:sz="6" w:space="0" w:color="auto"/>
              <w:bottom w:val="single" w:sz="6" w:space="0" w:color="auto"/>
            </w:tcBorders>
            <w:shd w:val="clear" w:color="auto" w:fill="auto"/>
          </w:tcPr>
          <w:p w:rsidR="004F3959" w:rsidRPr="005E5431" w:rsidRDefault="004F3959" w:rsidP="004F3959">
            <w:pPr>
              <w:pStyle w:val="TableText"/>
            </w:pPr>
            <w:r w:rsidRPr="005E5431">
              <w:rPr>
                <w:rFonts w:hint="eastAsia"/>
              </w:rPr>
              <w:t>PK</w:t>
            </w:r>
            <w:r w:rsidRPr="005E5431">
              <w:rPr>
                <w:rFonts w:hint="eastAsia"/>
              </w:rPr>
              <w:t>（内部使用）</w:t>
            </w:r>
          </w:p>
        </w:tc>
      </w:tr>
      <w:tr w:rsidR="004F3959" w:rsidRPr="005E5431" w:rsidTr="004F3959">
        <w:trPr>
          <w:cantSplit/>
          <w:jc w:val="center"/>
        </w:trPr>
        <w:tc>
          <w:tcPr>
            <w:tcW w:w="2446" w:type="dxa"/>
            <w:tcBorders>
              <w:top w:val="single" w:sz="6" w:space="0" w:color="auto"/>
              <w:bottom w:val="single" w:sz="6" w:space="0" w:color="auto"/>
            </w:tcBorders>
            <w:shd w:val="clear" w:color="auto" w:fill="auto"/>
          </w:tcPr>
          <w:p w:rsidR="004F3959" w:rsidRPr="002C458E" w:rsidRDefault="004F3959" w:rsidP="004F3959">
            <w:pPr>
              <w:pStyle w:val="affff9"/>
              <w:ind w:left="0" w:firstLineChars="0" w:firstLine="0"/>
            </w:pPr>
            <w:r>
              <w:rPr>
                <w:rFonts w:hint="eastAsia"/>
              </w:rPr>
              <w:t>#ApplyTime</w:t>
            </w:r>
          </w:p>
        </w:tc>
        <w:tc>
          <w:tcPr>
            <w:tcW w:w="1890" w:type="dxa"/>
            <w:tcBorders>
              <w:top w:val="single" w:sz="6" w:space="0" w:color="auto"/>
              <w:bottom w:val="single" w:sz="6" w:space="0" w:color="auto"/>
            </w:tcBorders>
            <w:shd w:val="clear" w:color="auto" w:fill="auto"/>
          </w:tcPr>
          <w:p w:rsidR="004F3959" w:rsidRDefault="004F3959" w:rsidP="004F3959">
            <w:pPr>
              <w:pStyle w:val="affff9"/>
              <w:ind w:left="0" w:firstLineChars="0" w:firstLine="0"/>
            </w:pPr>
            <w:r>
              <w:rPr>
                <w:rFonts w:hint="eastAsia"/>
              </w:rPr>
              <w:t>Date</w:t>
            </w:r>
          </w:p>
        </w:tc>
        <w:tc>
          <w:tcPr>
            <w:tcW w:w="1194" w:type="dxa"/>
            <w:tcBorders>
              <w:top w:val="single" w:sz="6" w:space="0" w:color="auto"/>
              <w:bottom w:val="single" w:sz="6" w:space="0" w:color="auto"/>
            </w:tcBorders>
            <w:shd w:val="clear" w:color="auto" w:fill="auto"/>
          </w:tcPr>
          <w:p w:rsidR="004F3959" w:rsidRDefault="004F3959" w:rsidP="004F3959">
            <w:pPr>
              <w:pStyle w:val="affff9"/>
              <w:ind w:firstLineChars="0" w:firstLine="0"/>
            </w:pPr>
          </w:p>
        </w:tc>
        <w:tc>
          <w:tcPr>
            <w:tcW w:w="2253" w:type="dxa"/>
            <w:tcBorders>
              <w:top w:val="single" w:sz="6" w:space="0" w:color="auto"/>
              <w:bottom w:val="single" w:sz="6" w:space="0" w:color="auto"/>
            </w:tcBorders>
            <w:shd w:val="clear" w:color="auto" w:fill="auto"/>
          </w:tcPr>
          <w:p w:rsidR="004F3959" w:rsidRDefault="004F3959" w:rsidP="004F3959">
            <w:pPr>
              <w:pStyle w:val="affff9"/>
              <w:ind w:left="0" w:firstLineChars="0" w:firstLine="0"/>
            </w:pPr>
            <w:r>
              <w:rPr>
                <w:rFonts w:hint="eastAsia"/>
              </w:rPr>
              <w:t>生效时间</w:t>
            </w:r>
          </w:p>
        </w:tc>
        <w:tc>
          <w:tcPr>
            <w:tcW w:w="2337" w:type="dxa"/>
            <w:tcBorders>
              <w:top w:val="single" w:sz="6" w:space="0" w:color="auto"/>
              <w:bottom w:val="single" w:sz="6" w:space="0" w:color="auto"/>
            </w:tcBorders>
            <w:shd w:val="clear" w:color="auto" w:fill="auto"/>
          </w:tcPr>
          <w:p w:rsidR="004F3959" w:rsidRDefault="004F3959" w:rsidP="004F3959">
            <w:pPr>
              <w:pStyle w:val="affff9"/>
              <w:ind w:left="0" w:firstLineChars="0" w:firstLine="0"/>
            </w:pPr>
          </w:p>
        </w:tc>
      </w:tr>
      <w:tr w:rsidR="004F3959" w:rsidRPr="005E5431" w:rsidTr="004F3959">
        <w:trPr>
          <w:cantSplit/>
          <w:jc w:val="center"/>
        </w:trPr>
        <w:tc>
          <w:tcPr>
            <w:tcW w:w="2446" w:type="dxa"/>
            <w:tcBorders>
              <w:top w:val="single" w:sz="6" w:space="0" w:color="auto"/>
              <w:bottom w:val="single" w:sz="6" w:space="0" w:color="auto"/>
            </w:tcBorders>
            <w:shd w:val="clear" w:color="auto" w:fill="auto"/>
          </w:tcPr>
          <w:p w:rsidR="004F3959" w:rsidRPr="00E440C1" w:rsidRDefault="004F3959" w:rsidP="004F3959">
            <w:pPr>
              <w:pStyle w:val="affff9"/>
              <w:ind w:left="0" w:firstLineChars="0" w:firstLine="0"/>
            </w:pPr>
            <w:r>
              <w:rPr>
                <w:rFonts w:hint="eastAsia"/>
              </w:rPr>
              <w:lastRenderedPageBreak/>
              <w:t>ExpireTime</w:t>
            </w:r>
          </w:p>
        </w:tc>
        <w:tc>
          <w:tcPr>
            <w:tcW w:w="1890" w:type="dxa"/>
            <w:tcBorders>
              <w:top w:val="single" w:sz="6" w:space="0" w:color="auto"/>
              <w:bottom w:val="single" w:sz="6" w:space="0" w:color="auto"/>
            </w:tcBorders>
            <w:shd w:val="clear" w:color="auto" w:fill="auto"/>
          </w:tcPr>
          <w:p w:rsidR="004F3959" w:rsidRDefault="004F3959" w:rsidP="004F3959">
            <w:pPr>
              <w:pStyle w:val="affff9"/>
              <w:ind w:left="0" w:firstLineChars="0" w:firstLine="0"/>
            </w:pPr>
            <w:r>
              <w:rPr>
                <w:rFonts w:hint="eastAsia"/>
              </w:rPr>
              <w:t>Date</w:t>
            </w:r>
          </w:p>
        </w:tc>
        <w:tc>
          <w:tcPr>
            <w:tcW w:w="1194" w:type="dxa"/>
            <w:tcBorders>
              <w:top w:val="single" w:sz="6" w:space="0" w:color="auto"/>
              <w:bottom w:val="single" w:sz="6" w:space="0" w:color="auto"/>
            </w:tcBorders>
            <w:shd w:val="clear" w:color="auto" w:fill="auto"/>
          </w:tcPr>
          <w:p w:rsidR="004F3959" w:rsidRDefault="004F3959" w:rsidP="004F3959">
            <w:pPr>
              <w:pStyle w:val="affff9"/>
              <w:ind w:left="0" w:firstLineChars="0" w:firstLine="0"/>
            </w:pPr>
          </w:p>
        </w:tc>
        <w:tc>
          <w:tcPr>
            <w:tcW w:w="2253" w:type="dxa"/>
            <w:tcBorders>
              <w:top w:val="single" w:sz="6" w:space="0" w:color="auto"/>
              <w:bottom w:val="single" w:sz="6" w:space="0" w:color="auto"/>
            </w:tcBorders>
            <w:shd w:val="clear" w:color="auto" w:fill="auto"/>
          </w:tcPr>
          <w:p w:rsidR="004F3959" w:rsidRDefault="004F3959" w:rsidP="004F3959">
            <w:pPr>
              <w:pStyle w:val="affff9"/>
              <w:ind w:left="0" w:firstLineChars="0" w:firstLine="0"/>
            </w:pPr>
            <w:r>
              <w:rPr>
                <w:rFonts w:hint="eastAsia"/>
              </w:rPr>
              <w:t>失效时间</w:t>
            </w:r>
          </w:p>
        </w:tc>
        <w:tc>
          <w:tcPr>
            <w:tcW w:w="2337" w:type="dxa"/>
            <w:tcBorders>
              <w:top w:val="single" w:sz="6" w:space="0" w:color="auto"/>
              <w:bottom w:val="single" w:sz="6" w:space="0" w:color="auto"/>
            </w:tcBorders>
            <w:shd w:val="clear" w:color="auto" w:fill="auto"/>
          </w:tcPr>
          <w:p w:rsidR="004F3959" w:rsidRPr="00E440C1" w:rsidRDefault="004F3959" w:rsidP="004F3959">
            <w:pPr>
              <w:pStyle w:val="affff9"/>
              <w:ind w:left="0" w:firstLineChars="0" w:firstLine="0"/>
            </w:pPr>
          </w:p>
        </w:tc>
      </w:tr>
      <w:tr w:rsidR="004F3959" w:rsidRPr="005E5431" w:rsidTr="004F3959">
        <w:trPr>
          <w:cantSplit/>
          <w:jc w:val="center"/>
        </w:trPr>
        <w:tc>
          <w:tcPr>
            <w:tcW w:w="2446" w:type="dxa"/>
            <w:tcBorders>
              <w:top w:val="single" w:sz="6" w:space="0" w:color="auto"/>
              <w:bottom w:val="single" w:sz="6" w:space="0" w:color="auto"/>
            </w:tcBorders>
            <w:shd w:val="clear" w:color="auto" w:fill="auto"/>
          </w:tcPr>
          <w:p w:rsidR="004F3959" w:rsidRPr="00E440C1" w:rsidRDefault="004F3959" w:rsidP="004F3959">
            <w:pPr>
              <w:pStyle w:val="affff9"/>
              <w:ind w:left="0" w:firstLineChars="0" w:firstLine="0"/>
            </w:pPr>
            <w:r>
              <w:rPr>
                <w:rFonts w:ascii="宋体" w:hAnsi="宋体" w:hint="eastAsia"/>
                <w:szCs w:val="18"/>
              </w:rPr>
              <w:t>Usage</w:t>
            </w:r>
          </w:p>
        </w:tc>
        <w:tc>
          <w:tcPr>
            <w:tcW w:w="1890" w:type="dxa"/>
            <w:tcBorders>
              <w:top w:val="single" w:sz="6" w:space="0" w:color="auto"/>
              <w:bottom w:val="single" w:sz="6" w:space="0" w:color="auto"/>
            </w:tcBorders>
            <w:shd w:val="clear" w:color="auto" w:fill="auto"/>
          </w:tcPr>
          <w:p w:rsidR="004F3959" w:rsidRDefault="004F3959" w:rsidP="004F3959">
            <w:pPr>
              <w:pStyle w:val="affff9"/>
              <w:ind w:left="0" w:firstLineChars="0" w:firstLine="0"/>
            </w:pPr>
            <w:r w:rsidRPr="005E5431">
              <w:t>NUMBER(10)</w:t>
            </w:r>
          </w:p>
        </w:tc>
        <w:tc>
          <w:tcPr>
            <w:tcW w:w="1194" w:type="dxa"/>
            <w:tcBorders>
              <w:top w:val="single" w:sz="6" w:space="0" w:color="auto"/>
              <w:bottom w:val="single" w:sz="6" w:space="0" w:color="auto"/>
            </w:tcBorders>
            <w:shd w:val="clear" w:color="auto" w:fill="auto"/>
          </w:tcPr>
          <w:p w:rsidR="004F3959" w:rsidRDefault="004F3959" w:rsidP="004F3959">
            <w:pPr>
              <w:pStyle w:val="affff9"/>
              <w:ind w:left="0" w:firstLineChars="0" w:firstLine="0"/>
            </w:pPr>
            <w:r w:rsidRPr="005E5431">
              <w:rPr>
                <w:rFonts w:hint="eastAsia"/>
              </w:rPr>
              <w:t>N</w:t>
            </w:r>
          </w:p>
        </w:tc>
        <w:tc>
          <w:tcPr>
            <w:tcW w:w="2253" w:type="dxa"/>
            <w:tcBorders>
              <w:top w:val="single" w:sz="6" w:space="0" w:color="auto"/>
              <w:bottom w:val="single" w:sz="6" w:space="0" w:color="auto"/>
            </w:tcBorders>
            <w:shd w:val="clear" w:color="auto" w:fill="auto"/>
          </w:tcPr>
          <w:p w:rsidR="004F3959" w:rsidRDefault="004F3959" w:rsidP="004F3959">
            <w:pPr>
              <w:pStyle w:val="affff9"/>
              <w:ind w:left="0" w:firstLineChars="0" w:firstLine="0"/>
            </w:pPr>
            <w:r>
              <w:rPr>
                <w:rFonts w:hint="eastAsia"/>
              </w:rPr>
              <w:t>用途</w:t>
            </w:r>
          </w:p>
        </w:tc>
        <w:tc>
          <w:tcPr>
            <w:tcW w:w="2337" w:type="dxa"/>
            <w:tcBorders>
              <w:top w:val="single" w:sz="6" w:space="0" w:color="auto"/>
              <w:bottom w:val="single" w:sz="6" w:space="0" w:color="auto"/>
            </w:tcBorders>
            <w:shd w:val="clear" w:color="auto" w:fill="auto"/>
          </w:tcPr>
          <w:p w:rsidR="004F3959" w:rsidRDefault="004F3959" w:rsidP="004F3959">
            <w:pPr>
              <w:pStyle w:val="affff9"/>
              <w:ind w:left="0" w:firstLineChars="0" w:firstLine="0"/>
            </w:pPr>
          </w:p>
        </w:tc>
      </w:tr>
      <w:tr w:rsidR="004F3959" w:rsidRPr="005E5431" w:rsidTr="004F3959">
        <w:trPr>
          <w:cantSplit/>
          <w:jc w:val="center"/>
        </w:trPr>
        <w:tc>
          <w:tcPr>
            <w:tcW w:w="2446" w:type="dxa"/>
            <w:tcBorders>
              <w:top w:val="single" w:sz="6" w:space="0" w:color="auto"/>
              <w:bottom w:val="single" w:sz="6" w:space="0" w:color="auto"/>
            </w:tcBorders>
            <w:shd w:val="clear" w:color="auto" w:fill="auto"/>
          </w:tcPr>
          <w:p w:rsidR="004F3959" w:rsidRPr="00921AE8" w:rsidRDefault="004F3959" w:rsidP="004F3959">
            <w:pPr>
              <w:pStyle w:val="affff9"/>
              <w:ind w:left="0" w:firstLineChars="0" w:firstLine="0"/>
            </w:pPr>
            <w:r>
              <w:rPr>
                <w:rFonts w:hint="eastAsia"/>
              </w:rPr>
              <w:t>#A</w:t>
            </w:r>
            <w:r>
              <w:t>ttribute</w:t>
            </w:r>
            <w:r>
              <w:rPr>
                <w:rFonts w:hint="eastAsia"/>
              </w:rPr>
              <w:t>Id</w:t>
            </w:r>
          </w:p>
        </w:tc>
        <w:tc>
          <w:tcPr>
            <w:tcW w:w="1890" w:type="dxa"/>
            <w:tcBorders>
              <w:top w:val="single" w:sz="6" w:space="0" w:color="auto"/>
              <w:bottom w:val="single" w:sz="6" w:space="0" w:color="auto"/>
            </w:tcBorders>
            <w:shd w:val="clear" w:color="auto" w:fill="auto"/>
          </w:tcPr>
          <w:p w:rsidR="004F3959" w:rsidRPr="005760EB" w:rsidRDefault="004F3959" w:rsidP="004F3959">
            <w:pPr>
              <w:pStyle w:val="affff9"/>
              <w:ind w:left="0" w:firstLineChars="0" w:firstLine="0"/>
            </w:pPr>
            <w:r w:rsidRPr="005E5431">
              <w:t>NUMBER(10)</w:t>
            </w:r>
          </w:p>
        </w:tc>
        <w:tc>
          <w:tcPr>
            <w:tcW w:w="1194" w:type="dxa"/>
            <w:tcBorders>
              <w:top w:val="single" w:sz="6" w:space="0" w:color="auto"/>
              <w:bottom w:val="single" w:sz="6" w:space="0" w:color="auto"/>
            </w:tcBorders>
            <w:shd w:val="clear" w:color="auto" w:fill="auto"/>
          </w:tcPr>
          <w:p w:rsidR="004F3959" w:rsidRDefault="004F3959" w:rsidP="004F3959">
            <w:pPr>
              <w:pStyle w:val="affff9"/>
              <w:ind w:left="0" w:firstLineChars="0" w:firstLine="0"/>
            </w:pPr>
          </w:p>
        </w:tc>
        <w:tc>
          <w:tcPr>
            <w:tcW w:w="2253" w:type="dxa"/>
            <w:tcBorders>
              <w:top w:val="single" w:sz="6" w:space="0" w:color="auto"/>
              <w:bottom w:val="single" w:sz="6" w:space="0" w:color="auto"/>
            </w:tcBorders>
            <w:shd w:val="clear" w:color="auto" w:fill="auto"/>
          </w:tcPr>
          <w:p w:rsidR="004F3959" w:rsidRPr="00921AE8" w:rsidRDefault="004F3959" w:rsidP="004F3959">
            <w:pPr>
              <w:pStyle w:val="affff9"/>
              <w:ind w:left="0" w:firstLineChars="0" w:firstLine="0"/>
            </w:pPr>
            <w:r>
              <w:rPr>
                <w:rFonts w:hint="eastAsia"/>
              </w:rPr>
              <w:t>属性编号</w:t>
            </w:r>
          </w:p>
        </w:tc>
        <w:tc>
          <w:tcPr>
            <w:tcW w:w="2337" w:type="dxa"/>
            <w:tcBorders>
              <w:top w:val="single" w:sz="6" w:space="0" w:color="auto"/>
              <w:bottom w:val="single" w:sz="6" w:space="0" w:color="auto"/>
            </w:tcBorders>
            <w:shd w:val="clear" w:color="auto" w:fill="auto"/>
            <w:vAlign w:val="center"/>
          </w:tcPr>
          <w:p w:rsidR="004F3959" w:rsidRPr="00921AE8" w:rsidRDefault="004F3959" w:rsidP="004F3959">
            <w:pPr>
              <w:pStyle w:val="affff9"/>
              <w:ind w:left="0" w:firstLineChars="0" w:firstLine="0"/>
            </w:pPr>
          </w:p>
        </w:tc>
      </w:tr>
      <w:tr w:rsidR="004F3959" w:rsidRPr="005E5431" w:rsidTr="004F3959">
        <w:trPr>
          <w:cantSplit/>
          <w:jc w:val="center"/>
        </w:trPr>
        <w:tc>
          <w:tcPr>
            <w:tcW w:w="2446" w:type="dxa"/>
            <w:tcBorders>
              <w:top w:val="single" w:sz="6" w:space="0" w:color="auto"/>
              <w:bottom w:val="single" w:sz="6" w:space="0" w:color="auto"/>
            </w:tcBorders>
            <w:shd w:val="clear" w:color="auto" w:fill="auto"/>
          </w:tcPr>
          <w:p w:rsidR="004F3959" w:rsidRPr="00921AE8" w:rsidRDefault="004F3959" w:rsidP="004F3959">
            <w:pPr>
              <w:pStyle w:val="affff9"/>
              <w:ind w:left="0" w:firstLineChars="0" w:firstLine="0"/>
            </w:pPr>
            <w:r>
              <w:rPr>
                <w:rFonts w:hint="eastAsia"/>
              </w:rPr>
              <w:t>A</w:t>
            </w:r>
            <w:r>
              <w:t>ttribute</w:t>
            </w:r>
            <w:r>
              <w:rPr>
                <w:rFonts w:hint="eastAsia"/>
              </w:rPr>
              <w:t>Value</w:t>
            </w:r>
          </w:p>
        </w:tc>
        <w:tc>
          <w:tcPr>
            <w:tcW w:w="1890" w:type="dxa"/>
            <w:tcBorders>
              <w:top w:val="single" w:sz="6" w:space="0" w:color="auto"/>
              <w:bottom w:val="single" w:sz="6" w:space="0" w:color="auto"/>
            </w:tcBorders>
            <w:shd w:val="clear" w:color="auto" w:fill="auto"/>
          </w:tcPr>
          <w:p w:rsidR="004F3959" w:rsidRPr="005760EB" w:rsidRDefault="004F3959" w:rsidP="004F3959">
            <w:pPr>
              <w:pStyle w:val="affff9"/>
              <w:ind w:left="0" w:firstLineChars="0" w:firstLine="0"/>
            </w:pPr>
            <w:r>
              <w:rPr>
                <w:rFonts w:hint="eastAsia"/>
              </w:rPr>
              <w:t>Varchar(254)</w:t>
            </w:r>
          </w:p>
        </w:tc>
        <w:tc>
          <w:tcPr>
            <w:tcW w:w="1194" w:type="dxa"/>
            <w:tcBorders>
              <w:top w:val="single" w:sz="6" w:space="0" w:color="auto"/>
              <w:bottom w:val="single" w:sz="6" w:space="0" w:color="auto"/>
            </w:tcBorders>
            <w:shd w:val="clear" w:color="auto" w:fill="auto"/>
          </w:tcPr>
          <w:p w:rsidR="004F3959" w:rsidRDefault="004F3959" w:rsidP="004F3959">
            <w:pPr>
              <w:pStyle w:val="affff9"/>
              <w:ind w:left="0" w:firstLineChars="0" w:firstLine="0"/>
            </w:pPr>
          </w:p>
        </w:tc>
        <w:tc>
          <w:tcPr>
            <w:tcW w:w="2253" w:type="dxa"/>
            <w:tcBorders>
              <w:top w:val="single" w:sz="6" w:space="0" w:color="auto"/>
              <w:bottom w:val="single" w:sz="6" w:space="0" w:color="auto"/>
            </w:tcBorders>
            <w:shd w:val="clear" w:color="auto" w:fill="auto"/>
          </w:tcPr>
          <w:p w:rsidR="004F3959" w:rsidRPr="003D2640" w:rsidRDefault="004F3959" w:rsidP="004F3959">
            <w:pPr>
              <w:pStyle w:val="affff9"/>
              <w:ind w:left="0" w:firstLineChars="0" w:firstLine="0"/>
            </w:pPr>
            <w:r>
              <w:rPr>
                <w:rFonts w:hint="eastAsia"/>
              </w:rPr>
              <w:t>属性值</w:t>
            </w:r>
          </w:p>
        </w:tc>
        <w:tc>
          <w:tcPr>
            <w:tcW w:w="2337" w:type="dxa"/>
            <w:tcBorders>
              <w:top w:val="single" w:sz="6" w:space="0" w:color="auto"/>
              <w:bottom w:val="single" w:sz="6" w:space="0" w:color="auto"/>
            </w:tcBorders>
            <w:shd w:val="clear" w:color="auto" w:fill="auto"/>
            <w:vAlign w:val="center"/>
          </w:tcPr>
          <w:p w:rsidR="004F3959" w:rsidRPr="00921AE8" w:rsidRDefault="004F3959" w:rsidP="004F3959">
            <w:pPr>
              <w:pStyle w:val="affff9"/>
              <w:ind w:left="0" w:firstLineChars="0" w:firstLine="0"/>
            </w:pPr>
            <w:r>
              <w:rPr>
                <w:rFonts w:hint="eastAsia"/>
              </w:rPr>
              <w:t>根据属性编号对应类型转换</w:t>
            </w:r>
          </w:p>
        </w:tc>
      </w:tr>
      <w:tr w:rsidR="004F3959" w:rsidRPr="005E5431" w:rsidTr="004F3959">
        <w:trPr>
          <w:cantSplit/>
          <w:jc w:val="center"/>
        </w:trPr>
        <w:tc>
          <w:tcPr>
            <w:tcW w:w="2446" w:type="dxa"/>
            <w:tcBorders>
              <w:top w:val="single" w:sz="6" w:space="0" w:color="auto"/>
              <w:bottom w:val="single" w:sz="6" w:space="0" w:color="auto"/>
            </w:tcBorders>
            <w:shd w:val="clear" w:color="auto" w:fill="auto"/>
            <w:vAlign w:val="center"/>
          </w:tcPr>
          <w:p w:rsidR="004F3959" w:rsidRDefault="004F3959" w:rsidP="004F3959">
            <w:pPr>
              <w:pStyle w:val="affffff1"/>
              <w:rPr>
                <w:rFonts w:ascii="宋体" w:hAnsi="宋体"/>
                <w:szCs w:val="18"/>
              </w:rPr>
            </w:pPr>
            <w:r w:rsidRPr="008617C7">
              <w:rPr>
                <w:rFonts w:ascii="宋体" w:hAnsi="宋体" w:hint="eastAsia"/>
                <w:szCs w:val="18"/>
              </w:rPr>
              <w:t>NAME_LANG1</w:t>
            </w:r>
          </w:p>
        </w:tc>
        <w:tc>
          <w:tcPr>
            <w:tcW w:w="1890" w:type="dxa"/>
            <w:tcBorders>
              <w:top w:val="single" w:sz="6" w:space="0" w:color="auto"/>
              <w:bottom w:val="single" w:sz="6" w:space="0" w:color="auto"/>
            </w:tcBorders>
            <w:shd w:val="clear" w:color="auto" w:fill="auto"/>
            <w:vAlign w:val="center"/>
          </w:tcPr>
          <w:p w:rsidR="004F3959" w:rsidRPr="005760EB" w:rsidRDefault="004F3959" w:rsidP="004F3959">
            <w:pPr>
              <w:pStyle w:val="affffff1"/>
            </w:pPr>
            <w:r w:rsidRPr="008617C7">
              <w:rPr>
                <w:rFonts w:hint="eastAsia"/>
                <w:szCs w:val="18"/>
              </w:rPr>
              <w:t>VARCHAR(63)</w:t>
            </w:r>
          </w:p>
        </w:tc>
        <w:tc>
          <w:tcPr>
            <w:tcW w:w="1194" w:type="dxa"/>
            <w:tcBorders>
              <w:top w:val="single" w:sz="6" w:space="0" w:color="auto"/>
              <w:bottom w:val="single" w:sz="6" w:space="0" w:color="auto"/>
            </w:tcBorders>
            <w:shd w:val="clear" w:color="auto" w:fill="auto"/>
          </w:tcPr>
          <w:p w:rsidR="004F3959" w:rsidRPr="005E5431" w:rsidRDefault="004F3959" w:rsidP="004F3959">
            <w:pPr>
              <w:pStyle w:val="affff9"/>
              <w:ind w:left="0" w:firstLineChars="0" w:firstLine="0"/>
            </w:pPr>
            <w:r>
              <w:rPr>
                <w:rFonts w:hint="eastAsia"/>
              </w:rPr>
              <w:t>Y</w:t>
            </w:r>
          </w:p>
        </w:tc>
        <w:tc>
          <w:tcPr>
            <w:tcW w:w="2253" w:type="dxa"/>
            <w:tcBorders>
              <w:top w:val="single" w:sz="6" w:space="0" w:color="auto"/>
              <w:bottom w:val="single" w:sz="6" w:space="0" w:color="auto"/>
            </w:tcBorders>
            <w:shd w:val="clear" w:color="auto" w:fill="auto"/>
            <w:vAlign w:val="center"/>
          </w:tcPr>
          <w:p w:rsidR="004F3959" w:rsidRDefault="004F3959" w:rsidP="004F3959">
            <w:pPr>
              <w:pStyle w:val="affffff1"/>
            </w:pPr>
            <w:r w:rsidRPr="008617C7">
              <w:rPr>
                <w:rFonts w:hint="eastAsia"/>
                <w:szCs w:val="18"/>
              </w:rPr>
              <w:t>名称</w:t>
            </w:r>
            <w:r w:rsidRPr="008617C7">
              <w:rPr>
                <w:rFonts w:hint="eastAsia"/>
                <w:szCs w:val="18"/>
              </w:rPr>
              <w:t>(</w:t>
            </w:r>
            <w:r w:rsidRPr="008617C7">
              <w:rPr>
                <w:rFonts w:hint="eastAsia"/>
                <w:szCs w:val="18"/>
              </w:rPr>
              <w:t>语言</w:t>
            </w:r>
            <w:r w:rsidRPr="008617C7">
              <w:rPr>
                <w:rFonts w:hint="eastAsia"/>
                <w:szCs w:val="18"/>
              </w:rPr>
              <w:t>1)</w:t>
            </w:r>
          </w:p>
        </w:tc>
        <w:tc>
          <w:tcPr>
            <w:tcW w:w="2337" w:type="dxa"/>
            <w:tcBorders>
              <w:top w:val="single" w:sz="6" w:space="0" w:color="auto"/>
              <w:bottom w:val="single" w:sz="6" w:space="0" w:color="auto"/>
            </w:tcBorders>
            <w:shd w:val="clear" w:color="auto" w:fill="auto"/>
            <w:vAlign w:val="center"/>
          </w:tcPr>
          <w:p w:rsidR="004F3959" w:rsidRDefault="004F3959" w:rsidP="004F3959">
            <w:pPr>
              <w:pStyle w:val="affffff1"/>
            </w:pPr>
            <w:r w:rsidRPr="008617C7">
              <w:rPr>
                <w:rFonts w:hint="eastAsia"/>
                <w:szCs w:val="18"/>
              </w:rPr>
              <w:t>名称</w:t>
            </w:r>
            <w:r w:rsidRPr="008617C7">
              <w:rPr>
                <w:rFonts w:hint="eastAsia"/>
                <w:szCs w:val="18"/>
              </w:rPr>
              <w:t>(</w:t>
            </w:r>
            <w:r w:rsidRPr="008617C7">
              <w:rPr>
                <w:rFonts w:hint="eastAsia"/>
                <w:szCs w:val="18"/>
              </w:rPr>
              <w:t>语言</w:t>
            </w:r>
            <w:r w:rsidRPr="008617C7">
              <w:rPr>
                <w:rFonts w:hint="eastAsia"/>
                <w:szCs w:val="18"/>
              </w:rPr>
              <w:t>1)</w:t>
            </w:r>
          </w:p>
        </w:tc>
      </w:tr>
      <w:tr w:rsidR="004F3959" w:rsidRPr="005E5431" w:rsidTr="004F3959">
        <w:trPr>
          <w:cantSplit/>
          <w:jc w:val="center"/>
        </w:trPr>
        <w:tc>
          <w:tcPr>
            <w:tcW w:w="2446" w:type="dxa"/>
            <w:tcBorders>
              <w:top w:val="single" w:sz="6" w:space="0" w:color="auto"/>
              <w:bottom w:val="single" w:sz="6" w:space="0" w:color="auto"/>
            </w:tcBorders>
            <w:shd w:val="clear" w:color="auto" w:fill="auto"/>
            <w:vAlign w:val="center"/>
          </w:tcPr>
          <w:p w:rsidR="004F3959" w:rsidRDefault="004F3959" w:rsidP="004F3959">
            <w:pPr>
              <w:pStyle w:val="affffff1"/>
              <w:rPr>
                <w:rFonts w:ascii="宋体" w:hAnsi="宋体"/>
                <w:szCs w:val="18"/>
              </w:rPr>
            </w:pPr>
            <w:r w:rsidRPr="008617C7">
              <w:rPr>
                <w:rFonts w:ascii="宋体" w:hAnsi="宋体" w:hint="eastAsia"/>
                <w:szCs w:val="18"/>
              </w:rPr>
              <w:t>NAME_LANG2</w:t>
            </w:r>
          </w:p>
        </w:tc>
        <w:tc>
          <w:tcPr>
            <w:tcW w:w="1890" w:type="dxa"/>
            <w:tcBorders>
              <w:top w:val="single" w:sz="6" w:space="0" w:color="auto"/>
              <w:bottom w:val="single" w:sz="6" w:space="0" w:color="auto"/>
            </w:tcBorders>
            <w:shd w:val="clear" w:color="auto" w:fill="auto"/>
            <w:vAlign w:val="center"/>
          </w:tcPr>
          <w:p w:rsidR="004F3959" w:rsidRPr="005760EB" w:rsidRDefault="004F3959" w:rsidP="004F3959">
            <w:pPr>
              <w:pStyle w:val="affffff1"/>
            </w:pPr>
            <w:r w:rsidRPr="008617C7">
              <w:rPr>
                <w:rFonts w:hint="eastAsia"/>
                <w:szCs w:val="18"/>
              </w:rPr>
              <w:t>VARCHAR(63)</w:t>
            </w:r>
          </w:p>
        </w:tc>
        <w:tc>
          <w:tcPr>
            <w:tcW w:w="1194" w:type="dxa"/>
            <w:tcBorders>
              <w:top w:val="single" w:sz="6" w:space="0" w:color="auto"/>
              <w:bottom w:val="single" w:sz="6" w:space="0" w:color="auto"/>
            </w:tcBorders>
            <w:shd w:val="clear" w:color="auto" w:fill="auto"/>
          </w:tcPr>
          <w:p w:rsidR="004F3959" w:rsidRDefault="004F3959" w:rsidP="004F3959">
            <w:r w:rsidRPr="00B56A54">
              <w:rPr>
                <w:rFonts w:hint="eastAsia"/>
              </w:rPr>
              <w:t>Y</w:t>
            </w:r>
          </w:p>
        </w:tc>
        <w:tc>
          <w:tcPr>
            <w:tcW w:w="2253" w:type="dxa"/>
            <w:tcBorders>
              <w:top w:val="single" w:sz="6" w:space="0" w:color="auto"/>
              <w:bottom w:val="single" w:sz="6" w:space="0" w:color="auto"/>
            </w:tcBorders>
            <w:shd w:val="clear" w:color="auto" w:fill="auto"/>
            <w:vAlign w:val="center"/>
          </w:tcPr>
          <w:p w:rsidR="004F3959" w:rsidRDefault="004F3959" w:rsidP="004F3959">
            <w:pPr>
              <w:pStyle w:val="affffff1"/>
            </w:pPr>
            <w:r w:rsidRPr="008617C7">
              <w:rPr>
                <w:rFonts w:hint="eastAsia"/>
                <w:szCs w:val="18"/>
              </w:rPr>
              <w:t>名称</w:t>
            </w:r>
            <w:r w:rsidRPr="008617C7">
              <w:rPr>
                <w:rFonts w:hint="eastAsia"/>
                <w:szCs w:val="18"/>
              </w:rPr>
              <w:t>(</w:t>
            </w:r>
            <w:r w:rsidRPr="008617C7">
              <w:rPr>
                <w:rFonts w:hint="eastAsia"/>
                <w:szCs w:val="18"/>
              </w:rPr>
              <w:t>语言</w:t>
            </w:r>
            <w:r w:rsidRPr="008617C7">
              <w:rPr>
                <w:rFonts w:hint="eastAsia"/>
                <w:szCs w:val="18"/>
              </w:rPr>
              <w:t>2)</w:t>
            </w:r>
          </w:p>
        </w:tc>
        <w:tc>
          <w:tcPr>
            <w:tcW w:w="2337" w:type="dxa"/>
            <w:tcBorders>
              <w:top w:val="single" w:sz="6" w:space="0" w:color="auto"/>
              <w:bottom w:val="single" w:sz="6" w:space="0" w:color="auto"/>
            </w:tcBorders>
            <w:shd w:val="clear" w:color="auto" w:fill="auto"/>
            <w:vAlign w:val="center"/>
          </w:tcPr>
          <w:p w:rsidR="004F3959" w:rsidRDefault="004F3959" w:rsidP="004F3959">
            <w:pPr>
              <w:pStyle w:val="affffff1"/>
            </w:pPr>
            <w:r w:rsidRPr="008617C7">
              <w:rPr>
                <w:rFonts w:hint="eastAsia"/>
                <w:szCs w:val="18"/>
              </w:rPr>
              <w:t>名称</w:t>
            </w:r>
            <w:r w:rsidRPr="008617C7">
              <w:rPr>
                <w:rFonts w:hint="eastAsia"/>
                <w:szCs w:val="18"/>
              </w:rPr>
              <w:t>(</w:t>
            </w:r>
            <w:r w:rsidRPr="008617C7">
              <w:rPr>
                <w:rFonts w:hint="eastAsia"/>
                <w:szCs w:val="18"/>
              </w:rPr>
              <w:t>语言</w:t>
            </w:r>
            <w:r w:rsidRPr="008617C7">
              <w:rPr>
                <w:rFonts w:hint="eastAsia"/>
                <w:szCs w:val="18"/>
              </w:rPr>
              <w:t>2)</w:t>
            </w:r>
          </w:p>
        </w:tc>
      </w:tr>
      <w:tr w:rsidR="004F3959" w:rsidRPr="005E5431" w:rsidTr="004F3959">
        <w:trPr>
          <w:cantSplit/>
          <w:jc w:val="center"/>
        </w:trPr>
        <w:tc>
          <w:tcPr>
            <w:tcW w:w="2446" w:type="dxa"/>
            <w:tcBorders>
              <w:top w:val="single" w:sz="6" w:space="0" w:color="auto"/>
              <w:bottom w:val="single" w:sz="6" w:space="0" w:color="auto"/>
            </w:tcBorders>
            <w:shd w:val="clear" w:color="auto" w:fill="auto"/>
            <w:vAlign w:val="center"/>
          </w:tcPr>
          <w:p w:rsidR="004F3959" w:rsidRDefault="004F3959" w:rsidP="004F3959">
            <w:pPr>
              <w:pStyle w:val="affffff1"/>
              <w:rPr>
                <w:rFonts w:ascii="宋体" w:hAnsi="宋体"/>
                <w:szCs w:val="18"/>
              </w:rPr>
            </w:pPr>
            <w:r w:rsidRPr="008617C7">
              <w:rPr>
                <w:rFonts w:ascii="宋体" w:hAnsi="宋体" w:hint="eastAsia"/>
                <w:szCs w:val="18"/>
              </w:rPr>
              <w:t>NAME_LANG3</w:t>
            </w:r>
          </w:p>
        </w:tc>
        <w:tc>
          <w:tcPr>
            <w:tcW w:w="1890" w:type="dxa"/>
            <w:tcBorders>
              <w:top w:val="single" w:sz="6" w:space="0" w:color="auto"/>
              <w:bottom w:val="single" w:sz="6" w:space="0" w:color="auto"/>
            </w:tcBorders>
            <w:shd w:val="clear" w:color="auto" w:fill="auto"/>
            <w:vAlign w:val="center"/>
          </w:tcPr>
          <w:p w:rsidR="004F3959" w:rsidRPr="005760EB" w:rsidRDefault="004F3959" w:rsidP="004F3959">
            <w:pPr>
              <w:pStyle w:val="affffff1"/>
            </w:pPr>
            <w:r w:rsidRPr="008617C7">
              <w:rPr>
                <w:rFonts w:hint="eastAsia"/>
                <w:szCs w:val="18"/>
              </w:rPr>
              <w:t>VARCHAR(63)</w:t>
            </w:r>
          </w:p>
        </w:tc>
        <w:tc>
          <w:tcPr>
            <w:tcW w:w="1194" w:type="dxa"/>
            <w:tcBorders>
              <w:top w:val="single" w:sz="6" w:space="0" w:color="auto"/>
              <w:bottom w:val="single" w:sz="6" w:space="0" w:color="auto"/>
            </w:tcBorders>
            <w:shd w:val="clear" w:color="auto" w:fill="auto"/>
          </w:tcPr>
          <w:p w:rsidR="004F3959" w:rsidRDefault="004F3959" w:rsidP="004F3959">
            <w:r w:rsidRPr="00B56A54">
              <w:rPr>
                <w:rFonts w:hint="eastAsia"/>
              </w:rPr>
              <w:t>Y</w:t>
            </w:r>
          </w:p>
        </w:tc>
        <w:tc>
          <w:tcPr>
            <w:tcW w:w="2253" w:type="dxa"/>
            <w:tcBorders>
              <w:top w:val="single" w:sz="6" w:space="0" w:color="auto"/>
              <w:bottom w:val="single" w:sz="6" w:space="0" w:color="auto"/>
            </w:tcBorders>
            <w:shd w:val="clear" w:color="auto" w:fill="auto"/>
            <w:vAlign w:val="center"/>
          </w:tcPr>
          <w:p w:rsidR="004F3959" w:rsidRDefault="004F3959" w:rsidP="004F3959">
            <w:pPr>
              <w:pStyle w:val="affffff1"/>
            </w:pPr>
            <w:r w:rsidRPr="008617C7">
              <w:rPr>
                <w:rFonts w:hint="eastAsia"/>
                <w:szCs w:val="18"/>
              </w:rPr>
              <w:t>名称</w:t>
            </w:r>
            <w:r w:rsidRPr="008617C7">
              <w:rPr>
                <w:rFonts w:hint="eastAsia"/>
                <w:szCs w:val="18"/>
              </w:rPr>
              <w:t>(</w:t>
            </w:r>
            <w:r w:rsidRPr="008617C7">
              <w:rPr>
                <w:rFonts w:hint="eastAsia"/>
                <w:szCs w:val="18"/>
              </w:rPr>
              <w:t>语言</w:t>
            </w:r>
            <w:r w:rsidRPr="008617C7">
              <w:rPr>
                <w:rFonts w:hint="eastAsia"/>
                <w:szCs w:val="18"/>
              </w:rPr>
              <w:t>3)</w:t>
            </w:r>
          </w:p>
        </w:tc>
        <w:tc>
          <w:tcPr>
            <w:tcW w:w="2337" w:type="dxa"/>
            <w:tcBorders>
              <w:top w:val="single" w:sz="6" w:space="0" w:color="auto"/>
              <w:bottom w:val="single" w:sz="6" w:space="0" w:color="auto"/>
            </w:tcBorders>
            <w:shd w:val="clear" w:color="auto" w:fill="auto"/>
            <w:vAlign w:val="center"/>
          </w:tcPr>
          <w:p w:rsidR="004F3959" w:rsidRDefault="004F3959" w:rsidP="004F3959">
            <w:pPr>
              <w:pStyle w:val="affffff1"/>
            </w:pPr>
            <w:r w:rsidRPr="008617C7">
              <w:rPr>
                <w:rFonts w:hint="eastAsia"/>
                <w:szCs w:val="18"/>
              </w:rPr>
              <w:t>名称</w:t>
            </w:r>
            <w:r w:rsidRPr="008617C7">
              <w:rPr>
                <w:rFonts w:hint="eastAsia"/>
                <w:szCs w:val="18"/>
              </w:rPr>
              <w:t>(</w:t>
            </w:r>
            <w:r w:rsidRPr="008617C7">
              <w:rPr>
                <w:rFonts w:hint="eastAsia"/>
                <w:szCs w:val="18"/>
              </w:rPr>
              <w:t>语言</w:t>
            </w:r>
            <w:r w:rsidRPr="008617C7">
              <w:rPr>
                <w:rFonts w:hint="eastAsia"/>
                <w:szCs w:val="18"/>
              </w:rPr>
              <w:t>3)</w:t>
            </w:r>
          </w:p>
        </w:tc>
      </w:tr>
      <w:tr w:rsidR="004F3959" w:rsidRPr="005E5431" w:rsidTr="004F3959">
        <w:trPr>
          <w:cantSplit/>
          <w:jc w:val="center"/>
        </w:trPr>
        <w:tc>
          <w:tcPr>
            <w:tcW w:w="2446" w:type="dxa"/>
            <w:tcBorders>
              <w:top w:val="single" w:sz="6" w:space="0" w:color="auto"/>
            </w:tcBorders>
            <w:shd w:val="clear" w:color="auto" w:fill="auto"/>
            <w:vAlign w:val="center"/>
          </w:tcPr>
          <w:p w:rsidR="004F3959" w:rsidRDefault="004F3959" w:rsidP="004F3959">
            <w:pPr>
              <w:pStyle w:val="affffff1"/>
              <w:rPr>
                <w:rFonts w:ascii="宋体" w:hAnsi="宋体"/>
                <w:szCs w:val="18"/>
              </w:rPr>
            </w:pPr>
            <w:r w:rsidRPr="008617C7">
              <w:rPr>
                <w:rFonts w:ascii="宋体" w:hAnsi="宋体" w:hint="eastAsia"/>
                <w:szCs w:val="18"/>
              </w:rPr>
              <w:t>NOTE_LANG1</w:t>
            </w:r>
          </w:p>
        </w:tc>
        <w:tc>
          <w:tcPr>
            <w:tcW w:w="1890" w:type="dxa"/>
            <w:tcBorders>
              <w:top w:val="single" w:sz="6" w:space="0" w:color="auto"/>
            </w:tcBorders>
            <w:shd w:val="clear" w:color="auto" w:fill="auto"/>
            <w:vAlign w:val="center"/>
          </w:tcPr>
          <w:p w:rsidR="004F3959" w:rsidRPr="005760EB" w:rsidRDefault="004F3959" w:rsidP="004F3959">
            <w:pPr>
              <w:pStyle w:val="affffff1"/>
            </w:pPr>
            <w:r w:rsidRPr="008617C7">
              <w:rPr>
                <w:rFonts w:hint="eastAsia"/>
                <w:szCs w:val="18"/>
              </w:rPr>
              <w:t>VARCHAR(</w:t>
            </w:r>
            <w:r>
              <w:rPr>
                <w:rFonts w:hint="eastAsia"/>
                <w:szCs w:val="18"/>
              </w:rPr>
              <w:t>2048</w:t>
            </w:r>
            <w:r w:rsidRPr="008617C7">
              <w:rPr>
                <w:rFonts w:hint="eastAsia"/>
                <w:szCs w:val="18"/>
              </w:rPr>
              <w:t>)</w:t>
            </w:r>
          </w:p>
        </w:tc>
        <w:tc>
          <w:tcPr>
            <w:tcW w:w="1194" w:type="dxa"/>
            <w:tcBorders>
              <w:top w:val="single" w:sz="6" w:space="0" w:color="auto"/>
            </w:tcBorders>
            <w:shd w:val="clear" w:color="auto" w:fill="auto"/>
          </w:tcPr>
          <w:p w:rsidR="004F3959" w:rsidRDefault="004F3959" w:rsidP="004F3959">
            <w:r w:rsidRPr="00B56A54">
              <w:rPr>
                <w:rFonts w:hint="eastAsia"/>
              </w:rPr>
              <w:t>Y</w:t>
            </w:r>
          </w:p>
        </w:tc>
        <w:tc>
          <w:tcPr>
            <w:tcW w:w="2253" w:type="dxa"/>
            <w:tcBorders>
              <w:top w:val="single" w:sz="6" w:space="0" w:color="auto"/>
            </w:tcBorders>
            <w:shd w:val="clear" w:color="auto" w:fill="auto"/>
            <w:vAlign w:val="center"/>
          </w:tcPr>
          <w:p w:rsidR="004F3959" w:rsidRDefault="004F3959" w:rsidP="004F3959">
            <w:pPr>
              <w:pStyle w:val="affffff1"/>
            </w:pPr>
            <w:r w:rsidRPr="008617C7">
              <w:rPr>
                <w:rFonts w:hint="eastAsia"/>
                <w:szCs w:val="18"/>
              </w:rPr>
              <w:t>备注</w:t>
            </w:r>
            <w:r w:rsidRPr="008617C7">
              <w:rPr>
                <w:rFonts w:hint="eastAsia"/>
                <w:szCs w:val="18"/>
              </w:rPr>
              <w:t>(</w:t>
            </w:r>
            <w:r w:rsidRPr="008617C7">
              <w:rPr>
                <w:rFonts w:hint="eastAsia"/>
                <w:szCs w:val="18"/>
              </w:rPr>
              <w:t>语言</w:t>
            </w:r>
            <w:r w:rsidRPr="008617C7">
              <w:rPr>
                <w:rFonts w:hint="eastAsia"/>
                <w:szCs w:val="18"/>
              </w:rPr>
              <w:t>1)</w:t>
            </w:r>
          </w:p>
        </w:tc>
        <w:tc>
          <w:tcPr>
            <w:tcW w:w="2337" w:type="dxa"/>
            <w:tcBorders>
              <w:top w:val="single" w:sz="6" w:space="0" w:color="auto"/>
            </w:tcBorders>
            <w:shd w:val="clear" w:color="auto" w:fill="auto"/>
            <w:vAlign w:val="center"/>
          </w:tcPr>
          <w:p w:rsidR="004F3959" w:rsidRDefault="004F3959" w:rsidP="004F3959">
            <w:pPr>
              <w:pStyle w:val="affffff1"/>
            </w:pPr>
            <w:r w:rsidRPr="008617C7">
              <w:rPr>
                <w:rFonts w:hint="eastAsia"/>
                <w:szCs w:val="18"/>
              </w:rPr>
              <w:t>备注</w:t>
            </w:r>
            <w:r w:rsidRPr="008617C7">
              <w:rPr>
                <w:rFonts w:hint="eastAsia"/>
                <w:szCs w:val="18"/>
              </w:rPr>
              <w:t>(</w:t>
            </w:r>
            <w:r w:rsidRPr="008617C7">
              <w:rPr>
                <w:rFonts w:hint="eastAsia"/>
                <w:szCs w:val="18"/>
              </w:rPr>
              <w:t>语言</w:t>
            </w:r>
            <w:r w:rsidRPr="008617C7">
              <w:rPr>
                <w:rFonts w:hint="eastAsia"/>
                <w:szCs w:val="18"/>
              </w:rPr>
              <w:t>1)</w:t>
            </w:r>
          </w:p>
        </w:tc>
      </w:tr>
      <w:tr w:rsidR="004F3959" w:rsidRPr="005E5431" w:rsidTr="004F3959">
        <w:trPr>
          <w:cantSplit/>
          <w:jc w:val="center"/>
        </w:trPr>
        <w:tc>
          <w:tcPr>
            <w:tcW w:w="2446" w:type="dxa"/>
            <w:tcBorders>
              <w:top w:val="single" w:sz="6" w:space="0" w:color="auto"/>
            </w:tcBorders>
            <w:shd w:val="clear" w:color="auto" w:fill="auto"/>
            <w:vAlign w:val="center"/>
          </w:tcPr>
          <w:p w:rsidR="004F3959" w:rsidRDefault="004F3959" w:rsidP="004F3959">
            <w:pPr>
              <w:pStyle w:val="affffff1"/>
              <w:rPr>
                <w:rFonts w:ascii="宋体" w:hAnsi="宋体"/>
                <w:szCs w:val="18"/>
              </w:rPr>
            </w:pPr>
            <w:r w:rsidRPr="008617C7">
              <w:rPr>
                <w:rFonts w:ascii="宋体" w:hAnsi="宋体" w:hint="eastAsia"/>
                <w:szCs w:val="18"/>
              </w:rPr>
              <w:t>NOTE_LANG2</w:t>
            </w:r>
          </w:p>
        </w:tc>
        <w:tc>
          <w:tcPr>
            <w:tcW w:w="1890" w:type="dxa"/>
            <w:tcBorders>
              <w:top w:val="single" w:sz="6" w:space="0" w:color="auto"/>
            </w:tcBorders>
            <w:shd w:val="clear" w:color="auto" w:fill="auto"/>
            <w:vAlign w:val="center"/>
          </w:tcPr>
          <w:p w:rsidR="004F3959" w:rsidRPr="005760EB" w:rsidRDefault="004F3959" w:rsidP="004F3959">
            <w:pPr>
              <w:pStyle w:val="affffff1"/>
            </w:pPr>
            <w:r w:rsidRPr="008617C7">
              <w:rPr>
                <w:rFonts w:hint="eastAsia"/>
                <w:szCs w:val="18"/>
              </w:rPr>
              <w:t>VARCHAR(</w:t>
            </w:r>
            <w:r>
              <w:rPr>
                <w:rFonts w:hint="eastAsia"/>
                <w:szCs w:val="18"/>
              </w:rPr>
              <w:t>2048</w:t>
            </w:r>
            <w:r w:rsidRPr="008617C7">
              <w:rPr>
                <w:rFonts w:hint="eastAsia"/>
                <w:szCs w:val="18"/>
              </w:rPr>
              <w:t>)</w:t>
            </w:r>
          </w:p>
        </w:tc>
        <w:tc>
          <w:tcPr>
            <w:tcW w:w="1194" w:type="dxa"/>
            <w:tcBorders>
              <w:top w:val="single" w:sz="6" w:space="0" w:color="auto"/>
            </w:tcBorders>
            <w:shd w:val="clear" w:color="auto" w:fill="auto"/>
          </w:tcPr>
          <w:p w:rsidR="004F3959" w:rsidRDefault="004F3959" w:rsidP="004F3959">
            <w:r w:rsidRPr="00B56A54">
              <w:rPr>
                <w:rFonts w:hint="eastAsia"/>
              </w:rPr>
              <w:t>Y</w:t>
            </w:r>
          </w:p>
        </w:tc>
        <w:tc>
          <w:tcPr>
            <w:tcW w:w="2253" w:type="dxa"/>
            <w:tcBorders>
              <w:top w:val="single" w:sz="6" w:space="0" w:color="auto"/>
            </w:tcBorders>
            <w:shd w:val="clear" w:color="auto" w:fill="auto"/>
            <w:vAlign w:val="center"/>
          </w:tcPr>
          <w:p w:rsidR="004F3959" w:rsidRDefault="004F3959" w:rsidP="004F3959">
            <w:pPr>
              <w:pStyle w:val="affffff1"/>
            </w:pPr>
            <w:r w:rsidRPr="008617C7">
              <w:rPr>
                <w:rFonts w:hint="eastAsia"/>
                <w:szCs w:val="18"/>
              </w:rPr>
              <w:t>备注</w:t>
            </w:r>
            <w:r w:rsidRPr="008617C7">
              <w:rPr>
                <w:rFonts w:hint="eastAsia"/>
                <w:szCs w:val="18"/>
              </w:rPr>
              <w:t>(</w:t>
            </w:r>
            <w:r w:rsidRPr="008617C7">
              <w:rPr>
                <w:rFonts w:hint="eastAsia"/>
                <w:szCs w:val="18"/>
              </w:rPr>
              <w:t>语言</w:t>
            </w:r>
            <w:r w:rsidRPr="008617C7">
              <w:rPr>
                <w:rFonts w:hint="eastAsia"/>
                <w:szCs w:val="18"/>
              </w:rPr>
              <w:t>2)</w:t>
            </w:r>
          </w:p>
        </w:tc>
        <w:tc>
          <w:tcPr>
            <w:tcW w:w="2337" w:type="dxa"/>
            <w:tcBorders>
              <w:top w:val="single" w:sz="6" w:space="0" w:color="auto"/>
            </w:tcBorders>
            <w:shd w:val="clear" w:color="auto" w:fill="auto"/>
            <w:vAlign w:val="center"/>
          </w:tcPr>
          <w:p w:rsidR="004F3959" w:rsidRDefault="004F3959" w:rsidP="004F3959">
            <w:pPr>
              <w:pStyle w:val="affffff1"/>
            </w:pPr>
            <w:r w:rsidRPr="008617C7">
              <w:rPr>
                <w:rFonts w:hint="eastAsia"/>
                <w:szCs w:val="18"/>
              </w:rPr>
              <w:t>备注</w:t>
            </w:r>
            <w:r w:rsidRPr="008617C7">
              <w:rPr>
                <w:rFonts w:hint="eastAsia"/>
                <w:szCs w:val="18"/>
              </w:rPr>
              <w:t>(</w:t>
            </w:r>
            <w:r w:rsidRPr="008617C7">
              <w:rPr>
                <w:rFonts w:hint="eastAsia"/>
                <w:szCs w:val="18"/>
              </w:rPr>
              <w:t>语言</w:t>
            </w:r>
            <w:r w:rsidRPr="008617C7">
              <w:rPr>
                <w:rFonts w:hint="eastAsia"/>
                <w:szCs w:val="18"/>
              </w:rPr>
              <w:t>2)</w:t>
            </w:r>
          </w:p>
        </w:tc>
      </w:tr>
      <w:tr w:rsidR="004F3959" w:rsidRPr="005E5431" w:rsidTr="004F3959">
        <w:trPr>
          <w:cantSplit/>
          <w:jc w:val="center"/>
        </w:trPr>
        <w:tc>
          <w:tcPr>
            <w:tcW w:w="2446" w:type="dxa"/>
            <w:tcBorders>
              <w:top w:val="single" w:sz="6" w:space="0" w:color="auto"/>
            </w:tcBorders>
            <w:shd w:val="clear" w:color="auto" w:fill="auto"/>
            <w:vAlign w:val="center"/>
          </w:tcPr>
          <w:p w:rsidR="004F3959" w:rsidRDefault="004F3959" w:rsidP="004F3959">
            <w:pPr>
              <w:pStyle w:val="affffff1"/>
              <w:rPr>
                <w:rFonts w:ascii="宋体" w:hAnsi="宋体"/>
                <w:szCs w:val="18"/>
              </w:rPr>
            </w:pPr>
            <w:r w:rsidRPr="008617C7">
              <w:rPr>
                <w:rFonts w:ascii="宋体" w:hAnsi="宋体" w:hint="eastAsia"/>
                <w:szCs w:val="18"/>
              </w:rPr>
              <w:t>NOTE_LANG3</w:t>
            </w:r>
          </w:p>
        </w:tc>
        <w:tc>
          <w:tcPr>
            <w:tcW w:w="1890" w:type="dxa"/>
            <w:tcBorders>
              <w:top w:val="single" w:sz="6" w:space="0" w:color="auto"/>
            </w:tcBorders>
            <w:shd w:val="clear" w:color="auto" w:fill="auto"/>
            <w:vAlign w:val="center"/>
          </w:tcPr>
          <w:p w:rsidR="004F3959" w:rsidRPr="005760EB" w:rsidRDefault="004F3959" w:rsidP="004F3959">
            <w:pPr>
              <w:pStyle w:val="affffff1"/>
            </w:pPr>
            <w:r w:rsidRPr="008617C7">
              <w:rPr>
                <w:rFonts w:hint="eastAsia"/>
                <w:szCs w:val="18"/>
              </w:rPr>
              <w:t>VARCHAR(</w:t>
            </w:r>
            <w:r>
              <w:rPr>
                <w:rFonts w:hint="eastAsia"/>
                <w:szCs w:val="18"/>
              </w:rPr>
              <w:t>2048</w:t>
            </w:r>
            <w:r w:rsidRPr="008617C7">
              <w:rPr>
                <w:rFonts w:hint="eastAsia"/>
                <w:szCs w:val="18"/>
              </w:rPr>
              <w:t>)</w:t>
            </w:r>
          </w:p>
        </w:tc>
        <w:tc>
          <w:tcPr>
            <w:tcW w:w="1194" w:type="dxa"/>
            <w:tcBorders>
              <w:top w:val="single" w:sz="6" w:space="0" w:color="auto"/>
            </w:tcBorders>
            <w:shd w:val="clear" w:color="auto" w:fill="auto"/>
          </w:tcPr>
          <w:p w:rsidR="004F3959" w:rsidRDefault="004F3959" w:rsidP="004F3959">
            <w:r w:rsidRPr="00B56A54">
              <w:rPr>
                <w:rFonts w:hint="eastAsia"/>
              </w:rPr>
              <w:t>Y</w:t>
            </w:r>
          </w:p>
        </w:tc>
        <w:tc>
          <w:tcPr>
            <w:tcW w:w="2253" w:type="dxa"/>
            <w:tcBorders>
              <w:top w:val="single" w:sz="6" w:space="0" w:color="auto"/>
            </w:tcBorders>
            <w:shd w:val="clear" w:color="auto" w:fill="auto"/>
            <w:vAlign w:val="center"/>
          </w:tcPr>
          <w:p w:rsidR="004F3959" w:rsidRDefault="004F3959" w:rsidP="004F3959">
            <w:pPr>
              <w:pStyle w:val="affffff1"/>
            </w:pPr>
            <w:r w:rsidRPr="008617C7">
              <w:rPr>
                <w:rFonts w:hint="eastAsia"/>
                <w:szCs w:val="18"/>
              </w:rPr>
              <w:t>备注</w:t>
            </w:r>
            <w:r w:rsidRPr="008617C7">
              <w:rPr>
                <w:rFonts w:hint="eastAsia"/>
                <w:szCs w:val="18"/>
              </w:rPr>
              <w:t>(</w:t>
            </w:r>
            <w:r w:rsidRPr="008617C7">
              <w:rPr>
                <w:rFonts w:hint="eastAsia"/>
                <w:szCs w:val="18"/>
              </w:rPr>
              <w:t>语言</w:t>
            </w:r>
            <w:r w:rsidRPr="008617C7">
              <w:rPr>
                <w:rFonts w:hint="eastAsia"/>
                <w:szCs w:val="18"/>
              </w:rPr>
              <w:t>3)</w:t>
            </w:r>
          </w:p>
        </w:tc>
        <w:tc>
          <w:tcPr>
            <w:tcW w:w="2337" w:type="dxa"/>
            <w:tcBorders>
              <w:top w:val="single" w:sz="6" w:space="0" w:color="auto"/>
            </w:tcBorders>
            <w:shd w:val="clear" w:color="auto" w:fill="auto"/>
            <w:vAlign w:val="center"/>
          </w:tcPr>
          <w:p w:rsidR="004F3959" w:rsidRDefault="004F3959" w:rsidP="004F3959">
            <w:pPr>
              <w:pStyle w:val="affffff1"/>
            </w:pPr>
            <w:r w:rsidRPr="008617C7">
              <w:rPr>
                <w:rFonts w:hint="eastAsia"/>
                <w:szCs w:val="18"/>
              </w:rPr>
              <w:t>备注</w:t>
            </w:r>
            <w:r w:rsidRPr="008617C7">
              <w:rPr>
                <w:rFonts w:hint="eastAsia"/>
                <w:szCs w:val="18"/>
              </w:rPr>
              <w:t>(</w:t>
            </w:r>
            <w:r w:rsidRPr="008617C7">
              <w:rPr>
                <w:rFonts w:hint="eastAsia"/>
                <w:szCs w:val="18"/>
              </w:rPr>
              <w:t>语言</w:t>
            </w:r>
            <w:r w:rsidRPr="008617C7">
              <w:rPr>
                <w:rFonts w:hint="eastAsia"/>
                <w:szCs w:val="18"/>
              </w:rPr>
              <w:t>3)</w:t>
            </w:r>
          </w:p>
        </w:tc>
      </w:tr>
    </w:tbl>
    <w:p w:rsidR="004F3959" w:rsidRPr="00472AF9" w:rsidRDefault="004F3959" w:rsidP="004F3959">
      <w:pPr>
        <w:pStyle w:val="affffff1"/>
        <w:rPr>
          <w:rFonts w:ascii="宋体" w:hAnsi="宋体"/>
          <w:szCs w:val="18"/>
        </w:rPr>
      </w:pPr>
      <w:r w:rsidRPr="00472AF9">
        <w:rPr>
          <w:rFonts w:ascii="宋体" w:hAnsi="宋体" w:hint="eastAsia"/>
          <w:szCs w:val="18"/>
        </w:rPr>
        <w:t>属性列表如下：</w:t>
      </w:r>
    </w:p>
    <w:tbl>
      <w:tblPr>
        <w:tblW w:w="10065"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93"/>
        <w:gridCol w:w="1985"/>
        <w:gridCol w:w="2693"/>
        <w:gridCol w:w="709"/>
        <w:gridCol w:w="850"/>
        <w:gridCol w:w="1843"/>
        <w:gridCol w:w="992"/>
      </w:tblGrid>
      <w:tr w:rsidR="004F3959" w:rsidRPr="00472AF9" w:rsidTr="004F3959">
        <w:tc>
          <w:tcPr>
            <w:tcW w:w="993" w:type="dxa"/>
            <w:shd w:val="clear" w:color="auto" w:fill="C0C0C0"/>
          </w:tcPr>
          <w:p w:rsidR="004F3959" w:rsidRPr="00472AF9" w:rsidRDefault="004F3959" w:rsidP="004F3959">
            <w:pPr>
              <w:pStyle w:val="affffff1"/>
              <w:rPr>
                <w:rFonts w:ascii="宋体" w:hAnsi="宋体"/>
                <w:szCs w:val="18"/>
              </w:rPr>
            </w:pPr>
            <w:r w:rsidRPr="00472AF9">
              <w:rPr>
                <w:rFonts w:ascii="宋体" w:hAnsi="宋体" w:hint="eastAsia"/>
                <w:szCs w:val="18"/>
              </w:rPr>
              <w:t>属性编号</w:t>
            </w:r>
          </w:p>
        </w:tc>
        <w:tc>
          <w:tcPr>
            <w:tcW w:w="1985" w:type="dxa"/>
            <w:shd w:val="clear" w:color="auto" w:fill="C0C0C0"/>
          </w:tcPr>
          <w:p w:rsidR="004F3959" w:rsidRPr="00472AF9" w:rsidRDefault="004F3959" w:rsidP="004F3959">
            <w:pPr>
              <w:pStyle w:val="affffff1"/>
              <w:rPr>
                <w:rFonts w:ascii="宋体" w:hAnsi="宋体"/>
                <w:szCs w:val="18"/>
              </w:rPr>
            </w:pPr>
            <w:r w:rsidRPr="00472AF9">
              <w:rPr>
                <w:rFonts w:ascii="宋体" w:hAnsi="宋体" w:hint="eastAsia"/>
                <w:szCs w:val="18"/>
              </w:rPr>
              <w:t>属性名称</w:t>
            </w:r>
          </w:p>
        </w:tc>
        <w:tc>
          <w:tcPr>
            <w:tcW w:w="2693" w:type="dxa"/>
            <w:shd w:val="clear" w:color="auto" w:fill="C0C0C0"/>
          </w:tcPr>
          <w:p w:rsidR="004F3959" w:rsidRPr="00472AF9" w:rsidRDefault="004F3959" w:rsidP="004F3959">
            <w:pPr>
              <w:pStyle w:val="affffff1"/>
              <w:rPr>
                <w:rFonts w:ascii="宋体" w:hAnsi="宋体"/>
                <w:szCs w:val="18"/>
              </w:rPr>
            </w:pPr>
            <w:r w:rsidRPr="00472AF9">
              <w:rPr>
                <w:rFonts w:ascii="宋体" w:hAnsi="宋体" w:hint="eastAsia"/>
                <w:szCs w:val="18"/>
              </w:rPr>
              <w:t>取值范围</w:t>
            </w:r>
          </w:p>
        </w:tc>
        <w:tc>
          <w:tcPr>
            <w:tcW w:w="709" w:type="dxa"/>
            <w:shd w:val="clear" w:color="auto" w:fill="C0C0C0"/>
          </w:tcPr>
          <w:p w:rsidR="004F3959" w:rsidRPr="00472AF9" w:rsidRDefault="004F3959" w:rsidP="004F3959">
            <w:pPr>
              <w:pStyle w:val="affffff1"/>
              <w:rPr>
                <w:rFonts w:ascii="宋体" w:hAnsi="宋体"/>
                <w:szCs w:val="18"/>
              </w:rPr>
            </w:pPr>
            <w:r w:rsidRPr="00472AF9">
              <w:rPr>
                <w:rFonts w:ascii="宋体" w:hAnsi="宋体" w:hint="eastAsia"/>
                <w:szCs w:val="18"/>
              </w:rPr>
              <w:t>类型</w:t>
            </w:r>
          </w:p>
        </w:tc>
        <w:tc>
          <w:tcPr>
            <w:tcW w:w="850" w:type="dxa"/>
            <w:shd w:val="clear" w:color="auto" w:fill="C0C0C0"/>
          </w:tcPr>
          <w:p w:rsidR="004F3959" w:rsidRPr="00472AF9" w:rsidRDefault="004F3959" w:rsidP="004F3959">
            <w:pPr>
              <w:pStyle w:val="affffff1"/>
              <w:rPr>
                <w:rFonts w:ascii="宋体" w:hAnsi="宋体"/>
                <w:szCs w:val="18"/>
              </w:rPr>
            </w:pPr>
            <w:r w:rsidRPr="00472AF9">
              <w:rPr>
                <w:rFonts w:ascii="宋体" w:hAnsi="宋体" w:hint="eastAsia"/>
                <w:szCs w:val="18"/>
              </w:rPr>
              <w:t>缺省值</w:t>
            </w:r>
          </w:p>
        </w:tc>
        <w:tc>
          <w:tcPr>
            <w:tcW w:w="1843" w:type="dxa"/>
            <w:shd w:val="clear" w:color="auto" w:fill="C0C0C0"/>
          </w:tcPr>
          <w:p w:rsidR="004F3959" w:rsidRPr="00472AF9" w:rsidRDefault="004F3959" w:rsidP="004F3959">
            <w:pPr>
              <w:pStyle w:val="affffff1"/>
              <w:rPr>
                <w:rFonts w:ascii="宋体" w:hAnsi="宋体"/>
                <w:szCs w:val="18"/>
              </w:rPr>
            </w:pPr>
            <w:r w:rsidRPr="00472AF9">
              <w:rPr>
                <w:rFonts w:ascii="宋体" w:hAnsi="宋体" w:hint="eastAsia"/>
                <w:szCs w:val="18"/>
              </w:rPr>
              <w:t>备注</w:t>
            </w:r>
          </w:p>
        </w:tc>
        <w:tc>
          <w:tcPr>
            <w:tcW w:w="992" w:type="dxa"/>
            <w:shd w:val="clear" w:color="auto" w:fill="C0C0C0"/>
          </w:tcPr>
          <w:p w:rsidR="004F3959" w:rsidRPr="00472AF9" w:rsidRDefault="004F3959" w:rsidP="004F3959">
            <w:pPr>
              <w:pStyle w:val="affffff1"/>
              <w:rPr>
                <w:rFonts w:ascii="宋体" w:hAnsi="宋体"/>
                <w:szCs w:val="18"/>
              </w:rPr>
            </w:pPr>
            <w:r w:rsidRPr="00472AF9">
              <w:rPr>
                <w:rFonts w:ascii="宋体" w:hAnsi="宋体" w:hint="eastAsia"/>
                <w:szCs w:val="18"/>
              </w:rPr>
              <w:t>使用方</w:t>
            </w:r>
          </w:p>
        </w:tc>
      </w:tr>
      <w:tr w:rsidR="004F3959" w:rsidRPr="00472AF9" w:rsidTr="004F3959">
        <w:tc>
          <w:tcPr>
            <w:tcW w:w="993" w:type="dxa"/>
          </w:tcPr>
          <w:p w:rsidR="004F3959" w:rsidRPr="00472AF9" w:rsidRDefault="004F3959" w:rsidP="004F3959">
            <w:pPr>
              <w:pStyle w:val="affffff1"/>
              <w:rPr>
                <w:rFonts w:ascii="宋体" w:hAnsi="宋体"/>
                <w:szCs w:val="18"/>
              </w:rPr>
            </w:pPr>
          </w:p>
        </w:tc>
        <w:tc>
          <w:tcPr>
            <w:tcW w:w="1985" w:type="dxa"/>
          </w:tcPr>
          <w:p w:rsidR="004F3959" w:rsidRPr="00472AF9" w:rsidRDefault="004F3959" w:rsidP="004F3959">
            <w:pPr>
              <w:pStyle w:val="affffff1"/>
              <w:rPr>
                <w:rFonts w:ascii="宋体" w:hAnsi="宋体"/>
                <w:szCs w:val="18"/>
              </w:rPr>
            </w:pPr>
            <w:r w:rsidRPr="00472AF9">
              <w:rPr>
                <w:rFonts w:ascii="宋体" w:hAnsi="宋体" w:hint="eastAsia"/>
                <w:szCs w:val="18"/>
              </w:rPr>
              <w:t>mdspProductType</w:t>
            </w:r>
          </w:p>
        </w:tc>
        <w:tc>
          <w:tcPr>
            <w:tcW w:w="2693" w:type="dxa"/>
          </w:tcPr>
          <w:p w:rsidR="004F3959" w:rsidRPr="00472AF9" w:rsidRDefault="004F3959" w:rsidP="004F3959">
            <w:pPr>
              <w:pStyle w:val="affffff1"/>
              <w:rPr>
                <w:rFonts w:ascii="宋体" w:hAnsi="宋体"/>
                <w:szCs w:val="18"/>
              </w:rPr>
            </w:pPr>
            <w:r w:rsidRPr="00472AF9">
              <w:rPr>
                <w:rFonts w:ascii="宋体" w:hAnsi="宋体" w:hint="eastAsia"/>
                <w:szCs w:val="18"/>
              </w:rPr>
              <w:t>参见附录C</w:t>
            </w:r>
          </w:p>
        </w:tc>
        <w:tc>
          <w:tcPr>
            <w:tcW w:w="709" w:type="dxa"/>
          </w:tcPr>
          <w:p w:rsidR="004F3959" w:rsidRPr="00472AF9" w:rsidRDefault="004F3959" w:rsidP="004F3959">
            <w:pPr>
              <w:pStyle w:val="affffff1"/>
              <w:rPr>
                <w:rFonts w:ascii="宋体" w:hAnsi="宋体"/>
                <w:szCs w:val="18"/>
              </w:rPr>
            </w:pPr>
            <w:r w:rsidRPr="00472AF9">
              <w:rPr>
                <w:rFonts w:ascii="宋体" w:hAnsi="宋体" w:hint="eastAsia"/>
                <w:szCs w:val="18"/>
              </w:rPr>
              <w:t>INT4</w:t>
            </w:r>
          </w:p>
        </w:tc>
        <w:tc>
          <w:tcPr>
            <w:tcW w:w="850" w:type="dxa"/>
          </w:tcPr>
          <w:p w:rsidR="004F3959" w:rsidRPr="00472AF9" w:rsidRDefault="004F3959" w:rsidP="004F3959">
            <w:pPr>
              <w:pStyle w:val="affffff1"/>
              <w:rPr>
                <w:rFonts w:ascii="宋体" w:hAnsi="宋体"/>
                <w:szCs w:val="18"/>
              </w:rPr>
            </w:pPr>
            <w:r w:rsidRPr="00472AF9">
              <w:rPr>
                <w:rFonts w:ascii="宋体" w:hAnsi="宋体" w:hint="eastAsia"/>
                <w:szCs w:val="18"/>
              </w:rPr>
              <w:t>NA</w:t>
            </w:r>
          </w:p>
        </w:tc>
        <w:tc>
          <w:tcPr>
            <w:tcW w:w="1843" w:type="dxa"/>
          </w:tcPr>
          <w:p w:rsidR="004F3959" w:rsidRPr="00472AF9" w:rsidRDefault="004F3959" w:rsidP="004F3959">
            <w:pPr>
              <w:pStyle w:val="affffff1"/>
              <w:rPr>
                <w:rFonts w:ascii="宋体" w:hAnsi="宋体"/>
                <w:szCs w:val="18"/>
              </w:rPr>
            </w:pPr>
            <w:r w:rsidRPr="00472AF9">
              <w:rPr>
                <w:rFonts w:ascii="宋体" w:hAnsi="宋体" w:hint="eastAsia"/>
                <w:szCs w:val="18"/>
              </w:rPr>
              <w:t>产品类型</w:t>
            </w:r>
          </w:p>
        </w:tc>
        <w:tc>
          <w:tcPr>
            <w:tcW w:w="992" w:type="dxa"/>
          </w:tcPr>
          <w:p w:rsidR="004F3959" w:rsidRPr="00472AF9" w:rsidRDefault="004F3959" w:rsidP="004F3959">
            <w:pPr>
              <w:pStyle w:val="affffff1"/>
              <w:rPr>
                <w:rFonts w:ascii="宋体" w:hAnsi="宋体"/>
                <w:szCs w:val="18"/>
              </w:rPr>
            </w:pPr>
            <w:r w:rsidRPr="00472AF9">
              <w:rPr>
                <w:rFonts w:ascii="宋体" w:hAnsi="宋体" w:hint="eastAsia"/>
                <w:szCs w:val="18"/>
              </w:rPr>
              <w:t>PMS</w:t>
            </w:r>
          </w:p>
        </w:tc>
      </w:tr>
      <w:tr w:rsidR="004F3959" w:rsidRPr="00472AF9" w:rsidTr="004F3959">
        <w:tc>
          <w:tcPr>
            <w:tcW w:w="993" w:type="dxa"/>
          </w:tcPr>
          <w:p w:rsidR="004F3959" w:rsidRPr="00472AF9" w:rsidRDefault="004F3959" w:rsidP="004F3959">
            <w:pPr>
              <w:pStyle w:val="affffff1"/>
              <w:rPr>
                <w:rFonts w:ascii="宋体" w:hAnsi="宋体"/>
                <w:szCs w:val="18"/>
              </w:rPr>
            </w:pPr>
          </w:p>
        </w:tc>
        <w:tc>
          <w:tcPr>
            <w:tcW w:w="1985" w:type="dxa"/>
          </w:tcPr>
          <w:p w:rsidR="004F3959" w:rsidRPr="00472AF9" w:rsidRDefault="004F3959" w:rsidP="004F3959">
            <w:pPr>
              <w:pStyle w:val="affffff1"/>
              <w:rPr>
                <w:rFonts w:ascii="宋体" w:hAnsi="宋体"/>
                <w:szCs w:val="18"/>
              </w:rPr>
            </w:pPr>
            <w:r w:rsidRPr="00472AF9">
              <w:rPr>
                <w:rFonts w:ascii="宋体" w:hAnsi="宋体"/>
                <w:szCs w:val="18"/>
              </w:rPr>
              <w:t>mdspForPromotion</w:t>
            </w:r>
          </w:p>
        </w:tc>
        <w:tc>
          <w:tcPr>
            <w:tcW w:w="2693" w:type="dxa"/>
          </w:tcPr>
          <w:p w:rsidR="004F3959" w:rsidRPr="00472AF9" w:rsidRDefault="004F3959" w:rsidP="004F3959">
            <w:pPr>
              <w:pStyle w:val="affffff1"/>
              <w:rPr>
                <w:rFonts w:ascii="宋体" w:hAnsi="宋体"/>
                <w:szCs w:val="18"/>
              </w:rPr>
            </w:pPr>
            <w:r w:rsidRPr="00472AF9">
              <w:rPr>
                <w:rFonts w:ascii="宋体" w:hAnsi="宋体" w:hint="eastAsia"/>
                <w:szCs w:val="18"/>
              </w:rPr>
              <w:t>1：优惠赠送类产品</w:t>
            </w:r>
          </w:p>
          <w:p w:rsidR="004F3959" w:rsidRPr="00472AF9" w:rsidRDefault="004F3959" w:rsidP="004F3959">
            <w:pPr>
              <w:pStyle w:val="affffff1"/>
              <w:rPr>
                <w:rFonts w:ascii="宋体" w:hAnsi="宋体"/>
                <w:szCs w:val="18"/>
              </w:rPr>
            </w:pPr>
            <w:r w:rsidRPr="00472AF9">
              <w:rPr>
                <w:rFonts w:ascii="宋体" w:hAnsi="宋体" w:hint="eastAsia"/>
                <w:szCs w:val="18"/>
              </w:rPr>
              <w:t>2：普通产品</w:t>
            </w:r>
          </w:p>
        </w:tc>
        <w:tc>
          <w:tcPr>
            <w:tcW w:w="709" w:type="dxa"/>
          </w:tcPr>
          <w:p w:rsidR="004F3959" w:rsidRPr="00472AF9" w:rsidRDefault="004F3959" w:rsidP="004F3959">
            <w:pPr>
              <w:pStyle w:val="affffff1"/>
              <w:rPr>
                <w:rFonts w:ascii="宋体" w:hAnsi="宋体"/>
                <w:szCs w:val="18"/>
              </w:rPr>
            </w:pPr>
            <w:r w:rsidRPr="00472AF9">
              <w:rPr>
                <w:rFonts w:ascii="宋体" w:hAnsi="宋体" w:hint="eastAsia"/>
                <w:szCs w:val="18"/>
              </w:rPr>
              <w:t>INT4</w:t>
            </w:r>
          </w:p>
        </w:tc>
        <w:tc>
          <w:tcPr>
            <w:tcW w:w="850" w:type="dxa"/>
          </w:tcPr>
          <w:p w:rsidR="004F3959" w:rsidRPr="00472AF9" w:rsidRDefault="004F3959" w:rsidP="004F3959">
            <w:pPr>
              <w:pStyle w:val="affffff1"/>
              <w:rPr>
                <w:rFonts w:ascii="宋体" w:hAnsi="宋体"/>
                <w:szCs w:val="18"/>
              </w:rPr>
            </w:pPr>
            <w:r w:rsidRPr="00472AF9">
              <w:rPr>
                <w:rFonts w:ascii="宋体" w:hAnsi="宋体" w:hint="eastAsia"/>
                <w:szCs w:val="18"/>
              </w:rPr>
              <w:t>2</w:t>
            </w:r>
          </w:p>
        </w:tc>
        <w:tc>
          <w:tcPr>
            <w:tcW w:w="1843" w:type="dxa"/>
          </w:tcPr>
          <w:p w:rsidR="004F3959" w:rsidRPr="00472AF9" w:rsidRDefault="004F3959" w:rsidP="004F3959">
            <w:pPr>
              <w:pStyle w:val="affffff1"/>
              <w:rPr>
                <w:rFonts w:ascii="宋体" w:hAnsi="宋体"/>
                <w:szCs w:val="18"/>
              </w:rPr>
            </w:pPr>
            <w:r w:rsidRPr="00472AF9">
              <w:rPr>
                <w:rFonts w:ascii="宋体" w:hAnsi="宋体" w:hint="eastAsia"/>
                <w:szCs w:val="18"/>
              </w:rPr>
              <w:t>用于标识普通产品还是赠送产品</w:t>
            </w:r>
          </w:p>
        </w:tc>
        <w:tc>
          <w:tcPr>
            <w:tcW w:w="992" w:type="dxa"/>
          </w:tcPr>
          <w:p w:rsidR="004F3959" w:rsidRPr="00472AF9" w:rsidRDefault="004F3959" w:rsidP="004F3959">
            <w:pPr>
              <w:pStyle w:val="affffff1"/>
              <w:rPr>
                <w:rFonts w:ascii="宋体" w:hAnsi="宋体"/>
                <w:szCs w:val="18"/>
              </w:rPr>
            </w:pPr>
            <w:r w:rsidRPr="00472AF9">
              <w:rPr>
                <w:rFonts w:ascii="宋体" w:hAnsi="宋体" w:hint="eastAsia"/>
                <w:szCs w:val="18"/>
              </w:rPr>
              <w:t>CCEngine</w:t>
            </w:r>
          </w:p>
        </w:tc>
      </w:tr>
      <w:tr w:rsidR="004F3959" w:rsidRPr="00472AF9" w:rsidTr="004F3959">
        <w:tc>
          <w:tcPr>
            <w:tcW w:w="993" w:type="dxa"/>
          </w:tcPr>
          <w:p w:rsidR="004F3959" w:rsidRPr="00472AF9" w:rsidRDefault="004F3959" w:rsidP="004F3959">
            <w:pPr>
              <w:pStyle w:val="affffff1"/>
              <w:rPr>
                <w:rFonts w:ascii="宋体" w:hAnsi="宋体"/>
                <w:szCs w:val="18"/>
              </w:rPr>
            </w:pPr>
          </w:p>
        </w:tc>
        <w:tc>
          <w:tcPr>
            <w:tcW w:w="1985" w:type="dxa"/>
          </w:tcPr>
          <w:p w:rsidR="004F3959" w:rsidRPr="00472AF9" w:rsidRDefault="004F3959" w:rsidP="004F3959">
            <w:pPr>
              <w:pStyle w:val="affffff1"/>
              <w:rPr>
                <w:rFonts w:ascii="宋体" w:hAnsi="宋体"/>
                <w:szCs w:val="18"/>
              </w:rPr>
            </w:pPr>
            <w:r w:rsidRPr="00472AF9">
              <w:rPr>
                <w:rFonts w:ascii="宋体" w:hAnsi="宋体"/>
                <w:szCs w:val="18"/>
              </w:rPr>
              <w:t>mdspRelateTypeID</w:t>
            </w:r>
          </w:p>
        </w:tc>
        <w:tc>
          <w:tcPr>
            <w:tcW w:w="2693" w:type="dxa"/>
          </w:tcPr>
          <w:p w:rsidR="004F3959" w:rsidRPr="00472AF9" w:rsidRDefault="004F3959" w:rsidP="004F3959">
            <w:pPr>
              <w:pStyle w:val="affffff1"/>
              <w:rPr>
                <w:rFonts w:ascii="宋体" w:hAnsi="宋体"/>
                <w:szCs w:val="18"/>
              </w:rPr>
            </w:pPr>
            <w:r w:rsidRPr="00472AF9">
              <w:rPr>
                <w:rFonts w:ascii="宋体" w:hAnsi="宋体" w:hint="eastAsia"/>
                <w:szCs w:val="18"/>
              </w:rPr>
              <w:t>1 业务，2内容，3节点，4套餐</w:t>
            </w:r>
          </w:p>
        </w:tc>
        <w:tc>
          <w:tcPr>
            <w:tcW w:w="709" w:type="dxa"/>
          </w:tcPr>
          <w:p w:rsidR="004F3959" w:rsidRPr="00472AF9" w:rsidRDefault="004F3959" w:rsidP="004F3959">
            <w:pPr>
              <w:pStyle w:val="affffff1"/>
              <w:rPr>
                <w:rFonts w:ascii="宋体" w:hAnsi="宋体"/>
                <w:szCs w:val="18"/>
              </w:rPr>
            </w:pPr>
            <w:r w:rsidRPr="00472AF9">
              <w:rPr>
                <w:rFonts w:ascii="宋体" w:hAnsi="宋体" w:hint="eastAsia"/>
                <w:szCs w:val="18"/>
              </w:rPr>
              <w:t>INT4</w:t>
            </w:r>
          </w:p>
        </w:tc>
        <w:tc>
          <w:tcPr>
            <w:tcW w:w="850" w:type="dxa"/>
          </w:tcPr>
          <w:p w:rsidR="004F3959" w:rsidRPr="00472AF9" w:rsidRDefault="004F3959" w:rsidP="004F3959">
            <w:pPr>
              <w:pStyle w:val="affffff1"/>
              <w:rPr>
                <w:rFonts w:ascii="宋体" w:hAnsi="宋体"/>
                <w:szCs w:val="18"/>
              </w:rPr>
            </w:pPr>
            <w:r w:rsidRPr="00472AF9">
              <w:rPr>
                <w:rFonts w:ascii="宋体" w:hAnsi="宋体" w:hint="eastAsia"/>
                <w:szCs w:val="18"/>
              </w:rPr>
              <w:t>NA</w:t>
            </w:r>
          </w:p>
        </w:tc>
        <w:tc>
          <w:tcPr>
            <w:tcW w:w="1843" w:type="dxa"/>
          </w:tcPr>
          <w:p w:rsidR="004F3959" w:rsidRPr="00472AF9" w:rsidRDefault="004F3959" w:rsidP="004F3959">
            <w:pPr>
              <w:pStyle w:val="affffff1"/>
              <w:rPr>
                <w:rFonts w:ascii="宋体" w:hAnsi="宋体"/>
                <w:szCs w:val="18"/>
              </w:rPr>
            </w:pPr>
            <w:r w:rsidRPr="00472AF9">
              <w:rPr>
                <w:rFonts w:ascii="宋体" w:hAnsi="宋体" w:hint="eastAsia"/>
                <w:szCs w:val="18"/>
              </w:rPr>
              <w:t>产品管理的定价对象类型</w:t>
            </w:r>
          </w:p>
        </w:tc>
        <w:tc>
          <w:tcPr>
            <w:tcW w:w="992" w:type="dxa"/>
          </w:tcPr>
          <w:p w:rsidR="004F3959" w:rsidRPr="00472AF9" w:rsidRDefault="004F3959" w:rsidP="004F3959">
            <w:pPr>
              <w:pStyle w:val="affffff1"/>
              <w:rPr>
                <w:rFonts w:ascii="宋体" w:hAnsi="宋体"/>
                <w:szCs w:val="18"/>
              </w:rPr>
            </w:pPr>
            <w:r w:rsidRPr="00472AF9">
              <w:rPr>
                <w:rFonts w:ascii="宋体" w:hAnsi="宋体" w:hint="eastAsia"/>
                <w:szCs w:val="18"/>
              </w:rPr>
              <w:t>PMS</w:t>
            </w:r>
          </w:p>
        </w:tc>
      </w:tr>
      <w:tr w:rsidR="004F3959" w:rsidRPr="00472AF9" w:rsidTr="004F3959">
        <w:tc>
          <w:tcPr>
            <w:tcW w:w="993" w:type="dxa"/>
          </w:tcPr>
          <w:p w:rsidR="004F3959" w:rsidRPr="00472AF9" w:rsidRDefault="004F3959" w:rsidP="004F3959">
            <w:pPr>
              <w:pStyle w:val="affffff1"/>
              <w:rPr>
                <w:rFonts w:ascii="宋体" w:hAnsi="宋体"/>
                <w:szCs w:val="18"/>
              </w:rPr>
            </w:pPr>
          </w:p>
        </w:tc>
        <w:tc>
          <w:tcPr>
            <w:tcW w:w="1985" w:type="dxa"/>
          </w:tcPr>
          <w:p w:rsidR="004F3959" w:rsidRPr="00472AF9" w:rsidRDefault="004F3959" w:rsidP="004F3959">
            <w:pPr>
              <w:pStyle w:val="affffff1"/>
              <w:rPr>
                <w:rFonts w:ascii="宋体" w:hAnsi="宋体"/>
                <w:szCs w:val="18"/>
              </w:rPr>
            </w:pPr>
            <w:r w:rsidRPr="00472AF9">
              <w:rPr>
                <w:rFonts w:ascii="宋体" w:hAnsi="宋体"/>
                <w:szCs w:val="18"/>
              </w:rPr>
              <w:t>mdspRelateObjectID</w:t>
            </w:r>
          </w:p>
        </w:tc>
        <w:tc>
          <w:tcPr>
            <w:tcW w:w="2693" w:type="dxa"/>
          </w:tcPr>
          <w:p w:rsidR="004F3959" w:rsidRPr="00472AF9" w:rsidRDefault="004F3959" w:rsidP="004F3959">
            <w:pPr>
              <w:pStyle w:val="affffff1"/>
              <w:rPr>
                <w:rFonts w:ascii="宋体" w:hAnsi="宋体"/>
                <w:szCs w:val="18"/>
              </w:rPr>
            </w:pPr>
            <w:r w:rsidRPr="00472AF9">
              <w:rPr>
                <w:rFonts w:ascii="宋体" w:hAnsi="宋体" w:hint="eastAsia"/>
                <w:szCs w:val="18"/>
              </w:rPr>
              <w:t>NA</w:t>
            </w:r>
          </w:p>
        </w:tc>
        <w:tc>
          <w:tcPr>
            <w:tcW w:w="709" w:type="dxa"/>
          </w:tcPr>
          <w:p w:rsidR="004F3959" w:rsidRPr="00472AF9" w:rsidRDefault="004F3959" w:rsidP="004F3959">
            <w:pPr>
              <w:pStyle w:val="affffff1"/>
              <w:rPr>
                <w:rFonts w:ascii="宋体" w:hAnsi="宋体"/>
                <w:szCs w:val="18"/>
              </w:rPr>
            </w:pPr>
            <w:r w:rsidRPr="00472AF9">
              <w:rPr>
                <w:rFonts w:ascii="宋体" w:hAnsi="宋体" w:hint="eastAsia"/>
                <w:szCs w:val="18"/>
              </w:rPr>
              <w:t>INT8</w:t>
            </w:r>
          </w:p>
        </w:tc>
        <w:tc>
          <w:tcPr>
            <w:tcW w:w="850" w:type="dxa"/>
          </w:tcPr>
          <w:p w:rsidR="004F3959" w:rsidRPr="00472AF9" w:rsidRDefault="004F3959" w:rsidP="004F3959">
            <w:pPr>
              <w:pStyle w:val="affffff1"/>
              <w:rPr>
                <w:rFonts w:ascii="宋体" w:hAnsi="宋体"/>
                <w:szCs w:val="18"/>
              </w:rPr>
            </w:pPr>
            <w:r w:rsidRPr="00472AF9">
              <w:rPr>
                <w:rFonts w:ascii="宋体" w:hAnsi="宋体" w:hint="eastAsia"/>
                <w:szCs w:val="18"/>
              </w:rPr>
              <w:t>NA</w:t>
            </w:r>
          </w:p>
        </w:tc>
        <w:tc>
          <w:tcPr>
            <w:tcW w:w="1843" w:type="dxa"/>
          </w:tcPr>
          <w:p w:rsidR="004F3959" w:rsidRPr="00472AF9" w:rsidRDefault="004F3959" w:rsidP="004F3959">
            <w:pPr>
              <w:pStyle w:val="affffff1"/>
              <w:rPr>
                <w:rFonts w:ascii="宋体" w:hAnsi="宋体"/>
                <w:szCs w:val="18"/>
              </w:rPr>
            </w:pPr>
            <w:r w:rsidRPr="00472AF9">
              <w:rPr>
                <w:rFonts w:ascii="宋体" w:hAnsi="宋体" w:hint="eastAsia"/>
                <w:szCs w:val="18"/>
              </w:rPr>
              <w:t>产品管理的定价对象ID，例如业务的ID、内容的ID</w:t>
            </w:r>
          </w:p>
        </w:tc>
        <w:tc>
          <w:tcPr>
            <w:tcW w:w="992" w:type="dxa"/>
          </w:tcPr>
          <w:p w:rsidR="004F3959" w:rsidRPr="00472AF9" w:rsidRDefault="004F3959" w:rsidP="004F3959">
            <w:pPr>
              <w:pStyle w:val="affffff1"/>
              <w:rPr>
                <w:rFonts w:ascii="宋体" w:hAnsi="宋体"/>
                <w:szCs w:val="18"/>
              </w:rPr>
            </w:pPr>
            <w:r w:rsidRPr="00472AF9">
              <w:rPr>
                <w:rFonts w:ascii="宋体" w:hAnsi="宋体" w:hint="eastAsia"/>
                <w:szCs w:val="18"/>
              </w:rPr>
              <w:t>PMS,CCEngine</w:t>
            </w:r>
          </w:p>
        </w:tc>
      </w:tr>
      <w:tr w:rsidR="004F3959" w:rsidRPr="00472AF9" w:rsidTr="004F3959">
        <w:tc>
          <w:tcPr>
            <w:tcW w:w="993" w:type="dxa"/>
          </w:tcPr>
          <w:p w:rsidR="004F3959" w:rsidRPr="00472AF9" w:rsidRDefault="004F3959" w:rsidP="004F3959">
            <w:pPr>
              <w:pStyle w:val="affffff1"/>
              <w:rPr>
                <w:rFonts w:ascii="宋体" w:hAnsi="宋体"/>
                <w:szCs w:val="18"/>
              </w:rPr>
            </w:pPr>
          </w:p>
        </w:tc>
        <w:tc>
          <w:tcPr>
            <w:tcW w:w="1985" w:type="dxa"/>
          </w:tcPr>
          <w:p w:rsidR="004F3959" w:rsidRPr="00472AF9" w:rsidRDefault="004F3959" w:rsidP="004F3959">
            <w:pPr>
              <w:pStyle w:val="affffff1"/>
              <w:rPr>
                <w:rFonts w:ascii="宋体" w:hAnsi="宋体"/>
                <w:szCs w:val="18"/>
              </w:rPr>
            </w:pPr>
            <w:r w:rsidRPr="00472AF9">
              <w:rPr>
                <w:rFonts w:ascii="宋体" w:hAnsi="宋体"/>
                <w:szCs w:val="18"/>
              </w:rPr>
              <w:t>mdspChargeCond</w:t>
            </w:r>
          </w:p>
        </w:tc>
        <w:tc>
          <w:tcPr>
            <w:tcW w:w="2693" w:type="dxa"/>
          </w:tcPr>
          <w:p w:rsidR="004F3959" w:rsidRPr="00472AF9" w:rsidRDefault="004F3959" w:rsidP="004F3959">
            <w:pPr>
              <w:pStyle w:val="affffff1"/>
              <w:rPr>
                <w:rFonts w:ascii="宋体" w:hAnsi="宋体"/>
                <w:szCs w:val="18"/>
              </w:rPr>
            </w:pPr>
            <w:r w:rsidRPr="00472AF9">
              <w:rPr>
                <w:rFonts w:ascii="宋体" w:hAnsi="宋体" w:hint="eastAsia"/>
                <w:szCs w:val="18"/>
              </w:rPr>
              <w:t>0:MO计费（MT出零话单）</w:t>
            </w:r>
          </w:p>
          <w:p w:rsidR="004F3959" w:rsidRPr="00472AF9" w:rsidRDefault="004F3959" w:rsidP="004F3959">
            <w:pPr>
              <w:pStyle w:val="affffff1"/>
              <w:rPr>
                <w:rFonts w:ascii="宋体" w:hAnsi="宋体"/>
                <w:szCs w:val="18"/>
              </w:rPr>
            </w:pPr>
            <w:r w:rsidRPr="00472AF9">
              <w:rPr>
                <w:rFonts w:ascii="宋体" w:hAnsi="宋体" w:hint="eastAsia"/>
                <w:szCs w:val="18"/>
              </w:rPr>
              <w:t>1:MT计费（MO出零话单）</w:t>
            </w:r>
          </w:p>
          <w:p w:rsidR="004F3959" w:rsidRPr="00472AF9" w:rsidRDefault="004F3959" w:rsidP="004F3959">
            <w:pPr>
              <w:pStyle w:val="affffff1"/>
              <w:rPr>
                <w:rFonts w:ascii="宋体" w:hAnsi="宋体"/>
                <w:szCs w:val="18"/>
              </w:rPr>
            </w:pPr>
            <w:r w:rsidRPr="00472AF9">
              <w:rPr>
                <w:rFonts w:ascii="宋体" w:hAnsi="宋体" w:hint="eastAsia"/>
                <w:szCs w:val="18"/>
              </w:rPr>
              <w:t>2:MO与MT都计费（MO时累计使用量，费用需要在MO/MT都累积，找CBE再讨论确认）</w:t>
            </w:r>
          </w:p>
        </w:tc>
        <w:tc>
          <w:tcPr>
            <w:tcW w:w="709" w:type="dxa"/>
          </w:tcPr>
          <w:p w:rsidR="004F3959" w:rsidRPr="00472AF9" w:rsidRDefault="004F3959" w:rsidP="004F3959">
            <w:pPr>
              <w:pStyle w:val="affffff1"/>
              <w:rPr>
                <w:rFonts w:ascii="宋体" w:hAnsi="宋体"/>
                <w:szCs w:val="18"/>
              </w:rPr>
            </w:pPr>
            <w:r w:rsidRPr="00472AF9">
              <w:rPr>
                <w:rFonts w:ascii="宋体" w:hAnsi="宋体" w:hint="eastAsia"/>
                <w:szCs w:val="18"/>
              </w:rPr>
              <w:t>INT4</w:t>
            </w:r>
          </w:p>
        </w:tc>
        <w:tc>
          <w:tcPr>
            <w:tcW w:w="850" w:type="dxa"/>
          </w:tcPr>
          <w:p w:rsidR="004F3959" w:rsidRPr="00472AF9" w:rsidRDefault="004F3959" w:rsidP="004F3959">
            <w:pPr>
              <w:pStyle w:val="affffff1"/>
              <w:rPr>
                <w:rFonts w:ascii="宋体" w:hAnsi="宋体"/>
                <w:szCs w:val="18"/>
              </w:rPr>
            </w:pPr>
            <w:r w:rsidRPr="00472AF9">
              <w:rPr>
                <w:rFonts w:ascii="宋体" w:hAnsi="宋体" w:hint="eastAsia"/>
                <w:szCs w:val="18"/>
              </w:rPr>
              <w:t>1</w:t>
            </w:r>
          </w:p>
        </w:tc>
        <w:tc>
          <w:tcPr>
            <w:tcW w:w="1843" w:type="dxa"/>
          </w:tcPr>
          <w:p w:rsidR="004F3959" w:rsidRPr="00472AF9" w:rsidRDefault="004F3959" w:rsidP="004F3959">
            <w:pPr>
              <w:pStyle w:val="affffff1"/>
              <w:rPr>
                <w:rFonts w:ascii="宋体" w:hAnsi="宋体"/>
                <w:szCs w:val="18"/>
              </w:rPr>
            </w:pPr>
            <w:r w:rsidRPr="00472AF9">
              <w:rPr>
                <w:rFonts w:ascii="宋体" w:hAnsi="宋体" w:hint="eastAsia"/>
                <w:szCs w:val="18"/>
              </w:rPr>
              <w:t>短信/彩信计费时机</w:t>
            </w:r>
          </w:p>
        </w:tc>
        <w:tc>
          <w:tcPr>
            <w:tcW w:w="992" w:type="dxa"/>
          </w:tcPr>
          <w:p w:rsidR="004F3959" w:rsidRPr="00472AF9" w:rsidRDefault="004F3959" w:rsidP="004F3959">
            <w:pPr>
              <w:pStyle w:val="affffff1"/>
              <w:rPr>
                <w:rFonts w:ascii="宋体" w:hAnsi="宋体"/>
                <w:szCs w:val="18"/>
              </w:rPr>
            </w:pPr>
            <w:r w:rsidRPr="00472AF9">
              <w:rPr>
                <w:rFonts w:ascii="宋体" w:hAnsi="宋体" w:hint="eastAsia"/>
                <w:szCs w:val="18"/>
              </w:rPr>
              <w:t>Charging</w:t>
            </w:r>
          </w:p>
        </w:tc>
      </w:tr>
      <w:tr w:rsidR="004F3959" w:rsidRPr="00472AF9" w:rsidTr="004F3959">
        <w:tc>
          <w:tcPr>
            <w:tcW w:w="993" w:type="dxa"/>
          </w:tcPr>
          <w:p w:rsidR="004F3959" w:rsidRPr="00472AF9" w:rsidRDefault="004F3959" w:rsidP="004F3959">
            <w:pPr>
              <w:pStyle w:val="affffff1"/>
              <w:rPr>
                <w:rFonts w:ascii="宋体" w:hAnsi="宋体"/>
                <w:szCs w:val="18"/>
              </w:rPr>
            </w:pPr>
          </w:p>
        </w:tc>
        <w:tc>
          <w:tcPr>
            <w:tcW w:w="1985" w:type="dxa"/>
          </w:tcPr>
          <w:p w:rsidR="004F3959" w:rsidRPr="00472AF9" w:rsidRDefault="004F3959" w:rsidP="004F3959">
            <w:pPr>
              <w:pStyle w:val="affffff1"/>
              <w:rPr>
                <w:rFonts w:ascii="宋体" w:hAnsi="宋体"/>
                <w:szCs w:val="18"/>
              </w:rPr>
            </w:pPr>
            <w:r w:rsidRPr="00472AF9">
              <w:rPr>
                <w:rFonts w:ascii="宋体" w:hAnsi="宋体"/>
                <w:szCs w:val="18"/>
              </w:rPr>
              <w:t>mdspSPID</w:t>
            </w:r>
          </w:p>
        </w:tc>
        <w:tc>
          <w:tcPr>
            <w:tcW w:w="2693" w:type="dxa"/>
          </w:tcPr>
          <w:p w:rsidR="004F3959" w:rsidRPr="00472AF9" w:rsidRDefault="004F3959" w:rsidP="004F3959">
            <w:pPr>
              <w:pStyle w:val="affffff1"/>
              <w:rPr>
                <w:rFonts w:ascii="宋体" w:hAnsi="宋体"/>
                <w:szCs w:val="18"/>
              </w:rPr>
            </w:pPr>
            <w:r w:rsidRPr="00472AF9">
              <w:rPr>
                <w:rFonts w:ascii="宋体" w:hAnsi="宋体" w:hint="eastAsia"/>
                <w:szCs w:val="18"/>
              </w:rPr>
              <w:t>NA</w:t>
            </w:r>
          </w:p>
        </w:tc>
        <w:tc>
          <w:tcPr>
            <w:tcW w:w="709" w:type="dxa"/>
          </w:tcPr>
          <w:p w:rsidR="004F3959" w:rsidRPr="00472AF9" w:rsidRDefault="004F3959" w:rsidP="004F3959">
            <w:pPr>
              <w:pStyle w:val="affffff1"/>
              <w:rPr>
                <w:rFonts w:ascii="宋体" w:hAnsi="宋体"/>
                <w:szCs w:val="18"/>
              </w:rPr>
            </w:pPr>
            <w:r w:rsidRPr="00472AF9">
              <w:rPr>
                <w:rFonts w:ascii="宋体" w:hAnsi="宋体" w:hint="eastAsia"/>
                <w:szCs w:val="18"/>
              </w:rPr>
              <w:t>CHAR(24)</w:t>
            </w:r>
          </w:p>
        </w:tc>
        <w:tc>
          <w:tcPr>
            <w:tcW w:w="850" w:type="dxa"/>
          </w:tcPr>
          <w:p w:rsidR="004F3959" w:rsidRPr="00472AF9" w:rsidRDefault="004F3959" w:rsidP="004F3959">
            <w:pPr>
              <w:pStyle w:val="affffff1"/>
              <w:rPr>
                <w:rFonts w:ascii="宋体" w:hAnsi="宋体"/>
                <w:szCs w:val="18"/>
              </w:rPr>
            </w:pPr>
            <w:r w:rsidRPr="00472AF9">
              <w:rPr>
                <w:rFonts w:ascii="宋体" w:hAnsi="宋体" w:hint="eastAsia"/>
                <w:szCs w:val="18"/>
              </w:rPr>
              <w:t>NA</w:t>
            </w:r>
          </w:p>
        </w:tc>
        <w:tc>
          <w:tcPr>
            <w:tcW w:w="1843" w:type="dxa"/>
          </w:tcPr>
          <w:p w:rsidR="004F3959" w:rsidRPr="00472AF9" w:rsidRDefault="004F3959" w:rsidP="004F3959">
            <w:pPr>
              <w:pStyle w:val="affffff1"/>
              <w:rPr>
                <w:rFonts w:ascii="宋体" w:hAnsi="宋体"/>
                <w:szCs w:val="18"/>
              </w:rPr>
            </w:pPr>
            <w:r w:rsidRPr="00472AF9">
              <w:rPr>
                <w:rFonts w:ascii="宋体" w:hAnsi="宋体" w:hint="eastAsia"/>
                <w:szCs w:val="18"/>
              </w:rPr>
              <w:t>该产品所属的SPID</w:t>
            </w:r>
          </w:p>
        </w:tc>
        <w:tc>
          <w:tcPr>
            <w:tcW w:w="992" w:type="dxa"/>
          </w:tcPr>
          <w:p w:rsidR="004F3959" w:rsidRPr="00472AF9" w:rsidRDefault="004F3959" w:rsidP="004F3959">
            <w:pPr>
              <w:pStyle w:val="affffff1"/>
              <w:rPr>
                <w:rFonts w:ascii="宋体" w:hAnsi="宋体"/>
                <w:szCs w:val="18"/>
              </w:rPr>
            </w:pPr>
            <w:r w:rsidRPr="00472AF9">
              <w:rPr>
                <w:rFonts w:ascii="宋体" w:hAnsi="宋体" w:hint="eastAsia"/>
                <w:szCs w:val="18"/>
              </w:rPr>
              <w:t>PMS,CCEngine</w:t>
            </w:r>
          </w:p>
        </w:tc>
      </w:tr>
      <w:tr w:rsidR="004F3959" w:rsidRPr="00472AF9" w:rsidTr="004F3959">
        <w:tc>
          <w:tcPr>
            <w:tcW w:w="993" w:type="dxa"/>
          </w:tcPr>
          <w:p w:rsidR="004F3959" w:rsidRPr="00472AF9" w:rsidRDefault="004F3959" w:rsidP="004F3959">
            <w:pPr>
              <w:pStyle w:val="affffff1"/>
              <w:rPr>
                <w:rFonts w:ascii="宋体" w:hAnsi="宋体"/>
                <w:szCs w:val="18"/>
              </w:rPr>
            </w:pPr>
          </w:p>
        </w:tc>
        <w:tc>
          <w:tcPr>
            <w:tcW w:w="1985" w:type="dxa"/>
          </w:tcPr>
          <w:p w:rsidR="004F3959" w:rsidRPr="00472AF9" w:rsidRDefault="004F3959" w:rsidP="004F3959">
            <w:pPr>
              <w:pStyle w:val="affffff1"/>
              <w:rPr>
                <w:rFonts w:ascii="宋体" w:hAnsi="宋体"/>
                <w:szCs w:val="18"/>
              </w:rPr>
            </w:pPr>
            <w:r w:rsidRPr="00472AF9">
              <w:rPr>
                <w:rFonts w:ascii="宋体" w:hAnsi="宋体"/>
                <w:szCs w:val="18"/>
              </w:rPr>
              <w:t>mdspBillCondition</w:t>
            </w:r>
          </w:p>
        </w:tc>
        <w:tc>
          <w:tcPr>
            <w:tcW w:w="2693" w:type="dxa"/>
          </w:tcPr>
          <w:p w:rsidR="004F3959" w:rsidRPr="00472AF9" w:rsidRDefault="004F3959" w:rsidP="004F3959">
            <w:pPr>
              <w:pStyle w:val="affffff1"/>
              <w:rPr>
                <w:rFonts w:ascii="宋体" w:hAnsi="宋体"/>
                <w:szCs w:val="18"/>
              </w:rPr>
            </w:pPr>
            <w:r w:rsidRPr="00472AF9">
              <w:rPr>
                <w:rFonts w:ascii="宋体" w:hAnsi="宋体" w:hint="eastAsia"/>
                <w:szCs w:val="18"/>
              </w:rPr>
              <w:t xml:space="preserve">0-不需要用户确认，发送就收费 </w:t>
            </w:r>
          </w:p>
          <w:p w:rsidR="004F3959" w:rsidRPr="00472AF9" w:rsidRDefault="004F3959" w:rsidP="004F3959">
            <w:pPr>
              <w:pStyle w:val="affffff1"/>
              <w:rPr>
                <w:rFonts w:ascii="宋体" w:hAnsi="宋体"/>
                <w:szCs w:val="18"/>
              </w:rPr>
            </w:pPr>
            <w:r w:rsidRPr="00472AF9">
              <w:rPr>
                <w:rFonts w:ascii="宋体" w:hAnsi="宋体" w:hint="eastAsia"/>
                <w:szCs w:val="18"/>
              </w:rPr>
              <w:t>1-需要用户确认成功才收费</w:t>
            </w:r>
          </w:p>
        </w:tc>
        <w:tc>
          <w:tcPr>
            <w:tcW w:w="709" w:type="dxa"/>
          </w:tcPr>
          <w:p w:rsidR="004F3959" w:rsidRPr="00472AF9" w:rsidRDefault="004F3959" w:rsidP="004F3959">
            <w:pPr>
              <w:pStyle w:val="affffff1"/>
              <w:rPr>
                <w:rFonts w:ascii="宋体" w:hAnsi="宋体"/>
                <w:szCs w:val="18"/>
              </w:rPr>
            </w:pPr>
            <w:r w:rsidRPr="00472AF9">
              <w:rPr>
                <w:rFonts w:ascii="宋体" w:hAnsi="宋体" w:hint="eastAsia"/>
                <w:szCs w:val="18"/>
              </w:rPr>
              <w:t>INT4</w:t>
            </w:r>
          </w:p>
        </w:tc>
        <w:tc>
          <w:tcPr>
            <w:tcW w:w="850" w:type="dxa"/>
          </w:tcPr>
          <w:p w:rsidR="004F3959" w:rsidRPr="00472AF9" w:rsidRDefault="004F3959" w:rsidP="004F3959">
            <w:pPr>
              <w:pStyle w:val="affffff1"/>
              <w:rPr>
                <w:rFonts w:ascii="宋体" w:hAnsi="宋体"/>
                <w:szCs w:val="18"/>
              </w:rPr>
            </w:pPr>
          </w:p>
        </w:tc>
        <w:tc>
          <w:tcPr>
            <w:tcW w:w="1843" w:type="dxa"/>
          </w:tcPr>
          <w:p w:rsidR="004F3959" w:rsidRPr="00472AF9" w:rsidRDefault="004F3959" w:rsidP="004F3959">
            <w:pPr>
              <w:pStyle w:val="affffff1"/>
              <w:rPr>
                <w:rFonts w:ascii="宋体" w:hAnsi="宋体"/>
                <w:szCs w:val="18"/>
              </w:rPr>
            </w:pPr>
            <w:r w:rsidRPr="00472AF9">
              <w:rPr>
                <w:rFonts w:ascii="宋体" w:hAnsi="宋体" w:hint="eastAsia"/>
                <w:szCs w:val="18"/>
              </w:rPr>
              <w:t>收费条件</w:t>
            </w:r>
          </w:p>
        </w:tc>
        <w:tc>
          <w:tcPr>
            <w:tcW w:w="992" w:type="dxa"/>
          </w:tcPr>
          <w:p w:rsidR="004F3959" w:rsidRPr="00472AF9" w:rsidRDefault="004F3959" w:rsidP="004F3959">
            <w:pPr>
              <w:pStyle w:val="affffff1"/>
              <w:rPr>
                <w:rFonts w:ascii="宋体" w:hAnsi="宋体"/>
                <w:szCs w:val="18"/>
              </w:rPr>
            </w:pPr>
            <w:r w:rsidRPr="00472AF9">
              <w:rPr>
                <w:rFonts w:ascii="宋体" w:hAnsi="宋体" w:hint="eastAsia"/>
                <w:szCs w:val="18"/>
              </w:rPr>
              <w:t>Charging</w:t>
            </w:r>
          </w:p>
        </w:tc>
      </w:tr>
      <w:tr w:rsidR="004F3959" w:rsidRPr="00472AF9" w:rsidTr="004F3959">
        <w:tc>
          <w:tcPr>
            <w:tcW w:w="993" w:type="dxa"/>
          </w:tcPr>
          <w:p w:rsidR="004F3959" w:rsidRPr="00472AF9" w:rsidRDefault="004F3959" w:rsidP="004F3959">
            <w:pPr>
              <w:pStyle w:val="affffff1"/>
              <w:rPr>
                <w:rFonts w:ascii="宋体" w:hAnsi="宋体"/>
                <w:szCs w:val="18"/>
              </w:rPr>
            </w:pPr>
          </w:p>
        </w:tc>
        <w:tc>
          <w:tcPr>
            <w:tcW w:w="1985" w:type="dxa"/>
          </w:tcPr>
          <w:p w:rsidR="004F3959" w:rsidRPr="00472AF9" w:rsidRDefault="004F3959" w:rsidP="004F3959">
            <w:pPr>
              <w:pStyle w:val="affffff1"/>
              <w:rPr>
                <w:rFonts w:ascii="宋体" w:hAnsi="宋体"/>
                <w:szCs w:val="18"/>
              </w:rPr>
            </w:pPr>
            <w:r w:rsidRPr="00472AF9">
              <w:rPr>
                <w:rFonts w:ascii="宋体" w:hAnsi="宋体"/>
                <w:szCs w:val="18"/>
              </w:rPr>
              <w:t>mdspSPBenefit</w:t>
            </w:r>
            <w:r w:rsidRPr="00472AF9">
              <w:rPr>
                <w:rFonts w:ascii="宋体" w:hAnsi="宋体" w:hint="eastAsia"/>
                <w:szCs w:val="18"/>
              </w:rPr>
              <w:t>Ratio</w:t>
            </w:r>
          </w:p>
        </w:tc>
        <w:tc>
          <w:tcPr>
            <w:tcW w:w="2693" w:type="dxa"/>
          </w:tcPr>
          <w:p w:rsidR="004F3959" w:rsidRPr="00472AF9" w:rsidRDefault="004F3959" w:rsidP="004F3959">
            <w:pPr>
              <w:pStyle w:val="affffff1"/>
              <w:rPr>
                <w:rFonts w:ascii="宋体" w:hAnsi="宋体"/>
                <w:szCs w:val="18"/>
              </w:rPr>
            </w:pPr>
            <w:r w:rsidRPr="00472AF9">
              <w:rPr>
                <w:rFonts w:ascii="宋体" w:hAnsi="宋体" w:hint="eastAsia"/>
                <w:szCs w:val="18"/>
              </w:rPr>
              <w:t>0~100</w:t>
            </w:r>
          </w:p>
        </w:tc>
        <w:tc>
          <w:tcPr>
            <w:tcW w:w="709" w:type="dxa"/>
          </w:tcPr>
          <w:p w:rsidR="004F3959" w:rsidRPr="00472AF9" w:rsidRDefault="004F3959" w:rsidP="004F3959">
            <w:pPr>
              <w:pStyle w:val="affffff1"/>
              <w:rPr>
                <w:rFonts w:ascii="宋体" w:hAnsi="宋体"/>
                <w:szCs w:val="18"/>
              </w:rPr>
            </w:pPr>
            <w:r w:rsidRPr="00472AF9">
              <w:rPr>
                <w:rFonts w:ascii="宋体" w:hAnsi="宋体" w:hint="eastAsia"/>
                <w:szCs w:val="18"/>
              </w:rPr>
              <w:t>INT4</w:t>
            </w:r>
          </w:p>
        </w:tc>
        <w:tc>
          <w:tcPr>
            <w:tcW w:w="850" w:type="dxa"/>
          </w:tcPr>
          <w:p w:rsidR="004F3959" w:rsidRPr="00472AF9" w:rsidRDefault="004F3959" w:rsidP="004F3959">
            <w:pPr>
              <w:pStyle w:val="affffff1"/>
              <w:rPr>
                <w:rFonts w:ascii="宋体" w:hAnsi="宋体"/>
                <w:szCs w:val="18"/>
              </w:rPr>
            </w:pPr>
            <w:r w:rsidRPr="00472AF9">
              <w:rPr>
                <w:rFonts w:ascii="宋体" w:hAnsi="宋体" w:hint="eastAsia"/>
                <w:szCs w:val="18"/>
              </w:rPr>
              <w:t>0</w:t>
            </w:r>
          </w:p>
        </w:tc>
        <w:tc>
          <w:tcPr>
            <w:tcW w:w="1843" w:type="dxa"/>
          </w:tcPr>
          <w:p w:rsidR="004F3959" w:rsidRPr="00472AF9" w:rsidRDefault="004F3959" w:rsidP="004F3959">
            <w:pPr>
              <w:pStyle w:val="affffff1"/>
              <w:rPr>
                <w:rFonts w:ascii="宋体" w:hAnsi="宋体"/>
                <w:szCs w:val="18"/>
              </w:rPr>
            </w:pPr>
            <w:r w:rsidRPr="00472AF9">
              <w:rPr>
                <w:rFonts w:ascii="宋体" w:hAnsi="宋体" w:hint="eastAsia"/>
                <w:szCs w:val="18"/>
              </w:rPr>
              <w:t>SP分成比例（百分比）</w:t>
            </w:r>
          </w:p>
        </w:tc>
        <w:tc>
          <w:tcPr>
            <w:tcW w:w="992" w:type="dxa"/>
          </w:tcPr>
          <w:p w:rsidR="004F3959" w:rsidRPr="00472AF9" w:rsidRDefault="004F3959" w:rsidP="004F3959">
            <w:pPr>
              <w:pStyle w:val="affffff1"/>
              <w:rPr>
                <w:rFonts w:ascii="宋体" w:hAnsi="宋体"/>
                <w:szCs w:val="18"/>
              </w:rPr>
            </w:pPr>
            <w:r w:rsidRPr="00472AF9">
              <w:rPr>
                <w:rFonts w:ascii="宋体" w:hAnsi="宋体" w:hint="eastAsia"/>
                <w:szCs w:val="18"/>
              </w:rPr>
              <w:t>Charging</w:t>
            </w:r>
          </w:p>
        </w:tc>
      </w:tr>
      <w:tr w:rsidR="004F3959" w:rsidRPr="00472AF9" w:rsidTr="004F3959">
        <w:tc>
          <w:tcPr>
            <w:tcW w:w="993" w:type="dxa"/>
          </w:tcPr>
          <w:p w:rsidR="004F3959" w:rsidRPr="00472AF9" w:rsidRDefault="004F3959" w:rsidP="004F3959">
            <w:pPr>
              <w:pStyle w:val="affffff1"/>
              <w:rPr>
                <w:rFonts w:ascii="宋体" w:hAnsi="宋体"/>
                <w:szCs w:val="18"/>
              </w:rPr>
            </w:pPr>
          </w:p>
        </w:tc>
        <w:tc>
          <w:tcPr>
            <w:tcW w:w="1985" w:type="dxa"/>
          </w:tcPr>
          <w:p w:rsidR="004F3959" w:rsidRPr="00472AF9" w:rsidRDefault="004F3959" w:rsidP="004F3959">
            <w:pPr>
              <w:pStyle w:val="affffff1"/>
              <w:rPr>
                <w:rFonts w:ascii="宋体" w:hAnsi="宋体"/>
                <w:szCs w:val="18"/>
              </w:rPr>
            </w:pPr>
            <w:r w:rsidRPr="00472AF9">
              <w:rPr>
                <w:rFonts w:ascii="宋体" w:hAnsi="宋体"/>
                <w:szCs w:val="18"/>
              </w:rPr>
              <w:t>mdspRRID</w:t>
            </w:r>
          </w:p>
        </w:tc>
        <w:tc>
          <w:tcPr>
            <w:tcW w:w="2693" w:type="dxa"/>
          </w:tcPr>
          <w:p w:rsidR="004F3959" w:rsidRPr="00472AF9" w:rsidRDefault="004F3959" w:rsidP="004F3959">
            <w:pPr>
              <w:pStyle w:val="affffff1"/>
              <w:rPr>
                <w:rFonts w:ascii="宋体" w:hAnsi="宋体"/>
                <w:szCs w:val="18"/>
              </w:rPr>
            </w:pPr>
            <w:r w:rsidRPr="00472AF9">
              <w:rPr>
                <w:rFonts w:ascii="宋体" w:hAnsi="宋体" w:hint="eastAsia"/>
                <w:szCs w:val="18"/>
              </w:rPr>
              <w:t>NA</w:t>
            </w:r>
          </w:p>
        </w:tc>
        <w:tc>
          <w:tcPr>
            <w:tcW w:w="709" w:type="dxa"/>
          </w:tcPr>
          <w:p w:rsidR="004F3959" w:rsidRPr="00472AF9" w:rsidRDefault="004F3959" w:rsidP="004F3959">
            <w:pPr>
              <w:pStyle w:val="affffff1"/>
              <w:rPr>
                <w:rFonts w:ascii="宋体" w:hAnsi="宋体"/>
                <w:szCs w:val="18"/>
              </w:rPr>
            </w:pPr>
            <w:r w:rsidRPr="00472AF9">
              <w:rPr>
                <w:rFonts w:ascii="宋体" w:hAnsi="宋体" w:hint="eastAsia"/>
                <w:szCs w:val="18"/>
              </w:rPr>
              <w:t>CHAR(24)</w:t>
            </w:r>
          </w:p>
        </w:tc>
        <w:tc>
          <w:tcPr>
            <w:tcW w:w="850" w:type="dxa"/>
          </w:tcPr>
          <w:p w:rsidR="004F3959" w:rsidRPr="00472AF9" w:rsidRDefault="004F3959" w:rsidP="004F3959">
            <w:pPr>
              <w:pStyle w:val="affffff1"/>
              <w:rPr>
                <w:rFonts w:ascii="宋体" w:hAnsi="宋体"/>
                <w:szCs w:val="18"/>
              </w:rPr>
            </w:pPr>
            <w:r w:rsidRPr="00472AF9">
              <w:rPr>
                <w:rFonts w:ascii="宋体" w:hAnsi="宋体" w:hint="eastAsia"/>
                <w:szCs w:val="18"/>
              </w:rPr>
              <w:t>NA</w:t>
            </w:r>
          </w:p>
        </w:tc>
        <w:tc>
          <w:tcPr>
            <w:tcW w:w="1843" w:type="dxa"/>
          </w:tcPr>
          <w:p w:rsidR="004F3959" w:rsidRPr="00472AF9" w:rsidRDefault="004F3959" w:rsidP="004F3959">
            <w:pPr>
              <w:pStyle w:val="affffff1"/>
              <w:rPr>
                <w:rFonts w:ascii="宋体" w:hAnsi="宋体"/>
                <w:szCs w:val="18"/>
              </w:rPr>
            </w:pPr>
            <w:r w:rsidRPr="00472AF9">
              <w:rPr>
                <w:rFonts w:ascii="宋体" w:hAnsi="宋体" w:hint="eastAsia"/>
                <w:szCs w:val="18"/>
              </w:rPr>
              <w:t>数字版权规则</w:t>
            </w:r>
          </w:p>
        </w:tc>
        <w:tc>
          <w:tcPr>
            <w:tcW w:w="992" w:type="dxa"/>
          </w:tcPr>
          <w:p w:rsidR="004F3959" w:rsidRPr="00472AF9" w:rsidRDefault="004F3959" w:rsidP="004F3959">
            <w:pPr>
              <w:pStyle w:val="affffff1"/>
              <w:rPr>
                <w:rFonts w:ascii="宋体" w:hAnsi="宋体"/>
                <w:szCs w:val="18"/>
              </w:rPr>
            </w:pPr>
            <w:r w:rsidRPr="00472AF9">
              <w:rPr>
                <w:rFonts w:ascii="宋体" w:hAnsi="宋体" w:hint="eastAsia"/>
                <w:szCs w:val="18"/>
              </w:rPr>
              <w:t>Charging</w:t>
            </w:r>
          </w:p>
        </w:tc>
      </w:tr>
      <w:tr w:rsidR="004F3959" w:rsidRPr="00472AF9" w:rsidTr="004F3959">
        <w:tc>
          <w:tcPr>
            <w:tcW w:w="993" w:type="dxa"/>
          </w:tcPr>
          <w:p w:rsidR="004F3959" w:rsidRPr="00472AF9" w:rsidRDefault="004F3959" w:rsidP="004F3959">
            <w:pPr>
              <w:pStyle w:val="affffff1"/>
              <w:rPr>
                <w:rFonts w:ascii="宋体" w:hAnsi="宋体"/>
                <w:szCs w:val="18"/>
              </w:rPr>
            </w:pPr>
          </w:p>
        </w:tc>
        <w:tc>
          <w:tcPr>
            <w:tcW w:w="1985" w:type="dxa"/>
          </w:tcPr>
          <w:p w:rsidR="004F3959" w:rsidRPr="00472AF9" w:rsidRDefault="004F3959" w:rsidP="004F3959">
            <w:pPr>
              <w:pStyle w:val="affffff1"/>
              <w:rPr>
                <w:rFonts w:ascii="宋体" w:hAnsi="宋体"/>
                <w:szCs w:val="18"/>
              </w:rPr>
            </w:pPr>
            <w:r w:rsidRPr="00472AF9">
              <w:rPr>
                <w:rFonts w:ascii="宋体" w:hAnsi="宋体"/>
                <w:szCs w:val="18"/>
              </w:rPr>
              <w:t>mdspDRMP</w:t>
            </w:r>
            <w:r w:rsidRPr="00472AF9">
              <w:rPr>
                <w:rFonts w:ascii="宋体" w:hAnsi="宋体" w:hint="eastAsia"/>
                <w:szCs w:val="18"/>
              </w:rPr>
              <w:t>kg</w:t>
            </w:r>
            <w:r w:rsidRPr="00472AF9">
              <w:rPr>
                <w:rFonts w:ascii="宋体" w:hAnsi="宋体"/>
                <w:szCs w:val="18"/>
              </w:rPr>
              <w:t>Type</w:t>
            </w:r>
          </w:p>
        </w:tc>
        <w:tc>
          <w:tcPr>
            <w:tcW w:w="2693" w:type="dxa"/>
          </w:tcPr>
          <w:p w:rsidR="004F3959" w:rsidRPr="00472AF9" w:rsidRDefault="004F3959" w:rsidP="004F3959">
            <w:pPr>
              <w:pStyle w:val="affffff1"/>
              <w:rPr>
                <w:rFonts w:ascii="宋体" w:hAnsi="宋体"/>
                <w:szCs w:val="18"/>
              </w:rPr>
            </w:pPr>
            <w:r w:rsidRPr="00472AF9">
              <w:rPr>
                <w:rFonts w:ascii="宋体" w:hAnsi="宋体" w:hint="eastAsia"/>
                <w:szCs w:val="18"/>
              </w:rPr>
              <w:t>NA</w:t>
            </w:r>
          </w:p>
        </w:tc>
        <w:tc>
          <w:tcPr>
            <w:tcW w:w="709" w:type="dxa"/>
          </w:tcPr>
          <w:p w:rsidR="004F3959" w:rsidRPr="00472AF9" w:rsidRDefault="004F3959" w:rsidP="004F3959">
            <w:pPr>
              <w:pStyle w:val="affffff1"/>
              <w:rPr>
                <w:rFonts w:ascii="宋体" w:hAnsi="宋体"/>
                <w:szCs w:val="18"/>
              </w:rPr>
            </w:pPr>
            <w:r w:rsidRPr="00472AF9">
              <w:rPr>
                <w:rFonts w:ascii="宋体" w:hAnsi="宋体" w:hint="eastAsia"/>
                <w:szCs w:val="18"/>
              </w:rPr>
              <w:t>CHAR(44)</w:t>
            </w:r>
          </w:p>
        </w:tc>
        <w:tc>
          <w:tcPr>
            <w:tcW w:w="850" w:type="dxa"/>
          </w:tcPr>
          <w:p w:rsidR="004F3959" w:rsidRPr="00472AF9" w:rsidRDefault="004F3959" w:rsidP="004F3959">
            <w:pPr>
              <w:pStyle w:val="affffff1"/>
              <w:rPr>
                <w:rFonts w:ascii="宋体" w:hAnsi="宋体"/>
                <w:szCs w:val="18"/>
              </w:rPr>
            </w:pPr>
            <w:r w:rsidRPr="00472AF9">
              <w:rPr>
                <w:rFonts w:ascii="宋体" w:hAnsi="宋体" w:hint="eastAsia"/>
                <w:szCs w:val="18"/>
              </w:rPr>
              <w:t>NA</w:t>
            </w:r>
          </w:p>
        </w:tc>
        <w:tc>
          <w:tcPr>
            <w:tcW w:w="1843" w:type="dxa"/>
          </w:tcPr>
          <w:p w:rsidR="004F3959" w:rsidRPr="00472AF9" w:rsidRDefault="004F3959" w:rsidP="004F3959">
            <w:pPr>
              <w:pStyle w:val="affffff1"/>
              <w:rPr>
                <w:rFonts w:ascii="宋体" w:hAnsi="宋体"/>
                <w:szCs w:val="18"/>
              </w:rPr>
            </w:pPr>
            <w:r w:rsidRPr="00472AF9">
              <w:rPr>
                <w:rFonts w:ascii="宋体" w:hAnsi="宋体" w:hint="eastAsia"/>
                <w:szCs w:val="18"/>
              </w:rPr>
              <w:t>数字版权打包方式</w:t>
            </w:r>
          </w:p>
        </w:tc>
        <w:tc>
          <w:tcPr>
            <w:tcW w:w="992" w:type="dxa"/>
          </w:tcPr>
          <w:p w:rsidR="004F3959" w:rsidRPr="00472AF9" w:rsidRDefault="004F3959" w:rsidP="004F3959">
            <w:pPr>
              <w:pStyle w:val="affffff1"/>
              <w:rPr>
                <w:rFonts w:ascii="宋体" w:hAnsi="宋体"/>
                <w:szCs w:val="18"/>
              </w:rPr>
            </w:pPr>
            <w:r w:rsidRPr="00472AF9">
              <w:rPr>
                <w:rFonts w:ascii="宋体" w:hAnsi="宋体" w:hint="eastAsia"/>
                <w:szCs w:val="18"/>
              </w:rPr>
              <w:t>Charging</w:t>
            </w:r>
          </w:p>
        </w:tc>
      </w:tr>
      <w:tr w:rsidR="004F3959" w:rsidRPr="00472AF9" w:rsidTr="004F3959">
        <w:tc>
          <w:tcPr>
            <w:tcW w:w="993" w:type="dxa"/>
          </w:tcPr>
          <w:p w:rsidR="004F3959" w:rsidRPr="00472AF9" w:rsidRDefault="004F3959" w:rsidP="004F3959">
            <w:pPr>
              <w:pStyle w:val="affffff1"/>
              <w:rPr>
                <w:rFonts w:ascii="宋体" w:hAnsi="宋体"/>
                <w:szCs w:val="18"/>
              </w:rPr>
            </w:pPr>
          </w:p>
        </w:tc>
        <w:tc>
          <w:tcPr>
            <w:tcW w:w="1985" w:type="dxa"/>
          </w:tcPr>
          <w:p w:rsidR="004F3959" w:rsidRPr="00472AF9" w:rsidRDefault="004F3959" w:rsidP="004F3959">
            <w:pPr>
              <w:pStyle w:val="affffff1"/>
              <w:rPr>
                <w:rFonts w:ascii="宋体" w:hAnsi="宋体"/>
                <w:szCs w:val="18"/>
              </w:rPr>
            </w:pPr>
            <w:r w:rsidRPr="00472AF9">
              <w:rPr>
                <w:rFonts w:ascii="宋体" w:hAnsi="宋体"/>
                <w:szCs w:val="18"/>
              </w:rPr>
              <w:t>mdspAutoRenew</w:t>
            </w:r>
          </w:p>
        </w:tc>
        <w:tc>
          <w:tcPr>
            <w:tcW w:w="2693" w:type="dxa"/>
          </w:tcPr>
          <w:p w:rsidR="004F3959" w:rsidRPr="00472AF9" w:rsidRDefault="004F3959" w:rsidP="004F3959">
            <w:pPr>
              <w:pStyle w:val="affffff1"/>
              <w:rPr>
                <w:rFonts w:ascii="宋体" w:hAnsi="宋体"/>
                <w:szCs w:val="18"/>
              </w:rPr>
            </w:pPr>
            <w:r w:rsidRPr="00472AF9">
              <w:rPr>
                <w:rFonts w:ascii="宋体" w:hAnsi="宋体" w:hint="eastAsia"/>
                <w:szCs w:val="18"/>
              </w:rPr>
              <w:t>0-不自动续订</w:t>
            </w:r>
          </w:p>
          <w:p w:rsidR="004F3959" w:rsidRPr="00472AF9" w:rsidRDefault="004F3959" w:rsidP="004F3959">
            <w:pPr>
              <w:pStyle w:val="affffff1"/>
              <w:rPr>
                <w:rFonts w:ascii="宋体" w:hAnsi="宋体"/>
                <w:szCs w:val="18"/>
              </w:rPr>
            </w:pPr>
            <w:r w:rsidRPr="00472AF9">
              <w:rPr>
                <w:rFonts w:ascii="宋体" w:hAnsi="宋体" w:hint="eastAsia"/>
                <w:szCs w:val="18"/>
              </w:rPr>
              <w:t>1-自动续订</w:t>
            </w:r>
          </w:p>
        </w:tc>
        <w:tc>
          <w:tcPr>
            <w:tcW w:w="709" w:type="dxa"/>
          </w:tcPr>
          <w:p w:rsidR="004F3959" w:rsidRPr="00472AF9" w:rsidRDefault="004F3959" w:rsidP="004F3959">
            <w:pPr>
              <w:pStyle w:val="affffff1"/>
              <w:rPr>
                <w:rFonts w:ascii="宋体" w:hAnsi="宋体"/>
                <w:szCs w:val="18"/>
              </w:rPr>
            </w:pPr>
            <w:r w:rsidRPr="00472AF9">
              <w:rPr>
                <w:rFonts w:ascii="宋体" w:hAnsi="宋体" w:hint="eastAsia"/>
                <w:szCs w:val="18"/>
              </w:rPr>
              <w:t>INT4</w:t>
            </w:r>
          </w:p>
        </w:tc>
        <w:tc>
          <w:tcPr>
            <w:tcW w:w="850" w:type="dxa"/>
          </w:tcPr>
          <w:p w:rsidR="004F3959" w:rsidRPr="00472AF9" w:rsidRDefault="004F3959" w:rsidP="004F3959">
            <w:pPr>
              <w:pStyle w:val="affffff1"/>
              <w:rPr>
                <w:rFonts w:ascii="宋体" w:hAnsi="宋体"/>
                <w:szCs w:val="18"/>
              </w:rPr>
            </w:pPr>
          </w:p>
        </w:tc>
        <w:tc>
          <w:tcPr>
            <w:tcW w:w="1843" w:type="dxa"/>
          </w:tcPr>
          <w:p w:rsidR="004F3959" w:rsidRPr="00472AF9" w:rsidRDefault="004F3959" w:rsidP="004F3959">
            <w:pPr>
              <w:pStyle w:val="affffff1"/>
              <w:rPr>
                <w:rFonts w:ascii="宋体" w:hAnsi="宋体"/>
                <w:szCs w:val="18"/>
              </w:rPr>
            </w:pPr>
            <w:r w:rsidRPr="00472AF9">
              <w:rPr>
                <w:rFonts w:ascii="宋体" w:hAnsi="宋体" w:hint="eastAsia"/>
                <w:szCs w:val="18"/>
              </w:rPr>
              <w:t>是否自动续订。</w:t>
            </w:r>
          </w:p>
          <w:p w:rsidR="004F3959" w:rsidRPr="00472AF9" w:rsidRDefault="004F3959" w:rsidP="004F3959">
            <w:pPr>
              <w:pStyle w:val="affffff1"/>
              <w:rPr>
                <w:rFonts w:ascii="宋体" w:hAnsi="宋体"/>
                <w:szCs w:val="18"/>
              </w:rPr>
            </w:pPr>
            <w:r w:rsidRPr="00472AF9">
              <w:rPr>
                <w:rFonts w:ascii="宋体" w:hAnsi="宋体" w:hint="eastAsia"/>
                <w:szCs w:val="18"/>
              </w:rPr>
              <w:t>对包月/包周/包天/包多月/包多周/包多</w:t>
            </w:r>
            <w:r w:rsidRPr="00472AF9">
              <w:rPr>
                <w:rFonts w:ascii="宋体" w:hAnsi="宋体" w:hint="eastAsia"/>
                <w:szCs w:val="18"/>
              </w:rPr>
              <w:lastRenderedPageBreak/>
              <w:t>天默认为自动续订，</w:t>
            </w:r>
          </w:p>
          <w:p w:rsidR="004F3959" w:rsidRPr="00472AF9" w:rsidRDefault="004F3959" w:rsidP="004F3959">
            <w:pPr>
              <w:pStyle w:val="affffff1"/>
              <w:rPr>
                <w:rFonts w:ascii="宋体" w:hAnsi="宋体"/>
                <w:szCs w:val="18"/>
              </w:rPr>
            </w:pPr>
            <w:r w:rsidRPr="00472AF9">
              <w:rPr>
                <w:rFonts w:ascii="宋体" w:hAnsi="宋体" w:hint="eastAsia"/>
                <w:szCs w:val="18"/>
              </w:rPr>
              <w:t>对包次/包流量/包时长默认为不自动续订</w:t>
            </w:r>
          </w:p>
        </w:tc>
        <w:tc>
          <w:tcPr>
            <w:tcW w:w="992" w:type="dxa"/>
          </w:tcPr>
          <w:p w:rsidR="004F3959" w:rsidRPr="00472AF9" w:rsidRDefault="004F3959" w:rsidP="004F3959">
            <w:pPr>
              <w:pStyle w:val="affffff1"/>
              <w:rPr>
                <w:rFonts w:ascii="宋体" w:hAnsi="宋体"/>
                <w:szCs w:val="18"/>
              </w:rPr>
            </w:pPr>
            <w:r w:rsidRPr="00472AF9">
              <w:rPr>
                <w:rFonts w:ascii="宋体" w:hAnsi="宋体" w:hint="eastAsia"/>
                <w:szCs w:val="18"/>
              </w:rPr>
              <w:lastRenderedPageBreak/>
              <w:t>CCEngine</w:t>
            </w:r>
          </w:p>
        </w:tc>
      </w:tr>
      <w:tr w:rsidR="004F3959" w:rsidRPr="00472AF9" w:rsidTr="004F3959">
        <w:tc>
          <w:tcPr>
            <w:tcW w:w="993" w:type="dxa"/>
          </w:tcPr>
          <w:p w:rsidR="004F3959" w:rsidRPr="00472AF9" w:rsidRDefault="004F3959" w:rsidP="004F3959">
            <w:pPr>
              <w:pStyle w:val="affffff1"/>
              <w:rPr>
                <w:rFonts w:ascii="宋体" w:hAnsi="宋体"/>
                <w:szCs w:val="18"/>
              </w:rPr>
            </w:pPr>
          </w:p>
        </w:tc>
        <w:tc>
          <w:tcPr>
            <w:tcW w:w="1985" w:type="dxa"/>
          </w:tcPr>
          <w:p w:rsidR="004F3959" w:rsidRPr="00472AF9" w:rsidRDefault="004F3959" w:rsidP="004F3959">
            <w:pPr>
              <w:pStyle w:val="affffff1"/>
              <w:rPr>
                <w:rFonts w:ascii="宋体" w:hAnsi="宋体"/>
                <w:szCs w:val="18"/>
              </w:rPr>
            </w:pPr>
            <w:r w:rsidRPr="00472AF9">
              <w:rPr>
                <w:rFonts w:ascii="宋体" w:hAnsi="宋体"/>
                <w:szCs w:val="18"/>
              </w:rPr>
              <w:t>mdspMaxLimit</w:t>
            </w:r>
          </w:p>
        </w:tc>
        <w:tc>
          <w:tcPr>
            <w:tcW w:w="2693" w:type="dxa"/>
          </w:tcPr>
          <w:p w:rsidR="004F3959" w:rsidRPr="00472AF9" w:rsidRDefault="004F3959" w:rsidP="004F3959">
            <w:pPr>
              <w:pStyle w:val="affffff1"/>
              <w:rPr>
                <w:rFonts w:ascii="宋体" w:hAnsi="宋体"/>
                <w:szCs w:val="18"/>
              </w:rPr>
            </w:pPr>
            <w:r w:rsidRPr="00472AF9">
              <w:rPr>
                <w:rFonts w:ascii="宋体" w:hAnsi="宋体" w:hint="eastAsia"/>
                <w:szCs w:val="18"/>
              </w:rPr>
              <w:t>-1~MaxInt4</w:t>
            </w:r>
          </w:p>
        </w:tc>
        <w:tc>
          <w:tcPr>
            <w:tcW w:w="709" w:type="dxa"/>
          </w:tcPr>
          <w:p w:rsidR="004F3959" w:rsidRPr="00472AF9" w:rsidRDefault="004F3959" w:rsidP="004F3959">
            <w:pPr>
              <w:pStyle w:val="affffff1"/>
              <w:rPr>
                <w:rFonts w:ascii="宋体" w:hAnsi="宋体"/>
                <w:szCs w:val="18"/>
              </w:rPr>
            </w:pPr>
            <w:r w:rsidRPr="00472AF9">
              <w:rPr>
                <w:rFonts w:ascii="宋体" w:hAnsi="宋体" w:hint="eastAsia"/>
                <w:szCs w:val="18"/>
              </w:rPr>
              <w:t>INT4</w:t>
            </w:r>
          </w:p>
        </w:tc>
        <w:tc>
          <w:tcPr>
            <w:tcW w:w="850" w:type="dxa"/>
          </w:tcPr>
          <w:p w:rsidR="004F3959" w:rsidRPr="00472AF9" w:rsidRDefault="004F3959" w:rsidP="004F3959">
            <w:pPr>
              <w:pStyle w:val="affffff1"/>
              <w:rPr>
                <w:rFonts w:ascii="宋体" w:hAnsi="宋体"/>
                <w:szCs w:val="18"/>
              </w:rPr>
            </w:pPr>
            <w:r w:rsidRPr="00472AF9">
              <w:rPr>
                <w:rFonts w:ascii="宋体" w:hAnsi="宋体" w:hint="eastAsia"/>
                <w:szCs w:val="18"/>
              </w:rPr>
              <w:t>-1</w:t>
            </w:r>
          </w:p>
        </w:tc>
        <w:tc>
          <w:tcPr>
            <w:tcW w:w="1843" w:type="dxa"/>
          </w:tcPr>
          <w:p w:rsidR="004F3959" w:rsidRPr="00472AF9" w:rsidRDefault="004F3959" w:rsidP="004F3959">
            <w:pPr>
              <w:pStyle w:val="affffff1"/>
              <w:rPr>
                <w:rFonts w:ascii="宋体" w:hAnsi="宋体"/>
                <w:szCs w:val="18"/>
              </w:rPr>
            </w:pPr>
            <w:r w:rsidRPr="00472AF9">
              <w:rPr>
                <w:rFonts w:ascii="宋体" w:hAnsi="宋体" w:hint="eastAsia"/>
                <w:szCs w:val="18"/>
              </w:rPr>
              <w:t>对包月/包周/包天/包多月/包多周/包多天，表示在周期内最多能使用的次数，</w:t>
            </w:r>
          </w:p>
          <w:p w:rsidR="004F3959" w:rsidRPr="00472AF9" w:rsidRDefault="004F3959" w:rsidP="004F3959">
            <w:pPr>
              <w:pStyle w:val="affffff1"/>
              <w:rPr>
                <w:rFonts w:ascii="宋体" w:hAnsi="宋体"/>
                <w:szCs w:val="18"/>
              </w:rPr>
            </w:pPr>
            <w:r w:rsidRPr="00472AF9">
              <w:rPr>
                <w:rFonts w:ascii="宋体" w:hAnsi="宋体" w:hint="eastAsia"/>
                <w:szCs w:val="18"/>
              </w:rPr>
              <w:t>SP能下发的最大次数</w:t>
            </w:r>
          </w:p>
        </w:tc>
        <w:tc>
          <w:tcPr>
            <w:tcW w:w="992" w:type="dxa"/>
          </w:tcPr>
          <w:p w:rsidR="004F3959" w:rsidRPr="00472AF9" w:rsidRDefault="004F3959" w:rsidP="004F3959">
            <w:pPr>
              <w:pStyle w:val="affffff1"/>
              <w:rPr>
                <w:rFonts w:ascii="宋体" w:hAnsi="宋体"/>
                <w:szCs w:val="18"/>
              </w:rPr>
            </w:pPr>
            <w:r w:rsidRPr="00472AF9">
              <w:rPr>
                <w:rFonts w:ascii="宋体" w:hAnsi="宋体" w:hint="eastAsia"/>
                <w:szCs w:val="18"/>
              </w:rPr>
              <w:t>Charging</w:t>
            </w:r>
          </w:p>
        </w:tc>
      </w:tr>
      <w:tr w:rsidR="004F3959" w:rsidRPr="00472AF9" w:rsidTr="004F3959">
        <w:tc>
          <w:tcPr>
            <w:tcW w:w="993" w:type="dxa"/>
          </w:tcPr>
          <w:p w:rsidR="004F3959" w:rsidRPr="00472AF9" w:rsidRDefault="004F3959" w:rsidP="004F3959">
            <w:pPr>
              <w:pStyle w:val="affffff1"/>
              <w:rPr>
                <w:rFonts w:ascii="宋体" w:hAnsi="宋体"/>
                <w:szCs w:val="18"/>
              </w:rPr>
            </w:pPr>
          </w:p>
        </w:tc>
        <w:tc>
          <w:tcPr>
            <w:tcW w:w="1985" w:type="dxa"/>
          </w:tcPr>
          <w:p w:rsidR="004F3959" w:rsidRPr="00472AF9" w:rsidRDefault="004F3959" w:rsidP="004F3959">
            <w:pPr>
              <w:pStyle w:val="affffff1"/>
              <w:rPr>
                <w:rFonts w:ascii="宋体" w:hAnsi="宋体"/>
                <w:szCs w:val="18"/>
              </w:rPr>
            </w:pPr>
            <w:r w:rsidRPr="00472AF9">
              <w:rPr>
                <w:rFonts w:ascii="宋体" w:hAnsi="宋体"/>
                <w:szCs w:val="18"/>
              </w:rPr>
              <w:t>mdspNeedNotifySP</w:t>
            </w:r>
          </w:p>
        </w:tc>
        <w:tc>
          <w:tcPr>
            <w:tcW w:w="2693" w:type="dxa"/>
          </w:tcPr>
          <w:p w:rsidR="004F3959" w:rsidRPr="00472AF9" w:rsidRDefault="004F3959" w:rsidP="004F3959">
            <w:pPr>
              <w:pStyle w:val="affffff1"/>
              <w:rPr>
                <w:rFonts w:ascii="宋体" w:hAnsi="宋体"/>
                <w:szCs w:val="18"/>
              </w:rPr>
            </w:pPr>
            <w:r w:rsidRPr="00472AF9">
              <w:rPr>
                <w:rFonts w:ascii="宋体" w:hAnsi="宋体" w:hint="eastAsia"/>
                <w:szCs w:val="18"/>
              </w:rPr>
              <w:t xml:space="preserve">0-不通知 </w:t>
            </w:r>
          </w:p>
          <w:p w:rsidR="004F3959" w:rsidRPr="00472AF9" w:rsidRDefault="004F3959" w:rsidP="004F3959">
            <w:pPr>
              <w:pStyle w:val="affffff1"/>
              <w:rPr>
                <w:rFonts w:ascii="宋体" w:hAnsi="宋体"/>
                <w:szCs w:val="18"/>
              </w:rPr>
            </w:pPr>
            <w:r w:rsidRPr="00472AF9">
              <w:rPr>
                <w:rFonts w:ascii="宋体" w:hAnsi="宋体" w:hint="eastAsia"/>
                <w:szCs w:val="18"/>
              </w:rPr>
              <w:t>1-通知</w:t>
            </w:r>
          </w:p>
        </w:tc>
        <w:tc>
          <w:tcPr>
            <w:tcW w:w="709" w:type="dxa"/>
          </w:tcPr>
          <w:p w:rsidR="004F3959" w:rsidRPr="00472AF9" w:rsidRDefault="004F3959" w:rsidP="004F3959">
            <w:pPr>
              <w:pStyle w:val="affffff1"/>
              <w:rPr>
                <w:rFonts w:ascii="宋体" w:hAnsi="宋体"/>
                <w:szCs w:val="18"/>
              </w:rPr>
            </w:pPr>
            <w:r w:rsidRPr="00472AF9">
              <w:rPr>
                <w:rFonts w:ascii="宋体" w:hAnsi="宋体" w:hint="eastAsia"/>
                <w:szCs w:val="18"/>
              </w:rPr>
              <w:t>INT4</w:t>
            </w:r>
          </w:p>
        </w:tc>
        <w:tc>
          <w:tcPr>
            <w:tcW w:w="850" w:type="dxa"/>
          </w:tcPr>
          <w:p w:rsidR="004F3959" w:rsidRPr="00472AF9" w:rsidRDefault="004F3959" w:rsidP="004F3959">
            <w:pPr>
              <w:pStyle w:val="affffff1"/>
              <w:rPr>
                <w:rFonts w:ascii="宋体" w:hAnsi="宋体"/>
                <w:szCs w:val="18"/>
              </w:rPr>
            </w:pPr>
            <w:r w:rsidRPr="00472AF9">
              <w:rPr>
                <w:rFonts w:ascii="宋体" w:hAnsi="宋体" w:hint="eastAsia"/>
                <w:szCs w:val="18"/>
              </w:rPr>
              <w:t>0</w:t>
            </w:r>
          </w:p>
        </w:tc>
        <w:tc>
          <w:tcPr>
            <w:tcW w:w="1843" w:type="dxa"/>
          </w:tcPr>
          <w:p w:rsidR="004F3959" w:rsidRPr="00472AF9" w:rsidRDefault="004F3959" w:rsidP="004F3959">
            <w:pPr>
              <w:pStyle w:val="affffff1"/>
              <w:rPr>
                <w:rFonts w:ascii="宋体" w:hAnsi="宋体"/>
                <w:szCs w:val="18"/>
              </w:rPr>
            </w:pPr>
            <w:r w:rsidRPr="00472AF9">
              <w:rPr>
                <w:rFonts w:ascii="宋体" w:hAnsi="宋体" w:hint="eastAsia"/>
                <w:szCs w:val="18"/>
              </w:rPr>
              <w:t>订购类产品订购时是否需要通知</w:t>
            </w:r>
            <w:r w:rsidRPr="00472AF9">
              <w:rPr>
                <w:rFonts w:ascii="宋体" w:hAnsi="宋体"/>
                <w:szCs w:val="18"/>
              </w:rPr>
              <w:t>SP</w:t>
            </w:r>
          </w:p>
        </w:tc>
        <w:tc>
          <w:tcPr>
            <w:tcW w:w="992" w:type="dxa"/>
          </w:tcPr>
          <w:p w:rsidR="004F3959" w:rsidRPr="00472AF9" w:rsidRDefault="004F3959" w:rsidP="004F3959">
            <w:pPr>
              <w:pStyle w:val="affffff1"/>
              <w:rPr>
                <w:rFonts w:ascii="宋体" w:hAnsi="宋体"/>
                <w:szCs w:val="18"/>
              </w:rPr>
            </w:pPr>
            <w:r w:rsidRPr="00472AF9">
              <w:rPr>
                <w:rFonts w:ascii="宋体" w:hAnsi="宋体" w:hint="eastAsia"/>
                <w:szCs w:val="18"/>
              </w:rPr>
              <w:t>CCEngine</w:t>
            </w:r>
          </w:p>
        </w:tc>
      </w:tr>
      <w:tr w:rsidR="004F3959" w:rsidRPr="00472AF9" w:rsidTr="004F3959">
        <w:tc>
          <w:tcPr>
            <w:tcW w:w="993" w:type="dxa"/>
          </w:tcPr>
          <w:p w:rsidR="004F3959" w:rsidRPr="00472AF9" w:rsidRDefault="004F3959" w:rsidP="004F3959">
            <w:pPr>
              <w:pStyle w:val="affffff1"/>
              <w:rPr>
                <w:rFonts w:ascii="宋体" w:hAnsi="宋体"/>
                <w:szCs w:val="18"/>
              </w:rPr>
            </w:pPr>
          </w:p>
        </w:tc>
        <w:tc>
          <w:tcPr>
            <w:tcW w:w="1985" w:type="dxa"/>
          </w:tcPr>
          <w:p w:rsidR="004F3959" w:rsidRPr="00472AF9" w:rsidRDefault="004F3959" w:rsidP="004F3959">
            <w:pPr>
              <w:pStyle w:val="affffff1"/>
              <w:rPr>
                <w:rFonts w:ascii="宋体" w:hAnsi="宋体"/>
                <w:szCs w:val="18"/>
              </w:rPr>
            </w:pPr>
            <w:r w:rsidRPr="00472AF9">
              <w:rPr>
                <w:rFonts w:ascii="宋体" w:hAnsi="宋体"/>
                <w:szCs w:val="18"/>
              </w:rPr>
              <w:t>mdspAuthOrderFlag</w:t>
            </w:r>
          </w:p>
        </w:tc>
        <w:tc>
          <w:tcPr>
            <w:tcW w:w="2693" w:type="dxa"/>
          </w:tcPr>
          <w:p w:rsidR="004F3959" w:rsidRPr="00472AF9" w:rsidRDefault="004F3959" w:rsidP="004F3959">
            <w:pPr>
              <w:pStyle w:val="affffff1"/>
              <w:rPr>
                <w:rFonts w:ascii="宋体" w:hAnsi="宋体"/>
                <w:szCs w:val="18"/>
              </w:rPr>
            </w:pPr>
            <w:r w:rsidRPr="00472AF9">
              <w:rPr>
                <w:rFonts w:ascii="宋体" w:hAnsi="宋体" w:hint="eastAsia"/>
                <w:szCs w:val="18"/>
              </w:rPr>
              <w:t>0:不鉴权</w:t>
            </w:r>
          </w:p>
          <w:p w:rsidR="004F3959" w:rsidRPr="00472AF9" w:rsidRDefault="004F3959" w:rsidP="004F3959">
            <w:pPr>
              <w:pStyle w:val="affffff1"/>
              <w:rPr>
                <w:rFonts w:ascii="宋体" w:hAnsi="宋体"/>
                <w:szCs w:val="18"/>
              </w:rPr>
            </w:pPr>
            <w:r w:rsidRPr="00472AF9">
              <w:rPr>
                <w:rFonts w:ascii="宋体" w:hAnsi="宋体" w:hint="eastAsia"/>
                <w:szCs w:val="18"/>
              </w:rPr>
              <w:t>1: 鉴权</w:t>
            </w:r>
          </w:p>
        </w:tc>
        <w:tc>
          <w:tcPr>
            <w:tcW w:w="709" w:type="dxa"/>
          </w:tcPr>
          <w:p w:rsidR="004F3959" w:rsidRPr="00472AF9" w:rsidRDefault="004F3959" w:rsidP="004F3959">
            <w:pPr>
              <w:pStyle w:val="affffff1"/>
              <w:rPr>
                <w:rFonts w:ascii="宋体" w:hAnsi="宋体"/>
                <w:szCs w:val="18"/>
              </w:rPr>
            </w:pPr>
            <w:r w:rsidRPr="00472AF9">
              <w:rPr>
                <w:rFonts w:ascii="宋体" w:hAnsi="宋体" w:hint="eastAsia"/>
                <w:szCs w:val="18"/>
              </w:rPr>
              <w:t>INT4</w:t>
            </w:r>
          </w:p>
        </w:tc>
        <w:tc>
          <w:tcPr>
            <w:tcW w:w="850" w:type="dxa"/>
          </w:tcPr>
          <w:p w:rsidR="004F3959" w:rsidRPr="00472AF9" w:rsidRDefault="004F3959" w:rsidP="004F3959">
            <w:pPr>
              <w:pStyle w:val="affffff1"/>
              <w:rPr>
                <w:rFonts w:ascii="宋体" w:hAnsi="宋体"/>
                <w:szCs w:val="18"/>
              </w:rPr>
            </w:pPr>
            <w:r w:rsidRPr="00472AF9">
              <w:rPr>
                <w:rFonts w:ascii="宋体" w:hAnsi="宋体" w:hint="eastAsia"/>
                <w:szCs w:val="18"/>
              </w:rPr>
              <w:t>0</w:t>
            </w:r>
          </w:p>
        </w:tc>
        <w:tc>
          <w:tcPr>
            <w:tcW w:w="1843" w:type="dxa"/>
          </w:tcPr>
          <w:p w:rsidR="004F3959" w:rsidRPr="00472AF9" w:rsidRDefault="004F3959" w:rsidP="004F3959">
            <w:pPr>
              <w:pStyle w:val="affffff1"/>
              <w:rPr>
                <w:rFonts w:ascii="宋体" w:hAnsi="宋体"/>
                <w:szCs w:val="18"/>
              </w:rPr>
            </w:pPr>
            <w:r w:rsidRPr="00472AF9">
              <w:rPr>
                <w:rFonts w:ascii="宋体" w:hAnsi="宋体" w:hint="eastAsia"/>
                <w:szCs w:val="18"/>
              </w:rPr>
              <w:t>MT是否鉴权点播关系</w:t>
            </w:r>
          </w:p>
        </w:tc>
        <w:tc>
          <w:tcPr>
            <w:tcW w:w="992" w:type="dxa"/>
          </w:tcPr>
          <w:p w:rsidR="004F3959" w:rsidRPr="00472AF9" w:rsidRDefault="004F3959" w:rsidP="004F3959">
            <w:pPr>
              <w:pStyle w:val="affffff1"/>
              <w:rPr>
                <w:rFonts w:ascii="宋体" w:hAnsi="宋体"/>
                <w:szCs w:val="18"/>
              </w:rPr>
            </w:pPr>
            <w:r w:rsidRPr="00472AF9">
              <w:rPr>
                <w:rFonts w:ascii="宋体" w:hAnsi="宋体" w:hint="eastAsia"/>
                <w:szCs w:val="18"/>
              </w:rPr>
              <w:t>SLCC</w:t>
            </w:r>
          </w:p>
        </w:tc>
      </w:tr>
      <w:tr w:rsidR="004F3959" w:rsidRPr="00472AF9" w:rsidTr="004F3959">
        <w:tc>
          <w:tcPr>
            <w:tcW w:w="993" w:type="dxa"/>
          </w:tcPr>
          <w:p w:rsidR="004F3959" w:rsidRPr="00472AF9" w:rsidRDefault="004F3959" w:rsidP="004F3959">
            <w:pPr>
              <w:pStyle w:val="affffff1"/>
              <w:rPr>
                <w:rFonts w:ascii="宋体" w:hAnsi="宋体"/>
                <w:szCs w:val="18"/>
              </w:rPr>
            </w:pPr>
          </w:p>
        </w:tc>
        <w:tc>
          <w:tcPr>
            <w:tcW w:w="1985" w:type="dxa"/>
          </w:tcPr>
          <w:p w:rsidR="004F3959" w:rsidRPr="00472AF9" w:rsidRDefault="004F3959" w:rsidP="004F3959">
            <w:pPr>
              <w:pStyle w:val="affffff1"/>
              <w:rPr>
                <w:rFonts w:ascii="宋体" w:hAnsi="宋体"/>
                <w:szCs w:val="18"/>
              </w:rPr>
            </w:pPr>
            <w:r w:rsidRPr="00472AF9">
              <w:rPr>
                <w:rFonts w:ascii="宋体" w:hAnsi="宋体" w:hint="eastAsia"/>
                <w:szCs w:val="18"/>
              </w:rPr>
              <w:t>mdspSubExpMode</w:t>
            </w:r>
          </w:p>
        </w:tc>
        <w:tc>
          <w:tcPr>
            <w:tcW w:w="2693" w:type="dxa"/>
          </w:tcPr>
          <w:p w:rsidR="004F3959" w:rsidRPr="00472AF9" w:rsidRDefault="004F3959" w:rsidP="004F3959">
            <w:pPr>
              <w:pStyle w:val="affffff1"/>
              <w:rPr>
                <w:rFonts w:ascii="宋体" w:hAnsi="宋体"/>
                <w:szCs w:val="18"/>
              </w:rPr>
            </w:pPr>
            <w:r w:rsidRPr="00472AF9">
              <w:rPr>
                <w:rFonts w:ascii="宋体" w:hAnsi="宋体" w:hint="eastAsia"/>
                <w:szCs w:val="18"/>
              </w:rPr>
              <w:t>1：立即失效</w:t>
            </w:r>
          </w:p>
          <w:p w:rsidR="004F3959" w:rsidRPr="00472AF9" w:rsidRDefault="004F3959" w:rsidP="004F3959">
            <w:pPr>
              <w:pStyle w:val="affffff1"/>
              <w:rPr>
                <w:rFonts w:ascii="宋体" w:hAnsi="宋体"/>
                <w:szCs w:val="18"/>
              </w:rPr>
            </w:pPr>
            <w:r w:rsidRPr="00472AF9">
              <w:rPr>
                <w:rFonts w:ascii="宋体" w:hAnsi="宋体" w:hint="eastAsia"/>
                <w:szCs w:val="18"/>
              </w:rPr>
              <w:t>2：下周期失效</w:t>
            </w:r>
          </w:p>
        </w:tc>
        <w:tc>
          <w:tcPr>
            <w:tcW w:w="709" w:type="dxa"/>
          </w:tcPr>
          <w:p w:rsidR="004F3959" w:rsidRPr="00472AF9" w:rsidRDefault="004F3959" w:rsidP="004F3959">
            <w:pPr>
              <w:pStyle w:val="affffff1"/>
              <w:rPr>
                <w:rFonts w:ascii="宋体" w:hAnsi="宋体"/>
                <w:szCs w:val="18"/>
              </w:rPr>
            </w:pPr>
            <w:r w:rsidRPr="00472AF9">
              <w:rPr>
                <w:rFonts w:ascii="宋体" w:hAnsi="宋体" w:hint="eastAsia"/>
                <w:szCs w:val="18"/>
              </w:rPr>
              <w:t>INT4</w:t>
            </w:r>
          </w:p>
        </w:tc>
        <w:tc>
          <w:tcPr>
            <w:tcW w:w="850" w:type="dxa"/>
          </w:tcPr>
          <w:p w:rsidR="004F3959" w:rsidRPr="00472AF9" w:rsidRDefault="004F3959" w:rsidP="004F3959">
            <w:pPr>
              <w:pStyle w:val="affffff1"/>
              <w:rPr>
                <w:rFonts w:ascii="宋体" w:hAnsi="宋体"/>
                <w:szCs w:val="18"/>
              </w:rPr>
            </w:pPr>
            <w:r w:rsidRPr="00472AF9">
              <w:rPr>
                <w:rFonts w:ascii="宋体" w:hAnsi="宋体" w:hint="eastAsia"/>
                <w:szCs w:val="18"/>
              </w:rPr>
              <w:t>1</w:t>
            </w:r>
          </w:p>
        </w:tc>
        <w:tc>
          <w:tcPr>
            <w:tcW w:w="1843" w:type="dxa"/>
          </w:tcPr>
          <w:p w:rsidR="004F3959" w:rsidRPr="00472AF9" w:rsidRDefault="004F3959" w:rsidP="004F3959">
            <w:pPr>
              <w:pStyle w:val="affffff1"/>
              <w:rPr>
                <w:rFonts w:ascii="宋体" w:hAnsi="宋体"/>
                <w:szCs w:val="18"/>
              </w:rPr>
            </w:pPr>
            <w:r w:rsidRPr="00472AF9">
              <w:rPr>
                <w:rFonts w:ascii="宋体" w:hAnsi="宋体" w:hint="eastAsia"/>
                <w:szCs w:val="18"/>
              </w:rPr>
              <w:t>订购关系失效方式</w:t>
            </w:r>
          </w:p>
        </w:tc>
        <w:tc>
          <w:tcPr>
            <w:tcW w:w="992" w:type="dxa"/>
          </w:tcPr>
          <w:p w:rsidR="004F3959" w:rsidRPr="00472AF9" w:rsidRDefault="004F3959" w:rsidP="004F3959">
            <w:pPr>
              <w:pStyle w:val="affffff1"/>
              <w:rPr>
                <w:rFonts w:ascii="宋体" w:hAnsi="宋体"/>
                <w:szCs w:val="18"/>
              </w:rPr>
            </w:pPr>
            <w:r w:rsidRPr="00472AF9">
              <w:rPr>
                <w:rFonts w:ascii="宋体" w:hAnsi="宋体" w:hint="eastAsia"/>
                <w:szCs w:val="18"/>
              </w:rPr>
              <w:t>CCEngine</w:t>
            </w:r>
          </w:p>
        </w:tc>
      </w:tr>
      <w:tr w:rsidR="004F3959" w:rsidRPr="00472AF9" w:rsidTr="004F3959">
        <w:tc>
          <w:tcPr>
            <w:tcW w:w="993" w:type="dxa"/>
          </w:tcPr>
          <w:p w:rsidR="004F3959" w:rsidRPr="00472AF9" w:rsidRDefault="004F3959" w:rsidP="004F3959">
            <w:pPr>
              <w:pStyle w:val="affffff1"/>
              <w:rPr>
                <w:rFonts w:ascii="宋体" w:hAnsi="宋体"/>
                <w:szCs w:val="18"/>
              </w:rPr>
            </w:pPr>
          </w:p>
        </w:tc>
        <w:tc>
          <w:tcPr>
            <w:tcW w:w="1985" w:type="dxa"/>
          </w:tcPr>
          <w:p w:rsidR="004F3959" w:rsidRPr="00472AF9" w:rsidRDefault="004F3959" w:rsidP="004F3959">
            <w:pPr>
              <w:pStyle w:val="affffff1"/>
              <w:rPr>
                <w:rFonts w:ascii="宋体" w:hAnsi="宋体"/>
                <w:szCs w:val="18"/>
              </w:rPr>
            </w:pPr>
            <w:r w:rsidRPr="00472AF9">
              <w:rPr>
                <w:rFonts w:ascii="宋体" w:hAnsi="宋体" w:hint="eastAsia"/>
                <w:szCs w:val="18"/>
              </w:rPr>
              <w:t>mdspDiscountType</w:t>
            </w:r>
          </w:p>
        </w:tc>
        <w:tc>
          <w:tcPr>
            <w:tcW w:w="2693" w:type="dxa"/>
          </w:tcPr>
          <w:p w:rsidR="004F3959" w:rsidRPr="00472AF9" w:rsidRDefault="004F3959" w:rsidP="004F3959">
            <w:pPr>
              <w:pStyle w:val="affffff1"/>
              <w:rPr>
                <w:rFonts w:ascii="宋体" w:hAnsi="宋体"/>
                <w:szCs w:val="18"/>
              </w:rPr>
            </w:pPr>
            <w:r w:rsidRPr="00472AF9">
              <w:rPr>
                <w:rFonts w:ascii="宋体" w:hAnsi="宋体" w:hint="eastAsia"/>
                <w:szCs w:val="18"/>
              </w:rPr>
              <w:t>0：普通产品（对应的产品表</w:t>
            </w:r>
            <w:r w:rsidRPr="00472AF9">
              <w:rPr>
                <w:rFonts w:ascii="宋体" w:hAnsi="宋体"/>
                <w:szCs w:val="18"/>
              </w:rPr>
              <w:t>ProdSubType</w:t>
            </w:r>
            <w:r w:rsidRPr="00472AF9">
              <w:rPr>
                <w:rFonts w:ascii="宋体" w:hAnsi="宋体" w:hint="eastAsia"/>
                <w:szCs w:val="18"/>
              </w:rPr>
              <w:t>必须为0：附属业务产品）</w:t>
            </w:r>
          </w:p>
          <w:p w:rsidR="004F3959" w:rsidRPr="00472AF9" w:rsidRDefault="004F3959" w:rsidP="004F3959">
            <w:pPr>
              <w:pStyle w:val="affffff1"/>
              <w:rPr>
                <w:rFonts w:ascii="宋体" w:hAnsi="宋体"/>
                <w:szCs w:val="18"/>
              </w:rPr>
            </w:pPr>
            <w:r w:rsidRPr="00472AF9">
              <w:rPr>
                <w:rFonts w:ascii="宋体" w:hAnsi="宋体" w:hint="eastAsia"/>
                <w:szCs w:val="18"/>
              </w:rPr>
              <w:t>1：Global promotion（对应的产品表</w:t>
            </w:r>
            <w:r w:rsidRPr="00472AF9">
              <w:rPr>
                <w:rFonts w:ascii="宋体" w:hAnsi="宋体"/>
                <w:szCs w:val="18"/>
              </w:rPr>
              <w:t>ProdSubType</w:t>
            </w:r>
            <w:r w:rsidRPr="00472AF9">
              <w:rPr>
                <w:rFonts w:ascii="宋体" w:hAnsi="宋体" w:hint="eastAsia"/>
                <w:szCs w:val="18"/>
              </w:rPr>
              <w:t xml:space="preserve">必须为1：附属资费类产品，同时此产品对应的DataSrvKey必须为-1） </w:t>
            </w:r>
          </w:p>
          <w:p w:rsidR="004F3959" w:rsidRPr="00472AF9" w:rsidRDefault="004F3959" w:rsidP="004F3959">
            <w:pPr>
              <w:pStyle w:val="affffff1"/>
              <w:rPr>
                <w:rFonts w:ascii="宋体" w:hAnsi="宋体"/>
                <w:szCs w:val="18"/>
              </w:rPr>
            </w:pPr>
            <w:r w:rsidRPr="00472AF9">
              <w:rPr>
                <w:rFonts w:ascii="宋体" w:hAnsi="宋体" w:hint="eastAsia"/>
                <w:szCs w:val="18"/>
              </w:rPr>
              <w:t>2：Promotion specified to a category or content（对应的产品表</w:t>
            </w:r>
            <w:r w:rsidRPr="00472AF9">
              <w:rPr>
                <w:rFonts w:ascii="宋体" w:hAnsi="宋体"/>
                <w:szCs w:val="18"/>
              </w:rPr>
              <w:t>ProdSubType</w:t>
            </w:r>
            <w:r w:rsidRPr="00472AF9">
              <w:rPr>
                <w:rFonts w:ascii="宋体" w:hAnsi="宋体" w:hint="eastAsia"/>
                <w:szCs w:val="18"/>
              </w:rPr>
              <w:t>必须为1：附属资费类产品）</w:t>
            </w:r>
          </w:p>
        </w:tc>
        <w:tc>
          <w:tcPr>
            <w:tcW w:w="709" w:type="dxa"/>
          </w:tcPr>
          <w:p w:rsidR="004F3959" w:rsidRPr="00472AF9" w:rsidRDefault="004F3959" w:rsidP="004F3959">
            <w:pPr>
              <w:pStyle w:val="affffff1"/>
              <w:rPr>
                <w:rFonts w:ascii="宋体" w:hAnsi="宋体"/>
                <w:szCs w:val="18"/>
              </w:rPr>
            </w:pPr>
            <w:r w:rsidRPr="00472AF9">
              <w:rPr>
                <w:rFonts w:ascii="宋体" w:hAnsi="宋体" w:hint="eastAsia"/>
                <w:szCs w:val="18"/>
              </w:rPr>
              <w:t>INT4</w:t>
            </w:r>
          </w:p>
        </w:tc>
        <w:tc>
          <w:tcPr>
            <w:tcW w:w="850" w:type="dxa"/>
          </w:tcPr>
          <w:p w:rsidR="004F3959" w:rsidRPr="00472AF9" w:rsidRDefault="004F3959" w:rsidP="004F3959">
            <w:pPr>
              <w:pStyle w:val="affffff1"/>
              <w:rPr>
                <w:rFonts w:ascii="宋体" w:hAnsi="宋体"/>
                <w:szCs w:val="18"/>
              </w:rPr>
            </w:pPr>
            <w:r w:rsidRPr="00472AF9">
              <w:rPr>
                <w:rFonts w:ascii="宋体" w:hAnsi="宋体" w:hint="eastAsia"/>
                <w:szCs w:val="18"/>
              </w:rPr>
              <w:t>0</w:t>
            </w:r>
          </w:p>
        </w:tc>
        <w:tc>
          <w:tcPr>
            <w:tcW w:w="1843" w:type="dxa"/>
          </w:tcPr>
          <w:p w:rsidR="004F3959" w:rsidRPr="00472AF9" w:rsidRDefault="004F3959" w:rsidP="004F3959">
            <w:pPr>
              <w:pStyle w:val="affffff1"/>
              <w:rPr>
                <w:rFonts w:ascii="宋体" w:hAnsi="宋体"/>
                <w:szCs w:val="18"/>
              </w:rPr>
            </w:pPr>
            <w:r w:rsidRPr="00472AF9">
              <w:rPr>
                <w:rFonts w:ascii="宋体" w:hAnsi="宋体" w:hint="eastAsia"/>
                <w:szCs w:val="18"/>
              </w:rPr>
              <w:t>折扣类型</w:t>
            </w:r>
          </w:p>
          <w:p w:rsidR="004F3959" w:rsidRPr="00472AF9" w:rsidRDefault="004F3959" w:rsidP="004F3959">
            <w:pPr>
              <w:pStyle w:val="affffff1"/>
              <w:rPr>
                <w:rFonts w:ascii="宋体" w:hAnsi="宋体"/>
                <w:szCs w:val="18"/>
              </w:rPr>
            </w:pPr>
            <w:r w:rsidRPr="00472AF9">
              <w:rPr>
                <w:rFonts w:ascii="宋体" w:hAnsi="宋体" w:hint="eastAsia"/>
                <w:szCs w:val="18"/>
              </w:rPr>
              <w:t>Portal需要根据此字段确定，对于全局促销展示为一个Banner,对于非全局的促销产品展示到促销专区。对于普通产品展示到price下。</w:t>
            </w:r>
          </w:p>
        </w:tc>
        <w:tc>
          <w:tcPr>
            <w:tcW w:w="992" w:type="dxa"/>
          </w:tcPr>
          <w:p w:rsidR="004F3959" w:rsidRPr="00472AF9" w:rsidRDefault="004F3959" w:rsidP="004F3959">
            <w:pPr>
              <w:pStyle w:val="affffff1"/>
              <w:rPr>
                <w:rFonts w:ascii="宋体" w:hAnsi="宋体"/>
                <w:szCs w:val="18"/>
              </w:rPr>
            </w:pPr>
            <w:r w:rsidRPr="00472AF9">
              <w:rPr>
                <w:rFonts w:ascii="宋体" w:hAnsi="宋体" w:hint="eastAsia"/>
                <w:szCs w:val="18"/>
              </w:rPr>
              <w:t>PMS</w:t>
            </w:r>
          </w:p>
        </w:tc>
      </w:tr>
      <w:tr w:rsidR="004F3959" w:rsidRPr="00472AF9" w:rsidTr="004F3959">
        <w:tc>
          <w:tcPr>
            <w:tcW w:w="993" w:type="dxa"/>
          </w:tcPr>
          <w:p w:rsidR="004F3959" w:rsidRPr="00472AF9" w:rsidRDefault="004F3959" w:rsidP="004F3959">
            <w:pPr>
              <w:pStyle w:val="affffff1"/>
              <w:rPr>
                <w:rFonts w:ascii="宋体" w:hAnsi="宋体"/>
                <w:szCs w:val="18"/>
              </w:rPr>
            </w:pPr>
          </w:p>
        </w:tc>
        <w:tc>
          <w:tcPr>
            <w:tcW w:w="1985" w:type="dxa"/>
          </w:tcPr>
          <w:p w:rsidR="004F3959" w:rsidRPr="00472AF9" w:rsidRDefault="004F3959" w:rsidP="004F3959">
            <w:pPr>
              <w:pStyle w:val="affffff1"/>
              <w:rPr>
                <w:rFonts w:ascii="宋体" w:hAnsi="宋体"/>
                <w:szCs w:val="18"/>
              </w:rPr>
            </w:pPr>
            <w:r w:rsidRPr="00472AF9">
              <w:rPr>
                <w:rFonts w:ascii="宋体" w:hAnsi="宋体" w:hint="eastAsia"/>
                <w:szCs w:val="18"/>
              </w:rPr>
              <w:t>mdspIncludeProm</w:t>
            </w:r>
          </w:p>
        </w:tc>
        <w:tc>
          <w:tcPr>
            <w:tcW w:w="2693" w:type="dxa"/>
          </w:tcPr>
          <w:p w:rsidR="004F3959" w:rsidRPr="00472AF9" w:rsidRDefault="004F3959" w:rsidP="004F3959">
            <w:pPr>
              <w:pStyle w:val="affffff1"/>
              <w:rPr>
                <w:rFonts w:ascii="宋体" w:hAnsi="宋体"/>
                <w:szCs w:val="18"/>
              </w:rPr>
            </w:pPr>
            <w:r w:rsidRPr="00472AF9">
              <w:rPr>
                <w:rFonts w:ascii="宋体" w:hAnsi="宋体" w:hint="eastAsia"/>
                <w:szCs w:val="18"/>
              </w:rPr>
              <w:t>0:普通产品中不包含促销</w:t>
            </w:r>
          </w:p>
          <w:p w:rsidR="004F3959" w:rsidRPr="00472AF9" w:rsidRDefault="004F3959" w:rsidP="004F3959">
            <w:pPr>
              <w:pStyle w:val="affffff1"/>
              <w:rPr>
                <w:rFonts w:ascii="宋体" w:hAnsi="宋体"/>
                <w:szCs w:val="18"/>
              </w:rPr>
            </w:pPr>
            <w:r w:rsidRPr="00472AF9">
              <w:rPr>
                <w:rFonts w:ascii="宋体" w:hAnsi="宋体" w:hint="eastAsia"/>
                <w:szCs w:val="18"/>
              </w:rPr>
              <w:t>1:普通产品中包含促销策略</w:t>
            </w:r>
          </w:p>
          <w:p w:rsidR="004F3959" w:rsidRPr="00472AF9" w:rsidRDefault="004F3959" w:rsidP="004F3959">
            <w:pPr>
              <w:pStyle w:val="affffff1"/>
              <w:rPr>
                <w:rFonts w:ascii="宋体" w:hAnsi="宋体"/>
                <w:szCs w:val="18"/>
              </w:rPr>
            </w:pPr>
          </w:p>
        </w:tc>
        <w:tc>
          <w:tcPr>
            <w:tcW w:w="709" w:type="dxa"/>
          </w:tcPr>
          <w:p w:rsidR="004F3959" w:rsidRPr="00472AF9" w:rsidRDefault="004F3959" w:rsidP="004F3959">
            <w:pPr>
              <w:pStyle w:val="affffff1"/>
              <w:rPr>
                <w:rFonts w:ascii="宋体" w:hAnsi="宋体"/>
                <w:szCs w:val="18"/>
              </w:rPr>
            </w:pPr>
            <w:r w:rsidRPr="00472AF9">
              <w:rPr>
                <w:rFonts w:ascii="宋体" w:hAnsi="宋体" w:hint="eastAsia"/>
                <w:szCs w:val="18"/>
              </w:rPr>
              <w:t>INT4</w:t>
            </w:r>
          </w:p>
        </w:tc>
        <w:tc>
          <w:tcPr>
            <w:tcW w:w="850" w:type="dxa"/>
          </w:tcPr>
          <w:p w:rsidR="004F3959" w:rsidRPr="00472AF9" w:rsidRDefault="004F3959" w:rsidP="004F3959">
            <w:pPr>
              <w:pStyle w:val="affffff1"/>
              <w:rPr>
                <w:rFonts w:ascii="宋体" w:hAnsi="宋体"/>
                <w:szCs w:val="18"/>
              </w:rPr>
            </w:pPr>
            <w:r w:rsidRPr="00472AF9">
              <w:rPr>
                <w:rFonts w:ascii="宋体" w:hAnsi="宋体" w:hint="eastAsia"/>
                <w:szCs w:val="18"/>
              </w:rPr>
              <w:t>0</w:t>
            </w:r>
          </w:p>
        </w:tc>
        <w:tc>
          <w:tcPr>
            <w:tcW w:w="1843" w:type="dxa"/>
          </w:tcPr>
          <w:p w:rsidR="004F3959" w:rsidRPr="00472AF9" w:rsidRDefault="004F3959" w:rsidP="004F3959">
            <w:pPr>
              <w:pStyle w:val="affffff1"/>
              <w:rPr>
                <w:rFonts w:ascii="宋体" w:hAnsi="宋体"/>
                <w:szCs w:val="18"/>
              </w:rPr>
            </w:pPr>
            <w:r w:rsidRPr="00472AF9">
              <w:rPr>
                <w:rFonts w:ascii="宋体" w:hAnsi="宋体" w:hint="eastAsia"/>
                <w:szCs w:val="18"/>
              </w:rPr>
              <w:t>一个业务下只有一个产品，此产品在订购时赠送其他业务；但由于CBE必须要求业务下至少有一个普通产品（</w:t>
            </w:r>
            <w:r w:rsidRPr="00472AF9">
              <w:rPr>
                <w:rFonts w:ascii="宋体" w:hAnsi="宋体"/>
                <w:szCs w:val="18"/>
              </w:rPr>
              <w:t>ProdSubType</w:t>
            </w:r>
            <w:r w:rsidRPr="00472AF9">
              <w:rPr>
                <w:rFonts w:ascii="宋体" w:hAnsi="宋体" w:hint="eastAsia"/>
                <w:szCs w:val="18"/>
              </w:rPr>
              <w:t>=0），所以需要单独的字段表达该产品包含促销。</w:t>
            </w:r>
          </w:p>
        </w:tc>
        <w:tc>
          <w:tcPr>
            <w:tcW w:w="992" w:type="dxa"/>
          </w:tcPr>
          <w:p w:rsidR="004F3959" w:rsidRPr="00472AF9" w:rsidRDefault="004F3959" w:rsidP="004F3959">
            <w:pPr>
              <w:pStyle w:val="affffff1"/>
              <w:rPr>
                <w:rFonts w:ascii="宋体" w:hAnsi="宋体"/>
                <w:szCs w:val="18"/>
              </w:rPr>
            </w:pPr>
            <w:r w:rsidRPr="00472AF9">
              <w:rPr>
                <w:rFonts w:ascii="宋体" w:hAnsi="宋体" w:hint="eastAsia"/>
                <w:szCs w:val="18"/>
              </w:rPr>
              <w:t>PMS,Charging</w:t>
            </w:r>
          </w:p>
        </w:tc>
      </w:tr>
      <w:tr w:rsidR="004F3959" w:rsidRPr="00472AF9" w:rsidTr="004F3959">
        <w:tc>
          <w:tcPr>
            <w:tcW w:w="993" w:type="dxa"/>
          </w:tcPr>
          <w:p w:rsidR="004F3959" w:rsidRPr="00472AF9" w:rsidRDefault="004F3959" w:rsidP="004F3959">
            <w:pPr>
              <w:pStyle w:val="affffff1"/>
              <w:rPr>
                <w:rFonts w:ascii="宋体" w:hAnsi="宋体"/>
                <w:szCs w:val="18"/>
              </w:rPr>
            </w:pPr>
          </w:p>
        </w:tc>
        <w:tc>
          <w:tcPr>
            <w:tcW w:w="1985" w:type="dxa"/>
          </w:tcPr>
          <w:p w:rsidR="004F3959" w:rsidRPr="00472AF9" w:rsidRDefault="004F3959" w:rsidP="004F3959">
            <w:pPr>
              <w:pStyle w:val="affffff1"/>
              <w:rPr>
                <w:rFonts w:ascii="宋体" w:hAnsi="宋体"/>
                <w:szCs w:val="18"/>
              </w:rPr>
            </w:pPr>
            <w:r w:rsidRPr="00472AF9">
              <w:rPr>
                <w:rFonts w:ascii="宋体" w:hAnsi="宋体" w:hint="eastAsia"/>
                <w:szCs w:val="18"/>
              </w:rPr>
              <w:t>mdspPresentFlag</w:t>
            </w:r>
          </w:p>
        </w:tc>
        <w:tc>
          <w:tcPr>
            <w:tcW w:w="2693" w:type="dxa"/>
          </w:tcPr>
          <w:p w:rsidR="004F3959" w:rsidRPr="00472AF9" w:rsidRDefault="004F3959" w:rsidP="004F3959">
            <w:pPr>
              <w:pStyle w:val="affffff1"/>
              <w:rPr>
                <w:rFonts w:ascii="宋体" w:hAnsi="宋体"/>
                <w:szCs w:val="18"/>
              </w:rPr>
            </w:pPr>
            <w:r w:rsidRPr="00472AF9">
              <w:rPr>
                <w:rFonts w:ascii="宋体" w:hAnsi="宋体"/>
                <w:szCs w:val="18"/>
              </w:rPr>
              <w:t>0</w:t>
            </w:r>
            <w:r w:rsidRPr="00472AF9">
              <w:rPr>
                <w:rFonts w:ascii="宋体" w:hAnsi="宋体" w:hint="eastAsia"/>
                <w:szCs w:val="18"/>
              </w:rPr>
              <w:t>：时间折扣</w:t>
            </w:r>
          </w:p>
          <w:p w:rsidR="004F3959" w:rsidRPr="00472AF9" w:rsidRDefault="004F3959" w:rsidP="004F3959">
            <w:pPr>
              <w:pStyle w:val="affffff1"/>
              <w:rPr>
                <w:rFonts w:ascii="宋体" w:hAnsi="宋体"/>
                <w:szCs w:val="18"/>
              </w:rPr>
            </w:pPr>
            <w:r w:rsidRPr="00472AF9">
              <w:rPr>
                <w:rFonts w:ascii="宋体" w:hAnsi="宋体"/>
                <w:szCs w:val="18"/>
              </w:rPr>
              <w:t>1</w:t>
            </w:r>
            <w:r w:rsidRPr="00472AF9">
              <w:rPr>
                <w:rFonts w:ascii="宋体" w:hAnsi="宋体" w:hint="eastAsia"/>
                <w:szCs w:val="18"/>
              </w:rPr>
              <w:t>：累积量折扣</w:t>
            </w:r>
          </w:p>
          <w:p w:rsidR="004F3959" w:rsidRPr="00472AF9" w:rsidRDefault="004F3959" w:rsidP="004F3959">
            <w:pPr>
              <w:pStyle w:val="affffff1"/>
              <w:rPr>
                <w:rFonts w:ascii="宋体" w:hAnsi="宋体"/>
                <w:szCs w:val="18"/>
              </w:rPr>
            </w:pPr>
            <w:r w:rsidRPr="00472AF9">
              <w:rPr>
                <w:rFonts w:ascii="宋体" w:hAnsi="宋体"/>
                <w:szCs w:val="18"/>
              </w:rPr>
              <w:t>2</w:t>
            </w:r>
            <w:r w:rsidRPr="00472AF9">
              <w:rPr>
                <w:rFonts w:ascii="宋体" w:hAnsi="宋体" w:hint="eastAsia"/>
                <w:szCs w:val="18"/>
              </w:rPr>
              <w:t>：循环折扣</w:t>
            </w:r>
          </w:p>
          <w:p w:rsidR="004F3959" w:rsidRPr="00472AF9" w:rsidRDefault="004F3959" w:rsidP="004F3959">
            <w:pPr>
              <w:pStyle w:val="affffff1"/>
              <w:rPr>
                <w:rFonts w:ascii="宋体" w:hAnsi="宋体"/>
                <w:szCs w:val="18"/>
              </w:rPr>
            </w:pPr>
            <w:r w:rsidRPr="00472AF9">
              <w:rPr>
                <w:rFonts w:ascii="宋体" w:hAnsi="宋体"/>
                <w:szCs w:val="18"/>
              </w:rPr>
              <w:t>3</w:t>
            </w:r>
            <w:r w:rsidRPr="00472AF9">
              <w:rPr>
                <w:rFonts w:ascii="宋体" w:hAnsi="宋体" w:hint="eastAsia"/>
                <w:szCs w:val="18"/>
              </w:rPr>
              <w:t>：费用累积赠送折扣</w:t>
            </w:r>
          </w:p>
          <w:p w:rsidR="004F3959" w:rsidRPr="00472AF9" w:rsidRDefault="004F3959" w:rsidP="004F3959">
            <w:pPr>
              <w:pStyle w:val="affffff1"/>
              <w:rPr>
                <w:rFonts w:ascii="宋体" w:hAnsi="宋体"/>
                <w:szCs w:val="18"/>
              </w:rPr>
            </w:pPr>
            <w:r w:rsidRPr="00472AF9">
              <w:rPr>
                <w:rFonts w:ascii="宋体" w:hAnsi="宋体"/>
                <w:szCs w:val="18"/>
              </w:rPr>
              <w:t>4</w:t>
            </w:r>
            <w:r w:rsidRPr="00472AF9">
              <w:rPr>
                <w:rFonts w:ascii="宋体" w:hAnsi="宋体" w:hint="eastAsia"/>
                <w:szCs w:val="18"/>
              </w:rPr>
              <w:t>：使用量累积赠送折扣</w:t>
            </w:r>
          </w:p>
          <w:p w:rsidR="004F3959" w:rsidRPr="00472AF9" w:rsidRDefault="004F3959" w:rsidP="004F3959">
            <w:pPr>
              <w:pStyle w:val="affffff1"/>
              <w:rPr>
                <w:rFonts w:ascii="宋体" w:hAnsi="宋体"/>
                <w:szCs w:val="18"/>
              </w:rPr>
            </w:pPr>
            <w:r w:rsidRPr="00472AF9">
              <w:rPr>
                <w:rFonts w:ascii="宋体" w:hAnsi="宋体"/>
                <w:szCs w:val="18"/>
              </w:rPr>
              <w:t>5</w:t>
            </w:r>
            <w:r w:rsidRPr="00472AF9">
              <w:rPr>
                <w:rFonts w:ascii="宋体" w:hAnsi="宋体" w:hint="eastAsia"/>
                <w:szCs w:val="18"/>
              </w:rPr>
              <w:t>：使用量累积赠送循环折扣</w:t>
            </w:r>
          </w:p>
          <w:p w:rsidR="004F3959" w:rsidRPr="00472AF9" w:rsidRDefault="004F3959" w:rsidP="004F3959">
            <w:pPr>
              <w:pStyle w:val="affffff1"/>
              <w:rPr>
                <w:rFonts w:ascii="宋体" w:hAnsi="宋体"/>
                <w:szCs w:val="18"/>
              </w:rPr>
            </w:pPr>
            <w:r w:rsidRPr="00472AF9">
              <w:rPr>
                <w:rFonts w:ascii="宋体" w:hAnsi="宋体"/>
                <w:szCs w:val="18"/>
              </w:rPr>
              <w:t>6</w:t>
            </w:r>
            <w:r w:rsidRPr="00472AF9">
              <w:rPr>
                <w:rFonts w:ascii="宋体" w:hAnsi="宋体" w:hint="eastAsia"/>
                <w:szCs w:val="18"/>
              </w:rPr>
              <w:t>：买</w:t>
            </w:r>
            <w:r w:rsidRPr="00472AF9">
              <w:rPr>
                <w:rFonts w:ascii="宋体" w:hAnsi="宋体"/>
                <w:szCs w:val="18"/>
              </w:rPr>
              <w:t>X</w:t>
            </w:r>
            <w:r w:rsidRPr="00472AF9">
              <w:rPr>
                <w:rFonts w:ascii="宋体" w:hAnsi="宋体" w:hint="eastAsia"/>
                <w:szCs w:val="18"/>
              </w:rPr>
              <w:t>赠</w:t>
            </w:r>
            <w:r w:rsidRPr="00472AF9">
              <w:rPr>
                <w:rFonts w:ascii="宋体" w:hAnsi="宋体"/>
                <w:szCs w:val="18"/>
              </w:rPr>
              <w:t>Y</w:t>
            </w:r>
            <w:r w:rsidRPr="00472AF9">
              <w:rPr>
                <w:rFonts w:ascii="宋体" w:hAnsi="宋体" w:hint="eastAsia"/>
                <w:szCs w:val="18"/>
              </w:rPr>
              <w:t>折扣</w:t>
            </w:r>
          </w:p>
          <w:p w:rsidR="004F3959" w:rsidRPr="00472AF9" w:rsidRDefault="004F3959" w:rsidP="004F3959">
            <w:pPr>
              <w:pStyle w:val="affffff1"/>
              <w:rPr>
                <w:rFonts w:ascii="宋体" w:hAnsi="宋体"/>
                <w:szCs w:val="18"/>
              </w:rPr>
            </w:pPr>
            <w:r w:rsidRPr="00472AF9">
              <w:rPr>
                <w:rFonts w:ascii="宋体" w:hAnsi="宋体"/>
                <w:szCs w:val="18"/>
              </w:rPr>
              <w:t>7</w:t>
            </w:r>
            <w:r w:rsidRPr="00472AF9">
              <w:rPr>
                <w:rFonts w:ascii="宋体" w:hAnsi="宋体" w:hint="eastAsia"/>
                <w:szCs w:val="18"/>
              </w:rPr>
              <w:t>：买</w:t>
            </w:r>
            <w:r w:rsidRPr="00472AF9">
              <w:rPr>
                <w:rFonts w:ascii="宋体" w:hAnsi="宋体"/>
                <w:szCs w:val="18"/>
              </w:rPr>
              <w:t>X</w:t>
            </w:r>
            <w:r w:rsidRPr="00472AF9">
              <w:rPr>
                <w:rFonts w:ascii="宋体" w:hAnsi="宋体" w:hint="eastAsia"/>
                <w:szCs w:val="18"/>
              </w:rPr>
              <w:t>赠</w:t>
            </w:r>
            <w:r w:rsidRPr="00472AF9">
              <w:rPr>
                <w:rFonts w:ascii="宋体" w:hAnsi="宋体"/>
                <w:szCs w:val="18"/>
              </w:rPr>
              <w:t>Y</w:t>
            </w:r>
            <w:r w:rsidRPr="00472AF9">
              <w:rPr>
                <w:rFonts w:ascii="宋体" w:hAnsi="宋体" w:hint="eastAsia"/>
                <w:szCs w:val="18"/>
              </w:rPr>
              <w:t>循环折扣</w:t>
            </w:r>
          </w:p>
          <w:p w:rsidR="004F3959" w:rsidRPr="00472AF9" w:rsidRDefault="004F3959" w:rsidP="004F3959">
            <w:pPr>
              <w:pStyle w:val="affffff1"/>
              <w:rPr>
                <w:rFonts w:ascii="宋体" w:hAnsi="宋体"/>
                <w:szCs w:val="18"/>
              </w:rPr>
            </w:pPr>
            <w:r w:rsidRPr="00472AF9">
              <w:rPr>
                <w:rFonts w:ascii="宋体" w:hAnsi="宋体" w:hint="eastAsia"/>
                <w:szCs w:val="18"/>
              </w:rPr>
              <w:lastRenderedPageBreak/>
              <w:t>8：单项费用累计折扣</w:t>
            </w:r>
          </w:p>
        </w:tc>
        <w:tc>
          <w:tcPr>
            <w:tcW w:w="709" w:type="dxa"/>
          </w:tcPr>
          <w:p w:rsidR="004F3959" w:rsidRPr="00472AF9" w:rsidRDefault="004F3959" w:rsidP="004F3959">
            <w:pPr>
              <w:pStyle w:val="affffff1"/>
              <w:rPr>
                <w:rFonts w:ascii="宋体" w:hAnsi="宋体"/>
                <w:szCs w:val="18"/>
              </w:rPr>
            </w:pPr>
            <w:r w:rsidRPr="00472AF9">
              <w:rPr>
                <w:rFonts w:ascii="宋体" w:hAnsi="宋体" w:hint="eastAsia"/>
                <w:szCs w:val="18"/>
              </w:rPr>
              <w:lastRenderedPageBreak/>
              <w:t>无</w:t>
            </w:r>
          </w:p>
        </w:tc>
        <w:tc>
          <w:tcPr>
            <w:tcW w:w="850" w:type="dxa"/>
          </w:tcPr>
          <w:p w:rsidR="004F3959" w:rsidRPr="00472AF9" w:rsidRDefault="004F3959" w:rsidP="004F3959">
            <w:pPr>
              <w:pStyle w:val="affffff1"/>
              <w:rPr>
                <w:rFonts w:ascii="宋体" w:hAnsi="宋体"/>
                <w:szCs w:val="18"/>
              </w:rPr>
            </w:pPr>
          </w:p>
        </w:tc>
        <w:tc>
          <w:tcPr>
            <w:tcW w:w="1843" w:type="dxa"/>
          </w:tcPr>
          <w:p w:rsidR="004F3959" w:rsidRPr="00472AF9" w:rsidRDefault="004F3959" w:rsidP="004F3959">
            <w:pPr>
              <w:pStyle w:val="affffff1"/>
              <w:rPr>
                <w:rFonts w:ascii="宋体" w:hAnsi="宋体"/>
                <w:szCs w:val="18"/>
              </w:rPr>
            </w:pPr>
            <w:r w:rsidRPr="00472AF9">
              <w:rPr>
                <w:rFonts w:ascii="宋体" w:hAnsi="宋体" w:hint="eastAsia"/>
                <w:szCs w:val="18"/>
              </w:rPr>
              <w:t>该产品的Tariff上包含赠送的规则。</w:t>
            </w:r>
          </w:p>
        </w:tc>
        <w:tc>
          <w:tcPr>
            <w:tcW w:w="992" w:type="dxa"/>
          </w:tcPr>
          <w:p w:rsidR="004F3959" w:rsidRPr="00472AF9" w:rsidRDefault="004F3959" w:rsidP="004F3959">
            <w:pPr>
              <w:pStyle w:val="affffff1"/>
              <w:rPr>
                <w:rFonts w:ascii="宋体" w:hAnsi="宋体"/>
                <w:szCs w:val="18"/>
              </w:rPr>
            </w:pPr>
            <w:r w:rsidRPr="00472AF9">
              <w:rPr>
                <w:rFonts w:ascii="宋体" w:hAnsi="宋体" w:hint="eastAsia"/>
                <w:szCs w:val="18"/>
              </w:rPr>
              <w:t>PMS</w:t>
            </w:r>
          </w:p>
        </w:tc>
      </w:tr>
      <w:tr w:rsidR="004F3959" w:rsidRPr="00472AF9" w:rsidTr="004F3959">
        <w:tc>
          <w:tcPr>
            <w:tcW w:w="993" w:type="dxa"/>
          </w:tcPr>
          <w:p w:rsidR="004F3959" w:rsidRPr="00472AF9" w:rsidRDefault="004F3959" w:rsidP="004F3959">
            <w:pPr>
              <w:pStyle w:val="affffff1"/>
              <w:rPr>
                <w:rFonts w:ascii="宋体" w:hAnsi="宋体"/>
                <w:szCs w:val="18"/>
              </w:rPr>
            </w:pPr>
          </w:p>
        </w:tc>
        <w:tc>
          <w:tcPr>
            <w:tcW w:w="1985" w:type="dxa"/>
          </w:tcPr>
          <w:p w:rsidR="004F3959" w:rsidRPr="00472AF9" w:rsidRDefault="004F3959" w:rsidP="004F3959">
            <w:pPr>
              <w:pStyle w:val="affffff1"/>
              <w:rPr>
                <w:rFonts w:ascii="宋体" w:hAnsi="宋体"/>
                <w:szCs w:val="18"/>
              </w:rPr>
            </w:pPr>
            <w:r w:rsidRPr="00472AF9">
              <w:rPr>
                <w:rFonts w:ascii="宋体" w:hAnsi="宋体" w:hint="eastAsia"/>
                <w:szCs w:val="18"/>
              </w:rPr>
              <w:t>mdspIsDRMTry</w:t>
            </w:r>
          </w:p>
        </w:tc>
        <w:tc>
          <w:tcPr>
            <w:tcW w:w="2693" w:type="dxa"/>
          </w:tcPr>
          <w:p w:rsidR="004F3959" w:rsidRPr="00472AF9" w:rsidRDefault="004F3959" w:rsidP="004F3959">
            <w:pPr>
              <w:pStyle w:val="affffff1"/>
              <w:rPr>
                <w:rFonts w:ascii="宋体" w:hAnsi="宋体"/>
                <w:szCs w:val="18"/>
              </w:rPr>
            </w:pPr>
            <w:r w:rsidRPr="00472AF9">
              <w:rPr>
                <w:rFonts w:ascii="宋体" w:hAnsi="宋体" w:hint="eastAsia"/>
                <w:szCs w:val="18"/>
              </w:rPr>
              <w:t>0:非DRM试用类产品</w:t>
            </w:r>
          </w:p>
          <w:p w:rsidR="004F3959" w:rsidRPr="00472AF9" w:rsidRDefault="004F3959" w:rsidP="004F3959">
            <w:pPr>
              <w:pStyle w:val="affffff1"/>
              <w:rPr>
                <w:rFonts w:ascii="宋体" w:hAnsi="宋体"/>
                <w:szCs w:val="18"/>
              </w:rPr>
            </w:pPr>
            <w:r w:rsidRPr="00472AF9">
              <w:rPr>
                <w:rFonts w:ascii="宋体" w:hAnsi="宋体" w:hint="eastAsia"/>
                <w:szCs w:val="18"/>
              </w:rPr>
              <w:t>1:DRM试用类产品</w:t>
            </w:r>
          </w:p>
        </w:tc>
        <w:tc>
          <w:tcPr>
            <w:tcW w:w="709" w:type="dxa"/>
          </w:tcPr>
          <w:p w:rsidR="004F3959" w:rsidRPr="00472AF9" w:rsidRDefault="004F3959" w:rsidP="004F3959">
            <w:pPr>
              <w:pStyle w:val="affffff1"/>
              <w:rPr>
                <w:rFonts w:ascii="宋体" w:hAnsi="宋体"/>
                <w:szCs w:val="18"/>
              </w:rPr>
            </w:pPr>
            <w:r w:rsidRPr="00472AF9">
              <w:rPr>
                <w:rFonts w:ascii="宋体" w:hAnsi="宋体" w:hint="eastAsia"/>
                <w:szCs w:val="18"/>
              </w:rPr>
              <w:t>INT4</w:t>
            </w:r>
          </w:p>
        </w:tc>
        <w:tc>
          <w:tcPr>
            <w:tcW w:w="850" w:type="dxa"/>
          </w:tcPr>
          <w:p w:rsidR="004F3959" w:rsidRPr="00472AF9" w:rsidRDefault="004F3959" w:rsidP="004F3959">
            <w:pPr>
              <w:pStyle w:val="affffff1"/>
              <w:rPr>
                <w:rFonts w:ascii="宋体" w:hAnsi="宋体"/>
                <w:szCs w:val="18"/>
              </w:rPr>
            </w:pPr>
            <w:r w:rsidRPr="00472AF9">
              <w:rPr>
                <w:rFonts w:ascii="宋体" w:hAnsi="宋体" w:hint="eastAsia"/>
                <w:szCs w:val="18"/>
              </w:rPr>
              <w:t>0</w:t>
            </w:r>
          </w:p>
        </w:tc>
        <w:tc>
          <w:tcPr>
            <w:tcW w:w="1843" w:type="dxa"/>
          </w:tcPr>
          <w:p w:rsidR="004F3959" w:rsidRPr="00472AF9" w:rsidRDefault="004F3959" w:rsidP="004F3959">
            <w:pPr>
              <w:pStyle w:val="affffff1"/>
              <w:rPr>
                <w:rFonts w:ascii="宋体" w:hAnsi="宋体"/>
                <w:szCs w:val="18"/>
              </w:rPr>
            </w:pPr>
            <w:r w:rsidRPr="00472AF9">
              <w:rPr>
                <w:rFonts w:ascii="宋体" w:hAnsi="宋体" w:hint="eastAsia"/>
                <w:szCs w:val="18"/>
              </w:rPr>
              <w:t>是否为DRM试用类产品，对于试用类产品只允许DLSC/DRMC上报一次计费事件</w:t>
            </w:r>
          </w:p>
        </w:tc>
        <w:tc>
          <w:tcPr>
            <w:tcW w:w="992" w:type="dxa"/>
          </w:tcPr>
          <w:p w:rsidR="004F3959" w:rsidRPr="00472AF9" w:rsidRDefault="004F3959" w:rsidP="004F3959">
            <w:pPr>
              <w:pStyle w:val="affffff1"/>
              <w:rPr>
                <w:rFonts w:ascii="宋体" w:hAnsi="宋体"/>
                <w:szCs w:val="18"/>
              </w:rPr>
            </w:pPr>
            <w:r w:rsidRPr="00472AF9">
              <w:rPr>
                <w:rFonts w:ascii="宋体" w:hAnsi="宋体" w:hint="eastAsia"/>
                <w:szCs w:val="18"/>
              </w:rPr>
              <w:t>PMS,Charging</w:t>
            </w:r>
          </w:p>
        </w:tc>
      </w:tr>
      <w:tr w:rsidR="004F3959" w:rsidRPr="00472AF9" w:rsidTr="004F3959">
        <w:tc>
          <w:tcPr>
            <w:tcW w:w="993" w:type="dxa"/>
          </w:tcPr>
          <w:p w:rsidR="004F3959" w:rsidRPr="00472AF9" w:rsidRDefault="004F3959" w:rsidP="004F3959">
            <w:pPr>
              <w:pStyle w:val="affffff1"/>
              <w:rPr>
                <w:rFonts w:ascii="宋体" w:hAnsi="宋体"/>
                <w:szCs w:val="18"/>
              </w:rPr>
            </w:pPr>
          </w:p>
        </w:tc>
        <w:tc>
          <w:tcPr>
            <w:tcW w:w="1985" w:type="dxa"/>
          </w:tcPr>
          <w:p w:rsidR="004F3959" w:rsidRPr="00472AF9" w:rsidRDefault="004F3959" w:rsidP="004F3959">
            <w:pPr>
              <w:pStyle w:val="affffff1"/>
              <w:rPr>
                <w:rFonts w:ascii="宋体" w:hAnsi="宋体"/>
                <w:szCs w:val="18"/>
              </w:rPr>
            </w:pPr>
            <w:r w:rsidRPr="00472AF9">
              <w:rPr>
                <w:rFonts w:ascii="宋体" w:hAnsi="宋体" w:hint="eastAsia"/>
                <w:szCs w:val="18"/>
              </w:rPr>
              <w:t>mdspCumFlag</w:t>
            </w:r>
          </w:p>
        </w:tc>
        <w:tc>
          <w:tcPr>
            <w:tcW w:w="2693" w:type="dxa"/>
          </w:tcPr>
          <w:p w:rsidR="004F3959" w:rsidRPr="00472AF9" w:rsidRDefault="004F3959" w:rsidP="004F3959">
            <w:pPr>
              <w:pStyle w:val="affffff1"/>
              <w:rPr>
                <w:rFonts w:ascii="宋体" w:hAnsi="宋体"/>
                <w:szCs w:val="18"/>
              </w:rPr>
            </w:pPr>
            <w:r w:rsidRPr="00472AF9">
              <w:rPr>
                <w:rFonts w:ascii="宋体" w:hAnsi="宋体" w:hint="eastAsia"/>
                <w:szCs w:val="18"/>
              </w:rPr>
              <w:t>0: 不累积</w:t>
            </w:r>
          </w:p>
          <w:p w:rsidR="004F3959" w:rsidRPr="00472AF9" w:rsidRDefault="004F3959" w:rsidP="004F3959">
            <w:pPr>
              <w:pStyle w:val="affffff1"/>
              <w:rPr>
                <w:rFonts w:ascii="宋体" w:hAnsi="宋体"/>
                <w:szCs w:val="18"/>
              </w:rPr>
            </w:pPr>
            <w:r w:rsidRPr="00472AF9">
              <w:rPr>
                <w:rFonts w:ascii="宋体" w:hAnsi="宋体" w:hint="eastAsia"/>
                <w:szCs w:val="18"/>
              </w:rPr>
              <w:t>1: 累积</w:t>
            </w:r>
          </w:p>
        </w:tc>
        <w:tc>
          <w:tcPr>
            <w:tcW w:w="709" w:type="dxa"/>
          </w:tcPr>
          <w:p w:rsidR="004F3959" w:rsidRPr="00472AF9" w:rsidRDefault="004F3959" w:rsidP="004F3959">
            <w:pPr>
              <w:pStyle w:val="affffff1"/>
              <w:rPr>
                <w:rFonts w:ascii="宋体" w:hAnsi="宋体"/>
                <w:szCs w:val="18"/>
              </w:rPr>
            </w:pPr>
            <w:r w:rsidRPr="00472AF9">
              <w:rPr>
                <w:rFonts w:ascii="宋体" w:hAnsi="宋体" w:hint="eastAsia"/>
                <w:szCs w:val="18"/>
              </w:rPr>
              <w:t>INT4</w:t>
            </w:r>
          </w:p>
        </w:tc>
        <w:tc>
          <w:tcPr>
            <w:tcW w:w="850" w:type="dxa"/>
          </w:tcPr>
          <w:p w:rsidR="004F3959" w:rsidRPr="00472AF9" w:rsidRDefault="004F3959" w:rsidP="004F3959">
            <w:pPr>
              <w:pStyle w:val="affffff1"/>
              <w:rPr>
                <w:rFonts w:ascii="宋体" w:hAnsi="宋体"/>
                <w:szCs w:val="18"/>
              </w:rPr>
            </w:pPr>
            <w:r w:rsidRPr="00472AF9">
              <w:rPr>
                <w:rFonts w:ascii="宋体" w:hAnsi="宋体" w:hint="eastAsia"/>
                <w:szCs w:val="18"/>
              </w:rPr>
              <w:t>1</w:t>
            </w:r>
          </w:p>
        </w:tc>
        <w:tc>
          <w:tcPr>
            <w:tcW w:w="1843" w:type="dxa"/>
          </w:tcPr>
          <w:p w:rsidR="004F3959" w:rsidRPr="00472AF9" w:rsidRDefault="004F3959" w:rsidP="004F3959">
            <w:pPr>
              <w:pStyle w:val="affffff1"/>
              <w:rPr>
                <w:rFonts w:ascii="宋体" w:hAnsi="宋体"/>
                <w:szCs w:val="18"/>
              </w:rPr>
            </w:pPr>
            <w:r w:rsidRPr="00472AF9">
              <w:rPr>
                <w:rFonts w:ascii="宋体" w:hAnsi="宋体" w:hint="eastAsia"/>
                <w:szCs w:val="18"/>
              </w:rPr>
              <w:t>产品是否做累积</w:t>
            </w:r>
          </w:p>
          <w:p w:rsidR="004F3959" w:rsidRPr="00472AF9" w:rsidRDefault="004F3959" w:rsidP="004F3959">
            <w:pPr>
              <w:pStyle w:val="affffff1"/>
              <w:rPr>
                <w:rFonts w:ascii="宋体" w:hAnsi="宋体"/>
                <w:szCs w:val="18"/>
              </w:rPr>
            </w:pPr>
            <w:r w:rsidRPr="00472AF9">
              <w:rPr>
                <w:rFonts w:ascii="宋体" w:hAnsi="宋体" w:hint="eastAsia"/>
                <w:szCs w:val="18"/>
              </w:rPr>
              <w:t>对于内容按次类的普通产品，PMS设置为不需要累积。</w:t>
            </w:r>
          </w:p>
        </w:tc>
        <w:tc>
          <w:tcPr>
            <w:tcW w:w="992" w:type="dxa"/>
          </w:tcPr>
          <w:p w:rsidR="004F3959" w:rsidRPr="00472AF9" w:rsidRDefault="004F3959" w:rsidP="004F3959">
            <w:pPr>
              <w:pStyle w:val="affffff1"/>
              <w:rPr>
                <w:rFonts w:ascii="宋体" w:hAnsi="宋体"/>
                <w:szCs w:val="18"/>
              </w:rPr>
            </w:pPr>
            <w:r w:rsidRPr="00472AF9">
              <w:rPr>
                <w:rFonts w:ascii="宋体" w:hAnsi="宋体" w:hint="eastAsia"/>
                <w:szCs w:val="18"/>
              </w:rPr>
              <w:t>PMS,Charging</w:t>
            </w:r>
          </w:p>
        </w:tc>
      </w:tr>
      <w:tr w:rsidR="004F3959" w:rsidRPr="00472AF9" w:rsidTr="004F3959">
        <w:tc>
          <w:tcPr>
            <w:tcW w:w="993" w:type="dxa"/>
          </w:tcPr>
          <w:p w:rsidR="004F3959" w:rsidRPr="00472AF9" w:rsidRDefault="004F3959" w:rsidP="004F3959">
            <w:pPr>
              <w:pStyle w:val="affffff1"/>
              <w:rPr>
                <w:rFonts w:ascii="宋体" w:hAnsi="宋体"/>
                <w:szCs w:val="18"/>
              </w:rPr>
            </w:pPr>
          </w:p>
        </w:tc>
        <w:tc>
          <w:tcPr>
            <w:tcW w:w="1985" w:type="dxa"/>
          </w:tcPr>
          <w:p w:rsidR="004F3959" w:rsidRPr="00472AF9" w:rsidRDefault="004F3959" w:rsidP="004F3959">
            <w:pPr>
              <w:pStyle w:val="affffff1"/>
              <w:rPr>
                <w:rFonts w:ascii="宋体" w:hAnsi="宋体"/>
                <w:szCs w:val="18"/>
              </w:rPr>
            </w:pPr>
            <w:r w:rsidRPr="00472AF9">
              <w:rPr>
                <w:rFonts w:ascii="宋体" w:hAnsi="宋体"/>
                <w:szCs w:val="18"/>
              </w:rPr>
              <w:t>MDSPBASICRENTFLAG</w:t>
            </w:r>
          </w:p>
        </w:tc>
        <w:tc>
          <w:tcPr>
            <w:tcW w:w="2693" w:type="dxa"/>
          </w:tcPr>
          <w:p w:rsidR="004F3959" w:rsidRPr="00472AF9" w:rsidRDefault="004F3959" w:rsidP="004F3959">
            <w:pPr>
              <w:pStyle w:val="affffff1"/>
              <w:rPr>
                <w:rFonts w:ascii="宋体" w:hAnsi="宋体"/>
                <w:szCs w:val="18"/>
              </w:rPr>
            </w:pPr>
            <w:r w:rsidRPr="00472AF9">
              <w:rPr>
                <w:rFonts w:ascii="宋体" w:hAnsi="宋体"/>
                <w:szCs w:val="18"/>
              </w:rPr>
              <w:t>0</w:t>
            </w:r>
            <w:r w:rsidRPr="00472AF9">
              <w:rPr>
                <w:rFonts w:ascii="宋体" w:hAnsi="宋体" w:hint="eastAsia"/>
                <w:szCs w:val="18"/>
              </w:rPr>
              <w:t>没有开户费</w:t>
            </w:r>
          </w:p>
          <w:p w:rsidR="004F3959" w:rsidRPr="00472AF9" w:rsidRDefault="004F3959" w:rsidP="004F3959">
            <w:pPr>
              <w:pStyle w:val="affffff1"/>
              <w:rPr>
                <w:rFonts w:ascii="宋体" w:hAnsi="宋体"/>
                <w:szCs w:val="18"/>
              </w:rPr>
            </w:pPr>
            <w:r w:rsidRPr="00472AF9">
              <w:rPr>
                <w:rFonts w:ascii="宋体" w:hAnsi="宋体"/>
                <w:szCs w:val="18"/>
              </w:rPr>
              <w:t>1</w:t>
            </w:r>
            <w:r w:rsidRPr="00472AF9">
              <w:rPr>
                <w:rFonts w:ascii="宋体" w:hAnsi="宋体" w:hint="eastAsia"/>
                <w:szCs w:val="18"/>
              </w:rPr>
              <w:t>有开户费</w:t>
            </w:r>
          </w:p>
        </w:tc>
        <w:tc>
          <w:tcPr>
            <w:tcW w:w="709" w:type="dxa"/>
          </w:tcPr>
          <w:p w:rsidR="004F3959" w:rsidRPr="00472AF9" w:rsidRDefault="004F3959" w:rsidP="004F3959">
            <w:pPr>
              <w:pStyle w:val="affffff1"/>
              <w:rPr>
                <w:rFonts w:ascii="宋体" w:hAnsi="宋体"/>
                <w:szCs w:val="18"/>
              </w:rPr>
            </w:pPr>
            <w:r w:rsidRPr="00472AF9">
              <w:rPr>
                <w:rFonts w:ascii="宋体" w:hAnsi="宋体" w:hint="eastAsia"/>
                <w:szCs w:val="18"/>
              </w:rPr>
              <w:t>INT4</w:t>
            </w:r>
          </w:p>
        </w:tc>
        <w:tc>
          <w:tcPr>
            <w:tcW w:w="850" w:type="dxa"/>
          </w:tcPr>
          <w:p w:rsidR="004F3959" w:rsidRPr="00472AF9" w:rsidRDefault="004F3959" w:rsidP="004F3959">
            <w:pPr>
              <w:pStyle w:val="affffff1"/>
              <w:rPr>
                <w:rFonts w:ascii="宋体" w:hAnsi="宋体"/>
                <w:szCs w:val="18"/>
              </w:rPr>
            </w:pPr>
          </w:p>
        </w:tc>
        <w:tc>
          <w:tcPr>
            <w:tcW w:w="1843" w:type="dxa"/>
          </w:tcPr>
          <w:p w:rsidR="004F3959" w:rsidRPr="00472AF9" w:rsidRDefault="004F3959" w:rsidP="004F3959">
            <w:pPr>
              <w:pStyle w:val="affffff1"/>
              <w:rPr>
                <w:rFonts w:ascii="宋体" w:hAnsi="宋体"/>
                <w:szCs w:val="18"/>
              </w:rPr>
            </w:pPr>
          </w:p>
        </w:tc>
        <w:tc>
          <w:tcPr>
            <w:tcW w:w="992" w:type="dxa"/>
          </w:tcPr>
          <w:p w:rsidR="004F3959" w:rsidRPr="00472AF9" w:rsidRDefault="004F3959" w:rsidP="004F3959">
            <w:pPr>
              <w:pStyle w:val="affffff1"/>
              <w:rPr>
                <w:rFonts w:ascii="宋体" w:hAnsi="宋体"/>
                <w:szCs w:val="18"/>
              </w:rPr>
            </w:pPr>
            <w:r w:rsidRPr="00472AF9">
              <w:rPr>
                <w:rFonts w:ascii="宋体" w:hAnsi="宋体" w:hint="eastAsia"/>
                <w:szCs w:val="18"/>
              </w:rPr>
              <w:t>PMS,Charging,CCEngine</w:t>
            </w:r>
          </w:p>
        </w:tc>
      </w:tr>
      <w:tr w:rsidR="004F3959" w:rsidRPr="00472AF9" w:rsidTr="004F3959">
        <w:tc>
          <w:tcPr>
            <w:tcW w:w="993" w:type="dxa"/>
          </w:tcPr>
          <w:p w:rsidR="004F3959" w:rsidRPr="00472AF9" w:rsidRDefault="004F3959" w:rsidP="004F3959">
            <w:pPr>
              <w:pStyle w:val="affffff1"/>
              <w:rPr>
                <w:rFonts w:ascii="宋体" w:hAnsi="宋体"/>
                <w:szCs w:val="18"/>
              </w:rPr>
            </w:pPr>
          </w:p>
        </w:tc>
        <w:tc>
          <w:tcPr>
            <w:tcW w:w="1985" w:type="dxa"/>
          </w:tcPr>
          <w:p w:rsidR="004F3959" w:rsidRPr="00472AF9" w:rsidRDefault="004F3959" w:rsidP="004F3959">
            <w:pPr>
              <w:pStyle w:val="affffff1"/>
              <w:rPr>
                <w:rFonts w:ascii="宋体" w:hAnsi="宋体"/>
                <w:szCs w:val="18"/>
              </w:rPr>
            </w:pPr>
            <w:r w:rsidRPr="00472AF9">
              <w:rPr>
                <w:rFonts w:ascii="宋体" w:hAnsi="宋体" w:hint="eastAsia"/>
                <w:szCs w:val="18"/>
              </w:rPr>
              <w:t>mdsp</w:t>
            </w:r>
            <w:r w:rsidRPr="00472AF9">
              <w:rPr>
                <w:rFonts w:ascii="宋体" w:hAnsi="宋体"/>
                <w:szCs w:val="18"/>
              </w:rPr>
              <w:t>ValidPeriod</w:t>
            </w:r>
          </w:p>
        </w:tc>
        <w:tc>
          <w:tcPr>
            <w:tcW w:w="2693" w:type="dxa"/>
          </w:tcPr>
          <w:p w:rsidR="004F3959" w:rsidRPr="00472AF9" w:rsidRDefault="004F3959" w:rsidP="004F3959">
            <w:pPr>
              <w:pStyle w:val="affffff1"/>
              <w:rPr>
                <w:rFonts w:ascii="宋体" w:hAnsi="宋体"/>
                <w:szCs w:val="18"/>
              </w:rPr>
            </w:pPr>
            <w:r w:rsidRPr="00472AF9">
              <w:rPr>
                <w:rFonts w:ascii="宋体" w:hAnsi="宋体" w:hint="eastAsia"/>
                <w:szCs w:val="18"/>
              </w:rPr>
              <w:t>整数</w:t>
            </w:r>
          </w:p>
        </w:tc>
        <w:tc>
          <w:tcPr>
            <w:tcW w:w="709" w:type="dxa"/>
          </w:tcPr>
          <w:p w:rsidR="004F3959" w:rsidRPr="00472AF9" w:rsidRDefault="004F3959" w:rsidP="004F3959">
            <w:pPr>
              <w:pStyle w:val="affffff1"/>
              <w:rPr>
                <w:rFonts w:ascii="宋体" w:hAnsi="宋体"/>
                <w:szCs w:val="18"/>
              </w:rPr>
            </w:pPr>
            <w:r w:rsidRPr="00472AF9">
              <w:rPr>
                <w:rFonts w:ascii="宋体" w:hAnsi="宋体" w:hint="eastAsia"/>
                <w:szCs w:val="18"/>
              </w:rPr>
              <w:t>INT4</w:t>
            </w:r>
          </w:p>
        </w:tc>
        <w:tc>
          <w:tcPr>
            <w:tcW w:w="850" w:type="dxa"/>
          </w:tcPr>
          <w:p w:rsidR="004F3959" w:rsidRPr="00472AF9" w:rsidRDefault="004F3959" w:rsidP="004F3959">
            <w:pPr>
              <w:pStyle w:val="affffff1"/>
              <w:rPr>
                <w:rFonts w:ascii="宋体" w:hAnsi="宋体"/>
                <w:szCs w:val="18"/>
              </w:rPr>
            </w:pPr>
            <w:r w:rsidRPr="00472AF9">
              <w:rPr>
                <w:rFonts w:ascii="宋体" w:hAnsi="宋体" w:hint="eastAsia"/>
                <w:szCs w:val="18"/>
              </w:rPr>
              <w:t>NA</w:t>
            </w:r>
          </w:p>
        </w:tc>
        <w:tc>
          <w:tcPr>
            <w:tcW w:w="1843" w:type="dxa"/>
          </w:tcPr>
          <w:p w:rsidR="004F3959" w:rsidRPr="00472AF9" w:rsidRDefault="004F3959" w:rsidP="004F3959">
            <w:pPr>
              <w:pStyle w:val="affffff1"/>
              <w:rPr>
                <w:rFonts w:ascii="宋体" w:hAnsi="宋体"/>
                <w:szCs w:val="18"/>
              </w:rPr>
            </w:pPr>
            <w:r w:rsidRPr="00472AF9">
              <w:rPr>
                <w:rFonts w:ascii="宋体" w:hAnsi="宋体" w:hint="eastAsia"/>
                <w:szCs w:val="18"/>
              </w:rPr>
              <w:t>当内容为彩铃内容呈现/彩铃铃音盒时，需要相对(使用)有效期属性，该属性由USDP部件使用。</w:t>
            </w:r>
          </w:p>
        </w:tc>
        <w:tc>
          <w:tcPr>
            <w:tcW w:w="992" w:type="dxa"/>
          </w:tcPr>
          <w:p w:rsidR="004F3959" w:rsidRPr="00472AF9" w:rsidRDefault="004F3959" w:rsidP="004F3959">
            <w:pPr>
              <w:pStyle w:val="affffff1"/>
              <w:rPr>
                <w:rFonts w:ascii="宋体" w:hAnsi="宋体"/>
                <w:szCs w:val="18"/>
              </w:rPr>
            </w:pPr>
            <w:r w:rsidRPr="00472AF9">
              <w:rPr>
                <w:rFonts w:ascii="宋体" w:hAnsi="宋体" w:hint="eastAsia"/>
                <w:szCs w:val="18"/>
              </w:rPr>
              <w:t>PMS</w:t>
            </w:r>
          </w:p>
        </w:tc>
      </w:tr>
      <w:tr w:rsidR="004F3959" w:rsidRPr="00472AF9" w:rsidTr="004F3959">
        <w:tc>
          <w:tcPr>
            <w:tcW w:w="993" w:type="dxa"/>
          </w:tcPr>
          <w:p w:rsidR="004F3959" w:rsidRPr="00472AF9" w:rsidRDefault="004F3959" w:rsidP="004F3959">
            <w:pPr>
              <w:pStyle w:val="affffff1"/>
              <w:rPr>
                <w:rFonts w:ascii="宋体" w:hAnsi="宋体"/>
                <w:szCs w:val="18"/>
              </w:rPr>
            </w:pPr>
          </w:p>
        </w:tc>
        <w:tc>
          <w:tcPr>
            <w:tcW w:w="1985" w:type="dxa"/>
          </w:tcPr>
          <w:p w:rsidR="004F3959" w:rsidRPr="00472AF9" w:rsidRDefault="004F3959" w:rsidP="004F3959">
            <w:pPr>
              <w:pStyle w:val="affffff1"/>
              <w:rPr>
                <w:rFonts w:ascii="宋体" w:hAnsi="宋体"/>
                <w:szCs w:val="18"/>
              </w:rPr>
            </w:pPr>
            <w:r w:rsidRPr="00472AF9">
              <w:rPr>
                <w:rFonts w:ascii="宋体" w:hAnsi="宋体" w:hint="eastAsia"/>
                <w:szCs w:val="18"/>
              </w:rPr>
              <w:t>mdsp</w:t>
            </w:r>
            <w:r w:rsidRPr="00472AF9">
              <w:rPr>
                <w:rFonts w:ascii="宋体" w:hAnsi="宋体"/>
                <w:szCs w:val="18"/>
              </w:rPr>
              <w:t>R</w:t>
            </w:r>
            <w:r w:rsidRPr="00472AF9">
              <w:rPr>
                <w:rFonts w:ascii="宋体" w:hAnsi="宋体" w:hint="eastAsia"/>
                <w:szCs w:val="18"/>
              </w:rPr>
              <w:t>e</w:t>
            </w:r>
            <w:r w:rsidRPr="00472AF9">
              <w:rPr>
                <w:rFonts w:ascii="宋体" w:hAnsi="宋体"/>
                <w:szCs w:val="18"/>
              </w:rPr>
              <w:t>U</w:t>
            </w:r>
            <w:r w:rsidRPr="00472AF9">
              <w:rPr>
                <w:rFonts w:ascii="宋体" w:hAnsi="宋体" w:hint="eastAsia"/>
                <w:szCs w:val="18"/>
              </w:rPr>
              <w:t>se</w:t>
            </w:r>
            <w:r w:rsidRPr="00472AF9">
              <w:rPr>
                <w:rFonts w:ascii="宋体" w:hAnsi="宋体"/>
                <w:szCs w:val="18"/>
              </w:rPr>
              <w:t>F</w:t>
            </w:r>
            <w:r w:rsidRPr="00472AF9">
              <w:rPr>
                <w:rFonts w:ascii="宋体" w:hAnsi="宋体" w:hint="eastAsia"/>
                <w:szCs w:val="18"/>
              </w:rPr>
              <w:t>ree</w:t>
            </w:r>
            <w:r w:rsidRPr="00472AF9">
              <w:rPr>
                <w:rFonts w:ascii="宋体" w:hAnsi="宋体"/>
                <w:szCs w:val="18"/>
              </w:rPr>
              <w:t>F</w:t>
            </w:r>
            <w:r w:rsidRPr="00472AF9">
              <w:rPr>
                <w:rFonts w:ascii="宋体" w:hAnsi="宋体" w:hint="eastAsia"/>
                <w:szCs w:val="18"/>
              </w:rPr>
              <w:t>lag</w:t>
            </w:r>
          </w:p>
        </w:tc>
        <w:tc>
          <w:tcPr>
            <w:tcW w:w="2693" w:type="dxa"/>
          </w:tcPr>
          <w:p w:rsidR="004F3959" w:rsidRPr="00472AF9" w:rsidRDefault="004F3959" w:rsidP="004F3959">
            <w:pPr>
              <w:pStyle w:val="affffff1"/>
              <w:rPr>
                <w:rFonts w:ascii="宋体" w:hAnsi="宋体"/>
                <w:szCs w:val="18"/>
              </w:rPr>
            </w:pPr>
            <w:r w:rsidRPr="00472AF9">
              <w:rPr>
                <w:rFonts w:ascii="宋体" w:hAnsi="宋体" w:hint="eastAsia"/>
                <w:szCs w:val="18"/>
              </w:rPr>
              <w:t>M小时内重复使用是否免费</w:t>
            </w:r>
          </w:p>
          <w:p w:rsidR="004F3959" w:rsidRPr="00472AF9" w:rsidRDefault="004F3959" w:rsidP="004F3959">
            <w:pPr>
              <w:pStyle w:val="affffff1"/>
              <w:rPr>
                <w:rFonts w:ascii="宋体" w:hAnsi="宋体"/>
                <w:szCs w:val="18"/>
              </w:rPr>
            </w:pPr>
            <w:r w:rsidRPr="00472AF9">
              <w:rPr>
                <w:rFonts w:ascii="宋体" w:hAnsi="宋体"/>
                <w:szCs w:val="18"/>
              </w:rPr>
              <w:t>0</w:t>
            </w:r>
            <w:r w:rsidRPr="00472AF9">
              <w:rPr>
                <w:rFonts w:ascii="宋体" w:hAnsi="宋体" w:hint="eastAsia"/>
                <w:szCs w:val="18"/>
              </w:rPr>
              <w:t>：不免费</w:t>
            </w:r>
          </w:p>
          <w:p w:rsidR="004F3959" w:rsidRPr="00472AF9" w:rsidRDefault="004F3959" w:rsidP="004F3959">
            <w:pPr>
              <w:pStyle w:val="affffff1"/>
              <w:rPr>
                <w:rFonts w:ascii="宋体" w:hAnsi="宋体"/>
                <w:szCs w:val="18"/>
              </w:rPr>
            </w:pPr>
            <w:r w:rsidRPr="00472AF9">
              <w:rPr>
                <w:rFonts w:ascii="宋体" w:hAnsi="宋体"/>
                <w:szCs w:val="18"/>
              </w:rPr>
              <w:t>1</w:t>
            </w:r>
            <w:r w:rsidRPr="00472AF9">
              <w:rPr>
                <w:rFonts w:ascii="宋体" w:hAnsi="宋体" w:hint="eastAsia"/>
                <w:szCs w:val="18"/>
              </w:rPr>
              <w:t>：免费</w:t>
            </w:r>
          </w:p>
          <w:p w:rsidR="004F3959" w:rsidRPr="00472AF9" w:rsidRDefault="004F3959" w:rsidP="004F3959">
            <w:pPr>
              <w:pStyle w:val="affffff1"/>
              <w:rPr>
                <w:rFonts w:ascii="宋体" w:hAnsi="宋体"/>
                <w:szCs w:val="18"/>
              </w:rPr>
            </w:pPr>
            <w:r w:rsidRPr="00472AF9">
              <w:rPr>
                <w:rFonts w:ascii="宋体" w:hAnsi="宋体"/>
                <w:szCs w:val="18"/>
              </w:rPr>
              <w:t>Default</w:t>
            </w:r>
            <w:r w:rsidRPr="00472AF9">
              <w:rPr>
                <w:rFonts w:ascii="宋体" w:hAnsi="宋体" w:hint="eastAsia"/>
                <w:szCs w:val="18"/>
              </w:rPr>
              <w:t>：</w:t>
            </w:r>
            <w:r w:rsidRPr="00472AF9">
              <w:rPr>
                <w:rFonts w:ascii="宋体" w:hAnsi="宋体"/>
                <w:szCs w:val="18"/>
              </w:rPr>
              <w:t>0</w:t>
            </w:r>
          </w:p>
        </w:tc>
        <w:tc>
          <w:tcPr>
            <w:tcW w:w="709" w:type="dxa"/>
          </w:tcPr>
          <w:p w:rsidR="004F3959" w:rsidRPr="00472AF9" w:rsidRDefault="004F3959" w:rsidP="004F3959">
            <w:pPr>
              <w:pStyle w:val="affffff1"/>
              <w:rPr>
                <w:rFonts w:ascii="宋体" w:hAnsi="宋体"/>
                <w:szCs w:val="18"/>
              </w:rPr>
            </w:pPr>
            <w:r w:rsidRPr="00472AF9">
              <w:rPr>
                <w:rFonts w:ascii="宋体" w:hAnsi="宋体" w:hint="eastAsia"/>
                <w:szCs w:val="18"/>
              </w:rPr>
              <w:t>INT4</w:t>
            </w:r>
          </w:p>
        </w:tc>
        <w:tc>
          <w:tcPr>
            <w:tcW w:w="850" w:type="dxa"/>
          </w:tcPr>
          <w:p w:rsidR="004F3959" w:rsidRPr="00472AF9" w:rsidRDefault="004F3959" w:rsidP="004F3959">
            <w:pPr>
              <w:pStyle w:val="affffff1"/>
              <w:rPr>
                <w:rFonts w:ascii="宋体" w:hAnsi="宋体"/>
                <w:szCs w:val="18"/>
              </w:rPr>
            </w:pPr>
          </w:p>
        </w:tc>
        <w:tc>
          <w:tcPr>
            <w:tcW w:w="1843" w:type="dxa"/>
          </w:tcPr>
          <w:p w:rsidR="004F3959" w:rsidRPr="00472AF9" w:rsidRDefault="004F3959" w:rsidP="004F3959">
            <w:pPr>
              <w:pStyle w:val="affffff1"/>
              <w:rPr>
                <w:rFonts w:ascii="宋体" w:hAnsi="宋体"/>
                <w:szCs w:val="18"/>
              </w:rPr>
            </w:pPr>
            <w:r w:rsidRPr="00472AF9">
              <w:rPr>
                <w:rFonts w:ascii="宋体" w:hAnsi="宋体" w:hint="eastAsia"/>
                <w:szCs w:val="18"/>
              </w:rPr>
              <w:t>M小时内重复使用该产品批价是否免费</w:t>
            </w:r>
          </w:p>
        </w:tc>
        <w:tc>
          <w:tcPr>
            <w:tcW w:w="992" w:type="dxa"/>
          </w:tcPr>
          <w:p w:rsidR="004F3959" w:rsidRPr="00472AF9" w:rsidRDefault="004F3959" w:rsidP="004F3959">
            <w:pPr>
              <w:pStyle w:val="affffff1"/>
              <w:rPr>
                <w:rFonts w:ascii="宋体" w:hAnsi="宋体"/>
                <w:szCs w:val="18"/>
              </w:rPr>
            </w:pPr>
            <w:r w:rsidRPr="00472AF9">
              <w:rPr>
                <w:rFonts w:ascii="宋体" w:hAnsi="宋体" w:hint="eastAsia"/>
                <w:szCs w:val="18"/>
              </w:rPr>
              <w:t>PMS,Charging</w:t>
            </w:r>
          </w:p>
        </w:tc>
      </w:tr>
      <w:tr w:rsidR="004F3959" w:rsidRPr="00472AF9" w:rsidTr="004F3959">
        <w:tc>
          <w:tcPr>
            <w:tcW w:w="993" w:type="dxa"/>
          </w:tcPr>
          <w:p w:rsidR="004F3959" w:rsidRPr="00472AF9" w:rsidRDefault="004F3959" w:rsidP="004F3959">
            <w:pPr>
              <w:pStyle w:val="affffff1"/>
              <w:rPr>
                <w:rFonts w:ascii="宋体" w:hAnsi="宋体"/>
                <w:szCs w:val="18"/>
              </w:rPr>
            </w:pPr>
            <w:r w:rsidRPr="00472AF9">
              <w:rPr>
                <w:rFonts w:ascii="宋体" w:hAnsi="宋体"/>
                <w:szCs w:val="18"/>
              </w:rPr>
              <w:t>92597</w:t>
            </w:r>
          </w:p>
        </w:tc>
        <w:tc>
          <w:tcPr>
            <w:tcW w:w="1985" w:type="dxa"/>
          </w:tcPr>
          <w:p w:rsidR="004F3959" w:rsidRPr="00472AF9" w:rsidRDefault="004F3959" w:rsidP="004F3959">
            <w:pPr>
              <w:pStyle w:val="affffff1"/>
              <w:rPr>
                <w:rFonts w:ascii="宋体" w:hAnsi="宋体"/>
                <w:szCs w:val="18"/>
              </w:rPr>
            </w:pPr>
            <w:r w:rsidRPr="00472AF9">
              <w:rPr>
                <w:rFonts w:ascii="宋体" w:hAnsi="宋体"/>
                <w:szCs w:val="18"/>
              </w:rPr>
              <w:t>MDSPOLDPRODUCTID</w:t>
            </w:r>
          </w:p>
        </w:tc>
        <w:tc>
          <w:tcPr>
            <w:tcW w:w="2693" w:type="dxa"/>
          </w:tcPr>
          <w:p w:rsidR="004F3959" w:rsidRPr="00472AF9" w:rsidRDefault="004F3959" w:rsidP="004F3959">
            <w:pPr>
              <w:pStyle w:val="affffff1"/>
              <w:rPr>
                <w:rFonts w:ascii="宋体" w:hAnsi="宋体"/>
                <w:szCs w:val="18"/>
              </w:rPr>
            </w:pPr>
            <w:r w:rsidRPr="00472AF9">
              <w:rPr>
                <w:rFonts w:ascii="宋体" w:hAnsi="宋体" w:hint="eastAsia"/>
                <w:szCs w:val="18"/>
              </w:rPr>
              <w:t>正本产品键值</w:t>
            </w:r>
          </w:p>
        </w:tc>
        <w:tc>
          <w:tcPr>
            <w:tcW w:w="709" w:type="dxa"/>
          </w:tcPr>
          <w:p w:rsidR="004F3959" w:rsidRPr="00472AF9" w:rsidRDefault="004F3959" w:rsidP="004F3959">
            <w:pPr>
              <w:pStyle w:val="affffff1"/>
              <w:rPr>
                <w:rFonts w:ascii="宋体" w:hAnsi="宋体"/>
                <w:szCs w:val="18"/>
              </w:rPr>
            </w:pPr>
            <w:r w:rsidRPr="00472AF9">
              <w:rPr>
                <w:rFonts w:ascii="宋体" w:hAnsi="宋体"/>
                <w:szCs w:val="18"/>
              </w:rPr>
              <w:t>INT8</w:t>
            </w:r>
          </w:p>
        </w:tc>
        <w:tc>
          <w:tcPr>
            <w:tcW w:w="850" w:type="dxa"/>
          </w:tcPr>
          <w:p w:rsidR="004F3959" w:rsidRPr="00472AF9" w:rsidRDefault="004F3959" w:rsidP="004F3959">
            <w:pPr>
              <w:pStyle w:val="affffff1"/>
              <w:rPr>
                <w:rFonts w:ascii="宋体" w:hAnsi="宋体"/>
                <w:szCs w:val="18"/>
              </w:rPr>
            </w:pPr>
            <w:r w:rsidRPr="00472AF9">
              <w:rPr>
                <w:rFonts w:ascii="宋体" w:hAnsi="宋体"/>
                <w:szCs w:val="18"/>
              </w:rPr>
              <w:t>NA</w:t>
            </w:r>
          </w:p>
        </w:tc>
        <w:tc>
          <w:tcPr>
            <w:tcW w:w="1843" w:type="dxa"/>
          </w:tcPr>
          <w:p w:rsidR="004F3959" w:rsidRPr="00472AF9" w:rsidRDefault="004F3959" w:rsidP="004F3959">
            <w:pPr>
              <w:pStyle w:val="affffff1"/>
              <w:rPr>
                <w:rFonts w:ascii="宋体" w:hAnsi="宋体"/>
                <w:szCs w:val="18"/>
              </w:rPr>
            </w:pPr>
            <w:r w:rsidRPr="00472AF9">
              <w:rPr>
                <w:rFonts w:ascii="宋体" w:hAnsi="宋体" w:hint="eastAsia"/>
                <w:szCs w:val="18"/>
              </w:rPr>
              <w:t>副本产品对应正本产品的内部</w:t>
            </w:r>
            <w:r w:rsidRPr="00472AF9">
              <w:rPr>
                <w:rFonts w:ascii="宋体" w:hAnsi="宋体"/>
                <w:szCs w:val="18"/>
              </w:rPr>
              <w:t>ID</w:t>
            </w:r>
          </w:p>
        </w:tc>
        <w:tc>
          <w:tcPr>
            <w:tcW w:w="992" w:type="dxa"/>
          </w:tcPr>
          <w:p w:rsidR="004F3959" w:rsidRPr="00472AF9" w:rsidRDefault="004F3959" w:rsidP="004F3959">
            <w:pPr>
              <w:pStyle w:val="affffff1"/>
              <w:rPr>
                <w:rFonts w:ascii="宋体" w:hAnsi="宋体"/>
                <w:szCs w:val="18"/>
              </w:rPr>
            </w:pPr>
            <w:r w:rsidRPr="00472AF9">
              <w:rPr>
                <w:rFonts w:ascii="宋体" w:hAnsi="宋体" w:hint="eastAsia"/>
                <w:szCs w:val="18"/>
              </w:rPr>
              <w:t>PMS</w:t>
            </w:r>
          </w:p>
        </w:tc>
      </w:tr>
      <w:tr w:rsidR="004F3959" w:rsidRPr="00472AF9" w:rsidTr="004F3959">
        <w:tc>
          <w:tcPr>
            <w:tcW w:w="993" w:type="dxa"/>
          </w:tcPr>
          <w:p w:rsidR="004F3959" w:rsidRPr="00472AF9" w:rsidRDefault="004F3959" w:rsidP="004F3959">
            <w:pPr>
              <w:pStyle w:val="affffff1"/>
              <w:rPr>
                <w:rFonts w:ascii="宋体" w:hAnsi="宋体"/>
                <w:szCs w:val="18"/>
              </w:rPr>
            </w:pPr>
            <w:r w:rsidRPr="00472AF9">
              <w:rPr>
                <w:rFonts w:ascii="宋体" w:hAnsi="宋体"/>
                <w:szCs w:val="18"/>
              </w:rPr>
              <w:t>92552</w:t>
            </w:r>
          </w:p>
        </w:tc>
        <w:tc>
          <w:tcPr>
            <w:tcW w:w="1985" w:type="dxa"/>
          </w:tcPr>
          <w:p w:rsidR="004F3959" w:rsidRPr="00472AF9" w:rsidRDefault="004F3959" w:rsidP="004F3959">
            <w:pPr>
              <w:pStyle w:val="affffff1"/>
              <w:rPr>
                <w:rFonts w:ascii="宋体" w:hAnsi="宋体"/>
                <w:szCs w:val="18"/>
              </w:rPr>
            </w:pPr>
            <w:r w:rsidRPr="00472AF9">
              <w:rPr>
                <w:rFonts w:ascii="宋体" w:hAnsi="宋体"/>
                <w:szCs w:val="18"/>
              </w:rPr>
              <w:t>MDSPCANUSELOYALTY</w:t>
            </w:r>
          </w:p>
        </w:tc>
        <w:tc>
          <w:tcPr>
            <w:tcW w:w="2693" w:type="dxa"/>
          </w:tcPr>
          <w:p w:rsidR="004F3959" w:rsidRPr="00472AF9" w:rsidRDefault="004F3959" w:rsidP="004F3959">
            <w:pPr>
              <w:pStyle w:val="affffff1"/>
              <w:rPr>
                <w:rFonts w:ascii="宋体" w:hAnsi="宋体"/>
                <w:szCs w:val="18"/>
              </w:rPr>
            </w:pPr>
            <w:r w:rsidRPr="00472AF9">
              <w:rPr>
                <w:rFonts w:ascii="宋体" w:hAnsi="宋体" w:hint="eastAsia"/>
                <w:szCs w:val="18"/>
              </w:rPr>
              <w:t>是否可以支持积分：</w:t>
            </w:r>
          </w:p>
          <w:p w:rsidR="004F3959" w:rsidRPr="00472AF9" w:rsidRDefault="004F3959" w:rsidP="004F3959">
            <w:pPr>
              <w:pStyle w:val="affffff1"/>
              <w:rPr>
                <w:rFonts w:ascii="宋体" w:hAnsi="宋体"/>
                <w:szCs w:val="18"/>
              </w:rPr>
            </w:pPr>
            <w:r w:rsidRPr="00472AF9">
              <w:rPr>
                <w:rFonts w:ascii="宋体" w:hAnsi="宋体"/>
                <w:szCs w:val="18"/>
              </w:rPr>
              <w:t>0</w:t>
            </w:r>
            <w:r w:rsidRPr="00472AF9">
              <w:rPr>
                <w:rFonts w:ascii="宋体" w:hAnsi="宋体" w:hint="eastAsia"/>
                <w:szCs w:val="18"/>
              </w:rPr>
              <w:t>：不支持</w:t>
            </w:r>
          </w:p>
          <w:p w:rsidR="004F3959" w:rsidRPr="00472AF9" w:rsidRDefault="004F3959" w:rsidP="004F3959">
            <w:pPr>
              <w:pStyle w:val="affffff1"/>
              <w:rPr>
                <w:rFonts w:ascii="宋体" w:hAnsi="宋体"/>
                <w:szCs w:val="18"/>
              </w:rPr>
            </w:pPr>
            <w:r w:rsidRPr="00472AF9">
              <w:rPr>
                <w:rFonts w:ascii="宋体" w:hAnsi="宋体"/>
                <w:szCs w:val="18"/>
              </w:rPr>
              <w:t>1</w:t>
            </w:r>
            <w:r w:rsidRPr="00472AF9">
              <w:rPr>
                <w:rFonts w:ascii="宋体" w:hAnsi="宋体" w:hint="eastAsia"/>
                <w:szCs w:val="18"/>
              </w:rPr>
              <w:t>：支持</w:t>
            </w:r>
          </w:p>
          <w:p w:rsidR="004F3959" w:rsidRPr="00472AF9" w:rsidRDefault="004F3959" w:rsidP="004F3959">
            <w:pPr>
              <w:pStyle w:val="affffff1"/>
              <w:rPr>
                <w:rFonts w:ascii="宋体" w:hAnsi="宋体"/>
                <w:szCs w:val="18"/>
              </w:rPr>
            </w:pPr>
            <w:r w:rsidRPr="00472AF9">
              <w:rPr>
                <w:rFonts w:ascii="宋体" w:hAnsi="宋体"/>
                <w:szCs w:val="18"/>
              </w:rPr>
              <w:t>Default</w:t>
            </w:r>
            <w:r w:rsidRPr="00472AF9">
              <w:rPr>
                <w:rFonts w:ascii="宋体" w:hAnsi="宋体" w:hint="eastAsia"/>
                <w:szCs w:val="18"/>
              </w:rPr>
              <w:t>：</w:t>
            </w:r>
            <w:r w:rsidRPr="00472AF9">
              <w:rPr>
                <w:rFonts w:ascii="宋体" w:hAnsi="宋体"/>
                <w:szCs w:val="18"/>
              </w:rPr>
              <w:t>0</w:t>
            </w:r>
          </w:p>
        </w:tc>
        <w:tc>
          <w:tcPr>
            <w:tcW w:w="709" w:type="dxa"/>
          </w:tcPr>
          <w:p w:rsidR="004F3959" w:rsidRPr="00472AF9" w:rsidRDefault="004F3959" w:rsidP="004F3959">
            <w:pPr>
              <w:pStyle w:val="affffff1"/>
              <w:rPr>
                <w:rFonts w:ascii="宋体" w:hAnsi="宋体"/>
                <w:szCs w:val="18"/>
              </w:rPr>
            </w:pPr>
            <w:r w:rsidRPr="00472AF9">
              <w:rPr>
                <w:rFonts w:ascii="宋体" w:hAnsi="宋体" w:hint="eastAsia"/>
                <w:szCs w:val="18"/>
              </w:rPr>
              <w:t>INT4</w:t>
            </w:r>
          </w:p>
        </w:tc>
        <w:tc>
          <w:tcPr>
            <w:tcW w:w="850" w:type="dxa"/>
          </w:tcPr>
          <w:p w:rsidR="004F3959" w:rsidRPr="00472AF9" w:rsidRDefault="004F3959" w:rsidP="004F3959">
            <w:pPr>
              <w:pStyle w:val="affffff1"/>
              <w:rPr>
                <w:rFonts w:ascii="宋体" w:hAnsi="宋体"/>
                <w:szCs w:val="18"/>
              </w:rPr>
            </w:pPr>
          </w:p>
        </w:tc>
        <w:tc>
          <w:tcPr>
            <w:tcW w:w="1843" w:type="dxa"/>
          </w:tcPr>
          <w:p w:rsidR="004F3959" w:rsidRPr="00472AF9" w:rsidRDefault="004F3959" w:rsidP="004F3959">
            <w:pPr>
              <w:pStyle w:val="affffff1"/>
              <w:rPr>
                <w:rFonts w:ascii="宋体" w:hAnsi="宋体"/>
                <w:szCs w:val="18"/>
              </w:rPr>
            </w:pPr>
            <w:r w:rsidRPr="00472AF9">
              <w:rPr>
                <w:rFonts w:ascii="宋体" w:hAnsi="宋体" w:hint="eastAsia"/>
                <w:szCs w:val="18"/>
              </w:rPr>
              <w:t>该产品是否支持使用积分</w:t>
            </w:r>
          </w:p>
        </w:tc>
        <w:tc>
          <w:tcPr>
            <w:tcW w:w="992" w:type="dxa"/>
          </w:tcPr>
          <w:p w:rsidR="004F3959" w:rsidRPr="00472AF9" w:rsidRDefault="004F3959" w:rsidP="004F3959">
            <w:pPr>
              <w:pStyle w:val="affffff1"/>
              <w:rPr>
                <w:rFonts w:ascii="宋体" w:hAnsi="宋体"/>
                <w:szCs w:val="18"/>
              </w:rPr>
            </w:pPr>
            <w:r w:rsidRPr="00472AF9">
              <w:rPr>
                <w:rFonts w:ascii="宋体" w:hAnsi="宋体" w:hint="eastAsia"/>
                <w:szCs w:val="18"/>
              </w:rPr>
              <w:t>PMS</w:t>
            </w:r>
          </w:p>
        </w:tc>
      </w:tr>
      <w:tr w:rsidR="004F3959" w:rsidRPr="00472AF9" w:rsidTr="004F3959">
        <w:tc>
          <w:tcPr>
            <w:tcW w:w="993" w:type="dxa"/>
          </w:tcPr>
          <w:p w:rsidR="004F3959" w:rsidRPr="00472AF9" w:rsidRDefault="004F3959" w:rsidP="004F3959">
            <w:pPr>
              <w:pStyle w:val="affffff1"/>
              <w:rPr>
                <w:rFonts w:ascii="宋体" w:hAnsi="宋体"/>
                <w:szCs w:val="18"/>
              </w:rPr>
            </w:pPr>
          </w:p>
        </w:tc>
        <w:tc>
          <w:tcPr>
            <w:tcW w:w="1985" w:type="dxa"/>
          </w:tcPr>
          <w:p w:rsidR="004F3959" w:rsidRPr="00472AF9" w:rsidRDefault="004F3959" w:rsidP="004F3959">
            <w:pPr>
              <w:pStyle w:val="affffff1"/>
              <w:rPr>
                <w:rFonts w:ascii="宋体" w:hAnsi="宋体"/>
                <w:szCs w:val="18"/>
              </w:rPr>
            </w:pPr>
            <w:r w:rsidRPr="00472AF9">
              <w:rPr>
                <w:rFonts w:ascii="宋体" w:hAnsi="宋体" w:hint="eastAsia"/>
                <w:szCs w:val="18"/>
              </w:rPr>
              <w:t>mdspProductScreen</w:t>
            </w:r>
          </w:p>
        </w:tc>
        <w:tc>
          <w:tcPr>
            <w:tcW w:w="2693" w:type="dxa"/>
          </w:tcPr>
          <w:p w:rsidR="004F3959" w:rsidRPr="00472AF9" w:rsidRDefault="004F3959" w:rsidP="004F3959">
            <w:pPr>
              <w:pStyle w:val="affffff1"/>
              <w:rPr>
                <w:rFonts w:ascii="宋体" w:hAnsi="宋体"/>
                <w:szCs w:val="18"/>
              </w:rPr>
            </w:pPr>
            <w:r w:rsidRPr="00472AF9">
              <w:rPr>
                <w:rFonts w:ascii="宋体" w:hAnsi="宋体" w:hint="eastAsia"/>
                <w:szCs w:val="18"/>
              </w:rPr>
              <w:t>该产品归属的屏</w:t>
            </w:r>
          </w:p>
          <w:p w:rsidR="004F3959" w:rsidRPr="00472AF9" w:rsidRDefault="004F3959" w:rsidP="004F3959">
            <w:pPr>
              <w:pStyle w:val="affffff1"/>
              <w:rPr>
                <w:rFonts w:ascii="宋体" w:hAnsi="宋体"/>
                <w:szCs w:val="18"/>
              </w:rPr>
            </w:pPr>
            <w:r w:rsidRPr="00472AF9">
              <w:rPr>
                <w:rFonts w:ascii="宋体" w:hAnsi="宋体" w:hint="eastAsia"/>
                <w:szCs w:val="18"/>
              </w:rPr>
              <w:t>0:PC</w:t>
            </w:r>
          </w:p>
          <w:p w:rsidR="004F3959" w:rsidRPr="00472AF9" w:rsidRDefault="004F3959" w:rsidP="004F3959">
            <w:pPr>
              <w:pStyle w:val="affffff1"/>
              <w:rPr>
                <w:rFonts w:ascii="宋体" w:hAnsi="宋体"/>
                <w:szCs w:val="18"/>
              </w:rPr>
            </w:pPr>
            <w:r w:rsidRPr="00472AF9">
              <w:rPr>
                <w:rFonts w:ascii="宋体" w:hAnsi="宋体" w:hint="eastAsia"/>
                <w:szCs w:val="18"/>
              </w:rPr>
              <w:t>1:</w:t>
            </w:r>
            <w:smartTag w:uri="urn:schemas-microsoft-com:office:smarttags" w:element="place">
              <w:smartTag w:uri="urn:schemas-microsoft-com:office:smarttags" w:element="City">
                <w:r w:rsidRPr="00472AF9">
                  <w:rPr>
                    <w:rFonts w:ascii="宋体" w:hAnsi="宋体" w:hint="eastAsia"/>
                    <w:szCs w:val="18"/>
                  </w:rPr>
                  <w:t>Mobile</w:t>
                </w:r>
              </w:smartTag>
            </w:smartTag>
          </w:p>
          <w:p w:rsidR="004F3959" w:rsidRPr="00472AF9" w:rsidRDefault="004F3959" w:rsidP="004F3959">
            <w:pPr>
              <w:pStyle w:val="affffff1"/>
              <w:rPr>
                <w:rFonts w:ascii="宋体" w:hAnsi="宋体"/>
                <w:szCs w:val="18"/>
              </w:rPr>
            </w:pPr>
            <w:r w:rsidRPr="00472AF9">
              <w:rPr>
                <w:rFonts w:ascii="宋体" w:hAnsi="宋体" w:hint="eastAsia"/>
                <w:szCs w:val="18"/>
              </w:rPr>
              <w:t>2:STB</w:t>
            </w:r>
          </w:p>
          <w:p w:rsidR="004F3959" w:rsidRPr="00472AF9" w:rsidRDefault="004F3959" w:rsidP="004F3959">
            <w:pPr>
              <w:pStyle w:val="affffff1"/>
              <w:rPr>
                <w:rFonts w:ascii="宋体" w:hAnsi="宋体"/>
                <w:szCs w:val="18"/>
              </w:rPr>
            </w:pPr>
            <w:r w:rsidRPr="00472AF9">
              <w:rPr>
                <w:rFonts w:ascii="宋体" w:hAnsi="宋体" w:hint="eastAsia"/>
                <w:szCs w:val="18"/>
              </w:rPr>
              <w:t>-1或者空:表示不区分屏</w:t>
            </w:r>
          </w:p>
          <w:p w:rsidR="004F3959" w:rsidRPr="00472AF9" w:rsidRDefault="004F3959" w:rsidP="004F3959">
            <w:pPr>
              <w:pStyle w:val="affffff1"/>
              <w:rPr>
                <w:rFonts w:ascii="宋体" w:hAnsi="宋体"/>
                <w:szCs w:val="18"/>
              </w:rPr>
            </w:pPr>
            <w:r w:rsidRPr="00472AF9">
              <w:rPr>
                <w:rFonts w:ascii="宋体" w:hAnsi="宋体"/>
                <w:szCs w:val="18"/>
              </w:rPr>
              <w:t>Default</w:t>
            </w:r>
            <w:r w:rsidRPr="00472AF9">
              <w:rPr>
                <w:rFonts w:ascii="宋体" w:hAnsi="宋体" w:hint="eastAsia"/>
                <w:szCs w:val="18"/>
              </w:rPr>
              <w:t>:-1</w:t>
            </w:r>
          </w:p>
        </w:tc>
        <w:tc>
          <w:tcPr>
            <w:tcW w:w="709" w:type="dxa"/>
          </w:tcPr>
          <w:p w:rsidR="004F3959" w:rsidRPr="00472AF9" w:rsidRDefault="004F3959" w:rsidP="004F3959">
            <w:pPr>
              <w:pStyle w:val="affffff1"/>
              <w:rPr>
                <w:rFonts w:ascii="宋体" w:hAnsi="宋体"/>
                <w:szCs w:val="18"/>
              </w:rPr>
            </w:pPr>
            <w:r w:rsidRPr="00472AF9">
              <w:rPr>
                <w:rFonts w:ascii="宋体" w:hAnsi="宋体" w:hint="eastAsia"/>
                <w:szCs w:val="18"/>
              </w:rPr>
              <w:t>INT4</w:t>
            </w:r>
          </w:p>
        </w:tc>
        <w:tc>
          <w:tcPr>
            <w:tcW w:w="850" w:type="dxa"/>
          </w:tcPr>
          <w:p w:rsidR="004F3959" w:rsidRPr="00472AF9" w:rsidRDefault="004F3959" w:rsidP="004F3959">
            <w:pPr>
              <w:pStyle w:val="affffff1"/>
              <w:rPr>
                <w:rFonts w:ascii="宋体" w:hAnsi="宋体"/>
                <w:szCs w:val="18"/>
              </w:rPr>
            </w:pPr>
            <w:r w:rsidRPr="00472AF9">
              <w:rPr>
                <w:rFonts w:ascii="宋体" w:hAnsi="宋体" w:hint="eastAsia"/>
                <w:szCs w:val="18"/>
              </w:rPr>
              <w:t>-1</w:t>
            </w:r>
          </w:p>
        </w:tc>
        <w:tc>
          <w:tcPr>
            <w:tcW w:w="1843" w:type="dxa"/>
          </w:tcPr>
          <w:p w:rsidR="004F3959" w:rsidRPr="00472AF9" w:rsidRDefault="004F3959" w:rsidP="004F3959">
            <w:pPr>
              <w:pStyle w:val="affffff1"/>
              <w:rPr>
                <w:rFonts w:ascii="宋体" w:hAnsi="宋体"/>
                <w:szCs w:val="18"/>
              </w:rPr>
            </w:pPr>
            <w:r w:rsidRPr="00472AF9">
              <w:rPr>
                <w:rFonts w:ascii="宋体" w:hAnsi="宋体" w:hint="eastAsia"/>
                <w:szCs w:val="18"/>
              </w:rPr>
              <w:t>该产品归属的屏(PC屏、Mobile屏、STB屏)定义</w:t>
            </w:r>
          </w:p>
          <w:p w:rsidR="004F3959" w:rsidRPr="00472AF9" w:rsidRDefault="004F3959" w:rsidP="004F3959">
            <w:pPr>
              <w:pStyle w:val="affffff1"/>
              <w:rPr>
                <w:rFonts w:ascii="宋体" w:hAnsi="宋体"/>
                <w:szCs w:val="18"/>
              </w:rPr>
            </w:pPr>
          </w:p>
        </w:tc>
        <w:tc>
          <w:tcPr>
            <w:tcW w:w="992" w:type="dxa"/>
          </w:tcPr>
          <w:p w:rsidR="004F3959" w:rsidRPr="00472AF9" w:rsidRDefault="004F3959" w:rsidP="004F3959">
            <w:pPr>
              <w:pStyle w:val="affffff1"/>
              <w:rPr>
                <w:rFonts w:ascii="宋体" w:hAnsi="宋体"/>
                <w:szCs w:val="18"/>
              </w:rPr>
            </w:pPr>
            <w:r w:rsidRPr="00472AF9">
              <w:rPr>
                <w:rFonts w:ascii="宋体" w:hAnsi="宋体" w:hint="eastAsia"/>
                <w:szCs w:val="18"/>
              </w:rPr>
              <w:t>PMS,Charging,SLCC</w:t>
            </w:r>
          </w:p>
        </w:tc>
      </w:tr>
      <w:tr w:rsidR="004F3959" w:rsidRPr="00472AF9" w:rsidTr="004F3959">
        <w:tc>
          <w:tcPr>
            <w:tcW w:w="993" w:type="dxa"/>
          </w:tcPr>
          <w:p w:rsidR="004F3959" w:rsidRPr="00472AF9" w:rsidRDefault="004F3959" w:rsidP="004F3959">
            <w:pPr>
              <w:pStyle w:val="affffff1"/>
              <w:rPr>
                <w:rFonts w:ascii="宋体" w:hAnsi="宋体"/>
                <w:szCs w:val="18"/>
              </w:rPr>
            </w:pPr>
          </w:p>
        </w:tc>
        <w:tc>
          <w:tcPr>
            <w:tcW w:w="1985" w:type="dxa"/>
          </w:tcPr>
          <w:p w:rsidR="004F3959" w:rsidRPr="00472AF9" w:rsidRDefault="004F3959" w:rsidP="004F3959">
            <w:pPr>
              <w:pStyle w:val="affffff1"/>
              <w:rPr>
                <w:rFonts w:ascii="宋体" w:hAnsi="宋体"/>
                <w:szCs w:val="18"/>
              </w:rPr>
            </w:pPr>
            <w:r w:rsidRPr="00472AF9">
              <w:rPr>
                <w:rFonts w:ascii="宋体" w:hAnsi="宋体" w:hint="eastAsia"/>
                <w:szCs w:val="18"/>
              </w:rPr>
              <w:t>mdspUseType</w:t>
            </w:r>
          </w:p>
        </w:tc>
        <w:tc>
          <w:tcPr>
            <w:tcW w:w="2693" w:type="dxa"/>
          </w:tcPr>
          <w:p w:rsidR="004F3959" w:rsidRPr="00472AF9" w:rsidRDefault="004F3959" w:rsidP="004F3959">
            <w:pPr>
              <w:pStyle w:val="affffff1"/>
              <w:rPr>
                <w:rFonts w:ascii="宋体" w:hAnsi="宋体"/>
                <w:szCs w:val="18"/>
              </w:rPr>
            </w:pPr>
            <w:r w:rsidRPr="00472AF9">
              <w:rPr>
                <w:rFonts w:ascii="宋体" w:hAnsi="宋体" w:hint="eastAsia"/>
                <w:szCs w:val="18"/>
              </w:rPr>
              <w:t>按次产品使用方式：</w:t>
            </w:r>
          </w:p>
          <w:p w:rsidR="004F3959" w:rsidRPr="00472AF9" w:rsidRDefault="004F3959" w:rsidP="004F3959">
            <w:pPr>
              <w:pStyle w:val="affffff1"/>
              <w:rPr>
                <w:rFonts w:ascii="宋体" w:hAnsi="宋体"/>
                <w:szCs w:val="18"/>
              </w:rPr>
            </w:pPr>
            <w:r w:rsidRPr="00472AF9">
              <w:rPr>
                <w:rFonts w:ascii="宋体" w:hAnsi="宋体" w:hint="eastAsia"/>
                <w:szCs w:val="18"/>
              </w:rPr>
              <w:t>0:不需要订购直接使用</w:t>
            </w:r>
          </w:p>
          <w:p w:rsidR="004F3959" w:rsidRPr="00472AF9" w:rsidRDefault="004F3959" w:rsidP="004F3959">
            <w:pPr>
              <w:pStyle w:val="affffff1"/>
              <w:rPr>
                <w:rFonts w:ascii="宋体" w:hAnsi="宋体"/>
                <w:szCs w:val="18"/>
              </w:rPr>
            </w:pPr>
            <w:r w:rsidRPr="00472AF9">
              <w:rPr>
                <w:rFonts w:ascii="宋体" w:hAnsi="宋体" w:hint="eastAsia"/>
                <w:szCs w:val="18"/>
              </w:rPr>
              <w:t>1:先订购再使用</w:t>
            </w:r>
          </w:p>
          <w:p w:rsidR="004F3959" w:rsidRPr="00472AF9" w:rsidRDefault="004F3959" w:rsidP="004F3959">
            <w:pPr>
              <w:pStyle w:val="affffff1"/>
              <w:rPr>
                <w:rFonts w:ascii="宋体" w:hAnsi="宋体"/>
                <w:szCs w:val="18"/>
              </w:rPr>
            </w:pPr>
            <w:r w:rsidRPr="00472AF9">
              <w:rPr>
                <w:rFonts w:ascii="宋体" w:hAnsi="宋体"/>
                <w:szCs w:val="18"/>
              </w:rPr>
              <w:t>Default</w:t>
            </w:r>
            <w:r w:rsidRPr="00472AF9">
              <w:rPr>
                <w:rFonts w:ascii="宋体" w:hAnsi="宋体" w:hint="eastAsia"/>
                <w:szCs w:val="18"/>
              </w:rPr>
              <w:t>:0</w:t>
            </w:r>
          </w:p>
        </w:tc>
        <w:tc>
          <w:tcPr>
            <w:tcW w:w="709" w:type="dxa"/>
          </w:tcPr>
          <w:p w:rsidR="004F3959" w:rsidRPr="00472AF9" w:rsidRDefault="004F3959" w:rsidP="004F3959">
            <w:pPr>
              <w:pStyle w:val="affffff1"/>
              <w:rPr>
                <w:rFonts w:ascii="宋体" w:hAnsi="宋体"/>
                <w:szCs w:val="18"/>
              </w:rPr>
            </w:pPr>
            <w:r w:rsidRPr="00472AF9">
              <w:rPr>
                <w:rFonts w:ascii="宋体" w:hAnsi="宋体" w:hint="eastAsia"/>
                <w:szCs w:val="18"/>
              </w:rPr>
              <w:t>INT4</w:t>
            </w:r>
          </w:p>
        </w:tc>
        <w:tc>
          <w:tcPr>
            <w:tcW w:w="850" w:type="dxa"/>
          </w:tcPr>
          <w:p w:rsidR="004F3959" w:rsidRPr="00472AF9" w:rsidRDefault="004F3959" w:rsidP="004F3959">
            <w:pPr>
              <w:pStyle w:val="affffff1"/>
              <w:rPr>
                <w:rFonts w:ascii="宋体" w:hAnsi="宋体"/>
                <w:szCs w:val="18"/>
              </w:rPr>
            </w:pPr>
            <w:r w:rsidRPr="00472AF9">
              <w:rPr>
                <w:rFonts w:ascii="宋体" w:hAnsi="宋体" w:hint="eastAsia"/>
                <w:szCs w:val="18"/>
              </w:rPr>
              <w:t>0</w:t>
            </w:r>
          </w:p>
        </w:tc>
        <w:tc>
          <w:tcPr>
            <w:tcW w:w="1843" w:type="dxa"/>
          </w:tcPr>
          <w:p w:rsidR="004F3959" w:rsidRPr="00472AF9" w:rsidRDefault="004F3959" w:rsidP="004F3959">
            <w:pPr>
              <w:pStyle w:val="affffff1"/>
              <w:rPr>
                <w:rFonts w:ascii="宋体" w:hAnsi="宋体"/>
                <w:szCs w:val="18"/>
              </w:rPr>
            </w:pPr>
            <w:r w:rsidRPr="00472AF9">
              <w:rPr>
                <w:rFonts w:ascii="宋体" w:hAnsi="宋体" w:hint="eastAsia"/>
                <w:szCs w:val="18"/>
              </w:rPr>
              <w:t>按次产品使用方式</w:t>
            </w:r>
          </w:p>
        </w:tc>
        <w:tc>
          <w:tcPr>
            <w:tcW w:w="992" w:type="dxa"/>
          </w:tcPr>
          <w:p w:rsidR="004F3959" w:rsidRPr="00472AF9" w:rsidRDefault="004F3959" w:rsidP="004F3959">
            <w:pPr>
              <w:pStyle w:val="affffff1"/>
              <w:rPr>
                <w:rFonts w:ascii="宋体" w:hAnsi="宋体"/>
                <w:szCs w:val="18"/>
              </w:rPr>
            </w:pPr>
            <w:r w:rsidRPr="00472AF9">
              <w:rPr>
                <w:rFonts w:ascii="宋体" w:hAnsi="宋体" w:hint="eastAsia"/>
                <w:szCs w:val="18"/>
              </w:rPr>
              <w:t>PMS,SIS</w:t>
            </w:r>
          </w:p>
        </w:tc>
      </w:tr>
      <w:tr w:rsidR="004F3959" w:rsidRPr="00472AF9" w:rsidTr="004F3959">
        <w:tc>
          <w:tcPr>
            <w:tcW w:w="993" w:type="dxa"/>
          </w:tcPr>
          <w:p w:rsidR="004F3959" w:rsidRPr="00472AF9" w:rsidRDefault="004F3959" w:rsidP="004F3959">
            <w:pPr>
              <w:pStyle w:val="affffff1"/>
              <w:rPr>
                <w:rFonts w:ascii="宋体" w:hAnsi="宋体"/>
                <w:szCs w:val="18"/>
              </w:rPr>
            </w:pPr>
          </w:p>
        </w:tc>
        <w:tc>
          <w:tcPr>
            <w:tcW w:w="1985" w:type="dxa"/>
          </w:tcPr>
          <w:p w:rsidR="004F3959" w:rsidRPr="00472AF9" w:rsidRDefault="004F3959" w:rsidP="004F3959">
            <w:pPr>
              <w:pStyle w:val="affffff1"/>
              <w:rPr>
                <w:rFonts w:ascii="宋体" w:hAnsi="宋体"/>
                <w:szCs w:val="18"/>
              </w:rPr>
            </w:pPr>
            <w:r w:rsidRPr="00472AF9">
              <w:rPr>
                <w:rFonts w:ascii="宋体" w:hAnsi="宋体" w:hint="eastAsia"/>
                <w:szCs w:val="18"/>
              </w:rPr>
              <w:t>mdspfree</w:t>
            </w:r>
            <w:r w:rsidRPr="00472AF9">
              <w:rPr>
                <w:rFonts w:ascii="宋体" w:hAnsi="宋体"/>
                <w:szCs w:val="18"/>
              </w:rPr>
              <w:t>Period</w:t>
            </w:r>
          </w:p>
        </w:tc>
        <w:tc>
          <w:tcPr>
            <w:tcW w:w="2693" w:type="dxa"/>
          </w:tcPr>
          <w:p w:rsidR="004F3959" w:rsidRPr="00472AF9" w:rsidRDefault="004F3959" w:rsidP="004F3959">
            <w:pPr>
              <w:pStyle w:val="affffff1"/>
              <w:rPr>
                <w:rFonts w:ascii="宋体" w:hAnsi="宋体"/>
                <w:szCs w:val="18"/>
              </w:rPr>
            </w:pPr>
            <w:r w:rsidRPr="00472AF9">
              <w:rPr>
                <w:rFonts w:ascii="宋体" w:hAnsi="宋体" w:hint="eastAsia"/>
                <w:szCs w:val="18"/>
              </w:rPr>
              <w:t>按次产品免费使用有效期</w:t>
            </w:r>
          </w:p>
          <w:p w:rsidR="004F3959" w:rsidRPr="00472AF9" w:rsidRDefault="004F3959" w:rsidP="004F3959">
            <w:pPr>
              <w:pStyle w:val="affffff1"/>
              <w:rPr>
                <w:rFonts w:ascii="宋体" w:hAnsi="宋体"/>
                <w:szCs w:val="18"/>
              </w:rPr>
            </w:pPr>
            <w:r w:rsidRPr="00472AF9">
              <w:rPr>
                <w:rFonts w:ascii="宋体" w:hAnsi="宋体"/>
                <w:szCs w:val="18"/>
              </w:rPr>
              <w:t>Default</w:t>
            </w:r>
            <w:r w:rsidRPr="00472AF9">
              <w:rPr>
                <w:rFonts w:ascii="宋体" w:hAnsi="宋体" w:hint="eastAsia"/>
                <w:szCs w:val="18"/>
              </w:rPr>
              <w:t>:0</w:t>
            </w:r>
          </w:p>
        </w:tc>
        <w:tc>
          <w:tcPr>
            <w:tcW w:w="709" w:type="dxa"/>
          </w:tcPr>
          <w:p w:rsidR="004F3959" w:rsidRPr="00472AF9" w:rsidRDefault="004F3959" w:rsidP="004F3959">
            <w:pPr>
              <w:pStyle w:val="affffff1"/>
              <w:rPr>
                <w:rFonts w:ascii="宋体" w:hAnsi="宋体"/>
                <w:szCs w:val="18"/>
              </w:rPr>
            </w:pPr>
            <w:r w:rsidRPr="00472AF9">
              <w:rPr>
                <w:rFonts w:ascii="宋体" w:hAnsi="宋体"/>
                <w:szCs w:val="18"/>
              </w:rPr>
              <w:t>INT</w:t>
            </w:r>
            <w:r w:rsidRPr="00472AF9">
              <w:rPr>
                <w:rFonts w:ascii="宋体" w:hAnsi="宋体" w:hint="eastAsia"/>
                <w:szCs w:val="18"/>
              </w:rPr>
              <w:t>4</w:t>
            </w:r>
          </w:p>
        </w:tc>
        <w:tc>
          <w:tcPr>
            <w:tcW w:w="850" w:type="dxa"/>
          </w:tcPr>
          <w:p w:rsidR="004F3959" w:rsidRPr="00472AF9" w:rsidRDefault="004F3959" w:rsidP="004F3959">
            <w:pPr>
              <w:pStyle w:val="affffff1"/>
              <w:rPr>
                <w:rFonts w:ascii="宋体" w:hAnsi="宋体"/>
                <w:szCs w:val="18"/>
              </w:rPr>
            </w:pPr>
            <w:r w:rsidRPr="00472AF9">
              <w:rPr>
                <w:rFonts w:ascii="宋体" w:hAnsi="宋体" w:hint="eastAsia"/>
                <w:szCs w:val="18"/>
              </w:rPr>
              <w:t>0</w:t>
            </w:r>
          </w:p>
        </w:tc>
        <w:tc>
          <w:tcPr>
            <w:tcW w:w="1843" w:type="dxa"/>
          </w:tcPr>
          <w:p w:rsidR="004F3959" w:rsidRPr="00472AF9" w:rsidRDefault="004F3959" w:rsidP="004F3959">
            <w:pPr>
              <w:pStyle w:val="affffff1"/>
              <w:rPr>
                <w:rFonts w:ascii="宋体" w:hAnsi="宋体"/>
                <w:szCs w:val="18"/>
              </w:rPr>
            </w:pPr>
            <w:r w:rsidRPr="00472AF9">
              <w:rPr>
                <w:rFonts w:ascii="宋体" w:hAnsi="宋体" w:hint="eastAsia"/>
                <w:szCs w:val="18"/>
              </w:rPr>
              <w:t>按次产品免费使用有效期</w:t>
            </w:r>
          </w:p>
        </w:tc>
        <w:tc>
          <w:tcPr>
            <w:tcW w:w="992" w:type="dxa"/>
          </w:tcPr>
          <w:p w:rsidR="004F3959" w:rsidRPr="00472AF9" w:rsidRDefault="004F3959" w:rsidP="004F3959">
            <w:pPr>
              <w:pStyle w:val="affffff1"/>
              <w:rPr>
                <w:rFonts w:ascii="宋体" w:hAnsi="宋体"/>
                <w:szCs w:val="18"/>
              </w:rPr>
            </w:pPr>
            <w:r w:rsidRPr="00472AF9">
              <w:rPr>
                <w:rFonts w:ascii="宋体" w:hAnsi="宋体" w:hint="eastAsia"/>
                <w:szCs w:val="18"/>
              </w:rPr>
              <w:t>PMS,SIS,Charging</w:t>
            </w:r>
          </w:p>
        </w:tc>
      </w:tr>
      <w:tr w:rsidR="004F3959" w:rsidRPr="00472AF9" w:rsidTr="004F3959">
        <w:tc>
          <w:tcPr>
            <w:tcW w:w="993" w:type="dxa"/>
          </w:tcPr>
          <w:p w:rsidR="004F3959" w:rsidRPr="00472AF9" w:rsidRDefault="004F3959" w:rsidP="004F3959">
            <w:pPr>
              <w:pStyle w:val="affffff1"/>
              <w:rPr>
                <w:rFonts w:ascii="宋体" w:hAnsi="宋体"/>
                <w:szCs w:val="18"/>
              </w:rPr>
            </w:pPr>
          </w:p>
        </w:tc>
        <w:tc>
          <w:tcPr>
            <w:tcW w:w="1985" w:type="dxa"/>
          </w:tcPr>
          <w:p w:rsidR="004F3959" w:rsidRPr="00472AF9" w:rsidRDefault="004F3959" w:rsidP="004F3959">
            <w:pPr>
              <w:pStyle w:val="affffff1"/>
              <w:rPr>
                <w:rFonts w:ascii="宋体" w:hAnsi="宋体"/>
                <w:szCs w:val="18"/>
              </w:rPr>
            </w:pPr>
            <w:r w:rsidRPr="00472AF9">
              <w:rPr>
                <w:rFonts w:ascii="宋体" w:hAnsi="宋体" w:hint="eastAsia"/>
                <w:szCs w:val="18"/>
              </w:rPr>
              <w:t>mdspIsShare</w:t>
            </w:r>
          </w:p>
        </w:tc>
        <w:tc>
          <w:tcPr>
            <w:tcW w:w="2693" w:type="dxa"/>
          </w:tcPr>
          <w:p w:rsidR="004F3959" w:rsidRPr="00472AF9" w:rsidRDefault="004F3959" w:rsidP="004F3959">
            <w:pPr>
              <w:pStyle w:val="affffff1"/>
              <w:rPr>
                <w:rFonts w:ascii="宋体" w:hAnsi="宋体"/>
                <w:szCs w:val="18"/>
              </w:rPr>
            </w:pPr>
            <w:r w:rsidRPr="00472AF9">
              <w:rPr>
                <w:rFonts w:ascii="宋体" w:hAnsi="宋体" w:hint="eastAsia"/>
                <w:szCs w:val="18"/>
              </w:rPr>
              <w:t>产品是否共享</w:t>
            </w:r>
          </w:p>
          <w:p w:rsidR="004F3959" w:rsidRPr="00297270" w:rsidRDefault="004F3959" w:rsidP="004F3959">
            <w:pPr>
              <w:pStyle w:val="affffff1"/>
              <w:rPr>
                <w:rFonts w:ascii="宋体" w:hAnsi="宋体"/>
                <w:szCs w:val="18"/>
              </w:rPr>
            </w:pPr>
            <w:r w:rsidRPr="00297270">
              <w:rPr>
                <w:rFonts w:ascii="宋体" w:hAnsi="宋体" w:hint="eastAsia"/>
                <w:szCs w:val="18"/>
              </w:rPr>
              <w:t xml:space="preserve">0: </w:t>
            </w:r>
            <w:r w:rsidRPr="00472AF9">
              <w:rPr>
                <w:rFonts w:ascii="宋体" w:hAnsi="宋体" w:hint="eastAsia"/>
                <w:szCs w:val="18"/>
              </w:rPr>
              <w:t>共享(Subscriber订购该产品后，该Subscriber下关联的所有终端设备都可以共享该订购</w:t>
            </w:r>
            <w:r w:rsidRPr="00472AF9">
              <w:rPr>
                <w:rFonts w:ascii="宋体" w:hAnsi="宋体" w:hint="eastAsia"/>
                <w:szCs w:val="18"/>
              </w:rPr>
              <w:lastRenderedPageBreak/>
              <w:t>关系)</w:t>
            </w:r>
          </w:p>
          <w:p w:rsidR="004F3959" w:rsidRPr="00297270" w:rsidRDefault="004F3959" w:rsidP="004F3959">
            <w:pPr>
              <w:pStyle w:val="affffff1"/>
              <w:rPr>
                <w:rFonts w:ascii="宋体" w:hAnsi="宋体"/>
                <w:szCs w:val="18"/>
              </w:rPr>
            </w:pPr>
            <w:r w:rsidRPr="00297270">
              <w:rPr>
                <w:rFonts w:ascii="宋体" w:hAnsi="宋体" w:hint="eastAsia"/>
                <w:szCs w:val="18"/>
              </w:rPr>
              <w:t>1:</w:t>
            </w:r>
            <w:r w:rsidRPr="00472AF9">
              <w:rPr>
                <w:rFonts w:ascii="宋体" w:hAnsi="宋体" w:hint="eastAsia"/>
                <w:szCs w:val="18"/>
              </w:rPr>
              <w:t xml:space="preserve"> 不共享(订购时需指定Subscriber下某个终端设备(设备逻辑ID)，该产品订购关系只和指定的终端关联，不能被其他终端共享)</w:t>
            </w:r>
          </w:p>
          <w:p w:rsidR="004F3959" w:rsidRPr="00472AF9" w:rsidRDefault="004F3959" w:rsidP="004F3959">
            <w:pPr>
              <w:pStyle w:val="affffff1"/>
              <w:rPr>
                <w:rFonts w:ascii="宋体" w:hAnsi="宋体"/>
                <w:szCs w:val="18"/>
              </w:rPr>
            </w:pPr>
            <w:r w:rsidRPr="00472AF9">
              <w:rPr>
                <w:rFonts w:ascii="宋体" w:hAnsi="宋体"/>
                <w:szCs w:val="18"/>
              </w:rPr>
              <w:t>Default</w:t>
            </w:r>
            <w:r w:rsidRPr="00472AF9">
              <w:rPr>
                <w:rFonts w:ascii="宋体" w:hAnsi="宋体" w:hint="eastAsia"/>
                <w:szCs w:val="18"/>
              </w:rPr>
              <w:t>:0</w:t>
            </w:r>
          </w:p>
        </w:tc>
        <w:tc>
          <w:tcPr>
            <w:tcW w:w="709" w:type="dxa"/>
          </w:tcPr>
          <w:p w:rsidR="004F3959" w:rsidRPr="00472AF9" w:rsidRDefault="004F3959" w:rsidP="004F3959">
            <w:pPr>
              <w:pStyle w:val="affffff1"/>
              <w:rPr>
                <w:rFonts w:ascii="宋体" w:hAnsi="宋体"/>
                <w:szCs w:val="18"/>
              </w:rPr>
            </w:pPr>
            <w:r w:rsidRPr="00472AF9">
              <w:rPr>
                <w:rFonts w:ascii="宋体" w:hAnsi="宋体"/>
                <w:szCs w:val="18"/>
              </w:rPr>
              <w:lastRenderedPageBreak/>
              <w:t>INT</w:t>
            </w:r>
            <w:r w:rsidRPr="00472AF9">
              <w:rPr>
                <w:rFonts w:ascii="宋体" w:hAnsi="宋体" w:hint="eastAsia"/>
                <w:szCs w:val="18"/>
              </w:rPr>
              <w:t>4</w:t>
            </w:r>
          </w:p>
        </w:tc>
        <w:tc>
          <w:tcPr>
            <w:tcW w:w="850" w:type="dxa"/>
          </w:tcPr>
          <w:p w:rsidR="004F3959" w:rsidRPr="00472AF9" w:rsidRDefault="004F3959" w:rsidP="004F3959">
            <w:pPr>
              <w:pStyle w:val="affffff1"/>
              <w:rPr>
                <w:rFonts w:ascii="宋体" w:hAnsi="宋体"/>
                <w:szCs w:val="18"/>
              </w:rPr>
            </w:pPr>
            <w:r w:rsidRPr="00472AF9">
              <w:rPr>
                <w:rFonts w:ascii="宋体" w:hAnsi="宋体" w:hint="eastAsia"/>
                <w:szCs w:val="18"/>
              </w:rPr>
              <w:t>0</w:t>
            </w:r>
          </w:p>
        </w:tc>
        <w:tc>
          <w:tcPr>
            <w:tcW w:w="1843" w:type="dxa"/>
          </w:tcPr>
          <w:p w:rsidR="004F3959" w:rsidRPr="00472AF9" w:rsidRDefault="004F3959" w:rsidP="004F3959">
            <w:pPr>
              <w:pStyle w:val="affffff1"/>
              <w:rPr>
                <w:rFonts w:ascii="宋体" w:hAnsi="宋体"/>
                <w:szCs w:val="18"/>
              </w:rPr>
            </w:pPr>
            <w:r w:rsidRPr="00472AF9">
              <w:rPr>
                <w:rFonts w:ascii="宋体" w:hAnsi="宋体" w:hint="eastAsia"/>
                <w:szCs w:val="18"/>
              </w:rPr>
              <w:t>产品是否共享</w:t>
            </w:r>
          </w:p>
        </w:tc>
        <w:tc>
          <w:tcPr>
            <w:tcW w:w="992" w:type="dxa"/>
          </w:tcPr>
          <w:p w:rsidR="004F3959" w:rsidRPr="00472AF9" w:rsidRDefault="004F3959" w:rsidP="004F3959">
            <w:pPr>
              <w:pStyle w:val="affffff1"/>
              <w:rPr>
                <w:rFonts w:ascii="宋体" w:hAnsi="宋体"/>
                <w:szCs w:val="18"/>
              </w:rPr>
            </w:pPr>
            <w:r w:rsidRPr="00472AF9">
              <w:rPr>
                <w:rFonts w:ascii="宋体" w:hAnsi="宋体" w:hint="eastAsia"/>
                <w:szCs w:val="18"/>
              </w:rPr>
              <w:t>PMS,SIS,Charging</w:t>
            </w:r>
          </w:p>
        </w:tc>
      </w:tr>
      <w:tr w:rsidR="004F3959" w:rsidRPr="00472AF9" w:rsidTr="004F3959">
        <w:tc>
          <w:tcPr>
            <w:tcW w:w="993" w:type="dxa"/>
          </w:tcPr>
          <w:p w:rsidR="004F3959" w:rsidRPr="00472AF9" w:rsidRDefault="004F3959" w:rsidP="004F3959">
            <w:pPr>
              <w:pStyle w:val="affffff1"/>
              <w:rPr>
                <w:rFonts w:ascii="宋体" w:hAnsi="宋体"/>
                <w:szCs w:val="18"/>
              </w:rPr>
            </w:pPr>
          </w:p>
        </w:tc>
        <w:tc>
          <w:tcPr>
            <w:tcW w:w="1985" w:type="dxa"/>
          </w:tcPr>
          <w:p w:rsidR="004F3959" w:rsidRPr="00472AF9" w:rsidRDefault="004F3959" w:rsidP="004F3959">
            <w:pPr>
              <w:pStyle w:val="affffff1"/>
              <w:rPr>
                <w:rFonts w:ascii="宋体" w:hAnsi="宋体"/>
                <w:szCs w:val="18"/>
              </w:rPr>
            </w:pPr>
            <w:r w:rsidRPr="00472AF9">
              <w:rPr>
                <w:rFonts w:ascii="宋体" w:hAnsi="宋体" w:hint="eastAsia"/>
                <w:szCs w:val="18"/>
              </w:rPr>
              <w:t>MDSPPRODPercentage</w:t>
            </w:r>
          </w:p>
        </w:tc>
        <w:tc>
          <w:tcPr>
            <w:tcW w:w="2693" w:type="dxa"/>
          </w:tcPr>
          <w:p w:rsidR="004F3959" w:rsidRPr="00472AF9" w:rsidRDefault="004F3959" w:rsidP="004F3959">
            <w:pPr>
              <w:pStyle w:val="affffff1"/>
              <w:rPr>
                <w:rFonts w:ascii="宋体" w:hAnsi="宋体"/>
                <w:szCs w:val="18"/>
              </w:rPr>
            </w:pPr>
          </w:p>
        </w:tc>
        <w:tc>
          <w:tcPr>
            <w:tcW w:w="709" w:type="dxa"/>
          </w:tcPr>
          <w:p w:rsidR="004F3959" w:rsidRPr="00472AF9" w:rsidRDefault="004F3959" w:rsidP="004F3959">
            <w:pPr>
              <w:pStyle w:val="affffff1"/>
              <w:rPr>
                <w:rFonts w:ascii="宋体" w:hAnsi="宋体"/>
                <w:szCs w:val="18"/>
              </w:rPr>
            </w:pPr>
            <w:r w:rsidRPr="00472AF9">
              <w:rPr>
                <w:rFonts w:ascii="宋体" w:hAnsi="宋体"/>
                <w:szCs w:val="18"/>
              </w:rPr>
              <w:t>I</w:t>
            </w:r>
            <w:r w:rsidRPr="00472AF9">
              <w:rPr>
                <w:rFonts w:ascii="宋体" w:hAnsi="宋体" w:hint="eastAsia"/>
                <w:szCs w:val="18"/>
              </w:rPr>
              <w:t>nt</w:t>
            </w:r>
          </w:p>
        </w:tc>
        <w:tc>
          <w:tcPr>
            <w:tcW w:w="850" w:type="dxa"/>
          </w:tcPr>
          <w:p w:rsidR="004F3959" w:rsidRPr="00472AF9" w:rsidRDefault="004F3959" w:rsidP="004F3959">
            <w:pPr>
              <w:pStyle w:val="affffff1"/>
              <w:rPr>
                <w:rFonts w:ascii="宋体" w:hAnsi="宋体"/>
                <w:szCs w:val="18"/>
              </w:rPr>
            </w:pPr>
          </w:p>
        </w:tc>
        <w:tc>
          <w:tcPr>
            <w:tcW w:w="1843" w:type="dxa"/>
          </w:tcPr>
          <w:p w:rsidR="004F3959" w:rsidRPr="00472AF9" w:rsidRDefault="004F3959" w:rsidP="004F3959">
            <w:pPr>
              <w:pStyle w:val="affffff1"/>
              <w:rPr>
                <w:rFonts w:ascii="宋体" w:hAnsi="宋体"/>
                <w:szCs w:val="18"/>
              </w:rPr>
            </w:pPr>
            <w:r w:rsidRPr="00472AF9">
              <w:rPr>
                <w:rFonts w:ascii="宋体" w:hAnsi="宋体" w:hint="eastAsia"/>
                <w:szCs w:val="18"/>
              </w:rPr>
              <w:t>产品的分成比例，[0,100],</w:t>
            </w:r>
            <w:r w:rsidRPr="00472AF9">
              <w:rPr>
                <w:rFonts w:ascii="宋体" w:hAnsi="宋体"/>
                <w:szCs w:val="18"/>
              </w:rPr>
              <w:t>C</w:t>
            </w:r>
            <w:r w:rsidRPr="00472AF9">
              <w:rPr>
                <w:rFonts w:ascii="宋体" w:hAnsi="宋体" w:hint="eastAsia"/>
                <w:szCs w:val="18"/>
              </w:rPr>
              <w:t>harging用来写话单</w:t>
            </w:r>
          </w:p>
        </w:tc>
        <w:tc>
          <w:tcPr>
            <w:tcW w:w="992" w:type="dxa"/>
          </w:tcPr>
          <w:p w:rsidR="004F3959" w:rsidRPr="00472AF9" w:rsidRDefault="004F3959" w:rsidP="004F3959">
            <w:pPr>
              <w:pStyle w:val="affffff1"/>
              <w:rPr>
                <w:rFonts w:ascii="宋体" w:hAnsi="宋体"/>
                <w:szCs w:val="18"/>
              </w:rPr>
            </w:pPr>
            <w:r w:rsidRPr="00472AF9">
              <w:rPr>
                <w:rFonts w:ascii="宋体" w:hAnsi="宋体" w:hint="eastAsia"/>
                <w:szCs w:val="18"/>
              </w:rPr>
              <w:t>PMS, Charging</w:t>
            </w:r>
          </w:p>
        </w:tc>
      </w:tr>
      <w:tr w:rsidR="004F3959" w:rsidRPr="00472AF9" w:rsidTr="004F3959">
        <w:tc>
          <w:tcPr>
            <w:tcW w:w="993" w:type="dxa"/>
          </w:tcPr>
          <w:p w:rsidR="004F3959" w:rsidRPr="00472AF9" w:rsidRDefault="004F3959" w:rsidP="004F3959">
            <w:pPr>
              <w:pStyle w:val="affffff1"/>
              <w:rPr>
                <w:rFonts w:ascii="宋体" w:hAnsi="宋体"/>
                <w:szCs w:val="18"/>
              </w:rPr>
            </w:pPr>
          </w:p>
        </w:tc>
        <w:tc>
          <w:tcPr>
            <w:tcW w:w="1985" w:type="dxa"/>
          </w:tcPr>
          <w:p w:rsidR="004F3959" w:rsidRPr="00472AF9" w:rsidRDefault="004F3959" w:rsidP="004F3959">
            <w:pPr>
              <w:pStyle w:val="affffff1"/>
              <w:rPr>
                <w:rFonts w:ascii="宋体" w:hAnsi="宋体"/>
                <w:szCs w:val="18"/>
              </w:rPr>
            </w:pPr>
            <w:r w:rsidRPr="00472AF9">
              <w:rPr>
                <w:rFonts w:ascii="宋体" w:hAnsi="宋体" w:hint="eastAsia"/>
                <w:szCs w:val="18"/>
              </w:rPr>
              <w:t>MDSPreservedforIN</w:t>
            </w:r>
          </w:p>
        </w:tc>
        <w:tc>
          <w:tcPr>
            <w:tcW w:w="2693" w:type="dxa"/>
          </w:tcPr>
          <w:p w:rsidR="004F3959" w:rsidRPr="00472AF9" w:rsidRDefault="004F3959" w:rsidP="004F3959">
            <w:pPr>
              <w:pStyle w:val="affffff1"/>
              <w:rPr>
                <w:rFonts w:ascii="宋体" w:hAnsi="宋体"/>
                <w:szCs w:val="18"/>
              </w:rPr>
            </w:pPr>
          </w:p>
        </w:tc>
        <w:tc>
          <w:tcPr>
            <w:tcW w:w="709" w:type="dxa"/>
          </w:tcPr>
          <w:p w:rsidR="004F3959" w:rsidRPr="00472AF9" w:rsidRDefault="004F3959" w:rsidP="004F3959">
            <w:pPr>
              <w:pStyle w:val="affffff1"/>
              <w:rPr>
                <w:rFonts w:ascii="宋体" w:hAnsi="宋体"/>
                <w:szCs w:val="18"/>
              </w:rPr>
            </w:pPr>
            <w:r w:rsidRPr="00472AF9">
              <w:rPr>
                <w:rFonts w:ascii="宋体" w:hAnsi="宋体" w:hint="eastAsia"/>
                <w:szCs w:val="18"/>
              </w:rPr>
              <w:t>21</w:t>
            </w:r>
            <w:r w:rsidRPr="00472AF9">
              <w:rPr>
                <w:rFonts w:ascii="宋体" w:hAnsi="宋体"/>
                <w:szCs w:val="18"/>
              </w:rPr>
              <w:t xml:space="preserve"> | </w:t>
            </w:r>
            <w:r w:rsidRPr="00472AF9">
              <w:rPr>
                <w:rFonts w:ascii="宋体" w:hAnsi="宋体" w:hint="eastAsia"/>
                <w:szCs w:val="18"/>
              </w:rPr>
              <w:t>固定长度字符串</w:t>
            </w:r>
          </w:p>
        </w:tc>
        <w:tc>
          <w:tcPr>
            <w:tcW w:w="850" w:type="dxa"/>
          </w:tcPr>
          <w:p w:rsidR="004F3959" w:rsidRPr="00472AF9" w:rsidRDefault="004F3959" w:rsidP="004F3959">
            <w:pPr>
              <w:pStyle w:val="affffff1"/>
              <w:rPr>
                <w:rFonts w:ascii="宋体" w:hAnsi="宋体"/>
                <w:szCs w:val="18"/>
              </w:rPr>
            </w:pPr>
          </w:p>
        </w:tc>
        <w:tc>
          <w:tcPr>
            <w:tcW w:w="1843" w:type="dxa"/>
          </w:tcPr>
          <w:p w:rsidR="004F3959" w:rsidRPr="00472AF9" w:rsidRDefault="004F3959" w:rsidP="004F3959">
            <w:pPr>
              <w:pStyle w:val="affffff1"/>
              <w:rPr>
                <w:rFonts w:ascii="宋体" w:hAnsi="宋体"/>
                <w:szCs w:val="18"/>
              </w:rPr>
            </w:pPr>
            <w:r w:rsidRPr="00472AF9">
              <w:rPr>
                <w:rFonts w:ascii="宋体" w:hAnsi="宋体" w:hint="eastAsia"/>
                <w:szCs w:val="18"/>
              </w:rPr>
              <w:t>保留字段，</w:t>
            </w:r>
            <w:r w:rsidRPr="00472AF9">
              <w:rPr>
                <w:rFonts w:ascii="宋体" w:hAnsi="宋体"/>
                <w:szCs w:val="18"/>
              </w:rPr>
              <w:t>C</w:t>
            </w:r>
            <w:r w:rsidRPr="00472AF9">
              <w:rPr>
                <w:rFonts w:ascii="宋体" w:hAnsi="宋体" w:hint="eastAsia"/>
                <w:szCs w:val="18"/>
              </w:rPr>
              <w:t>harging在计费时取出来透传给PPSA，PPSA传给IN</w:t>
            </w:r>
          </w:p>
        </w:tc>
        <w:tc>
          <w:tcPr>
            <w:tcW w:w="992" w:type="dxa"/>
          </w:tcPr>
          <w:p w:rsidR="004F3959" w:rsidRPr="00472AF9" w:rsidRDefault="004F3959" w:rsidP="004F3959">
            <w:pPr>
              <w:pStyle w:val="affffff1"/>
              <w:rPr>
                <w:rFonts w:ascii="宋体" w:hAnsi="宋体"/>
                <w:szCs w:val="18"/>
              </w:rPr>
            </w:pPr>
            <w:r w:rsidRPr="00472AF9">
              <w:rPr>
                <w:rFonts w:ascii="宋体" w:hAnsi="宋体" w:hint="eastAsia"/>
                <w:szCs w:val="18"/>
              </w:rPr>
              <w:t>PMS, Charging</w:t>
            </w:r>
          </w:p>
        </w:tc>
      </w:tr>
      <w:tr w:rsidR="004F3959" w:rsidRPr="00472AF9" w:rsidTr="004F3959">
        <w:tc>
          <w:tcPr>
            <w:tcW w:w="993" w:type="dxa"/>
          </w:tcPr>
          <w:p w:rsidR="004F3959" w:rsidRPr="00472AF9" w:rsidRDefault="004F3959" w:rsidP="004F3959">
            <w:pPr>
              <w:pStyle w:val="affffff1"/>
              <w:rPr>
                <w:rFonts w:ascii="宋体" w:hAnsi="宋体"/>
                <w:szCs w:val="18"/>
              </w:rPr>
            </w:pPr>
            <w:r w:rsidRPr="00472AF9">
              <w:rPr>
                <w:rFonts w:ascii="宋体" w:hAnsi="宋体"/>
                <w:szCs w:val="18"/>
              </w:rPr>
              <w:t>94042</w:t>
            </w:r>
          </w:p>
        </w:tc>
        <w:tc>
          <w:tcPr>
            <w:tcW w:w="1985" w:type="dxa"/>
          </w:tcPr>
          <w:p w:rsidR="004F3959" w:rsidRPr="00472AF9" w:rsidRDefault="004F3959" w:rsidP="004F3959">
            <w:pPr>
              <w:pStyle w:val="affffff1"/>
              <w:rPr>
                <w:rFonts w:ascii="宋体" w:hAnsi="宋体"/>
                <w:szCs w:val="18"/>
              </w:rPr>
            </w:pPr>
            <w:r w:rsidRPr="00472AF9">
              <w:rPr>
                <w:rFonts w:ascii="宋体" w:hAnsi="宋体"/>
                <w:szCs w:val="18"/>
              </w:rPr>
              <w:t>N</w:t>
            </w:r>
            <w:r w:rsidRPr="00472AF9">
              <w:rPr>
                <w:rFonts w:ascii="宋体" w:hAnsi="宋体" w:hint="eastAsia"/>
                <w:szCs w:val="18"/>
              </w:rPr>
              <w:t>eedSubCnfm</w:t>
            </w:r>
          </w:p>
        </w:tc>
        <w:tc>
          <w:tcPr>
            <w:tcW w:w="2693" w:type="dxa"/>
          </w:tcPr>
          <w:p w:rsidR="004F3959" w:rsidRPr="00472AF9" w:rsidRDefault="004F3959" w:rsidP="004F3959">
            <w:pPr>
              <w:pStyle w:val="affffff1"/>
              <w:rPr>
                <w:rFonts w:ascii="宋体" w:hAnsi="宋体"/>
                <w:szCs w:val="18"/>
              </w:rPr>
            </w:pPr>
            <w:r w:rsidRPr="00472AF9">
              <w:rPr>
                <w:rFonts w:ascii="宋体" w:hAnsi="宋体" w:hint="eastAsia"/>
                <w:szCs w:val="18"/>
              </w:rPr>
              <w:t>不需要确认</w:t>
            </w:r>
          </w:p>
          <w:p w:rsidR="004F3959" w:rsidRPr="00472AF9" w:rsidRDefault="004F3959" w:rsidP="004F3959">
            <w:pPr>
              <w:pStyle w:val="affffff1"/>
              <w:rPr>
                <w:rFonts w:ascii="宋体" w:hAnsi="宋体"/>
                <w:szCs w:val="18"/>
              </w:rPr>
            </w:pPr>
            <w:r w:rsidRPr="00472AF9">
              <w:rPr>
                <w:rFonts w:ascii="宋体" w:hAnsi="宋体" w:hint="eastAsia"/>
                <w:szCs w:val="18"/>
              </w:rPr>
              <w:t>需要确认</w:t>
            </w:r>
          </w:p>
        </w:tc>
        <w:tc>
          <w:tcPr>
            <w:tcW w:w="709" w:type="dxa"/>
          </w:tcPr>
          <w:p w:rsidR="004F3959" w:rsidRPr="00472AF9" w:rsidRDefault="004F3959" w:rsidP="004F3959">
            <w:pPr>
              <w:pStyle w:val="affffff1"/>
              <w:rPr>
                <w:rFonts w:ascii="宋体" w:hAnsi="宋体"/>
                <w:szCs w:val="18"/>
              </w:rPr>
            </w:pPr>
            <w:r w:rsidRPr="00472AF9">
              <w:rPr>
                <w:rFonts w:ascii="宋体" w:hAnsi="宋体" w:hint="eastAsia"/>
                <w:szCs w:val="18"/>
              </w:rPr>
              <w:t>INT4</w:t>
            </w:r>
          </w:p>
        </w:tc>
        <w:tc>
          <w:tcPr>
            <w:tcW w:w="850" w:type="dxa"/>
          </w:tcPr>
          <w:p w:rsidR="004F3959" w:rsidRPr="00472AF9" w:rsidRDefault="004F3959" w:rsidP="004F3959">
            <w:pPr>
              <w:pStyle w:val="affffff1"/>
              <w:rPr>
                <w:rFonts w:ascii="宋体" w:hAnsi="宋体"/>
                <w:szCs w:val="18"/>
              </w:rPr>
            </w:pPr>
            <w:r w:rsidRPr="00472AF9">
              <w:rPr>
                <w:rFonts w:ascii="宋体" w:hAnsi="宋体" w:hint="eastAsia"/>
                <w:szCs w:val="18"/>
              </w:rPr>
              <w:t>0</w:t>
            </w:r>
          </w:p>
        </w:tc>
        <w:tc>
          <w:tcPr>
            <w:tcW w:w="1843" w:type="dxa"/>
          </w:tcPr>
          <w:p w:rsidR="004F3959" w:rsidRPr="00472AF9" w:rsidRDefault="004F3959" w:rsidP="004F3959">
            <w:pPr>
              <w:pStyle w:val="affffff1"/>
              <w:rPr>
                <w:rFonts w:ascii="宋体" w:hAnsi="宋体"/>
                <w:szCs w:val="18"/>
              </w:rPr>
            </w:pPr>
            <w:r w:rsidRPr="00472AF9">
              <w:rPr>
                <w:rFonts w:ascii="宋体" w:hAnsi="宋体" w:hint="eastAsia"/>
                <w:szCs w:val="18"/>
              </w:rPr>
              <w:t>订购是否二次确认</w:t>
            </w:r>
          </w:p>
        </w:tc>
        <w:tc>
          <w:tcPr>
            <w:tcW w:w="992" w:type="dxa"/>
          </w:tcPr>
          <w:p w:rsidR="004F3959" w:rsidRPr="00472AF9" w:rsidRDefault="004F3959" w:rsidP="004F3959">
            <w:pPr>
              <w:pStyle w:val="affffff1"/>
              <w:rPr>
                <w:rFonts w:ascii="宋体" w:hAnsi="宋体"/>
                <w:szCs w:val="18"/>
              </w:rPr>
            </w:pPr>
            <w:r w:rsidRPr="00472AF9">
              <w:rPr>
                <w:rFonts w:ascii="宋体" w:hAnsi="宋体" w:hint="eastAsia"/>
                <w:szCs w:val="18"/>
              </w:rPr>
              <w:t>SIS</w:t>
            </w:r>
          </w:p>
        </w:tc>
      </w:tr>
    </w:tbl>
    <w:p w:rsidR="004F3959" w:rsidRPr="001664F2" w:rsidRDefault="004F3959" w:rsidP="004F3959">
      <w:pPr>
        <w:rPr>
          <w:rFonts w:ascii="Arial" w:hAnsi="Arial"/>
        </w:rPr>
      </w:pPr>
    </w:p>
    <w:p w:rsidR="004F3959" w:rsidRPr="00497A32" w:rsidRDefault="004F3959" w:rsidP="005E1AD2">
      <w:pPr>
        <w:pStyle w:val="31"/>
      </w:pPr>
      <w:bookmarkStart w:id="310" w:name="_Toc397680941"/>
      <w:bookmarkStart w:id="311" w:name="_Toc397712904"/>
      <w:bookmarkStart w:id="312" w:name="_Toc435003363"/>
      <w:r w:rsidRPr="00497A32">
        <w:rPr>
          <w:rFonts w:hint="eastAsia"/>
        </w:rPr>
        <w:t>定价计划与产品关系表</w:t>
      </w:r>
      <w:r w:rsidR="00C35A24" w:rsidRPr="001C02EA">
        <w:t>TS_PRODPRICEPLAN</w:t>
      </w:r>
      <w:bookmarkEnd w:id="310"/>
      <w:bookmarkEnd w:id="311"/>
      <w:bookmarkEnd w:id="312"/>
    </w:p>
    <w:tbl>
      <w:tblPr>
        <w:tblW w:w="97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721"/>
        <w:gridCol w:w="1908"/>
        <w:gridCol w:w="1666"/>
        <w:gridCol w:w="1913"/>
        <w:gridCol w:w="2555"/>
      </w:tblGrid>
      <w:tr w:rsidR="004F3959" w:rsidRPr="0019211A" w:rsidTr="004F3959">
        <w:trPr>
          <w:cantSplit/>
          <w:jc w:val="center"/>
        </w:trPr>
        <w:tc>
          <w:tcPr>
            <w:tcW w:w="1721"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F3959" w:rsidRPr="007E31C0" w:rsidRDefault="004F3959" w:rsidP="004F3959">
            <w:pPr>
              <w:pStyle w:val="TableHeading"/>
            </w:pPr>
            <w:r w:rsidRPr="007E31C0">
              <w:t>字段</w:t>
            </w:r>
          </w:p>
        </w:tc>
        <w:tc>
          <w:tcPr>
            <w:tcW w:w="1908"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F3959" w:rsidRPr="007E31C0" w:rsidRDefault="004F3959" w:rsidP="004F3959">
            <w:pPr>
              <w:pStyle w:val="TableHeading"/>
            </w:pPr>
            <w:r w:rsidRPr="007E31C0">
              <w:t>数据类型</w:t>
            </w:r>
          </w:p>
        </w:tc>
        <w:tc>
          <w:tcPr>
            <w:tcW w:w="1666"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F3959" w:rsidRPr="007E31C0" w:rsidRDefault="004F3959" w:rsidP="004F3959">
            <w:pPr>
              <w:pStyle w:val="TableHeading"/>
            </w:pPr>
            <w:r w:rsidRPr="007E31C0">
              <w:t>是否允许为空</w:t>
            </w:r>
          </w:p>
        </w:tc>
        <w:tc>
          <w:tcPr>
            <w:tcW w:w="191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F3959" w:rsidRPr="007E31C0" w:rsidRDefault="004F3959" w:rsidP="004F3959">
            <w:pPr>
              <w:pStyle w:val="TableHeading"/>
            </w:pPr>
            <w:r w:rsidRPr="007E31C0">
              <w:t>描述信息</w:t>
            </w:r>
          </w:p>
        </w:tc>
        <w:tc>
          <w:tcPr>
            <w:tcW w:w="2555"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F3959" w:rsidRPr="007E31C0" w:rsidRDefault="004F3959" w:rsidP="004F3959">
            <w:pPr>
              <w:pStyle w:val="TableHeading"/>
            </w:pPr>
            <w:r w:rsidRPr="007E31C0">
              <w:rPr>
                <w:rFonts w:hint="eastAsia"/>
              </w:rPr>
              <w:t>备注</w:t>
            </w:r>
          </w:p>
        </w:tc>
      </w:tr>
      <w:tr w:rsidR="004F3959" w:rsidRPr="0019211A" w:rsidTr="004F3959">
        <w:trPr>
          <w:cantSplit/>
          <w:jc w:val="center"/>
        </w:trPr>
        <w:tc>
          <w:tcPr>
            <w:tcW w:w="1721" w:type="dxa"/>
            <w:tcBorders>
              <w:top w:val="single" w:sz="6" w:space="0" w:color="auto"/>
            </w:tcBorders>
            <w:shd w:val="clear" w:color="auto" w:fill="auto"/>
          </w:tcPr>
          <w:p w:rsidR="004F3959" w:rsidRPr="00CC0CA3" w:rsidRDefault="004F3959" w:rsidP="004F3959">
            <w:pPr>
              <w:pStyle w:val="TableText"/>
              <w:rPr>
                <w:rFonts w:ascii="宋体" w:cs="宋体"/>
                <w:sz w:val="18"/>
                <w:szCs w:val="18"/>
              </w:rPr>
            </w:pPr>
            <w:r w:rsidRPr="00CC0CA3">
              <w:rPr>
                <w:rFonts w:ascii="宋体" w:cs="宋体"/>
                <w:sz w:val="18"/>
                <w:szCs w:val="18"/>
              </w:rPr>
              <w:t>PRODUCTKEY</w:t>
            </w:r>
          </w:p>
        </w:tc>
        <w:tc>
          <w:tcPr>
            <w:tcW w:w="1908" w:type="dxa"/>
            <w:tcBorders>
              <w:top w:val="single" w:sz="6" w:space="0" w:color="auto"/>
            </w:tcBorders>
            <w:shd w:val="clear" w:color="auto" w:fill="auto"/>
          </w:tcPr>
          <w:p w:rsidR="004F3959" w:rsidRPr="00CC0CA3" w:rsidRDefault="004F3959" w:rsidP="004F3959">
            <w:pPr>
              <w:pStyle w:val="TableText"/>
            </w:pPr>
            <w:r w:rsidRPr="00CC0CA3">
              <w:t>NUMBER(10)</w:t>
            </w:r>
          </w:p>
        </w:tc>
        <w:tc>
          <w:tcPr>
            <w:tcW w:w="1666" w:type="dxa"/>
            <w:tcBorders>
              <w:top w:val="single" w:sz="6" w:space="0" w:color="auto"/>
            </w:tcBorders>
            <w:shd w:val="clear" w:color="auto" w:fill="auto"/>
          </w:tcPr>
          <w:p w:rsidR="004F3959" w:rsidRPr="007E31C0" w:rsidRDefault="004F3959" w:rsidP="004F3959">
            <w:pPr>
              <w:pStyle w:val="TableText"/>
            </w:pPr>
            <w:r w:rsidRPr="007E31C0">
              <w:t>NOT NULL</w:t>
            </w:r>
          </w:p>
        </w:tc>
        <w:tc>
          <w:tcPr>
            <w:tcW w:w="1913" w:type="dxa"/>
            <w:tcBorders>
              <w:top w:val="single" w:sz="6" w:space="0" w:color="auto"/>
            </w:tcBorders>
            <w:shd w:val="clear" w:color="auto" w:fill="auto"/>
          </w:tcPr>
          <w:p w:rsidR="004F3959" w:rsidRPr="007E31C0" w:rsidRDefault="005C1FD9" w:rsidP="004F3959">
            <w:pPr>
              <w:pStyle w:val="TableText"/>
            </w:pPr>
            <w:ins w:id="313" w:author="wtest222" w:date="2014-10-27T15:03:00Z">
              <w:r>
                <w:rPr>
                  <w:rFonts w:hint="eastAsia"/>
                </w:rPr>
                <w:t>Charging</w:t>
              </w:r>
            </w:ins>
            <w:r w:rsidR="004F3959">
              <w:rPr>
                <w:rFonts w:hint="eastAsia"/>
              </w:rPr>
              <w:t>产品内部编号</w:t>
            </w:r>
          </w:p>
        </w:tc>
        <w:tc>
          <w:tcPr>
            <w:tcW w:w="2555" w:type="dxa"/>
            <w:tcBorders>
              <w:top w:val="single" w:sz="6" w:space="0" w:color="auto"/>
            </w:tcBorders>
            <w:shd w:val="clear" w:color="auto" w:fill="auto"/>
          </w:tcPr>
          <w:p w:rsidR="004F3959" w:rsidRPr="00CC0CA3" w:rsidRDefault="004F3959" w:rsidP="004F3959">
            <w:pPr>
              <w:pStyle w:val="TableText"/>
              <w:rPr>
                <w:color w:val="333399"/>
              </w:rPr>
            </w:pPr>
          </w:p>
        </w:tc>
      </w:tr>
      <w:tr w:rsidR="004F3959" w:rsidRPr="0019211A" w:rsidTr="004F3959">
        <w:trPr>
          <w:cantSplit/>
          <w:jc w:val="center"/>
        </w:trPr>
        <w:tc>
          <w:tcPr>
            <w:tcW w:w="1721" w:type="dxa"/>
            <w:shd w:val="clear" w:color="auto" w:fill="auto"/>
          </w:tcPr>
          <w:p w:rsidR="004F3959" w:rsidRPr="00CC0CA3" w:rsidRDefault="004F3959" w:rsidP="004F3959">
            <w:pPr>
              <w:pStyle w:val="TableText"/>
            </w:pPr>
            <w:r w:rsidRPr="00CC0CA3">
              <w:t>PRICEPLANID</w:t>
            </w:r>
          </w:p>
        </w:tc>
        <w:tc>
          <w:tcPr>
            <w:tcW w:w="1908" w:type="dxa"/>
            <w:shd w:val="clear" w:color="auto" w:fill="auto"/>
          </w:tcPr>
          <w:p w:rsidR="004F3959" w:rsidRPr="00CC0CA3" w:rsidRDefault="004F3959" w:rsidP="004F3959">
            <w:pPr>
              <w:pStyle w:val="TableText"/>
            </w:pPr>
            <w:r w:rsidRPr="00CC0CA3">
              <w:t>NUMBER(10)</w:t>
            </w:r>
          </w:p>
        </w:tc>
        <w:tc>
          <w:tcPr>
            <w:tcW w:w="1666" w:type="dxa"/>
            <w:shd w:val="clear" w:color="auto" w:fill="auto"/>
          </w:tcPr>
          <w:p w:rsidR="004F3959" w:rsidRPr="007E31C0" w:rsidRDefault="004F3959" w:rsidP="004F3959">
            <w:pPr>
              <w:pStyle w:val="TableText"/>
            </w:pPr>
            <w:r w:rsidRPr="007E31C0">
              <w:t>NOT NUL</w:t>
            </w:r>
          </w:p>
        </w:tc>
        <w:tc>
          <w:tcPr>
            <w:tcW w:w="1913" w:type="dxa"/>
            <w:shd w:val="clear" w:color="auto" w:fill="auto"/>
          </w:tcPr>
          <w:p w:rsidR="004F3959" w:rsidRPr="007E31C0" w:rsidRDefault="004F3959" w:rsidP="004F3959">
            <w:pPr>
              <w:pStyle w:val="TableText"/>
            </w:pPr>
            <w:r>
              <w:rPr>
                <w:rFonts w:hint="eastAsia"/>
              </w:rPr>
              <w:t>定价计划编号</w:t>
            </w:r>
          </w:p>
        </w:tc>
        <w:tc>
          <w:tcPr>
            <w:tcW w:w="2555" w:type="dxa"/>
            <w:shd w:val="clear" w:color="auto" w:fill="auto"/>
          </w:tcPr>
          <w:p w:rsidR="004F3959" w:rsidRPr="007E31C0" w:rsidRDefault="004F3959" w:rsidP="004F3959">
            <w:pPr>
              <w:pStyle w:val="TableText"/>
            </w:pPr>
          </w:p>
        </w:tc>
      </w:tr>
    </w:tbl>
    <w:p w:rsidR="004F3959" w:rsidRPr="00497A32" w:rsidRDefault="004F3959" w:rsidP="004F3959">
      <w:pPr>
        <w:pStyle w:val="31"/>
      </w:pPr>
      <w:bookmarkStart w:id="314" w:name="_Toc397680942"/>
      <w:bookmarkStart w:id="315" w:name="_Toc397712905"/>
      <w:bookmarkStart w:id="316" w:name="_Toc435003364"/>
      <w:r w:rsidRPr="00497A32">
        <w:rPr>
          <w:rFonts w:hint="eastAsia"/>
        </w:rPr>
        <w:t>策略表</w:t>
      </w:r>
      <w:r w:rsidR="00C35A24" w:rsidRPr="006B1B74">
        <w:t>CBE_POLICY</w:t>
      </w:r>
      <w:bookmarkEnd w:id="314"/>
      <w:bookmarkEnd w:id="315"/>
      <w:bookmarkEnd w:id="316"/>
    </w:p>
    <w:tbl>
      <w:tblPr>
        <w:tblW w:w="97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457"/>
        <w:gridCol w:w="1847"/>
        <w:gridCol w:w="1530"/>
        <w:gridCol w:w="1691"/>
        <w:gridCol w:w="2238"/>
      </w:tblGrid>
      <w:tr w:rsidR="004F3959" w:rsidRPr="0019211A" w:rsidTr="004F3959">
        <w:trPr>
          <w:cantSplit/>
          <w:jc w:val="center"/>
        </w:trPr>
        <w:tc>
          <w:tcPr>
            <w:tcW w:w="1721"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F3959" w:rsidRPr="007E31C0" w:rsidRDefault="004F3959" w:rsidP="004F3959">
            <w:pPr>
              <w:pStyle w:val="TableHeading"/>
            </w:pPr>
            <w:r w:rsidRPr="007E31C0">
              <w:t>字段</w:t>
            </w:r>
          </w:p>
        </w:tc>
        <w:tc>
          <w:tcPr>
            <w:tcW w:w="1908"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F3959" w:rsidRPr="007E31C0" w:rsidRDefault="004F3959" w:rsidP="004F3959">
            <w:pPr>
              <w:pStyle w:val="TableHeading"/>
            </w:pPr>
            <w:r w:rsidRPr="007E31C0">
              <w:t>数据类型</w:t>
            </w:r>
          </w:p>
        </w:tc>
        <w:tc>
          <w:tcPr>
            <w:tcW w:w="1666"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F3959" w:rsidRPr="007E31C0" w:rsidRDefault="004F3959" w:rsidP="004F3959">
            <w:pPr>
              <w:pStyle w:val="TableHeading"/>
            </w:pPr>
            <w:r w:rsidRPr="007E31C0">
              <w:t>是否允许为空</w:t>
            </w:r>
          </w:p>
        </w:tc>
        <w:tc>
          <w:tcPr>
            <w:tcW w:w="191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F3959" w:rsidRPr="007E31C0" w:rsidRDefault="004F3959" w:rsidP="004F3959">
            <w:pPr>
              <w:pStyle w:val="TableHeading"/>
            </w:pPr>
            <w:r w:rsidRPr="007E31C0">
              <w:t>描述信息</w:t>
            </w:r>
          </w:p>
        </w:tc>
        <w:tc>
          <w:tcPr>
            <w:tcW w:w="2555"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F3959" w:rsidRPr="007E31C0" w:rsidRDefault="004F3959" w:rsidP="004F3959">
            <w:pPr>
              <w:pStyle w:val="TableHeading"/>
            </w:pPr>
            <w:r w:rsidRPr="007E31C0">
              <w:rPr>
                <w:rFonts w:hint="eastAsia"/>
              </w:rPr>
              <w:t>备注</w:t>
            </w:r>
          </w:p>
        </w:tc>
      </w:tr>
      <w:tr w:rsidR="004F3959" w:rsidRPr="0019211A" w:rsidTr="004F3959">
        <w:trPr>
          <w:cantSplit/>
          <w:jc w:val="center"/>
        </w:trPr>
        <w:tc>
          <w:tcPr>
            <w:tcW w:w="1721" w:type="dxa"/>
            <w:tcBorders>
              <w:top w:val="single" w:sz="6" w:space="0" w:color="auto"/>
            </w:tcBorders>
            <w:shd w:val="clear" w:color="auto" w:fill="auto"/>
          </w:tcPr>
          <w:p w:rsidR="004F3959" w:rsidRPr="00CC0CA3" w:rsidRDefault="004F3959" w:rsidP="004F3959">
            <w:pPr>
              <w:pStyle w:val="TableText"/>
              <w:rPr>
                <w:rFonts w:ascii="宋体" w:cs="宋体"/>
                <w:sz w:val="18"/>
                <w:szCs w:val="18"/>
              </w:rPr>
            </w:pPr>
            <w:r w:rsidRPr="00CC0CA3">
              <w:rPr>
                <w:rFonts w:ascii="宋体" w:cs="宋体"/>
                <w:sz w:val="18"/>
                <w:szCs w:val="18"/>
              </w:rPr>
              <w:t>POLICYID</w:t>
            </w:r>
          </w:p>
        </w:tc>
        <w:tc>
          <w:tcPr>
            <w:tcW w:w="1908" w:type="dxa"/>
            <w:tcBorders>
              <w:top w:val="single" w:sz="6" w:space="0" w:color="auto"/>
            </w:tcBorders>
            <w:shd w:val="clear" w:color="auto" w:fill="auto"/>
          </w:tcPr>
          <w:p w:rsidR="004F3959" w:rsidRPr="00CC0CA3" w:rsidRDefault="004F3959" w:rsidP="004F3959">
            <w:pPr>
              <w:pStyle w:val="TableText"/>
            </w:pPr>
            <w:r w:rsidRPr="00CC0CA3">
              <w:t>NUMBER(10)</w:t>
            </w:r>
          </w:p>
        </w:tc>
        <w:tc>
          <w:tcPr>
            <w:tcW w:w="1666" w:type="dxa"/>
            <w:tcBorders>
              <w:top w:val="single" w:sz="6" w:space="0" w:color="auto"/>
            </w:tcBorders>
            <w:shd w:val="clear" w:color="auto" w:fill="auto"/>
          </w:tcPr>
          <w:p w:rsidR="004F3959" w:rsidRPr="007E31C0" w:rsidRDefault="004F3959" w:rsidP="004F3959">
            <w:pPr>
              <w:pStyle w:val="TableText"/>
            </w:pPr>
            <w:r w:rsidRPr="007E31C0">
              <w:t>NOT NULL</w:t>
            </w:r>
          </w:p>
        </w:tc>
        <w:tc>
          <w:tcPr>
            <w:tcW w:w="1913" w:type="dxa"/>
            <w:tcBorders>
              <w:top w:val="single" w:sz="6" w:space="0" w:color="auto"/>
            </w:tcBorders>
            <w:shd w:val="clear" w:color="auto" w:fill="auto"/>
          </w:tcPr>
          <w:p w:rsidR="004F3959" w:rsidRPr="007E31C0" w:rsidRDefault="004F3959" w:rsidP="004F3959">
            <w:pPr>
              <w:pStyle w:val="TableText"/>
            </w:pPr>
            <w:r>
              <w:rPr>
                <w:rFonts w:hint="eastAsia"/>
              </w:rPr>
              <w:t>策略编号</w:t>
            </w:r>
          </w:p>
        </w:tc>
        <w:tc>
          <w:tcPr>
            <w:tcW w:w="2555" w:type="dxa"/>
            <w:tcBorders>
              <w:top w:val="single" w:sz="6" w:space="0" w:color="auto"/>
            </w:tcBorders>
            <w:shd w:val="clear" w:color="auto" w:fill="auto"/>
          </w:tcPr>
          <w:p w:rsidR="004F3959" w:rsidRPr="00CC0CA3" w:rsidRDefault="004F3959" w:rsidP="004F3959">
            <w:pPr>
              <w:pStyle w:val="TableText"/>
              <w:rPr>
                <w:color w:val="333399"/>
              </w:rPr>
            </w:pPr>
          </w:p>
        </w:tc>
      </w:tr>
      <w:tr w:rsidR="004F3959" w:rsidRPr="00CC0CA3" w:rsidTr="004F3959">
        <w:trPr>
          <w:cantSplit/>
          <w:jc w:val="center"/>
        </w:trPr>
        <w:tc>
          <w:tcPr>
            <w:tcW w:w="1721" w:type="dxa"/>
            <w:shd w:val="clear" w:color="auto" w:fill="auto"/>
          </w:tcPr>
          <w:p w:rsidR="004F3959" w:rsidRPr="00CC0CA3" w:rsidRDefault="004F3959" w:rsidP="004F3959">
            <w:pPr>
              <w:pStyle w:val="TableText"/>
            </w:pPr>
            <w:r w:rsidRPr="00CC0CA3">
              <w:t>ATTACHPRICEPLANID</w:t>
            </w:r>
          </w:p>
        </w:tc>
        <w:tc>
          <w:tcPr>
            <w:tcW w:w="1908" w:type="dxa"/>
            <w:shd w:val="clear" w:color="auto" w:fill="auto"/>
          </w:tcPr>
          <w:p w:rsidR="004F3959" w:rsidRPr="00CC0CA3" w:rsidRDefault="004F3959" w:rsidP="004F3959">
            <w:pPr>
              <w:pStyle w:val="TableText"/>
            </w:pPr>
            <w:r w:rsidRPr="00CC0CA3">
              <w:t>NUMBER(10)</w:t>
            </w:r>
          </w:p>
        </w:tc>
        <w:tc>
          <w:tcPr>
            <w:tcW w:w="1666" w:type="dxa"/>
            <w:shd w:val="clear" w:color="auto" w:fill="auto"/>
          </w:tcPr>
          <w:p w:rsidR="004F3959" w:rsidRPr="007E31C0" w:rsidRDefault="004F3959" w:rsidP="004F3959">
            <w:pPr>
              <w:pStyle w:val="TableText"/>
            </w:pPr>
            <w:r w:rsidRPr="007E31C0">
              <w:t>NUL</w:t>
            </w:r>
          </w:p>
        </w:tc>
        <w:tc>
          <w:tcPr>
            <w:tcW w:w="1913" w:type="dxa"/>
            <w:shd w:val="clear" w:color="auto" w:fill="auto"/>
          </w:tcPr>
          <w:p w:rsidR="004F3959" w:rsidRPr="007E31C0" w:rsidRDefault="004F3959" w:rsidP="004F3959">
            <w:pPr>
              <w:pStyle w:val="TableText"/>
            </w:pPr>
            <w:r>
              <w:rPr>
                <w:rFonts w:hint="eastAsia"/>
              </w:rPr>
              <w:t>定价计划编号</w:t>
            </w:r>
          </w:p>
        </w:tc>
        <w:tc>
          <w:tcPr>
            <w:tcW w:w="2555" w:type="dxa"/>
            <w:shd w:val="clear" w:color="auto" w:fill="auto"/>
          </w:tcPr>
          <w:p w:rsidR="004F3959" w:rsidRPr="00CC0CA3" w:rsidRDefault="004F3959" w:rsidP="004F3959">
            <w:pPr>
              <w:pStyle w:val="TableText"/>
              <w:rPr>
                <w:lang w:val="de-DE"/>
              </w:rPr>
            </w:pPr>
          </w:p>
        </w:tc>
      </w:tr>
    </w:tbl>
    <w:p w:rsidR="004F3959" w:rsidRPr="00CC0CA3" w:rsidRDefault="004F3959" w:rsidP="004F3959">
      <w:pPr>
        <w:rPr>
          <w:rFonts w:ascii="Arial" w:hAnsi="Arial"/>
          <w:lang w:val="de-DE"/>
        </w:rPr>
      </w:pPr>
    </w:p>
    <w:p w:rsidR="004F3959" w:rsidRPr="00497A32" w:rsidRDefault="004F3959" w:rsidP="004F3959">
      <w:pPr>
        <w:pStyle w:val="31"/>
      </w:pPr>
      <w:bookmarkStart w:id="317" w:name="_Toc397680943"/>
      <w:bookmarkStart w:id="318" w:name="_Toc397712906"/>
      <w:bookmarkStart w:id="319" w:name="_Toc435003365"/>
      <w:r w:rsidRPr="00497A32">
        <w:rPr>
          <w:rFonts w:hint="eastAsia"/>
        </w:rPr>
        <w:t>策略扩展表</w:t>
      </w:r>
      <w:r w:rsidR="00C35A24" w:rsidRPr="006B1B74">
        <w:t>POLICYATTR</w:t>
      </w:r>
      <w:bookmarkEnd w:id="317"/>
      <w:bookmarkEnd w:id="318"/>
      <w:bookmarkEnd w:id="319"/>
    </w:p>
    <w:p w:rsidR="004F3959" w:rsidRPr="004102C5" w:rsidRDefault="004F3959" w:rsidP="004F3959">
      <w:pPr>
        <w:rPr>
          <w:rFonts w:ascii="Arial" w:hAnsi="Arial"/>
        </w:rPr>
      </w:pPr>
    </w:p>
    <w:tbl>
      <w:tblPr>
        <w:tblW w:w="97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096"/>
        <w:gridCol w:w="1899"/>
        <w:gridCol w:w="1594"/>
        <w:gridCol w:w="1792"/>
        <w:gridCol w:w="2382"/>
      </w:tblGrid>
      <w:tr w:rsidR="004F3959" w:rsidRPr="0019211A" w:rsidTr="004F3959">
        <w:trPr>
          <w:cantSplit/>
          <w:jc w:val="center"/>
        </w:trPr>
        <w:tc>
          <w:tcPr>
            <w:tcW w:w="2096"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F3959" w:rsidRPr="007E31C0" w:rsidRDefault="004F3959" w:rsidP="004F3959">
            <w:pPr>
              <w:pStyle w:val="TableHeading"/>
            </w:pPr>
            <w:r w:rsidRPr="007E31C0">
              <w:t>字段</w:t>
            </w:r>
          </w:p>
        </w:tc>
        <w:tc>
          <w:tcPr>
            <w:tcW w:w="189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F3959" w:rsidRPr="007E31C0" w:rsidRDefault="004F3959" w:rsidP="004F3959">
            <w:pPr>
              <w:pStyle w:val="TableHeading"/>
            </w:pPr>
            <w:r w:rsidRPr="007E31C0">
              <w:t>数据类型</w:t>
            </w:r>
          </w:p>
        </w:tc>
        <w:tc>
          <w:tcPr>
            <w:tcW w:w="1594"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F3959" w:rsidRPr="007E31C0" w:rsidRDefault="004F3959" w:rsidP="004F3959">
            <w:pPr>
              <w:pStyle w:val="TableHeading"/>
            </w:pPr>
            <w:r w:rsidRPr="007E31C0">
              <w:t>是否允许为空</w:t>
            </w:r>
          </w:p>
        </w:tc>
        <w:tc>
          <w:tcPr>
            <w:tcW w:w="1792"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F3959" w:rsidRPr="007E31C0" w:rsidRDefault="004F3959" w:rsidP="004F3959">
            <w:pPr>
              <w:pStyle w:val="TableHeading"/>
            </w:pPr>
            <w:r w:rsidRPr="007E31C0">
              <w:t>描述信息</w:t>
            </w:r>
          </w:p>
        </w:tc>
        <w:tc>
          <w:tcPr>
            <w:tcW w:w="2382"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F3959" w:rsidRPr="007E31C0" w:rsidRDefault="004F3959" w:rsidP="004F3959">
            <w:pPr>
              <w:pStyle w:val="TableHeading"/>
            </w:pPr>
            <w:r w:rsidRPr="007E31C0">
              <w:rPr>
                <w:rFonts w:hint="eastAsia"/>
              </w:rPr>
              <w:t>备注</w:t>
            </w:r>
          </w:p>
        </w:tc>
      </w:tr>
      <w:tr w:rsidR="004F3959" w:rsidRPr="0019211A" w:rsidTr="004F3959">
        <w:trPr>
          <w:cantSplit/>
          <w:jc w:val="center"/>
        </w:trPr>
        <w:tc>
          <w:tcPr>
            <w:tcW w:w="2096" w:type="dxa"/>
            <w:tcBorders>
              <w:top w:val="single" w:sz="6" w:space="0" w:color="auto"/>
            </w:tcBorders>
            <w:shd w:val="clear" w:color="auto" w:fill="auto"/>
          </w:tcPr>
          <w:p w:rsidR="004F3959" w:rsidRPr="004102C5" w:rsidRDefault="004F3959" w:rsidP="004F3959">
            <w:pPr>
              <w:pStyle w:val="TableText"/>
              <w:rPr>
                <w:rFonts w:ascii="宋体" w:cs="宋体"/>
                <w:sz w:val="18"/>
                <w:szCs w:val="18"/>
              </w:rPr>
            </w:pPr>
            <w:r w:rsidRPr="004102C5">
              <w:rPr>
                <w:rFonts w:ascii="宋体" w:cs="宋体"/>
                <w:sz w:val="18"/>
                <w:szCs w:val="18"/>
              </w:rPr>
              <w:t>POLICYID</w:t>
            </w:r>
          </w:p>
        </w:tc>
        <w:tc>
          <w:tcPr>
            <w:tcW w:w="1899" w:type="dxa"/>
            <w:tcBorders>
              <w:top w:val="single" w:sz="6" w:space="0" w:color="auto"/>
            </w:tcBorders>
            <w:shd w:val="clear" w:color="auto" w:fill="auto"/>
          </w:tcPr>
          <w:p w:rsidR="004F3959" w:rsidRPr="00CC0CA3" w:rsidRDefault="004F3959" w:rsidP="004F3959">
            <w:pPr>
              <w:pStyle w:val="TableText"/>
            </w:pPr>
            <w:r w:rsidRPr="00CC0CA3">
              <w:t>NUMBER(10)</w:t>
            </w:r>
          </w:p>
        </w:tc>
        <w:tc>
          <w:tcPr>
            <w:tcW w:w="1594" w:type="dxa"/>
            <w:tcBorders>
              <w:top w:val="single" w:sz="6" w:space="0" w:color="auto"/>
            </w:tcBorders>
            <w:shd w:val="clear" w:color="auto" w:fill="auto"/>
          </w:tcPr>
          <w:p w:rsidR="004F3959" w:rsidRPr="007E31C0" w:rsidRDefault="004F3959" w:rsidP="004F3959">
            <w:pPr>
              <w:pStyle w:val="TableText"/>
            </w:pPr>
            <w:r w:rsidRPr="007E31C0">
              <w:t>NOT NULL</w:t>
            </w:r>
          </w:p>
        </w:tc>
        <w:tc>
          <w:tcPr>
            <w:tcW w:w="1792" w:type="dxa"/>
            <w:tcBorders>
              <w:top w:val="single" w:sz="6" w:space="0" w:color="auto"/>
            </w:tcBorders>
            <w:shd w:val="clear" w:color="auto" w:fill="auto"/>
          </w:tcPr>
          <w:p w:rsidR="004F3959" w:rsidRPr="007E31C0" w:rsidRDefault="004F3959" w:rsidP="004F3959">
            <w:pPr>
              <w:pStyle w:val="TableText"/>
            </w:pPr>
            <w:r>
              <w:rPr>
                <w:rFonts w:hint="eastAsia"/>
              </w:rPr>
              <w:t>策略编号</w:t>
            </w:r>
          </w:p>
        </w:tc>
        <w:tc>
          <w:tcPr>
            <w:tcW w:w="2382" w:type="dxa"/>
            <w:tcBorders>
              <w:top w:val="single" w:sz="6" w:space="0" w:color="auto"/>
            </w:tcBorders>
            <w:shd w:val="clear" w:color="auto" w:fill="auto"/>
          </w:tcPr>
          <w:p w:rsidR="004F3959" w:rsidRPr="00CC0CA3" w:rsidRDefault="004F3959" w:rsidP="004F3959">
            <w:pPr>
              <w:pStyle w:val="TableText"/>
              <w:rPr>
                <w:color w:val="333399"/>
              </w:rPr>
            </w:pPr>
          </w:p>
        </w:tc>
      </w:tr>
      <w:tr w:rsidR="004F3959" w:rsidRPr="0019211A" w:rsidTr="004F3959">
        <w:trPr>
          <w:cantSplit/>
          <w:jc w:val="center"/>
        </w:trPr>
        <w:tc>
          <w:tcPr>
            <w:tcW w:w="2096" w:type="dxa"/>
            <w:tcBorders>
              <w:top w:val="single" w:sz="6" w:space="0" w:color="auto"/>
            </w:tcBorders>
            <w:shd w:val="clear" w:color="auto" w:fill="auto"/>
          </w:tcPr>
          <w:p w:rsidR="004F3959" w:rsidRPr="002F6A5E" w:rsidRDefault="004F3959" w:rsidP="004F3959">
            <w:pPr>
              <w:pStyle w:val="TableText"/>
              <w:rPr>
                <w:rFonts w:ascii="宋体" w:cs="宋体"/>
                <w:sz w:val="18"/>
                <w:szCs w:val="18"/>
              </w:rPr>
            </w:pPr>
            <w:r w:rsidRPr="002F6A5E">
              <w:rPr>
                <w:rFonts w:ascii="宋体" w:cs="宋体"/>
                <w:sz w:val="18"/>
                <w:szCs w:val="18"/>
              </w:rPr>
              <w:lastRenderedPageBreak/>
              <w:t>ATTRIBUTEID</w:t>
            </w:r>
          </w:p>
        </w:tc>
        <w:tc>
          <w:tcPr>
            <w:tcW w:w="1899" w:type="dxa"/>
            <w:tcBorders>
              <w:top w:val="single" w:sz="6" w:space="0" w:color="auto"/>
            </w:tcBorders>
            <w:shd w:val="clear" w:color="auto" w:fill="auto"/>
          </w:tcPr>
          <w:p w:rsidR="004F3959" w:rsidRPr="002F6A5E" w:rsidRDefault="004F3959" w:rsidP="004F3959">
            <w:pPr>
              <w:pStyle w:val="TableText"/>
            </w:pPr>
            <w:r w:rsidRPr="002F6A5E">
              <w:t>NUMBER(10)</w:t>
            </w:r>
          </w:p>
        </w:tc>
        <w:tc>
          <w:tcPr>
            <w:tcW w:w="1594" w:type="dxa"/>
            <w:tcBorders>
              <w:top w:val="single" w:sz="6" w:space="0" w:color="auto"/>
            </w:tcBorders>
            <w:shd w:val="clear" w:color="auto" w:fill="auto"/>
          </w:tcPr>
          <w:p w:rsidR="004F3959" w:rsidRPr="007E31C0" w:rsidRDefault="004F3959" w:rsidP="004F3959">
            <w:pPr>
              <w:pStyle w:val="TableText"/>
            </w:pPr>
            <w:r w:rsidRPr="007E31C0">
              <w:t>NOT NULL</w:t>
            </w:r>
          </w:p>
        </w:tc>
        <w:tc>
          <w:tcPr>
            <w:tcW w:w="1792" w:type="dxa"/>
            <w:tcBorders>
              <w:top w:val="single" w:sz="6" w:space="0" w:color="auto"/>
            </w:tcBorders>
            <w:shd w:val="clear" w:color="auto" w:fill="auto"/>
          </w:tcPr>
          <w:p w:rsidR="004F3959" w:rsidRDefault="004F3959" w:rsidP="004F3959">
            <w:pPr>
              <w:pStyle w:val="TableText"/>
            </w:pPr>
          </w:p>
        </w:tc>
        <w:tc>
          <w:tcPr>
            <w:tcW w:w="2382" w:type="dxa"/>
            <w:tcBorders>
              <w:top w:val="single" w:sz="6" w:space="0" w:color="auto"/>
            </w:tcBorders>
            <w:shd w:val="clear" w:color="auto" w:fill="auto"/>
          </w:tcPr>
          <w:p w:rsidR="004F3959" w:rsidRPr="00497A32" w:rsidRDefault="004F3959" w:rsidP="004F3959">
            <w:pPr>
              <w:pStyle w:val="TableText"/>
            </w:pPr>
            <w:r w:rsidRPr="00497A32">
              <w:rPr>
                <w:rFonts w:hint="eastAsia"/>
              </w:rPr>
              <w:t>1</w:t>
            </w:r>
            <w:r w:rsidRPr="00497A32">
              <w:rPr>
                <w:rFonts w:hint="eastAsia"/>
              </w:rPr>
              <w:t>、值为</w:t>
            </w:r>
            <w:r w:rsidRPr="00497A32">
              <w:rPr>
                <w:rFonts w:hint="eastAsia"/>
              </w:rPr>
              <w:t>99500</w:t>
            </w:r>
            <w:r w:rsidRPr="00497A32">
              <w:rPr>
                <w:rFonts w:hint="eastAsia"/>
              </w:rPr>
              <w:t>的记录为按次订购产品价格关联字段与</w:t>
            </w:r>
            <w:r w:rsidRPr="00497A32">
              <w:rPr>
                <w:caps/>
              </w:rPr>
              <w:t>tariffid</w:t>
            </w:r>
            <w:r w:rsidRPr="00497A32">
              <w:rPr>
                <w:rFonts w:hint="eastAsia"/>
                <w:caps/>
              </w:rPr>
              <w:t>表关联取</w:t>
            </w:r>
            <w:r w:rsidRPr="00497A32">
              <w:t>RATIO</w:t>
            </w:r>
          </w:p>
          <w:p w:rsidR="004F3959" w:rsidRPr="00497A32" w:rsidRDefault="004F3959" w:rsidP="004F3959">
            <w:pPr>
              <w:pStyle w:val="TableText"/>
            </w:pPr>
            <w:r w:rsidRPr="00497A32">
              <w:rPr>
                <w:rFonts w:hint="eastAsia"/>
              </w:rPr>
              <w:t>2</w:t>
            </w:r>
            <w:r w:rsidRPr="00497A32">
              <w:rPr>
                <w:rFonts w:hint="eastAsia"/>
              </w:rPr>
              <w:t>、值为</w:t>
            </w:r>
            <w:r w:rsidRPr="00497A32">
              <w:rPr>
                <w:rFonts w:hint="eastAsia"/>
              </w:rPr>
              <w:t>99549</w:t>
            </w:r>
            <w:r w:rsidRPr="00497A32">
              <w:rPr>
                <w:rFonts w:hint="eastAsia"/>
              </w:rPr>
              <w:t>的</w:t>
            </w:r>
            <w:r w:rsidRPr="00497A32">
              <w:t>ATTRIBUTEVALUE</w:t>
            </w:r>
            <w:r w:rsidRPr="00497A32">
              <w:rPr>
                <w:rFonts w:hint="eastAsia"/>
              </w:rPr>
              <w:t>为包月订购产品价格</w:t>
            </w:r>
          </w:p>
        </w:tc>
      </w:tr>
      <w:tr w:rsidR="004F3959" w:rsidRPr="00CC0CA3" w:rsidTr="004F3959">
        <w:trPr>
          <w:cantSplit/>
          <w:jc w:val="center"/>
        </w:trPr>
        <w:tc>
          <w:tcPr>
            <w:tcW w:w="2096" w:type="dxa"/>
            <w:shd w:val="clear" w:color="auto" w:fill="auto"/>
          </w:tcPr>
          <w:p w:rsidR="004F3959" w:rsidRPr="004102C5" w:rsidRDefault="004F3959" w:rsidP="004F3959">
            <w:pPr>
              <w:pStyle w:val="TableText"/>
            </w:pPr>
            <w:r w:rsidRPr="004102C5">
              <w:t>ATTRIBUTEVALUE</w:t>
            </w:r>
          </w:p>
        </w:tc>
        <w:tc>
          <w:tcPr>
            <w:tcW w:w="1899" w:type="dxa"/>
            <w:shd w:val="clear" w:color="auto" w:fill="auto"/>
          </w:tcPr>
          <w:p w:rsidR="004F3959" w:rsidRPr="004102C5" w:rsidRDefault="004F3959" w:rsidP="004F3959">
            <w:pPr>
              <w:pStyle w:val="TableText"/>
            </w:pPr>
            <w:r w:rsidRPr="004102C5">
              <w:t>VARCHAR2(800)</w:t>
            </w:r>
          </w:p>
        </w:tc>
        <w:tc>
          <w:tcPr>
            <w:tcW w:w="1594" w:type="dxa"/>
            <w:shd w:val="clear" w:color="auto" w:fill="auto"/>
          </w:tcPr>
          <w:p w:rsidR="004F3959" w:rsidRPr="007E31C0" w:rsidRDefault="004F3959" w:rsidP="004F3959">
            <w:pPr>
              <w:pStyle w:val="TableText"/>
            </w:pPr>
            <w:r w:rsidRPr="007E31C0">
              <w:t>NUL</w:t>
            </w:r>
            <w:r>
              <w:rPr>
                <w:rFonts w:hint="eastAsia"/>
              </w:rPr>
              <w:t>L</w:t>
            </w:r>
          </w:p>
        </w:tc>
        <w:tc>
          <w:tcPr>
            <w:tcW w:w="1792" w:type="dxa"/>
            <w:shd w:val="clear" w:color="auto" w:fill="auto"/>
          </w:tcPr>
          <w:p w:rsidR="004F3959" w:rsidRPr="007E31C0" w:rsidRDefault="004F3959" w:rsidP="004F3959">
            <w:pPr>
              <w:pStyle w:val="TableText"/>
            </w:pPr>
          </w:p>
        </w:tc>
        <w:tc>
          <w:tcPr>
            <w:tcW w:w="2382" w:type="dxa"/>
            <w:shd w:val="clear" w:color="auto" w:fill="auto"/>
          </w:tcPr>
          <w:p w:rsidR="004F3959" w:rsidRPr="00CC0CA3" w:rsidRDefault="004F3959" w:rsidP="004F3959">
            <w:pPr>
              <w:pStyle w:val="TableText"/>
              <w:rPr>
                <w:lang w:val="de-DE"/>
              </w:rPr>
            </w:pPr>
          </w:p>
        </w:tc>
      </w:tr>
    </w:tbl>
    <w:p w:rsidR="004F3959" w:rsidRPr="00497A32" w:rsidRDefault="004F3959" w:rsidP="004F3959">
      <w:pPr>
        <w:pStyle w:val="31"/>
      </w:pPr>
      <w:bookmarkStart w:id="320" w:name="_Toc397680944"/>
      <w:bookmarkStart w:id="321" w:name="_Toc397712907"/>
      <w:bookmarkStart w:id="322" w:name="_Toc435003366"/>
      <w:r w:rsidRPr="00497A32">
        <w:rPr>
          <w:rFonts w:hint="eastAsia"/>
        </w:rPr>
        <w:t>价格表</w:t>
      </w:r>
      <w:r w:rsidR="00C35A24" w:rsidRPr="006B1B74">
        <w:t>TARIFFID</w:t>
      </w:r>
      <w:bookmarkEnd w:id="320"/>
      <w:bookmarkEnd w:id="321"/>
      <w:bookmarkEnd w:id="322"/>
    </w:p>
    <w:tbl>
      <w:tblPr>
        <w:tblW w:w="97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096"/>
        <w:gridCol w:w="1899"/>
        <w:gridCol w:w="1594"/>
        <w:gridCol w:w="1792"/>
        <w:gridCol w:w="2382"/>
      </w:tblGrid>
      <w:tr w:rsidR="004F3959" w:rsidRPr="0019211A" w:rsidTr="004F3959">
        <w:trPr>
          <w:cantSplit/>
          <w:jc w:val="center"/>
        </w:trPr>
        <w:tc>
          <w:tcPr>
            <w:tcW w:w="2096"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F3959" w:rsidRPr="007E31C0" w:rsidRDefault="004F3959" w:rsidP="004F3959">
            <w:pPr>
              <w:pStyle w:val="TableHeading"/>
            </w:pPr>
            <w:r w:rsidRPr="007E31C0">
              <w:t>字段</w:t>
            </w:r>
          </w:p>
        </w:tc>
        <w:tc>
          <w:tcPr>
            <w:tcW w:w="189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F3959" w:rsidRPr="007E31C0" w:rsidRDefault="004F3959" w:rsidP="004F3959">
            <w:pPr>
              <w:pStyle w:val="TableHeading"/>
            </w:pPr>
            <w:r w:rsidRPr="007E31C0">
              <w:t>数据类型</w:t>
            </w:r>
          </w:p>
        </w:tc>
        <w:tc>
          <w:tcPr>
            <w:tcW w:w="1594"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F3959" w:rsidRPr="007E31C0" w:rsidRDefault="004F3959" w:rsidP="004F3959">
            <w:pPr>
              <w:pStyle w:val="TableHeading"/>
            </w:pPr>
            <w:r w:rsidRPr="007E31C0">
              <w:t>是否允许为空</w:t>
            </w:r>
          </w:p>
        </w:tc>
        <w:tc>
          <w:tcPr>
            <w:tcW w:w="1792"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F3959" w:rsidRPr="007E31C0" w:rsidRDefault="004F3959" w:rsidP="004F3959">
            <w:pPr>
              <w:pStyle w:val="TableHeading"/>
            </w:pPr>
            <w:r w:rsidRPr="007E31C0">
              <w:t>描述信息</w:t>
            </w:r>
          </w:p>
        </w:tc>
        <w:tc>
          <w:tcPr>
            <w:tcW w:w="2382"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4F3959" w:rsidRPr="007E31C0" w:rsidRDefault="004F3959" w:rsidP="004F3959">
            <w:pPr>
              <w:pStyle w:val="TableHeading"/>
            </w:pPr>
            <w:r w:rsidRPr="007E31C0">
              <w:rPr>
                <w:rFonts w:hint="eastAsia"/>
              </w:rPr>
              <w:t>备注</w:t>
            </w:r>
          </w:p>
        </w:tc>
      </w:tr>
      <w:tr w:rsidR="004F3959" w:rsidRPr="0019211A" w:rsidTr="004F3959">
        <w:trPr>
          <w:cantSplit/>
          <w:jc w:val="center"/>
        </w:trPr>
        <w:tc>
          <w:tcPr>
            <w:tcW w:w="2096" w:type="dxa"/>
            <w:tcBorders>
              <w:top w:val="single" w:sz="6" w:space="0" w:color="auto"/>
            </w:tcBorders>
            <w:shd w:val="clear" w:color="auto" w:fill="auto"/>
          </w:tcPr>
          <w:p w:rsidR="004F3959" w:rsidRPr="004102C5" w:rsidRDefault="004F3959" w:rsidP="004F3959">
            <w:pPr>
              <w:pStyle w:val="TableText"/>
              <w:rPr>
                <w:rFonts w:ascii="宋体" w:cs="宋体"/>
                <w:sz w:val="18"/>
                <w:szCs w:val="18"/>
              </w:rPr>
            </w:pPr>
            <w:r w:rsidRPr="004102C5">
              <w:rPr>
                <w:rFonts w:ascii="宋体" w:cs="宋体"/>
                <w:sz w:val="18"/>
                <w:szCs w:val="18"/>
              </w:rPr>
              <w:t>TARIFFID</w:t>
            </w:r>
          </w:p>
        </w:tc>
        <w:tc>
          <w:tcPr>
            <w:tcW w:w="1899" w:type="dxa"/>
            <w:tcBorders>
              <w:top w:val="single" w:sz="6" w:space="0" w:color="auto"/>
            </w:tcBorders>
            <w:shd w:val="clear" w:color="auto" w:fill="auto"/>
          </w:tcPr>
          <w:p w:rsidR="004F3959" w:rsidRPr="00CC0CA3" w:rsidRDefault="004F3959" w:rsidP="004F3959">
            <w:pPr>
              <w:pStyle w:val="TableText"/>
            </w:pPr>
            <w:r w:rsidRPr="00CC0CA3">
              <w:t>NUMBER(10)</w:t>
            </w:r>
          </w:p>
        </w:tc>
        <w:tc>
          <w:tcPr>
            <w:tcW w:w="1594" w:type="dxa"/>
            <w:tcBorders>
              <w:top w:val="single" w:sz="6" w:space="0" w:color="auto"/>
            </w:tcBorders>
            <w:shd w:val="clear" w:color="auto" w:fill="auto"/>
          </w:tcPr>
          <w:p w:rsidR="004F3959" w:rsidRPr="007E31C0" w:rsidRDefault="004F3959" w:rsidP="004F3959">
            <w:pPr>
              <w:pStyle w:val="TableText"/>
            </w:pPr>
            <w:r w:rsidRPr="007E31C0">
              <w:t>NOT NULL</w:t>
            </w:r>
          </w:p>
        </w:tc>
        <w:tc>
          <w:tcPr>
            <w:tcW w:w="1792" w:type="dxa"/>
            <w:tcBorders>
              <w:top w:val="single" w:sz="6" w:space="0" w:color="auto"/>
            </w:tcBorders>
            <w:shd w:val="clear" w:color="auto" w:fill="auto"/>
          </w:tcPr>
          <w:p w:rsidR="004F3959" w:rsidRPr="007E31C0" w:rsidRDefault="004F3959" w:rsidP="004F3959">
            <w:pPr>
              <w:pStyle w:val="TableText"/>
            </w:pPr>
            <w:r>
              <w:rPr>
                <w:rFonts w:hint="eastAsia"/>
              </w:rPr>
              <w:t>策略编号</w:t>
            </w:r>
          </w:p>
        </w:tc>
        <w:tc>
          <w:tcPr>
            <w:tcW w:w="2382" w:type="dxa"/>
            <w:tcBorders>
              <w:top w:val="single" w:sz="6" w:space="0" w:color="auto"/>
            </w:tcBorders>
            <w:shd w:val="clear" w:color="auto" w:fill="auto"/>
          </w:tcPr>
          <w:p w:rsidR="004F3959" w:rsidRPr="00CC0CA3" w:rsidRDefault="004F3959" w:rsidP="004F3959">
            <w:pPr>
              <w:pStyle w:val="TableText"/>
              <w:rPr>
                <w:color w:val="333399"/>
              </w:rPr>
            </w:pPr>
          </w:p>
        </w:tc>
      </w:tr>
      <w:tr w:rsidR="004F3959" w:rsidRPr="00CC0CA3" w:rsidTr="004F3959">
        <w:trPr>
          <w:cantSplit/>
          <w:jc w:val="center"/>
        </w:trPr>
        <w:tc>
          <w:tcPr>
            <w:tcW w:w="2096" w:type="dxa"/>
            <w:shd w:val="clear" w:color="auto" w:fill="auto"/>
          </w:tcPr>
          <w:p w:rsidR="004F3959" w:rsidRPr="004102C5" w:rsidRDefault="004F3959" w:rsidP="004F3959">
            <w:pPr>
              <w:pStyle w:val="TableText"/>
            </w:pPr>
            <w:r w:rsidRPr="004102C5">
              <w:t>RATIO</w:t>
            </w:r>
          </w:p>
        </w:tc>
        <w:tc>
          <w:tcPr>
            <w:tcW w:w="1899" w:type="dxa"/>
            <w:shd w:val="clear" w:color="auto" w:fill="auto"/>
          </w:tcPr>
          <w:p w:rsidR="004F3959" w:rsidRPr="004102C5" w:rsidRDefault="004F3959" w:rsidP="004F3959">
            <w:pPr>
              <w:pStyle w:val="TableText"/>
            </w:pPr>
            <w:r w:rsidRPr="004102C5">
              <w:t>NUMBER(10)</w:t>
            </w:r>
          </w:p>
        </w:tc>
        <w:tc>
          <w:tcPr>
            <w:tcW w:w="1594" w:type="dxa"/>
            <w:shd w:val="clear" w:color="auto" w:fill="auto"/>
          </w:tcPr>
          <w:p w:rsidR="004F3959" w:rsidRPr="007E31C0" w:rsidRDefault="004F3959" w:rsidP="004F3959">
            <w:pPr>
              <w:pStyle w:val="TableText"/>
            </w:pPr>
            <w:r w:rsidRPr="007E31C0">
              <w:t>NUL</w:t>
            </w:r>
            <w:r>
              <w:rPr>
                <w:rFonts w:hint="eastAsia"/>
              </w:rPr>
              <w:t>L</w:t>
            </w:r>
          </w:p>
        </w:tc>
        <w:tc>
          <w:tcPr>
            <w:tcW w:w="1792" w:type="dxa"/>
            <w:shd w:val="clear" w:color="auto" w:fill="auto"/>
          </w:tcPr>
          <w:p w:rsidR="004F3959" w:rsidRPr="007E31C0" w:rsidRDefault="004F3959" w:rsidP="004F3959">
            <w:pPr>
              <w:pStyle w:val="TableText"/>
            </w:pPr>
            <w:r>
              <w:rPr>
                <w:rFonts w:hint="eastAsia"/>
              </w:rPr>
              <w:t>价格</w:t>
            </w:r>
          </w:p>
        </w:tc>
        <w:tc>
          <w:tcPr>
            <w:tcW w:w="2382" w:type="dxa"/>
            <w:shd w:val="clear" w:color="auto" w:fill="auto"/>
          </w:tcPr>
          <w:p w:rsidR="004F3959" w:rsidRPr="00CC0CA3" w:rsidRDefault="004F3959" w:rsidP="004F3959">
            <w:pPr>
              <w:pStyle w:val="TableText"/>
              <w:rPr>
                <w:lang w:val="de-DE"/>
              </w:rPr>
            </w:pPr>
          </w:p>
        </w:tc>
      </w:tr>
    </w:tbl>
    <w:p w:rsidR="004F3959" w:rsidRDefault="004F3959" w:rsidP="004F3959"/>
    <w:p w:rsidR="00CA3EBB" w:rsidRPr="00CA3EBB" w:rsidRDefault="00CA3EBB" w:rsidP="004F169A"/>
    <w:p w:rsidR="007E5D38" w:rsidRDefault="007E5D38" w:rsidP="002D6B10">
      <w:pPr>
        <w:pStyle w:val="21"/>
      </w:pPr>
      <w:bookmarkStart w:id="323" w:name="_Toc397712878"/>
      <w:bookmarkStart w:id="324" w:name="_Toc435003367"/>
      <w:bookmarkStart w:id="325" w:name="_Toc366155759"/>
      <w:r>
        <w:rPr>
          <w:rFonts w:hint="eastAsia"/>
        </w:rPr>
        <w:t>SIS</w:t>
      </w:r>
      <w:r w:rsidR="000A19C9">
        <w:rPr>
          <w:rFonts w:hint="eastAsia"/>
        </w:rPr>
        <w:t>用户管理</w:t>
      </w:r>
      <w:r>
        <w:rPr>
          <w:rFonts w:hint="eastAsia"/>
        </w:rPr>
        <w:t>物理表</w:t>
      </w:r>
      <w:bookmarkEnd w:id="323"/>
      <w:ins w:id="326" w:author="wtest222" w:date="2014-09-09T09:32:00Z">
        <w:r w:rsidR="00B8733C">
          <w:rPr>
            <w:rFonts w:ascii="华文细黑" w:eastAsia="华文细黑" w:hAnsi="华文细黑" w:hint="eastAsia"/>
            <w:b/>
          </w:rPr>
          <w:t>（自</w:t>
        </w:r>
      </w:ins>
      <w:ins w:id="327" w:author="wurongjun 00246467" w:date="2015-04-22T16:40:00Z">
        <w:r w:rsidR="0009409B">
          <w:rPr>
            <w:rFonts w:ascii="华文细黑" w:eastAsia="华文细黑" w:hAnsi="华文细黑" w:hint="eastAsia"/>
            <w:b/>
          </w:rPr>
          <w:t>V</w:t>
        </w:r>
        <w:r w:rsidR="0009409B">
          <w:rPr>
            <w:rFonts w:ascii="华文细黑" w:eastAsia="华文细黑" w:hAnsi="华文细黑"/>
            <w:b/>
          </w:rPr>
          <w:t>2R6</w:t>
        </w:r>
      </w:ins>
      <w:ins w:id="328" w:author="wtest222" w:date="2014-09-09T09:32:00Z">
        <w:r w:rsidR="00B8733C">
          <w:rPr>
            <w:rFonts w:ascii="华文细黑" w:eastAsia="华文细黑" w:hAnsi="华文细黑" w:hint="eastAsia"/>
            <w:b/>
          </w:rPr>
          <w:t>C30版本不建议使用）</w:t>
        </w:r>
      </w:ins>
      <w:bookmarkEnd w:id="324"/>
    </w:p>
    <w:p w:rsidR="007E5D38" w:rsidRPr="00E5770C" w:rsidRDefault="00F0201D" w:rsidP="007F017D">
      <w:pPr>
        <w:pStyle w:val="31"/>
      </w:pPr>
      <w:bookmarkStart w:id="329" w:name="_Toc397680912"/>
      <w:bookmarkStart w:id="330" w:name="_Toc397712879"/>
      <w:bookmarkStart w:id="331" w:name="_Toc435003368"/>
      <w:r>
        <w:rPr>
          <w:rFonts w:hint="eastAsia"/>
        </w:rPr>
        <w:t>用</w:t>
      </w:r>
      <w:r w:rsidR="007E5D38" w:rsidRPr="00E5770C">
        <w:rPr>
          <w:rFonts w:hint="eastAsia"/>
        </w:rPr>
        <w:t>户基本信息表</w:t>
      </w:r>
      <w:r w:rsidR="007E5D38">
        <w:rPr>
          <w:rFonts w:hint="eastAsia"/>
        </w:rPr>
        <w:t>MDSP_BASETAB</w:t>
      </w:r>
      <w:bookmarkEnd w:id="329"/>
      <w:bookmarkEnd w:id="330"/>
      <w:bookmarkEnd w:id="33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62"/>
        <w:gridCol w:w="1473"/>
        <w:gridCol w:w="646"/>
        <w:gridCol w:w="832"/>
        <w:gridCol w:w="3809"/>
      </w:tblGrid>
      <w:tr w:rsidR="007E5D38" w:rsidTr="00ED658C">
        <w:tc>
          <w:tcPr>
            <w:tcW w:w="1034" w:type="pct"/>
          </w:tcPr>
          <w:p w:rsidR="007E5D38" w:rsidRDefault="007E5D38" w:rsidP="00ED658C">
            <w:pPr>
              <w:pStyle w:val="TableText"/>
            </w:pPr>
            <w:r>
              <w:rPr>
                <w:rFonts w:hint="eastAsia"/>
              </w:rPr>
              <w:t>字段名称</w:t>
            </w:r>
          </w:p>
        </w:tc>
        <w:tc>
          <w:tcPr>
            <w:tcW w:w="864" w:type="pct"/>
          </w:tcPr>
          <w:p w:rsidR="007E5D38" w:rsidRDefault="007E5D38" w:rsidP="00ED658C">
            <w:pPr>
              <w:pStyle w:val="TableText"/>
            </w:pPr>
            <w:r>
              <w:rPr>
                <w:rFonts w:hint="eastAsia"/>
              </w:rPr>
              <w:t>类型</w:t>
            </w:r>
          </w:p>
        </w:tc>
        <w:tc>
          <w:tcPr>
            <w:tcW w:w="379" w:type="pct"/>
          </w:tcPr>
          <w:p w:rsidR="007E5D38" w:rsidRDefault="007E5D38" w:rsidP="00ED658C">
            <w:pPr>
              <w:pStyle w:val="TableText"/>
            </w:pPr>
            <w:r w:rsidRPr="00BA3217">
              <w:t>是否为空</w:t>
            </w:r>
          </w:p>
        </w:tc>
        <w:tc>
          <w:tcPr>
            <w:tcW w:w="488" w:type="pct"/>
          </w:tcPr>
          <w:p w:rsidR="007E5D38" w:rsidRDefault="007E5D38" w:rsidP="00ED658C">
            <w:pPr>
              <w:pStyle w:val="TableText"/>
            </w:pPr>
            <w:r w:rsidRPr="00BA3217">
              <w:rPr>
                <w:rFonts w:hint="eastAsia"/>
              </w:rPr>
              <w:t>默认值</w:t>
            </w:r>
          </w:p>
        </w:tc>
        <w:tc>
          <w:tcPr>
            <w:tcW w:w="2235" w:type="pct"/>
          </w:tcPr>
          <w:p w:rsidR="007E5D38" w:rsidRDefault="007E5D38" w:rsidP="00ED658C">
            <w:pPr>
              <w:pStyle w:val="TableText"/>
            </w:pPr>
            <w:r>
              <w:rPr>
                <w:rFonts w:hint="eastAsia"/>
              </w:rPr>
              <w:t>描述</w:t>
            </w:r>
          </w:p>
        </w:tc>
      </w:tr>
      <w:tr w:rsidR="007E5D38" w:rsidRPr="00335AE5" w:rsidTr="00ED658C">
        <w:tc>
          <w:tcPr>
            <w:tcW w:w="1034" w:type="pct"/>
          </w:tcPr>
          <w:p w:rsidR="007E5D38" w:rsidRPr="003268DE" w:rsidRDefault="007E5D38" w:rsidP="00ED658C">
            <w:pPr>
              <w:pStyle w:val="TableText"/>
            </w:pPr>
            <w:r w:rsidRPr="003268DE">
              <w:t>#SubscriberKey</w:t>
            </w:r>
          </w:p>
        </w:tc>
        <w:tc>
          <w:tcPr>
            <w:tcW w:w="864" w:type="pct"/>
          </w:tcPr>
          <w:p w:rsidR="007E5D38" w:rsidRPr="003268DE" w:rsidRDefault="007E5D38" w:rsidP="00ED658C">
            <w:pPr>
              <w:pStyle w:val="TableText"/>
            </w:pPr>
            <w:r w:rsidRPr="003268DE">
              <w:t>NUMBER(10)</w:t>
            </w:r>
          </w:p>
        </w:tc>
        <w:tc>
          <w:tcPr>
            <w:tcW w:w="379" w:type="pct"/>
          </w:tcPr>
          <w:p w:rsidR="007E5D38" w:rsidRPr="003268DE" w:rsidRDefault="007E5D38" w:rsidP="00ED658C">
            <w:pPr>
              <w:pStyle w:val="TableText"/>
            </w:pPr>
            <w:r w:rsidRPr="003268DE">
              <w:t>N</w:t>
            </w:r>
          </w:p>
        </w:tc>
        <w:tc>
          <w:tcPr>
            <w:tcW w:w="488" w:type="pct"/>
          </w:tcPr>
          <w:p w:rsidR="007E5D38" w:rsidRPr="003268DE" w:rsidRDefault="007E5D38" w:rsidP="00ED658C">
            <w:pPr>
              <w:pStyle w:val="TableText"/>
            </w:pPr>
          </w:p>
        </w:tc>
        <w:tc>
          <w:tcPr>
            <w:tcW w:w="2235" w:type="pct"/>
          </w:tcPr>
          <w:p w:rsidR="007E5D38" w:rsidRPr="003268DE" w:rsidRDefault="007E5D38" w:rsidP="00ED658C">
            <w:pPr>
              <w:pStyle w:val="TableText"/>
            </w:pPr>
            <w:r w:rsidRPr="003268DE">
              <w:rPr>
                <w:rFonts w:hint="eastAsia"/>
              </w:rPr>
              <w:t>订户</w:t>
            </w:r>
            <w:r w:rsidRPr="003268DE">
              <w:t>键值</w:t>
            </w:r>
          </w:p>
        </w:tc>
      </w:tr>
      <w:tr w:rsidR="007E5D38" w:rsidTr="00ED658C">
        <w:tc>
          <w:tcPr>
            <w:tcW w:w="1034" w:type="pct"/>
          </w:tcPr>
          <w:p w:rsidR="007E5D38" w:rsidRPr="003268DE" w:rsidRDefault="007E5D38" w:rsidP="00ED658C">
            <w:pPr>
              <w:pStyle w:val="TableText"/>
            </w:pPr>
            <w:r w:rsidRPr="003268DE">
              <w:t>ServiceNumber</w:t>
            </w:r>
          </w:p>
        </w:tc>
        <w:tc>
          <w:tcPr>
            <w:tcW w:w="864" w:type="pct"/>
          </w:tcPr>
          <w:p w:rsidR="007E5D38" w:rsidRPr="003268DE" w:rsidRDefault="007E5D38" w:rsidP="00ED658C">
            <w:pPr>
              <w:pStyle w:val="TableText"/>
            </w:pPr>
            <w:r w:rsidRPr="003268DE">
              <w:t>VARCHAR2(128)</w:t>
            </w:r>
          </w:p>
          <w:p w:rsidR="007E5D38" w:rsidRPr="003268DE" w:rsidRDefault="007E5D38" w:rsidP="00ED658C">
            <w:pPr>
              <w:pStyle w:val="TableText"/>
            </w:pPr>
          </w:p>
        </w:tc>
        <w:tc>
          <w:tcPr>
            <w:tcW w:w="379" w:type="pct"/>
          </w:tcPr>
          <w:p w:rsidR="007E5D38" w:rsidRPr="003268DE" w:rsidRDefault="007E5D38" w:rsidP="00ED658C">
            <w:pPr>
              <w:pStyle w:val="TableText"/>
            </w:pPr>
            <w:r w:rsidRPr="003268DE">
              <w:t>N</w:t>
            </w:r>
          </w:p>
        </w:tc>
        <w:tc>
          <w:tcPr>
            <w:tcW w:w="488" w:type="pct"/>
          </w:tcPr>
          <w:p w:rsidR="007E5D38" w:rsidRPr="003268DE" w:rsidRDefault="007E5D38" w:rsidP="00ED658C">
            <w:pPr>
              <w:pStyle w:val="TableText"/>
            </w:pPr>
          </w:p>
        </w:tc>
        <w:tc>
          <w:tcPr>
            <w:tcW w:w="2235" w:type="pct"/>
          </w:tcPr>
          <w:p w:rsidR="007E5D38" w:rsidRPr="003268DE" w:rsidRDefault="007E5D38" w:rsidP="00ED658C">
            <w:pPr>
              <w:pStyle w:val="TableText"/>
            </w:pPr>
            <w:r w:rsidRPr="003268DE">
              <w:rPr>
                <w:rFonts w:hint="eastAsia"/>
              </w:rPr>
              <w:t>登陆帐号</w:t>
            </w:r>
          </w:p>
          <w:p w:rsidR="007E5D38" w:rsidRPr="003268DE" w:rsidRDefault="007E5D38" w:rsidP="00ED658C">
            <w:pPr>
              <w:pStyle w:val="TableText"/>
            </w:pPr>
            <w:r w:rsidRPr="003268DE">
              <w:rPr>
                <w:rFonts w:hint="eastAsia"/>
              </w:rPr>
              <w:t>移动手机就是手机号码</w:t>
            </w:r>
          </w:p>
          <w:p w:rsidR="007E5D38" w:rsidRPr="003268DE" w:rsidRDefault="007E5D38" w:rsidP="00ED658C">
            <w:pPr>
              <w:pStyle w:val="TableText"/>
            </w:pPr>
            <w:r w:rsidRPr="003268DE">
              <w:rPr>
                <w:rFonts w:hint="eastAsia"/>
              </w:rPr>
              <w:t>IPTV</w:t>
            </w:r>
            <w:r w:rsidRPr="003268DE">
              <w:rPr>
                <w:rFonts w:hint="eastAsia"/>
              </w:rPr>
              <w:t>为帐号信息</w:t>
            </w:r>
          </w:p>
          <w:p w:rsidR="007E5D38" w:rsidRPr="003268DE" w:rsidRDefault="007E5D38" w:rsidP="00ED658C">
            <w:pPr>
              <w:pStyle w:val="TableText"/>
            </w:pPr>
            <w:r w:rsidRPr="003268DE">
              <w:rPr>
                <w:rFonts w:hint="eastAsia"/>
              </w:rPr>
              <w:t>PGM</w:t>
            </w:r>
            <w:r w:rsidRPr="003268DE">
              <w:rPr>
                <w:rFonts w:hint="eastAsia"/>
              </w:rPr>
              <w:t>为</w:t>
            </w:r>
            <w:r w:rsidRPr="003268DE">
              <w:rPr>
                <w:rFonts w:hint="eastAsia"/>
              </w:rPr>
              <w:t>PGM</w:t>
            </w:r>
            <w:r w:rsidRPr="003268DE">
              <w:rPr>
                <w:rFonts w:hint="eastAsia"/>
              </w:rPr>
              <w:t>帐号</w:t>
            </w:r>
          </w:p>
        </w:tc>
      </w:tr>
      <w:tr w:rsidR="007E5D38" w:rsidTr="00ED658C">
        <w:tc>
          <w:tcPr>
            <w:tcW w:w="1034" w:type="pct"/>
          </w:tcPr>
          <w:p w:rsidR="007E5D38" w:rsidRPr="003268DE" w:rsidRDefault="007E5D38" w:rsidP="00ED658C">
            <w:pPr>
              <w:pStyle w:val="TableText"/>
            </w:pPr>
            <w:r w:rsidRPr="003268DE">
              <w:t>SERVICETYPE</w:t>
            </w:r>
          </w:p>
        </w:tc>
        <w:tc>
          <w:tcPr>
            <w:tcW w:w="864" w:type="pct"/>
          </w:tcPr>
          <w:p w:rsidR="007E5D38" w:rsidRPr="003268DE" w:rsidRDefault="007E5D38" w:rsidP="00ED658C">
            <w:pPr>
              <w:pStyle w:val="TableText"/>
            </w:pPr>
            <w:r w:rsidRPr="003268DE">
              <w:t>NUMBER(10)</w:t>
            </w:r>
          </w:p>
        </w:tc>
        <w:tc>
          <w:tcPr>
            <w:tcW w:w="379" w:type="pct"/>
          </w:tcPr>
          <w:p w:rsidR="007E5D38" w:rsidRPr="003268DE" w:rsidRDefault="007E5D38" w:rsidP="00ED658C">
            <w:pPr>
              <w:pStyle w:val="TableText"/>
            </w:pPr>
            <w:r w:rsidRPr="003268DE">
              <w:t>N</w:t>
            </w:r>
          </w:p>
        </w:tc>
        <w:tc>
          <w:tcPr>
            <w:tcW w:w="488" w:type="pct"/>
          </w:tcPr>
          <w:p w:rsidR="007E5D38" w:rsidRPr="003268DE" w:rsidDel="004A35F3" w:rsidRDefault="007E5D38" w:rsidP="00ED658C">
            <w:pPr>
              <w:pStyle w:val="TableText"/>
            </w:pPr>
          </w:p>
        </w:tc>
        <w:tc>
          <w:tcPr>
            <w:tcW w:w="2235" w:type="pct"/>
          </w:tcPr>
          <w:p w:rsidR="007E5D38" w:rsidRPr="003268DE" w:rsidRDefault="007E5D38" w:rsidP="00ED658C">
            <w:pPr>
              <w:pStyle w:val="TableText"/>
            </w:pPr>
            <w:r w:rsidRPr="003268DE">
              <w:rPr>
                <w:rFonts w:hint="eastAsia"/>
              </w:rPr>
              <w:t>号码类型</w:t>
            </w:r>
          </w:p>
          <w:p w:rsidR="007E5D38" w:rsidRPr="003268DE" w:rsidRDefault="007E5D38" w:rsidP="00ED658C">
            <w:pPr>
              <w:pStyle w:val="TableText"/>
            </w:pPr>
            <w:r w:rsidRPr="003268DE">
              <w:rPr>
                <w:rFonts w:hint="eastAsia"/>
              </w:rPr>
              <w:t>0</w:t>
            </w:r>
            <w:r w:rsidRPr="003268DE">
              <w:rPr>
                <w:rFonts w:hint="eastAsia"/>
              </w:rPr>
              <w:t>：手机号码</w:t>
            </w:r>
          </w:p>
          <w:p w:rsidR="007E5D38" w:rsidRPr="003268DE" w:rsidRDefault="007E5D38" w:rsidP="00ED658C">
            <w:pPr>
              <w:pStyle w:val="TableText"/>
            </w:pPr>
            <w:r w:rsidRPr="003268DE">
              <w:rPr>
                <w:rFonts w:hint="eastAsia"/>
              </w:rPr>
              <w:t>7</w:t>
            </w:r>
            <w:r w:rsidRPr="003268DE">
              <w:rPr>
                <w:rFonts w:hint="eastAsia"/>
              </w:rPr>
              <w:t>：</w:t>
            </w:r>
            <w:r w:rsidRPr="003268DE">
              <w:rPr>
                <w:rFonts w:hint="eastAsia"/>
              </w:rPr>
              <w:t>IPTV</w:t>
            </w:r>
          </w:p>
          <w:p w:rsidR="007E5D38" w:rsidRPr="003268DE" w:rsidRDefault="007E5D38" w:rsidP="00ED658C">
            <w:pPr>
              <w:pStyle w:val="TableText"/>
            </w:pPr>
            <w:r w:rsidRPr="003268DE">
              <w:rPr>
                <w:rFonts w:hint="eastAsia"/>
              </w:rPr>
              <w:t>8</w:t>
            </w:r>
            <w:r w:rsidRPr="003268DE">
              <w:rPr>
                <w:rFonts w:hint="eastAsia"/>
              </w:rPr>
              <w:t>：</w:t>
            </w:r>
            <w:r w:rsidRPr="003268DE">
              <w:rPr>
                <w:rFonts w:hint="eastAsia"/>
              </w:rPr>
              <w:t>PGM</w:t>
            </w:r>
          </w:p>
          <w:p w:rsidR="007E5D38" w:rsidRPr="003268DE" w:rsidRDefault="007E5D38" w:rsidP="00ED658C">
            <w:pPr>
              <w:pStyle w:val="TableText"/>
            </w:pPr>
            <w:r w:rsidRPr="003268DE">
              <w:rPr>
                <w:rFonts w:hint="eastAsia"/>
              </w:rPr>
              <w:t>6</w:t>
            </w:r>
            <w:r w:rsidRPr="003268DE">
              <w:rPr>
                <w:rFonts w:hint="eastAsia"/>
              </w:rPr>
              <w:t>：</w:t>
            </w:r>
            <w:r w:rsidRPr="003268DE">
              <w:rPr>
                <w:rFonts w:hint="eastAsia"/>
              </w:rPr>
              <w:t>UserEmail</w:t>
            </w:r>
          </w:p>
          <w:p w:rsidR="007E5D38" w:rsidRPr="003268DE" w:rsidRDefault="007E5D38" w:rsidP="00ED658C">
            <w:pPr>
              <w:pStyle w:val="TableText"/>
            </w:pPr>
            <w:r w:rsidRPr="003268DE">
              <w:rPr>
                <w:rFonts w:hint="eastAsia"/>
              </w:rPr>
              <w:t>11</w:t>
            </w:r>
            <w:r w:rsidRPr="003268DE">
              <w:rPr>
                <w:rFonts w:hint="eastAsia"/>
              </w:rPr>
              <w:t>：</w:t>
            </w:r>
            <w:r w:rsidRPr="003268DE">
              <w:rPr>
                <w:rFonts w:hint="eastAsia"/>
              </w:rPr>
              <w:t>UserName</w:t>
            </w:r>
          </w:p>
        </w:tc>
      </w:tr>
      <w:tr w:rsidR="007E5D38" w:rsidTr="00ED658C">
        <w:tc>
          <w:tcPr>
            <w:tcW w:w="1034" w:type="pct"/>
          </w:tcPr>
          <w:p w:rsidR="007E5D38" w:rsidRPr="003268DE" w:rsidRDefault="007E5D38" w:rsidP="00ED658C">
            <w:pPr>
              <w:pStyle w:val="TableText"/>
            </w:pPr>
            <w:r w:rsidRPr="003268DE">
              <w:t>paytype</w:t>
            </w:r>
          </w:p>
        </w:tc>
        <w:tc>
          <w:tcPr>
            <w:tcW w:w="864" w:type="pct"/>
          </w:tcPr>
          <w:p w:rsidR="007E5D38" w:rsidRPr="003268DE" w:rsidRDefault="007E5D38" w:rsidP="00ED658C">
            <w:pPr>
              <w:pStyle w:val="TableText"/>
            </w:pPr>
            <w:r w:rsidRPr="003268DE">
              <w:t>NUMBER(1)</w:t>
            </w:r>
          </w:p>
        </w:tc>
        <w:tc>
          <w:tcPr>
            <w:tcW w:w="379" w:type="pct"/>
          </w:tcPr>
          <w:p w:rsidR="007E5D38" w:rsidRPr="003268DE" w:rsidRDefault="007E5D38" w:rsidP="00ED658C">
            <w:pPr>
              <w:pStyle w:val="TableText"/>
            </w:pPr>
            <w:r w:rsidRPr="003268DE">
              <w:t>Y</w:t>
            </w:r>
          </w:p>
        </w:tc>
        <w:tc>
          <w:tcPr>
            <w:tcW w:w="488" w:type="pct"/>
          </w:tcPr>
          <w:p w:rsidR="007E5D38" w:rsidRPr="003268DE" w:rsidRDefault="007E5D38" w:rsidP="00ED658C">
            <w:pPr>
              <w:pStyle w:val="TableText"/>
            </w:pPr>
            <w:r w:rsidRPr="003268DE">
              <w:t>0</w:t>
            </w:r>
          </w:p>
        </w:tc>
        <w:tc>
          <w:tcPr>
            <w:tcW w:w="2235" w:type="pct"/>
          </w:tcPr>
          <w:p w:rsidR="007E5D38" w:rsidRPr="003268DE" w:rsidRDefault="007E5D38" w:rsidP="00ED658C">
            <w:pPr>
              <w:pStyle w:val="TableText"/>
            </w:pPr>
            <w:r w:rsidRPr="003268DE">
              <w:t>用户类别</w:t>
            </w:r>
          </w:p>
          <w:p w:rsidR="007E5D38" w:rsidRPr="003268DE" w:rsidRDefault="007E5D38" w:rsidP="00ED658C">
            <w:pPr>
              <w:pStyle w:val="TableText"/>
            </w:pPr>
            <w:r w:rsidRPr="003268DE">
              <w:t>=0:</w:t>
            </w:r>
            <w:r w:rsidRPr="003268DE">
              <w:t>后付费用户</w:t>
            </w:r>
          </w:p>
          <w:p w:rsidR="007E5D38" w:rsidRPr="003268DE" w:rsidRDefault="007E5D38" w:rsidP="00ED658C">
            <w:pPr>
              <w:pStyle w:val="TableText"/>
            </w:pPr>
            <w:r w:rsidRPr="003268DE">
              <w:t>=1:</w:t>
            </w:r>
            <w:r w:rsidRPr="003268DE">
              <w:t>预付费用户</w:t>
            </w:r>
          </w:p>
        </w:tc>
      </w:tr>
      <w:tr w:rsidR="007E5D38" w:rsidTr="00ED658C">
        <w:tc>
          <w:tcPr>
            <w:tcW w:w="1034" w:type="pct"/>
          </w:tcPr>
          <w:p w:rsidR="007E5D38" w:rsidRPr="003268DE" w:rsidRDefault="007E5D38" w:rsidP="00ED658C">
            <w:pPr>
              <w:pStyle w:val="TableText"/>
            </w:pPr>
            <w:r w:rsidRPr="003268DE">
              <w:t>userstate</w:t>
            </w:r>
          </w:p>
        </w:tc>
        <w:tc>
          <w:tcPr>
            <w:tcW w:w="864" w:type="pct"/>
          </w:tcPr>
          <w:p w:rsidR="007E5D38" w:rsidRPr="003268DE" w:rsidRDefault="007E5D38" w:rsidP="00ED658C">
            <w:pPr>
              <w:pStyle w:val="TableText"/>
            </w:pPr>
            <w:r w:rsidRPr="003268DE">
              <w:t>NUMBER(2)</w:t>
            </w:r>
          </w:p>
        </w:tc>
        <w:tc>
          <w:tcPr>
            <w:tcW w:w="379" w:type="pct"/>
          </w:tcPr>
          <w:p w:rsidR="007E5D38" w:rsidRPr="003268DE" w:rsidRDefault="007E5D38" w:rsidP="00ED658C">
            <w:pPr>
              <w:pStyle w:val="TableText"/>
            </w:pPr>
            <w:r w:rsidRPr="003268DE">
              <w:t>Y</w:t>
            </w:r>
          </w:p>
        </w:tc>
        <w:tc>
          <w:tcPr>
            <w:tcW w:w="488" w:type="pct"/>
          </w:tcPr>
          <w:p w:rsidR="007E5D38" w:rsidRPr="003268DE" w:rsidRDefault="007E5D38" w:rsidP="00ED658C">
            <w:pPr>
              <w:pStyle w:val="TableText"/>
            </w:pPr>
            <w:r w:rsidRPr="003268DE">
              <w:t>0</w:t>
            </w:r>
          </w:p>
        </w:tc>
        <w:tc>
          <w:tcPr>
            <w:tcW w:w="2235" w:type="pct"/>
          </w:tcPr>
          <w:p w:rsidR="007E5D38" w:rsidRPr="003268DE" w:rsidRDefault="007E5D38" w:rsidP="00ED658C">
            <w:pPr>
              <w:pStyle w:val="TableText"/>
            </w:pPr>
            <w:r w:rsidRPr="003268DE">
              <w:t>用户当前状态</w:t>
            </w:r>
          </w:p>
          <w:p w:rsidR="007E5D38" w:rsidRPr="003268DE" w:rsidRDefault="007E5D38" w:rsidP="00ED658C">
            <w:pPr>
              <w:pStyle w:val="TableText"/>
            </w:pPr>
            <w:r w:rsidRPr="003268DE">
              <w:t>=0:</w:t>
            </w:r>
            <w:r w:rsidRPr="003268DE">
              <w:t>正常</w:t>
            </w:r>
          </w:p>
          <w:p w:rsidR="007E5D38" w:rsidRPr="003268DE" w:rsidRDefault="007E5D38" w:rsidP="00ED658C">
            <w:pPr>
              <w:pStyle w:val="TableText"/>
            </w:pPr>
            <w:r w:rsidRPr="003268DE">
              <w:lastRenderedPageBreak/>
              <w:t>=1:</w:t>
            </w:r>
            <w:r w:rsidRPr="003268DE">
              <w:t>暂停</w:t>
            </w:r>
          </w:p>
          <w:p w:rsidR="007E5D38" w:rsidRPr="003268DE" w:rsidRDefault="007E5D38" w:rsidP="00ED658C">
            <w:pPr>
              <w:pStyle w:val="TableText"/>
            </w:pPr>
            <w:r w:rsidRPr="003268DE">
              <w:t>=2:</w:t>
            </w:r>
            <w:r w:rsidRPr="003268DE">
              <w:t>停机</w:t>
            </w:r>
          </w:p>
          <w:p w:rsidR="007E5D38" w:rsidRPr="003268DE" w:rsidRDefault="007E5D38" w:rsidP="00ED658C">
            <w:pPr>
              <w:pStyle w:val="TableText"/>
            </w:pPr>
            <w:r w:rsidRPr="003268DE">
              <w:t>=3:</w:t>
            </w:r>
            <w:r w:rsidRPr="003268DE">
              <w:t>欠费</w:t>
            </w:r>
          </w:p>
          <w:p w:rsidR="007E5D38" w:rsidRPr="003268DE" w:rsidRDefault="007E5D38" w:rsidP="00ED658C">
            <w:pPr>
              <w:pStyle w:val="TableText"/>
            </w:pPr>
            <w:r w:rsidRPr="003268DE">
              <w:t>=4:</w:t>
            </w:r>
            <w:r w:rsidRPr="003268DE">
              <w:t>黑名单用户</w:t>
            </w:r>
          </w:p>
          <w:p w:rsidR="007E5D38" w:rsidRPr="003268DE" w:rsidRDefault="007E5D38" w:rsidP="00ED658C">
            <w:pPr>
              <w:pStyle w:val="TableText"/>
            </w:pPr>
            <w:r w:rsidRPr="003268DE">
              <w:t>=5:</w:t>
            </w:r>
            <w:r w:rsidRPr="003268DE">
              <w:t>待激活用户</w:t>
            </w:r>
          </w:p>
          <w:p w:rsidR="007E5D38" w:rsidRPr="003268DE" w:rsidRDefault="007E5D38" w:rsidP="00ED658C">
            <w:pPr>
              <w:pStyle w:val="TableText"/>
            </w:pPr>
            <w:r w:rsidRPr="003268DE">
              <w:t xml:space="preserve">=9 </w:t>
            </w:r>
            <w:r w:rsidRPr="003268DE">
              <w:t>已注销</w:t>
            </w:r>
          </w:p>
        </w:tc>
      </w:tr>
      <w:tr w:rsidR="007E5D38" w:rsidTr="00ED658C">
        <w:tc>
          <w:tcPr>
            <w:tcW w:w="1034" w:type="pct"/>
          </w:tcPr>
          <w:p w:rsidR="007E5D38" w:rsidRPr="003268DE" w:rsidRDefault="007E5D38" w:rsidP="00ED658C">
            <w:pPr>
              <w:pStyle w:val="TableText"/>
            </w:pPr>
            <w:r w:rsidRPr="003268DE">
              <w:rPr>
                <w:rFonts w:hint="eastAsia"/>
              </w:rPr>
              <w:lastRenderedPageBreak/>
              <w:t>operatorID</w:t>
            </w:r>
          </w:p>
        </w:tc>
        <w:tc>
          <w:tcPr>
            <w:tcW w:w="864" w:type="pct"/>
          </w:tcPr>
          <w:p w:rsidR="007E5D38" w:rsidRPr="003268DE" w:rsidRDefault="007E5D38" w:rsidP="00ED658C">
            <w:pPr>
              <w:pStyle w:val="TableText"/>
            </w:pPr>
            <w:r w:rsidRPr="003268DE">
              <w:t>VARCHAR2</w:t>
            </w:r>
            <w:r w:rsidRPr="003268DE">
              <w:rPr>
                <w:rFonts w:hint="eastAsia"/>
              </w:rPr>
              <w:t>（</w:t>
            </w:r>
            <w:r w:rsidRPr="003268DE">
              <w:rPr>
                <w:rFonts w:hint="eastAsia"/>
              </w:rPr>
              <w:t>7</w:t>
            </w:r>
            <w:r w:rsidRPr="003268DE">
              <w:rPr>
                <w:rFonts w:hint="eastAsia"/>
              </w:rPr>
              <w:t>）</w:t>
            </w:r>
          </w:p>
        </w:tc>
        <w:tc>
          <w:tcPr>
            <w:tcW w:w="379" w:type="pct"/>
          </w:tcPr>
          <w:p w:rsidR="007E5D38" w:rsidRPr="003268DE" w:rsidRDefault="007E5D38" w:rsidP="00ED658C">
            <w:pPr>
              <w:pStyle w:val="TableText"/>
            </w:pPr>
            <w:r w:rsidRPr="003268DE">
              <w:rPr>
                <w:rFonts w:hint="eastAsia"/>
              </w:rPr>
              <w:t>Y</w:t>
            </w:r>
          </w:p>
        </w:tc>
        <w:tc>
          <w:tcPr>
            <w:tcW w:w="488" w:type="pct"/>
          </w:tcPr>
          <w:p w:rsidR="007E5D38" w:rsidRPr="003268DE" w:rsidRDefault="007E5D38" w:rsidP="00ED658C">
            <w:pPr>
              <w:pStyle w:val="TableText"/>
            </w:pPr>
          </w:p>
        </w:tc>
        <w:tc>
          <w:tcPr>
            <w:tcW w:w="2235" w:type="pct"/>
          </w:tcPr>
          <w:p w:rsidR="007E5D38" w:rsidRPr="003268DE" w:rsidRDefault="007E5D38" w:rsidP="00ED658C">
            <w:pPr>
              <w:pStyle w:val="TableText"/>
            </w:pPr>
            <w:r w:rsidRPr="003268DE">
              <w:rPr>
                <w:rFonts w:hint="eastAsia"/>
              </w:rPr>
              <w:t>多国方案中用户归属的运营商</w:t>
            </w:r>
            <w:r w:rsidRPr="003268DE">
              <w:rPr>
                <w:rFonts w:hint="eastAsia"/>
              </w:rPr>
              <w:t>ID</w:t>
            </w:r>
          </w:p>
        </w:tc>
      </w:tr>
      <w:tr w:rsidR="007E5D38" w:rsidTr="00ED658C">
        <w:tc>
          <w:tcPr>
            <w:tcW w:w="1034" w:type="pct"/>
          </w:tcPr>
          <w:p w:rsidR="007E5D38" w:rsidRPr="003268DE" w:rsidRDefault="007E5D38" w:rsidP="00ED658C">
            <w:pPr>
              <w:pStyle w:val="TableText"/>
            </w:pPr>
            <w:r w:rsidRPr="00D52A28">
              <w:rPr>
                <w:iCs/>
                <w:color w:val="000000"/>
              </w:rPr>
              <w:t>custID</w:t>
            </w:r>
          </w:p>
        </w:tc>
        <w:tc>
          <w:tcPr>
            <w:tcW w:w="864" w:type="pct"/>
          </w:tcPr>
          <w:p w:rsidR="007E5D38" w:rsidRPr="003268DE" w:rsidRDefault="007E5D38" w:rsidP="00ED658C">
            <w:pPr>
              <w:pStyle w:val="TableText"/>
            </w:pPr>
            <w:r w:rsidRPr="003D5306">
              <w:rPr>
                <w:sz w:val="18"/>
                <w:szCs w:val="18"/>
              </w:rPr>
              <w:t>VARCHAR2(60)</w:t>
            </w:r>
          </w:p>
        </w:tc>
        <w:tc>
          <w:tcPr>
            <w:tcW w:w="379" w:type="pct"/>
          </w:tcPr>
          <w:p w:rsidR="007E5D38" w:rsidRPr="003268DE" w:rsidRDefault="007E5D38" w:rsidP="00ED658C">
            <w:pPr>
              <w:pStyle w:val="TableText"/>
            </w:pPr>
          </w:p>
        </w:tc>
        <w:tc>
          <w:tcPr>
            <w:tcW w:w="488" w:type="pct"/>
          </w:tcPr>
          <w:p w:rsidR="007E5D38" w:rsidRPr="003268DE" w:rsidRDefault="007E5D38" w:rsidP="00ED658C">
            <w:pPr>
              <w:pStyle w:val="TableText"/>
            </w:pPr>
          </w:p>
        </w:tc>
        <w:tc>
          <w:tcPr>
            <w:tcW w:w="2235" w:type="pct"/>
          </w:tcPr>
          <w:p w:rsidR="007E5D38" w:rsidRPr="003268DE" w:rsidRDefault="007E5D38" w:rsidP="00ED658C">
            <w:pPr>
              <w:pStyle w:val="TableText"/>
            </w:pPr>
            <w:r>
              <w:rPr>
                <w:rFonts w:hint="eastAsia"/>
              </w:rPr>
              <w:t>客户</w:t>
            </w:r>
            <w:r>
              <w:rPr>
                <w:rFonts w:hint="eastAsia"/>
              </w:rPr>
              <w:t>ID</w:t>
            </w:r>
          </w:p>
        </w:tc>
      </w:tr>
      <w:tr w:rsidR="007E5D38" w:rsidTr="00ED658C">
        <w:tc>
          <w:tcPr>
            <w:tcW w:w="1034" w:type="pct"/>
          </w:tcPr>
          <w:p w:rsidR="007E5D38" w:rsidRPr="00D52A28" w:rsidRDefault="007E5D38" w:rsidP="00ED658C">
            <w:pPr>
              <w:pStyle w:val="TableText"/>
              <w:rPr>
                <w:iCs/>
                <w:color w:val="000000"/>
              </w:rPr>
            </w:pPr>
            <w:r w:rsidRPr="00E9245E">
              <w:rPr>
                <w:iCs/>
                <w:color w:val="000000"/>
              </w:rPr>
              <w:t>custName</w:t>
            </w:r>
          </w:p>
        </w:tc>
        <w:tc>
          <w:tcPr>
            <w:tcW w:w="864" w:type="pct"/>
          </w:tcPr>
          <w:p w:rsidR="007E5D38" w:rsidRPr="003D5306" w:rsidRDefault="007E5D38" w:rsidP="00ED658C">
            <w:pPr>
              <w:pStyle w:val="TableText"/>
              <w:rPr>
                <w:sz w:val="18"/>
                <w:szCs w:val="18"/>
              </w:rPr>
            </w:pPr>
            <w:r w:rsidRPr="003D5306">
              <w:rPr>
                <w:sz w:val="18"/>
                <w:szCs w:val="18"/>
              </w:rPr>
              <w:t>VARCHAR2(100)</w:t>
            </w:r>
          </w:p>
        </w:tc>
        <w:tc>
          <w:tcPr>
            <w:tcW w:w="379" w:type="pct"/>
          </w:tcPr>
          <w:p w:rsidR="007E5D38" w:rsidRPr="003268DE" w:rsidRDefault="007E5D38" w:rsidP="00ED658C">
            <w:pPr>
              <w:pStyle w:val="TableText"/>
            </w:pPr>
          </w:p>
        </w:tc>
        <w:tc>
          <w:tcPr>
            <w:tcW w:w="488" w:type="pct"/>
          </w:tcPr>
          <w:p w:rsidR="007E5D38" w:rsidRPr="003268DE" w:rsidRDefault="007E5D38" w:rsidP="00ED658C">
            <w:pPr>
              <w:pStyle w:val="TableText"/>
            </w:pPr>
          </w:p>
        </w:tc>
        <w:tc>
          <w:tcPr>
            <w:tcW w:w="2235" w:type="pct"/>
          </w:tcPr>
          <w:p w:rsidR="007E5D38" w:rsidRDefault="007E5D38" w:rsidP="00ED658C">
            <w:pPr>
              <w:pStyle w:val="TableText"/>
            </w:pPr>
            <w:r>
              <w:rPr>
                <w:rFonts w:hint="eastAsia"/>
              </w:rPr>
              <w:t>客户名称</w:t>
            </w:r>
          </w:p>
        </w:tc>
      </w:tr>
      <w:tr w:rsidR="007E5D38" w:rsidTr="00ED658C">
        <w:tc>
          <w:tcPr>
            <w:tcW w:w="1034" w:type="pct"/>
          </w:tcPr>
          <w:p w:rsidR="007E5D38" w:rsidRPr="00E9245E" w:rsidRDefault="007E5D38" w:rsidP="00ED658C">
            <w:pPr>
              <w:pStyle w:val="TableText"/>
              <w:rPr>
                <w:iCs/>
                <w:color w:val="000000"/>
              </w:rPr>
            </w:pPr>
            <w:r>
              <w:rPr>
                <w:rFonts w:ascii="Courier New" w:hAnsi="Courier New" w:cs="Courier New" w:hint="eastAsia"/>
                <w:color w:val="000000"/>
                <w:sz w:val="22"/>
                <w:szCs w:val="22"/>
              </w:rPr>
              <w:t>lastModifyTime</w:t>
            </w:r>
          </w:p>
        </w:tc>
        <w:tc>
          <w:tcPr>
            <w:tcW w:w="864" w:type="pct"/>
          </w:tcPr>
          <w:p w:rsidR="007E5D38" w:rsidRPr="003D5306" w:rsidRDefault="007E5D38" w:rsidP="00ED658C">
            <w:pPr>
              <w:pStyle w:val="TableText"/>
              <w:rPr>
                <w:sz w:val="18"/>
                <w:szCs w:val="18"/>
              </w:rPr>
            </w:pPr>
            <w:r>
              <w:rPr>
                <w:rFonts w:hint="eastAsia"/>
                <w:color w:val="0000FF"/>
              </w:rPr>
              <w:t>DATE</w:t>
            </w:r>
          </w:p>
        </w:tc>
        <w:tc>
          <w:tcPr>
            <w:tcW w:w="379" w:type="pct"/>
          </w:tcPr>
          <w:p w:rsidR="007E5D38" w:rsidRPr="003268DE" w:rsidRDefault="007E5D38" w:rsidP="00ED658C">
            <w:pPr>
              <w:pStyle w:val="TableText"/>
            </w:pPr>
          </w:p>
        </w:tc>
        <w:tc>
          <w:tcPr>
            <w:tcW w:w="488" w:type="pct"/>
          </w:tcPr>
          <w:p w:rsidR="007E5D38" w:rsidRPr="003268DE" w:rsidRDefault="007E5D38" w:rsidP="00ED658C">
            <w:pPr>
              <w:pStyle w:val="TableText"/>
            </w:pPr>
          </w:p>
        </w:tc>
        <w:tc>
          <w:tcPr>
            <w:tcW w:w="2235" w:type="pct"/>
          </w:tcPr>
          <w:p w:rsidR="007E5D38" w:rsidRDefault="007E5D38" w:rsidP="00ED658C">
            <w:pPr>
              <w:pStyle w:val="TableText"/>
            </w:pPr>
            <w:r>
              <w:rPr>
                <w:rFonts w:hint="eastAsia"/>
              </w:rPr>
              <w:t>销户时间</w:t>
            </w:r>
          </w:p>
        </w:tc>
      </w:tr>
    </w:tbl>
    <w:p w:rsidR="007E5D38" w:rsidRDefault="007E5D38" w:rsidP="007E5D38">
      <w:pPr>
        <w:rPr>
          <w:rFonts w:ascii="Arial" w:hAnsi="Arial"/>
        </w:rPr>
      </w:pPr>
    </w:p>
    <w:p w:rsidR="007E5D38" w:rsidRDefault="007E5D38" w:rsidP="00E5770C">
      <w:pPr>
        <w:pStyle w:val="31"/>
      </w:pPr>
      <w:bookmarkStart w:id="332" w:name="_Toc397680913"/>
      <w:bookmarkStart w:id="333" w:name="_Toc397712880"/>
      <w:bookmarkStart w:id="334" w:name="_Toc435003369"/>
      <w:r>
        <w:rPr>
          <w:rFonts w:hint="eastAsia"/>
        </w:rPr>
        <w:t>订户扩展信息表</w:t>
      </w:r>
      <w:r>
        <w:rPr>
          <w:rFonts w:hint="eastAsia"/>
        </w:rPr>
        <w:t>MDSP_BASETABEXTATTR</w:t>
      </w:r>
      <w:bookmarkEnd w:id="332"/>
      <w:bookmarkEnd w:id="333"/>
      <w:bookmarkEnd w:id="33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62"/>
        <w:gridCol w:w="1473"/>
        <w:gridCol w:w="646"/>
        <w:gridCol w:w="832"/>
        <w:gridCol w:w="3809"/>
      </w:tblGrid>
      <w:tr w:rsidR="007E5D38" w:rsidTr="00ED658C">
        <w:tc>
          <w:tcPr>
            <w:tcW w:w="1034" w:type="pct"/>
          </w:tcPr>
          <w:p w:rsidR="007E5D38" w:rsidRDefault="007E5D38" w:rsidP="00ED658C">
            <w:pPr>
              <w:pStyle w:val="TableText"/>
            </w:pPr>
            <w:r>
              <w:rPr>
                <w:rFonts w:hint="eastAsia"/>
              </w:rPr>
              <w:t>字段名称</w:t>
            </w:r>
          </w:p>
        </w:tc>
        <w:tc>
          <w:tcPr>
            <w:tcW w:w="864" w:type="pct"/>
          </w:tcPr>
          <w:p w:rsidR="007E5D38" w:rsidRDefault="007E5D38" w:rsidP="00ED658C">
            <w:pPr>
              <w:pStyle w:val="TableText"/>
            </w:pPr>
            <w:r>
              <w:rPr>
                <w:rFonts w:hint="eastAsia"/>
              </w:rPr>
              <w:t>类型</w:t>
            </w:r>
          </w:p>
        </w:tc>
        <w:tc>
          <w:tcPr>
            <w:tcW w:w="379" w:type="pct"/>
          </w:tcPr>
          <w:p w:rsidR="007E5D38" w:rsidRDefault="007E5D38" w:rsidP="00ED658C">
            <w:pPr>
              <w:pStyle w:val="TableText"/>
            </w:pPr>
            <w:r w:rsidRPr="00BA3217">
              <w:t>是否为空</w:t>
            </w:r>
          </w:p>
        </w:tc>
        <w:tc>
          <w:tcPr>
            <w:tcW w:w="488" w:type="pct"/>
          </w:tcPr>
          <w:p w:rsidR="007E5D38" w:rsidRDefault="007E5D38" w:rsidP="00ED658C">
            <w:pPr>
              <w:pStyle w:val="TableText"/>
            </w:pPr>
            <w:r w:rsidRPr="00BA3217">
              <w:rPr>
                <w:rFonts w:hint="eastAsia"/>
              </w:rPr>
              <w:t>默认值</w:t>
            </w:r>
          </w:p>
        </w:tc>
        <w:tc>
          <w:tcPr>
            <w:tcW w:w="2235" w:type="pct"/>
          </w:tcPr>
          <w:p w:rsidR="007E5D38" w:rsidRDefault="007E5D38" w:rsidP="00ED658C">
            <w:pPr>
              <w:pStyle w:val="TableText"/>
            </w:pPr>
            <w:r>
              <w:rPr>
                <w:rFonts w:hint="eastAsia"/>
              </w:rPr>
              <w:t>描述</w:t>
            </w:r>
          </w:p>
        </w:tc>
      </w:tr>
      <w:tr w:rsidR="007E5D38" w:rsidTr="00ED658C">
        <w:tc>
          <w:tcPr>
            <w:tcW w:w="1034" w:type="pct"/>
          </w:tcPr>
          <w:p w:rsidR="007E5D38" w:rsidRDefault="007E5D38" w:rsidP="00ED658C">
            <w:pPr>
              <w:pStyle w:val="Default"/>
            </w:pPr>
            <w:r>
              <w:rPr>
                <w:rFonts w:hint="eastAsia"/>
              </w:rPr>
              <w:t>#</w:t>
            </w:r>
            <w:r>
              <w:t xml:space="preserve">SubscriberKey </w:t>
            </w:r>
          </w:p>
        </w:tc>
        <w:tc>
          <w:tcPr>
            <w:tcW w:w="864" w:type="pct"/>
          </w:tcPr>
          <w:p w:rsidR="007E5D38" w:rsidRPr="00F76BB5" w:rsidRDefault="007E5D38" w:rsidP="00ED658C">
            <w:pPr>
              <w:pStyle w:val="Default"/>
              <w:rPr>
                <w:sz w:val="20"/>
                <w:szCs w:val="20"/>
              </w:rPr>
            </w:pPr>
            <w:r>
              <w:rPr>
                <w:sz w:val="20"/>
                <w:szCs w:val="20"/>
              </w:rPr>
              <w:t xml:space="preserve">NUMBER(10) </w:t>
            </w:r>
          </w:p>
        </w:tc>
        <w:tc>
          <w:tcPr>
            <w:tcW w:w="379" w:type="pct"/>
          </w:tcPr>
          <w:p w:rsidR="007E5D38" w:rsidRPr="00BA3217" w:rsidRDefault="007E5D38" w:rsidP="00ED658C">
            <w:pPr>
              <w:pStyle w:val="TableText"/>
            </w:pPr>
          </w:p>
        </w:tc>
        <w:tc>
          <w:tcPr>
            <w:tcW w:w="488" w:type="pct"/>
          </w:tcPr>
          <w:p w:rsidR="007E5D38" w:rsidRPr="00BA3217" w:rsidRDefault="007E5D38" w:rsidP="00ED658C">
            <w:pPr>
              <w:pStyle w:val="TableText"/>
            </w:pPr>
          </w:p>
        </w:tc>
        <w:tc>
          <w:tcPr>
            <w:tcW w:w="2235" w:type="pct"/>
          </w:tcPr>
          <w:p w:rsidR="007E5D38" w:rsidRPr="00F76BB5" w:rsidRDefault="007E5D38" w:rsidP="00ED658C">
            <w:pPr>
              <w:pStyle w:val="Default"/>
              <w:rPr>
                <w:sz w:val="20"/>
                <w:szCs w:val="20"/>
              </w:rPr>
            </w:pPr>
            <w:r>
              <w:rPr>
                <w:rFonts w:hint="eastAsia"/>
                <w:sz w:val="20"/>
                <w:szCs w:val="20"/>
              </w:rPr>
              <w:t>订户键值</w:t>
            </w:r>
            <w:r>
              <w:rPr>
                <w:sz w:val="20"/>
                <w:szCs w:val="20"/>
              </w:rPr>
              <w:t xml:space="preserve"> </w:t>
            </w:r>
          </w:p>
        </w:tc>
      </w:tr>
      <w:tr w:rsidR="007E5D38" w:rsidTr="00ED658C">
        <w:tc>
          <w:tcPr>
            <w:tcW w:w="1034" w:type="pct"/>
          </w:tcPr>
          <w:p w:rsidR="007E5D38" w:rsidRPr="00F76BB5" w:rsidRDefault="007E5D38" w:rsidP="00ED658C">
            <w:pPr>
              <w:pStyle w:val="Default"/>
              <w:rPr>
                <w:sz w:val="20"/>
                <w:szCs w:val="20"/>
              </w:rPr>
            </w:pPr>
            <w:r>
              <w:rPr>
                <w:rFonts w:hint="eastAsia"/>
                <w:sz w:val="20"/>
                <w:szCs w:val="20"/>
              </w:rPr>
              <w:t>#</w:t>
            </w:r>
            <w:r>
              <w:rPr>
                <w:sz w:val="20"/>
                <w:szCs w:val="20"/>
              </w:rPr>
              <w:t xml:space="preserve">AttributeName </w:t>
            </w:r>
          </w:p>
        </w:tc>
        <w:tc>
          <w:tcPr>
            <w:tcW w:w="864" w:type="pct"/>
          </w:tcPr>
          <w:p w:rsidR="007E5D38" w:rsidRPr="00F76BB5" w:rsidRDefault="007E5D38" w:rsidP="00ED658C">
            <w:pPr>
              <w:pStyle w:val="Default"/>
              <w:rPr>
                <w:sz w:val="20"/>
                <w:szCs w:val="20"/>
              </w:rPr>
            </w:pPr>
            <w:r>
              <w:rPr>
                <w:sz w:val="20"/>
                <w:szCs w:val="20"/>
              </w:rPr>
              <w:t xml:space="preserve">VARCHAR2(64) </w:t>
            </w:r>
          </w:p>
        </w:tc>
        <w:tc>
          <w:tcPr>
            <w:tcW w:w="379" w:type="pct"/>
          </w:tcPr>
          <w:p w:rsidR="007E5D38" w:rsidRPr="00BA3217" w:rsidRDefault="007E5D38" w:rsidP="00ED658C">
            <w:pPr>
              <w:pStyle w:val="TableText"/>
            </w:pPr>
          </w:p>
        </w:tc>
        <w:tc>
          <w:tcPr>
            <w:tcW w:w="488" w:type="pct"/>
          </w:tcPr>
          <w:p w:rsidR="007E5D38" w:rsidRPr="00BA3217" w:rsidRDefault="007E5D38" w:rsidP="00ED658C">
            <w:pPr>
              <w:pStyle w:val="TableText"/>
            </w:pPr>
          </w:p>
        </w:tc>
        <w:tc>
          <w:tcPr>
            <w:tcW w:w="2235" w:type="pct"/>
          </w:tcPr>
          <w:p w:rsidR="007E5D38" w:rsidRPr="00F76BB5" w:rsidRDefault="007E5D38" w:rsidP="00ED658C">
            <w:pPr>
              <w:pStyle w:val="Default"/>
              <w:rPr>
                <w:sz w:val="20"/>
                <w:szCs w:val="20"/>
              </w:rPr>
            </w:pPr>
            <w:r>
              <w:rPr>
                <w:rFonts w:hint="eastAsia"/>
                <w:sz w:val="20"/>
                <w:szCs w:val="20"/>
              </w:rPr>
              <w:t>属性名称</w:t>
            </w:r>
            <w:r>
              <w:rPr>
                <w:sz w:val="20"/>
                <w:szCs w:val="20"/>
              </w:rPr>
              <w:t xml:space="preserve"> </w:t>
            </w:r>
          </w:p>
        </w:tc>
      </w:tr>
      <w:tr w:rsidR="007E5D38" w:rsidTr="00ED658C">
        <w:tc>
          <w:tcPr>
            <w:tcW w:w="1034" w:type="pct"/>
          </w:tcPr>
          <w:p w:rsidR="007E5D38" w:rsidRPr="00F76BB5" w:rsidRDefault="007E5D38" w:rsidP="00ED658C">
            <w:pPr>
              <w:pStyle w:val="Default"/>
              <w:rPr>
                <w:sz w:val="20"/>
                <w:szCs w:val="20"/>
              </w:rPr>
            </w:pPr>
            <w:r>
              <w:rPr>
                <w:sz w:val="20"/>
                <w:szCs w:val="20"/>
              </w:rPr>
              <w:t xml:space="preserve">A ttributeValue </w:t>
            </w:r>
          </w:p>
        </w:tc>
        <w:tc>
          <w:tcPr>
            <w:tcW w:w="864" w:type="pct"/>
          </w:tcPr>
          <w:p w:rsidR="007E5D38" w:rsidRPr="00F76BB5" w:rsidRDefault="007E5D38" w:rsidP="00ED658C">
            <w:pPr>
              <w:pStyle w:val="Default"/>
              <w:rPr>
                <w:sz w:val="20"/>
                <w:szCs w:val="20"/>
              </w:rPr>
            </w:pPr>
            <w:r>
              <w:rPr>
                <w:sz w:val="20"/>
                <w:szCs w:val="20"/>
              </w:rPr>
              <w:t>VARCHAR2(</w:t>
            </w:r>
            <w:r>
              <w:rPr>
                <w:rFonts w:hint="eastAsia"/>
                <w:sz w:val="20"/>
                <w:szCs w:val="20"/>
              </w:rPr>
              <w:t>512</w:t>
            </w:r>
            <w:r>
              <w:rPr>
                <w:sz w:val="20"/>
                <w:szCs w:val="20"/>
              </w:rPr>
              <w:t xml:space="preserve">) </w:t>
            </w:r>
          </w:p>
        </w:tc>
        <w:tc>
          <w:tcPr>
            <w:tcW w:w="379" w:type="pct"/>
          </w:tcPr>
          <w:p w:rsidR="007E5D38" w:rsidRPr="00BA3217" w:rsidRDefault="007E5D38" w:rsidP="00ED658C">
            <w:pPr>
              <w:pStyle w:val="TableText"/>
            </w:pPr>
          </w:p>
        </w:tc>
        <w:tc>
          <w:tcPr>
            <w:tcW w:w="488" w:type="pct"/>
          </w:tcPr>
          <w:p w:rsidR="007E5D38" w:rsidRPr="00BA3217" w:rsidRDefault="007E5D38" w:rsidP="00ED658C">
            <w:pPr>
              <w:pStyle w:val="TableText"/>
            </w:pPr>
          </w:p>
        </w:tc>
        <w:tc>
          <w:tcPr>
            <w:tcW w:w="2235" w:type="pct"/>
          </w:tcPr>
          <w:p w:rsidR="007E5D38" w:rsidRPr="00F76BB5" w:rsidRDefault="007E5D38" w:rsidP="00ED658C">
            <w:pPr>
              <w:pStyle w:val="Default"/>
              <w:rPr>
                <w:sz w:val="20"/>
                <w:szCs w:val="20"/>
              </w:rPr>
            </w:pPr>
            <w:r>
              <w:rPr>
                <w:rFonts w:hint="eastAsia"/>
                <w:sz w:val="20"/>
                <w:szCs w:val="20"/>
              </w:rPr>
              <w:t>属性值</w:t>
            </w:r>
            <w:r>
              <w:rPr>
                <w:sz w:val="20"/>
                <w:szCs w:val="20"/>
              </w:rPr>
              <w:t xml:space="preserve"> </w:t>
            </w:r>
          </w:p>
        </w:tc>
      </w:tr>
    </w:tbl>
    <w:p w:rsidR="007E5D38" w:rsidRDefault="007E5D38" w:rsidP="007E5D38">
      <w:pPr>
        <w:rPr>
          <w:rFonts w:ascii="宋体" w:cs="宋体"/>
        </w:rPr>
      </w:pPr>
      <w:r>
        <w:rPr>
          <w:rFonts w:ascii="宋体" w:cs="宋体" w:hint="eastAsia"/>
        </w:rPr>
        <w:t>说明：</w:t>
      </w:r>
    </w:p>
    <w:p w:rsidR="007E5D38" w:rsidRPr="00F76BB5" w:rsidRDefault="007E5D38" w:rsidP="007E5D38">
      <w:pPr>
        <w:pStyle w:val="TableText"/>
      </w:pPr>
      <w:r>
        <w:rPr>
          <w:rFonts w:ascii="宋体" w:cs="宋体" w:hint="eastAsia"/>
        </w:rPr>
        <w:t>AttributeName取值“</w:t>
      </w:r>
      <w:r>
        <w:rPr>
          <w:rFonts w:ascii="宋体" w:cs="宋体"/>
        </w:rPr>
        <w:t>syncChannel</w:t>
      </w:r>
      <w:r>
        <w:rPr>
          <w:rFonts w:ascii="宋体" w:cs="宋体" w:hint="eastAsia"/>
        </w:rPr>
        <w:t>”，表示</w:t>
      </w:r>
      <w:r w:rsidRPr="001A5AC4">
        <w:rPr>
          <w:rFonts w:hint="eastAsia"/>
        </w:rPr>
        <w:t>开户方式：</w:t>
      </w:r>
      <w:r w:rsidRPr="001A5AC4">
        <w:rPr>
          <w:rFonts w:hint="eastAsia"/>
          <w:color w:val="FF0000"/>
        </w:rPr>
        <w:t>(</w:t>
      </w:r>
      <w:r w:rsidRPr="001A5AC4">
        <w:rPr>
          <w:rFonts w:ascii="宋体" w:cs="宋体" w:hint="eastAsia"/>
          <w:color w:val="FF0000"/>
          <w:sz w:val="20"/>
          <w:szCs w:val="20"/>
        </w:rPr>
        <w:t>马电</w:t>
      </w:r>
      <w:r w:rsidRPr="001A5AC4">
        <w:rPr>
          <w:rFonts w:ascii="宋体" w:cs="宋体"/>
          <w:color w:val="FF0000"/>
          <w:sz w:val="20"/>
          <w:szCs w:val="20"/>
        </w:rPr>
        <w:t>HESA</w:t>
      </w:r>
      <w:r w:rsidRPr="001A5AC4">
        <w:rPr>
          <w:rFonts w:ascii="宋体" w:cs="宋体" w:hint="eastAsia"/>
          <w:color w:val="FF0000"/>
          <w:sz w:val="20"/>
          <w:szCs w:val="20"/>
        </w:rPr>
        <w:t>需求</w:t>
      </w:r>
      <w:r w:rsidRPr="001A5AC4">
        <w:rPr>
          <w:rFonts w:hint="eastAsia"/>
          <w:color w:val="FF0000"/>
        </w:rPr>
        <w:t>)</w:t>
      </w:r>
    </w:p>
    <w:p w:rsidR="007E5D38" w:rsidRDefault="007E5D38" w:rsidP="007E5D38">
      <w:pPr>
        <w:pStyle w:val="TableText"/>
        <w:rPr>
          <w:ins w:id="335" w:author="wurongjun 00246467" w:date="2015-07-23T11:08:00Z"/>
        </w:rPr>
      </w:pPr>
      <w:r>
        <w:rPr>
          <w:rFonts w:hint="eastAsia"/>
        </w:rPr>
        <w:t>AttributeValue</w:t>
      </w:r>
      <w:r>
        <w:rPr>
          <w:rFonts w:hint="eastAsia"/>
        </w:rPr>
        <w:t>取值范围：</w:t>
      </w:r>
      <w:r w:rsidRPr="001A5AC4">
        <w:rPr>
          <w:rFonts w:hint="eastAsia"/>
        </w:rPr>
        <w:t xml:space="preserve"> 1</w:t>
      </w:r>
      <w:r w:rsidRPr="001A5AC4">
        <w:rPr>
          <w:rFonts w:hint="eastAsia"/>
        </w:rPr>
        <w:t>：手机</w:t>
      </w:r>
      <w:r>
        <w:rPr>
          <w:rFonts w:hint="eastAsia"/>
        </w:rPr>
        <w:t xml:space="preserve">  </w:t>
      </w:r>
      <w:r w:rsidRPr="001A5AC4">
        <w:rPr>
          <w:rFonts w:hint="eastAsia"/>
        </w:rPr>
        <w:t>2</w:t>
      </w:r>
      <w:r w:rsidRPr="001A5AC4">
        <w:rPr>
          <w:rFonts w:hint="eastAsia"/>
        </w:rPr>
        <w:t>：</w:t>
      </w:r>
      <w:r w:rsidRPr="001A5AC4">
        <w:rPr>
          <w:rFonts w:hint="eastAsia"/>
        </w:rPr>
        <w:t>Email</w:t>
      </w:r>
      <w:r>
        <w:rPr>
          <w:rFonts w:hint="eastAsia"/>
        </w:rPr>
        <w:t xml:space="preserve">   </w:t>
      </w:r>
      <w:r w:rsidRPr="001A5AC4">
        <w:rPr>
          <w:rFonts w:hint="eastAsia"/>
        </w:rPr>
        <w:t>3</w:t>
      </w:r>
      <w:r w:rsidRPr="001A5AC4">
        <w:rPr>
          <w:rFonts w:hint="eastAsia"/>
        </w:rPr>
        <w:t>：</w:t>
      </w:r>
      <w:r w:rsidRPr="001A5AC4">
        <w:rPr>
          <w:rFonts w:hint="eastAsia"/>
        </w:rPr>
        <w:t>Facebook</w:t>
      </w:r>
    </w:p>
    <w:p w:rsidR="000535B4" w:rsidRDefault="000535B4" w:rsidP="007E5D38">
      <w:pPr>
        <w:pStyle w:val="TableText"/>
        <w:rPr>
          <w:ins w:id="336" w:author="wurongjun 00246467" w:date="2015-07-23T11:08:00Z"/>
        </w:rPr>
      </w:pPr>
    </w:p>
    <w:p w:rsidR="000535B4" w:rsidRPr="00F76BB5" w:rsidRDefault="000535B4" w:rsidP="000535B4">
      <w:pPr>
        <w:pStyle w:val="TableText"/>
        <w:rPr>
          <w:ins w:id="337" w:author="wurongjun 00246467" w:date="2015-07-23T11:09:00Z"/>
        </w:rPr>
      </w:pPr>
      <w:ins w:id="338" w:author="wurongjun 00246467" w:date="2015-07-23T11:09:00Z">
        <w:r>
          <w:rPr>
            <w:rFonts w:ascii="宋体" w:cs="宋体" w:hint="eastAsia"/>
          </w:rPr>
          <w:t>AttributeName取值“</w:t>
        </w:r>
      </w:ins>
      <w:ins w:id="339" w:author="wurongjun 00246467" w:date="2015-07-23T11:10:00Z">
        <w:r>
          <w:t>uiGroup</w:t>
        </w:r>
        <w:r w:rsidRPr="00DA43F8">
          <w:t>ID</w:t>
        </w:r>
      </w:ins>
      <w:ins w:id="340" w:author="wurongjun 00246467" w:date="2015-07-23T11:09:00Z">
        <w:r>
          <w:rPr>
            <w:rFonts w:ascii="宋体" w:cs="宋体" w:hint="eastAsia"/>
          </w:rPr>
          <w:t>”，表示</w:t>
        </w:r>
      </w:ins>
      <w:ins w:id="341" w:author="wurongjun 00246467" w:date="2015-07-23T11:11:00Z">
        <w:r w:rsidRPr="00E720CD">
          <w:rPr>
            <w:rFonts w:ascii="Times New Roman" w:hAnsi="Times New Roman" w:cs="Arial"/>
            <w:snapToGrid w:val="0"/>
            <w:lang w:val="en-GB"/>
          </w:rPr>
          <w:t>sample group ID</w:t>
        </w:r>
        <w:r w:rsidRPr="000535B4">
          <w:rPr>
            <w:rFonts w:ascii="Times New Roman" w:hAnsi="Times New Roman" w:cs="Arial" w:hint="eastAsia"/>
            <w:snapToGrid w:val="0"/>
            <w:color w:val="FF0000"/>
            <w:lang w:val="en-GB"/>
            <w:rPrChange w:id="342" w:author="wurongjun 00246467" w:date="2015-07-23T11:11:00Z">
              <w:rPr>
                <w:rFonts w:ascii="Times New Roman" w:hAnsi="Times New Roman" w:cs="Arial" w:hint="eastAsia"/>
                <w:snapToGrid w:val="0"/>
                <w:lang w:val="en-GB"/>
              </w:rPr>
            </w:rPrChange>
          </w:rPr>
          <w:t>（</w:t>
        </w:r>
        <w:r w:rsidRPr="000535B4">
          <w:rPr>
            <w:rFonts w:ascii="Times New Roman" w:hAnsi="Times New Roman" w:cs="Arial"/>
            <w:snapToGrid w:val="0"/>
            <w:color w:val="FF0000"/>
            <w:lang w:val="en-GB"/>
            <w:rPrChange w:id="343" w:author="wurongjun 00246467" w:date="2015-07-23T11:11:00Z">
              <w:rPr>
                <w:rFonts w:ascii="Times New Roman" w:hAnsi="Times New Roman" w:cs="Arial"/>
                <w:snapToGrid w:val="0"/>
                <w:lang w:val="en-GB"/>
              </w:rPr>
            </w:rPrChange>
          </w:rPr>
          <w:t>IPTV ET</w:t>
        </w:r>
        <w:r w:rsidRPr="000535B4">
          <w:rPr>
            <w:rFonts w:ascii="Times New Roman" w:hAnsi="Times New Roman" w:cs="Arial" w:hint="eastAsia"/>
            <w:snapToGrid w:val="0"/>
            <w:color w:val="FF0000"/>
            <w:lang w:val="en-GB"/>
            <w:rPrChange w:id="344" w:author="wurongjun 00246467" w:date="2015-07-23T11:11:00Z">
              <w:rPr>
                <w:rFonts w:ascii="Times New Roman" w:hAnsi="Times New Roman" w:cs="Arial" w:hint="eastAsia"/>
                <w:snapToGrid w:val="0"/>
                <w:lang w:val="en-GB"/>
              </w:rPr>
            </w:rPrChange>
          </w:rPr>
          <w:t>大数据需求）</w:t>
        </w:r>
      </w:ins>
    </w:p>
    <w:p w:rsidR="000535B4" w:rsidRDefault="000535B4" w:rsidP="000535B4">
      <w:pPr>
        <w:pStyle w:val="TableText"/>
        <w:rPr>
          <w:ins w:id="345" w:author="wurongjun 00246467" w:date="2015-07-23T11:09:00Z"/>
        </w:rPr>
      </w:pPr>
      <w:ins w:id="346" w:author="wurongjun 00246467" w:date="2015-07-23T11:09:00Z">
        <w:r>
          <w:rPr>
            <w:rFonts w:hint="eastAsia"/>
          </w:rPr>
          <w:t>AttributeValue</w:t>
        </w:r>
        <w:r>
          <w:rPr>
            <w:rFonts w:hint="eastAsia"/>
          </w:rPr>
          <w:t>取值</w:t>
        </w:r>
      </w:ins>
      <w:ins w:id="347" w:author="wurongjun 00246467" w:date="2015-07-23T11:11:00Z">
        <w:r>
          <w:rPr>
            <w:rFonts w:hint="eastAsia"/>
          </w:rPr>
          <w:t>长</w:t>
        </w:r>
        <w:r>
          <w:t>度为</w:t>
        </w:r>
        <w:r>
          <w:rPr>
            <w:rFonts w:hint="eastAsia"/>
          </w:rPr>
          <w:t>128</w:t>
        </w:r>
        <w:r>
          <w:rPr>
            <w:rFonts w:hint="eastAsia"/>
          </w:rPr>
          <w:t>位</w:t>
        </w:r>
        <w:r>
          <w:t>。</w:t>
        </w:r>
      </w:ins>
    </w:p>
    <w:p w:rsidR="000535B4" w:rsidRDefault="000535B4" w:rsidP="007E5D38">
      <w:pPr>
        <w:pStyle w:val="TableText"/>
        <w:rPr>
          <w:ins w:id="348" w:author="wurongjun 00246467" w:date="2015-12-25T09:54:00Z"/>
        </w:rPr>
      </w:pPr>
    </w:p>
    <w:p w:rsidR="00211D78" w:rsidRPr="00F76BB5" w:rsidRDefault="00211D78" w:rsidP="00211D78">
      <w:pPr>
        <w:pStyle w:val="TableText"/>
        <w:rPr>
          <w:ins w:id="349" w:author="wurongjun 00246467" w:date="2015-12-25T09:54:00Z"/>
        </w:rPr>
      </w:pPr>
      <w:ins w:id="350" w:author="wurongjun 00246467" w:date="2015-12-25T09:54:00Z">
        <w:r>
          <w:rPr>
            <w:rFonts w:ascii="宋体" w:cs="宋体" w:hint="eastAsia"/>
          </w:rPr>
          <w:t>AttributeName取值“</w:t>
        </w:r>
      </w:ins>
      <w:ins w:id="351" w:author="wurongjun 00246467" w:date="2015-12-26T09:13:00Z">
        <w:r w:rsidR="009B7D87">
          <w:rPr>
            <w:rFonts w:ascii="宋体" w:hAnsi="宋体" w:hint="eastAsia"/>
            <w:sz w:val="18"/>
            <w:szCs w:val="18"/>
          </w:rPr>
          <w:t>connectType</w:t>
        </w:r>
      </w:ins>
      <w:ins w:id="352" w:author="wurongjun 00246467" w:date="2015-12-25T09:54:00Z">
        <w:r>
          <w:rPr>
            <w:rFonts w:ascii="宋体" w:cs="宋体" w:hint="eastAsia"/>
          </w:rPr>
          <w:t>”，表示</w:t>
        </w:r>
        <w:r>
          <w:rPr>
            <w:rFonts w:ascii="Times New Roman" w:hAnsi="Times New Roman" w:cs="Arial" w:hint="eastAsia"/>
            <w:snapToGrid w:val="0"/>
            <w:lang w:val="en-GB"/>
          </w:rPr>
          <w:t>订户类型</w:t>
        </w:r>
        <w:r w:rsidRPr="009E4F78">
          <w:rPr>
            <w:rFonts w:ascii="Times New Roman" w:hAnsi="Times New Roman" w:cs="Arial" w:hint="eastAsia"/>
            <w:snapToGrid w:val="0"/>
            <w:color w:val="FF0000"/>
            <w:lang w:val="en-GB"/>
          </w:rPr>
          <w:t>（</w:t>
        </w:r>
        <w:r w:rsidRPr="009E4F78">
          <w:rPr>
            <w:rFonts w:ascii="Times New Roman" w:hAnsi="Times New Roman" w:cs="Arial"/>
            <w:snapToGrid w:val="0"/>
            <w:color w:val="FF0000"/>
            <w:lang w:val="en-GB"/>
          </w:rPr>
          <w:t xml:space="preserve">IPTV </w:t>
        </w:r>
        <w:r>
          <w:rPr>
            <w:rFonts w:ascii="Times New Roman" w:hAnsi="Times New Roman" w:cs="Arial" w:hint="eastAsia"/>
            <w:snapToGrid w:val="0"/>
            <w:color w:val="FF0000"/>
            <w:lang w:val="en-GB"/>
          </w:rPr>
          <w:t>STC</w:t>
        </w:r>
        <w:r>
          <w:rPr>
            <w:rFonts w:ascii="Times New Roman" w:hAnsi="Times New Roman" w:cs="Arial" w:hint="eastAsia"/>
            <w:snapToGrid w:val="0"/>
            <w:color w:val="FF0000"/>
            <w:lang w:val="en-GB"/>
          </w:rPr>
          <w:t>报表</w:t>
        </w:r>
        <w:r w:rsidRPr="009E4F78">
          <w:rPr>
            <w:rFonts w:ascii="Times New Roman" w:hAnsi="Times New Roman" w:cs="Arial" w:hint="eastAsia"/>
            <w:snapToGrid w:val="0"/>
            <w:color w:val="FF0000"/>
            <w:lang w:val="en-GB"/>
          </w:rPr>
          <w:t>需求）</w:t>
        </w:r>
      </w:ins>
    </w:p>
    <w:p w:rsidR="00211D78" w:rsidRDefault="00211D78" w:rsidP="00211D78">
      <w:pPr>
        <w:pStyle w:val="TableText"/>
        <w:rPr>
          <w:ins w:id="353" w:author="wurongjun 00246467" w:date="2015-12-25T09:54:00Z"/>
        </w:rPr>
      </w:pPr>
      <w:ins w:id="354" w:author="wurongjun 00246467" w:date="2015-12-25T09:54:00Z">
        <w:r>
          <w:rPr>
            <w:rFonts w:hint="eastAsia"/>
          </w:rPr>
          <w:t>AttributeValue</w:t>
        </w:r>
        <w:r>
          <w:rPr>
            <w:rFonts w:hint="eastAsia"/>
          </w:rPr>
          <w:t>取值为</w:t>
        </w:r>
        <w:r>
          <w:rPr>
            <w:rFonts w:ascii="宋体" w:hAnsi="宋体" w:hint="eastAsia"/>
            <w:sz w:val="18"/>
            <w:szCs w:val="18"/>
          </w:rPr>
          <w:t>枚举值： 0:xDSL 1:FTTH  -1:NA（默认值）</w:t>
        </w:r>
        <w:r>
          <w:t>。</w:t>
        </w:r>
      </w:ins>
    </w:p>
    <w:p w:rsidR="00211D78" w:rsidRDefault="00211D78" w:rsidP="007E5D38">
      <w:pPr>
        <w:pStyle w:val="TableText"/>
      </w:pPr>
    </w:p>
    <w:p w:rsidR="007E5D38" w:rsidRPr="002C41A9" w:rsidRDefault="007E5D38" w:rsidP="00E5770C">
      <w:pPr>
        <w:pStyle w:val="31"/>
      </w:pPr>
      <w:bookmarkStart w:id="355" w:name="_Toc397680914"/>
      <w:bookmarkStart w:id="356" w:name="_Toc186000026"/>
      <w:bookmarkStart w:id="357" w:name="_Toc222802891"/>
      <w:bookmarkStart w:id="358" w:name="_Toc222890632"/>
      <w:bookmarkStart w:id="359" w:name="_Toc397680915"/>
      <w:bookmarkStart w:id="360" w:name="_Toc397712881"/>
      <w:bookmarkStart w:id="361" w:name="_Toc435003370"/>
      <w:bookmarkEnd w:id="355"/>
      <w:r w:rsidRPr="002C41A9">
        <w:rPr>
          <w:rFonts w:hint="eastAsia"/>
        </w:rPr>
        <w:lastRenderedPageBreak/>
        <w:t>订户信息扩展</w:t>
      </w:r>
      <w:r w:rsidRPr="002C41A9">
        <w:t>表</w:t>
      </w:r>
      <w:bookmarkEnd w:id="356"/>
      <w:bookmarkEnd w:id="357"/>
      <w:bookmarkEnd w:id="358"/>
      <w:r w:rsidRPr="006B1B74">
        <w:rPr>
          <w:rFonts w:hint="eastAsia"/>
        </w:rPr>
        <w:t>MDSP_</w:t>
      </w:r>
      <w:r w:rsidR="00C35A24" w:rsidRPr="006B1B74">
        <w:t>SUBSCRIBEREX</w:t>
      </w:r>
      <w:bookmarkEnd w:id="359"/>
      <w:bookmarkEnd w:id="360"/>
      <w:bookmarkEnd w:id="361"/>
    </w:p>
    <w:tbl>
      <w:tblPr>
        <w:tblW w:w="1017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003"/>
        <w:gridCol w:w="1903"/>
        <w:gridCol w:w="1380"/>
        <w:gridCol w:w="2445"/>
        <w:gridCol w:w="2448"/>
      </w:tblGrid>
      <w:tr w:rsidR="007E5D38" w:rsidRPr="0019211A" w:rsidTr="002341FA">
        <w:trPr>
          <w:cantSplit/>
          <w:jc w:val="center"/>
        </w:trPr>
        <w:tc>
          <w:tcPr>
            <w:tcW w:w="200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7E5D38" w:rsidRPr="008B1984" w:rsidRDefault="007E5D38" w:rsidP="00074D0B">
            <w:pPr>
              <w:pStyle w:val="TableHeading"/>
            </w:pPr>
            <w:r w:rsidRPr="008B1984">
              <w:t>字段</w:t>
            </w:r>
          </w:p>
        </w:tc>
        <w:tc>
          <w:tcPr>
            <w:tcW w:w="190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7E5D38" w:rsidRPr="008B1984" w:rsidRDefault="007E5D38" w:rsidP="00074D0B">
            <w:pPr>
              <w:pStyle w:val="TableHeading"/>
            </w:pPr>
            <w:r w:rsidRPr="008B1984">
              <w:t>数据类型</w:t>
            </w:r>
          </w:p>
        </w:tc>
        <w:tc>
          <w:tcPr>
            <w:tcW w:w="1380"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7E5D38" w:rsidRPr="008B1984" w:rsidRDefault="007E5D38" w:rsidP="00074D0B">
            <w:pPr>
              <w:pStyle w:val="TableHeading"/>
            </w:pPr>
            <w:r w:rsidRPr="008B1984">
              <w:t>是否允许为空</w:t>
            </w:r>
          </w:p>
        </w:tc>
        <w:tc>
          <w:tcPr>
            <w:tcW w:w="2445"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7E5D38" w:rsidRPr="008B1984" w:rsidRDefault="007E5D38" w:rsidP="00074D0B">
            <w:pPr>
              <w:pStyle w:val="TableHeading"/>
            </w:pPr>
            <w:r w:rsidRPr="008B1984">
              <w:t>描述信息</w:t>
            </w:r>
          </w:p>
        </w:tc>
        <w:tc>
          <w:tcPr>
            <w:tcW w:w="2448"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7E5D38" w:rsidRPr="008B1984" w:rsidRDefault="007E5D38" w:rsidP="00074D0B">
            <w:pPr>
              <w:pStyle w:val="TableHeading"/>
            </w:pPr>
            <w:r>
              <w:rPr>
                <w:rFonts w:hint="eastAsia"/>
              </w:rPr>
              <w:t>备注</w:t>
            </w:r>
          </w:p>
        </w:tc>
      </w:tr>
      <w:tr w:rsidR="007E5D38" w:rsidRPr="0019211A" w:rsidTr="002341FA">
        <w:trPr>
          <w:cantSplit/>
          <w:jc w:val="center"/>
        </w:trPr>
        <w:tc>
          <w:tcPr>
            <w:tcW w:w="2003" w:type="dxa"/>
            <w:tcBorders>
              <w:top w:val="single" w:sz="6" w:space="0" w:color="auto"/>
            </w:tcBorders>
            <w:shd w:val="clear" w:color="auto" w:fill="auto"/>
          </w:tcPr>
          <w:p w:rsidR="007E5D38" w:rsidRPr="005E5431" w:rsidRDefault="007E5D38" w:rsidP="00ED658C">
            <w:pPr>
              <w:pStyle w:val="TableText"/>
            </w:pPr>
            <w:r w:rsidRPr="005E5431">
              <w:t>subscribe</w:t>
            </w:r>
            <w:ins w:id="362" w:author="wurongjun 00246467" w:date="2015-11-11T10:29:00Z">
              <w:r w:rsidR="005A1506">
                <w:t>r</w:t>
              </w:r>
            </w:ins>
            <w:r w:rsidRPr="005E5431">
              <w:rPr>
                <w:rFonts w:hint="eastAsia"/>
              </w:rPr>
              <w:t>Number</w:t>
            </w:r>
          </w:p>
        </w:tc>
        <w:tc>
          <w:tcPr>
            <w:tcW w:w="1903" w:type="dxa"/>
            <w:tcBorders>
              <w:top w:val="single" w:sz="6" w:space="0" w:color="auto"/>
            </w:tcBorders>
            <w:shd w:val="clear" w:color="auto" w:fill="auto"/>
          </w:tcPr>
          <w:p w:rsidR="007E5D38" w:rsidRPr="005E5431" w:rsidRDefault="007E5D38" w:rsidP="00ED658C">
            <w:pPr>
              <w:pStyle w:val="TableText"/>
            </w:pPr>
            <w:r w:rsidRPr="005E5431">
              <w:t>VARCHAR2(</w:t>
            </w:r>
            <w:r w:rsidRPr="005E5431">
              <w:rPr>
                <w:rFonts w:hint="eastAsia"/>
              </w:rPr>
              <w:t>128</w:t>
            </w:r>
            <w:r w:rsidRPr="005E5431">
              <w:t>)</w:t>
            </w:r>
          </w:p>
        </w:tc>
        <w:tc>
          <w:tcPr>
            <w:tcW w:w="1380" w:type="dxa"/>
            <w:tcBorders>
              <w:top w:val="single" w:sz="6" w:space="0" w:color="auto"/>
            </w:tcBorders>
            <w:shd w:val="clear" w:color="auto" w:fill="auto"/>
          </w:tcPr>
          <w:p w:rsidR="007E5D38" w:rsidRPr="005E5431" w:rsidRDefault="007E5D38" w:rsidP="00ED658C">
            <w:pPr>
              <w:pStyle w:val="TableText"/>
            </w:pPr>
            <w:r w:rsidRPr="005E5431">
              <w:rPr>
                <w:rFonts w:hint="eastAsia"/>
              </w:rPr>
              <w:t>N</w:t>
            </w:r>
          </w:p>
        </w:tc>
        <w:tc>
          <w:tcPr>
            <w:tcW w:w="2445" w:type="dxa"/>
            <w:tcBorders>
              <w:top w:val="single" w:sz="6" w:space="0" w:color="auto"/>
            </w:tcBorders>
            <w:shd w:val="clear" w:color="auto" w:fill="auto"/>
          </w:tcPr>
          <w:p w:rsidR="007E5D38" w:rsidRPr="005E5431" w:rsidRDefault="007E5D38" w:rsidP="00ED658C">
            <w:pPr>
              <w:pStyle w:val="TableText"/>
            </w:pPr>
            <w:r w:rsidRPr="005E5431">
              <w:rPr>
                <w:rFonts w:hint="eastAsia"/>
              </w:rPr>
              <w:t>订户帐号</w:t>
            </w:r>
          </w:p>
        </w:tc>
        <w:tc>
          <w:tcPr>
            <w:tcW w:w="2448" w:type="dxa"/>
            <w:tcBorders>
              <w:top w:val="single" w:sz="6" w:space="0" w:color="auto"/>
            </w:tcBorders>
            <w:shd w:val="clear" w:color="auto" w:fill="auto"/>
          </w:tcPr>
          <w:p w:rsidR="007E5D38" w:rsidRPr="005E5431" w:rsidRDefault="007E5D38" w:rsidP="00ED658C">
            <w:pPr>
              <w:pStyle w:val="affffff1"/>
              <w:rPr>
                <w:rFonts w:ascii="Arial" w:cs="Arial"/>
                <w:szCs w:val="18"/>
              </w:rPr>
            </w:pPr>
            <w:r w:rsidRPr="005E5431">
              <w:rPr>
                <w:rFonts w:ascii="Arial" w:cs="Arial" w:hint="eastAsia"/>
                <w:szCs w:val="18"/>
              </w:rPr>
              <w:t>计费号码</w:t>
            </w:r>
          </w:p>
          <w:p w:rsidR="007E5D38" w:rsidRPr="005E5431" w:rsidRDefault="007E5D38" w:rsidP="00ED658C">
            <w:pPr>
              <w:pStyle w:val="affffff1"/>
              <w:rPr>
                <w:rFonts w:ascii="Arial" w:cs="Arial"/>
                <w:szCs w:val="18"/>
              </w:rPr>
            </w:pPr>
            <w:r w:rsidRPr="005E5431">
              <w:rPr>
                <w:rFonts w:ascii="Arial" w:cs="Arial" w:hint="eastAsia"/>
                <w:szCs w:val="18"/>
              </w:rPr>
              <w:t>用于到计费系统计费时作为计费号码使用。</w:t>
            </w:r>
          </w:p>
          <w:p w:rsidR="007E5D38" w:rsidRPr="005E5431" w:rsidRDefault="007E5D38" w:rsidP="00ED658C">
            <w:pPr>
              <w:pStyle w:val="affffff1"/>
              <w:rPr>
                <w:rFonts w:ascii="Arial" w:cs="Arial"/>
                <w:szCs w:val="18"/>
                <w:lang w:val="en-GB"/>
              </w:rPr>
            </w:pPr>
            <w:r w:rsidRPr="005E5431">
              <w:rPr>
                <w:rFonts w:ascii="Arial" w:cs="Arial" w:hint="eastAsia"/>
                <w:szCs w:val="18"/>
                <w:lang w:val="en-GB"/>
              </w:rPr>
              <w:t>*</w:t>
            </w:r>
            <w:r w:rsidRPr="005E5431">
              <w:rPr>
                <w:rFonts w:ascii="Arial" w:cs="Arial" w:hint="eastAsia"/>
                <w:szCs w:val="18"/>
                <w:lang w:val="en-GB"/>
              </w:rPr>
              <w:t>当为手机号码时，该号码就是手机号码</w:t>
            </w:r>
          </w:p>
          <w:p w:rsidR="007E5D38" w:rsidRPr="005E5431" w:rsidRDefault="007E5D38" w:rsidP="00ED658C">
            <w:pPr>
              <w:pStyle w:val="TableText"/>
            </w:pPr>
            <w:r w:rsidRPr="005E5431">
              <w:rPr>
                <w:rFonts w:hint="eastAsia"/>
                <w:szCs w:val="18"/>
                <w:lang w:val="en-GB"/>
              </w:rPr>
              <w:t>*</w:t>
            </w:r>
            <w:r w:rsidRPr="005E5431">
              <w:rPr>
                <w:rFonts w:hint="eastAsia"/>
                <w:szCs w:val="18"/>
                <w:lang w:val="en-GB"/>
              </w:rPr>
              <w:t>如果为</w:t>
            </w:r>
            <w:r w:rsidRPr="005E5431">
              <w:rPr>
                <w:rFonts w:hint="eastAsia"/>
                <w:szCs w:val="18"/>
                <w:lang w:val="en-GB"/>
              </w:rPr>
              <w:t>IPTV</w:t>
            </w:r>
            <w:r w:rsidRPr="005E5431">
              <w:rPr>
                <w:rFonts w:hint="eastAsia"/>
                <w:szCs w:val="18"/>
                <w:lang w:val="en-GB"/>
              </w:rPr>
              <w:t>或者</w:t>
            </w:r>
            <w:r w:rsidRPr="005E5431">
              <w:rPr>
                <w:rFonts w:hint="eastAsia"/>
                <w:szCs w:val="18"/>
                <w:lang w:val="en-GB"/>
              </w:rPr>
              <w:t>PGM</w:t>
            </w:r>
            <w:r w:rsidRPr="005E5431">
              <w:rPr>
                <w:rFonts w:hint="eastAsia"/>
                <w:szCs w:val="18"/>
                <w:lang w:val="en-GB"/>
              </w:rPr>
              <w:t>时就是</w:t>
            </w:r>
            <w:r w:rsidRPr="005E5431">
              <w:rPr>
                <w:rFonts w:hint="eastAsia"/>
                <w:szCs w:val="18"/>
                <w:lang w:val="en-GB"/>
              </w:rPr>
              <w:t>IPTV</w:t>
            </w:r>
            <w:r w:rsidRPr="005E5431">
              <w:rPr>
                <w:rFonts w:hint="eastAsia"/>
                <w:szCs w:val="18"/>
                <w:lang w:val="en-GB"/>
              </w:rPr>
              <w:t>的帐号</w:t>
            </w:r>
          </w:p>
        </w:tc>
      </w:tr>
      <w:tr w:rsidR="007E5D38" w:rsidRPr="0019211A" w:rsidTr="002341FA">
        <w:trPr>
          <w:cantSplit/>
          <w:jc w:val="center"/>
        </w:trPr>
        <w:tc>
          <w:tcPr>
            <w:tcW w:w="2003" w:type="dxa"/>
            <w:tcBorders>
              <w:top w:val="single" w:sz="6" w:space="0" w:color="auto"/>
            </w:tcBorders>
            <w:shd w:val="clear" w:color="auto" w:fill="auto"/>
          </w:tcPr>
          <w:p w:rsidR="007E5D38" w:rsidRPr="0046532F" w:rsidRDefault="007E5D38" w:rsidP="00ED658C">
            <w:pPr>
              <w:pStyle w:val="TableText"/>
            </w:pPr>
            <w:r w:rsidRPr="0046532F">
              <w:t>SUBSCRIBERKEY</w:t>
            </w:r>
          </w:p>
        </w:tc>
        <w:tc>
          <w:tcPr>
            <w:tcW w:w="1903" w:type="dxa"/>
            <w:tcBorders>
              <w:top w:val="single" w:sz="6" w:space="0" w:color="auto"/>
            </w:tcBorders>
            <w:shd w:val="clear" w:color="auto" w:fill="auto"/>
          </w:tcPr>
          <w:p w:rsidR="007E5D38" w:rsidRPr="0046532F" w:rsidRDefault="007E5D38" w:rsidP="00ED658C">
            <w:pPr>
              <w:pStyle w:val="TableText"/>
            </w:pPr>
            <w:r w:rsidRPr="0046532F">
              <w:t>NUMBER(10)</w:t>
            </w:r>
          </w:p>
        </w:tc>
        <w:tc>
          <w:tcPr>
            <w:tcW w:w="1380" w:type="dxa"/>
            <w:tcBorders>
              <w:top w:val="single" w:sz="6" w:space="0" w:color="auto"/>
            </w:tcBorders>
            <w:shd w:val="clear" w:color="auto" w:fill="auto"/>
          </w:tcPr>
          <w:p w:rsidR="007E5D38" w:rsidRPr="005E5431" w:rsidRDefault="007E5D38" w:rsidP="00ED658C">
            <w:pPr>
              <w:pStyle w:val="TableText"/>
            </w:pPr>
            <w:r>
              <w:rPr>
                <w:rFonts w:hint="eastAsia"/>
              </w:rPr>
              <w:t>N</w:t>
            </w:r>
          </w:p>
        </w:tc>
        <w:tc>
          <w:tcPr>
            <w:tcW w:w="2445" w:type="dxa"/>
            <w:tcBorders>
              <w:top w:val="single" w:sz="6" w:space="0" w:color="auto"/>
            </w:tcBorders>
            <w:shd w:val="clear" w:color="auto" w:fill="auto"/>
          </w:tcPr>
          <w:p w:rsidR="007E5D38" w:rsidRPr="005E5431" w:rsidRDefault="007E5D38" w:rsidP="00ED658C">
            <w:pPr>
              <w:pStyle w:val="TableText"/>
            </w:pPr>
            <w:r>
              <w:rPr>
                <w:rFonts w:hint="eastAsia"/>
              </w:rPr>
              <w:t>订户键值</w:t>
            </w:r>
          </w:p>
        </w:tc>
        <w:tc>
          <w:tcPr>
            <w:tcW w:w="2448" w:type="dxa"/>
            <w:tcBorders>
              <w:top w:val="single" w:sz="6" w:space="0" w:color="auto"/>
            </w:tcBorders>
            <w:shd w:val="clear" w:color="auto" w:fill="auto"/>
          </w:tcPr>
          <w:p w:rsidR="007E5D38" w:rsidRPr="005E5431" w:rsidRDefault="007E5D38" w:rsidP="00ED658C">
            <w:pPr>
              <w:pStyle w:val="affffff1"/>
              <w:rPr>
                <w:rFonts w:ascii="Arial" w:cs="Arial"/>
                <w:szCs w:val="18"/>
              </w:rPr>
            </w:pPr>
            <w:r w:rsidRPr="005E5431">
              <w:rPr>
                <w:rFonts w:ascii="Arial" w:hAnsi="Arial" w:hint="eastAsia"/>
              </w:rPr>
              <w:t>MDSP</w:t>
            </w:r>
            <w:r w:rsidRPr="005E5431">
              <w:rPr>
                <w:rFonts w:ascii="Arial" w:hAnsi="Arial" w:hint="eastAsia"/>
              </w:rPr>
              <w:t>内部关联</w:t>
            </w:r>
          </w:p>
        </w:tc>
      </w:tr>
      <w:tr w:rsidR="007E5D38" w:rsidRPr="0019211A" w:rsidTr="002341FA">
        <w:trPr>
          <w:cantSplit/>
          <w:jc w:val="center"/>
        </w:trPr>
        <w:tc>
          <w:tcPr>
            <w:tcW w:w="2003" w:type="dxa"/>
            <w:shd w:val="clear" w:color="auto" w:fill="auto"/>
          </w:tcPr>
          <w:p w:rsidR="007E5D38" w:rsidRPr="00235200" w:rsidRDefault="007E5D38" w:rsidP="00ED658C">
            <w:pPr>
              <w:pStyle w:val="TableText"/>
            </w:pPr>
            <w:r w:rsidRPr="00235200">
              <w:rPr>
                <w:sz w:val="22"/>
                <w:szCs w:val="22"/>
              </w:rPr>
              <w:t>subscriberAreaId</w:t>
            </w:r>
          </w:p>
        </w:tc>
        <w:tc>
          <w:tcPr>
            <w:tcW w:w="1903" w:type="dxa"/>
            <w:shd w:val="clear" w:color="auto" w:fill="auto"/>
          </w:tcPr>
          <w:p w:rsidR="007E5D38" w:rsidRPr="005E5431" w:rsidRDefault="007E5D38" w:rsidP="00ED658C">
            <w:pPr>
              <w:pStyle w:val="TableText"/>
            </w:pPr>
            <w:r w:rsidRPr="005E5431">
              <w:t>VARCHAR2(</w:t>
            </w:r>
            <w:r w:rsidRPr="005E5431">
              <w:rPr>
                <w:rFonts w:hint="eastAsia"/>
              </w:rPr>
              <w:t>128</w:t>
            </w:r>
            <w:r w:rsidRPr="005E5431">
              <w:t>)</w:t>
            </w:r>
          </w:p>
        </w:tc>
        <w:tc>
          <w:tcPr>
            <w:tcW w:w="1380" w:type="dxa"/>
            <w:shd w:val="clear" w:color="auto" w:fill="auto"/>
          </w:tcPr>
          <w:p w:rsidR="007E5D38" w:rsidRPr="005E5431" w:rsidRDefault="007E5D38" w:rsidP="00ED658C">
            <w:pPr>
              <w:pStyle w:val="TableText"/>
            </w:pPr>
            <w:r w:rsidRPr="005E5431">
              <w:rPr>
                <w:rFonts w:hint="eastAsia"/>
              </w:rPr>
              <w:t>Y</w:t>
            </w:r>
          </w:p>
        </w:tc>
        <w:tc>
          <w:tcPr>
            <w:tcW w:w="2445" w:type="dxa"/>
            <w:shd w:val="clear" w:color="auto" w:fill="auto"/>
          </w:tcPr>
          <w:p w:rsidR="007E5D38" w:rsidRPr="005E5431" w:rsidRDefault="007E5D38" w:rsidP="00ED658C">
            <w:pPr>
              <w:pStyle w:val="TableText"/>
            </w:pPr>
            <w:r w:rsidRPr="005E5431">
              <w:rPr>
                <w:rFonts w:hint="eastAsia"/>
              </w:rPr>
              <w:t>用户区域</w:t>
            </w:r>
            <w:r w:rsidRPr="005E5431">
              <w:rPr>
                <w:rFonts w:hint="eastAsia"/>
              </w:rPr>
              <w:t>ID</w:t>
            </w:r>
          </w:p>
        </w:tc>
        <w:tc>
          <w:tcPr>
            <w:tcW w:w="2448" w:type="dxa"/>
            <w:shd w:val="clear" w:color="auto" w:fill="auto"/>
          </w:tcPr>
          <w:p w:rsidR="007E5D38" w:rsidRPr="005E5431" w:rsidRDefault="007E5D38" w:rsidP="00ED658C">
            <w:pPr>
              <w:pStyle w:val="TableText"/>
            </w:pPr>
            <w:r w:rsidRPr="005E5431">
              <w:rPr>
                <w:rFonts w:hint="eastAsia"/>
              </w:rPr>
              <w:t>外键</w:t>
            </w:r>
          </w:p>
        </w:tc>
      </w:tr>
      <w:tr w:rsidR="007E5D38" w:rsidRPr="0019211A" w:rsidTr="002341FA">
        <w:trPr>
          <w:cantSplit/>
          <w:jc w:val="center"/>
        </w:trPr>
        <w:tc>
          <w:tcPr>
            <w:tcW w:w="2003" w:type="dxa"/>
            <w:shd w:val="clear" w:color="auto" w:fill="auto"/>
          </w:tcPr>
          <w:p w:rsidR="007E5D38" w:rsidRPr="00235200" w:rsidRDefault="007E5D38" w:rsidP="00ED658C">
            <w:pPr>
              <w:pStyle w:val="TableText"/>
            </w:pPr>
            <w:r w:rsidRPr="00235200">
              <w:rPr>
                <w:rFonts w:hint="eastAsia"/>
                <w:sz w:val="18"/>
                <w:szCs w:val="18"/>
              </w:rPr>
              <w:t>u</w:t>
            </w:r>
            <w:r w:rsidRPr="00235200">
              <w:rPr>
                <w:rFonts w:hint="eastAsia"/>
                <w:sz w:val="22"/>
                <w:szCs w:val="22"/>
              </w:rPr>
              <w:t>serN</w:t>
            </w:r>
            <w:r w:rsidRPr="00235200">
              <w:rPr>
                <w:sz w:val="22"/>
                <w:szCs w:val="22"/>
              </w:rPr>
              <w:t>ame</w:t>
            </w:r>
          </w:p>
        </w:tc>
        <w:tc>
          <w:tcPr>
            <w:tcW w:w="1903" w:type="dxa"/>
            <w:shd w:val="clear" w:color="auto" w:fill="auto"/>
          </w:tcPr>
          <w:p w:rsidR="007E5D38" w:rsidRPr="005E5431" w:rsidRDefault="007E5D38" w:rsidP="00ED658C">
            <w:pPr>
              <w:pStyle w:val="TableText"/>
            </w:pPr>
            <w:r w:rsidRPr="005E5431">
              <w:rPr>
                <w:sz w:val="18"/>
                <w:szCs w:val="18"/>
              </w:rPr>
              <w:t>VARCHAR2(100)</w:t>
            </w:r>
          </w:p>
        </w:tc>
        <w:tc>
          <w:tcPr>
            <w:tcW w:w="1380" w:type="dxa"/>
            <w:shd w:val="clear" w:color="auto" w:fill="auto"/>
          </w:tcPr>
          <w:p w:rsidR="007E5D38" w:rsidRPr="005E5431" w:rsidRDefault="007E5D38" w:rsidP="00ED658C">
            <w:pPr>
              <w:pStyle w:val="TableText"/>
            </w:pPr>
            <w:r w:rsidRPr="005E5431">
              <w:rPr>
                <w:rFonts w:hint="eastAsia"/>
              </w:rPr>
              <w:t>Y</w:t>
            </w:r>
          </w:p>
        </w:tc>
        <w:tc>
          <w:tcPr>
            <w:tcW w:w="2445" w:type="dxa"/>
            <w:shd w:val="clear" w:color="auto" w:fill="auto"/>
          </w:tcPr>
          <w:p w:rsidR="007E5D38" w:rsidRPr="005E5431" w:rsidRDefault="007E5D38" w:rsidP="00ED658C">
            <w:pPr>
              <w:pStyle w:val="TableText"/>
            </w:pPr>
            <w:r w:rsidRPr="005E5431">
              <w:rPr>
                <w:rFonts w:hint="eastAsia"/>
              </w:rPr>
              <w:t>用户名称</w:t>
            </w:r>
          </w:p>
        </w:tc>
        <w:tc>
          <w:tcPr>
            <w:tcW w:w="2448" w:type="dxa"/>
            <w:shd w:val="clear" w:color="auto" w:fill="auto"/>
          </w:tcPr>
          <w:p w:rsidR="007E5D38" w:rsidRPr="005E5431" w:rsidRDefault="007E5D38" w:rsidP="00ED658C">
            <w:pPr>
              <w:pStyle w:val="TableText"/>
            </w:pPr>
            <w:r w:rsidRPr="00775956">
              <w:rPr>
                <w:rFonts w:hint="eastAsia"/>
              </w:rPr>
              <w:t>用户姓名</w:t>
            </w:r>
          </w:p>
        </w:tc>
      </w:tr>
      <w:tr w:rsidR="007E5D38" w:rsidRPr="0019211A" w:rsidTr="002341FA">
        <w:trPr>
          <w:cantSplit/>
          <w:jc w:val="center"/>
        </w:trPr>
        <w:tc>
          <w:tcPr>
            <w:tcW w:w="2003" w:type="dxa"/>
            <w:shd w:val="clear" w:color="auto" w:fill="auto"/>
          </w:tcPr>
          <w:p w:rsidR="007E5D38" w:rsidRPr="00235200" w:rsidRDefault="007E5D38" w:rsidP="00ED658C">
            <w:pPr>
              <w:pStyle w:val="TableText"/>
              <w:rPr>
                <w:sz w:val="18"/>
                <w:szCs w:val="18"/>
              </w:rPr>
            </w:pPr>
            <w:r w:rsidRPr="00235200">
              <w:rPr>
                <w:rFonts w:ascii="宋体" w:hAnsi="宋体" w:hint="eastAsia"/>
              </w:rPr>
              <w:t>operatorID</w:t>
            </w:r>
          </w:p>
        </w:tc>
        <w:tc>
          <w:tcPr>
            <w:tcW w:w="1903" w:type="dxa"/>
            <w:shd w:val="clear" w:color="auto" w:fill="auto"/>
          </w:tcPr>
          <w:p w:rsidR="007E5D38" w:rsidRPr="00235200" w:rsidRDefault="007E5D38" w:rsidP="00ED658C">
            <w:pPr>
              <w:pStyle w:val="TableText"/>
              <w:rPr>
                <w:sz w:val="18"/>
                <w:szCs w:val="18"/>
              </w:rPr>
            </w:pPr>
            <w:r w:rsidRPr="00235200">
              <w:t>VARCHAR2(</w:t>
            </w:r>
            <w:r w:rsidRPr="00235200">
              <w:rPr>
                <w:rFonts w:hint="eastAsia"/>
              </w:rPr>
              <w:t>7</w:t>
            </w:r>
            <w:r w:rsidRPr="00235200">
              <w:t>)</w:t>
            </w:r>
          </w:p>
        </w:tc>
        <w:tc>
          <w:tcPr>
            <w:tcW w:w="1380" w:type="dxa"/>
            <w:shd w:val="clear" w:color="auto" w:fill="auto"/>
          </w:tcPr>
          <w:p w:rsidR="007E5D38" w:rsidRPr="005E5431" w:rsidRDefault="007E5D38" w:rsidP="00ED658C">
            <w:pPr>
              <w:pStyle w:val="TableText"/>
            </w:pPr>
          </w:p>
        </w:tc>
        <w:tc>
          <w:tcPr>
            <w:tcW w:w="2445" w:type="dxa"/>
            <w:shd w:val="clear" w:color="auto" w:fill="auto"/>
          </w:tcPr>
          <w:p w:rsidR="007E5D38" w:rsidRPr="005E5431" w:rsidRDefault="007E5D38" w:rsidP="00ED658C">
            <w:pPr>
              <w:pStyle w:val="TableText"/>
            </w:pPr>
            <w:r>
              <w:rPr>
                <w:rFonts w:ascii="宋体" w:hAnsi="宋体" w:hint="eastAsia"/>
              </w:rPr>
              <w:t>多国方案中用户对应的运营商ID</w:t>
            </w:r>
          </w:p>
        </w:tc>
        <w:tc>
          <w:tcPr>
            <w:tcW w:w="2448" w:type="dxa"/>
            <w:shd w:val="clear" w:color="auto" w:fill="auto"/>
          </w:tcPr>
          <w:p w:rsidR="007E5D38" w:rsidRPr="00775956" w:rsidRDefault="007E5D38" w:rsidP="00ED658C">
            <w:pPr>
              <w:pStyle w:val="TableText"/>
            </w:pPr>
          </w:p>
        </w:tc>
      </w:tr>
      <w:tr w:rsidR="007E5D38" w:rsidRPr="0019211A" w:rsidTr="002341FA">
        <w:trPr>
          <w:cantSplit/>
          <w:jc w:val="center"/>
        </w:trPr>
        <w:tc>
          <w:tcPr>
            <w:tcW w:w="2003" w:type="dxa"/>
            <w:shd w:val="clear" w:color="auto" w:fill="auto"/>
          </w:tcPr>
          <w:p w:rsidR="007E5D38" w:rsidRPr="00235200" w:rsidRDefault="007E5D38" w:rsidP="00ED658C">
            <w:pPr>
              <w:pStyle w:val="TableText"/>
              <w:rPr>
                <w:rFonts w:ascii="宋体" w:hAnsi="宋体"/>
              </w:rPr>
            </w:pPr>
            <w:r w:rsidRPr="00235200">
              <w:rPr>
                <w:rFonts w:hint="eastAsia"/>
                <w:sz w:val="18"/>
                <w:szCs w:val="18"/>
              </w:rPr>
              <w:t>ApplyTime</w:t>
            </w:r>
          </w:p>
        </w:tc>
        <w:tc>
          <w:tcPr>
            <w:tcW w:w="1903" w:type="dxa"/>
            <w:shd w:val="clear" w:color="auto" w:fill="auto"/>
          </w:tcPr>
          <w:p w:rsidR="007E5D38" w:rsidRPr="004F7798" w:rsidRDefault="007E5D38" w:rsidP="00ED658C">
            <w:pPr>
              <w:pStyle w:val="TableText"/>
              <w:rPr>
                <w:color w:val="0000FF"/>
              </w:rPr>
            </w:pPr>
            <w:r w:rsidRPr="00C85F84">
              <w:rPr>
                <w:rFonts w:hint="eastAsia"/>
                <w:sz w:val="18"/>
                <w:szCs w:val="18"/>
              </w:rPr>
              <w:t>Date</w:t>
            </w:r>
          </w:p>
        </w:tc>
        <w:tc>
          <w:tcPr>
            <w:tcW w:w="1380" w:type="dxa"/>
            <w:shd w:val="clear" w:color="auto" w:fill="auto"/>
          </w:tcPr>
          <w:p w:rsidR="007E5D38" w:rsidRPr="005E5431" w:rsidRDefault="007E5D38" w:rsidP="00ED658C">
            <w:pPr>
              <w:pStyle w:val="TableText"/>
            </w:pPr>
          </w:p>
        </w:tc>
        <w:tc>
          <w:tcPr>
            <w:tcW w:w="2445" w:type="dxa"/>
            <w:shd w:val="clear" w:color="auto" w:fill="auto"/>
          </w:tcPr>
          <w:p w:rsidR="007E5D38" w:rsidRDefault="007E5D38" w:rsidP="00ED658C">
            <w:pPr>
              <w:pStyle w:val="TableText"/>
              <w:rPr>
                <w:rFonts w:ascii="宋体" w:hAnsi="宋体"/>
              </w:rPr>
            </w:pPr>
            <w:r w:rsidRPr="00C85F84">
              <w:rPr>
                <w:rFonts w:hint="eastAsia"/>
                <w:sz w:val="18"/>
                <w:szCs w:val="18"/>
              </w:rPr>
              <w:t>生效时间</w:t>
            </w:r>
          </w:p>
        </w:tc>
        <w:tc>
          <w:tcPr>
            <w:tcW w:w="2448" w:type="dxa"/>
            <w:shd w:val="clear" w:color="auto" w:fill="auto"/>
          </w:tcPr>
          <w:p w:rsidR="007E5D38" w:rsidRPr="00775956" w:rsidRDefault="007E5D38" w:rsidP="00ED658C">
            <w:pPr>
              <w:pStyle w:val="TableText"/>
            </w:pPr>
            <w:r>
              <w:rPr>
                <w:rFonts w:hint="eastAsia"/>
              </w:rPr>
              <w:t>开户时间</w:t>
            </w:r>
          </w:p>
        </w:tc>
      </w:tr>
      <w:tr w:rsidR="007E5D38" w:rsidRPr="0019211A" w:rsidTr="002341FA">
        <w:trPr>
          <w:cantSplit/>
          <w:jc w:val="center"/>
        </w:trPr>
        <w:tc>
          <w:tcPr>
            <w:tcW w:w="2003" w:type="dxa"/>
            <w:shd w:val="clear" w:color="auto" w:fill="auto"/>
          </w:tcPr>
          <w:p w:rsidR="007E5D38" w:rsidRPr="00235200" w:rsidRDefault="007E5D38" w:rsidP="00ED658C">
            <w:pPr>
              <w:pStyle w:val="TableText"/>
              <w:rPr>
                <w:sz w:val="18"/>
                <w:szCs w:val="18"/>
              </w:rPr>
            </w:pPr>
            <w:r w:rsidRPr="00235200">
              <w:rPr>
                <w:rFonts w:ascii="宋体" w:cs="宋体"/>
                <w:bCs/>
                <w:sz w:val="24"/>
                <w:szCs w:val="24"/>
              </w:rPr>
              <w:t>custTelephone</w:t>
            </w:r>
          </w:p>
        </w:tc>
        <w:tc>
          <w:tcPr>
            <w:tcW w:w="1903" w:type="dxa"/>
            <w:shd w:val="clear" w:color="auto" w:fill="auto"/>
          </w:tcPr>
          <w:p w:rsidR="007E5D38" w:rsidRPr="00C85F84" w:rsidRDefault="007E5D38" w:rsidP="00ED658C">
            <w:pPr>
              <w:pStyle w:val="TableText"/>
              <w:rPr>
                <w:sz w:val="18"/>
                <w:szCs w:val="18"/>
              </w:rPr>
            </w:pPr>
            <w:r>
              <w:rPr>
                <w:rFonts w:hint="eastAsia"/>
                <w:sz w:val="18"/>
                <w:szCs w:val="18"/>
              </w:rPr>
              <w:t>VARCHAR2(60)</w:t>
            </w:r>
          </w:p>
        </w:tc>
        <w:tc>
          <w:tcPr>
            <w:tcW w:w="1380" w:type="dxa"/>
            <w:shd w:val="clear" w:color="auto" w:fill="auto"/>
          </w:tcPr>
          <w:p w:rsidR="007E5D38" w:rsidRPr="005E5431" w:rsidRDefault="007E5D38" w:rsidP="00ED658C">
            <w:pPr>
              <w:pStyle w:val="TableText"/>
            </w:pPr>
            <w:r>
              <w:rPr>
                <w:rFonts w:hint="eastAsia"/>
              </w:rPr>
              <w:t>Y</w:t>
            </w:r>
          </w:p>
        </w:tc>
        <w:tc>
          <w:tcPr>
            <w:tcW w:w="2445" w:type="dxa"/>
            <w:shd w:val="clear" w:color="auto" w:fill="auto"/>
          </w:tcPr>
          <w:p w:rsidR="007E5D38" w:rsidRPr="00C85F84" w:rsidRDefault="007E5D38" w:rsidP="00ED658C">
            <w:pPr>
              <w:pStyle w:val="TableText"/>
              <w:rPr>
                <w:sz w:val="18"/>
                <w:szCs w:val="18"/>
              </w:rPr>
            </w:pPr>
            <w:r>
              <w:rPr>
                <w:rFonts w:hint="eastAsia"/>
                <w:sz w:val="18"/>
                <w:szCs w:val="18"/>
              </w:rPr>
              <w:t>订户绑定的手机号码</w:t>
            </w:r>
          </w:p>
        </w:tc>
        <w:tc>
          <w:tcPr>
            <w:tcW w:w="2448" w:type="dxa"/>
            <w:shd w:val="clear" w:color="auto" w:fill="auto"/>
          </w:tcPr>
          <w:p w:rsidR="007E5D38" w:rsidRDefault="007E5D38" w:rsidP="00ED658C">
            <w:pPr>
              <w:pStyle w:val="TableText"/>
            </w:pPr>
            <w:r>
              <w:rPr>
                <w:rFonts w:hint="eastAsia"/>
                <w:sz w:val="18"/>
                <w:szCs w:val="18"/>
              </w:rPr>
              <w:t>订户绑定的手机号码</w:t>
            </w:r>
          </w:p>
        </w:tc>
      </w:tr>
      <w:tr w:rsidR="007E5D38" w:rsidRPr="0019211A" w:rsidTr="002341FA">
        <w:trPr>
          <w:cantSplit/>
          <w:jc w:val="center"/>
        </w:trPr>
        <w:tc>
          <w:tcPr>
            <w:tcW w:w="2003" w:type="dxa"/>
            <w:shd w:val="clear" w:color="auto" w:fill="auto"/>
          </w:tcPr>
          <w:p w:rsidR="007E5D38" w:rsidRDefault="007E5D38" w:rsidP="00ED658C">
            <w:pPr>
              <w:pStyle w:val="TableText"/>
              <w:rPr>
                <w:rFonts w:ascii="宋体" w:cs="宋体"/>
                <w:b/>
                <w:bCs/>
                <w:color w:val="FF0000"/>
                <w:sz w:val="24"/>
                <w:szCs w:val="24"/>
              </w:rPr>
            </w:pPr>
            <w:r>
              <w:rPr>
                <w:color w:val="000000"/>
                <w:sz w:val="18"/>
                <w:szCs w:val="18"/>
              </w:rPr>
              <w:t>email</w:t>
            </w:r>
          </w:p>
        </w:tc>
        <w:tc>
          <w:tcPr>
            <w:tcW w:w="1903" w:type="dxa"/>
            <w:shd w:val="clear" w:color="auto" w:fill="auto"/>
          </w:tcPr>
          <w:p w:rsidR="007E5D38" w:rsidRDefault="007E5D38" w:rsidP="00ED658C">
            <w:pPr>
              <w:pStyle w:val="Default"/>
              <w:rPr>
                <w:sz w:val="18"/>
                <w:szCs w:val="18"/>
              </w:rPr>
            </w:pPr>
            <w:r>
              <w:rPr>
                <w:sz w:val="18"/>
                <w:szCs w:val="18"/>
              </w:rPr>
              <w:t>VARCHAR2</w:t>
            </w:r>
            <w:r>
              <w:rPr>
                <w:rFonts w:ascii="Times New Roman" w:hAnsi="Times New Roman" w:cs="Times New Roman"/>
                <w:sz w:val="18"/>
                <w:szCs w:val="18"/>
              </w:rPr>
              <w:t xml:space="preserve">(255) </w:t>
            </w:r>
          </w:p>
        </w:tc>
        <w:tc>
          <w:tcPr>
            <w:tcW w:w="1380" w:type="dxa"/>
            <w:shd w:val="clear" w:color="auto" w:fill="auto"/>
          </w:tcPr>
          <w:p w:rsidR="007E5D38" w:rsidRDefault="007E5D38" w:rsidP="00ED658C">
            <w:pPr>
              <w:pStyle w:val="TableText"/>
            </w:pPr>
            <w:r>
              <w:rPr>
                <w:rFonts w:hint="eastAsia"/>
              </w:rPr>
              <w:t>Y</w:t>
            </w:r>
          </w:p>
        </w:tc>
        <w:tc>
          <w:tcPr>
            <w:tcW w:w="2445" w:type="dxa"/>
            <w:shd w:val="clear" w:color="auto" w:fill="auto"/>
          </w:tcPr>
          <w:p w:rsidR="007E5D38" w:rsidRDefault="007E5D38" w:rsidP="00ED658C">
            <w:pPr>
              <w:pStyle w:val="TableText"/>
              <w:rPr>
                <w:sz w:val="18"/>
                <w:szCs w:val="18"/>
              </w:rPr>
            </w:pPr>
            <w:r>
              <w:rPr>
                <w:rFonts w:hint="eastAsia"/>
                <w:sz w:val="18"/>
                <w:szCs w:val="18"/>
              </w:rPr>
              <w:t>订户绑定的</w:t>
            </w:r>
            <w:r>
              <w:rPr>
                <w:rFonts w:hint="eastAsia"/>
                <w:sz w:val="18"/>
                <w:szCs w:val="18"/>
              </w:rPr>
              <w:t>email</w:t>
            </w:r>
          </w:p>
        </w:tc>
        <w:tc>
          <w:tcPr>
            <w:tcW w:w="2448" w:type="dxa"/>
            <w:shd w:val="clear" w:color="auto" w:fill="auto"/>
          </w:tcPr>
          <w:p w:rsidR="007E5D38" w:rsidRDefault="007E5D38" w:rsidP="00ED658C">
            <w:pPr>
              <w:pStyle w:val="TableText"/>
              <w:rPr>
                <w:sz w:val="18"/>
                <w:szCs w:val="18"/>
              </w:rPr>
            </w:pPr>
            <w:r>
              <w:rPr>
                <w:rFonts w:hint="eastAsia"/>
                <w:sz w:val="18"/>
                <w:szCs w:val="18"/>
              </w:rPr>
              <w:t>订户绑定的</w:t>
            </w:r>
            <w:r>
              <w:rPr>
                <w:rFonts w:hint="eastAsia"/>
                <w:sz w:val="18"/>
                <w:szCs w:val="18"/>
              </w:rPr>
              <w:t>email</w:t>
            </w:r>
          </w:p>
        </w:tc>
      </w:tr>
      <w:tr w:rsidR="002341FA" w:rsidRPr="0019211A" w:rsidTr="002341FA">
        <w:trPr>
          <w:cantSplit/>
          <w:jc w:val="center"/>
        </w:trPr>
        <w:tc>
          <w:tcPr>
            <w:tcW w:w="2003" w:type="dxa"/>
            <w:shd w:val="clear" w:color="auto" w:fill="auto"/>
          </w:tcPr>
          <w:p w:rsidR="002341FA" w:rsidRDefault="002341FA" w:rsidP="002341FA">
            <w:pPr>
              <w:pStyle w:val="TableText"/>
              <w:rPr>
                <w:rFonts w:ascii="宋体" w:cs="宋体"/>
                <w:b/>
                <w:bCs/>
                <w:color w:val="FF0000"/>
                <w:sz w:val="24"/>
                <w:szCs w:val="24"/>
              </w:rPr>
            </w:pPr>
            <w:ins w:id="363" w:author="wurongjun 00246467" w:date="2015-07-01T10:08:00Z">
              <w:r w:rsidRPr="008856C9">
                <w:rPr>
                  <w:rFonts w:ascii="宋体" w:hAnsi="宋体" w:hint="eastAsia"/>
                </w:rPr>
                <w:t>bandwidth</w:t>
              </w:r>
            </w:ins>
          </w:p>
        </w:tc>
        <w:tc>
          <w:tcPr>
            <w:tcW w:w="1903" w:type="dxa"/>
            <w:shd w:val="clear" w:color="auto" w:fill="auto"/>
          </w:tcPr>
          <w:p w:rsidR="002341FA" w:rsidRDefault="002341FA" w:rsidP="002341FA">
            <w:pPr>
              <w:pStyle w:val="TableText"/>
              <w:rPr>
                <w:sz w:val="18"/>
                <w:szCs w:val="18"/>
              </w:rPr>
            </w:pPr>
            <w:ins w:id="364" w:author="wurongjun 00246467" w:date="2015-07-01T10:08:00Z">
              <w:r w:rsidRPr="00C85F84">
                <w:rPr>
                  <w:rFonts w:cs="Arial" w:hint="eastAsia"/>
                  <w:sz w:val="18"/>
                  <w:szCs w:val="18"/>
                </w:rPr>
                <w:t>NUMBER(10)</w:t>
              </w:r>
            </w:ins>
          </w:p>
        </w:tc>
        <w:tc>
          <w:tcPr>
            <w:tcW w:w="1380" w:type="dxa"/>
            <w:shd w:val="clear" w:color="auto" w:fill="auto"/>
          </w:tcPr>
          <w:p w:rsidR="002341FA" w:rsidRDefault="002341FA" w:rsidP="002341FA">
            <w:pPr>
              <w:pStyle w:val="TableText"/>
            </w:pPr>
          </w:p>
        </w:tc>
        <w:tc>
          <w:tcPr>
            <w:tcW w:w="2445" w:type="dxa"/>
            <w:shd w:val="clear" w:color="auto" w:fill="auto"/>
          </w:tcPr>
          <w:p w:rsidR="002341FA" w:rsidRDefault="002341FA" w:rsidP="002341FA">
            <w:pPr>
              <w:pStyle w:val="TableText"/>
              <w:rPr>
                <w:sz w:val="18"/>
                <w:szCs w:val="18"/>
              </w:rPr>
            </w:pPr>
            <w:ins w:id="365" w:author="wurongjun 00246467" w:date="2015-07-01T10:08:00Z">
              <w:r>
                <w:rPr>
                  <w:rFonts w:ascii="宋体" w:hAnsi="宋体" w:hint="eastAsia"/>
                </w:rPr>
                <w:t>用户最大带宽</w:t>
              </w:r>
            </w:ins>
          </w:p>
        </w:tc>
        <w:tc>
          <w:tcPr>
            <w:tcW w:w="2448" w:type="dxa"/>
            <w:shd w:val="clear" w:color="auto" w:fill="auto"/>
          </w:tcPr>
          <w:p w:rsidR="002341FA" w:rsidRDefault="002341FA" w:rsidP="002341FA">
            <w:pPr>
              <w:pStyle w:val="TableText"/>
              <w:rPr>
                <w:sz w:val="18"/>
                <w:szCs w:val="18"/>
              </w:rPr>
            </w:pPr>
          </w:p>
        </w:tc>
      </w:tr>
      <w:tr w:rsidR="005A1506" w:rsidRPr="0019211A" w:rsidTr="002341FA">
        <w:trPr>
          <w:cantSplit/>
          <w:jc w:val="center"/>
          <w:ins w:id="366" w:author="wurongjun 00246467" w:date="2015-11-11T10:28:00Z"/>
        </w:trPr>
        <w:tc>
          <w:tcPr>
            <w:tcW w:w="2003" w:type="dxa"/>
            <w:shd w:val="clear" w:color="auto" w:fill="auto"/>
          </w:tcPr>
          <w:p w:rsidR="005A1506" w:rsidRPr="008856C9" w:rsidRDefault="005A1506" w:rsidP="005A1506">
            <w:pPr>
              <w:pStyle w:val="TableText"/>
              <w:rPr>
                <w:ins w:id="367" w:author="wurongjun 00246467" w:date="2015-11-11T10:28:00Z"/>
                <w:rFonts w:ascii="宋体" w:hAnsi="宋体"/>
              </w:rPr>
            </w:pPr>
            <w:ins w:id="368" w:author="wurongjun 00246467" w:date="2015-11-11T10:28:00Z">
              <w:r w:rsidRPr="00C85F84">
                <w:rPr>
                  <w:rFonts w:cs="Arial" w:hint="eastAsia"/>
                  <w:sz w:val="18"/>
                  <w:szCs w:val="18"/>
                </w:rPr>
                <w:t>ExpireTime</w:t>
              </w:r>
            </w:ins>
          </w:p>
        </w:tc>
        <w:tc>
          <w:tcPr>
            <w:tcW w:w="1903" w:type="dxa"/>
            <w:shd w:val="clear" w:color="auto" w:fill="auto"/>
          </w:tcPr>
          <w:p w:rsidR="005A1506" w:rsidRPr="00C85F84" w:rsidRDefault="005A1506" w:rsidP="005A1506">
            <w:pPr>
              <w:pStyle w:val="TableText"/>
              <w:rPr>
                <w:ins w:id="369" w:author="wurongjun 00246467" w:date="2015-11-11T10:28:00Z"/>
                <w:rFonts w:cs="Arial"/>
                <w:sz w:val="18"/>
                <w:szCs w:val="18"/>
              </w:rPr>
            </w:pPr>
            <w:ins w:id="370" w:author="wurongjun 00246467" w:date="2015-11-11T10:28:00Z">
              <w:r w:rsidRPr="00C85F84">
                <w:rPr>
                  <w:rFonts w:cs="Arial" w:hint="eastAsia"/>
                  <w:sz w:val="18"/>
                  <w:szCs w:val="18"/>
                </w:rPr>
                <w:t>Date</w:t>
              </w:r>
            </w:ins>
          </w:p>
        </w:tc>
        <w:tc>
          <w:tcPr>
            <w:tcW w:w="1380" w:type="dxa"/>
            <w:shd w:val="clear" w:color="auto" w:fill="auto"/>
          </w:tcPr>
          <w:p w:rsidR="005A1506" w:rsidRDefault="005A1506" w:rsidP="005A1506">
            <w:pPr>
              <w:pStyle w:val="TableText"/>
              <w:rPr>
                <w:ins w:id="371" w:author="wurongjun 00246467" w:date="2015-11-11T10:28:00Z"/>
              </w:rPr>
            </w:pPr>
          </w:p>
        </w:tc>
        <w:tc>
          <w:tcPr>
            <w:tcW w:w="2445" w:type="dxa"/>
            <w:shd w:val="clear" w:color="auto" w:fill="auto"/>
          </w:tcPr>
          <w:p w:rsidR="005A1506" w:rsidRDefault="005A1506" w:rsidP="005A1506">
            <w:pPr>
              <w:pStyle w:val="TableText"/>
              <w:rPr>
                <w:ins w:id="372" w:author="wurongjun 00246467" w:date="2015-11-11T10:28:00Z"/>
                <w:rFonts w:ascii="宋体" w:hAnsi="宋体"/>
              </w:rPr>
            </w:pPr>
          </w:p>
        </w:tc>
        <w:tc>
          <w:tcPr>
            <w:tcW w:w="2448" w:type="dxa"/>
            <w:shd w:val="clear" w:color="auto" w:fill="auto"/>
          </w:tcPr>
          <w:p w:rsidR="005A1506" w:rsidRDefault="005A1506" w:rsidP="005A1506">
            <w:pPr>
              <w:pStyle w:val="TableText"/>
              <w:rPr>
                <w:ins w:id="373" w:author="wurongjun 00246467" w:date="2015-11-11T10:28:00Z"/>
                <w:sz w:val="18"/>
                <w:szCs w:val="18"/>
              </w:rPr>
            </w:pPr>
            <w:ins w:id="374" w:author="wurongjun 00246467" w:date="2015-11-11T10:29:00Z">
              <w:r w:rsidRPr="00C85F84">
                <w:rPr>
                  <w:rFonts w:cs="Arial" w:hint="eastAsia"/>
                  <w:sz w:val="18"/>
                  <w:szCs w:val="18"/>
                </w:rPr>
                <w:t>失效时间</w:t>
              </w:r>
            </w:ins>
          </w:p>
        </w:tc>
      </w:tr>
    </w:tbl>
    <w:p w:rsidR="007E5D38" w:rsidRPr="006B1B74" w:rsidRDefault="007E5D38" w:rsidP="00E5770C">
      <w:pPr>
        <w:pStyle w:val="31"/>
      </w:pPr>
      <w:bookmarkStart w:id="375" w:name="_Ref166746094"/>
      <w:bookmarkStart w:id="376" w:name="_Toc222802794"/>
      <w:bookmarkStart w:id="377" w:name="_Toc222890536"/>
      <w:bookmarkStart w:id="378" w:name="_Toc397680916"/>
      <w:bookmarkStart w:id="379" w:name="_Toc397712882"/>
      <w:bookmarkStart w:id="380" w:name="_Toc435003371"/>
      <w:r w:rsidRPr="002C41A9">
        <w:rPr>
          <w:rFonts w:hint="eastAsia"/>
        </w:rPr>
        <w:t>订户信息</w:t>
      </w:r>
      <w:bookmarkEnd w:id="375"/>
      <w:bookmarkEnd w:id="376"/>
      <w:bookmarkEnd w:id="377"/>
      <w:r w:rsidRPr="002C41A9">
        <w:rPr>
          <w:rFonts w:hint="eastAsia"/>
        </w:rPr>
        <w:t>表</w:t>
      </w:r>
      <w:r w:rsidR="00C35A24" w:rsidRPr="006B1B74">
        <w:t>CBE_SUBSCRIBER</w:t>
      </w:r>
      <w:bookmarkEnd w:id="378"/>
      <w:bookmarkEnd w:id="379"/>
      <w:bookmarkEnd w:id="380"/>
    </w:p>
    <w:tbl>
      <w:tblPr>
        <w:tblW w:w="10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9"/>
        <w:gridCol w:w="1835"/>
        <w:gridCol w:w="1388"/>
        <w:gridCol w:w="2401"/>
        <w:gridCol w:w="2417"/>
        <w:tblGridChange w:id="381">
          <w:tblGrid>
            <w:gridCol w:w="2079"/>
            <w:gridCol w:w="1835"/>
            <w:gridCol w:w="1388"/>
            <w:gridCol w:w="2401"/>
            <w:gridCol w:w="2417"/>
          </w:tblGrid>
        </w:tblGridChange>
      </w:tblGrid>
      <w:tr w:rsidR="007E5D38" w:rsidRPr="0019211A" w:rsidTr="00ED658C">
        <w:trPr>
          <w:cantSplit/>
          <w:jc w:val="center"/>
        </w:trPr>
        <w:tc>
          <w:tcPr>
            <w:tcW w:w="207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E5D38" w:rsidRPr="0019211A" w:rsidRDefault="007E5D38" w:rsidP="00ED658C">
            <w:pPr>
              <w:keepNext/>
              <w:spacing w:before="80" w:after="80" w:line="360" w:lineRule="auto"/>
              <w:rPr>
                <w:rFonts w:ascii="Arial" w:eastAsia="黑体" w:hAnsi="Arial"/>
              </w:rPr>
            </w:pPr>
            <w:r w:rsidRPr="0019211A">
              <w:rPr>
                <w:rFonts w:ascii="Arial" w:eastAsia="黑体" w:hAnsi="Arial"/>
              </w:rPr>
              <w:t>字段</w:t>
            </w:r>
          </w:p>
        </w:tc>
        <w:tc>
          <w:tcPr>
            <w:tcW w:w="1835"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E5D38" w:rsidRPr="0019211A" w:rsidRDefault="007E5D38" w:rsidP="00ED658C">
            <w:pPr>
              <w:keepNext/>
              <w:spacing w:before="80" w:after="80" w:line="360" w:lineRule="auto"/>
              <w:rPr>
                <w:rFonts w:ascii="Arial" w:eastAsia="黑体" w:hAnsi="Arial"/>
              </w:rPr>
            </w:pPr>
            <w:r w:rsidRPr="0019211A">
              <w:rPr>
                <w:rFonts w:ascii="Arial" w:eastAsia="黑体" w:hAnsi="Arial"/>
              </w:rPr>
              <w:t>数据类型</w:t>
            </w:r>
          </w:p>
        </w:tc>
        <w:tc>
          <w:tcPr>
            <w:tcW w:w="1388"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E5D38" w:rsidRPr="0019211A" w:rsidRDefault="007E5D38" w:rsidP="00ED658C">
            <w:pPr>
              <w:keepNext/>
              <w:spacing w:before="80" w:after="80" w:line="360" w:lineRule="auto"/>
              <w:rPr>
                <w:rFonts w:ascii="Arial" w:eastAsia="黑体" w:hAnsi="Arial"/>
              </w:rPr>
            </w:pPr>
            <w:r w:rsidRPr="0019211A">
              <w:rPr>
                <w:rFonts w:ascii="Arial" w:eastAsia="黑体" w:hAnsi="Arial"/>
              </w:rPr>
              <w:t>是否允许为空</w:t>
            </w:r>
          </w:p>
        </w:tc>
        <w:tc>
          <w:tcPr>
            <w:tcW w:w="240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E5D38" w:rsidRPr="0019211A" w:rsidRDefault="007E5D38" w:rsidP="00ED658C">
            <w:pPr>
              <w:keepNext/>
              <w:spacing w:before="80" w:after="80" w:line="360" w:lineRule="auto"/>
              <w:rPr>
                <w:rFonts w:ascii="Arial" w:eastAsia="黑体" w:hAnsi="Arial"/>
              </w:rPr>
            </w:pPr>
            <w:r w:rsidRPr="0019211A">
              <w:rPr>
                <w:rFonts w:ascii="Arial" w:eastAsia="黑体" w:hAnsi="Arial"/>
              </w:rPr>
              <w:t>描述信息</w:t>
            </w:r>
          </w:p>
        </w:tc>
        <w:tc>
          <w:tcPr>
            <w:tcW w:w="241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E5D38" w:rsidRPr="0019211A" w:rsidRDefault="007E5D38" w:rsidP="00ED658C">
            <w:pPr>
              <w:keepNext/>
              <w:spacing w:before="80" w:after="80" w:line="360" w:lineRule="auto"/>
              <w:rPr>
                <w:rFonts w:ascii="Arial" w:eastAsia="黑体" w:hAnsi="Arial"/>
              </w:rPr>
            </w:pPr>
            <w:r w:rsidRPr="0019211A">
              <w:rPr>
                <w:rFonts w:ascii="Arial" w:eastAsia="黑体" w:hAnsi="Arial" w:hint="eastAsia"/>
              </w:rPr>
              <w:t>备注</w:t>
            </w:r>
          </w:p>
        </w:tc>
      </w:tr>
      <w:tr w:rsidR="007E5D38" w:rsidRPr="0019211A" w:rsidTr="00ED658C">
        <w:trPr>
          <w:cantSplit/>
          <w:jc w:val="center"/>
        </w:trPr>
        <w:tc>
          <w:tcPr>
            <w:tcW w:w="2079" w:type="dxa"/>
          </w:tcPr>
          <w:p w:rsidR="007E5D38" w:rsidRPr="0046532F" w:rsidRDefault="007E5D38" w:rsidP="00ED658C">
            <w:pPr>
              <w:spacing w:before="80" w:after="80" w:line="360" w:lineRule="auto"/>
              <w:rPr>
                <w:rFonts w:ascii="Arial"/>
              </w:rPr>
            </w:pPr>
            <w:r w:rsidRPr="0046532F">
              <w:rPr>
                <w:rFonts w:ascii="Arial"/>
              </w:rPr>
              <w:t>SUBSCRIBERKEY</w:t>
            </w:r>
          </w:p>
        </w:tc>
        <w:tc>
          <w:tcPr>
            <w:tcW w:w="1835" w:type="dxa"/>
          </w:tcPr>
          <w:p w:rsidR="007E5D38" w:rsidRPr="005E5431" w:rsidRDefault="007E5D38" w:rsidP="00ED658C">
            <w:pPr>
              <w:spacing w:before="80" w:after="80" w:line="360" w:lineRule="auto"/>
              <w:rPr>
                <w:rFonts w:ascii="Arial" w:hAnsi="Arial"/>
              </w:rPr>
            </w:pPr>
            <w:r w:rsidRPr="005E5431">
              <w:rPr>
                <w:rFonts w:ascii="Arial"/>
              </w:rPr>
              <w:t>NUMBER(10)</w:t>
            </w:r>
          </w:p>
        </w:tc>
        <w:tc>
          <w:tcPr>
            <w:tcW w:w="1388" w:type="dxa"/>
          </w:tcPr>
          <w:p w:rsidR="007E5D38" w:rsidRPr="005E5431" w:rsidRDefault="007E5D38" w:rsidP="00ED658C">
            <w:pPr>
              <w:spacing w:before="80" w:after="80" w:line="360" w:lineRule="auto"/>
              <w:rPr>
                <w:rFonts w:ascii="Arial" w:hAnsi="Arial"/>
              </w:rPr>
            </w:pPr>
            <w:r w:rsidRPr="005E5431">
              <w:rPr>
                <w:rFonts w:ascii="Arial" w:hAnsi="Arial" w:hint="eastAsia"/>
              </w:rPr>
              <w:t>N</w:t>
            </w:r>
          </w:p>
        </w:tc>
        <w:tc>
          <w:tcPr>
            <w:tcW w:w="2401" w:type="dxa"/>
          </w:tcPr>
          <w:p w:rsidR="007E5D38" w:rsidRPr="005E5431" w:rsidRDefault="007E5D38" w:rsidP="00ED658C">
            <w:pPr>
              <w:spacing w:before="80" w:after="80"/>
              <w:rPr>
                <w:rFonts w:ascii="Arial" w:hAnsi="Arial"/>
                <w:kern w:val="0"/>
              </w:rPr>
            </w:pPr>
            <w:r w:rsidRPr="005E5431">
              <w:rPr>
                <w:rFonts w:ascii="Arial" w:hAnsi="Arial" w:hint="eastAsia"/>
                <w:kern w:val="0"/>
              </w:rPr>
              <w:t>用户键值</w:t>
            </w:r>
          </w:p>
        </w:tc>
        <w:tc>
          <w:tcPr>
            <w:tcW w:w="2417" w:type="dxa"/>
          </w:tcPr>
          <w:p w:rsidR="007E5D38" w:rsidRPr="005E5431" w:rsidRDefault="007E5D38" w:rsidP="00ED658C">
            <w:pPr>
              <w:spacing w:before="80" w:after="80"/>
              <w:rPr>
                <w:rFonts w:ascii="Arial" w:hAnsi="Arial"/>
                <w:kern w:val="0"/>
              </w:rPr>
            </w:pPr>
            <w:r w:rsidRPr="005E5431">
              <w:rPr>
                <w:rFonts w:ascii="Arial" w:hAnsi="Arial" w:hint="eastAsia"/>
                <w:kern w:val="0"/>
              </w:rPr>
              <w:t>MDSP</w:t>
            </w:r>
            <w:r w:rsidRPr="005E5431">
              <w:rPr>
                <w:rFonts w:ascii="Arial" w:hAnsi="Arial" w:hint="eastAsia"/>
                <w:kern w:val="0"/>
              </w:rPr>
              <w:t>内部关联</w:t>
            </w:r>
          </w:p>
        </w:tc>
      </w:tr>
      <w:tr w:rsidR="007E5D38" w:rsidRPr="0019211A" w:rsidTr="00ED658C">
        <w:trPr>
          <w:cantSplit/>
          <w:jc w:val="center"/>
        </w:trPr>
        <w:tc>
          <w:tcPr>
            <w:tcW w:w="2079" w:type="dxa"/>
          </w:tcPr>
          <w:p w:rsidR="007E5D38" w:rsidRPr="0046532F" w:rsidRDefault="007E5D38" w:rsidP="00ED658C">
            <w:pPr>
              <w:spacing w:before="80" w:after="80" w:line="360" w:lineRule="auto"/>
              <w:rPr>
                <w:rFonts w:ascii="Arial" w:hAnsi="Arial"/>
                <w:kern w:val="0"/>
                <w:sz w:val="20"/>
                <w:szCs w:val="20"/>
              </w:rPr>
            </w:pPr>
            <w:r w:rsidRPr="0046532F">
              <w:rPr>
                <w:rFonts w:ascii="Arial" w:hAnsi="Arial"/>
                <w:kern w:val="0"/>
                <w:sz w:val="20"/>
                <w:szCs w:val="20"/>
              </w:rPr>
              <w:t>APPLYTIME</w:t>
            </w:r>
          </w:p>
        </w:tc>
        <w:tc>
          <w:tcPr>
            <w:tcW w:w="1835" w:type="dxa"/>
          </w:tcPr>
          <w:p w:rsidR="007E5D38" w:rsidRPr="0046532F" w:rsidRDefault="007E5D38" w:rsidP="00ED658C">
            <w:pPr>
              <w:spacing w:before="80" w:after="80" w:line="360" w:lineRule="auto"/>
              <w:rPr>
                <w:rFonts w:ascii="Arial" w:hAnsi="Arial"/>
              </w:rPr>
            </w:pPr>
            <w:r w:rsidRPr="0046532F">
              <w:rPr>
                <w:rFonts w:ascii="Arial" w:hAnsi="Arial"/>
              </w:rPr>
              <w:t>DATE</w:t>
            </w:r>
          </w:p>
        </w:tc>
        <w:tc>
          <w:tcPr>
            <w:tcW w:w="1388" w:type="dxa"/>
          </w:tcPr>
          <w:p w:rsidR="007E5D38" w:rsidRPr="005E5431" w:rsidRDefault="007E5D38" w:rsidP="00ED658C">
            <w:pPr>
              <w:spacing w:before="80" w:after="80" w:line="360" w:lineRule="auto"/>
              <w:rPr>
                <w:rFonts w:ascii="Arial" w:hAnsi="Arial"/>
              </w:rPr>
            </w:pPr>
            <w:r>
              <w:rPr>
                <w:rFonts w:ascii="Arial" w:hAnsi="Arial" w:hint="eastAsia"/>
              </w:rPr>
              <w:t>N</w:t>
            </w:r>
          </w:p>
        </w:tc>
        <w:tc>
          <w:tcPr>
            <w:tcW w:w="2401" w:type="dxa"/>
          </w:tcPr>
          <w:p w:rsidR="007E5D38" w:rsidRPr="005E5431" w:rsidRDefault="007E5D38" w:rsidP="00ED658C">
            <w:pPr>
              <w:spacing w:before="80" w:after="80"/>
              <w:rPr>
                <w:rFonts w:ascii="Arial" w:hAnsi="Arial"/>
                <w:kern w:val="0"/>
              </w:rPr>
            </w:pPr>
            <w:r w:rsidRPr="005E5431">
              <w:rPr>
                <w:rFonts w:ascii="Arial" w:hAnsi="Arial" w:hint="eastAsia"/>
                <w:kern w:val="0"/>
              </w:rPr>
              <w:t>创建时间</w:t>
            </w:r>
          </w:p>
        </w:tc>
        <w:tc>
          <w:tcPr>
            <w:tcW w:w="2417" w:type="dxa"/>
          </w:tcPr>
          <w:p w:rsidR="007E5D38" w:rsidRPr="005E5431" w:rsidRDefault="007E5D38" w:rsidP="00ED658C">
            <w:pPr>
              <w:spacing w:before="80" w:after="80"/>
              <w:rPr>
                <w:rFonts w:ascii="Arial" w:hAnsi="Arial"/>
                <w:kern w:val="0"/>
              </w:rPr>
            </w:pPr>
            <w:r>
              <w:rPr>
                <w:rFonts w:ascii="Arial" w:hAnsi="Arial" w:hint="eastAsia"/>
                <w:kern w:val="0"/>
              </w:rPr>
              <w:t>订户创建时间</w:t>
            </w:r>
          </w:p>
        </w:tc>
      </w:tr>
      <w:tr w:rsidR="007E5D38" w:rsidRPr="0019211A" w:rsidTr="00ED658C">
        <w:trPr>
          <w:cantSplit/>
          <w:jc w:val="center"/>
        </w:trPr>
        <w:tc>
          <w:tcPr>
            <w:tcW w:w="2079" w:type="dxa"/>
          </w:tcPr>
          <w:p w:rsidR="007E5D38" w:rsidRPr="0046532F" w:rsidRDefault="007E5D38" w:rsidP="00ED658C">
            <w:pPr>
              <w:spacing w:before="80" w:after="80" w:line="360" w:lineRule="auto"/>
              <w:rPr>
                <w:rFonts w:ascii="Arial"/>
              </w:rPr>
            </w:pPr>
            <w:r w:rsidRPr="0046532F">
              <w:rPr>
                <w:rFonts w:ascii="Arial"/>
              </w:rPr>
              <w:lastRenderedPageBreak/>
              <w:t>STATUS</w:t>
            </w:r>
          </w:p>
        </w:tc>
        <w:tc>
          <w:tcPr>
            <w:tcW w:w="1835" w:type="dxa"/>
          </w:tcPr>
          <w:p w:rsidR="007E5D38" w:rsidRPr="0046532F" w:rsidRDefault="007E5D38" w:rsidP="00ED658C">
            <w:pPr>
              <w:rPr>
                <w:rFonts w:ascii="Arial"/>
              </w:rPr>
            </w:pPr>
            <w:r w:rsidRPr="0046532F">
              <w:rPr>
                <w:rFonts w:ascii="Arial"/>
              </w:rPr>
              <w:t>VARCHAR2(15)</w:t>
            </w:r>
          </w:p>
        </w:tc>
        <w:tc>
          <w:tcPr>
            <w:tcW w:w="1388" w:type="dxa"/>
          </w:tcPr>
          <w:p w:rsidR="007E5D38" w:rsidRPr="005E5431" w:rsidRDefault="007E5D38" w:rsidP="00ED658C">
            <w:pPr>
              <w:spacing w:before="80" w:after="80" w:line="360" w:lineRule="auto"/>
              <w:rPr>
                <w:rFonts w:ascii="Arial" w:hAnsi="Arial"/>
              </w:rPr>
            </w:pPr>
            <w:r w:rsidRPr="005E5431">
              <w:rPr>
                <w:rFonts w:ascii="Arial" w:hAnsi="Arial" w:hint="eastAsia"/>
              </w:rPr>
              <w:t>Y</w:t>
            </w:r>
          </w:p>
        </w:tc>
        <w:tc>
          <w:tcPr>
            <w:tcW w:w="2401" w:type="dxa"/>
          </w:tcPr>
          <w:p w:rsidR="007E5D38" w:rsidRPr="005E5431" w:rsidRDefault="007E5D38" w:rsidP="00ED658C">
            <w:pPr>
              <w:spacing w:before="80" w:after="80"/>
              <w:rPr>
                <w:rFonts w:ascii="Arial" w:hAnsi="Arial"/>
                <w:kern w:val="0"/>
              </w:rPr>
            </w:pPr>
            <w:r w:rsidRPr="005E5431">
              <w:rPr>
                <w:rFonts w:ascii="Arial" w:hAnsi="Arial" w:hint="eastAsia"/>
                <w:kern w:val="0"/>
              </w:rPr>
              <w:t>状态</w:t>
            </w:r>
          </w:p>
        </w:tc>
        <w:tc>
          <w:tcPr>
            <w:tcW w:w="2417" w:type="dxa"/>
          </w:tcPr>
          <w:p w:rsidR="007E5D38" w:rsidRDefault="007E5D38" w:rsidP="00ED658C">
            <w:pPr>
              <w:tabs>
                <w:tab w:val="left" w:pos="360"/>
              </w:tabs>
              <w:autoSpaceDE w:val="0"/>
              <w:autoSpaceDN w:val="0"/>
              <w:rPr>
                <w:rFonts w:ascii="宋体" w:cs="宋体"/>
                <w:color w:val="000000"/>
                <w:kern w:val="0"/>
                <w:sz w:val="18"/>
                <w:szCs w:val="18"/>
              </w:rPr>
            </w:pPr>
            <w:r>
              <w:rPr>
                <w:rFonts w:ascii="宋体" w:cs="宋体" w:hint="eastAsia"/>
                <w:color w:val="000000"/>
                <w:kern w:val="0"/>
                <w:sz w:val="18"/>
                <w:szCs w:val="18"/>
              </w:rPr>
              <w:t>第一位：销户</w:t>
            </w:r>
          </w:p>
          <w:p w:rsidR="007E5D38" w:rsidRDefault="007E5D38" w:rsidP="00ED658C">
            <w:pPr>
              <w:tabs>
                <w:tab w:val="left" w:pos="360"/>
              </w:tabs>
              <w:autoSpaceDE w:val="0"/>
              <w:autoSpaceDN w:val="0"/>
              <w:rPr>
                <w:rFonts w:ascii="宋体" w:cs="宋体"/>
                <w:color w:val="000000"/>
                <w:kern w:val="0"/>
                <w:sz w:val="18"/>
                <w:szCs w:val="18"/>
              </w:rPr>
            </w:pPr>
            <w:r>
              <w:rPr>
                <w:rFonts w:ascii="宋体" w:cs="宋体" w:hint="eastAsia"/>
                <w:color w:val="000000"/>
                <w:kern w:val="0"/>
                <w:sz w:val="18"/>
                <w:szCs w:val="18"/>
              </w:rPr>
              <w:t>第二位：挂失</w:t>
            </w:r>
          </w:p>
          <w:p w:rsidR="007E5D38" w:rsidRDefault="007E5D38" w:rsidP="00ED658C">
            <w:pPr>
              <w:tabs>
                <w:tab w:val="left" w:pos="360"/>
              </w:tabs>
              <w:autoSpaceDE w:val="0"/>
              <w:autoSpaceDN w:val="0"/>
              <w:rPr>
                <w:rFonts w:ascii="宋体" w:cs="宋体"/>
                <w:color w:val="000000"/>
                <w:kern w:val="0"/>
                <w:sz w:val="18"/>
                <w:szCs w:val="18"/>
              </w:rPr>
            </w:pPr>
            <w:r>
              <w:rPr>
                <w:rFonts w:ascii="宋体" w:cs="宋体" w:hint="eastAsia"/>
                <w:color w:val="000000"/>
                <w:kern w:val="0"/>
                <w:sz w:val="18"/>
                <w:szCs w:val="18"/>
              </w:rPr>
              <w:t>第三位：</w:t>
            </w:r>
            <w:r>
              <w:rPr>
                <w:color w:val="000000"/>
                <w:kern w:val="0"/>
                <w:sz w:val="18"/>
                <w:szCs w:val="18"/>
              </w:rPr>
              <w:t>1</w:t>
            </w:r>
            <w:r>
              <w:rPr>
                <w:rFonts w:ascii="宋体" w:cs="宋体" w:hint="eastAsia"/>
                <w:color w:val="000000"/>
                <w:kern w:val="0"/>
                <w:sz w:val="18"/>
                <w:szCs w:val="18"/>
              </w:rPr>
              <w:t>用户停机</w:t>
            </w:r>
            <w:r>
              <w:rPr>
                <w:color w:val="000000"/>
                <w:kern w:val="0"/>
                <w:sz w:val="18"/>
                <w:szCs w:val="18"/>
              </w:rPr>
              <w:t xml:space="preserve"> 2</w:t>
            </w:r>
            <w:r>
              <w:rPr>
                <w:rFonts w:ascii="宋体" w:cs="宋体" w:hint="eastAsia"/>
                <w:color w:val="000000"/>
                <w:kern w:val="0"/>
                <w:sz w:val="18"/>
                <w:szCs w:val="18"/>
              </w:rPr>
              <w:t>操作员停机</w:t>
            </w:r>
            <w:r>
              <w:rPr>
                <w:color w:val="000000"/>
                <w:kern w:val="0"/>
                <w:sz w:val="18"/>
                <w:szCs w:val="18"/>
              </w:rPr>
              <w:t>-</w:t>
            </w:r>
            <w:r>
              <w:rPr>
                <w:rFonts w:ascii="宋体" w:cs="宋体" w:hint="eastAsia"/>
                <w:color w:val="000000"/>
                <w:kern w:val="0"/>
                <w:sz w:val="18"/>
                <w:szCs w:val="18"/>
              </w:rPr>
              <w:t>单停</w:t>
            </w:r>
            <w:r>
              <w:rPr>
                <w:color w:val="000000"/>
                <w:kern w:val="0"/>
                <w:sz w:val="18"/>
                <w:szCs w:val="18"/>
              </w:rPr>
              <w:t xml:space="preserve"> 3</w:t>
            </w:r>
            <w:r>
              <w:rPr>
                <w:rFonts w:ascii="宋体" w:cs="宋体" w:hint="eastAsia"/>
                <w:color w:val="000000"/>
                <w:kern w:val="0"/>
                <w:sz w:val="18"/>
                <w:szCs w:val="18"/>
              </w:rPr>
              <w:t>操作员停机</w:t>
            </w:r>
            <w:r>
              <w:rPr>
                <w:color w:val="000000"/>
                <w:kern w:val="0"/>
                <w:sz w:val="18"/>
                <w:szCs w:val="18"/>
              </w:rPr>
              <w:t>-</w:t>
            </w:r>
            <w:r>
              <w:rPr>
                <w:rFonts w:ascii="宋体" w:cs="宋体" w:hint="eastAsia"/>
                <w:color w:val="000000"/>
                <w:kern w:val="0"/>
                <w:sz w:val="18"/>
                <w:szCs w:val="18"/>
              </w:rPr>
              <w:t>双停</w:t>
            </w:r>
          </w:p>
          <w:p w:rsidR="007E5D38" w:rsidRDefault="007E5D38" w:rsidP="00ED658C">
            <w:pPr>
              <w:tabs>
                <w:tab w:val="left" w:pos="360"/>
              </w:tabs>
              <w:autoSpaceDE w:val="0"/>
              <w:autoSpaceDN w:val="0"/>
              <w:rPr>
                <w:rFonts w:ascii="宋体" w:cs="宋体"/>
                <w:color w:val="000000"/>
                <w:kern w:val="0"/>
                <w:sz w:val="18"/>
                <w:szCs w:val="18"/>
              </w:rPr>
            </w:pPr>
            <w:r>
              <w:rPr>
                <w:rFonts w:ascii="宋体" w:cs="宋体" w:hint="eastAsia"/>
                <w:color w:val="000000"/>
                <w:kern w:val="0"/>
                <w:sz w:val="18"/>
                <w:szCs w:val="18"/>
              </w:rPr>
              <w:t>第四位：停机保号</w:t>
            </w:r>
          </w:p>
          <w:p w:rsidR="007E5D38" w:rsidRDefault="007E5D38" w:rsidP="00ED658C">
            <w:pPr>
              <w:tabs>
                <w:tab w:val="left" w:pos="360"/>
              </w:tabs>
              <w:autoSpaceDE w:val="0"/>
              <w:autoSpaceDN w:val="0"/>
              <w:rPr>
                <w:rFonts w:ascii="宋体" w:cs="宋体"/>
                <w:color w:val="000000"/>
                <w:kern w:val="0"/>
                <w:sz w:val="18"/>
                <w:szCs w:val="18"/>
              </w:rPr>
            </w:pPr>
            <w:r>
              <w:rPr>
                <w:rFonts w:ascii="宋体" w:cs="宋体" w:hint="eastAsia"/>
                <w:color w:val="000000"/>
                <w:kern w:val="0"/>
                <w:sz w:val="18"/>
                <w:szCs w:val="18"/>
              </w:rPr>
              <w:t>第五位：封锁</w:t>
            </w:r>
          </w:p>
          <w:p w:rsidR="007E5D38" w:rsidRDefault="007E5D38" w:rsidP="00ED658C">
            <w:pPr>
              <w:pStyle w:val="affffff1"/>
              <w:rPr>
                <w:rFonts w:ascii="宋体" w:cs="宋体"/>
                <w:color w:val="000000"/>
                <w:szCs w:val="18"/>
              </w:rPr>
            </w:pPr>
            <w:r>
              <w:rPr>
                <w:rFonts w:ascii="宋体" w:cs="宋体" w:hint="eastAsia"/>
                <w:color w:val="000000"/>
                <w:szCs w:val="18"/>
              </w:rPr>
              <w:t>第六位：黑名单</w:t>
            </w:r>
          </w:p>
          <w:p w:rsidR="007E5D38" w:rsidRPr="005E5431" w:rsidRDefault="007E5D38" w:rsidP="00ED658C">
            <w:pPr>
              <w:pStyle w:val="affffff1"/>
              <w:rPr>
                <w:rFonts w:ascii="Arial" w:hAnsi="Arial"/>
              </w:rPr>
            </w:pPr>
            <w:r>
              <w:rPr>
                <w:rFonts w:ascii="宋体" w:cs="宋体" w:hint="eastAsia"/>
                <w:color w:val="FF0000"/>
                <w:szCs w:val="18"/>
              </w:rPr>
              <w:t>每一位表示一个状态，</w:t>
            </w:r>
            <w:r>
              <w:rPr>
                <w:color w:val="FF0000"/>
                <w:szCs w:val="18"/>
              </w:rPr>
              <w:t>0</w:t>
            </w:r>
            <w:r>
              <w:rPr>
                <w:rFonts w:ascii="宋体" w:cs="宋体" w:hint="eastAsia"/>
                <w:color w:val="FF0000"/>
                <w:szCs w:val="18"/>
              </w:rPr>
              <w:t>表示不在此状态，</w:t>
            </w:r>
            <w:r>
              <w:rPr>
                <w:color w:val="FF0000"/>
                <w:szCs w:val="18"/>
              </w:rPr>
              <w:t>1</w:t>
            </w:r>
            <w:r>
              <w:rPr>
                <w:rFonts w:ascii="宋体" w:cs="宋体" w:hint="eastAsia"/>
                <w:color w:val="FF0000"/>
                <w:szCs w:val="18"/>
              </w:rPr>
              <w:t>表示在此状态</w:t>
            </w:r>
          </w:p>
        </w:tc>
      </w:tr>
      <w:tr w:rsidR="007E5D38" w:rsidRPr="0019211A" w:rsidTr="00ED658C">
        <w:trPr>
          <w:cantSplit/>
          <w:jc w:val="center"/>
        </w:trPr>
        <w:tc>
          <w:tcPr>
            <w:tcW w:w="2079" w:type="dxa"/>
          </w:tcPr>
          <w:p w:rsidR="007E5D38" w:rsidRPr="0046532F" w:rsidRDefault="007E5D38" w:rsidP="00ED658C">
            <w:pPr>
              <w:spacing w:before="80" w:after="80" w:line="360" w:lineRule="auto"/>
              <w:rPr>
                <w:rFonts w:ascii="Arial"/>
              </w:rPr>
            </w:pPr>
            <w:r w:rsidRPr="007B5F6B">
              <w:rPr>
                <w:rFonts w:ascii="Arial"/>
              </w:rPr>
              <w:t>EXPIRETIME</w:t>
            </w:r>
          </w:p>
        </w:tc>
        <w:tc>
          <w:tcPr>
            <w:tcW w:w="1835" w:type="dxa"/>
          </w:tcPr>
          <w:p w:rsidR="007E5D38" w:rsidRPr="0046532F" w:rsidRDefault="007E5D38" w:rsidP="00ED658C">
            <w:pPr>
              <w:rPr>
                <w:rFonts w:ascii="Arial"/>
              </w:rPr>
            </w:pPr>
            <w:r w:rsidRPr="005E5431">
              <w:rPr>
                <w:rFonts w:ascii="Arial"/>
              </w:rPr>
              <w:t>DATE</w:t>
            </w:r>
          </w:p>
        </w:tc>
        <w:tc>
          <w:tcPr>
            <w:tcW w:w="1388" w:type="dxa"/>
          </w:tcPr>
          <w:p w:rsidR="007E5D38" w:rsidRPr="005E5431" w:rsidRDefault="007E5D38" w:rsidP="00ED658C">
            <w:pPr>
              <w:spacing w:before="80" w:after="80" w:line="360" w:lineRule="auto"/>
              <w:rPr>
                <w:rFonts w:ascii="Arial" w:hAnsi="Arial"/>
              </w:rPr>
            </w:pPr>
            <w:r>
              <w:rPr>
                <w:rFonts w:ascii="Arial" w:hAnsi="Arial" w:hint="eastAsia"/>
              </w:rPr>
              <w:t>N</w:t>
            </w:r>
          </w:p>
        </w:tc>
        <w:tc>
          <w:tcPr>
            <w:tcW w:w="2401" w:type="dxa"/>
          </w:tcPr>
          <w:p w:rsidR="007E5D38" w:rsidRPr="005E5431" w:rsidRDefault="007E5D38" w:rsidP="00ED658C">
            <w:pPr>
              <w:spacing w:before="80" w:after="80"/>
              <w:rPr>
                <w:rFonts w:ascii="Arial" w:hAnsi="Arial"/>
                <w:kern w:val="0"/>
              </w:rPr>
            </w:pPr>
            <w:r>
              <w:rPr>
                <w:rFonts w:ascii="Arial" w:hAnsi="Arial" w:hint="eastAsia"/>
                <w:kern w:val="0"/>
              </w:rPr>
              <w:t>订户失效时间</w:t>
            </w:r>
          </w:p>
        </w:tc>
        <w:tc>
          <w:tcPr>
            <w:tcW w:w="2417" w:type="dxa"/>
          </w:tcPr>
          <w:p w:rsidR="007E5D38" w:rsidRDefault="007E5D38" w:rsidP="00ED658C">
            <w:pPr>
              <w:tabs>
                <w:tab w:val="left" w:pos="360"/>
              </w:tabs>
              <w:autoSpaceDE w:val="0"/>
              <w:autoSpaceDN w:val="0"/>
              <w:rPr>
                <w:rFonts w:ascii="宋体" w:cs="宋体"/>
                <w:color w:val="000000"/>
                <w:kern w:val="0"/>
                <w:sz w:val="18"/>
                <w:szCs w:val="18"/>
              </w:rPr>
            </w:pPr>
            <w:r>
              <w:rPr>
                <w:rFonts w:ascii="宋体" w:cs="宋体" w:hint="eastAsia"/>
                <w:color w:val="000000"/>
                <w:kern w:val="0"/>
                <w:sz w:val="18"/>
                <w:szCs w:val="18"/>
              </w:rPr>
              <w:t>失效后，订户再开户可以使用相同的订户键值</w:t>
            </w:r>
          </w:p>
        </w:tc>
      </w:tr>
      <w:tr w:rsidR="007E5D38" w:rsidRPr="0019211A" w:rsidTr="00ED658C">
        <w:trPr>
          <w:cantSplit/>
          <w:jc w:val="center"/>
        </w:trPr>
        <w:tc>
          <w:tcPr>
            <w:tcW w:w="2079" w:type="dxa"/>
          </w:tcPr>
          <w:p w:rsidR="007E5D38" w:rsidRPr="0046532F" w:rsidRDefault="007E5D38" w:rsidP="00ED658C">
            <w:pPr>
              <w:spacing w:before="80" w:after="80" w:line="360" w:lineRule="auto"/>
              <w:rPr>
                <w:rFonts w:ascii="Arial"/>
              </w:rPr>
            </w:pPr>
            <w:r w:rsidRPr="0046532F">
              <w:rPr>
                <w:rFonts w:ascii="Arial"/>
              </w:rPr>
              <w:t>LASTUPDDATE</w:t>
            </w:r>
          </w:p>
        </w:tc>
        <w:tc>
          <w:tcPr>
            <w:tcW w:w="1835" w:type="dxa"/>
          </w:tcPr>
          <w:p w:rsidR="007E5D38" w:rsidRPr="005E5431" w:rsidRDefault="007E5D38" w:rsidP="00ED658C">
            <w:pPr>
              <w:spacing w:before="80" w:after="80" w:line="360" w:lineRule="auto"/>
              <w:rPr>
                <w:rFonts w:ascii="Arial" w:hAnsi="Arial"/>
              </w:rPr>
            </w:pPr>
            <w:r w:rsidRPr="005E5431">
              <w:rPr>
                <w:rFonts w:ascii="Arial"/>
              </w:rPr>
              <w:t>DATE</w:t>
            </w:r>
          </w:p>
        </w:tc>
        <w:tc>
          <w:tcPr>
            <w:tcW w:w="1388" w:type="dxa"/>
          </w:tcPr>
          <w:p w:rsidR="007E5D38" w:rsidRPr="005E5431" w:rsidRDefault="007E5D38" w:rsidP="00ED658C">
            <w:pPr>
              <w:spacing w:before="80" w:after="80" w:line="360" w:lineRule="auto"/>
              <w:rPr>
                <w:rFonts w:ascii="Arial" w:hAnsi="Arial"/>
              </w:rPr>
            </w:pPr>
            <w:r w:rsidRPr="005E5431">
              <w:rPr>
                <w:rFonts w:ascii="Arial" w:hAnsi="Arial" w:hint="eastAsia"/>
              </w:rPr>
              <w:t>Y</w:t>
            </w:r>
          </w:p>
        </w:tc>
        <w:tc>
          <w:tcPr>
            <w:tcW w:w="2401" w:type="dxa"/>
          </w:tcPr>
          <w:p w:rsidR="007E5D38" w:rsidRPr="005E5431" w:rsidRDefault="007E5D38" w:rsidP="00ED658C">
            <w:pPr>
              <w:spacing w:before="80" w:after="80"/>
              <w:rPr>
                <w:rFonts w:ascii="Arial" w:hAnsi="Arial"/>
                <w:kern w:val="0"/>
              </w:rPr>
            </w:pPr>
            <w:r w:rsidRPr="005E5431">
              <w:rPr>
                <w:rFonts w:ascii="Arial" w:hAnsi="Arial" w:hint="eastAsia"/>
                <w:kern w:val="0"/>
              </w:rPr>
              <w:t>状态</w:t>
            </w:r>
            <w:r>
              <w:rPr>
                <w:rFonts w:ascii="Arial" w:hAnsi="Arial" w:hint="eastAsia"/>
                <w:kern w:val="0"/>
              </w:rPr>
              <w:t>更新</w:t>
            </w:r>
            <w:r w:rsidRPr="005E5431">
              <w:rPr>
                <w:rFonts w:ascii="Arial" w:hAnsi="Arial" w:hint="eastAsia"/>
                <w:kern w:val="0"/>
              </w:rPr>
              <w:t>时间</w:t>
            </w:r>
          </w:p>
        </w:tc>
        <w:tc>
          <w:tcPr>
            <w:tcW w:w="2417" w:type="dxa"/>
          </w:tcPr>
          <w:p w:rsidR="007E5D38" w:rsidRPr="005E5431" w:rsidRDefault="007E5D38" w:rsidP="00ED658C">
            <w:pPr>
              <w:spacing w:before="80" w:after="80"/>
              <w:rPr>
                <w:rFonts w:ascii="Arial" w:hAnsi="Arial"/>
                <w:kern w:val="0"/>
              </w:rPr>
            </w:pPr>
            <w:r w:rsidRPr="005E5431">
              <w:rPr>
                <w:rFonts w:ascii="Arial"/>
              </w:rPr>
              <w:t>用户信息最近一次修改日期。</w:t>
            </w:r>
          </w:p>
        </w:tc>
      </w:tr>
      <w:tr w:rsidR="005A1506" w:rsidRPr="0019211A" w:rsidTr="004B7465">
        <w:tblPrEx>
          <w:tblW w:w="10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Change w:id="382" w:author="wurongjun 00246467" w:date="2015-11-11T10:32:00Z">
            <w:tblPrEx>
              <w:tblW w:w="10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blPrExChange>
        </w:tblPrEx>
        <w:trPr>
          <w:cantSplit/>
          <w:jc w:val="center"/>
          <w:ins w:id="383" w:author="wurongjun 00246467" w:date="2015-11-11T10:32:00Z"/>
          <w:trPrChange w:id="384" w:author="wurongjun 00246467" w:date="2015-11-11T10:32:00Z">
            <w:trPr>
              <w:cantSplit/>
              <w:jc w:val="center"/>
            </w:trPr>
          </w:trPrChange>
        </w:trPr>
        <w:tc>
          <w:tcPr>
            <w:tcW w:w="2079" w:type="dxa"/>
            <w:vAlign w:val="center"/>
            <w:tcPrChange w:id="385" w:author="wurongjun 00246467" w:date="2015-11-11T10:32:00Z">
              <w:tcPr>
                <w:tcW w:w="2079" w:type="dxa"/>
              </w:tcPr>
            </w:tcPrChange>
          </w:tcPr>
          <w:p w:rsidR="005A1506" w:rsidRPr="0046532F" w:rsidRDefault="005A1506" w:rsidP="005A1506">
            <w:pPr>
              <w:spacing w:before="80" w:after="80" w:line="360" w:lineRule="auto"/>
              <w:rPr>
                <w:ins w:id="386" w:author="wurongjun 00246467" w:date="2015-11-11T10:32:00Z"/>
                <w:rFonts w:ascii="Arial"/>
              </w:rPr>
            </w:pPr>
            <w:ins w:id="387" w:author="wurongjun 00246467" w:date="2015-11-11T10:32:00Z">
              <w:r>
                <w:rPr>
                  <w:rFonts w:hint="eastAsia"/>
                  <w:szCs w:val="18"/>
                </w:rPr>
                <w:t>Password</w:t>
              </w:r>
            </w:ins>
          </w:p>
        </w:tc>
        <w:tc>
          <w:tcPr>
            <w:tcW w:w="1835" w:type="dxa"/>
            <w:vAlign w:val="center"/>
            <w:tcPrChange w:id="388" w:author="wurongjun 00246467" w:date="2015-11-11T10:32:00Z">
              <w:tcPr>
                <w:tcW w:w="1835" w:type="dxa"/>
              </w:tcPr>
            </w:tcPrChange>
          </w:tcPr>
          <w:p w:rsidR="005A1506" w:rsidRPr="005E5431" w:rsidRDefault="005A1506" w:rsidP="005A1506">
            <w:pPr>
              <w:spacing w:before="80" w:after="80" w:line="360" w:lineRule="auto"/>
              <w:rPr>
                <w:ins w:id="389" w:author="wurongjun 00246467" w:date="2015-11-11T10:32:00Z"/>
                <w:rFonts w:ascii="Arial"/>
              </w:rPr>
            </w:pPr>
            <w:ins w:id="390" w:author="wurongjun 00246467" w:date="2015-11-11T10:32:00Z">
              <w:r>
                <w:rPr>
                  <w:rFonts w:hint="eastAsia"/>
                </w:rPr>
                <w:t>Varchar(67)</w:t>
              </w:r>
            </w:ins>
          </w:p>
        </w:tc>
        <w:tc>
          <w:tcPr>
            <w:tcW w:w="1388" w:type="dxa"/>
            <w:tcPrChange w:id="391" w:author="wurongjun 00246467" w:date="2015-11-11T10:32:00Z">
              <w:tcPr>
                <w:tcW w:w="1388" w:type="dxa"/>
              </w:tcPr>
            </w:tcPrChange>
          </w:tcPr>
          <w:p w:rsidR="005A1506" w:rsidRPr="005E5431" w:rsidRDefault="005A1506" w:rsidP="005A1506">
            <w:pPr>
              <w:spacing w:before="80" w:after="80" w:line="360" w:lineRule="auto"/>
              <w:rPr>
                <w:ins w:id="392" w:author="wurongjun 00246467" w:date="2015-11-11T10:32:00Z"/>
                <w:rFonts w:ascii="Arial" w:hAnsi="Arial"/>
              </w:rPr>
            </w:pPr>
            <w:ins w:id="393" w:author="wurongjun 00246467" w:date="2015-11-11T10:32:00Z">
              <w:r>
                <w:rPr>
                  <w:rFonts w:ascii="Arial" w:hAnsi="Arial" w:hint="eastAsia"/>
                </w:rPr>
                <w:t>Y</w:t>
              </w:r>
            </w:ins>
          </w:p>
        </w:tc>
        <w:tc>
          <w:tcPr>
            <w:tcW w:w="2401" w:type="dxa"/>
            <w:tcPrChange w:id="394" w:author="wurongjun 00246467" w:date="2015-11-11T10:32:00Z">
              <w:tcPr>
                <w:tcW w:w="2401" w:type="dxa"/>
              </w:tcPr>
            </w:tcPrChange>
          </w:tcPr>
          <w:p w:rsidR="005A1506" w:rsidRPr="005E5431" w:rsidRDefault="005A1506" w:rsidP="005A1506">
            <w:pPr>
              <w:spacing w:before="80" w:after="80"/>
              <w:rPr>
                <w:ins w:id="395" w:author="wurongjun 00246467" w:date="2015-11-11T10:32:00Z"/>
                <w:rFonts w:ascii="Arial" w:hAnsi="Arial"/>
                <w:kern w:val="0"/>
              </w:rPr>
            </w:pPr>
          </w:p>
        </w:tc>
        <w:tc>
          <w:tcPr>
            <w:tcW w:w="2417" w:type="dxa"/>
            <w:tcPrChange w:id="396" w:author="wurongjun 00246467" w:date="2015-11-11T10:32:00Z">
              <w:tcPr>
                <w:tcW w:w="2417" w:type="dxa"/>
              </w:tcPr>
            </w:tcPrChange>
          </w:tcPr>
          <w:p w:rsidR="005A1506" w:rsidRPr="005E5431" w:rsidRDefault="005A1506" w:rsidP="005A1506">
            <w:pPr>
              <w:spacing w:before="80" w:after="80"/>
              <w:rPr>
                <w:ins w:id="397" w:author="wurongjun 00246467" w:date="2015-11-11T10:32:00Z"/>
                <w:rFonts w:ascii="Arial"/>
              </w:rPr>
            </w:pPr>
            <w:ins w:id="398" w:author="wurongjun 00246467" w:date="2015-11-11T10:32:00Z">
              <w:r>
                <w:rPr>
                  <w:rFonts w:hint="eastAsia"/>
                  <w:szCs w:val="18"/>
                </w:rPr>
                <w:t>用户密码</w:t>
              </w:r>
            </w:ins>
          </w:p>
        </w:tc>
      </w:tr>
    </w:tbl>
    <w:p w:rsidR="007E5D38" w:rsidRPr="002C41A9" w:rsidRDefault="007E5D38" w:rsidP="00E5770C">
      <w:pPr>
        <w:pStyle w:val="31"/>
      </w:pPr>
      <w:bookmarkStart w:id="399" w:name="_Toc397680917"/>
      <w:bookmarkStart w:id="400" w:name="_Toc397712883"/>
      <w:bookmarkStart w:id="401" w:name="_Toc435003372"/>
      <w:bookmarkStart w:id="402" w:name="_Ref166746061"/>
      <w:bookmarkStart w:id="403" w:name="_Toc222802790"/>
      <w:bookmarkStart w:id="404" w:name="_Toc222890532"/>
      <w:bookmarkStart w:id="405" w:name="_Ref137915072"/>
      <w:bookmarkStart w:id="406" w:name="_Toc157919022"/>
      <w:bookmarkStart w:id="407" w:name="_Toc160356964"/>
      <w:r w:rsidRPr="002C41A9">
        <w:rPr>
          <w:rFonts w:hint="eastAsia"/>
        </w:rPr>
        <w:t>用户信息表</w:t>
      </w:r>
      <w:r w:rsidR="00C35A24" w:rsidRPr="006B1B74">
        <w:t>URLSERVICE</w:t>
      </w:r>
      <w:bookmarkEnd w:id="399"/>
      <w:bookmarkEnd w:id="400"/>
      <w:bookmarkEnd w:id="401"/>
    </w:p>
    <w:tbl>
      <w:tblPr>
        <w:tblW w:w="10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9"/>
        <w:gridCol w:w="1835"/>
        <w:gridCol w:w="1388"/>
        <w:gridCol w:w="2401"/>
        <w:gridCol w:w="2417"/>
      </w:tblGrid>
      <w:tr w:rsidR="007E5D38" w:rsidRPr="0019211A" w:rsidTr="00ED658C">
        <w:trPr>
          <w:cantSplit/>
          <w:jc w:val="center"/>
        </w:trPr>
        <w:tc>
          <w:tcPr>
            <w:tcW w:w="207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E5D38" w:rsidRPr="0019211A" w:rsidRDefault="007E5D38" w:rsidP="00ED658C">
            <w:pPr>
              <w:keepNext/>
              <w:spacing w:before="80" w:after="80" w:line="360" w:lineRule="auto"/>
              <w:rPr>
                <w:rFonts w:ascii="Arial" w:eastAsia="黑体" w:hAnsi="Arial"/>
              </w:rPr>
            </w:pPr>
            <w:r w:rsidRPr="0019211A">
              <w:rPr>
                <w:rFonts w:ascii="Arial" w:eastAsia="黑体" w:hAnsi="Arial"/>
              </w:rPr>
              <w:t>字段</w:t>
            </w:r>
          </w:p>
        </w:tc>
        <w:tc>
          <w:tcPr>
            <w:tcW w:w="1835"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E5D38" w:rsidRPr="0019211A" w:rsidRDefault="007E5D38" w:rsidP="00ED658C">
            <w:pPr>
              <w:keepNext/>
              <w:spacing w:before="80" w:after="80" w:line="360" w:lineRule="auto"/>
              <w:rPr>
                <w:rFonts w:ascii="Arial" w:eastAsia="黑体" w:hAnsi="Arial"/>
              </w:rPr>
            </w:pPr>
            <w:r w:rsidRPr="0019211A">
              <w:rPr>
                <w:rFonts w:ascii="Arial" w:eastAsia="黑体" w:hAnsi="Arial"/>
              </w:rPr>
              <w:t>数据类型</w:t>
            </w:r>
          </w:p>
        </w:tc>
        <w:tc>
          <w:tcPr>
            <w:tcW w:w="1388"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E5D38" w:rsidRPr="0019211A" w:rsidRDefault="007E5D38">
            <w:pPr>
              <w:keepNext/>
              <w:spacing w:before="80" w:after="80" w:line="360" w:lineRule="auto"/>
              <w:rPr>
                <w:rFonts w:ascii="Arial" w:eastAsia="黑体" w:hAnsi="Arial"/>
              </w:rPr>
            </w:pPr>
            <w:r w:rsidRPr="0019211A">
              <w:rPr>
                <w:rFonts w:ascii="Arial" w:eastAsia="黑体" w:hAnsi="Arial"/>
              </w:rPr>
              <w:t>是否</w:t>
            </w:r>
            <w:del w:id="408" w:author="wurongjun 00246467" w:date="2015-11-11T10:35:00Z">
              <w:r w:rsidRPr="0019211A" w:rsidDel="005A1506">
                <w:rPr>
                  <w:rFonts w:ascii="Arial" w:eastAsia="黑体" w:hAnsi="Arial"/>
                </w:rPr>
                <w:delText>允许</w:delText>
              </w:r>
            </w:del>
            <w:r w:rsidRPr="0019211A">
              <w:rPr>
                <w:rFonts w:ascii="Arial" w:eastAsia="黑体" w:hAnsi="Arial"/>
              </w:rPr>
              <w:t>为空</w:t>
            </w:r>
          </w:p>
        </w:tc>
        <w:tc>
          <w:tcPr>
            <w:tcW w:w="240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E5D38" w:rsidRPr="0019211A" w:rsidRDefault="007E5D38" w:rsidP="00ED658C">
            <w:pPr>
              <w:keepNext/>
              <w:spacing w:before="80" w:after="80" w:line="360" w:lineRule="auto"/>
              <w:rPr>
                <w:rFonts w:ascii="Arial" w:eastAsia="黑体" w:hAnsi="Arial"/>
              </w:rPr>
            </w:pPr>
            <w:r w:rsidRPr="0019211A">
              <w:rPr>
                <w:rFonts w:ascii="Arial" w:eastAsia="黑体" w:hAnsi="Arial"/>
              </w:rPr>
              <w:t>描述信息</w:t>
            </w:r>
          </w:p>
        </w:tc>
        <w:tc>
          <w:tcPr>
            <w:tcW w:w="241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E5D38" w:rsidRPr="0019211A" w:rsidRDefault="007E5D38" w:rsidP="00ED658C">
            <w:pPr>
              <w:keepNext/>
              <w:spacing w:before="80" w:after="80" w:line="360" w:lineRule="auto"/>
              <w:rPr>
                <w:rFonts w:ascii="Arial" w:eastAsia="黑体" w:hAnsi="Arial"/>
              </w:rPr>
            </w:pPr>
            <w:r w:rsidRPr="0019211A">
              <w:rPr>
                <w:rFonts w:ascii="Arial" w:eastAsia="黑体" w:hAnsi="Arial" w:hint="eastAsia"/>
              </w:rPr>
              <w:t>备注</w:t>
            </w:r>
          </w:p>
        </w:tc>
      </w:tr>
      <w:tr w:rsidR="007E5D38" w:rsidRPr="0019211A" w:rsidTr="00ED658C">
        <w:trPr>
          <w:cantSplit/>
          <w:jc w:val="center"/>
        </w:trPr>
        <w:tc>
          <w:tcPr>
            <w:tcW w:w="2079" w:type="dxa"/>
          </w:tcPr>
          <w:p w:rsidR="007E5D38" w:rsidRPr="007B507B" w:rsidRDefault="007E5D38" w:rsidP="00ED658C">
            <w:pPr>
              <w:spacing w:before="80" w:after="80" w:line="360" w:lineRule="auto"/>
              <w:rPr>
                <w:rFonts w:ascii="Arial"/>
              </w:rPr>
            </w:pPr>
            <w:r w:rsidRPr="007B507B">
              <w:rPr>
                <w:rFonts w:ascii="Arial"/>
              </w:rPr>
              <w:t>SUBSCRIBERKEY</w:t>
            </w:r>
          </w:p>
        </w:tc>
        <w:tc>
          <w:tcPr>
            <w:tcW w:w="1835" w:type="dxa"/>
          </w:tcPr>
          <w:p w:rsidR="007E5D38" w:rsidRPr="005E5431" w:rsidRDefault="007E5D38" w:rsidP="00ED658C">
            <w:pPr>
              <w:spacing w:before="80" w:after="80" w:line="360" w:lineRule="auto"/>
              <w:rPr>
                <w:rFonts w:ascii="Arial" w:hAnsi="Arial"/>
              </w:rPr>
            </w:pPr>
            <w:r w:rsidRPr="005E5431">
              <w:rPr>
                <w:rFonts w:ascii="Arial"/>
              </w:rPr>
              <w:t>NUMBER(10)</w:t>
            </w:r>
          </w:p>
        </w:tc>
        <w:tc>
          <w:tcPr>
            <w:tcW w:w="1388" w:type="dxa"/>
          </w:tcPr>
          <w:p w:rsidR="007E5D38" w:rsidRPr="005E5431" w:rsidRDefault="007E5D38" w:rsidP="00ED658C">
            <w:pPr>
              <w:spacing w:before="80" w:after="80" w:line="360" w:lineRule="auto"/>
              <w:rPr>
                <w:rFonts w:ascii="Arial" w:hAnsi="Arial"/>
              </w:rPr>
            </w:pPr>
            <w:r>
              <w:rPr>
                <w:rFonts w:ascii="Arial" w:hAnsi="Arial" w:hint="eastAsia"/>
              </w:rPr>
              <w:t>Y</w:t>
            </w:r>
          </w:p>
        </w:tc>
        <w:tc>
          <w:tcPr>
            <w:tcW w:w="2401" w:type="dxa"/>
          </w:tcPr>
          <w:p w:rsidR="007E5D38" w:rsidRPr="005E5431" w:rsidRDefault="007E5D38" w:rsidP="00ED658C">
            <w:pPr>
              <w:spacing w:before="80" w:after="80"/>
              <w:rPr>
                <w:rFonts w:ascii="Arial" w:hAnsi="Arial"/>
                <w:kern w:val="0"/>
              </w:rPr>
            </w:pPr>
            <w:r>
              <w:rPr>
                <w:rFonts w:ascii="Arial" w:hAnsi="Arial" w:hint="eastAsia"/>
                <w:kern w:val="0"/>
              </w:rPr>
              <w:t>订户键值</w:t>
            </w:r>
          </w:p>
        </w:tc>
        <w:tc>
          <w:tcPr>
            <w:tcW w:w="2417" w:type="dxa"/>
          </w:tcPr>
          <w:p w:rsidR="007E5D38" w:rsidRPr="005E5431" w:rsidRDefault="007E5D38" w:rsidP="00ED658C">
            <w:pPr>
              <w:spacing w:before="80" w:after="80"/>
              <w:rPr>
                <w:rFonts w:ascii="Arial" w:hAnsi="Arial"/>
                <w:kern w:val="0"/>
              </w:rPr>
            </w:pPr>
          </w:p>
        </w:tc>
      </w:tr>
      <w:tr w:rsidR="007E5D38" w:rsidRPr="0019211A" w:rsidTr="00ED658C">
        <w:trPr>
          <w:cantSplit/>
          <w:jc w:val="center"/>
        </w:trPr>
        <w:tc>
          <w:tcPr>
            <w:tcW w:w="2079" w:type="dxa"/>
          </w:tcPr>
          <w:p w:rsidR="007E5D38" w:rsidRPr="007B507B" w:rsidRDefault="007E5D38" w:rsidP="00ED658C">
            <w:pPr>
              <w:spacing w:before="80" w:after="80" w:line="360" w:lineRule="auto"/>
              <w:rPr>
                <w:rFonts w:ascii="Arial" w:hAnsi="Arial"/>
                <w:kern w:val="0"/>
                <w:sz w:val="20"/>
                <w:szCs w:val="20"/>
              </w:rPr>
            </w:pPr>
            <w:r w:rsidRPr="007B507B">
              <w:rPr>
                <w:rFonts w:ascii="Arial" w:hAnsi="Arial"/>
                <w:kern w:val="0"/>
                <w:sz w:val="20"/>
                <w:szCs w:val="20"/>
              </w:rPr>
              <w:t>URL</w:t>
            </w:r>
          </w:p>
        </w:tc>
        <w:tc>
          <w:tcPr>
            <w:tcW w:w="1835" w:type="dxa"/>
          </w:tcPr>
          <w:p w:rsidR="007E5D38" w:rsidRPr="00D50AD7" w:rsidRDefault="007E5D38" w:rsidP="00ED658C">
            <w:pPr>
              <w:spacing w:before="80" w:after="80" w:line="360" w:lineRule="auto"/>
              <w:rPr>
                <w:rFonts w:ascii="Arial" w:hAnsi="Arial"/>
              </w:rPr>
            </w:pPr>
            <w:r w:rsidRPr="00D50AD7">
              <w:rPr>
                <w:rFonts w:ascii="Arial" w:hAnsi="Arial"/>
              </w:rPr>
              <w:t>VARCHAR2(1</w:t>
            </w:r>
            <w:r>
              <w:rPr>
                <w:rFonts w:ascii="Arial" w:hAnsi="Arial" w:hint="eastAsia"/>
              </w:rPr>
              <w:t>30</w:t>
            </w:r>
            <w:r w:rsidRPr="00D50AD7">
              <w:rPr>
                <w:rFonts w:ascii="Arial" w:hAnsi="Arial"/>
              </w:rPr>
              <w:t>)</w:t>
            </w:r>
          </w:p>
        </w:tc>
        <w:tc>
          <w:tcPr>
            <w:tcW w:w="1388" w:type="dxa"/>
          </w:tcPr>
          <w:p w:rsidR="007E5D38" w:rsidRPr="005E5431" w:rsidRDefault="007E5D38" w:rsidP="00ED658C">
            <w:pPr>
              <w:spacing w:before="80" w:after="80" w:line="360" w:lineRule="auto"/>
              <w:rPr>
                <w:rFonts w:ascii="Arial" w:hAnsi="Arial"/>
              </w:rPr>
            </w:pPr>
            <w:r>
              <w:rPr>
                <w:rFonts w:ascii="Arial" w:hAnsi="Arial" w:hint="eastAsia"/>
              </w:rPr>
              <w:t>Y</w:t>
            </w:r>
          </w:p>
        </w:tc>
        <w:tc>
          <w:tcPr>
            <w:tcW w:w="2401" w:type="dxa"/>
          </w:tcPr>
          <w:p w:rsidR="007E5D38" w:rsidRPr="005E5431" w:rsidRDefault="007E5D38" w:rsidP="00ED658C">
            <w:pPr>
              <w:spacing w:before="80" w:after="80"/>
              <w:rPr>
                <w:rFonts w:ascii="Arial" w:hAnsi="Arial"/>
                <w:kern w:val="0"/>
              </w:rPr>
            </w:pPr>
            <w:r>
              <w:rPr>
                <w:rFonts w:ascii="Arial" w:hAnsi="Arial" w:hint="eastAsia"/>
                <w:kern w:val="0"/>
              </w:rPr>
              <w:t>用户</w:t>
            </w:r>
            <w:r>
              <w:rPr>
                <w:rFonts w:ascii="Arial" w:hAnsi="Arial" w:hint="eastAsia"/>
                <w:kern w:val="0"/>
              </w:rPr>
              <w:t>ID</w:t>
            </w:r>
          </w:p>
        </w:tc>
        <w:tc>
          <w:tcPr>
            <w:tcW w:w="2417" w:type="dxa"/>
          </w:tcPr>
          <w:p w:rsidR="007E5D38" w:rsidRPr="005E5431" w:rsidRDefault="007E5D38" w:rsidP="00ED658C">
            <w:pPr>
              <w:spacing w:before="80" w:after="80"/>
              <w:rPr>
                <w:rFonts w:ascii="Arial" w:hAnsi="Arial"/>
                <w:kern w:val="0"/>
              </w:rPr>
            </w:pPr>
          </w:p>
        </w:tc>
      </w:tr>
      <w:tr w:rsidR="007E5D38" w:rsidRPr="0019211A" w:rsidTr="00ED658C">
        <w:trPr>
          <w:cantSplit/>
          <w:jc w:val="center"/>
        </w:trPr>
        <w:tc>
          <w:tcPr>
            <w:tcW w:w="2079" w:type="dxa"/>
          </w:tcPr>
          <w:p w:rsidR="007E5D38" w:rsidRPr="007B507B" w:rsidRDefault="007E5D38" w:rsidP="00ED658C">
            <w:pPr>
              <w:spacing w:before="80" w:after="80" w:line="360" w:lineRule="auto"/>
              <w:rPr>
                <w:rFonts w:ascii="Arial" w:hAnsi="Arial"/>
                <w:kern w:val="0"/>
                <w:sz w:val="20"/>
                <w:szCs w:val="20"/>
              </w:rPr>
            </w:pPr>
            <w:r>
              <w:rPr>
                <w:rFonts w:ascii="Arial" w:hAnsi="Arial" w:hint="eastAsia"/>
                <w:kern w:val="0"/>
                <w:sz w:val="20"/>
                <w:szCs w:val="20"/>
              </w:rPr>
              <w:t>URLKEY</w:t>
            </w:r>
          </w:p>
        </w:tc>
        <w:tc>
          <w:tcPr>
            <w:tcW w:w="1835" w:type="dxa"/>
          </w:tcPr>
          <w:p w:rsidR="007E5D38" w:rsidRPr="00D50AD7" w:rsidRDefault="007E5D38" w:rsidP="00ED658C">
            <w:pPr>
              <w:spacing w:before="80" w:after="80" w:line="360" w:lineRule="auto"/>
              <w:rPr>
                <w:rFonts w:ascii="Arial" w:hAnsi="Arial"/>
              </w:rPr>
            </w:pPr>
            <w:r>
              <w:rPr>
                <w:rFonts w:ascii="Arial" w:hAnsi="Arial"/>
              </w:rPr>
              <w:t>N</w:t>
            </w:r>
            <w:r>
              <w:rPr>
                <w:rFonts w:ascii="Arial" w:hAnsi="Arial" w:hint="eastAsia"/>
              </w:rPr>
              <w:t>umber(10)</w:t>
            </w:r>
          </w:p>
        </w:tc>
        <w:tc>
          <w:tcPr>
            <w:tcW w:w="1388" w:type="dxa"/>
          </w:tcPr>
          <w:p w:rsidR="007E5D38" w:rsidRDefault="007E5D38" w:rsidP="00ED658C">
            <w:pPr>
              <w:spacing w:before="80" w:after="80" w:line="360" w:lineRule="auto"/>
              <w:rPr>
                <w:rFonts w:ascii="Arial" w:hAnsi="Arial"/>
              </w:rPr>
            </w:pPr>
            <w:r>
              <w:rPr>
                <w:rFonts w:ascii="Arial" w:hAnsi="Arial" w:hint="eastAsia"/>
              </w:rPr>
              <w:t>N</w:t>
            </w:r>
          </w:p>
        </w:tc>
        <w:tc>
          <w:tcPr>
            <w:tcW w:w="2401" w:type="dxa"/>
          </w:tcPr>
          <w:p w:rsidR="007E5D38" w:rsidRDefault="007E5D38" w:rsidP="00ED658C">
            <w:pPr>
              <w:spacing w:before="80" w:after="80"/>
              <w:rPr>
                <w:rFonts w:ascii="Arial" w:hAnsi="Arial"/>
                <w:kern w:val="0"/>
              </w:rPr>
            </w:pPr>
            <w:r>
              <w:rPr>
                <w:rFonts w:ascii="Arial" w:hAnsi="Arial" w:hint="eastAsia"/>
                <w:kern w:val="0"/>
              </w:rPr>
              <w:t>用户键值</w:t>
            </w:r>
          </w:p>
        </w:tc>
        <w:tc>
          <w:tcPr>
            <w:tcW w:w="2417" w:type="dxa"/>
          </w:tcPr>
          <w:p w:rsidR="007E5D38" w:rsidRPr="005E5431" w:rsidRDefault="007E5D38" w:rsidP="00ED658C">
            <w:pPr>
              <w:spacing w:before="80" w:after="80"/>
              <w:rPr>
                <w:rFonts w:ascii="Arial" w:hAnsi="Arial"/>
                <w:kern w:val="0"/>
              </w:rPr>
            </w:pPr>
          </w:p>
        </w:tc>
      </w:tr>
      <w:tr w:rsidR="005A1506" w:rsidRPr="0019211A" w:rsidTr="00ED658C">
        <w:trPr>
          <w:cantSplit/>
          <w:jc w:val="center"/>
          <w:ins w:id="409" w:author="wurongjun 00246467" w:date="2015-11-11T10:34:00Z"/>
        </w:trPr>
        <w:tc>
          <w:tcPr>
            <w:tcW w:w="2079" w:type="dxa"/>
          </w:tcPr>
          <w:p w:rsidR="005A1506" w:rsidRDefault="005A1506" w:rsidP="005A1506">
            <w:pPr>
              <w:spacing w:before="80" w:after="80" w:line="360" w:lineRule="auto"/>
              <w:rPr>
                <w:ins w:id="410" w:author="wurongjun 00246467" w:date="2015-11-11T10:34:00Z"/>
                <w:rFonts w:ascii="Arial" w:hAnsi="Arial"/>
                <w:kern w:val="0"/>
                <w:sz w:val="20"/>
                <w:szCs w:val="20"/>
              </w:rPr>
            </w:pPr>
            <w:ins w:id="411" w:author="wurongjun 00246467" w:date="2015-11-11T10:34:00Z">
              <w:r>
                <w:t>#!APPLYTIME</w:t>
              </w:r>
            </w:ins>
          </w:p>
        </w:tc>
        <w:tc>
          <w:tcPr>
            <w:tcW w:w="1835" w:type="dxa"/>
          </w:tcPr>
          <w:p w:rsidR="005A1506" w:rsidRDefault="005A1506" w:rsidP="005A1506">
            <w:pPr>
              <w:spacing w:before="80" w:after="80" w:line="360" w:lineRule="auto"/>
              <w:rPr>
                <w:ins w:id="412" w:author="wurongjun 00246467" w:date="2015-11-11T10:34:00Z"/>
                <w:rFonts w:ascii="Arial" w:hAnsi="Arial"/>
              </w:rPr>
            </w:pPr>
            <w:ins w:id="413" w:author="wurongjun 00246467" w:date="2015-11-11T10:34:00Z">
              <w:r>
                <w:t>DATETIME</w:t>
              </w:r>
            </w:ins>
          </w:p>
        </w:tc>
        <w:tc>
          <w:tcPr>
            <w:tcW w:w="1388" w:type="dxa"/>
          </w:tcPr>
          <w:p w:rsidR="005A1506" w:rsidRDefault="005A1506" w:rsidP="005A1506">
            <w:pPr>
              <w:spacing w:before="80" w:after="80" w:line="360" w:lineRule="auto"/>
              <w:rPr>
                <w:ins w:id="414" w:author="wurongjun 00246467" w:date="2015-11-11T10:34:00Z"/>
                <w:rFonts w:ascii="Arial" w:hAnsi="Arial"/>
              </w:rPr>
            </w:pPr>
            <w:ins w:id="415" w:author="wurongjun 00246467" w:date="2015-11-11T10:35:00Z">
              <w:r>
                <w:rPr>
                  <w:rFonts w:ascii="Arial" w:hAnsi="Arial" w:hint="eastAsia"/>
                </w:rPr>
                <w:t>N</w:t>
              </w:r>
            </w:ins>
          </w:p>
        </w:tc>
        <w:tc>
          <w:tcPr>
            <w:tcW w:w="2401" w:type="dxa"/>
          </w:tcPr>
          <w:p w:rsidR="005A1506" w:rsidRDefault="005A1506" w:rsidP="005A1506">
            <w:pPr>
              <w:spacing w:before="80" w:after="80"/>
              <w:rPr>
                <w:ins w:id="416" w:author="wurongjun 00246467" w:date="2015-11-11T10:34:00Z"/>
                <w:rFonts w:ascii="Arial" w:hAnsi="Arial"/>
                <w:kern w:val="0"/>
              </w:rPr>
            </w:pPr>
            <w:ins w:id="417" w:author="wurongjun 00246467" w:date="2015-11-11T10:34:00Z">
              <w:r>
                <w:rPr>
                  <w:rFonts w:hint="eastAsia"/>
                </w:rPr>
                <w:t>生效时间</w:t>
              </w:r>
            </w:ins>
          </w:p>
        </w:tc>
        <w:tc>
          <w:tcPr>
            <w:tcW w:w="2417" w:type="dxa"/>
          </w:tcPr>
          <w:p w:rsidR="005A1506" w:rsidRPr="005E5431" w:rsidRDefault="005A1506" w:rsidP="005A1506">
            <w:pPr>
              <w:spacing w:before="80" w:after="80"/>
              <w:rPr>
                <w:ins w:id="418" w:author="wurongjun 00246467" w:date="2015-11-11T10:34:00Z"/>
                <w:rFonts w:ascii="Arial" w:hAnsi="Arial"/>
                <w:kern w:val="0"/>
              </w:rPr>
            </w:pPr>
          </w:p>
        </w:tc>
      </w:tr>
      <w:tr w:rsidR="005A1506" w:rsidRPr="0019211A" w:rsidTr="00ED658C">
        <w:trPr>
          <w:cantSplit/>
          <w:jc w:val="center"/>
          <w:ins w:id="419" w:author="wurongjun 00246467" w:date="2015-11-11T10:34:00Z"/>
        </w:trPr>
        <w:tc>
          <w:tcPr>
            <w:tcW w:w="2079" w:type="dxa"/>
          </w:tcPr>
          <w:p w:rsidR="005A1506" w:rsidRDefault="005A1506" w:rsidP="005A1506">
            <w:pPr>
              <w:spacing w:before="80" w:after="80" w:line="360" w:lineRule="auto"/>
              <w:rPr>
                <w:ins w:id="420" w:author="wurongjun 00246467" w:date="2015-11-11T10:34:00Z"/>
                <w:rFonts w:ascii="Arial" w:hAnsi="Arial"/>
                <w:kern w:val="0"/>
                <w:sz w:val="20"/>
                <w:szCs w:val="20"/>
              </w:rPr>
            </w:pPr>
            <w:ins w:id="421" w:author="wurongjun 00246467" w:date="2015-11-11T10:34:00Z">
              <w:r>
                <w:t>EXPIRETIME</w:t>
              </w:r>
            </w:ins>
          </w:p>
        </w:tc>
        <w:tc>
          <w:tcPr>
            <w:tcW w:w="1835" w:type="dxa"/>
          </w:tcPr>
          <w:p w:rsidR="005A1506" w:rsidRDefault="005A1506" w:rsidP="005A1506">
            <w:pPr>
              <w:spacing w:before="80" w:after="80" w:line="360" w:lineRule="auto"/>
              <w:rPr>
                <w:ins w:id="422" w:author="wurongjun 00246467" w:date="2015-11-11T10:34:00Z"/>
                <w:rFonts w:ascii="Arial" w:hAnsi="Arial"/>
              </w:rPr>
            </w:pPr>
            <w:ins w:id="423" w:author="wurongjun 00246467" w:date="2015-11-11T10:34:00Z">
              <w:r>
                <w:t>DATETIME</w:t>
              </w:r>
            </w:ins>
          </w:p>
        </w:tc>
        <w:tc>
          <w:tcPr>
            <w:tcW w:w="1388" w:type="dxa"/>
          </w:tcPr>
          <w:p w:rsidR="005A1506" w:rsidRDefault="005A1506" w:rsidP="005A1506">
            <w:pPr>
              <w:spacing w:before="80" w:after="80" w:line="360" w:lineRule="auto"/>
              <w:rPr>
                <w:ins w:id="424" w:author="wurongjun 00246467" w:date="2015-11-11T10:34:00Z"/>
                <w:rFonts w:ascii="Arial" w:hAnsi="Arial"/>
              </w:rPr>
            </w:pPr>
            <w:ins w:id="425" w:author="wurongjun 00246467" w:date="2015-11-11T10:35:00Z">
              <w:r>
                <w:rPr>
                  <w:rFonts w:ascii="Arial" w:hAnsi="Arial" w:hint="eastAsia"/>
                </w:rPr>
                <w:t>Y</w:t>
              </w:r>
            </w:ins>
          </w:p>
        </w:tc>
        <w:tc>
          <w:tcPr>
            <w:tcW w:w="2401" w:type="dxa"/>
          </w:tcPr>
          <w:p w:rsidR="005A1506" w:rsidRDefault="005A1506" w:rsidP="005A1506">
            <w:pPr>
              <w:spacing w:before="80" w:after="80"/>
              <w:rPr>
                <w:ins w:id="426" w:author="wurongjun 00246467" w:date="2015-11-11T10:34:00Z"/>
                <w:rFonts w:ascii="Arial" w:hAnsi="Arial"/>
                <w:kern w:val="0"/>
              </w:rPr>
            </w:pPr>
            <w:ins w:id="427" w:author="wurongjun 00246467" w:date="2015-11-11T10:34:00Z">
              <w:r>
                <w:rPr>
                  <w:rFonts w:hint="eastAsia"/>
                </w:rPr>
                <w:t>失效时间</w:t>
              </w:r>
            </w:ins>
          </w:p>
        </w:tc>
        <w:tc>
          <w:tcPr>
            <w:tcW w:w="2417" w:type="dxa"/>
          </w:tcPr>
          <w:p w:rsidR="005A1506" w:rsidRPr="005E5431" w:rsidRDefault="005A1506" w:rsidP="005A1506">
            <w:pPr>
              <w:spacing w:before="80" w:after="80"/>
              <w:rPr>
                <w:ins w:id="428" w:author="wurongjun 00246467" w:date="2015-11-11T10:34:00Z"/>
                <w:rFonts w:ascii="Arial" w:hAnsi="Arial"/>
                <w:kern w:val="0"/>
              </w:rPr>
            </w:pPr>
          </w:p>
        </w:tc>
      </w:tr>
      <w:tr w:rsidR="005A1506" w:rsidRPr="0019211A" w:rsidTr="00ED658C">
        <w:trPr>
          <w:cantSplit/>
          <w:jc w:val="center"/>
          <w:ins w:id="429" w:author="wurongjun 00246467" w:date="2015-11-11T10:34:00Z"/>
        </w:trPr>
        <w:tc>
          <w:tcPr>
            <w:tcW w:w="2079" w:type="dxa"/>
          </w:tcPr>
          <w:p w:rsidR="005A1506" w:rsidRDefault="005A1506" w:rsidP="005A1506">
            <w:pPr>
              <w:spacing w:before="80" w:after="80" w:line="360" w:lineRule="auto"/>
              <w:rPr>
                <w:ins w:id="430" w:author="wurongjun 00246467" w:date="2015-11-11T10:34:00Z"/>
                <w:rFonts w:ascii="Arial" w:hAnsi="Arial"/>
                <w:kern w:val="0"/>
                <w:sz w:val="20"/>
                <w:szCs w:val="20"/>
              </w:rPr>
            </w:pPr>
            <w:ins w:id="431" w:author="wurongjun 00246467" w:date="2015-11-11T10:35:00Z">
              <w:r>
                <w:t>!</w:t>
              </w:r>
              <w:r w:rsidRPr="003833F1">
                <w:t>SERVICETYPE</w:t>
              </w:r>
            </w:ins>
          </w:p>
        </w:tc>
        <w:tc>
          <w:tcPr>
            <w:tcW w:w="1835" w:type="dxa"/>
          </w:tcPr>
          <w:p w:rsidR="005A1506" w:rsidRDefault="005A1506" w:rsidP="005A1506">
            <w:pPr>
              <w:spacing w:before="80" w:after="80" w:line="360" w:lineRule="auto"/>
              <w:rPr>
                <w:ins w:id="432" w:author="wurongjun 00246467" w:date="2015-11-11T10:34:00Z"/>
                <w:rFonts w:ascii="Arial" w:hAnsi="Arial"/>
              </w:rPr>
            </w:pPr>
            <w:ins w:id="433" w:author="wurongjun 00246467" w:date="2015-11-11T10:35:00Z">
              <w:r w:rsidRPr="003833F1">
                <w:t>INTEGER4</w:t>
              </w:r>
            </w:ins>
          </w:p>
        </w:tc>
        <w:tc>
          <w:tcPr>
            <w:tcW w:w="1388" w:type="dxa"/>
          </w:tcPr>
          <w:p w:rsidR="005A1506" w:rsidRDefault="005A1506" w:rsidP="005A1506">
            <w:pPr>
              <w:spacing w:before="80" w:after="80" w:line="360" w:lineRule="auto"/>
              <w:rPr>
                <w:ins w:id="434" w:author="wurongjun 00246467" w:date="2015-11-11T10:34:00Z"/>
                <w:rFonts w:ascii="Arial" w:hAnsi="Arial"/>
              </w:rPr>
            </w:pPr>
            <w:ins w:id="435" w:author="wurongjun 00246467" w:date="2015-11-11T10:36:00Z">
              <w:r>
                <w:rPr>
                  <w:rFonts w:ascii="Arial" w:hAnsi="Arial" w:hint="eastAsia"/>
                </w:rPr>
                <w:t>Y</w:t>
              </w:r>
            </w:ins>
          </w:p>
        </w:tc>
        <w:tc>
          <w:tcPr>
            <w:tcW w:w="2401" w:type="dxa"/>
          </w:tcPr>
          <w:p w:rsidR="005A1506" w:rsidRDefault="005A1506" w:rsidP="005A1506">
            <w:pPr>
              <w:spacing w:before="80" w:after="80"/>
              <w:rPr>
                <w:ins w:id="436" w:author="wurongjun 00246467" w:date="2015-11-11T10:34:00Z"/>
                <w:rFonts w:ascii="Arial" w:hAnsi="Arial"/>
                <w:kern w:val="0"/>
              </w:rPr>
            </w:pPr>
            <w:ins w:id="437" w:author="wurongjun 00246467" w:date="2015-11-11T10:35:00Z">
              <w:r w:rsidRPr="003833F1">
                <w:rPr>
                  <w:rFonts w:hint="eastAsia"/>
                </w:rPr>
                <w:t>服务类型</w:t>
              </w:r>
            </w:ins>
          </w:p>
        </w:tc>
        <w:tc>
          <w:tcPr>
            <w:tcW w:w="2417" w:type="dxa"/>
          </w:tcPr>
          <w:p w:rsidR="005A1506" w:rsidRPr="005E5431" w:rsidRDefault="005A1506" w:rsidP="005A1506">
            <w:pPr>
              <w:spacing w:before="80" w:after="80"/>
              <w:rPr>
                <w:ins w:id="438" w:author="wurongjun 00246467" w:date="2015-11-11T10:34:00Z"/>
                <w:rFonts w:ascii="Arial" w:hAnsi="Arial"/>
                <w:kern w:val="0"/>
              </w:rPr>
            </w:pPr>
          </w:p>
        </w:tc>
      </w:tr>
    </w:tbl>
    <w:p w:rsidR="007E5D38" w:rsidRPr="002C41A9" w:rsidRDefault="007E5D38" w:rsidP="00E5770C">
      <w:pPr>
        <w:pStyle w:val="31"/>
      </w:pPr>
      <w:bookmarkStart w:id="439" w:name="_Toc397680918"/>
      <w:bookmarkStart w:id="440" w:name="_Toc397712884"/>
      <w:bookmarkStart w:id="441" w:name="_Toc435003373"/>
      <w:r w:rsidRPr="002C41A9">
        <w:rPr>
          <w:rFonts w:hint="eastAsia"/>
        </w:rPr>
        <w:t>用户信息扩展表</w:t>
      </w:r>
      <w:r w:rsidRPr="002C41A9">
        <w:rPr>
          <w:rFonts w:hint="eastAsia"/>
        </w:rPr>
        <w:t>MDSP_URLSERVICEEX</w:t>
      </w:r>
      <w:bookmarkEnd w:id="439"/>
      <w:bookmarkEnd w:id="440"/>
      <w:bookmarkEnd w:id="441"/>
    </w:p>
    <w:tbl>
      <w:tblPr>
        <w:tblW w:w="10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95"/>
        <w:gridCol w:w="1835"/>
        <w:gridCol w:w="1287"/>
        <w:gridCol w:w="2194"/>
        <w:gridCol w:w="2209"/>
      </w:tblGrid>
      <w:tr w:rsidR="007E5D38" w:rsidRPr="0019211A" w:rsidTr="00ED658C">
        <w:trPr>
          <w:cantSplit/>
          <w:jc w:val="center"/>
        </w:trPr>
        <w:tc>
          <w:tcPr>
            <w:tcW w:w="2595"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E5D38" w:rsidRPr="0019211A" w:rsidRDefault="007E5D38" w:rsidP="00ED658C">
            <w:pPr>
              <w:keepNext/>
              <w:spacing w:before="80" w:after="80" w:line="360" w:lineRule="auto"/>
              <w:rPr>
                <w:rFonts w:ascii="Arial" w:eastAsia="黑体" w:hAnsi="Arial"/>
              </w:rPr>
            </w:pPr>
            <w:r w:rsidRPr="0019211A">
              <w:rPr>
                <w:rFonts w:ascii="Arial" w:eastAsia="黑体" w:hAnsi="Arial"/>
              </w:rPr>
              <w:t>字段</w:t>
            </w:r>
          </w:p>
        </w:tc>
        <w:tc>
          <w:tcPr>
            <w:tcW w:w="1835"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E5D38" w:rsidRPr="0019211A" w:rsidRDefault="007E5D38" w:rsidP="00ED658C">
            <w:pPr>
              <w:keepNext/>
              <w:spacing w:before="80" w:after="80" w:line="360" w:lineRule="auto"/>
              <w:rPr>
                <w:rFonts w:ascii="Arial" w:eastAsia="黑体" w:hAnsi="Arial"/>
              </w:rPr>
            </w:pPr>
            <w:r w:rsidRPr="0019211A">
              <w:rPr>
                <w:rFonts w:ascii="Arial" w:eastAsia="黑体" w:hAnsi="Arial"/>
              </w:rPr>
              <w:t>数据类型</w:t>
            </w:r>
          </w:p>
        </w:tc>
        <w:tc>
          <w:tcPr>
            <w:tcW w:w="128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E5D38" w:rsidRPr="0019211A" w:rsidRDefault="007E5D38" w:rsidP="00ED658C">
            <w:pPr>
              <w:keepNext/>
              <w:spacing w:before="80" w:after="80" w:line="360" w:lineRule="auto"/>
              <w:rPr>
                <w:rFonts w:ascii="Arial" w:eastAsia="黑体" w:hAnsi="Arial"/>
              </w:rPr>
            </w:pPr>
            <w:r w:rsidRPr="0019211A">
              <w:rPr>
                <w:rFonts w:ascii="Arial" w:eastAsia="黑体" w:hAnsi="Arial"/>
              </w:rPr>
              <w:t>是否允许为空</w:t>
            </w:r>
          </w:p>
        </w:tc>
        <w:tc>
          <w:tcPr>
            <w:tcW w:w="2194"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E5D38" w:rsidRPr="0019211A" w:rsidRDefault="007E5D38" w:rsidP="00ED658C">
            <w:pPr>
              <w:keepNext/>
              <w:spacing w:before="80" w:after="80" w:line="360" w:lineRule="auto"/>
              <w:rPr>
                <w:rFonts w:ascii="Arial" w:eastAsia="黑体" w:hAnsi="Arial"/>
              </w:rPr>
            </w:pPr>
            <w:r w:rsidRPr="0019211A">
              <w:rPr>
                <w:rFonts w:ascii="Arial" w:eastAsia="黑体" w:hAnsi="Arial"/>
              </w:rPr>
              <w:t>描述信息</w:t>
            </w:r>
          </w:p>
        </w:tc>
        <w:tc>
          <w:tcPr>
            <w:tcW w:w="220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E5D38" w:rsidRPr="0019211A" w:rsidRDefault="007E5D38" w:rsidP="00ED658C">
            <w:pPr>
              <w:keepNext/>
              <w:spacing w:before="80" w:after="80" w:line="360" w:lineRule="auto"/>
              <w:rPr>
                <w:rFonts w:ascii="Arial" w:eastAsia="黑体" w:hAnsi="Arial"/>
              </w:rPr>
            </w:pPr>
            <w:r w:rsidRPr="0019211A">
              <w:rPr>
                <w:rFonts w:ascii="Arial" w:eastAsia="黑体" w:hAnsi="Arial" w:hint="eastAsia"/>
              </w:rPr>
              <w:t>备注</w:t>
            </w:r>
          </w:p>
        </w:tc>
      </w:tr>
      <w:tr w:rsidR="007E5D38" w:rsidRPr="0019211A" w:rsidTr="00ED658C">
        <w:trPr>
          <w:cantSplit/>
          <w:jc w:val="center"/>
        </w:trPr>
        <w:tc>
          <w:tcPr>
            <w:tcW w:w="2595" w:type="dxa"/>
          </w:tcPr>
          <w:p w:rsidR="007E5D38" w:rsidRPr="007B507B" w:rsidRDefault="007E5D38" w:rsidP="00ED658C">
            <w:pPr>
              <w:spacing w:before="80" w:after="80" w:line="360" w:lineRule="auto"/>
              <w:rPr>
                <w:rFonts w:ascii="Arial"/>
              </w:rPr>
            </w:pPr>
            <w:r w:rsidRPr="007A07D5">
              <w:rPr>
                <w:rFonts w:ascii="Arial"/>
              </w:rPr>
              <w:t>URLKEY</w:t>
            </w:r>
          </w:p>
        </w:tc>
        <w:tc>
          <w:tcPr>
            <w:tcW w:w="1835" w:type="dxa"/>
          </w:tcPr>
          <w:p w:rsidR="007E5D38" w:rsidRPr="005E5431" w:rsidRDefault="007E5D38" w:rsidP="00ED658C">
            <w:pPr>
              <w:spacing w:before="80" w:after="80" w:line="360" w:lineRule="auto"/>
              <w:rPr>
                <w:rFonts w:ascii="Arial" w:hAnsi="Arial"/>
              </w:rPr>
            </w:pPr>
            <w:r w:rsidRPr="005E5431">
              <w:rPr>
                <w:rFonts w:ascii="Arial"/>
              </w:rPr>
              <w:t>NUMBER(10)</w:t>
            </w:r>
          </w:p>
        </w:tc>
        <w:tc>
          <w:tcPr>
            <w:tcW w:w="1287" w:type="dxa"/>
          </w:tcPr>
          <w:p w:rsidR="007E5D38" w:rsidRPr="005E5431" w:rsidRDefault="007E5D38" w:rsidP="00ED658C">
            <w:pPr>
              <w:spacing w:before="80" w:after="80" w:line="360" w:lineRule="auto"/>
              <w:rPr>
                <w:rFonts w:ascii="Arial" w:hAnsi="Arial"/>
              </w:rPr>
            </w:pPr>
            <w:r>
              <w:rPr>
                <w:rFonts w:ascii="Arial" w:hAnsi="Arial" w:hint="eastAsia"/>
              </w:rPr>
              <w:t>Y</w:t>
            </w:r>
          </w:p>
        </w:tc>
        <w:tc>
          <w:tcPr>
            <w:tcW w:w="2194" w:type="dxa"/>
          </w:tcPr>
          <w:p w:rsidR="007E5D38" w:rsidRPr="005E5431" w:rsidRDefault="007E5D38" w:rsidP="00ED658C">
            <w:pPr>
              <w:spacing w:before="80" w:after="80"/>
              <w:rPr>
                <w:rFonts w:ascii="Arial" w:hAnsi="Arial"/>
                <w:kern w:val="0"/>
              </w:rPr>
            </w:pPr>
            <w:r w:rsidRPr="0033406F">
              <w:rPr>
                <w:rFonts w:ascii="Arial" w:hAnsi="Arial" w:hint="eastAsia"/>
                <w:kern w:val="0"/>
              </w:rPr>
              <w:t>用户键值</w:t>
            </w:r>
          </w:p>
        </w:tc>
        <w:tc>
          <w:tcPr>
            <w:tcW w:w="2209" w:type="dxa"/>
          </w:tcPr>
          <w:p w:rsidR="007E5D38" w:rsidRPr="005E5431" w:rsidRDefault="007E5D38" w:rsidP="00ED658C">
            <w:pPr>
              <w:spacing w:before="80" w:after="80"/>
              <w:rPr>
                <w:rFonts w:ascii="Arial" w:hAnsi="Arial"/>
                <w:kern w:val="0"/>
              </w:rPr>
            </w:pPr>
          </w:p>
        </w:tc>
      </w:tr>
      <w:tr w:rsidR="007E5D38" w:rsidRPr="0019211A" w:rsidTr="00ED658C">
        <w:trPr>
          <w:cantSplit/>
          <w:jc w:val="center"/>
        </w:trPr>
        <w:tc>
          <w:tcPr>
            <w:tcW w:w="2595" w:type="dxa"/>
          </w:tcPr>
          <w:p w:rsidR="007E5D38" w:rsidRPr="007B507B" w:rsidRDefault="007E5D38" w:rsidP="00ED658C">
            <w:pPr>
              <w:spacing w:before="80" w:after="80" w:line="360" w:lineRule="auto"/>
              <w:rPr>
                <w:rFonts w:ascii="Arial" w:hAnsi="Arial"/>
                <w:kern w:val="0"/>
                <w:sz w:val="20"/>
                <w:szCs w:val="20"/>
              </w:rPr>
            </w:pPr>
            <w:r w:rsidRPr="00407306">
              <w:rPr>
                <w:rFonts w:ascii="Arial" w:hAnsi="Arial"/>
                <w:kern w:val="0"/>
                <w:sz w:val="20"/>
                <w:szCs w:val="20"/>
              </w:rPr>
              <w:lastRenderedPageBreak/>
              <w:t>BANDINGMOBILEPHONE</w:t>
            </w:r>
          </w:p>
        </w:tc>
        <w:tc>
          <w:tcPr>
            <w:tcW w:w="1835" w:type="dxa"/>
          </w:tcPr>
          <w:p w:rsidR="007E5D38" w:rsidRPr="00D50AD7" w:rsidRDefault="007E5D38" w:rsidP="00ED658C">
            <w:pPr>
              <w:spacing w:before="80" w:after="80" w:line="360" w:lineRule="auto"/>
              <w:rPr>
                <w:rFonts w:ascii="Arial" w:hAnsi="Arial"/>
              </w:rPr>
            </w:pPr>
            <w:r w:rsidRPr="00D50AD7">
              <w:rPr>
                <w:rFonts w:ascii="Arial" w:hAnsi="Arial"/>
              </w:rPr>
              <w:t>VARCHAR2(</w:t>
            </w:r>
            <w:r>
              <w:rPr>
                <w:rFonts w:ascii="Arial" w:hAnsi="Arial" w:hint="eastAsia"/>
              </w:rPr>
              <w:t>21</w:t>
            </w:r>
            <w:r w:rsidRPr="00D50AD7">
              <w:rPr>
                <w:rFonts w:ascii="Arial" w:hAnsi="Arial"/>
              </w:rPr>
              <w:t>)</w:t>
            </w:r>
          </w:p>
        </w:tc>
        <w:tc>
          <w:tcPr>
            <w:tcW w:w="1287" w:type="dxa"/>
          </w:tcPr>
          <w:p w:rsidR="007E5D38" w:rsidRPr="005E5431" w:rsidRDefault="007E5D38" w:rsidP="00ED658C">
            <w:pPr>
              <w:spacing w:before="80" w:after="80" w:line="360" w:lineRule="auto"/>
              <w:rPr>
                <w:rFonts w:ascii="Arial" w:hAnsi="Arial"/>
              </w:rPr>
            </w:pPr>
            <w:r>
              <w:rPr>
                <w:rFonts w:ascii="Arial" w:hAnsi="Arial" w:hint="eastAsia"/>
              </w:rPr>
              <w:t>Y</w:t>
            </w:r>
          </w:p>
        </w:tc>
        <w:tc>
          <w:tcPr>
            <w:tcW w:w="2194" w:type="dxa"/>
          </w:tcPr>
          <w:p w:rsidR="007E5D38" w:rsidRPr="005E5431" w:rsidRDefault="007E5D38" w:rsidP="00ED658C">
            <w:pPr>
              <w:spacing w:before="80" w:after="80"/>
              <w:rPr>
                <w:rFonts w:ascii="Arial" w:hAnsi="Arial"/>
                <w:kern w:val="0"/>
              </w:rPr>
            </w:pPr>
            <w:r w:rsidRPr="006E708C">
              <w:rPr>
                <w:rFonts w:ascii="Arial" w:hAnsi="Arial" w:hint="eastAsia"/>
                <w:kern w:val="0"/>
              </w:rPr>
              <w:t>手机号码</w:t>
            </w:r>
          </w:p>
        </w:tc>
        <w:tc>
          <w:tcPr>
            <w:tcW w:w="2209" w:type="dxa"/>
          </w:tcPr>
          <w:p w:rsidR="007E5D38" w:rsidRPr="005E5431" w:rsidRDefault="007E5D38" w:rsidP="00ED658C">
            <w:pPr>
              <w:spacing w:before="80" w:after="80"/>
              <w:rPr>
                <w:rFonts w:ascii="Arial" w:hAnsi="Arial"/>
                <w:kern w:val="0"/>
              </w:rPr>
            </w:pPr>
          </w:p>
        </w:tc>
      </w:tr>
      <w:tr w:rsidR="007E5D38" w:rsidRPr="0019211A" w:rsidTr="00ED658C">
        <w:trPr>
          <w:cantSplit/>
          <w:jc w:val="center"/>
        </w:trPr>
        <w:tc>
          <w:tcPr>
            <w:tcW w:w="2595" w:type="dxa"/>
          </w:tcPr>
          <w:p w:rsidR="007E5D38" w:rsidRPr="007B507B" w:rsidRDefault="007E5D38" w:rsidP="00ED658C">
            <w:pPr>
              <w:spacing w:before="80" w:after="80" w:line="360" w:lineRule="auto"/>
              <w:rPr>
                <w:rFonts w:ascii="Arial" w:hAnsi="Arial"/>
                <w:kern w:val="0"/>
                <w:sz w:val="20"/>
                <w:szCs w:val="20"/>
              </w:rPr>
            </w:pPr>
            <w:r w:rsidRPr="003A4883">
              <w:rPr>
                <w:rFonts w:ascii="Arial" w:hAnsi="Arial"/>
                <w:kern w:val="0"/>
                <w:sz w:val="20"/>
                <w:szCs w:val="20"/>
              </w:rPr>
              <w:t>USEREMAIL</w:t>
            </w:r>
          </w:p>
        </w:tc>
        <w:tc>
          <w:tcPr>
            <w:tcW w:w="1835" w:type="dxa"/>
          </w:tcPr>
          <w:p w:rsidR="007E5D38" w:rsidRPr="00D50AD7" w:rsidRDefault="007E5D38" w:rsidP="00ED658C">
            <w:pPr>
              <w:spacing w:before="80" w:after="80" w:line="360" w:lineRule="auto"/>
              <w:rPr>
                <w:rFonts w:ascii="Arial" w:hAnsi="Arial"/>
              </w:rPr>
            </w:pPr>
            <w:r w:rsidRPr="00D50AD7">
              <w:rPr>
                <w:rFonts w:ascii="Arial" w:hAnsi="Arial"/>
              </w:rPr>
              <w:t>VARCHAR2(</w:t>
            </w:r>
            <w:r>
              <w:rPr>
                <w:rFonts w:ascii="Arial" w:hAnsi="Arial" w:hint="eastAsia"/>
              </w:rPr>
              <w:t>255</w:t>
            </w:r>
            <w:r w:rsidRPr="00D50AD7">
              <w:rPr>
                <w:rFonts w:ascii="Arial" w:hAnsi="Arial"/>
              </w:rPr>
              <w:t>)</w:t>
            </w:r>
          </w:p>
        </w:tc>
        <w:tc>
          <w:tcPr>
            <w:tcW w:w="1287" w:type="dxa"/>
          </w:tcPr>
          <w:p w:rsidR="007E5D38" w:rsidRDefault="007E5D38" w:rsidP="00ED658C">
            <w:pPr>
              <w:spacing w:before="80" w:after="80" w:line="360" w:lineRule="auto"/>
              <w:rPr>
                <w:rFonts w:ascii="Arial" w:hAnsi="Arial"/>
              </w:rPr>
            </w:pPr>
            <w:r>
              <w:rPr>
                <w:rFonts w:ascii="Arial" w:hAnsi="Arial" w:hint="eastAsia"/>
              </w:rPr>
              <w:t>Y</w:t>
            </w:r>
          </w:p>
        </w:tc>
        <w:tc>
          <w:tcPr>
            <w:tcW w:w="2194" w:type="dxa"/>
          </w:tcPr>
          <w:p w:rsidR="007E5D38" w:rsidRDefault="007E5D38" w:rsidP="00ED658C">
            <w:pPr>
              <w:spacing w:before="80" w:after="80"/>
              <w:rPr>
                <w:rFonts w:ascii="Arial" w:hAnsi="Arial"/>
                <w:kern w:val="0"/>
              </w:rPr>
            </w:pPr>
            <w:r w:rsidRPr="004B482D">
              <w:rPr>
                <w:rFonts w:ascii="Arial" w:hAnsi="Arial" w:hint="eastAsia"/>
                <w:kern w:val="0"/>
              </w:rPr>
              <w:t>邮箱地址</w:t>
            </w:r>
          </w:p>
        </w:tc>
        <w:tc>
          <w:tcPr>
            <w:tcW w:w="2209" w:type="dxa"/>
          </w:tcPr>
          <w:p w:rsidR="007E5D38" w:rsidRPr="005E5431" w:rsidRDefault="007E5D38" w:rsidP="00ED658C">
            <w:pPr>
              <w:spacing w:before="80" w:after="80"/>
              <w:rPr>
                <w:rFonts w:ascii="Arial" w:hAnsi="Arial"/>
                <w:kern w:val="0"/>
              </w:rPr>
            </w:pPr>
          </w:p>
        </w:tc>
      </w:tr>
    </w:tbl>
    <w:p w:rsidR="007E5D38" w:rsidRPr="002C41A9" w:rsidRDefault="007E5D38" w:rsidP="00E5770C">
      <w:pPr>
        <w:pStyle w:val="31"/>
      </w:pPr>
      <w:bookmarkStart w:id="442" w:name="_Toc397680919"/>
      <w:bookmarkStart w:id="443" w:name="_Toc397712885"/>
      <w:bookmarkStart w:id="444" w:name="_Toc435003374"/>
      <w:r w:rsidRPr="002C41A9">
        <w:rPr>
          <w:rFonts w:hint="eastAsia"/>
        </w:rPr>
        <w:t>设备表</w:t>
      </w:r>
      <w:r w:rsidRPr="002C41A9">
        <w:rPr>
          <w:rFonts w:hint="eastAsia"/>
        </w:rPr>
        <w:t>MD</w:t>
      </w:r>
      <w:r w:rsidRPr="002C41A9">
        <w:t>SP_DEVICE</w:t>
      </w:r>
      <w:bookmarkEnd w:id="442"/>
      <w:bookmarkEnd w:id="443"/>
      <w:bookmarkEnd w:id="444"/>
    </w:p>
    <w:tbl>
      <w:tblPr>
        <w:tblW w:w="10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88"/>
        <w:gridCol w:w="1903"/>
        <w:gridCol w:w="1620"/>
        <w:gridCol w:w="2798"/>
        <w:gridCol w:w="1411"/>
      </w:tblGrid>
      <w:tr w:rsidR="007E5D38" w:rsidRPr="0019211A" w:rsidTr="00ED658C">
        <w:trPr>
          <w:cantSplit/>
          <w:jc w:val="center"/>
        </w:trPr>
        <w:tc>
          <w:tcPr>
            <w:tcW w:w="2388"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E5D38" w:rsidRPr="0019211A" w:rsidRDefault="007E5D38" w:rsidP="00ED658C">
            <w:pPr>
              <w:keepNext/>
              <w:spacing w:before="80" w:after="80" w:line="360" w:lineRule="auto"/>
              <w:rPr>
                <w:rFonts w:ascii="Arial" w:eastAsia="黑体" w:hAnsi="Arial"/>
              </w:rPr>
            </w:pPr>
            <w:r w:rsidRPr="0019211A">
              <w:rPr>
                <w:rFonts w:ascii="Arial" w:eastAsia="黑体" w:hAnsi="Arial"/>
              </w:rPr>
              <w:t>字段</w:t>
            </w:r>
          </w:p>
        </w:tc>
        <w:tc>
          <w:tcPr>
            <w:tcW w:w="1903"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E5D38" w:rsidRPr="0019211A" w:rsidRDefault="007E5D38" w:rsidP="00ED658C">
            <w:pPr>
              <w:keepNext/>
              <w:spacing w:before="80" w:after="80" w:line="360" w:lineRule="auto"/>
              <w:rPr>
                <w:rFonts w:ascii="Arial" w:eastAsia="黑体" w:hAnsi="Arial"/>
              </w:rPr>
            </w:pPr>
            <w:r w:rsidRPr="0019211A">
              <w:rPr>
                <w:rFonts w:ascii="Arial" w:eastAsia="黑体" w:hAnsi="Arial"/>
              </w:rPr>
              <w:t>数据类型</w:t>
            </w:r>
          </w:p>
        </w:tc>
        <w:tc>
          <w:tcPr>
            <w:tcW w:w="1620"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E5D38" w:rsidRPr="0019211A" w:rsidRDefault="007E5D38" w:rsidP="00ED658C">
            <w:pPr>
              <w:keepNext/>
              <w:spacing w:before="80" w:after="80" w:line="360" w:lineRule="auto"/>
              <w:rPr>
                <w:rFonts w:ascii="Arial" w:eastAsia="黑体" w:hAnsi="Arial"/>
              </w:rPr>
            </w:pPr>
            <w:r w:rsidRPr="0019211A">
              <w:rPr>
                <w:rFonts w:ascii="Arial" w:eastAsia="黑体" w:hAnsi="Arial"/>
              </w:rPr>
              <w:t>是否允许为空</w:t>
            </w:r>
          </w:p>
        </w:tc>
        <w:tc>
          <w:tcPr>
            <w:tcW w:w="2798"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E5D38" w:rsidRPr="0019211A" w:rsidRDefault="007E5D38" w:rsidP="00ED658C">
            <w:pPr>
              <w:keepNext/>
              <w:spacing w:before="80" w:after="80" w:line="360" w:lineRule="auto"/>
              <w:rPr>
                <w:rFonts w:ascii="Arial" w:eastAsia="黑体" w:hAnsi="Arial"/>
              </w:rPr>
            </w:pPr>
            <w:r w:rsidRPr="0019211A">
              <w:rPr>
                <w:rFonts w:ascii="Arial" w:eastAsia="黑体" w:hAnsi="Arial"/>
              </w:rPr>
              <w:t>描述信息</w:t>
            </w:r>
          </w:p>
        </w:tc>
        <w:tc>
          <w:tcPr>
            <w:tcW w:w="141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E5D38" w:rsidRPr="0019211A" w:rsidRDefault="007E5D38" w:rsidP="00ED658C">
            <w:pPr>
              <w:keepNext/>
              <w:spacing w:before="80" w:after="80" w:line="360" w:lineRule="auto"/>
              <w:rPr>
                <w:rFonts w:ascii="Arial" w:eastAsia="黑体" w:hAnsi="Arial"/>
              </w:rPr>
            </w:pPr>
            <w:r w:rsidRPr="0019211A">
              <w:rPr>
                <w:rFonts w:ascii="Arial" w:eastAsia="黑体" w:hAnsi="Arial" w:hint="eastAsia"/>
              </w:rPr>
              <w:t>备注</w:t>
            </w:r>
          </w:p>
        </w:tc>
      </w:tr>
      <w:tr w:rsidR="007E5D38" w:rsidRPr="0019211A" w:rsidTr="00ED658C">
        <w:trPr>
          <w:cantSplit/>
          <w:jc w:val="center"/>
        </w:trPr>
        <w:tc>
          <w:tcPr>
            <w:tcW w:w="2388" w:type="dxa"/>
          </w:tcPr>
          <w:p w:rsidR="007E5D38" w:rsidRPr="009E6F75" w:rsidRDefault="007E5D38" w:rsidP="00ED658C">
            <w:r w:rsidRPr="009E6F75">
              <w:t>DEVICEKEY</w:t>
            </w:r>
          </w:p>
        </w:tc>
        <w:tc>
          <w:tcPr>
            <w:tcW w:w="1903" w:type="dxa"/>
          </w:tcPr>
          <w:p w:rsidR="007E5D38" w:rsidRPr="009E6F75" w:rsidRDefault="007E5D38" w:rsidP="00ED658C">
            <w:r w:rsidRPr="009E6F75">
              <w:t>NUMBER(10)</w:t>
            </w:r>
          </w:p>
        </w:tc>
        <w:tc>
          <w:tcPr>
            <w:tcW w:w="1620" w:type="dxa"/>
          </w:tcPr>
          <w:p w:rsidR="007E5D38" w:rsidRPr="009E6F75" w:rsidRDefault="007E5D38" w:rsidP="00ED658C"/>
        </w:tc>
        <w:tc>
          <w:tcPr>
            <w:tcW w:w="2798" w:type="dxa"/>
          </w:tcPr>
          <w:p w:rsidR="007E5D38" w:rsidRPr="009E6F75" w:rsidRDefault="007E5D38" w:rsidP="00ED658C">
            <w:r>
              <w:rPr>
                <w:rFonts w:hint="eastAsia"/>
              </w:rPr>
              <w:t>设备键值</w:t>
            </w:r>
          </w:p>
        </w:tc>
        <w:tc>
          <w:tcPr>
            <w:tcW w:w="1411" w:type="dxa"/>
          </w:tcPr>
          <w:p w:rsidR="007E5D38" w:rsidRPr="009E6F75" w:rsidRDefault="007E5D38" w:rsidP="00ED658C"/>
        </w:tc>
      </w:tr>
      <w:tr w:rsidR="007E5D38" w:rsidRPr="0019211A" w:rsidTr="00ED658C">
        <w:trPr>
          <w:cantSplit/>
          <w:jc w:val="center"/>
        </w:trPr>
        <w:tc>
          <w:tcPr>
            <w:tcW w:w="2388" w:type="dxa"/>
          </w:tcPr>
          <w:p w:rsidR="007E5D38" w:rsidRPr="009E6F75" w:rsidRDefault="007E5D38" w:rsidP="00ED658C">
            <w:r w:rsidRPr="009E6F75">
              <w:t>DEVICETYPE</w:t>
            </w:r>
          </w:p>
        </w:tc>
        <w:tc>
          <w:tcPr>
            <w:tcW w:w="1903" w:type="dxa"/>
          </w:tcPr>
          <w:p w:rsidR="007E5D38" w:rsidRPr="009E6F75" w:rsidRDefault="007E5D38" w:rsidP="00ED658C">
            <w:r w:rsidRPr="009E6F75">
              <w:t>NUMBER(10)</w:t>
            </w:r>
          </w:p>
        </w:tc>
        <w:tc>
          <w:tcPr>
            <w:tcW w:w="1620" w:type="dxa"/>
          </w:tcPr>
          <w:p w:rsidR="007E5D38" w:rsidRPr="009E6F75" w:rsidRDefault="007E5D38" w:rsidP="00ED658C"/>
        </w:tc>
        <w:tc>
          <w:tcPr>
            <w:tcW w:w="2798" w:type="dxa"/>
          </w:tcPr>
          <w:p w:rsidR="007E5D38" w:rsidRPr="009E6F75" w:rsidRDefault="007E5D38" w:rsidP="00ED658C">
            <w:r>
              <w:rPr>
                <w:rFonts w:hint="eastAsia"/>
              </w:rPr>
              <w:t>设备类型</w:t>
            </w:r>
          </w:p>
        </w:tc>
        <w:tc>
          <w:tcPr>
            <w:tcW w:w="1411" w:type="dxa"/>
          </w:tcPr>
          <w:p w:rsidR="007E5D38" w:rsidRPr="005A1A6B" w:rsidRDefault="007E5D38" w:rsidP="00ED658C">
            <w:pPr>
              <w:pStyle w:val="affffff1"/>
              <w:rPr>
                <w:rFonts w:ascii="Arial" w:hAnsi="Arial"/>
              </w:rPr>
            </w:pPr>
            <w:r w:rsidRPr="005A1A6B">
              <w:rPr>
                <w:rFonts w:ascii="Arial" w:hAnsi="Arial" w:hint="eastAsia"/>
              </w:rPr>
              <w:t>0</w:t>
            </w:r>
            <w:r w:rsidRPr="005A1A6B">
              <w:rPr>
                <w:rFonts w:ascii="Arial" w:hAnsi="Arial" w:hint="eastAsia"/>
              </w:rPr>
              <w:t>：</w:t>
            </w:r>
            <w:r w:rsidRPr="005A1A6B">
              <w:rPr>
                <w:rFonts w:ascii="Arial" w:hAnsi="Arial" w:hint="eastAsia"/>
              </w:rPr>
              <w:t>STB</w:t>
            </w:r>
          </w:p>
          <w:p w:rsidR="007E5D38" w:rsidRPr="005A1A6B" w:rsidRDefault="007E5D38" w:rsidP="00ED658C">
            <w:pPr>
              <w:pStyle w:val="affffff1"/>
              <w:rPr>
                <w:rFonts w:ascii="Arial" w:hAnsi="Arial"/>
              </w:rPr>
            </w:pPr>
            <w:r w:rsidRPr="005A1A6B">
              <w:rPr>
                <w:rFonts w:ascii="Arial" w:hAnsi="Arial" w:hint="eastAsia"/>
              </w:rPr>
              <w:t>1</w:t>
            </w:r>
            <w:r w:rsidRPr="005A1A6B">
              <w:rPr>
                <w:rFonts w:ascii="Arial" w:hAnsi="Arial" w:hint="eastAsia"/>
              </w:rPr>
              <w:t>：</w:t>
            </w:r>
            <w:r w:rsidRPr="005A1A6B">
              <w:rPr>
                <w:rFonts w:ascii="Arial" w:hAnsi="Arial" w:hint="eastAsia"/>
              </w:rPr>
              <w:t>PCClient</w:t>
            </w:r>
          </w:p>
          <w:p w:rsidR="007E5D38" w:rsidRPr="005A1A6B" w:rsidRDefault="007E5D38" w:rsidP="00ED658C">
            <w:pPr>
              <w:pStyle w:val="affffff1"/>
              <w:rPr>
                <w:rFonts w:ascii="Arial" w:hAnsi="Arial"/>
              </w:rPr>
            </w:pPr>
            <w:r w:rsidRPr="005A1A6B">
              <w:rPr>
                <w:rFonts w:ascii="Arial" w:hAnsi="Arial" w:hint="eastAsia"/>
              </w:rPr>
              <w:t>2</w:t>
            </w:r>
            <w:r w:rsidRPr="005A1A6B">
              <w:rPr>
                <w:rFonts w:ascii="Arial" w:hAnsi="Arial" w:hint="eastAsia"/>
              </w:rPr>
              <w:t>：</w:t>
            </w:r>
            <w:r w:rsidRPr="005A1A6B">
              <w:rPr>
                <w:rFonts w:ascii="Arial" w:hAnsi="Arial" w:hint="eastAsia"/>
              </w:rPr>
              <w:t>PC</w:t>
            </w:r>
          </w:p>
          <w:p w:rsidR="007E5D38" w:rsidRPr="009E6F75" w:rsidRDefault="007E5D38" w:rsidP="00ED658C">
            <w:pPr>
              <w:pStyle w:val="affffff1"/>
            </w:pPr>
            <w:r w:rsidRPr="005A1A6B">
              <w:rPr>
                <w:rFonts w:ascii="Arial" w:hAnsi="Arial" w:hint="eastAsia"/>
              </w:rPr>
              <w:t>3</w:t>
            </w:r>
            <w:r w:rsidRPr="005A1A6B">
              <w:rPr>
                <w:rFonts w:ascii="Arial" w:hAnsi="Arial" w:hint="eastAsia"/>
              </w:rPr>
              <w:t>：</w:t>
            </w:r>
            <w:r w:rsidRPr="005A1A6B">
              <w:rPr>
                <w:rFonts w:ascii="Arial" w:hAnsi="Arial" w:hint="eastAsia"/>
              </w:rPr>
              <w:t>Mobile</w:t>
            </w:r>
          </w:p>
        </w:tc>
      </w:tr>
      <w:tr w:rsidR="007E5D38" w:rsidRPr="0019211A" w:rsidTr="00ED658C">
        <w:trPr>
          <w:cantSplit/>
          <w:jc w:val="center"/>
        </w:trPr>
        <w:tc>
          <w:tcPr>
            <w:tcW w:w="2388" w:type="dxa"/>
          </w:tcPr>
          <w:p w:rsidR="007E5D38" w:rsidRPr="009E6F75" w:rsidRDefault="007E5D38" w:rsidP="00ED658C">
            <w:r w:rsidRPr="009E6F75">
              <w:t>EQUIPID</w:t>
            </w:r>
          </w:p>
        </w:tc>
        <w:tc>
          <w:tcPr>
            <w:tcW w:w="1903" w:type="dxa"/>
          </w:tcPr>
          <w:p w:rsidR="007E5D38" w:rsidRPr="009E6F75" w:rsidRDefault="007E5D38" w:rsidP="00ED658C">
            <w:r w:rsidRPr="009E6F75">
              <w:t>VARCHAR2(128)</w:t>
            </w:r>
          </w:p>
        </w:tc>
        <w:tc>
          <w:tcPr>
            <w:tcW w:w="1620" w:type="dxa"/>
          </w:tcPr>
          <w:p w:rsidR="007E5D38" w:rsidRPr="009E6F75" w:rsidRDefault="007E5D38" w:rsidP="00ED658C"/>
        </w:tc>
        <w:tc>
          <w:tcPr>
            <w:tcW w:w="2798" w:type="dxa"/>
          </w:tcPr>
          <w:p w:rsidR="007E5D38" w:rsidRPr="009E6F75" w:rsidRDefault="007E5D38" w:rsidP="00ED658C">
            <w:r>
              <w:rPr>
                <w:rFonts w:hint="eastAsia"/>
              </w:rPr>
              <w:t>设备编号</w:t>
            </w:r>
          </w:p>
        </w:tc>
        <w:tc>
          <w:tcPr>
            <w:tcW w:w="1411" w:type="dxa"/>
          </w:tcPr>
          <w:p w:rsidR="007E5D38" w:rsidRPr="009E6F75" w:rsidRDefault="007E5D38" w:rsidP="00ED658C"/>
        </w:tc>
      </w:tr>
      <w:tr w:rsidR="007E5D38" w:rsidRPr="0019211A" w:rsidTr="00ED658C">
        <w:trPr>
          <w:cantSplit/>
          <w:jc w:val="center"/>
        </w:trPr>
        <w:tc>
          <w:tcPr>
            <w:tcW w:w="2388" w:type="dxa"/>
          </w:tcPr>
          <w:p w:rsidR="007E5D38" w:rsidRPr="009E6F75" w:rsidRDefault="007E5D38" w:rsidP="00ED658C">
            <w:r w:rsidRPr="009E6F75">
              <w:t>SUBSCRIBERKEY</w:t>
            </w:r>
          </w:p>
        </w:tc>
        <w:tc>
          <w:tcPr>
            <w:tcW w:w="1903" w:type="dxa"/>
          </w:tcPr>
          <w:p w:rsidR="007E5D38" w:rsidRPr="009E6F75" w:rsidRDefault="007E5D38" w:rsidP="00ED658C">
            <w:r w:rsidRPr="009E6F75">
              <w:t>NUMBER(10)</w:t>
            </w:r>
          </w:p>
        </w:tc>
        <w:tc>
          <w:tcPr>
            <w:tcW w:w="1620" w:type="dxa"/>
          </w:tcPr>
          <w:p w:rsidR="007E5D38" w:rsidRPr="009E6F75" w:rsidRDefault="007E5D38" w:rsidP="00ED658C"/>
        </w:tc>
        <w:tc>
          <w:tcPr>
            <w:tcW w:w="2798" w:type="dxa"/>
          </w:tcPr>
          <w:p w:rsidR="007E5D38" w:rsidRPr="009E6F75" w:rsidRDefault="007E5D38" w:rsidP="00ED658C">
            <w:r>
              <w:rPr>
                <w:rFonts w:hint="eastAsia"/>
              </w:rPr>
              <w:t>订户键值</w:t>
            </w:r>
          </w:p>
        </w:tc>
        <w:tc>
          <w:tcPr>
            <w:tcW w:w="1411" w:type="dxa"/>
          </w:tcPr>
          <w:p w:rsidR="007E5D38" w:rsidRPr="009E6F75" w:rsidRDefault="007E5D38" w:rsidP="00ED658C"/>
        </w:tc>
      </w:tr>
      <w:tr w:rsidR="007E5D38" w:rsidRPr="0019211A" w:rsidTr="00ED658C">
        <w:trPr>
          <w:cantSplit/>
          <w:jc w:val="center"/>
        </w:trPr>
        <w:tc>
          <w:tcPr>
            <w:tcW w:w="2388" w:type="dxa"/>
          </w:tcPr>
          <w:p w:rsidR="007E5D38" w:rsidRPr="009E6F75" w:rsidRDefault="007E5D38" w:rsidP="00ED658C">
            <w:r w:rsidRPr="009E6F75">
              <w:t>USERKEY</w:t>
            </w:r>
          </w:p>
        </w:tc>
        <w:tc>
          <w:tcPr>
            <w:tcW w:w="1903" w:type="dxa"/>
          </w:tcPr>
          <w:p w:rsidR="007E5D38" w:rsidRPr="009E6F75" w:rsidRDefault="007E5D38" w:rsidP="00ED658C">
            <w:r w:rsidRPr="009E6F75">
              <w:t>NUMBER(10)</w:t>
            </w:r>
          </w:p>
        </w:tc>
        <w:tc>
          <w:tcPr>
            <w:tcW w:w="1620" w:type="dxa"/>
          </w:tcPr>
          <w:p w:rsidR="007E5D38" w:rsidRPr="009E6F75" w:rsidRDefault="007E5D38" w:rsidP="00ED658C">
            <w:r w:rsidRPr="009E6F75">
              <w:t>Y</w:t>
            </w:r>
          </w:p>
        </w:tc>
        <w:tc>
          <w:tcPr>
            <w:tcW w:w="2798" w:type="dxa"/>
          </w:tcPr>
          <w:p w:rsidR="007E5D38" w:rsidRPr="009E6F75" w:rsidRDefault="007E5D38" w:rsidP="00ED658C">
            <w:r>
              <w:rPr>
                <w:rFonts w:hint="eastAsia"/>
              </w:rPr>
              <w:t>用户键值</w:t>
            </w:r>
          </w:p>
        </w:tc>
        <w:tc>
          <w:tcPr>
            <w:tcW w:w="1411" w:type="dxa"/>
          </w:tcPr>
          <w:p w:rsidR="007E5D38" w:rsidRPr="009E6F75" w:rsidRDefault="007E5D38" w:rsidP="00ED658C"/>
        </w:tc>
      </w:tr>
      <w:tr w:rsidR="007E5D38" w:rsidRPr="0019211A" w:rsidTr="00ED658C">
        <w:trPr>
          <w:cantSplit/>
          <w:jc w:val="center"/>
        </w:trPr>
        <w:tc>
          <w:tcPr>
            <w:tcW w:w="2388" w:type="dxa"/>
          </w:tcPr>
          <w:p w:rsidR="007E5D38" w:rsidRPr="009E6F75" w:rsidRDefault="007E5D38" w:rsidP="00ED658C">
            <w:r w:rsidRPr="009E6F75">
              <w:t>MACADDRESS</w:t>
            </w:r>
          </w:p>
        </w:tc>
        <w:tc>
          <w:tcPr>
            <w:tcW w:w="1903" w:type="dxa"/>
          </w:tcPr>
          <w:p w:rsidR="007E5D38" w:rsidRPr="009E6F75" w:rsidRDefault="007E5D38" w:rsidP="00ED658C">
            <w:r w:rsidRPr="009E6F75">
              <w:t>VARCHAR2(128)</w:t>
            </w:r>
          </w:p>
        </w:tc>
        <w:tc>
          <w:tcPr>
            <w:tcW w:w="1620" w:type="dxa"/>
          </w:tcPr>
          <w:p w:rsidR="007E5D38" w:rsidRPr="009E6F75" w:rsidRDefault="007E5D38" w:rsidP="00ED658C">
            <w:r w:rsidRPr="009E6F75">
              <w:t>Y</w:t>
            </w:r>
          </w:p>
        </w:tc>
        <w:tc>
          <w:tcPr>
            <w:tcW w:w="2798" w:type="dxa"/>
          </w:tcPr>
          <w:p w:rsidR="007E5D38" w:rsidRPr="009E6F75" w:rsidRDefault="007E5D38" w:rsidP="00ED658C">
            <w:r>
              <w:rPr>
                <w:rFonts w:hint="eastAsia"/>
              </w:rPr>
              <w:t>设备</w:t>
            </w:r>
            <w:r>
              <w:rPr>
                <w:rFonts w:hint="eastAsia"/>
              </w:rPr>
              <w:t>MAC</w:t>
            </w:r>
            <w:r>
              <w:rPr>
                <w:rFonts w:hint="eastAsia"/>
              </w:rPr>
              <w:t>地址</w:t>
            </w:r>
          </w:p>
        </w:tc>
        <w:tc>
          <w:tcPr>
            <w:tcW w:w="1411" w:type="dxa"/>
          </w:tcPr>
          <w:p w:rsidR="007E5D38" w:rsidRDefault="007E5D38" w:rsidP="00ED658C"/>
        </w:tc>
      </w:tr>
      <w:tr w:rsidR="009720EC" w:rsidRPr="0019211A" w:rsidTr="00ED658C">
        <w:trPr>
          <w:cantSplit/>
          <w:jc w:val="center"/>
          <w:ins w:id="445" w:author="wurongjun 00246467" w:date="2015-07-01T09:57:00Z"/>
        </w:trPr>
        <w:tc>
          <w:tcPr>
            <w:tcW w:w="2388" w:type="dxa"/>
          </w:tcPr>
          <w:p w:rsidR="009720EC" w:rsidRPr="009E6F75" w:rsidRDefault="009720EC" w:rsidP="009720EC">
            <w:pPr>
              <w:rPr>
                <w:ins w:id="446" w:author="wurongjun 00246467" w:date="2015-07-01T09:57:00Z"/>
              </w:rPr>
            </w:pPr>
            <w:ins w:id="447" w:author="wurongjun 00246467" w:date="2015-07-01T09:57:00Z">
              <w:r w:rsidRPr="00EF11DD">
                <w:t>DEVICEEXTERNALID</w:t>
              </w:r>
            </w:ins>
          </w:p>
        </w:tc>
        <w:tc>
          <w:tcPr>
            <w:tcW w:w="1903" w:type="dxa"/>
          </w:tcPr>
          <w:p w:rsidR="009720EC" w:rsidRPr="009E6F75" w:rsidRDefault="009720EC" w:rsidP="009720EC">
            <w:pPr>
              <w:rPr>
                <w:ins w:id="448" w:author="wurongjun 00246467" w:date="2015-07-01T09:57:00Z"/>
              </w:rPr>
            </w:pPr>
            <w:ins w:id="449" w:author="wurongjun 00246467" w:date="2015-07-01T09:57:00Z">
              <w:r w:rsidRPr="00DF14B4">
                <w:t>VARCHAR2(128)</w:t>
              </w:r>
            </w:ins>
          </w:p>
        </w:tc>
        <w:tc>
          <w:tcPr>
            <w:tcW w:w="1620" w:type="dxa"/>
          </w:tcPr>
          <w:p w:rsidR="009720EC" w:rsidRPr="009E6F75" w:rsidRDefault="009720EC" w:rsidP="009720EC">
            <w:pPr>
              <w:rPr>
                <w:ins w:id="450" w:author="wurongjun 00246467" w:date="2015-07-01T09:57:00Z"/>
              </w:rPr>
            </w:pPr>
          </w:p>
        </w:tc>
        <w:tc>
          <w:tcPr>
            <w:tcW w:w="2798" w:type="dxa"/>
          </w:tcPr>
          <w:p w:rsidR="009720EC" w:rsidRDefault="009720EC" w:rsidP="009720EC">
            <w:pPr>
              <w:rPr>
                <w:ins w:id="451" w:author="wurongjun 00246467" w:date="2015-07-01T09:57:00Z"/>
              </w:rPr>
            </w:pPr>
            <w:ins w:id="452" w:author="wurongjun 00246467" w:date="2015-07-01T09:57:00Z">
              <w:r w:rsidRPr="005E616F">
                <w:rPr>
                  <w:rFonts w:hint="eastAsia"/>
                </w:rPr>
                <w:t>设备外部</w:t>
              </w:r>
              <w:r w:rsidRPr="005E616F">
                <w:rPr>
                  <w:rFonts w:hint="eastAsia"/>
                </w:rPr>
                <w:t>id</w:t>
              </w:r>
            </w:ins>
          </w:p>
        </w:tc>
        <w:tc>
          <w:tcPr>
            <w:tcW w:w="1411" w:type="dxa"/>
          </w:tcPr>
          <w:p w:rsidR="009720EC" w:rsidRDefault="009720EC" w:rsidP="009720EC">
            <w:pPr>
              <w:rPr>
                <w:ins w:id="453" w:author="wurongjun 00246467" w:date="2015-07-01T09:57:00Z"/>
              </w:rPr>
            </w:pPr>
            <w:ins w:id="454" w:author="wurongjun 00246467" w:date="2015-07-01T09:57:00Z">
              <w:r>
                <w:rPr>
                  <w:rFonts w:hint="eastAsia"/>
                </w:rPr>
                <w:t>对</w:t>
              </w:r>
              <w:r>
                <w:t>应</w:t>
              </w:r>
              <w:r>
                <w:t>STBSN</w:t>
              </w:r>
              <w:r>
                <w:t>属性</w:t>
              </w:r>
            </w:ins>
          </w:p>
        </w:tc>
      </w:tr>
      <w:tr w:rsidR="00815DB0" w:rsidRPr="0019211A" w:rsidTr="00ED658C">
        <w:trPr>
          <w:cantSplit/>
          <w:jc w:val="center"/>
          <w:ins w:id="455" w:author="wurongjun 00246467" w:date="2015-07-01T09:59:00Z"/>
        </w:trPr>
        <w:tc>
          <w:tcPr>
            <w:tcW w:w="2388" w:type="dxa"/>
          </w:tcPr>
          <w:p w:rsidR="00815DB0" w:rsidRPr="00EF11DD" w:rsidRDefault="00815DB0" w:rsidP="00815DB0">
            <w:pPr>
              <w:rPr>
                <w:ins w:id="456" w:author="wurongjun 00246467" w:date="2015-07-01T09:59:00Z"/>
              </w:rPr>
            </w:pPr>
            <w:ins w:id="457" w:author="wurongjun 00246467" w:date="2015-07-01T09:59:00Z">
              <w:r w:rsidRPr="00A53ACD">
                <w:t>DEVICEMODEL</w:t>
              </w:r>
            </w:ins>
          </w:p>
        </w:tc>
        <w:tc>
          <w:tcPr>
            <w:tcW w:w="1903" w:type="dxa"/>
          </w:tcPr>
          <w:p w:rsidR="00815DB0" w:rsidRPr="00DF14B4" w:rsidRDefault="00815DB0" w:rsidP="00815DB0">
            <w:pPr>
              <w:rPr>
                <w:ins w:id="458" w:author="wurongjun 00246467" w:date="2015-07-01T09:59:00Z"/>
              </w:rPr>
            </w:pPr>
            <w:ins w:id="459" w:author="wurongjun 00246467" w:date="2015-07-01T09:59:00Z">
              <w:r w:rsidRPr="00A53ACD">
                <w:t>VARCHAR2(32)</w:t>
              </w:r>
            </w:ins>
          </w:p>
        </w:tc>
        <w:tc>
          <w:tcPr>
            <w:tcW w:w="1620" w:type="dxa"/>
          </w:tcPr>
          <w:p w:rsidR="00815DB0" w:rsidRPr="009E6F75" w:rsidRDefault="00815DB0" w:rsidP="00815DB0">
            <w:pPr>
              <w:rPr>
                <w:ins w:id="460" w:author="wurongjun 00246467" w:date="2015-07-01T09:59:00Z"/>
              </w:rPr>
            </w:pPr>
          </w:p>
        </w:tc>
        <w:tc>
          <w:tcPr>
            <w:tcW w:w="2798" w:type="dxa"/>
          </w:tcPr>
          <w:p w:rsidR="00815DB0" w:rsidRPr="005E616F" w:rsidRDefault="00815DB0" w:rsidP="00815DB0">
            <w:pPr>
              <w:rPr>
                <w:ins w:id="461" w:author="wurongjun 00246467" w:date="2015-07-01T09:59:00Z"/>
              </w:rPr>
            </w:pPr>
          </w:p>
        </w:tc>
        <w:tc>
          <w:tcPr>
            <w:tcW w:w="1411" w:type="dxa"/>
          </w:tcPr>
          <w:p w:rsidR="00815DB0" w:rsidRDefault="00815DB0" w:rsidP="00815DB0">
            <w:pPr>
              <w:rPr>
                <w:ins w:id="462" w:author="wurongjun 00246467" w:date="2015-07-01T09:59:00Z"/>
              </w:rPr>
            </w:pPr>
          </w:p>
        </w:tc>
      </w:tr>
      <w:tr w:rsidR="005A1506" w:rsidRPr="0019211A" w:rsidTr="00ED658C">
        <w:trPr>
          <w:cantSplit/>
          <w:jc w:val="center"/>
          <w:ins w:id="463" w:author="wurongjun 00246467" w:date="2015-11-11T10:23:00Z"/>
        </w:trPr>
        <w:tc>
          <w:tcPr>
            <w:tcW w:w="2388" w:type="dxa"/>
          </w:tcPr>
          <w:p w:rsidR="005A1506" w:rsidRPr="00A53ACD" w:rsidRDefault="005A1506" w:rsidP="005A1506">
            <w:pPr>
              <w:rPr>
                <w:ins w:id="464" w:author="wurongjun 00246467" w:date="2015-11-11T10:23:00Z"/>
              </w:rPr>
            </w:pPr>
            <w:ins w:id="465" w:author="wurongjun 00246467" w:date="2015-11-11T10:23:00Z">
              <w:r w:rsidRPr="00EF11DD">
                <w:t>DEVICENAME</w:t>
              </w:r>
            </w:ins>
          </w:p>
        </w:tc>
        <w:tc>
          <w:tcPr>
            <w:tcW w:w="1903" w:type="dxa"/>
          </w:tcPr>
          <w:p w:rsidR="005A1506" w:rsidRPr="00A53ACD" w:rsidRDefault="005A1506" w:rsidP="005A1506">
            <w:pPr>
              <w:rPr>
                <w:ins w:id="466" w:author="wurongjun 00246467" w:date="2015-11-11T10:23:00Z"/>
              </w:rPr>
            </w:pPr>
            <w:ins w:id="467" w:author="wurongjun 00246467" w:date="2015-11-11T10:23:00Z">
              <w:r w:rsidRPr="00DF14B4">
                <w:t>VARCHAR2(128)</w:t>
              </w:r>
            </w:ins>
          </w:p>
        </w:tc>
        <w:tc>
          <w:tcPr>
            <w:tcW w:w="1620" w:type="dxa"/>
          </w:tcPr>
          <w:p w:rsidR="005A1506" w:rsidRPr="009E6F75" w:rsidRDefault="005A1506" w:rsidP="005A1506">
            <w:pPr>
              <w:rPr>
                <w:ins w:id="468" w:author="wurongjun 00246467" w:date="2015-11-11T10:23:00Z"/>
              </w:rPr>
            </w:pPr>
          </w:p>
        </w:tc>
        <w:tc>
          <w:tcPr>
            <w:tcW w:w="2798" w:type="dxa"/>
          </w:tcPr>
          <w:p w:rsidR="005A1506" w:rsidRPr="005E616F" w:rsidRDefault="005A1506" w:rsidP="005A1506">
            <w:pPr>
              <w:rPr>
                <w:ins w:id="469" w:author="wurongjun 00246467" w:date="2015-11-11T10:23:00Z"/>
              </w:rPr>
            </w:pPr>
            <w:ins w:id="470" w:author="wurongjun 00246467" w:date="2015-11-11T10:24:00Z">
              <w:r w:rsidRPr="005E616F">
                <w:rPr>
                  <w:rFonts w:hint="eastAsia"/>
                </w:rPr>
                <w:t>设备名称</w:t>
              </w:r>
            </w:ins>
          </w:p>
        </w:tc>
        <w:tc>
          <w:tcPr>
            <w:tcW w:w="1411" w:type="dxa"/>
          </w:tcPr>
          <w:p w:rsidR="005A1506" w:rsidRDefault="005A1506" w:rsidP="005A1506">
            <w:pPr>
              <w:rPr>
                <w:ins w:id="471" w:author="wurongjun 00246467" w:date="2015-11-11T10:23:00Z"/>
              </w:rPr>
            </w:pPr>
          </w:p>
        </w:tc>
      </w:tr>
      <w:tr w:rsidR="005A1506" w:rsidRPr="0019211A" w:rsidTr="00ED658C">
        <w:trPr>
          <w:cantSplit/>
          <w:jc w:val="center"/>
          <w:ins w:id="472" w:author="wurongjun 00246467" w:date="2015-11-11T10:24:00Z"/>
        </w:trPr>
        <w:tc>
          <w:tcPr>
            <w:tcW w:w="2388" w:type="dxa"/>
          </w:tcPr>
          <w:p w:rsidR="005A1506" w:rsidRPr="00EF11DD" w:rsidRDefault="005A1506" w:rsidP="005A1506">
            <w:pPr>
              <w:rPr>
                <w:ins w:id="473" w:author="wurongjun 00246467" w:date="2015-11-11T10:24:00Z"/>
              </w:rPr>
            </w:pPr>
            <w:ins w:id="474" w:author="wurongjun 00246467" w:date="2015-11-11T10:24:00Z">
              <w:r w:rsidRPr="002D57A4">
                <w:rPr>
                  <w:color w:val="000000"/>
                </w:rPr>
                <w:t>LicenseType</w:t>
              </w:r>
            </w:ins>
          </w:p>
        </w:tc>
        <w:tc>
          <w:tcPr>
            <w:tcW w:w="1903" w:type="dxa"/>
          </w:tcPr>
          <w:p w:rsidR="005A1506" w:rsidRPr="00DF14B4" w:rsidRDefault="005A1506" w:rsidP="005A1506">
            <w:pPr>
              <w:rPr>
                <w:ins w:id="475" w:author="wurongjun 00246467" w:date="2015-11-11T10:24:00Z"/>
              </w:rPr>
            </w:pPr>
            <w:ins w:id="476" w:author="wurongjun 00246467" w:date="2015-11-11T10:24:00Z">
              <w:r>
                <w:rPr>
                  <w:rFonts w:ascii="宋体" w:cs="宋体"/>
                  <w:color w:val="0000FF"/>
                  <w:sz w:val="18"/>
                  <w:szCs w:val="18"/>
                </w:rPr>
                <w:t>VARCHAR2</w:t>
              </w:r>
              <w:r>
                <w:rPr>
                  <w:rFonts w:ascii="宋体" w:cs="宋体"/>
                  <w:color w:val="000000"/>
                  <w:sz w:val="18"/>
                  <w:szCs w:val="18"/>
                </w:rPr>
                <w:t>(1</w:t>
              </w:r>
              <w:r>
                <w:rPr>
                  <w:rFonts w:ascii="宋体" w:cs="宋体" w:hint="eastAsia"/>
                  <w:color w:val="000000"/>
                  <w:sz w:val="18"/>
                  <w:szCs w:val="18"/>
                </w:rPr>
                <w:t>6</w:t>
              </w:r>
              <w:r>
                <w:rPr>
                  <w:rFonts w:ascii="宋体" w:cs="宋体"/>
                  <w:color w:val="000000"/>
                  <w:sz w:val="18"/>
                  <w:szCs w:val="18"/>
                </w:rPr>
                <w:t>)</w:t>
              </w:r>
            </w:ins>
          </w:p>
        </w:tc>
        <w:tc>
          <w:tcPr>
            <w:tcW w:w="1620" w:type="dxa"/>
          </w:tcPr>
          <w:p w:rsidR="005A1506" w:rsidRPr="009E6F75" w:rsidRDefault="005A1506" w:rsidP="005A1506">
            <w:pPr>
              <w:rPr>
                <w:ins w:id="477" w:author="wurongjun 00246467" w:date="2015-11-11T10:24:00Z"/>
              </w:rPr>
            </w:pPr>
          </w:p>
        </w:tc>
        <w:tc>
          <w:tcPr>
            <w:tcW w:w="2798" w:type="dxa"/>
          </w:tcPr>
          <w:p w:rsidR="005A1506" w:rsidRPr="005E616F" w:rsidRDefault="005A1506" w:rsidP="005A1506">
            <w:pPr>
              <w:rPr>
                <w:ins w:id="478" w:author="wurongjun 00246467" w:date="2015-11-11T10:24:00Z"/>
              </w:rPr>
            </w:pPr>
            <w:ins w:id="479" w:author="wurongjun 00246467" w:date="2015-11-11T10:24:00Z">
              <w:r w:rsidRPr="002D57A4">
                <w:rPr>
                  <w:color w:val="000000"/>
                </w:rPr>
                <w:t>License</w:t>
              </w:r>
              <w:r w:rsidRPr="002D57A4">
                <w:rPr>
                  <w:rFonts w:hint="eastAsia"/>
                  <w:color w:val="000000"/>
                </w:rPr>
                <w:t>类型</w:t>
              </w:r>
            </w:ins>
          </w:p>
        </w:tc>
        <w:tc>
          <w:tcPr>
            <w:tcW w:w="1411" w:type="dxa"/>
          </w:tcPr>
          <w:p w:rsidR="005A1506" w:rsidRDefault="005A1506" w:rsidP="005A1506">
            <w:pPr>
              <w:rPr>
                <w:ins w:id="480" w:author="wurongjun 00246467" w:date="2015-11-11T10:24:00Z"/>
              </w:rPr>
            </w:pPr>
          </w:p>
        </w:tc>
      </w:tr>
      <w:tr w:rsidR="005A1506" w:rsidRPr="0019211A" w:rsidTr="00ED658C">
        <w:trPr>
          <w:cantSplit/>
          <w:jc w:val="center"/>
          <w:ins w:id="481" w:author="wurongjun 00246467" w:date="2015-11-11T10:24:00Z"/>
        </w:trPr>
        <w:tc>
          <w:tcPr>
            <w:tcW w:w="2388" w:type="dxa"/>
          </w:tcPr>
          <w:p w:rsidR="005A1506" w:rsidRPr="002D57A4" w:rsidRDefault="005A1506" w:rsidP="005A1506">
            <w:pPr>
              <w:rPr>
                <w:ins w:id="482" w:author="wurongjun 00246467" w:date="2015-11-11T10:24:00Z"/>
                <w:color w:val="000000"/>
              </w:rPr>
            </w:pPr>
            <w:ins w:id="483" w:author="wurongjun 00246467" w:date="2015-11-11T10:24:00Z">
              <w:r w:rsidRPr="00427D7D">
                <w:t>CREATETIME</w:t>
              </w:r>
            </w:ins>
          </w:p>
        </w:tc>
        <w:tc>
          <w:tcPr>
            <w:tcW w:w="1903" w:type="dxa"/>
          </w:tcPr>
          <w:p w:rsidR="005A1506" w:rsidRDefault="005A1506" w:rsidP="005A1506">
            <w:pPr>
              <w:rPr>
                <w:ins w:id="484" w:author="wurongjun 00246467" w:date="2015-11-11T10:24:00Z"/>
                <w:rFonts w:ascii="宋体" w:cs="宋体"/>
                <w:color w:val="0000FF"/>
                <w:sz w:val="18"/>
                <w:szCs w:val="18"/>
              </w:rPr>
            </w:pPr>
            <w:ins w:id="485" w:author="wurongjun 00246467" w:date="2015-11-11T10:24:00Z">
              <w:r w:rsidRPr="0027314A">
                <w:t>DATE</w:t>
              </w:r>
            </w:ins>
          </w:p>
        </w:tc>
        <w:tc>
          <w:tcPr>
            <w:tcW w:w="1620" w:type="dxa"/>
          </w:tcPr>
          <w:p w:rsidR="005A1506" w:rsidRPr="009E6F75" w:rsidRDefault="005A1506" w:rsidP="005A1506">
            <w:pPr>
              <w:rPr>
                <w:ins w:id="486" w:author="wurongjun 00246467" w:date="2015-11-11T10:24:00Z"/>
              </w:rPr>
            </w:pPr>
          </w:p>
        </w:tc>
        <w:tc>
          <w:tcPr>
            <w:tcW w:w="2798" w:type="dxa"/>
          </w:tcPr>
          <w:p w:rsidR="005A1506" w:rsidRPr="005E616F" w:rsidRDefault="005A1506" w:rsidP="005A1506">
            <w:pPr>
              <w:rPr>
                <w:ins w:id="487" w:author="wurongjun 00246467" w:date="2015-11-11T10:24:00Z"/>
              </w:rPr>
            </w:pPr>
            <w:ins w:id="488" w:author="wurongjun 00246467" w:date="2015-11-11T10:24:00Z">
              <w:r>
                <w:rPr>
                  <w:rFonts w:hint="eastAsia"/>
                </w:rPr>
                <w:t>创建时间</w:t>
              </w:r>
            </w:ins>
          </w:p>
        </w:tc>
        <w:tc>
          <w:tcPr>
            <w:tcW w:w="1411" w:type="dxa"/>
          </w:tcPr>
          <w:p w:rsidR="005A1506" w:rsidRDefault="005A1506" w:rsidP="005A1506">
            <w:pPr>
              <w:rPr>
                <w:ins w:id="489" w:author="wurongjun 00246467" w:date="2015-11-11T10:24:00Z"/>
              </w:rPr>
            </w:pPr>
          </w:p>
        </w:tc>
      </w:tr>
      <w:tr w:rsidR="005A1506" w:rsidRPr="0019211A" w:rsidTr="00ED658C">
        <w:trPr>
          <w:cantSplit/>
          <w:jc w:val="center"/>
          <w:ins w:id="490" w:author="wurongjun 00246467" w:date="2015-11-11T10:24:00Z"/>
        </w:trPr>
        <w:tc>
          <w:tcPr>
            <w:tcW w:w="2388" w:type="dxa"/>
          </w:tcPr>
          <w:p w:rsidR="005A1506" w:rsidRPr="002D57A4" w:rsidRDefault="005A1506" w:rsidP="005A1506">
            <w:pPr>
              <w:rPr>
                <w:ins w:id="491" w:author="wurongjun 00246467" w:date="2015-11-11T10:24:00Z"/>
                <w:color w:val="000000"/>
              </w:rPr>
            </w:pPr>
            <w:ins w:id="492" w:author="wurongjun 00246467" w:date="2015-11-11T10:24:00Z">
              <w:r w:rsidRPr="00427D7D">
                <w:t>LASTMODIFYTIME</w:t>
              </w:r>
            </w:ins>
          </w:p>
        </w:tc>
        <w:tc>
          <w:tcPr>
            <w:tcW w:w="1903" w:type="dxa"/>
          </w:tcPr>
          <w:p w:rsidR="005A1506" w:rsidRDefault="005A1506" w:rsidP="005A1506">
            <w:pPr>
              <w:rPr>
                <w:ins w:id="493" w:author="wurongjun 00246467" w:date="2015-11-11T10:24:00Z"/>
                <w:rFonts w:ascii="宋体" w:cs="宋体"/>
                <w:color w:val="0000FF"/>
                <w:sz w:val="18"/>
                <w:szCs w:val="18"/>
              </w:rPr>
            </w:pPr>
            <w:ins w:id="494" w:author="wurongjun 00246467" w:date="2015-11-11T10:24:00Z">
              <w:r w:rsidRPr="0027314A">
                <w:t>DATE</w:t>
              </w:r>
            </w:ins>
          </w:p>
        </w:tc>
        <w:tc>
          <w:tcPr>
            <w:tcW w:w="1620" w:type="dxa"/>
          </w:tcPr>
          <w:p w:rsidR="005A1506" w:rsidRPr="009E6F75" w:rsidRDefault="005A1506" w:rsidP="005A1506">
            <w:pPr>
              <w:rPr>
                <w:ins w:id="495" w:author="wurongjun 00246467" w:date="2015-11-11T10:24:00Z"/>
              </w:rPr>
            </w:pPr>
          </w:p>
        </w:tc>
        <w:tc>
          <w:tcPr>
            <w:tcW w:w="2798" w:type="dxa"/>
          </w:tcPr>
          <w:p w:rsidR="005A1506" w:rsidRPr="005E616F" w:rsidRDefault="005A1506" w:rsidP="005A1506">
            <w:pPr>
              <w:rPr>
                <w:ins w:id="496" w:author="wurongjun 00246467" w:date="2015-11-11T10:24:00Z"/>
              </w:rPr>
            </w:pPr>
            <w:ins w:id="497" w:author="wurongjun 00246467" w:date="2015-11-11T10:24:00Z">
              <w:r>
                <w:rPr>
                  <w:rFonts w:hint="eastAsia"/>
                </w:rPr>
                <w:t>最近更新时间</w:t>
              </w:r>
            </w:ins>
          </w:p>
        </w:tc>
        <w:tc>
          <w:tcPr>
            <w:tcW w:w="1411" w:type="dxa"/>
          </w:tcPr>
          <w:p w:rsidR="005A1506" w:rsidRDefault="005A1506" w:rsidP="005A1506">
            <w:pPr>
              <w:rPr>
                <w:ins w:id="498" w:author="wurongjun 00246467" w:date="2015-11-11T10:24:00Z"/>
              </w:rPr>
            </w:pPr>
          </w:p>
        </w:tc>
      </w:tr>
      <w:tr w:rsidR="005A1506" w:rsidRPr="0019211A" w:rsidTr="00ED658C">
        <w:trPr>
          <w:cantSplit/>
          <w:jc w:val="center"/>
          <w:ins w:id="499" w:author="wurongjun 00246467" w:date="2015-11-11T10:26:00Z"/>
        </w:trPr>
        <w:tc>
          <w:tcPr>
            <w:tcW w:w="2388" w:type="dxa"/>
          </w:tcPr>
          <w:p w:rsidR="005A1506" w:rsidRPr="00427D7D" w:rsidRDefault="005A1506" w:rsidP="005A1506">
            <w:pPr>
              <w:rPr>
                <w:ins w:id="500" w:author="wurongjun 00246467" w:date="2015-11-11T10:26:00Z"/>
              </w:rPr>
            </w:pPr>
            <w:ins w:id="501" w:author="wurongjun 00246467" w:date="2015-11-11T10:26:00Z">
              <w:r>
                <w:rPr>
                  <w:rFonts w:ascii="Courier New" w:hAnsi="Courier New" w:cs="Courier New"/>
                  <w:color w:val="008080"/>
                  <w:kern w:val="0"/>
                  <w:sz w:val="20"/>
                  <w:szCs w:val="20"/>
                  <w:highlight w:val="white"/>
                </w:rPr>
                <w:t>BIZDOMAIN</w:t>
              </w:r>
            </w:ins>
          </w:p>
        </w:tc>
        <w:tc>
          <w:tcPr>
            <w:tcW w:w="1903" w:type="dxa"/>
          </w:tcPr>
          <w:p w:rsidR="005A1506" w:rsidRPr="0027314A" w:rsidRDefault="005A1506" w:rsidP="005A1506">
            <w:pPr>
              <w:rPr>
                <w:ins w:id="502" w:author="wurongjun 00246467" w:date="2015-11-11T10:26:00Z"/>
              </w:rPr>
            </w:pPr>
            <w:ins w:id="503" w:author="wurongjun 00246467" w:date="2015-11-11T10:26:00Z">
              <w:r>
                <w:rPr>
                  <w:rFonts w:hint="eastAsia"/>
                </w:rPr>
                <w:t>NUMBER(10)</w:t>
              </w:r>
            </w:ins>
          </w:p>
        </w:tc>
        <w:tc>
          <w:tcPr>
            <w:tcW w:w="1620" w:type="dxa"/>
          </w:tcPr>
          <w:p w:rsidR="005A1506" w:rsidRPr="009E6F75" w:rsidRDefault="005A1506" w:rsidP="005A1506">
            <w:pPr>
              <w:rPr>
                <w:ins w:id="504" w:author="wurongjun 00246467" w:date="2015-11-11T10:26:00Z"/>
              </w:rPr>
            </w:pPr>
          </w:p>
        </w:tc>
        <w:tc>
          <w:tcPr>
            <w:tcW w:w="2798" w:type="dxa"/>
          </w:tcPr>
          <w:p w:rsidR="005A1506" w:rsidRDefault="005A1506" w:rsidP="005A1506">
            <w:pPr>
              <w:rPr>
                <w:ins w:id="505" w:author="wurongjun 00246467" w:date="2015-11-11T10:26:00Z"/>
              </w:rPr>
            </w:pPr>
          </w:p>
        </w:tc>
        <w:tc>
          <w:tcPr>
            <w:tcW w:w="1411" w:type="dxa"/>
          </w:tcPr>
          <w:p w:rsidR="005A1506" w:rsidRDefault="005A1506" w:rsidP="005A1506">
            <w:pPr>
              <w:rPr>
                <w:ins w:id="506" w:author="wurongjun 00246467" w:date="2015-11-11T10:26:00Z"/>
              </w:rPr>
            </w:pPr>
          </w:p>
        </w:tc>
      </w:tr>
    </w:tbl>
    <w:p w:rsidR="007E5D38" w:rsidRDefault="007E5D38" w:rsidP="007E5D38">
      <w:pPr>
        <w:rPr>
          <w:rFonts w:ascii="Arial" w:hAnsi="Arial"/>
        </w:rPr>
      </w:pPr>
    </w:p>
    <w:p w:rsidR="007E5D38" w:rsidRPr="00174CB0" w:rsidRDefault="007E5D38" w:rsidP="007E5D38">
      <w:pPr>
        <w:rPr>
          <w:rFonts w:ascii="Arial" w:hAnsi="Arial"/>
        </w:rPr>
      </w:pPr>
    </w:p>
    <w:p w:rsidR="007E5D38" w:rsidRPr="002C41A9" w:rsidRDefault="007E5D38" w:rsidP="00E5770C">
      <w:pPr>
        <w:pStyle w:val="31"/>
      </w:pPr>
      <w:bookmarkStart w:id="507" w:name="_Toc397680920"/>
      <w:bookmarkStart w:id="508" w:name="_Toc397712886"/>
      <w:bookmarkStart w:id="509" w:name="_Toc435003375"/>
      <w:r w:rsidRPr="002C41A9">
        <w:rPr>
          <w:rFonts w:hint="eastAsia"/>
        </w:rPr>
        <w:t>用户管理终端设备日志表</w:t>
      </w:r>
      <w:r w:rsidR="00C35A24" w:rsidRPr="006B1B74">
        <w:t>MDSP_T_USERDEVICEOPERLOG</w:t>
      </w:r>
      <w:bookmarkEnd w:id="507"/>
      <w:bookmarkEnd w:id="508"/>
      <w:bookmarkEnd w:id="509"/>
    </w:p>
    <w:tbl>
      <w:tblPr>
        <w:tblW w:w="10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9"/>
        <w:gridCol w:w="1835"/>
        <w:gridCol w:w="1388"/>
        <w:gridCol w:w="2401"/>
        <w:gridCol w:w="2417"/>
      </w:tblGrid>
      <w:tr w:rsidR="007E5D38" w:rsidRPr="0019211A" w:rsidTr="00ED658C">
        <w:trPr>
          <w:cantSplit/>
          <w:jc w:val="center"/>
        </w:trPr>
        <w:tc>
          <w:tcPr>
            <w:tcW w:w="2079"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E5D38" w:rsidRPr="0019211A" w:rsidRDefault="007E5D38" w:rsidP="00ED658C">
            <w:pPr>
              <w:keepNext/>
              <w:spacing w:before="80" w:after="80" w:line="360" w:lineRule="auto"/>
              <w:rPr>
                <w:rFonts w:ascii="Arial" w:eastAsia="黑体" w:hAnsi="Arial"/>
              </w:rPr>
            </w:pPr>
            <w:r w:rsidRPr="0019211A">
              <w:rPr>
                <w:rFonts w:ascii="Arial" w:eastAsia="黑体" w:hAnsi="Arial"/>
              </w:rPr>
              <w:t>字段</w:t>
            </w:r>
          </w:p>
        </w:tc>
        <w:tc>
          <w:tcPr>
            <w:tcW w:w="1835"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E5D38" w:rsidRPr="0019211A" w:rsidRDefault="007E5D38" w:rsidP="00ED658C">
            <w:pPr>
              <w:keepNext/>
              <w:spacing w:before="80" w:after="80" w:line="360" w:lineRule="auto"/>
              <w:rPr>
                <w:rFonts w:ascii="Arial" w:eastAsia="黑体" w:hAnsi="Arial"/>
              </w:rPr>
            </w:pPr>
            <w:r w:rsidRPr="0019211A">
              <w:rPr>
                <w:rFonts w:ascii="Arial" w:eastAsia="黑体" w:hAnsi="Arial"/>
              </w:rPr>
              <w:t>数据类型</w:t>
            </w:r>
          </w:p>
        </w:tc>
        <w:tc>
          <w:tcPr>
            <w:tcW w:w="1388"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E5D38" w:rsidRPr="0019211A" w:rsidRDefault="007E5D38" w:rsidP="00ED658C">
            <w:pPr>
              <w:keepNext/>
              <w:spacing w:before="80" w:after="80" w:line="360" w:lineRule="auto"/>
              <w:rPr>
                <w:rFonts w:ascii="Arial" w:eastAsia="黑体" w:hAnsi="Arial"/>
              </w:rPr>
            </w:pPr>
            <w:r w:rsidRPr="0019211A">
              <w:rPr>
                <w:rFonts w:ascii="Arial" w:eastAsia="黑体" w:hAnsi="Arial"/>
              </w:rPr>
              <w:t>是否允许为空</w:t>
            </w:r>
          </w:p>
        </w:tc>
        <w:tc>
          <w:tcPr>
            <w:tcW w:w="2401"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E5D38" w:rsidRPr="0019211A" w:rsidRDefault="007E5D38" w:rsidP="00ED658C">
            <w:pPr>
              <w:keepNext/>
              <w:spacing w:before="80" w:after="80" w:line="360" w:lineRule="auto"/>
              <w:rPr>
                <w:rFonts w:ascii="Arial" w:eastAsia="黑体" w:hAnsi="Arial"/>
              </w:rPr>
            </w:pPr>
            <w:r w:rsidRPr="0019211A">
              <w:rPr>
                <w:rFonts w:ascii="Arial" w:eastAsia="黑体" w:hAnsi="Arial"/>
              </w:rPr>
              <w:t>描述信息</w:t>
            </w:r>
          </w:p>
        </w:tc>
        <w:tc>
          <w:tcPr>
            <w:tcW w:w="2417" w:type="dxa"/>
            <w:tcBorders>
              <w:top w:val="single" w:sz="4" w:space="0" w:color="auto"/>
              <w:left w:val="single" w:sz="4" w:space="0" w:color="auto"/>
              <w:bottom w:val="single" w:sz="4" w:space="0" w:color="auto"/>
              <w:right w:val="single" w:sz="4" w:space="0" w:color="auto"/>
              <w:tl2br w:val="nil"/>
              <w:tr2bl w:val="nil"/>
            </w:tcBorders>
            <w:shd w:val="clear" w:color="auto" w:fill="D9D9D9"/>
            <w:vAlign w:val="center"/>
          </w:tcPr>
          <w:p w:rsidR="007E5D38" w:rsidRPr="0019211A" w:rsidRDefault="007E5D38" w:rsidP="00ED658C">
            <w:pPr>
              <w:keepNext/>
              <w:spacing w:before="80" w:after="80" w:line="360" w:lineRule="auto"/>
              <w:rPr>
                <w:rFonts w:ascii="Arial" w:eastAsia="黑体" w:hAnsi="Arial"/>
              </w:rPr>
            </w:pPr>
            <w:r w:rsidRPr="0019211A">
              <w:rPr>
                <w:rFonts w:ascii="Arial" w:eastAsia="黑体" w:hAnsi="Arial" w:hint="eastAsia"/>
              </w:rPr>
              <w:t>备注</w:t>
            </w:r>
          </w:p>
        </w:tc>
      </w:tr>
      <w:tr w:rsidR="007E5D38" w:rsidRPr="0019211A" w:rsidTr="00ED658C">
        <w:trPr>
          <w:cantSplit/>
          <w:jc w:val="center"/>
        </w:trPr>
        <w:tc>
          <w:tcPr>
            <w:tcW w:w="2079" w:type="dxa"/>
          </w:tcPr>
          <w:p w:rsidR="007E5D38" w:rsidRPr="00D50AD7" w:rsidRDefault="007E5D38" w:rsidP="00ED658C">
            <w:pPr>
              <w:spacing w:before="80" w:after="80" w:line="360" w:lineRule="auto"/>
              <w:rPr>
                <w:rFonts w:ascii="Arial"/>
              </w:rPr>
            </w:pPr>
            <w:r w:rsidRPr="00E15D54">
              <w:rPr>
                <w:rFonts w:ascii="Arial"/>
              </w:rPr>
              <w:t>OPERATETYPE</w:t>
            </w:r>
          </w:p>
        </w:tc>
        <w:tc>
          <w:tcPr>
            <w:tcW w:w="1835" w:type="dxa"/>
          </w:tcPr>
          <w:p w:rsidR="007E5D38" w:rsidRPr="005E5431" w:rsidRDefault="007E5D38" w:rsidP="00ED658C">
            <w:pPr>
              <w:spacing w:before="80" w:after="80" w:line="360" w:lineRule="auto"/>
              <w:rPr>
                <w:rFonts w:ascii="Arial" w:hAnsi="Arial"/>
              </w:rPr>
            </w:pPr>
            <w:r w:rsidRPr="005E5431">
              <w:rPr>
                <w:rFonts w:ascii="Arial"/>
              </w:rPr>
              <w:t>NUMBER(10)</w:t>
            </w:r>
          </w:p>
        </w:tc>
        <w:tc>
          <w:tcPr>
            <w:tcW w:w="1388" w:type="dxa"/>
          </w:tcPr>
          <w:p w:rsidR="007E5D38" w:rsidRPr="005E5431" w:rsidRDefault="007E5D38" w:rsidP="00ED658C">
            <w:pPr>
              <w:spacing w:before="80" w:after="80" w:line="360" w:lineRule="auto"/>
              <w:rPr>
                <w:rFonts w:ascii="Arial" w:hAnsi="Arial"/>
              </w:rPr>
            </w:pPr>
            <w:r w:rsidRPr="005E5431">
              <w:rPr>
                <w:rFonts w:ascii="Arial" w:hAnsi="Arial" w:hint="eastAsia"/>
              </w:rPr>
              <w:t>N</w:t>
            </w:r>
          </w:p>
        </w:tc>
        <w:tc>
          <w:tcPr>
            <w:tcW w:w="2401" w:type="dxa"/>
          </w:tcPr>
          <w:p w:rsidR="007E5D38" w:rsidRPr="005E5431" w:rsidRDefault="007E5D38" w:rsidP="00ED658C">
            <w:pPr>
              <w:spacing w:before="80" w:after="80"/>
              <w:rPr>
                <w:rFonts w:ascii="Arial" w:hAnsi="Arial"/>
                <w:kern w:val="0"/>
              </w:rPr>
            </w:pPr>
            <w:r w:rsidRPr="00FE0071">
              <w:rPr>
                <w:rFonts w:ascii="Arial" w:hAnsi="Arial" w:hint="eastAsia"/>
                <w:kern w:val="0"/>
              </w:rPr>
              <w:t>操作类型</w:t>
            </w:r>
          </w:p>
        </w:tc>
        <w:tc>
          <w:tcPr>
            <w:tcW w:w="2417" w:type="dxa"/>
          </w:tcPr>
          <w:p w:rsidR="007E5D38" w:rsidRPr="00B73C27" w:rsidRDefault="007E5D38" w:rsidP="00ED658C">
            <w:pPr>
              <w:spacing w:before="80" w:after="80"/>
              <w:rPr>
                <w:rFonts w:ascii="Arial" w:hAnsi="Arial"/>
                <w:kern w:val="0"/>
              </w:rPr>
            </w:pPr>
            <w:r w:rsidRPr="00B73C27">
              <w:rPr>
                <w:rFonts w:ascii="Arial" w:hAnsi="Arial" w:hint="eastAsia"/>
                <w:kern w:val="0"/>
              </w:rPr>
              <w:t>0</w:t>
            </w:r>
            <w:r w:rsidRPr="00B73C27">
              <w:rPr>
                <w:rFonts w:ascii="Arial" w:hAnsi="Arial" w:hint="eastAsia"/>
                <w:kern w:val="0"/>
              </w:rPr>
              <w:t>：增加</w:t>
            </w:r>
          </w:p>
          <w:p w:rsidR="007E5D38" w:rsidRPr="005E5431" w:rsidRDefault="007E5D38" w:rsidP="00ED658C">
            <w:pPr>
              <w:spacing w:before="80" w:after="80"/>
              <w:rPr>
                <w:rFonts w:ascii="Arial" w:hAnsi="Arial"/>
                <w:kern w:val="0"/>
              </w:rPr>
            </w:pPr>
            <w:r w:rsidRPr="00B73C27">
              <w:rPr>
                <w:rFonts w:ascii="Arial" w:hAnsi="Arial" w:hint="eastAsia"/>
                <w:kern w:val="0"/>
              </w:rPr>
              <w:t>1</w:t>
            </w:r>
            <w:r w:rsidRPr="00B73C27">
              <w:rPr>
                <w:rFonts w:ascii="Arial" w:hAnsi="Arial" w:hint="eastAsia"/>
                <w:kern w:val="0"/>
              </w:rPr>
              <w:t>：删除</w:t>
            </w:r>
          </w:p>
        </w:tc>
      </w:tr>
      <w:tr w:rsidR="007E5D38" w:rsidRPr="0019211A" w:rsidTr="00ED658C">
        <w:trPr>
          <w:cantSplit/>
          <w:jc w:val="center"/>
        </w:trPr>
        <w:tc>
          <w:tcPr>
            <w:tcW w:w="2079" w:type="dxa"/>
          </w:tcPr>
          <w:p w:rsidR="007E5D38" w:rsidRPr="00D50AD7" w:rsidRDefault="007E5D38" w:rsidP="00ED658C">
            <w:pPr>
              <w:spacing w:before="80" w:after="80" w:line="360" w:lineRule="auto"/>
              <w:rPr>
                <w:rFonts w:ascii="Arial"/>
              </w:rPr>
            </w:pPr>
            <w:r w:rsidRPr="00D50AD7">
              <w:rPr>
                <w:rFonts w:ascii="Arial"/>
              </w:rPr>
              <w:t>SUBSCRIBERKEY</w:t>
            </w:r>
          </w:p>
        </w:tc>
        <w:tc>
          <w:tcPr>
            <w:tcW w:w="1835" w:type="dxa"/>
          </w:tcPr>
          <w:p w:rsidR="007E5D38" w:rsidRPr="00D50AD7" w:rsidRDefault="007E5D38" w:rsidP="00ED658C">
            <w:pPr>
              <w:rPr>
                <w:rFonts w:ascii="Arial"/>
              </w:rPr>
            </w:pPr>
            <w:r w:rsidRPr="00D50AD7">
              <w:rPr>
                <w:rFonts w:ascii="Arial"/>
              </w:rPr>
              <w:t>NUMBER(10)</w:t>
            </w:r>
          </w:p>
        </w:tc>
        <w:tc>
          <w:tcPr>
            <w:tcW w:w="1388" w:type="dxa"/>
          </w:tcPr>
          <w:p w:rsidR="007E5D38" w:rsidRPr="005E5431" w:rsidRDefault="007E5D38" w:rsidP="00ED658C">
            <w:pPr>
              <w:spacing w:before="80" w:after="80" w:line="360" w:lineRule="auto"/>
              <w:rPr>
                <w:rFonts w:ascii="Arial" w:hAnsi="Arial"/>
              </w:rPr>
            </w:pPr>
            <w:r>
              <w:rPr>
                <w:rFonts w:ascii="Arial" w:hAnsi="Arial" w:hint="eastAsia"/>
              </w:rPr>
              <w:t>N</w:t>
            </w:r>
          </w:p>
        </w:tc>
        <w:tc>
          <w:tcPr>
            <w:tcW w:w="2401" w:type="dxa"/>
          </w:tcPr>
          <w:p w:rsidR="007E5D38" w:rsidRPr="005E5431" w:rsidRDefault="007E5D38" w:rsidP="00ED658C">
            <w:pPr>
              <w:spacing w:before="80" w:after="80"/>
              <w:rPr>
                <w:rFonts w:ascii="Arial" w:hAnsi="Arial"/>
                <w:kern w:val="0"/>
              </w:rPr>
            </w:pPr>
            <w:r>
              <w:rPr>
                <w:rFonts w:ascii="Arial" w:hAnsi="Arial" w:hint="eastAsia"/>
                <w:kern w:val="0"/>
              </w:rPr>
              <w:t>订户键值</w:t>
            </w:r>
          </w:p>
        </w:tc>
        <w:tc>
          <w:tcPr>
            <w:tcW w:w="2417" w:type="dxa"/>
          </w:tcPr>
          <w:p w:rsidR="007E5D38" w:rsidRPr="005E5431" w:rsidRDefault="007E5D38" w:rsidP="00ED658C">
            <w:pPr>
              <w:pStyle w:val="affffff1"/>
              <w:rPr>
                <w:rFonts w:ascii="Arial" w:hAnsi="Arial"/>
              </w:rPr>
            </w:pPr>
          </w:p>
        </w:tc>
      </w:tr>
      <w:tr w:rsidR="007E5D38" w:rsidRPr="0019211A" w:rsidTr="00ED658C">
        <w:trPr>
          <w:cantSplit/>
          <w:jc w:val="center"/>
        </w:trPr>
        <w:tc>
          <w:tcPr>
            <w:tcW w:w="2079" w:type="dxa"/>
          </w:tcPr>
          <w:p w:rsidR="007E5D38" w:rsidRPr="00BB3538" w:rsidRDefault="007E5D38" w:rsidP="00ED658C">
            <w:pPr>
              <w:spacing w:before="80" w:after="80" w:line="360" w:lineRule="auto"/>
              <w:rPr>
                <w:rFonts w:ascii="Arial"/>
                <w:color w:val="000000"/>
              </w:rPr>
            </w:pPr>
            <w:r w:rsidRPr="00BB3538">
              <w:rPr>
                <w:rFonts w:ascii="Arial"/>
                <w:color w:val="000000"/>
              </w:rPr>
              <w:t>EQUIPID</w:t>
            </w:r>
          </w:p>
        </w:tc>
        <w:tc>
          <w:tcPr>
            <w:tcW w:w="1835" w:type="dxa"/>
          </w:tcPr>
          <w:p w:rsidR="007E5D38" w:rsidRPr="00BB3538" w:rsidRDefault="007E5D38" w:rsidP="00ED658C">
            <w:pPr>
              <w:rPr>
                <w:rFonts w:ascii="Arial"/>
                <w:color w:val="000000"/>
              </w:rPr>
            </w:pPr>
            <w:r w:rsidRPr="00BB3538">
              <w:rPr>
                <w:rFonts w:ascii="Arial"/>
                <w:color w:val="000000"/>
              </w:rPr>
              <w:t>VARCHAR2(128)</w:t>
            </w:r>
          </w:p>
        </w:tc>
        <w:tc>
          <w:tcPr>
            <w:tcW w:w="1388" w:type="dxa"/>
          </w:tcPr>
          <w:p w:rsidR="007E5D38" w:rsidRPr="00BB3538" w:rsidRDefault="007E5D38" w:rsidP="00ED658C">
            <w:pPr>
              <w:spacing w:before="80" w:after="80" w:line="360" w:lineRule="auto"/>
              <w:rPr>
                <w:rFonts w:ascii="Arial" w:hAnsi="Arial"/>
                <w:color w:val="000000"/>
              </w:rPr>
            </w:pPr>
            <w:r w:rsidRPr="00BB3538">
              <w:rPr>
                <w:rFonts w:ascii="Arial" w:hAnsi="Arial" w:hint="eastAsia"/>
                <w:color w:val="000000"/>
              </w:rPr>
              <w:t>N</w:t>
            </w:r>
          </w:p>
        </w:tc>
        <w:tc>
          <w:tcPr>
            <w:tcW w:w="2401" w:type="dxa"/>
          </w:tcPr>
          <w:p w:rsidR="007E5D38" w:rsidRPr="00BB3538" w:rsidRDefault="007E5D38" w:rsidP="00ED658C">
            <w:pPr>
              <w:spacing w:before="80" w:after="80"/>
              <w:rPr>
                <w:rFonts w:ascii="Arial" w:hAnsi="Arial"/>
                <w:color w:val="000000"/>
                <w:kern w:val="0"/>
              </w:rPr>
            </w:pPr>
            <w:r w:rsidRPr="00BB3538">
              <w:rPr>
                <w:rFonts w:ascii="Arial" w:hAnsi="Arial" w:hint="eastAsia"/>
                <w:color w:val="000000"/>
                <w:kern w:val="0"/>
              </w:rPr>
              <w:t>虚拟设备</w:t>
            </w:r>
            <w:r w:rsidRPr="00BB3538">
              <w:rPr>
                <w:rFonts w:ascii="Arial" w:hAnsi="Arial" w:hint="eastAsia"/>
                <w:color w:val="000000"/>
                <w:kern w:val="0"/>
              </w:rPr>
              <w:t>ID</w:t>
            </w:r>
          </w:p>
        </w:tc>
        <w:tc>
          <w:tcPr>
            <w:tcW w:w="2417" w:type="dxa"/>
          </w:tcPr>
          <w:p w:rsidR="007E5D38" w:rsidRPr="006A5103" w:rsidRDefault="007E5D38" w:rsidP="00ED658C">
            <w:pPr>
              <w:pStyle w:val="affffff1"/>
              <w:rPr>
                <w:rFonts w:ascii="Arial" w:hAnsi="Arial"/>
                <w:color w:val="0000FF"/>
              </w:rPr>
            </w:pPr>
          </w:p>
        </w:tc>
      </w:tr>
      <w:tr w:rsidR="007E5D38" w:rsidRPr="0019211A" w:rsidTr="00ED658C">
        <w:trPr>
          <w:cantSplit/>
          <w:jc w:val="center"/>
        </w:trPr>
        <w:tc>
          <w:tcPr>
            <w:tcW w:w="2079" w:type="dxa"/>
          </w:tcPr>
          <w:p w:rsidR="007E5D38" w:rsidRPr="00BB3538" w:rsidRDefault="007E5D38" w:rsidP="00ED658C">
            <w:pPr>
              <w:spacing w:before="80" w:after="80" w:line="360" w:lineRule="auto"/>
              <w:rPr>
                <w:rFonts w:ascii="Arial"/>
                <w:color w:val="000000"/>
              </w:rPr>
            </w:pPr>
            <w:r w:rsidRPr="00BB3538">
              <w:rPr>
                <w:rFonts w:ascii="Arial"/>
                <w:color w:val="000000"/>
              </w:rPr>
              <w:lastRenderedPageBreak/>
              <w:t>RECAPPLYTIME</w:t>
            </w:r>
          </w:p>
        </w:tc>
        <w:tc>
          <w:tcPr>
            <w:tcW w:w="1835" w:type="dxa"/>
          </w:tcPr>
          <w:p w:rsidR="007E5D38" w:rsidRPr="00BB3538" w:rsidRDefault="007E5D38" w:rsidP="00ED658C">
            <w:pPr>
              <w:rPr>
                <w:rFonts w:ascii="Arial"/>
                <w:color w:val="000000"/>
              </w:rPr>
            </w:pPr>
            <w:r w:rsidRPr="00BB3538">
              <w:rPr>
                <w:rFonts w:ascii="Arial"/>
                <w:color w:val="000000"/>
              </w:rPr>
              <w:t>DTATE</w:t>
            </w:r>
          </w:p>
        </w:tc>
        <w:tc>
          <w:tcPr>
            <w:tcW w:w="1388" w:type="dxa"/>
          </w:tcPr>
          <w:p w:rsidR="007E5D38" w:rsidRPr="00BB3538" w:rsidRDefault="007E5D38" w:rsidP="00ED658C">
            <w:pPr>
              <w:spacing w:before="80" w:after="80" w:line="360" w:lineRule="auto"/>
              <w:rPr>
                <w:rFonts w:ascii="Arial" w:hAnsi="Arial"/>
                <w:color w:val="000000"/>
              </w:rPr>
            </w:pPr>
            <w:r w:rsidRPr="00BB3538">
              <w:rPr>
                <w:rFonts w:ascii="Arial" w:hAnsi="Arial" w:hint="eastAsia"/>
                <w:color w:val="000000"/>
              </w:rPr>
              <w:t>N</w:t>
            </w:r>
          </w:p>
        </w:tc>
        <w:tc>
          <w:tcPr>
            <w:tcW w:w="2401" w:type="dxa"/>
          </w:tcPr>
          <w:p w:rsidR="007E5D38" w:rsidRPr="00BB3538" w:rsidRDefault="007E5D38" w:rsidP="00ED658C">
            <w:pPr>
              <w:spacing w:before="80" w:after="80"/>
              <w:rPr>
                <w:rFonts w:ascii="Arial" w:hAnsi="Arial"/>
                <w:color w:val="000000"/>
                <w:kern w:val="0"/>
              </w:rPr>
            </w:pPr>
            <w:r w:rsidRPr="00BB3538">
              <w:rPr>
                <w:rFonts w:ascii="Arial" w:hAnsi="Arial" w:hint="eastAsia"/>
                <w:color w:val="000000"/>
                <w:kern w:val="0"/>
              </w:rPr>
              <w:t>操作时间</w:t>
            </w:r>
          </w:p>
        </w:tc>
        <w:tc>
          <w:tcPr>
            <w:tcW w:w="2417" w:type="dxa"/>
          </w:tcPr>
          <w:p w:rsidR="007E5D38" w:rsidRPr="006A5103" w:rsidRDefault="007E5D38" w:rsidP="00ED658C">
            <w:pPr>
              <w:pStyle w:val="affffff1"/>
              <w:rPr>
                <w:rFonts w:ascii="Arial" w:hAnsi="Arial"/>
                <w:color w:val="0000FF"/>
              </w:rPr>
            </w:pPr>
          </w:p>
        </w:tc>
      </w:tr>
      <w:tr w:rsidR="007E5D38" w:rsidRPr="0019211A" w:rsidTr="00ED658C">
        <w:trPr>
          <w:cantSplit/>
          <w:jc w:val="center"/>
        </w:trPr>
        <w:tc>
          <w:tcPr>
            <w:tcW w:w="2079" w:type="dxa"/>
          </w:tcPr>
          <w:p w:rsidR="007E5D38" w:rsidRPr="00BB3538" w:rsidRDefault="007E5D38" w:rsidP="00ED658C">
            <w:pPr>
              <w:spacing w:before="80" w:after="80" w:line="360" w:lineRule="auto"/>
              <w:rPr>
                <w:rFonts w:ascii="Arial"/>
                <w:color w:val="000000"/>
              </w:rPr>
            </w:pPr>
            <w:r w:rsidRPr="00BB3538">
              <w:rPr>
                <w:rFonts w:ascii="Arial"/>
                <w:color w:val="000000"/>
              </w:rPr>
              <w:t>DEVICETYPE</w:t>
            </w:r>
          </w:p>
        </w:tc>
        <w:tc>
          <w:tcPr>
            <w:tcW w:w="1835" w:type="dxa"/>
          </w:tcPr>
          <w:p w:rsidR="007E5D38" w:rsidRPr="00BB3538" w:rsidRDefault="007E5D38" w:rsidP="00ED658C">
            <w:pPr>
              <w:rPr>
                <w:rFonts w:ascii="Arial"/>
                <w:color w:val="000000"/>
              </w:rPr>
            </w:pPr>
            <w:r w:rsidRPr="00BB3538">
              <w:rPr>
                <w:rFonts w:ascii="Arial" w:hint="eastAsia"/>
                <w:color w:val="000000"/>
              </w:rPr>
              <w:t>NUMBER(10)</w:t>
            </w:r>
            <w:r w:rsidRPr="00BB3538">
              <w:rPr>
                <w:rFonts w:ascii="Arial" w:hint="eastAsia"/>
                <w:color w:val="000000"/>
              </w:rPr>
              <w:tab/>
            </w:r>
            <w:r w:rsidRPr="00BB3538">
              <w:rPr>
                <w:rFonts w:ascii="Arial" w:hint="eastAsia"/>
                <w:color w:val="000000"/>
              </w:rPr>
              <w:tab/>
            </w:r>
          </w:p>
        </w:tc>
        <w:tc>
          <w:tcPr>
            <w:tcW w:w="1388" w:type="dxa"/>
          </w:tcPr>
          <w:p w:rsidR="007E5D38" w:rsidRPr="00BB3538" w:rsidRDefault="007E5D38" w:rsidP="00ED658C">
            <w:pPr>
              <w:spacing w:before="80" w:after="80" w:line="360" w:lineRule="auto"/>
              <w:rPr>
                <w:rFonts w:ascii="Arial" w:hAnsi="Arial"/>
                <w:color w:val="000000"/>
              </w:rPr>
            </w:pPr>
            <w:r w:rsidRPr="00BB3538">
              <w:rPr>
                <w:rFonts w:ascii="Arial" w:hint="eastAsia"/>
                <w:color w:val="000000"/>
              </w:rPr>
              <w:t>N</w:t>
            </w:r>
          </w:p>
        </w:tc>
        <w:tc>
          <w:tcPr>
            <w:tcW w:w="2401" w:type="dxa"/>
          </w:tcPr>
          <w:p w:rsidR="007E5D38" w:rsidRPr="00BB3538" w:rsidRDefault="007E5D38" w:rsidP="00ED658C">
            <w:pPr>
              <w:spacing w:before="80" w:after="80"/>
              <w:rPr>
                <w:rFonts w:ascii="Arial" w:hAnsi="Arial"/>
                <w:color w:val="000000"/>
                <w:kern w:val="0"/>
              </w:rPr>
            </w:pPr>
            <w:r w:rsidRPr="00BB3538">
              <w:rPr>
                <w:rFonts w:ascii="Arial" w:hint="eastAsia"/>
                <w:color w:val="000000"/>
              </w:rPr>
              <w:t>设备类型</w:t>
            </w:r>
          </w:p>
        </w:tc>
        <w:tc>
          <w:tcPr>
            <w:tcW w:w="2417" w:type="dxa"/>
          </w:tcPr>
          <w:p w:rsidR="007E5D38" w:rsidRPr="005A1A6B" w:rsidRDefault="007E5D38" w:rsidP="00ED658C">
            <w:pPr>
              <w:pStyle w:val="affffff1"/>
              <w:rPr>
                <w:rFonts w:ascii="Arial" w:hAnsi="Arial"/>
              </w:rPr>
            </w:pPr>
            <w:r w:rsidRPr="005A1A6B">
              <w:rPr>
                <w:rFonts w:ascii="Arial" w:hAnsi="Arial" w:hint="eastAsia"/>
              </w:rPr>
              <w:t>0</w:t>
            </w:r>
            <w:r w:rsidRPr="005A1A6B">
              <w:rPr>
                <w:rFonts w:ascii="Arial" w:hAnsi="Arial" w:hint="eastAsia"/>
              </w:rPr>
              <w:t>：</w:t>
            </w:r>
            <w:r w:rsidRPr="005A1A6B">
              <w:rPr>
                <w:rFonts w:ascii="Arial" w:hAnsi="Arial" w:hint="eastAsia"/>
              </w:rPr>
              <w:t>STB</w:t>
            </w:r>
          </w:p>
          <w:p w:rsidR="007E5D38" w:rsidRPr="005A1A6B" w:rsidRDefault="007E5D38" w:rsidP="00ED658C">
            <w:pPr>
              <w:pStyle w:val="affffff1"/>
              <w:rPr>
                <w:rFonts w:ascii="Arial" w:hAnsi="Arial"/>
              </w:rPr>
            </w:pPr>
            <w:r w:rsidRPr="005A1A6B">
              <w:rPr>
                <w:rFonts w:ascii="Arial" w:hAnsi="Arial" w:hint="eastAsia"/>
              </w:rPr>
              <w:t>1</w:t>
            </w:r>
            <w:r w:rsidRPr="005A1A6B">
              <w:rPr>
                <w:rFonts w:ascii="Arial" w:hAnsi="Arial" w:hint="eastAsia"/>
              </w:rPr>
              <w:t>：</w:t>
            </w:r>
            <w:r w:rsidRPr="005A1A6B">
              <w:rPr>
                <w:rFonts w:ascii="Arial" w:hAnsi="Arial" w:hint="eastAsia"/>
              </w:rPr>
              <w:t>PCClient</w:t>
            </w:r>
          </w:p>
          <w:p w:rsidR="007E5D38" w:rsidRPr="005A1A6B" w:rsidRDefault="007E5D38" w:rsidP="00ED658C">
            <w:pPr>
              <w:pStyle w:val="affffff1"/>
              <w:rPr>
                <w:rFonts w:ascii="Arial" w:hAnsi="Arial"/>
              </w:rPr>
            </w:pPr>
            <w:r w:rsidRPr="005A1A6B">
              <w:rPr>
                <w:rFonts w:ascii="Arial" w:hAnsi="Arial" w:hint="eastAsia"/>
              </w:rPr>
              <w:t>2</w:t>
            </w:r>
            <w:r w:rsidRPr="005A1A6B">
              <w:rPr>
                <w:rFonts w:ascii="Arial" w:hAnsi="Arial" w:hint="eastAsia"/>
              </w:rPr>
              <w:t>：</w:t>
            </w:r>
            <w:r w:rsidRPr="005A1A6B">
              <w:rPr>
                <w:rFonts w:ascii="Arial" w:hAnsi="Arial" w:hint="eastAsia"/>
              </w:rPr>
              <w:t>PC</w:t>
            </w:r>
          </w:p>
          <w:p w:rsidR="007E5D38" w:rsidRPr="005A1A6B" w:rsidRDefault="007E5D38" w:rsidP="00ED658C">
            <w:pPr>
              <w:pStyle w:val="affffff1"/>
              <w:rPr>
                <w:rFonts w:ascii="Arial" w:hAnsi="Arial"/>
              </w:rPr>
            </w:pPr>
            <w:r w:rsidRPr="005A1A6B">
              <w:rPr>
                <w:rFonts w:ascii="Arial" w:hAnsi="Arial" w:hint="eastAsia"/>
              </w:rPr>
              <w:t>3</w:t>
            </w:r>
            <w:r w:rsidRPr="005A1A6B">
              <w:rPr>
                <w:rFonts w:ascii="Arial" w:hAnsi="Arial" w:hint="eastAsia"/>
              </w:rPr>
              <w:t>：</w:t>
            </w:r>
            <w:r w:rsidRPr="005A1A6B">
              <w:rPr>
                <w:rFonts w:ascii="Arial" w:hAnsi="Arial" w:hint="eastAsia"/>
              </w:rPr>
              <w:t>Mobile</w:t>
            </w:r>
          </w:p>
        </w:tc>
      </w:tr>
      <w:tr w:rsidR="003E6CAC" w:rsidRPr="0019211A" w:rsidTr="00ED658C">
        <w:trPr>
          <w:cantSplit/>
          <w:jc w:val="center"/>
        </w:trPr>
        <w:tc>
          <w:tcPr>
            <w:tcW w:w="2079" w:type="dxa"/>
          </w:tcPr>
          <w:p w:rsidR="003E6CAC" w:rsidRPr="005A1A6B" w:rsidRDefault="003E6CAC" w:rsidP="00ED658C">
            <w:pPr>
              <w:spacing w:before="80" w:after="80" w:line="360" w:lineRule="auto"/>
              <w:rPr>
                <w:rFonts w:ascii="Arial"/>
              </w:rPr>
            </w:pPr>
            <w:r w:rsidRPr="005A1A6B">
              <w:rPr>
                <w:rFonts w:ascii="微软雅黑" w:eastAsia="微软雅黑" w:cs="微软雅黑" w:hint="eastAsia"/>
                <w:kern w:val="0"/>
                <w:sz w:val="24"/>
                <w:lang w:val="zh-CN"/>
              </w:rPr>
              <w:t>isReport</w:t>
            </w:r>
          </w:p>
        </w:tc>
        <w:tc>
          <w:tcPr>
            <w:tcW w:w="1835" w:type="dxa"/>
          </w:tcPr>
          <w:p w:rsidR="003E6CAC" w:rsidRPr="00BB3538" w:rsidRDefault="003E6CAC" w:rsidP="00ED658C">
            <w:pPr>
              <w:rPr>
                <w:rFonts w:ascii="Arial"/>
                <w:color w:val="000000"/>
              </w:rPr>
            </w:pPr>
          </w:p>
        </w:tc>
        <w:tc>
          <w:tcPr>
            <w:tcW w:w="1388" w:type="dxa"/>
          </w:tcPr>
          <w:p w:rsidR="003E6CAC" w:rsidRPr="00BB3538" w:rsidRDefault="003E6CAC" w:rsidP="00ED658C">
            <w:pPr>
              <w:spacing w:before="80" w:after="80" w:line="360" w:lineRule="auto"/>
              <w:rPr>
                <w:rFonts w:ascii="Arial"/>
                <w:color w:val="000000"/>
              </w:rPr>
            </w:pPr>
            <w:r>
              <w:rPr>
                <w:rFonts w:ascii="微软雅黑" w:eastAsia="微软雅黑" w:hAnsi="微软雅黑" w:cs="宋体" w:hint="eastAsia"/>
                <w:color w:val="000000"/>
                <w:kern w:val="0"/>
              </w:rPr>
              <w:t>Y</w:t>
            </w:r>
          </w:p>
        </w:tc>
        <w:tc>
          <w:tcPr>
            <w:tcW w:w="2401" w:type="dxa"/>
          </w:tcPr>
          <w:p w:rsidR="003E6CAC" w:rsidRPr="00BB3538" w:rsidRDefault="003E6CAC" w:rsidP="00ED658C">
            <w:pPr>
              <w:spacing w:before="80" w:after="80"/>
              <w:rPr>
                <w:rFonts w:ascii="Arial"/>
                <w:color w:val="000000"/>
              </w:rPr>
            </w:pPr>
          </w:p>
        </w:tc>
        <w:tc>
          <w:tcPr>
            <w:tcW w:w="2417" w:type="dxa"/>
          </w:tcPr>
          <w:p w:rsidR="003E6CAC" w:rsidRPr="005A1A6B" w:rsidRDefault="003E6CAC" w:rsidP="00ED658C">
            <w:pPr>
              <w:pStyle w:val="affffff1"/>
              <w:rPr>
                <w:rFonts w:ascii="Arial" w:hAnsi="Arial"/>
              </w:rPr>
            </w:pPr>
            <w:r w:rsidRPr="005A1A6B">
              <w:rPr>
                <w:rFonts w:ascii="Arial" w:hAnsi="Arial" w:hint="eastAsia"/>
              </w:rPr>
              <w:t>当值为</w:t>
            </w:r>
            <w:r w:rsidRPr="005A1A6B">
              <w:rPr>
                <w:rFonts w:ascii="Arial" w:hAnsi="Arial"/>
              </w:rPr>
              <w:t>swapDevice</w:t>
            </w:r>
            <w:r w:rsidRPr="005A1A6B">
              <w:rPr>
                <w:rFonts w:ascii="Arial" w:hAnsi="Arial" w:hint="eastAsia"/>
              </w:rPr>
              <w:t>时，表示设备替换，报表需要过滤</w:t>
            </w:r>
          </w:p>
        </w:tc>
      </w:tr>
    </w:tbl>
    <w:p w:rsidR="007E5D38" w:rsidRPr="00D50AD7" w:rsidRDefault="007E5D38" w:rsidP="007E5D38">
      <w:pPr>
        <w:rPr>
          <w:rFonts w:ascii="Arial" w:hAnsi="Arial"/>
        </w:rPr>
      </w:pPr>
    </w:p>
    <w:p w:rsidR="007E5D38" w:rsidRDefault="007E5D38" w:rsidP="00CD1A1F">
      <w:pPr>
        <w:pStyle w:val="31"/>
      </w:pPr>
      <w:bookmarkStart w:id="510" w:name="_Toc284159700"/>
      <w:bookmarkStart w:id="511" w:name="_Toc289174326"/>
      <w:bookmarkStart w:id="512" w:name="_Toc284159737"/>
      <w:bookmarkStart w:id="513" w:name="_Toc289174363"/>
      <w:bookmarkStart w:id="514" w:name="_Toc397680946"/>
      <w:bookmarkStart w:id="515" w:name="_Toc397712887"/>
      <w:bookmarkStart w:id="516" w:name="_Toc435003376"/>
      <w:bookmarkEnd w:id="402"/>
      <w:bookmarkEnd w:id="403"/>
      <w:bookmarkEnd w:id="404"/>
      <w:bookmarkEnd w:id="405"/>
      <w:bookmarkEnd w:id="406"/>
      <w:bookmarkEnd w:id="407"/>
      <w:bookmarkEnd w:id="510"/>
      <w:bookmarkEnd w:id="511"/>
      <w:bookmarkEnd w:id="512"/>
      <w:bookmarkEnd w:id="513"/>
      <w:r>
        <w:rPr>
          <w:rFonts w:hint="eastAsia"/>
        </w:rPr>
        <w:t>用户分组信息表</w:t>
      </w:r>
      <w:r>
        <w:rPr>
          <w:rFonts w:hint="eastAsia"/>
        </w:rPr>
        <w:t xml:space="preserve"> </w:t>
      </w:r>
      <w:r w:rsidRPr="00B31753">
        <w:t>SIS_T_USERGROU</w:t>
      </w:r>
      <w:r>
        <w:rPr>
          <w:rFonts w:hint="eastAsia"/>
        </w:rPr>
        <w:t>P</w:t>
      </w:r>
      <w:bookmarkEnd w:id="514"/>
      <w:bookmarkEnd w:id="515"/>
      <w:bookmarkEnd w:id="516"/>
    </w:p>
    <w:tbl>
      <w:tblPr>
        <w:tblW w:w="97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045"/>
        <w:gridCol w:w="1892"/>
        <w:gridCol w:w="1534"/>
        <w:gridCol w:w="1696"/>
        <w:gridCol w:w="2596"/>
      </w:tblGrid>
      <w:tr w:rsidR="007E5D38" w:rsidRPr="0019211A" w:rsidTr="00ED658C">
        <w:trPr>
          <w:cantSplit/>
          <w:jc w:val="center"/>
        </w:trPr>
        <w:tc>
          <w:tcPr>
            <w:tcW w:w="2045"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7E5D38" w:rsidRPr="007E31C0" w:rsidRDefault="007E5D38" w:rsidP="00074D0B">
            <w:pPr>
              <w:pStyle w:val="TableHeading"/>
            </w:pPr>
            <w:r w:rsidRPr="007E31C0">
              <w:t>字段</w:t>
            </w:r>
          </w:p>
        </w:tc>
        <w:tc>
          <w:tcPr>
            <w:tcW w:w="1892"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7E5D38" w:rsidRPr="007E31C0" w:rsidRDefault="007E5D38" w:rsidP="00074D0B">
            <w:pPr>
              <w:pStyle w:val="TableHeading"/>
            </w:pPr>
            <w:r w:rsidRPr="007E31C0">
              <w:t>数据类型</w:t>
            </w:r>
          </w:p>
        </w:tc>
        <w:tc>
          <w:tcPr>
            <w:tcW w:w="1534"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7E5D38" w:rsidRPr="007E31C0" w:rsidRDefault="007E5D38" w:rsidP="00074D0B">
            <w:pPr>
              <w:pStyle w:val="TableHeading"/>
            </w:pPr>
            <w:r w:rsidRPr="007E31C0">
              <w:t>是否允许为空</w:t>
            </w:r>
          </w:p>
        </w:tc>
        <w:tc>
          <w:tcPr>
            <w:tcW w:w="1696"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7E5D38" w:rsidRPr="007E31C0" w:rsidRDefault="007E5D38" w:rsidP="00074D0B">
            <w:pPr>
              <w:pStyle w:val="TableHeading"/>
            </w:pPr>
            <w:r w:rsidRPr="007E31C0">
              <w:t>描述信息</w:t>
            </w:r>
          </w:p>
        </w:tc>
        <w:tc>
          <w:tcPr>
            <w:tcW w:w="2596"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7E5D38" w:rsidRPr="007E31C0" w:rsidRDefault="007E5D38" w:rsidP="00074D0B">
            <w:pPr>
              <w:pStyle w:val="TableHeading"/>
            </w:pPr>
            <w:r w:rsidRPr="007E31C0">
              <w:rPr>
                <w:rFonts w:hint="eastAsia"/>
              </w:rPr>
              <w:t>备注</w:t>
            </w:r>
          </w:p>
        </w:tc>
      </w:tr>
      <w:tr w:rsidR="007E5D38" w:rsidRPr="00760DBE" w:rsidTr="00ED658C">
        <w:trPr>
          <w:cantSplit/>
          <w:jc w:val="center"/>
        </w:trPr>
        <w:tc>
          <w:tcPr>
            <w:tcW w:w="2045" w:type="dxa"/>
            <w:tcBorders>
              <w:top w:val="single" w:sz="6" w:space="0" w:color="auto"/>
            </w:tcBorders>
            <w:shd w:val="clear" w:color="auto" w:fill="auto"/>
          </w:tcPr>
          <w:p w:rsidR="007E5D38" w:rsidRPr="00760DBE" w:rsidRDefault="007E5D38" w:rsidP="00ED658C">
            <w:pPr>
              <w:pStyle w:val="TableText"/>
              <w:rPr>
                <w:rFonts w:ascii="宋体" w:cs="宋体"/>
                <w:sz w:val="18"/>
                <w:szCs w:val="18"/>
              </w:rPr>
            </w:pPr>
            <w:r>
              <w:rPr>
                <w:color w:val="000000"/>
                <w:sz w:val="18"/>
                <w:szCs w:val="18"/>
              </w:rPr>
              <w:t>groupid</w:t>
            </w:r>
          </w:p>
        </w:tc>
        <w:tc>
          <w:tcPr>
            <w:tcW w:w="1892" w:type="dxa"/>
            <w:tcBorders>
              <w:top w:val="single" w:sz="6" w:space="0" w:color="auto"/>
            </w:tcBorders>
            <w:shd w:val="clear" w:color="auto" w:fill="auto"/>
          </w:tcPr>
          <w:p w:rsidR="007E5D38" w:rsidRPr="00760DBE" w:rsidRDefault="007E5D38" w:rsidP="00ED658C">
            <w:pPr>
              <w:pStyle w:val="TableText"/>
            </w:pPr>
            <w:r>
              <w:rPr>
                <w:color w:val="000000"/>
                <w:sz w:val="18"/>
                <w:szCs w:val="18"/>
              </w:rPr>
              <w:t>varchar2(128)</w:t>
            </w:r>
          </w:p>
        </w:tc>
        <w:tc>
          <w:tcPr>
            <w:tcW w:w="1534" w:type="dxa"/>
            <w:tcBorders>
              <w:top w:val="single" w:sz="6" w:space="0" w:color="auto"/>
            </w:tcBorders>
            <w:shd w:val="clear" w:color="auto" w:fill="auto"/>
          </w:tcPr>
          <w:p w:rsidR="007E5D38" w:rsidRPr="007E31C0" w:rsidRDefault="007E5D38" w:rsidP="00ED658C">
            <w:pPr>
              <w:pStyle w:val="TableText"/>
            </w:pPr>
            <w:r w:rsidRPr="007E31C0">
              <w:t>NOT NULL</w:t>
            </w:r>
          </w:p>
        </w:tc>
        <w:tc>
          <w:tcPr>
            <w:tcW w:w="1696" w:type="dxa"/>
            <w:tcBorders>
              <w:top w:val="single" w:sz="6" w:space="0" w:color="auto"/>
            </w:tcBorders>
            <w:shd w:val="clear" w:color="auto" w:fill="auto"/>
          </w:tcPr>
          <w:p w:rsidR="007E5D38" w:rsidRPr="007E31C0" w:rsidRDefault="007E5D38" w:rsidP="00ED658C">
            <w:pPr>
              <w:pStyle w:val="TableText"/>
            </w:pPr>
            <w:r>
              <w:rPr>
                <w:rFonts w:ascii="宋体" w:cs="宋体" w:hint="eastAsia"/>
                <w:color w:val="000000"/>
                <w:sz w:val="18"/>
                <w:szCs w:val="18"/>
              </w:rPr>
              <w:t>用户分组</w:t>
            </w:r>
            <w:r>
              <w:rPr>
                <w:color w:val="000000"/>
                <w:sz w:val="18"/>
                <w:szCs w:val="18"/>
              </w:rPr>
              <w:t>id</w:t>
            </w:r>
          </w:p>
        </w:tc>
        <w:tc>
          <w:tcPr>
            <w:tcW w:w="2596" w:type="dxa"/>
            <w:tcBorders>
              <w:top w:val="single" w:sz="6" w:space="0" w:color="auto"/>
            </w:tcBorders>
            <w:shd w:val="clear" w:color="auto" w:fill="auto"/>
          </w:tcPr>
          <w:p w:rsidR="007E5D38" w:rsidRPr="00760DBE" w:rsidRDefault="007E5D38" w:rsidP="00ED658C">
            <w:pPr>
              <w:pStyle w:val="TableText"/>
              <w:rPr>
                <w:color w:val="333399"/>
              </w:rPr>
            </w:pPr>
          </w:p>
        </w:tc>
      </w:tr>
      <w:tr w:rsidR="007E5D38" w:rsidRPr="00CC0CA3" w:rsidTr="00ED658C">
        <w:trPr>
          <w:cantSplit/>
          <w:jc w:val="center"/>
        </w:trPr>
        <w:tc>
          <w:tcPr>
            <w:tcW w:w="2045" w:type="dxa"/>
            <w:shd w:val="clear" w:color="auto" w:fill="auto"/>
          </w:tcPr>
          <w:p w:rsidR="007E5D38" w:rsidRPr="00760DBE" w:rsidRDefault="007E5D38" w:rsidP="00ED658C">
            <w:pPr>
              <w:pStyle w:val="TableText"/>
            </w:pPr>
            <w:r>
              <w:rPr>
                <w:rFonts w:ascii="宋体" w:cs="宋体"/>
                <w:color w:val="000000"/>
                <w:sz w:val="24"/>
                <w:szCs w:val="24"/>
              </w:rPr>
              <w:t>operatorID</w:t>
            </w:r>
          </w:p>
        </w:tc>
        <w:tc>
          <w:tcPr>
            <w:tcW w:w="1892" w:type="dxa"/>
            <w:shd w:val="clear" w:color="auto" w:fill="auto"/>
          </w:tcPr>
          <w:p w:rsidR="007E5D38" w:rsidRPr="00760DBE" w:rsidRDefault="007E5D38" w:rsidP="00ED658C">
            <w:pPr>
              <w:pStyle w:val="TableText"/>
            </w:pPr>
            <w:r w:rsidRPr="00AC5C2D">
              <w:rPr>
                <w:sz w:val="18"/>
                <w:szCs w:val="18"/>
              </w:rPr>
              <w:t>Varch</w:t>
            </w:r>
            <w:r w:rsidRPr="00AC5C2D">
              <w:rPr>
                <w:rFonts w:hint="eastAsia"/>
                <w:sz w:val="18"/>
                <w:szCs w:val="18"/>
              </w:rPr>
              <w:t>ar</w:t>
            </w:r>
            <w:r w:rsidRPr="00AC5C2D">
              <w:rPr>
                <w:sz w:val="18"/>
                <w:szCs w:val="18"/>
              </w:rPr>
              <w:t>2(</w:t>
            </w:r>
            <w:r w:rsidRPr="00AC5C2D">
              <w:rPr>
                <w:rFonts w:hint="eastAsia"/>
                <w:sz w:val="18"/>
                <w:szCs w:val="18"/>
              </w:rPr>
              <w:t>7</w:t>
            </w:r>
            <w:r w:rsidRPr="00AC5C2D">
              <w:rPr>
                <w:sz w:val="18"/>
                <w:szCs w:val="18"/>
              </w:rPr>
              <w:t>)</w:t>
            </w:r>
          </w:p>
        </w:tc>
        <w:tc>
          <w:tcPr>
            <w:tcW w:w="1534" w:type="dxa"/>
            <w:shd w:val="clear" w:color="auto" w:fill="auto"/>
          </w:tcPr>
          <w:p w:rsidR="007E5D38" w:rsidRPr="007E31C0" w:rsidRDefault="007E5D38" w:rsidP="00ED658C">
            <w:pPr>
              <w:pStyle w:val="TableText"/>
            </w:pPr>
            <w:r w:rsidRPr="007E31C0">
              <w:t>NOT NULL</w:t>
            </w:r>
          </w:p>
        </w:tc>
        <w:tc>
          <w:tcPr>
            <w:tcW w:w="1696" w:type="dxa"/>
            <w:shd w:val="clear" w:color="auto" w:fill="auto"/>
          </w:tcPr>
          <w:p w:rsidR="007E5D38" w:rsidRPr="007E31C0" w:rsidRDefault="007E5D38" w:rsidP="00ED658C">
            <w:pPr>
              <w:pStyle w:val="TableText"/>
            </w:pPr>
            <w:r>
              <w:rPr>
                <w:rFonts w:hint="eastAsia"/>
              </w:rPr>
              <w:t>该用户分组所属子网运营商</w:t>
            </w:r>
          </w:p>
        </w:tc>
        <w:tc>
          <w:tcPr>
            <w:tcW w:w="2596" w:type="dxa"/>
            <w:shd w:val="clear" w:color="auto" w:fill="auto"/>
          </w:tcPr>
          <w:p w:rsidR="007E5D38" w:rsidRPr="00CC0CA3" w:rsidRDefault="007E5D38" w:rsidP="00ED658C">
            <w:pPr>
              <w:pStyle w:val="TableText"/>
              <w:rPr>
                <w:lang w:val="de-DE"/>
              </w:rPr>
            </w:pPr>
          </w:p>
        </w:tc>
      </w:tr>
      <w:tr w:rsidR="007E5D38" w:rsidRPr="00CC0CA3" w:rsidTr="00ED658C">
        <w:trPr>
          <w:cantSplit/>
          <w:jc w:val="center"/>
        </w:trPr>
        <w:tc>
          <w:tcPr>
            <w:tcW w:w="2045" w:type="dxa"/>
            <w:shd w:val="clear" w:color="auto" w:fill="auto"/>
          </w:tcPr>
          <w:p w:rsidR="007E5D38" w:rsidRDefault="007E5D38" w:rsidP="00ED658C">
            <w:pPr>
              <w:pStyle w:val="TableText"/>
              <w:rPr>
                <w:rFonts w:ascii="宋体" w:cs="宋体"/>
                <w:color w:val="000000"/>
                <w:sz w:val="24"/>
                <w:szCs w:val="24"/>
              </w:rPr>
            </w:pPr>
            <w:r>
              <w:rPr>
                <w:rFonts w:ascii="Courier New" w:hAnsi="Courier New" w:cs="Courier New"/>
                <w:color w:val="000000"/>
                <w:sz w:val="16"/>
                <w:szCs w:val="16"/>
              </w:rPr>
              <w:t>name_lang1</w:t>
            </w:r>
          </w:p>
        </w:tc>
        <w:tc>
          <w:tcPr>
            <w:tcW w:w="1892" w:type="dxa"/>
            <w:shd w:val="clear" w:color="auto" w:fill="auto"/>
          </w:tcPr>
          <w:p w:rsidR="007E5D38" w:rsidRPr="00AC5C2D" w:rsidRDefault="007E5D38" w:rsidP="00ED658C">
            <w:pPr>
              <w:pStyle w:val="TableText"/>
              <w:rPr>
                <w:sz w:val="18"/>
                <w:szCs w:val="18"/>
              </w:rPr>
            </w:pPr>
            <w:r>
              <w:rPr>
                <w:color w:val="000000"/>
                <w:sz w:val="18"/>
                <w:szCs w:val="18"/>
              </w:rPr>
              <w:t>varchar2(1024)</w:t>
            </w:r>
          </w:p>
        </w:tc>
        <w:tc>
          <w:tcPr>
            <w:tcW w:w="1534" w:type="dxa"/>
            <w:shd w:val="clear" w:color="auto" w:fill="auto"/>
          </w:tcPr>
          <w:p w:rsidR="007E5D38" w:rsidRPr="007E31C0" w:rsidRDefault="007E5D38" w:rsidP="00ED658C">
            <w:pPr>
              <w:pStyle w:val="TableText"/>
            </w:pPr>
          </w:p>
        </w:tc>
        <w:tc>
          <w:tcPr>
            <w:tcW w:w="1696" w:type="dxa"/>
            <w:shd w:val="clear" w:color="auto" w:fill="auto"/>
          </w:tcPr>
          <w:p w:rsidR="007E5D38" w:rsidRDefault="007E5D38" w:rsidP="00ED658C">
            <w:pPr>
              <w:pStyle w:val="TableText"/>
            </w:pPr>
            <w:r>
              <w:rPr>
                <w:rFonts w:ascii="宋体" w:cs="宋体" w:hint="eastAsia"/>
                <w:color w:val="000000"/>
                <w:sz w:val="18"/>
                <w:szCs w:val="18"/>
              </w:rPr>
              <w:t>用户分组名称（语言一）</w:t>
            </w:r>
          </w:p>
        </w:tc>
        <w:tc>
          <w:tcPr>
            <w:tcW w:w="2596" w:type="dxa"/>
            <w:shd w:val="clear" w:color="auto" w:fill="auto"/>
          </w:tcPr>
          <w:p w:rsidR="007E5D38" w:rsidRPr="00CC0CA3" w:rsidRDefault="007E5D38" w:rsidP="00ED658C">
            <w:pPr>
              <w:pStyle w:val="TableText"/>
              <w:rPr>
                <w:lang w:val="de-DE"/>
              </w:rPr>
            </w:pPr>
          </w:p>
        </w:tc>
      </w:tr>
    </w:tbl>
    <w:p w:rsidR="007E5D38" w:rsidRDefault="007E5D38" w:rsidP="007E5D38">
      <w:pPr>
        <w:rPr>
          <w:rFonts w:ascii="Arial" w:hAnsi="Arial"/>
        </w:rPr>
      </w:pPr>
    </w:p>
    <w:p w:rsidR="007E5D38" w:rsidRPr="000D5720" w:rsidRDefault="007E5D38" w:rsidP="007E5D38">
      <w:pPr>
        <w:pStyle w:val="31"/>
        <w:keepLines w:val="0"/>
        <w:widowControl/>
        <w:tabs>
          <w:tab w:val="num" w:pos="720"/>
        </w:tabs>
        <w:autoSpaceDE w:val="0"/>
        <w:autoSpaceDN w:val="0"/>
        <w:spacing w:before="240" w:after="240" w:line="360" w:lineRule="auto"/>
        <w:ind w:left="720" w:hanging="720"/>
      </w:pPr>
      <w:bookmarkStart w:id="517" w:name="_Toc397680948"/>
      <w:bookmarkStart w:id="518" w:name="_Toc397712888"/>
      <w:bookmarkStart w:id="519" w:name="_Toc435003377"/>
      <w:r w:rsidRPr="00CE5234">
        <w:rPr>
          <w:rFonts w:hint="eastAsia"/>
        </w:rPr>
        <w:t>交互</w:t>
      </w:r>
      <w:r>
        <w:rPr>
          <w:rFonts w:hint="eastAsia"/>
        </w:rPr>
        <w:t>服务</w:t>
      </w:r>
      <w:r w:rsidRPr="00CE5234">
        <w:rPr>
          <w:rFonts w:hint="eastAsia"/>
        </w:rPr>
        <w:t>日志</w:t>
      </w:r>
      <w:r>
        <w:rPr>
          <w:rFonts w:hint="eastAsia"/>
        </w:rPr>
        <w:t>表</w:t>
      </w:r>
      <w:r>
        <w:rPr>
          <w:rFonts w:hint="eastAsia"/>
        </w:rPr>
        <w:t xml:space="preserve"> </w:t>
      </w:r>
      <w:r w:rsidR="00C35A24">
        <w:t>(</w:t>
      </w:r>
      <w:r w:rsidR="00C35A24" w:rsidRPr="00522199">
        <w:t>TB_INTERACTSRVLOG</w:t>
      </w:r>
      <w:r w:rsidRPr="00522199">
        <w:rPr>
          <w:rFonts w:hint="eastAsia"/>
        </w:rPr>
        <w:t>)</w:t>
      </w:r>
      <w:bookmarkEnd w:id="517"/>
      <w:bookmarkEnd w:id="518"/>
      <w:bookmarkEnd w:id="519"/>
    </w:p>
    <w:p w:rsidR="007E5D38" w:rsidRPr="004A175B" w:rsidRDefault="007E5D38" w:rsidP="007E5D38">
      <w:pPr>
        <w:autoSpaceDE w:val="0"/>
        <w:autoSpaceDN w:val="0"/>
        <w:rPr>
          <w:rFonts w:ascii="宋体"/>
          <w:kern w:val="0"/>
          <w:sz w:val="24"/>
        </w:rPr>
      </w:pPr>
    </w:p>
    <w:tbl>
      <w:tblPr>
        <w:tblW w:w="5000" w:type="pct"/>
        <w:tblInd w:w="-516" w:type="dxa"/>
        <w:tblLayout w:type="fixed"/>
        <w:tblCellMar>
          <w:left w:w="51" w:type="dxa"/>
          <w:right w:w="51" w:type="dxa"/>
        </w:tblCellMar>
        <w:tblLook w:val="00A0" w:firstRow="1" w:lastRow="0" w:firstColumn="1" w:lastColumn="0" w:noHBand="0" w:noVBand="0"/>
      </w:tblPr>
      <w:tblGrid>
        <w:gridCol w:w="1844"/>
        <w:gridCol w:w="1730"/>
        <w:gridCol w:w="1487"/>
        <w:gridCol w:w="1337"/>
        <w:gridCol w:w="441"/>
        <w:gridCol w:w="1569"/>
      </w:tblGrid>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CD1A1F" w:rsidRPr="004A175B" w:rsidRDefault="00CD1A1F" w:rsidP="00ED658C">
            <w:pPr>
              <w:tabs>
                <w:tab w:val="left" w:pos="-1389"/>
              </w:tabs>
              <w:autoSpaceDE w:val="0"/>
              <w:autoSpaceDN w:val="0"/>
              <w:jc w:val="center"/>
              <w:rPr>
                <w:rFonts w:ascii="宋体" w:cs="宋体"/>
                <w:b/>
                <w:bCs/>
                <w:color w:val="000000"/>
                <w:kern w:val="0"/>
                <w:sz w:val="18"/>
                <w:szCs w:val="18"/>
              </w:rPr>
            </w:pPr>
            <w:r w:rsidRPr="004A175B">
              <w:rPr>
                <w:rFonts w:ascii="宋体" w:cs="宋体" w:hint="eastAsia"/>
                <w:b/>
                <w:bCs/>
                <w:color w:val="000000"/>
                <w:kern w:val="0"/>
                <w:sz w:val="18"/>
                <w:szCs w:val="18"/>
              </w:rPr>
              <w:t>字段名</w:t>
            </w:r>
          </w:p>
        </w:tc>
        <w:tc>
          <w:tcPr>
            <w:tcW w:w="1029"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CD1A1F" w:rsidRPr="004A175B" w:rsidRDefault="00CD1A1F" w:rsidP="00ED658C">
            <w:pPr>
              <w:tabs>
                <w:tab w:val="left" w:pos="-1389"/>
              </w:tabs>
              <w:autoSpaceDE w:val="0"/>
              <w:autoSpaceDN w:val="0"/>
              <w:jc w:val="center"/>
              <w:rPr>
                <w:b/>
                <w:bCs/>
                <w:color w:val="000000"/>
                <w:kern w:val="0"/>
                <w:sz w:val="18"/>
                <w:szCs w:val="18"/>
              </w:rPr>
            </w:pPr>
            <w:r w:rsidRPr="004A175B">
              <w:rPr>
                <w:rFonts w:ascii="宋体" w:cs="宋体" w:hint="eastAsia"/>
                <w:b/>
                <w:bCs/>
                <w:color w:val="000000"/>
                <w:kern w:val="0"/>
                <w:sz w:val="18"/>
                <w:szCs w:val="18"/>
              </w:rPr>
              <w:t>物理</w:t>
            </w:r>
            <w:r w:rsidRPr="004A175B">
              <w:rPr>
                <w:b/>
                <w:bCs/>
                <w:color w:val="000000"/>
                <w:kern w:val="0"/>
                <w:sz w:val="18"/>
                <w:szCs w:val="18"/>
              </w:rPr>
              <w:t>DB</w:t>
            </w:r>
          </w:p>
          <w:p w:rsidR="00CD1A1F" w:rsidRPr="004A175B" w:rsidRDefault="00CD1A1F" w:rsidP="00ED658C">
            <w:pPr>
              <w:tabs>
                <w:tab w:val="left" w:pos="-1389"/>
              </w:tabs>
              <w:autoSpaceDE w:val="0"/>
              <w:autoSpaceDN w:val="0"/>
              <w:jc w:val="center"/>
              <w:rPr>
                <w:rFonts w:ascii="宋体" w:cs="宋体"/>
                <w:b/>
                <w:bCs/>
                <w:color w:val="000000"/>
                <w:kern w:val="0"/>
                <w:sz w:val="18"/>
                <w:szCs w:val="18"/>
              </w:rPr>
            </w:pPr>
            <w:r w:rsidRPr="004A175B">
              <w:rPr>
                <w:rFonts w:ascii="宋体" w:cs="宋体" w:hint="eastAsia"/>
                <w:b/>
                <w:bCs/>
                <w:color w:val="000000"/>
                <w:kern w:val="0"/>
                <w:sz w:val="18"/>
                <w:szCs w:val="18"/>
              </w:rPr>
              <w:t>字段类型</w:t>
            </w:r>
          </w:p>
        </w:tc>
        <w:tc>
          <w:tcPr>
            <w:tcW w:w="884"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CD1A1F" w:rsidRPr="004A175B" w:rsidRDefault="00CD1A1F" w:rsidP="00ED658C">
            <w:pPr>
              <w:tabs>
                <w:tab w:val="left" w:pos="-1389"/>
              </w:tabs>
              <w:autoSpaceDE w:val="0"/>
              <w:autoSpaceDN w:val="0"/>
              <w:jc w:val="center"/>
              <w:rPr>
                <w:rFonts w:ascii="宋体" w:cs="宋体"/>
                <w:b/>
                <w:bCs/>
                <w:color w:val="000000"/>
                <w:kern w:val="0"/>
                <w:sz w:val="18"/>
                <w:szCs w:val="18"/>
              </w:rPr>
            </w:pPr>
            <w:r w:rsidRPr="004A175B">
              <w:rPr>
                <w:rFonts w:ascii="宋体" w:cs="宋体" w:hint="eastAsia"/>
                <w:b/>
                <w:bCs/>
                <w:color w:val="000000"/>
                <w:kern w:val="0"/>
                <w:sz w:val="18"/>
                <w:szCs w:val="18"/>
              </w:rPr>
              <w:t>界面词汇</w:t>
            </w:r>
          </w:p>
        </w:tc>
        <w:tc>
          <w:tcPr>
            <w:tcW w:w="1057" w:type="pct"/>
            <w:gridSpan w:val="2"/>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CD1A1F" w:rsidRPr="004A175B" w:rsidRDefault="00CD1A1F" w:rsidP="00ED658C">
            <w:pPr>
              <w:tabs>
                <w:tab w:val="left" w:pos="-1389"/>
              </w:tabs>
              <w:autoSpaceDE w:val="0"/>
              <w:autoSpaceDN w:val="0"/>
              <w:jc w:val="center"/>
              <w:rPr>
                <w:rFonts w:ascii="宋体" w:cs="宋体"/>
                <w:b/>
                <w:bCs/>
                <w:color w:val="000000"/>
                <w:kern w:val="0"/>
                <w:sz w:val="18"/>
                <w:szCs w:val="18"/>
              </w:rPr>
            </w:pPr>
            <w:r w:rsidRPr="004A175B">
              <w:rPr>
                <w:rFonts w:ascii="宋体" w:cs="宋体" w:hint="eastAsia"/>
                <w:b/>
                <w:bCs/>
                <w:color w:val="000000"/>
                <w:kern w:val="0"/>
                <w:sz w:val="18"/>
                <w:szCs w:val="18"/>
              </w:rPr>
              <w:t>取值范围</w:t>
            </w:r>
          </w:p>
        </w:tc>
        <w:tc>
          <w:tcPr>
            <w:tcW w:w="933"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CD1A1F" w:rsidRPr="004A175B" w:rsidRDefault="00CD1A1F" w:rsidP="00ED658C">
            <w:pPr>
              <w:tabs>
                <w:tab w:val="left" w:pos="-1389"/>
              </w:tabs>
              <w:autoSpaceDE w:val="0"/>
              <w:autoSpaceDN w:val="0"/>
              <w:jc w:val="center"/>
              <w:rPr>
                <w:rFonts w:ascii="宋体" w:cs="宋体"/>
                <w:b/>
                <w:bCs/>
                <w:color w:val="000000"/>
                <w:kern w:val="0"/>
                <w:sz w:val="18"/>
                <w:szCs w:val="18"/>
              </w:rPr>
            </w:pPr>
            <w:r w:rsidRPr="004A175B">
              <w:rPr>
                <w:rFonts w:ascii="宋体" w:cs="宋体" w:hint="eastAsia"/>
                <w:b/>
                <w:bCs/>
                <w:color w:val="000000"/>
                <w:kern w:val="0"/>
                <w:sz w:val="18"/>
                <w:szCs w:val="18"/>
              </w:rPr>
              <w:t>备注</w:t>
            </w: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#LogKey</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Integer8</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r w:rsidRPr="004A175B">
              <w:rPr>
                <w:rFonts w:ascii="宋体" w:cs="宋体" w:hint="eastAsia"/>
                <w:color w:val="000000"/>
                <w:kern w:val="0"/>
                <w:sz w:val="18"/>
                <w:szCs w:val="18"/>
              </w:rPr>
              <w:t>主键</w:t>
            </w:r>
          </w:p>
        </w:tc>
        <w:tc>
          <w:tcPr>
            <w:tcW w:w="1057" w:type="pct"/>
            <w:gridSpan w:val="2"/>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p>
        </w:tc>
        <w:tc>
          <w:tcPr>
            <w:tcW w:w="933"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rFonts w:ascii="宋体" w:cs="宋体"/>
                <w:color w:val="000000"/>
                <w:kern w:val="0"/>
                <w:sz w:val="18"/>
                <w:szCs w:val="18"/>
              </w:rPr>
            </w:pP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Tradetype</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Integer4</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r w:rsidRPr="004A175B">
              <w:rPr>
                <w:rFonts w:ascii="宋体" w:cs="宋体" w:hint="eastAsia"/>
                <w:color w:val="000000"/>
                <w:kern w:val="0"/>
                <w:sz w:val="18"/>
                <w:szCs w:val="18"/>
              </w:rPr>
              <w:t>业务类型</w:t>
            </w:r>
          </w:p>
        </w:tc>
        <w:tc>
          <w:tcPr>
            <w:tcW w:w="1990" w:type="pct"/>
            <w:gridSpan w:val="3"/>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个人开户</w:t>
            </w:r>
            <w:r w:rsidRPr="004A175B">
              <w:rPr>
                <w:color w:val="000000"/>
                <w:kern w:val="0"/>
                <w:sz w:val="18"/>
                <w:szCs w:val="18"/>
              </w:rPr>
              <w:tab/>
              <w:t>4050000</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个人订购</w:t>
            </w:r>
            <w:r w:rsidRPr="004A175B">
              <w:rPr>
                <w:color w:val="000000"/>
                <w:kern w:val="0"/>
                <w:sz w:val="18"/>
                <w:szCs w:val="18"/>
              </w:rPr>
              <w:tab/>
              <w:t>4050001</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替换商品</w:t>
            </w:r>
            <w:r w:rsidRPr="004A175B">
              <w:rPr>
                <w:color w:val="000000"/>
                <w:kern w:val="0"/>
                <w:sz w:val="18"/>
                <w:szCs w:val="18"/>
              </w:rPr>
              <w:tab/>
              <w:t>4050002</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停机</w:t>
            </w:r>
            <w:r w:rsidRPr="004A175B">
              <w:rPr>
                <w:color w:val="000000"/>
                <w:kern w:val="0"/>
                <w:sz w:val="18"/>
                <w:szCs w:val="18"/>
              </w:rPr>
              <w:tab/>
              <w:t>4050003</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开机</w:t>
            </w:r>
            <w:r w:rsidRPr="004A175B">
              <w:rPr>
                <w:color w:val="000000"/>
                <w:kern w:val="0"/>
                <w:sz w:val="18"/>
                <w:szCs w:val="18"/>
              </w:rPr>
              <w:tab/>
              <w:t>4050004</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挂失</w:t>
            </w:r>
            <w:r w:rsidRPr="004A175B">
              <w:rPr>
                <w:color w:val="000000"/>
                <w:kern w:val="0"/>
                <w:sz w:val="18"/>
                <w:szCs w:val="18"/>
              </w:rPr>
              <w:tab/>
              <w:t>4050005</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解挂</w:t>
            </w:r>
            <w:r w:rsidRPr="004A175B">
              <w:rPr>
                <w:color w:val="000000"/>
                <w:kern w:val="0"/>
                <w:sz w:val="18"/>
                <w:szCs w:val="18"/>
              </w:rPr>
              <w:tab/>
              <w:t>4050006</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补卡</w:t>
            </w:r>
            <w:r w:rsidRPr="004A175B">
              <w:rPr>
                <w:color w:val="000000"/>
                <w:kern w:val="0"/>
                <w:sz w:val="18"/>
                <w:szCs w:val="18"/>
              </w:rPr>
              <w:tab/>
              <w:t>4050007</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换卡</w:t>
            </w:r>
            <w:r w:rsidRPr="004A175B">
              <w:rPr>
                <w:color w:val="000000"/>
                <w:kern w:val="0"/>
                <w:sz w:val="18"/>
                <w:szCs w:val="18"/>
              </w:rPr>
              <w:tab/>
              <w:t>4050008</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换号</w:t>
            </w:r>
            <w:r w:rsidRPr="004A175B">
              <w:rPr>
                <w:color w:val="000000"/>
                <w:kern w:val="0"/>
                <w:sz w:val="18"/>
                <w:szCs w:val="18"/>
              </w:rPr>
              <w:tab/>
              <w:t>4050009</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变更服务</w:t>
            </w:r>
            <w:r w:rsidRPr="004A175B">
              <w:rPr>
                <w:color w:val="000000"/>
                <w:kern w:val="0"/>
                <w:sz w:val="18"/>
                <w:szCs w:val="18"/>
              </w:rPr>
              <w:tab/>
              <w:t>4050010</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过户</w:t>
            </w:r>
            <w:r w:rsidRPr="004A175B">
              <w:rPr>
                <w:color w:val="000000"/>
                <w:kern w:val="0"/>
                <w:sz w:val="18"/>
                <w:szCs w:val="18"/>
              </w:rPr>
              <w:tab/>
              <w:t>4050011</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变更个人帐户</w:t>
            </w:r>
            <w:r w:rsidRPr="004A175B">
              <w:rPr>
                <w:color w:val="000000"/>
                <w:kern w:val="0"/>
                <w:sz w:val="18"/>
                <w:szCs w:val="18"/>
              </w:rPr>
              <w:tab/>
              <w:t>4050012</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变更支付关系</w:t>
            </w:r>
            <w:r w:rsidRPr="004A175B">
              <w:rPr>
                <w:color w:val="000000"/>
                <w:kern w:val="0"/>
                <w:sz w:val="18"/>
                <w:szCs w:val="18"/>
              </w:rPr>
              <w:tab/>
              <w:t>4050013</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现金充值</w:t>
            </w:r>
            <w:r w:rsidRPr="004A175B">
              <w:rPr>
                <w:color w:val="000000"/>
                <w:kern w:val="0"/>
                <w:sz w:val="18"/>
                <w:szCs w:val="18"/>
              </w:rPr>
              <w:tab/>
              <w:t>4050014</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lastRenderedPageBreak/>
              <w:t>充值卡充值</w:t>
            </w:r>
            <w:r w:rsidRPr="004A175B">
              <w:rPr>
                <w:color w:val="000000"/>
                <w:kern w:val="0"/>
                <w:sz w:val="18"/>
                <w:szCs w:val="18"/>
              </w:rPr>
              <w:tab/>
              <w:t>4050015</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变更优惠</w:t>
            </w:r>
            <w:r w:rsidRPr="004A175B">
              <w:rPr>
                <w:color w:val="000000"/>
                <w:kern w:val="0"/>
                <w:sz w:val="18"/>
                <w:szCs w:val="18"/>
              </w:rPr>
              <w:tab/>
              <w:t>4050016</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变更资费计划</w:t>
            </w:r>
            <w:r w:rsidRPr="004A175B">
              <w:rPr>
                <w:color w:val="000000"/>
                <w:kern w:val="0"/>
                <w:sz w:val="18"/>
                <w:szCs w:val="18"/>
              </w:rPr>
              <w:tab/>
              <w:t>4050017</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取消订购</w:t>
            </w:r>
            <w:r w:rsidRPr="004A175B">
              <w:rPr>
                <w:color w:val="000000"/>
                <w:kern w:val="0"/>
                <w:sz w:val="18"/>
                <w:szCs w:val="18"/>
              </w:rPr>
              <w:tab/>
              <w:t>4050018</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取消客户</w:t>
            </w:r>
            <w:r w:rsidRPr="004A175B">
              <w:rPr>
                <w:color w:val="000000"/>
                <w:kern w:val="0"/>
                <w:sz w:val="18"/>
                <w:szCs w:val="18"/>
              </w:rPr>
              <w:tab/>
              <w:t>4050019</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修改用户密码</w:t>
            </w:r>
            <w:r w:rsidRPr="004A175B">
              <w:rPr>
                <w:color w:val="000000"/>
                <w:kern w:val="0"/>
                <w:sz w:val="18"/>
                <w:szCs w:val="18"/>
              </w:rPr>
              <w:tab/>
              <w:t>4050022</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客户资料变更</w:t>
            </w:r>
            <w:r w:rsidRPr="004A175B">
              <w:rPr>
                <w:color w:val="000000"/>
                <w:kern w:val="0"/>
                <w:sz w:val="18"/>
                <w:szCs w:val="18"/>
              </w:rPr>
              <w:tab/>
              <w:t>4050023</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业务受理费用查询</w:t>
            </w:r>
            <w:r w:rsidRPr="004A175B">
              <w:rPr>
                <w:color w:val="000000"/>
                <w:kern w:val="0"/>
                <w:sz w:val="18"/>
                <w:szCs w:val="18"/>
              </w:rPr>
              <w:tab/>
              <w:t>4050024</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客户交互记录查询</w:t>
            </w:r>
            <w:r w:rsidRPr="004A175B">
              <w:rPr>
                <w:color w:val="000000"/>
                <w:kern w:val="0"/>
                <w:sz w:val="18"/>
                <w:szCs w:val="18"/>
              </w:rPr>
              <w:tab/>
              <w:t>4050025</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设置黑名单</w:t>
            </w:r>
            <w:r w:rsidRPr="004A175B">
              <w:rPr>
                <w:color w:val="000000"/>
                <w:kern w:val="0"/>
                <w:sz w:val="18"/>
                <w:szCs w:val="18"/>
              </w:rPr>
              <w:tab/>
              <w:t>4050026</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重开户</w:t>
            </w:r>
            <w:r w:rsidRPr="004A175B">
              <w:rPr>
                <w:color w:val="000000"/>
                <w:kern w:val="0"/>
                <w:sz w:val="18"/>
                <w:szCs w:val="18"/>
              </w:rPr>
              <w:tab/>
              <w:t>4050029</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暂停</w:t>
            </w:r>
            <w:r w:rsidRPr="004A175B">
              <w:rPr>
                <w:color w:val="000000"/>
                <w:kern w:val="0"/>
                <w:sz w:val="18"/>
                <w:szCs w:val="18"/>
              </w:rPr>
              <w:t>/</w:t>
            </w:r>
            <w:r w:rsidRPr="004A175B">
              <w:rPr>
                <w:rFonts w:ascii="宋体" w:cs="宋体" w:hint="eastAsia"/>
                <w:color w:val="000000"/>
                <w:kern w:val="0"/>
                <w:sz w:val="18"/>
                <w:szCs w:val="18"/>
              </w:rPr>
              <w:t>恢复商品</w:t>
            </w:r>
            <w:r w:rsidRPr="004A175B">
              <w:rPr>
                <w:color w:val="000000"/>
                <w:kern w:val="0"/>
                <w:sz w:val="18"/>
                <w:szCs w:val="18"/>
              </w:rPr>
              <w:tab/>
              <w:t>4050030</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增加服务</w:t>
            </w:r>
            <w:r w:rsidRPr="004A175B">
              <w:rPr>
                <w:color w:val="000000"/>
                <w:kern w:val="0"/>
                <w:sz w:val="18"/>
                <w:szCs w:val="18"/>
              </w:rPr>
              <w:tab/>
              <w:t>4050031</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删除服务</w:t>
            </w:r>
            <w:r w:rsidRPr="004A175B">
              <w:rPr>
                <w:color w:val="000000"/>
                <w:kern w:val="0"/>
                <w:sz w:val="18"/>
                <w:szCs w:val="18"/>
              </w:rPr>
              <w:tab/>
              <w:t>4050032</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修改服务</w:t>
            </w:r>
            <w:r w:rsidRPr="004A175B">
              <w:rPr>
                <w:color w:val="000000"/>
                <w:kern w:val="0"/>
                <w:sz w:val="18"/>
                <w:szCs w:val="18"/>
              </w:rPr>
              <w:tab/>
              <w:t>4050033</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预付费用户补录客户资料</w:t>
            </w:r>
            <w:r w:rsidRPr="004A175B">
              <w:rPr>
                <w:color w:val="000000"/>
                <w:kern w:val="0"/>
                <w:sz w:val="18"/>
                <w:szCs w:val="18"/>
              </w:rPr>
              <w:tab/>
              <w:t>4050041</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变更用户资料</w:t>
            </w:r>
            <w:r w:rsidRPr="004A175B">
              <w:rPr>
                <w:color w:val="000000"/>
                <w:kern w:val="0"/>
                <w:sz w:val="18"/>
                <w:szCs w:val="18"/>
              </w:rPr>
              <w:tab/>
              <w:t>4050042</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变更</w:t>
            </w:r>
            <w:r w:rsidRPr="004A175B">
              <w:rPr>
                <w:color w:val="000000"/>
                <w:kern w:val="0"/>
                <w:sz w:val="18"/>
                <w:szCs w:val="18"/>
              </w:rPr>
              <w:t>sp</w:t>
            </w:r>
            <w:r w:rsidRPr="004A175B">
              <w:rPr>
                <w:color w:val="000000"/>
                <w:kern w:val="0"/>
                <w:sz w:val="18"/>
                <w:szCs w:val="18"/>
              </w:rPr>
              <w:tab/>
              <w:t>4050043</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预付费转后付费</w:t>
            </w:r>
            <w:r w:rsidRPr="004A175B">
              <w:rPr>
                <w:color w:val="000000"/>
                <w:kern w:val="0"/>
                <w:sz w:val="18"/>
                <w:szCs w:val="18"/>
              </w:rPr>
              <w:tab/>
              <w:t>4050044</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后付费转预付费</w:t>
            </w:r>
            <w:r w:rsidRPr="004A175B">
              <w:rPr>
                <w:color w:val="000000"/>
                <w:kern w:val="0"/>
                <w:sz w:val="18"/>
                <w:szCs w:val="18"/>
              </w:rPr>
              <w:tab/>
              <w:t>4050045</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封锁</w:t>
            </w:r>
            <w:r w:rsidRPr="004A175B">
              <w:rPr>
                <w:color w:val="000000"/>
                <w:kern w:val="0"/>
                <w:sz w:val="18"/>
                <w:szCs w:val="18"/>
              </w:rPr>
              <w:tab/>
              <w:t>4050046</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解除封锁</w:t>
            </w:r>
            <w:r w:rsidRPr="004A175B">
              <w:rPr>
                <w:color w:val="000000"/>
                <w:kern w:val="0"/>
                <w:sz w:val="18"/>
                <w:szCs w:val="18"/>
              </w:rPr>
              <w:tab/>
              <w:t>4050047</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预销</w:t>
            </w:r>
            <w:r w:rsidRPr="004A175B">
              <w:rPr>
                <w:color w:val="000000"/>
                <w:kern w:val="0"/>
                <w:sz w:val="18"/>
                <w:szCs w:val="18"/>
              </w:rPr>
              <w:t>(</w:t>
            </w:r>
            <w:r w:rsidRPr="004A175B">
              <w:rPr>
                <w:rFonts w:ascii="宋体" w:cs="宋体" w:hint="eastAsia"/>
                <w:color w:val="000000"/>
                <w:kern w:val="0"/>
                <w:sz w:val="18"/>
                <w:szCs w:val="18"/>
              </w:rPr>
              <w:t>申请销户</w:t>
            </w:r>
            <w:r w:rsidRPr="004A175B">
              <w:rPr>
                <w:color w:val="000000"/>
                <w:kern w:val="0"/>
                <w:sz w:val="18"/>
                <w:szCs w:val="18"/>
              </w:rPr>
              <w:t>)</w:t>
            </w:r>
            <w:r w:rsidRPr="004A175B">
              <w:rPr>
                <w:color w:val="000000"/>
                <w:kern w:val="0"/>
                <w:sz w:val="18"/>
                <w:szCs w:val="18"/>
              </w:rPr>
              <w:tab/>
              <w:t>4050048</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取消预销</w:t>
            </w:r>
            <w:r w:rsidRPr="004A175B">
              <w:rPr>
                <w:color w:val="000000"/>
                <w:kern w:val="0"/>
                <w:sz w:val="18"/>
                <w:szCs w:val="18"/>
              </w:rPr>
              <w:t>(</w:t>
            </w:r>
            <w:r w:rsidRPr="004A175B">
              <w:rPr>
                <w:rFonts w:ascii="宋体" w:cs="宋体" w:hint="eastAsia"/>
                <w:color w:val="000000"/>
                <w:kern w:val="0"/>
                <w:sz w:val="18"/>
                <w:szCs w:val="18"/>
              </w:rPr>
              <w:t>取消销户</w:t>
            </w:r>
            <w:r w:rsidRPr="004A175B">
              <w:rPr>
                <w:color w:val="000000"/>
                <w:kern w:val="0"/>
                <w:sz w:val="18"/>
                <w:szCs w:val="18"/>
              </w:rPr>
              <w:t>)</w:t>
            </w:r>
            <w:r w:rsidRPr="004A175B">
              <w:rPr>
                <w:color w:val="000000"/>
                <w:kern w:val="0"/>
                <w:sz w:val="18"/>
                <w:szCs w:val="18"/>
              </w:rPr>
              <w:tab/>
              <w:t>4050049</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创建客户资料</w:t>
            </w:r>
            <w:r w:rsidRPr="004A175B">
              <w:rPr>
                <w:color w:val="000000"/>
                <w:kern w:val="0"/>
                <w:sz w:val="18"/>
                <w:szCs w:val="18"/>
              </w:rPr>
              <w:tab/>
              <w:t>4050050</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变更帐期</w:t>
            </w:r>
            <w:r w:rsidRPr="004A175B">
              <w:rPr>
                <w:color w:val="000000"/>
                <w:kern w:val="0"/>
                <w:sz w:val="18"/>
                <w:szCs w:val="18"/>
              </w:rPr>
              <w:tab/>
              <w:t>4050051</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创建</w:t>
            </w:r>
            <w:r w:rsidRPr="004A175B">
              <w:rPr>
                <w:color w:val="000000"/>
                <w:kern w:val="0"/>
                <w:sz w:val="18"/>
                <w:szCs w:val="18"/>
              </w:rPr>
              <w:t>Business Group/Private Group</w:t>
            </w:r>
            <w:r w:rsidRPr="004A175B">
              <w:rPr>
                <w:color w:val="000000"/>
                <w:kern w:val="0"/>
                <w:sz w:val="18"/>
                <w:szCs w:val="18"/>
              </w:rPr>
              <w:tab/>
              <w:t>4050053</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创建</w:t>
            </w:r>
            <w:r w:rsidRPr="004A175B">
              <w:rPr>
                <w:color w:val="000000"/>
                <w:kern w:val="0"/>
                <w:sz w:val="18"/>
                <w:szCs w:val="18"/>
              </w:rPr>
              <w:t>Sub Group</w:t>
            </w:r>
            <w:r w:rsidRPr="004A175B">
              <w:rPr>
                <w:color w:val="000000"/>
                <w:kern w:val="0"/>
                <w:sz w:val="18"/>
                <w:szCs w:val="18"/>
              </w:rPr>
              <w:tab/>
              <w:t>4050054</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开户同时加入组</w:t>
            </w:r>
            <w:r w:rsidRPr="004A175B">
              <w:rPr>
                <w:color w:val="000000"/>
                <w:kern w:val="0"/>
                <w:sz w:val="18"/>
                <w:szCs w:val="18"/>
              </w:rPr>
              <w:tab/>
              <w:t>4050055</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增加成员</w:t>
            </w:r>
            <w:r w:rsidRPr="004A175B">
              <w:rPr>
                <w:color w:val="000000"/>
                <w:kern w:val="0"/>
                <w:sz w:val="18"/>
                <w:szCs w:val="18"/>
              </w:rPr>
              <w:tab/>
              <w:t>4050056</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删除成员</w:t>
            </w:r>
            <w:r w:rsidRPr="004A175B">
              <w:rPr>
                <w:color w:val="000000"/>
                <w:kern w:val="0"/>
                <w:sz w:val="18"/>
                <w:szCs w:val="18"/>
              </w:rPr>
              <w:tab/>
              <w:t>4050057</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切换组</w:t>
            </w:r>
            <w:r w:rsidRPr="004A175B">
              <w:rPr>
                <w:color w:val="000000"/>
                <w:kern w:val="0"/>
                <w:sz w:val="18"/>
                <w:szCs w:val="18"/>
              </w:rPr>
              <w:tab/>
              <w:t>4050058</w:t>
            </w:r>
          </w:p>
          <w:p w:rsidR="00CD1A1F" w:rsidRPr="004A175B" w:rsidRDefault="00CD1A1F" w:rsidP="00ED658C">
            <w:pPr>
              <w:tabs>
                <w:tab w:val="left" w:pos="-1389"/>
              </w:tabs>
              <w:autoSpaceDE w:val="0"/>
              <w:autoSpaceDN w:val="0"/>
              <w:rPr>
                <w:color w:val="000000"/>
                <w:kern w:val="0"/>
                <w:sz w:val="18"/>
                <w:szCs w:val="18"/>
              </w:rPr>
            </w:pPr>
            <w:r w:rsidRPr="004A175B">
              <w:rPr>
                <w:color w:val="000000"/>
                <w:kern w:val="0"/>
                <w:sz w:val="18"/>
                <w:szCs w:val="18"/>
              </w:rPr>
              <w:t>Barring</w:t>
            </w:r>
            <w:r w:rsidRPr="004A175B">
              <w:rPr>
                <w:color w:val="000000"/>
                <w:kern w:val="0"/>
                <w:sz w:val="18"/>
                <w:szCs w:val="18"/>
              </w:rPr>
              <w:tab/>
              <w:t>4050059</w:t>
            </w:r>
          </w:p>
          <w:p w:rsidR="00CD1A1F" w:rsidRPr="004A175B" w:rsidRDefault="00CD1A1F" w:rsidP="00ED658C">
            <w:pPr>
              <w:tabs>
                <w:tab w:val="left" w:pos="-1389"/>
              </w:tabs>
              <w:autoSpaceDE w:val="0"/>
              <w:autoSpaceDN w:val="0"/>
              <w:rPr>
                <w:color w:val="000000"/>
                <w:kern w:val="0"/>
                <w:sz w:val="18"/>
                <w:szCs w:val="18"/>
              </w:rPr>
            </w:pPr>
            <w:r w:rsidRPr="004A175B">
              <w:rPr>
                <w:color w:val="000000"/>
                <w:kern w:val="0"/>
                <w:sz w:val="18"/>
                <w:szCs w:val="18"/>
              </w:rPr>
              <w:t>UnBarring</w:t>
            </w:r>
            <w:r w:rsidRPr="004A175B">
              <w:rPr>
                <w:color w:val="000000"/>
                <w:kern w:val="0"/>
                <w:sz w:val="18"/>
                <w:szCs w:val="18"/>
              </w:rPr>
              <w:tab/>
              <w:t>4050060</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取消产品</w:t>
            </w:r>
            <w:r w:rsidRPr="004A175B">
              <w:rPr>
                <w:color w:val="000000"/>
                <w:kern w:val="0"/>
                <w:sz w:val="18"/>
                <w:szCs w:val="18"/>
              </w:rPr>
              <w:tab/>
              <w:t>4050061</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变更用户信用度</w:t>
            </w:r>
            <w:r w:rsidRPr="004A175B">
              <w:rPr>
                <w:color w:val="000000"/>
                <w:kern w:val="0"/>
                <w:sz w:val="18"/>
                <w:szCs w:val="18"/>
              </w:rPr>
              <w:tab/>
              <w:t>4050062</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绑定子卡</w:t>
            </w:r>
            <w:r w:rsidRPr="004A175B">
              <w:rPr>
                <w:color w:val="000000"/>
                <w:kern w:val="0"/>
                <w:sz w:val="18"/>
                <w:szCs w:val="18"/>
              </w:rPr>
              <w:tab/>
              <w:t>4050063</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批量个人开户</w:t>
            </w:r>
            <w:r w:rsidRPr="004A175B">
              <w:rPr>
                <w:color w:val="000000"/>
                <w:kern w:val="0"/>
                <w:sz w:val="18"/>
                <w:szCs w:val="18"/>
              </w:rPr>
              <w:tab/>
              <w:t>4051000</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批量个人销户</w:t>
            </w:r>
            <w:r w:rsidRPr="004A175B">
              <w:rPr>
                <w:color w:val="000000"/>
                <w:kern w:val="0"/>
                <w:sz w:val="18"/>
                <w:szCs w:val="18"/>
              </w:rPr>
              <w:tab/>
              <w:t>4051001</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批量变更服务</w:t>
            </w:r>
            <w:r w:rsidRPr="004A175B">
              <w:rPr>
                <w:color w:val="000000"/>
                <w:kern w:val="0"/>
                <w:sz w:val="18"/>
                <w:szCs w:val="18"/>
              </w:rPr>
              <w:tab/>
              <w:t>4051002</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批量替换商品</w:t>
            </w:r>
            <w:r w:rsidRPr="004A175B">
              <w:rPr>
                <w:color w:val="000000"/>
                <w:kern w:val="0"/>
                <w:sz w:val="18"/>
                <w:szCs w:val="18"/>
              </w:rPr>
              <w:tab/>
              <w:t>4051003</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强制修改用户状态</w:t>
            </w:r>
            <w:r w:rsidRPr="004A175B">
              <w:rPr>
                <w:color w:val="000000"/>
                <w:kern w:val="0"/>
                <w:sz w:val="18"/>
                <w:szCs w:val="18"/>
              </w:rPr>
              <w:tab/>
              <w:t>4052001</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lastRenderedPageBreak/>
              <w:t>停机保号</w:t>
            </w:r>
            <w:r w:rsidRPr="004A175B">
              <w:rPr>
                <w:color w:val="000000"/>
                <w:kern w:val="0"/>
                <w:sz w:val="18"/>
                <w:szCs w:val="18"/>
              </w:rPr>
              <w:tab/>
              <w:t>4052002</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其它</w:t>
            </w:r>
            <w:r w:rsidRPr="004A175B">
              <w:rPr>
                <w:color w:val="000000"/>
                <w:kern w:val="0"/>
                <w:sz w:val="18"/>
                <w:szCs w:val="18"/>
              </w:rPr>
              <w:tab/>
              <w:t>4059999</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查询</w:t>
            </w:r>
            <w:r w:rsidRPr="004A175B">
              <w:rPr>
                <w:color w:val="000000"/>
                <w:kern w:val="0"/>
                <w:sz w:val="18"/>
                <w:szCs w:val="18"/>
              </w:rPr>
              <w:t>Point</w:t>
            </w:r>
            <w:r w:rsidRPr="004A175B">
              <w:rPr>
                <w:color w:val="000000"/>
                <w:kern w:val="0"/>
                <w:sz w:val="18"/>
                <w:szCs w:val="18"/>
              </w:rPr>
              <w:tab/>
              <w:t>4052003</w:t>
            </w:r>
          </w:p>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修改</w:t>
            </w:r>
            <w:r w:rsidRPr="004A175B">
              <w:rPr>
                <w:color w:val="000000"/>
                <w:kern w:val="0"/>
                <w:sz w:val="18"/>
                <w:szCs w:val="18"/>
              </w:rPr>
              <w:t>Point</w:t>
            </w:r>
            <w:r w:rsidRPr="004A175B">
              <w:rPr>
                <w:color w:val="000000"/>
                <w:kern w:val="0"/>
                <w:sz w:val="18"/>
                <w:szCs w:val="18"/>
              </w:rPr>
              <w:tab/>
              <w:t>4052004</w:t>
            </w: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lastRenderedPageBreak/>
              <w:t>CommandId</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Varchar(255)</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外部系统</w:t>
            </w:r>
            <w:r w:rsidRPr="004A175B">
              <w:rPr>
                <w:color w:val="000000"/>
                <w:kern w:val="0"/>
                <w:sz w:val="18"/>
                <w:szCs w:val="18"/>
              </w:rPr>
              <w:t>CommandId</w:t>
            </w:r>
          </w:p>
        </w:tc>
        <w:tc>
          <w:tcPr>
            <w:tcW w:w="1990" w:type="pct"/>
            <w:gridSpan w:val="3"/>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r w:rsidRPr="004A175B">
              <w:rPr>
                <w:color w:val="000000"/>
                <w:kern w:val="0"/>
                <w:sz w:val="18"/>
                <w:szCs w:val="18"/>
              </w:rPr>
              <w:t>AIS</w:t>
            </w:r>
            <w:r w:rsidRPr="004A175B">
              <w:rPr>
                <w:rFonts w:ascii="宋体" w:cs="宋体" w:hint="eastAsia"/>
                <w:color w:val="000000"/>
                <w:kern w:val="0"/>
                <w:sz w:val="18"/>
                <w:szCs w:val="18"/>
              </w:rPr>
              <w:t>中业务受理中开户</w:t>
            </w:r>
            <w:r w:rsidRPr="004A175B">
              <w:rPr>
                <w:color w:val="000000"/>
                <w:kern w:val="0"/>
                <w:sz w:val="18"/>
                <w:szCs w:val="18"/>
              </w:rPr>
              <w:t>/</w:t>
            </w:r>
            <w:r w:rsidRPr="004A175B">
              <w:rPr>
                <w:rFonts w:ascii="宋体" w:cs="宋体" w:hint="eastAsia"/>
                <w:color w:val="000000"/>
                <w:kern w:val="0"/>
                <w:sz w:val="18"/>
                <w:szCs w:val="18"/>
              </w:rPr>
              <w:t>订购是不同的</w:t>
            </w:r>
            <w:r w:rsidRPr="004A175B">
              <w:rPr>
                <w:color w:val="000000"/>
                <w:kern w:val="0"/>
                <w:sz w:val="18"/>
                <w:szCs w:val="18"/>
              </w:rPr>
              <w:t>CommandID</w:t>
            </w:r>
            <w:r w:rsidRPr="004A175B">
              <w:rPr>
                <w:rFonts w:ascii="宋体" w:cs="宋体" w:hint="eastAsia"/>
                <w:color w:val="000000"/>
                <w:kern w:val="0"/>
                <w:sz w:val="18"/>
                <w:szCs w:val="18"/>
              </w:rPr>
              <w:t>，广东</w:t>
            </w:r>
            <w:r w:rsidRPr="004A175B">
              <w:rPr>
                <w:color w:val="000000"/>
                <w:kern w:val="0"/>
                <w:sz w:val="18"/>
                <w:szCs w:val="18"/>
              </w:rPr>
              <w:t>/M8</w:t>
            </w:r>
            <w:r w:rsidRPr="004A175B">
              <w:rPr>
                <w:rFonts w:ascii="宋体" w:cs="宋体" w:hint="eastAsia"/>
                <w:color w:val="000000"/>
                <w:kern w:val="0"/>
                <w:sz w:val="18"/>
                <w:szCs w:val="18"/>
              </w:rPr>
              <w:t>中是同一个，对于广东</w:t>
            </w:r>
            <w:r w:rsidRPr="004A175B">
              <w:rPr>
                <w:color w:val="000000"/>
                <w:kern w:val="0"/>
                <w:sz w:val="18"/>
                <w:szCs w:val="18"/>
              </w:rPr>
              <w:t>/M8</w:t>
            </w:r>
            <w:r w:rsidRPr="004A175B">
              <w:rPr>
                <w:rFonts w:ascii="宋体" w:cs="宋体" w:hint="eastAsia"/>
                <w:color w:val="000000"/>
                <w:kern w:val="0"/>
                <w:sz w:val="18"/>
                <w:szCs w:val="18"/>
              </w:rPr>
              <w:t>需要把接口中</w:t>
            </w:r>
            <w:r w:rsidRPr="004A175B">
              <w:rPr>
                <w:color w:val="000000"/>
                <w:kern w:val="0"/>
                <w:sz w:val="18"/>
                <w:szCs w:val="18"/>
              </w:rPr>
              <w:t>TradeType</w:t>
            </w:r>
            <w:r w:rsidRPr="004A175B">
              <w:rPr>
                <w:rFonts w:ascii="宋体" w:cs="宋体" w:hint="eastAsia"/>
                <w:color w:val="000000"/>
                <w:kern w:val="0"/>
                <w:sz w:val="18"/>
                <w:szCs w:val="18"/>
              </w:rPr>
              <w:t>填写到这里</w:t>
            </w: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ServiceNumber</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Varchar(23)</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r w:rsidRPr="004A175B">
              <w:rPr>
                <w:rFonts w:ascii="宋体" w:cs="宋体" w:hint="eastAsia"/>
                <w:color w:val="000000"/>
                <w:kern w:val="0"/>
                <w:sz w:val="18"/>
                <w:szCs w:val="18"/>
              </w:rPr>
              <w:t>用户号码</w:t>
            </w:r>
          </w:p>
        </w:tc>
        <w:tc>
          <w:tcPr>
            <w:tcW w:w="1990" w:type="pct"/>
            <w:gridSpan w:val="3"/>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r w:rsidRPr="004A175B">
              <w:rPr>
                <w:rFonts w:ascii="宋体" w:cs="宋体" w:hint="eastAsia"/>
                <w:color w:val="000000"/>
                <w:kern w:val="0"/>
                <w:sz w:val="18"/>
                <w:szCs w:val="18"/>
              </w:rPr>
              <w:t>对于用户换号不更新</w:t>
            </w: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SubscriberKey</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Integer4</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用户</w:t>
            </w:r>
            <w:r w:rsidRPr="004A175B">
              <w:rPr>
                <w:color w:val="000000"/>
                <w:kern w:val="0"/>
                <w:sz w:val="18"/>
                <w:szCs w:val="18"/>
              </w:rPr>
              <w:t>Key</w:t>
            </w:r>
          </w:p>
        </w:tc>
        <w:tc>
          <w:tcPr>
            <w:tcW w:w="1990" w:type="pct"/>
            <w:gridSpan w:val="3"/>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18"/>
                <w:szCs w:val="18"/>
              </w:rPr>
            </w:pP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Isbatch</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Integer4</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r w:rsidRPr="004A175B">
              <w:rPr>
                <w:rFonts w:ascii="宋体" w:cs="宋体" w:hint="eastAsia"/>
                <w:color w:val="000000"/>
                <w:kern w:val="0"/>
                <w:sz w:val="18"/>
                <w:szCs w:val="18"/>
              </w:rPr>
              <w:t>是否批量</w:t>
            </w:r>
          </w:p>
        </w:tc>
        <w:tc>
          <w:tcPr>
            <w:tcW w:w="795"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r w:rsidRPr="004A175B">
              <w:rPr>
                <w:color w:val="000000"/>
                <w:kern w:val="0"/>
                <w:sz w:val="18"/>
                <w:szCs w:val="18"/>
              </w:rPr>
              <w:t>0</w:t>
            </w:r>
            <w:r w:rsidRPr="004A175B">
              <w:rPr>
                <w:rFonts w:ascii="宋体" w:cs="宋体" w:hint="eastAsia"/>
                <w:color w:val="000000"/>
                <w:kern w:val="0"/>
                <w:sz w:val="18"/>
                <w:szCs w:val="18"/>
              </w:rPr>
              <w:t>：是</w:t>
            </w:r>
          </w:p>
          <w:p w:rsidR="00CD1A1F" w:rsidRPr="004A175B" w:rsidRDefault="00CD1A1F" w:rsidP="00ED658C">
            <w:pPr>
              <w:tabs>
                <w:tab w:val="left" w:pos="-1389"/>
              </w:tabs>
              <w:autoSpaceDE w:val="0"/>
              <w:autoSpaceDN w:val="0"/>
              <w:rPr>
                <w:rFonts w:ascii="宋体" w:cs="宋体"/>
                <w:color w:val="000000"/>
                <w:kern w:val="0"/>
                <w:sz w:val="18"/>
                <w:szCs w:val="18"/>
              </w:rPr>
            </w:pPr>
            <w:r w:rsidRPr="004A175B">
              <w:rPr>
                <w:color w:val="000000"/>
                <w:kern w:val="0"/>
                <w:sz w:val="18"/>
                <w:szCs w:val="18"/>
              </w:rPr>
              <w:t>1</w:t>
            </w:r>
            <w:r w:rsidRPr="004A175B">
              <w:rPr>
                <w:rFonts w:ascii="宋体" w:cs="宋体" w:hint="eastAsia"/>
                <w:color w:val="000000"/>
                <w:kern w:val="0"/>
                <w:sz w:val="18"/>
                <w:szCs w:val="18"/>
              </w:rPr>
              <w:t>：否</w:t>
            </w:r>
          </w:p>
        </w:tc>
        <w:tc>
          <w:tcPr>
            <w:tcW w:w="1195" w:type="pct"/>
            <w:gridSpan w:val="2"/>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rFonts w:ascii="宋体" w:cs="宋体"/>
                <w:color w:val="000000"/>
                <w:kern w:val="0"/>
                <w:sz w:val="18"/>
                <w:szCs w:val="18"/>
              </w:rPr>
            </w:pP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Batchno</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Varchar(23)</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r w:rsidRPr="004A175B">
              <w:rPr>
                <w:rFonts w:ascii="宋体" w:cs="宋体" w:hint="eastAsia"/>
                <w:color w:val="000000"/>
                <w:kern w:val="0"/>
                <w:sz w:val="18"/>
                <w:szCs w:val="18"/>
              </w:rPr>
              <w:t>批次号</w:t>
            </w:r>
          </w:p>
        </w:tc>
        <w:tc>
          <w:tcPr>
            <w:tcW w:w="795"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p>
        </w:tc>
        <w:tc>
          <w:tcPr>
            <w:tcW w:w="1195" w:type="pct"/>
            <w:gridSpan w:val="2"/>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rFonts w:ascii="宋体" w:cs="宋体"/>
                <w:color w:val="000000"/>
                <w:kern w:val="0"/>
                <w:sz w:val="18"/>
                <w:szCs w:val="18"/>
              </w:rPr>
            </w:pP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Interfrom</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Integer4</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r w:rsidRPr="004A175B">
              <w:rPr>
                <w:rFonts w:ascii="宋体" w:cs="宋体" w:hint="eastAsia"/>
                <w:color w:val="000000"/>
                <w:kern w:val="0"/>
                <w:sz w:val="18"/>
                <w:szCs w:val="18"/>
              </w:rPr>
              <w:t>交互信息来源</w:t>
            </w:r>
          </w:p>
        </w:tc>
        <w:tc>
          <w:tcPr>
            <w:tcW w:w="795"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p>
        </w:tc>
        <w:tc>
          <w:tcPr>
            <w:tcW w:w="1195" w:type="pct"/>
            <w:gridSpan w:val="2"/>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rFonts w:ascii="宋体" w:cs="宋体"/>
                <w:color w:val="000000"/>
                <w:kern w:val="0"/>
                <w:sz w:val="18"/>
                <w:szCs w:val="18"/>
              </w:rPr>
            </w:pP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Intermode</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Integer4</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r w:rsidRPr="004A175B">
              <w:rPr>
                <w:rFonts w:ascii="宋体" w:cs="宋体" w:hint="eastAsia"/>
                <w:color w:val="000000"/>
                <w:kern w:val="0"/>
                <w:sz w:val="18"/>
                <w:szCs w:val="18"/>
              </w:rPr>
              <w:t>交互方式</w:t>
            </w:r>
          </w:p>
        </w:tc>
        <w:tc>
          <w:tcPr>
            <w:tcW w:w="795"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p>
        </w:tc>
        <w:tc>
          <w:tcPr>
            <w:tcW w:w="1195" w:type="pct"/>
            <w:gridSpan w:val="2"/>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rFonts w:ascii="宋体" w:cs="宋体"/>
                <w:color w:val="000000"/>
                <w:kern w:val="0"/>
                <w:sz w:val="18"/>
                <w:szCs w:val="18"/>
              </w:rPr>
            </w:pP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Intermedi</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Integer4</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r w:rsidRPr="004A175B">
              <w:rPr>
                <w:rFonts w:ascii="宋体" w:cs="宋体" w:hint="eastAsia"/>
                <w:color w:val="000000"/>
                <w:kern w:val="0"/>
                <w:sz w:val="18"/>
                <w:szCs w:val="18"/>
              </w:rPr>
              <w:t>交互媒质</w:t>
            </w:r>
          </w:p>
        </w:tc>
        <w:tc>
          <w:tcPr>
            <w:tcW w:w="795"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p>
        </w:tc>
        <w:tc>
          <w:tcPr>
            <w:tcW w:w="1195" w:type="pct"/>
            <w:gridSpan w:val="2"/>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rFonts w:ascii="宋体" w:cs="宋体"/>
                <w:color w:val="000000"/>
                <w:kern w:val="0"/>
                <w:sz w:val="18"/>
                <w:szCs w:val="18"/>
              </w:rPr>
            </w:pP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Bookdate</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datetime</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r w:rsidRPr="004A175B">
              <w:rPr>
                <w:rFonts w:ascii="宋体" w:cs="宋体" w:hint="eastAsia"/>
                <w:color w:val="000000"/>
                <w:kern w:val="0"/>
                <w:sz w:val="18"/>
                <w:szCs w:val="18"/>
              </w:rPr>
              <w:t>预约日期</w:t>
            </w:r>
          </w:p>
        </w:tc>
        <w:tc>
          <w:tcPr>
            <w:tcW w:w="795"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p>
        </w:tc>
        <w:tc>
          <w:tcPr>
            <w:tcW w:w="1195" w:type="pct"/>
            <w:gridSpan w:val="2"/>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rFonts w:ascii="宋体" w:cs="宋体"/>
                <w:color w:val="000000"/>
                <w:kern w:val="0"/>
                <w:sz w:val="18"/>
                <w:szCs w:val="18"/>
              </w:rPr>
            </w:pP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Processtag</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Integer4</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r w:rsidRPr="004A175B">
              <w:rPr>
                <w:rFonts w:ascii="宋体" w:cs="宋体" w:hint="eastAsia"/>
                <w:color w:val="000000"/>
                <w:kern w:val="0"/>
                <w:sz w:val="18"/>
                <w:szCs w:val="18"/>
              </w:rPr>
              <w:t>处理标志</w:t>
            </w:r>
          </w:p>
        </w:tc>
        <w:tc>
          <w:tcPr>
            <w:tcW w:w="1990" w:type="pct"/>
            <w:gridSpan w:val="3"/>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 w:val="left" w:pos="-669"/>
                <w:tab w:val="left" w:pos="51"/>
                <w:tab w:val="left" w:pos="771"/>
                <w:tab w:val="left" w:pos="1491"/>
                <w:tab w:val="left" w:pos="2211"/>
                <w:tab w:val="left" w:pos="2931"/>
              </w:tabs>
              <w:autoSpaceDE w:val="0"/>
              <w:autoSpaceDN w:val="0"/>
              <w:rPr>
                <w:rFonts w:ascii="宋体" w:cs="宋体"/>
                <w:color w:val="000000"/>
                <w:kern w:val="0"/>
                <w:sz w:val="18"/>
                <w:szCs w:val="18"/>
              </w:rPr>
            </w:pPr>
            <w:r w:rsidRPr="004A175B">
              <w:rPr>
                <w:color w:val="000000"/>
                <w:kern w:val="0"/>
                <w:sz w:val="18"/>
                <w:szCs w:val="18"/>
              </w:rPr>
              <w:t>0</w:t>
            </w:r>
            <w:r w:rsidRPr="004A175B">
              <w:rPr>
                <w:rFonts w:ascii="宋体" w:cs="宋体" w:hint="eastAsia"/>
                <w:color w:val="000000"/>
                <w:kern w:val="0"/>
                <w:sz w:val="18"/>
                <w:szCs w:val="18"/>
              </w:rPr>
              <w:t>（成功）</w:t>
            </w:r>
          </w:p>
          <w:p w:rsidR="00CD1A1F" w:rsidRPr="004A175B" w:rsidRDefault="00CD1A1F" w:rsidP="00ED658C">
            <w:pPr>
              <w:tabs>
                <w:tab w:val="left" w:pos="-1389"/>
                <w:tab w:val="left" w:pos="-669"/>
                <w:tab w:val="left" w:pos="51"/>
                <w:tab w:val="left" w:pos="771"/>
                <w:tab w:val="left" w:pos="1491"/>
                <w:tab w:val="left" w:pos="2211"/>
                <w:tab w:val="left" w:pos="2931"/>
              </w:tabs>
              <w:autoSpaceDE w:val="0"/>
              <w:autoSpaceDN w:val="0"/>
              <w:rPr>
                <w:rFonts w:ascii="宋体" w:cs="宋体"/>
                <w:color w:val="000000"/>
                <w:kern w:val="0"/>
                <w:sz w:val="18"/>
                <w:szCs w:val="18"/>
              </w:rPr>
            </w:pPr>
            <w:r w:rsidRPr="004A175B">
              <w:rPr>
                <w:rFonts w:ascii="宋体" w:cs="宋体"/>
                <w:color w:val="000000"/>
                <w:kern w:val="0"/>
                <w:sz w:val="18"/>
                <w:szCs w:val="18"/>
              </w:rPr>
              <w:t>1</w:t>
            </w:r>
            <w:r w:rsidRPr="004A175B">
              <w:rPr>
                <w:rFonts w:ascii="宋体" w:cs="宋体" w:hint="eastAsia"/>
                <w:color w:val="000000"/>
                <w:kern w:val="0"/>
                <w:sz w:val="18"/>
                <w:szCs w:val="18"/>
              </w:rPr>
              <w:t>（失败）</w:t>
            </w:r>
          </w:p>
          <w:p w:rsidR="00CD1A1F" w:rsidRPr="004A175B" w:rsidRDefault="00CD1A1F" w:rsidP="00ED658C">
            <w:pPr>
              <w:tabs>
                <w:tab w:val="left" w:pos="-1389"/>
                <w:tab w:val="left" w:pos="-669"/>
                <w:tab w:val="left" w:pos="51"/>
                <w:tab w:val="left" w:pos="771"/>
                <w:tab w:val="left" w:pos="1491"/>
                <w:tab w:val="left" w:pos="2211"/>
                <w:tab w:val="left" w:pos="2931"/>
              </w:tabs>
              <w:autoSpaceDE w:val="0"/>
              <w:autoSpaceDN w:val="0"/>
              <w:rPr>
                <w:rFonts w:ascii="宋体" w:cs="宋体"/>
                <w:color w:val="000000"/>
                <w:kern w:val="0"/>
                <w:sz w:val="18"/>
                <w:szCs w:val="18"/>
              </w:rPr>
            </w:pPr>
            <w:r w:rsidRPr="004A175B">
              <w:rPr>
                <w:rFonts w:ascii="宋体" w:cs="宋体"/>
                <w:color w:val="000000"/>
                <w:kern w:val="0"/>
                <w:sz w:val="18"/>
                <w:szCs w:val="18"/>
              </w:rPr>
              <w:t>2</w:t>
            </w:r>
            <w:r w:rsidRPr="004A175B">
              <w:rPr>
                <w:rFonts w:ascii="宋体" w:cs="宋体" w:hint="eastAsia"/>
                <w:color w:val="000000"/>
                <w:kern w:val="0"/>
                <w:sz w:val="18"/>
                <w:szCs w:val="18"/>
              </w:rPr>
              <w:t>（部分成功部分失败）</w:t>
            </w:r>
          </w:p>
          <w:p w:rsidR="00CD1A1F" w:rsidRPr="004A175B" w:rsidRDefault="00CD1A1F" w:rsidP="00ED658C">
            <w:pPr>
              <w:tabs>
                <w:tab w:val="left" w:pos="-1389"/>
                <w:tab w:val="left" w:pos="-669"/>
                <w:tab w:val="left" w:pos="51"/>
                <w:tab w:val="left" w:pos="771"/>
                <w:tab w:val="left" w:pos="1491"/>
                <w:tab w:val="left" w:pos="2211"/>
                <w:tab w:val="left" w:pos="2931"/>
              </w:tabs>
              <w:autoSpaceDE w:val="0"/>
              <w:autoSpaceDN w:val="0"/>
              <w:rPr>
                <w:rFonts w:ascii="宋体" w:cs="宋体"/>
                <w:color w:val="000000"/>
                <w:kern w:val="0"/>
                <w:sz w:val="18"/>
                <w:szCs w:val="18"/>
              </w:rPr>
            </w:pPr>
            <w:r w:rsidRPr="004A175B">
              <w:rPr>
                <w:rFonts w:ascii="宋体" w:cs="宋体"/>
                <w:color w:val="000000"/>
                <w:kern w:val="0"/>
                <w:sz w:val="18"/>
                <w:szCs w:val="18"/>
              </w:rPr>
              <w:t>3</w:t>
            </w:r>
            <w:r w:rsidRPr="004A175B">
              <w:rPr>
                <w:rFonts w:ascii="宋体" w:cs="宋体" w:hint="eastAsia"/>
                <w:color w:val="000000"/>
                <w:kern w:val="0"/>
                <w:sz w:val="18"/>
                <w:szCs w:val="18"/>
              </w:rPr>
              <w:t>（未处理）</w:t>
            </w:r>
          </w:p>
          <w:p w:rsidR="00CD1A1F" w:rsidRPr="004A175B" w:rsidRDefault="00CD1A1F" w:rsidP="00ED658C">
            <w:pPr>
              <w:tabs>
                <w:tab w:val="left" w:pos="-1389"/>
                <w:tab w:val="left" w:pos="-669"/>
                <w:tab w:val="left" w:pos="51"/>
                <w:tab w:val="left" w:pos="771"/>
                <w:tab w:val="left" w:pos="1491"/>
                <w:tab w:val="left" w:pos="2211"/>
                <w:tab w:val="left" w:pos="2931"/>
              </w:tabs>
              <w:autoSpaceDE w:val="0"/>
              <w:autoSpaceDN w:val="0"/>
              <w:rPr>
                <w:rFonts w:ascii="宋体" w:cs="宋体"/>
                <w:color w:val="000000"/>
                <w:kern w:val="0"/>
                <w:sz w:val="18"/>
                <w:szCs w:val="18"/>
              </w:rPr>
            </w:pPr>
            <w:r w:rsidRPr="004A175B">
              <w:rPr>
                <w:rFonts w:ascii="宋体" w:cs="宋体"/>
                <w:color w:val="000000"/>
                <w:kern w:val="0"/>
                <w:sz w:val="18"/>
                <w:szCs w:val="18"/>
              </w:rPr>
              <w:t>4</w:t>
            </w:r>
            <w:r w:rsidRPr="004A175B">
              <w:rPr>
                <w:rFonts w:ascii="宋体" w:cs="宋体" w:hint="eastAsia"/>
                <w:color w:val="000000"/>
                <w:kern w:val="0"/>
                <w:sz w:val="18"/>
                <w:szCs w:val="18"/>
              </w:rPr>
              <w:t>（处理中）</w:t>
            </w:r>
          </w:p>
          <w:p w:rsidR="00CD1A1F" w:rsidRPr="004A175B" w:rsidRDefault="00CD1A1F" w:rsidP="00ED658C">
            <w:pPr>
              <w:tabs>
                <w:tab w:val="left" w:pos="-1389"/>
                <w:tab w:val="left" w:pos="-669"/>
                <w:tab w:val="left" w:pos="51"/>
                <w:tab w:val="left" w:pos="771"/>
                <w:tab w:val="left" w:pos="1491"/>
                <w:tab w:val="left" w:pos="2211"/>
                <w:tab w:val="left" w:pos="2931"/>
              </w:tabs>
              <w:autoSpaceDE w:val="0"/>
              <w:autoSpaceDN w:val="0"/>
              <w:rPr>
                <w:rFonts w:ascii="宋体" w:cs="宋体"/>
                <w:color w:val="000000"/>
                <w:kern w:val="0"/>
                <w:sz w:val="18"/>
                <w:szCs w:val="18"/>
              </w:rPr>
            </w:pPr>
          </w:p>
          <w:p w:rsidR="00CD1A1F" w:rsidRPr="004A175B" w:rsidRDefault="00CD1A1F" w:rsidP="00ED658C">
            <w:pPr>
              <w:tabs>
                <w:tab w:val="left" w:pos="-1389"/>
                <w:tab w:val="left" w:pos="-669"/>
                <w:tab w:val="left" w:pos="51"/>
                <w:tab w:val="left" w:pos="771"/>
                <w:tab w:val="left" w:pos="1491"/>
                <w:tab w:val="left" w:pos="2211"/>
                <w:tab w:val="left" w:pos="2931"/>
              </w:tabs>
              <w:autoSpaceDE w:val="0"/>
              <w:autoSpaceDN w:val="0"/>
              <w:rPr>
                <w:rFonts w:ascii="宋体" w:cs="宋体"/>
                <w:color w:val="000000"/>
                <w:kern w:val="0"/>
                <w:sz w:val="18"/>
                <w:szCs w:val="18"/>
              </w:rPr>
            </w:pPr>
            <w:r w:rsidRPr="004A175B">
              <w:rPr>
                <w:rFonts w:ascii="宋体" w:cs="宋体" w:hint="eastAsia"/>
                <w:color w:val="000000"/>
                <w:kern w:val="0"/>
                <w:sz w:val="18"/>
                <w:szCs w:val="18"/>
              </w:rPr>
              <w:t>对于单笔业务使用</w:t>
            </w:r>
            <w:r w:rsidRPr="004A175B">
              <w:rPr>
                <w:rFonts w:ascii="宋体" w:cs="宋体"/>
                <w:color w:val="000000"/>
                <w:kern w:val="0"/>
                <w:sz w:val="18"/>
                <w:szCs w:val="18"/>
              </w:rPr>
              <w:t>0/1/4</w:t>
            </w:r>
            <w:r w:rsidRPr="004A175B">
              <w:rPr>
                <w:rFonts w:ascii="宋体" w:cs="宋体" w:hint="eastAsia"/>
                <w:color w:val="000000"/>
                <w:kern w:val="0"/>
                <w:sz w:val="18"/>
                <w:szCs w:val="18"/>
              </w:rPr>
              <w:t>；</w:t>
            </w:r>
          </w:p>
          <w:p w:rsidR="00CD1A1F" w:rsidRPr="004A175B" w:rsidRDefault="00CD1A1F" w:rsidP="00ED658C">
            <w:pPr>
              <w:tabs>
                <w:tab w:val="left" w:pos="-1389"/>
                <w:tab w:val="left" w:pos="-669"/>
                <w:tab w:val="left" w:pos="51"/>
                <w:tab w:val="left" w:pos="771"/>
                <w:tab w:val="left" w:pos="1491"/>
                <w:tab w:val="left" w:pos="2211"/>
                <w:tab w:val="left" w:pos="2931"/>
              </w:tabs>
              <w:autoSpaceDE w:val="0"/>
              <w:autoSpaceDN w:val="0"/>
              <w:rPr>
                <w:rFonts w:ascii="宋体" w:cs="宋体"/>
                <w:color w:val="000000"/>
                <w:kern w:val="0"/>
                <w:sz w:val="18"/>
                <w:szCs w:val="18"/>
              </w:rPr>
            </w:pPr>
            <w:r w:rsidRPr="004A175B">
              <w:rPr>
                <w:rFonts w:ascii="宋体" w:cs="宋体" w:hint="eastAsia"/>
                <w:color w:val="000000"/>
                <w:kern w:val="0"/>
                <w:sz w:val="18"/>
                <w:szCs w:val="18"/>
              </w:rPr>
              <w:t>对于批笔业务使用</w:t>
            </w:r>
            <w:r w:rsidRPr="004A175B">
              <w:rPr>
                <w:rFonts w:ascii="宋体" w:cs="宋体"/>
                <w:color w:val="000000"/>
                <w:kern w:val="0"/>
                <w:sz w:val="18"/>
                <w:szCs w:val="18"/>
              </w:rPr>
              <w:t>0/1/2/3/4</w:t>
            </w:r>
            <w:r w:rsidRPr="004A175B">
              <w:rPr>
                <w:rFonts w:ascii="宋体" w:cs="宋体" w:hint="eastAsia"/>
                <w:color w:val="000000"/>
                <w:kern w:val="0"/>
                <w:sz w:val="18"/>
                <w:szCs w:val="18"/>
              </w:rPr>
              <w:t>；</w:t>
            </w: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Errorcode</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Integer4</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r w:rsidRPr="004A175B">
              <w:rPr>
                <w:rFonts w:ascii="宋体" w:cs="宋体" w:hint="eastAsia"/>
                <w:color w:val="000000"/>
                <w:kern w:val="0"/>
                <w:sz w:val="18"/>
                <w:szCs w:val="18"/>
              </w:rPr>
              <w:t>错误码</w:t>
            </w:r>
          </w:p>
        </w:tc>
        <w:tc>
          <w:tcPr>
            <w:tcW w:w="1990" w:type="pct"/>
            <w:gridSpan w:val="3"/>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rFonts w:ascii="宋体" w:cs="宋体"/>
                <w:color w:val="000000"/>
                <w:kern w:val="0"/>
                <w:sz w:val="18"/>
                <w:szCs w:val="18"/>
              </w:rPr>
            </w:pP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Errormessage</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Varchar(255)</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r w:rsidRPr="004A175B">
              <w:rPr>
                <w:rFonts w:ascii="宋体" w:cs="宋体" w:hint="eastAsia"/>
                <w:color w:val="000000"/>
                <w:kern w:val="0"/>
                <w:sz w:val="18"/>
                <w:szCs w:val="18"/>
              </w:rPr>
              <w:t>错误原因</w:t>
            </w:r>
          </w:p>
        </w:tc>
        <w:tc>
          <w:tcPr>
            <w:tcW w:w="795"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p>
        </w:tc>
        <w:tc>
          <w:tcPr>
            <w:tcW w:w="1195" w:type="pct"/>
            <w:gridSpan w:val="2"/>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rFonts w:ascii="宋体" w:cs="宋体"/>
                <w:color w:val="000000"/>
                <w:kern w:val="0"/>
                <w:sz w:val="18"/>
                <w:szCs w:val="18"/>
              </w:rPr>
            </w:pP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RetryTimes</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Integer4</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r w:rsidRPr="004A175B">
              <w:rPr>
                <w:rFonts w:ascii="宋体" w:cs="宋体" w:hint="eastAsia"/>
                <w:color w:val="000000"/>
                <w:kern w:val="0"/>
                <w:sz w:val="18"/>
                <w:szCs w:val="18"/>
              </w:rPr>
              <w:t>重试次数</w:t>
            </w:r>
          </w:p>
        </w:tc>
        <w:tc>
          <w:tcPr>
            <w:tcW w:w="795"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p>
        </w:tc>
        <w:tc>
          <w:tcPr>
            <w:tcW w:w="1195" w:type="pct"/>
            <w:gridSpan w:val="2"/>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r w:rsidRPr="004A175B">
              <w:rPr>
                <w:rFonts w:ascii="宋体" w:cs="宋体" w:hint="eastAsia"/>
                <w:color w:val="000000"/>
                <w:kern w:val="0"/>
                <w:sz w:val="18"/>
                <w:szCs w:val="18"/>
              </w:rPr>
              <w:t>记录外系统重试次数</w:t>
            </w: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Functionunit</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Integer4</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r w:rsidRPr="004A175B">
              <w:rPr>
                <w:rFonts w:ascii="宋体" w:cs="宋体" w:hint="eastAsia"/>
                <w:color w:val="000000"/>
                <w:kern w:val="0"/>
                <w:sz w:val="18"/>
                <w:szCs w:val="18"/>
              </w:rPr>
              <w:t>发生错误的组件</w:t>
            </w:r>
          </w:p>
        </w:tc>
        <w:tc>
          <w:tcPr>
            <w:tcW w:w="795"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color w:val="000000"/>
                <w:kern w:val="0"/>
                <w:sz w:val="18"/>
                <w:szCs w:val="18"/>
              </w:rPr>
            </w:pPr>
            <w:r w:rsidRPr="004A175B">
              <w:rPr>
                <w:color w:val="000000"/>
                <w:kern w:val="0"/>
                <w:sz w:val="18"/>
                <w:szCs w:val="18"/>
              </w:rPr>
              <w:t>0</w:t>
            </w:r>
            <w:r w:rsidRPr="004A175B">
              <w:rPr>
                <w:rFonts w:ascii="宋体" w:cs="宋体" w:hint="eastAsia"/>
                <w:color w:val="000000"/>
                <w:kern w:val="0"/>
                <w:sz w:val="18"/>
                <w:szCs w:val="18"/>
              </w:rPr>
              <w:t>：</w:t>
            </w:r>
            <w:r w:rsidRPr="004A175B">
              <w:rPr>
                <w:color w:val="000000"/>
                <w:kern w:val="0"/>
                <w:sz w:val="18"/>
                <w:szCs w:val="18"/>
              </w:rPr>
              <w:t>BMP</w:t>
            </w:r>
          </w:p>
          <w:p w:rsidR="00CD1A1F" w:rsidRPr="004A175B" w:rsidRDefault="00CD1A1F" w:rsidP="00ED658C">
            <w:pPr>
              <w:tabs>
                <w:tab w:val="left" w:pos="-1389"/>
              </w:tabs>
              <w:autoSpaceDE w:val="0"/>
              <w:autoSpaceDN w:val="0"/>
              <w:rPr>
                <w:color w:val="000000"/>
                <w:kern w:val="0"/>
                <w:sz w:val="18"/>
                <w:szCs w:val="18"/>
              </w:rPr>
            </w:pPr>
            <w:r w:rsidRPr="004A175B">
              <w:rPr>
                <w:color w:val="000000"/>
                <w:kern w:val="0"/>
                <w:sz w:val="18"/>
                <w:szCs w:val="18"/>
              </w:rPr>
              <w:t>1</w:t>
            </w:r>
            <w:r w:rsidRPr="004A175B">
              <w:rPr>
                <w:rFonts w:ascii="宋体" w:cs="宋体" w:hint="eastAsia"/>
                <w:color w:val="000000"/>
                <w:kern w:val="0"/>
                <w:sz w:val="18"/>
                <w:szCs w:val="18"/>
              </w:rPr>
              <w:t>：</w:t>
            </w:r>
            <w:r w:rsidRPr="004A175B">
              <w:rPr>
                <w:color w:val="000000"/>
                <w:kern w:val="0"/>
                <w:sz w:val="18"/>
                <w:szCs w:val="18"/>
              </w:rPr>
              <w:t>CBP</w:t>
            </w:r>
          </w:p>
          <w:p w:rsidR="00CD1A1F" w:rsidRPr="004A175B" w:rsidRDefault="00CD1A1F" w:rsidP="00ED658C">
            <w:pPr>
              <w:tabs>
                <w:tab w:val="left" w:pos="-1389"/>
              </w:tabs>
              <w:autoSpaceDE w:val="0"/>
              <w:autoSpaceDN w:val="0"/>
              <w:rPr>
                <w:color w:val="000000"/>
                <w:kern w:val="0"/>
                <w:sz w:val="18"/>
                <w:szCs w:val="18"/>
              </w:rPr>
            </w:pPr>
            <w:r w:rsidRPr="004A175B">
              <w:rPr>
                <w:color w:val="000000"/>
                <w:kern w:val="0"/>
                <w:sz w:val="18"/>
                <w:szCs w:val="18"/>
              </w:rPr>
              <w:t>2</w:t>
            </w:r>
            <w:r w:rsidRPr="004A175B">
              <w:rPr>
                <w:rFonts w:ascii="宋体" w:cs="宋体" w:hint="eastAsia"/>
                <w:color w:val="000000"/>
                <w:kern w:val="0"/>
                <w:sz w:val="18"/>
                <w:szCs w:val="18"/>
              </w:rPr>
              <w:t>：</w:t>
            </w:r>
            <w:r w:rsidRPr="004A175B">
              <w:rPr>
                <w:color w:val="000000"/>
                <w:kern w:val="0"/>
                <w:sz w:val="18"/>
                <w:szCs w:val="18"/>
              </w:rPr>
              <w:t>SCP</w:t>
            </w:r>
          </w:p>
          <w:p w:rsidR="00CD1A1F" w:rsidRPr="004A175B" w:rsidRDefault="00CD1A1F" w:rsidP="00ED658C">
            <w:pPr>
              <w:tabs>
                <w:tab w:val="left" w:pos="-1389"/>
              </w:tabs>
              <w:autoSpaceDE w:val="0"/>
              <w:autoSpaceDN w:val="0"/>
              <w:rPr>
                <w:rFonts w:ascii="宋体" w:cs="宋体"/>
                <w:color w:val="000000"/>
                <w:kern w:val="0"/>
                <w:sz w:val="18"/>
                <w:szCs w:val="18"/>
              </w:rPr>
            </w:pPr>
            <w:r w:rsidRPr="004A175B">
              <w:rPr>
                <w:color w:val="000000"/>
                <w:kern w:val="0"/>
                <w:sz w:val="18"/>
                <w:szCs w:val="18"/>
              </w:rPr>
              <w:t>3</w:t>
            </w:r>
            <w:r w:rsidRPr="004A175B">
              <w:rPr>
                <w:rFonts w:ascii="宋体" w:cs="宋体" w:hint="eastAsia"/>
                <w:color w:val="000000"/>
                <w:kern w:val="0"/>
                <w:sz w:val="18"/>
                <w:szCs w:val="18"/>
              </w:rPr>
              <w:t>：其他</w:t>
            </w:r>
          </w:p>
        </w:tc>
        <w:tc>
          <w:tcPr>
            <w:tcW w:w="1195" w:type="pct"/>
            <w:gridSpan w:val="2"/>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rFonts w:ascii="宋体" w:cs="宋体"/>
                <w:color w:val="000000"/>
                <w:kern w:val="0"/>
                <w:sz w:val="18"/>
                <w:szCs w:val="18"/>
              </w:rPr>
            </w:pP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Partnerid</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Varchar(23)</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r w:rsidRPr="004A175B">
              <w:rPr>
                <w:rFonts w:ascii="宋体" w:cs="宋体" w:hint="eastAsia"/>
                <w:color w:val="000000"/>
                <w:kern w:val="0"/>
                <w:sz w:val="18"/>
                <w:szCs w:val="18"/>
              </w:rPr>
              <w:t>代理商标识</w:t>
            </w:r>
          </w:p>
        </w:tc>
        <w:tc>
          <w:tcPr>
            <w:tcW w:w="795"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p>
        </w:tc>
        <w:tc>
          <w:tcPr>
            <w:tcW w:w="1195" w:type="pct"/>
            <w:gridSpan w:val="2"/>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rFonts w:ascii="宋体" w:cs="宋体"/>
                <w:color w:val="000000"/>
                <w:kern w:val="0"/>
                <w:sz w:val="18"/>
                <w:szCs w:val="18"/>
              </w:rPr>
            </w:pP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Tradeparternid</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Varchar(23)</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r w:rsidRPr="004A175B">
              <w:rPr>
                <w:rFonts w:ascii="宋体" w:cs="宋体" w:hint="eastAsia"/>
                <w:color w:val="000000"/>
                <w:kern w:val="0"/>
                <w:sz w:val="18"/>
                <w:szCs w:val="18"/>
              </w:rPr>
              <w:t>交易代理商标识</w:t>
            </w:r>
          </w:p>
        </w:tc>
        <w:tc>
          <w:tcPr>
            <w:tcW w:w="795"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p>
        </w:tc>
        <w:tc>
          <w:tcPr>
            <w:tcW w:w="1195" w:type="pct"/>
            <w:gridSpan w:val="2"/>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rFonts w:ascii="宋体" w:cs="宋体"/>
                <w:color w:val="000000"/>
                <w:kern w:val="0"/>
                <w:sz w:val="18"/>
                <w:szCs w:val="18"/>
              </w:rPr>
            </w:pP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Partneroperid</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Varchar(23)</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r w:rsidRPr="004A175B">
              <w:rPr>
                <w:rFonts w:ascii="宋体" w:cs="宋体" w:hint="eastAsia"/>
                <w:color w:val="000000"/>
                <w:kern w:val="0"/>
                <w:sz w:val="18"/>
                <w:szCs w:val="18"/>
              </w:rPr>
              <w:t>交易代理商标识</w:t>
            </w:r>
          </w:p>
        </w:tc>
        <w:tc>
          <w:tcPr>
            <w:tcW w:w="795"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p>
        </w:tc>
        <w:tc>
          <w:tcPr>
            <w:tcW w:w="1195" w:type="pct"/>
            <w:gridSpan w:val="2"/>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rFonts w:ascii="宋体" w:cs="宋体"/>
                <w:color w:val="000000"/>
                <w:kern w:val="0"/>
                <w:sz w:val="18"/>
                <w:szCs w:val="18"/>
              </w:rPr>
            </w:pP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UserName</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Varchar(127)</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r w:rsidRPr="004A175B">
              <w:rPr>
                <w:color w:val="000000"/>
                <w:kern w:val="0"/>
                <w:sz w:val="18"/>
                <w:szCs w:val="18"/>
              </w:rPr>
              <w:t>WebService</w:t>
            </w:r>
            <w:r w:rsidRPr="004A175B">
              <w:rPr>
                <w:rFonts w:ascii="宋体" w:cs="宋体" w:hint="eastAsia"/>
                <w:color w:val="000000"/>
                <w:kern w:val="0"/>
                <w:sz w:val="18"/>
                <w:szCs w:val="18"/>
              </w:rPr>
              <w:t>接入的用户名</w:t>
            </w:r>
          </w:p>
        </w:tc>
        <w:tc>
          <w:tcPr>
            <w:tcW w:w="795"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p>
        </w:tc>
        <w:tc>
          <w:tcPr>
            <w:tcW w:w="1195" w:type="pct"/>
            <w:gridSpan w:val="2"/>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rFonts w:ascii="宋体" w:cs="宋体"/>
                <w:color w:val="000000"/>
                <w:kern w:val="0"/>
                <w:sz w:val="18"/>
                <w:szCs w:val="18"/>
              </w:rPr>
            </w:pP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RemoteAddress</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Varchar(23)</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color w:val="000000"/>
                <w:kern w:val="0"/>
                <w:sz w:val="18"/>
                <w:szCs w:val="18"/>
              </w:rPr>
            </w:pPr>
            <w:r w:rsidRPr="004A175B">
              <w:rPr>
                <w:color w:val="000000"/>
                <w:kern w:val="0"/>
                <w:sz w:val="18"/>
                <w:szCs w:val="18"/>
              </w:rPr>
              <w:t>WebService</w:t>
            </w:r>
            <w:r w:rsidRPr="004A175B">
              <w:rPr>
                <w:rFonts w:ascii="宋体" w:cs="宋体" w:hint="eastAsia"/>
                <w:color w:val="000000"/>
                <w:kern w:val="0"/>
                <w:sz w:val="18"/>
                <w:szCs w:val="18"/>
              </w:rPr>
              <w:t>接入的</w:t>
            </w:r>
            <w:r w:rsidRPr="004A175B">
              <w:rPr>
                <w:color w:val="000000"/>
                <w:kern w:val="0"/>
                <w:sz w:val="18"/>
                <w:szCs w:val="18"/>
              </w:rPr>
              <w:t>IP</w:t>
            </w:r>
          </w:p>
        </w:tc>
        <w:tc>
          <w:tcPr>
            <w:tcW w:w="795"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color w:val="000000"/>
                <w:kern w:val="0"/>
                <w:sz w:val="18"/>
                <w:szCs w:val="18"/>
              </w:rPr>
            </w:pPr>
          </w:p>
        </w:tc>
        <w:tc>
          <w:tcPr>
            <w:tcW w:w="1195" w:type="pct"/>
            <w:gridSpan w:val="2"/>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18"/>
                <w:szCs w:val="18"/>
              </w:rPr>
            </w:pP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Inorderid</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Varchar(32)</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r w:rsidRPr="004A175B">
              <w:rPr>
                <w:rFonts w:ascii="宋体" w:cs="宋体" w:hint="eastAsia"/>
                <w:color w:val="000000"/>
                <w:kern w:val="0"/>
                <w:sz w:val="18"/>
                <w:szCs w:val="18"/>
              </w:rPr>
              <w:t>对方业务流水号</w:t>
            </w:r>
          </w:p>
        </w:tc>
        <w:tc>
          <w:tcPr>
            <w:tcW w:w="795"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p>
        </w:tc>
        <w:tc>
          <w:tcPr>
            <w:tcW w:w="1195" w:type="pct"/>
            <w:gridSpan w:val="2"/>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rFonts w:ascii="宋体" w:cs="宋体"/>
                <w:color w:val="000000"/>
                <w:kern w:val="0"/>
                <w:sz w:val="18"/>
                <w:szCs w:val="18"/>
              </w:rPr>
            </w:pP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CBEOrderid</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Varchar(23)</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r w:rsidRPr="004A175B">
              <w:rPr>
                <w:color w:val="000000"/>
                <w:kern w:val="0"/>
                <w:sz w:val="18"/>
                <w:szCs w:val="18"/>
              </w:rPr>
              <w:t>CBE</w:t>
            </w:r>
            <w:r w:rsidRPr="004A175B">
              <w:rPr>
                <w:rFonts w:ascii="宋体" w:cs="宋体" w:hint="eastAsia"/>
                <w:color w:val="000000"/>
                <w:kern w:val="0"/>
                <w:sz w:val="18"/>
                <w:szCs w:val="18"/>
              </w:rPr>
              <w:t>业务流水号</w:t>
            </w:r>
          </w:p>
        </w:tc>
        <w:tc>
          <w:tcPr>
            <w:tcW w:w="795"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p>
        </w:tc>
        <w:tc>
          <w:tcPr>
            <w:tcW w:w="1195" w:type="pct"/>
            <w:gridSpan w:val="2"/>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rFonts w:ascii="宋体" w:cs="宋体"/>
                <w:color w:val="000000"/>
                <w:kern w:val="0"/>
                <w:sz w:val="18"/>
                <w:szCs w:val="18"/>
              </w:rPr>
            </w:pP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Visitarea</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Varchar(23)</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r w:rsidRPr="004A175B">
              <w:rPr>
                <w:rFonts w:ascii="宋体" w:cs="宋体" w:hint="eastAsia"/>
                <w:color w:val="000000"/>
                <w:kern w:val="0"/>
                <w:sz w:val="18"/>
                <w:szCs w:val="18"/>
              </w:rPr>
              <w:t>主叫拜访地</w:t>
            </w:r>
          </w:p>
        </w:tc>
        <w:tc>
          <w:tcPr>
            <w:tcW w:w="795"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p>
        </w:tc>
        <w:tc>
          <w:tcPr>
            <w:tcW w:w="1195" w:type="pct"/>
            <w:gridSpan w:val="2"/>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rFonts w:ascii="宋体" w:cs="宋体"/>
                <w:color w:val="000000"/>
                <w:kern w:val="0"/>
                <w:sz w:val="18"/>
                <w:szCs w:val="18"/>
              </w:rPr>
            </w:pP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lastRenderedPageBreak/>
              <w:t>Currentcell</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Varchar(23)</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当前</w:t>
            </w:r>
            <w:r w:rsidRPr="004A175B">
              <w:rPr>
                <w:color w:val="000000"/>
                <w:kern w:val="0"/>
                <w:sz w:val="18"/>
                <w:szCs w:val="18"/>
              </w:rPr>
              <w:t>Cell ID</w:t>
            </w:r>
          </w:p>
        </w:tc>
        <w:tc>
          <w:tcPr>
            <w:tcW w:w="795"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color w:val="000000"/>
                <w:kern w:val="0"/>
                <w:sz w:val="18"/>
                <w:szCs w:val="18"/>
              </w:rPr>
            </w:pPr>
          </w:p>
        </w:tc>
        <w:tc>
          <w:tcPr>
            <w:tcW w:w="1195" w:type="pct"/>
            <w:gridSpan w:val="2"/>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18"/>
                <w:szCs w:val="18"/>
              </w:rPr>
            </w:pP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Additiveinfo</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Varchar(23)</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r w:rsidRPr="004A175B">
              <w:rPr>
                <w:color w:val="000000"/>
                <w:kern w:val="0"/>
                <w:sz w:val="18"/>
                <w:szCs w:val="18"/>
              </w:rPr>
              <w:t>IVR</w:t>
            </w:r>
            <w:r w:rsidRPr="004A175B">
              <w:rPr>
                <w:rFonts w:ascii="宋体" w:cs="宋体" w:hint="eastAsia"/>
                <w:color w:val="000000"/>
                <w:kern w:val="0"/>
                <w:sz w:val="18"/>
                <w:szCs w:val="18"/>
              </w:rPr>
              <w:t>附加信息</w:t>
            </w:r>
          </w:p>
        </w:tc>
        <w:tc>
          <w:tcPr>
            <w:tcW w:w="795"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p>
        </w:tc>
        <w:tc>
          <w:tcPr>
            <w:tcW w:w="1195" w:type="pct"/>
            <w:gridSpan w:val="2"/>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rFonts w:ascii="宋体" w:cs="宋体"/>
                <w:color w:val="000000"/>
                <w:kern w:val="0"/>
                <w:sz w:val="18"/>
                <w:szCs w:val="18"/>
              </w:rPr>
            </w:pP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BeginDate</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 xml:space="preserve">datetime </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r w:rsidRPr="004A175B">
              <w:rPr>
                <w:rFonts w:ascii="宋体" w:cs="宋体" w:hint="eastAsia"/>
                <w:color w:val="000000"/>
                <w:kern w:val="0"/>
                <w:sz w:val="18"/>
                <w:szCs w:val="18"/>
              </w:rPr>
              <w:t>业务受理开始时间</w:t>
            </w:r>
          </w:p>
        </w:tc>
        <w:tc>
          <w:tcPr>
            <w:tcW w:w="795"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p>
        </w:tc>
        <w:tc>
          <w:tcPr>
            <w:tcW w:w="1195" w:type="pct"/>
            <w:gridSpan w:val="2"/>
            <w:vMerge w:val="restar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r w:rsidRPr="004A175B">
              <w:rPr>
                <w:rFonts w:ascii="宋体" w:cs="宋体" w:hint="eastAsia"/>
                <w:color w:val="000000"/>
                <w:kern w:val="0"/>
                <w:sz w:val="18"/>
                <w:szCs w:val="18"/>
              </w:rPr>
              <w:t>通过</w:t>
            </w:r>
            <w:r w:rsidRPr="004A175B">
              <w:rPr>
                <w:color w:val="000000"/>
                <w:kern w:val="0"/>
                <w:sz w:val="18"/>
                <w:szCs w:val="18"/>
              </w:rPr>
              <w:t>endDate- beginDate</w:t>
            </w:r>
            <w:r w:rsidRPr="004A175B">
              <w:rPr>
                <w:rFonts w:ascii="宋体" w:cs="宋体" w:hint="eastAsia"/>
                <w:color w:val="000000"/>
                <w:kern w:val="0"/>
                <w:sz w:val="18"/>
                <w:szCs w:val="18"/>
              </w:rPr>
              <w:t>可以计算出一笔业务处理时长，这里使用</w:t>
            </w:r>
            <w:r w:rsidRPr="004A175B">
              <w:rPr>
                <w:color w:val="000000"/>
                <w:kern w:val="0"/>
                <w:sz w:val="18"/>
                <w:szCs w:val="18"/>
              </w:rPr>
              <w:t>Integer</w:t>
            </w:r>
            <w:r w:rsidRPr="004A175B">
              <w:rPr>
                <w:rFonts w:ascii="宋体" w:cs="宋体" w:hint="eastAsia"/>
                <w:color w:val="000000"/>
                <w:kern w:val="0"/>
                <w:sz w:val="18"/>
                <w:szCs w:val="18"/>
              </w:rPr>
              <w:t>主要是为了计算方便</w:t>
            </w: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EndDate</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 xml:space="preserve">datetime </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r w:rsidRPr="004A175B">
              <w:rPr>
                <w:rFonts w:ascii="宋体" w:cs="宋体" w:hint="eastAsia"/>
                <w:color w:val="000000"/>
                <w:kern w:val="0"/>
                <w:sz w:val="18"/>
                <w:szCs w:val="18"/>
              </w:rPr>
              <w:t>业务受理结束时间</w:t>
            </w:r>
          </w:p>
        </w:tc>
        <w:tc>
          <w:tcPr>
            <w:tcW w:w="795"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p>
        </w:tc>
        <w:tc>
          <w:tcPr>
            <w:tcW w:w="1195" w:type="pct"/>
            <w:gridSpan w:val="2"/>
            <w:vMerge/>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spacing w:line="360" w:lineRule="auto"/>
              <w:rPr>
                <w:color w:val="000000"/>
                <w:kern w:val="0"/>
                <w:sz w:val="18"/>
                <w:szCs w:val="18"/>
              </w:rPr>
            </w:pPr>
            <w:r w:rsidRPr="004A175B">
              <w:rPr>
                <w:color w:val="000000"/>
                <w:kern w:val="0"/>
                <w:sz w:val="18"/>
                <w:szCs w:val="18"/>
              </w:rPr>
              <w:t>CreDate</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color w:val="000000"/>
                <w:kern w:val="0"/>
                <w:sz w:val="18"/>
                <w:szCs w:val="18"/>
              </w:rPr>
            </w:pPr>
            <w:r w:rsidRPr="004A175B">
              <w:rPr>
                <w:color w:val="000000"/>
                <w:kern w:val="0"/>
                <w:sz w:val="18"/>
                <w:szCs w:val="18"/>
              </w:rPr>
              <w:t>DateTime</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spacing w:line="360" w:lineRule="auto"/>
              <w:rPr>
                <w:rFonts w:ascii="宋体" w:cs="宋体"/>
                <w:color w:val="000000"/>
                <w:kern w:val="0"/>
                <w:sz w:val="18"/>
                <w:szCs w:val="18"/>
              </w:rPr>
            </w:pPr>
            <w:r w:rsidRPr="004A175B">
              <w:rPr>
                <w:rFonts w:ascii="宋体" w:cs="宋体" w:hint="eastAsia"/>
                <w:color w:val="000000"/>
                <w:kern w:val="0"/>
                <w:sz w:val="18"/>
                <w:szCs w:val="18"/>
              </w:rPr>
              <w:t>创建时间</w:t>
            </w:r>
          </w:p>
        </w:tc>
        <w:tc>
          <w:tcPr>
            <w:tcW w:w="795"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p>
        </w:tc>
        <w:tc>
          <w:tcPr>
            <w:tcW w:w="1195" w:type="pct"/>
            <w:gridSpan w:val="2"/>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rFonts w:ascii="宋体" w:cs="宋体"/>
                <w:color w:val="000000"/>
                <w:kern w:val="0"/>
                <w:sz w:val="18"/>
                <w:szCs w:val="18"/>
              </w:rPr>
            </w:pP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spacing w:line="360" w:lineRule="auto"/>
              <w:rPr>
                <w:color w:val="000000"/>
                <w:kern w:val="0"/>
                <w:sz w:val="18"/>
                <w:szCs w:val="18"/>
              </w:rPr>
            </w:pPr>
            <w:r w:rsidRPr="004A175B">
              <w:rPr>
                <w:color w:val="000000"/>
                <w:kern w:val="0"/>
                <w:sz w:val="18"/>
                <w:szCs w:val="18"/>
              </w:rPr>
              <w:t>CreOperID</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color w:val="000000"/>
                <w:kern w:val="0"/>
                <w:sz w:val="18"/>
                <w:szCs w:val="18"/>
              </w:rPr>
            </w:pPr>
            <w:r w:rsidRPr="004A175B">
              <w:rPr>
                <w:color w:val="000000"/>
                <w:kern w:val="0"/>
                <w:sz w:val="18"/>
                <w:szCs w:val="18"/>
              </w:rPr>
              <w:t>Varchar(23)</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spacing w:line="360" w:lineRule="auto"/>
              <w:rPr>
                <w:rFonts w:ascii="宋体" w:cs="宋体"/>
                <w:color w:val="000000"/>
                <w:kern w:val="0"/>
                <w:sz w:val="18"/>
                <w:szCs w:val="18"/>
              </w:rPr>
            </w:pPr>
            <w:r w:rsidRPr="004A175B">
              <w:rPr>
                <w:rFonts w:ascii="宋体" w:cs="宋体" w:hint="eastAsia"/>
                <w:color w:val="000000"/>
                <w:kern w:val="0"/>
                <w:sz w:val="18"/>
                <w:szCs w:val="18"/>
              </w:rPr>
              <w:t>创建人</w:t>
            </w:r>
          </w:p>
        </w:tc>
        <w:tc>
          <w:tcPr>
            <w:tcW w:w="795"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p>
        </w:tc>
        <w:tc>
          <w:tcPr>
            <w:tcW w:w="1195" w:type="pct"/>
            <w:gridSpan w:val="2"/>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rFonts w:ascii="宋体" w:cs="宋体"/>
                <w:color w:val="000000"/>
                <w:kern w:val="0"/>
                <w:sz w:val="18"/>
                <w:szCs w:val="18"/>
              </w:rPr>
            </w:pP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spacing w:line="360" w:lineRule="auto"/>
              <w:rPr>
                <w:color w:val="000000"/>
                <w:kern w:val="0"/>
                <w:sz w:val="18"/>
                <w:szCs w:val="18"/>
              </w:rPr>
            </w:pPr>
            <w:r w:rsidRPr="004A175B">
              <w:rPr>
                <w:color w:val="000000"/>
                <w:kern w:val="0"/>
                <w:sz w:val="18"/>
                <w:szCs w:val="18"/>
              </w:rPr>
              <w:t>CreDeptID</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color w:val="000000"/>
                <w:kern w:val="0"/>
                <w:sz w:val="18"/>
                <w:szCs w:val="18"/>
              </w:rPr>
            </w:pPr>
            <w:r w:rsidRPr="004A175B">
              <w:rPr>
                <w:color w:val="000000"/>
                <w:kern w:val="0"/>
                <w:sz w:val="18"/>
                <w:szCs w:val="18"/>
              </w:rPr>
              <w:t>Varchar(23)</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spacing w:line="360" w:lineRule="auto"/>
              <w:rPr>
                <w:rFonts w:ascii="宋体" w:cs="宋体"/>
                <w:color w:val="000000"/>
                <w:kern w:val="0"/>
                <w:sz w:val="18"/>
                <w:szCs w:val="18"/>
              </w:rPr>
            </w:pPr>
            <w:r w:rsidRPr="004A175B">
              <w:rPr>
                <w:rFonts w:ascii="宋体" w:cs="宋体" w:hint="eastAsia"/>
                <w:color w:val="000000"/>
                <w:kern w:val="0"/>
                <w:sz w:val="18"/>
                <w:szCs w:val="18"/>
              </w:rPr>
              <w:t>创建部门</w:t>
            </w:r>
          </w:p>
        </w:tc>
        <w:tc>
          <w:tcPr>
            <w:tcW w:w="795"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p>
        </w:tc>
        <w:tc>
          <w:tcPr>
            <w:tcW w:w="1195" w:type="pct"/>
            <w:gridSpan w:val="2"/>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rFonts w:ascii="宋体" w:cs="宋体"/>
                <w:color w:val="000000"/>
                <w:kern w:val="0"/>
                <w:sz w:val="18"/>
                <w:szCs w:val="18"/>
              </w:rPr>
            </w:pP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spacing w:line="360" w:lineRule="auto"/>
              <w:rPr>
                <w:rFonts w:ascii="Arial" w:hAnsi="Arial"/>
                <w:color w:val="000000"/>
                <w:kern w:val="0"/>
                <w:sz w:val="20"/>
                <w:szCs w:val="20"/>
              </w:rPr>
            </w:pPr>
            <w:r w:rsidRPr="004A175B">
              <w:rPr>
                <w:rFonts w:ascii="Arial" w:hAnsi="Arial"/>
                <w:color w:val="000000"/>
                <w:kern w:val="0"/>
                <w:sz w:val="20"/>
                <w:szCs w:val="20"/>
              </w:rPr>
              <w:t>LocalArea</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color w:val="000000"/>
                <w:kern w:val="0"/>
                <w:sz w:val="18"/>
                <w:szCs w:val="18"/>
              </w:rPr>
            </w:pPr>
            <w:r w:rsidRPr="004A175B">
              <w:rPr>
                <w:color w:val="000000"/>
                <w:kern w:val="0"/>
                <w:sz w:val="18"/>
                <w:szCs w:val="18"/>
              </w:rPr>
              <w:t>Varchar(23)</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spacing w:line="360" w:lineRule="auto"/>
              <w:rPr>
                <w:rFonts w:ascii="宋体" w:cs="宋体"/>
                <w:color w:val="000000"/>
                <w:kern w:val="0"/>
                <w:sz w:val="18"/>
                <w:szCs w:val="18"/>
              </w:rPr>
            </w:pPr>
            <w:r w:rsidRPr="004A175B">
              <w:rPr>
                <w:rFonts w:ascii="宋体" w:cs="宋体" w:hint="eastAsia"/>
                <w:color w:val="000000"/>
                <w:kern w:val="0"/>
                <w:sz w:val="18"/>
                <w:szCs w:val="18"/>
              </w:rPr>
              <w:t>归属地域</w:t>
            </w:r>
          </w:p>
        </w:tc>
        <w:tc>
          <w:tcPr>
            <w:tcW w:w="795"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p>
        </w:tc>
        <w:tc>
          <w:tcPr>
            <w:tcW w:w="1195" w:type="pct"/>
            <w:gridSpan w:val="2"/>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rFonts w:ascii="宋体" w:cs="宋体"/>
                <w:color w:val="000000"/>
                <w:kern w:val="0"/>
                <w:sz w:val="18"/>
                <w:szCs w:val="18"/>
              </w:rPr>
            </w:pP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spacing w:line="360" w:lineRule="auto"/>
              <w:rPr>
                <w:color w:val="000000"/>
                <w:kern w:val="0"/>
                <w:sz w:val="18"/>
                <w:szCs w:val="18"/>
              </w:rPr>
            </w:pPr>
            <w:r w:rsidRPr="004A175B">
              <w:rPr>
                <w:color w:val="000000"/>
                <w:kern w:val="0"/>
                <w:sz w:val="18"/>
                <w:szCs w:val="18"/>
              </w:rPr>
              <w:t>Content</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color w:val="000000"/>
                <w:kern w:val="0"/>
                <w:sz w:val="18"/>
                <w:szCs w:val="18"/>
              </w:rPr>
            </w:pPr>
            <w:r w:rsidRPr="004A175B">
              <w:rPr>
                <w:color w:val="000000"/>
                <w:kern w:val="0"/>
                <w:sz w:val="18"/>
                <w:szCs w:val="18"/>
              </w:rPr>
              <w:t>Varchar(255)</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spacing w:line="360" w:lineRule="auto"/>
              <w:rPr>
                <w:rFonts w:ascii="宋体" w:cs="宋体"/>
                <w:color w:val="000000"/>
                <w:kern w:val="0"/>
                <w:sz w:val="18"/>
                <w:szCs w:val="18"/>
              </w:rPr>
            </w:pPr>
            <w:r w:rsidRPr="004A175B">
              <w:rPr>
                <w:rFonts w:ascii="宋体" w:cs="宋体" w:hint="eastAsia"/>
                <w:color w:val="000000"/>
                <w:kern w:val="0"/>
                <w:sz w:val="18"/>
                <w:szCs w:val="18"/>
              </w:rPr>
              <w:t>日志内容</w:t>
            </w:r>
          </w:p>
        </w:tc>
        <w:tc>
          <w:tcPr>
            <w:tcW w:w="795"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p>
        </w:tc>
        <w:tc>
          <w:tcPr>
            <w:tcW w:w="1195" w:type="pct"/>
            <w:gridSpan w:val="2"/>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rFonts w:ascii="宋体" w:cs="宋体"/>
                <w:color w:val="000000"/>
                <w:kern w:val="0"/>
                <w:sz w:val="18"/>
                <w:szCs w:val="18"/>
              </w:rPr>
            </w:pP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spacing w:line="360" w:lineRule="auto"/>
              <w:rPr>
                <w:color w:val="000000"/>
                <w:kern w:val="0"/>
                <w:sz w:val="18"/>
                <w:szCs w:val="18"/>
              </w:rPr>
            </w:pPr>
            <w:r w:rsidRPr="004A175B">
              <w:rPr>
                <w:color w:val="000000"/>
                <w:kern w:val="0"/>
                <w:sz w:val="18"/>
                <w:szCs w:val="18"/>
              </w:rPr>
              <w:t>Remark</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color w:val="000000"/>
                <w:kern w:val="0"/>
                <w:sz w:val="18"/>
                <w:szCs w:val="18"/>
              </w:rPr>
            </w:pPr>
            <w:r w:rsidRPr="004A175B">
              <w:rPr>
                <w:color w:val="000000"/>
                <w:kern w:val="0"/>
                <w:sz w:val="18"/>
                <w:szCs w:val="18"/>
              </w:rPr>
              <w:t>Varchar(255)</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spacing w:line="360" w:lineRule="auto"/>
              <w:rPr>
                <w:rFonts w:ascii="宋体" w:cs="宋体"/>
                <w:color w:val="000000"/>
                <w:kern w:val="0"/>
                <w:sz w:val="18"/>
                <w:szCs w:val="18"/>
              </w:rPr>
            </w:pPr>
            <w:r w:rsidRPr="004A175B">
              <w:rPr>
                <w:rFonts w:ascii="宋体" w:cs="宋体" w:hint="eastAsia"/>
                <w:color w:val="000000"/>
                <w:kern w:val="0"/>
                <w:sz w:val="18"/>
                <w:szCs w:val="18"/>
              </w:rPr>
              <w:t>备注</w:t>
            </w:r>
          </w:p>
        </w:tc>
        <w:tc>
          <w:tcPr>
            <w:tcW w:w="795"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p>
        </w:tc>
        <w:tc>
          <w:tcPr>
            <w:tcW w:w="1195" w:type="pct"/>
            <w:gridSpan w:val="2"/>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rFonts w:ascii="宋体" w:cs="宋体"/>
                <w:color w:val="000000"/>
                <w:kern w:val="0"/>
                <w:sz w:val="18"/>
                <w:szCs w:val="18"/>
              </w:rPr>
            </w:pP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Operator</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Varchar(23)</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ind w:right="227"/>
              <w:rPr>
                <w:rFonts w:ascii="宋体" w:cs="宋体"/>
                <w:color w:val="000000"/>
                <w:kern w:val="0"/>
                <w:sz w:val="18"/>
                <w:szCs w:val="18"/>
              </w:rPr>
            </w:pPr>
            <w:r w:rsidRPr="004A175B">
              <w:rPr>
                <w:rFonts w:ascii="宋体" w:cs="宋体" w:hint="eastAsia"/>
                <w:color w:val="000000"/>
                <w:kern w:val="0"/>
                <w:sz w:val="18"/>
                <w:szCs w:val="18"/>
              </w:rPr>
              <w:t>创建人</w:t>
            </w:r>
          </w:p>
        </w:tc>
        <w:tc>
          <w:tcPr>
            <w:tcW w:w="795"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p>
        </w:tc>
        <w:tc>
          <w:tcPr>
            <w:tcW w:w="1195" w:type="pct"/>
            <w:gridSpan w:val="2"/>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rFonts w:ascii="宋体" w:cs="宋体"/>
                <w:color w:val="000000"/>
                <w:kern w:val="0"/>
                <w:sz w:val="18"/>
                <w:szCs w:val="18"/>
              </w:rPr>
            </w:pP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ProductKey</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Integer4</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F6266B" w:rsidP="00ED658C">
            <w:pPr>
              <w:autoSpaceDE w:val="0"/>
              <w:autoSpaceDN w:val="0"/>
              <w:ind w:right="227"/>
              <w:rPr>
                <w:color w:val="000000"/>
                <w:kern w:val="0"/>
                <w:sz w:val="18"/>
                <w:szCs w:val="18"/>
              </w:rPr>
            </w:pPr>
            <w:ins w:id="520" w:author="wtest222" w:date="2014-10-27T11:33:00Z">
              <w:r>
                <w:rPr>
                  <w:rFonts w:ascii="宋体" w:cs="宋体" w:hint="eastAsia"/>
                  <w:color w:val="000000"/>
                  <w:kern w:val="0"/>
                  <w:sz w:val="18"/>
                  <w:szCs w:val="18"/>
                </w:rPr>
                <w:t>SIS内部</w:t>
              </w:r>
            </w:ins>
            <w:r w:rsidR="00CD1A1F" w:rsidRPr="004A175B">
              <w:rPr>
                <w:rFonts w:ascii="宋体" w:cs="宋体" w:hint="eastAsia"/>
                <w:color w:val="000000"/>
                <w:kern w:val="0"/>
                <w:sz w:val="18"/>
                <w:szCs w:val="18"/>
              </w:rPr>
              <w:t>产品</w:t>
            </w:r>
            <w:r w:rsidR="00CD1A1F" w:rsidRPr="004A175B">
              <w:rPr>
                <w:color w:val="000000"/>
                <w:kern w:val="0"/>
                <w:sz w:val="18"/>
                <w:szCs w:val="18"/>
              </w:rPr>
              <w:t>Key</w:t>
            </w:r>
          </w:p>
        </w:tc>
        <w:tc>
          <w:tcPr>
            <w:tcW w:w="795"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color w:val="000000"/>
                <w:kern w:val="0"/>
                <w:sz w:val="18"/>
                <w:szCs w:val="18"/>
              </w:rPr>
            </w:pPr>
          </w:p>
        </w:tc>
        <w:tc>
          <w:tcPr>
            <w:tcW w:w="1195" w:type="pct"/>
            <w:gridSpan w:val="2"/>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18"/>
                <w:szCs w:val="18"/>
              </w:rPr>
            </w:pP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PrdOperationType</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Integer4</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ind w:right="227"/>
              <w:rPr>
                <w:rFonts w:ascii="宋体" w:cs="宋体"/>
                <w:color w:val="000000"/>
                <w:kern w:val="0"/>
                <w:sz w:val="18"/>
                <w:szCs w:val="18"/>
              </w:rPr>
            </w:pPr>
            <w:r w:rsidRPr="004A175B">
              <w:rPr>
                <w:rFonts w:ascii="宋体" w:cs="宋体" w:hint="eastAsia"/>
                <w:color w:val="000000"/>
                <w:kern w:val="0"/>
                <w:sz w:val="18"/>
                <w:szCs w:val="18"/>
              </w:rPr>
              <w:t>产品操作类型</w:t>
            </w:r>
          </w:p>
        </w:tc>
        <w:tc>
          <w:tcPr>
            <w:tcW w:w="795"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r w:rsidRPr="004A175B">
              <w:rPr>
                <w:color w:val="000000"/>
                <w:kern w:val="0"/>
                <w:sz w:val="18"/>
                <w:szCs w:val="18"/>
              </w:rPr>
              <w:t>0</w:t>
            </w:r>
            <w:r w:rsidRPr="004A175B">
              <w:rPr>
                <w:rFonts w:ascii="宋体" w:cs="宋体" w:hint="eastAsia"/>
                <w:color w:val="000000"/>
                <w:kern w:val="0"/>
                <w:sz w:val="18"/>
                <w:szCs w:val="18"/>
              </w:rPr>
              <w:t>：订购</w:t>
            </w:r>
          </w:p>
          <w:p w:rsidR="00CD1A1F" w:rsidRPr="004A175B" w:rsidRDefault="00CD1A1F" w:rsidP="00ED658C">
            <w:pPr>
              <w:tabs>
                <w:tab w:val="left" w:pos="-1389"/>
              </w:tabs>
              <w:autoSpaceDE w:val="0"/>
              <w:autoSpaceDN w:val="0"/>
              <w:rPr>
                <w:rFonts w:ascii="宋体" w:cs="宋体"/>
                <w:color w:val="000000"/>
                <w:kern w:val="0"/>
                <w:sz w:val="18"/>
                <w:szCs w:val="18"/>
              </w:rPr>
            </w:pPr>
            <w:r w:rsidRPr="004A175B">
              <w:rPr>
                <w:color w:val="000000"/>
                <w:kern w:val="0"/>
                <w:sz w:val="18"/>
                <w:szCs w:val="18"/>
              </w:rPr>
              <w:t>1</w:t>
            </w:r>
            <w:r w:rsidRPr="004A175B">
              <w:rPr>
                <w:rFonts w:ascii="宋体" w:cs="宋体" w:hint="eastAsia"/>
                <w:color w:val="000000"/>
                <w:kern w:val="0"/>
                <w:sz w:val="18"/>
                <w:szCs w:val="18"/>
              </w:rPr>
              <w:t>：取消</w:t>
            </w:r>
          </w:p>
          <w:p w:rsidR="00CD1A1F" w:rsidRPr="004A175B" w:rsidRDefault="00CD1A1F" w:rsidP="00ED658C">
            <w:pPr>
              <w:tabs>
                <w:tab w:val="left" w:pos="-1389"/>
              </w:tabs>
              <w:autoSpaceDE w:val="0"/>
              <w:autoSpaceDN w:val="0"/>
              <w:rPr>
                <w:rFonts w:ascii="宋体" w:cs="宋体"/>
                <w:color w:val="000000"/>
                <w:kern w:val="0"/>
                <w:sz w:val="18"/>
                <w:szCs w:val="18"/>
              </w:rPr>
            </w:pPr>
            <w:r w:rsidRPr="004A175B">
              <w:rPr>
                <w:color w:val="000000"/>
                <w:kern w:val="0"/>
                <w:sz w:val="18"/>
                <w:szCs w:val="18"/>
              </w:rPr>
              <w:t>2</w:t>
            </w:r>
            <w:r w:rsidRPr="004A175B">
              <w:rPr>
                <w:rFonts w:ascii="宋体" w:cs="宋体" w:hint="eastAsia"/>
                <w:color w:val="000000"/>
                <w:kern w:val="0"/>
                <w:sz w:val="18"/>
                <w:szCs w:val="18"/>
              </w:rPr>
              <w:t>：预订购</w:t>
            </w:r>
          </w:p>
          <w:p w:rsidR="00CD1A1F" w:rsidRPr="004A175B" w:rsidRDefault="00CD1A1F" w:rsidP="00ED658C">
            <w:pPr>
              <w:tabs>
                <w:tab w:val="left" w:pos="-1389"/>
              </w:tabs>
              <w:autoSpaceDE w:val="0"/>
              <w:autoSpaceDN w:val="0"/>
              <w:rPr>
                <w:rFonts w:ascii="宋体" w:cs="宋体"/>
                <w:color w:val="000000"/>
                <w:kern w:val="0"/>
                <w:sz w:val="18"/>
                <w:szCs w:val="18"/>
              </w:rPr>
            </w:pPr>
            <w:r w:rsidRPr="004A175B">
              <w:rPr>
                <w:color w:val="000000"/>
                <w:kern w:val="0"/>
                <w:sz w:val="18"/>
                <w:szCs w:val="18"/>
              </w:rPr>
              <w:t>3</w:t>
            </w:r>
            <w:r w:rsidRPr="004A175B">
              <w:rPr>
                <w:rFonts w:ascii="宋体" w:cs="宋体" w:hint="eastAsia"/>
                <w:color w:val="000000"/>
                <w:kern w:val="0"/>
                <w:sz w:val="18"/>
                <w:szCs w:val="18"/>
              </w:rPr>
              <w:t>：预取消</w:t>
            </w:r>
          </w:p>
          <w:p w:rsidR="00CD1A1F" w:rsidRPr="004A175B" w:rsidRDefault="00CD1A1F" w:rsidP="00ED658C">
            <w:pPr>
              <w:autoSpaceDE w:val="0"/>
              <w:autoSpaceDN w:val="0"/>
              <w:spacing w:before="120" w:after="120" w:line="360" w:lineRule="auto"/>
              <w:rPr>
                <w:rFonts w:ascii="宋体" w:cs="宋体"/>
                <w:color w:val="000000"/>
                <w:kern w:val="0"/>
                <w:sz w:val="20"/>
                <w:szCs w:val="20"/>
              </w:rPr>
            </w:pPr>
            <w:r w:rsidRPr="004A175B">
              <w:rPr>
                <w:rFonts w:ascii="Arial" w:hAnsi="Arial"/>
                <w:color w:val="000000"/>
                <w:kern w:val="0"/>
                <w:sz w:val="20"/>
                <w:szCs w:val="20"/>
              </w:rPr>
              <w:t>4</w:t>
            </w:r>
            <w:r w:rsidRPr="004A175B">
              <w:rPr>
                <w:rFonts w:ascii="宋体" w:cs="宋体" w:hint="eastAsia"/>
                <w:color w:val="000000"/>
                <w:kern w:val="0"/>
                <w:sz w:val="20"/>
                <w:szCs w:val="20"/>
              </w:rPr>
              <w:t>：订购更新（首次使用更新订购关系起止时间）</w:t>
            </w:r>
          </w:p>
          <w:p w:rsidR="00CD1A1F" w:rsidRPr="004A175B" w:rsidRDefault="00CD1A1F" w:rsidP="00ED658C">
            <w:pPr>
              <w:tabs>
                <w:tab w:val="left" w:pos="-1389"/>
              </w:tabs>
              <w:autoSpaceDE w:val="0"/>
              <w:autoSpaceDN w:val="0"/>
              <w:rPr>
                <w:rFonts w:ascii="宋体" w:cs="宋体"/>
                <w:color w:val="000000"/>
                <w:kern w:val="0"/>
                <w:sz w:val="18"/>
                <w:szCs w:val="18"/>
              </w:rPr>
            </w:pPr>
            <w:r w:rsidRPr="004A175B">
              <w:rPr>
                <w:rFonts w:ascii="Arial" w:hAnsi="Arial"/>
                <w:color w:val="000000"/>
                <w:kern w:val="0"/>
                <w:sz w:val="18"/>
                <w:szCs w:val="18"/>
              </w:rPr>
              <w:t>5</w:t>
            </w:r>
            <w:r w:rsidRPr="004A175B">
              <w:rPr>
                <w:rFonts w:ascii="宋体" w:cs="宋体" w:hint="eastAsia"/>
                <w:color w:val="000000"/>
                <w:kern w:val="0"/>
                <w:sz w:val="18"/>
                <w:szCs w:val="18"/>
              </w:rPr>
              <w:t>、系统自动取消（免费资源用尽且无实时费时，订购关系置为失效）</w:t>
            </w:r>
          </w:p>
        </w:tc>
        <w:tc>
          <w:tcPr>
            <w:tcW w:w="1195" w:type="pct"/>
            <w:gridSpan w:val="2"/>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rFonts w:ascii="宋体" w:cs="宋体"/>
                <w:color w:val="000000"/>
                <w:kern w:val="0"/>
                <w:sz w:val="18"/>
                <w:szCs w:val="18"/>
              </w:rPr>
            </w:pP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18"/>
                <w:szCs w:val="18"/>
              </w:rPr>
            </w:pPr>
            <w:r w:rsidRPr="004A175B">
              <w:rPr>
                <w:color w:val="000000"/>
                <w:kern w:val="0"/>
                <w:sz w:val="18"/>
                <w:szCs w:val="18"/>
              </w:rPr>
              <w:t>ServiceId</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color w:val="000000"/>
                <w:kern w:val="0"/>
                <w:sz w:val="18"/>
                <w:szCs w:val="18"/>
              </w:rPr>
            </w:pPr>
            <w:r w:rsidRPr="004A175B">
              <w:rPr>
                <w:color w:val="000000"/>
                <w:kern w:val="0"/>
                <w:sz w:val="18"/>
                <w:szCs w:val="18"/>
              </w:rPr>
              <w:t>Integer4</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服务</w:t>
            </w:r>
            <w:r w:rsidRPr="004A175B">
              <w:rPr>
                <w:color w:val="000000"/>
                <w:kern w:val="0"/>
                <w:sz w:val="18"/>
                <w:szCs w:val="18"/>
              </w:rPr>
              <w:t>ID</w:t>
            </w:r>
          </w:p>
        </w:tc>
        <w:tc>
          <w:tcPr>
            <w:tcW w:w="795"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color w:val="000000"/>
                <w:kern w:val="0"/>
                <w:sz w:val="18"/>
                <w:szCs w:val="18"/>
              </w:rPr>
            </w:pPr>
          </w:p>
        </w:tc>
        <w:tc>
          <w:tcPr>
            <w:tcW w:w="1195" w:type="pct"/>
            <w:gridSpan w:val="2"/>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18"/>
                <w:szCs w:val="18"/>
              </w:rPr>
            </w:pP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SrvOperationType</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color w:val="000000"/>
                <w:kern w:val="0"/>
                <w:sz w:val="18"/>
                <w:szCs w:val="18"/>
              </w:rPr>
            </w:pPr>
            <w:r w:rsidRPr="004A175B">
              <w:rPr>
                <w:color w:val="000000"/>
                <w:kern w:val="0"/>
                <w:sz w:val="18"/>
                <w:szCs w:val="18"/>
              </w:rPr>
              <w:t>Integer4</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r w:rsidRPr="004A175B">
              <w:rPr>
                <w:rFonts w:ascii="宋体" w:cs="宋体" w:hint="eastAsia"/>
                <w:color w:val="000000"/>
                <w:kern w:val="0"/>
                <w:sz w:val="18"/>
                <w:szCs w:val="18"/>
              </w:rPr>
              <w:t>服务操作类型</w:t>
            </w:r>
          </w:p>
        </w:tc>
        <w:tc>
          <w:tcPr>
            <w:tcW w:w="795"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r w:rsidRPr="004A175B">
              <w:rPr>
                <w:color w:val="000000"/>
                <w:kern w:val="0"/>
                <w:sz w:val="18"/>
                <w:szCs w:val="18"/>
              </w:rPr>
              <w:t>0</w:t>
            </w:r>
            <w:r w:rsidRPr="004A175B">
              <w:rPr>
                <w:rFonts w:ascii="宋体" w:cs="宋体" w:hint="eastAsia"/>
                <w:color w:val="000000"/>
                <w:kern w:val="0"/>
                <w:sz w:val="18"/>
                <w:szCs w:val="18"/>
              </w:rPr>
              <w:t>：开通</w:t>
            </w:r>
          </w:p>
          <w:p w:rsidR="00CD1A1F" w:rsidRPr="004A175B" w:rsidRDefault="00CD1A1F" w:rsidP="00ED658C">
            <w:pPr>
              <w:tabs>
                <w:tab w:val="left" w:pos="-1389"/>
              </w:tabs>
              <w:autoSpaceDE w:val="0"/>
              <w:autoSpaceDN w:val="0"/>
              <w:rPr>
                <w:rFonts w:ascii="宋体" w:cs="宋体"/>
                <w:color w:val="000000"/>
                <w:kern w:val="0"/>
                <w:sz w:val="18"/>
                <w:szCs w:val="18"/>
              </w:rPr>
            </w:pPr>
            <w:r w:rsidRPr="004A175B">
              <w:rPr>
                <w:color w:val="000000"/>
                <w:kern w:val="0"/>
                <w:sz w:val="18"/>
                <w:szCs w:val="18"/>
              </w:rPr>
              <w:t>1</w:t>
            </w:r>
            <w:r w:rsidRPr="004A175B">
              <w:rPr>
                <w:rFonts w:ascii="宋体" w:cs="宋体" w:hint="eastAsia"/>
                <w:color w:val="000000"/>
                <w:kern w:val="0"/>
                <w:sz w:val="18"/>
                <w:szCs w:val="18"/>
              </w:rPr>
              <w:t>：关闭</w:t>
            </w:r>
          </w:p>
        </w:tc>
        <w:tc>
          <w:tcPr>
            <w:tcW w:w="1195" w:type="pct"/>
            <w:gridSpan w:val="2"/>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rFonts w:ascii="宋体" w:cs="宋体"/>
                <w:color w:val="000000"/>
                <w:kern w:val="0"/>
                <w:sz w:val="18"/>
                <w:szCs w:val="18"/>
              </w:rPr>
            </w:pP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spacing w:line="360" w:lineRule="auto"/>
              <w:rPr>
                <w:rFonts w:ascii="Arial" w:hAnsi="Arial"/>
                <w:color w:val="000000"/>
                <w:kern w:val="0"/>
                <w:sz w:val="20"/>
                <w:szCs w:val="20"/>
              </w:rPr>
            </w:pPr>
            <w:r w:rsidRPr="004A175B">
              <w:rPr>
                <w:rFonts w:ascii="Arial" w:hAnsi="Arial"/>
                <w:color w:val="000000"/>
                <w:kern w:val="0"/>
                <w:sz w:val="20"/>
                <w:szCs w:val="20"/>
              </w:rPr>
              <w:t>Reserve1</w:t>
            </w:r>
            <w:r w:rsidRPr="004A175B">
              <w:rPr>
                <w:rFonts w:ascii="宋体" w:cs="宋体" w:hint="eastAsia"/>
                <w:color w:val="000000"/>
                <w:kern w:val="0"/>
                <w:sz w:val="20"/>
                <w:szCs w:val="20"/>
              </w:rPr>
              <w:t>～</w:t>
            </w:r>
            <w:r w:rsidRPr="004A175B">
              <w:rPr>
                <w:rFonts w:ascii="Arial" w:hAnsi="Arial"/>
                <w:color w:val="000000"/>
                <w:kern w:val="0"/>
                <w:sz w:val="20"/>
                <w:szCs w:val="20"/>
              </w:rPr>
              <w:t>5</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color w:val="000000"/>
                <w:kern w:val="0"/>
                <w:sz w:val="18"/>
                <w:szCs w:val="18"/>
              </w:rPr>
            </w:pPr>
            <w:r w:rsidRPr="004A175B">
              <w:rPr>
                <w:color w:val="000000"/>
                <w:kern w:val="0"/>
                <w:sz w:val="18"/>
                <w:szCs w:val="18"/>
              </w:rPr>
              <w:t>Integer4</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spacing w:line="360" w:lineRule="auto"/>
              <w:rPr>
                <w:rFonts w:ascii="宋体" w:cs="宋体"/>
                <w:color w:val="000000"/>
                <w:kern w:val="0"/>
                <w:sz w:val="18"/>
                <w:szCs w:val="18"/>
              </w:rPr>
            </w:pPr>
            <w:r w:rsidRPr="004A175B">
              <w:rPr>
                <w:rFonts w:ascii="宋体" w:cs="宋体" w:hint="eastAsia"/>
                <w:color w:val="000000"/>
                <w:kern w:val="0"/>
                <w:sz w:val="18"/>
                <w:szCs w:val="18"/>
              </w:rPr>
              <w:t>预留字段</w:t>
            </w:r>
          </w:p>
        </w:tc>
        <w:tc>
          <w:tcPr>
            <w:tcW w:w="795"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p>
        </w:tc>
        <w:tc>
          <w:tcPr>
            <w:tcW w:w="1195" w:type="pct"/>
            <w:gridSpan w:val="2"/>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rFonts w:ascii="宋体" w:cs="宋体"/>
                <w:color w:val="000000"/>
                <w:kern w:val="0"/>
                <w:sz w:val="18"/>
                <w:szCs w:val="18"/>
              </w:rPr>
            </w:pP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spacing w:line="360" w:lineRule="auto"/>
              <w:rPr>
                <w:rFonts w:ascii="Arial" w:hAnsi="Arial"/>
                <w:color w:val="000000"/>
                <w:kern w:val="0"/>
                <w:sz w:val="20"/>
                <w:szCs w:val="20"/>
              </w:rPr>
            </w:pPr>
            <w:r w:rsidRPr="004A175B">
              <w:rPr>
                <w:rFonts w:ascii="Arial" w:hAnsi="Arial"/>
                <w:color w:val="000000"/>
                <w:kern w:val="0"/>
                <w:sz w:val="20"/>
                <w:szCs w:val="20"/>
              </w:rPr>
              <w:t>Reserve6</w:t>
            </w:r>
            <w:r w:rsidRPr="004A175B">
              <w:rPr>
                <w:rFonts w:ascii="宋体" w:cs="宋体" w:hint="eastAsia"/>
                <w:color w:val="000000"/>
                <w:kern w:val="0"/>
                <w:sz w:val="20"/>
                <w:szCs w:val="20"/>
              </w:rPr>
              <w:t>～</w:t>
            </w:r>
            <w:r w:rsidRPr="004A175B">
              <w:rPr>
                <w:rFonts w:ascii="Arial" w:hAnsi="Arial"/>
                <w:color w:val="000000"/>
                <w:kern w:val="0"/>
                <w:sz w:val="20"/>
                <w:szCs w:val="20"/>
              </w:rPr>
              <w:t>10</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color w:val="000000"/>
                <w:kern w:val="0"/>
                <w:sz w:val="18"/>
                <w:szCs w:val="18"/>
              </w:rPr>
            </w:pPr>
            <w:r w:rsidRPr="004A175B">
              <w:rPr>
                <w:color w:val="000000"/>
                <w:kern w:val="0"/>
                <w:sz w:val="18"/>
                <w:szCs w:val="18"/>
              </w:rPr>
              <w:t>Varchar(255)</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spacing w:line="360" w:lineRule="auto"/>
              <w:rPr>
                <w:rFonts w:ascii="宋体" w:cs="宋体"/>
                <w:color w:val="000000"/>
                <w:kern w:val="0"/>
                <w:sz w:val="18"/>
                <w:szCs w:val="18"/>
              </w:rPr>
            </w:pPr>
            <w:r w:rsidRPr="004A175B">
              <w:rPr>
                <w:rFonts w:ascii="宋体" w:cs="宋体" w:hint="eastAsia"/>
                <w:color w:val="000000"/>
                <w:kern w:val="0"/>
                <w:sz w:val="18"/>
                <w:szCs w:val="18"/>
              </w:rPr>
              <w:t>预留字段</w:t>
            </w:r>
          </w:p>
        </w:tc>
        <w:tc>
          <w:tcPr>
            <w:tcW w:w="795"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p>
        </w:tc>
        <w:tc>
          <w:tcPr>
            <w:tcW w:w="1195" w:type="pct"/>
            <w:gridSpan w:val="2"/>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rFonts w:ascii="宋体" w:cs="宋体"/>
                <w:color w:val="000000"/>
                <w:kern w:val="0"/>
                <w:sz w:val="18"/>
                <w:szCs w:val="18"/>
              </w:rPr>
            </w:pPr>
          </w:p>
        </w:tc>
      </w:tr>
      <w:tr w:rsidR="00CD1A1F" w:rsidRPr="004A175B" w:rsidTr="004247C7">
        <w:tc>
          <w:tcPr>
            <w:tcW w:w="1097"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color w:val="000000"/>
                <w:kern w:val="0"/>
                <w:sz w:val="20"/>
                <w:szCs w:val="20"/>
              </w:rPr>
            </w:pPr>
            <w:r w:rsidRPr="004A175B">
              <w:rPr>
                <w:color w:val="000000"/>
                <w:kern w:val="0"/>
                <w:sz w:val="20"/>
                <w:szCs w:val="20"/>
              </w:rPr>
              <w:t>RESERVE</w:t>
            </w:r>
          </w:p>
          <w:p w:rsidR="00CD1A1F" w:rsidRPr="004A175B" w:rsidRDefault="00CD1A1F" w:rsidP="004247C7">
            <w:pPr>
              <w:autoSpaceDE w:val="0"/>
              <w:autoSpaceDN w:val="0"/>
              <w:rPr>
                <w:color w:val="000000"/>
                <w:kern w:val="0"/>
                <w:sz w:val="20"/>
                <w:szCs w:val="20"/>
              </w:rPr>
            </w:pPr>
            <w:r w:rsidRPr="004A175B">
              <w:rPr>
                <w:color w:val="000000"/>
                <w:kern w:val="0"/>
                <w:sz w:val="20"/>
                <w:szCs w:val="20"/>
              </w:rPr>
              <w:t>11</w:t>
            </w:r>
            <w:r w:rsidRPr="004A175B">
              <w:rPr>
                <w:rFonts w:ascii="宋体" w:cs="宋体" w:hint="eastAsia"/>
                <w:color w:val="000000"/>
                <w:kern w:val="0"/>
                <w:sz w:val="20"/>
                <w:szCs w:val="20"/>
              </w:rPr>
              <w:t>～</w:t>
            </w:r>
            <w:r w:rsidRPr="004A175B">
              <w:rPr>
                <w:rFonts w:ascii="宋体" w:cs="宋体"/>
                <w:color w:val="000000"/>
                <w:kern w:val="0"/>
                <w:sz w:val="20"/>
                <w:szCs w:val="20"/>
              </w:rPr>
              <w:t>1</w:t>
            </w:r>
            <w:r w:rsidR="004247C7">
              <w:rPr>
                <w:rFonts w:hint="eastAsia"/>
                <w:color w:val="000000"/>
                <w:kern w:val="0"/>
                <w:sz w:val="20"/>
                <w:szCs w:val="20"/>
              </w:rPr>
              <w:t>2</w:t>
            </w:r>
          </w:p>
        </w:tc>
        <w:tc>
          <w:tcPr>
            <w:tcW w:w="1029"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color w:val="000000"/>
                <w:kern w:val="0"/>
                <w:sz w:val="18"/>
                <w:szCs w:val="18"/>
              </w:rPr>
            </w:pPr>
            <w:r w:rsidRPr="004A175B">
              <w:rPr>
                <w:color w:val="000000"/>
                <w:kern w:val="0"/>
                <w:sz w:val="18"/>
                <w:szCs w:val="18"/>
              </w:rPr>
              <w:t>Varchar(255)</w:t>
            </w:r>
          </w:p>
        </w:tc>
        <w:tc>
          <w:tcPr>
            <w:tcW w:w="884"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r w:rsidRPr="004A175B">
              <w:rPr>
                <w:rFonts w:ascii="宋体" w:cs="宋体" w:hint="eastAsia"/>
                <w:color w:val="000000"/>
                <w:kern w:val="0"/>
                <w:sz w:val="18"/>
                <w:szCs w:val="18"/>
              </w:rPr>
              <w:t>预留字段</w:t>
            </w:r>
          </w:p>
        </w:tc>
        <w:tc>
          <w:tcPr>
            <w:tcW w:w="795" w:type="pct"/>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tabs>
                <w:tab w:val="left" w:pos="-1389"/>
              </w:tabs>
              <w:autoSpaceDE w:val="0"/>
              <w:autoSpaceDN w:val="0"/>
              <w:rPr>
                <w:rFonts w:ascii="宋体" w:cs="宋体"/>
                <w:color w:val="000000"/>
                <w:kern w:val="0"/>
                <w:sz w:val="18"/>
                <w:szCs w:val="18"/>
              </w:rPr>
            </w:pPr>
          </w:p>
        </w:tc>
        <w:tc>
          <w:tcPr>
            <w:tcW w:w="1195" w:type="pct"/>
            <w:gridSpan w:val="2"/>
            <w:tcBorders>
              <w:top w:val="single" w:sz="6" w:space="0" w:color="000000"/>
              <w:left w:val="single" w:sz="6" w:space="0" w:color="000000"/>
              <w:bottom w:val="single" w:sz="6" w:space="0" w:color="000000"/>
              <w:right w:val="single" w:sz="6" w:space="0" w:color="000000"/>
            </w:tcBorders>
          </w:tcPr>
          <w:p w:rsidR="00CD1A1F" w:rsidRPr="004A175B" w:rsidRDefault="00CD1A1F" w:rsidP="00ED658C">
            <w:pPr>
              <w:autoSpaceDE w:val="0"/>
              <w:autoSpaceDN w:val="0"/>
              <w:rPr>
                <w:rFonts w:ascii="宋体" w:cs="宋体"/>
                <w:color w:val="000000"/>
                <w:kern w:val="0"/>
                <w:sz w:val="18"/>
                <w:szCs w:val="18"/>
              </w:rPr>
            </w:pPr>
          </w:p>
        </w:tc>
      </w:tr>
      <w:tr w:rsidR="004247C7" w:rsidRPr="004A175B" w:rsidTr="004247C7">
        <w:tc>
          <w:tcPr>
            <w:tcW w:w="1097" w:type="pct"/>
            <w:tcBorders>
              <w:top w:val="single" w:sz="6" w:space="0" w:color="000000"/>
              <w:left w:val="single" w:sz="6" w:space="0" w:color="000000"/>
              <w:bottom w:val="single" w:sz="6" w:space="0" w:color="000000"/>
              <w:right w:val="single" w:sz="6" w:space="0" w:color="000000"/>
            </w:tcBorders>
          </w:tcPr>
          <w:p w:rsidR="004247C7" w:rsidRPr="004A175B" w:rsidRDefault="004247C7" w:rsidP="00E7517C">
            <w:pPr>
              <w:autoSpaceDE w:val="0"/>
              <w:autoSpaceDN w:val="0"/>
              <w:rPr>
                <w:color w:val="000000"/>
                <w:kern w:val="0"/>
                <w:sz w:val="20"/>
                <w:szCs w:val="20"/>
              </w:rPr>
            </w:pPr>
            <w:r w:rsidRPr="004A175B">
              <w:rPr>
                <w:color w:val="000000"/>
                <w:kern w:val="0"/>
                <w:sz w:val="20"/>
                <w:szCs w:val="20"/>
              </w:rPr>
              <w:lastRenderedPageBreak/>
              <w:t>RESERVE</w:t>
            </w:r>
          </w:p>
          <w:p w:rsidR="004247C7" w:rsidRPr="004A175B" w:rsidRDefault="004247C7" w:rsidP="004247C7">
            <w:pPr>
              <w:autoSpaceDE w:val="0"/>
              <w:autoSpaceDN w:val="0"/>
              <w:rPr>
                <w:color w:val="000000"/>
                <w:kern w:val="0"/>
                <w:sz w:val="20"/>
                <w:szCs w:val="20"/>
              </w:rPr>
            </w:pPr>
            <w:r w:rsidRPr="004A175B">
              <w:rPr>
                <w:color w:val="000000"/>
                <w:kern w:val="0"/>
                <w:sz w:val="20"/>
                <w:szCs w:val="20"/>
              </w:rPr>
              <w:t>1</w:t>
            </w:r>
            <w:r>
              <w:rPr>
                <w:rFonts w:hint="eastAsia"/>
                <w:color w:val="000000"/>
                <w:kern w:val="0"/>
                <w:sz w:val="20"/>
                <w:szCs w:val="20"/>
              </w:rPr>
              <w:t>3</w:t>
            </w:r>
          </w:p>
        </w:tc>
        <w:tc>
          <w:tcPr>
            <w:tcW w:w="1029" w:type="pct"/>
            <w:tcBorders>
              <w:top w:val="single" w:sz="6" w:space="0" w:color="000000"/>
              <w:left w:val="single" w:sz="6" w:space="0" w:color="000000"/>
              <w:bottom w:val="single" w:sz="6" w:space="0" w:color="000000"/>
              <w:right w:val="single" w:sz="6" w:space="0" w:color="000000"/>
            </w:tcBorders>
          </w:tcPr>
          <w:p w:rsidR="004247C7" w:rsidRPr="004A175B" w:rsidRDefault="004247C7" w:rsidP="00E7517C">
            <w:pPr>
              <w:tabs>
                <w:tab w:val="left" w:pos="-1389"/>
              </w:tabs>
              <w:autoSpaceDE w:val="0"/>
              <w:autoSpaceDN w:val="0"/>
              <w:rPr>
                <w:color w:val="000000"/>
                <w:kern w:val="0"/>
                <w:sz w:val="18"/>
                <w:szCs w:val="18"/>
              </w:rPr>
            </w:pPr>
            <w:r w:rsidRPr="004A175B">
              <w:rPr>
                <w:color w:val="000000"/>
                <w:kern w:val="0"/>
                <w:sz w:val="18"/>
                <w:szCs w:val="18"/>
              </w:rPr>
              <w:t>Varchar(255)</w:t>
            </w:r>
          </w:p>
        </w:tc>
        <w:tc>
          <w:tcPr>
            <w:tcW w:w="884" w:type="pct"/>
            <w:tcBorders>
              <w:top w:val="single" w:sz="6" w:space="0" w:color="000000"/>
              <w:left w:val="single" w:sz="6" w:space="0" w:color="000000"/>
              <w:bottom w:val="single" w:sz="6" w:space="0" w:color="000000"/>
              <w:right w:val="single" w:sz="6" w:space="0" w:color="000000"/>
            </w:tcBorders>
          </w:tcPr>
          <w:p w:rsidR="004247C7" w:rsidRPr="004A175B" w:rsidRDefault="004247C7" w:rsidP="00E7517C">
            <w:pPr>
              <w:tabs>
                <w:tab w:val="left" w:pos="-1389"/>
              </w:tabs>
              <w:autoSpaceDE w:val="0"/>
              <w:autoSpaceDN w:val="0"/>
              <w:rPr>
                <w:rFonts w:ascii="宋体" w:cs="宋体"/>
                <w:color w:val="000000"/>
                <w:kern w:val="0"/>
                <w:sz w:val="18"/>
                <w:szCs w:val="18"/>
              </w:rPr>
            </w:pPr>
            <w:r w:rsidRPr="004A175B">
              <w:rPr>
                <w:rFonts w:ascii="宋体" w:cs="宋体" w:hint="eastAsia"/>
                <w:color w:val="000000"/>
                <w:kern w:val="0"/>
                <w:sz w:val="18"/>
                <w:szCs w:val="18"/>
              </w:rPr>
              <w:t>预留字段</w:t>
            </w:r>
          </w:p>
        </w:tc>
        <w:tc>
          <w:tcPr>
            <w:tcW w:w="795" w:type="pct"/>
            <w:tcBorders>
              <w:top w:val="single" w:sz="6" w:space="0" w:color="000000"/>
              <w:left w:val="single" w:sz="6" w:space="0" w:color="000000"/>
              <w:bottom w:val="single" w:sz="6" w:space="0" w:color="000000"/>
              <w:right w:val="single" w:sz="6" w:space="0" w:color="000000"/>
            </w:tcBorders>
          </w:tcPr>
          <w:p w:rsidR="004247C7" w:rsidRPr="004247C7" w:rsidRDefault="004247C7" w:rsidP="00ED658C">
            <w:pPr>
              <w:tabs>
                <w:tab w:val="left" w:pos="-1389"/>
              </w:tabs>
              <w:autoSpaceDE w:val="0"/>
              <w:autoSpaceDN w:val="0"/>
              <w:rPr>
                <w:rFonts w:ascii="宋体" w:cs="宋体"/>
                <w:color w:val="000000"/>
                <w:kern w:val="0"/>
                <w:sz w:val="18"/>
                <w:szCs w:val="18"/>
              </w:rPr>
            </w:pPr>
            <w:r w:rsidRPr="004247C7">
              <w:rPr>
                <w:rFonts w:ascii="宋体" w:cs="宋体" w:hint="eastAsia"/>
                <w:color w:val="000000"/>
                <w:kern w:val="0"/>
                <w:sz w:val="18"/>
                <w:szCs w:val="18"/>
              </w:rPr>
              <w:t>订购关系键值</w:t>
            </w:r>
          </w:p>
          <w:p w:rsidR="004247C7" w:rsidRPr="004A175B" w:rsidRDefault="004247C7" w:rsidP="00ED658C">
            <w:pPr>
              <w:tabs>
                <w:tab w:val="left" w:pos="-1389"/>
              </w:tabs>
              <w:autoSpaceDE w:val="0"/>
              <w:autoSpaceDN w:val="0"/>
              <w:rPr>
                <w:rFonts w:ascii="宋体" w:cs="宋体"/>
                <w:color w:val="000000"/>
                <w:kern w:val="0"/>
                <w:sz w:val="18"/>
                <w:szCs w:val="18"/>
              </w:rPr>
            </w:pPr>
            <w:r w:rsidRPr="004247C7">
              <w:rPr>
                <w:rFonts w:ascii="宋体" w:cs="宋体"/>
                <w:color w:val="000000"/>
                <w:kern w:val="0"/>
                <w:sz w:val="18"/>
                <w:szCs w:val="18"/>
              </w:rPr>
              <w:t>productorderkey</w:t>
            </w:r>
          </w:p>
        </w:tc>
        <w:tc>
          <w:tcPr>
            <w:tcW w:w="1195" w:type="pct"/>
            <w:gridSpan w:val="2"/>
            <w:tcBorders>
              <w:top w:val="single" w:sz="6" w:space="0" w:color="000000"/>
              <w:left w:val="single" w:sz="6" w:space="0" w:color="000000"/>
              <w:bottom w:val="single" w:sz="6" w:space="0" w:color="000000"/>
              <w:right w:val="single" w:sz="6" w:space="0" w:color="000000"/>
            </w:tcBorders>
          </w:tcPr>
          <w:p w:rsidR="004247C7" w:rsidRPr="004A175B" w:rsidRDefault="004247C7" w:rsidP="00ED658C">
            <w:pPr>
              <w:autoSpaceDE w:val="0"/>
              <w:autoSpaceDN w:val="0"/>
              <w:rPr>
                <w:rFonts w:ascii="宋体" w:cs="宋体"/>
                <w:color w:val="000000"/>
                <w:kern w:val="0"/>
                <w:sz w:val="18"/>
                <w:szCs w:val="18"/>
              </w:rPr>
            </w:pPr>
          </w:p>
        </w:tc>
      </w:tr>
      <w:tr w:rsidR="004247C7" w:rsidRPr="004A175B" w:rsidTr="004247C7">
        <w:tc>
          <w:tcPr>
            <w:tcW w:w="1097" w:type="pct"/>
            <w:tcBorders>
              <w:top w:val="single" w:sz="6" w:space="0" w:color="000000"/>
              <w:left w:val="single" w:sz="6" w:space="0" w:color="000000"/>
              <w:bottom w:val="single" w:sz="6" w:space="0" w:color="000000"/>
              <w:right w:val="single" w:sz="6" w:space="0" w:color="000000"/>
            </w:tcBorders>
          </w:tcPr>
          <w:p w:rsidR="004247C7" w:rsidRPr="004A175B" w:rsidRDefault="004247C7" w:rsidP="00E7517C">
            <w:pPr>
              <w:autoSpaceDE w:val="0"/>
              <w:autoSpaceDN w:val="0"/>
              <w:rPr>
                <w:color w:val="000000"/>
                <w:kern w:val="0"/>
                <w:sz w:val="20"/>
                <w:szCs w:val="20"/>
              </w:rPr>
            </w:pPr>
            <w:r w:rsidRPr="004A175B">
              <w:rPr>
                <w:color w:val="000000"/>
                <w:kern w:val="0"/>
                <w:sz w:val="20"/>
                <w:szCs w:val="20"/>
              </w:rPr>
              <w:t>RESERVE</w:t>
            </w:r>
          </w:p>
          <w:p w:rsidR="004247C7" w:rsidRPr="004A175B" w:rsidRDefault="004247C7">
            <w:pPr>
              <w:autoSpaceDE w:val="0"/>
              <w:autoSpaceDN w:val="0"/>
              <w:rPr>
                <w:color w:val="000000"/>
                <w:kern w:val="0"/>
                <w:sz w:val="20"/>
                <w:szCs w:val="20"/>
              </w:rPr>
            </w:pPr>
            <w:r w:rsidRPr="004A175B">
              <w:rPr>
                <w:color w:val="000000"/>
                <w:kern w:val="0"/>
                <w:sz w:val="20"/>
                <w:szCs w:val="20"/>
              </w:rPr>
              <w:t>1</w:t>
            </w:r>
            <w:r>
              <w:rPr>
                <w:rFonts w:hint="eastAsia"/>
                <w:color w:val="000000"/>
                <w:kern w:val="0"/>
                <w:sz w:val="20"/>
                <w:szCs w:val="20"/>
              </w:rPr>
              <w:t>4</w:t>
            </w:r>
            <w:r w:rsidRPr="004A175B">
              <w:rPr>
                <w:rFonts w:ascii="宋体" w:cs="宋体" w:hint="eastAsia"/>
                <w:color w:val="000000"/>
                <w:kern w:val="0"/>
                <w:sz w:val="20"/>
                <w:szCs w:val="20"/>
              </w:rPr>
              <w:t>～</w:t>
            </w:r>
            <w:del w:id="521" w:author="wurongjun 00246467" w:date="2015-11-11T10:33:00Z">
              <w:r w:rsidRPr="004A175B" w:rsidDel="005A1506">
                <w:rPr>
                  <w:rFonts w:ascii="宋体" w:cs="宋体"/>
                  <w:color w:val="000000"/>
                  <w:kern w:val="0"/>
                  <w:sz w:val="20"/>
                  <w:szCs w:val="20"/>
                </w:rPr>
                <w:delText>1</w:delText>
              </w:r>
              <w:r w:rsidRPr="004A175B" w:rsidDel="005A1506">
                <w:rPr>
                  <w:color w:val="000000"/>
                  <w:kern w:val="0"/>
                  <w:sz w:val="20"/>
                  <w:szCs w:val="20"/>
                </w:rPr>
                <w:delText>5</w:delText>
              </w:r>
            </w:del>
            <w:ins w:id="522" w:author="wurongjun 00246467" w:date="2015-11-11T10:33:00Z">
              <w:r w:rsidR="005A1506">
                <w:rPr>
                  <w:rFonts w:ascii="宋体" w:cs="宋体"/>
                  <w:color w:val="000000"/>
                  <w:kern w:val="0"/>
                  <w:sz w:val="20"/>
                  <w:szCs w:val="20"/>
                </w:rPr>
                <w:t>2</w:t>
              </w:r>
              <w:r w:rsidR="005A1506" w:rsidRPr="004A175B">
                <w:rPr>
                  <w:color w:val="000000"/>
                  <w:kern w:val="0"/>
                  <w:sz w:val="20"/>
                  <w:szCs w:val="20"/>
                </w:rPr>
                <w:t>5</w:t>
              </w:r>
            </w:ins>
          </w:p>
        </w:tc>
        <w:tc>
          <w:tcPr>
            <w:tcW w:w="1029" w:type="pct"/>
            <w:tcBorders>
              <w:top w:val="single" w:sz="6" w:space="0" w:color="000000"/>
              <w:left w:val="single" w:sz="6" w:space="0" w:color="000000"/>
              <w:bottom w:val="single" w:sz="6" w:space="0" w:color="000000"/>
              <w:right w:val="single" w:sz="6" w:space="0" w:color="000000"/>
            </w:tcBorders>
          </w:tcPr>
          <w:p w:rsidR="004247C7" w:rsidRPr="004A175B" w:rsidRDefault="004247C7" w:rsidP="00E7517C">
            <w:pPr>
              <w:tabs>
                <w:tab w:val="left" w:pos="-1389"/>
              </w:tabs>
              <w:autoSpaceDE w:val="0"/>
              <w:autoSpaceDN w:val="0"/>
              <w:rPr>
                <w:color w:val="000000"/>
                <w:kern w:val="0"/>
                <w:sz w:val="18"/>
                <w:szCs w:val="18"/>
              </w:rPr>
            </w:pPr>
            <w:r w:rsidRPr="004A175B">
              <w:rPr>
                <w:color w:val="000000"/>
                <w:kern w:val="0"/>
                <w:sz w:val="18"/>
                <w:szCs w:val="18"/>
              </w:rPr>
              <w:t>Varchar(255)</w:t>
            </w:r>
          </w:p>
        </w:tc>
        <w:tc>
          <w:tcPr>
            <w:tcW w:w="884" w:type="pct"/>
            <w:tcBorders>
              <w:top w:val="single" w:sz="6" w:space="0" w:color="000000"/>
              <w:left w:val="single" w:sz="6" w:space="0" w:color="000000"/>
              <w:bottom w:val="single" w:sz="6" w:space="0" w:color="000000"/>
              <w:right w:val="single" w:sz="6" w:space="0" w:color="000000"/>
            </w:tcBorders>
          </w:tcPr>
          <w:p w:rsidR="004247C7" w:rsidRPr="004A175B" w:rsidRDefault="004247C7" w:rsidP="00E7517C">
            <w:pPr>
              <w:tabs>
                <w:tab w:val="left" w:pos="-1389"/>
              </w:tabs>
              <w:autoSpaceDE w:val="0"/>
              <w:autoSpaceDN w:val="0"/>
              <w:rPr>
                <w:rFonts w:ascii="宋体" w:cs="宋体"/>
                <w:color w:val="000000"/>
                <w:kern w:val="0"/>
                <w:sz w:val="18"/>
                <w:szCs w:val="18"/>
              </w:rPr>
            </w:pPr>
            <w:r w:rsidRPr="004A175B">
              <w:rPr>
                <w:rFonts w:ascii="宋体" w:cs="宋体" w:hint="eastAsia"/>
                <w:color w:val="000000"/>
                <w:kern w:val="0"/>
                <w:sz w:val="18"/>
                <w:szCs w:val="18"/>
              </w:rPr>
              <w:t>预留字段</w:t>
            </w:r>
          </w:p>
        </w:tc>
        <w:tc>
          <w:tcPr>
            <w:tcW w:w="795" w:type="pct"/>
            <w:tcBorders>
              <w:top w:val="single" w:sz="6" w:space="0" w:color="000000"/>
              <w:left w:val="single" w:sz="6" w:space="0" w:color="000000"/>
              <w:bottom w:val="single" w:sz="6" w:space="0" w:color="000000"/>
              <w:right w:val="single" w:sz="6" w:space="0" w:color="000000"/>
            </w:tcBorders>
          </w:tcPr>
          <w:p w:rsidR="004247C7" w:rsidRPr="004A175B" w:rsidRDefault="004247C7" w:rsidP="00ED658C">
            <w:pPr>
              <w:tabs>
                <w:tab w:val="left" w:pos="-1389"/>
              </w:tabs>
              <w:autoSpaceDE w:val="0"/>
              <w:autoSpaceDN w:val="0"/>
              <w:rPr>
                <w:rFonts w:ascii="宋体" w:cs="宋体"/>
                <w:color w:val="000000"/>
                <w:kern w:val="0"/>
                <w:sz w:val="18"/>
                <w:szCs w:val="18"/>
              </w:rPr>
            </w:pPr>
          </w:p>
        </w:tc>
        <w:tc>
          <w:tcPr>
            <w:tcW w:w="1195" w:type="pct"/>
            <w:gridSpan w:val="2"/>
            <w:tcBorders>
              <w:top w:val="single" w:sz="6" w:space="0" w:color="000000"/>
              <w:left w:val="single" w:sz="6" w:space="0" w:color="000000"/>
              <w:bottom w:val="single" w:sz="6" w:space="0" w:color="000000"/>
              <w:right w:val="single" w:sz="6" w:space="0" w:color="000000"/>
            </w:tcBorders>
          </w:tcPr>
          <w:p w:rsidR="004247C7" w:rsidRPr="004A175B" w:rsidRDefault="004247C7" w:rsidP="00ED658C">
            <w:pPr>
              <w:autoSpaceDE w:val="0"/>
              <w:autoSpaceDN w:val="0"/>
              <w:rPr>
                <w:rFonts w:ascii="宋体" w:cs="宋体"/>
                <w:color w:val="000000"/>
                <w:kern w:val="0"/>
                <w:sz w:val="18"/>
                <w:szCs w:val="18"/>
              </w:rPr>
            </w:pPr>
          </w:p>
        </w:tc>
      </w:tr>
      <w:tr w:rsidR="004247C7" w:rsidRPr="004A175B" w:rsidTr="004247C7">
        <w:tc>
          <w:tcPr>
            <w:tcW w:w="1097" w:type="pct"/>
            <w:tcBorders>
              <w:top w:val="single" w:sz="6" w:space="0" w:color="000000"/>
              <w:left w:val="single" w:sz="6" w:space="0" w:color="000000"/>
              <w:bottom w:val="single" w:sz="6" w:space="0" w:color="000000"/>
              <w:right w:val="single" w:sz="6" w:space="0" w:color="000000"/>
            </w:tcBorders>
          </w:tcPr>
          <w:p w:rsidR="004247C7" w:rsidRPr="004A175B" w:rsidRDefault="004247C7" w:rsidP="00ED658C">
            <w:pPr>
              <w:autoSpaceDE w:val="0"/>
              <w:autoSpaceDN w:val="0"/>
              <w:rPr>
                <w:color w:val="000000"/>
                <w:kern w:val="0"/>
                <w:sz w:val="20"/>
                <w:szCs w:val="20"/>
              </w:rPr>
            </w:pPr>
            <w:r w:rsidRPr="004A175B">
              <w:rPr>
                <w:color w:val="000000"/>
                <w:kern w:val="0"/>
                <w:sz w:val="20"/>
                <w:szCs w:val="20"/>
              </w:rPr>
              <w:t>PartitionTag</w:t>
            </w:r>
          </w:p>
        </w:tc>
        <w:tc>
          <w:tcPr>
            <w:tcW w:w="1029" w:type="pct"/>
            <w:tcBorders>
              <w:top w:val="single" w:sz="6" w:space="0" w:color="000000"/>
              <w:left w:val="single" w:sz="6" w:space="0" w:color="000000"/>
              <w:bottom w:val="single" w:sz="6" w:space="0" w:color="000000"/>
              <w:right w:val="single" w:sz="6" w:space="0" w:color="000000"/>
            </w:tcBorders>
          </w:tcPr>
          <w:p w:rsidR="004247C7" w:rsidRPr="004A175B" w:rsidRDefault="004247C7" w:rsidP="00ED658C">
            <w:pPr>
              <w:tabs>
                <w:tab w:val="left" w:pos="-1389"/>
              </w:tabs>
              <w:autoSpaceDE w:val="0"/>
              <w:autoSpaceDN w:val="0"/>
              <w:rPr>
                <w:color w:val="000000"/>
                <w:kern w:val="0"/>
                <w:sz w:val="18"/>
                <w:szCs w:val="18"/>
              </w:rPr>
            </w:pPr>
            <w:r w:rsidRPr="004A175B">
              <w:rPr>
                <w:color w:val="000000"/>
                <w:kern w:val="0"/>
                <w:sz w:val="18"/>
                <w:szCs w:val="18"/>
              </w:rPr>
              <w:t>Integer4</w:t>
            </w:r>
          </w:p>
        </w:tc>
        <w:tc>
          <w:tcPr>
            <w:tcW w:w="884" w:type="pct"/>
            <w:tcBorders>
              <w:top w:val="single" w:sz="6" w:space="0" w:color="000000"/>
              <w:left w:val="single" w:sz="6" w:space="0" w:color="000000"/>
              <w:bottom w:val="single" w:sz="6" w:space="0" w:color="000000"/>
              <w:right w:val="single" w:sz="6" w:space="0" w:color="000000"/>
            </w:tcBorders>
          </w:tcPr>
          <w:p w:rsidR="004247C7" w:rsidRPr="004A175B" w:rsidRDefault="004247C7" w:rsidP="00ED658C">
            <w:pPr>
              <w:tabs>
                <w:tab w:val="left" w:pos="-1389"/>
              </w:tabs>
              <w:autoSpaceDE w:val="0"/>
              <w:autoSpaceDN w:val="0"/>
              <w:rPr>
                <w:rFonts w:ascii="宋体" w:cs="宋体"/>
                <w:color w:val="000000"/>
                <w:kern w:val="0"/>
                <w:sz w:val="18"/>
                <w:szCs w:val="18"/>
              </w:rPr>
            </w:pPr>
            <w:r w:rsidRPr="004A175B">
              <w:rPr>
                <w:rFonts w:ascii="宋体" w:cs="宋体" w:hint="eastAsia"/>
                <w:color w:val="000000"/>
                <w:kern w:val="0"/>
                <w:sz w:val="18"/>
                <w:szCs w:val="18"/>
              </w:rPr>
              <w:t>分区标志</w:t>
            </w:r>
          </w:p>
          <w:p w:rsidR="004247C7" w:rsidRPr="004A175B" w:rsidRDefault="004247C7" w:rsidP="00ED658C">
            <w:pPr>
              <w:tabs>
                <w:tab w:val="left" w:pos="-1389"/>
              </w:tabs>
              <w:autoSpaceDE w:val="0"/>
              <w:autoSpaceDN w:val="0"/>
              <w:rPr>
                <w:rFonts w:ascii="宋体" w:cs="宋体"/>
                <w:color w:val="000000"/>
                <w:kern w:val="0"/>
                <w:sz w:val="18"/>
                <w:szCs w:val="18"/>
              </w:rPr>
            </w:pPr>
            <w:r w:rsidRPr="004A175B">
              <w:rPr>
                <w:rFonts w:ascii="宋体" w:cs="宋体"/>
                <w:color w:val="000000"/>
                <w:kern w:val="0"/>
                <w:sz w:val="18"/>
                <w:szCs w:val="18"/>
              </w:rPr>
              <w:t>(</w:t>
            </w:r>
            <w:r w:rsidRPr="004A175B">
              <w:rPr>
                <w:rFonts w:ascii="宋体" w:cs="宋体" w:hint="eastAsia"/>
                <w:color w:val="000000"/>
                <w:kern w:val="0"/>
                <w:sz w:val="18"/>
                <w:szCs w:val="18"/>
              </w:rPr>
              <w:t>冗余字段，对外不呈现</w:t>
            </w:r>
            <w:r w:rsidRPr="004A175B">
              <w:rPr>
                <w:rFonts w:ascii="宋体" w:cs="宋体"/>
                <w:color w:val="000000"/>
                <w:kern w:val="0"/>
                <w:sz w:val="18"/>
                <w:szCs w:val="18"/>
              </w:rPr>
              <w:t>)</w:t>
            </w:r>
          </w:p>
        </w:tc>
        <w:tc>
          <w:tcPr>
            <w:tcW w:w="795" w:type="pct"/>
            <w:tcBorders>
              <w:top w:val="single" w:sz="6" w:space="0" w:color="000000"/>
              <w:left w:val="single" w:sz="6" w:space="0" w:color="000000"/>
              <w:bottom w:val="single" w:sz="6" w:space="0" w:color="000000"/>
              <w:right w:val="single" w:sz="6" w:space="0" w:color="000000"/>
            </w:tcBorders>
          </w:tcPr>
          <w:p w:rsidR="004247C7" w:rsidRPr="004A175B" w:rsidRDefault="004247C7" w:rsidP="00ED658C">
            <w:pPr>
              <w:tabs>
                <w:tab w:val="left" w:pos="-1389"/>
              </w:tabs>
              <w:autoSpaceDE w:val="0"/>
              <w:autoSpaceDN w:val="0"/>
              <w:rPr>
                <w:color w:val="000000"/>
                <w:kern w:val="0"/>
                <w:sz w:val="18"/>
                <w:szCs w:val="18"/>
              </w:rPr>
            </w:pPr>
            <w:r w:rsidRPr="004A175B">
              <w:rPr>
                <w:color w:val="000000"/>
                <w:kern w:val="0"/>
                <w:sz w:val="18"/>
                <w:szCs w:val="18"/>
              </w:rPr>
              <w:t>0~11</w:t>
            </w:r>
          </w:p>
        </w:tc>
        <w:tc>
          <w:tcPr>
            <w:tcW w:w="1195" w:type="pct"/>
            <w:gridSpan w:val="2"/>
            <w:tcBorders>
              <w:top w:val="single" w:sz="6" w:space="0" w:color="000000"/>
              <w:left w:val="single" w:sz="6" w:space="0" w:color="000000"/>
              <w:bottom w:val="single" w:sz="6" w:space="0" w:color="000000"/>
              <w:right w:val="single" w:sz="6" w:space="0" w:color="000000"/>
            </w:tcBorders>
          </w:tcPr>
          <w:p w:rsidR="004247C7" w:rsidRPr="004A175B" w:rsidRDefault="004247C7" w:rsidP="00ED658C">
            <w:pPr>
              <w:autoSpaceDE w:val="0"/>
              <w:autoSpaceDN w:val="0"/>
              <w:ind w:right="235"/>
              <w:rPr>
                <w:rFonts w:ascii="宋体" w:cs="宋体"/>
                <w:color w:val="000000"/>
                <w:kern w:val="0"/>
                <w:sz w:val="18"/>
                <w:szCs w:val="18"/>
              </w:rPr>
            </w:pPr>
            <w:r w:rsidRPr="004A175B">
              <w:rPr>
                <w:color w:val="000000"/>
                <w:kern w:val="0"/>
                <w:sz w:val="18"/>
                <w:szCs w:val="18"/>
              </w:rPr>
              <w:t>EndDate</w:t>
            </w:r>
            <w:r w:rsidRPr="004A175B">
              <w:rPr>
                <w:rFonts w:ascii="宋体" w:cs="宋体" w:hint="eastAsia"/>
                <w:color w:val="000000"/>
                <w:kern w:val="0"/>
                <w:sz w:val="18"/>
                <w:szCs w:val="18"/>
              </w:rPr>
              <w:t>的的月份信息</w:t>
            </w:r>
          </w:p>
        </w:tc>
      </w:tr>
    </w:tbl>
    <w:p w:rsidR="007E5D38" w:rsidRDefault="007E5D38" w:rsidP="007E5D38">
      <w:pPr>
        <w:rPr>
          <w:rFonts w:ascii="Arial" w:hAnsi="Arial"/>
        </w:rPr>
      </w:pPr>
    </w:p>
    <w:p w:rsidR="007E5D38" w:rsidRPr="00BB62DD" w:rsidRDefault="007E5D38" w:rsidP="00ED658C">
      <w:pPr>
        <w:pStyle w:val="31"/>
      </w:pPr>
      <w:bookmarkStart w:id="523" w:name="_Toc397680962"/>
      <w:bookmarkStart w:id="524" w:name="_Toc397712891"/>
      <w:bookmarkStart w:id="525" w:name="_Toc435003378"/>
      <w:r w:rsidRPr="00BB62DD">
        <w:rPr>
          <w:rFonts w:hint="eastAsia"/>
        </w:rPr>
        <w:t>设备类型组表</w:t>
      </w:r>
      <w:r w:rsidRPr="00BB62DD">
        <w:t>MDSP_</w:t>
      </w:r>
      <w:r w:rsidR="00C35A24" w:rsidRPr="00BB62DD">
        <w:t>DEVICEMODELGRP</w:t>
      </w:r>
      <w:bookmarkEnd w:id="523"/>
      <w:bookmarkEnd w:id="524"/>
      <w:bookmarkEnd w:id="525"/>
    </w:p>
    <w:tbl>
      <w:tblPr>
        <w:tblW w:w="5000" w:type="pct"/>
        <w:tblInd w:w="-658" w:type="dxa"/>
        <w:tblLayout w:type="fixed"/>
        <w:tblCellMar>
          <w:left w:w="51" w:type="dxa"/>
          <w:right w:w="51" w:type="dxa"/>
        </w:tblCellMar>
        <w:tblLook w:val="00A0" w:firstRow="1" w:lastRow="0" w:firstColumn="1" w:lastColumn="0" w:noHBand="0" w:noVBand="0"/>
      </w:tblPr>
      <w:tblGrid>
        <w:gridCol w:w="1992"/>
        <w:gridCol w:w="1643"/>
        <w:gridCol w:w="656"/>
        <w:gridCol w:w="525"/>
        <w:gridCol w:w="654"/>
        <w:gridCol w:w="525"/>
        <w:gridCol w:w="2413"/>
      </w:tblGrid>
      <w:tr w:rsidR="00ED658C" w:rsidTr="00ED658C">
        <w:tc>
          <w:tcPr>
            <w:tcW w:w="1184"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ED658C" w:rsidRDefault="00ED658C" w:rsidP="00ED658C">
            <w:pPr>
              <w:keepNext/>
              <w:tabs>
                <w:tab w:val="left" w:pos="-1389"/>
              </w:tabs>
              <w:autoSpaceDE w:val="0"/>
              <w:autoSpaceDN w:val="0"/>
              <w:jc w:val="center"/>
              <w:rPr>
                <w:rFonts w:ascii="宋体" w:cs="宋体"/>
                <w:b/>
                <w:bCs/>
                <w:color w:val="000000"/>
                <w:kern w:val="0"/>
                <w:sz w:val="18"/>
                <w:szCs w:val="18"/>
              </w:rPr>
            </w:pPr>
            <w:r>
              <w:rPr>
                <w:rFonts w:ascii="宋体" w:cs="宋体" w:hint="eastAsia"/>
                <w:b/>
                <w:bCs/>
                <w:color w:val="000000"/>
                <w:kern w:val="0"/>
                <w:sz w:val="18"/>
                <w:szCs w:val="18"/>
              </w:rPr>
              <w:t>字段名</w:t>
            </w:r>
          </w:p>
        </w:tc>
        <w:tc>
          <w:tcPr>
            <w:tcW w:w="977"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ED658C" w:rsidRDefault="00ED658C" w:rsidP="00ED658C">
            <w:pPr>
              <w:keepNext/>
              <w:tabs>
                <w:tab w:val="left" w:pos="-1389"/>
              </w:tabs>
              <w:autoSpaceDE w:val="0"/>
              <w:autoSpaceDN w:val="0"/>
              <w:jc w:val="center"/>
              <w:rPr>
                <w:rFonts w:ascii="宋体" w:cs="宋体"/>
                <w:b/>
                <w:bCs/>
                <w:color w:val="000000"/>
                <w:kern w:val="0"/>
                <w:sz w:val="18"/>
                <w:szCs w:val="18"/>
              </w:rPr>
            </w:pPr>
            <w:r>
              <w:rPr>
                <w:rFonts w:ascii="宋体" w:cs="宋体" w:hint="eastAsia"/>
                <w:b/>
                <w:bCs/>
                <w:color w:val="000000"/>
                <w:kern w:val="0"/>
                <w:sz w:val="18"/>
                <w:szCs w:val="18"/>
              </w:rPr>
              <w:t>字段类型</w:t>
            </w:r>
          </w:p>
        </w:tc>
        <w:tc>
          <w:tcPr>
            <w:tcW w:w="390"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ED658C" w:rsidRDefault="00ED658C" w:rsidP="00ED658C">
            <w:pPr>
              <w:keepNext/>
              <w:tabs>
                <w:tab w:val="left" w:pos="-1389"/>
              </w:tabs>
              <w:autoSpaceDE w:val="0"/>
              <w:autoSpaceDN w:val="0"/>
              <w:jc w:val="center"/>
              <w:rPr>
                <w:rFonts w:ascii="宋体" w:cs="宋体"/>
                <w:b/>
                <w:bCs/>
                <w:color w:val="000000"/>
                <w:kern w:val="0"/>
                <w:sz w:val="18"/>
                <w:szCs w:val="18"/>
              </w:rPr>
            </w:pPr>
            <w:r>
              <w:rPr>
                <w:rFonts w:ascii="宋体" w:cs="宋体" w:hint="eastAsia"/>
                <w:b/>
                <w:bCs/>
                <w:color w:val="000000"/>
                <w:kern w:val="0"/>
                <w:sz w:val="18"/>
                <w:szCs w:val="18"/>
              </w:rPr>
              <w:t>是否可为空</w:t>
            </w:r>
          </w:p>
        </w:tc>
        <w:tc>
          <w:tcPr>
            <w:tcW w:w="312"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ED658C" w:rsidRDefault="00ED658C" w:rsidP="00ED658C">
            <w:pPr>
              <w:keepNext/>
              <w:tabs>
                <w:tab w:val="left" w:pos="-1389"/>
              </w:tabs>
              <w:autoSpaceDE w:val="0"/>
              <w:autoSpaceDN w:val="0"/>
              <w:jc w:val="center"/>
              <w:rPr>
                <w:rFonts w:ascii="宋体" w:cs="宋体"/>
                <w:b/>
                <w:bCs/>
                <w:color w:val="000000"/>
                <w:kern w:val="0"/>
                <w:sz w:val="18"/>
                <w:szCs w:val="18"/>
              </w:rPr>
            </w:pPr>
            <w:r>
              <w:rPr>
                <w:rFonts w:ascii="宋体" w:cs="宋体" w:hint="eastAsia"/>
                <w:b/>
                <w:bCs/>
                <w:color w:val="000000"/>
                <w:kern w:val="0"/>
                <w:sz w:val="18"/>
                <w:szCs w:val="18"/>
              </w:rPr>
              <w:t>约束关系</w:t>
            </w:r>
          </w:p>
        </w:tc>
        <w:tc>
          <w:tcPr>
            <w:tcW w:w="389"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ED658C" w:rsidRDefault="00ED658C" w:rsidP="00ED658C">
            <w:pPr>
              <w:keepNext/>
              <w:tabs>
                <w:tab w:val="left" w:pos="-1389"/>
              </w:tabs>
              <w:autoSpaceDE w:val="0"/>
              <w:autoSpaceDN w:val="0"/>
              <w:jc w:val="center"/>
              <w:rPr>
                <w:rFonts w:ascii="宋体" w:cs="宋体"/>
                <w:b/>
                <w:bCs/>
                <w:color w:val="000000"/>
                <w:kern w:val="0"/>
                <w:sz w:val="18"/>
                <w:szCs w:val="18"/>
              </w:rPr>
            </w:pPr>
            <w:r>
              <w:rPr>
                <w:rFonts w:ascii="宋体" w:cs="宋体" w:hint="eastAsia"/>
                <w:b/>
                <w:bCs/>
                <w:color w:val="000000"/>
                <w:kern w:val="0"/>
                <w:sz w:val="18"/>
                <w:szCs w:val="18"/>
              </w:rPr>
              <w:t>缺省值</w:t>
            </w:r>
          </w:p>
        </w:tc>
        <w:tc>
          <w:tcPr>
            <w:tcW w:w="312"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ED658C" w:rsidRDefault="00ED658C" w:rsidP="00ED658C">
            <w:pPr>
              <w:keepNext/>
              <w:tabs>
                <w:tab w:val="left" w:pos="-1389"/>
              </w:tabs>
              <w:autoSpaceDE w:val="0"/>
              <w:autoSpaceDN w:val="0"/>
              <w:jc w:val="center"/>
              <w:rPr>
                <w:rFonts w:ascii="宋体" w:cs="宋体"/>
                <w:b/>
                <w:bCs/>
                <w:color w:val="000000"/>
                <w:kern w:val="0"/>
                <w:sz w:val="18"/>
                <w:szCs w:val="18"/>
              </w:rPr>
            </w:pPr>
            <w:r>
              <w:rPr>
                <w:rFonts w:ascii="宋体" w:cs="宋体" w:hint="eastAsia"/>
                <w:b/>
                <w:bCs/>
                <w:color w:val="000000"/>
                <w:kern w:val="0"/>
                <w:sz w:val="18"/>
                <w:szCs w:val="18"/>
              </w:rPr>
              <w:t>取值范围</w:t>
            </w:r>
          </w:p>
        </w:tc>
        <w:tc>
          <w:tcPr>
            <w:tcW w:w="1435"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ED658C" w:rsidRDefault="00ED658C" w:rsidP="00ED658C">
            <w:pPr>
              <w:keepNext/>
              <w:tabs>
                <w:tab w:val="left" w:pos="-1389"/>
              </w:tabs>
              <w:autoSpaceDE w:val="0"/>
              <w:autoSpaceDN w:val="0"/>
              <w:jc w:val="center"/>
              <w:rPr>
                <w:rFonts w:ascii="宋体" w:cs="宋体"/>
                <w:b/>
                <w:bCs/>
                <w:color w:val="000000"/>
                <w:kern w:val="0"/>
                <w:sz w:val="18"/>
                <w:szCs w:val="18"/>
              </w:rPr>
            </w:pPr>
            <w:r>
              <w:rPr>
                <w:rFonts w:ascii="宋体" w:cs="宋体" w:hint="eastAsia"/>
                <w:b/>
                <w:bCs/>
                <w:color w:val="000000"/>
                <w:kern w:val="0"/>
                <w:sz w:val="18"/>
                <w:szCs w:val="18"/>
              </w:rPr>
              <w:t>备注</w:t>
            </w:r>
          </w:p>
        </w:tc>
      </w:tr>
      <w:tr w:rsidR="00ED658C" w:rsidTr="00ED658C">
        <w:tc>
          <w:tcPr>
            <w:tcW w:w="1184"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color w:val="000000"/>
                <w:kern w:val="0"/>
                <w:sz w:val="18"/>
                <w:szCs w:val="18"/>
              </w:rPr>
            </w:pPr>
            <w:r>
              <w:rPr>
                <w:color w:val="000000"/>
                <w:kern w:val="0"/>
                <w:sz w:val="18"/>
                <w:szCs w:val="18"/>
              </w:rPr>
              <w:t>1.</w:t>
            </w:r>
            <w:r>
              <w:rPr>
                <w:color w:val="000000"/>
                <w:kern w:val="0"/>
                <w:sz w:val="18"/>
                <w:szCs w:val="18"/>
              </w:rPr>
              <w:tab/>
              <w:t>#GroupID</w:t>
            </w:r>
          </w:p>
        </w:tc>
        <w:tc>
          <w:tcPr>
            <w:tcW w:w="977"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color w:val="000000"/>
                <w:kern w:val="0"/>
                <w:sz w:val="20"/>
                <w:szCs w:val="20"/>
              </w:rPr>
            </w:pPr>
            <w:r>
              <w:rPr>
                <w:color w:val="000000"/>
                <w:kern w:val="0"/>
                <w:sz w:val="20"/>
                <w:szCs w:val="20"/>
              </w:rPr>
              <w:t>NUMBER(10)</w:t>
            </w:r>
          </w:p>
        </w:tc>
        <w:tc>
          <w:tcPr>
            <w:tcW w:w="390"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r>
              <w:rPr>
                <w:rFonts w:ascii="宋体" w:cs="宋体"/>
                <w:color w:val="000000"/>
                <w:kern w:val="0"/>
                <w:sz w:val="18"/>
                <w:szCs w:val="18"/>
              </w:rPr>
              <w:t>N</w:t>
            </w:r>
          </w:p>
        </w:tc>
        <w:tc>
          <w:tcPr>
            <w:tcW w:w="312"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p>
        </w:tc>
        <w:tc>
          <w:tcPr>
            <w:tcW w:w="389"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p>
        </w:tc>
        <w:tc>
          <w:tcPr>
            <w:tcW w:w="312"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p>
        </w:tc>
        <w:tc>
          <w:tcPr>
            <w:tcW w:w="1435"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rFonts w:ascii="Arial" w:hAnsi="Arial"/>
                <w:color w:val="000000"/>
                <w:kern w:val="0"/>
                <w:sz w:val="20"/>
                <w:szCs w:val="20"/>
              </w:rPr>
            </w:pPr>
            <w:r>
              <w:rPr>
                <w:rFonts w:ascii="宋体" w:cs="宋体" w:hint="eastAsia"/>
                <w:color w:val="000000"/>
                <w:kern w:val="0"/>
                <w:sz w:val="20"/>
                <w:szCs w:val="20"/>
              </w:rPr>
              <w:t>设备类型组</w:t>
            </w:r>
            <w:r>
              <w:rPr>
                <w:rFonts w:ascii="Arial" w:hAnsi="Arial"/>
                <w:color w:val="000000"/>
                <w:kern w:val="0"/>
                <w:sz w:val="20"/>
                <w:szCs w:val="20"/>
              </w:rPr>
              <w:t>ID</w:t>
            </w:r>
          </w:p>
        </w:tc>
      </w:tr>
      <w:tr w:rsidR="00ED658C" w:rsidTr="00ED658C">
        <w:tc>
          <w:tcPr>
            <w:tcW w:w="1184"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color w:val="000000"/>
                <w:kern w:val="0"/>
                <w:sz w:val="18"/>
                <w:szCs w:val="18"/>
              </w:rPr>
            </w:pPr>
            <w:r>
              <w:rPr>
                <w:color w:val="000000"/>
                <w:kern w:val="0"/>
                <w:sz w:val="18"/>
                <w:szCs w:val="18"/>
              </w:rPr>
              <w:t>2.</w:t>
            </w:r>
            <w:r>
              <w:rPr>
                <w:color w:val="000000"/>
                <w:kern w:val="0"/>
                <w:sz w:val="18"/>
                <w:szCs w:val="18"/>
              </w:rPr>
              <w:tab/>
              <w:t>GroupName</w:t>
            </w:r>
          </w:p>
        </w:tc>
        <w:tc>
          <w:tcPr>
            <w:tcW w:w="977"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color w:val="000000"/>
                <w:kern w:val="0"/>
                <w:sz w:val="20"/>
                <w:szCs w:val="20"/>
              </w:rPr>
            </w:pPr>
            <w:r>
              <w:rPr>
                <w:color w:val="000000"/>
                <w:kern w:val="0"/>
                <w:sz w:val="20"/>
                <w:szCs w:val="20"/>
              </w:rPr>
              <w:t>VARCHAR2(32)</w:t>
            </w:r>
          </w:p>
        </w:tc>
        <w:tc>
          <w:tcPr>
            <w:tcW w:w="390" w:type="pct"/>
            <w:tcBorders>
              <w:top w:val="single" w:sz="6" w:space="0" w:color="000000"/>
              <w:left w:val="single" w:sz="6" w:space="0" w:color="000000"/>
              <w:bottom w:val="single" w:sz="6" w:space="0" w:color="000000"/>
              <w:right w:val="single" w:sz="6" w:space="0" w:color="000000"/>
            </w:tcBorders>
          </w:tcPr>
          <w:p w:rsidR="00ED658C" w:rsidRPr="00563121" w:rsidRDefault="00ED658C" w:rsidP="00ED658C">
            <w:pPr>
              <w:keepNext/>
              <w:tabs>
                <w:tab w:val="left" w:pos="-1389"/>
              </w:tabs>
              <w:autoSpaceDE w:val="0"/>
              <w:autoSpaceDN w:val="0"/>
              <w:ind w:firstLine="400"/>
              <w:rPr>
                <w:rFonts w:ascii="宋体" w:cs="宋体"/>
                <w:kern w:val="0"/>
                <w:sz w:val="18"/>
                <w:szCs w:val="18"/>
              </w:rPr>
            </w:pPr>
            <w:r w:rsidRPr="00563121">
              <w:rPr>
                <w:rFonts w:ascii="宋体" w:cs="宋体"/>
                <w:kern w:val="0"/>
                <w:sz w:val="18"/>
                <w:szCs w:val="18"/>
              </w:rPr>
              <w:t>N</w:t>
            </w:r>
          </w:p>
        </w:tc>
        <w:tc>
          <w:tcPr>
            <w:tcW w:w="312"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FF0000"/>
                <w:kern w:val="0"/>
                <w:sz w:val="18"/>
                <w:szCs w:val="18"/>
              </w:rPr>
            </w:pPr>
          </w:p>
        </w:tc>
        <w:tc>
          <w:tcPr>
            <w:tcW w:w="389"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FF0000"/>
                <w:kern w:val="0"/>
                <w:sz w:val="18"/>
                <w:szCs w:val="18"/>
              </w:rPr>
            </w:pPr>
          </w:p>
        </w:tc>
        <w:tc>
          <w:tcPr>
            <w:tcW w:w="312"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FF0000"/>
                <w:kern w:val="0"/>
                <w:sz w:val="18"/>
                <w:szCs w:val="18"/>
              </w:rPr>
            </w:pPr>
          </w:p>
        </w:tc>
        <w:tc>
          <w:tcPr>
            <w:tcW w:w="1435"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rFonts w:ascii="宋体" w:cs="宋体"/>
                <w:color w:val="000000"/>
                <w:kern w:val="0"/>
                <w:sz w:val="20"/>
                <w:szCs w:val="20"/>
              </w:rPr>
            </w:pPr>
            <w:r>
              <w:rPr>
                <w:rFonts w:ascii="宋体" w:cs="宋体" w:hint="eastAsia"/>
                <w:color w:val="000000"/>
                <w:kern w:val="0"/>
                <w:sz w:val="20"/>
                <w:szCs w:val="20"/>
              </w:rPr>
              <w:t>设备类型组名称</w:t>
            </w:r>
          </w:p>
        </w:tc>
      </w:tr>
      <w:tr w:rsidR="00ED658C" w:rsidTr="00ED658C">
        <w:tc>
          <w:tcPr>
            <w:tcW w:w="1184"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color w:val="000000"/>
                <w:kern w:val="0"/>
                <w:sz w:val="18"/>
                <w:szCs w:val="18"/>
              </w:rPr>
            </w:pPr>
            <w:r>
              <w:rPr>
                <w:color w:val="000000"/>
                <w:kern w:val="0"/>
                <w:sz w:val="18"/>
                <w:szCs w:val="18"/>
              </w:rPr>
              <w:t>3.</w:t>
            </w:r>
            <w:r>
              <w:rPr>
                <w:color w:val="000000"/>
                <w:kern w:val="0"/>
                <w:sz w:val="18"/>
                <w:szCs w:val="18"/>
              </w:rPr>
              <w:tab/>
              <w:t>GroupDesc</w:t>
            </w:r>
          </w:p>
        </w:tc>
        <w:tc>
          <w:tcPr>
            <w:tcW w:w="977"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color w:val="000000"/>
                <w:kern w:val="0"/>
                <w:sz w:val="20"/>
                <w:szCs w:val="20"/>
              </w:rPr>
            </w:pPr>
            <w:r>
              <w:rPr>
                <w:color w:val="000000"/>
                <w:kern w:val="0"/>
                <w:sz w:val="20"/>
                <w:szCs w:val="20"/>
              </w:rPr>
              <w:t>VARCHAR2(4000)</w:t>
            </w:r>
          </w:p>
        </w:tc>
        <w:tc>
          <w:tcPr>
            <w:tcW w:w="390"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r>
              <w:rPr>
                <w:rFonts w:ascii="宋体" w:cs="宋体"/>
                <w:color w:val="000000"/>
                <w:kern w:val="0"/>
                <w:sz w:val="18"/>
                <w:szCs w:val="18"/>
              </w:rPr>
              <w:t>Y</w:t>
            </w:r>
          </w:p>
        </w:tc>
        <w:tc>
          <w:tcPr>
            <w:tcW w:w="312"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p>
        </w:tc>
        <w:tc>
          <w:tcPr>
            <w:tcW w:w="389"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p>
        </w:tc>
        <w:tc>
          <w:tcPr>
            <w:tcW w:w="312"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p>
        </w:tc>
        <w:tc>
          <w:tcPr>
            <w:tcW w:w="1435"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rFonts w:ascii="宋体" w:cs="宋体"/>
                <w:color w:val="000000"/>
                <w:kern w:val="0"/>
                <w:sz w:val="20"/>
                <w:szCs w:val="20"/>
              </w:rPr>
            </w:pPr>
            <w:r>
              <w:rPr>
                <w:rFonts w:ascii="宋体" w:cs="宋体" w:hint="eastAsia"/>
                <w:color w:val="000000"/>
                <w:kern w:val="0"/>
                <w:sz w:val="20"/>
                <w:szCs w:val="20"/>
              </w:rPr>
              <w:t>设备类型组描述</w:t>
            </w:r>
          </w:p>
        </w:tc>
      </w:tr>
      <w:tr w:rsidR="00ED658C" w:rsidTr="00ED658C">
        <w:tc>
          <w:tcPr>
            <w:tcW w:w="1184"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strike/>
                <w:color w:val="000000"/>
                <w:kern w:val="0"/>
                <w:sz w:val="18"/>
                <w:szCs w:val="18"/>
              </w:rPr>
            </w:pPr>
            <w:r>
              <w:rPr>
                <w:color w:val="000000"/>
                <w:kern w:val="0"/>
                <w:sz w:val="18"/>
                <w:szCs w:val="18"/>
              </w:rPr>
              <w:t>4.</w:t>
            </w:r>
            <w:r>
              <w:rPr>
                <w:color w:val="000000"/>
                <w:kern w:val="0"/>
                <w:sz w:val="18"/>
                <w:szCs w:val="18"/>
              </w:rPr>
              <w:tab/>
            </w:r>
            <w:r>
              <w:rPr>
                <w:strike/>
                <w:color w:val="000000"/>
                <w:kern w:val="0"/>
                <w:sz w:val="18"/>
                <w:szCs w:val="18"/>
              </w:rPr>
              <w:t>Domain</w:t>
            </w:r>
          </w:p>
        </w:tc>
        <w:tc>
          <w:tcPr>
            <w:tcW w:w="977"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strike/>
                <w:color w:val="000000"/>
                <w:kern w:val="0"/>
                <w:sz w:val="20"/>
                <w:szCs w:val="20"/>
              </w:rPr>
            </w:pPr>
            <w:r>
              <w:rPr>
                <w:strike/>
                <w:color w:val="000000"/>
                <w:kern w:val="0"/>
                <w:sz w:val="20"/>
                <w:szCs w:val="20"/>
              </w:rPr>
              <w:t>VARCHAR2(128)</w:t>
            </w:r>
          </w:p>
        </w:tc>
        <w:tc>
          <w:tcPr>
            <w:tcW w:w="390"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strike/>
                <w:color w:val="000000"/>
                <w:kern w:val="0"/>
                <w:sz w:val="18"/>
                <w:szCs w:val="18"/>
              </w:rPr>
            </w:pPr>
            <w:r>
              <w:rPr>
                <w:rFonts w:ascii="宋体" w:cs="宋体"/>
                <w:strike/>
                <w:color w:val="000000"/>
                <w:kern w:val="0"/>
                <w:sz w:val="18"/>
                <w:szCs w:val="18"/>
              </w:rPr>
              <w:t>Y</w:t>
            </w:r>
          </w:p>
        </w:tc>
        <w:tc>
          <w:tcPr>
            <w:tcW w:w="312"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strike/>
                <w:color w:val="000000"/>
                <w:kern w:val="0"/>
                <w:sz w:val="18"/>
                <w:szCs w:val="18"/>
              </w:rPr>
            </w:pPr>
          </w:p>
        </w:tc>
        <w:tc>
          <w:tcPr>
            <w:tcW w:w="389"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strike/>
                <w:color w:val="000000"/>
                <w:kern w:val="0"/>
                <w:sz w:val="18"/>
                <w:szCs w:val="18"/>
              </w:rPr>
            </w:pPr>
          </w:p>
        </w:tc>
        <w:tc>
          <w:tcPr>
            <w:tcW w:w="312"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strike/>
                <w:color w:val="000000"/>
                <w:kern w:val="0"/>
                <w:sz w:val="18"/>
                <w:szCs w:val="18"/>
              </w:rPr>
            </w:pPr>
          </w:p>
        </w:tc>
        <w:tc>
          <w:tcPr>
            <w:tcW w:w="1435"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rFonts w:ascii="宋体" w:cs="宋体"/>
                <w:strike/>
                <w:color w:val="000000"/>
                <w:kern w:val="0"/>
                <w:sz w:val="20"/>
                <w:szCs w:val="20"/>
              </w:rPr>
            </w:pPr>
            <w:r>
              <w:rPr>
                <w:rFonts w:ascii="宋体" w:cs="宋体" w:hint="eastAsia"/>
                <w:strike/>
                <w:color w:val="000000"/>
                <w:kern w:val="0"/>
                <w:sz w:val="20"/>
                <w:szCs w:val="20"/>
              </w:rPr>
              <w:t>设备类型组对应的领域：</w:t>
            </w:r>
          </w:p>
          <w:p w:rsidR="00ED658C" w:rsidRDefault="00ED658C" w:rsidP="00ED658C">
            <w:pPr>
              <w:keepNext/>
              <w:autoSpaceDE w:val="0"/>
              <w:autoSpaceDN w:val="0"/>
              <w:rPr>
                <w:rFonts w:ascii="Verdana" w:hAnsi="Verdana" w:cs="Verdana"/>
                <w:strike/>
                <w:color w:val="000000"/>
                <w:kern w:val="0"/>
                <w:sz w:val="18"/>
                <w:szCs w:val="18"/>
              </w:rPr>
            </w:pPr>
            <w:r>
              <w:rPr>
                <w:rFonts w:ascii="Verdana" w:hAnsi="Verdana" w:cs="Verdana"/>
                <w:strike/>
                <w:color w:val="000000"/>
                <w:kern w:val="0"/>
                <w:sz w:val="18"/>
                <w:szCs w:val="18"/>
              </w:rPr>
              <w:t>0: DTV</w:t>
            </w:r>
          </w:p>
          <w:p w:rsidR="00ED658C" w:rsidRDefault="00ED658C" w:rsidP="00ED658C">
            <w:pPr>
              <w:keepNext/>
              <w:autoSpaceDE w:val="0"/>
              <w:autoSpaceDN w:val="0"/>
              <w:rPr>
                <w:rFonts w:ascii="Verdana" w:hAnsi="Verdana" w:cs="Verdana"/>
                <w:strike/>
                <w:color w:val="000000"/>
                <w:kern w:val="0"/>
                <w:sz w:val="18"/>
                <w:szCs w:val="18"/>
              </w:rPr>
            </w:pPr>
            <w:r>
              <w:rPr>
                <w:rFonts w:ascii="Verdana" w:hAnsi="Verdana" w:cs="Verdana"/>
                <w:strike/>
                <w:color w:val="000000"/>
                <w:kern w:val="0"/>
                <w:sz w:val="18"/>
                <w:szCs w:val="18"/>
              </w:rPr>
              <w:t>1: IPTV</w:t>
            </w:r>
          </w:p>
          <w:p w:rsidR="00ED658C" w:rsidRDefault="00ED658C" w:rsidP="00ED658C">
            <w:pPr>
              <w:keepNext/>
              <w:autoSpaceDE w:val="0"/>
              <w:autoSpaceDN w:val="0"/>
              <w:rPr>
                <w:rFonts w:ascii="Verdana" w:hAnsi="Verdana" w:cs="Verdana"/>
                <w:strike/>
                <w:color w:val="000000"/>
                <w:kern w:val="0"/>
                <w:sz w:val="18"/>
                <w:szCs w:val="18"/>
              </w:rPr>
            </w:pPr>
            <w:r>
              <w:rPr>
                <w:rFonts w:ascii="Verdana" w:hAnsi="Verdana" w:cs="Verdana"/>
                <w:strike/>
                <w:color w:val="000000"/>
                <w:kern w:val="0"/>
                <w:sz w:val="18"/>
                <w:szCs w:val="18"/>
              </w:rPr>
              <w:t>2: OTT</w:t>
            </w:r>
          </w:p>
          <w:p w:rsidR="00ED658C" w:rsidRDefault="00ED658C" w:rsidP="00ED658C">
            <w:pPr>
              <w:keepNext/>
              <w:autoSpaceDE w:val="0"/>
              <w:autoSpaceDN w:val="0"/>
              <w:rPr>
                <w:rFonts w:ascii="Verdana" w:hAnsi="Verdana" w:cs="Verdana"/>
                <w:strike/>
                <w:color w:val="000000"/>
                <w:kern w:val="0"/>
                <w:sz w:val="18"/>
                <w:szCs w:val="18"/>
              </w:rPr>
            </w:pPr>
            <w:r>
              <w:rPr>
                <w:rFonts w:ascii="Verdana" w:hAnsi="Verdana" w:cs="Verdana"/>
                <w:strike/>
                <w:color w:val="000000"/>
                <w:kern w:val="0"/>
                <w:sz w:val="18"/>
                <w:szCs w:val="18"/>
              </w:rPr>
              <w:t>3: Mobile</w:t>
            </w:r>
          </w:p>
          <w:p w:rsidR="00ED658C" w:rsidRDefault="00ED658C" w:rsidP="00ED658C">
            <w:pPr>
              <w:keepNext/>
              <w:autoSpaceDE w:val="0"/>
              <w:autoSpaceDN w:val="0"/>
              <w:rPr>
                <w:rFonts w:ascii="宋体" w:cs="宋体"/>
                <w:strike/>
                <w:color w:val="000000"/>
                <w:kern w:val="0"/>
                <w:sz w:val="18"/>
                <w:szCs w:val="18"/>
              </w:rPr>
            </w:pPr>
            <w:r>
              <w:rPr>
                <w:rFonts w:ascii="宋体" w:cs="宋体" w:hint="eastAsia"/>
                <w:strike/>
                <w:color w:val="000000"/>
                <w:kern w:val="0"/>
                <w:sz w:val="18"/>
                <w:szCs w:val="18"/>
              </w:rPr>
              <w:t>可以多选，用“</w:t>
            </w:r>
            <w:r>
              <w:rPr>
                <w:rFonts w:ascii="Verdana" w:hAnsi="Verdana" w:cs="Verdana"/>
                <w:strike/>
                <w:color w:val="000000"/>
                <w:kern w:val="0"/>
                <w:sz w:val="18"/>
                <w:szCs w:val="18"/>
              </w:rPr>
              <w:t>|</w:t>
            </w:r>
            <w:r>
              <w:rPr>
                <w:rFonts w:ascii="宋体" w:cs="宋体" w:hint="eastAsia"/>
                <w:strike/>
                <w:color w:val="000000"/>
                <w:kern w:val="0"/>
                <w:sz w:val="18"/>
                <w:szCs w:val="18"/>
              </w:rPr>
              <w:t>”分隔。</w:t>
            </w:r>
          </w:p>
          <w:p w:rsidR="00ED658C" w:rsidRDefault="00ED658C" w:rsidP="00ED658C">
            <w:pPr>
              <w:keepNext/>
              <w:autoSpaceDE w:val="0"/>
              <w:autoSpaceDN w:val="0"/>
              <w:rPr>
                <w:rFonts w:ascii="Verdana" w:hAnsi="Verdana" w:cs="Verdana"/>
                <w:strike/>
                <w:color w:val="000000"/>
                <w:kern w:val="0"/>
                <w:sz w:val="18"/>
                <w:szCs w:val="18"/>
              </w:rPr>
            </w:pPr>
            <w:r>
              <w:rPr>
                <w:rFonts w:ascii="宋体" w:cs="宋体" w:hint="eastAsia"/>
                <w:strike/>
                <w:color w:val="000000"/>
                <w:kern w:val="0"/>
                <w:sz w:val="18"/>
                <w:szCs w:val="18"/>
              </w:rPr>
              <w:t>举例：</w:t>
            </w:r>
            <w:r>
              <w:rPr>
                <w:rFonts w:ascii="Verdana" w:hAnsi="Verdana" w:cs="Verdana"/>
                <w:strike/>
                <w:color w:val="000000"/>
                <w:kern w:val="0"/>
                <w:sz w:val="18"/>
                <w:szCs w:val="18"/>
              </w:rPr>
              <w:t>0|1|2</w:t>
            </w:r>
          </w:p>
        </w:tc>
      </w:tr>
      <w:tr w:rsidR="00ED658C" w:rsidTr="00ED658C">
        <w:tc>
          <w:tcPr>
            <w:tcW w:w="1184"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color w:val="000000"/>
                <w:kern w:val="0"/>
                <w:sz w:val="18"/>
                <w:szCs w:val="18"/>
              </w:rPr>
            </w:pPr>
            <w:r>
              <w:rPr>
                <w:color w:val="000000"/>
                <w:kern w:val="0"/>
                <w:sz w:val="18"/>
                <w:szCs w:val="18"/>
              </w:rPr>
              <w:t>5.</w:t>
            </w:r>
            <w:r>
              <w:rPr>
                <w:color w:val="000000"/>
                <w:kern w:val="0"/>
                <w:sz w:val="18"/>
                <w:szCs w:val="18"/>
              </w:rPr>
              <w:tab/>
              <w:t>SpType</w:t>
            </w:r>
          </w:p>
        </w:tc>
        <w:tc>
          <w:tcPr>
            <w:tcW w:w="977"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color w:val="000000"/>
                <w:kern w:val="0"/>
                <w:sz w:val="20"/>
                <w:szCs w:val="20"/>
              </w:rPr>
            </w:pPr>
            <w:r>
              <w:rPr>
                <w:color w:val="000000"/>
                <w:kern w:val="0"/>
                <w:sz w:val="20"/>
                <w:szCs w:val="20"/>
              </w:rPr>
              <w:t>NUMBER(10)</w:t>
            </w:r>
          </w:p>
        </w:tc>
        <w:tc>
          <w:tcPr>
            <w:tcW w:w="390"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r>
              <w:rPr>
                <w:rFonts w:ascii="宋体" w:cs="宋体"/>
                <w:color w:val="000000"/>
                <w:kern w:val="0"/>
                <w:sz w:val="18"/>
                <w:szCs w:val="18"/>
              </w:rPr>
              <w:t>Y</w:t>
            </w:r>
          </w:p>
        </w:tc>
        <w:tc>
          <w:tcPr>
            <w:tcW w:w="312"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p>
        </w:tc>
        <w:tc>
          <w:tcPr>
            <w:tcW w:w="389"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r>
              <w:rPr>
                <w:rFonts w:ascii="宋体" w:cs="宋体"/>
                <w:color w:val="000000"/>
                <w:kern w:val="0"/>
                <w:sz w:val="18"/>
                <w:szCs w:val="18"/>
              </w:rPr>
              <w:t>0</w:t>
            </w:r>
          </w:p>
        </w:tc>
        <w:tc>
          <w:tcPr>
            <w:tcW w:w="312"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p>
        </w:tc>
        <w:tc>
          <w:tcPr>
            <w:tcW w:w="1435"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rFonts w:ascii="宋体" w:cs="宋体"/>
                <w:color w:val="000000"/>
                <w:kern w:val="0"/>
                <w:sz w:val="18"/>
                <w:szCs w:val="18"/>
              </w:rPr>
            </w:pPr>
            <w:r>
              <w:rPr>
                <w:rFonts w:ascii="Verdana" w:hAnsi="Verdana" w:cs="Verdana"/>
                <w:color w:val="000000"/>
                <w:kern w:val="0"/>
                <w:sz w:val="18"/>
                <w:szCs w:val="18"/>
              </w:rPr>
              <w:t>CP/SP</w:t>
            </w:r>
            <w:r>
              <w:rPr>
                <w:rFonts w:ascii="宋体" w:cs="宋体" w:hint="eastAsia"/>
                <w:color w:val="000000"/>
                <w:kern w:val="0"/>
                <w:sz w:val="18"/>
                <w:szCs w:val="18"/>
              </w:rPr>
              <w:t>类型</w:t>
            </w:r>
          </w:p>
          <w:p w:rsidR="00ED658C" w:rsidRDefault="00ED658C" w:rsidP="00ED658C">
            <w:pPr>
              <w:keepNext/>
              <w:autoSpaceDE w:val="0"/>
              <w:autoSpaceDN w:val="0"/>
              <w:rPr>
                <w:rFonts w:ascii="Verdana" w:hAnsi="Verdana" w:cs="Verdana"/>
                <w:color w:val="000000"/>
                <w:kern w:val="0"/>
                <w:sz w:val="18"/>
                <w:szCs w:val="18"/>
              </w:rPr>
            </w:pPr>
            <w:r>
              <w:rPr>
                <w:rFonts w:ascii="Verdana" w:hAnsi="Verdana" w:cs="Verdana"/>
                <w:color w:val="000000"/>
                <w:kern w:val="0"/>
                <w:sz w:val="18"/>
                <w:szCs w:val="18"/>
              </w:rPr>
              <w:t>0</w:t>
            </w:r>
            <w:r>
              <w:rPr>
                <w:rFonts w:ascii="宋体" w:cs="宋体" w:hint="eastAsia"/>
                <w:color w:val="000000"/>
                <w:kern w:val="0"/>
                <w:sz w:val="18"/>
                <w:szCs w:val="18"/>
              </w:rPr>
              <w:t>：</w:t>
            </w:r>
            <w:r>
              <w:rPr>
                <w:rFonts w:ascii="Verdana" w:hAnsi="Verdana" w:cs="Verdana"/>
                <w:color w:val="000000"/>
                <w:kern w:val="0"/>
                <w:sz w:val="18"/>
                <w:szCs w:val="18"/>
              </w:rPr>
              <w:t>CP</w:t>
            </w:r>
          </w:p>
          <w:p w:rsidR="00ED658C" w:rsidRDefault="00ED658C" w:rsidP="00ED658C">
            <w:pPr>
              <w:keepNext/>
              <w:autoSpaceDE w:val="0"/>
              <w:autoSpaceDN w:val="0"/>
              <w:rPr>
                <w:rFonts w:ascii="Verdana" w:hAnsi="Verdana" w:cs="Verdana"/>
                <w:color w:val="000000"/>
                <w:kern w:val="0"/>
                <w:sz w:val="18"/>
                <w:szCs w:val="18"/>
              </w:rPr>
            </w:pPr>
            <w:r>
              <w:rPr>
                <w:rFonts w:ascii="Verdana" w:hAnsi="Verdana" w:cs="Verdana"/>
                <w:color w:val="000000"/>
                <w:kern w:val="0"/>
                <w:sz w:val="18"/>
                <w:szCs w:val="18"/>
              </w:rPr>
              <w:t>1</w:t>
            </w:r>
            <w:r>
              <w:rPr>
                <w:rFonts w:ascii="宋体" w:cs="宋体" w:hint="eastAsia"/>
                <w:color w:val="000000"/>
                <w:kern w:val="0"/>
                <w:sz w:val="18"/>
                <w:szCs w:val="18"/>
              </w:rPr>
              <w:t>：</w:t>
            </w:r>
            <w:r>
              <w:rPr>
                <w:rFonts w:ascii="Verdana" w:hAnsi="Verdana" w:cs="Verdana"/>
                <w:color w:val="000000"/>
                <w:kern w:val="0"/>
                <w:sz w:val="18"/>
                <w:szCs w:val="18"/>
              </w:rPr>
              <w:t>SP</w:t>
            </w:r>
          </w:p>
        </w:tc>
      </w:tr>
      <w:tr w:rsidR="00ED658C" w:rsidTr="00ED658C">
        <w:tc>
          <w:tcPr>
            <w:tcW w:w="1184"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color w:val="000000"/>
                <w:kern w:val="0"/>
                <w:sz w:val="18"/>
                <w:szCs w:val="18"/>
              </w:rPr>
            </w:pPr>
            <w:r>
              <w:rPr>
                <w:color w:val="000000"/>
                <w:kern w:val="0"/>
                <w:sz w:val="18"/>
                <w:szCs w:val="18"/>
              </w:rPr>
              <w:t>6.</w:t>
            </w:r>
            <w:r>
              <w:rPr>
                <w:color w:val="000000"/>
                <w:kern w:val="0"/>
                <w:sz w:val="18"/>
                <w:szCs w:val="18"/>
              </w:rPr>
              <w:tab/>
              <w:t>MaxLoginNumber</w:t>
            </w:r>
          </w:p>
        </w:tc>
        <w:tc>
          <w:tcPr>
            <w:tcW w:w="977"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color w:val="000000"/>
                <w:kern w:val="0"/>
                <w:sz w:val="20"/>
                <w:szCs w:val="20"/>
              </w:rPr>
            </w:pPr>
            <w:r>
              <w:rPr>
                <w:color w:val="000000"/>
                <w:kern w:val="0"/>
                <w:sz w:val="20"/>
                <w:szCs w:val="20"/>
              </w:rPr>
              <w:t>NUMBER(10)</w:t>
            </w:r>
          </w:p>
        </w:tc>
        <w:tc>
          <w:tcPr>
            <w:tcW w:w="390"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r>
              <w:rPr>
                <w:rFonts w:ascii="宋体" w:cs="宋体"/>
                <w:color w:val="000000"/>
                <w:kern w:val="0"/>
                <w:sz w:val="18"/>
                <w:szCs w:val="18"/>
              </w:rPr>
              <w:t>Y</w:t>
            </w:r>
          </w:p>
        </w:tc>
        <w:tc>
          <w:tcPr>
            <w:tcW w:w="312"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p>
        </w:tc>
        <w:tc>
          <w:tcPr>
            <w:tcW w:w="389"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r>
              <w:rPr>
                <w:rFonts w:ascii="宋体" w:cs="宋体"/>
                <w:color w:val="000000"/>
                <w:kern w:val="0"/>
                <w:sz w:val="18"/>
                <w:szCs w:val="18"/>
              </w:rPr>
              <w:t>-1</w:t>
            </w:r>
          </w:p>
        </w:tc>
        <w:tc>
          <w:tcPr>
            <w:tcW w:w="312"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p>
        </w:tc>
        <w:tc>
          <w:tcPr>
            <w:tcW w:w="1435"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rFonts w:ascii="宋体" w:cs="宋体"/>
                <w:color w:val="000000"/>
                <w:kern w:val="0"/>
                <w:sz w:val="18"/>
                <w:szCs w:val="18"/>
              </w:rPr>
            </w:pPr>
            <w:r>
              <w:rPr>
                <w:rFonts w:ascii="宋体" w:cs="宋体" w:hint="eastAsia"/>
                <w:color w:val="000000"/>
                <w:kern w:val="0"/>
                <w:sz w:val="18"/>
                <w:szCs w:val="18"/>
              </w:rPr>
              <w:t>该</w:t>
            </w:r>
            <w:r>
              <w:rPr>
                <w:rFonts w:ascii="宋体" w:cs="宋体" w:hint="eastAsia"/>
                <w:color w:val="000000"/>
                <w:kern w:val="0"/>
                <w:sz w:val="20"/>
                <w:szCs w:val="20"/>
              </w:rPr>
              <w:t>设备类型组</w:t>
            </w:r>
            <w:r>
              <w:rPr>
                <w:rFonts w:ascii="宋体" w:cs="宋体" w:hint="eastAsia"/>
                <w:color w:val="000000"/>
                <w:kern w:val="0"/>
                <w:sz w:val="18"/>
                <w:szCs w:val="18"/>
              </w:rPr>
              <w:t>的</w:t>
            </w:r>
            <w:r>
              <w:rPr>
                <w:rFonts w:ascii="Verdana" w:hAnsi="Verdana" w:cs="Verdana"/>
                <w:color w:val="000000"/>
                <w:kern w:val="0"/>
                <w:sz w:val="18"/>
                <w:szCs w:val="18"/>
              </w:rPr>
              <w:t>profile</w:t>
            </w:r>
            <w:r>
              <w:rPr>
                <w:rFonts w:ascii="宋体" w:cs="宋体" w:hint="eastAsia"/>
                <w:color w:val="000000"/>
                <w:kern w:val="0"/>
                <w:sz w:val="18"/>
                <w:szCs w:val="18"/>
              </w:rPr>
              <w:t>并发登录最大数量</w:t>
            </w:r>
          </w:p>
          <w:p w:rsidR="00ED658C" w:rsidRDefault="00ED658C" w:rsidP="00ED658C">
            <w:pPr>
              <w:keepNext/>
              <w:autoSpaceDE w:val="0"/>
              <w:autoSpaceDN w:val="0"/>
              <w:rPr>
                <w:rFonts w:ascii="宋体" w:cs="宋体"/>
                <w:color w:val="000000"/>
                <w:kern w:val="0"/>
                <w:sz w:val="18"/>
                <w:szCs w:val="18"/>
              </w:rPr>
            </w:pPr>
            <w:r>
              <w:rPr>
                <w:rFonts w:ascii="Verdana" w:hAnsi="Verdana" w:cs="Verdana"/>
                <w:color w:val="000000"/>
                <w:kern w:val="0"/>
                <w:sz w:val="18"/>
                <w:szCs w:val="18"/>
              </w:rPr>
              <w:t>CP</w:t>
            </w:r>
            <w:r>
              <w:rPr>
                <w:rFonts w:ascii="宋体" w:cs="宋体" w:hint="eastAsia"/>
                <w:color w:val="000000"/>
                <w:kern w:val="0"/>
                <w:sz w:val="18"/>
                <w:szCs w:val="18"/>
              </w:rPr>
              <w:t>类型分组（</w:t>
            </w:r>
            <w:r>
              <w:rPr>
                <w:color w:val="000000"/>
                <w:kern w:val="0"/>
                <w:sz w:val="18"/>
                <w:szCs w:val="18"/>
              </w:rPr>
              <w:t>SpType=0</w:t>
            </w:r>
            <w:r>
              <w:rPr>
                <w:rFonts w:ascii="宋体" w:cs="宋体" w:hint="eastAsia"/>
                <w:color w:val="000000"/>
                <w:kern w:val="0"/>
                <w:sz w:val="18"/>
                <w:szCs w:val="18"/>
              </w:rPr>
              <w:t>）不支持，只有</w:t>
            </w:r>
            <w:r>
              <w:rPr>
                <w:rFonts w:ascii="Verdana" w:hAnsi="Verdana" w:cs="Verdana"/>
                <w:color w:val="000000"/>
                <w:kern w:val="0"/>
                <w:sz w:val="18"/>
                <w:szCs w:val="18"/>
              </w:rPr>
              <w:t>SP</w:t>
            </w:r>
            <w:r>
              <w:rPr>
                <w:rFonts w:ascii="宋体" w:cs="宋体" w:hint="eastAsia"/>
                <w:color w:val="000000"/>
                <w:kern w:val="0"/>
                <w:sz w:val="18"/>
                <w:szCs w:val="18"/>
              </w:rPr>
              <w:t>类型的分组</w:t>
            </w:r>
            <w:r>
              <w:rPr>
                <w:rFonts w:ascii="Verdana" w:hAnsi="Verdana" w:cs="Verdana"/>
                <w:color w:val="000000"/>
                <w:kern w:val="0"/>
                <w:sz w:val="18"/>
                <w:szCs w:val="18"/>
              </w:rPr>
              <w:t>(</w:t>
            </w:r>
            <w:r>
              <w:rPr>
                <w:color w:val="000000"/>
                <w:kern w:val="0"/>
                <w:sz w:val="18"/>
                <w:szCs w:val="18"/>
              </w:rPr>
              <w:t>SpType=1</w:t>
            </w:r>
            <w:r>
              <w:rPr>
                <w:rFonts w:ascii="Verdana" w:hAnsi="Verdana" w:cs="Verdana"/>
                <w:color w:val="000000"/>
                <w:kern w:val="0"/>
                <w:sz w:val="18"/>
                <w:szCs w:val="18"/>
              </w:rPr>
              <w:t>)</w:t>
            </w:r>
            <w:r>
              <w:rPr>
                <w:rFonts w:ascii="宋体" w:cs="宋体" w:hint="eastAsia"/>
                <w:color w:val="000000"/>
                <w:kern w:val="0"/>
                <w:sz w:val="18"/>
                <w:szCs w:val="18"/>
              </w:rPr>
              <w:t>才需要使用。</w:t>
            </w:r>
          </w:p>
          <w:p w:rsidR="00ED658C" w:rsidRDefault="00ED658C" w:rsidP="00ED658C">
            <w:pPr>
              <w:keepNext/>
              <w:autoSpaceDE w:val="0"/>
              <w:autoSpaceDN w:val="0"/>
              <w:rPr>
                <w:rFonts w:ascii="宋体" w:cs="宋体"/>
                <w:color w:val="000000"/>
                <w:kern w:val="0"/>
                <w:sz w:val="18"/>
                <w:szCs w:val="18"/>
              </w:rPr>
            </w:pPr>
            <w:r>
              <w:rPr>
                <w:rFonts w:ascii="宋体" w:cs="宋体" w:hint="eastAsia"/>
                <w:color w:val="000000"/>
                <w:kern w:val="0"/>
                <w:sz w:val="18"/>
                <w:szCs w:val="18"/>
              </w:rPr>
              <w:t>默认</w:t>
            </w:r>
            <w:r>
              <w:rPr>
                <w:rFonts w:ascii="Verdana" w:hAnsi="Verdana" w:cs="Verdana"/>
                <w:color w:val="000000"/>
                <w:kern w:val="0"/>
                <w:sz w:val="18"/>
                <w:szCs w:val="18"/>
              </w:rPr>
              <w:t>-1</w:t>
            </w:r>
            <w:r>
              <w:rPr>
                <w:rFonts w:ascii="宋体" w:cs="宋体" w:hint="eastAsia"/>
                <w:color w:val="000000"/>
                <w:kern w:val="0"/>
                <w:sz w:val="18"/>
                <w:szCs w:val="18"/>
              </w:rPr>
              <w:t>，即无限。</w:t>
            </w:r>
          </w:p>
        </w:tc>
      </w:tr>
      <w:tr w:rsidR="00ED658C" w:rsidTr="00ED658C">
        <w:tc>
          <w:tcPr>
            <w:tcW w:w="1184"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color w:val="000000"/>
                <w:kern w:val="0"/>
                <w:sz w:val="20"/>
                <w:szCs w:val="20"/>
              </w:rPr>
            </w:pPr>
            <w:r>
              <w:rPr>
                <w:color w:val="000000"/>
                <w:kern w:val="0"/>
                <w:sz w:val="20"/>
                <w:szCs w:val="20"/>
              </w:rPr>
              <w:t>7.</w:t>
            </w:r>
            <w:r>
              <w:rPr>
                <w:color w:val="000000"/>
                <w:kern w:val="0"/>
                <w:sz w:val="20"/>
                <w:szCs w:val="20"/>
              </w:rPr>
              <w:tab/>
              <w:t xml:space="preserve">Reserve1~ </w:t>
            </w:r>
          </w:p>
          <w:p w:rsidR="00ED658C" w:rsidRDefault="00ED658C" w:rsidP="00ED658C">
            <w:pPr>
              <w:keepNext/>
              <w:autoSpaceDE w:val="0"/>
              <w:autoSpaceDN w:val="0"/>
              <w:rPr>
                <w:color w:val="000000"/>
                <w:kern w:val="0"/>
                <w:sz w:val="20"/>
                <w:szCs w:val="20"/>
              </w:rPr>
            </w:pPr>
            <w:r>
              <w:rPr>
                <w:color w:val="000000"/>
                <w:kern w:val="0"/>
                <w:sz w:val="20"/>
                <w:szCs w:val="20"/>
              </w:rPr>
              <w:t>Reserve 5</w:t>
            </w:r>
          </w:p>
        </w:tc>
        <w:tc>
          <w:tcPr>
            <w:tcW w:w="977"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color w:val="000000"/>
                <w:kern w:val="0"/>
                <w:sz w:val="20"/>
                <w:szCs w:val="20"/>
              </w:rPr>
            </w:pPr>
            <w:r>
              <w:rPr>
                <w:color w:val="000000"/>
                <w:kern w:val="0"/>
                <w:sz w:val="20"/>
                <w:szCs w:val="20"/>
              </w:rPr>
              <w:t>VARCHAR2(100)</w:t>
            </w:r>
          </w:p>
        </w:tc>
        <w:tc>
          <w:tcPr>
            <w:tcW w:w="390"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r>
              <w:rPr>
                <w:rFonts w:ascii="宋体" w:cs="宋体"/>
                <w:color w:val="000000"/>
                <w:kern w:val="0"/>
                <w:sz w:val="18"/>
                <w:szCs w:val="18"/>
              </w:rPr>
              <w:t>Y</w:t>
            </w:r>
          </w:p>
        </w:tc>
        <w:tc>
          <w:tcPr>
            <w:tcW w:w="312"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p>
        </w:tc>
        <w:tc>
          <w:tcPr>
            <w:tcW w:w="389"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p>
        </w:tc>
        <w:tc>
          <w:tcPr>
            <w:tcW w:w="312"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p>
        </w:tc>
        <w:tc>
          <w:tcPr>
            <w:tcW w:w="1435"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rFonts w:ascii="宋体" w:cs="宋体"/>
                <w:color w:val="000000"/>
                <w:kern w:val="0"/>
                <w:sz w:val="18"/>
                <w:szCs w:val="18"/>
              </w:rPr>
            </w:pPr>
            <w:r>
              <w:rPr>
                <w:rFonts w:ascii="宋体" w:cs="宋体" w:hint="eastAsia"/>
                <w:color w:val="000000"/>
                <w:kern w:val="0"/>
                <w:sz w:val="18"/>
                <w:szCs w:val="18"/>
              </w:rPr>
              <w:t>保留字段</w:t>
            </w:r>
          </w:p>
        </w:tc>
      </w:tr>
    </w:tbl>
    <w:p w:rsidR="007E5D38" w:rsidRDefault="007E5D38" w:rsidP="007E5D38">
      <w:pPr>
        <w:rPr>
          <w:rFonts w:ascii="Arial" w:hAnsi="Arial"/>
        </w:rPr>
      </w:pPr>
    </w:p>
    <w:p w:rsidR="007E5D38" w:rsidRPr="00BB62DD" w:rsidRDefault="007E5D38" w:rsidP="00ED658C">
      <w:pPr>
        <w:pStyle w:val="31"/>
      </w:pPr>
      <w:bookmarkStart w:id="526" w:name="_Toc397680963"/>
      <w:bookmarkStart w:id="527" w:name="_Toc397712892"/>
      <w:bookmarkStart w:id="528" w:name="_Toc435003379"/>
      <w:r w:rsidRPr="00BB62DD">
        <w:rPr>
          <w:rFonts w:hint="eastAsia"/>
        </w:rPr>
        <w:lastRenderedPageBreak/>
        <w:t>设备类型表</w:t>
      </w:r>
      <w:r w:rsidRPr="00BB62DD">
        <w:t>MDSP_</w:t>
      </w:r>
      <w:r w:rsidR="00C35A24" w:rsidRPr="00BB62DD">
        <w:t>DEVICEMODEL</w:t>
      </w:r>
      <w:bookmarkEnd w:id="526"/>
      <w:bookmarkEnd w:id="527"/>
      <w:bookmarkEnd w:id="528"/>
    </w:p>
    <w:tbl>
      <w:tblPr>
        <w:tblW w:w="5000" w:type="pct"/>
        <w:tblInd w:w="-658" w:type="dxa"/>
        <w:tblLayout w:type="fixed"/>
        <w:tblCellMar>
          <w:left w:w="51" w:type="dxa"/>
          <w:right w:w="51" w:type="dxa"/>
        </w:tblCellMar>
        <w:tblLook w:val="00A0" w:firstRow="1" w:lastRow="0" w:firstColumn="1" w:lastColumn="0" w:noHBand="0" w:noVBand="0"/>
      </w:tblPr>
      <w:tblGrid>
        <w:gridCol w:w="1992"/>
        <w:gridCol w:w="1645"/>
        <w:gridCol w:w="654"/>
        <w:gridCol w:w="526"/>
        <w:gridCol w:w="654"/>
        <w:gridCol w:w="526"/>
        <w:gridCol w:w="2411"/>
      </w:tblGrid>
      <w:tr w:rsidR="00ED658C" w:rsidTr="00ED658C">
        <w:tc>
          <w:tcPr>
            <w:tcW w:w="1184"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ED658C" w:rsidRDefault="00ED658C" w:rsidP="00ED658C">
            <w:pPr>
              <w:keepNext/>
              <w:tabs>
                <w:tab w:val="left" w:pos="-1389"/>
              </w:tabs>
              <w:autoSpaceDE w:val="0"/>
              <w:autoSpaceDN w:val="0"/>
              <w:jc w:val="center"/>
              <w:rPr>
                <w:rFonts w:ascii="宋体" w:cs="宋体"/>
                <w:b/>
                <w:bCs/>
                <w:color w:val="000000"/>
                <w:kern w:val="0"/>
                <w:sz w:val="18"/>
                <w:szCs w:val="18"/>
              </w:rPr>
            </w:pPr>
            <w:r>
              <w:rPr>
                <w:rFonts w:ascii="宋体" w:cs="宋体" w:hint="eastAsia"/>
                <w:b/>
                <w:bCs/>
                <w:color w:val="000000"/>
                <w:kern w:val="0"/>
                <w:sz w:val="18"/>
                <w:szCs w:val="18"/>
              </w:rPr>
              <w:t>字段名</w:t>
            </w:r>
          </w:p>
        </w:tc>
        <w:tc>
          <w:tcPr>
            <w:tcW w:w="978"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ED658C" w:rsidRDefault="00ED658C" w:rsidP="00ED658C">
            <w:pPr>
              <w:keepNext/>
              <w:tabs>
                <w:tab w:val="left" w:pos="-1389"/>
              </w:tabs>
              <w:autoSpaceDE w:val="0"/>
              <w:autoSpaceDN w:val="0"/>
              <w:jc w:val="center"/>
              <w:rPr>
                <w:b/>
                <w:bCs/>
                <w:color w:val="000000"/>
                <w:kern w:val="0"/>
                <w:sz w:val="18"/>
                <w:szCs w:val="18"/>
              </w:rPr>
            </w:pPr>
            <w:r>
              <w:rPr>
                <w:rFonts w:ascii="宋体" w:cs="宋体" w:hint="eastAsia"/>
                <w:b/>
                <w:bCs/>
                <w:color w:val="000000"/>
                <w:kern w:val="0"/>
                <w:sz w:val="18"/>
                <w:szCs w:val="18"/>
              </w:rPr>
              <w:t>物理</w:t>
            </w:r>
            <w:r>
              <w:rPr>
                <w:b/>
                <w:bCs/>
                <w:color w:val="000000"/>
                <w:kern w:val="0"/>
                <w:sz w:val="18"/>
                <w:szCs w:val="18"/>
              </w:rPr>
              <w:t>DB</w:t>
            </w:r>
          </w:p>
          <w:p w:rsidR="00ED658C" w:rsidRDefault="00ED658C" w:rsidP="00ED658C">
            <w:pPr>
              <w:keepNext/>
              <w:tabs>
                <w:tab w:val="left" w:pos="-1389"/>
              </w:tabs>
              <w:autoSpaceDE w:val="0"/>
              <w:autoSpaceDN w:val="0"/>
              <w:jc w:val="center"/>
              <w:rPr>
                <w:rFonts w:ascii="宋体" w:cs="宋体"/>
                <w:b/>
                <w:bCs/>
                <w:color w:val="000000"/>
                <w:kern w:val="0"/>
                <w:sz w:val="18"/>
                <w:szCs w:val="18"/>
              </w:rPr>
            </w:pPr>
            <w:r>
              <w:rPr>
                <w:rFonts w:ascii="宋体" w:cs="宋体" w:hint="eastAsia"/>
                <w:b/>
                <w:bCs/>
                <w:color w:val="000000"/>
                <w:kern w:val="0"/>
                <w:sz w:val="18"/>
                <w:szCs w:val="18"/>
              </w:rPr>
              <w:t>字段类型</w:t>
            </w:r>
          </w:p>
        </w:tc>
        <w:tc>
          <w:tcPr>
            <w:tcW w:w="389"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ED658C" w:rsidRDefault="00ED658C" w:rsidP="00ED658C">
            <w:pPr>
              <w:keepNext/>
              <w:tabs>
                <w:tab w:val="left" w:pos="-1389"/>
              </w:tabs>
              <w:autoSpaceDE w:val="0"/>
              <w:autoSpaceDN w:val="0"/>
              <w:jc w:val="center"/>
              <w:rPr>
                <w:rFonts w:ascii="宋体" w:cs="宋体"/>
                <w:b/>
                <w:bCs/>
                <w:color w:val="000000"/>
                <w:kern w:val="0"/>
                <w:sz w:val="18"/>
                <w:szCs w:val="18"/>
              </w:rPr>
            </w:pPr>
            <w:r>
              <w:rPr>
                <w:rFonts w:ascii="宋体" w:cs="宋体" w:hint="eastAsia"/>
                <w:b/>
                <w:bCs/>
                <w:color w:val="000000"/>
                <w:kern w:val="0"/>
                <w:sz w:val="18"/>
                <w:szCs w:val="18"/>
              </w:rPr>
              <w:t>是否可为空</w:t>
            </w:r>
          </w:p>
        </w:tc>
        <w:tc>
          <w:tcPr>
            <w:tcW w:w="313"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ED658C" w:rsidRDefault="00ED658C" w:rsidP="00ED658C">
            <w:pPr>
              <w:keepNext/>
              <w:tabs>
                <w:tab w:val="left" w:pos="-1389"/>
              </w:tabs>
              <w:autoSpaceDE w:val="0"/>
              <w:autoSpaceDN w:val="0"/>
              <w:jc w:val="center"/>
              <w:rPr>
                <w:rFonts w:ascii="宋体" w:cs="宋体"/>
                <w:b/>
                <w:bCs/>
                <w:color w:val="000000"/>
                <w:kern w:val="0"/>
                <w:sz w:val="18"/>
                <w:szCs w:val="18"/>
              </w:rPr>
            </w:pPr>
            <w:r>
              <w:rPr>
                <w:rFonts w:ascii="宋体" w:cs="宋体" w:hint="eastAsia"/>
                <w:b/>
                <w:bCs/>
                <w:color w:val="000000"/>
                <w:kern w:val="0"/>
                <w:sz w:val="18"/>
                <w:szCs w:val="18"/>
              </w:rPr>
              <w:t>约束关系</w:t>
            </w:r>
          </w:p>
        </w:tc>
        <w:tc>
          <w:tcPr>
            <w:tcW w:w="389"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ED658C" w:rsidRDefault="00ED658C" w:rsidP="00ED658C">
            <w:pPr>
              <w:keepNext/>
              <w:tabs>
                <w:tab w:val="left" w:pos="-1389"/>
              </w:tabs>
              <w:autoSpaceDE w:val="0"/>
              <w:autoSpaceDN w:val="0"/>
              <w:jc w:val="center"/>
              <w:rPr>
                <w:rFonts w:ascii="宋体" w:cs="宋体"/>
                <w:b/>
                <w:bCs/>
                <w:color w:val="000000"/>
                <w:kern w:val="0"/>
                <w:sz w:val="18"/>
                <w:szCs w:val="18"/>
              </w:rPr>
            </w:pPr>
            <w:r>
              <w:rPr>
                <w:rFonts w:ascii="宋体" w:cs="宋体" w:hint="eastAsia"/>
                <w:b/>
                <w:bCs/>
                <w:color w:val="000000"/>
                <w:kern w:val="0"/>
                <w:sz w:val="18"/>
                <w:szCs w:val="18"/>
              </w:rPr>
              <w:t>缺省值</w:t>
            </w:r>
          </w:p>
        </w:tc>
        <w:tc>
          <w:tcPr>
            <w:tcW w:w="313"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ED658C" w:rsidRDefault="00ED658C" w:rsidP="00ED658C">
            <w:pPr>
              <w:keepNext/>
              <w:tabs>
                <w:tab w:val="left" w:pos="-1389"/>
              </w:tabs>
              <w:autoSpaceDE w:val="0"/>
              <w:autoSpaceDN w:val="0"/>
              <w:jc w:val="center"/>
              <w:rPr>
                <w:rFonts w:ascii="宋体" w:cs="宋体"/>
                <w:b/>
                <w:bCs/>
                <w:color w:val="000000"/>
                <w:kern w:val="0"/>
                <w:sz w:val="18"/>
                <w:szCs w:val="18"/>
              </w:rPr>
            </w:pPr>
            <w:r>
              <w:rPr>
                <w:rFonts w:ascii="宋体" w:cs="宋体" w:hint="eastAsia"/>
                <w:b/>
                <w:bCs/>
                <w:color w:val="000000"/>
                <w:kern w:val="0"/>
                <w:sz w:val="18"/>
                <w:szCs w:val="18"/>
              </w:rPr>
              <w:t>取值范围</w:t>
            </w:r>
          </w:p>
        </w:tc>
        <w:tc>
          <w:tcPr>
            <w:tcW w:w="1435"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ED658C" w:rsidRDefault="00ED658C" w:rsidP="00ED658C">
            <w:pPr>
              <w:keepNext/>
              <w:tabs>
                <w:tab w:val="left" w:pos="-1389"/>
              </w:tabs>
              <w:autoSpaceDE w:val="0"/>
              <w:autoSpaceDN w:val="0"/>
              <w:jc w:val="center"/>
              <w:rPr>
                <w:rFonts w:ascii="宋体" w:cs="宋体"/>
                <w:b/>
                <w:bCs/>
                <w:color w:val="000000"/>
                <w:kern w:val="0"/>
                <w:sz w:val="18"/>
                <w:szCs w:val="18"/>
              </w:rPr>
            </w:pPr>
            <w:r>
              <w:rPr>
                <w:rFonts w:ascii="宋体" w:cs="宋体" w:hint="eastAsia"/>
                <w:b/>
                <w:bCs/>
                <w:color w:val="000000"/>
                <w:kern w:val="0"/>
                <w:sz w:val="18"/>
                <w:szCs w:val="18"/>
              </w:rPr>
              <w:t>备注</w:t>
            </w:r>
          </w:p>
        </w:tc>
      </w:tr>
      <w:tr w:rsidR="00ED658C" w:rsidTr="00ED658C">
        <w:tc>
          <w:tcPr>
            <w:tcW w:w="1184"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color w:val="000000"/>
                <w:kern w:val="0"/>
                <w:sz w:val="18"/>
                <w:szCs w:val="18"/>
              </w:rPr>
            </w:pPr>
            <w:r>
              <w:rPr>
                <w:color w:val="000000"/>
                <w:kern w:val="0"/>
                <w:sz w:val="18"/>
                <w:szCs w:val="18"/>
              </w:rPr>
              <w:t>1.</w:t>
            </w:r>
            <w:r>
              <w:rPr>
                <w:color w:val="000000"/>
                <w:kern w:val="0"/>
                <w:sz w:val="18"/>
                <w:szCs w:val="18"/>
              </w:rPr>
              <w:tab/>
              <w:t>#DeviceModel</w:t>
            </w:r>
          </w:p>
        </w:tc>
        <w:tc>
          <w:tcPr>
            <w:tcW w:w="978"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rFonts w:ascii="宋体" w:cs="宋体"/>
                <w:color w:val="000000"/>
                <w:kern w:val="0"/>
                <w:sz w:val="18"/>
                <w:szCs w:val="18"/>
              </w:rPr>
            </w:pPr>
            <w:r>
              <w:rPr>
                <w:rFonts w:ascii="宋体" w:cs="宋体"/>
                <w:color w:val="000000"/>
                <w:kern w:val="0"/>
                <w:sz w:val="18"/>
                <w:szCs w:val="18"/>
              </w:rPr>
              <w:t>VARCHAR2(32)</w:t>
            </w:r>
          </w:p>
        </w:tc>
        <w:tc>
          <w:tcPr>
            <w:tcW w:w="389"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r>
              <w:rPr>
                <w:rFonts w:ascii="宋体" w:cs="宋体"/>
                <w:color w:val="000000"/>
                <w:kern w:val="0"/>
                <w:sz w:val="18"/>
                <w:szCs w:val="18"/>
              </w:rPr>
              <w:t>N</w:t>
            </w:r>
          </w:p>
        </w:tc>
        <w:tc>
          <w:tcPr>
            <w:tcW w:w="313"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p>
        </w:tc>
        <w:tc>
          <w:tcPr>
            <w:tcW w:w="389"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p>
        </w:tc>
        <w:tc>
          <w:tcPr>
            <w:tcW w:w="313"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p>
        </w:tc>
        <w:tc>
          <w:tcPr>
            <w:tcW w:w="1435"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rFonts w:ascii="宋体" w:cs="宋体"/>
                <w:color w:val="000000"/>
                <w:kern w:val="0"/>
                <w:sz w:val="18"/>
                <w:szCs w:val="18"/>
              </w:rPr>
            </w:pPr>
            <w:r>
              <w:rPr>
                <w:rFonts w:ascii="宋体" w:cs="宋体" w:hint="eastAsia"/>
                <w:color w:val="000000"/>
                <w:kern w:val="0"/>
                <w:sz w:val="18"/>
                <w:szCs w:val="18"/>
              </w:rPr>
              <w:t>设备类型</w:t>
            </w:r>
          </w:p>
        </w:tc>
      </w:tr>
      <w:tr w:rsidR="00ED658C" w:rsidTr="00ED658C">
        <w:tc>
          <w:tcPr>
            <w:tcW w:w="1184"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color w:val="000000"/>
                <w:kern w:val="0"/>
                <w:sz w:val="18"/>
                <w:szCs w:val="18"/>
              </w:rPr>
            </w:pPr>
            <w:r>
              <w:rPr>
                <w:color w:val="000000"/>
                <w:kern w:val="0"/>
                <w:sz w:val="18"/>
                <w:szCs w:val="18"/>
              </w:rPr>
              <w:t>2.</w:t>
            </w:r>
            <w:r>
              <w:rPr>
                <w:color w:val="000000"/>
                <w:kern w:val="0"/>
                <w:sz w:val="18"/>
                <w:szCs w:val="18"/>
              </w:rPr>
              <w:tab/>
              <w:t>minBitRate</w:t>
            </w:r>
          </w:p>
        </w:tc>
        <w:tc>
          <w:tcPr>
            <w:tcW w:w="978"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color w:val="000000"/>
                <w:kern w:val="0"/>
                <w:sz w:val="20"/>
                <w:szCs w:val="20"/>
              </w:rPr>
            </w:pPr>
            <w:r>
              <w:rPr>
                <w:color w:val="000000"/>
                <w:kern w:val="0"/>
                <w:sz w:val="20"/>
                <w:szCs w:val="20"/>
              </w:rPr>
              <w:t>NUMBER(10)</w:t>
            </w:r>
          </w:p>
        </w:tc>
        <w:tc>
          <w:tcPr>
            <w:tcW w:w="389"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r>
              <w:rPr>
                <w:rFonts w:ascii="宋体" w:cs="宋体"/>
                <w:color w:val="000000"/>
                <w:kern w:val="0"/>
                <w:sz w:val="18"/>
                <w:szCs w:val="18"/>
              </w:rPr>
              <w:t>Y</w:t>
            </w:r>
          </w:p>
        </w:tc>
        <w:tc>
          <w:tcPr>
            <w:tcW w:w="313"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p>
        </w:tc>
        <w:tc>
          <w:tcPr>
            <w:tcW w:w="389"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p>
        </w:tc>
        <w:tc>
          <w:tcPr>
            <w:tcW w:w="313"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p>
        </w:tc>
        <w:tc>
          <w:tcPr>
            <w:tcW w:w="1435"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rFonts w:ascii="宋体" w:cs="宋体"/>
                <w:color w:val="000000"/>
                <w:kern w:val="0"/>
                <w:sz w:val="18"/>
                <w:szCs w:val="18"/>
              </w:rPr>
            </w:pPr>
            <w:r>
              <w:rPr>
                <w:rFonts w:ascii="宋体" w:cs="宋体" w:hint="eastAsia"/>
                <w:color w:val="000000"/>
                <w:kern w:val="0"/>
                <w:sz w:val="18"/>
                <w:szCs w:val="18"/>
              </w:rPr>
              <w:t>最小码率</w:t>
            </w:r>
          </w:p>
        </w:tc>
      </w:tr>
      <w:tr w:rsidR="00ED658C" w:rsidTr="00ED658C">
        <w:tc>
          <w:tcPr>
            <w:tcW w:w="1184"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color w:val="000000"/>
                <w:kern w:val="0"/>
                <w:sz w:val="18"/>
                <w:szCs w:val="18"/>
              </w:rPr>
            </w:pPr>
            <w:r>
              <w:rPr>
                <w:color w:val="000000"/>
                <w:kern w:val="0"/>
                <w:sz w:val="18"/>
                <w:szCs w:val="18"/>
              </w:rPr>
              <w:t>3.</w:t>
            </w:r>
            <w:r>
              <w:rPr>
                <w:color w:val="000000"/>
                <w:kern w:val="0"/>
                <w:sz w:val="18"/>
                <w:szCs w:val="18"/>
              </w:rPr>
              <w:tab/>
              <w:t>maxBitRate</w:t>
            </w:r>
          </w:p>
        </w:tc>
        <w:tc>
          <w:tcPr>
            <w:tcW w:w="978"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color w:val="000000"/>
                <w:kern w:val="0"/>
                <w:sz w:val="20"/>
                <w:szCs w:val="20"/>
              </w:rPr>
            </w:pPr>
            <w:r>
              <w:rPr>
                <w:color w:val="000000"/>
                <w:kern w:val="0"/>
                <w:sz w:val="20"/>
                <w:szCs w:val="20"/>
              </w:rPr>
              <w:t>NUMBER(10)</w:t>
            </w:r>
          </w:p>
        </w:tc>
        <w:tc>
          <w:tcPr>
            <w:tcW w:w="389"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r>
              <w:rPr>
                <w:rFonts w:ascii="宋体" w:cs="宋体"/>
                <w:color w:val="000000"/>
                <w:kern w:val="0"/>
                <w:sz w:val="18"/>
                <w:szCs w:val="18"/>
              </w:rPr>
              <w:t>Y</w:t>
            </w:r>
          </w:p>
        </w:tc>
        <w:tc>
          <w:tcPr>
            <w:tcW w:w="313"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p>
        </w:tc>
        <w:tc>
          <w:tcPr>
            <w:tcW w:w="389"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p>
        </w:tc>
        <w:tc>
          <w:tcPr>
            <w:tcW w:w="313"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p>
        </w:tc>
        <w:tc>
          <w:tcPr>
            <w:tcW w:w="1435"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rFonts w:ascii="宋体" w:cs="宋体"/>
                <w:color w:val="000000"/>
                <w:kern w:val="0"/>
                <w:sz w:val="18"/>
                <w:szCs w:val="18"/>
              </w:rPr>
            </w:pPr>
            <w:r>
              <w:rPr>
                <w:rFonts w:ascii="宋体" w:cs="宋体" w:hint="eastAsia"/>
                <w:color w:val="000000"/>
                <w:kern w:val="0"/>
                <w:sz w:val="18"/>
                <w:szCs w:val="18"/>
              </w:rPr>
              <w:t>最大码率</w:t>
            </w:r>
          </w:p>
        </w:tc>
      </w:tr>
      <w:tr w:rsidR="00ED658C" w:rsidTr="00ED658C">
        <w:tc>
          <w:tcPr>
            <w:tcW w:w="1184"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color w:val="000000"/>
                <w:kern w:val="0"/>
                <w:sz w:val="20"/>
                <w:szCs w:val="20"/>
              </w:rPr>
            </w:pPr>
            <w:r>
              <w:rPr>
                <w:color w:val="000000"/>
                <w:kern w:val="0"/>
                <w:sz w:val="20"/>
                <w:szCs w:val="20"/>
              </w:rPr>
              <w:t>4.</w:t>
            </w:r>
            <w:r>
              <w:rPr>
                <w:color w:val="000000"/>
                <w:kern w:val="0"/>
                <w:sz w:val="20"/>
                <w:szCs w:val="20"/>
              </w:rPr>
              <w:tab/>
              <w:t>LicenseType</w:t>
            </w:r>
          </w:p>
        </w:tc>
        <w:tc>
          <w:tcPr>
            <w:tcW w:w="978"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color w:val="000000"/>
                <w:kern w:val="0"/>
                <w:sz w:val="20"/>
                <w:szCs w:val="20"/>
              </w:rPr>
            </w:pPr>
            <w:r>
              <w:rPr>
                <w:color w:val="000000"/>
                <w:kern w:val="0"/>
                <w:sz w:val="20"/>
                <w:szCs w:val="20"/>
              </w:rPr>
              <w:t>NUMBER(10)</w:t>
            </w:r>
          </w:p>
        </w:tc>
        <w:tc>
          <w:tcPr>
            <w:tcW w:w="389"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r>
              <w:rPr>
                <w:rFonts w:ascii="宋体" w:cs="宋体"/>
                <w:color w:val="000000"/>
                <w:kern w:val="0"/>
                <w:sz w:val="18"/>
                <w:szCs w:val="18"/>
              </w:rPr>
              <w:t>Y</w:t>
            </w:r>
          </w:p>
        </w:tc>
        <w:tc>
          <w:tcPr>
            <w:tcW w:w="313"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p>
        </w:tc>
        <w:tc>
          <w:tcPr>
            <w:tcW w:w="389"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p>
        </w:tc>
        <w:tc>
          <w:tcPr>
            <w:tcW w:w="313"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p>
        </w:tc>
        <w:tc>
          <w:tcPr>
            <w:tcW w:w="1435"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rFonts w:ascii="宋体" w:cs="宋体"/>
                <w:color w:val="000000"/>
                <w:kern w:val="0"/>
                <w:sz w:val="20"/>
                <w:szCs w:val="20"/>
              </w:rPr>
            </w:pPr>
            <w:r>
              <w:rPr>
                <w:color w:val="000000"/>
                <w:kern w:val="0"/>
                <w:sz w:val="20"/>
                <w:szCs w:val="20"/>
              </w:rPr>
              <w:t>License</w:t>
            </w:r>
            <w:r>
              <w:rPr>
                <w:rFonts w:ascii="宋体" w:cs="宋体" w:hint="eastAsia"/>
                <w:color w:val="000000"/>
                <w:kern w:val="0"/>
                <w:sz w:val="20"/>
                <w:szCs w:val="20"/>
              </w:rPr>
              <w:t>类型</w:t>
            </w:r>
          </w:p>
        </w:tc>
      </w:tr>
      <w:tr w:rsidR="00ED658C" w:rsidTr="00ED658C">
        <w:tc>
          <w:tcPr>
            <w:tcW w:w="1184"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color w:val="000000"/>
                <w:kern w:val="0"/>
                <w:sz w:val="20"/>
                <w:szCs w:val="20"/>
              </w:rPr>
            </w:pPr>
            <w:r>
              <w:rPr>
                <w:color w:val="000000"/>
                <w:kern w:val="0"/>
                <w:sz w:val="20"/>
                <w:szCs w:val="20"/>
              </w:rPr>
              <w:t>5.</w:t>
            </w:r>
            <w:r>
              <w:rPr>
                <w:color w:val="000000"/>
                <w:kern w:val="0"/>
                <w:sz w:val="20"/>
                <w:szCs w:val="20"/>
              </w:rPr>
              <w:tab/>
              <w:t xml:space="preserve">Reserve1~ </w:t>
            </w:r>
          </w:p>
          <w:p w:rsidR="00ED658C" w:rsidRDefault="00ED658C" w:rsidP="00ED658C">
            <w:pPr>
              <w:keepNext/>
              <w:autoSpaceDE w:val="0"/>
              <w:autoSpaceDN w:val="0"/>
              <w:rPr>
                <w:color w:val="000000"/>
                <w:kern w:val="0"/>
                <w:sz w:val="20"/>
                <w:szCs w:val="20"/>
              </w:rPr>
            </w:pPr>
            <w:r>
              <w:rPr>
                <w:color w:val="000000"/>
                <w:kern w:val="0"/>
                <w:sz w:val="20"/>
                <w:szCs w:val="20"/>
              </w:rPr>
              <w:t>Reserve 5</w:t>
            </w:r>
          </w:p>
        </w:tc>
        <w:tc>
          <w:tcPr>
            <w:tcW w:w="978"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color w:val="000000"/>
                <w:kern w:val="0"/>
                <w:sz w:val="20"/>
                <w:szCs w:val="20"/>
              </w:rPr>
            </w:pPr>
            <w:r>
              <w:rPr>
                <w:color w:val="000000"/>
                <w:kern w:val="0"/>
                <w:sz w:val="20"/>
                <w:szCs w:val="20"/>
              </w:rPr>
              <w:t>VARCHAR2(100)</w:t>
            </w:r>
          </w:p>
        </w:tc>
        <w:tc>
          <w:tcPr>
            <w:tcW w:w="389"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r>
              <w:rPr>
                <w:rFonts w:ascii="宋体" w:cs="宋体"/>
                <w:color w:val="000000"/>
                <w:kern w:val="0"/>
                <w:sz w:val="18"/>
                <w:szCs w:val="18"/>
              </w:rPr>
              <w:t>Y</w:t>
            </w:r>
          </w:p>
        </w:tc>
        <w:tc>
          <w:tcPr>
            <w:tcW w:w="313"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p>
        </w:tc>
        <w:tc>
          <w:tcPr>
            <w:tcW w:w="389"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p>
        </w:tc>
        <w:tc>
          <w:tcPr>
            <w:tcW w:w="313"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p>
        </w:tc>
        <w:tc>
          <w:tcPr>
            <w:tcW w:w="1435"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rFonts w:ascii="宋体" w:cs="宋体"/>
                <w:color w:val="000000"/>
                <w:kern w:val="0"/>
                <w:sz w:val="18"/>
                <w:szCs w:val="18"/>
              </w:rPr>
            </w:pPr>
            <w:r>
              <w:rPr>
                <w:rFonts w:ascii="宋体" w:cs="宋体" w:hint="eastAsia"/>
                <w:color w:val="000000"/>
                <w:kern w:val="0"/>
                <w:sz w:val="18"/>
                <w:szCs w:val="18"/>
              </w:rPr>
              <w:t>保留字段</w:t>
            </w:r>
          </w:p>
        </w:tc>
      </w:tr>
    </w:tbl>
    <w:p w:rsidR="007E5D38" w:rsidRDefault="007E5D38" w:rsidP="007E5D38">
      <w:pPr>
        <w:rPr>
          <w:rFonts w:ascii="Arial" w:hAnsi="Arial"/>
        </w:rPr>
      </w:pPr>
    </w:p>
    <w:p w:rsidR="007E5D38" w:rsidRPr="00BB62DD" w:rsidRDefault="007E5D38" w:rsidP="00ED658C">
      <w:pPr>
        <w:pStyle w:val="31"/>
      </w:pPr>
      <w:bookmarkStart w:id="529" w:name="_Toc397680964"/>
      <w:bookmarkStart w:id="530" w:name="_Toc397712893"/>
      <w:bookmarkStart w:id="531" w:name="_Toc435003380"/>
      <w:r w:rsidRPr="00BB62DD">
        <w:rPr>
          <w:rFonts w:hint="eastAsia"/>
        </w:rPr>
        <w:t>设备类型组与设备类型关联关系表</w:t>
      </w:r>
      <w:r w:rsidRPr="00BB62DD">
        <w:t>MDSP_</w:t>
      </w:r>
      <w:r w:rsidR="00C35A24" w:rsidRPr="00BB62DD">
        <w:t>DEVICEMODELGRPRELATION</w:t>
      </w:r>
      <w:bookmarkEnd w:id="529"/>
      <w:bookmarkEnd w:id="530"/>
      <w:bookmarkEnd w:id="531"/>
    </w:p>
    <w:tbl>
      <w:tblPr>
        <w:tblW w:w="5000" w:type="pct"/>
        <w:tblInd w:w="-658" w:type="dxa"/>
        <w:tblLayout w:type="fixed"/>
        <w:tblCellMar>
          <w:left w:w="51" w:type="dxa"/>
          <w:right w:w="51" w:type="dxa"/>
        </w:tblCellMar>
        <w:tblLook w:val="00A0" w:firstRow="1" w:lastRow="0" w:firstColumn="1" w:lastColumn="0" w:noHBand="0" w:noVBand="0"/>
      </w:tblPr>
      <w:tblGrid>
        <w:gridCol w:w="2586"/>
        <w:gridCol w:w="1247"/>
        <w:gridCol w:w="886"/>
        <w:gridCol w:w="516"/>
        <w:gridCol w:w="356"/>
        <w:gridCol w:w="503"/>
        <w:gridCol w:w="2314"/>
      </w:tblGrid>
      <w:tr w:rsidR="00ED658C" w:rsidTr="00074D0B">
        <w:tc>
          <w:tcPr>
            <w:tcW w:w="1537"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ED658C" w:rsidRDefault="00ED658C" w:rsidP="00ED658C">
            <w:pPr>
              <w:keepNext/>
              <w:tabs>
                <w:tab w:val="left" w:pos="-1389"/>
              </w:tabs>
              <w:autoSpaceDE w:val="0"/>
              <w:autoSpaceDN w:val="0"/>
              <w:jc w:val="center"/>
              <w:rPr>
                <w:rFonts w:ascii="宋体" w:cs="宋体"/>
                <w:b/>
                <w:bCs/>
                <w:color w:val="000000"/>
                <w:kern w:val="0"/>
                <w:sz w:val="18"/>
                <w:szCs w:val="18"/>
              </w:rPr>
            </w:pPr>
            <w:r>
              <w:rPr>
                <w:rFonts w:ascii="宋体" w:cs="宋体" w:hint="eastAsia"/>
                <w:b/>
                <w:bCs/>
                <w:color w:val="000000"/>
                <w:kern w:val="0"/>
                <w:sz w:val="18"/>
                <w:szCs w:val="18"/>
              </w:rPr>
              <w:t>字段名</w:t>
            </w:r>
          </w:p>
        </w:tc>
        <w:tc>
          <w:tcPr>
            <w:tcW w:w="741"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ED658C" w:rsidRDefault="00ED658C" w:rsidP="00ED658C">
            <w:pPr>
              <w:keepNext/>
              <w:tabs>
                <w:tab w:val="left" w:pos="-1389"/>
              </w:tabs>
              <w:autoSpaceDE w:val="0"/>
              <w:autoSpaceDN w:val="0"/>
              <w:jc w:val="center"/>
              <w:rPr>
                <w:b/>
                <w:bCs/>
                <w:color w:val="000000"/>
                <w:kern w:val="0"/>
                <w:sz w:val="18"/>
                <w:szCs w:val="18"/>
              </w:rPr>
            </w:pPr>
            <w:r>
              <w:rPr>
                <w:rFonts w:ascii="宋体" w:cs="宋体" w:hint="eastAsia"/>
                <w:b/>
                <w:bCs/>
                <w:color w:val="000000"/>
                <w:kern w:val="0"/>
                <w:sz w:val="18"/>
                <w:szCs w:val="18"/>
              </w:rPr>
              <w:t>物理</w:t>
            </w:r>
            <w:r>
              <w:rPr>
                <w:b/>
                <w:bCs/>
                <w:color w:val="000000"/>
                <w:kern w:val="0"/>
                <w:sz w:val="18"/>
                <w:szCs w:val="18"/>
              </w:rPr>
              <w:t>DB</w:t>
            </w:r>
          </w:p>
          <w:p w:rsidR="00ED658C" w:rsidRDefault="00ED658C" w:rsidP="00ED658C">
            <w:pPr>
              <w:keepNext/>
              <w:tabs>
                <w:tab w:val="left" w:pos="-1389"/>
              </w:tabs>
              <w:autoSpaceDE w:val="0"/>
              <w:autoSpaceDN w:val="0"/>
              <w:jc w:val="center"/>
              <w:rPr>
                <w:rFonts w:ascii="宋体" w:cs="宋体"/>
                <w:b/>
                <w:bCs/>
                <w:color w:val="000000"/>
                <w:kern w:val="0"/>
                <w:sz w:val="18"/>
                <w:szCs w:val="18"/>
              </w:rPr>
            </w:pPr>
            <w:r>
              <w:rPr>
                <w:rFonts w:ascii="宋体" w:cs="宋体" w:hint="eastAsia"/>
                <w:b/>
                <w:bCs/>
                <w:color w:val="000000"/>
                <w:kern w:val="0"/>
                <w:sz w:val="18"/>
                <w:szCs w:val="18"/>
              </w:rPr>
              <w:t>字段类型</w:t>
            </w:r>
          </w:p>
        </w:tc>
        <w:tc>
          <w:tcPr>
            <w:tcW w:w="527"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ED658C" w:rsidRDefault="00ED658C" w:rsidP="00ED658C">
            <w:pPr>
              <w:keepNext/>
              <w:tabs>
                <w:tab w:val="left" w:pos="-1389"/>
              </w:tabs>
              <w:autoSpaceDE w:val="0"/>
              <w:autoSpaceDN w:val="0"/>
              <w:jc w:val="center"/>
              <w:rPr>
                <w:rFonts w:ascii="宋体" w:cs="宋体"/>
                <w:b/>
                <w:bCs/>
                <w:color w:val="000000"/>
                <w:kern w:val="0"/>
                <w:sz w:val="18"/>
                <w:szCs w:val="18"/>
              </w:rPr>
            </w:pPr>
            <w:r>
              <w:rPr>
                <w:rFonts w:ascii="宋体" w:cs="宋体" w:hint="eastAsia"/>
                <w:b/>
                <w:bCs/>
                <w:color w:val="000000"/>
                <w:kern w:val="0"/>
                <w:sz w:val="18"/>
                <w:szCs w:val="18"/>
              </w:rPr>
              <w:t>是否可为空</w:t>
            </w:r>
          </w:p>
        </w:tc>
        <w:tc>
          <w:tcPr>
            <w:tcW w:w="307"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ED658C" w:rsidRDefault="00ED658C" w:rsidP="00ED658C">
            <w:pPr>
              <w:keepNext/>
              <w:tabs>
                <w:tab w:val="left" w:pos="-1389"/>
              </w:tabs>
              <w:autoSpaceDE w:val="0"/>
              <w:autoSpaceDN w:val="0"/>
              <w:jc w:val="center"/>
              <w:rPr>
                <w:rFonts w:ascii="宋体" w:cs="宋体"/>
                <w:b/>
                <w:bCs/>
                <w:color w:val="000000"/>
                <w:kern w:val="0"/>
                <w:sz w:val="18"/>
                <w:szCs w:val="18"/>
              </w:rPr>
            </w:pPr>
            <w:r>
              <w:rPr>
                <w:rFonts w:ascii="宋体" w:cs="宋体" w:hint="eastAsia"/>
                <w:b/>
                <w:bCs/>
                <w:color w:val="000000"/>
                <w:kern w:val="0"/>
                <w:sz w:val="18"/>
                <w:szCs w:val="18"/>
              </w:rPr>
              <w:t>约束关系</w:t>
            </w:r>
          </w:p>
        </w:tc>
        <w:tc>
          <w:tcPr>
            <w:tcW w:w="212"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ED658C" w:rsidRDefault="00ED658C" w:rsidP="00ED658C">
            <w:pPr>
              <w:keepNext/>
              <w:tabs>
                <w:tab w:val="left" w:pos="-1389"/>
              </w:tabs>
              <w:autoSpaceDE w:val="0"/>
              <w:autoSpaceDN w:val="0"/>
              <w:jc w:val="center"/>
              <w:rPr>
                <w:rFonts w:ascii="宋体" w:cs="宋体"/>
                <w:b/>
                <w:bCs/>
                <w:color w:val="000000"/>
                <w:kern w:val="0"/>
                <w:sz w:val="18"/>
                <w:szCs w:val="18"/>
              </w:rPr>
            </w:pPr>
            <w:r>
              <w:rPr>
                <w:rFonts w:ascii="宋体" w:cs="宋体" w:hint="eastAsia"/>
                <w:b/>
                <w:bCs/>
                <w:color w:val="000000"/>
                <w:kern w:val="0"/>
                <w:sz w:val="18"/>
                <w:szCs w:val="18"/>
              </w:rPr>
              <w:t>缺省值</w:t>
            </w:r>
          </w:p>
        </w:tc>
        <w:tc>
          <w:tcPr>
            <w:tcW w:w="299"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ED658C" w:rsidRDefault="00ED658C" w:rsidP="00ED658C">
            <w:pPr>
              <w:keepNext/>
              <w:tabs>
                <w:tab w:val="left" w:pos="-1389"/>
              </w:tabs>
              <w:autoSpaceDE w:val="0"/>
              <w:autoSpaceDN w:val="0"/>
              <w:jc w:val="center"/>
              <w:rPr>
                <w:rFonts w:ascii="宋体" w:cs="宋体"/>
                <w:b/>
                <w:bCs/>
                <w:color w:val="000000"/>
                <w:kern w:val="0"/>
                <w:sz w:val="18"/>
                <w:szCs w:val="18"/>
              </w:rPr>
            </w:pPr>
            <w:r>
              <w:rPr>
                <w:rFonts w:ascii="宋体" w:cs="宋体" w:hint="eastAsia"/>
                <w:b/>
                <w:bCs/>
                <w:color w:val="000000"/>
                <w:kern w:val="0"/>
                <w:sz w:val="18"/>
                <w:szCs w:val="18"/>
              </w:rPr>
              <w:t>取值范围</w:t>
            </w:r>
          </w:p>
        </w:tc>
        <w:tc>
          <w:tcPr>
            <w:tcW w:w="137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ED658C" w:rsidRDefault="00ED658C" w:rsidP="00ED658C">
            <w:pPr>
              <w:keepNext/>
              <w:tabs>
                <w:tab w:val="left" w:pos="-1389"/>
              </w:tabs>
              <w:autoSpaceDE w:val="0"/>
              <w:autoSpaceDN w:val="0"/>
              <w:jc w:val="center"/>
              <w:rPr>
                <w:rFonts w:ascii="宋体" w:cs="宋体"/>
                <w:b/>
                <w:bCs/>
                <w:color w:val="000000"/>
                <w:kern w:val="0"/>
                <w:sz w:val="18"/>
                <w:szCs w:val="18"/>
              </w:rPr>
            </w:pPr>
            <w:r>
              <w:rPr>
                <w:rFonts w:ascii="宋体" w:cs="宋体" w:hint="eastAsia"/>
                <w:b/>
                <w:bCs/>
                <w:color w:val="000000"/>
                <w:kern w:val="0"/>
                <w:sz w:val="18"/>
                <w:szCs w:val="18"/>
              </w:rPr>
              <w:t>备注</w:t>
            </w:r>
          </w:p>
        </w:tc>
      </w:tr>
      <w:tr w:rsidR="00ED658C" w:rsidTr="00074D0B">
        <w:tc>
          <w:tcPr>
            <w:tcW w:w="1537"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color w:val="000000"/>
                <w:kern w:val="0"/>
                <w:sz w:val="18"/>
                <w:szCs w:val="18"/>
              </w:rPr>
            </w:pPr>
            <w:r>
              <w:rPr>
                <w:color w:val="000000"/>
                <w:kern w:val="0"/>
                <w:sz w:val="18"/>
                <w:szCs w:val="18"/>
              </w:rPr>
              <w:t>1.</w:t>
            </w:r>
            <w:r>
              <w:rPr>
                <w:color w:val="000000"/>
                <w:kern w:val="0"/>
                <w:sz w:val="18"/>
                <w:szCs w:val="18"/>
              </w:rPr>
              <w:tab/>
              <w:t>#</w:t>
            </w:r>
            <w:r>
              <w:rPr>
                <w:rFonts w:ascii="Arial" w:hAnsi="Arial"/>
                <w:color w:val="000000"/>
                <w:kern w:val="0"/>
                <w:sz w:val="20"/>
                <w:szCs w:val="20"/>
              </w:rPr>
              <w:t xml:space="preserve"> DeviceModelGrp</w:t>
            </w:r>
            <w:r>
              <w:rPr>
                <w:color w:val="000000"/>
                <w:kern w:val="0"/>
                <w:sz w:val="18"/>
                <w:szCs w:val="18"/>
              </w:rPr>
              <w:t>ID</w:t>
            </w:r>
          </w:p>
        </w:tc>
        <w:tc>
          <w:tcPr>
            <w:tcW w:w="741"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color w:val="000000"/>
                <w:kern w:val="0"/>
                <w:sz w:val="20"/>
                <w:szCs w:val="20"/>
              </w:rPr>
            </w:pPr>
            <w:r>
              <w:rPr>
                <w:color w:val="000000"/>
                <w:kern w:val="0"/>
                <w:sz w:val="20"/>
                <w:szCs w:val="20"/>
              </w:rPr>
              <w:t>NUMBER(10)</w:t>
            </w:r>
          </w:p>
        </w:tc>
        <w:tc>
          <w:tcPr>
            <w:tcW w:w="527"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r>
              <w:rPr>
                <w:rFonts w:ascii="宋体" w:cs="宋体"/>
                <w:color w:val="000000"/>
                <w:kern w:val="0"/>
                <w:sz w:val="18"/>
                <w:szCs w:val="18"/>
              </w:rPr>
              <w:t>N</w:t>
            </w:r>
          </w:p>
        </w:tc>
        <w:tc>
          <w:tcPr>
            <w:tcW w:w="307"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p>
        </w:tc>
        <w:tc>
          <w:tcPr>
            <w:tcW w:w="212"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p>
        </w:tc>
        <w:tc>
          <w:tcPr>
            <w:tcW w:w="299"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p>
        </w:tc>
        <w:tc>
          <w:tcPr>
            <w:tcW w:w="1376"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rFonts w:ascii="Arial" w:hAnsi="Arial"/>
                <w:color w:val="000000"/>
                <w:kern w:val="0"/>
                <w:sz w:val="20"/>
                <w:szCs w:val="20"/>
              </w:rPr>
            </w:pPr>
            <w:r>
              <w:rPr>
                <w:rFonts w:ascii="宋体" w:cs="宋体" w:hint="eastAsia"/>
                <w:color w:val="000000"/>
                <w:kern w:val="0"/>
                <w:sz w:val="20"/>
                <w:szCs w:val="20"/>
              </w:rPr>
              <w:t>设备类型组</w:t>
            </w:r>
            <w:r>
              <w:rPr>
                <w:rFonts w:ascii="Arial" w:hAnsi="Arial"/>
                <w:color w:val="000000"/>
                <w:kern w:val="0"/>
                <w:sz w:val="20"/>
                <w:szCs w:val="20"/>
              </w:rPr>
              <w:t>ID</w:t>
            </w:r>
          </w:p>
          <w:p w:rsidR="00ED658C" w:rsidRDefault="00ED658C" w:rsidP="00ED658C">
            <w:pPr>
              <w:keepNext/>
              <w:autoSpaceDE w:val="0"/>
              <w:autoSpaceDN w:val="0"/>
              <w:rPr>
                <w:rFonts w:ascii="宋体" w:cs="宋体"/>
                <w:color w:val="000000"/>
                <w:kern w:val="0"/>
                <w:sz w:val="18"/>
                <w:szCs w:val="18"/>
              </w:rPr>
            </w:pPr>
            <w:r>
              <w:rPr>
                <w:rFonts w:ascii="宋体" w:cs="宋体" w:hint="eastAsia"/>
                <w:color w:val="000000"/>
                <w:kern w:val="0"/>
                <w:sz w:val="20"/>
                <w:szCs w:val="20"/>
              </w:rPr>
              <w:t>对应</w:t>
            </w:r>
            <w:r>
              <w:rPr>
                <w:rFonts w:ascii="Arial" w:hAnsi="Arial"/>
                <w:color w:val="000000"/>
                <w:kern w:val="0"/>
                <w:sz w:val="20"/>
                <w:szCs w:val="20"/>
              </w:rPr>
              <w:t>MDSP_T_DeviceModelGrp</w:t>
            </w:r>
            <w:r>
              <w:rPr>
                <w:rFonts w:ascii="宋体" w:cs="宋体" w:hint="eastAsia"/>
                <w:color w:val="000000"/>
                <w:kern w:val="0"/>
                <w:sz w:val="20"/>
                <w:szCs w:val="20"/>
              </w:rPr>
              <w:t>表的</w:t>
            </w:r>
            <w:r>
              <w:rPr>
                <w:color w:val="000000"/>
                <w:kern w:val="0"/>
                <w:sz w:val="18"/>
                <w:szCs w:val="18"/>
              </w:rPr>
              <w:t>groupID</w:t>
            </w:r>
            <w:r>
              <w:rPr>
                <w:rFonts w:ascii="宋体" w:cs="宋体" w:hint="eastAsia"/>
                <w:color w:val="000000"/>
                <w:kern w:val="0"/>
                <w:sz w:val="18"/>
                <w:szCs w:val="18"/>
              </w:rPr>
              <w:t>字段</w:t>
            </w:r>
          </w:p>
        </w:tc>
      </w:tr>
      <w:tr w:rsidR="00ED658C" w:rsidTr="00074D0B">
        <w:tc>
          <w:tcPr>
            <w:tcW w:w="1537"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color w:val="000000"/>
                <w:kern w:val="0"/>
                <w:sz w:val="18"/>
                <w:szCs w:val="18"/>
              </w:rPr>
            </w:pPr>
            <w:r>
              <w:rPr>
                <w:color w:val="000000"/>
                <w:kern w:val="0"/>
                <w:sz w:val="18"/>
                <w:szCs w:val="18"/>
              </w:rPr>
              <w:t>2.</w:t>
            </w:r>
            <w:r>
              <w:rPr>
                <w:color w:val="000000"/>
                <w:kern w:val="0"/>
                <w:sz w:val="18"/>
                <w:szCs w:val="18"/>
              </w:rPr>
              <w:tab/>
              <w:t>#DeviceModel</w:t>
            </w:r>
          </w:p>
        </w:tc>
        <w:tc>
          <w:tcPr>
            <w:tcW w:w="741"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rFonts w:ascii="宋体" w:cs="宋体"/>
                <w:color w:val="000000"/>
                <w:kern w:val="0"/>
                <w:sz w:val="18"/>
                <w:szCs w:val="18"/>
              </w:rPr>
            </w:pPr>
            <w:r>
              <w:rPr>
                <w:rFonts w:ascii="宋体" w:cs="宋体"/>
                <w:color w:val="000000"/>
                <w:kern w:val="0"/>
                <w:sz w:val="18"/>
                <w:szCs w:val="18"/>
              </w:rPr>
              <w:t>VARCHAR2(32)</w:t>
            </w:r>
          </w:p>
        </w:tc>
        <w:tc>
          <w:tcPr>
            <w:tcW w:w="527"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r>
              <w:rPr>
                <w:rFonts w:ascii="宋体" w:cs="宋体"/>
                <w:color w:val="000000"/>
                <w:kern w:val="0"/>
                <w:sz w:val="18"/>
                <w:szCs w:val="18"/>
              </w:rPr>
              <w:t>N</w:t>
            </w:r>
          </w:p>
        </w:tc>
        <w:tc>
          <w:tcPr>
            <w:tcW w:w="307"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p>
        </w:tc>
        <w:tc>
          <w:tcPr>
            <w:tcW w:w="212"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p>
        </w:tc>
        <w:tc>
          <w:tcPr>
            <w:tcW w:w="299"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p>
        </w:tc>
        <w:tc>
          <w:tcPr>
            <w:tcW w:w="1376"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rFonts w:ascii="宋体" w:cs="宋体"/>
                <w:color w:val="000000"/>
                <w:kern w:val="0"/>
                <w:sz w:val="18"/>
                <w:szCs w:val="18"/>
              </w:rPr>
            </w:pPr>
            <w:r>
              <w:rPr>
                <w:rFonts w:ascii="宋体" w:cs="宋体" w:hint="eastAsia"/>
                <w:color w:val="000000"/>
                <w:kern w:val="0"/>
                <w:sz w:val="18"/>
                <w:szCs w:val="18"/>
              </w:rPr>
              <w:t>设备类型</w:t>
            </w:r>
          </w:p>
          <w:p w:rsidR="00ED658C" w:rsidRDefault="00ED658C" w:rsidP="00ED658C">
            <w:pPr>
              <w:keepNext/>
              <w:autoSpaceDE w:val="0"/>
              <w:autoSpaceDN w:val="0"/>
              <w:rPr>
                <w:rFonts w:ascii="宋体" w:cs="宋体"/>
                <w:color w:val="000000"/>
                <w:kern w:val="0"/>
                <w:sz w:val="18"/>
                <w:szCs w:val="18"/>
              </w:rPr>
            </w:pPr>
            <w:r>
              <w:rPr>
                <w:rFonts w:ascii="宋体" w:cs="宋体" w:hint="eastAsia"/>
                <w:color w:val="000000"/>
                <w:kern w:val="0"/>
                <w:sz w:val="18"/>
                <w:szCs w:val="18"/>
              </w:rPr>
              <w:t>对应</w:t>
            </w:r>
            <w:r>
              <w:rPr>
                <w:rFonts w:ascii="Arial" w:hAnsi="Arial"/>
                <w:color w:val="000000"/>
                <w:kern w:val="0"/>
                <w:sz w:val="20"/>
                <w:szCs w:val="20"/>
              </w:rPr>
              <w:t>MDSP_T_DeviceModel</w:t>
            </w:r>
            <w:r>
              <w:rPr>
                <w:rFonts w:ascii="宋体" w:cs="宋体" w:hint="eastAsia"/>
                <w:color w:val="000000"/>
                <w:kern w:val="0"/>
                <w:sz w:val="20"/>
                <w:szCs w:val="20"/>
              </w:rPr>
              <w:t>表的</w:t>
            </w:r>
            <w:r>
              <w:rPr>
                <w:color w:val="000000"/>
                <w:kern w:val="0"/>
                <w:sz w:val="18"/>
                <w:szCs w:val="18"/>
              </w:rPr>
              <w:t>DeviceModel</w:t>
            </w:r>
            <w:r>
              <w:rPr>
                <w:rFonts w:ascii="宋体" w:cs="宋体" w:hint="eastAsia"/>
                <w:color w:val="000000"/>
                <w:kern w:val="0"/>
                <w:sz w:val="18"/>
                <w:szCs w:val="18"/>
              </w:rPr>
              <w:t>字段</w:t>
            </w:r>
          </w:p>
        </w:tc>
      </w:tr>
      <w:tr w:rsidR="00ED658C" w:rsidTr="00074D0B">
        <w:tc>
          <w:tcPr>
            <w:tcW w:w="1537"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color w:val="000000"/>
                <w:kern w:val="0"/>
                <w:sz w:val="20"/>
                <w:szCs w:val="20"/>
              </w:rPr>
            </w:pPr>
            <w:r>
              <w:rPr>
                <w:color w:val="000000"/>
                <w:kern w:val="0"/>
                <w:sz w:val="20"/>
                <w:szCs w:val="20"/>
              </w:rPr>
              <w:t>3.</w:t>
            </w:r>
            <w:r>
              <w:rPr>
                <w:color w:val="000000"/>
                <w:kern w:val="0"/>
                <w:sz w:val="20"/>
                <w:szCs w:val="20"/>
              </w:rPr>
              <w:tab/>
              <w:t>Reserve1~ Reserve 5</w:t>
            </w:r>
          </w:p>
        </w:tc>
        <w:tc>
          <w:tcPr>
            <w:tcW w:w="741"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color w:val="000000"/>
                <w:kern w:val="0"/>
                <w:sz w:val="20"/>
                <w:szCs w:val="20"/>
              </w:rPr>
            </w:pPr>
            <w:r>
              <w:rPr>
                <w:color w:val="000000"/>
                <w:kern w:val="0"/>
                <w:sz w:val="20"/>
                <w:szCs w:val="20"/>
              </w:rPr>
              <w:t>VARCHAR2(100)</w:t>
            </w:r>
          </w:p>
        </w:tc>
        <w:tc>
          <w:tcPr>
            <w:tcW w:w="527"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r>
              <w:rPr>
                <w:rFonts w:ascii="宋体" w:cs="宋体"/>
                <w:color w:val="000000"/>
                <w:kern w:val="0"/>
                <w:sz w:val="18"/>
                <w:szCs w:val="18"/>
              </w:rPr>
              <w:t>Y</w:t>
            </w:r>
          </w:p>
        </w:tc>
        <w:tc>
          <w:tcPr>
            <w:tcW w:w="307"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p>
        </w:tc>
        <w:tc>
          <w:tcPr>
            <w:tcW w:w="212"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p>
        </w:tc>
        <w:tc>
          <w:tcPr>
            <w:tcW w:w="299"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tabs>
                <w:tab w:val="left" w:pos="-1389"/>
              </w:tabs>
              <w:autoSpaceDE w:val="0"/>
              <w:autoSpaceDN w:val="0"/>
              <w:ind w:firstLine="400"/>
              <w:rPr>
                <w:rFonts w:ascii="宋体" w:cs="宋体"/>
                <w:color w:val="000000"/>
                <w:kern w:val="0"/>
                <w:sz w:val="18"/>
                <w:szCs w:val="18"/>
              </w:rPr>
            </w:pPr>
          </w:p>
        </w:tc>
        <w:tc>
          <w:tcPr>
            <w:tcW w:w="1376" w:type="pct"/>
            <w:tcBorders>
              <w:top w:val="single" w:sz="6" w:space="0" w:color="000000"/>
              <w:left w:val="single" w:sz="6" w:space="0" w:color="000000"/>
              <w:bottom w:val="single" w:sz="6" w:space="0" w:color="000000"/>
              <w:right w:val="single" w:sz="6" w:space="0" w:color="000000"/>
            </w:tcBorders>
          </w:tcPr>
          <w:p w:rsidR="00ED658C" w:rsidRDefault="00ED658C" w:rsidP="00ED658C">
            <w:pPr>
              <w:keepNext/>
              <w:autoSpaceDE w:val="0"/>
              <w:autoSpaceDN w:val="0"/>
              <w:rPr>
                <w:rFonts w:ascii="宋体" w:cs="宋体"/>
                <w:color w:val="000000"/>
                <w:kern w:val="0"/>
                <w:sz w:val="18"/>
                <w:szCs w:val="18"/>
              </w:rPr>
            </w:pPr>
            <w:r>
              <w:rPr>
                <w:rFonts w:ascii="宋体" w:cs="宋体" w:hint="eastAsia"/>
                <w:color w:val="000000"/>
                <w:kern w:val="0"/>
                <w:sz w:val="18"/>
                <w:szCs w:val="18"/>
              </w:rPr>
              <w:t>保留字段</w:t>
            </w:r>
          </w:p>
        </w:tc>
      </w:tr>
    </w:tbl>
    <w:p w:rsidR="007E5D38" w:rsidRDefault="007E5D38" w:rsidP="007E5D38">
      <w:pPr>
        <w:rPr>
          <w:rFonts w:ascii="Arial" w:hAnsi="Arial"/>
        </w:rPr>
      </w:pPr>
    </w:p>
    <w:p w:rsidR="007E5D38" w:rsidRPr="00564133" w:rsidRDefault="007E5D38" w:rsidP="00ED658C">
      <w:pPr>
        <w:pStyle w:val="31"/>
      </w:pPr>
      <w:bookmarkStart w:id="532" w:name="_Toc397680965"/>
      <w:bookmarkStart w:id="533" w:name="_Toc397712894"/>
      <w:bookmarkStart w:id="534" w:name="_Toc435003381"/>
      <w:r w:rsidRPr="00564133">
        <w:rPr>
          <w:rFonts w:hint="eastAsia"/>
        </w:rPr>
        <w:lastRenderedPageBreak/>
        <w:t>产品订购表</w:t>
      </w:r>
      <w:r w:rsidRPr="00564133">
        <w:t>(TS_</w:t>
      </w:r>
      <w:r w:rsidR="00C35A24" w:rsidRPr="00564133">
        <w:t>PRODUCTORDER</w:t>
      </w:r>
      <w:r w:rsidRPr="00564133">
        <w:t>)</w:t>
      </w:r>
      <w:bookmarkEnd w:id="532"/>
      <w:bookmarkEnd w:id="533"/>
      <w:bookmarkEnd w:id="534"/>
      <w:r w:rsidRPr="00564133">
        <w:t xml:space="preserve"> </w:t>
      </w:r>
    </w:p>
    <w:tbl>
      <w:tblPr>
        <w:tblW w:w="5000" w:type="pct"/>
        <w:tblInd w:w="-6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A0" w:firstRow="1" w:lastRow="0" w:firstColumn="1" w:lastColumn="0" w:noHBand="0" w:noVBand="0"/>
      </w:tblPr>
      <w:tblGrid>
        <w:gridCol w:w="2630"/>
        <w:gridCol w:w="945"/>
        <w:gridCol w:w="945"/>
        <w:gridCol w:w="945"/>
        <w:gridCol w:w="1640"/>
        <w:gridCol w:w="1211"/>
      </w:tblGrid>
      <w:tr w:rsidR="00074D0B" w:rsidTr="00074D0B">
        <w:tc>
          <w:tcPr>
            <w:tcW w:w="1581" w:type="pct"/>
            <w:shd w:val="clear" w:color="auto" w:fill="D9D9D9" w:themeFill="background1" w:themeFillShade="D9"/>
          </w:tcPr>
          <w:p w:rsidR="00074D0B" w:rsidRDefault="00074D0B" w:rsidP="00ED658C">
            <w:pPr>
              <w:keepNext/>
              <w:keepLines/>
              <w:autoSpaceDE w:val="0"/>
              <w:autoSpaceDN w:val="0"/>
              <w:ind w:left="45" w:right="45"/>
              <w:jc w:val="center"/>
              <w:rPr>
                <w:rFonts w:ascii="宋体" w:cs="宋体"/>
                <w:b/>
                <w:bCs/>
                <w:color w:val="000000"/>
                <w:kern w:val="0"/>
                <w:sz w:val="18"/>
                <w:szCs w:val="18"/>
              </w:rPr>
            </w:pPr>
            <w:r>
              <w:rPr>
                <w:rFonts w:ascii="宋体" w:cs="宋体" w:hint="eastAsia"/>
                <w:b/>
                <w:bCs/>
                <w:color w:val="000000"/>
                <w:kern w:val="0"/>
                <w:sz w:val="18"/>
                <w:szCs w:val="18"/>
              </w:rPr>
              <w:t>字段名</w:t>
            </w:r>
          </w:p>
        </w:tc>
        <w:tc>
          <w:tcPr>
            <w:tcW w:w="568" w:type="pct"/>
            <w:shd w:val="clear" w:color="auto" w:fill="D9D9D9" w:themeFill="background1" w:themeFillShade="D9"/>
          </w:tcPr>
          <w:p w:rsidR="00074D0B" w:rsidRDefault="00074D0B" w:rsidP="00ED658C">
            <w:pPr>
              <w:keepNext/>
              <w:keepLines/>
              <w:autoSpaceDE w:val="0"/>
              <w:autoSpaceDN w:val="0"/>
              <w:ind w:left="45" w:right="45"/>
              <w:jc w:val="center"/>
              <w:rPr>
                <w:b/>
                <w:bCs/>
                <w:color w:val="000000"/>
                <w:kern w:val="0"/>
                <w:sz w:val="18"/>
                <w:szCs w:val="18"/>
              </w:rPr>
            </w:pPr>
            <w:r>
              <w:rPr>
                <w:rFonts w:ascii="宋体" w:cs="宋体" w:hint="eastAsia"/>
                <w:b/>
                <w:bCs/>
                <w:color w:val="000000"/>
                <w:kern w:val="0"/>
                <w:sz w:val="18"/>
                <w:szCs w:val="18"/>
              </w:rPr>
              <w:t>物理</w:t>
            </w:r>
            <w:r>
              <w:rPr>
                <w:b/>
                <w:bCs/>
                <w:color w:val="000000"/>
                <w:kern w:val="0"/>
                <w:sz w:val="18"/>
                <w:szCs w:val="18"/>
              </w:rPr>
              <w:t>DB</w:t>
            </w:r>
          </w:p>
          <w:p w:rsidR="00074D0B" w:rsidRDefault="00074D0B" w:rsidP="00ED658C">
            <w:pPr>
              <w:keepNext/>
              <w:keepLines/>
              <w:autoSpaceDE w:val="0"/>
              <w:autoSpaceDN w:val="0"/>
              <w:ind w:left="45" w:right="45"/>
              <w:jc w:val="center"/>
              <w:rPr>
                <w:rFonts w:ascii="宋体" w:cs="宋体"/>
                <w:b/>
                <w:bCs/>
                <w:color w:val="000000"/>
                <w:kern w:val="0"/>
                <w:sz w:val="18"/>
                <w:szCs w:val="18"/>
              </w:rPr>
            </w:pPr>
            <w:r>
              <w:rPr>
                <w:rFonts w:ascii="宋体" w:cs="宋体" w:hint="eastAsia"/>
                <w:b/>
                <w:bCs/>
                <w:color w:val="000000"/>
                <w:kern w:val="0"/>
                <w:sz w:val="18"/>
                <w:szCs w:val="18"/>
              </w:rPr>
              <w:t>字段类型</w:t>
            </w:r>
          </w:p>
        </w:tc>
        <w:tc>
          <w:tcPr>
            <w:tcW w:w="568" w:type="pct"/>
            <w:shd w:val="clear" w:color="auto" w:fill="D9D9D9" w:themeFill="background1" w:themeFillShade="D9"/>
          </w:tcPr>
          <w:p w:rsidR="00074D0B" w:rsidRDefault="00074D0B" w:rsidP="00ED658C">
            <w:pPr>
              <w:keepNext/>
              <w:keepLines/>
              <w:autoSpaceDE w:val="0"/>
              <w:autoSpaceDN w:val="0"/>
              <w:ind w:left="45" w:right="45"/>
              <w:jc w:val="center"/>
              <w:rPr>
                <w:rFonts w:ascii="宋体" w:cs="宋体"/>
                <w:b/>
                <w:bCs/>
                <w:color w:val="000000"/>
                <w:kern w:val="0"/>
                <w:sz w:val="18"/>
                <w:szCs w:val="18"/>
              </w:rPr>
            </w:pPr>
            <w:r>
              <w:rPr>
                <w:rFonts w:ascii="宋体" w:cs="宋体" w:hint="eastAsia"/>
                <w:b/>
                <w:bCs/>
                <w:color w:val="000000"/>
                <w:kern w:val="0"/>
                <w:sz w:val="18"/>
                <w:szCs w:val="18"/>
              </w:rPr>
              <w:t>界面词汇</w:t>
            </w:r>
          </w:p>
        </w:tc>
        <w:tc>
          <w:tcPr>
            <w:tcW w:w="568" w:type="pct"/>
            <w:shd w:val="clear" w:color="auto" w:fill="D9D9D9" w:themeFill="background1" w:themeFillShade="D9"/>
          </w:tcPr>
          <w:p w:rsidR="00074D0B" w:rsidRDefault="00074D0B" w:rsidP="00ED658C">
            <w:pPr>
              <w:keepNext/>
              <w:keepLines/>
              <w:autoSpaceDE w:val="0"/>
              <w:autoSpaceDN w:val="0"/>
              <w:ind w:left="45" w:right="45"/>
              <w:jc w:val="center"/>
              <w:rPr>
                <w:b/>
                <w:bCs/>
                <w:color w:val="000000"/>
                <w:kern w:val="0"/>
                <w:sz w:val="18"/>
                <w:szCs w:val="18"/>
              </w:rPr>
            </w:pPr>
            <w:r>
              <w:rPr>
                <w:rFonts w:ascii="宋体" w:cs="宋体" w:hint="eastAsia"/>
                <w:b/>
                <w:bCs/>
                <w:color w:val="000000"/>
                <w:kern w:val="0"/>
                <w:sz w:val="18"/>
                <w:szCs w:val="18"/>
              </w:rPr>
              <w:t>内存</w:t>
            </w:r>
            <w:r>
              <w:rPr>
                <w:b/>
                <w:bCs/>
                <w:color w:val="000000"/>
                <w:kern w:val="0"/>
                <w:sz w:val="18"/>
                <w:szCs w:val="18"/>
              </w:rPr>
              <w:t>DB</w:t>
            </w:r>
          </w:p>
          <w:p w:rsidR="00074D0B" w:rsidRDefault="00074D0B" w:rsidP="00ED658C">
            <w:pPr>
              <w:keepNext/>
              <w:keepLines/>
              <w:autoSpaceDE w:val="0"/>
              <w:autoSpaceDN w:val="0"/>
              <w:ind w:left="45" w:right="45"/>
              <w:jc w:val="center"/>
              <w:rPr>
                <w:rFonts w:ascii="宋体" w:cs="宋体"/>
                <w:b/>
                <w:bCs/>
                <w:color w:val="000000"/>
                <w:kern w:val="0"/>
                <w:sz w:val="18"/>
                <w:szCs w:val="18"/>
              </w:rPr>
            </w:pPr>
            <w:r>
              <w:rPr>
                <w:rFonts w:ascii="宋体" w:cs="宋体" w:hint="eastAsia"/>
                <w:b/>
                <w:bCs/>
                <w:color w:val="000000"/>
                <w:kern w:val="0"/>
                <w:sz w:val="18"/>
                <w:szCs w:val="18"/>
              </w:rPr>
              <w:t>字段类型</w:t>
            </w:r>
          </w:p>
        </w:tc>
        <w:tc>
          <w:tcPr>
            <w:tcW w:w="986" w:type="pct"/>
            <w:shd w:val="clear" w:color="auto" w:fill="D9D9D9" w:themeFill="background1" w:themeFillShade="D9"/>
          </w:tcPr>
          <w:p w:rsidR="00074D0B" w:rsidRDefault="00074D0B" w:rsidP="00ED658C">
            <w:pPr>
              <w:keepNext/>
              <w:keepLines/>
              <w:autoSpaceDE w:val="0"/>
              <w:autoSpaceDN w:val="0"/>
              <w:ind w:left="45" w:right="45"/>
              <w:jc w:val="center"/>
              <w:rPr>
                <w:rFonts w:ascii="宋体" w:cs="宋体"/>
                <w:b/>
                <w:bCs/>
                <w:color w:val="000000"/>
                <w:kern w:val="0"/>
                <w:sz w:val="18"/>
                <w:szCs w:val="18"/>
              </w:rPr>
            </w:pPr>
            <w:r>
              <w:rPr>
                <w:rFonts w:ascii="宋体" w:cs="宋体" w:hint="eastAsia"/>
                <w:b/>
                <w:bCs/>
                <w:color w:val="000000"/>
                <w:kern w:val="0"/>
                <w:sz w:val="18"/>
                <w:szCs w:val="18"/>
              </w:rPr>
              <w:t>约束关系</w:t>
            </w:r>
          </w:p>
        </w:tc>
        <w:tc>
          <w:tcPr>
            <w:tcW w:w="728" w:type="pct"/>
            <w:shd w:val="clear" w:color="auto" w:fill="D9D9D9" w:themeFill="background1" w:themeFillShade="D9"/>
          </w:tcPr>
          <w:p w:rsidR="00074D0B" w:rsidRDefault="00074D0B" w:rsidP="00ED658C">
            <w:pPr>
              <w:keepNext/>
              <w:keepLines/>
              <w:autoSpaceDE w:val="0"/>
              <w:autoSpaceDN w:val="0"/>
              <w:ind w:left="45" w:right="15"/>
              <w:jc w:val="center"/>
              <w:rPr>
                <w:rFonts w:ascii="宋体" w:cs="宋体"/>
                <w:b/>
                <w:bCs/>
                <w:color w:val="000000"/>
                <w:kern w:val="0"/>
                <w:sz w:val="18"/>
                <w:szCs w:val="18"/>
              </w:rPr>
            </w:pPr>
            <w:r>
              <w:rPr>
                <w:rFonts w:ascii="宋体" w:cs="宋体" w:hint="eastAsia"/>
                <w:b/>
                <w:bCs/>
                <w:color w:val="000000"/>
                <w:kern w:val="0"/>
                <w:sz w:val="18"/>
                <w:szCs w:val="18"/>
              </w:rPr>
              <w:t>备注</w:t>
            </w:r>
          </w:p>
        </w:tc>
      </w:tr>
      <w:tr w:rsidR="00074D0B" w:rsidTr="00074D0B">
        <w:tc>
          <w:tcPr>
            <w:tcW w:w="1581"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!SubscriberKey</w:t>
            </w:r>
          </w:p>
        </w:tc>
        <w:tc>
          <w:tcPr>
            <w:tcW w:w="568"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Integer4</w:t>
            </w:r>
          </w:p>
        </w:tc>
        <w:tc>
          <w:tcPr>
            <w:tcW w:w="568" w:type="pct"/>
          </w:tcPr>
          <w:p w:rsidR="00074D0B" w:rsidRDefault="00074D0B" w:rsidP="00ED658C">
            <w:pPr>
              <w:keepNext/>
              <w:keepLines/>
              <w:autoSpaceDE w:val="0"/>
              <w:autoSpaceDN w:val="0"/>
              <w:ind w:left="45" w:right="45"/>
              <w:rPr>
                <w:rFonts w:ascii="宋体" w:cs="宋体"/>
                <w:color w:val="000000"/>
                <w:kern w:val="0"/>
                <w:sz w:val="18"/>
                <w:szCs w:val="18"/>
              </w:rPr>
            </w:pPr>
            <w:r>
              <w:rPr>
                <w:rFonts w:ascii="宋体" w:cs="宋体" w:hint="eastAsia"/>
                <w:color w:val="000000"/>
                <w:kern w:val="0"/>
                <w:sz w:val="18"/>
                <w:szCs w:val="18"/>
              </w:rPr>
              <w:t>用户键值</w:t>
            </w:r>
          </w:p>
        </w:tc>
        <w:tc>
          <w:tcPr>
            <w:tcW w:w="568" w:type="pct"/>
          </w:tcPr>
          <w:p w:rsidR="00074D0B" w:rsidRDefault="00074D0B" w:rsidP="00ED658C">
            <w:pPr>
              <w:keepNext/>
              <w:keepLines/>
              <w:autoSpaceDE w:val="0"/>
              <w:autoSpaceDN w:val="0"/>
              <w:ind w:left="45" w:right="45"/>
              <w:rPr>
                <w:color w:val="000000"/>
                <w:kern w:val="0"/>
                <w:sz w:val="22"/>
                <w:szCs w:val="22"/>
              </w:rPr>
            </w:pPr>
            <w:r>
              <w:rPr>
                <w:color w:val="000000"/>
                <w:kern w:val="0"/>
                <w:sz w:val="22"/>
                <w:szCs w:val="22"/>
              </w:rPr>
              <w:t>Integer4</w:t>
            </w:r>
          </w:p>
        </w:tc>
        <w:tc>
          <w:tcPr>
            <w:tcW w:w="986" w:type="pct"/>
          </w:tcPr>
          <w:p w:rsidR="00074D0B" w:rsidRDefault="00074D0B" w:rsidP="00ED658C">
            <w:pPr>
              <w:keepNext/>
              <w:keepLines/>
              <w:autoSpaceDE w:val="0"/>
              <w:autoSpaceDN w:val="0"/>
              <w:ind w:left="45" w:right="45"/>
              <w:rPr>
                <w:rFonts w:ascii="宋体" w:cs="宋体"/>
                <w:color w:val="000000"/>
                <w:kern w:val="0"/>
                <w:sz w:val="18"/>
                <w:szCs w:val="18"/>
              </w:rPr>
            </w:pPr>
            <w:r>
              <w:rPr>
                <w:rFonts w:ascii="宋体" w:cs="宋体" w:hint="eastAsia"/>
                <w:color w:val="000000"/>
                <w:kern w:val="0"/>
                <w:sz w:val="18"/>
                <w:szCs w:val="18"/>
              </w:rPr>
              <w:t>索引字段，查询用</w:t>
            </w:r>
          </w:p>
        </w:tc>
        <w:tc>
          <w:tcPr>
            <w:tcW w:w="728" w:type="pct"/>
          </w:tcPr>
          <w:p w:rsidR="00074D0B" w:rsidRDefault="00074D0B" w:rsidP="00ED658C">
            <w:pPr>
              <w:keepNext/>
              <w:keepLines/>
              <w:autoSpaceDE w:val="0"/>
              <w:autoSpaceDN w:val="0"/>
              <w:ind w:left="45" w:right="15"/>
              <w:rPr>
                <w:color w:val="000000"/>
                <w:kern w:val="0"/>
                <w:sz w:val="18"/>
                <w:szCs w:val="18"/>
              </w:rPr>
            </w:pPr>
            <w:r>
              <w:rPr>
                <w:color w:val="000000"/>
                <w:kern w:val="0"/>
                <w:sz w:val="18"/>
                <w:szCs w:val="18"/>
              </w:rPr>
              <w:t> </w:t>
            </w:r>
          </w:p>
        </w:tc>
      </w:tr>
      <w:tr w:rsidR="00074D0B" w:rsidTr="00074D0B">
        <w:tc>
          <w:tcPr>
            <w:tcW w:w="1581"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 ProductOrderKey</w:t>
            </w:r>
          </w:p>
        </w:tc>
        <w:tc>
          <w:tcPr>
            <w:tcW w:w="568"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Integer8</w:t>
            </w:r>
          </w:p>
        </w:tc>
        <w:tc>
          <w:tcPr>
            <w:tcW w:w="568" w:type="pct"/>
          </w:tcPr>
          <w:p w:rsidR="00074D0B" w:rsidRDefault="00074D0B" w:rsidP="00ED658C">
            <w:pPr>
              <w:keepNext/>
              <w:keepLines/>
              <w:autoSpaceDE w:val="0"/>
              <w:autoSpaceDN w:val="0"/>
              <w:ind w:left="45" w:right="45"/>
              <w:rPr>
                <w:rFonts w:ascii="宋体" w:cs="宋体"/>
                <w:color w:val="000000"/>
                <w:kern w:val="0"/>
                <w:sz w:val="18"/>
                <w:szCs w:val="18"/>
              </w:rPr>
            </w:pPr>
            <w:r>
              <w:rPr>
                <w:rFonts w:ascii="宋体" w:cs="宋体" w:hint="eastAsia"/>
                <w:color w:val="000000"/>
                <w:kern w:val="0"/>
                <w:sz w:val="18"/>
                <w:szCs w:val="18"/>
              </w:rPr>
              <w:t>产品订购键值</w:t>
            </w:r>
          </w:p>
        </w:tc>
        <w:tc>
          <w:tcPr>
            <w:tcW w:w="568"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Integer8</w:t>
            </w:r>
          </w:p>
        </w:tc>
        <w:tc>
          <w:tcPr>
            <w:tcW w:w="986" w:type="pct"/>
          </w:tcPr>
          <w:p w:rsidR="00074D0B" w:rsidRDefault="00074D0B" w:rsidP="00ED658C">
            <w:pPr>
              <w:keepNext/>
              <w:keepLines/>
              <w:autoSpaceDE w:val="0"/>
              <w:autoSpaceDN w:val="0"/>
              <w:ind w:left="45" w:right="45"/>
              <w:rPr>
                <w:rFonts w:ascii="宋体" w:cs="宋体"/>
                <w:color w:val="000000"/>
                <w:kern w:val="0"/>
                <w:sz w:val="18"/>
                <w:szCs w:val="18"/>
              </w:rPr>
            </w:pPr>
            <w:r>
              <w:rPr>
                <w:rFonts w:ascii="宋体" w:cs="宋体" w:hint="eastAsia"/>
                <w:color w:val="000000"/>
                <w:kern w:val="0"/>
                <w:sz w:val="18"/>
                <w:szCs w:val="18"/>
              </w:rPr>
              <w:t>主键字段</w:t>
            </w:r>
          </w:p>
        </w:tc>
        <w:tc>
          <w:tcPr>
            <w:tcW w:w="728" w:type="pct"/>
          </w:tcPr>
          <w:p w:rsidR="00074D0B" w:rsidRDefault="00074D0B" w:rsidP="00ED658C">
            <w:pPr>
              <w:keepNext/>
              <w:keepLines/>
              <w:autoSpaceDE w:val="0"/>
              <w:autoSpaceDN w:val="0"/>
              <w:ind w:left="45" w:right="15"/>
              <w:rPr>
                <w:color w:val="000000"/>
                <w:kern w:val="0"/>
                <w:sz w:val="18"/>
                <w:szCs w:val="18"/>
              </w:rPr>
            </w:pPr>
            <w:r>
              <w:rPr>
                <w:color w:val="000000"/>
                <w:kern w:val="0"/>
                <w:sz w:val="18"/>
                <w:szCs w:val="18"/>
              </w:rPr>
              <w:t> </w:t>
            </w:r>
          </w:p>
        </w:tc>
      </w:tr>
      <w:tr w:rsidR="00074D0B" w:rsidTr="00074D0B">
        <w:tc>
          <w:tcPr>
            <w:tcW w:w="1581"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ProductKey</w:t>
            </w:r>
          </w:p>
        </w:tc>
        <w:tc>
          <w:tcPr>
            <w:tcW w:w="568"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Integer4</w:t>
            </w:r>
          </w:p>
        </w:tc>
        <w:tc>
          <w:tcPr>
            <w:tcW w:w="568" w:type="pct"/>
          </w:tcPr>
          <w:p w:rsidR="00074D0B" w:rsidRDefault="003427EF" w:rsidP="00ED658C">
            <w:pPr>
              <w:keepNext/>
              <w:keepLines/>
              <w:autoSpaceDE w:val="0"/>
              <w:autoSpaceDN w:val="0"/>
              <w:ind w:left="45" w:right="45"/>
              <w:rPr>
                <w:rFonts w:ascii="宋体" w:cs="宋体"/>
                <w:color w:val="000000"/>
                <w:kern w:val="0"/>
                <w:sz w:val="18"/>
                <w:szCs w:val="18"/>
              </w:rPr>
            </w:pPr>
            <w:ins w:id="535" w:author="wtest222" w:date="2014-10-27T15:47:00Z">
              <w:r>
                <w:rPr>
                  <w:rFonts w:ascii="宋体" w:cs="宋体" w:hint="eastAsia"/>
                  <w:color w:val="000000"/>
                  <w:kern w:val="0"/>
                  <w:sz w:val="18"/>
                  <w:szCs w:val="18"/>
                </w:rPr>
                <w:t>SIS内部</w:t>
              </w:r>
            </w:ins>
            <w:r w:rsidR="00074D0B">
              <w:rPr>
                <w:rFonts w:ascii="宋体" w:cs="宋体" w:hint="eastAsia"/>
                <w:color w:val="000000"/>
                <w:kern w:val="0"/>
                <w:sz w:val="18"/>
                <w:szCs w:val="18"/>
              </w:rPr>
              <w:t>产品键值</w:t>
            </w:r>
          </w:p>
        </w:tc>
        <w:tc>
          <w:tcPr>
            <w:tcW w:w="568"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Integer4</w:t>
            </w:r>
          </w:p>
        </w:tc>
        <w:tc>
          <w:tcPr>
            <w:tcW w:w="986"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 </w:t>
            </w:r>
          </w:p>
        </w:tc>
        <w:tc>
          <w:tcPr>
            <w:tcW w:w="728" w:type="pct"/>
          </w:tcPr>
          <w:p w:rsidR="00074D0B" w:rsidRDefault="00074D0B" w:rsidP="00ED658C">
            <w:pPr>
              <w:keepNext/>
              <w:keepLines/>
              <w:autoSpaceDE w:val="0"/>
              <w:autoSpaceDN w:val="0"/>
              <w:ind w:left="45" w:right="15"/>
              <w:rPr>
                <w:color w:val="000000"/>
                <w:kern w:val="0"/>
                <w:sz w:val="18"/>
                <w:szCs w:val="18"/>
              </w:rPr>
            </w:pPr>
            <w:r>
              <w:rPr>
                <w:color w:val="000000"/>
                <w:kern w:val="0"/>
                <w:sz w:val="18"/>
                <w:szCs w:val="18"/>
              </w:rPr>
              <w:t> </w:t>
            </w:r>
          </w:p>
        </w:tc>
      </w:tr>
      <w:tr w:rsidR="00074D0B" w:rsidTr="00074D0B">
        <w:tc>
          <w:tcPr>
            <w:tcW w:w="1581"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ApplyTime</w:t>
            </w:r>
          </w:p>
        </w:tc>
        <w:tc>
          <w:tcPr>
            <w:tcW w:w="568"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DateTime</w:t>
            </w:r>
          </w:p>
        </w:tc>
        <w:tc>
          <w:tcPr>
            <w:tcW w:w="568" w:type="pct"/>
          </w:tcPr>
          <w:p w:rsidR="00074D0B" w:rsidRDefault="00074D0B" w:rsidP="00ED658C">
            <w:pPr>
              <w:keepNext/>
              <w:keepLines/>
              <w:autoSpaceDE w:val="0"/>
              <w:autoSpaceDN w:val="0"/>
              <w:ind w:left="45" w:right="45"/>
              <w:rPr>
                <w:rFonts w:ascii="宋体" w:cs="宋体"/>
                <w:color w:val="000000"/>
                <w:kern w:val="0"/>
                <w:sz w:val="18"/>
                <w:szCs w:val="18"/>
              </w:rPr>
            </w:pPr>
            <w:r>
              <w:rPr>
                <w:rFonts w:ascii="宋体" w:cs="宋体" w:hint="eastAsia"/>
                <w:color w:val="000000"/>
                <w:kern w:val="0"/>
                <w:sz w:val="18"/>
                <w:szCs w:val="18"/>
              </w:rPr>
              <w:t>生效时间</w:t>
            </w:r>
          </w:p>
        </w:tc>
        <w:tc>
          <w:tcPr>
            <w:tcW w:w="568" w:type="pct"/>
          </w:tcPr>
          <w:p w:rsidR="00074D0B" w:rsidRDefault="00074D0B" w:rsidP="00ED658C">
            <w:pPr>
              <w:keepNext/>
              <w:keepLines/>
              <w:autoSpaceDE w:val="0"/>
              <w:autoSpaceDN w:val="0"/>
              <w:ind w:left="45" w:right="45"/>
              <w:rPr>
                <w:color w:val="000000"/>
                <w:kern w:val="0"/>
                <w:sz w:val="22"/>
                <w:szCs w:val="22"/>
              </w:rPr>
            </w:pPr>
            <w:r>
              <w:rPr>
                <w:color w:val="000000"/>
                <w:kern w:val="0"/>
                <w:sz w:val="22"/>
                <w:szCs w:val="22"/>
              </w:rPr>
              <w:t>Integer4</w:t>
            </w:r>
          </w:p>
        </w:tc>
        <w:tc>
          <w:tcPr>
            <w:tcW w:w="986"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 </w:t>
            </w:r>
          </w:p>
        </w:tc>
        <w:tc>
          <w:tcPr>
            <w:tcW w:w="728" w:type="pct"/>
          </w:tcPr>
          <w:p w:rsidR="00074D0B" w:rsidRDefault="00074D0B" w:rsidP="00ED658C">
            <w:pPr>
              <w:keepNext/>
              <w:keepLines/>
              <w:autoSpaceDE w:val="0"/>
              <w:autoSpaceDN w:val="0"/>
              <w:ind w:left="45" w:right="15"/>
              <w:rPr>
                <w:color w:val="000000"/>
                <w:kern w:val="0"/>
                <w:sz w:val="18"/>
                <w:szCs w:val="18"/>
              </w:rPr>
            </w:pPr>
            <w:r>
              <w:rPr>
                <w:color w:val="000000"/>
                <w:kern w:val="0"/>
                <w:sz w:val="18"/>
                <w:szCs w:val="18"/>
              </w:rPr>
              <w:t> </w:t>
            </w:r>
          </w:p>
        </w:tc>
      </w:tr>
      <w:tr w:rsidR="00074D0B" w:rsidTr="00074D0B">
        <w:tc>
          <w:tcPr>
            <w:tcW w:w="1581"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ExpireTime</w:t>
            </w:r>
          </w:p>
        </w:tc>
        <w:tc>
          <w:tcPr>
            <w:tcW w:w="568"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DateTime</w:t>
            </w:r>
          </w:p>
        </w:tc>
        <w:tc>
          <w:tcPr>
            <w:tcW w:w="568" w:type="pct"/>
          </w:tcPr>
          <w:p w:rsidR="00074D0B" w:rsidRDefault="00074D0B" w:rsidP="00ED658C">
            <w:pPr>
              <w:keepNext/>
              <w:keepLines/>
              <w:autoSpaceDE w:val="0"/>
              <w:autoSpaceDN w:val="0"/>
              <w:ind w:left="45" w:right="45"/>
              <w:rPr>
                <w:rFonts w:ascii="宋体" w:cs="宋体"/>
                <w:color w:val="000000"/>
                <w:kern w:val="0"/>
                <w:sz w:val="18"/>
                <w:szCs w:val="18"/>
              </w:rPr>
            </w:pPr>
            <w:r>
              <w:rPr>
                <w:rFonts w:ascii="宋体" w:cs="宋体" w:hint="eastAsia"/>
                <w:color w:val="000000"/>
                <w:kern w:val="0"/>
                <w:sz w:val="18"/>
                <w:szCs w:val="18"/>
              </w:rPr>
              <w:t>失效时间</w:t>
            </w:r>
          </w:p>
        </w:tc>
        <w:tc>
          <w:tcPr>
            <w:tcW w:w="568" w:type="pct"/>
          </w:tcPr>
          <w:p w:rsidR="00074D0B" w:rsidRDefault="00074D0B" w:rsidP="00ED658C">
            <w:pPr>
              <w:keepNext/>
              <w:keepLines/>
              <w:autoSpaceDE w:val="0"/>
              <w:autoSpaceDN w:val="0"/>
              <w:ind w:left="45" w:right="45"/>
              <w:rPr>
                <w:color w:val="000000"/>
                <w:kern w:val="0"/>
                <w:sz w:val="22"/>
                <w:szCs w:val="22"/>
              </w:rPr>
            </w:pPr>
            <w:r>
              <w:rPr>
                <w:color w:val="000000"/>
                <w:kern w:val="0"/>
                <w:sz w:val="22"/>
                <w:szCs w:val="22"/>
              </w:rPr>
              <w:t>Integer4</w:t>
            </w:r>
          </w:p>
        </w:tc>
        <w:tc>
          <w:tcPr>
            <w:tcW w:w="986" w:type="pct"/>
          </w:tcPr>
          <w:p w:rsidR="00074D0B" w:rsidRDefault="00074D0B" w:rsidP="00ED658C">
            <w:pPr>
              <w:keepNext/>
              <w:keepLines/>
              <w:autoSpaceDE w:val="0"/>
              <w:autoSpaceDN w:val="0"/>
              <w:ind w:left="45" w:right="45"/>
              <w:rPr>
                <w:rFonts w:ascii="宋体" w:cs="宋体"/>
                <w:color w:val="000000"/>
                <w:kern w:val="0"/>
                <w:sz w:val="18"/>
                <w:szCs w:val="18"/>
              </w:rPr>
            </w:pPr>
            <w:r>
              <w:rPr>
                <w:rFonts w:ascii="宋体" w:cs="宋体" w:hint="eastAsia"/>
                <w:color w:val="000000"/>
                <w:kern w:val="0"/>
                <w:sz w:val="18"/>
                <w:szCs w:val="18"/>
              </w:rPr>
              <w:t>物理库增加索引</w:t>
            </w:r>
          </w:p>
          <w:p w:rsidR="00074D0B" w:rsidRDefault="00074D0B" w:rsidP="00ED658C">
            <w:pPr>
              <w:keepNext/>
              <w:keepLines/>
              <w:autoSpaceDE w:val="0"/>
              <w:autoSpaceDN w:val="0"/>
              <w:ind w:left="45" w:right="45"/>
              <w:rPr>
                <w:rFonts w:ascii="宋体" w:cs="宋体"/>
                <w:color w:val="000000"/>
                <w:kern w:val="0"/>
                <w:sz w:val="18"/>
                <w:szCs w:val="18"/>
              </w:rPr>
            </w:pPr>
            <w:r>
              <w:rPr>
                <w:rFonts w:ascii="宋体" w:cs="宋体" w:hint="eastAsia"/>
                <w:color w:val="000000"/>
                <w:kern w:val="0"/>
                <w:sz w:val="18"/>
                <w:szCs w:val="18"/>
              </w:rPr>
              <w:t>内存库不增加</w:t>
            </w:r>
          </w:p>
        </w:tc>
        <w:tc>
          <w:tcPr>
            <w:tcW w:w="728" w:type="pct"/>
          </w:tcPr>
          <w:p w:rsidR="00074D0B" w:rsidRDefault="00074D0B" w:rsidP="00ED658C">
            <w:pPr>
              <w:keepNext/>
              <w:keepLines/>
              <w:autoSpaceDE w:val="0"/>
              <w:autoSpaceDN w:val="0"/>
              <w:ind w:left="45" w:right="15"/>
              <w:rPr>
                <w:rFonts w:ascii="宋体" w:cs="宋体"/>
                <w:color w:val="000000"/>
                <w:kern w:val="0"/>
                <w:sz w:val="18"/>
                <w:szCs w:val="18"/>
              </w:rPr>
            </w:pPr>
            <w:r>
              <w:rPr>
                <w:rFonts w:ascii="宋体" w:cs="宋体" w:hint="eastAsia"/>
                <w:color w:val="000000"/>
                <w:kern w:val="0"/>
                <w:sz w:val="18"/>
                <w:szCs w:val="18"/>
              </w:rPr>
              <w:t>物理库索引清理垃圾数据用</w:t>
            </w:r>
          </w:p>
        </w:tc>
      </w:tr>
      <w:tr w:rsidR="00074D0B" w:rsidTr="00074D0B">
        <w:tc>
          <w:tcPr>
            <w:tcW w:w="1581" w:type="pct"/>
          </w:tcPr>
          <w:p w:rsidR="00074D0B" w:rsidRDefault="00074D0B" w:rsidP="00ED658C">
            <w:pPr>
              <w:keepNext/>
              <w:keepLines/>
              <w:autoSpaceDE w:val="0"/>
              <w:autoSpaceDN w:val="0"/>
              <w:ind w:left="45" w:right="45"/>
              <w:rPr>
                <w:rFonts w:ascii="Courier" w:hAnsi="Courier" w:cs="Courier"/>
                <w:color w:val="000000"/>
                <w:kern w:val="0"/>
                <w:sz w:val="18"/>
                <w:szCs w:val="18"/>
              </w:rPr>
            </w:pPr>
            <w:r>
              <w:rPr>
                <w:rFonts w:ascii="Courier" w:hAnsi="Courier" w:cs="Courier"/>
                <w:color w:val="000000"/>
                <w:kern w:val="0"/>
                <w:sz w:val="18"/>
                <w:szCs w:val="18"/>
              </w:rPr>
              <w:t>OperTime</w:t>
            </w:r>
          </w:p>
        </w:tc>
        <w:tc>
          <w:tcPr>
            <w:tcW w:w="568"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DateTime</w:t>
            </w:r>
          </w:p>
        </w:tc>
        <w:tc>
          <w:tcPr>
            <w:tcW w:w="568" w:type="pct"/>
          </w:tcPr>
          <w:p w:rsidR="00074D0B" w:rsidRDefault="00074D0B" w:rsidP="00ED658C">
            <w:pPr>
              <w:keepNext/>
              <w:keepLines/>
              <w:autoSpaceDE w:val="0"/>
              <w:autoSpaceDN w:val="0"/>
              <w:ind w:left="45" w:right="45"/>
              <w:rPr>
                <w:rFonts w:ascii="宋体" w:cs="宋体"/>
                <w:color w:val="000000"/>
                <w:kern w:val="0"/>
                <w:sz w:val="18"/>
                <w:szCs w:val="18"/>
              </w:rPr>
            </w:pPr>
            <w:r>
              <w:rPr>
                <w:rFonts w:ascii="宋体" w:cs="宋体" w:hint="eastAsia"/>
                <w:color w:val="000000"/>
                <w:kern w:val="0"/>
                <w:sz w:val="18"/>
                <w:szCs w:val="18"/>
              </w:rPr>
              <w:t>操作时间</w:t>
            </w:r>
          </w:p>
        </w:tc>
        <w:tc>
          <w:tcPr>
            <w:tcW w:w="568" w:type="pct"/>
          </w:tcPr>
          <w:p w:rsidR="00074D0B" w:rsidRDefault="00074D0B" w:rsidP="00ED658C">
            <w:pPr>
              <w:keepNext/>
              <w:keepLines/>
              <w:autoSpaceDE w:val="0"/>
              <w:autoSpaceDN w:val="0"/>
              <w:ind w:left="45" w:right="45"/>
              <w:rPr>
                <w:color w:val="000000"/>
                <w:kern w:val="0"/>
                <w:sz w:val="22"/>
                <w:szCs w:val="22"/>
              </w:rPr>
            </w:pPr>
            <w:r>
              <w:rPr>
                <w:color w:val="000000"/>
                <w:kern w:val="0"/>
                <w:sz w:val="22"/>
                <w:szCs w:val="22"/>
              </w:rPr>
              <w:t>Integer4</w:t>
            </w:r>
          </w:p>
        </w:tc>
        <w:tc>
          <w:tcPr>
            <w:tcW w:w="986"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 </w:t>
            </w:r>
          </w:p>
        </w:tc>
        <w:tc>
          <w:tcPr>
            <w:tcW w:w="728" w:type="pct"/>
          </w:tcPr>
          <w:p w:rsidR="00074D0B" w:rsidRDefault="00074D0B" w:rsidP="00ED658C">
            <w:pPr>
              <w:keepNext/>
              <w:keepLines/>
              <w:autoSpaceDE w:val="0"/>
              <w:autoSpaceDN w:val="0"/>
              <w:ind w:left="45" w:right="15"/>
              <w:rPr>
                <w:color w:val="000000"/>
                <w:kern w:val="0"/>
                <w:sz w:val="18"/>
                <w:szCs w:val="18"/>
              </w:rPr>
            </w:pPr>
            <w:r>
              <w:rPr>
                <w:color w:val="000000"/>
                <w:kern w:val="0"/>
                <w:sz w:val="18"/>
                <w:szCs w:val="18"/>
              </w:rPr>
              <w:t> </w:t>
            </w:r>
          </w:p>
        </w:tc>
      </w:tr>
      <w:tr w:rsidR="00074D0B" w:rsidTr="00074D0B">
        <w:tc>
          <w:tcPr>
            <w:tcW w:w="1581" w:type="pct"/>
          </w:tcPr>
          <w:p w:rsidR="00074D0B" w:rsidRDefault="00074D0B" w:rsidP="00ED658C">
            <w:pPr>
              <w:keepNext/>
              <w:keepLines/>
              <w:autoSpaceDE w:val="0"/>
              <w:autoSpaceDN w:val="0"/>
              <w:ind w:left="45" w:right="45"/>
              <w:rPr>
                <w:rFonts w:ascii="Courier" w:hAnsi="Courier" w:cs="Courier"/>
                <w:color w:val="000000"/>
                <w:kern w:val="0"/>
                <w:sz w:val="18"/>
                <w:szCs w:val="18"/>
              </w:rPr>
            </w:pPr>
            <w:r>
              <w:rPr>
                <w:rFonts w:ascii="Courier" w:hAnsi="Courier" w:cs="Courier"/>
                <w:color w:val="000000"/>
                <w:kern w:val="0"/>
                <w:sz w:val="18"/>
                <w:szCs w:val="18"/>
              </w:rPr>
              <w:t>ServiceOrderFlag</w:t>
            </w:r>
          </w:p>
        </w:tc>
        <w:tc>
          <w:tcPr>
            <w:tcW w:w="568"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Char(15)</w:t>
            </w:r>
          </w:p>
        </w:tc>
        <w:tc>
          <w:tcPr>
            <w:tcW w:w="568" w:type="pct"/>
          </w:tcPr>
          <w:p w:rsidR="00074D0B" w:rsidRDefault="00074D0B" w:rsidP="00ED658C">
            <w:pPr>
              <w:keepNext/>
              <w:keepLines/>
              <w:autoSpaceDE w:val="0"/>
              <w:autoSpaceDN w:val="0"/>
              <w:ind w:left="45" w:right="45"/>
              <w:rPr>
                <w:rFonts w:ascii="宋体" w:cs="宋体"/>
                <w:color w:val="000000"/>
                <w:kern w:val="0"/>
                <w:sz w:val="18"/>
                <w:szCs w:val="18"/>
              </w:rPr>
            </w:pPr>
            <w:r>
              <w:rPr>
                <w:rFonts w:ascii="宋体" w:cs="宋体" w:hint="eastAsia"/>
                <w:color w:val="000000"/>
                <w:kern w:val="0"/>
                <w:sz w:val="18"/>
                <w:szCs w:val="18"/>
              </w:rPr>
              <w:t>服务订购标志</w:t>
            </w:r>
          </w:p>
        </w:tc>
        <w:tc>
          <w:tcPr>
            <w:tcW w:w="568" w:type="pct"/>
          </w:tcPr>
          <w:p w:rsidR="00074D0B" w:rsidRDefault="00074D0B" w:rsidP="00ED658C">
            <w:pPr>
              <w:keepNext/>
              <w:keepLines/>
              <w:autoSpaceDE w:val="0"/>
              <w:autoSpaceDN w:val="0"/>
              <w:ind w:left="45" w:right="45"/>
              <w:rPr>
                <w:color w:val="000000"/>
                <w:kern w:val="0"/>
                <w:sz w:val="22"/>
                <w:szCs w:val="22"/>
              </w:rPr>
            </w:pPr>
            <w:r>
              <w:rPr>
                <w:color w:val="000000"/>
                <w:kern w:val="0"/>
                <w:sz w:val="22"/>
                <w:szCs w:val="22"/>
              </w:rPr>
              <w:t>Char(16)</w:t>
            </w:r>
          </w:p>
        </w:tc>
        <w:tc>
          <w:tcPr>
            <w:tcW w:w="986"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 </w:t>
            </w:r>
          </w:p>
        </w:tc>
        <w:tc>
          <w:tcPr>
            <w:tcW w:w="728" w:type="pct"/>
          </w:tcPr>
          <w:p w:rsidR="00074D0B" w:rsidRDefault="00074D0B" w:rsidP="00ED658C">
            <w:pPr>
              <w:keepNext/>
              <w:keepLines/>
              <w:autoSpaceDE w:val="0"/>
              <w:autoSpaceDN w:val="0"/>
              <w:ind w:left="45" w:right="15"/>
              <w:rPr>
                <w:color w:val="000000"/>
                <w:kern w:val="0"/>
                <w:sz w:val="18"/>
                <w:szCs w:val="18"/>
              </w:rPr>
            </w:pPr>
            <w:r>
              <w:rPr>
                <w:color w:val="000000"/>
                <w:kern w:val="0"/>
                <w:sz w:val="18"/>
                <w:szCs w:val="18"/>
              </w:rPr>
              <w:t> </w:t>
            </w:r>
          </w:p>
        </w:tc>
      </w:tr>
      <w:tr w:rsidR="00074D0B" w:rsidTr="00074D0B">
        <w:tc>
          <w:tcPr>
            <w:tcW w:w="1581" w:type="pct"/>
          </w:tcPr>
          <w:p w:rsidR="00074D0B" w:rsidRDefault="00074D0B" w:rsidP="00ED658C">
            <w:pPr>
              <w:keepNext/>
              <w:keepLines/>
              <w:autoSpaceDE w:val="0"/>
              <w:autoSpaceDN w:val="0"/>
              <w:ind w:left="45" w:right="45"/>
              <w:rPr>
                <w:rFonts w:ascii="Courier" w:hAnsi="Courier" w:cs="Courier"/>
                <w:color w:val="000000"/>
                <w:kern w:val="0"/>
                <w:sz w:val="18"/>
                <w:szCs w:val="18"/>
              </w:rPr>
            </w:pPr>
            <w:r>
              <w:rPr>
                <w:rFonts w:ascii="Courier" w:hAnsi="Courier" w:cs="Courier"/>
                <w:color w:val="000000"/>
                <w:kern w:val="0"/>
                <w:sz w:val="18"/>
                <w:szCs w:val="18"/>
              </w:rPr>
              <w:t>Status</w:t>
            </w:r>
          </w:p>
        </w:tc>
        <w:tc>
          <w:tcPr>
            <w:tcW w:w="568"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Char(7)</w:t>
            </w:r>
          </w:p>
        </w:tc>
        <w:tc>
          <w:tcPr>
            <w:tcW w:w="568" w:type="pct"/>
          </w:tcPr>
          <w:p w:rsidR="00074D0B" w:rsidRDefault="00074D0B" w:rsidP="00ED658C">
            <w:pPr>
              <w:keepNext/>
              <w:keepLines/>
              <w:autoSpaceDE w:val="0"/>
              <w:autoSpaceDN w:val="0"/>
              <w:ind w:left="45" w:right="45"/>
              <w:rPr>
                <w:rFonts w:ascii="宋体" w:cs="宋体"/>
                <w:color w:val="000000"/>
                <w:kern w:val="0"/>
                <w:sz w:val="18"/>
                <w:szCs w:val="18"/>
              </w:rPr>
            </w:pPr>
            <w:r>
              <w:rPr>
                <w:rFonts w:ascii="宋体" w:cs="宋体" w:hint="eastAsia"/>
                <w:color w:val="000000"/>
                <w:kern w:val="0"/>
                <w:sz w:val="18"/>
                <w:szCs w:val="18"/>
              </w:rPr>
              <w:t>产品订购状态</w:t>
            </w:r>
          </w:p>
        </w:tc>
        <w:tc>
          <w:tcPr>
            <w:tcW w:w="568" w:type="pct"/>
          </w:tcPr>
          <w:p w:rsidR="00074D0B" w:rsidRDefault="00074D0B" w:rsidP="00ED658C">
            <w:pPr>
              <w:keepNext/>
              <w:keepLines/>
              <w:autoSpaceDE w:val="0"/>
              <w:autoSpaceDN w:val="0"/>
              <w:ind w:left="45" w:right="45"/>
              <w:rPr>
                <w:color w:val="000000"/>
                <w:kern w:val="0"/>
                <w:sz w:val="22"/>
                <w:szCs w:val="22"/>
              </w:rPr>
            </w:pPr>
            <w:r>
              <w:rPr>
                <w:color w:val="000000"/>
                <w:kern w:val="0"/>
                <w:sz w:val="22"/>
                <w:szCs w:val="22"/>
              </w:rPr>
              <w:t>Char(8)</w:t>
            </w:r>
          </w:p>
        </w:tc>
        <w:tc>
          <w:tcPr>
            <w:tcW w:w="986"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 </w:t>
            </w:r>
          </w:p>
        </w:tc>
        <w:tc>
          <w:tcPr>
            <w:tcW w:w="728" w:type="pct"/>
          </w:tcPr>
          <w:p w:rsidR="00074D0B" w:rsidRDefault="00074D0B" w:rsidP="00ED658C">
            <w:pPr>
              <w:keepNext/>
              <w:keepLines/>
              <w:autoSpaceDE w:val="0"/>
              <w:autoSpaceDN w:val="0"/>
              <w:ind w:left="45" w:right="15"/>
              <w:rPr>
                <w:rFonts w:ascii="宋体" w:cs="宋体"/>
                <w:color w:val="000000"/>
                <w:kern w:val="0"/>
                <w:sz w:val="18"/>
                <w:szCs w:val="18"/>
              </w:rPr>
            </w:pPr>
            <w:r>
              <w:rPr>
                <w:rFonts w:ascii="宋体" w:cs="宋体" w:hint="eastAsia"/>
                <w:color w:val="000000"/>
                <w:kern w:val="0"/>
                <w:sz w:val="18"/>
                <w:szCs w:val="18"/>
              </w:rPr>
              <w:t>目前启用第一位</w:t>
            </w:r>
          </w:p>
          <w:p w:rsidR="00074D0B" w:rsidRDefault="00074D0B" w:rsidP="00ED658C">
            <w:pPr>
              <w:keepNext/>
              <w:keepLines/>
              <w:autoSpaceDE w:val="0"/>
              <w:autoSpaceDN w:val="0"/>
              <w:ind w:left="45" w:right="15"/>
              <w:rPr>
                <w:rFonts w:ascii="宋体" w:cs="宋体"/>
                <w:color w:val="000000"/>
                <w:kern w:val="0"/>
                <w:sz w:val="18"/>
                <w:szCs w:val="18"/>
              </w:rPr>
            </w:pPr>
            <w:r>
              <w:rPr>
                <w:color w:val="000000"/>
                <w:kern w:val="0"/>
                <w:sz w:val="18"/>
                <w:szCs w:val="18"/>
              </w:rPr>
              <w:t>0</w:t>
            </w:r>
            <w:r>
              <w:rPr>
                <w:rFonts w:ascii="宋体" w:cs="宋体" w:hint="eastAsia"/>
                <w:color w:val="000000"/>
                <w:kern w:val="0"/>
                <w:sz w:val="18"/>
                <w:szCs w:val="18"/>
              </w:rPr>
              <w:t>：正常</w:t>
            </w:r>
          </w:p>
          <w:p w:rsidR="00074D0B" w:rsidRDefault="00074D0B" w:rsidP="00ED658C">
            <w:pPr>
              <w:keepNext/>
              <w:keepLines/>
              <w:autoSpaceDE w:val="0"/>
              <w:autoSpaceDN w:val="0"/>
              <w:ind w:left="45" w:right="15"/>
              <w:rPr>
                <w:rFonts w:ascii="宋体" w:cs="宋体"/>
                <w:color w:val="000000"/>
                <w:kern w:val="0"/>
                <w:sz w:val="18"/>
                <w:szCs w:val="18"/>
              </w:rPr>
            </w:pPr>
            <w:r>
              <w:rPr>
                <w:color w:val="000000"/>
                <w:kern w:val="0"/>
                <w:sz w:val="18"/>
                <w:szCs w:val="18"/>
              </w:rPr>
              <w:t>1</w:t>
            </w:r>
            <w:r>
              <w:rPr>
                <w:rFonts w:ascii="宋体" w:cs="宋体" w:hint="eastAsia"/>
                <w:color w:val="000000"/>
                <w:kern w:val="0"/>
                <w:sz w:val="18"/>
                <w:szCs w:val="18"/>
              </w:rPr>
              <w:t>：暂停</w:t>
            </w:r>
          </w:p>
          <w:p w:rsidR="00074D0B" w:rsidRDefault="00074D0B" w:rsidP="00ED658C">
            <w:pPr>
              <w:keepNext/>
              <w:keepLines/>
              <w:autoSpaceDE w:val="0"/>
              <w:autoSpaceDN w:val="0"/>
              <w:ind w:left="45" w:right="15"/>
              <w:rPr>
                <w:rFonts w:ascii="宋体" w:cs="宋体"/>
                <w:color w:val="000000"/>
                <w:kern w:val="0"/>
                <w:sz w:val="18"/>
                <w:szCs w:val="18"/>
              </w:rPr>
            </w:pPr>
            <w:r>
              <w:rPr>
                <w:color w:val="000000"/>
                <w:kern w:val="0"/>
                <w:sz w:val="18"/>
                <w:szCs w:val="18"/>
              </w:rPr>
              <w:t xml:space="preserve">2: </w:t>
            </w:r>
            <w:r>
              <w:rPr>
                <w:rFonts w:ascii="宋体" w:cs="宋体" w:hint="eastAsia"/>
                <w:color w:val="000000"/>
                <w:kern w:val="0"/>
                <w:sz w:val="18"/>
                <w:szCs w:val="18"/>
              </w:rPr>
              <w:t>预订购</w:t>
            </w:r>
          </w:p>
          <w:p w:rsidR="00074D0B" w:rsidRDefault="00074D0B" w:rsidP="00ED658C">
            <w:pPr>
              <w:keepNext/>
              <w:keepLines/>
              <w:autoSpaceDE w:val="0"/>
              <w:autoSpaceDN w:val="0"/>
              <w:ind w:left="45" w:right="15"/>
              <w:rPr>
                <w:rFonts w:ascii="宋体" w:cs="宋体"/>
                <w:color w:val="000000"/>
                <w:kern w:val="0"/>
                <w:sz w:val="18"/>
                <w:szCs w:val="18"/>
              </w:rPr>
            </w:pPr>
            <w:r>
              <w:rPr>
                <w:color w:val="000000"/>
                <w:kern w:val="0"/>
                <w:sz w:val="18"/>
                <w:szCs w:val="18"/>
              </w:rPr>
              <w:t>3</w:t>
            </w:r>
            <w:r>
              <w:rPr>
                <w:rFonts w:ascii="宋体" w:cs="宋体" w:hint="eastAsia"/>
                <w:color w:val="000000"/>
                <w:kern w:val="0"/>
                <w:sz w:val="18"/>
                <w:szCs w:val="18"/>
              </w:rPr>
              <w:t>：预取消</w:t>
            </w:r>
          </w:p>
        </w:tc>
      </w:tr>
      <w:tr w:rsidR="00074D0B" w:rsidTr="00074D0B">
        <w:tc>
          <w:tcPr>
            <w:tcW w:w="1581" w:type="pct"/>
          </w:tcPr>
          <w:p w:rsidR="00074D0B" w:rsidRDefault="00074D0B" w:rsidP="00ED658C">
            <w:pPr>
              <w:keepNext/>
              <w:keepLines/>
              <w:autoSpaceDE w:val="0"/>
              <w:autoSpaceDN w:val="0"/>
              <w:ind w:left="45" w:right="45"/>
              <w:rPr>
                <w:rFonts w:ascii="Courier" w:hAnsi="Courier" w:cs="Courier"/>
                <w:color w:val="000000"/>
                <w:kern w:val="0"/>
                <w:sz w:val="18"/>
                <w:szCs w:val="18"/>
              </w:rPr>
            </w:pPr>
            <w:r>
              <w:rPr>
                <w:rFonts w:ascii="Courier" w:hAnsi="Courier" w:cs="Courier"/>
                <w:color w:val="000000"/>
                <w:kern w:val="0"/>
                <w:sz w:val="18"/>
                <w:szCs w:val="18"/>
              </w:rPr>
              <w:t>SuspendTime</w:t>
            </w:r>
          </w:p>
        </w:tc>
        <w:tc>
          <w:tcPr>
            <w:tcW w:w="568"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DateTime</w:t>
            </w:r>
          </w:p>
        </w:tc>
        <w:tc>
          <w:tcPr>
            <w:tcW w:w="568" w:type="pct"/>
          </w:tcPr>
          <w:p w:rsidR="00074D0B" w:rsidRDefault="00074D0B" w:rsidP="00ED658C">
            <w:pPr>
              <w:keepNext/>
              <w:keepLines/>
              <w:autoSpaceDE w:val="0"/>
              <w:autoSpaceDN w:val="0"/>
              <w:ind w:left="45" w:right="45"/>
              <w:rPr>
                <w:rFonts w:ascii="宋体" w:cs="宋体"/>
                <w:color w:val="000000"/>
                <w:kern w:val="0"/>
                <w:sz w:val="18"/>
                <w:szCs w:val="18"/>
              </w:rPr>
            </w:pPr>
            <w:r>
              <w:rPr>
                <w:rFonts w:ascii="宋体" w:cs="宋体" w:hint="eastAsia"/>
                <w:color w:val="000000"/>
                <w:kern w:val="0"/>
                <w:sz w:val="18"/>
                <w:szCs w:val="18"/>
              </w:rPr>
              <w:t>产品暂停时间</w:t>
            </w:r>
          </w:p>
        </w:tc>
        <w:tc>
          <w:tcPr>
            <w:tcW w:w="568" w:type="pct"/>
          </w:tcPr>
          <w:p w:rsidR="00074D0B" w:rsidRDefault="00074D0B" w:rsidP="00ED658C">
            <w:pPr>
              <w:keepNext/>
              <w:keepLines/>
              <w:autoSpaceDE w:val="0"/>
              <w:autoSpaceDN w:val="0"/>
              <w:ind w:left="45" w:right="45"/>
              <w:rPr>
                <w:color w:val="000000"/>
                <w:kern w:val="0"/>
                <w:sz w:val="22"/>
                <w:szCs w:val="22"/>
              </w:rPr>
            </w:pPr>
            <w:r>
              <w:rPr>
                <w:color w:val="000000"/>
                <w:kern w:val="0"/>
                <w:sz w:val="22"/>
                <w:szCs w:val="22"/>
              </w:rPr>
              <w:t>Integer4</w:t>
            </w:r>
          </w:p>
        </w:tc>
        <w:tc>
          <w:tcPr>
            <w:tcW w:w="986"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 </w:t>
            </w:r>
          </w:p>
        </w:tc>
        <w:tc>
          <w:tcPr>
            <w:tcW w:w="728" w:type="pct"/>
          </w:tcPr>
          <w:p w:rsidR="00074D0B" w:rsidRDefault="00074D0B" w:rsidP="00ED658C">
            <w:pPr>
              <w:keepNext/>
              <w:keepLines/>
              <w:autoSpaceDE w:val="0"/>
              <w:autoSpaceDN w:val="0"/>
              <w:ind w:left="45" w:right="15"/>
              <w:rPr>
                <w:rFonts w:ascii="宋体" w:cs="宋体"/>
                <w:color w:val="000000"/>
                <w:kern w:val="0"/>
                <w:sz w:val="18"/>
                <w:szCs w:val="18"/>
              </w:rPr>
            </w:pPr>
            <w:r>
              <w:rPr>
                <w:rFonts w:ascii="宋体" w:cs="宋体" w:hint="eastAsia"/>
                <w:color w:val="000000"/>
                <w:kern w:val="0"/>
                <w:sz w:val="18"/>
                <w:szCs w:val="18"/>
              </w:rPr>
              <w:t>产品暂停时间</w:t>
            </w:r>
          </w:p>
        </w:tc>
      </w:tr>
      <w:tr w:rsidR="00074D0B" w:rsidTr="00074D0B">
        <w:tc>
          <w:tcPr>
            <w:tcW w:w="1581" w:type="pct"/>
          </w:tcPr>
          <w:p w:rsidR="00074D0B" w:rsidRDefault="00074D0B" w:rsidP="00ED658C">
            <w:pPr>
              <w:keepNext/>
              <w:keepLines/>
              <w:autoSpaceDE w:val="0"/>
              <w:autoSpaceDN w:val="0"/>
              <w:ind w:left="45" w:right="45"/>
              <w:rPr>
                <w:rFonts w:ascii="Courier" w:hAnsi="Courier" w:cs="Courier"/>
                <w:color w:val="000000"/>
                <w:kern w:val="0"/>
                <w:sz w:val="18"/>
                <w:szCs w:val="18"/>
              </w:rPr>
            </w:pPr>
            <w:r>
              <w:rPr>
                <w:rFonts w:ascii="Courier" w:hAnsi="Courier" w:cs="Courier"/>
                <w:color w:val="000000"/>
                <w:kern w:val="0"/>
                <w:sz w:val="18"/>
                <w:szCs w:val="18"/>
              </w:rPr>
              <w:t>OrderType</w:t>
            </w:r>
          </w:p>
        </w:tc>
        <w:tc>
          <w:tcPr>
            <w:tcW w:w="568"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Integer4</w:t>
            </w:r>
          </w:p>
        </w:tc>
        <w:tc>
          <w:tcPr>
            <w:tcW w:w="568" w:type="pct"/>
          </w:tcPr>
          <w:p w:rsidR="00074D0B" w:rsidRDefault="00074D0B" w:rsidP="00ED658C">
            <w:pPr>
              <w:keepNext/>
              <w:keepLines/>
              <w:autoSpaceDE w:val="0"/>
              <w:autoSpaceDN w:val="0"/>
              <w:ind w:left="45" w:right="45"/>
              <w:rPr>
                <w:rFonts w:ascii="宋体" w:cs="宋体"/>
                <w:color w:val="000000"/>
                <w:kern w:val="0"/>
                <w:sz w:val="18"/>
                <w:szCs w:val="18"/>
              </w:rPr>
            </w:pPr>
            <w:r>
              <w:rPr>
                <w:rFonts w:ascii="宋体" w:cs="宋体" w:hint="eastAsia"/>
                <w:color w:val="000000"/>
                <w:kern w:val="0"/>
                <w:sz w:val="18"/>
                <w:szCs w:val="18"/>
              </w:rPr>
              <w:t>订购类型</w:t>
            </w:r>
          </w:p>
        </w:tc>
        <w:tc>
          <w:tcPr>
            <w:tcW w:w="568" w:type="pct"/>
          </w:tcPr>
          <w:p w:rsidR="00074D0B" w:rsidRDefault="00074D0B" w:rsidP="00ED658C">
            <w:pPr>
              <w:keepNext/>
              <w:keepLines/>
              <w:autoSpaceDE w:val="0"/>
              <w:autoSpaceDN w:val="0"/>
              <w:ind w:left="45" w:right="45"/>
              <w:rPr>
                <w:color w:val="000000"/>
                <w:kern w:val="0"/>
                <w:sz w:val="22"/>
                <w:szCs w:val="22"/>
              </w:rPr>
            </w:pPr>
            <w:r>
              <w:rPr>
                <w:color w:val="000000"/>
                <w:kern w:val="0"/>
                <w:sz w:val="22"/>
                <w:szCs w:val="22"/>
              </w:rPr>
              <w:t>No</w:t>
            </w:r>
          </w:p>
        </w:tc>
        <w:tc>
          <w:tcPr>
            <w:tcW w:w="986"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 </w:t>
            </w:r>
          </w:p>
        </w:tc>
        <w:tc>
          <w:tcPr>
            <w:tcW w:w="728" w:type="pct"/>
          </w:tcPr>
          <w:p w:rsidR="00074D0B" w:rsidRDefault="00074D0B" w:rsidP="00ED658C">
            <w:pPr>
              <w:keepNext/>
              <w:keepLines/>
              <w:autoSpaceDE w:val="0"/>
              <w:autoSpaceDN w:val="0"/>
              <w:ind w:left="45" w:right="15"/>
              <w:rPr>
                <w:rFonts w:ascii="宋体" w:cs="宋体"/>
                <w:color w:val="000000"/>
                <w:kern w:val="0"/>
                <w:sz w:val="22"/>
                <w:szCs w:val="22"/>
              </w:rPr>
            </w:pPr>
            <w:r>
              <w:rPr>
                <w:rFonts w:ascii="宋体" w:cs="宋体" w:hint="eastAsia"/>
                <w:color w:val="000000"/>
                <w:kern w:val="0"/>
                <w:sz w:val="22"/>
                <w:szCs w:val="22"/>
              </w:rPr>
              <w:t> </w:t>
            </w:r>
          </w:p>
          <w:p w:rsidR="00074D0B" w:rsidRDefault="00074D0B" w:rsidP="00ED658C">
            <w:pPr>
              <w:keepNext/>
              <w:keepLines/>
              <w:autoSpaceDE w:val="0"/>
              <w:autoSpaceDN w:val="0"/>
              <w:ind w:left="45" w:right="15"/>
              <w:rPr>
                <w:color w:val="000000"/>
                <w:kern w:val="0"/>
                <w:sz w:val="18"/>
                <w:szCs w:val="18"/>
              </w:rPr>
            </w:pPr>
            <w:r>
              <w:rPr>
                <w:color w:val="000000"/>
                <w:kern w:val="0"/>
                <w:sz w:val="18"/>
                <w:szCs w:val="18"/>
              </w:rPr>
              <w:t> </w:t>
            </w:r>
          </w:p>
        </w:tc>
      </w:tr>
      <w:tr w:rsidR="00074D0B" w:rsidTr="00074D0B">
        <w:tc>
          <w:tcPr>
            <w:tcW w:w="1581"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HomeCBP</w:t>
            </w:r>
          </w:p>
        </w:tc>
        <w:tc>
          <w:tcPr>
            <w:tcW w:w="568"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Integer4</w:t>
            </w:r>
          </w:p>
        </w:tc>
        <w:tc>
          <w:tcPr>
            <w:tcW w:w="568" w:type="pct"/>
          </w:tcPr>
          <w:p w:rsidR="00074D0B" w:rsidRDefault="00074D0B" w:rsidP="00ED658C">
            <w:pPr>
              <w:keepNext/>
              <w:keepLines/>
              <w:autoSpaceDE w:val="0"/>
              <w:autoSpaceDN w:val="0"/>
              <w:ind w:left="45" w:right="45"/>
              <w:rPr>
                <w:rFonts w:ascii="宋体" w:cs="宋体"/>
                <w:color w:val="000000"/>
                <w:kern w:val="0"/>
                <w:sz w:val="18"/>
                <w:szCs w:val="18"/>
              </w:rPr>
            </w:pPr>
            <w:r>
              <w:rPr>
                <w:rFonts w:ascii="宋体" w:cs="宋体" w:hint="eastAsia"/>
                <w:color w:val="000000"/>
                <w:kern w:val="0"/>
                <w:sz w:val="18"/>
                <w:szCs w:val="18"/>
              </w:rPr>
              <w:t>归属计费中心</w:t>
            </w:r>
          </w:p>
        </w:tc>
        <w:tc>
          <w:tcPr>
            <w:tcW w:w="568" w:type="pct"/>
          </w:tcPr>
          <w:p w:rsidR="00074D0B" w:rsidRDefault="00074D0B" w:rsidP="00ED658C">
            <w:pPr>
              <w:keepNext/>
              <w:keepLines/>
              <w:autoSpaceDE w:val="0"/>
              <w:autoSpaceDN w:val="0"/>
              <w:ind w:left="45" w:right="45"/>
              <w:rPr>
                <w:color w:val="000000"/>
                <w:kern w:val="0"/>
                <w:sz w:val="22"/>
                <w:szCs w:val="22"/>
              </w:rPr>
            </w:pPr>
            <w:r>
              <w:rPr>
                <w:color w:val="000000"/>
                <w:kern w:val="0"/>
                <w:sz w:val="22"/>
                <w:szCs w:val="22"/>
              </w:rPr>
              <w:t>NO</w:t>
            </w:r>
          </w:p>
        </w:tc>
        <w:tc>
          <w:tcPr>
            <w:tcW w:w="986"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 </w:t>
            </w:r>
          </w:p>
        </w:tc>
        <w:tc>
          <w:tcPr>
            <w:tcW w:w="728" w:type="pct"/>
          </w:tcPr>
          <w:p w:rsidR="00074D0B" w:rsidRDefault="00074D0B" w:rsidP="00ED658C">
            <w:pPr>
              <w:keepNext/>
              <w:keepLines/>
              <w:autoSpaceDE w:val="0"/>
              <w:autoSpaceDN w:val="0"/>
              <w:ind w:left="45" w:right="15"/>
              <w:rPr>
                <w:rFonts w:ascii="宋体" w:cs="宋体"/>
                <w:color w:val="000000"/>
                <w:kern w:val="0"/>
                <w:sz w:val="18"/>
                <w:szCs w:val="18"/>
              </w:rPr>
            </w:pPr>
            <w:r>
              <w:rPr>
                <w:rFonts w:ascii="宋体" w:cs="宋体" w:hint="eastAsia"/>
                <w:color w:val="000000"/>
                <w:kern w:val="0"/>
                <w:sz w:val="18"/>
                <w:szCs w:val="18"/>
              </w:rPr>
              <w:t>可以不要，参考用户主表</w:t>
            </w:r>
          </w:p>
        </w:tc>
      </w:tr>
      <w:tr w:rsidR="00074D0B" w:rsidTr="00074D0B">
        <w:tc>
          <w:tcPr>
            <w:tcW w:w="1581"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CreOperID</w:t>
            </w:r>
          </w:p>
        </w:tc>
        <w:tc>
          <w:tcPr>
            <w:tcW w:w="568"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Varchar(23)</w:t>
            </w:r>
          </w:p>
        </w:tc>
        <w:tc>
          <w:tcPr>
            <w:tcW w:w="568" w:type="pct"/>
          </w:tcPr>
          <w:p w:rsidR="00074D0B" w:rsidRDefault="00074D0B" w:rsidP="00ED658C">
            <w:pPr>
              <w:keepNext/>
              <w:keepLines/>
              <w:autoSpaceDE w:val="0"/>
              <w:autoSpaceDN w:val="0"/>
              <w:ind w:left="45" w:right="45"/>
              <w:rPr>
                <w:rFonts w:ascii="宋体" w:cs="宋体"/>
                <w:color w:val="000000"/>
                <w:kern w:val="0"/>
                <w:sz w:val="18"/>
                <w:szCs w:val="18"/>
              </w:rPr>
            </w:pPr>
            <w:r>
              <w:rPr>
                <w:rFonts w:ascii="宋体" w:cs="宋体" w:hint="eastAsia"/>
                <w:color w:val="000000"/>
                <w:kern w:val="0"/>
                <w:sz w:val="18"/>
                <w:szCs w:val="18"/>
              </w:rPr>
              <w:t>创建人</w:t>
            </w:r>
          </w:p>
        </w:tc>
        <w:tc>
          <w:tcPr>
            <w:tcW w:w="568" w:type="pct"/>
          </w:tcPr>
          <w:p w:rsidR="00074D0B" w:rsidRDefault="00074D0B" w:rsidP="00ED658C">
            <w:pPr>
              <w:keepNext/>
              <w:keepLines/>
              <w:autoSpaceDE w:val="0"/>
              <w:autoSpaceDN w:val="0"/>
              <w:ind w:left="45" w:right="45"/>
              <w:rPr>
                <w:color w:val="000000"/>
                <w:kern w:val="0"/>
                <w:sz w:val="22"/>
                <w:szCs w:val="22"/>
              </w:rPr>
            </w:pPr>
            <w:r>
              <w:rPr>
                <w:color w:val="000000"/>
                <w:kern w:val="0"/>
                <w:sz w:val="22"/>
                <w:szCs w:val="22"/>
              </w:rPr>
              <w:t>NO</w:t>
            </w:r>
          </w:p>
        </w:tc>
        <w:tc>
          <w:tcPr>
            <w:tcW w:w="986"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 </w:t>
            </w:r>
          </w:p>
        </w:tc>
        <w:tc>
          <w:tcPr>
            <w:tcW w:w="728" w:type="pct"/>
          </w:tcPr>
          <w:p w:rsidR="00074D0B" w:rsidRDefault="00074D0B" w:rsidP="00ED658C">
            <w:pPr>
              <w:keepNext/>
              <w:keepLines/>
              <w:autoSpaceDE w:val="0"/>
              <w:autoSpaceDN w:val="0"/>
              <w:ind w:left="45" w:right="15"/>
              <w:rPr>
                <w:color w:val="000000"/>
                <w:kern w:val="0"/>
                <w:sz w:val="18"/>
                <w:szCs w:val="18"/>
              </w:rPr>
            </w:pPr>
            <w:r>
              <w:rPr>
                <w:color w:val="000000"/>
                <w:kern w:val="0"/>
                <w:sz w:val="18"/>
                <w:szCs w:val="18"/>
              </w:rPr>
              <w:t> </w:t>
            </w:r>
          </w:p>
        </w:tc>
      </w:tr>
      <w:tr w:rsidR="00074D0B" w:rsidTr="00074D0B">
        <w:tc>
          <w:tcPr>
            <w:tcW w:w="1581"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CreDate</w:t>
            </w:r>
          </w:p>
        </w:tc>
        <w:tc>
          <w:tcPr>
            <w:tcW w:w="568"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DateTime</w:t>
            </w:r>
          </w:p>
        </w:tc>
        <w:tc>
          <w:tcPr>
            <w:tcW w:w="568" w:type="pct"/>
          </w:tcPr>
          <w:p w:rsidR="00074D0B" w:rsidRDefault="00074D0B" w:rsidP="00ED658C">
            <w:pPr>
              <w:keepNext/>
              <w:keepLines/>
              <w:autoSpaceDE w:val="0"/>
              <w:autoSpaceDN w:val="0"/>
              <w:ind w:left="45" w:right="45"/>
              <w:rPr>
                <w:rFonts w:ascii="宋体" w:cs="宋体"/>
                <w:color w:val="000000"/>
                <w:kern w:val="0"/>
                <w:sz w:val="18"/>
                <w:szCs w:val="18"/>
              </w:rPr>
            </w:pPr>
            <w:r>
              <w:rPr>
                <w:rFonts w:ascii="宋体" w:cs="宋体" w:hint="eastAsia"/>
                <w:color w:val="000000"/>
                <w:kern w:val="0"/>
                <w:sz w:val="18"/>
                <w:szCs w:val="18"/>
              </w:rPr>
              <w:t>创建时间</w:t>
            </w:r>
          </w:p>
        </w:tc>
        <w:tc>
          <w:tcPr>
            <w:tcW w:w="568" w:type="pct"/>
          </w:tcPr>
          <w:p w:rsidR="00074D0B" w:rsidRDefault="00074D0B" w:rsidP="00ED658C">
            <w:pPr>
              <w:keepNext/>
              <w:keepLines/>
              <w:autoSpaceDE w:val="0"/>
              <w:autoSpaceDN w:val="0"/>
              <w:ind w:left="45" w:right="45"/>
              <w:rPr>
                <w:color w:val="000000"/>
                <w:kern w:val="0"/>
                <w:sz w:val="22"/>
                <w:szCs w:val="22"/>
              </w:rPr>
            </w:pPr>
            <w:r>
              <w:rPr>
                <w:color w:val="000000"/>
                <w:kern w:val="0"/>
                <w:sz w:val="22"/>
                <w:szCs w:val="22"/>
              </w:rPr>
              <w:t>NO</w:t>
            </w:r>
          </w:p>
        </w:tc>
        <w:tc>
          <w:tcPr>
            <w:tcW w:w="986"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 </w:t>
            </w:r>
          </w:p>
        </w:tc>
        <w:tc>
          <w:tcPr>
            <w:tcW w:w="728" w:type="pct"/>
          </w:tcPr>
          <w:p w:rsidR="00074D0B" w:rsidRDefault="00074D0B" w:rsidP="00ED658C">
            <w:pPr>
              <w:keepNext/>
              <w:keepLines/>
              <w:autoSpaceDE w:val="0"/>
              <w:autoSpaceDN w:val="0"/>
              <w:ind w:left="45" w:right="15"/>
              <w:rPr>
                <w:color w:val="000000"/>
                <w:kern w:val="0"/>
                <w:sz w:val="18"/>
                <w:szCs w:val="18"/>
              </w:rPr>
            </w:pPr>
            <w:r>
              <w:rPr>
                <w:color w:val="000000"/>
                <w:kern w:val="0"/>
                <w:sz w:val="18"/>
                <w:szCs w:val="18"/>
              </w:rPr>
              <w:t> </w:t>
            </w:r>
          </w:p>
        </w:tc>
      </w:tr>
      <w:tr w:rsidR="00074D0B" w:rsidTr="00074D0B">
        <w:tc>
          <w:tcPr>
            <w:tcW w:w="1581"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CreDeptID</w:t>
            </w:r>
          </w:p>
        </w:tc>
        <w:tc>
          <w:tcPr>
            <w:tcW w:w="568"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Varchar(23)</w:t>
            </w:r>
          </w:p>
        </w:tc>
        <w:tc>
          <w:tcPr>
            <w:tcW w:w="568" w:type="pct"/>
          </w:tcPr>
          <w:p w:rsidR="00074D0B" w:rsidRDefault="00074D0B" w:rsidP="00ED658C">
            <w:pPr>
              <w:keepNext/>
              <w:keepLines/>
              <w:autoSpaceDE w:val="0"/>
              <w:autoSpaceDN w:val="0"/>
              <w:ind w:left="45" w:right="45"/>
              <w:rPr>
                <w:rFonts w:ascii="宋体" w:cs="宋体"/>
                <w:color w:val="000000"/>
                <w:kern w:val="0"/>
                <w:sz w:val="18"/>
                <w:szCs w:val="18"/>
              </w:rPr>
            </w:pPr>
            <w:r>
              <w:rPr>
                <w:rFonts w:ascii="宋体" w:cs="宋体" w:hint="eastAsia"/>
                <w:color w:val="000000"/>
                <w:kern w:val="0"/>
                <w:sz w:val="18"/>
                <w:szCs w:val="18"/>
              </w:rPr>
              <w:t>创建部门</w:t>
            </w:r>
          </w:p>
        </w:tc>
        <w:tc>
          <w:tcPr>
            <w:tcW w:w="568" w:type="pct"/>
          </w:tcPr>
          <w:p w:rsidR="00074D0B" w:rsidRDefault="00074D0B" w:rsidP="00ED658C">
            <w:pPr>
              <w:keepNext/>
              <w:keepLines/>
              <w:autoSpaceDE w:val="0"/>
              <w:autoSpaceDN w:val="0"/>
              <w:ind w:left="45" w:right="45"/>
              <w:rPr>
                <w:color w:val="000000"/>
                <w:kern w:val="0"/>
                <w:sz w:val="22"/>
                <w:szCs w:val="22"/>
              </w:rPr>
            </w:pPr>
            <w:r>
              <w:rPr>
                <w:color w:val="000000"/>
                <w:kern w:val="0"/>
                <w:sz w:val="22"/>
                <w:szCs w:val="22"/>
              </w:rPr>
              <w:t>NO</w:t>
            </w:r>
          </w:p>
        </w:tc>
        <w:tc>
          <w:tcPr>
            <w:tcW w:w="986"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 </w:t>
            </w:r>
          </w:p>
        </w:tc>
        <w:tc>
          <w:tcPr>
            <w:tcW w:w="728" w:type="pct"/>
          </w:tcPr>
          <w:p w:rsidR="00074D0B" w:rsidRDefault="00074D0B" w:rsidP="00ED658C">
            <w:pPr>
              <w:keepNext/>
              <w:keepLines/>
              <w:autoSpaceDE w:val="0"/>
              <w:autoSpaceDN w:val="0"/>
              <w:ind w:left="45" w:right="15"/>
              <w:rPr>
                <w:color w:val="000000"/>
                <w:kern w:val="0"/>
                <w:sz w:val="18"/>
                <w:szCs w:val="18"/>
              </w:rPr>
            </w:pPr>
            <w:r>
              <w:rPr>
                <w:color w:val="000000"/>
                <w:kern w:val="0"/>
                <w:sz w:val="18"/>
                <w:szCs w:val="18"/>
              </w:rPr>
              <w:t> </w:t>
            </w:r>
          </w:p>
        </w:tc>
      </w:tr>
      <w:tr w:rsidR="00074D0B" w:rsidTr="00074D0B">
        <w:tc>
          <w:tcPr>
            <w:tcW w:w="1581"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LastUpdOperID</w:t>
            </w:r>
          </w:p>
        </w:tc>
        <w:tc>
          <w:tcPr>
            <w:tcW w:w="568"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Varchar(23)</w:t>
            </w:r>
          </w:p>
        </w:tc>
        <w:tc>
          <w:tcPr>
            <w:tcW w:w="568" w:type="pct"/>
          </w:tcPr>
          <w:p w:rsidR="00074D0B" w:rsidRDefault="00074D0B" w:rsidP="00ED658C">
            <w:pPr>
              <w:keepNext/>
              <w:keepLines/>
              <w:autoSpaceDE w:val="0"/>
              <w:autoSpaceDN w:val="0"/>
              <w:ind w:left="45" w:right="45"/>
              <w:rPr>
                <w:rFonts w:ascii="宋体" w:cs="宋体"/>
                <w:color w:val="000000"/>
                <w:kern w:val="0"/>
                <w:sz w:val="18"/>
                <w:szCs w:val="18"/>
              </w:rPr>
            </w:pPr>
            <w:r>
              <w:rPr>
                <w:rFonts w:ascii="宋体" w:cs="宋体" w:hint="eastAsia"/>
                <w:color w:val="000000"/>
                <w:kern w:val="0"/>
                <w:sz w:val="18"/>
                <w:szCs w:val="18"/>
              </w:rPr>
              <w:t>最近更新人</w:t>
            </w:r>
          </w:p>
        </w:tc>
        <w:tc>
          <w:tcPr>
            <w:tcW w:w="568" w:type="pct"/>
          </w:tcPr>
          <w:p w:rsidR="00074D0B" w:rsidRDefault="00074D0B" w:rsidP="00ED658C">
            <w:pPr>
              <w:keepNext/>
              <w:keepLines/>
              <w:autoSpaceDE w:val="0"/>
              <w:autoSpaceDN w:val="0"/>
              <w:ind w:left="45" w:right="45"/>
              <w:rPr>
                <w:color w:val="000000"/>
                <w:kern w:val="0"/>
                <w:sz w:val="22"/>
                <w:szCs w:val="22"/>
              </w:rPr>
            </w:pPr>
            <w:r>
              <w:rPr>
                <w:color w:val="000000"/>
                <w:kern w:val="0"/>
                <w:sz w:val="22"/>
                <w:szCs w:val="22"/>
              </w:rPr>
              <w:t>NO</w:t>
            </w:r>
          </w:p>
        </w:tc>
        <w:tc>
          <w:tcPr>
            <w:tcW w:w="986"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 </w:t>
            </w:r>
          </w:p>
        </w:tc>
        <w:tc>
          <w:tcPr>
            <w:tcW w:w="728" w:type="pct"/>
          </w:tcPr>
          <w:p w:rsidR="00074D0B" w:rsidRDefault="00074D0B" w:rsidP="00ED658C">
            <w:pPr>
              <w:keepNext/>
              <w:keepLines/>
              <w:autoSpaceDE w:val="0"/>
              <w:autoSpaceDN w:val="0"/>
              <w:ind w:left="45" w:right="15"/>
              <w:rPr>
                <w:color w:val="000000"/>
                <w:kern w:val="0"/>
                <w:sz w:val="18"/>
                <w:szCs w:val="18"/>
              </w:rPr>
            </w:pPr>
            <w:r>
              <w:rPr>
                <w:color w:val="000000"/>
                <w:kern w:val="0"/>
                <w:sz w:val="18"/>
                <w:szCs w:val="18"/>
              </w:rPr>
              <w:t> </w:t>
            </w:r>
          </w:p>
        </w:tc>
      </w:tr>
      <w:tr w:rsidR="00074D0B" w:rsidTr="00074D0B">
        <w:tc>
          <w:tcPr>
            <w:tcW w:w="1581"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LastUpdDate</w:t>
            </w:r>
          </w:p>
        </w:tc>
        <w:tc>
          <w:tcPr>
            <w:tcW w:w="568"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DateTime</w:t>
            </w:r>
          </w:p>
        </w:tc>
        <w:tc>
          <w:tcPr>
            <w:tcW w:w="568" w:type="pct"/>
          </w:tcPr>
          <w:p w:rsidR="00074D0B" w:rsidRDefault="00074D0B" w:rsidP="00ED658C">
            <w:pPr>
              <w:keepNext/>
              <w:keepLines/>
              <w:autoSpaceDE w:val="0"/>
              <w:autoSpaceDN w:val="0"/>
              <w:ind w:left="45" w:right="45"/>
              <w:rPr>
                <w:rFonts w:ascii="宋体" w:cs="宋体"/>
                <w:color w:val="000000"/>
                <w:kern w:val="0"/>
                <w:sz w:val="18"/>
                <w:szCs w:val="18"/>
              </w:rPr>
            </w:pPr>
            <w:r>
              <w:rPr>
                <w:rFonts w:ascii="宋体" w:cs="宋体" w:hint="eastAsia"/>
                <w:color w:val="000000"/>
                <w:kern w:val="0"/>
                <w:sz w:val="18"/>
                <w:szCs w:val="18"/>
              </w:rPr>
              <w:t>最近修改时间</w:t>
            </w:r>
          </w:p>
        </w:tc>
        <w:tc>
          <w:tcPr>
            <w:tcW w:w="568" w:type="pct"/>
          </w:tcPr>
          <w:p w:rsidR="00074D0B" w:rsidRDefault="00074D0B" w:rsidP="00ED658C">
            <w:pPr>
              <w:keepNext/>
              <w:keepLines/>
              <w:autoSpaceDE w:val="0"/>
              <w:autoSpaceDN w:val="0"/>
              <w:ind w:left="45" w:right="45"/>
              <w:rPr>
                <w:color w:val="000000"/>
                <w:kern w:val="0"/>
                <w:sz w:val="22"/>
                <w:szCs w:val="22"/>
              </w:rPr>
            </w:pPr>
            <w:r>
              <w:rPr>
                <w:color w:val="000000"/>
                <w:kern w:val="0"/>
                <w:sz w:val="22"/>
                <w:szCs w:val="22"/>
              </w:rPr>
              <w:t>NO</w:t>
            </w:r>
          </w:p>
        </w:tc>
        <w:tc>
          <w:tcPr>
            <w:tcW w:w="986"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 </w:t>
            </w:r>
          </w:p>
        </w:tc>
        <w:tc>
          <w:tcPr>
            <w:tcW w:w="728" w:type="pct"/>
          </w:tcPr>
          <w:p w:rsidR="00074D0B" w:rsidRDefault="00074D0B" w:rsidP="00ED658C">
            <w:pPr>
              <w:keepNext/>
              <w:keepLines/>
              <w:autoSpaceDE w:val="0"/>
              <w:autoSpaceDN w:val="0"/>
              <w:ind w:left="45" w:right="15"/>
              <w:rPr>
                <w:color w:val="000000"/>
                <w:kern w:val="0"/>
                <w:sz w:val="18"/>
                <w:szCs w:val="18"/>
              </w:rPr>
            </w:pPr>
            <w:r>
              <w:rPr>
                <w:color w:val="000000"/>
                <w:kern w:val="0"/>
                <w:sz w:val="18"/>
                <w:szCs w:val="18"/>
              </w:rPr>
              <w:t> </w:t>
            </w:r>
          </w:p>
        </w:tc>
      </w:tr>
      <w:tr w:rsidR="00074D0B" w:rsidTr="00074D0B">
        <w:tc>
          <w:tcPr>
            <w:tcW w:w="1581"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LastUpdDeptID</w:t>
            </w:r>
          </w:p>
        </w:tc>
        <w:tc>
          <w:tcPr>
            <w:tcW w:w="568"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Varchar(23)</w:t>
            </w:r>
          </w:p>
        </w:tc>
        <w:tc>
          <w:tcPr>
            <w:tcW w:w="568" w:type="pct"/>
          </w:tcPr>
          <w:p w:rsidR="00074D0B" w:rsidRDefault="00074D0B" w:rsidP="00ED658C">
            <w:pPr>
              <w:keepNext/>
              <w:keepLines/>
              <w:autoSpaceDE w:val="0"/>
              <w:autoSpaceDN w:val="0"/>
              <w:ind w:left="45" w:right="45"/>
              <w:rPr>
                <w:rFonts w:ascii="宋体" w:cs="宋体"/>
                <w:color w:val="000000"/>
                <w:kern w:val="0"/>
                <w:sz w:val="18"/>
                <w:szCs w:val="18"/>
              </w:rPr>
            </w:pPr>
            <w:r>
              <w:rPr>
                <w:rFonts w:ascii="宋体" w:cs="宋体" w:hint="eastAsia"/>
                <w:color w:val="000000"/>
                <w:kern w:val="0"/>
                <w:sz w:val="18"/>
                <w:szCs w:val="18"/>
              </w:rPr>
              <w:t>最近修改部门</w:t>
            </w:r>
          </w:p>
        </w:tc>
        <w:tc>
          <w:tcPr>
            <w:tcW w:w="568" w:type="pct"/>
          </w:tcPr>
          <w:p w:rsidR="00074D0B" w:rsidRDefault="00074D0B" w:rsidP="00ED658C">
            <w:pPr>
              <w:keepNext/>
              <w:keepLines/>
              <w:autoSpaceDE w:val="0"/>
              <w:autoSpaceDN w:val="0"/>
              <w:ind w:left="45" w:right="45"/>
              <w:rPr>
                <w:color w:val="000000"/>
                <w:kern w:val="0"/>
                <w:sz w:val="22"/>
                <w:szCs w:val="22"/>
              </w:rPr>
            </w:pPr>
            <w:r>
              <w:rPr>
                <w:color w:val="000000"/>
                <w:kern w:val="0"/>
                <w:sz w:val="22"/>
                <w:szCs w:val="22"/>
              </w:rPr>
              <w:t>NO</w:t>
            </w:r>
          </w:p>
        </w:tc>
        <w:tc>
          <w:tcPr>
            <w:tcW w:w="986" w:type="pct"/>
          </w:tcPr>
          <w:p w:rsidR="00074D0B" w:rsidRDefault="00074D0B" w:rsidP="00ED658C">
            <w:pPr>
              <w:keepNext/>
              <w:keepLines/>
              <w:autoSpaceDE w:val="0"/>
              <w:autoSpaceDN w:val="0"/>
              <w:ind w:left="45" w:right="45"/>
              <w:rPr>
                <w:color w:val="000000"/>
                <w:kern w:val="0"/>
                <w:sz w:val="18"/>
                <w:szCs w:val="18"/>
              </w:rPr>
            </w:pPr>
            <w:r>
              <w:rPr>
                <w:color w:val="000000"/>
                <w:kern w:val="0"/>
                <w:sz w:val="18"/>
                <w:szCs w:val="18"/>
              </w:rPr>
              <w:t> </w:t>
            </w:r>
          </w:p>
        </w:tc>
        <w:tc>
          <w:tcPr>
            <w:tcW w:w="728" w:type="pct"/>
          </w:tcPr>
          <w:p w:rsidR="00074D0B" w:rsidRDefault="00074D0B" w:rsidP="00ED658C">
            <w:pPr>
              <w:keepNext/>
              <w:keepLines/>
              <w:autoSpaceDE w:val="0"/>
              <w:autoSpaceDN w:val="0"/>
              <w:ind w:left="45" w:right="15"/>
              <w:rPr>
                <w:color w:val="000000"/>
                <w:kern w:val="0"/>
                <w:sz w:val="18"/>
                <w:szCs w:val="18"/>
              </w:rPr>
            </w:pPr>
            <w:r>
              <w:rPr>
                <w:color w:val="000000"/>
                <w:kern w:val="0"/>
                <w:sz w:val="18"/>
                <w:szCs w:val="18"/>
              </w:rPr>
              <w:t> </w:t>
            </w:r>
          </w:p>
        </w:tc>
      </w:tr>
    </w:tbl>
    <w:p w:rsidR="007E5D38" w:rsidRDefault="007E5D38" w:rsidP="007E5D38">
      <w:pPr>
        <w:rPr>
          <w:rFonts w:ascii="Arial" w:hAnsi="Arial"/>
        </w:rPr>
      </w:pPr>
    </w:p>
    <w:p w:rsidR="007E5D38" w:rsidRPr="001F4359" w:rsidRDefault="007E5D38" w:rsidP="00074D0B">
      <w:pPr>
        <w:pStyle w:val="31"/>
      </w:pPr>
      <w:bookmarkStart w:id="536" w:name="_Toc397680966"/>
      <w:bookmarkStart w:id="537" w:name="_Toc397712895"/>
      <w:bookmarkStart w:id="538" w:name="_Toc435003382"/>
      <w:r w:rsidRPr="001F4359">
        <w:rPr>
          <w:rFonts w:hint="eastAsia"/>
        </w:rPr>
        <w:lastRenderedPageBreak/>
        <w:t>使用记录表</w:t>
      </w:r>
      <w:r w:rsidRPr="001F4359">
        <w:t>CHRG_T_ORDERRECORD</w:t>
      </w:r>
      <w:bookmarkEnd w:id="536"/>
      <w:bookmarkEnd w:id="537"/>
      <w:bookmarkEnd w:id="538"/>
      <w:r w:rsidRPr="001F4359">
        <w:t xml:space="preserve"> </w:t>
      </w:r>
    </w:p>
    <w:tbl>
      <w:tblPr>
        <w:tblW w:w="4987" w:type="pct"/>
        <w:tblInd w:w="-669" w:type="dxa"/>
        <w:tblLayout w:type="fixed"/>
        <w:tblCellMar>
          <w:left w:w="40" w:type="dxa"/>
          <w:right w:w="40" w:type="dxa"/>
        </w:tblCellMar>
        <w:tblLook w:val="00A0" w:firstRow="1" w:lastRow="0" w:firstColumn="1" w:lastColumn="0" w:noHBand="0" w:noVBand="0"/>
      </w:tblPr>
      <w:tblGrid>
        <w:gridCol w:w="1701"/>
        <w:gridCol w:w="3585"/>
        <w:gridCol w:w="3078"/>
      </w:tblGrid>
      <w:tr w:rsidR="00074D0B" w:rsidTr="00074D0B">
        <w:tc>
          <w:tcPr>
            <w:tcW w:w="1017"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074D0B" w:rsidRDefault="00074D0B" w:rsidP="00ED658C">
            <w:pPr>
              <w:keepNext/>
              <w:autoSpaceDE w:val="0"/>
              <w:autoSpaceDN w:val="0"/>
              <w:ind w:left="30"/>
              <w:rPr>
                <w:rFonts w:ascii="?" w:eastAsia="?" w:cs="?"/>
                <w:b/>
                <w:bCs/>
                <w:color w:val="000000"/>
                <w:kern w:val="0"/>
                <w:sz w:val="20"/>
                <w:szCs w:val="20"/>
              </w:rPr>
            </w:pPr>
            <w:r>
              <w:rPr>
                <w:rFonts w:ascii="?" w:eastAsia="?" w:cs="?"/>
                <w:b/>
                <w:bCs/>
                <w:color w:val="000000"/>
                <w:kern w:val="0"/>
                <w:sz w:val="20"/>
                <w:szCs w:val="20"/>
              </w:rPr>
              <w:t>Field name</w:t>
            </w:r>
          </w:p>
        </w:tc>
        <w:tc>
          <w:tcPr>
            <w:tcW w:w="2143"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074D0B" w:rsidRDefault="00074D0B" w:rsidP="00ED658C">
            <w:pPr>
              <w:keepNext/>
              <w:autoSpaceDE w:val="0"/>
              <w:autoSpaceDN w:val="0"/>
              <w:ind w:left="30" w:right="7"/>
              <w:rPr>
                <w:rFonts w:ascii="?" w:eastAsia="?" w:cs="?"/>
                <w:b/>
                <w:bCs/>
                <w:color w:val="000000"/>
                <w:kern w:val="0"/>
                <w:sz w:val="20"/>
                <w:szCs w:val="20"/>
              </w:rPr>
            </w:pPr>
            <w:r>
              <w:rPr>
                <w:rFonts w:ascii="?" w:eastAsia="?" w:cs="?"/>
                <w:b/>
                <w:bCs/>
                <w:color w:val="000000"/>
                <w:kern w:val="0"/>
                <w:sz w:val="20"/>
                <w:szCs w:val="20"/>
              </w:rPr>
              <w:t>Field type</w:t>
            </w:r>
          </w:p>
        </w:tc>
        <w:tc>
          <w:tcPr>
            <w:tcW w:w="1840"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074D0B" w:rsidRDefault="00074D0B" w:rsidP="00ED658C">
            <w:pPr>
              <w:keepNext/>
              <w:autoSpaceDE w:val="0"/>
              <w:autoSpaceDN w:val="0"/>
              <w:spacing w:line="360" w:lineRule="auto"/>
              <w:rPr>
                <w:rFonts w:ascii="?" w:eastAsia="?" w:cs="?"/>
                <w:b/>
                <w:bCs/>
                <w:color w:val="000000"/>
                <w:kern w:val="0"/>
                <w:sz w:val="20"/>
                <w:szCs w:val="20"/>
              </w:rPr>
            </w:pPr>
            <w:r>
              <w:rPr>
                <w:rFonts w:ascii="?" w:eastAsia="?" w:cs="?"/>
                <w:b/>
                <w:bCs/>
                <w:color w:val="000000"/>
                <w:kern w:val="0"/>
                <w:sz w:val="20"/>
                <w:szCs w:val="20"/>
              </w:rPr>
              <w:t>Description</w:t>
            </w:r>
          </w:p>
        </w:tc>
      </w:tr>
      <w:tr w:rsidR="00074D0B" w:rsidTr="00074D0B">
        <w:tc>
          <w:tcPr>
            <w:tcW w:w="1017"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30"/>
              <w:rPr>
                <w:rFonts w:ascii="?" w:eastAsia="?" w:cs="?"/>
                <w:color w:val="000000"/>
                <w:kern w:val="0"/>
                <w:sz w:val="20"/>
                <w:szCs w:val="20"/>
              </w:rPr>
            </w:pPr>
            <w:r>
              <w:rPr>
                <w:rFonts w:ascii="?" w:eastAsia="?" w:cs="?"/>
                <w:color w:val="000000"/>
                <w:kern w:val="0"/>
                <w:sz w:val="20"/>
                <w:szCs w:val="20"/>
              </w:rPr>
              <w:t>#Subscriberkey</w:t>
            </w:r>
          </w:p>
        </w:tc>
        <w:tc>
          <w:tcPr>
            <w:tcW w:w="21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30" w:right="7"/>
              <w:rPr>
                <w:color w:val="000000"/>
                <w:kern w:val="0"/>
                <w:sz w:val="20"/>
                <w:szCs w:val="20"/>
              </w:rPr>
            </w:pPr>
            <w:r>
              <w:rPr>
                <w:color w:val="000000"/>
                <w:kern w:val="0"/>
                <w:sz w:val="20"/>
                <w:szCs w:val="20"/>
              </w:rPr>
              <w:t>NUMBER(10)</w:t>
            </w:r>
          </w:p>
        </w:tc>
        <w:tc>
          <w:tcPr>
            <w:tcW w:w="1840"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rPr>
                <w:rFonts w:ascii="?" w:eastAsia="?" w:cs="?"/>
                <w:color w:val="000000"/>
                <w:kern w:val="0"/>
                <w:sz w:val="20"/>
                <w:szCs w:val="20"/>
              </w:rPr>
            </w:pPr>
            <w:r>
              <w:rPr>
                <w:rFonts w:ascii="?" w:eastAsia="?" w:cs="?" w:hint="eastAsia"/>
                <w:color w:val="000000"/>
                <w:kern w:val="0"/>
                <w:sz w:val="20"/>
                <w:szCs w:val="20"/>
              </w:rPr>
              <w:t>用户键值</w:t>
            </w:r>
          </w:p>
        </w:tc>
      </w:tr>
      <w:tr w:rsidR="00074D0B" w:rsidTr="00074D0B">
        <w:tc>
          <w:tcPr>
            <w:tcW w:w="1017"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30"/>
              <w:rPr>
                <w:color w:val="000000"/>
                <w:kern w:val="0"/>
                <w:sz w:val="20"/>
                <w:szCs w:val="20"/>
              </w:rPr>
            </w:pPr>
            <w:r>
              <w:rPr>
                <w:color w:val="000000"/>
                <w:kern w:val="0"/>
                <w:sz w:val="20"/>
                <w:szCs w:val="20"/>
              </w:rPr>
              <w:t>#ApplyTime</w:t>
            </w:r>
          </w:p>
        </w:tc>
        <w:tc>
          <w:tcPr>
            <w:tcW w:w="21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30" w:right="7"/>
              <w:rPr>
                <w:color w:val="000000"/>
                <w:kern w:val="0"/>
                <w:sz w:val="20"/>
                <w:szCs w:val="20"/>
              </w:rPr>
            </w:pPr>
            <w:r>
              <w:rPr>
                <w:color w:val="000000"/>
                <w:kern w:val="0"/>
                <w:sz w:val="20"/>
                <w:szCs w:val="20"/>
              </w:rPr>
              <w:t>Date</w:t>
            </w:r>
          </w:p>
        </w:tc>
        <w:tc>
          <w:tcPr>
            <w:tcW w:w="1840"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rPr>
                <w:rFonts w:ascii="宋体" w:cs="宋体"/>
                <w:color w:val="000000"/>
                <w:kern w:val="0"/>
                <w:sz w:val="20"/>
                <w:szCs w:val="20"/>
              </w:rPr>
            </w:pPr>
            <w:r>
              <w:rPr>
                <w:rFonts w:ascii="宋体" w:cs="宋体" w:hint="eastAsia"/>
                <w:color w:val="000000"/>
                <w:kern w:val="0"/>
                <w:sz w:val="20"/>
                <w:szCs w:val="20"/>
              </w:rPr>
              <w:t>生效时间</w:t>
            </w:r>
          </w:p>
        </w:tc>
      </w:tr>
      <w:tr w:rsidR="00074D0B" w:rsidTr="00074D0B">
        <w:tc>
          <w:tcPr>
            <w:tcW w:w="1017"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30"/>
              <w:rPr>
                <w:color w:val="000000"/>
                <w:kern w:val="0"/>
                <w:sz w:val="20"/>
                <w:szCs w:val="20"/>
              </w:rPr>
            </w:pPr>
            <w:r>
              <w:rPr>
                <w:color w:val="000000"/>
                <w:kern w:val="0"/>
                <w:sz w:val="20"/>
                <w:szCs w:val="20"/>
              </w:rPr>
              <w:t>ExpireTime</w:t>
            </w:r>
          </w:p>
        </w:tc>
        <w:tc>
          <w:tcPr>
            <w:tcW w:w="21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30" w:right="7"/>
              <w:rPr>
                <w:color w:val="000000"/>
                <w:kern w:val="0"/>
                <w:sz w:val="20"/>
                <w:szCs w:val="20"/>
              </w:rPr>
            </w:pPr>
            <w:r>
              <w:rPr>
                <w:color w:val="000000"/>
                <w:kern w:val="0"/>
                <w:sz w:val="20"/>
                <w:szCs w:val="20"/>
              </w:rPr>
              <w:t>Date</w:t>
            </w:r>
          </w:p>
        </w:tc>
        <w:tc>
          <w:tcPr>
            <w:tcW w:w="1840"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rPr>
                <w:rFonts w:ascii="宋体" w:cs="宋体"/>
                <w:color w:val="000000"/>
                <w:kern w:val="0"/>
                <w:sz w:val="20"/>
                <w:szCs w:val="20"/>
              </w:rPr>
            </w:pPr>
            <w:r>
              <w:rPr>
                <w:rFonts w:ascii="宋体" w:cs="宋体" w:hint="eastAsia"/>
                <w:color w:val="000000"/>
                <w:kern w:val="0"/>
                <w:sz w:val="20"/>
                <w:szCs w:val="20"/>
              </w:rPr>
              <w:t>失效时间</w:t>
            </w:r>
          </w:p>
        </w:tc>
      </w:tr>
      <w:tr w:rsidR="00074D0B" w:rsidTr="00074D0B">
        <w:tc>
          <w:tcPr>
            <w:tcW w:w="1017"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30"/>
              <w:rPr>
                <w:color w:val="000000"/>
                <w:kern w:val="0"/>
                <w:sz w:val="20"/>
                <w:szCs w:val="20"/>
              </w:rPr>
            </w:pPr>
            <w:r>
              <w:rPr>
                <w:color w:val="000000"/>
                <w:kern w:val="0"/>
                <w:sz w:val="20"/>
                <w:szCs w:val="20"/>
              </w:rPr>
              <w:t>#ProductKey</w:t>
            </w:r>
          </w:p>
        </w:tc>
        <w:tc>
          <w:tcPr>
            <w:tcW w:w="21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30" w:right="7"/>
              <w:rPr>
                <w:color w:val="000000"/>
                <w:kern w:val="0"/>
                <w:sz w:val="20"/>
                <w:szCs w:val="20"/>
              </w:rPr>
            </w:pPr>
            <w:r>
              <w:rPr>
                <w:color w:val="000000"/>
                <w:kern w:val="0"/>
                <w:sz w:val="20"/>
                <w:szCs w:val="20"/>
              </w:rPr>
              <w:t>NUMBER(10)</w:t>
            </w:r>
          </w:p>
        </w:tc>
        <w:tc>
          <w:tcPr>
            <w:tcW w:w="1840"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rPr>
                <w:rFonts w:ascii="宋体" w:cs="宋体"/>
                <w:color w:val="000000"/>
                <w:kern w:val="0"/>
                <w:sz w:val="20"/>
                <w:szCs w:val="20"/>
              </w:rPr>
            </w:pPr>
            <w:r>
              <w:rPr>
                <w:rFonts w:ascii="宋体" w:cs="宋体" w:hint="eastAsia"/>
                <w:color w:val="000000"/>
                <w:kern w:val="0"/>
                <w:sz w:val="20"/>
                <w:szCs w:val="20"/>
              </w:rPr>
              <w:t>使用</w:t>
            </w:r>
            <w:ins w:id="539" w:author="wtest222" w:date="2014-10-27T15:48:00Z">
              <w:r w:rsidR="003427EF">
                <w:rPr>
                  <w:rFonts w:ascii="宋体" w:cs="宋体" w:hint="eastAsia"/>
                  <w:color w:val="000000"/>
                  <w:kern w:val="0"/>
                  <w:sz w:val="20"/>
                  <w:szCs w:val="20"/>
                </w:rPr>
                <w:t>SIS内部</w:t>
              </w:r>
            </w:ins>
            <w:r>
              <w:rPr>
                <w:rFonts w:ascii="宋体" w:cs="宋体" w:hint="eastAsia"/>
                <w:color w:val="000000"/>
                <w:kern w:val="0"/>
                <w:sz w:val="20"/>
                <w:szCs w:val="20"/>
              </w:rPr>
              <w:t>的业务</w:t>
            </w:r>
            <w:r>
              <w:rPr>
                <w:color w:val="000000"/>
                <w:kern w:val="0"/>
                <w:sz w:val="20"/>
                <w:szCs w:val="20"/>
              </w:rPr>
              <w:t>/</w:t>
            </w:r>
            <w:r>
              <w:rPr>
                <w:rFonts w:ascii="宋体" w:cs="宋体" w:hint="eastAsia"/>
                <w:color w:val="000000"/>
                <w:kern w:val="0"/>
                <w:sz w:val="20"/>
                <w:szCs w:val="20"/>
              </w:rPr>
              <w:t>内容键值</w:t>
            </w:r>
          </w:p>
        </w:tc>
      </w:tr>
      <w:tr w:rsidR="00074D0B" w:rsidTr="00074D0B">
        <w:tc>
          <w:tcPr>
            <w:tcW w:w="1017"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30"/>
              <w:rPr>
                <w:color w:val="FF0000"/>
                <w:kern w:val="0"/>
                <w:sz w:val="20"/>
                <w:szCs w:val="20"/>
              </w:rPr>
            </w:pPr>
            <w:r>
              <w:rPr>
                <w:color w:val="000000"/>
                <w:kern w:val="0"/>
                <w:sz w:val="20"/>
                <w:szCs w:val="20"/>
              </w:rPr>
              <w:t xml:space="preserve"> </w:t>
            </w:r>
            <w:r>
              <w:rPr>
                <w:color w:val="FF0000"/>
                <w:kern w:val="0"/>
                <w:sz w:val="20"/>
                <w:szCs w:val="20"/>
              </w:rPr>
              <w:t>DATASERVICEKEY</w:t>
            </w:r>
          </w:p>
        </w:tc>
        <w:tc>
          <w:tcPr>
            <w:tcW w:w="21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30" w:right="7"/>
              <w:rPr>
                <w:color w:val="000000"/>
                <w:kern w:val="0"/>
                <w:sz w:val="20"/>
                <w:szCs w:val="20"/>
              </w:rPr>
            </w:pPr>
            <w:r>
              <w:rPr>
                <w:color w:val="000000"/>
                <w:kern w:val="0"/>
                <w:sz w:val="20"/>
                <w:szCs w:val="20"/>
              </w:rPr>
              <w:t xml:space="preserve"> NUMBER(20)</w:t>
            </w:r>
          </w:p>
        </w:tc>
        <w:tc>
          <w:tcPr>
            <w:tcW w:w="1840" w:type="pct"/>
            <w:tcBorders>
              <w:top w:val="single" w:sz="6" w:space="0" w:color="000000"/>
              <w:left w:val="single" w:sz="6" w:space="0" w:color="000000"/>
              <w:bottom w:val="single" w:sz="6" w:space="0" w:color="000000"/>
              <w:right w:val="single" w:sz="6" w:space="0" w:color="000000"/>
            </w:tcBorders>
          </w:tcPr>
          <w:p w:rsidR="00074D0B" w:rsidRDefault="00EC3B6D" w:rsidP="00ED658C">
            <w:pPr>
              <w:keepNext/>
              <w:autoSpaceDE w:val="0"/>
              <w:autoSpaceDN w:val="0"/>
              <w:rPr>
                <w:rFonts w:ascii="宋体" w:cs="宋体"/>
                <w:color w:val="FF0000"/>
                <w:kern w:val="0"/>
                <w:sz w:val="20"/>
                <w:szCs w:val="20"/>
              </w:rPr>
            </w:pPr>
            <w:r>
              <w:rPr>
                <w:rFonts w:ascii="宋体" w:cs="宋体" w:hint="eastAsia"/>
                <w:color w:val="FF0000"/>
                <w:kern w:val="0"/>
                <w:sz w:val="20"/>
                <w:szCs w:val="20"/>
              </w:rPr>
              <w:t>SIS</w:t>
            </w:r>
            <w:r w:rsidR="00074D0B">
              <w:rPr>
                <w:rFonts w:ascii="宋体" w:cs="宋体" w:hint="eastAsia"/>
                <w:color w:val="FF0000"/>
                <w:kern w:val="0"/>
                <w:sz w:val="20"/>
                <w:szCs w:val="20"/>
              </w:rPr>
              <w:t>定价对象</w:t>
            </w:r>
            <w:r>
              <w:rPr>
                <w:rFonts w:ascii="宋体" w:cs="宋体" w:hint="eastAsia"/>
                <w:color w:val="FF0000"/>
                <w:kern w:val="0"/>
                <w:sz w:val="20"/>
                <w:szCs w:val="20"/>
              </w:rPr>
              <w:t>内部</w:t>
            </w:r>
            <w:r w:rsidR="00074D0B">
              <w:rPr>
                <w:rFonts w:ascii="宋体" w:cs="宋体" w:hint="eastAsia"/>
                <w:color w:val="FF0000"/>
                <w:kern w:val="0"/>
                <w:sz w:val="20"/>
                <w:szCs w:val="20"/>
              </w:rPr>
              <w:t>键值</w:t>
            </w:r>
            <w:r w:rsidR="00074D0B" w:rsidRPr="003427EF">
              <w:rPr>
                <w:rFonts w:ascii="宋体" w:cs="宋体" w:hint="eastAsia"/>
                <w:kern w:val="0"/>
                <w:sz w:val="20"/>
                <w:szCs w:val="20"/>
              </w:rPr>
              <w:t>：如果是</w:t>
            </w:r>
            <w:r w:rsidR="00074D0B" w:rsidRPr="003427EF">
              <w:rPr>
                <w:rFonts w:ascii="宋体" w:cs="宋体"/>
                <w:kern w:val="0"/>
                <w:sz w:val="20"/>
                <w:szCs w:val="20"/>
              </w:rPr>
              <w:t>CP/SP</w:t>
            </w:r>
            <w:r w:rsidR="00074D0B" w:rsidRPr="003427EF">
              <w:rPr>
                <w:rFonts w:ascii="宋体" w:cs="宋体" w:hint="eastAsia"/>
                <w:kern w:val="0"/>
                <w:sz w:val="20"/>
                <w:szCs w:val="20"/>
              </w:rPr>
              <w:t>节点上的默认资费，则该字段是</w:t>
            </w:r>
            <w:r w:rsidR="00074D0B" w:rsidRPr="003427EF">
              <w:rPr>
                <w:rFonts w:ascii="宋体" w:cs="宋体"/>
                <w:kern w:val="0"/>
                <w:sz w:val="20"/>
                <w:szCs w:val="20"/>
              </w:rPr>
              <w:t>CP/SP</w:t>
            </w:r>
            <w:r w:rsidR="00074D0B" w:rsidRPr="003427EF">
              <w:rPr>
                <w:rFonts w:ascii="宋体" w:cs="宋体" w:hint="eastAsia"/>
                <w:kern w:val="0"/>
                <w:sz w:val="20"/>
                <w:szCs w:val="20"/>
              </w:rPr>
              <w:t>下挂载的对应的内容的内部</w:t>
            </w:r>
            <w:r w:rsidR="00074D0B" w:rsidRPr="003427EF">
              <w:rPr>
                <w:rFonts w:ascii="宋体" w:cs="宋体"/>
                <w:kern w:val="0"/>
                <w:sz w:val="20"/>
                <w:szCs w:val="20"/>
              </w:rPr>
              <w:t>ID</w:t>
            </w:r>
            <w:r w:rsidR="00074D0B" w:rsidRPr="003427EF">
              <w:rPr>
                <w:rFonts w:ascii="宋体" w:cs="宋体" w:hint="eastAsia"/>
                <w:kern w:val="0"/>
                <w:sz w:val="20"/>
                <w:szCs w:val="20"/>
              </w:rPr>
              <w:t>，不是</w:t>
            </w:r>
            <w:r w:rsidR="00074D0B" w:rsidRPr="003427EF">
              <w:rPr>
                <w:rFonts w:ascii="宋体" w:cs="宋体"/>
                <w:kern w:val="0"/>
                <w:sz w:val="20"/>
                <w:szCs w:val="20"/>
              </w:rPr>
              <w:t>CP/SP</w:t>
            </w:r>
            <w:r w:rsidR="00074D0B" w:rsidRPr="003427EF">
              <w:rPr>
                <w:rFonts w:ascii="宋体" w:cs="宋体" w:hint="eastAsia"/>
                <w:kern w:val="0"/>
                <w:sz w:val="20"/>
                <w:szCs w:val="20"/>
              </w:rPr>
              <w:t>节点的</w:t>
            </w:r>
            <w:r w:rsidR="00074D0B" w:rsidRPr="003427EF">
              <w:rPr>
                <w:rFonts w:ascii="宋体" w:cs="宋体"/>
                <w:kern w:val="0"/>
                <w:sz w:val="20"/>
                <w:szCs w:val="20"/>
              </w:rPr>
              <w:t>ID</w:t>
            </w:r>
          </w:p>
        </w:tc>
      </w:tr>
      <w:tr w:rsidR="00074D0B" w:rsidTr="00074D0B">
        <w:tc>
          <w:tcPr>
            <w:tcW w:w="1017"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30"/>
              <w:rPr>
                <w:rFonts w:ascii="宋体" w:cs="宋体"/>
                <w:color w:val="000000"/>
                <w:kern w:val="0"/>
                <w:sz w:val="20"/>
                <w:szCs w:val="20"/>
              </w:rPr>
            </w:pPr>
            <w:r>
              <w:rPr>
                <w:rFonts w:ascii="宋体" w:cs="宋体"/>
                <w:color w:val="000000"/>
                <w:kern w:val="0"/>
                <w:sz w:val="20"/>
                <w:szCs w:val="20"/>
              </w:rPr>
              <w:t>TERMINALID</w:t>
            </w:r>
          </w:p>
        </w:tc>
        <w:tc>
          <w:tcPr>
            <w:tcW w:w="21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30" w:right="7"/>
              <w:rPr>
                <w:rFonts w:ascii="宋体" w:cs="宋体"/>
                <w:color w:val="000000"/>
                <w:kern w:val="0"/>
                <w:sz w:val="20"/>
                <w:szCs w:val="20"/>
              </w:rPr>
            </w:pPr>
            <w:r>
              <w:rPr>
                <w:rFonts w:ascii="宋体" w:cs="宋体"/>
                <w:color w:val="000000"/>
                <w:kern w:val="0"/>
                <w:sz w:val="20"/>
                <w:szCs w:val="20"/>
              </w:rPr>
              <w:t>VARCHAR(36)</w:t>
            </w:r>
          </w:p>
        </w:tc>
        <w:tc>
          <w:tcPr>
            <w:tcW w:w="1840"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rPr>
                <w:rFonts w:ascii="Arial" w:hAnsi="Arial"/>
                <w:color w:val="000000"/>
                <w:kern w:val="0"/>
                <w:sz w:val="20"/>
                <w:szCs w:val="20"/>
              </w:rPr>
            </w:pPr>
            <w:r>
              <w:rPr>
                <w:rFonts w:ascii="宋体" w:cs="宋体" w:hint="eastAsia"/>
                <w:color w:val="000000"/>
                <w:kern w:val="0"/>
                <w:sz w:val="20"/>
                <w:szCs w:val="20"/>
              </w:rPr>
              <w:t>终端设备逻辑</w:t>
            </w:r>
            <w:r>
              <w:rPr>
                <w:rFonts w:ascii="Arial" w:hAnsi="Arial"/>
                <w:color w:val="000000"/>
                <w:kern w:val="0"/>
                <w:sz w:val="20"/>
                <w:szCs w:val="20"/>
              </w:rPr>
              <w:t>ID</w:t>
            </w:r>
          </w:p>
        </w:tc>
      </w:tr>
      <w:tr w:rsidR="00074D0B" w:rsidTr="00074D0B">
        <w:tc>
          <w:tcPr>
            <w:tcW w:w="1017"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30"/>
              <w:rPr>
                <w:color w:val="FF0000"/>
                <w:kern w:val="0"/>
                <w:sz w:val="20"/>
                <w:szCs w:val="20"/>
              </w:rPr>
            </w:pPr>
            <w:r>
              <w:rPr>
                <w:color w:val="FF0000"/>
                <w:kern w:val="0"/>
                <w:sz w:val="20"/>
                <w:szCs w:val="20"/>
              </w:rPr>
              <w:t>PresentType</w:t>
            </w:r>
          </w:p>
        </w:tc>
        <w:tc>
          <w:tcPr>
            <w:tcW w:w="21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30" w:right="7"/>
              <w:rPr>
                <w:color w:val="000000"/>
                <w:kern w:val="0"/>
                <w:sz w:val="20"/>
                <w:szCs w:val="20"/>
              </w:rPr>
            </w:pPr>
            <w:r>
              <w:rPr>
                <w:color w:val="000000"/>
                <w:kern w:val="0"/>
                <w:sz w:val="20"/>
                <w:szCs w:val="20"/>
              </w:rPr>
              <w:t>NUMBER(10)</w:t>
            </w:r>
          </w:p>
        </w:tc>
        <w:tc>
          <w:tcPr>
            <w:tcW w:w="1840" w:type="pct"/>
            <w:tcBorders>
              <w:top w:val="single" w:sz="6" w:space="0" w:color="000000"/>
              <w:left w:val="single" w:sz="6" w:space="0" w:color="000000"/>
              <w:bottom w:val="single" w:sz="6" w:space="0" w:color="000000"/>
              <w:right w:val="single" w:sz="6" w:space="0" w:color="000000"/>
            </w:tcBorders>
          </w:tcPr>
          <w:p w:rsidR="00074D0B" w:rsidRDefault="00074D0B" w:rsidP="00ED658C">
            <w:pPr>
              <w:autoSpaceDE w:val="0"/>
              <w:autoSpaceDN w:val="0"/>
              <w:spacing w:line="360" w:lineRule="auto"/>
              <w:rPr>
                <w:rFonts w:ascii="宋体" w:cs="宋体"/>
                <w:color w:val="FF0000"/>
                <w:kern w:val="0"/>
                <w:sz w:val="20"/>
                <w:szCs w:val="20"/>
              </w:rPr>
            </w:pPr>
            <w:r>
              <w:rPr>
                <w:rFonts w:ascii="宋体" w:cs="宋体" w:hint="eastAsia"/>
                <w:color w:val="FF0000"/>
                <w:kern w:val="0"/>
                <w:sz w:val="20"/>
                <w:szCs w:val="20"/>
              </w:rPr>
              <w:t>赠送类型</w:t>
            </w:r>
          </w:p>
          <w:p w:rsidR="00074D0B" w:rsidRDefault="00074D0B" w:rsidP="00ED658C">
            <w:pPr>
              <w:autoSpaceDE w:val="0"/>
              <w:autoSpaceDN w:val="0"/>
              <w:spacing w:line="360" w:lineRule="auto"/>
              <w:rPr>
                <w:rFonts w:ascii="宋体" w:cs="宋体"/>
                <w:color w:val="FF0000"/>
                <w:kern w:val="0"/>
                <w:sz w:val="20"/>
                <w:szCs w:val="20"/>
              </w:rPr>
            </w:pPr>
            <w:r>
              <w:rPr>
                <w:color w:val="FF0000"/>
                <w:kern w:val="0"/>
                <w:sz w:val="20"/>
                <w:szCs w:val="20"/>
              </w:rPr>
              <w:t>0</w:t>
            </w:r>
            <w:r>
              <w:rPr>
                <w:rFonts w:ascii="宋体" w:cs="宋体" w:hint="eastAsia"/>
                <w:color w:val="FF0000"/>
                <w:kern w:val="0"/>
                <w:sz w:val="20"/>
                <w:szCs w:val="20"/>
              </w:rPr>
              <w:t>：普通使用</w:t>
            </w:r>
          </w:p>
          <w:p w:rsidR="00074D0B" w:rsidRDefault="00074D0B" w:rsidP="00ED658C">
            <w:pPr>
              <w:keepNext/>
              <w:autoSpaceDE w:val="0"/>
              <w:autoSpaceDN w:val="0"/>
              <w:rPr>
                <w:rFonts w:ascii="宋体" w:cs="宋体"/>
                <w:color w:val="FF0000"/>
                <w:kern w:val="0"/>
                <w:sz w:val="20"/>
                <w:szCs w:val="20"/>
              </w:rPr>
            </w:pPr>
            <w:r>
              <w:rPr>
                <w:color w:val="FF0000"/>
                <w:kern w:val="0"/>
                <w:sz w:val="20"/>
                <w:szCs w:val="20"/>
              </w:rPr>
              <w:t>1</w:t>
            </w:r>
            <w:r>
              <w:rPr>
                <w:rFonts w:ascii="宋体" w:cs="宋体" w:hint="eastAsia"/>
                <w:color w:val="FF0000"/>
                <w:kern w:val="0"/>
                <w:sz w:val="20"/>
                <w:szCs w:val="20"/>
              </w:rPr>
              <w:t>：被赠送</w:t>
            </w:r>
          </w:p>
        </w:tc>
      </w:tr>
      <w:tr w:rsidR="00074D0B" w:rsidTr="00074D0B">
        <w:tc>
          <w:tcPr>
            <w:tcW w:w="1017"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30"/>
              <w:rPr>
                <w:color w:val="FF0000"/>
                <w:kern w:val="0"/>
                <w:sz w:val="20"/>
                <w:szCs w:val="20"/>
              </w:rPr>
            </w:pPr>
            <w:r>
              <w:rPr>
                <w:color w:val="FF0000"/>
                <w:kern w:val="0"/>
                <w:sz w:val="20"/>
                <w:szCs w:val="20"/>
              </w:rPr>
              <w:t>URLKey</w:t>
            </w:r>
          </w:p>
        </w:tc>
        <w:tc>
          <w:tcPr>
            <w:tcW w:w="21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30" w:right="7"/>
              <w:rPr>
                <w:color w:val="000000"/>
                <w:kern w:val="0"/>
                <w:sz w:val="20"/>
                <w:szCs w:val="20"/>
              </w:rPr>
            </w:pPr>
            <w:r>
              <w:rPr>
                <w:color w:val="000000"/>
                <w:kern w:val="0"/>
                <w:sz w:val="20"/>
                <w:szCs w:val="20"/>
              </w:rPr>
              <w:t>NUMBER(10)</w:t>
            </w:r>
          </w:p>
        </w:tc>
        <w:tc>
          <w:tcPr>
            <w:tcW w:w="1840"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rPr>
                <w:rFonts w:ascii="Arial" w:hAnsi="Arial"/>
                <w:color w:val="000000"/>
                <w:kern w:val="0"/>
                <w:sz w:val="20"/>
                <w:szCs w:val="20"/>
              </w:rPr>
            </w:pPr>
            <w:r>
              <w:rPr>
                <w:rFonts w:ascii="宋体" w:cs="宋体" w:hint="eastAsia"/>
                <w:color w:val="000000"/>
                <w:kern w:val="0"/>
                <w:sz w:val="20"/>
                <w:szCs w:val="20"/>
              </w:rPr>
              <w:t>用户子账号</w:t>
            </w:r>
            <w:r>
              <w:rPr>
                <w:rFonts w:ascii="Arial" w:hAnsi="Arial"/>
                <w:color w:val="000000"/>
                <w:kern w:val="0"/>
                <w:sz w:val="20"/>
                <w:szCs w:val="20"/>
              </w:rPr>
              <w:t>URLKEY</w:t>
            </w:r>
          </w:p>
        </w:tc>
      </w:tr>
      <w:tr w:rsidR="00074D0B" w:rsidTr="00074D0B">
        <w:tc>
          <w:tcPr>
            <w:tcW w:w="1017"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30"/>
              <w:rPr>
                <w:color w:val="FF0000"/>
                <w:kern w:val="0"/>
                <w:sz w:val="20"/>
                <w:szCs w:val="20"/>
              </w:rPr>
            </w:pPr>
            <w:r>
              <w:rPr>
                <w:color w:val="FF0000"/>
                <w:kern w:val="0"/>
                <w:sz w:val="20"/>
                <w:szCs w:val="20"/>
              </w:rPr>
              <w:t>OnceRateKey</w:t>
            </w:r>
          </w:p>
        </w:tc>
        <w:tc>
          <w:tcPr>
            <w:tcW w:w="21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30" w:right="7"/>
              <w:rPr>
                <w:color w:val="000000"/>
                <w:kern w:val="0"/>
                <w:sz w:val="20"/>
                <w:szCs w:val="20"/>
              </w:rPr>
            </w:pPr>
            <w:r>
              <w:rPr>
                <w:color w:val="000000"/>
                <w:kern w:val="0"/>
                <w:sz w:val="20"/>
                <w:szCs w:val="20"/>
              </w:rPr>
              <w:t>NUMBER(20)</w:t>
            </w:r>
          </w:p>
        </w:tc>
        <w:tc>
          <w:tcPr>
            <w:tcW w:w="1840"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rPr>
                <w:rFonts w:ascii="宋体" w:cs="宋体"/>
                <w:color w:val="FF0000"/>
                <w:kern w:val="0"/>
                <w:sz w:val="20"/>
                <w:szCs w:val="20"/>
              </w:rPr>
            </w:pPr>
            <w:r>
              <w:rPr>
                <w:rFonts w:ascii="宋体" w:cs="宋体" w:hint="eastAsia"/>
                <w:color w:val="FF0000"/>
                <w:kern w:val="0"/>
                <w:sz w:val="20"/>
                <w:szCs w:val="20"/>
              </w:rPr>
              <w:t>购买关系键值</w:t>
            </w:r>
          </w:p>
        </w:tc>
      </w:tr>
      <w:tr w:rsidR="00074D0B" w:rsidTr="00074D0B">
        <w:tc>
          <w:tcPr>
            <w:tcW w:w="1017"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30"/>
              <w:rPr>
                <w:color w:val="000000"/>
                <w:kern w:val="0"/>
                <w:sz w:val="20"/>
                <w:szCs w:val="20"/>
              </w:rPr>
            </w:pPr>
            <w:r>
              <w:rPr>
                <w:color w:val="000000"/>
                <w:kern w:val="0"/>
                <w:sz w:val="20"/>
                <w:szCs w:val="20"/>
              </w:rPr>
              <w:t>OperTime</w:t>
            </w:r>
          </w:p>
        </w:tc>
        <w:tc>
          <w:tcPr>
            <w:tcW w:w="21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30" w:right="7"/>
              <w:rPr>
                <w:color w:val="000000"/>
                <w:kern w:val="0"/>
                <w:sz w:val="20"/>
                <w:szCs w:val="20"/>
              </w:rPr>
            </w:pPr>
            <w:r>
              <w:rPr>
                <w:color w:val="000000"/>
                <w:kern w:val="0"/>
                <w:sz w:val="20"/>
                <w:szCs w:val="20"/>
              </w:rPr>
              <w:t>Date</w:t>
            </w:r>
          </w:p>
        </w:tc>
        <w:tc>
          <w:tcPr>
            <w:tcW w:w="1840"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rPr>
                <w:rFonts w:ascii="宋体" w:cs="宋体"/>
                <w:color w:val="FF0000"/>
                <w:kern w:val="0"/>
                <w:sz w:val="20"/>
                <w:szCs w:val="20"/>
              </w:rPr>
            </w:pPr>
            <w:r>
              <w:rPr>
                <w:rFonts w:ascii="宋体" w:cs="宋体" w:hint="eastAsia"/>
                <w:color w:val="FF0000"/>
                <w:kern w:val="0"/>
                <w:sz w:val="20"/>
                <w:szCs w:val="20"/>
              </w:rPr>
              <w:t>购买时间</w:t>
            </w:r>
          </w:p>
        </w:tc>
      </w:tr>
      <w:tr w:rsidR="00074D0B" w:rsidTr="00074D0B">
        <w:tc>
          <w:tcPr>
            <w:tcW w:w="1017"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30"/>
              <w:rPr>
                <w:color w:val="000000"/>
                <w:kern w:val="0"/>
                <w:sz w:val="20"/>
                <w:szCs w:val="20"/>
              </w:rPr>
            </w:pPr>
            <w:r>
              <w:rPr>
                <w:color w:val="000000"/>
                <w:kern w:val="0"/>
                <w:sz w:val="20"/>
                <w:szCs w:val="20"/>
              </w:rPr>
              <w:t>voucherID</w:t>
            </w:r>
          </w:p>
        </w:tc>
        <w:tc>
          <w:tcPr>
            <w:tcW w:w="21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30" w:right="7"/>
              <w:rPr>
                <w:color w:val="000000"/>
                <w:kern w:val="0"/>
                <w:sz w:val="20"/>
                <w:szCs w:val="20"/>
              </w:rPr>
            </w:pPr>
            <w:r>
              <w:rPr>
                <w:color w:val="000000"/>
                <w:kern w:val="0"/>
                <w:sz w:val="20"/>
                <w:szCs w:val="20"/>
              </w:rPr>
              <w:t>VARCHAR2(20)</w:t>
            </w:r>
          </w:p>
        </w:tc>
        <w:tc>
          <w:tcPr>
            <w:tcW w:w="1840"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rPr>
                <w:rFonts w:ascii="宋体" w:cs="宋体"/>
                <w:color w:val="000000"/>
                <w:kern w:val="0"/>
                <w:sz w:val="18"/>
                <w:szCs w:val="18"/>
              </w:rPr>
            </w:pPr>
            <w:r>
              <w:rPr>
                <w:rFonts w:ascii="宋体" w:cs="宋体" w:hint="eastAsia"/>
                <w:color w:val="000000"/>
                <w:kern w:val="0"/>
                <w:sz w:val="18"/>
                <w:szCs w:val="18"/>
              </w:rPr>
              <w:t>优惠券外码</w:t>
            </w:r>
          </w:p>
        </w:tc>
      </w:tr>
      <w:tr w:rsidR="00074D0B" w:rsidTr="00074D0B">
        <w:tc>
          <w:tcPr>
            <w:tcW w:w="1017"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30"/>
              <w:rPr>
                <w:color w:val="000000"/>
                <w:kern w:val="0"/>
                <w:sz w:val="20"/>
                <w:szCs w:val="20"/>
              </w:rPr>
            </w:pPr>
            <w:r>
              <w:rPr>
                <w:color w:val="000000"/>
                <w:kern w:val="0"/>
                <w:sz w:val="20"/>
                <w:szCs w:val="20"/>
              </w:rPr>
              <w:t>transactionID</w:t>
            </w:r>
          </w:p>
        </w:tc>
        <w:tc>
          <w:tcPr>
            <w:tcW w:w="21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30" w:right="7"/>
              <w:rPr>
                <w:color w:val="000000"/>
                <w:kern w:val="0"/>
                <w:sz w:val="20"/>
                <w:szCs w:val="20"/>
              </w:rPr>
            </w:pPr>
            <w:r>
              <w:rPr>
                <w:color w:val="000000"/>
                <w:kern w:val="0"/>
                <w:sz w:val="20"/>
                <w:szCs w:val="20"/>
              </w:rPr>
              <w:t>VARCHAR2(40)</w:t>
            </w:r>
          </w:p>
        </w:tc>
        <w:tc>
          <w:tcPr>
            <w:tcW w:w="1840"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rPr>
                <w:rFonts w:ascii="宋体" w:cs="宋体"/>
                <w:color w:val="000000"/>
                <w:kern w:val="0"/>
                <w:sz w:val="20"/>
                <w:szCs w:val="20"/>
              </w:rPr>
            </w:pPr>
            <w:r>
              <w:rPr>
                <w:color w:val="000000"/>
                <w:kern w:val="0"/>
                <w:sz w:val="20"/>
                <w:szCs w:val="20"/>
              </w:rPr>
              <w:t>TINT</w:t>
            </w:r>
            <w:r>
              <w:rPr>
                <w:rFonts w:ascii="宋体" w:cs="宋体" w:hint="eastAsia"/>
                <w:color w:val="000000"/>
                <w:kern w:val="0"/>
                <w:sz w:val="20"/>
                <w:szCs w:val="20"/>
              </w:rPr>
              <w:t>订户在线订购消息唯一标志</w:t>
            </w:r>
          </w:p>
        </w:tc>
      </w:tr>
      <w:tr w:rsidR="00074D0B" w:rsidTr="00074D0B">
        <w:tc>
          <w:tcPr>
            <w:tcW w:w="1017"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30"/>
              <w:rPr>
                <w:color w:val="000000"/>
                <w:kern w:val="0"/>
                <w:sz w:val="20"/>
                <w:szCs w:val="20"/>
              </w:rPr>
            </w:pPr>
            <w:r>
              <w:rPr>
                <w:color w:val="000000"/>
                <w:kern w:val="0"/>
                <w:sz w:val="20"/>
                <w:szCs w:val="20"/>
              </w:rPr>
              <w:t>IsRefresh</w:t>
            </w:r>
          </w:p>
        </w:tc>
        <w:tc>
          <w:tcPr>
            <w:tcW w:w="21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30" w:right="7"/>
              <w:rPr>
                <w:color w:val="000000"/>
                <w:kern w:val="0"/>
                <w:sz w:val="20"/>
                <w:szCs w:val="20"/>
              </w:rPr>
            </w:pPr>
            <w:r>
              <w:rPr>
                <w:color w:val="000000"/>
                <w:kern w:val="0"/>
                <w:sz w:val="20"/>
                <w:szCs w:val="20"/>
              </w:rPr>
              <w:t>NUMBER(10)</w:t>
            </w:r>
          </w:p>
        </w:tc>
        <w:tc>
          <w:tcPr>
            <w:tcW w:w="1840"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rPr>
                <w:rFonts w:ascii="宋体" w:cs="宋体"/>
                <w:color w:val="000000"/>
                <w:kern w:val="0"/>
                <w:sz w:val="20"/>
                <w:szCs w:val="20"/>
              </w:rPr>
            </w:pPr>
            <w:r>
              <w:rPr>
                <w:rFonts w:ascii="宋体" w:cs="宋体" w:hint="eastAsia"/>
                <w:color w:val="000000"/>
                <w:kern w:val="0"/>
                <w:sz w:val="20"/>
                <w:szCs w:val="20"/>
              </w:rPr>
              <w:t>按次购买记录的失效时间是否已刷新</w:t>
            </w:r>
            <w:r>
              <w:rPr>
                <w:color w:val="000000"/>
                <w:kern w:val="0"/>
                <w:sz w:val="20"/>
                <w:szCs w:val="20"/>
              </w:rPr>
              <w:t>.,</w:t>
            </w:r>
            <w:r>
              <w:rPr>
                <w:rFonts w:ascii="宋体" w:cs="宋体" w:hint="eastAsia"/>
                <w:color w:val="000000"/>
                <w:kern w:val="0"/>
                <w:sz w:val="20"/>
                <w:szCs w:val="20"/>
              </w:rPr>
              <w:t>只入物理库</w:t>
            </w:r>
            <w:r>
              <w:rPr>
                <w:color w:val="000000"/>
                <w:kern w:val="0"/>
                <w:sz w:val="20"/>
                <w:szCs w:val="20"/>
              </w:rPr>
              <w:t>,</w:t>
            </w:r>
            <w:r>
              <w:rPr>
                <w:rFonts w:ascii="宋体" w:cs="宋体" w:hint="eastAsia"/>
                <w:color w:val="000000"/>
                <w:kern w:val="0"/>
                <w:sz w:val="20"/>
                <w:szCs w:val="20"/>
              </w:rPr>
              <w:t>不入内存库</w:t>
            </w:r>
          </w:p>
          <w:p w:rsidR="00074D0B" w:rsidRDefault="00074D0B" w:rsidP="00ED658C">
            <w:pPr>
              <w:keepNext/>
              <w:autoSpaceDE w:val="0"/>
              <w:autoSpaceDN w:val="0"/>
              <w:spacing w:line="360" w:lineRule="auto"/>
              <w:rPr>
                <w:rFonts w:ascii="宋体" w:cs="宋体"/>
                <w:color w:val="000000"/>
                <w:kern w:val="0"/>
                <w:sz w:val="20"/>
                <w:szCs w:val="20"/>
              </w:rPr>
            </w:pPr>
            <w:r>
              <w:rPr>
                <w:color w:val="000000"/>
                <w:kern w:val="0"/>
                <w:sz w:val="20"/>
                <w:szCs w:val="20"/>
              </w:rPr>
              <w:t>0</w:t>
            </w:r>
            <w:r>
              <w:rPr>
                <w:rFonts w:ascii="宋体" w:cs="宋体" w:hint="eastAsia"/>
                <w:color w:val="000000"/>
                <w:kern w:val="0"/>
                <w:sz w:val="20"/>
                <w:szCs w:val="20"/>
              </w:rPr>
              <w:t>：未更新</w:t>
            </w:r>
          </w:p>
          <w:p w:rsidR="00074D0B" w:rsidRDefault="00074D0B" w:rsidP="00ED658C">
            <w:pPr>
              <w:keepNext/>
              <w:autoSpaceDE w:val="0"/>
              <w:autoSpaceDN w:val="0"/>
              <w:spacing w:line="360" w:lineRule="auto"/>
              <w:rPr>
                <w:rFonts w:ascii="宋体" w:cs="宋体"/>
                <w:color w:val="000000"/>
                <w:kern w:val="0"/>
                <w:sz w:val="20"/>
                <w:szCs w:val="20"/>
              </w:rPr>
            </w:pPr>
            <w:r>
              <w:rPr>
                <w:color w:val="000000"/>
                <w:kern w:val="0"/>
                <w:sz w:val="20"/>
                <w:szCs w:val="20"/>
              </w:rPr>
              <w:t>1</w:t>
            </w:r>
            <w:r>
              <w:rPr>
                <w:rFonts w:ascii="宋体" w:cs="宋体" w:hint="eastAsia"/>
                <w:color w:val="000000"/>
                <w:kern w:val="0"/>
                <w:sz w:val="20"/>
                <w:szCs w:val="20"/>
              </w:rPr>
              <w:t>：已更</w:t>
            </w:r>
          </w:p>
        </w:tc>
      </w:tr>
      <w:tr w:rsidR="00074D0B" w:rsidTr="00074D0B">
        <w:tc>
          <w:tcPr>
            <w:tcW w:w="1017"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30"/>
              <w:rPr>
                <w:color w:val="000000"/>
                <w:kern w:val="0"/>
                <w:sz w:val="20"/>
                <w:szCs w:val="20"/>
              </w:rPr>
            </w:pPr>
            <w:r>
              <w:rPr>
                <w:color w:val="000000"/>
                <w:kern w:val="0"/>
                <w:sz w:val="20"/>
                <w:szCs w:val="20"/>
              </w:rPr>
              <w:t>Fee</w:t>
            </w:r>
          </w:p>
        </w:tc>
        <w:tc>
          <w:tcPr>
            <w:tcW w:w="21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30" w:right="7"/>
              <w:rPr>
                <w:color w:val="000000"/>
                <w:kern w:val="0"/>
                <w:sz w:val="20"/>
                <w:szCs w:val="20"/>
              </w:rPr>
            </w:pPr>
            <w:r>
              <w:rPr>
                <w:color w:val="000000"/>
                <w:kern w:val="0"/>
                <w:sz w:val="20"/>
                <w:szCs w:val="20"/>
              </w:rPr>
              <w:t>NUMBER(10)</w:t>
            </w:r>
          </w:p>
        </w:tc>
        <w:tc>
          <w:tcPr>
            <w:tcW w:w="1840"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rPr>
                <w:rFonts w:ascii="宋体" w:cs="宋体"/>
                <w:color w:val="000000"/>
                <w:kern w:val="0"/>
                <w:sz w:val="20"/>
                <w:szCs w:val="20"/>
              </w:rPr>
            </w:pPr>
            <w:r>
              <w:rPr>
                <w:rFonts w:ascii="宋体" w:cs="宋体" w:hint="eastAsia"/>
                <w:color w:val="000000"/>
                <w:kern w:val="0"/>
                <w:sz w:val="20"/>
                <w:szCs w:val="20"/>
              </w:rPr>
              <w:t>费用</w:t>
            </w:r>
          </w:p>
        </w:tc>
      </w:tr>
      <w:tr w:rsidR="00074D0B" w:rsidTr="00074D0B">
        <w:tc>
          <w:tcPr>
            <w:tcW w:w="1017"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30"/>
              <w:rPr>
                <w:color w:val="000000"/>
                <w:kern w:val="0"/>
                <w:sz w:val="20"/>
                <w:szCs w:val="20"/>
              </w:rPr>
            </w:pPr>
            <w:r>
              <w:rPr>
                <w:color w:val="000000"/>
                <w:kern w:val="0"/>
                <w:sz w:val="20"/>
                <w:szCs w:val="20"/>
              </w:rPr>
              <w:t>Status</w:t>
            </w:r>
          </w:p>
        </w:tc>
        <w:tc>
          <w:tcPr>
            <w:tcW w:w="21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30" w:right="7"/>
              <w:rPr>
                <w:rFonts w:ascii="Courier New" w:hAnsi="Courier New" w:cs="Courier New"/>
                <w:color w:val="000000"/>
                <w:kern w:val="0"/>
                <w:sz w:val="20"/>
                <w:szCs w:val="20"/>
              </w:rPr>
            </w:pPr>
            <w:r>
              <w:rPr>
                <w:rFonts w:ascii="Courier New" w:hAnsi="Courier New" w:cs="Courier New"/>
                <w:color w:val="000000"/>
                <w:kern w:val="0"/>
                <w:sz w:val="20"/>
                <w:szCs w:val="20"/>
              </w:rPr>
              <w:t>CHAR(7)</w:t>
            </w:r>
          </w:p>
        </w:tc>
        <w:tc>
          <w:tcPr>
            <w:tcW w:w="1840"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rPr>
                <w:rFonts w:ascii="?" w:eastAsia="?" w:cs="?"/>
                <w:color w:val="000000"/>
                <w:kern w:val="0"/>
                <w:sz w:val="20"/>
                <w:szCs w:val="20"/>
              </w:rPr>
            </w:pPr>
            <w:r>
              <w:rPr>
                <w:rFonts w:ascii="?" w:eastAsia="?" w:cs="?" w:hint="eastAsia"/>
                <w:color w:val="000000"/>
                <w:kern w:val="0"/>
                <w:sz w:val="20"/>
                <w:szCs w:val="20"/>
              </w:rPr>
              <w:t>按次订购关系状态</w:t>
            </w:r>
          </w:p>
          <w:p w:rsidR="00074D0B" w:rsidRDefault="00074D0B" w:rsidP="00ED658C">
            <w:pPr>
              <w:keepNext/>
              <w:autoSpaceDE w:val="0"/>
              <w:autoSpaceDN w:val="0"/>
              <w:spacing w:line="360" w:lineRule="auto"/>
              <w:rPr>
                <w:rFonts w:ascii="?" w:eastAsia="?" w:cs="?"/>
                <w:color w:val="000000"/>
                <w:kern w:val="0"/>
                <w:sz w:val="20"/>
                <w:szCs w:val="20"/>
              </w:rPr>
            </w:pPr>
            <w:r>
              <w:rPr>
                <w:color w:val="000000"/>
                <w:kern w:val="0"/>
                <w:sz w:val="20"/>
                <w:szCs w:val="20"/>
              </w:rPr>
              <w:t>0</w:t>
            </w:r>
            <w:r>
              <w:rPr>
                <w:rFonts w:ascii="?" w:eastAsia="?" w:cs="?" w:hint="eastAsia"/>
                <w:color w:val="000000"/>
                <w:kern w:val="0"/>
                <w:sz w:val="20"/>
                <w:szCs w:val="20"/>
              </w:rPr>
              <w:t>：正常</w:t>
            </w:r>
          </w:p>
          <w:p w:rsidR="00074D0B" w:rsidRDefault="00074D0B" w:rsidP="00ED658C">
            <w:pPr>
              <w:keepNext/>
              <w:autoSpaceDE w:val="0"/>
              <w:autoSpaceDN w:val="0"/>
              <w:spacing w:line="360" w:lineRule="auto"/>
              <w:rPr>
                <w:rFonts w:ascii="?" w:eastAsia="?" w:cs="?"/>
                <w:color w:val="000000"/>
                <w:kern w:val="0"/>
                <w:sz w:val="20"/>
                <w:szCs w:val="20"/>
              </w:rPr>
            </w:pPr>
            <w:r>
              <w:rPr>
                <w:rFonts w:ascii="?" w:eastAsia="?" w:cs="?"/>
                <w:color w:val="000000"/>
                <w:kern w:val="0"/>
                <w:sz w:val="20"/>
                <w:szCs w:val="20"/>
              </w:rPr>
              <w:t>3</w:t>
            </w:r>
            <w:r>
              <w:rPr>
                <w:rFonts w:ascii="?" w:eastAsia="?" w:cs="?" w:hint="eastAsia"/>
                <w:color w:val="000000"/>
                <w:kern w:val="0"/>
                <w:sz w:val="20"/>
                <w:szCs w:val="20"/>
              </w:rPr>
              <w:t>：预取消</w:t>
            </w:r>
          </w:p>
        </w:tc>
      </w:tr>
      <w:tr w:rsidR="00074D0B" w:rsidTr="00074D0B">
        <w:tc>
          <w:tcPr>
            <w:tcW w:w="1017"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30"/>
              <w:rPr>
                <w:color w:val="000000"/>
                <w:kern w:val="0"/>
                <w:sz w:val="20"/>
                <w:szCs w:val="20"/>
              </w:rPr>
            </w:pPr>
            <w:r>
              <w:rPr>
                <w:color w:val="000000"/>
                <w:kern w:val="0"/>
                <w:sz w:val="20"/>
                <w:szCs w:val="20"/>
              </w:rPr>
              <w:t>ExtensionInfo</w:t>
            </w:r>
          </w:p>
        </w:tc>
        <w:tc>
          <w:tcPr>
            <w:tcW w:w="21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30" w:right="7"/>
              <w:rPr>
                <w:rFonts w:ascii="Courier New" w:hAnsi="Courier New" w:cs="Courier New"/>
                <w:color w:val="000000"/>
                <w:kern w:val="0"/>
                <w:sz w:val="20"/>
                <w:szCs w:val="20"/>
              </w:rPr>
            </w:pPr>
            <w:r>
              <w:rPr>
                <w:rFonts w:ascii="Courier New" w:hAnsi="Courier New" w:cs="Courier New"/>
                <w:color w:val="000000"/>
                <w:kern w:val="0"/>
                <w:sz w:val="20"/>
                <w:szCs w:val="20"/>
              </w:rPr>
              <w:t>VARCHAR2(</w:t>
            </w:r>
            <w:r>
              <w:rPr>
                <w:rFonts w:ascii="Courier New" w:hAnsi="Courier New" w:cs="Courier New" w:hint="eastAsia"/>
                <w:color w:val="0000FF"/>
                <w:kern w:val="0"/>
                <w:sz w:val="20"/>
                <w:szCs w:val="20"/>
              </w:rPr>
              <w:t>3072</w:t>
            </w:r>
            <w:r>
              <w:rPr>
                <w:rFonts w:ascii="Courier New" w:hAnsi="Courier New" w:cs="Courier New"/>
                <w:color w:val="000000"/>
                <w:kern w:val="0"/>
                <w:sz w:val="20"/>
                <w:szCs w:val="20"/>
              </w:rPr>
              <w:t>)</w:t>
            </w:r>
          </w:p>
        </w:tc>
        <w:tc>
          <w:tcPr>
            <w:tcW w:w="1840"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rPr>
                <w:rFonts w:ascii="?" w:eastAsia="?" w:cs="?"/>
                <w:color w:val="000000"/>
                <w:kern w:val="0"/>
                <w:sz w:val="20"/>
                <w:szCs w:val="20"/>
              </w:rPr>
            </w:pPr>
            <w:r>
              <w:rPr>
                <w:rFonts w:ascii="?" w:eastAsia="?" w:cs="?"/>
                <w:color w:val="000000"/>
                <w:kern w:val="0"/>
                <w:sz w:val="20"/>
                <w:szCs w:val="20"/>
              </w:rPr>
              <w:t>SIS</w:t>
            </w:r>
            <w:r>
              <w:rPr>
                <w:rFonts w:ascii="?" w:eastAsia="?" w:cs="?" w:hint="eastAsia"/>
                <w:color w:val="000000"/>
                <w:kern w:val="0"/>
                <w:sz w:val="20"/>
                <w:szCs w:val="20"/>
              </w:rPr>
              <w:t>和</w:t>
            </w:r>
            <w:r>
              <w:rPr>
                <w:rFonts w:ascii="?" w:eastAsia="?" w:cs="?"/>
                <w:color w:val="000000"/>
                <w:kern w:val="0"/>
                <w:sz w:val="20"/>
                <w:szCs w:val="20"/>
              </w:rPr>
              <w:t>charging</w:t>
            </w:r>
            <w:r>
              <w:rPr>
                <w:rFonts w:ascii="?" w:eastAsia="?" w:cs="?" w:hint="eastAsia"/>
                <w:color w:val="000000"/>
                <w:kern w:val="0"/>
                <w:sz w:val="20"/>
                <w:szCs w:val="20"/>
              </w:rPr>
              <w:t>的扩展字段，最大</w:t>
            </w:r>
            <w:r>
              <w:rPr>
                <w:rFonts w:ascii="?" w:eastAsia="?" w:cs="?" w:hint="eastAsia"/>
                <w:color w:val="000000"/>
                <w:kern w:val="0"/>
                <w:sz w:val="20"/>
                <w:szCs w:val="20"/>
              </w:rPr>
              <w:lastRenderedPageBreak/>
              <w:t>长度3072字节。每个字段间用</w:t>
            </w:r>
            <w:r>
              <w:rPr>
                <w:rFonts w:ascii="?" w:eastAsia="?" w:cs="?"/>
                <w:color w:val="000000"/>
                <w:kern w:val="0"/>
                <w:sz w:val="20"/>
                <w:szCs w:val="20"/>
              </w:rPr>
              <w:t>"|"</w:t>
            </w:r>
            <w:r>
              <w:rPr>
                <w:rFonts w:ascii="?" w:eastAsia="?" w:cs="?" w:hint="eastAsia"/>
                <w:color w:val="000000"/>
                <w:kern w:val="0"/>
                <w:sz w:val="20"/>
                <w:szCs w:val="20"/>
              </w:rPr>
              <w:t>隔开，最后一个字段没有</w:t>
            </w:r>
            <w:r>
              <w:rPr>
                <w:rFonts w:ascii="?" w:eastAsia="?" w:cs="?"/>
                <w:color w:val="000000"/>
                <w:kern w:val="0"/>
                <w:sz w:val="20"/>
                <w:szCs w:val="20"/>
              </w:rPr>
              <w:t>"|"</w:t>
            </w:r>
          </w:p>
          <w:p w:rsidR="00074D0B" w:rsidRDefault="00074D0B" w:rsidP="00ED658C">
            <w:pPr>
              <w:keepNext/>
              <w:autoSpaceDE w:val="0"/>
              <w:autoSpaceDN w:val="0"/>
              <w:spacing w:line="360" w:lineRule="auto"/>
              <w:rPr>
                <w:rFonts w:ascii="?" w:eastAsia="?" w:cs="?"/>
                <w:color w:val="000000"/>
                <w:kern w:val="0"/>
                <w:sz w:val="20"/>
                <w:szCs w:val="20"/>
              </w:rPr>
            </w:pPr>
            <w:r>
              <w:rPr>
                <w:rFonts w:ascii="?" w:eastAsia="?" w:cs="?" w:hint="eastAsia"/>
                <w:color w:val="000000"/>
                <w:kern w:val="0"/>
                <w:sz w:val="20"/>
                <w:szCs w:val="20"/>
              </w:rPr>
              <w:t>定制局点根据实际情况定义</w:t>
            </w:r>
          </w:p>
          <w:p w:rsidR="00074D0B" w:rsidRDefault="00074D0B" w:rsidP="00ED658C">
            <w:pPr>
              <w:keepNext/>
              <w:autoSpaceDE w:val="0"/>
              <w:autoSpaceDN w:val="0"/>
              <w:spacing w:line="360" w:lineRule="auto"/>
              <w:rPr>
                <w:rFonts w:ascii="?" w:eastAsia="?" w:cs="?"/>
                <w:color w:val="000000"/>
                <w:kern w:val="0"/>
                <w:sz w:val="20"/>
                <w:szCs w:val="20"/>
              </w:rPr>
            </w:pPr>
            <w:r>
              <w:rPr>
                <w:rFonts w:ascii="?" w:eastAsia="?" w:cs="?" w:hint="eastAsia"/>
                <w:color w:val="000000"/>
                <w:kern w:val="0"/>
                <w:sz w:val="20"/>
                <w:szCs w:val="20"/>
              </w:rPr>
              <w:t>该字段取值的格式：</w:t>
            </w:r>
          </w:p>
          <w:p w:rsidR="00074D0B" w:rsidRDefault="00074D0B" w:rsidP="00ED658C">
            <w:pPr>
              <w:keepNext/>
              <w:autoSpaceDE w:val="0"/>
              <w:autoSpaceDN w:val="0"/>
              <w:spacing w:line="360" w:lineRule="auto"/>
              <w:rPr>
                <w:rFonts w:ascii="宋体" w:cs="宋体"/>
                <w:color w:val="0000FF"/>
                <w:kern w:val="0"/>
                <w:sz w:val="18"/>
                <w:szCs w:val="18"/>
              </w:rPr>
            </w:pPr>
            <w:r>
              <w:rPr>
                <w:rFonts w:ascii="宋体" w:cs="宋体"/>
                <w:color w:val="0000FF"/>
                <w:kern w:val="0"/>
                <w:sz w:val="18"/>
                <w:szCs w:val="18"/>
              </w:rPr>
              <w:t>AreaID|AccountNumber|</w:t>
            </w:r>
          </w:p>
          <w:p w:rsidR="00074D0B" w:rsidRDefault="00074D0B" w:rsidP="00ED658C">
            <w:pPr>
              <w:keepNext/>
              <w:autoSpaceDE w:val="0"/>
              <w:autoSpaceDN w:val="0"/>
              <w:spacing w:line="360" w:lineRule="auto"/>
              <w:rPr>
                <w:rFonts w:ascii="宋体" w:cs="宋体"/>
                <w:color w:val="0000FF"/>
                <w:kern w:val="0"/>
                <w:sz w:val="18"/>
                <w:szCs w:val="18"/>
              </w:rPr>
            </w:pPr>
            <w:r>
              <w:rPr>
                <w:rFonts w:ascii="宋体" w:cs="宋体"/>
                <w:color w:val="0000FF"/>
                <w:kern w:val="0"/>
                <w:sz w:val="18"/>
                <w:szCs w:val="18"/>
              </w:rPr>
              <w:t>ProfileName|stbMAC|</w:t>
            </w:r>
          </w:p>
          <w:p w:rsidR="00074D0B" w:rsidRDefault="00074D0B" w:rsidP="00ED658C">
            <w:pPr>
              <w:keepNext/>
              <w:autoSpaceDE w:val="0"/>
              <w:autoSpaceDN w:val="0"/>
              <w:spacing w:line="360" w:lineRule="auto"/>
              <w:rPr>
                <w:rFonts w:ascii="宋体" w:cs="宋体"/>
                <w:color w:val="0000FF"/>
                <w:kern w:val="0"/>
                <w:sz w:val="18"/>
                <w:szCs w:val="18"/>
              </w:rPr>
            </w:pPr>
            <w:r>
              <w:rPr>
                <w:rFonts w:ascii="宋体" w:cs="宋体"/>
                <w:color w:val="0000FF"/>
                <w:kern w:val="0"/>
                <w:sz w:val="18"/>
                <w:szCs w:val="18"/>
              </w:rPr>
              <w:t>ForeignProgramName|</w:t>
            </w:r>
          </w:p>
          <w:p w:rsidR="00074D0B" w:rsidRDefault="00074D0B" w:rsidP="00ED658C">
            <w:pPr>
              <w:keepNext/>
              <w:autoSpaceDE w:val="0"/>
              <w:autoSpaceDN w:val="0"/>
              <w:spacing w:line="360" w:lineRule="auto"/>
              <w:rPr>
                <w:rFonts w:ascii="宋体" w:cs="宋体"/>
                <w:color w:val="0000FF"/>
                <w:kern w:val="0"/>
                <w:sz w:val="18"/>
                <w:szCs w:val="18"/>
              </w:rPr>
            </w:pPr>
            <w:r>
              <w:rPr>
                <w:rFonts w:ascii="宋体" w:cs="宋体"/>
                <w:color w:val="0000FF"/>
                <w:kern w:val="0"/>
                <w:sz w:val="18"/>
                <w:szCs w:val="18"/>
              </w:rPr>
              <w:t>IndexInSeries|Genre|SD/HD|</w:t>
            </w:r>
          </w:p>
          <w:p w:rsidR="00074D0B" w:rsidRDefault="00074D0B" w:rsidP="00ED658C">
            <w:pPr>
              <w:keepNext/>
              <w:autoSpaceDE w:val="0"/>
              <w:autoSpaceDN w:val="0"/>
              <w:spacing w:line="360" w:lineRule="auto"/>
              <w:rPr>
                <w:rFonts w:ascii="宋体" w:cs="宋体"/>
                <w:color w:val="0000FF"/>
                <w:kern w:val="0"/>
                <w:sz w:val="18"/>
                <w:szCs w:val="18"/>
              </w:rPr>
            </w:pPr>
            <w:r>
              <w:rPr>
                <w:rFonts w:ascii="宋体" w:cs="宋体"/>
                <w:color w:val="0000FF"/>
                <w:kern w:val="0"/>
                <w:sz w:val="18"/>
                <w:szCs w:val="18"/>
              </w:rPr>
              <w:t>Program name|</w:t>
            </w:r>
          </w:p>
          <w:p w:rsidR="00074D0B" w:rsidRDefault="00074D0B" w:rsidP="00ED658C">
            <w:pPr>
              <w:keepNext/>
              <w:autoSpaceDE w:val="0"/>
              <w:autoSpaceDN w:val="0"/>
              <w:spacing w:line="360" w:lineRule="auto"/>
              <w:rPr>
                <w:rFonts w:ascii="宋体" w:cs="宋体"/>
                <w:color w:val="0000FF"/>
                <w:kern w:val="0"/>
                <w:sz w:val="18"/>
                <w:szCs w:val="18"/>
              </w:rPr>
            </w:pPr>
            <w:r>
              <w:rPr>
                <w:rFonts w:ascii="宋体" w:cs="宋体"/>
                <w:color w:val="0000FF"/>
                <w:kern w:val="0"/>
                <w:sz w:val="18"/>
                <w:szCs w:val="18"/>
              </w:rPr>
              <w:t>Foreign program name|</w:t>
            </w:r>
          </w:p>
          <w:p w:rsidR="00074D0B" w:rsidRDefault="00074D0B" w:rsidP="00ED658C">
            <w:pPr>
              <w:keepNext/>
              <w:autoSpaceDE w:val="0"/>
              <w:autoSpaceDN w:val="0"/>
              <w:spacing w:line="360" w:lineRule="auto"/>
              <w:rPr>
                <w:rFonts w:ascii="宋体" w:cs="宋体"/>
                <w:color w:val="0000FF"/>
                <w:kern w:val="0"/>
                <w:sz w:val="18"/>
                <w:szCs w:val="18"/>
              </w:rPr>
            </w:pPr>
            <w:r>
              <w:rPr>
                <w:rFonts w:ascii="宋体" w:cs="宋体"/>
                <w:color w:val="0000FF"/>
                <w:kern w:val="0"/>
                <w:sz w:val="18"/>
                <w:szCs w:val="18"/>
              </w:rPr>
              <w:t>Subscription start time|</w:t>
            </w:r>
          </w:p>
          <w:p w:rsidR="00074D0B" w:rsidRDefault="00074D0B" w:rsidP="00ED658C">
            <w:pPr>
              <w:keepNext/>
              <w:autoSpaceDE w:val="0"/>
              <w:autoSpaceDN w:val="0"/>
              <w:spacing w:line="360" w:lineRule="auto"/>
              <w:rPr>
                <w:color w:val="000000"/>
                <w:kern w:val="0"/>
                <w:sz w:val="20"/>
                <w:szCs w:val="20"/>
              </w:rPr>
            </w:pPr>
            <w:r>
              <w:rPr>
                <w:rFonts w:ascii="宋体" w:cs="宋体"/>
                <w:color w:val="0000FF"/>
                <w:kern w:val="0"/>
                <w:sz w:val="18"/>
                <w:szCs w:val="18"/>
              </w:rPr>
              <w:t xml:space="preserve">Subscription end time| </w:t>
            </w:r>
          </w:p>
          <w:p w:rsidR="00074D0B" w:rsidRDefault="00074D0B" w:rsidP="00ED658C">
            <w:pPr>
              <w:keepNext/>
              <w:autoSpaceDE w:val="0"/>
              <w:autoSpaceDN w:val="0"/>
              <w:spacing w:line="360" w:lineRule="auto"/>
              <w:rPr>
                <w:color w:val="000000"/>
                <w:kern w:val="0"/>
                <w:sz w:val="20"/>
                <w:szCs w:val="20"/>
              </w:rPr>
            </w:pPr>
            <w:r w:rsidRPr="003849C6">
              <w:rPr>
                <w:color w:val="000000"/>
                <w:kern w:val="0"/>
                <w:sz w:val="20"/>
                <w:szCs w:val="20"/>
              </w:rPr>
              <w:t>originalDeviceID|originalDeviceModel|loginName|custName|deivceModel|bossID|externalKey|subServicePaytype|merchantTranID|thirdVoucherID|voucherFaceValue</w:t>
            </w:r>
          </w:p>
        </w:tc>
      </w:tr>
      <w:tr w:rsidR="00074D0B" w:rsidTr="00074D0B">
        <w:tc>
          <w:tcPr>
            <w:tcW w:w="1017"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30"/>
              <w:rPr>
                <w:color w:val="000000"/>
                <w:kern w:val="0"/>
                <w:sz w:val="20"/>
                <w:szCs w:val="20"/>
              </w:rPr>
            </w:pPr>
            <w:r>
              <w:rPr>
                <w:color w:val="000000"/>
                <w:kern w:val="0"/>
                <w:sz w:val="20"/>
                <w:szCs w:val="20"/>
              </w:rPr>
              <w:lastRenderedPageBreak/>
              <w:t>PreDiscountFee</w:t>
            </w:r>
          </w:p>
        </w:tc>
        <w:tc>
          <w:tcPr>
            <w:tcW w:w="21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30" w:right="7"/>
              <w:rPr>
                <w:rFonts w:ascii="Courier New" w:hAnsi="Courier New" w:cs="Courier New"/>
                <w:color w:val="000080"/>
                <w:kern w:val="0"/>
                <w:sz w:val="20"/>
                <w:szCs w:val="20"/>
              </w:rPr>
            </w:pPr>
            <w:r>
              <w:rPr>
                <w:rFonts w:ascii="Courier New" w:hAnsi="Courier New" w:cs="Courier New"/>
                <w:color w:val="008080"/>
                <w:kern w:val="0"/>
                <w:sz w:val="20"/>
                <w:szCs w:val="20"/>
              </w:rPr>
              <w:t>NUMBER</w:t>
            </w:r>
            <w:r>
              <w:rPr>
                <w:rFonts w:ascii="Courier New" w:hAnsi="Courier New" w:cs="Courier New"/>
                <w:color w:val="000080"/>
                <w:kern w:val="0"/>
                <w:sz w:val="20"/>
                <w:szCs w:val="20"/>
              </w:rPr>
              <w:t>(</w:t>
            </w:r>
            <w:r>
              <w:rPr>
                <w:rFonts w:ascii="Courier New" w:hAnsi="Courier New" w:cs="Courier New"/>
                <w:color w:val="0000FF"/>
                <w:kern w:val="0"/>
                <w:sz w:val="20"/>
                <w:szCs w:val="20"/>
              </w:rPr>
              <w:t>10</w:t>
            </w:r>
            <w:r>
              <w:rPr>
                <w:rFonts w:ascii="Courier New" w:hAnsi="Courier New" w:cs="Courier New"/>
                <w:color w:val="000080"/>
                <w:kern w:val="0"/>
                <w:sz w:val="20"/>
                <w:szCs w:val="20"/>
              </w:rPr>
              <w:t>)</w:t>
            </w:r>
          </w:p>
        </w:tc>
        <w:tc>
          <w:tcPr>
            <w:tcW w:w="1840"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rPr>
                <w:rFonts w:ascii="宋体" w:cs="宋体"/>
                <w:color w:val="000000"/>
                <w:kern w:val="0"/>
                <w:sz w:val="20"/>
                <w:szCs w:val="20"/>
              </w:rPr>
            </w:pPr>
            <w:r>
              <w:rPr>
                <w:rFonts w:ascii="宋体" w:cs="宋体" w:hint="eastAsia"/>
                <w:color w:val="000000"/>
                <w:kern w:val="0"/>
                <w:sz w:val="20"/>
                <w:szCs w:val="20"/>
              </w:rPr>
              <w:t>折扣前费用</w:t>
            </w:r>
          </w:p>
        </w:tc>
      </w:tr>
      <w:tr w:rsidR="00074D0B" w:rsidTr="00074D0B">
        <w:tc>
          <w:tcPr>
            <w:tcW w:w="1017"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30"/>
              <w:rPr>
                <w:color w:val="000000"/>
                <w:kern w:val="0"/>
                <w:sz w:val="20"/>
                <w:szCs w:val="20"/>
              </w:rPr>
            </w:pPr>
            <w:r>
              <w:rPr>
                <w:color w:val="000000"/>
                <w:kern w:val="0"/>
                <w:sz w:val="20"/>
                <w:szCs w:val="20"/>
              </w:rPr>
              <w:t>ServicePayType</w:t>
            </w:r>
          </w:p>
        </w:tc>
        <w:tc>
          <w:tcPr>
            <w:tcW w:w="21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30" w:right="7"/>
              <w:rPr>
                <w:rFonts w:ascii="Courier New" w:hAnsi="Courier New" w:cs="Courier New"/>
                <w:color w:val="000080"/>
                <w:kern w:val="0"/>
                <w:sz w:val="20"/>
                <w:szCs w:val="20"/>
              </w:rPr>
            </w:pPr>
            <w:r>
              <w:rPr>
                <w:rFonts w:ascii="Courier New" w:hAnsi="Courier New" w:cs="Courier New"/>
                <w:color w:val="008080"/>
                <w:kern w:val="0"/>
                <w:sz w:val="20"/>
                <w:szCs w:val="20"/>
              </w:rPr>
              <w:t>NUMBER</w:t>
            </w:r>
            <w:r>
              <w:rPr>
                <w:rFonts w:ascii="Courier New" w:hAnsi="Courier New" w:cs="Courier New"/>
                <w:color w:val="000080"/>
                <w:kern w:val="0"/>
                <w:sz w:val="20"/>
                <w:szCs w:val="20"/>
              </w:rPr>
              <w:t>(</w:t>
            </w:r>
            <w:r>
              <w:rPr>
                <w:rFonts w:ascii="Courier New" w:hAnsi="Courier New" w:cs="Courier New"/>
                <w:color w:val="0000FF"/>
                <w:kern w:val="0"/>
                <w:sz w:val="20"/>
                <w:szCs w:val="20"/>
              </w:rPr>
              <w:t>10</w:t>
            </w:r>
            <w:r>
              <w:rPr>
                <w:rFonts w:ascii="Courier New" w:hAnsi="Courier New" w:cs="Courier New"/>
                <w:color w:val="000080"/>
                <w:kern w:val="0"/>
                <w:sz w:val="20"/>
                <w:szCs w:val="20"/>
              </w:rPr>
              <w:t>)</w:t>
            </w:r>
          </w:p>
        </w:tc>
        <w:tc>
          <w:tcPr>
            <w:tcW w:w="1840"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400"/>
              </w:tabs>
              <w:autoSpaceDE w:val="0"/>
              <w:autoSpaceDN w:val="0"/>
              <w:rPr>
                <w:rFonts w:ascii="宋体" w:cs="宋体"/>
                <w:color w:val="000000"/>
                <w:kern w:val="0"/>
                <w:sz w:val="20"/>
                <w:szCs w:val="20"/>
              </w:rPr>
            </w:pPr>
            <w:r>
              <w:rPr>
                <w:rFonts w:ascii="宋体" w:cs="宋体" w:hint="eastAsia"/>
                <w:color w:val="000000"/>
                <w:kern w:val="0"/>
                <w:sz w:val="20"/>
                <w:szCs w:val="20"/>
              </w:rPr>
              <w:t>支付方式</w:t>
            </w:r>
          </w:p>
          <w:p w:rsidR="00074D0B" w:rsidRDefault="00074D0B" w:rsidP="00ED658C">
            <w:pPr>
              <w:keepNext/>
              <w:tabs>
                <w:tab w:val="left" w:pos="-1400"/>
              </w:tabs>
              <w:autoSpaceDE w:val="0"/>
              <w:autoSpaceDN w:val="0"/>
              <w:rPr>
                <w:rFonts w:ascii="宋体" w:cs="宋体"/>
                <w:color w:val="000000"/>
                <w:kern w:val="0"/>
                <w:sz w:val="20"/>
                <w:szCs w:val="20"/>
              </w:rPr>
            </w:pPr>
            <w:r>
              <w:rPr>
                <w:color w:val="000000"/>
                <w:kern w:val="0"/>
                <w:sz w:val="20"/>
                <w:szCs w:val="20"/>
              </w:rPr>
              <w:t>0</w:t>
            </w:r>
            <w:r>
              <w:rPr>
                <w:rFonts w:ascii="宋体" w:cs="宋体" w:hint="eastAsia"/>
                <w:color w:val="000000"/>
                <w:kern w:val="0"/>
                <w:sz w:val="20"/>
                <w:szCs w:val="20"/>
              </w:rPr>
              <w:t>现金</w:t>
            </w:r>
          </w:p>
          <w:p w:rsidR="00074D0B" w:rsidRDefault="00074D0B" w:rsidP="00ED658C">
            <w:pPr>
              <w:keepNext/>
              <w:tabs>
                <w:tab w:val="left" w:pos="-1400"/>
              </w:tabs>
              <w:autoSpaceDE w:val="0"/>
              <w:autoSpaceDN w:val="0"/>
              <w:rPr>
                <w:rFonts w:ascii="宋体" w:cs="宋体"/>
                <w:color w:val="000000"/>
                <w:kern w:val="0"/>
                <w:sz w:val="20"/>
                <w:szCs w:val="20"/>
              </w:rPr>
            </w:pPr>
            <w:r>
              <w:rPr>
                <w:color w:val="000000"/>
                <w:kern w:val="0"/>
                <w:sz w:val="20"/>
                <w:szCs w:val="20"/>
              </w:rPr>
              <w:t>1</w:t>
            </w:r>
            <w:r>
              <w:rPr>
                <w:rFonts w:ascii="宋体" w:cs="宋体" w:hint="eastAsia"/>
                <w:color w:val="000000"/>
                <w:kern w:val="0"/>
                <w:sz w:val="20"/>
                <w:szCs w:val="20"/>
              </w:rPr>
              <w:t>积分</w:t>
            </w:r>
          </w:p>
          <w:p w:rsidR="00074D0B" w:rsidRDefault="00617034" w:rsidP="00ED658C">
            <w:pPr>
              <w:keepNext/>
              <w:autoSpaceDE w:val="0"/>
              <w:autoSpaceDN w:val="0"/>
              <w:spacing w:line="360" w:lineRule="auto"/>
              <w:rPr>
                <w:color w:val="FF0000"/>
                <w:kern w:val="0"/>
                <w:sz w:val="20"/>
                <w:szCs w:val="20"/>
              </w:rPr>
            </w:pPr>
            <w:r w:rsidRPr="00617034">
              <w:rPr>
                <w:rFonts w:ascii="Arial" w:hAnsi="Arial" w:hint="eastAsia"/>
                <w:color w:val="1F497D"/>
                <w:sz w:val="20"/>
                <w:szCs w:val="20"/>
              </w:rPr>
              <w:t>参见</w:t>
            </w:r>
            <w:hyperlink w:anchor="_Appendix_C_:" w:history="1">
              <w:r w:rsidRPr="00617034">
                <w:rPr>
                  <w:rStyle w:val="afd"/>
                  <w:rFonts w:ascii="Arial" w:hAnsi="Arial" w:hint="eastAsia"/>
                  <w:sz w:val="20"/>
                  <w:szCs w:val="20"/>
                </w:rPr>
                <w:t>Appendix C</w:t>
              </w:r>
              <w:r w:rsidRPr="00617034">
                <w:rPr>
                  <w:rStyle w:val="afd"/>
                  <w:rFonts w:ascii="Arial" w:hAnsi="Arial" w:hint="eastAsia"/>
                  <w:sz w:val="20"/>
                  <w:szCs w:val="20"/>
                </w:rPr>
                <w:t>：</w:t>
              </w:r>
              <w:r w:rsidRPr="00617034">
                <w:rPr>
                  <w:rStyle w:val="afd"/>
                  <w:rFonts w:ascii="Arial" w:hAnsi="Arial" w:hint="eastAsia"/>
                  <w:sz w:val="20"/>
                  <w:szCs w:val="20"/>
                </w:rPr>
                <w:t>ServicePayType</w:t>
              </w:r>
              <w:r w:rsidRPr="00617034">
                <w:rPr>
                  <w:rStyle w:val="afd"/>
                  <w:rFonts w:ascii="Arial" w:hAnsi="Arial" w:hint="eastAsia"/>
                  <w:sz w:val="20"/>
                  <w:szCs w:val="20"/>
                </w:rPr>
                <w:t>取值</w:t>
              </w:r>
            </w:hyperlink>
          </w:p>
        </w:tc>
      </w:tr>
    </w:tbl>
    <w:p w:rsidR="007E5D38" w:rsidRDefault="007E5D38" w:rsidP="007E5D38">
      <w:pPr>
        <w:rPr>
          <w:rFonts w:ascii="Arial" w:hAnsi="Arial"/>
        </w:rPr>
      </w:pPr>
    </w:p>
    <w:p w:rsidR="007E5D38" w:rsidRPr="00330121" w:rsidRDefault="007E5D38" w:rsidP="00074D0B">
      <w:pPr>
        <w:pStyle w:val="31"/>
      </w:pPr>
      <w:bookmarkStart w:id="540" w:name="_Toc397680967"/>
      <w:bookmarkStart w:id="541" w:name="_Toc397712896"/>
      <w:bookmarkStart w:id="542" w:name="_Toc435003383"/>
      <w:r w:rsidRPr="00330121">
        <w:rPr>
          <w:rFonts w:hint="eastAsia"/>
        </w:rPr>
        <w:lastRenderedPageBreak/>
        <w:t>订购关系扩展表</w:t>
      </w:r>
      <w:r w:rsidRPr="00330121">
        <w:t>MDSP_T_ProdOrderEx</w:t>
      </w:r>
      <w:bookmarkEnd w:id="540"/>
      <w:bookmarkEnd w:id="541"/>
      <w:bookmarkEnd w:id="542"/>
    </w:p>
    <w:tbl>
      <w:tblPr>
        <w:tblW w:w="4974" w:type="pct"/>
        <w:tblInd w:w="-658" w:type="dxa"/>
        <w:tblLayout w:type="fixed"/>
        <w:tblCellMar>
          <w:left w:w="51" w:type="dxa"/>
          <w:right w:w="51" w:type="dxa"/>
        </w:tblCellMar>
        <w:tblLook w:val="00A0" w:firstRow="1" w:lastRow="0" w:firstColumn="1" w:lastColumn="0" w:noHBand="0" w:noVBand="0"/>
      </w:tblPr>
      <w:tblGrid>
        <w:gridCol w:w="1846"/>
        <w:gridCol w:w="1474"/>
        <w:gridCol w:w="1076"/>
        <w:gridCol w:w="826"/>
        <w:gridCol w:w="3142"/>
      </w:tblGrid>
      <w:tr w:rsidR="00074D0B" w:rsidTr="00074D0B">
        <w:tc>
          <w:tcPr>
            <w:tcW w:w="1104"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074D0B" w:rsidRDefault="00074D0B" w:rsidP="00ED658C">
            <w:pPr>
              <w:keepNext/>
              <w:autoSpaceDE w:val="0"/>
              <w:autoSpaceDN w:val="0"/>
              <w:rPr>
                <w:rFonts w:ascii="宋体" w:cs="宋体"/>
                <w:color w:val="000000"/>
                <w:kern w:val="0"/>
                <w:sz w:val="18"/>
                <w:szCs w:val="18"/>
              </w:rPr>
            </w:pPr>
            <w:r>
              <w:rPr>
                <w:rFonts w:ascii="宋体" w:cs="宋体" w:hint="eastAsia"/>
                <w:color w:val="000000"/>
                <w:kern w:val="0"/>
                <w:sz w:val="18"/>
                <w:szCs w:val="18"/>
              </w:rPr>
              <w:t>字段名</w:t>
            </w:r>
          </w:p>
        </w:tc>
        <w:tc>
          <w:tcPr>
            <w:tcW w:w="881"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074D0B" w:rsidRDefault="00074D0B" w:rsidP="00ED658C">
            <w:pPr>
              <w:keepNext/>
              <w:autoSpaceDE w:val="0"/>
              <w:autoSpaceDN w:val="0"/>
              <w:spacing w:line="360" w:lineRule="auto"/>
              <w:rPr>
                <w:rFonts w:ascii="Arial" w:hAnsi="Arial"/>
                <w:color w:val="000000"/>
                <w:kern w:val="0"/>
                <w:sz w:val="18"/>
                <w:szCs w:val="18"/>
              </w:rPr>
            </w:pPr>
            <w:r>
              <w:rPr>
                <w:rFonts w:ascii="宋体" w:cs="宋体" w:hint="eastAsia"/>
                <w:color w:val="000000"/>
                <w:kern w:val="0"/>
                <w:sz w:val="18"/>
                <w:szCs w:val="18"/>
              </w:rPr>
              <w:t>物理</w:t>
            </w:r>
            <w:r>
              <w:rPr>
                <w:rFonts w:ascii="Arial" w:hAnsi="Arial"/>
                <w:color w:val="000000"/>
                <w:kern w:val="0"/>
                <w:sz w:val="18"/>
                <w:szCs w:val="18"/>
              </w:rPr>
              <w:t>DB</w:t>
            </w:r>
          </w:p>
        </w:tc>
        <w:tc>
          <w:tcPr>
            <w:tcW w:w="643"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074D0B" w:rsidRDefault="00074D0B" w:rsidP="00ED658C">
            <w:pPr>
              <w:keepNext/>
              <w:autoSpaceDE w:val="0"/>
              <w:autoSpaceDN w:val="0"/>
              <w:jc w:val="center"/>
              <w:rPr>
                <w:rFonts w:ascii="宋体" w:cs="宋体"/>
                <w:color w:val="000000"/>
                <w:kern w:val="0"/>
                <w:sz w:val="18"/>
                <w:szCs w:val="18"/>
              </w:rPr>
            </w:pPr>
            <w:r>
              <w:rPr>
                <w:rFonts w:ascii="宋体" w:cs="宋体" w:hint="eastAsia"/>
                <w:color w:val="000000"/>
                <w:kern w:val="0"/>
                <w:sz w:val="18"/>
                <w:szCs w:val="18"/>
              </w:rPr>
              <w:t>约束关系</w:t>
            </w:r>
          </w:p>
        </w:tc>
        <w:tc>
          <w:tcPr>
            <w:tcW w:w="494"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074D0B" w:rsidRDefault="00074D0B" w:rsidP="00ED658C">
            <w:pPr>
              <w:keepNext/>
              <w:autoSpaceDE w:val="0"/>
              <w:autoSpaceDN w:val="0"/>
              <w:jc w:val="center"/>
              <w:rPr>
                <w:rFonts w:ascii="宋体" w:cs="宋体"/>
                <w:color w:val="000000"/>
                <w:kern w:val="0"/>
                <w:sz w:val="18"/>
                <w:szCs w:val="18"/>
              </w:rPr>
            </w:pPr>
            <w:r>
              <w:rPr>
                <w:rFonts w:ascii="宋体" w:cs="宋体" w:hint="eastAsia"/>
                <w:color w:val="000000"/>
                <w:kern w:val="0"/>
                <w:sz w:val="18"/>
                <w:szCs w:val="18"/>
              </w:rPr>
              <w:t>缺省值</w:t>
            </w:r>
          </w:p>
        </w:tc>
        <w:tc>
          <w:tcPr>
            <w:tcW w:w="1879"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074D0B" w:rsidRDefault="00074D0B" w:rsidP="00ED658C">
            <w:pPr>
              <w:keepNext/>
              <w:autoSpaceDE w:val="0"/>
              <w:autoSpaceDN w:val="0"/>
              <w:rPr>
                <w:rFonts w:ascii="宋体" w:cs="宋体"/>
                <w:color w:val="000000"/>
                <w:kern w:val="0"/>
                <w:sz w:val="18"/>
                <w:szCs w:val="18"/>
              </w:rPr>
            </w:pPr>
            <w:r>
              <w:rPr>
                <w:rFonts w:ascii="宋体" w:cs="宋体" w:hint="eastAsia"/>
                <w:color w:val="000000"/>
                <w:kern w:val="0"/>
                <w:sz w:val="18"/>
                <w:szCs w:val="18"/>
              </w:rPr>
              <w:t>备注</w:t>
            </w:r>
          </w:p>
        </w:tc>
      </w:tr>
      <w:tr w:rsidR="00074D0B" w:rsidTr="00074D0B">
        <w:tc>
          <w:tcPr>
            <w:tcW w:w="110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jc w:val="center"/>
              <w:rPr>
                <w:rFonts w:ascii="宋体" w:cs="宋体"/>
                <w:color w:val="000000"/>
                <w:kern w:val="0"/>
                <w:sz w:val="18"/>
                <w:szCs w:val="18"/>
              </w:rPr>
            </w:pPr>
          </w:p>
        </w:tc>
        <w:tc>
          <w:tcPr>
            <w:tcW w:w="881"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rPr>
                <w:rFonts w:ascii="宋体" w:cs="宋体"/>
                <w:color w:val="000000"/>
                <w:kern w:val="0"/>
                <w:sz w:val="18"/>
                <w:szCs w:val="18"/>
              </w:rPr>
            </w:pPr>
            <w:r>
              <w:rPr>
                <w:rFonts w:ascii="宋体" w:cs="宋体" w:hint="eastAsia"/>
                <w:color w:val="000000"/>
                <w:kern w:val="0"/>
                <w:sz w:val="18"/>
                <w:szCs w:val="18"/>
              </w:rPr>
              <w:t>字段类型</w:t>
            </w:r>
          </w:p>
        </w:tc>
        <w:tc>
          <w:tcPr>
            <w:tcW w:w="6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jc w:val="center"/>
              <w:rPr>
                <w:rFonts w:ascii="宋体" w:cs="宋体"/>
                <w:color w:val="000000"/>
                <w:kern w:val="0"/>
                <w:sz w:val="18"/>
                <w:szCs w:val="18"/>
              </w:rPr>
            </w:pPr>
          </w:p>
        </w:tc>
        <w:tc>
          <w:tcPr>
            <w:tcW w:w="49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jc w:val="center"/>
              <w:rPr>
                <w:rFonts w:ascii="宋体" w:cs="宋体"/>
                <w:color w:val="000000"/>
                <w:kern w:val="0"/>
                <w:sz w:val="18"/>
                <w:szCs w:val="18"/>
              </w:rPr>
            </w:pPr>
          </w:p>
        </w:tc>
        <w:tc>
          <w:tcPr>
            <w:tcW w:w="1879" w:type="pct"/>
            <w:tcBorders>
              <w:top w:val="single" w:sz="6" w:space="0" w:color="000000"/>
              <w:left w:val="single" w:sz="6" w:space="0" w:color="000000"/>
              <w:bottom w:val="single" w:sz="6" w:space="0" w:color="000000"/>
              <w:right w:val="single" w:sz="6" w:space="0" w:color="000000"/>
            </w:tcBorders>
          </w:tcPr>
          <w:p w:rsidR="00074D0B" w:rsidRDefault="00074D0B" w:rsidP="00ED658C">
            <w:pPr>
              <w:autoSpaceDE w:val="0"/>
              <w:autoSpaceDN w:val="0"/>
              <w:rPr>
                <w:rFonts w:ascii="宋体" w:cs="宋体"/>
                <w:color w:val="000000"/>
                <w:kern w:val="0"/>
                <w:sz w:val="18"/>
                <w:szCs w:val="18"/>
              </w:rPr>
            </w:pPr>
          </w:p>
        </w:tc>
      </w:tr>
      <w:tr w:rsidR="00074D0B" w:rsidTr="00074D0B">
        <w:tc>
          <w:tcPr>
            <w:tcW w:w="110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rFonts w:ascii="Arial" w:hAnsi="Arial"/>
                <w:color w:val="000000"/>
                <w:kern w:val="0"/>
                <w:sz w:val="18"/>
                <w:szCs w:val="18"/>
              </w:rPr>
            </w:pPr>
            <w:r>
              <w:rPr>
                <w:rFonts w:ascii="Arial" w:hAnsi="Arial"/>
                <w:color w:val="000000"/>
                <w:kern w:val="0"/>
                <w:sz w:val="18"/>
                <w:szCs w:val="18"/>
              </w:rPr>
              <w:t>#PRODUCTORDERKEY</w:t>
            </w:r>
          </w:p>
        </w:tc>
        <w:tc>
          <w:tcPr>
            <w:tcW w:w="881"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ind w:left="51"/>
              <w:rPr>
                <w:rFonts w:ascii="Arial" w:hAnsi="Arial"/>
                <w:color w:val="000000"/>
                <w:kern w:val="0"/>
                <w:sz w:val="18"/>
                <w:szCs w:val="18"/>
              </w:rPr>
            </w:pPr>
            <w:r>
              <w:rPr>
                <w:rFonts w:ascii="Arial" w:hAnsi="Arial"/>
                <w:color w:val="000000"/>
                <w:kern w:val="0"/>
                <w:sz w:val="18"/>
                <w:szCs w:val="18"/>
              </w:rPr>
              <w:t>NUMBER(20)</w:t>
            </w:r>
          </w:p>
        </w:tc>
        <w:tc>
          <w:tcPr>
            <w:tcW w:w="6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p>
        </w:tc>
        <w:tc>
          <w:tcPr>
            <w:tcW w:w="49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p>
        </w:tc>
        <w:tc>
          <w:tcPr>
            <w:tcW w:w="1879"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rPr>
                <w:rFonts w:ascii="宋体" w:cs="宋体"/>
                <w:color w:val="000000"/>
                <w:kern w:val="0"/>
                <w:sz w:val="18"/>
                <w:szCs w:val="18"/>
              </w:rPr>
            </w:pPr>
            <w:r>
              <w:rPr>
                <w:rFonts w:ascii="宋体" w:cs="宋体" w:hint="eastAsia"/>
                <w:color w:val="000000"/>
                <w:kern w:val="0"/>
                <w:sz w:val="18"/>
                <w:szCs w:val="18"/>
              </w:rPr>
              <w:t>订购关系键值</w:t>
            </w:r>
          </w:p>
        </w:tc>
      </w:tr>
      <w:tr w:rsidR="00074D0B" w:rsidTr="00074D0B">
        <w:tc>
          <w:tcPr>
            <w:tcW w:w="110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rFonts w:ascii="Arial" w:hAnsi="Arial"/>
                <w:color w:val="000000"/>
                <w:kern w:val="0"/>
                <w:sz w:val="18"/>
                <w:szCs w:val="18"/>
              </w:rPr>
            </w:pPr>
            <w:r>
              <w:rPr>
                <w:rFonts w:ascii="Arial" w:hAnsi="Arial"/>
                <w:color w:val="000000"/>
                <w:kern w:val="0"/>
                <w:sz w:val="18"/>
                <w:szCs w:val="18"/>
              </w:rPr>
              <w:t>#APPLYTIME</w:t>
            </w:r>
          </w:p>
        </w:tc>
        <w:tc>
          <w:tcPr>
            <w:tcW w:w="881"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rFonts w:ascii="Arial" w:hAnsi="Arial"/>
                <w:color w:val="000000"/>
                <w:kern w:val="0"/>
                <w:sz w:val="18"/>
                <w:szCs w:val="18"/>
              </w:rPr>
            </w:pPr>
            <w:r>
              <w:rPr>
                <w:rFonts w:ascii="Arial" w:hAnsi="Arial"/>
                <w:color w:val="000000"/>
                <w:kern w:val="0"/>
                <w:sz w:val="18"/>
                <w:szCs w:val="18"/>
              </w:rPr>
              <w:t>DATE</w:t>
            </w:r>
          </w:p>
        </w:tc>
        <w:tc>
          <w:tcPr>
            <w:tcW w:w="6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p>
        </w:tc>
        <w:tc>
          <w:tcPr>
            <w:tcW w:w="49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p>
        </w:tc>
        <w:tc>
          <w:tcPr>
            <w:tcW w:w="1879"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rPr>
                <w:rFonts w:ascii="宋体" w:cs="宋体"/>
                <w:color w:val="000000"/>
                <w:kern w:val="0"/>
                <w:sz w:val="18"/>
                <w:szCs w:val="18"/>
              </w:rPr>
            </w:pPr>
            <w:r>
              <w:rPr>
                <w:rFonts w:ascii="宋体" w:cs="宋体" w:hint="eastAsia"/>
                <w:color w:val="000000"/>
                <w:kern w:val="0"/>
                <w:sz w:val="18"/>
                <w:szCs w:val="18"/>
              </w:rPr>
              <w:t>生效时间</w:t>
            </w:r>
          </w:p>
        </w:tc>
      </w:tr>
      <w:tr w:rsidR="00074D0B" w:rsidTr="00074D0B">
        <w:tc>
          <w:tcPr>
            <w:tcW w:w="110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rFonts w:ascii="Arial" w:hAnsi="Arial"/>
                <w:color w:val="000000"/>
                <w:kern w:val="0"/>
                <w:sz w:val="18"/>
                <w:szCs w:val="18"/>
              </w:rPr>
            </w:pPr>
            <w:r>
              <w:rPr>
                <w:rFonts w:ascii="Arial" w:hAnsi="Arial"/>
                <w:color w:val="000000"/>
                <w:kern w:val="0"/>
                <w:sz w:val="18"/>
                <w:szCs w:val="18"/>
              </w:rPr>
              <w:t>EXPIRETIME</w:t>
            </w:r>
          </w:p>
        </w:tc>
        <w:tc>
          <w:tcPr>
            <w:tcW w:w="881"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rFonts w:ascii="Arial" w:hAnsi="Arial"/>
                <w:color w:val="000000"/>
                <w:kern w:val="0"/>
                <w:sz w:val="18"/>
                <w:szCs w:val="18"/>
              </w:rPr>
            </w:pPr>
            <w:r>
              <w:rPr>
                <w:rFonts w:ascii="Arial" w:hAnsi="Arial"/>
                <w:color w:val="000000"/>
                <w:kern w:val="0"/>
                <w:sz w:val="18"/>
                <w:szCs w:val="18"/>
              </w:rPr>
              <w:t>DATE</w:t>
            </w:r>
          </w:p>
        </w:tc>
        <w:tc>
          <w:tcPr>
            <w:tcW w:w="6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p>
        </w:tc>
        <w:tc>
          <w:tcPr>
            <w:tcW w:w="49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p>
        </w:tc>
        <w:tc>
          <w:tcPr>
            <w:tcW w:w="1879"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rPr>
                <w:rFonts w:ascii="宋体" w:cs="宋体"/>
                <w:color w:val="000000"/>
                <w:kern w:val="0"/>
                <w:sz w:val="18"/>
                <w:szCs w:val="18"/>
              </w:rPr>
            </w:pPr>
            <w:r>
              <w:rPr>
                <w:rFonts w:ascii="宋体" w:cs="宋体" w:hint="eastAsia"/>
                <w:color w:val="000000"/>
                <w:kern w:val="0"/>
                <w:sz w:val="18"/>
                <w:szCs w:val="18"/>
              </w:rPr>
              <w:t>失效时间</w:t>
            </w:r>
          </w:p>
        </w:tc>
      </w:tr>
      <w:tr w:rsidR="00074D0B" w:rsidTr="00074D0B">
        <w:tc>
          <w:tcPr>
            <w:tcW w:w="110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rFonts w:ascii="Arial" w:hAnsi="Arial"/>
                <w:color w:val="000000"/>
                <w:kern w:val="0"/>
                <w:sz w:val="18"/>
                <w:szCs w:val="18"/>
              </w:rPr>
            </w:pPr>
            <w:r>
              <w:rPr>
                <w:rFonts w:ascii="Arial" w:hAnsi="Arial"/>
                <w:color w:val="000000"/>
                <w:kern w:val="0"/>
                <w:sz w:val="18"/>
                <w:szCs w:val="18"/>
              </w:rPr>
              <w:t>SRCPRODKEY</w:t>
            </w:r>
          </w:p>
        </w:tc>
        <w:tc>
          <w:tcPr>
            <w:tcW w:w="881"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ind w:left="51"/>
              <w:rPr>
                <w:rFonts w:ascii="Arial" w:hAnsi="Arial"/>
                <w:color w:val="000000"/>
                <w:kern w:val="0"/>
                <w:sz w:val="18"/>
                <w:szCs w:val="18"/>
              </w:rPr>
            </w:pPr>
            <w:r>
              <w:rPr>
                <w:rFonts w:ascii="Arial" w:hAnsi="Arial"/>
                <w:color w:val="000000"/>
                <w:kern w:val="0"/>
                <w:sz w:val="18"/>
                <w:szCs w:val="18"/>
              </w:rPr>
              <w:t>NUMBER(10)</w:t>
            </w:r>
          </w:p>
        </w:tc>
        <w:tc>
          <w:tcPr>
            <w:tcW w:w="6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p>
        </w:tc>
        <w:tc>
          <w:tcPr>
            <w:tcW w:w="49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r>
              <w:rPr>
                <w:rFonts w:ascii="Arial" w:hAnsi="Arial"/>
                <w:color w:val="000000"/>
                <w:kern w:val="0"/>
                <w:sz w:val="18"/>
                <w:szCs w:val="18"/>
              </w:rPr>
              <w:t>-1</w:t>
            </w:r>
          </w:p>
        </w:tc>
        <w:tc>
          <w:tcPr>
            <w:tcW w:w="1879"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rPr>
                <w:rFonts w:ascii="宋体" w:cs="宋体"/>
                <w:color w:val="000000"/>
                <w:kern w:val="0"/>
                <w:sz w:val="18"/>
                <w:szCs w:val="18"/>
              </w:rPr>
            </w:pPr>
            <w:r>
              <w:rPr>
                <w:rFonts w:ascii="宋体" w:cs="宋体" w:hint="eastAsia"/>
                <w:color w:val="000000"/>
                <w:kern w:val="0"/>
                <w:sz w:val="18"/>
                <w:szCs w:val="18"/>
              </w:rPr>
              <w:t>赠送的源产品键值（用于买</w:t>
            </w:r>
            <w:r>
              <w:rPr>
                <w:rFonts w:ascii="Arial" w:hAnsi="Arial"/>
                <w:color w:val="000000"/>
                <w:kern w:val="0"/>
                <w:sz w:val="18"/>
                <w:szCs w:val="18"/>
              </w:rPr>
              <w:t>X</w:t>
            </w:r>
            <w:r>
              <w:rPr>
                <w:rFonts w:ascii="宋体" w:cs="宋体" w:hint="eastAsia"/>
                <w:color w:val="000000"/>
                <w:kern w:val="0"/>
                <w:sz w:val="18"/>
                <w:szCs w:val="18"/>
              </w:rPr>
              <w:t>赠</w:t>
            </w:r>
            <w:r>
              <w:rPr>
                <w:rFonts w:ascii="Arial" w:hAnsi="Arial"/>
                <w:color w:val="000000"/>
                <w:kern w:val="0"/>
                <w:sz w:val="18"/>
                <w:szCs w:val="18"/>
              </w:rPr>
              <w:t>Y</w:t>
            </w:r>
            <w:r>
              <w:rPr>
                <w:rFonts w:ascii="宋体" w:cs="宋体" w:hint="eastAsia"/>
                <w:color w:val="000000"/>
                <w:kern w:val="0"/>
                <w:sz w:val="18"/>
                <w:szCs w:val="18"/>
              </w:rPr>
              <w:t>中被赠产品对应的源产品</w:t>
            </w:r>
            <w:r>
              <w:rPr>
                <w:rFonts w:ascii="Arial" w:hAnsi="Arial"/>
                <w:color w:val="000000"/>
                <w:kern w:val="0"/>
                <w:sz w:val="18"/>
                <w:szCs w:val="18"/>
              </w:rPr>
              <w:t>ID</w:t>
            </w:r>
            <w:r>
              <w:rPr>
                <w:rFonts w:ascii="宋体" w:cs="宋体" w:hint="eastAsia"/>
                <w:color w:val="000000"/>
                <w:kern w:val="0"/>
                <w:sz w:val="18"/>
                <w:szCs w:val="18"/>
              </w:rPr>
              <w:t>）</w:t>
            </w:r>
          </w:p>
        </w:tc>
      </w:tr>
      <w:tr w:rsidR="00074D0B" w:rsidTr="00074D0B">
        <w:tc>
          <w:tcPr>
            <w:tcW w:w="110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rFonts w:ascii="Arial" w:hAnsi="Arial"/>
                <w:color w:val="000000"/>
                <w:kern w:val="0"/>
                <w:sz w:val="18"/>
                <w:szCs w:val="18"/>
              </w:rPr>
            </w:pPr>
            <w:r>
              <w:rPr>
                <w:rFonts w:ascii="Arial" w:hAnsi="Arial"/>
                <w:color w:val="000000"/>
                <w:kern w:val="0"/>
                <w:sz w:val="18"/>
                <w:szCs w:val="18"/>
              </w:rPr>
              <w:t>USABLETIMES</w:t>
            </w:r>
          </w:p>
        </w:tc>
        <w:tc>
          <w:tcPr>
            <w:tcW w:w="881"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ind w:left="51"/>
              <w:rPr>
                <w:rFonts w:ascii="Arial" w:hAnsi="Arial"/>
                <w:color w:val="000000"/>
                <w:kern w:val="0"/>
                <w:sz w:val="18"/>
                <w:szCs w:val="18"/>
              </w:rPr>
            </w:pPr>
            <w:r>
              <w:rPr>
                <w:rFonts w:ascii="Arial" w:hAnsi="Arial"/>
                <w:color w:val="000000"/>
                <w:kern w:val="0"/>
                <w:sz w:val="18"/>
                <w:szCs w:val="18"/>
              </w:rPr>
              <w:t>NUMBER(10)</w:t>
            </w:r>
          </w:p>
        </w:tc>
        <w:tc>
          <w:tcPr>
            <w:tcW w:w="6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r>
              <w:rPr>
                <w:rFonts w:ascii="Arial" w:hAnsi="Arial"/>
                <w:color w:val="000000"/>
                <w:kern w:val="0"/>
                <w:sz w:val="18"/>
                <w:szCs w:val="18"/>
              </w:rPr>
              <w:t>&gt;=0</w:t>
            </w:r>
          </w:p>
        </w:tc>
        <w:tc>
          <w:tcPr>
            <w:tcW w:w="49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r>
              <w:rPr>
                <w:rFonts w:ascii="Arial" w:hAnsi="Arial"/>
                <w:color w:val="000000"/>
                <w:kern w:val="0"/>
                <w:sz w:val="18"/>
                <w:szCs w:val="18"/>
              </w:rPr>
              <w:t>-1</w:t>
            </w:r>
          </w:p>
        </w:tc>
        <w:tc>
          <w:tcPr>
            <w:tcW w:w="1879"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宋体" w:cs="宋体"/>
                <w:color w:val="000000"/>
                <w:kern w:val="0"/>
                <w:sz w:val="18"/>
                <w:szCs w:val="18"/>
              </w:rPr>
            </w:pPr>
            <w:r>
              <w:rPr>
                <w:rFonts w:ascii="宋体" w:cs="宋体" w:hint="eastAsia"/>
                <w:color w:val="000000"/>
                <w:kern w:val="0"/>
                <w:sz w:val="18"/>
                <w:szCs w:val="18"/>
              </w:rPr>
              <w:t>赠送产品的可用次数（用于买</w:t>
            </w:r>
            <w:r>
              <w:rPr>
                <w:rFonts w:ascii="Arial" w:hAnsi="Arial"/>
                <w:color w:val="000000"/>
                <w:kern w:val="0"/>
                <w:sz w:val="18"/>
                <w:szCs w:val="18"/>
              </w:rPr>
              <w:t>X</w:t>
            </w:r>
            <w:r>
              <w:rPr>
                <w:rFonts w:ascii="宋体" w:cs="宋体" w:hint="eastAsia"/>
                <w:color w:val="000000"/>
                <w:kern w:val="0"/>
                <w:sz w:val="18"/>
                <w:szCs w:val="18"/>
              </w:rPr>
              <w:t>赠</w:t>
            </w:r>
            <w:r>
              <w:rPr>
                <w:rFonts w:ascii="Arial" w:hAnsi="Arial"/>
                <w:color w:val="000000"/>
                <w:kern w:val="0"/>
                <w:sz w:val="18"/>
                <w:szCs w:val="18"/>
              </w:rPr>
              <w:t>Y</w:t>
            </w:r>
            <w:r>
              <w:rPr>
                <w:rFonts w:ascii="宋体" w:cs="宋体" w:hint="eastAsia"/>
                <w:color w:val="000000"/>
                <w:kern w:val="0"/>
                <w:sz w:val="18"/>
                <w:szCs w:val="18"/>
              </w:rPr>
              <w:t>）</w:t>
            </w:r>
          </w:p>
          <w:p w:rsidR="00074D0B" w:rsidRDefault="00074D0B" w:rsidP="00ED658C">
            <w:pPr>
              <w:keepNext/>
              <w:autoSpaceDE w:val="0"/>
              <w:autoSpaceDN w:val="0"/>
              <w:rPr>
                <w:rFonts w:ascii="宋体" w:cs="宋体"/>
                <w:color w:val="000000"/>
                <w:kern w:val="0"/>
                <w:sz w:val="18"/>
                <w:szCs w:val="18"/>
              </w:rPr>
            </w:pPr>
            <w:r>
              <w:rPr>
                <w:rFonts w:ascii="Arial" w:hAnsi="Arial"/>
                <w:color w:val="000000"/>
                <w:kern w:val="0"/>
                <w:sz w:val="18"/>
                <w:szCs w:val="18"/>
              </w:rPr>
              <w:t>-1</w:t>
            </w:r>
            <w:r>
              <w:rPr>
                <w:rFonts w:ascii="宋体" w:cs="宋体" w:hint="eastAsia"/>
                <w:color w:val="000000"/>
                <w:kern w:val="0"/>
                <w:sz w:val="18"/>
                <w:szCs w:val="18"/>
              </w:rPr>
              <w:t>表示不做使用次数限制</w:t>
            </w:r>
          </w:p>
        </w:tc>
      </w:tr>
      <w:tr w:rsidR="00074D0B" w:rsidTr="00074D0B">
        <w:tc>
          <w:tcPr>
            <w:tcW w:w="110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rFonts w:ascii="Arial" w:hAnsi="Arial"/>
                <w:color w:val="000000"/>
                <w:kern w:val="0"/>
                <w:sz w:val="18"/>
                <w:szCs w:val="18"/>
              </w:rPr>
            </w:pPr>
            <w:r>
              <w:rPr>
                <w:rFonts w:ascii="Arial" w:hAnsi="Arial"/>
                <w:color w:val="000000"/>
                <w:kern w:val="0"/>
                <w:sz w:val="18"/>
                <w:szCs w:val="18"/>
              </w:rPr>
              <w:t>SUBSCRIBETIMES</w:t>
            </w:r>
          </w:p>
        </w:tc>
        <w:tc>
          <w:tcPr>
            <w:tcW w:w="881"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rFonts w:ascii="Arial" w:hAnsi="Arial"/>
                <w:color w:val="000000"/>
                <w:kern w:val="0"/>
                <w:sz w:val="18"/>
                <w:szCs w:val="18"/>
              </w:rPr>
            </w:pPr>
            <w:r>
              <w:rPr>
                <w:rFonts w:ascii="Arial" w:hAnsi="Arial"/>
                <w:color w:val="000000"/>
                <w:kern w:val="0"/>
                <w:sz w:val="18"/>
                <w:szCs w:val="18"/>
              </w:rPr>
              <w:t>NUMBER(10)</w:t>
            </w:r>
          </w:p>
        </w:tc>
        <w:tc>
          <w:tcPr>
            <w:tcW w:w="6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r>
              <w:rPr>
                <w:rFonts w:ascii="Arial" w:hAnsi="Arial"/>
                <w:color w:val="000000"/>
                <w:kern w:val="0"/>
                <w:sz w:val="18"/>
                <w:szCs w:val="18"/>
              </w:rPr>
              <w:t>&gt;=0</w:t>
            </w:r>
          </w:p>
        </w:tc>
        <w:tc>
          <w:tcPr>
            <w:tcW w:w="49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r>
              <w:rPr>
                <w:rFonts w:ascii="Arial" w:hAnsi="Arial"/>
                <w:color w:val="000000"/>
                <w:kern w:val="0"/>
                <w:sz w:val="18"/>
                <w:szCs w:val="18"/>
              </w:rPr>
              <w:t>-1</w:t>
            </w:r>
          </w:p>
        </w:tc>
        <w:tc>
          <w:tcPr>
            <w:tcW w:w="1879"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rPr>
                <w:rFonts w:ascii="宋体" w:cs="宋体"/>
                <w:color w:val="000000"/>
                <w:kern w:val="0"/>
                <w:sz w:val="18"/>
                <w:szCs w:val="18"/>
              </w:rPr>
            </w:pPr>
            <w:r>
              <w:rPr>
                <w:rFonts w:ascii="宋体" w:cs="宋体" w:hint="eastAsia"/>
                <w:color w:val="000000"/>
                <w:kern w:val="0"/>
                <w:sz w:val="18"/>
                <w:szCs w:val="18"/>
              </w:rPr>
              <w:t>订购次数，从</w:t>
            </w:r>
            <w:r>
              <w:rPr>
                <w:rFonts w:ascii="Arial" w:hAnsi="Arial"/>
                <w:color w:val="000000"/>
                <w:kern w:val="0"/>
                <w:sz w:val="18"/>
                <w:szCs w:val="18"/>
              </w:rPr>
              <w:t>1</w:t>
            </w:r>
            <w:r>
              <w:rPr>
                <w:rFonts w:ascii="宋体" w:cs="宋体" w:hint="eastAsia"/>
                <w:color w:val="000000"/>
                <w:kern w:val="0"/>
                <w:sz w:val="18"/>
                <w:szCs w:val="18"/>
              </w:rPr>
              <w:t>开始递增</w:t>
            </w:r>
          </w:p>
        </w:tc>
      </w:tr>
      <w:tr w:rsidR="00074D0B" w:rsidTr="00074D0B">
        <w:tc>
          <w:tcPr>
            <w:tcW w:w="110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rFonts w:ascii="Arial" w:hAnsi="Arial"/>
                <w:color w:val="000000"/>
                <w:kern w:val="0"/>
                <w:sz w:val="18"/>
                <w:szCs w:val="18"/>
              </w:rPr>
            </w:pPr>
            <w:r>
              <w:rPr>
                <w:rFonts w:ascii="Arial" w:hAnsi="Arial"/>
                <w:color w:val="000000"/>
                <w:kern w:val="0"/>
                <w:sz w:val="18"/>
                <w:szCs w:val="18"/>
              </w:rPr>
              <w:t>CHANNELID</w:t>
            </w:r>
          </w:p>
        </w:tc>
        <w:tc>
          <w:tcPr>
            <w:tcW w:w="881"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rFonts w:ascii="Arial" w:hAnsi="Arial"/>
                <w:color w:val="000000"/>
                <w:kern w:val="0"/>
                <w:sz w:val="18"/>
                <w:szCs w:val="18"/>
              </w:rPr>
            </w:pPr>
            <w:r>
              <w:rPr>
                <w:rFonts w:ascii="Arial" w:hAnsi="Arial"/>
                <w:color w:val="000000"/>
                <w:kern w:val="0"/>
                <w:sz w:val="18"/>
                <w:szCs w:val="18"/>
              </w:rPr>
              <w:t>NUMBER(10)</w:t>
            </w:r>
          </w:p>
        </w:tc>
        <w:tc>
          <w:tcPr>
            <w:tcW w:w="6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p>
        </w:tc>
        <w:tc>
          <w:tcPr>
            <w:tcW w:w="49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color w:val="000000"/>
                <w:kern w:val="0"/>
                <w:sz w:val="18"/>
                <w:szCs w:val="18"/>
              </w:rPr>
            </w:pPr>
            <w:r>
              <w:rPr>
                <w:color w:val="000000"/>
                <w:kern w:val="0"/>
                <w:sz w:val="18"/>
                <w:szCs w:val="18"/>
              </w:rPr>
              <w:t>0</w:t>
            </w:r>
          </w:p>
        </w:tc>
        <w:tc>
          <w:tcPr>
            <w:tcW w:w="1879"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rPr>
                <w:rFonts w:ascii="宋体" w:cs="宋体"/>
                <w:color w:val="000000"/>
                <w:kern w:val="0"/>
                <w:sz w:val="18"/>
                <w:szCs w:val="18"/>
              </w:rPr>
            </w:pPr>
            <w:r>
              <w:rPr>
                <w:rFonts w:ascii="宋体" w:cs="宋体" w:hint="eastAsia"/>
                <w:color w:val="000000"/>
                <w:kern w:val="0"/>
                <w:sz w:val="18"/>
                <w:szCs w:val="18"/>
              </w:rPr>
              <w:t>订购渠道</w:t>
            </w:r>
            <w:r w:rsidR="00617034">
              <w:rPr>
                <w:rFonts w:ascii="宋体" w:cs="宋体" w:hint="eastAsia"/>
                <w:color w:val="000000"/>
                <w:kern w:val="0"/>
                <w:sz w:val="18"/>
                <w:szCs w:val="18"/>
              </w:rPr>
              <w:t>,参见</w:t>
            </w:r>
            <w:hyperlink w:anchor="_Appendix_A_:" w:history="1">
              <w:r w:rsidR="00617034" w:rsidRPr="00617034">
                <w:rPr>
                  <w:rStyle w:val="afd"/>
                  <w:rFonts w:ascii="宋体" w:cs="宋体" w:hint="eastAsia"/>
                  <w:kern w:val="0"/>
                  <w:sz w:val="18"/>
                  <w:szCs w:val="18"/>
                </w:rPr>
                <w:t>Appendix A : channelID的定义</w:t>
              </w:r>
            </w:hyperlink>
          </w:p>
        </w:tc>
      </w:tr>
      <w:tr w:rsidR="00074D0B" w:rsidTr="00074D0B">
        <w:tc>
          <w:tcPr>
            <w:tcW w:w="110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rFonts w:ascii="Arial" w:hAnsi="Arial"/>
                <w:color w:val="000000"/>
                <w:kern w:val="0"/>
                <w:sz w:val="18"/>
                <w:szCs w:val="18"/>
              </w:rPr>
            </w:pPr>
            <w:r>
              <w:rPr>
                <w:rFonts w:ascii="Arial" w:hAnsi="Arial"/>
                <w:color w:val="000000"/>
                <w:kern w:val="0"/>
                <w:sz w:val="18"/>
                <w:szCs w:val="18"/>
              </w:rPr>
              <w:t>RESERVE1</w:t>
            </w:r>
          </w:p>
        </w:tc>
        <w:tc>
          <w:tcPr>
            <w:tcW w:w="881"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ind w:left="51"/>
              <w:rPr>
                <w:rFonts w:ascii="Arial" w:hAnsi="Arial"/>
                <w:color w:val="000000"/>
                <w:kern w:val="0"/>
                <w:sz w:val="18"/>
                <w:szCs w:val="18"/>
              </w:rPr>
            </w:pPr>
            <w:r>
              <w:rPr>
                <w:rFonts w:ascii="Arial" w:hAnsi="Arial"/>
                <w:color w:val="000000"/>
                <w:kern w:val="0"/>
                <w:sz w:val="18"/>
                <w:szCs w:val="18"/>
              </w:rPr>
              <w:t>NUMBER(10)</w:t>
            </w:r>
          </w:p>
        </w:tc>
        <w:tc>
          <w:tcPr>
            <w:tcW w:w="6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p>
        </w:tc>
        <w:tc>
          <w:tcPr>
            <w:tcW w:w="49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r>
              <w:rPr>
                <w:rFonts w:ascii="Arial" w:hAnsi="Arial"/>
                <w:color w:val="000000"/>
                <w:kern w:val="0"/>
                <w:sz w:val="18"/>
                <w:szCs w:val="18"/>
              </w:rPr>
              <w:t>-1</w:t>
            </w:r>
          </w:p>
        </w:tc>
        <w:tc>
          <w:tcPr>
            <w:tcW w:w="1879" w:type="pct"/>
            <w:tcBorders>
              <w:top w:val="single" w:sz="6" w:space="0" w:color="000000"/>
              <w:left w:val="single" w:sz="6" w:space="0" w:color="000000"/>
              <w:bottom w:val="single" w:sz="6" w:space="0" w:color="000000"/>
              <w:right w:val="single" w:sz="6" w:space="0" w:color="000000"/>
            </w:tcBorders>
          </w:tcPr>
          <w:p w:rsidR="00074D0B" w:rsidRDefault="00074D0B" w:rsidP="00ED658C">
            <w:pPr>
              <w:autoSpaceDE w:val="0"/>
              <w:autoSpaceDN w:val="0"/>
              <w:rPr>
                <w:rFonts w:ascii="Arial" w:hAnsi="Arial"/>
                <w:color w:val="000000"/>
                <w:kern w:val="0"/>
                <w:sz w:val="18"/>
                <w:szCs w:val="18"/>
              </w:rPr>
            </w:pPr>
          </w:p>
        </w:tc>
      </w:tr>
      <w:tr w:rsidR="00074D0B" w:rsidTr="00074D0B">
        <w:tc>
          <w:tcPr>
            <w:tcW w:w="110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rFonts w:ascii="Arial" w:hAnsi="Arial"/>
                <w:color w:val="000000"/>
                <w:kern w:val="0"/>
                <w:sz w:val="18"/>
                <w:szCs w:val="18"/>
              </w:rPr>
            </w:pPr>
            <w:r>
              <w:rPr>
                <w:rFonts w:ascii="Arial" w:hAnsi="Arial"/>
                <w:color w:val="000000"/>
                <w:kern w:val="0"/>
                <w:sz w:val="18"/>
                <w:szCs w:val="18"/>
              </w:rPr>
              <w:t>RESERVE2</w:t>
            </w:r>
          </w:p>
        </w:tc>
        <w:tc>
          <w:tcPr>
            <w:tcW w:w="881"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ind w:left="51"/>
              <w:rPr>
                <w:rFonts w:ascii="Arial" w:hAnsi="Arial"/>
                <w:color w:val="000000"/>
                <w:kern w:val="0"/>
                <w:sz w:val="18"/>
                <w:szCs w:val="18"/>
              </w:rPr>
            </w:pPr>
            <w:r>
              <w:rPr>
                <w:rFonts w:ascii="Arial" w:hAnsi="Arial"/>
                <w:color w:val="000000"/>
                <w:kern w:val="0"/>
                <w:sz w:val="18"/>
                <w:szCs w:val="18"/>
              </w:rPr>
              <w:t>NUMBER(10)</w:t>
            </w:r>
          </w:p>
        </w:tc>
        <w:tc>
          <w:tcPr>
            <w:tcW w:w="6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p>
        </w:tc>
        <w:tc>
          <w:tcPr>
            <w:tcW w:w="49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color w:val="000000"/>
                <w:kern w:val="0"/>
                <w:sz w:val="18"/>
                <w:szCs w:val="18"/>
              </w:rPr>
            </w:pPr>
            <w:r>
              <w:rPr>
                <w:color w:val="000000"/>
                <w:kern w:val="0"/>
                <w:sz w:val="18"/>
                <w:szCs w:val="18"/>
              </w:rPr>
              <w:t>0</w:t>
            </w:r>
          </w:p>
        </w:tc>
        <w:tc>
          <w:tcPr>
            <w:tcW w:w="1879"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rPr>
                <w:rFonts w:ascii="宋体" w:cs="宋体"/>
                <w:color w:val="000000"/>
                <w:kern w:val="0"/>
                <w:sz w:val="18"/>
                <w:szCs w:val="18"/>
              </w:rPr>
            </w:pPr>
            <w:r>
              <w:rPr>
                <w:rFonts w:ascii="宋体" w:cs="宋体" w:hint="eastAsia"/>
                <w:color w:val="000000"/>
                <w:kern w:val="0"/>
                <w:sz w:val="18"/>
                <w:szCs w:val="18"/>
              </w:rPr>
              <w:t>收租成功的次数</w:t>
            </w:r>
          </w:p>
        </w:tc>
      </w:tr>
      <w:tr w:rsidR="00074D0B" w:rsidTr="00074D0B">
        <w:tc>
          <w:tcPr>
            <w:tcW w:w="110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rFonts w:ascii="Arial" w:hAnsi="Arial"/>
                <w:color w:val="000000"/>
                <w:kern w:val="0"/>
                <w:sz w:val="18"/>
                <w:szCs w:val="18"/>
              </w:rPr>
            </w:pPr>
            <w:r>
              <w:rPr>
                <w:rFonts w:ascii="Arial" w:hAnsi="Arial"/>
                <w:color w:val="000000"/>
                <w:kern w:val="0"/>
                <w:sz w:val="18"/>
                <w:szCs w:val="18"/>
              </w:rPr>
              <w:t>RESERVE3</w:t>
            </w:r>
          </w:p>
        </w:tc>
        <w:tc>
          <w:tcPr>
            <w:tcW w:w="881"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ind w:left="51"/>
              <w:rPr>
                <w:rFonts w:ascii="Arial" w:hAnsi="Arial"/>
                <w:color w:val="000000"/>
                <w:kern w:val="0"/>
                <w:sz w:val="18"/>
                <w:szCs w:val="18"/>
              </w:rPr>
            </w:pPr>
            <w:r>
              <w:rPr>
                <w:rFonts w:ascii="Arial" w:hAnsi="Arial"/>
                <w:color w:val="000000"/>
                <w:kern w:val="0"/>
                <w:sz w:val="18"/>
                <w:szCs w:val="18"/>
              </w:rPr>
              <w:t>NUMBER(10)</w:t>
            </w:r>
          </w:p>
        </w:tc>
        <w:tc>
          <w:tcPr>
            <w:tcW w:w="6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p>
        </w:tc>
        <w:tc>
          <w:tcPr>
            <w:tcW w:w="49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color w:val="000000"/>
                <w:kern w:val="0"/>
                <w:sz w:val="18"/>
                <w:szCs w:val="18"/>
              </w:rPr>
            </w:pPr>
            <w:r>
              <w:rPr>
                <w:color w:val="000000"/>
                <w:kern w:val="0"/>
                <w:sz w:val="18"/>
                <w:szCs w:val="18"/>
              </w:rPr>
              <w:t>0</w:t>
            </w:r>
          </w:p>
        </w:tc>
        <w:tc>
          <w:tcPr>
            <w:tcW w:w="1879"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rPr>
                <w:rFonts w:ascii="宋体" w:cs="宋体"/>
                <w:color w:val="000000"/>
                <w:kern w:val="0"/>
                <w:sz w:val="18"/>
                <w:szCs w:val="18"/>
              </w:rPr>
            </w:pPr>
            <w:r>
              <w:rPr>
                <w:rFonts w:ascii="宋体" w:cs="宋体" w:hint="eastAsia"/>
                <w:color w:val="000000"/>
                <w:kern w:val="0"/>
                <w:sz w:val="18"/>
                <w:szCs w:val="18"/>
              </w:rPr>
              <w:t>该订购关系是否试用</w:t>
            </w:r>
          </w:p>
        </w:tc>
      </w:tr>
      <w:tr w:rsidR="00074D0B" w:rsidTr="00074D0B">
        <w:tc>
          <w:tcPr>
            <w:tcW w:w="110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rFonts w:ascii="Arial" w:hAnsi="Arial"/>
                <w:color w:val="000000"/>
                <w:kern w:val="0"/>
                <w:sz w:val="18"/>
                <w:szCs w:val="18"/>
              </w:rPr>
            </w:pPr>
            <w:r>
              <w:rPr>
                <w:rFonts w:ascii="Arial" w:hAnsi="Arial"/>
                <w:color w:val="000000"/>
                <w:kern w:val="0"/>
                <w:sz w:val="18"/>
                <w:szCs w:val="18"/>
              </w:rPr>
              <w:t>RESERVE4</w:t>
            </w:r>
          </w:p>
        </w:tc>
        <w:tc>
          <w:tcPr>
            <w:tcW w:w="881"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ind w:left="51"/>
              <w:rPr>
                <w:rFonts w:ascii="Arial" w:hAnsi="Arial"/>
                <w:color w:val="000000"/>
                <w:kern w:val="0"/>
                <w:sz w:val="18"/>
                <w:szCs w:val="18"/>
              </w:rPr>
            </w:pPr>
            <w:r>
              <w:rPr>
                <w:rFonts w:ascii="Arial" w:hAnsi="Arial"/>
                <w:color w:val="000000"/>
                <w:kern w:val="0"/>
                <w:sz w:val="18"/>
                <w:szCs w:val="18"/>
              </w:rPr>
              <w:t>NUMBER(10)</w:t>
            </w:r>
          </w:p>
        </w:tc>
        <w:tc>
          <w:tcPr>
            <w:tcW w:w="6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p>
        </w:tc>
        <w:tc>
          <w:tcPr>
            <w:tcW w:w="49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color w:val="000000"/>
                <w:kern w:val="0"/>
                <w:sz w:val="18"/>
                <w:szCs w:val="18"/>
              </w:rPr>
            </w:pPr>
            <w:r>
              <w:rPr>
                <w:color w:val="000000"/>
                <w:kern w:val="0"/>
                <w:sz w:val="18"/>
                <w:szCs w:val="18"/>
              </w:rPr>
              <w:t>0</w:t>
            </w:r>
          </w:p>
        </w:tc>
        <w:tc>
          <w:tcPr>
            <w:tcW w:w="1879"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rPr>
                <w:rFonts w:ascii="宋体" w:cs="宋体"/>
                <w:color w:val="000000"/>
                <w:kern w:val="0"/>
                <w:sz w:val="18"/>
                <w:szCs w:val="18"/>
              </w:rPr>
            </w:pPr>
            <w:r>
              <w:rPr>
                <w:rFonts w:ascii="宋体" w:cs="宋体" w:hint="eastAsia"/>
                <w:color w:val="000000"/>
                <w:kern w:val="0"/>
                <w:sz w:val="18"/>
                <w:szCs w:val="18"/>
              </w:rPr>
              <w:t>宽限期内尝试收租的次数</w:t>
            </w:r>
          </w:p>
        </w:tc>
      </w:tr>
      <w:tr w:rsidR="00074D0B" w:rsidTr="00074D0B">
        <w:tc>
          <w:tcPr>
            <w:tcW w:w="110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rFonts w:ascii="Arial" w:hAnsi="Arial"/>
                <w:color w:val="000000"/>
                <w:kern w:val="0"/>
                <w:sz w:val="18"/>
                <w:szCs w:val="18"/>
              </w:rPr>
            </w:pPr>
            <w:r>
              <w:rPr>
                <w:rFonts w:ascii="Arial" w:hAnsi="Arial"/>
                <w:color w:val="000000"/>
                <w:kern w:val="0"/>
                <w:sz w:val="18"/>
                <w:szCs w:val="18"/>
              </w:rPr>
              <w:t>RESERVE5</w:t>
            </w:r>
          </w:p>
        </w:tc>
        <w:tc>
          <w:tcPr>
            <w:tcW w:w="881"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ind w:left="51"/>
              <w:rPr>
                <w:rFonts w:ascii="Arial" w:hAnsi="Arial"/>
                <w:color w:val="000000"/>
                <w:kern w:val="0"/>
                <w:sz w:val="18"/>
                <w:szCs w:val="18"/>
              </w:rPr>
            </w:pPr>
            <w:r>
              <w:rPr>
                <w:rFonts w:ascii="Arial" w:hAnsi="Arial"/>
                <w:color w:val="000000"/>
                <w:kern w:val="0"/>
                <w:sz w:val="18"/>
                <w:szCs w:val="18"/>
              </w:rPr>
              <w:t>NUMBER(10)</w:t>
            </w:r>
          </w:p>
        </w:tc>
        <w:tc>
          <w:tcPr>
            <w:tcW w:w="6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p>
        </w:tc>
        <w:tc>
          <w:tcPr>
            <w:tcW w:w="49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r>
              <w:rPr>
                <w:rFonts w:ascii="Arial" w:hAnsi="Arial"/>
                <w:color w:val="000000"/>
                <w:kern w:val="0"/>
                <w:sz w:val="18"/>
                <w:szCs w:val="18"/>
              </w:rPr>
              <w:t>-1</w:t>
            </w:r>
          </w:p>
        </w:tc>
        <w:tc>
          <w:tcPr>
            <w:tcW w:w="1879"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rPr>
                <w:rFonts w:ascii="宋体" w:cs="宋体"/>
                <w:color w:val="000000"/>
                <w:kern w:val="0"/>
                <w:sz w:val="18"/>
                <w:szCs w:val="18"/>
              </w:rPr>
            </w:pPr>
            <w:r>
              <w:rPr>
                <w:rFonts w:ascii="宋体" w:cs="宋体" w:hint="eastAsia"/>
                <w:color w:val="000000"/>
                <w:kern w:val="0"/>
                <w:sz w:val="18"/>
                <w:szCs w:val="18"/>
              </w:rPr>
              <w:t>租费的折扣（千分比）</w:t>
            </w:r>
          </w:p>
        </w:tc>
      </w:tr>
      <w:tr w:rsidR="00074D0B" w:rsidTr="00074D0B">
        <w:tc>
          <w:tcPr>
            <w:tcW w:w="110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rFonts w:ascii="Arial" w:hAnsi="Arial"/>
                <w:color w:val="000000"/>
                <w:kern w:val="0"/>
                <w:sz w:val="18"/>
                <w:szCs w:val="18"/>
              </w:rPr>
            </w:pPr>
            <w:r>
              <w:rPr>
                <w:rFonts w:ascii="Arial" w:hAnsi="Arial"/>
                <w:color w:val="000000"/>
                <w:kern w:val="0"/>
                <w:sz w:val="18"/>
                <w:szCs w:val="18"/>
              </w:rPr>
              <w:t>RESERVE6</w:t>
            </w:r>
          </w:p>
        </w:tc>
        <w:tc>
          <w:tcPr>
            <w:tcW w:w="881"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ind w:left="51"/>
              <w:rPr>
                <w:rFonts w:ascii="Arial" w:hAnsi="Arial"/>
                <w:color w:val="000000"/>
                <w:kern w:val="0"/>
                <w:sz w:val="18"/>
                <w:szCs w:val="18"/>
              </w:rPr>
            </w:pPr>
            <w:r>
              <w:rPr>
                <w:rFonts w:ascii="Arial" w:hAnsi="Arial"/>
                <w:color w:val="000000"/>
                <w:kern w:val="0"/>
                <w:sz w:val="18"/>
                <w:szCs w:val="18"/>
              </w:rPr>
              <w:t>NUMBER(10)</w:t>
            </w:r>
          </w:p>
        </w:tc>
        <w:tc>
          <w:tcPr>
            <w:tcW w:w="6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p>
        </w:tc>
        <w:tc>
          <w:tcPr>
            <w:tcW w:w="49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r>
              <w:rPr>
                <w:rFonts w:ascii="Arial" w:hAnsi="Arial"/>
                <w:color w:val="000000"/>
                <w:kern w:val="0"/>
                <w:sz w:val="18"/>
                <w:szCs w:val="18"/>
              </w:rPr>
              <w:t>-1</w:t>
            </w:r>
          </w:p>
        </w:tc>
        <w:tc>
          <w:tcPr>
            <w:tcW w:w="1879"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rPr>
                <w:rFonts w:ascii="宋体" w:cs="宋体"/>
                <w:color w:val="000000"/>
                <w:kern w:val="0"/>
                <w:sz w:val="24"/>
              </w:rPr>
            </w:pPr>
            <w:r>
              <w:rPr>
                <w:rFonts w:ascii="宋体" w:cs="宋体" w:hint="eastAsia"/>
                <w:color w:val="000000"/>
                <w:kern w:val="0"/>
                <w:sz w:val="18"/>
                <w:szCs w:val="18"/>
              </w:rPr>
              <w:t>保存</w:t>
            </w:r>
            <w:r>
              <w:rPr>
                <w:rFonts w:ascii="宋体" w:cs="宋体"/>
                <w:color w:val="000000"/>
                <w:kern w:val="0"/>
                <w:sz w:val="20"/>
                <w:szCs w:val="20"/>
              </w:rPr>
              <w:t>OperatorID</w:t>
            </w:r>
            <w:r>
              <w:rPr>
                <w:rFonts w:ascii="宋体" w:cs="宋体" w:hint="eastAsia"/>
                <w:color w:val="000000"/>
                <w:kern w:val="0"/>
                <w:sz w:val="20"/>
                <w:szCs w:val="20"/>
              </w:rPr>
              <w:t>。在</w:t>
            </w:r>
            <w:r>
              <w:rPr>
                <w:rFonts w:ascii="宋体" w:cs="宋体"/>
                <w:color w:val="000000"/>
                <w:kern w:val="0"/>
                <w:sz w:val="24"/>
              </w:rPr>
              <w:t>v300r001_6d1ax</w:t>
            </w:r>
            <w:r>
              <w:rPr>
                <w:rFonts w:ascii="宋体" w:cs="宋体" w:hint="eastAsia"/>
                <w:color w:val="000000"/>
                <w:kern w:val="0"/>
                <w:sz w:val="24"/>
              </w:rPr>
              <w:t>版本中增加</w:t>
            </w:r>
          </w:p>
        </w:tc>
      </w:tr>
      <w:tr w:rsidR="00074D0B" w:rsidTr="00074D0B">
        <w:tc>
          <w:tcPr>
            <w:tcW w:w="110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rFonts w:ascii="Arial" w:hAnsi="Arial"/>
                <w:color w:val="000000"/>
                <w:kern w:val="0"/>
                <w:sz w:val="18"/>
                <w:szCs w:val="18"/>
              </w:rPr>
            </w:pPr>
            <w:r>
              <w:rPr>
                <w:rFonts w:ascii="Arial" w:hAnsi="Arial"/>
                <w:color w:val="000000"/>
                <w:kern w:val="0"/>
                <w:sz w:val="18"/>
                <w:szCs w:val="18"/>
              </w:rPr>
              <w:t>RESERVE7</w:t>
            </w:r>
          </w:p>
        </w:tc>
        <w:tc>
          <w:tcPr>
            <w:tcW w:w="881"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ind w:left="51"/>
              <w:rPr>
                <w:rFonts w:ascii="Arial" w:hAnsi="Arial"/>
                <w:color w:val="000000"/>
                <w:kern w:val="0"/>
                <w:sz w:val="18"/>
                <w:szCs w:val="18"/>
              </w:rPr>
            </w:pPr>
            <w:r>
              <w:rPr>
                <w:rFonts w:ascii="Arial" w:hAnsi="Arial"/>
                <w:color w:val="000000"/>
                <w:kern w:val="0"/>
                <w:sz w:val="18"/>
                <w:szCs w:val="18"/>
              </w:rPr>
              <w:t>NUMBER(10)</w:t>
            </w:r>
          </w:p>
        </w:tc>
        <w:tc>
          <w:tcPr>
            <w:tcW w:w="6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p>
        </w:tc>
        <w:tc>
          <w:tcPr>
            <w:tcW w:w="49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r>
              <w:rPr>
                <w:rFonts w:ascii="Arial" w:hAnsi="Arial"/>
                <w:color w:val="000000"/>
                <w:kern w:val="0"/>
                <w:sz w:val="18"/>
                <w:szCs w:val="18"/>
              </w:rPr>
              <w:t>-1</w:t>
            </w:r>
          </w:p>
        </w:tc>
        <w:tc>
          <w:tcPr>
            <w:tcW w:w="1879"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rPr>
                <w:rFonts w:ascii="Arial" w:hAnsi="Arial"/>
                <w:color w:val="000000"/>
                <w:kern w:val="0"/>
                <w:sz w:val="18"/>
                <w:szCs w:val="18"/>
              </w:rPr>
            </w:pPr>
          </w:p>
          <w:p w:rsidR="00074D0B" w:rsidRDefault="00074D0B" w:rsidP="00ED658C">
            <w:pPr>
              <w:keepNext/>
              <w:autoSpaceDE w:val="0"/>
              <w:autoSpaceDN w:val="0"/>
              <w:rPr>
                <w:rFonts w:ascii="宋体" w:cs="宋体"/>
                <w:color w:val="000000"/>
                <w:kern w:val="0"/>
                <w:sz w:val="20"/>
                <w:szCs w:val="20"/>
              </w:rPr>
            </w:pPr>
            <w:r>
              <w:rPr>
                <w:rFonts w:ascii="宋体" w:cs="宋体" w:hint="eastAsia"/>
                <w:color w:val="000000"/>
                <w:kern w:val="0"/>
                <w:sz w:val="18"/>
                <w:szCs w:val="18"/>
              </w:rPr>
              <w:t>保存</w:t>
            </w:r>
            <w:r>
              <w:rPr>
                <w:rFonts w:ascii="宋体" w:cs="宋体"/>
                <w:color w:val="000000"/>
                <w:kern w:val="0"/>
                <w:sz w:val="20"/>
                <w:szCs w:val="20"/>
              </w:rPr>
              <w:t>NumberServiceKey</w:t>
            </w:r>
            <w:r>
              <w:rPr>
                <w:rFonts w:ascii="宋体" w:cs="宋体" w:hint="eastAsia"/>
                <w:color w:val="000000"/>
                <w:kern w:val="0"/>
                <w:sz w:val="20"/>
                <w:szCs w:val="20"/>
              </w:rPr>
              <w:t>。在</w:t>
            </w:r>
            <w:r>
              <w:rPr>
                <w:rFonts w:ascii="宋体" w:cs="宋体"/>
                <w:color w:val="000000"/>
                <w:kern w:val="0"/>
                <w:sz w:val="20"/>
                <w:szCs w:val="20"/>
              </w:rPr>
              <w:t>v300r001_6d1jx</w:t>
            </w:r>
            <w:r>
              <w:rPr>
                <w:rFonts w:ascii="宋体" w:cs="宋体" w:hint="eastAsia"/>
                <w:color w:val="000000"/>
                <w:kern w:val="0"/>
                <w:sz w:val="20"/>
                <w:szCs w:val="20"/>
              </w:rPr>
              <w:t>版本中增加</w:t>
            </w:r>
          </w:p>
        </w:tc>
      </w:tr>
      <w:tr w:rsidR="00074D0B" w:rsidTr="00074D0B">
        <w:tc>
          <w:tcPr>
            <w:tcW w:w="110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rFonts w:ascii="Arial" w:hAnsi="Arial"/>
                <w:color w:val="000000"/>
                <w:kern w:val="0"/>
                <w:sz w:val="18"/>
                <w:szCs w:val="18"/>
              </w:rPr>
            </w:pPr>
            <w:r>
              <w:rPr>
                <w:rFonts w:ascii="Arial" w:hAnsi="Arial"/>
                <w:color w:val="000000"/>
                <w:kern w:val="0"/>
                <w:sz w:val="18"/>
                <w:szCs w:val="18"/>
              </w:rPr>
              <w:t>RESERVE8</w:t>
            </w:r>
          </w:p>
        </w:tc>
        <w:tc>
          <w:tcPr>
            <w:tcW w:w="881"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ind w:left="51"/>
              <w:rPr>
                <w:rFonts w:ascii="Arial" w:hAnsi="Arial"/>
                <w:color w:val="000000"/>
                <w:kern w:val="0"/>
                <w:sz w:val="18"/>
                <w:szCs w:val="18"/>
              </w:rPr>
            </w:pPr>
            <w:r>
              <w:rPr>
                <w:rFonts w:ascii="Arial" w:hAnsi="Arial"/>
                <w:color w:val="000000"/>
                <w:kern w:val="0"/>
                <w:sz w:val="18"/>
                <w:szCs w:val="18"/>
              </w:rPr>
              <w:t>NUMBER(10)</w:t>
            </w:r>
          </w:p>
        </w:tc>
        <w:tc>
          <w:tcPr>
            <w:tcW w:w="6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p>
        </w:tc>
        <w:tc>
          <w:tcPr>
            <w:tcW w:w="49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r>
              <w:rPr>
                <w:rFonts w:ascii="Arial" w:hAnsi="Arial"/>
                <w:color w:val="000000"/>
                <w:kern w:val="0"/>
                <w:sz w:val="18"/>
                <w:szCs w:val="18"/>
              </w:rPr>
              <w:t>-1</w:t>
            </w:r>
          </w:p>
        </w:tc>
        <w:tc>
          <w:tcPr>
            <w:tcW w:w="1879"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rPr>
                <w:rFonts w:ascii="宋体" w:cs="宋体"/>
                <w:color w:val="000000"/>
                <w:kern w:val="0"/>
                <w:sz w:val="20"/>
                <w:szCs w:val="20"/>
              </w:rPr>
            </w:pPr>
            <w:r>
              <w:rPr>
                <w:rFonts w:ascii="宋体" w:cs="宋体" w:hint="eastAsia"/>
                <w:color w:val="000000"/>
                <w:kern w:val="0"/>
                <w:sz w:val="20"/>
                <w:szCs w:val="20"/>
              </w:rPr>
              <w:t>上次退订时间</w:t>
            </w:r>
          </w:p>
        </w:tc>
      </w:tr>
      <w:tr w:rsidR="00074D0B" w:rsidTr="00074D0B">
        <w:tc>
          <w:tcPr>
            <w:tcW w:w="110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rFonts w:ascii="Arial" w:hAnsi="Arial"/>
                <w:color w:val="000000"/>
                <w:kern w:val="0"/>
                <w:sz w:val="18"/>
                <w:szCs w:val="18"/>
              </w:rPr>
            </w:pPr>
            <w:r>
              <w:rPr>
                <w:rFonts w:ascii="Arial" w:hAnsi="Arial"/>
                <w:color w:val="000000"/>
                <w:kern w:val="0"/>
                <w:sz w:val="18"/>
                <w:szCs w:val="18"/>
              </w:rPr>
              <w:t>RESERVE9</w:t>
            </w:r>
          </w:p>
        </w:tc>
        <w:tc>
          <w:tcPr>
            <w:tcW w:w="881"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ind w:left="51"/>
              <w:rPr>
                <w:rFonts w:ascii="Arial" w:hAnsi="Arial"/>
                <w:color w:val="000000"/>
                <w:kern w:val="0"/>
                <w:sz w:val="18"/>
                <w:szCs w:val="18"/>
              </w:rPr>
            </w:pPr>
            <w:r>
              <w:rPr>
                <w:rFonts w:ascii="Arial" w:hAnsi="Arial"/>
                <w:color w:val="000000"/>
                <w:kern w:val="0"/>
                <w:sz w:val="18"/>
                <w:szCs w:val="18"/>
              </w:rPr>
              <w:t>NUMBER(10)</w:t>
            </w:r>
          </w:p>
        </w:tc>
        <w:tc>
          <w:tcPr>
            <w:tcW w:w="6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p>
        </w:tc>
        <w:tc>
          <w:tcPr>
            <w:tcW w:w="49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r>
              <w:rPr>
                <w:rFonts w:ascii="Arial" w:hAnsi="Arial"/>
                <w:color w:val="000000"/>
                <w:kern w:val="0"/>
                <w:sz w:val="18"/>
                <w:szCs w:val="18"/>
              </w:rPr>
              <w:t>-1</w:t>
            </w:r>
          </w:p>
        </w:tc>
        <w:tc>
          <w:tcPr>
            <w:tcW w:w="1879"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rPr>
                <w:rFonts w:ascii="宋体" w:cs="宋体"/>
                <w:color w:val="000000"/>
                <w:kern w:val="0"/>
                <w:sz w:val="20"/>
                <w:szCs w:val="20"/>
              </w:rPr>
            </w:pPr>
            <w:r>
              <w:rPr>
                <w:rFonts w:ascii="宋体" w:cs="宋体" w:hint="eastAsia"/>
                <w:color w:val="000000"/>
                <w:kern w:val="0"/>
                <w:sz w:val="20"/>
                <w:szCs w:val="20"/>
              </w:rPr>
              <w:t>剩余免费天数</w:t>
            </w:r>
          </w:p>
        </w:tc>
      </w:tr>
      <w:tr w:rsidR="00074D0B" w:rsidTr="00074D0B">
        <w:tc>
          <w:tcPr>
            <w:tcW w:w="110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rFonts w:ascii="Arial" w:hAnsi="Arial"/>
                <w:color w:val="000000"/>
                <w:kern w:val="0"/>
                <w:sz w:val="18"/>
                <w:szCs w:val="18"/>
              </w:rPr>
            </w:pPr>
            <w:r>
              <w:rPr>
                <w:rFonts w:ascii="Arial" w:hAnsi="Arial"/>
                <w:color w:val="000000"/>
                <w:kern w:val="0"/>
                <w:sz w:val="18"/>
                <w:szCs w:val="18"/>
              </w:rPr>
              <w:t>RESERVE10</w:t>
            </w:r>
          </w:p>
        </w:tc>
        <w:tc>
          <w:tcPr>
            <w:tcW w:w="881"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ind w:left="51"/>
              <w:rPr>
                <w:rFonts w:ascii="Arial" w:hAnsi="Arial"/>
                <w:color w:val="000000"/>
                <w:kern w:val="0"/>
                <w:sz w:val="18"/>
                <w:szCs w:val="18"/>
              </w:rPr>
            </w:pPr>
            <w:r>
              <w:rPr>
                <w:rFonts w:ascii="Arial" w:hAnsi="Arial"/>
                <w:color w:val="000000"/>
                <w:kern w:val="0"/>
                <w:sz w:val="18"/>
                <w:szCs w:val="18"/>
              </w:rPr>
              <w:t>NUMBER(10)</w:t>
            </w:r>
          </w:p>
        </w:tc>
        <w:tc>
          <w:tcPr>
            <w:tcW w:w="6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p>
        </w:tc>
        <w:tc>
          <w:tcPr>
            <w:tcW w:w="49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r>
              <w:rPr>
                <w:rFonts w:ascii="Arial" w:hAnsi="Arial"/>
                <w:color w:val="000000"/>
                <w:kern w:val="0"/>
                <w:sz w:val="18"/>
                <w:szCs w:val="18"/>
              </w:rPr>
              <w:t>-1</w:t>
            </w:r>
          </w:p>
        </w:tc>
        <w:tc>
          <w:tcPr>
            <w:tcW w:w="1879"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rPr>
                <w:rFonts w:ascii="宋体" w:cs="宋体"/>
                <w:color w:val="000000"/>
                <w:kern w:val="0"/>
                <w:sz w:val="20"/>
                <w:szCs w:val="20"/>
              </w:rPr>
            </w:pPr>
            <w:r>
              <w:rPr>
                <w:rFonts w:ascii="宋体" w:cs="宋体" w:hint="eastAsia"/>
                <w:color w:val="000000"/>
                <w:kern w:val="0"/>
                <w:sz w:val="20"/>
                <w:szCs w:val="20"/>
              </w:rPr>
              <w:t>剩余免费次数</w:t>
            </w:r>
          </w:p>
        </w:tc>
      </w:tr>
      <w:tr w:rsidR="00074D0B" w:rsidTr="00074D0B">
        <w:tc>
          <w:tcPr>
            <w:tcW w:w="110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rFonts w:ascii="Arial" w:hAnsi="Arial"/>
                <w:color w:val="000000"/>
                <w:kern w:val="0"/>
                <w:sz w:val="18"/>
                <w:szCs w:val="18"/>
              </w:rPr>
            </w:pPr>
            <w:r>
              <w:rPr>
                <w:rFonts w:ascii="Arial" w:hAnsi="Arial"/>
                <w:color w:val="000000"/>
                <w:kern w:val="0"/>
                <w:sz w:val="18"/>
                <w:szCs w:val="18"/>
              </w:rPr>
              <w:t>SERVICEPAYTYPE</w:t>
            </w:r>
          </w:p>
        </w:tc>
        <w:tc>
          <w:tcPr>
            <w:tcW w:w="881"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ind w:left="51"/>
              <w:rPr>
                <w:rFonts w:ascii="Arial" w:hAnsi="Arial"/>
                <w:color w:val="000000"/>
                <w:kern w:val="0"/>
                <w:sz w:val="18"/>
                <w:szCs w:val="18"/>
              </w:rPr>
            </w:pPr>
            <w:r>
              <w:rPr>
                <w:rFonts w:ascii="Arial" w:hAnsi="Arial"/>
                <w:color w:val="000000"/>
                <w:kern w:val="0"/>
                <w:sz w:val="18"/>
                <w:szCs w:val="18"/>
              </w:rPr>
              <w:t>NUMBER(10)</w:t>
            </w:r>
          </w:p>
        </w:tc>
        <w:tc>
          <w:tcPr>
            <w:tcW w:w="6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p>
        </w:tc>
        <w:tc>
          <w:tcPr>
            <w:tcW w:w="49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color w:val="000000"/>
                <w:kern w:val="0"/>
                <w:sz w:val="18"/>
                <w:szCs w:val="18"/>
              </w:rPr>
            </w:pPr>
            <w:r>
              <w:rPr>
                <w:color w:val="000000"/>
                <w:kern w:val="0"/>
                <w:sz w:val="18"/>
                <w:szCs w:val="18"/>
              </w:rPr>
              <w:t>0</w:t>
            </w:r>
          </w:p>
        </w:tc>
        <w:tc>
          <w:tcPr>
            <w:tcW w:w="1879"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89"/>
              </w:tabs>
              <w:autoSpaceDE w:val="0"/>
              <w:autoSpaceDN w:val="0"/>
              <w:rPr>
                <w:rFonts w:ascii="宋体" w:cs="宋体"/>
                <w:color w:val="000000"/>
                <w:kern w:val="0"/>
                <w:sz w:val="20"/>
                <w:szCs w:val="20"/>
              </w:rPr>
            </w:pPr>
            <w:r>
              <w:rPr>
                <w:rFonts w:ascii="宋体" w:cs="宋体" w:hint="eastAsia"/>
                <w:color w:val="000000"/>
                <w:kern w:val="0"/>
                <w:sz w:val="20"/>
                <w:szCs w:val="20"/>
              </w:rPr>
              <w:t>支付方式</w:t>
            </w:r>
          </w:p>
          <w:p w:rsidR="00074D0B" w:rsidRDefault="00074D0B" w:rsidP="00ED658C">
            <w:pPr>
              <w:keepNext/>
              <w:tabs>
                <w:tab w:val="left" w:pos="-1389"/>
              </w:tabs>
              <w:autoSpaceDE w:val="0"/>
              <w:autoSpaceDN w:val="0"/>
              <w:rPr>
                <w:rFonts w:ascii="Arial" w:hAnsi="Arial"/>
                <w:color w:val="000000"/>
                <w:kern w:val="0"/>
                <w:sz w:val="20"/>
                <w:szCs w:val="20"/>
              </w:rPr>
            </w:pPr>
            <w:r>
              <w:rPr>
                <w:rFonts w:ascii="Arial" w:hAnsi="Arial"/>
                <w:color w:val="000000"/>
                <w:kern w:val="0"/>
                <w:sz w:val="20"/>
                <w:szCs w:val="20"/>
              </w:rPr>
              <w:t>0:Pay by Fee</w:t>
            </w:r>
          </w:p>
          <w:p w:rsidR="00074D0B" w:rsidRDefault="00074D0B" w:rsidP="00ED658C">
            <w:pPr>
              <w:keepNext/>
              <w:autoSpaceDE w:val="0"/>
              <w:autoSpaceDN w:val="0"/>
              <w:rPr>
                <w:color w:val="000000"/>
                <w:kern w:val="0"/>
                <w:sz w:val="20"/>
                <w:szCs w:val="20"/>
              </w:rPr>
            </w:pPr>
            <w:r>
              <w:rPr>
                <w:color w:val="000000"/>
                <w:kern w:val="0"/>
                <w:sz w:val="20"/>
                <w:szCs w:val="20"/>
              </w:rPr>
              <w:t>1:Pay by loyalties</w:t>
            </w:r>
          </w:p>
          <w:p w:rsidR="00074D0B" w:rsidRDefault="00074D0B" w:rsidP="00ED658C">
            <w:pPr>
              <w:keepNext/>
              <w:autoSpaceDE w:val="0"/>
              <w:autoSpaceDN w:val="0"/>
              <w:rPr>
                <w:color w:val="000000"/>
                <w:kern w:val="0"/>
                <w:sz w:val="20"/>
                <w:szCs w:val="20"/>
              </w:rPr>
            </w:pPr>
            <w:r>
              <w:rPr>
                <w:color w:val="000000"/>
                <w:kern w:val="0"/>
                <w:sz w:val="20"/>
                <w:szCs w:val="20"/>
              </w:rPr>
              <w:t>Default:0</w:t>
            </w:r>
          </w:p>
          <w:p w:rsidR="00074D0B" w:rsidRDefault="00617034" w:rsidP="00ED658C">
            <w:pPr>
              <w:keepNext/>
              <w:autoSpaceDE w:val="0"/>
              <w:autoSpaceDN w:val="0"/>
              <w:rPr>
                <w:rFonts w:ascii="宋体" w:cs="宋体"/>
                <w:color w:val="000000"/>
                <w:kern w:val="0"/>
                <w:sz w:val="18"/>
                <w:szCs w:val="18"/>
              </w:rPr>
            </w:pPr>
            <w:r w:rsidRPr="00617034">
              <w:rPr>
                <w:rFonts w:ascii="Arial" w:hAnsi="Arial" w:hint="eastAsia"/>
                <w:color w:val="1F497D"/>
                <w:sz w:val="20"/>
                <w:szCs w:val="20"/>
              </w:rPr>
              <w:t>参见</w:t>
            </w:r>
            <w:hyperlink w:anchor="_Appendix_C_:" w:history="1">
              <w:r w:rsidRPr="00617034">
                <w:rPr>
                  <w:rStyle w:val="afd"/>
                  <w:rFonts w:ascii="Arial" w:hAnsi="Arial" w:hint="eastAsia"/>
                  <w:sz w:val="20"/>
                  <w:szCs w:val="20"/>
                </w:rPr>
                <w:t>Appendix C</w:t>
              </w:r>
              <w:r w:rsidRPr="00617034">
                <w:rPr>
                  <w:rStyle w:val="afd"/>
                  <w:rFonts w:ascii="Arial" w:hAnsi="Arial" w:hint="eastAsia"/>
                  <w:sz w:val="20"/>
                  <w:szCs w:val="20"/>
                </w:rPr>
                <w:t>：</w:t>
              </w:r>
              <w:r w:rsidRPr="00617034">
                <w:rPr>
                  <w:rStyle w:val="afd"/>
                  <w:rFonts w:ascii="Arial" w:hAnsi="Arial" w:hint="eastAsia"/>
                  <w:sz w:val="20"/>
                  <w:szCs w:val="20"/>
                </w:rPr>
                <w:t>ServicePayType</w:t>
              </w:r>
              <w:r w:rsidRPr="00617034">
                <w:rPr>
                  <w:rStyle w:val="afd"/>
                  <w:rFonts w:ascii="Arial" w:hAnsi="Arial" w:hint="eastAsia"/>
                  <w:sz w:val="20"/>
                  <w:szCs w:val="20"/>
                </w:rPr>
                <w:t>取值</w:t>
              </w:r>
            </w:hyperlink>
          </w:p>
        </w:tc>
      </w:tr>
      <w:tr w:rsidR="00074D0B" w:rsidTr="00074D0B">
        <w:tc>
          <w:tcPr>
            <w:tcW w:w="110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rFonts w:ascii="Arial" w:hAnsi="Arial"/>
                <w:color w:val="000000"/>
                <w:kern w:val="0"/>
                <w:sz w:val="18"/>
                <w:szCs w:val="18"/>
              </w:rPr>
            </w:pPr>
            <w:r>
              <w:rPr>
                <w:rFonts w:ascii="Arial" w:hAnsi="Arial"/>
                <w:color w:val="000000"/>
                <w:kern w:val="0"/>
                <w:sz w:val="18"/>
                <w:szCs w:val="18"/>
              </w:rPr>
              <w:t>RENTSUCCESSTIME</w:t>
            </w:r>
          </w:p>
        </w:tc>
        <w:tc>
          <w:tcPr>
            <w:tcW w:w="881"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ind w:left="51"/>
              <w:rPr>
                <w:rFonts w:ascii="Arial" w:hAnsi="Arial"/>
                <w:color w:val="000000"/>
                <w:kern w:val="0"/>
                <w:sz w:val="18"/>
                <w:szCs w:val="18"/>
              </w:rPr>
            </w:pPr>
            <w:r>
              <w:rPr>
                <w:rFonts w:ascii="Arial" w:hAnsi="Arial"/>
                <w:color w:val="000000"/>
                <w:kern w:val="0"/>
                <w:sz w:val="18"/>
                <w:szCs w:val="18"/>
              </w:rPr>
              <w:t>DATE</w:t>
            </w:r>
          </w:p>
        </w:tc>
        <w:tc>
          <w:tcPr>
            <w:tcW w:w="6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p>
        </w:tc>
        <w:tc>
          <w:tcPr>
            <w:tcW w:w="49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p>
        </w:tc>
        <w:tc>
          <w:tcPr>
            <w:tcW w:w="1879"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rPr>
                <w:rFonts w:ascii="宋体" w:cs="宋体"/>
                <w:color w:val="000000"/>
                <w:kern w:val="0"/>
                <w:sz w:val="18"/>
                <w:szCs w:val="18"/>
              </w:rPr>
            </w:pPr>
            <w:r>
              <w:rPr>
                <w:rFonts w:ascii="宋体" w:cs="宋体" w:hint="eastAsia"/>
                <w:color w:val="000000"/>
                <w:kern w:val="0"/>
                <w:sz w:val="18"/>
                <w:szCs w:val="18"/>
              </w:rPr>
              <w:t>最近收租费日期（</w:t>
            </w:r>
            <w:r>
              <w:rPr>
                <w:rFonts w:ascii="Arial" w:hAnsi="Arial"/>
                <w:color w:val="000000"/>
                <w:kern w:val="0"/>
                <w:sz w:val="18"/>
                <w:szCs w:val="18"/>
              </w:rPr>
              <w:t>UTC</w:t>
            </w:r>
            <w:r>
              <w:rPr>
                <w:rFonts w:ascii="宋体" w:cs="宋体" w:hint="eastAsia"/>
                <w:color w:val="000000"/>
                <w:kern w:val="0"/>
                <w:sz w:val="18"/>
                <w:szCs w:val="18"/>
              </w:rPr>
              <w:t>秒），土耳其</w:t>
            </w:r>
            <w:r>
              <w:rPr>
                <w:rFonts w:ascii="Arial" w:hAnsi="Arial"/>
                <w:color w:val="000000"/>
                <w:kern w:val="0"/>
                <w:sz w:val="18"/>
                <w:szCs w:val="18"/>
              </w:rPr>
              <w:t>AVEA</w:t>
            </w:r>
            <w:r>
              <w:rPr>
                <w:rFonts w:ascii="宋体" w:cs="宋体" w:hint="eastAsia"/>
                <w:color w:val="000000"/>
                <w:kern w:val="0"/>
                <w:sz w:val="18"/>
                <w:szCs w:val="18"/>
              </w:rPr>
              <w:t>定制</w:t>
            </w:r>
          </w:p>
        </w:tc>
      </w:tr>
      <w:tr w:rsidR="00074D0B" w:rsidTr="00074D0B">
        <w:tc>
          <w:tcPr>
            <w:tcW w:w="110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rFonts w:ascii="Arial" w:hAnsi="Arial"/>
                <w:color w:val="000000"/>
                <w:kern w:val="0"/>
                <w:sz w:val="18"/>
                <w:szCs w:val="18"/>
              </w:rPr>
            </w:pPr>
            <w:r>
              <w:rPr>
                <w:rFonts w:ascii="Arial" w:hAnsi="Arial"/>
                <w:color w:val="000000"/>
                <w:kern w:val="0"/>
                <w:sz w:val="18"/>
                <w:szCs w:val="18"/>
              </w:rPr>
              <w:lastRenderedPageBreak/>
              <w:t>operCode</w:t>
            </w:r>
          </w:p>
        </w:tc>
        <w:tc>
          <w:tcPr>
            <w:tcW w:w="881"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ind w:left="51"/>
              <w:rPr>
                <w:rFonts w:ascii="宋体" w:cs="宋体"/>
                <w:color w:val="000000"/>
                <w:kern w:val="0"/>
                <w:sz w:val="18"/>
                <w:szCs w:val="18"/>
              </w:rPr>
            </w:pPr>
            <w:r>
              <w:rPr>
                <w:rFonts w:ascii="Arial" w:hAnsi="Arial"/>
                <w:color w:val="000000"/>
                <w:kern w:val="0"/>
                <w:sz w:val="18"/>
                <w:szCs w:val="18"/>
              </w:rPr>
              <w:t>VARCHAR2</w:t>
            </w:r>
            <w:r>
              <w:rPr>
                <w:rFonts w:ascii="宋体" w:cs="宋体" w:hint="eastAsia"/>
                <w:color w:val="000000"/>
                <w:kern w:val="0"/>
                <w:sz w:val="18"/>
                <w:szCs w:val="18"/>
              </w:rPr>
              <w:t>（</w:t>
            </w:r>
            <w:r>
              <w:rPr>
                <w:rFonts w:ascii="Arial" w:hAnsi="Arial"/>
                <w:color w:val="000000"/>
                <w:kern w:val="0"/>
                <w:sz w:val="18"/>
                <w:szCs w:val="18"/>
              </w:rPr>
              <w:t>40</w:t>
            </w:r>
            <w:r>
              <w:rPr>
                <w:rFonts w:ascii="宋体" w:cs="宋体" w:hint="eastAsia"/>
                <w:color w:val="000000"/>
                <w:kern w:val="0"/>
                <w:sz w:val="18"/>
                <w:szCs w:val="18"/>
              </w:rPr>
              <w:t>）</w:t>
            </w:r>
          </w:p>
        </w:tc>
        <w:tc>
          <w:tcPr>
            <w:tcW w:w="6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p>
        </w:tc>
        <w:tc>
          <w:tcPr>
            <w:tcW w:w="49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p>
        </w:tc>
        <w:tc>
          <w:tcPr>
            <w:tcW w:w="1879"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rPr>
                <w:rFonts w:ascii="宋体" w:cs="宋体"/>
                <w:color w:val="000000"/>
                <w:kern w:val="0"/>
                <w:sz w:val="18"/>
                <w:szCs w:val="18"/>
              </w:rPr>
            </w:pPr>
            <w:r>
              <w:rPr>
                <w:rFonts w:ascii="宋体" w:cs="宋体" w:hint="eastAsia"/>
                <w:color w:val="000000"/>
                <w:kern w:val="0"/>
                <w:sz w:val="18"/>
                <w:szCs w:val="18"/>
              </w:rPr>
              <w:t>语种字段</w:t>
            </w:r>
          </w:p>
        </w:tc>
      </w:tr>
      <w:tr w:rsidR="00074D0B" w:rsidTr="00074D0B">
        <w:tc>
          <w:tcPr>
            <w:tcW w:w="110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rFonts w:ascii="Arial" w:hAnsi="Arial"/>
                <w:color w:val="000000"/>
                <w:kern w:val="0"/>
                <w:sz w:val="18"/>
                <w:szCs w:val="18"/>
              </w:rPr>
            </w:pPr>
            <w:r>
              <w:rPr>
                <w:rFonts w:ascii="Arial" w:hAnsi="Arial"/>
                <w:color w:val="000000"/>
                <w:kern w:val="0"/>
                <w:sz w:val="18"/>
                <w:szCs w:val="18"/>
              </w:rPr>
              <w:t>Notifytype</w:t>
            </w:r>
          </w:p>
        </w:tc>
        <w:tc>
          <w:tcPr>
            <w:tcW w:w="881"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ind w:left="51"/>
              <w:rPr>
                <w:rFonts w:ascii="Arial" w:hAnsi="Arial"/>
                <w:color w:val="000000"/>
                <w:kern w:val="0"/>
                <w:sz w:val="18"/>
                <w:szCs w:val="18"/>
              </w:rPr>
            </w:pPr>
            <w:r>
              <w:rPr>
                <w:rFonts w:ascii="Arial" w:hAnsi="Arial"/>
                <w:color w:val="000000"/>
                <w:kern w:val="0"/>
                <w:sz w:val="18"/>
                <w:szCs w:val="18"/>
              </w:rPr>
              <w:t>NUMBER(3)</w:t>
            </w:r>
          </w:p>
        </w:tc>
        <w:tc>
          <w:tcPr>
            <w:tcW w:w="6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p>
        </w:tc>
        <w:tc>
          <w:tcPr>
            <w:tcW w:w="49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p>
        </w:tc>
        <w:tc>
          <w:tcPr>
            <w:tcW w:w="1879"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rPr>
                <w:rFonts w:ascii="宋体" w:cs="宋体"/>
                <w:color w:val="000000"/>
                <w:kern w:val="0"/>
                <w:sz w:val="18"/>
                <w:szCs w:val="18"/>
              </w:rPr>
            </w:pPr>
            <w:r>
              <w:rPr>
                <w:rFonts w:ascii="Arial" w:hAnsi="Arial"/>
                <w:color w:val="000000"/>
                <w:kern w:val="0"/>
                <w:sz w:val="18"/>
                <w:szCs w:val="18"/>
              </w:rPr>
              <w:t>1:</w:t>
            </w:r>
            <w:r>
              <w:rPr>
                <w:rFonts w:ascii="宋体" w:cs="宋体" w:hint="eastAsia"/>
                <w:color w:val="000000"/>
                <w:kern w:val="0"/>
                <w:sz w:val="18"/>
                <w:szCs w:val="18"/>
              </w:rPr>
              <w:t>产品免费到期通知已完成</w:t>
            </w:r>
          </w:p>
          <w:p w:rsidR="00074D0B" w:rsidRDefault="00074D0B" w:rsidP="00ED658C">
            <w:pPr>
              <w:keepNext/>
              <w:autoSpaceDE w:val="0"/>
              <w:autoSpaceDN w:val="0"/>
              <w:rPr>
                <w:rFonts w:ascii="宋体" w:cs="宋体"/>
                <w:color w:val="000000"/>
                <w:kern w:val="0"/>
                <w:sz w:val="18"/>
                <w:szCs w:val="18"/>
              </w:rPr>
            </w:pPr>
            <w:r>
              <w:rPr>
                <w:rFonts w:ascii="Arial" w:hAnsi="Arial"/>
                <w:color w:val="000000"/>
                <w:kern w:val="0"/>
                <w:sz w:val="18"/>
                <w:szCs w:val="18"/>
              </w:rPr>
              <w:t>2</w:t>
            </w:r>
            <w:r>
              <w:rPr>
                <w:rFonts w:ascii="宋体" w:cs="宋体" w:hint="eastAsia"/>
                <w:color w:val="000000"/>
                <w:kern w:val="0"/>
                <w:sz w:val="18"/>
                <w:szCs w:val="18"/>
              </w:rPr>
              <w:t>：自动退订处理已完成</w:t>
            </w:r>
          </w:p>
        </w:tc>
      </w:tr>
      <w:tr w:rsidR="00074D0B" w:rsidTr="00074D0B">
        <w:tc>
          <w:tcPr>
            <w:tcW w:w="110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rFonts w:ascii="宋体" w:cs="宋体"/>
                <w:color w:val="000000"/>
                <w:kern w:val="0"/>
                <w:sz w:val="20"/>
                <w:szCs w:val="20"/>
              </w:rPr>
            </w:pPr>
            <w:r>
              <w:rPr>
                <w:rFonts w:ascii="宋体" w:cs="宋体"/>
                <w:color w:val="000000"/>
                <w:kern w:val="0"/>
                <w:sz w:val="20"/>
                <w:szCs w:val="20"/>
              </w:rPr>
              <w:t>TERMINALID</w:t>
            </w:r>
          </w:p>
        </w:tc>
        <w:tc>
          <w:tcPr>
            <w:tcW w:w="881"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ind w:left="51"/>
              <w:rPr>
                <w:rFonts w:ascii="宋体" w:cs="宋体"/>
                <w:color w:val="000000"/>
                <w:kern w:val="0"/>
                <w:sz w:val="20"/>
                <w:szCs w:val="20"/>
              </w:rPr>
            </w:pPr>
            <w:r>
              <w:rPr>
                <w:rFonts w:ascii="宋体" w:cs="宋体"/>
                <w:color w:val="000000"/>
                <w:kern w:val="0"/>
                <w:sz w:val="20"/>
                <w:szCs w:val="20"/>
              </w:rPr>
              <w:t>VARCHAR(36)</w:t>
            </w:r>
          </w:p>
        </w:tc>
        <w:tc>
          <w:tcPr>
            <w:tcW w:w="6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宋体" w:cs="宋体"/>
                <w:color w:val="000000"/>
                <w:kern w:val="0"/>
                <w:sz w:val="20"/>
                <w:szCs w:val="20"/>
              </w:rPr>
            </w:pPr>
          </w:p>
        </w:tc>
        <w:tc>
          <w:tcPr>
            <w:tcW w:w="49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宋体" w:cs="宋体"/>
                <w:color w:val="000000"/>
                <w:kern w:val="0"/>
                <w:sz w:val="20"/>
                <w:szCs w:val="20"/>
              </w:rPr>
            </w:pPr>
          </w:p>
        </w:tc>
        <w:tc>
          <w:tcPr>
            <w:tcW w:w="1879"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rPr>
                <w:rFonts w:ascii="Arial" w:hAnsi="Arial"/>
                <w:color w:val="000000"/>
                <w:kern w:val="0"/>
                <w:sz w:val="18"/>
                <w:szCs w:val="18"/>
              </w:rPr>
            </w:pPr>
            <w:r>
              <w:rPr>
                <w:rFonts w:ascii="宋体" w:cs="宋体" w:hint="eastAsia"/>
                <w:color w:val="000000"/>
                <w:kern w:val="0"/>
                <w:sz w:val="18"/>
                <w:szCs w:val="18"/>
              </w:rPr>
              <w:t>终端设备逻辑</w:t>
            </w:r>
            <w:r>
              <w:rPr>
                <w:rFonts w:ascii="Arial" w:hAnsi="Arial"/>
                <w:color w:val="000000"/>
                <w:kern w:val="0"/>
                <w:sz w:val="18"/>
                <w:szCs w:val="18"/>
              </w:rPr>
              <w:t>ID</w:t>
            </w:r>
          </w:p>
        </w:tc>
      </w:tr>
      <w:tr w:rsidR="00074D0B" w:rsidTr="00074D0B">
        <w:tc>
          <w:tcPr>
            <w:tcW w:w="110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rFonts w:ascii="宋体" w:cs="宋体"/>
                <w:b/>
                <w:bCs/>
                <w:color w:val="FF0000"/>
                <w:kern w:val="0"/>
                <w:sz w:val="20"/>
                <w:szCs w:val="20"/>
              </w:rPr>
            </w:pPr>
            <w:r>
              <w:rPr>
                <w:rFonts w:ascii="宋体" w:cs="宋体"/>
                <w:b/>
                <w:bCs/>
                <w:color w:val="FF0000"/>
                <w:kern w:val="0"/>
                <w:sz w:val="20"/>
                <w:szCs w:val="20"/>
              </w:rPr>
              <w:t>UrlKey</w:t>
            </w:r>
          </w:p>
        </w:tc>
        <w:tc>
          <w:tcPr>
            <w:tcW w:w="881"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ind w:left="51"/>
              <w:rPr>
                <w:rFonts w:ascii="宋体" w:cs="宋体"/>
                <w:color w:val="000000"/>
                <w:kern w:val="0"/>
                <w:sz w:val="20"/>
                <w:szCs w:val="20"/>
              </w:rPr>
            </w:pPr>
            <w:r>
              <w:rPr>
                <w:rFonts w:ascii="宋体" w:cs="宋体"/>
                <w:color w:val="000000"/>
                <w:kern w:val="0"/>
                <w:sz w:val="20"/>
                <w:szCs w:val="20"/>
              </w:rPr>
              <w:t>NUMBER(10)</w:t>
            </w:r>
          </w:p>
        </w:tc>
        <w:tc>
          <w:tcPr>
            <w:tcW w:w="6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p>
        </w:tc>
        <w:tc>
          <w:tcPr>
            <w:tcW w:w="49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r>
              <w:rPr>
                <w:rFonts w:ascii="Arial" w:hAnsi="Arial"/>
                <w:color w:val="000000"/>
                <w:kern w:val="0"/>
                <w:sz w:val="18"/>
                <w:szCs w:val="18"/>
              </w:rPr>
              <w:t>-1</w:t>
            </w:r>
          </w:p>
        </w:tc>
        <w:tc>
          <w:tcPr>
            <w:tcW w:w="1879"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rPr>
                <w:rFonts w:ascii="宋体" w:cs="宋体"/>
                <w:color w:val="000000"/>
                <w:kern w:val="0"/>
                <w:sz w:val="18"/>
                <w:szCs w:val="18"/>
              </w:rPr>
            </w:pPr>
            <w:r>
              <w:rPr>
                <w:rFonts w:ascii="宋体" w:cs="宋体" w:hint="eastAsia"/>
                <w:color w:val="000000"/>
                <w:kern w:val="0"/>
                <w:sz w:val="18"/>
                <w:szCs w:val="18"/>
              </w:rPr>
              <w:t>用户账号键值，只是</w:t>
            </w:r>
            <w:r>
              <w:rPr>
                <w:rFonts w:ascii="Arial" w:hAnsi="Arial"/>
                <w:color w:val="000000"/>
                <w:kern w:val="0"/>
                <w:sz w:val="18"/>
                <w:szCs w:val="18"/>
              </w:rPr>
              <w:t>IPTV</w:t>
            </w:r>
            <w:r>
              <w:rPr>
                <w:rFonts w:ascii="宋体" w:cs="宋体" w:hint="eastAsia"/>
                <w:color w:val="000000"/>
                <w:kern w:val="0"/>
                <w:sz w:val="18"/>
                <w:szCs w:val="18"/>
              </w:rPr>
              <w:t>用户保存该值，手机用户不保存该值。</w:t>
            </w:r>
          </w:p>
        </w:tc>
      </w:tr>
      <w:tr w:rsidR="00074D0B" w:rsidTr="00074D0B">
        <w:tc>
          <w:tcPr>
            <w:tcW w:w="110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rFonts w:ascii="宋体" w:cs="宋体"/>
                <w:color w:val="000000"/>
                <w:kern w:val="0"/>
                <w:sz w:val="20"/>
                <w:szCs w:val="20"/>
              </w:rPr>
            </w:pPr>
            <w:r>
              <w:rPr>
                <w:rFonts w:ascii="宋体" w:cs="宋体"/>
                <w:color w:val="000000"/>
                <w:kern w:val="0"/>
                <w:sz w:val="20"/>
                <w:szCs w:val="20"/>
              </w:rPr>
              <w:t>SubFromType</w:t>
            </w:r>
          </w:p>
        </w:tc>
        <w:tc>
          <w:tcPr>
            <w:tcW w:w="881"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ind w:left="51"/>
              <w:rPr>
                <w:rFonts w:ascii="宋体" w:cs="宋体"/>
                <w:color w:val="000000"/>
                <w:kern w:val="0"/>
                <w:sz w:val="20"/>
                <w:szCs w:val="20"/>
              </w:rPr>
            </w:pPr>
            <w:r>
              <w:rPr>
                <w:rFonts w:ascii="宋体" w:cs="宋体"/>
                <w:color w:val="000000"/>
                <w:kern w:val="0"/>
                <w:sz w:val="20"/>
                <w:szCs w:val="20"/>
              </w:rPr>
              <w:t>NUMBER(10)</w:t>
            </w:r>
          </w:p>
        </w:tc>
        <w:tc>
          <w:tcPr>
            <w:tcW w:w="6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p>
        </w:tc>
        <w:tc>
          <w:tcPr>
            <w:tcW w:w="49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color w:val="000000"/>
                <w:kern w:val="0"/>
                <w:sz w:val="18"/>
                <w:szCs w:val="18"/>
              </w:rPr>
            </w:pPr>
            <w:r>
              <w:rPr>
                <w:color w:val="000000"/>
                <w:kern w:val="0"/>
                <w:sz w:val="18"/>
                <w:szCs w:val="18"/>
              </w:rPr>
              <w:t>0</w:t>
            </w:r>
          </w:p>
        </w:tc>
        <w:tc>
          <w:tcPr>
            <w:tcW w:w="1879"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rPr>
                <w:rFonts w:ascii="宋体" w:cs="宋体"/>
                <w:color w:val="000000"/>
                <w:kern w:val="0"/>
                <w:sz w:val="18"/>
                <w:szCs w:val="18"/>
              </w:rPr>
            </w:pPr>
            <w:r>
              <w:rPr>
                <w:rFonts w:ascii="宋体" w:cs="宋体" w:hint="eastAsia"/>
                <w:color w:val="000000"/>
                <w:kern w:val="0"/>
                <w:sz w:val="18"/>
                <w:szCs w:val="18"/>
              </w:rPr>
              <w:t>订购关系生成类型：</w:t>
            </w:r>
          </w:p>
          <w:p w:rsidR="00074D0B" w:rsidRDefault="00074D0B" w:rsidP="00ED658C">
            <w:pPr>
              <w:keepNext/>
              <w:autoSpaceDE w:val="0"/>
              <w:autoSpaceDN w:val="0"/>
              <w:rPr>
                <w:rFonts w:ascii="宋体" w:cs="宋体"/>
                <w:color w:val="000000"/>
                <w:kern w:val="0"/>
                <w:sz w:val="18"/>
                <w:szCs w:val="18"/>
              </w:rPr>
            </w:pPr>
            <w:r>
              <w:rPr>
                <w:color w:val="000000"/>
                <w:kern w:val="0"/>
                <w:sz w:val="18"/>
                <w:szCs w:val="18"/>
              </w:rPr>
              <w:t>0</w:t>
            </w:r>
            <w:r>
              <w:rPr>
                <w:rFonts w:ascii="宋体" w:cs="宋体" w:hint="eastAsia"/>
                <w:color w:val="000000"/>
                <w:kern w:val="0"/>
                <w:sz w:val="18"/>
                <w:szCs w:val="18"/>
              </w:rPr>
              <w:t>：普通订购生成</w:t>
            </w:r>
          </w:p>
          <w:p w:rsidR="00074D0B" w:rsidRDefault="00074D0B" w:rsidP="00ED658C">
            <w:pPr>
              <w:keepNext/>
              <w:autoSpaceDE w:val="0"/>
              <w:autoSpaceDN w:val="0"/>
              <w:rPr>
                <w:rFonts w:ascii="宋体" w:cs="宋体"/>
                <w:color w:val="000000"/>
                <w:kern w:val="0"/>
                <w:sz w:val="18"/>
                <w:szCs w:val="18"/>
              </w:rPr>
            </w:pPr>
            <w:r>
              <w:rPr>
                <w:rFonts w:ascii="Arial" w:hAnsi="Arial"/>
                <w:color w:val="000000"/>
                <w:kern w:val="0"/>
                <w:sz w:val="18"/>
                <w:szCs w:val="18"/>
              </w:rPr>
              <w:t>1</w:t>
            </w:r>
            <w:r>
              <w:rPr>
                <w:rFonts w:ascii="宋体" w:cs="宋体" w:hint="eastAsia"/>
                <w:color w:val="000000"/>
                <w:kern w:val="0"/>
                <w:sz w:val="18"/>
                <w:szCs w:val="18"/>
              </w:rPr>
              <w:t>：赠送确认生成</w:t>
            </w:r>
          </w:p>
        </w:tc>
      </w:tr>
      <w:tr w:rsidR="00074D0B" w:rsidTr="00074D0B">
        <w:tc>
          <w:tcPr>
            <w:tcW w:w="110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color w:val="000000"/>
                <w:kern w:val="0"/>
                <w:sz w:val="20"/>
                <w:szCs w:val="20"/>
              </w:rPr>
            </w:pPr>
            <w:r>
              <w:rPr>
                <w:color w:val="000000"/>
                <w:kern w:val="0"/>
                <w:sz w:val="20"/>
                <w:szCs w:val="20"/>
              </w:rPr>
              <w:t>MOSHOTMESSAGE</w:t>
            </w:r>
          </w:p>
        </w:tc>
        <w:tc>
          <w:tcPr>
            <w:tcW w:w="881"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ind w:left="51"/>
              <w:rPr>
                <w:color w:val="000000"/>
                <w:kern w:val="0"/>
                <w:sz w:val="20"/>
                <w:szCs w:val="20"/>
              </w:rPr>
            </w:pPr>
            <w:r>
              <w:rPr>
                <w:color w:val="000000"/>
                <w:kern w:val="0"/>
                <w:sz w:val="20"/>
                <w:szCs w:val="20"/>
              </w:rPr>
              <w:t>VARCHAR2(256),</w:t>
            </w:r>
          </w:p>
        </w:tc>
        <w:tc>
          <w:tcPr>
            <w:tcW w:w="6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p>
        </w:tc>
        <w:tc>
          <w:tcPr>
            <w:tcW w:w="49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p>
        </w:tc>
        <w:tc>
          <w:tcPr>
            <w:tcW w:w="1879"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rPr>
                <w:rFonts w:ascii="宋体" w:cs="宋体"/>
                <w:color w:val="000000"/>
                <w:kern w:val="0"/>
                <w:sz w:val="18"/>
                <w:szCs w:val="18"/>
              </w:rPr>
            </w:pPr>
            <w:r>
              <w:rPr>
                <w:rFonts w:ascii="宋体" w:cs="宋体"/>
                <w:color w:val="000000"/>
                <w:kern w:val="0"/>
                <w:sz w:val="18"/>
                <w:szCs w:val="18"/>
              </w:rPr>
              <w:t>AccountingReq</w:t>
            </w:r>
            <w:r>
              <w:rPr>
                <w:rFonts w:ascii="宋体" w:cs="宋体" w:hint="eastAsia"/>
                <w:color w:val="000000"/>
                <w:kern w:val="0"/>
                <w:sz w:val="18"/>
                <w:szCs w:val="18"/>
              </w:rPr>
              <w:t>消息的</w:t>
            </w:r>
            <w:r>
              <w:rPr>
                <w:rFonts w:ascii="宋体" w:cs="宋体"/>
                <w:color w:val="000000"/>
                <w:kern w:val="0"/>
                <w:sz w:val="18"/>
                <w:szCs w:val="18"/>
              </w:rPr>
              <w:t>SMSContent</w:t>
            </w:r>
          </w:p>
        </w:tc>
      </w:tr>
      <w:tr w:rsidR="00074D0B" w:rsidTr="00074D0B">
        <w:tc>
          <w:tcPr>
            <w:tcW w:w="110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color w:val="000000"/>
                <w:kern w:val="0"/>
                <w:sz w:val="20"/>
                <w:szCs w:val="20"/>
              </w:rPr>
            </w:pPr>
            <w:r>
              <w:rPr>
                <w:color w:val="000000"/>
                <w:kern w:val="0"/>
                <w:sz w:val="20"/>
                <w:szCs w:val="20"/>
              </w:rPr>
              <w:t>MOACCESSCODE</w:t>
            </w:r>
          </w:p>
        </w:tc>
        <w:tc>
          <w:tcPr>
            <w:tcW w:w="881"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ind w:left="51"/>
              <w:rPr>
                <w:rFonts w:ascii="宋体" w:cs="宋体"/>
                <w:strike/>
                <w:color w:val="000000"/>
                <w:kern w:val="0"/>
                <w:sz w:val="20"/>
                <w:szCs w:val="20"/>
              </w:rPr>
            </w:pPr>
            <w:r>
              <w:rPr>
                <w:rFonts w:ascii="宋体" w:cs="宋体"/>
                <w:strike/>
                <w:color w:val="000000"/>
                <w:kern w:val="0"/>
                <w:sz w:val="20"/>
                <w:szCs w:val="20"/>
              </w:rPr>
              <w:t>VARCHAR2(21)</w:t>
            </w:r>
          </w:p>
          <w:p w:rsidR="00074D0B" w:rsidRDefault="00074D0B" w:rsidP="00ED658C">
            <w:pPr>
              <w:keepNext/>
              <w:autoSpaceDE w:val="0"/>
              <w:autoSpaceDN w:val="0"/>
              <w:spacing w:line="360" w:lineRule="auto"/>
              <w:ind w:left="51"/>
              <w:rPr>
                <w:rFonts w:ascii="宋体" w:cs="宋体"/>
                <w:color w:val="000000"/>
                <w:kern w:val="0"/>
                <w:sz w:val="20"/>
                <w:szCs w:val="20"/>
              </w:rPr>
            </w:pPr>
            <w:r>
              <w:rPr>
                <w:rFonts w:ascii="宋体" w:cs="宋体"/>
                <w:color w:val="000000"/>
                <w:kern w:val="0"/>
                <w:sz w:val="20"/>
                <w:szCs w:val="20"/>
              </w:rPr>
              <w:t>VARCHAR2(30)</w:t>
            </w:r>
          </w:p>
        </w:tc>
        <w:tc>
          <w:tcPr>
            <w:tcW w:w="6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p>
        </w:tc>
        <w:tc>
          <w:tcPr>
            <w:tcW w:w="49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p>
        </w:tc>
        <w:tc>
          <w:tcPr>
            <w:tcW w:w="1879"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rPr>
                <w:rFonts w:ascii="宋体" w:cs="宋体"/>
                <w:color w:val="000000"/>
                <w:kern w:val="0"/>
                <w:sz w:val="18"/>
                <w:szCs w:val="18"/>
              </w:rPr>
            </w:pPr>
            <w:r>
              <w:rPr>
                <w:rFonts w:ascii="宋体" w:cs="宋体"/>
                <w:color w:val="000000"/>
                <w:kern w:val="0"/>
                <w:sz w:val="18"/>
                <w:szCs w:val="18"/>
              </w:rPr>
              <w:t>AccountingReq</w:t>
            </w:r>
            <w:r>
              <w:rPr>
                <w:rFonts w:ascii="宋体" w:cs="宋体" w:hint="eastAsia"/>
                <w:color w:val="000000"/>
                <w:kern w:val="0"/>
                <w:sz w:val="18"/>
                <w:szCs w:val="18"/>
              </w:rPr>
              <w:t>消息的</w:t>
            </w:r>
            <w:r>
              <w:rPr>
                <w:rFonts w:ascii="宋体" w:cs="宋体"/>
                <w:color w:val="000000"/>
                <w:kern w:val="0"/>
                <w:sz w:val="18"/>
                <w:szCs w:val="18"/>
              </w:rPr>
              <w:t>AccessNo</w:t>
            </w:r>
          </w:p>
        </w:tc>
      </w:tr>
      <w:tr w:rsidR="00074D0B" w:rsidTr="00074D0B">
        <w:tc>
          <w:tcPr>
            <w:tcW w:w="110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color w:val="000000"/>
                <w:kern w:val="0"/>
                <w:sz w:val="20"/>
                <w:szCs w:val="20"/>
              </w:rPr>
            </w:pPr>
            <w:r>
              <w:rPr>
                <w:color w:val="000000"/>
                <w:kern w:val="0"/>
                <w:sz w:val="20"/>
                <w:szCs w:val="20"/>
              </w:rPr>
              <w:t>USERAGENT</w:t>
            </w:r>
          </w:p>
        </w:tc>
        <w:tc>
          <w:tcPr>
            <w:tcW w:w="881"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ind w:left="51"/>
              <w:rPr>
                <w:rFonts w:ascii="宋体" w:cs="宋体"/>
                <w:color w:val="000000"/>
                <w:kern w:val="0"/>
                <w:sz w:val="20"/>
                <w:szCs w:val="20"/>
              </w:rPr>
            </w:pPr>
            <w:r>
              <w:rPr>
                <w:rFonts w:ascii="宋体" w:cs="宋体"/>
                <w:color w:val="000000"/>
                <w:kern w:val="0"/>
                <w:sz w:val="20"/>
                <w:szCs w:val="20"/>
              </w:rPr>
              <w:t>VARCHAR2(2048)</w:t>
            </w:r>
          </w:p>
        </w:tc>
        <w:tc>
          <w:tcPr>
            <w:tcW w:w="6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p>
        </w:tc>
        <w:tc>
          <w:tcPr>
            <w:tcW w:w="49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Arial" w:hAnsi="Arial"/>
                <w:color w:val="000000"/>
                <w:kern w:val="0"/>
                <w:sz w:val="18"/>
                <w:szCs w:val="18"/>
              </w:rPr>
            </w:pPr>
          </w:p>
        </w:tc>
        <w:tc>
          <w:tcPr>
            <w:tcW w:w="1879"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rPr>
                <w:rFonts w:ascii="宋体" w:cs="宋体"/>
                <w:color w:val="0000FF"/>
                <w:kern w:val="0"/>
                <w:sz w:val="18"/>
                <w:szCs w:val="18"/>
              </w:rPr>
            </w:pPr>
            <w:r>
              <w:rPr>
                <w:rFonts w:ascii="宋体" w:cs="宋体" w:hint="eastAsia"/>
                <w:color w:val="0000FF"/>
                <w:kern w:val="0"/>
                <w:sz w:val="18"/>
                <w:szCs w:val="18"/>
              </w:rPr>
              <w:t>用户终端型号，目前仅用于</w:t>
            </w:r>
            <w:r>
              <w:rPr>
                <w:color w:val="0000FF"/>
                <w:kern w:val="0"/>
                <w:sz w:val="18"/>
                <w:szCs w:val="18"/>
              </w:rPr>
              <w:t>SMT</w:t>
            </w:r>
            <w:r>
              <w:rPr>
                <w:rFonts w:ascii="宋体" w:cs="宋体" w:hint="eastAsia"/>
                <w:color w:val="0000FF"/>
                <w:kern w:val="0"/>
                <w:sz w:val="18"/>
                <w:szCs w:val="18"/>
              </w:rPr>
              <w:t>项目</w:t>
            </w:r>
          </w:p>
        </w:tc>
      </w:tr>
      <w:tr w:rsidR="00074D0B" w:rsidTr="00074D0B">
        <w:tc>
          <w:tcPr>
            <w:tcW w:w="110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color w:val="000000"/>
                <w:kern w:val="0"/>
                <w:sz w:val="20"/>
                <w:szCs w:val="20"/>
              </w:rPr>
            </w:pPr>
            <w:r>
              <w:rPr>
                <w:color w:val="000000"/>
                <w:kern w:val="0"/>
                <w:sz w:val="20"/>
                <w:szCs w:val="20"/>
              </w:rPr>
              <w:t>ExtensionInfo</w:t>
            </w:r>
          </w:p>
        </w:tc>
        <w:tc>
          <w:tcPr>
            <w:tcW w:w="881"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ind w:left="51"/>
              <w:rPr>
                <w:rFonts w:ascii="宋体" w:cs="宋体"/>
                <w:color w:val="000000"/>
                <w:kern w:val="0"/>
                <w:sz w:val="20"/>
                <w:szCs w:val="20"/>
              </w:rPr>
            </w:pPr>
            <w:r>
              <w:rPr>
                <w:rFonts w:ascii="宋体" w:cs="宋体"/>
                <w:color w:val="000000"/>
                <w:kern w:val="0"/>
                <w:sz w:val="20"/>
                <w:szCs w:val="20"/>
              </w:rPr>
              <w:t>VARCHAR2(</w:t>
            </w:r>
            <w:r>
              <w:rPr>
                <w:rFonts w:ascii="宋体" w:cs="宋体" w:hint="eastAsia"/>
                <w:color w:val="000000"/>
                <w:kern w:val="0"/>
                <w:sz w:val="20"/>
                <w:szCs w:val="20"/>
              </w:rPr>
              <w:t>3072</w:t>
            </w:r>
            <w:r>
              <w:rPr>
                <w:rFonts w:ascii="宋体" w:cs="宋体"/>
                <w:color w:val="000000"/>
                <w:kern w:val="0"/>
                <w:sz w:val="20"/>
                <w:szCs w:val="20"/>
              </w:rPr>
              <w:t>)</w:t>
            </w:r>
          </w:p>
        </w:tc>
        <w:tc>
          <w:tcPr>
            <w:tcW w:w="6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宋体" w:cs="宋体"/>
                <w:color w:val="000000"/>
                <w:kern w:val="0"/>
                <w:sz w:val="20"/>
                <w:szCs w:val="20"/>
              </w:rPr>
            </w:pPr>
          </w:p>
        </w:tc>
        <w:tc>
          <w:tcPr>
            <w:tcW w:w="49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宋体" w:cs="宋体"/>
                <w:color w:val="000000"/>
                <w:kern w:val="0"/>
                <w:sz w:val="20"/>
                <w:szCs w:val="20"/>
              </w:rPr>
            </w:pPr>
          </w:p>
        </w:tc>
        <w:tc>
          <w:tcPr>
            <w:tcW w:w="1879"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rPr>
                <w:color w:val="000000"/>
                <w:kern w:val="0"/>
                <w:sz w:val="20"/>
                <w:szCs w:val="20"/>
              </w:rPr>
            </w:pPr>
            <w:r>
              <w:rPr>
                <w:color w:val="000000"/>
                <w:kern w:val="0"/>
                <w:sz w:val="20"/>
                <w:szCs w:val="20"/>
              </w:rPr>
              <w:t>SIS</w:t>
            </w:r>
            <w:r>
              <w:rPr>
                <w:rFonts w:ascii="宋体" w:cs="宋体" w:hint="eastAsia"/>
                <w:color w:val="000000"/>
                <w:kern w:val="0"/>
                <w:sz w:val="20"/>
                <w:szCs w:val="20"/>
              </w:rPr>
              <w:t>和</w:t>
            </w:r>
            <w:r>
              <w:rPr>
                <w:color w:val="000000"/>
                <w:kern w:val="0"/>
                <w:sz w:val="20"/>
                <w:szCs w:val="20"/>
              </w:rPr>
              <w:t>charging</w:t>
            </w:r>
            <w:r>
              <w:rPr>
                <w:rFonts w:ascii="宋体" w:cs="宋体" w:hint="eastAsia"/>
                <w:color w:val="000000"/>
                <w:kern w:val="0"/>
                <w:sz w:val="20"/>
                <w:szCs w:val="20"/>
              </w:rPr>
              <w:t>的扩展字段，最大长度</w:t>
            </w:r>
            <w:r>
              <w:rPr>
                <w:rFonts w:hint="eastAsia"/>
                <w:color w:val="000000"/>
                <w:kern w:val="0"/>
                <w:sz w:val="20"/>
                <w:szCs w:val="20"/>
              </w:rPr>
              <w:t>3072</w:t>
            </w:r>
            <w:r>
              <w:rPr>
                <w:rFonts w:ascii="宋体" w:cs="宋体" w:hint="eastAsia"/>
                <w:color w:val="000000"/>
                <w:kern w:val="0"/>
                <w:sz w:val="20"/>
                <w:szCs w:val="20"/>
              </w:rPr>
              <w:t>字节。每个字段间用</w:t>
            </w:r>
            <w:r>
              <w:rPr>
                <w:color w:val="000000"/>
                <w:kern w:val="0"/>
                <w:sz w:val="20"/>
                <w:szCs w:val="20"/>
              </w:rPr>
              <w:t>”|”</w:t>
            </w:r>
            <w:r>
              <w:rPr>
                <w:rFonts w:ascii="宋体" w:cs="宋体" w:hint="eastAsia"/>
                <w:color w:val="000000"/>
                <w:kern w:val="0"/>
                <w:sz w:val="20"/>
                <w:szCs w:val="20"/>
              </w:rPr>
              <w:t>隔开，最后一个字段没有</w:t>
            </w:r>
            <w:r>
              <w:rPr>
                <w:color w:val="000000"/>
                <w:kern w:val="0"/>
                <w:sz w:val="20"/>
                <w:szCs w:val="20"/>
              </w:rPr>
              <w:t>”|”</w:t>
            </w:r>
          </w:p>
          <w:p w:rsidR="00074D0B" w:rsidRDefault="00074D0B" w:rsidP="00ED658C">
            <w:pPr>
              <w:keepNext/>
              <w:autoSpaceDE w:val="0"/>
              <w:autoSpaceDN w:val="0"/>
              <w:rPr>
                <w:rFonts w:ascii="宋体" w:cs="宋体"/>
                <w:color w:val="000000"/>
                <w:kern w:val="0"/>
                <w:sz w:val="20"/>
                <w:szCs w:val="20"/>
              </w:rPr>
            </w:pPr>
            <w:r>
              <w:rPr>
                <w:rFonts w:ascii="宋体" w:cs="宋体" w:hint="eastAsia"/>
                <w:color w:val="000000"/>
                <w:kern w:val="0"/>
                <w:sz w:val="20"/>
                <w:szCs w:val="20"/>
              </w:rPr>
              <w:t>定制局点根据实际情况定义</w:t>
            </w:r>
          </w:p>
          <w:p w:rsidR="00074D0B" w:rsidRDefault="00074D0B" w:rsidP="00ED658C">
            <w:pPr>
              <w:keepNext/>
              <w:autoSpaceDE w:val="0"/>
              <w:autoSpaceDN w:val="0"/>
              <w:rPr>
                <w:rFonts w:ascii="宋体" w:cs="宋体"/>
                <w:color w:val="000000"/>
                <w:kern w:val="0"/>
                <w:sz w:val="20"/>
                <w:szCs w:val="20"/>
              </w:rPr>
            </w:pPr>
            <w:r>
              <w:rPr>
                <w:rFonts w:ascii="宋体" w:cs="宋体" w:hint="eastAsia"/>
                <w:color w:val="000000"/>
                <w:kern w:val="0"/>
                <w:sz w:val="20"/>
                <w:szCs w:val="20"/>
              </w:rPr>
              <w:t>该字段取值的格式：</w:t>
            </w:r>
          </w:p>
          <w:p w:rsidR="00074D0B" w:rsidRDefault="00074D0B" w:rsidP="00ED658C">
            <w:pPr>
              <w:keepNext/>
              <w:autoSpaceDE w:val="0"/>
              <w:autoSpaceDN w:val="0"/>
              <w:rPr>
                <w:rFonts w:ascii="宋体" w:cs="宋体"/>
                <w:color w:val="0000FF"/>
                <w:kern w:val="0"/>
                <w:sz w:val="18"/>
                <w:szCs w:val="18"/>
              </w:rPr>
            </w:pPr>
            <w:r>
              <w:rPr>
                <w:rFonts w:ascii="宋体" w:cs="宋体"/>
                <w:color w:val="0000FF"/>
                <w:kern w:val="0"/>
                <w:sz w:val="18"/>
                <w:szCs w:val="18"/>
              </w:rPr>
              <w:t xml:space="preserve">AreaID|AccountNumber|ProfileName|stbMAC|ForeignProgramName|IndexInSeries|Genre|SD/HD|Program name|Foreign program name|Subscription start time|Subscription end time| </w:t>
            </w:r>
          </w:p>
          <w:p w:rsidR="00074D0B" w:rsidRDefault="00074D0B" w:rsidP="00ED658C">
            <w:pPr>
              <w:keepNext/>
              <w:autoSpaceDE w:val="0"/>
              <w:autoSpaceDN w:val="0"/>
              <w:rPr>
                <w:rFonts w:ascii="宋体" w:cs="宋体"/>
                <w:color w:val="0000FF"/>
                <w:kern w:val="0"/>
                <w:sz w:val="18"/>
                <w:szCs w:val="18"/>
              </w:rPr>
            </w:pPr>
            <w:r w:rsidRPr="003849C6">
              <w:rPr>
                <w:rFonts w:ascii="宋体" w:cs="宋体"/>
                <w:color w:val="0000FF"/>
                <w:kern w:val="0"/>
                <w:sz w:val="18"/>
                <w:szCs w:val="18"/>
              </w:rPr>
              <w:t>originalDeviceID|originalDeviceModel|loginName|custName|deivceModel|bossID|externalKey|subServicePaytype|merchantTranID|thirdVoucherID|voucherFaceValue</w:t>
            </w:r>
          </w:p>
        </w:tc>
      </w:tr>
      <w:tr w:rsidR="00074D0B" w:rsidTr="00074D0B">
        <w:tc>
          <w:tcPr>
            <w:tcW w:w="110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color w:val="000000"/>
                <w:kern w:val="0"/>
                <w:sz w:val="20"/>
                <w:szCs w:val="20"/>
              </w:rPr>
            </w:pPr>
            <w:r>
              <w:rPr>
                <w:color w:val="000000"/>
                <w:kern w:val="0"/>
                <w:sz w:val="20"/>
                <w:szCs w:val="20"/>
              </w:rPr>
              <w:t>VIRTUALPORTAL</w:t>
            </w:r>
          </w:p>
        </w:tc>
        <w:tc>
          <w:tcPr>
            <w:tcW w:w="881"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ind w:left="51"/>
              <w:rPr>
                <w:rFonts w:ascii="宋体" w:cs="宋体"/>
                <w:color w:val="000000"/>
                <w:kern w:val="0"/>
                <w:sz w:val="20"/>
                <w:szCs w:val="20"/>
              </w:rPr>
            </w:pPr>
            <w:r>
              <w:rPr>
                <w:rFonts w:ascii="宋体" w:cs="宋体"/>
                <w:color w:val="000000"/>
                <w:kern w:val="0"/>
                <w:sz w:val="20"/>
                <w:szCs w:val="20"/>
              </w:rPr>
              <w:t>VARCHAR2(255)</w:t>
            </w:r>
          </w:p>
        </w:tc>
        <w:tc>
          <w:tcPr>
            <w:tcW w:w="6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宋体" w:cs="宋体"/>
                <w:color w:val="000000"/>
                <w:kern w:val="0"/>
                <w:sz w:val="20"/>
                <w:szCs w:val="20"/>
              </w:rPr>
            </w:pPr>
          </w:p>
        </w:tc>
        <w:tc>
          <w:tcPr>
            <w:tcW w:w="49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宋体" w:cs="宋体"/>
                <w:color w:val="000000"/>
                <w:kern w:val="0"/>
                <w:sz w:val="20"/>
                <w:szCs w:val="20"/>
              </w:rPr>
            </w:pPr>
          </w:p>
        </w:tc>
        <w:tc>
          <w:tcPr>
            <w:tcW w:w="1879" w:type="pct"/>
            <w:tcBorders>
              <w:top w:val="single" w:sz="6" w:space="0" w:color="000000"/>
              <w:left w:val="single" w:sz="6" w:space="0" w:color="000000"/>
              <w:bottom w:val="single" w:sz="6" w:space="0" w:color="000000"/>
              <w:right w:val="single" w:sz="6" w:space="0" w:color="000000"/>
            </w:tcBorders>
          </w:tcPr>
          <w:p w:rsidR="00074D0B" w:rsidRDefault="00074D0B" w:rsidP="00ED658C">
            <w:pPr>
              <w:autoSpaceDE w:val="0"/>
              <w:autoSpaceDN w:val="0"/>
              <w:rPr>
                <w:rFonts w:ascii="宋体" w:cs="宋体"/>
                <w:color w:val="000000"/>
                <w:kern w:val="0"/>
                <w:sz w:val="18"/>
                <w:szCs w:val="18"/>
              </w:rPr>
            </w:pPr>
            <w:r>
              <w:rPr>
                <w:rFonts w:ascii="宋体" w:cs="宋体" w:hint="eastAsia"/>
                <w:color w:val="000000"/>
                <w:kern w:val="0"/>
                <w:sz w:val="18"/>
                <w:szCs w:val="18"/>
              </w:rPr>
              <w:t>虚拟门户的渠道</w:t>
            </w:r>
          </w:p>
        </w:tc>
      </w:tr>
      <w:tr w:rsidR="00074D0B" w:rsidTr="00074D0B">
        <w:tc>
          <w:tcPr>
            <w:tcW w:w="110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color w:val="000000"/>
                <w:kern w:val="0"/>
                <w:sz w:val="20"/>
                <w:szCs w:val="20"/>
              </w:rPr>
            </w:pPr>
            <w:r>
              <w:rPr>
                <w:color w:val="000000"/>
                <w:kern w:val="0"/>
                <w:sz w:val="20"/>
                <w:szCs w:val="20"/>
              </w:rPr>
              <w:t>VoucherID</w:t>
            </w:r>
          </w:p>
        </w:tc>
        <w:tc>
          <w:tcPr>
            <w:tcW w:w="881"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ind w:left="51"/>
              <w:rPr>
                <w:rFonts w:ascii="宋体" w:cs="宋体"/>
                <w:color w:val="000000"/>
                <w:kern w:val="0"/>
                <w:sz w:val="20"/>
                <w:szCs w:val="20"/>
              </w:rPr>
            </w:pPr>
            <w:r>
              <w:rPr>
                <w:rFonts w:ascii="宋体" w:cs="宋体"/>
                <w:color w:val="000000"/>
                <w:kern w:val="0"/>
                <w:sz w:val="20"/>
                <w:szCs w:val="20"/>
              </w:rPr>
              <w:t>VARCHAR2(2</w:t>
            </w:r>
            <w:r>
              <w:rPr>
                <w:color w:val="000000"/>
                <w:kern w:val="0"/>
                <w:sz w:val="20"/>
                <w:szCs w:val="20"/>
              </w:rPr>
              <w:t>0</w:t>
            </w:r>
            <w:r>
              <w:rPr>
                <w:rFonts w:ascii="宋体" w:cs="宋体"/>
                <w:color w:val="000000"/>
                <w:kern w:val="0"/>
                <w:sz w:val="20"/>
                <w:szCs w:val="20"/>
              </w:rPr>
              <w:t>)</w:t>
            </w:r>
          </w:p>
        </w:tc>
        <w:tc>
          <w:tcPr>
            <w:tcW w:w="6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宋体" w:cs="宋体"/>
                <w:color w:val="000000"/>
                <w:kern w:val="0"/>
                <w:sz w:val="20"/>
                <w:szCs w:val="20"/>
              </w:rPr>
            </w:pPr>
          </w:p>
        </w:tc>
        <w:tc>
          <w:tcPr>
            <w:tcW w:w="49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宋体" w:cs="宋体"/>
                <w:color w:val="000000"/>
                <w:kern w:val="0"/>
                <w:sz w:val="20"/>
                <w:szCs w:val="20"/>
              </w:rPr>
            </w:pPr>
          </w:p>
        </w:tc>
        <w:tc>
          <w:tcPr>
            <w:tcW w:w="1879" w:type="pct"/>
            <w:tcBorders>
              <w:top w:val="single" w:sz="6" w:space="0" w:color="000000"/>
              <w:left w:val="single" w:sz="6" w:space="0" w:color="000000"/>
              <w:bottom w:val="single" w:sz="6" w:space="0" w:color="000000"/>
              <w:right w:val="single" w:sz="6" w:space="0" w:color="000000"/>
            </w:tcBorders>
          </w:tcPr>
          <w:p w:rsidR="00074D0B" w:rsidRDefault="00074D0B" w:rsidP="00ED658C">
            <w:pPr>
              <w:autoSpaceDE w:val="0"/>
              <w:autoSpaceDN w:val="0"/>
              <w:rPr>
                <w:rFonts w:ascii="宋体" w:cs="宋体"/>
                <w:color w:val="000000"/>
                <w:kern w:val="0"/>
                <w:sz w:val="18"/>
                <w:szCs w:val="18"/>
              </w:rPr>
            </w:pPr>
            <w:r>
              <w:rPr>
                <w:rFonts w:ascii="宋体" w:cs="宋体" w:hint="eastAsia"/>
                <w:color w:val="000000"/>
                <w:kern w:val="0"/>
                <w:sz w:val="18"/>
                <w:szCs w:val="18"/>
              </w:rPr>
              <w:t>优惠券标识</w:t>
            </w:r>
          </w:p>
        </w:tc>
      </w:tr>
      <w:tr w:rsidR="00074D0B" w:rsidTr="00074D0B">
        <w:tc>
          <w:tcPr>
            <w:tcW w:w="110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color w:val="000000"/>
                <w:kern w:val="0"/>
                <w:sz w:val="20"/>
                <w:szCs w:val="20"/>
              </w:rPr>
            </w:pPr>
            <w:r>
              <w:rPr>
                <w:color w:val="000000"/>
                <w:kern w:val="0"/>
                <w:sz w:val="20"/>
                <w:szCs w:val="20"/>
              </w:rPr>
              <w:t>billingNO</w:t>
            </w:r>
          </w:p>
        </w:tc>
        <w:tc>
          <w:tcPr>
            <w:tcW w:w="881"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ind w:left="51"/>
              <w:rPr>
                <w:color w:val="000000"/>
                <w:kern w:val="0"/>
                <w:sz w:val="20"/>
                <w:szCs w:val="20"/>
              </w:rPr>
            </w:pPr>
            <w:r>
              <w:rPr>
                <w:color w:val="000000"/>
                <w:kern w:val="0"/>
                <w:sz w:val="20"/>
                <w:szCs w:val="20"/>
              </w:rPr>
              <w:t>VARCHAR2(20)</w:t>
            </w:r>
          </w:p>
        </w:tc>
        <w:tc>
          <w:tcPr>
            <w:tcW w:w="6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宋体" w:cs="宋体"/>
                <w:color w:val="000000"/>
                <w:kern w:val="0"/>
                <w:sz w:val="20"/>
                <w:szCs w:val="20"/>
              </w:rPr>
            </w:pPr>
          </w:p>
        </w:tc>
        <w:tc>
          <w:tcPr>
            <w:tcW w:w="49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rFonts w:ascii="宋体" w:cs="宋体"/>
                <w:color w:val="000000"/>
                <w:kern w:val="0"/>
                <w:sz w:val="20"/>
                <w:szCs w:val="20"/>
              </w:rPr>
            </w:pPr>
          </w:p>
        </w:tc>
        <w:tc>
          <w:tcPr>
            <w:tcW w:w="1879"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rPr>
                <w:color w:val="000000"/>
                <w:kern w:val="0"/>
                <w:sz w:val="20"/>
                <w:szCs w:val="20"/>
              </w:rPr>
            </w:pPr>
            <w:r>
              <w:rPr>
                <w:color w:val="000000"/>
                <w:kern w:val="0"/>
                <w:sz w:val="20"/>
                <w:szCs w:val="20"/>
              </w:rPr>
              <w:t>Customer Account Number defined in Billing system</w:t>
            </w:r>
          </w:p>
          <w:p w:rsidR="00074D0B" w:rsidRDefault="00074D0B" w:rsidP="00ED658C">
            <w:pPr>
              <w:autoSpaceDE w:val="0"/>
              <w:autoSpaceDN w:val="0"/>
              <w:rPr>
                <w:rFonts w:ascii="宋体" w:cs="宋体"/>
                <w:color w:val="000000"/>
                <w:kern w:val="0"/>
                <w:sz w:val="20"/>
                <w:szCs w:val="20"/>
              </w:rPr>
            </w:pPr>
            <w:r>
              <w:rPr>
                <w:rFonts w:ascii="宋体" w:cs="宋体" w:hint="eastAsia"/>
                <w:color w:val="000000"/>
                <w:kern w:val="0"/>
                <w:sz w:val="20"/>
                <w:szCs w:val="20"/>
              </w:rPr>
              <w:t>泰国</w:t>
            </w:r>
            <w:r>
              <w:rPr>
                <w:color w:val="000000"/>
                <w:kern w:val="0"/>
                <w:sz w:val="20"/>
                <w:szCs w:val="20"/>
              </w:rPr>
              <w:t>DTAC</w:t>
            </w:r>
            <w:r>
              <w:rPr>
                <w:rFonts w:ascii="宋体" w:cs="宋体" w:hint="eastAsia"/>
                <w:color w:val="000000"/>
                <w:kern w:val="0"/>
                <w:sz w:val="20"/>
                <w:szCs w:val="20"/>
              </w:rPr>
              <w:t>新增</w:t>
            </w:r>
          </w:p>
        </w:tc>
      </w:tr>
      <w:tr w:rsidR="00074D0B" w:rsidTr="00074D0B">
        <w:tc>
          <w:tcPr>
            <w:tcW w:w="110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color w:val="000000"/>
                <w:kern w:val="0"/>
                <w:sz w:val="20"/>
                <w:szCs w:val="20"/>
              </w:rPr>
            </w:pPr>
            <w:r>
              <w:rPr>
                <w:color w:val="000000"/>
                <w:kern w:val="0"/>
                <w:sz w:val="20"/>
                <w:szCs w:val="20"/>
              </w:rPr>
              <w:lastRenderedPageBreak/>
              <w:t>transactionID</w:t>
            </w:r>
          </w:p>
        </w:tc>
        <w:tc>
          <w:tcPr>
            <w:tcW w:w="881"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ind w:left="51"/>
              <w:rPr>
                <w:color w:val="000000"/>
                <w:kern w:val="0"/>
                <w:sz w:val="20"/>
                <w:szCs w:val="20"/>
              </w:rPr>
            </w:pPr>
            <w:r>
              <w:rPr>
                <w:color w:val="000000"/>
                <w:kern w:val="0"/>
                <w:sz w:val="20"/>
                <w:szCs w:val="20"/>
              </w:rPr>
              <w:t>VARCHAR2(40)</w:t>
            </w:r>
          </w:p>
        </w:tc>
        <w:tc>
          <w:tcPr>
            <w:tcW w:w="6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color w:val="000000"/>
                <w:kern w:val="0"/>
                <w:sz w:val="18"/>
                <w:szCs w:val="18"/>
              </w:rPr>
            </w:pPr>
          </w:p>
        </w:tc>
        <w:tc>
          <w:tcPr>
            <w:tcW w:w="49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color w:val="000000"/>
                <w:kern w:val="0"/>
                <w:sz w:val="18"/>
                <w:szCs w:val="18"/>
              </w:rPr>
            </w:pPr>
          </w:p>
        </w:tc>
        <w:tc>
          <w:tcPr>
            <w:tcW w:w="1879"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rPr>
                <w:rFonts w:ascii="宋体" w:cs="宋体"/>
                <w:color w:val="000000"/>
                <w:kern w:val="0"/>
                <w:sz w:val="20"/>
                <w:szCs w:val="20"/>
              </w:rPr>
            </w:pPr>
            <w:r>
              <w:rPr>
                <w:color w:val="000000"/>
                <w:kern w:val="0"/>
                <w:sz w:val="20"/>
                <w:szCs w:val="20"/>
              </w:rPr>
              <w:t>TINT</w:t>
            </w:r>
            <w:r>
              <w:rPr>
                <w:rFonts w:ascii="宋体" w:cs="宋体" w:hint="eastAsia"/>
                <w:color w:val="000000"/>
                <w:kern w:val="0"/>
                <w:sz w:val="20"/>
                <w:szCs w:val="20"/>
              </w:rPr>
              <w:t>订户在线订购消息唯一标志</w:t>
            </w:r>
          </w:p>
        </w:tc>
      </w:tr>
      <w:tr w:rsidR="00074D0B" w:rsidTr="00074D0B">
        <w:tc>
          <w:tcPr>
            <w:tcW w:w="110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color w:val="000000"/>
                <w:kern w:val="0"/>
                <w:sz w:val="20"/>
                <w:szCs w:val="20"/>
              </w:rPr>
            </w:pPr>
            <w:r>
              <w:rPr>
                <w:color w:val="000000"/>
                <w:kern w:val="0"/>
                <w:sz w:val="20"/>
                <w:szCs w:val="20"/>
              </w:rPr>
              <w:t>CRMPackageID</w:t>
            </w:r>
          </w:p>
        </w:tc>
        <w:tc>
          <w:tcPr>
            <w:tcW w:w="881"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ind w:left="51"/>
              <w:rPr>
                <w:color w:val="000000"/>
                <w:kern w:val="0"/>
                <w:sz w:val="20"/>
                <w:szCs w:val="20"/>
              </w:rPr>
            </w:pPr>
            <w:r>
              <w:rPr>
                <w:color w:val="000000"/>
                <w:kern w:val="0"/>
                <w:sz w:val="20"/>
                <w:szCs w:val="20"/>
              </w:rPr>
              <w:t>VARCHAR2(8)</w:t>
            </w:r>
          </w:p>
        </w:tc>
        <w:tc>
          <w:tcPr>
            <w:tcW w:w="6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color w:val="000000"/>
                <w:kern w:val="0"/>
                <w:sz w:val="20"/>
                <w:szCs w:val="20"/>
              </w:rPr>
            </w:pPr>
          </w:p>
        </w:tc>
        <w:tc>
          <w:tcPr>
            <w:tcW w:w="49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color w:val="000000"/>
                <w:kern w:val="0"/>
                <w:sz w:val="20"/>
                <w:szCs w:val="20"/>
              </w:rPr>
            </w:pPr>
          </w:p>
        </w:tc>
        <w:tc>
          <w:tcPr>
            <w:tcW w:w="1879"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rPr>
                <w:color w:val="000000"/>
                <w:kern w:val="0"/>
                <w:sz w:val="20"/>
                <w:szCs w:val="20"/>
              </w:rPr>
            </w:pPr>
            <w:r>
              <w:rPr>
                <w:color w:val="000000"/>
                <w:kern w:val="0"/>
                <w:sz w:val="20"/>
                <w:szCs w:val="20"/>
              </w:rPr>
              <w:t>CRM</w:t>
            </w:r>
            <w:r>
              <w:rPr>
                <w:rFonts w:ascii="宋体" w:cs="宋体" w:hint="eastAsia"/>
                <w:color w:val="000000"/>
                <w:kern w:val="0"/>
                <w:sz w:val="20"/>
                <w:szCs w:val="20"/>
              </w:rPr>
              <w:t>系统包</w:t>
            </w:r>
            <w:r>
              <w:rPr>
                <w:color w:val="000000"/>
                <w:kern w:val="0"/>
                <w:sz w:val="20"/>
                <w:szCs w:val="20"/>
              </w:rPr>
              <w:t>ID</w:t>
            </w:r>
          </w:p>
          <w:p w:rsidR="00074D0B" w:rsidRDefault="00074D0B" w:rsidP="00ED658C">
            <w:pPr>
              <w:keepNext/>
              <w:autoSpaceDE w:val="0"/>
              <w:autoSpaceDN w:val="0"/>
              <w:rPr>
                <w:rFonts w:ascii="宋体" w:cs="宋体"/>
                <w:color w:val="000000"/>
                <w:kern w:val="0"/>
                <w:sz w:val="20"/>
                <w:szCs w:val="20"/>
              </w:rPr>
            </w:pPr>
            <w:r>
              <w:rPr>
                <w:rFonts w:ascii="宋体" w:cs="宋体" w:hint="eastAsia"/>
                <w:color w:val="000000"/>
                <w:kern w:val="0"/>
                <w:sz w:val="20"/>
                <w:szCs w:val="20"/>
              </w:rPr>
              <w:t>只有</w:t>
            </w:r>
            <w:r>
              <w:rPr>
                <w:color w:val="000000"/>
                <w:kern w:val="0"/>
                <w:sz w:val="20"/>
                <w:szCs w:val="20"/>
              </w:rPr>
              <w:t>CRM Other Service</w:t>
            </w:r>
            <w:r>
              <w:rPr>
                <w:rFonts w:ascii="宋体" w:cs="宋体" w:hint="eastAsia"/>
                <w:color w:val="000000"/>
                <w:kern w:val="0"/>
                <w:sz w:val="20"/>
                <w:szCs w:val="20"/>
              </w:rPr>
              <w:t>才保存</w:t>
            </w:r>
          </w:p>
        </w:tc>
      </w:tr>
      <w:tr w:rsidR="00074D0B" w:rsidTr="00074D0B">
        <w:tc>
          <w:tcPr>
            <w:tcW w:w="110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color w:val="000000"/>
                <w:kern w:val="0"/>
                <w:sz w:val="20"/>
                <w:szCs w:val="20"/>
              </w:rPr>
            </w:pPr>
            <w:r>
              <w:rPr>
                <w:color w:val="000000"/>
                <w:kern w:val="0"/>
                <w:sz w:val="20"/>
                <w:szCs w:val="20"/>
              </w:rPr>
              <w:t>BITSTATE</w:t>
            </w:r>
          </w:p>
        </w:tc>
        <w:tc>
          <w:tcPr>
            <w:tcW w:w="881"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ind w:left="51"/>
              <w:rPr>
                <w:color w:val="000000"/>
                <w:kern w:val="0"/>
                <w:sz w:val="20"/>
                <w:szCs w:val="20"/>
              </w:rPr>
            </w:pPr>
            <w:r>
              <w:rPr>
                <w:color w:val="000000"/>
                <w:kern w:val="0"/>
                <w:sz w:val="20"/>
                <w:szCs w:val="20"/>
              </w:rPr>
              <w:t>NUMBER(10)</w:t>
            </w:r>
          </w:p>
        </w:tc>
        <w:tc>
          <w:tcPr>
            <w:tcW w:w="6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color w:val="000000"/>
                <w:kern w:val="0"/>
                <w:sz w:val="20"/>
                <w:szCs w:val="20"/>
              </w:rPr>
            </w:pPr>
          </w:p>
        </w:tc>
        <w:tc>
          <w:tcPr>
            <w:tcW w:w="49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color w:val="000000"/>
                <w:kern w:val="0"/>
                <w:sz w:val="20"/>
                <w:szCs w:val="20"/>
              </w:rPr>
            </w:pPr>
            <w:r>
              <w:rPr>
                <w:color w:val="000000"/>
                <w:kern w:val="0"/>
                <w:sz w:val="20"/>
                <w:szCs w:val="20"/>
              </w:rPr>
              <w:t>0</w:t>
            </w:r>
          </w:p>
        </w:tc>
        <w:tc>
          <w:tcPr>
            <w:tcW w:w="1879" w:type="pct"/>
            <w:tcBorders>
              <w:top w:val="single" w:sz="6" w:space="0" w:color="000000"/>
              <w:left w:val="single" w:sz="6" w:space="0" w:color="000000"/>
              <w:bottom w:val="single" w:sz="6" w:space="0" w:color="000000"/>
              <w:right w:val="single" w:sz="6" w:space="0" w:color="000000"/>
            </w:tcBorders>
          </w:tcPr>
          <w:p w:rsidR="00074D0B" w:rsidRDefault="00074D0B" w:rsidP="00ED658C">
            <w:pPr>
              <w:autoSpaceDE w:val="0"/>
              <w:autoSpaceDN w:val="0"/>
              <w:rPr>
                <w:rFonts w:ascii="宋体" w:cs="宋体"/>
                <w:color w:val="000000"/>
                <w:kern w:val="0"/>
                <w:sz w:val="18"/>
                <w:szCs w:val="18"/>
              </w:rPr>
            </w:pPr>
            <w:r>
              <w:rPr>
                <w:rFonts w:ascii="宋体" w:cs="宋体" w:hint="eastAsia"/>
                <w:color w:val="000000"/>
                <w:kern w:val="0"/>
                <w:sz w:val="18"/>
                <w:szCs w:val="18"/>
              </w:rPr>
              <w:t>二进制</w:t>
            </w:r>
            <w:r>
              <w:rPr>
                <w:rFonts w:ascii="Arial Narrow" w:hAnsi="Arial Narrow" w:cs="Arial Narrow"/>
                <w:color w:val="000000"/>
                <w:kern w:val="0"/>
                <w:sz w:val="18"/>
                <w:szCs w:val="18"/>
              </w:rPr>
              <w:t>0~3</w:t>
            </w:r>
            <w:r>
              <w:rPr>
                <w:rFonts w:ascii="宋体" w:cs="宋体" w:hint="eastAsia"/>
                <w:color w:val="000000"/>
                <w:kern w:val="0"/>
                <w:sz w:val="18"/>
                <w:szCs w:val="18"/>
              </w:rPr>
              <w:t>位表示优惠状态</w:t>
            </w:r>
          </w:p>
        </w:tc>
      </w:tr>
      <w:tr w:rsidR="00074D0B" w:rsidTr="00074D0B">
        <w:tc>
          <w:tcPr>
            <w:tcW w:w="110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color w:val="0000E0"/>
                <w:kern w:val="0"/>
                <w:sz w:val="20"/>
                <w:szCs w:val="20"/>
              </w:rPr>
            </w:pPr>
            <w:r>
              <w:rPr>
                <w:color w:val="0000E0"/>
                <w:kern w:val="0"/>
                <w:sz w:val="20"/>
                <w:szCs w:val="20"/>
              </w:rPr>
              <w:t>IMEI</w:t>
            </w:r>
          </w:p>
        </w:tc>
        <w:tc>
          <w:tcPr>
            <w:tcW w:w="881"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ind w:left="51"/>
              <w:rPr>
                <w:rFonts w:ascii="宋体" w:cs="宋体"/>
                <w:color w:val="000000"/>
                <w:kern w:val="0"/>
                <w:sz w:val="20"/>
                <w:szCs w:val="20"/>
              </w:rPr>
            </w:pPr>
            <w:r>
              <w:rPr>
                <w:rFonts w:ascii="宋体" w:cs="宋体"/>
                <w:color w:val="000000"/>
                <w:kern w:val="0"/>
                <w:sz w:val="20"/>
                <w:szCs w:val="20"/>
              </w:rPr>
              <w:t>VARCHAR(21)</w:t>
            </w:r>
          </w:p>
        </w:tc>
        <w:tc>
          <w:tcPr>
            <w:tcW w:w="6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color w:val="000000"/>
                <w:kern w:val="0"/>
                <w:sz w:val="18"/>
                <w:szCs w:val="18"/>
              </w:rPr>
            </w:pPr>
          </w:p>
        </w:tc>
        <w:tc>
          <w:tcPr>
            <w:tcW w:w="49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color w:val="000000"/>
                <w:kern w:val="0"/>
                <w:sz w:val="18"/>
                <w:szCs w:val="18"/>
              </w:rPr>
            </w:pPr>
          </w:p>
        </w:tc>
        <w:tc>
          <w:tcPr>
            <w:tcW w:w="1879" w:type="pct"/>
            <w:tcBorders>
              <w:top w:val="single" w:sz="6" w:space="0" w:color="000000"/>
              <w:left w:val="single" w:sz="6" w:space="0" w:color="000000"/>
              <w:bottom w:val="single" w:sz="6" w:space="0" w:color="000000"/>
              <w:right w:val="single" w:sz="6" w:space="0" w:color="000000"/>
            </w:tcBorders>
          </w:tcPr>
          <w:p w:rsidR="00074D0B" w:rsidRDefault="00074D0B" w:rsidP="00ED658C">
            <w:pPr>
              <w:autoSpaceDE w:val="0"/>
              <w:autoSpaceDN w:val="0"/>
              <w:spacing w:before="120" w:after="120" w:line="360" w:lineRule="auto"/>
              <w:rPr>
                <w:rFonts w:ascii="Arial" w:hAnsi="Arial"/>
                <w:color w:val="0000E0"/>
                <w:kern w:val="0"/>
                <w:sz w:val="20"/>
                <w:szCs w:val="20"/>
              </w:rPr>
            </w:pPr>
            <w:r>
              <w:rPr>
                <w:rFonts w:ascii="Arial" w:hAnsi="Arial"/>
                <w:color w:val="0000E0"/>
                <w:kern w:val="0"/>
                <w:sz w:val="20"/>
                <w:szCs w:val="20"/>
              </w:rPr>
              <w:t xml:space="preserve">IMEI ID   </w:t>
            </w:r>
          </w:p>
          <w:p w:rsidR="00074D0B" w:rsidRDefault="00074D0B" w:rsidP="00ED658C">
            <w:pPr>
              <w:keepNext/>
              <w:autoSpaceDE w:val="0"/>
              <w:autoSpaceDN w:val="0"/>
              <w:rPr>
                <w:rFonts w:ascii="Arial" w:hAnsi="Arial"/>
                <w:color w:val="0000E0"/>
                <w:kern w:val="0"/>
                <w:sz w:val="20"/>
                <w:szCs w:val="20"/>
              </w:rPr>
            </w:pPr>
            <w:r>
              <w:rPr>
                <w:rFonts w:ascii="Arial" w:hAnsi="Arial"/>
                <w:color w:val="0000E0"/>
                <w:kern w:val="0"/>
                <w:sz w:val="20"/>
                <w:szCs w:val="20"/>
              </w:rPr>
              <w:t>IMEI parameter is mandatory when subscribing to Package (Limited to MSISDN&amp;IMEI Pair).</w:t>
            </w:r>
          </w:p>
        </w:tc>
      </w:tr>
      <w:tr w:rsidR="00074D0B" w:rsidTr="00074D0B">
        <w:tc>
          <w:tcPr>
            <w:tcW w:w="110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tabs>
                <w:tab w:val="left" w:pos="-1338"/>
                <w:tab w:val="left" w:pos="-618"/>
                <w:tab w:val="left" w:pos="102"/>
                <w:tab w:val="left" w:pos="822"/>
                <w:tab w:val="left" w:pos="1542"/>
              </w:tabs>
              <w:autoSpaceDE w:val="0"/>
              <w:autoSpaceDN w:val="0"/>
              <w:ind w:left="51"/>
              <w:rPr>
                <w:color w:val="000000"/>
                <w:kern w:val="0"/>
                <w:sz w:val="20"/>
                <w:szCs w:val="20"/>
              </w:rPr>
            </w:pPr>
            <w:r>
              <w:rPr>
                <w:color w:val="000000"/>
                <w:kern w:val="0"/>
                <w:sz w:val="20"/>
                <w:szCs w:val="20"/>
              </w:rPr>
              <w:t>SettlementType</w:t>
            </w:r>
          </w:p>
        </w:tc>
        <w:tc>
          <w:tcPr>
            <w:tcW w:w="881"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spacing w:line="360" w:lineRule="auto"/>
              <w:ind w:left="51"/>
              <w:rPr>
                <w:rFonts w:ascii="Courier New" w:hAnsi="Courier New" w:cs="Courier New"/>
                <w:color w:val="000080"/>
                <w:kern w:val="0"/>
                <w:sz w:val="20"/>
                <w:szCs w:val="20"/>
              </w:rPr>
            </w:pPr>
            <w:r>
              <w:rPr>
                <w:rFonts w:ascii="Courier New" w:hAnsi="Courier New" w:cs="Courier New"/>
                <w:color w:val="008080"/>
                <w:kern w:val="0"/>
                <w:sz w:val="20"/>
                <w:szCs w:val="20"/>
              </w:rPr>
              <w:t>NUMBER</w:t>
            </w:r>
            <w:r>
              <w:rPr>
                <w:rFonts w:ascii="Courier New" w:hAnsi="Courier New" w:cs="Courier New"/>
                <w:color w:val="000080"/>
                <w:kern w:val="0"/>
                <w:sz w:val="20"/>
                <w:szCs w:val="20"/>
              </w:rPr>
              <w:t>(</w:t>
            </w:r>
            <w:r>
              <w:rPr>
                <w:rFonts w:ascii="Courier New" w:hAnsi="Courier New" w:cs="Courier New"/>
                <w:color w:val="0000FF"/>
                <w:kern w:val="0"/>
                <w:sz w:val="20"/>
                <w:szCs w:val="20"/>
              </w:rPr>
              <w:t>10</w:t>
            </w:r>
            <w:r>
              <w:rPr>
                <w:rFonts w:ascii="Courier New" w:hAnsi="Courier New" w:cs="Courier New"/>
                <w:color w:val="000080"/>
                <w:kern w:val="0"/>
                <w:sz w:val="20"/>
                <w:szCs w:val="20"/>
              </w:rPr>
              <w:t>)</w:t>
            </w:r>
          </w:p>
        </w:tc>
        <w:tc>
          <w:tcPr>
            <w:tcW w:w="643"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color w:val="000000"/>
                <w:kern w:val="0"/>
                <w:sz w:val="18"/>
                <w:szCs w:val="18"/>
              </w:rPr>
            </w:pPr>
          </w:p>
        </w:tc>
        <w:tc>
          <w:tcPr>
            <w:tcW w:w="494" w:type="pct"/>
            <w:tcBorders>
              <w:top w:val="single" w:sz="6" w:space="0" w:color="000000"/>
              <w:left w:val="single" w:sz="6" w:space="0" w:color="000000"/>
              <w:bottom w:val="single" w:sz="6" w:space="0" w:color="000000"/>
              <w:right w:val="single" w:sz="6" w:space="0" w:color="000000"/>
            </w:tcBorders>
          </w:tcPr>
          <w:p w:rsidR="00074D0B" w:rsidRDefault="00074D0B" w:rsidP="00ED658C">
            <w:pPr>
              <w:keepNext/>
              <w:autoSpaceDE w:val="0"/>
              <w:autoSpaceDN w:val="0"/>
              <w:ind w:left="51"/>
              <w:rPr>
                <w:color w:val="000000"/>
                <w:kern w:val="0"/>
                <w:sz w:val="18"/>
                <w:szCs w:val="18"/>
              </w:rPr>
            </w:pPr>
          </w:p>
        </w:tc>
        <w:tc>
          <w:tcPr>
            <w:tcW w:w="1879" w:type="pct"/>
            <w:tcBorders>
              <w:top w:val="single" w:sz="6" w:space="0" w:color="000000"/>
              <w:left w:val="single" w:sz="6" w:space="0" w:color="000000"/>
              <w:bottom w:val="single" w:sz="6" w:space="0" w:color="000000"/>
              <w:right w:val="single" w:sz="6" w:space="0" w:color="000000"/>
            </w:tcBorders>
          </w:tcPr>
          <w:p w:rsidR="00074D0B" w:rsidRDefault="00074D0B" w:rsidP="00ED658C">
            <w:pPr>
              <w:autoSpaceDE w:val="0"/>
              <w:autoSpaceDN w:val="0"/>
              <w:spacing w:before="120" w:after="120" w:line="360" w:lineRule="auto"/>
              <w:rPr>
                <w:rFonts w:ascii="宋体" w:cs="宋体"/>
                <w:color w:val="000000"/>
                <w:kern w:val="0"/>
                <w:sz w:val="20"/>
                <w:szCs w:val="20"/>
              </w:rPr>
            </w:pPr>
            <w:r>
              <w:rPr>
                <w:rFonts w:ascii="宋体" w:cs="宋体" w:hint="eastAsia"/>
                <w:color w:val="000000"/>
                <w:kern w:val="0"/>
                <w:sz w:val="20"/>
                <w:szCs w:val="20"/>
              </w:rPr>
              <w:t>分成结算类型</w:t>
            </w:r>
          </w:p>
        </w:tc>
      </w:tr>
    </w:tbl>
    <w:p w:rsidR="007E5D38" w:rsidRDefault="007E5D38" w:rsidP="007E5D38">
      <w:pPr>
        <w:rPr>
          <w:rFonts w:ascii="Arial" w:hAnsi="Arial"/>
        </w:rPr>
      </w:pPr>
    </w:p>
    <w:p w:rsidR="004F3959" w:rsidRPr="00C50BCD" w:rsidRDefault="004F3959" w:rsidP="005E1AD2">
      <w:pPr>
        <w:pStyle w:val="31"/>
      </w:pPr>
      <w:bookmarkStart w:id="543" w:name="_Toc397680923"/>
      <w:bookmarkStart w:id="544" w:name="_Toc397712899"/>
      <w:bookmarkStart w:id="545" w:name="_Toc435003384"/>
      <w:r w:rsidRPr="00C50BCD">
        <w:rPr>
          <w:rFonts w:hint="eastAsia"/>
        </w:rPr>
        <w:t>产品信息表</w:t>
      </w:r>
      <w:r w:rsidRPr="008C6D80">
        <w:t>MDSP_T_PRODUCT</w:t>
      </w:r>
      <w:bookmarkEnd w:id="543"/>
      <w:bookmarkEnd w:id="544"/>
      <w:bookmarkEnd w:id="545"/>
    </w:p>
    <w:tbl>
      <w:tblPr>
        <w:tblW w:w="5480" w:type="pct"/>
        <w:tblInd w:w="-800" w:type="dxa"/>
        <w:tblLayout w:type="fixed"/>
        <w:tblCellMar>
          <w:left w:w="51" w:type="dxa"/>
          <w:right w:w="51" w:type="dxa"/>
        </w:tblCellMar>
        <w:tblLook w:val="0000" w:firstRow="0" w:lastRow="0" w:firstColumn="0" w:lastColumn="0" w:noHBand="0" w:noVBand="0"/>
      </w:tblPr>
      <w:tblGrid>
        <w:gridCol w:w="2267"/>
        <w:gridCol w:w="1985"/>
        <w:gridCol w:w="993"/>
        <w:gridCol w:w="1276"/>
        <w:gridCol w:w="2694"/>
      </w:tblGrid>
      <w:tr w:rsidR="004F3959" w:rsidRPr="000F0046" w:rsidTr="004F3959">
        <w:tc>
          <w:tcPr>
            <w:tcW w:w="2267" w:type="dxa"/>
            <w:tcBorders>
              <w:top w:val="single" w:sz="6" w:space="0" w:color="auto"/>
              <w:left w:val="single" w:sz="6" w:space="0" w:color="auto"/>
              <w:bottom w:val="single" w:sz="6" w:space="0" w:color="auto"/>
              <w:right w:val="single" w:sz="6" w:space="0" w:color="auto"/>
            </w:tcBorders>
          </w:tcPr>
          <w:p w:rsidR="004F3959" w:rsidRPr="000F0046" w:rsidRDefault="004F3959" w:rsidP="004F3959">
            <w:pPr>
              <w:pStyle w:val="affffff1"/>
              <w:numPr>
                <w:ilvl w:val="12"/>
                <w:numId w:val="0"/>
              </w:numPr>
              <w:jc w:val="center"/>
              <w:rPr>
                <w:b/>
              </w:rPr>
            </w:pPr>
            <w:r w:rsidRPr="000F0046">
              <w:rPr>
                <w:rFonts w:hint="eastAsia"/>
                <w:b/>
              </w:rPr>
              <w:t>字段名</w:t>
            </w:r>
          </w:p>
        </w:tc>
        <w:tc>
          <w:tcPr>
            <w:tcW w:w="1985" w:type="dxa"/>
            <w:tcBorders>
              <w:top w:val="single" w:sz="6" w:space="0" w:color="auto"/>
              <w:left w:val="single" w:sz="6" w:space="0" w:color="auto"/>
              <w:bottom w:val="single" w:sz="6" w:space="0" w:color="auto"/>
              <w:right w:val="single" w:sz="6" w:space="0" w:color="auto"/>
            </w:tcBorders>
          </w:tcPr>
          <w:p w:rsidR="004F3959" w:rsidRDefault="004F3959" w:rsidP="004F3959">
            <w:pPr>
              <w:pStyle w:val="affffff1"/>
              <w:numPr>
                <w:ilvl w:val="12"/>
                <w:numId w:val="0"/>
              </w:numPr>
              <w:jc w:val="center"/>
              <w:rPr>
                <w:b/>
              </w:rPr>
            </w:pPr>
            <w:r>
              <w:rPr>
                <w:rFonts w:hint="eastAsia"/>
                <w:b/>
              </w:rPr>
              <w:t>物理</w:t>
            </w:r>
            <w:r>
              <w:rPr>
                <w:rFonts w:hint="eastAsia"/>
                <w:b/>
              </w:rPr>
              <w:t>DB</w:t>
            </w:r>
          </w:p>
          <w:p w:rsidR="004F3959" w:rsidRPr="000F0046" w:rsidRDefault="004F3959" w:rsidP="004F3959">
            <w:pPr>
              <w:pStyle w:val="affffff1"/>
              <w:numPr>
                <w:ilvl w:val="12"/>
                <w:numId w:val="0"/>
              </w:numPr>
              <w:jc w:val="center"/>
              <w:rPr>
                <w:b/>
              </w:rPr>
            </w:pPr>
            <w:r w:rsidRPr="000F0046">
              <w:rPr>
                <w:rFonts w:hint="eastAsia"/>
                <w:b/>
              </w:rPr>
              <w:t>字段类型</w:t>
            </w:r>
          </w:p>
        </w:tc>
        <w:tc>
          <w:tcPr>
            <w:tcW w:w="993" w:type="dxa"/>
            <w:tcBorders>
              <w:top w:val="single" w:sz="6" w:space="0" w:color="auto"/>
              <w:left w:val="single" w:sz="6" w:space="0" w:color="auto"/>
              <w:bottom w:val="single" w:sz="6" w:space="0" w:color="auto"/>
              <w:right w:val="single" w:sz="6" w:space="0" w:color="auto"/>
            </w:tcBorders>
          </w:tcPr>
          <w:p w:rsidR="004F3959" w:rsidRPr="000F0046" w:rsidRDefault="004F3959" w:rsidP="004F3959">
            <w:pPr>
              <w:pStyle w:val="affffff1"/>
              <w:numPr>
                <w:ilvl w:val="12"/>
                <w:numId w:val="0"/>
              </w:numPr>
              <w:jc w:val="center"/>
              <w:rPr>
                <w:b/>
              </w:rPr>
            </w:pPr>
            <w:r>
              <w:rPr>
                <w:rFonts w:hint="eastAsia"/>
                <w:b/>
              </w:rPr>
              <w:t>是否可为空</w:t>
            </w:r>
          </w:p>
        </w:tc>
        <w:tc>
          <w:tcPr>
            <w:tcW w:w="1276" w:type="dxa"/>
            <w:tcBorders>
              <w:top w:val="single" w:sz="6" w:space="0" w:color="auto"/>
              <w:left w:val="single" w:sz="6" w:space="0" w:color="auto"/>
              <w:bottom w:val="single" w:sz="6" w:space="0" w:color="auto"/>
              <w:right w:val="single" w:sz="6" w:space="0" w:color="auto"/>
            </w:tcBorders>
          </w:tcPr>
          <w:p w:rsidR="004F3959" w:rsidRPr="000F0046" w:rsidRDefault="004F3959" w:rsidP="004F3959">
            <w:pPr>
              <w:pStyle w:val="affffff1"/>
              <w:numPr>
                <w:ilvl w:val="12"/>
                <w:numId w:val="0"/>
              </w:numPr>
              <w:jc w:val="center"/>
              <w:rPr>
                <w:b/>
              </w:rPr>
            </w:pPr>
            <w:r w:rsidRPr="000F0046">
              <w:rPr>
                <w:rFonts w:hint="eastAsia"/>
                <w:b/>
              </w:rPr>
              <w:t>缺省值</w:t>
            </w:r>
          </w:p>
        </w:tc>
        <w:tc>
          <w:tcPr>
            <w:tcW w:w="2694" w:type="dxa"/>
            <w:tcBorders>
              <w:top w:val="single" w:sz="6" w:space="0" w:color="auto"/>
              <w:left w:val="single" w:sz="6" w:space="0" w:color="auto"/>
              <w:bottom w:val="single" w:sz="6" w:space="0" w:color="auto"/>
              <w:right w:val="single" w:sz="6" w:space="0" w:color="auto"/>
            </w:tcBorders>
          </w:tcPr>
          <w:p w:rsidR="004F3959" w:rsidRPr="000F0046" w:rsidRDefault="004F3959" w:rsidP="004F3959">
            <w:pPr>
              <w:pStyle w:val="affffff1"/>
              <w:numPr>
                <w:ilvl w:val="12"/>
                <w:numId w:val="0"/>
              </w:numPr>
              <w:jc w:val="center"/>
              <w:rPr>
                <w:b/>
              </w:rPr>
            </w:pPr>
            <w:r>
              <w:rPr>
                <w:rFonts w:hint="eastAsia"/>
                <w:b/>
              </w:rPr>
              <w:t>备注</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w:t>
            </w:r>
            <w:r w:rsidRPr="009D6315">
              <w:t>PRODUCTKEY</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N</w:t>
            </w: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5C1FD9" w:rsidP="004F3959">
            <w:pPr>
              <w:pStyle w:val="TableText"/>
            </w:pPr>
            <w:ins w:id="546" w:author="wtest222" w:date="2014-10-27T15:03:00Z">
              <w:r>
                <w:rPr>
                  <w:rFonts w:hint="eastAsia"/>
                </w:rPr>
                <w:t>SIS</w:t>
              </w:r>
              <w:r>
                <w:rPr>
                  <w:rFonts w:hint="eastAsia"/>
                </w:rPr>
                <w:t>内部</w:t>
              </w:r>
            </w:ins>
            <w:r w:rsidR="004F3959" w:rsidRPr="009D6315">
              <w:rPr>
                <w:rFonts w:hint="eastAsia"/>
              </w:rPr>
              <w:t>产品主键</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APPLYTIME</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DATE</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申请时间</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EXPIRETIME</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DATE</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失效时间</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 xml:space="preserve">STATUS  </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产品状态</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PRODUCTNAME1</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VARCHAR2(1023)</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产品名称</w:t>
            </w:r>
            <w:r w:rsidRPr="009D6315">
              <w:rPr>
                <w:rFonts w:hint="eastAsia"/>
              </w:rPr>
              <w:t>1</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PRODUCTNAME2</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VARCHAR2(1023)</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产品名称</w:t>
            </w:r>
            <w:r w:rsidRPr="009D6315">
              <w:rPr>
                <w:rFonts w:hint="eastAsia"/>
              </w:rPr>
              <w:t>2</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PRODUCTNAME3</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VARCHAR2(1023)</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产品名称</w:t>
            </w:r>
            <w:r w:rsidRPr="009D6315">
              <w:rPr>
                <w:rFonts w:hint="eastAsia"/>
              </w:rPr>
              <w:t>3</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PRODUCTDESC1</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VARCHAR2(4000)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产品描述</w:t>
            </w:r>
            <w:r w:rsidRPr="009D6315">
              <w:rPr>
                <w:rFonts w:hint="eastAsia"/>
              </w:rPr>
              <w:t>1</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PRODUCTDESC2</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VARCHAR2(4000)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产品描述</w:t>
            </w:r>
            <w:r w:rsidRPr="009D6315">
              <w:rPr>
                <w:rFonts w:hint="eastAsia"/>
              </w:rPr>
              <w:t>2</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PRODUCTDESC3</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VARCHAR2(4000)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产品描述</w:t>
            </w:r>
            <w:r w:rsidRPr="009D6315">
              <w:rPr>
                <w:rFonts w:hint="eastAsia"/>
              </w:rPr>
              <w:t>3</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PRODUCTCODE</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VARCHAR2(31)</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产品外部标识，映射</w:t>
            </w:r>
            <w:r w:rsidRPr="009D6315">
              <w:rPr>
                <w:rFonts w:hint="eastAsia"/>
              </w:rPr>
              <w:t>soap</w:t>
            </w:r>
            <w:r w:rsidRPr="009D6315">
              <w:rPr>
                <w:rFonts w:hint="eastAsia"/>
              </w:rPr>
              <w:t>接口的</w:t>
            </w:r>
            <w:r w:rsidRPr="009D6315">
              <w:rPr>
                <w:rFonts w:hint="eastAsia"/>
              </w:rPr>
              <w:t>product</w:t>
            </w:r>
            <w:r w:rsidRPr="009D6315">
              <w:t>ID</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OBJECTID</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5C1FD9" w:rsidP="004F3959">
            <w:pPr>
              <w:pStyle w:val="TableText"/>
            </w:pPr>
            <w:ins w:id="547" w:author="wtest222" w:date="2014-10-27T15:03:00Z">
              <w:r>
                <w:rPr>
                  <w:rFonts w:hint="eastAsia"/>
                </w:rPr>
                <w:t>SIS</w:t>
              </w:r>
              <w:r>
                <w:rPr>
                  <w:rFonts w:hint="eastAsia"/>
                </w:rPr>
                <w:t>内部</w:t>
              </w:r>
            </w:ins>
            <w:r w:rsidR="004F3959" w:rsidRPr="009D6315">
              <w:rPr>
                <w:rFonts w:hint="eastAsia"/>
              </w:rPr>
              <w:t>定价对象内部</w:t>
            </w:r>
            <w:r w:rsidR="004F3959" w:rsidRPr="009D6315">
              <w:rPr>
                <w:rFonts w:hint="eastAsia"/>
              </w:rPr>
              <w:t>ID</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OBJECTEXTNALID</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VARCHAR2(254)</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定价对象外部</w:t>
            </w:r>
            <w:r w:rsidRPr="009D6315">
              <w:rPr>
                <w:rFonts w:hint="eastAsia"/>
              </w:rPr>
              <w:t>ID</w:t>
            </w:r>
            <w:r w:rsidRPr="009D6315">
              <w:rPr>
                <w:rFonts w:hint="eastAsia"/>
              </w:rPr>
              <w:t>，映射</w:t>
            </w:r>
            <w:r w:rsidRPr="009D6315">
              <w:rPr>
                <w:rFonts w:hint="eastAsia"/>
              </w:rPr>
              <w:t>soap</w:t>
            </w:r>
            <w:r w:rsidRPr="009D6315">
              <w:rPr>
                <w:rFonts w:hint="eastAsia"/>
              </w:rPr>
              <w:t>接口的</w:t>
            </w:r>
            <w:r w:rsidRPr="009D6315">
              <w:rPr>
                <w:rFonts w:hint="eastAsia"/>
              </w:rPr>
              <w:t>parentID</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OBJECTTYPE</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定价对象类型</w:t>
            </w:r>
            <w:r w:rsidRPr="009D6315">
              <w:t xml:space="preserve">1 </w:t>
            </w:r>
            <w:r w:rsidRPr="009D6315">
              <w:rPr>
                <w:rFonts w:hint="eastAsia"/>
              </w:rPr>
              <w:t>业务，</w:t>
            </w:r>
            <w:r w:rsidRPr="009D6315">
              <w:t>2</w:t>
            </w:r>
            <w:r w:rsidRPr="009D6315">
              <w:rPr>
                <w:rFonts w:hint="eastAsia"/>
              </w:rPr>
              <w:t>内容呈现，</w:t>
            </w:r>
            <w:r w:rsidRPr="009D6315">
              <w:t>3</w:t>
            </w:r>
            <w:r w:rsidRPr="009D6315">
              <w:rPr>
                <w:rFonts w:hint="eastAsia"/>
              </w:rPr>
              <w:t>节点，</w:t>
            </w:r>
            <w:r w:rsidRPr="009D6315">
              <w:t>4</w:t>
            </w:r>
            <w:r w:rsidRPr="009D6315">
              <w:rPr>
                <w:rFonts w:hint="eastAsia"/>
              </w:rPr>
              <w:t>套餐，映射</w:t>
            </w:r>
            <w:r w:rsidRPr="009D6315">
              <w:rPr>
                <w:rFonts w:hint="eastAsia"/>
              </w:rPr>
              <w:t>soap</w:t>
            </w:r>
            <w:r w:rsidRPr="009D6315">
              <w:rPr>
                <w:rFonts w:hint="eastAsia"/>
              </w:rPr>
              <w:t>接口的</w:t>
            </w:r>
            <w:r w:rsidRPr="009D6315">
              <w:rPr>
                <w:rFonts w:hint="eastAsia"/>
              </w:rPr>
              <w:t>p</w:t>
            </w:r>
            <w:r w:rsidRPr="009D6315">
              <w:t>arentType</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ISSUBSCRIBE</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1B1431" w:rsidRDefault="001B1431">
            <w:pPr>
              <w:widowControl/>
              <w:jc w:val="left"/>
              <w:pPrChange w:id="548" w:author="wurongjun 00246467" w:date="2015-08-17T15:32:00Z">
                <w:pPr>
                  <w:pStyle w:val="TableText"/>
                </w:pPr>
              </w:pPrChange>
            </w:pPr>
            <w:ins w:id="549" w:author="wurongjun 00246467" w:date="2015-08-17T15:32:00Z">
              <w:r w:rsidRPr="001B1431">
                <w:rPr>
                  <w:rFonts w:ascii="Arial" w:hAnsi="Arial" w:hint="eastAsia"/>
                  <w:noProof/>
                  <w:kern w:val="0"/>
                  <w:szCs w:val="21"/>
                  <w:rPrChange w:id="550" w:author="wurongjun 00246467" w:date="2015-08-17T15:32:00Z">
                    <w:rPr>
                      <w:rFonts w:ascii="微软雅黑" w:eastAsia="微软雅黑" w:hAnsi="微软雅黑" w:cs="宋体" w:hint="eastAsia"/>
                      <w:color w:val="333333"/>
                    </w:rPr>
                  </w:rPrChange>
                </w:rPr>
                <w:t>定购类型：</w:t>
              </w:r>
              <w:r w:rsidRPr="001B1431">
                <w:rPr>
                  <w:rFonts w:ascii="Arial" w:hAnsi="Arial"/>
                  <w:noProof/>
                  <w:kern w:val="0"/>
                  <w:szCs w:val="21"/>
                  <w:rPrChange w:id="551" w:author="wurongjun 00246467" w:date="2015-08-17T15:32:00Z">
                    <w:rPr>
                      <w:rFonts w:ascii="微软雅黑" w:eastAsia="微软雅黑" w:hAnsi="微软雅黑" w:cs="宋体"/>
                      <w:color w:val="333333"/>
                    </w:rPr>
                  </w:rPrChange>
                </w:rPr>
                <w:br/>
                <w:t>0</w:t>
              </w:r>
              <w:r w:rsidRPr="001B1431">
                <w:rPr>
                  <w:rFonts w:ascii="Arial" w:hAnsi="Arial" w:hint="eastAsia"/>
                  <w:noProof/>
                  <w:kern w:val="0"/>
                  <w:szCs w:val="21"/>
                  <w:rPrChange w:id="552" w:author="wurongjun 00246467" w:date="2015-08-17T15:32:00Z">
                    <w:rPr>
                      <w:rFonts w:ascii="微软雅黑" w:eastAsia="微软雅黑" w:hAnsi="微软雅黑" w:cs="宋体" w:hint="eastAsia"/>
                      <w:color w:val="333333"/>
                    </w:rPr>
                  </w:rPrChange>
                </w:rPr>
                <w:t>：订购类</w:t>
              </w:r>
              <w:r w:rsidRPr="001B1431">
                <w:rPr>
                  <w:rFonts w:ascii="Arial" w:hAnsi="Arial"/>
                  <w:noProof/>
                  <w:kern w:val="0"/>
                  <w:szCs w:val="21"/>
                  <w:rPrChange w:id="553" w:author="wurongjun 00246467" w:date="2015-08-17T15:32:00Z">
                    <w:rPr>
                      <w:rFonts w:ascii="微软雅黑" w:eastAsia="微软雅黑" w:hAnsi="微软雅黑" w:cs="宋体"/>
                      <w:color w:val="333333"/>
                    </w:rPr>
                  </w:rPrChange>
                </w:rPr>
                <w:br/>
                <w:t>1</w:t>
              </w:r>
              <w:r w:rsidRPr="001B1431">
                <w:rPr>
                  <w:rFonts w:ascii="Arial" w:hAnsi="Arial" w:hint="eastAsia"/>
                  <w:noProof/>
                  <w:kern w:val="0"/>
                  <w:szCs w:val="21"/>
                  <w:rPrChange w:id="554" w:author="wurongjun 00246467" w:date="2015-08-17T15:32:00Z">
                    <w:rPr>
                      <w:rFonts w:ascii="微软雅黑" w:eastAsia="微软雅黑" w:hAnsi="微软雅黑" w:cs="宋体" w:hint="eastAsia"/>
                      <w:color w:val="333333"/>
                    </w:rPr>
                  </w:rPrChange>
                </w:rPr>
                <w:t>：按次订购</w:t>
              </w:r>
            </w:ins>
            <w:del w:id="555" w:author="wurongjun 00246467" w:date="2015-08-17T15:32:00Z">
              <w:r w:rsidR="004F3959" w:rsidRPr="001B1431" w:rsidDel="001B1431">
                <w:rPr>
                  <w:rFonts w:ascii="Arial" w:hAnsi="Arial" w:hint="eastAsia"/>
                  <w:noProof/>
                  <w:kern w:val="0"/>
                  <w:szCs w:val="21"/>
                </w:rPr>
                <w:delText>是否订购类（</w:delText>
              </w:r>
              <w:r w:rsidR="004F3959" w:rsidRPr="001B1431" w:rsidDel="001B1431">
                <w:rPr>
                  <w:rFonts w:ascii="Arial" w:hAnsi="Arial"/>
                  <w:noProof/>
                  <w:kern w:val="0"/>
                  <w:szCs w:val="21"/>
                </w:rPr>
                <w:delText>0</w:delText>
              </w:r>
              <w:r w:rsidR="004F3959" w:rsidRPr="001B1431" w:rsidDel="001B1431">
                <w:rPr>
                  <w:rFonts w:ascii="Arial" w:hAnsi="Arial" w:hint="eastAsia"/>
                  <w:noProof/>
                  <w:kern w:val="0"/>
                  <w:szCs w:val="21"/>
                </w:rPr>
                <w:delText>：非订购</w:delText>
              </w:r>
              <w:r w:rsidR="004F3959" w:rsidRPr="001B1431" w:rsidDel="001B1431">
                <w:rPr>
                  <w:rFonts w:ascii="Arial" w:hAnsi="Arial"/>
                  <w:noProof/>
                  <w:kern w:val="0"/>
                  <w:szCs w:val="21"/>
                </w:rPr>
                <w:delText>/1</w:delText>
              </w:r>
              <w:r w:rsidR="004F3959" w:rsidRPr="001B1431" w:rsidDel="001B1431">
                <w:rPr>
                  <w:rFonts w:ascii="Arial" w:hAnsi="Arial" w:hint="eastAsia"/>
                  <w:noProof/>
                  <w:kern w:val="0"/>
                  <w:szCs w:val="21"/>
                </w:rPr>
                <w:delText>：订购）映射</w:delText>
              </w:r>
              <w:r w:rsidR="004F3959" w:rsidRPr="001B1431" w:rsidDel="001B1431">
                <w:rPr>
                  <w:rFonts w:ascii="Arial" w:hAnsi="Arial"/>
                  <w:noProof/>
                  <w:kern w:val="0"/>
                  <w:szCs w:val="21"/>
                </w:rPr>
                <w:delText>soap</w:delText>
              </w:r>
              <w:r w:rsidR="004F3959" w:rsidRPr="001B1431" w:rsidDel="001B1431">
                <w:rPr>
                  <w:rFonts w:ascii="Arial" w:hAnsi="Arial" w:hint="eastAsia"/>
                  <w:noProof/>
                  <w:kern w:val="0"/>
                  <w:szCs w:val="21"/>
                </w:rPr>
                <w:delText>接口的</w:delText>
              </w:r>
              <w:r w:rsidR="004F3959" w:rsidRPr="001B1431" w:rsidDel="001B1431">
                <w:rPr>
                  <w:rFonts w:ascii="Arial" w:hAnsi="Arial"/>
                  <w:noProof/>
                  <w:kern w:val="0"/>
                  <w:szCs w:val="21"/>
                </w:rPr>
                <w:delText>isSubscribe</w:delText>
              </w:r>
            </w:del>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lastRenderedPageBreak/>
              <w:t>EFFECTIVESTARTTIME</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 xml:space="preserve">DATE </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订购生效时间（非订购类产品同</w:t>
            </w:r>
            <w:r w:rsidRPr="009D6315">
              <w:rPr>
                <w:rFonts w:hint="eastAsia"/>
              </w:rPr>
              <w:t>APPLYTIME</w:t>
            </w:r>
            <w:r w:rsidRPr="009D6315">
              <w:rPr>
                <w:rFonts w:hint="eastAsia"/>
              </w:rPr>
              <w:t>），映射</w:t>
            </w:r>
            <w:r w:rsidRPr="009D6315">
              <w:rPr>
                <w:rFonts w:hint="eastAsia"/>
              </w:rPr>
              <w:t>soap</w:t>
            </w:r>
            <w:r w:rsidRPr="009D6315">
              <w:rPr>
                <w:rFonts w:hint="eastAsia"/>
              </w:rPr>
              <w:t>接口扩展属性</w:t>
            </w:r>
            <w:r w:rsidRPr="009D6315">
              <w:rPr>
                <w:rFonts w:hint="eastAsia"/>
              </w:rPr>
              <w:t>effectiveStartTime</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EFFECTIVEENDTIME</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DATE</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订购失效时间（非订购类产品同</w:t>
            </w:r>
            <w:r w:rsidRPr="009D6315">
              <w:t>EXPIRETIME</w:t>
            </w:r>
            <w:r w:rsidRPr="009D6315">
              <w:rPr>
                <w:rFonts w:hint="eastAsia"/>
              </w:rPr>
              <w:t>），映射</w:t>
            </w:r>
            <w:r w:rsidRPr="009D6315">
              <w:rPr>
                <w:rFonts w:hint="eastAsia"/>
              </w:rPr>
              <w:t>soap</w:t>
            </w:r>
            <w:r w:rsidRPr="009D6315">
              <w:rPr>
                <w:rFonts w:hint="eastAsia"/>
              </w:rPr>
              <w:t>接口扩展属性</w:t>
            </w:r>
            <w:r w:rsidRPr="009D6315">
              <w:rPr>
                <w:rFonts w:hint="eastAsia"/>
              </w:rPr>
              <w:t>effectiveEndTime</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ISAUTORENEW</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是否自动续订（</w:t>
            </w:r>
            <w:r w:rsidRPr="009D6315">
              <w:rPr>
                <w:rFonts w:hint="eastAsia"/>
              </w:rPr>
              <w:t>0</w:t>
            </w:r>
            <w:r w:rsidRPr="009D6315">
              <w:rPr>
                <w:rFonts w:hint="eastAsia"/>
              </w:rPr>
              <w:t>：非自动续订</w:t>
            </w:r>
            <w:r w:rsidRPr="009D6315">
              <w:rPr>
                <w:rFonts w:hint="eastAsia"/>
              </w:rPr>
              <w:t>/1</w:t>
            </w:r>
            <w:r w:rsidRPr="009D6315">
              <w:rPr>
                <w:rFonts w:hint="eastAsia"/>
              </w:rPr>
              <w:t>：自动续订）映射</w:t>
            </w:r>
            <w:r w:rsidRPr="009D6315">
              <w:rPr>
                <w:rFonts w:hint="eastAsia"/>
              </w:rPr>
              <w:t>soap</w:t>
            </w:r>
            <w:r w:rsidRPr="009D6315">
              <w:rPr>
                <w:rFonts w:hint="eastAsia"/>
              </w:rPr>
              <w:t>接口的</w:t>
            </w:r>
            <w:r w:rsidRPr="009D6315">
              <w:t>autoRenew</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EFFECTIVEMODE</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生效策略</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EFFECTIVEVALUE</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VARCHAR2(24)</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生效策略</w:t>
            </w:r>
            <w:r w:rsidRPr="009D6315">
              <w:rPr>
                <w:rFonts w:hint="eastAsia"/>
              </w:rPr>
              <w:t>N</w:t>
            </w:r>
            <w:r w:rsidRPr="009D6315">
              <w:rPr>
                <w:rFonts w:hint="eastAsia"/>
              </w:rPr>
              <w:t>值</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EXPIREMODE</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失效侧率</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EXPIREVALUE</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VARCHAR2(24)</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失效策略</w:t>
            </w:r>
            <w:r w:rsidRPr="009D6315">
              <w:rPr>
                <w:rFonts w:hint="eastAsia"/>
              </w:rPr>
              <w:t>N</w:t>
            </w:r>
            <w:r w:rsidRPr="009D6315">
              <w:rPr>
                <w:rFonts w:hint="eastAsia"/>
              </w:rPr>
              <w:t>值</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GRACEPERIOD</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宽限期（天）</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 xml:space="preserve">CHARGEMODE   </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计量方式，映射</w:t>
            </w:r>
            <w:r w:rsidRPr="009D6315">
              <w:rPr>
                <w:rFonts w:hint="eastAsia"/>
              </w:rPr>
              <w:t>soap</w:t>
            </w:r>
            <w:r w:rsidRPr="009D6315">
              <w:rPr>
                <w:rFonts w:hint="eastAsia"/>
              </w:rPr>
              <w:t>接口的</w:t>
            </w:r>
            <w:r w:rsidRPr="009D6315">
              <w:rPr>
                <w:rFonts w:hint="eastAsia"/>
              </w:rPr>
              <w:t>chargeMode</w:t>
            </w:r>
          </w:p>
          <w:p w:rsidR="004F3959" w:rsidRPr="009D6315" w:rsidRDefault="004F3959" w:rsidP="004F3959">
            <w:pPr>
              <w:pStyle w:val="TableText"/>
            </w:pPr>
            <w:r w:rsidRPr="009D6315">
              <w:rPr>
                <w:rFonts w:hint="eastAsia"/>
              </w:rPr>
              <w:t xml:space="preserve">0 </w:t>
            </w:r>
            <w:r w:rsidRPr="009D6315">
              <w:rPr>
                <w:rFonts w:hint="eastAsia"/>
              </w:rPr>
              <w:t>包月</w:t>
            </w:r>
          </w:p>
          <w:p w:rsidR="004F3959" w:rsidRPr="009D6315" w:rsidRDefault="004F3959" w:rsidP="004F3959">
            <w:pPr>
              <w:pStyle w:val="TableText"/>
            </w:pPr>
            <w:r w:rsidRPr="009D6315">
              <w:rPr>
                <w:rFonts w:hint="eastAsia"/>
              </w:rPr>
              <w:t xml:space="preserve">1 </w:t>
            </w:r>
            <w:r w:rsidRPr="009D6315">
              <w:rPr>
                <w:rFonts w:hint="eastAsia"/>
              </w:rPr>
              <w:t>按次</w:t>
            </w:r>
          </w:p>
          <w:p w:rsidR="004F3959" w:rsidRPr="009D6315" w:rsidRDefault="004F3959" w:rsidP="004F3959">
            <w:pPr>
              <w:pStyle w:val="TableText"/>
            </w:pPr>
            <w:r w:rsidRPr="009D6315">
              <w:rPr>
                <w:rFonts w:hint="eastAsia"/>
              </w:rPr>
              <w:t xml:space="preserve">4 </w:t>
            </w:r>
            <w:r w:rsidRPr="009D6315">
              <w:rPr>
                <w:rFonts w:hint="eastAsia"/>
              </w:rPr>
              <w:t>按流量</w:t>
            </w:r>
          </w:p>
          <w:p w:rsidR="004F3959" w:rsidRPr="009D6315" w:rsidRDefault="004F3959" w:rsidP="004F3959">
            <w:pPr>
              <w:pStyle w:val="TableText"/>
            </w:pPr>
            <w:r w:rsidRPr="009D6315">
              <w:rPr>
                <w:rFonts w:hint="eastAsia"/>
              </w:rPr>
              <w:t xml:space="preserve">5 </w:t>
            </w:r>
            <w:r w:rsidRPr="009D6315">
              <w:rPr>
                <w:rFonts w:hint="eastAsia"/>
              </w:rPr>
              <w:t>按时长</w:t>
            </w:r>
          </w:p>
          <w:p w:rsidR="004F3959" w:rsidRPr="009D6315" w:rsidRDefault="004F3959" w:rsidP="004F3959">
            <w:pPr>
              <w:pStyle w:val="TableText"/>
            </w:pPr>
            <w:r w:rsidRPr="009D6315">
              <w:rPr>
                <w:rFonts w:hint="eastAsia"/>
              </w:rPr>
              <w:t xml:space="preserve">7 </w:t>
            </w:r>
            <w:r w:rsidRPr="009D6315">
              <w:rPr>
                <w:rFonts w:hint="eastAsia"/>
              </w:rPr>
              <w:t>免费</w:t>
            </w:r>
          </w:p>
          <w:p w:rsidR="004F3959" w:rsidRPr="009D6315" w:rsidRDefault="004F3959" w:rsidP="004F3959">
            <w:pPr>
              <w:pStyle w:val="TableText"/>
            </w:pPr>
            <w:r w:rsidRPr="009D6315">
              <w:rPr>
                <w:rFonts w:hint="eastAsia"/>
              </w:rPr>
              <w:t xml:space="preserve">10 </w:t>
            </w:r>
            <w:r w:rsidRPr="009D6315">
              <w:rPr>
                <w:rFonts w:hint="eastAsia"/>
              </w:rPr>
              <w:t>包多天</w:t>
            </w:r>
          </w:p>
          <w:p w:rsidR="004F3959" w:rsidRPr="009D6315" w:rsidRDefault="004F3959" w:rsidP="004F3959">
            <w:pPr>
              <w:pStyle w:val="TableText"/>
            </w:pPr>
            <w:r w:rsidRPr="009D6315">
              <w:rPr>
                <w:rFonts w:hint="eastAsia"/>
              </w:rPr>
              <w:t xml:space="preserve">13 </w:t>
            </w:r>
            <w:r w:rsidRPr="009D6315">
              <w:rPr>
                <w:rFonts w:hint="eastAsia"/>
              </w:rPr>
              <w:t>包多月</w:t>
            </w:r>
          </w:p>
          <w:p w:rsidR="004F3959" w:rsidRPr="009D6315" w:rsidRDefault="004F3959" w:rsidP="004F3959">
            <w:pPr>
              <w:pStyle w:val="TableText"/>
            </w:pPr>
            <w:r w:rsidRPr="009D6315">
              <w:rPr>
                <w:rFonts w:hint="eastAsia"/>
              </w:rPr>
              <w:t xml:space="preserve">18 </w:t>
            </w:r>
            <w:r w:rsidRPr="009D6315">
              <w:rPr>
                <w:rFonts w:hint="eastAsia"/>
              </w:rPr>
              <w:t>包天</w:t>
            </w:r>
          </w:p>
          <w:p w:rsidR="004F3959" w:rsidRPr="009D6315" w:rsidRDefault="004F3959" w:rsidP="004F3959">
            <w:pPr>
              <w:pStyle w:val="TableText"/>
            </w:pPr>
            <w:r w:rsidRPr="009D6315">
              <w:rPr>
                <w:rFonts w:hint="eastAsia"/>
              </w:rPr>
              <w:t xml:space="preserve">19 </w:t>
            </w:r>
            <w:r w:rsidRPr="009D6315">
              <w:rPr>
                <w:rFonts w:hint="eastAsia"/>
              </w:rPr>
              <w:t>包周</w:t>
            </w:r>
          </w:p>
          <w:p w:rsidR="004F3959" w:rsidRPr="009D6315" w:rsidRDefault="004F3959" w:rsidP="004F3959">
            <w:pPr>
              <w:pStyle w:val="TableText"/>
            </w:pPr>
            <w:r w:rsidRPr="009D6315">
              <w:rPr>
                <w:rFonts w:hint="eastAsia"/>
              </w:rPr>
              <w:t xml:space="preserve">20 </w:t>
            </w:r>
            <w:r w:rsidRPr="009D6315">
              <w:rPr>
                <w:rFonts w:hint="eastAsia"/>
              </w:rPr>
              <w:t>包多周</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 xml:space="preserve">CYCLEUNIT     </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累计项周期单位</w:t>
            </w:r>
            <w:r w:rsidRPr="009D6315">
              <w:t xml:space="preserve"> </w:t>
            </w:r>
          </w:p>
          <w:p w:rsidR="004F3959" w:rsidRPr="009D6315" w:rsidRDefault="004F3959" w:rsidP="004F3959">
            <w:pPr>
              <w:pStyle w:val="TableText"/>
            </w:pPr>
            <w:r w:rsidRPr="009D6315">
              <w:t>1</w:t>
            </w:r>
            <w:r w:rsidRPr="009D6315">
              <w:t>：帐期</w:t>
            </w:r>
            <w:r w:rsidRPr="009D6315">
              <w:t>(</w:t>
            </w:r>
            <w:r w:rsidRPr="009D6315">
              <w:t>使用按次，按时长，按流量等无月租，永久生效</w:t>
            </w:r>
            <w:r w:rsidRPr="009D6315">
              <w:t xml:space="preserve">) </w:t>
            </w:r>
          </w:p>
          <w:p w:rsidR="004F3959" w:rsidRPr="009D6315" w:rsidRDefault="004F3959" w:rsidP="004F3959">
            <w:pPr>
              <w:pStyle w:val="TableText"/>
            </w:pPr>
            <w:r w:rsidRPr="009D6315">
              <w:t>2</w:t>
            </w:r>
            <w:r w:rsidRPr="009D6315">
              <w:t>：日</w:t>
            </w:r>
            <w:r w:rsidRPr="009D6315">
              <w:t xml:space="preserve"> </w:t>
            </w:r>
          </w:p>
          <w:p w:rsidR="004F3959" w:rsidRPr="009D6315" w:rsidRDefault="004F3959" w:rsidP="004F3959">
            <w:pPr>
              <w:pStyle w:val="TableText"/>
            </w:pPr>
            <w:r w:rsidRPr="009D6315">
              <w:t>3</w:t>
            </w:r>
            <w:r w:rsidRPr="009D6315">
              <w:t>：周</w:t>
            </w:r>
            <w:r w:rsidRPr="009D6315">
              <w:t xml:space="preserve"> </w:t>
            </w:r>
          </w:p>
          <w:p w:rsidR="004F3959" w:rsidRPr="009D6315" w:rsidRDefault="004F3959" w:rsidP="004F3959">
            <w:pPr>
              <w:pStyle w:val="TableText"/>
            </w:pPr>
            <w:r w:rsidRPr="009D6315">
              <w:t>4</w:t>
            </w:r>
            <w:r w:rsidRPr="009D6315">
              <w:t>：月</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CYCLELENGTH</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周期长度</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 xml:space="preserve">CONNECTCODE </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VARCHAR2(</w:t>
            </w:r>
            <w:r w:rsidRPr="009D6315">
              <w:rPr>
                <w:rFonts w:hint="eastAsia"/>
              </w:rPr>
              <w:t>25</w:t>
            </w:r>
            <w:r w:rsidRPr="009D6315">
              <w:t>)</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接入码</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SUBCOMMAND</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VARCHAR2(64)</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订购命令字，映射</w:t>
            </w:r>
            <w:r w:rsidRPr="009D6315">
              <w:rPr>
                <w:rFonts w:hint="eastAsia"/>
              </w:rPr>
              <w:t>soap</w:t>
            </w:r>
            <w:r w:rsidRPr="009D6315">
              <w:rPr>
                <w:rFonts w:hint="eastAsia"/>
              </w:rPr>
              <w:t>接口的</w:t>
            </w:r>
            <w:r w:rsidRPr="009D6315">
              <w:t>subCmd</w:t>
            </w:r>
            <w:r w:rsidRPr="009D6315">
              <w:rPr>
                <w:rFonts w:hint="eastAsia"/>
              </w:rPr>
              <w:t>List</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 xml:space="preserve">UNSUBCOMMAND </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VARCHAR2(64)</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退订命令字，映射</w:t>
            </w:r>
            <w:r w:rsidRPr="009D6315">
              <w:rPr>
                <w:rFonts w:hint="eastAsia"/>
              </w:rPr>
              <w:t>soap</w:t>
            </w:r>
            <w:r w:rsidRPr="009D6315">
              <w:rPr>
                <w:rFonts w:hint="eastAsia"/>
              </w:rPr>
              <w:t>接口的</w:t>
            </w:r>
            <w:r w:rsidRPr="009D6315">
              <w:rPr>
                <w:rFonts w:hint="eastAsia"/>
              </w:rPr>
              <w:t>unsubCmdList</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 xml:space="preserve">OERCOMMAND    </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VARCHAR2(64)</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点播命令字，映射</w:t>
            </w:r>
            <w:r w:rsidRPr="009D6315">
              <w:rPr>
                <w:rFonts w:hint="eastAsia"/>
              </w:rPr>
              <w:t>soap</w:t>
            </w:r>
            <w:r w:rsidRPr="009D6315">
              <w:rPr>
                <w:rFonts w:hint="eastAsia"/>
              </w:rPr>
              <w:t>接口的</w:t>
            </w:r>
            <w:r w:rsidRPr="009D6315">
              <w:rPr>
                <w:rFonts w:hint="eastAsia"/>
              </w:rPr>
              <w:t>oerCmd</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lastRenderedPageBreak/>
              <w:t xml:space="preserve">ISLOYALTY   </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是否支持积分支付（</w:t>
            </w:r>
            <w:r w:rsidRPr="009D6315">
              <w:rPr>
                <w:rFonts w:hint="eastAsia"/>
              </w:rPr>
              <w:t>1</w:t>
            </w:r>
            <w:r w:rsidRPr="009D6315">
              <w:rPr>
                <w:rFonts w:hint="eastAsia"/>
              </w:rPr>
              <w:t>：是</w:t>
            </w:r>
            <w:r w:rsidRPr="009D6315">
              <w:rPr>
                <w:rFonts w:hint="eastAsia"/>
              </w:rPr>
              <w:t>/0:</w:t>
            </w:r>
            <w:r w:rsidRPr="009D6315">
              <w:rPr>
                <w:rFonts w:hint="eastAsia"/>
              </w:rPr>
              <w:t>否），映射</w:t>
            </w:r>
            <w:r w:rsidRPr="009D6315">
              <w:rPr>
                <w:rFonts w:hint="eastAsia"/>
              </w:rPr>
              <w:t>soap</w:t>
            </w:r>
            <w:r w:rsidRPr="009D6315">
              <w:rPr>
                <w:rFonts w:hint="eastAsia"/>
              </w:rPr>
              <w:t>接口的</w:t>
            </w:r>
            <w:r w:rsidRPr="009D6315">
              <w:t>is</w:t>
            </w:r>
            <w:r w:rsidRPr="009D6315">
              <w:rPr>
                <w:rFonts w:hint="eastAsia"/>
              </w:rPr>
              <w:t>loyalty</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 xml:space="preserve">PRESENTFLAG  </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赠送规则，映射</w:t>
            </w:r>
            <w:r w:rsidRPr="009D6315">
              <w:rPr>
                <w:rFonts w:hint="eastAsia"/>
              </w:rPr>
              <w:t>soap</w:t>
            </w:r>
            <w:r w:rsidRPr="009D6315">
              <w:rPr>
                <w:rFonts w:hint="eastAsia"/>
              </w:rPr>
              <w:t>接口的</w:t>
            </w:r>
            <w:r w:rsidRPr="009D6315">
              <w:t>P</w:t>
            </w:r>
            <w:r w:rsidRPr="009D6315">
              <w:rPr>
                <w:rFonts w:hint="eastAsia"/>
              </w:rPr>
              <w:t>resentflag</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COPYRIGHTRULEID</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NUMBER(21)</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版权规则</w:t>
            </w:r>
            <w:r w:rsidRPr="009D6315">
              <w:rPr>
                <w:rFonts w:hint="eastAsia"/>
              </w:rPr>
              <w:t>ID</w:t>
            </w:r>
            <w:r w:rsidRPr="009D6315">
              <w:rPr>
                <w:rFonts w:hint="eastAsia"/>
              </w:rPr>
              <w:t>，映射</w:t>
            </w:r>
            <w:r w:rsidRPr="009D6315">
              <w:rPr>
                <w:rFonts w:hint="eastAsia"/>
              </w:rPr>
              <w:t>soap</w:t>
            </w:r>
            <w:r w:rsidRPr="009D6315">
              <w:rPr>
                <w:rFonts w:hint="eastAsia"/>
              </w:rPr>
              <w:t>接口的</w:t>
            </w:r>
            <w:r w:rsidRPr="009D6315">
              <w:t>copyrightRuleID</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 xml:space="preserve">ISDRMTRY  </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试用标识（</w:t>
            </w:r>
            <w:r w:rsidRPr="009D6315">
              <w:rPr>
                <w:rFonts w:hint="eastAsia"/>
              </w:rPr>
              <w:t>0</w:t>
            </w:r>
            <w:r w:rsidRPr="009D6315">
              <w:rPr>
                <w:rFonts w:hint="eastAsia"/>
              </w:rPr>
              <w:t>：不试用，</w:t>
            </w:r>
            <w:r w:rsidRPr="009D6315">
              <w:rPr>
                <w:rFonts w:hint="eastAsia"/>
              </w:rPr>
              <w:t>1</w:t>
            </w:r>
            <w:r w:rsidRPr="009D6315">
              <w:rPr>
                <w:rFonts w:hint="eastAsia"/>
              </w:rPr>
              <w:t>：支持试用）</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 xml:space="preserve">DRMPKGTYPE  </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DRM</w:t>
            </w:r>
            <w:r w:rsidRPr="009D6315">
              <w:rPr>
                <w:rFonts w:hint="eastAsia"/>
              </w:rPr>
              <w:t>打包方式：</w:t>
            </w:r>
          </w:p>
          <w:p w:rsidR="004F3959" w:rsidRPr="009D6315" w:rsidRDefault="004F3959" w:rsidP="004F3959">
            <w:pPr>
              <w:pStyle w:val="TableText"/>
            </w:pPr>
            <w:r w:rsidRPr="009D6315">
              <w:rPr>
                <w:rFonts w:hint="eastAsia"/>
              </w:rPr>
              <w:t>0</w:t>
            </w:r>
            <w:r w:rsidRPr="009D6315">
              <w:rPr>
                <w:rFonts w:hint="eastAsia"/>
              </w:rPr>
              <w:t>：不打包</w:t>
            </w:r>
          </w:p>
          <w:p w:rsidR="004F3959" w:rsidRPr="009D6315" w:rsidRDefault="004F3959" w:rsidP="004F3959">
            <w:pPr>
              <w:pStyle w:val="TableText"/>
            </w:pPr>
            <w:r w:rsidRPr="009D6315">
              <w:rPr>
                <w:rFonts w:hint="eastAsia"/>
              </w:rPr>
              <w:t>1</w:t>
            </w:r>
            <w:r w:rsidRPr="009D6315">
              <w:rPr>
                <w:rFonts w:hint="eastAsia"/>
              </w:rPr>
              <w:t>：</w:t>
            </w:r>
            <w:r w:rsidRPr="009D6315">
              <w:rPr>
                <w:rFonts w:hint="eastAsia"/>
              </w:rPr>
              <w:t>forward Lock</w:t>
            </w:r>
          </w:p>
          <w:p w:rsidR="004F3959" w:rsidRPr="009D6315" w:rsidRDefault="004F3959" w:rsidP="004F3959">
            <w:pPr>
              <w:pStyle w:val="TableText"/>
            </w:pPr>
            <w:r w:rsidRPr="009D6315">
              <w:rPr>
                <w:rFonts w:hint="eastAsia"/>
              </w:rPr>
              <w:t>2</w:t>
            </w:r>
            <w:r w:rsidRPr="009D6315">
              <w:rPr>
                <w:rFonts w:hint="eastAsia"/>
              </w:rPr>
              <w:t>：组合发送</w:t>
            </w:r>
          </w:p>
          <w:p w:rsidR="004F3959" w:rsidRPr="009D6315" w:rsidRDefault="004F3959" w:rsidP="004F3959">
            <w:pPr>
              <w:pStyle w:val="TableText"/>
            </w:pPr>
            <w:r w:rsidRPr="009D6315">
              <w:rPr>
                <w:rFonts w:hint="eastAsia"/>
              </w:rPr>
              <w:t>3</w:t>
            </w:r>
            <w:r w:rsidRPr="009D6315">
              <w:rPr>
                <w:rFonts w:hint="eastAsia"/>
              </w:rPr>
              <w:t>：分别发送</w:t>
            </w:r>
          </w:p>
          <w:p w:rsidR="004F3959" w:rsidRPr="009D6315" w:rsidRDefault="004F3959" w:rsidP="004F3959">
            <w:pPr>
              <w:pStyle w:val="TableText"/>
            </w:pPr>
            <w:r w:rsidRPr="009D6315">
              <w:rPr>
                <w:rFonts w:hint="eastAsia"/>
              </w:rPr>
              <w:t>映射</w:t>
            </w:r>
            <w:r w:rsidRPr="009D6315">
              <w:rPr>
                <w:rFonts w:hint="eastAsia"/>
              </w:rPr>
              <w:t>soap</w:t>
            </w:r>
            <w:r w:rsidRPr="009D6315">
              <w:rPr>
                <w:rFonts w:hint="eastAsia"/>
              </w:rPr>
              <w:t>接口的</w:t>
            </w:r>
            <w:r w:rsidRPr="009D6315">
              <w:t>drmPkgType</w:t>
            </w:r>
          </w:p>
        </w:tc>
      </w:tr>
      <w:tr w:rsidR="004F3959" w:rsidRPr="00B046A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 xml:space="preserve">ISHAVEGRATIS </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是否支持免费试用一段时间</w:t>
            </w:r>
          </w:p>
          <w:p w:rsidR="004F3959" w:rsidRPr="009D6315" w:rsidRDefault="004F3959" w:rsidP="004F3959">
            <w:pPr>
              <w:pStyle w:val="TableText"/>
            </w:pPr>
            <w:r w:rsidRPr="009D6315">
              <w:rPr>
                <w:rFonts w:hint="eastAsia"/>
              </w:rPr>
              <w:t>0</w:t>
            </w:r>
            <w:r w:rsidRPr="009D6315">
              <w:rPr>
                <w:rFonts w:hint="eastAsia"/>
              </w:rPr>
              <w:t>：不支持</w:t>
            </w:r>
          </w:p>
          <w:p w:rsidR="004F3959" w:rsidRPr="009D6315" w:rsidRDefault="004F3959" w:rsidP="004F3959">
            <w:pPr>
              <w:pStyle w:val="TableText"/>
            </w:pPr>
            <w:r w:rsidRPr="009D6315">
              <w:rPr>
                <w:rFonts w:hint="eastAsia"/>
              </w:rPr>
              <w:t>1</w:t>
            </w:r>
            <w:r w:rsidRPr="009D6315">
              <w:rPr>
                <w:rFonts w:hint="eastAsia"/>
              </w:rPr>
              <w:t>：支持</w:t>
            </w:r>
          </w:p>
          <w:p w:rsidR="004F3959" w:rsidRPr="009D6315" w:rsidRDefault="004F3959" w:rsidP="004F3959">
            <w:pPr>
              <w:pStyle w:val="TableText"/>
            </w:pPr>
            <w:r w:rsidRPr="009D6315">
              <w:rPr>
                <w:rFonts w:hint="eastAsia"/>
              </w:rPr>
              <w:t>映射</w:t>
            </w:r>
            <w:r w:rsidRPr="009D6315">
              <w:rPr>
                <w:rFonts w:hint="eastAsia"/>
              </w:rPr>
              <w:t>soap</w:t>
            </w:r>
            <w:r w:rsidRPr="009D6315">
              <w:rPr>
                <w:rFonts w:hint="eastAsia"/>
              </w:rPr>
              <w:t>接口的</w:t>
            </w:r>
            <w:r w:rsidRPr="009D6315">
              <w:rPr>
                <w:rFonts w:hint="eastAsia"/>
              </w:rPr>
              <w:t>isHaveG</w:t>
            </w:r>
            <w:r w:rsidRPr="009D6315">
              <w:t>ratis</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 xml:space="preserve">GRATISTIME  </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试用周期数（单位天）</w:t>
            </w:r>
          </w:p>
          <w:p w:rsidR="004F3959" w:rsidRPr="009D6315" w:rsidRDefault="004F3959" w:rsidP="004F3959">
            <w:pPr>
              <w:pStyle w:val="TableText"/>
            </w:pPr>
            <w:r w:rsidRPr="009D6315">
              <w:rPr>
                <w:rFonts w:hint="eastAsia"/>
              </w:rPr>
              <w:t>映射</w:t>
            </w:r>
            <w:r w:rsidRPr="009D6315">
              <w:rPr>
                <w:rFonts w:hint="eastAsia"/>
              </w:rPr>
              <w:t>soap</w:t>
            </w:r>
            <w:r w:rsidRPr="009D6315">
              <w:rPr>
                <w:rFonts w:hint="eastAsia"/>
              </w:rPr>
              <w:t>接口的</w:t>
            </w:r>
            <w:r w:rsidRPr="009D6315">
              <w:rPr>
                <w:rFonts w:hint="eastAsia"/>
              </w:rPr>
              <w:t>gratisTime</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GRATISBEGINTIME</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 xml:space="preserve">DATE   </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试用开始时间</w:t>
            </w:r>
          </w:p>
          <w:p w:rsidR="004F3959" w:rsidRPr="009D6315" w:rsidRDefault="004F3959" w:rsidP="004F3959">
            <w:pPr>
              <w:pStyle w:val="TableText"/>
            </w:pPr>
            <w:r w:rsidRPr="009D6315">
              <w:rPr>
                <w:rFonts w:hint="eastAsia"/>
              </w:rPr>
              <w:t>映射</w:t>
            </w:r>
            <w:r w:rsidRPr="009D6315">
              <w:rPr>
                <w:rFonts w:hint="eastAsia"/>
              </w:rPr>
              <w:t>soap</w:t>
            </w:r>
            <w:r w:rsidRPr="009D6315">
              <w:rPr>
                <w:rFonts w:hint="eastAsia"/>
              </w:rPr>
              <w:t>接口的</w:t>
            </w:r>
            <w:r w:rsidRPr="009D6315">
              <w:t>gratis</w:t>
            </w:r>
            <w:r w:rsidRPr="009D6315">
              <w:rPr>
                <w:rFonts w:hint="eastAsia"/>
              </w:rPr>
              <w:t>BeginTime</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GRATISENDTIME</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 xml:space="preserve">DATE   </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试用结束时间</w:t>
            </w:r>
          </w:p>
          <w:p w:rsidR="004F3959" w:rsidRPr="009D6315" w:rsidRDefault="004F3959" w:rsidP="004F3959">
            <w:pPr>
              <w:pStyle w:val="TableText"/>
            </w:pPr>
            <w:r w:rsidRPr="009D6315">
              <w:rPr>
                <w:rFonts w:hint="eastAsia"/>
              </w:rPr>
              <w:t>映射</w:t>
            </w:r>
            <w:r w:rsidRPr="009D6315">
              <w:rPr>
                <w:rFonts w:hint="eastAsia"/>
              </w:rPr>
              <w:t>soap</w:t>
            </w:r>
            <w:r w:rsidRPr="009D6315">
              <w:rPr>
                <w:rFonts w:hint="eastAsia"/>
              </w:rPr>
              <w:t>接口的</w:t>
            </w:r>
            <w:r w:rsidRPr="009D6315">
              <w:t>gratis</w:t>
            </w:r>
            <w:r w:rsidRPr="009D6315">
              <w:rPr>
                <w:rFonts w:hint="eastAsia"/>
              </w:rPr>
              <w:t>EndTime</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NETSPACESIZE</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网络空间大小，映射</w:t>
            </w:r>
            <w:r w:rsidRPr="009D6315">
              <w:rPr>
                <w:rFonts w:hint="eastAsia"/>
              </w:rPr>
              <w:t>soap</w:t>
            </w:r>
            <w:r w:rsidRPr="009D6315">
              <w:rPr>
                <w:rFonts w:hint="eastAsia"/>
              </w:rPr>
              <w:t>接口的</w:t>
            </w:r>
            <w:r w:rsidRPr="009D6315">
              <w:rPr>
                <w:rFonts w:hint="eastAsia"/>
              </w:rPr>
              <w:t>netSpaceSize</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SIZEUNIT</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VARCHAR2(10)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网络空间大小单位</w:t>
            </w:r>
          </w:p>
          <w:p w:rsidR="004F3959" w:rsidRPr="009D6315" w:rsidRDefault="004F3959" w:rsidP="004F3959">
            <w:pPr>
              <w:pStyle w:val="TableText"/>
            </w:pPr>
            <w:r w:rsidRPr="009D6315">
              <w:rPr>
                <w:rFonts w:hint="eastAsia"/>
              </w:rPr>
              <w:t>KB</w:t>
            </w:r>
          </w:p>
          <w:p w:rsidR="004F3959" w:rsidRPr="009D6315" w:rsidRDefault="004F3959" w:rsidP="004F3959">
            <w:pPr>
              <w:pStyle w:val="TableText"/>
            </w:pPr>
            <w:r w:rsidRPr="009D6315">
              <w:rPr>
                <w:rFonts w:hint="eastAsia"/>
              </w:rPr>
              <w:t>MB</w:t>
            </w:r>
          </w:p>
          <w:p w:rsidR="004F3959" w:rsidRPr="009D6315" w:rsidRDefault="004F3959" w:rsidP="004F3959">
            <w:pPr>
              <w:pStyle w:val="TableText"/>
            </w:pPr>
            <w:r w:rsidRPr="009D6315">
              <w:rPr>
                <w:rFonts w:hint="eastAsia"/>
              </w:rPr>
              <w:t>GB</w:t>
            </w:r>
          </w:p>
          <w:p w:rsidR="004F3959" w:rsidRPr="009D6315" w:rsidRDefault="004F3959" w:rsidP="004F3959">
            <w:pPr>
              <w:pStyle w:val="TableText"/>
            </w:pPr>
            <w:r w:rsidRPr="009D6315">
              <w:rPr>
                <w:rFonts w:hint="eastAsia"/>
              </w:rPr>
              <w:t>映射</w:t>
            </w:r>
            <w:r w:rsidRPr="009D6315">
              <w:rPr>
                <w:rFonts w:hint="eastAsia"/>
              </w:rPr>
              <w:t>soap</w:t>
            </w:r>
            <w:r w:rsidRPr="009D6315">
              <w:rPr>
                <w:rFonts w:hint="eastAsia"/>
              </w:rPr>
              <w:t>接口的</w:t>
            </w:r>
            <w:r w:rsidRPr="009D6315">
              <w:rPr>
                <w:rFonts w:hint="eastAsia"/>
              </w:rPr>
              <w:t>sizeUnit</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PRODUCTSCREEN</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产品归属的屏</w:t>
            </w:r>
          </w:p>
          <w:p w:rsidR="004F3959" w:rsidRPr="009D6315" w:rsidRDefault="004F3959" w:rsidP="004F3959">
            <w:pPr>
              <w:pStyle w:val="TableText"/>
            </w:pPr>
            <w:r w:rsidRPr="009D6315">
              <w:t>0:PC</w:t>
            </w:r>
          </w:p>
          <w:p w:rsidR="004F3959" w:rsidRPr="009D6315" w:rsidRDefault="004F3959" w:rsidP="004F3959">
            <w:pPr>
              <w:pStyle w:val="TableText"/>
            </w:pPr>
            <w:r w:rsidRPr="009D6315">
              <w:t>1:Mobile</w:t>
            </w:r>
          </w:p>
          <w:p w:rsidR="004F3959" w:rsidRPr="009D6315" w:rsidRDefault="004F3959" w:rsidP="004F3959">
            <w:pPr>
              <w:pStyle w:val="TableText"/>
            </w:pPr>
            <w:r w:rsidRPr="009D6315">
              <w:t>2:STB</w:t>
            </w:r>
          </w:p>
          <w:p w:rsidR="004F3959" w:rsidRPr="009D6315" w:rsidRDefault="004F3959" w:rsidP="004F3959">
            <w:pPr>
              <w:pStyle w:val="TableText"/>
            </w:pPr>
            <w:r w:rsidRPr="009D6315">
              <w:rPr>
                <w:rFonts w:hint="eastAsia"/>
              </w:rPr>
              <w:t>-1</w:t>
            </w:r>
            <w:r w:rsidRPr="009D6315">
              <w:rPr>
                <w:rFonts w:hint="eastAsia"/>
              </w:rPr>
              <w:t>或者空</w:t>
            </w:r>
            <w:r w:rsidRPr="009D6315">
              <w:rPr>
                <w:rFonts w:hint="eastAsia"/>
              </w:rPr>
              <w:t>:</w:t>
            </w:r>
            <w:r w:rsidRPr="009D6315">
              <w:rPr>
                <w:rFonts w:hint="eastAsia"/>
              </w:rPr>
              <w:t>表示不区分屏</w:t>
            </w:r>
          </w:p>
          <w:p w:rsidR="004F3959" w:rsidRPr="009D6315" w:rsidRDefault="004F3959" w:rsidP="004F3959">
            <w:pPr>
              <w:pStyle w:val="TableText"/>
            </w:pPr>
            <w:r w:rsidRPr="009D6315">
              <w:rPr>
                <w:rFonts w:hint="eastAsia"/>
              </w:rPr>
              <w:t>映射</w:t>
            </w:r>
            <w:r w:rsidRPr="009D6315">
              <w:rPr>
                <w:rFonts w:hint="eastAsia"/>
              </w:rPr>
              <w:t>soap</w:t>
            </w:r>
            <w:r w:rsidRPr="009D6315">
              <w:rPr>
                <w:rFonts w:hint="eastAsia"/>
              </w:rPr>
              <w:t>接口的</w:t>
            </w:r>
            <w:r w:rsidRPr="009D6315">
              <w:lastRenderedPageBreak/>
              <w:t>productScreen</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lastRenderedPageBreak/>
              <w:t>USETYPE</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按次产品使用方式：</w:t>
            </w:r>
          </w:p>
          <w:p w:rsidR="004F3959" w:rsidRPr="009D6315" w:rsidRDefault="004F3959" w:rsidP="004F3959">
            <w:pPr>
              <w:pStyle w:val="TableText"/>
            </w:pPr>
            <w:r w:rsidRPr="009D6315">
              <w:t>0:</w:t>
            </w:r>
            <w:r w:rsidRPr="009D6315">
              <w:rPr>
                <w:rFonts w:hint="eastAsia"/>
              </w:rPr>
              <w:t>不需要订购直接使用</w:t>
            </w:r>
          </w:p>
          <w:p w:rsidR="004F3959" w:rsidRPr="009D6315" w:rsidRDefault="004F3959" w:rsidP="004F3959">
            <w:pPr>
              <w:pStyle w:val="TableText"/>
            </w:pPr>
            <w:r w:rsidRPr="009D6315">
              <w:t>1:</w:t>
            </w:r>
            <w:r w:rsidRPr="009D6315">
              <w:rPr>
                <w:rFonts w:hint="eastAsia"/>
              </w:rPr>
              <w:t>先订购再使用</w:t>
            </w:r>
          </w:p>
          <w:p w:rsidR="004F3959" w:rsidRPr="009D6315" w:rsidRDefault="004F3959" w:rsidP="004F3959">
            <w:pPr>
              <w:pStyle w:val="TableText"/>
            </w:pPr>
            <w:r w:rsidRPr="009D6315">
              <w:rPr>
                <w:rFonts w:hint="eastAsia"/>
              </w:rPr>
              <w:t>映射</w:t>
            </w:r>
            <w:r w:rsidRPr="009D6315">
              <w:rPr>
                <w:rFonts w:hint="eastAsia"/>
              </w:rPr>
              <w:t>soap</w:t>
            </w:r>
            <w:r w:rsidRPr="009D6315">
              <w:rPr>
                <w:rFonts w:hint="eastAsia"/>
              </w:rPr>
              <w:t>接口的</w:t>
            </w:r>
            <w:r w:rsidRPr="009D6315">
              <w:t>useType</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MDSPISSHARE</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产品是否共享</w:t>
            </w:r>
            <w:r w:rsidRPr="009D6315">
              <w:rPr>
                <w:rFonts w:hint="eastAsia"/>
              </w:rPr>
              <w:t xml:space="preserve">(0: </w:t>
            </w:r>
            <w:r w:rsidRPr="009D6315">
              <w:rPr>
                <w:rFonts w:hint="eastAsia"/>
              </w:rPr>
              <w:t>共享，</w:t>
            </w:r>
          </w:p>
          <w:p w:rsidR="004F3959" w:rsidRPr="009D6315" w:rsidRDefault="004F3959" w:rsidP="004F3959">
            <w:pPr>
              <w:pStyle w:val="TableText"/>
            </w:pPr>
            <w:r w:rsidRPr="009D6315">
              <w:rPr>
                <w:rFonts w:hint="eastAsia"/>
              </w:rPr>
              <w:t xml:space="preserve">1: </w:t>
            </w:r>
            <w:r w:rsidRPr="009D6315">
              <w:rPr>
                <w:rFonts w:hint="eastAsia"/>
              </w:rPr>
              <w:t>不共享</w:t>
            </w:r>
            <w:r w:rsidRPr="009D6315">
              <w:rPr>
                <w:rFonts w:hint="eastAsia"/>
              </w:rPr>
              <w:t>)</w:t>
            </w:r>
          </w:p>
          <w:p w:rsidR="004F3959" w:rsidRPr="009D6315" w:rsidRDefault="004F3959" w:rsidP="004F3959">
            <w:pPr>
              <w:pStyle w:val="TableText"/>
            </w:pPr>
            <w:r w:rsidRPr="009D6315">
              <w:rPr>
                <w:rFonts w:hint="eastAsia"/>
              </w:rPr>
              <w:t>映射</w:t>
            </w:r>
            <w:r w:rsidRPr="009D6315">
              <w:rPr>
                <w:rFonts w:hint="eastAsia"/>
              </w:rPr>
              <w:t>soap</w:t>
            </w:r>
            <w:r w:rsidRPr="009D6315">
              <w:rPr>
                <w:rFonts w:hint="eastAsia"/>
              </w:rPr>
              <w:t>接口的</w:t>
            </w:r>
            <w:r w:rsidRPr="009D6315">
              <w:rPr>
                <w:rFonts w:hint="eastAsia"/>
              </w:rPr>
              <w:t>mdspIsShare</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PRICETYPE</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定价对象的具体类型，映射</w:t>
            </w:r>
            <w:r w:rsidRPr="009D6315">
              <w:rPr>
                <w:rFonts w:hint="eastAsia"/>
              </w:rPr>
              <w:t>soap</w:t>
            </w:r>
            <w:r w:rsidRPr="009D6315">
              <w:rPr>
                <w:rFonts w:hint="eastAsia"/>
              </w:rPr>
              <w:t>接口的</w:t>
            </w:r>
            <w:r w:rsidRPr="009D6315">
              <w:rPr>
                <w:rFonts w:hint="eastAsia"/>
              </w:rPr>
              <w:t>priceType</w:t>
            </w:r>
          </w:p>
          <w:p w:rsidR="004F3959" w:rsidRPr="00617034" w:rsidRDefault="00617034" w:rsidP="004F3959">
            <w:pPr>
              <w:pStyle w:val="TableText"/>
              <w:rPr>
                <w:sz w:val="20"/>
                <w:szCs w:val="20"/>
              </w:rPr>
            </w:pPr>
            <w:r w:rsidRPr="00617034">
              <w:rPr>
                <w:rFonts w:hint="eastAsia"/>
                <w:sz w:val="20"/>
                <w:szCs w:val="20"/>
              </w:rPr>
              <w:t>参见</w:t>
            </w:r>
            <w:hyperlink w:anchor="_Appendix_B_:" w:history="1">
              <w:r w:rsidRPr="00617034">
                <w:rPr>
                  <w:rStyle w:val="afd"/>
                  <w:rFonts w:hint="eastAsia"/>
                  <w:sz w:val="20"/>
                  <w:szCs w:val="20"/>
                </w:rPr>
                <w:t>Appendix B : priceType</w:t>
              </w:r>
              <w:r w:rsidRPr="00617034">
                <w:rPr>
                  <w:rStyle w:val="afd"/>
                  <w:rFonts w:hint="eastAsia"/>
                  <w:sz w:val="20"/>
                  <w:szCs w:val="20"/>
                </w:rPr>
                <w:t>取值</w:t>
              </w:r>
            </w:hyperlink>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COUNTRYCODE</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VARCHAR2(10)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国家码</w:t>
            </w:r>
          </w:p>
          <w:p w:rsidR="004F3959" w:rsidRPr="009D6315" w:rsidRDefault="004F3959" w:rsidP="004F3959">
            <w:pPr>
              <w:pStyle w:val="TableText"/>
            </w:pPr>
            <w:r w:rsidRPr="009D6315">
              <w:rPr>
                <w:rFonts w:hint="eastAsia"/>
              </w:rPr>
              <w:t>映射</w:t>
            </w:r>
            <w:r w:rsidRPr="009D6315">
              <w:rPr>
                <w:rFonts w:hint="eastAsia"/>
              </w:rPr>
              <w:t>soap</w:t>
            </w:r>
            <w:r w:rsidRPr="009D6315">
              <w:rPr>
                <w:rFonts w:hint="eastAsia"/>
              </w:rPr>
              <w:t>接口的</w:t>
            </w:r>
            <w:r w:rsidRPr="009D6315">
              <w:rPr>
                <w:rFonts w:hint="eastAsia"/>
              </w:rPr>
              <w:t>countryCode</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DISCOUNTTYPE</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折扣类型</w:t>
            </w:r>
          </w:p>
          <w:p w:rsidR="004F3959" w:rsidRPr="009D6315" w:rsidRDefault="004F3959" w:rsidP="004F3959">
            <w:pPr>
              <w:pStyle w:val="TableText"/>
            </w:pPr>
            <w:r w:rsidRPr="009D6315">
              <w:rPr>
                <w:rFonts w:hint="eastAsia"/>
              </w:rPr>
              <w:t>0</w:t>
            </w:r>
            <w:r w:rsidRPr="009D6315">
              <w:rPr>
                <w:rFonts w:hint="eastAsia"/>
              </w:rPr>
              <w:t>：普通产品</w:t>
            </w:r>
          </w:p>
          <w:p w:rsidR="004F3959" w:rsidRPr="009D6315" w:rsidRDefault="004F3959" w:rsidP="004F3959">
            <w:pPr>
              <w:pStyle w:val="TableText"/>
            </w:pPr>
            <w:r w:rsidRPr="009D6315">
              <w:rPr>
                <w:rFonts w:hint="eastAsia"/>
              </w:rPr>
              <w:t>1</w:t>
            </w:r>
            <w:r w:rsidRPr="009D6315">
              <w:rPr>
                <w:rFonts w:hint="eastAsia"/>
              </w:rPr>
              <w:t>：</w:t>
            </w:r>
            <w:r w:rsidRPr="009D6315">
              <w:rPr>
                <w:rFonts w:hint="eastAsia"/>
              </w:rPr>
              <w:t xml:space="preserve">Global promotion </w:t>
            </w:r>
          </w:p>
          <w:p w:rsidR="004F3959" w:rsidRPr="009D6315" w:rsidRDefault="004F3959" w:rsidP="004F3959">
            <w:pPr>
              <w:pStyle w:val="TableText"/>
            </w:pPr>
            <w:r w:rsidRPr="009D6315">
              <w:rPr>
                <w:rFonts w:hint="eastAsia"/>
              </w:rPr>
              <w:t>2</w:t>
            </w:r>
            <w:r w:rsidRPr="009D6315">
              <w:rPr>
                <w:rFonts w:hint="eastAsia"/>
              </w:rPr>
              <w:t>：</w:t>
            </w:r>
            <w:r w:rsidRPr="009D6315">
              <w:rPr>
                <w:rFonts w:hint="eastAsia"/>
              </w:rPr>
              <w:t>Promotion specified to a category or content</w:t>
            </w:r>
          </w:p>
          <w:p w:rsidR="004F3959" w:rsidRPr="009D6315" w:rsidRDefault="004F3959" w:rsidP="004F3959">
            <w:pPr>
              <w:pStyle w:val="TableText"/>
            </w:pPr>
            <w:r w:rsidRPr="009D6315">
              <w:rPr>
                <w:rFonts w:hint="eastAsia"/>
              </w:rPr>
              <w:t>映射</w:t>
            </w:r>
            <w:r w:rsidRPr="009D6315">
              <w:rPr>
                <w:rFonts w:hint="eastAsia"/>
              </w:rPr>
              <w:t>soap</w:t>
            </w:r>
            <w:r w:rsidRPr="009D6315">
              <w:rPr>
                <w:rFonts w:hint="eastAsia"/>
              </w:rPr>
              <w:t>接口的</w:t>
            </w:r>
            <w:r w:rsidRPr="009D6315">
              <w:rPr>
                <w:rFonts w:hint="eastAsia"/>
              </w:rPr>
              <w:t>DiscountType</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GIFTPRODUCTCODE</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VARCHAR2(31)</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赠品的产品</w:t>
            </w:r>
            <w:r w:rsidRPr="009D6315">
              <w:rPr>
                <w:rFonts w:hint="eastAsia"/>
              </w:rPr>
              <w:t>ID</w:t>
            </w:r>
            <w:r w:rsidRPr="009D6315">
              <w:rPr>
                <w:rFonts w:hint="eastAsia"/>
              </w:rPr>
              <w:t>，映射</w:t>
            </w:r>
            <w:r w:rsidRPr="009D6315">
              <w:rPr>
                <w:rFonts w:hint="eastAsia"/>
              </w:rPr>
              <w:t>soap</w:t>
            </w:r>
            <w:r w:rsidRPr="009D6315">
              <w:rPr>
                <w:rFonts w:hint="eastAsia"/>
              </w:rPr>
              <w:t>接口的</w:t>
            </w:r>
            <w:r w:rsidRPr="009D6315">
              <w:rPr>
                <w:rFonts w:hint="eastAsia"/>
              </w:rPr>
              <w:t>giftProduct</w:t>
            </w:r>
            <w:r w:rsidRPr="009D6315">
              <w:t>ID</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GIFTPARENTID</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赠送产品对应的订价对象</w:t>
            </w:r>
            <w:r w:rsidRPr="009D6315">
              <w:rPr>
                <w:rFonts w:hint="eastAsia"/>
              </w:rPr>
              <w:t>ID</w:t>
            </w:r>
            <w:r w:rsidRPr="009D6315">
              <w:rPr>
                <w:rFonts w:hint="eastAsia"/>
              </w:rPr>
              <w:t>或者赠送资源</w:t>
            </w:r>
            <w:r w:rsidRPr="009D6315">
              <w:rPr>
                <w:rFonts w:hint="eastAsia"/>
              </w:rPr>
              <w:t>ID</w:t>
            </w:r>
            <w:r w:rsidRPr="009D6315">
              <w:rPr>
                <w:rFonts w:hint="eastAsia"/>
              </w:rPr>
              <w:t>，映射</w:t>
            </w:r>
            <w:r w:rsidRPr="009D6315">
              <w:rPr>
                <w:rFonts w:hint="eastAsia"/>
              </w:rPr>
              <w:t>soap</w:t>
            </w:r>
            <w:r w:rsidRPr="009D6315">
              <w:rPr>
                <w:rFonts w:hint="eastAsia"/>
              </w:rPr>
              <w:t>接口的</w:t>
            </w:r>
            <w:r w:rsidRPr="009D6315">
              <w:rPr>
                <w:rFonts w:hint="eastAsia"/>
              </w:rPr>
              <w:t>giftparentID</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CYCLESTARTFLAG</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累计项开始累计时间类别</w:t>
            </w:r>
          </w:p>
          <w:p w:rsidR="004F3959" w:rsidRPr="009D6315" w:rsidRDefault="004F3959" w:rsidP="004F3959">
            <w:pPr>
              <w:pStyle w:val="TableText"/>
            </w:pPr>
            <w:r w:rsidRPr="009D6315">
              <w:t>1</w:t>
            </w:r>
            <w:r w:rsidRPr="009D6315">
              <w:t>：帐期开始时间</w:t>
            </w:r>
            <w:r w:rsidRPr="009D6315">
              <w:t xml:space="preserve"> </w:t>
            </w:r>
          </w:p>
          <w:p w:rsidR="004F3959" w:rsidRPr="009D6315" w:rsidRDefault="004F3959" w:rsidP="004F3959">
            <w:pPr>
              <w:pStyle w:val="TableText"/>
            </w:pPr>
            <w:r w:rsidRPr="009D6315">
              <w:t>2</w:t>
            </w:r>
            <w:r w:rsidRPr="009D6315">
              <w:t>：产品订购日</w:t>
            </w:r>
            <w:r w:rsidRPr="009D6315">
              <w:t xml:space="preserve"> </w:t>
            </w:r>
          </w:p>
          <w:p w:rsidR="004F3959" w:rsidRPr="009D6315" w:rsidRDefault="004F3959" w:rsidP="004F3959">
            <w:pPr>
              <w:pStyle w:val="TableText"/>
            </w:pPr>
            <w:r w:rsidRPr="009D6315">
              <w:t>3</w:t>
            </w:r>
            <w:r w:rsidRPr="009D6315">
              <w:t>：指定日期（暂不支持）</w:t>
            </w:r>
            <w:r w:rsidRPr="009D6315">
              <w:t xml:space="preserve"> </w:t>
            </w:r>
          </w:p>
          <w:p w:rsidR="004F3959" w:rsidRPr="009D6315" w:rsidRDefault="004F3959" w:rsidP="004F3959">
            <w:pPr>
              <w:pStyle w:val="TableText"/>
            </w:pPr>
            <w:r w:rsidRPr="009D6315">
              <w:t>4</w:t>
            </w:r>
            <w:r w:rsidRPr="009D6315">
              <w:t>：月内固定日</w:t>
            </w:r>
          </w:p>
          <w:p w:rsidR="004F3959" w:rsidRPr="009D6315" w:rsidRDefault="004F3959" w:rsidP="004F3959">
            <w:pPr>
              <w:pStyle w:val="TableText"/>
            </w:pPr>
            <w:r w:rsidRPr="009D6315">
              <w:t>5</w:t>
            </w:r>
            <w:r w:rsidRPr="009D6315">
              <w:t>：用户激活日</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CYCLESTARTDAY</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当</w:t>
            </w:r>
            <w:r w:rsidRPr="009D6315">
              <w:t>CYCLESTARTFLAG</w:t>
            </w:r>
            <w:r w:rsidRPr="009D6315">
              <w:t>为</w:t>
            </w:r>
            <w:r w:rsidRPr="009D6315">
              <w:t>4</w:t>
            </w:r>
            <w:r w:rsidRPr="009D6315">
              <w:t>有效</w:t>
            </w:r>
            <w:r w:rsidRPr="009D6315">
              <w:t>,</w:t>
            </w:r>
            <w:r w:rsidRPr="009D6315">
              <w:t>取值范围</w:t>
            </w:r>
            <w:r w:rsidRPr="009D6315">
              <w:t>[1,28]</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CYCLETYPE</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累计项类型</w:t>
            </w:r>
            <w:r w:rsidRPr="009D6315">
              <w:t xml:space="preserve"> </w:t>
            </w:r>
          </w:p>
          <w:p w:rsidR="004F3959" w:rsidRPr="009D6315" w:rsidRDefault="004F3959" w:rsidP="004F3959">
            <w:pPr>
              <w:pStyle w:val="TableText"/>
            </w:pPr>
            <w:r w:rsidRPr="009D6315">
              <w:rPr>
                <w:rFonts w:hint="eastAsia"/>
              </w:rPr>
              <w:t>1</w:t>
            </w:r>
            <w:r w:rsidRPr="009D6315">
              <w:rPr>
                <w:rFonts w:hint="eastAsia"/>
              </w:rPr>
              <w:t>：</w:t>
            </w:r>
            <w:r w:rsidRPr="009D6315">
              <w:t>和主体产品周期相同（缺省值）</w:t>
            </w:r>
          </w:p>
          <w:p w:rsidR="004F3959" w:rsidRPr="009D6315" w:rsidRDefault="004F3959" w:rsidP="004F3959">
            <w:pPr>
              <w:pStyle w:val="TableText"/>
            </w:pPr>
            <w:r w:rsidRPr="009D6315">
              <w:t>2</w:t>
            </w:r>
            <w:r w:rsidRPr="009D6315">
              <w:rPr>
                <w:rFonts w:hint="eastAsia"/>
              </w:rPr>
              <w:t>：</w:t>
            </w:r>
            <w:r w:rsidRPr="009D6315">
              <w:t>产品自定义周期</w:t>
            </w:r>
            <w:r w:rsidRPr="009D6315">
              <w:t xml:space="preserve"> </w:t>
            </w:r>
          </w:p>
          <w:p w:rsidR="004F3959" w:rsidRPr="009D6315" w:rsidRDefault="004F3959" w:rsidP="004F3959">
            <w:pPr>
              <w:pStyle w:val="TableText"/>
            </w:pPr>
            <w:r w:rsidRPr="009D6315">
              <w:t>3</w:t>
            </w:r>
            <w:r w:rsidRPr="009D6315">
              <w:rPr>
                <w:rFonts w:hint="eastAsia"/>
              </w:rPr>
              <w:t>：</w:t>
            </w:r>
            <w:r w:rsidRPr="009D6315">
              <w:t>系统级</w:t>
            </w:r>
            <w:r w:rsidRPr="009D6315">
              <w:t xml:space="preserve"> </w:t>
            </w:r>
          </w:p>
          <w:p w:rsidR="004F3959" w:rsidRPr="009D6315" w:rsidRDefault="004F3959" w:rsidP="004F3959">
            <w:pPr>
              <w:pStyle w:val="TableText"/>
            </w:pPr>
            <w:r w:rsidRPr="009D6315">
              <w:t>MDSP</w:t>
            </w:r>
            <w:r w:rsidRPr="009D6315">
              <w:t>一般默认为</w:t>
            </w:r>
            <w:r w:rsidRPr="009D6315">
              <w:t>2</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lastRenderedPageBreak/>
              <w:t>BUNDLETYPE</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套餐类型</w:t>
            </w:r>
          </w:p>
          <w:p w:rsidR="004F3959" w:rsidRPr="009D6315" w:rsidRDefault="004F3959" w:rsidP="004F3959">
            <w:pPr>
              <w:pStyle w:val="TableText"/>
            </w:pPr>
            <w:r w:rsidRPr="009D6315">
              <w:t>1</w:t>
            </w:r>
            <w:r w:rsidRPr="009D6315">
              <w:t>：一次性套餐</w:t>
            </w:r>
          </w:p>
          <w:p w:rsidR="004F3959" w:rsidRPr="009D6315" w:rsidRDefault="004F3959" w:rsidP="004F3959">
            <w:pPr>
              <w:pStyle w:val="TableText"/>
            </w:pPr>
            <w:r w:rsidRPr="009D6315">
              <w:t>2</w:t>
            </w:r>
            <w:r w:rsidRPr="009D6315">
              <w:t>：分项定价套餐</w:t>
            </w:r>
          </w:p>
          <w:p w:rsidR="004F3959" w:rsidRPr="009D6315" w:rsidRDefault="004F3959" w:rsidP="004F3959">
            <w:pPr>
              <w:pStyle w:val="TableText"/>
            </w:pPr>
            <w:r w:rsidRPr="009D6315">
              <w:t>3</w:t>
            </w:r>
            <w:r w:rsidRPr="009D6315">
              <w:t>：统一定价套餐</w:t>
            </w:r>
          </w:p>
          <w:p w:rsidR="004F3959" w:rsidRPr="009D6315" w:rsidRDefault="004F3959" w:rsidP="004F3959">
            <w:pPr>
              <w:pStyle w:val="TableText"/>
            </w:pPr>
            <w:r w:rsidRPr="009D6315">
              <w:t>4</w:t>
            </w:r>
            <w:r w:rsidRPr="009D6315">
              <w:t>：自选套餐</w:t>
            </w:r>
            <w:r w:rsidRPr="009D6315">
              <w:t xml:space="preserve"> </w:t>
            </w:r>
          </w:p>
          <w:p w:rsidR="004F3959" w:rsidRPr="009D6315" w:rsidRDefault="004F3959" w:rsidP="004F3959">
            <w:pPr>
              <w:pStyle w:val="TableText"/>
            </w:pPr>
            <w:r w:rsidRPr="009D6315">
              <w:t>8</w:t>
            </w:r>
            <w:r w:rsidRPr="009D6315">
              <w:t>：</w:t>
            </w:r>
            <w:r w:rsidRPr="009D6315">
              <w:t>IPTV</w:t>
            </w:r>
            <w:r w:rsidRPr="009D6315">
              <w:t>自选套餐</w:t>
            </w:r>
            <w:r w:rsidRPr="009D6315">
              <w:t xml:space="preserve"> </w:t>
            </w:r>
          </w:p>
          <w:p w:rsidR="004F3959" w:rsidRPr="009D6315" w:rsidRDefault="004F3959" w:rsidP="004F3959">
            <w:pPr>
              <w:pStyle w:val="TableText"/>
            </w:pPr>
            <w:r w:rsidRPr="009D6315">
              <w:t>9</w:t>
            </w:r>
            <w:r w:rsidRPr="009D6315">
              <w:t>：</w:t>
            </w:r>
            <w:r w:rsidRPr="009D6315">
              <w:t>IPTV</w:t>
            </w:r>
            <w:r w:rsidRPr="009D6315">
              <w:t>套餐</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CHARGEUSAGETYPE</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用户识别累计类型</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EXPIREMODE</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订购关系失效方式</w:t>
            </w:r>
            <w:r w:rsidRPr="009D6315">
              <w:t xml:space="preserve"> </w:t>
            </w:r>
          </w:p>
          <w:p w:rsidR="004F3959" w:rsidRPr="009D6315" w:rsidRDefault="004F3959" w:rsidP="004F3959">
            <w:pPr>
              <w:pStyle w:val="TableText"/>
            </w:pPr>
            <w:r w:rsidRPr="009D6315">
              <w:t xml:space="preserve">1: </w:t>
            </w:r>
            <w:r w:rsidRPr="009D6315">
              <w:t>立即失效</w:t>
            </w:r>
          </w:p>
          <w:p w:rsidR="004F3959" w:rsidRPr="009D6315" w:rsidRDefault="004F3959" w:rsidP="004F3959">
            <w:pPr>
              <w:pStyle w:val="TableText"/>
            </w:pPr>
            <w:r w:rsidRPr="009D6315">
              <w:t xml:space="preserve">2: </w:t>
            </w:r>
            <w:r w:rsidRPr="009D6315">
              <w:t>下周期失效</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INNERPRODUCTFORREBATE</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普通或赠送产品标识</w:t>
            </w:r>
            <w:r w:rsidRPr="009D6315">
              <w:t xml:space="preserve"> </w:t>
            </w:r>
          </w:p>
          <w:p w:rsidR="004F3959" w:rsidRPr="009D6315" w:rsidRDefault="004F3959" w:rsidP="004F3959">
            <w:pPr>
              <w:pStyle w:val="TableText"/>
            </w:pPr>
            <w:r w:rsidRPr="009D6315">
              <w:t xml:space="preserve">1: </w:t>
            </w:r>
            <w:r w:rsidRPr="009D6315">
              <w:t>优惠赠送类产品</w:t>
            </w:r>
            <w:r w:rsidRPr="009D6315">
              <w:t xml:space="preserve"> </w:t>
            </w:r>
          </w:p>
          <w:p w:rsidR="004F3959" w:rsidRPr="009D6315" w:rsidRDefault="004F3959" w:rsidP="004F3959">
            <w:pPr>
              <w:pStyle w:val="TableText"/>
            </w:pPr>
            <w:r w:rsidRPr="009D6315">
              <w:t xml:space="preserve">2: </w:t>
            </w:r>
            <w:r w:rsidRPr="009D6315">
              <w:t>普通产品</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INVITATIONSMS</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VARCHAR2(254)</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短信邀请内容</w:t>
            </w:r>
            <w:r w:rsidRPr="009D6315">
              <w:rPr>
                <w:rFonts w:hint="eastAsia"/>
              </w:rPr>
              <w:t>（</w:t>
            </w:r>
            <w:r w:rsidRPr="009D6315">
              <w:rPr>
                <w:rFonts w:hint="eastAsia"/>
              </w:rPr>
              <w:t>SMT</w:t>
            </w:r>
            <w:r w:rsidRPr="009D6315">
              <w:rPr>
                <w:rFonts w:hint="eastAsia"/>
              </w:rPr>
              <w:t>局点需求）</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MAXLIMIT</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最大限量</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OPENACCOUNT</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产品是否有开户费</w:t>
            </w:r>
            <w:r w:rsidRPr="009D6315">
              <w:t xml:space="preserve"> </w:t>
            </w:r>
          </w:p>
          <w:p w:rsidR="004F3959" w:rsidRPr="009D6315" w:rsidRDefault="004F3959" w:rsidP="004F3959">
            <w:pPr>
              <w:pStyle w:val="TableText"/>
            </w:pPr>
            <w:r w:rsidRPr="009D6315">
              <w:t xml:space="preserve">0: </w:t>
            </w:r>
            <w:r w:rsidRPr="009D6315">
              <w:t>否</w:t>
            </w:r>
          </w:p>
          <w:p w:rsidR="004F3959" w:rsidRPr="009D6315" w:rsidRDefault="004F3959" w:rsidP="004F3959">
            <w:pPr>
              <w:pStyle w:val="TableText"/>
            </w:pPr>
            <w:r w:rsidRPr="009D6315">
              <w:t xml:space="preserve">1: </w:t>
            </w:r>
            <w:r w:rsidRPr="009D6315">
              <w:t>是</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SPID</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VARCHAR2(32)</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合作伙伴键值</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FREEPERIOD</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按次产品支持购买指定的有效期</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OLDPRODUCTID</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原产品键值</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Pr>
                <w:rFonts w:hint="eastAsia"/>
              </w:rPr>
              <w:t>PRODUCTGROUPTYPE</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w:t>
            </w:r>
            <w:r w:rsidRPr="009D6315">
              <w:rPr>
                <w:rFonts w:hint="eastAsia"/>
              </w:rPr>
              <w:t>2</w:t>
            </w:r>
            <w:r w:rsidRPr="009D6315">
              <w:t>)</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N</w:t>
            </w: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0</w:t>
            </w: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产品关联的群组维度</w:t>
            </w:r>
          </w:p>
          <w:p w:rsidR="004F3959" w:rsidRPr="009D6315" w:rsidRDefault="004F3959" w:rsidP="004F3959">
            <w:pPr>
              <w:pStyle w:val="TableText"/>
            </w:pPr>
            <w:r w:rsidRPr="009D6315">
              <w:rPr>
                <w:rFonts w:hint="eastAsia"/>
              </w:rPr>
              <w:t>品牌维度</w:t>
            </w:r>
          </w:p>
          <w:p w:rsidR="004F3959" w:rsidRPr="009D6315" w:rsidRDefault="004F3959" w:rsidP="004F3959">
            <w:pPr>
              <w:pStyle w:val="TableText"/>
            </w:pPr>
            <w:r w:rsidRPr="009D6315">
              <w:rPr>
                <w:rFonts w:hint="eastAsia"/>
              </w:rPr>
              <w:t>付费类型维度</w:t>
            </w:r>
          </w:p>
        </w:tc>
      </w:tr>
      <w:tr w:rsidR="004F3959" w:rsidTr="004F3959">
        <w:tc>
          <w:tcPr>
            <w:tcW w:w="2267" w:type="dxa"/>
            <w:tcBorders>
              <w:top w:val="single" w:sz="6" w:space="0" w:color="auto"/>
              <w:left w:val="single" w:sz="6" w:space="0" w:color="auto"/>
              <w:bottom w:val="single" w:sz="6" w:space="0" w:color="auto"/>
              <w:right w:val="single" w:sz="6" w:space="0" w:color="auto"/>
            </w:tcBorders>
          </w:tcPr>
          <w:p w:rsidR="004F3959" w:rsidRDefault="004F3959" w:rsidP="004F3959">
            <w:pPr>
              <w:pStyle w:val="TableText"/>
            </w:pPr>
            <w:r w:rsidRPr="00DE1634">
              <w:t>OPERATORID</w:t>
            </w:r>
          </w:p>
        </w:tc>
        <w:tc>
          <w:tcPr>
            <w:tcW w:w="198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Varch2(</w:t>
            </w:r>
            <w:r w:rsidRPr="009D6315">
              <w:rPr>
                <w:rFonts w:hint="eastAsia"/>
              </w:rPr>
              <w:t>7</w:t>
            </w:r>
            <w:r w:rsidRPr="009D6315">
              <w:t>)</w:t>
            </w:r>
          </w:p>
        </w:tc>
        <w:tc>
          <w:tcPr>
            <w:tcW w:w="993"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6"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子网</w:t>
            </w:r>
            <w:r w:rsidRPr="009D6315">
              <w:t>ID</w:t>
            </w:r>
            <w:r w:rsidRPr="009D6315">
              <w:rPr>
                <w:rFonts w:hint="eastAsia"/>
              </w:rPr>
              <w:t>，单国的场景下为空</w:t>
            </w:r>
          </w:p>
        </w:tc>
      </w:tr>
    </w:tbl>
    <w:p w:rsidR="004F3959" w:rsidRDefault="004F3959" w:rsidP="004F3959">
      <w:pPr>
        <w:rPr>
          <w:rFonts w:ascii="Arial" w:hAnsi="Arial"/>
        </w:rPr>
      </w:pPr>
    </w:p>
    <w:p w:rsidR="004F3959" w:rsidRPr="00C50BCD" w:rsidRDefault="004F3959" w:rsidP="00DA35E6">
      <w:pPr>
        <w:pStyle w:val="31"/>
      </w:pPr>
      <w:bookmarkStart w:id="556" w:name="_Toc397680924"/>
      <w:bookmarkStart w:id="557" w:name="_Toc397712901"/>
      <w:bookmarkStart w:id="558" w:name="_Toc435003385"/>
      <w:r w:rsidRPr="00C50BCD">
        <w:rPr>
          <w:rFonts w:hint="eastAsia"/>
        </w:rPr>
        <w:t>资费信息表</w:t>
      </w:r>
      <w:r w:rsidRPr="000207EF">
        <w:t>MDSP_T_GRPTARIFF</w:t>
      </w:r>
      <w:bookmarkEnd w:id="556"/>
      <w:bookmarkEnd w:id="557"/>
      <w:bookmarkEnd w:id="558"/>
    </w:p>
    <w:tbl>
      <w:tblPr>
        <w:tblW w:w="5479" w:type="pct"/>
        <w:tblInd w:w="-800" w:type="dxa"/>
        <w:tblLayout w:type="fixed"/>
        <w:tblCellMar>
          <w:left w:w="51" w:type="dxa"/>
          <w:right w:w="51" w:type="dxa"/>
        </w:tblCellMar>
        <w:tblLook w:val="0000" w:firstRow="0" w:lastRow="0" w:firstColumn="0" w:lastColumn="0" w:noHBand="0" w:noVBand="0"/>
      </w:tblPr>
      <w:tblGrid>
        <w:gridCol w:w="2314"/>
        <w:gridCol w:w="1798"/>
        <w:gridCol w:w="1134"/>
        <w:gridCol w:w="1275"/>
        <w:gridCol w:w="2692"/>
      </w:tblGrid>
      <w:tr w:rsidR="004F3959" w:rsidRPr="000F0046" w:rsidTr="004F3959">
        <w:tc>
          <w:tcPr>
            <w:tcW w:w="2314" w:type="dxa"/>
            <w:tcBorders>
              <w:top w:val="single" w:sz="6" w:space="0" w:color="auto"/>
              <w:left w:val="single" w:sz="6" w:space="0" w:color="auto"/>
              <w:bottom w:val="single" w:sz="6" w:space="0" w:color="auto"/>
              <w:right w:val="single" w:sz="6" w:space="0" w:color="auto"/>
            </w:tcBorders>
          </w:tcPr>
          <w:p w:rsidR="004F3959" w:rsidRPr="000F0046" w:rsidRDefault="004F3959" w:rsidP="004F3959">
            <w:pPr>
              <w:pStyle w:val="affffff1"/>
              <w:numPr>
                <w:ilvl w:val="12"/>
                <w:numId w:val="0"/>
              </w:numPr>
              <w:jc w:val="center"/>
              <w:rPr>
                <w:b/>
              </w:rPr>
            </w:pPr>
            <w:r w:rsidRPr="000F0046">
              <w:rPr>
                <w:rFonts w:hint="eastAsia"/>
                <w:b/>
              </w:rPr>
              <w:t>字段名</w:t>
            </w:r>
          </w:p>
        </w:tc>
        <w:tc>
          <w:tcPr>
            <w:tcW w:w="1798" w:type="dxa"/>
            <w:tcBorders>
              <w:top w:val="single" w:sz="6" w:space="0" w:color="auto"/>
              <w:left w:val="single" w:sz="6" w:space="0" w:color="auto"/>
              <w:bottom w:val="single" w:sz="6" w:space="0" w:color="auto"/>
              <w:right w:val="single" w:sz="6" w:space="0" w:color="auto"/>
            </w:tcBorders>
          </w:tcPr>
          <w:p w:rsidR="004F3959" w:rsidRDefault="004F3959" w:rsidP="004F3959">
            <w:pPr>
              <w:pStyle w:val="affffff1"/>
              <w:numPr>
                <w:ilvl w:val="12"/>
                <w:numId w:val="0"/>
              </w:numPr>
              <w:jc w:val="center"/>
              <w:rPr>
                <w:b/>
              </w:rPr>
            </w:pPr>
            <w:r>
              <w:rPr>
                <w:rFonts w:hint="eastAsia"/>
                <w:b/>
              </w:rPr>
              <w:t>物理</w:t>
            </w:r>
            <w:r>
              <w:rPr>
                <w:rFonts w:hint="eastAsia"/>
                <w:b/>
              </w:rPr>
              <w:t>DB</w:t>
            </w:r>
          </w:p>
          <w:p w:rsidR="004F3959" w:rsidRPr="000F0046" w:rsidRDefault="004F3959" w:rsidP="004F3959">
            <w:pPr>
              <w:pStyle w:val="affffff1"/>
              <w:numPr>
                <w:ilvl w:val="12"/>
                <w:numId w:val="0"/>
              </w:numPr>
              <w:jc w:val="center"/>
              <w:rPr>
                <w:b/>
              </w:rPr>
            </w:pPr>
            <w:r w:rsidRPr="000F0046">
              <w:rPr>
                <w:rFonts w:hint="eastAsia"/>
                <w:b/>
              </w:rPr>
              <w:t>字段类型</w:t>
            </w:r>
          </w:p>
        </w:tc>
        <w:tc>
          <w:tcPr>
            <w:tcW w:w="1134" w:type="dxa"/>
            <w:tcBorders>
              <w:top w:val="single" w:sz="6" w:space="0" w:color="auto"/>
              <w:left w:val="single" w:sz="6" w:space="0" w:color="auto"/>
              <w:bottom w:val="single" w:sz="6" w:space="0" w:color="auto"/>
              <w:right w:val="single" w:sz="6" w:space="0" w:color="auto"/>
            </w:tcBorders>
          </w:tcPr>
          <w:p w:rsidR="004F3959" w:rsidRPr="000F0046" w:rsidRDefault="004F3959" w:rsidP="004F3959">
            <w:pPr>
              <w:pStyle w:val="affffff1"/>
              <w:numPr>
                <w:ilvl w:val="12"/>
                <w:numId w:val="0"/>
              </w:numPr>
              <w:jc w:val="center"/>
              <w:rPr>
                <w:b/>
              </w:rPr>
            </w:pPr>
            <w:r>
              <w:rPr>
                <w:rFonts w:hint="eastAsia"/>
                <w:b/>
              </w:rPr>
              <w:t>是否可为空</w:t>
            </w:r>
          </w:p>
        </w:tc>
        <w:tc>
          <w:tcPr>
            <w:tcW w:w="1275" w:type="dxa"/>
            <w:tcBorders>
              <w:top w:val="single" w:sz="6" w:space="0" w:color="auto"/>
              <w:left w:val="single" w:sz="6" w:space="0" w:color="auto"/>
              <w:bottom w:val="single" w:sz="6" w:space="0" w:color="auto"/>
              <w:right w:val="single" w:sz="6" w:space="0" w:color="auto"/>
            </w:tcBorders>
          </w:tcPr>
          <w:p w:rsidR="004F3959" w:rsidRPr="000F0046" w:rsidRDefault="004F3959" w:rsidP="004F3959">
            <w:pPr>
              <w:pStyle w:val="affffff1"/>
              <w:numPr>
                <w:ilvl w:val="12"/>
                <w:numId w:val="0"/>
              </w:numPr>
              <w:jc w:val="center"/>
              <w:rPr>
                <w:b/>
              </w:rPr>
            </w:pPr>
            <w:r w:rsidRPr="000F0046">
              <w:rPr>
                <w:rFonts w:hint="eastAsia"/>
                <w:b/>
              </w:rPr>
              <w:t>缺省值</w:t>
            </w:r>
          </w:p>
        </w:tc>
        <w:tc>
          <w:tcPr>
            <w:tcW w:w="2692" w:type="dxa"/>
            <w:tcBorders>
              <w:top w:val="single" w:sz="6" w:space="0" w:color="auto"/>
              <w:left w:val="single" w:sz="6" w:space="0" w:color="auto"/>
              <w:bottom w:val="single" w:sz="6" w:space="0" w:color="auto"/>
              <w:right w:val="single" w:sz="6" w:space="0" w:color="auto"/>
            </w:tcBorders>
          </w:tcPr>
          <w:p w:rsidR="004F3959" w:rsidRPr="000F0046" w:rsidRDefault="004F3959" w:rsidP="004F3959">
            <w:pPr>
              <w:pStyle w:val="affffff1"/>
              <w:numPr>
                <w:ilvl w:val="12"/>
                <w:numId w:val="0"/>
              </w:numPr>
              <w:jc w:val="center"/>
              <w:rPr>
                <w:b/>
              </w:rPr>
            </w:pPr>
            <w:r>
              <w:rPr>
                <w:rFonts w:hint="eastAsia"/>
                <w:b/>
              </w:rPr>
              <w:t>备注</w:t>
            </w:r>
          </w:p>
        </w:tc>
      </w:tr>
      <w:tr w:rsidR="004F3959" w:rsidRPr="002A206F" w:rsidTr="004F3959">
        <w:tc>
          <w:tcPr>
            <w:tcW w:w="231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w:t>
            </w:r>
            <w:r w:rsidRPr="009D6315">
              <w:t>USERGROUPID</w:t>
            </w:r>
          </w:p>
        </w:tc>
        <w:tc>
          <w:tcPr>
            <w:tcW w:w="1798"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113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2"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群组</w:t>
            </w:r>
            <w:r w:rsidRPr="009D6315">
              <w:rPr>
                <w:rFonts w:hint="eastAsia"/>
              </w:rPr>
              <w:t>ID</w:t>
            </w:r>
          </w:p>
        </w:tc>
      </w:tr>
      <w:tr w:rsidR="004F3959" w:rsidRPr="002A206F" w:rsidTr="004F3959">
        <w:tc>
          <w:tcPr>
            <w:tcW w:w="231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w:t>
            </w:r>
            <w:r w:rsidRPr="009D6315">
              <w:t>PRODUCTKEY</w:t>
            </w:r>
          </w:p>
        </w:tc>
        <w:tc>
          <w:tcPr>
            <w:tcW w:w="1798"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113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2" w:type="dxa"/>
            <w:tcBorders>
              <w:top w:val="single" w:sz="6" w:space="0" w:color="auto"/>
              <w:left w:val="single" w:sz="6" w:space="0" w:color="auto"/>
              <w:bottom w:val="single" w:sz="6" w:space="0" w:color="auto"/>
              <w:right w:val="single" w:sz="6" w:space="0" w:color="auto"/>
            </w:tcBorders>
          </w:tcPr>
          <w:p w:rsidR="004F3959" w:rsidRPr="009D6315" w:rsidRDefault="005C1FD9" w:rsidP="004F3959">
            <w:pPr>
              <w:pStyle w:val="TableText"/>
            </w:pPr>
            <w:ins w:id="559" w:author="wtest222" w:date="2014-10-27T15:04:00Z">
              <w:r>
                <w:rPr>
                  <w:rFonts w:hint="eastAsia"/>
                </w:rPr>
                <w:t>SIS</w:t>
              </w:r>
              <w:r>
                <w:rPr>
                  <w:rFonts w:hint="eastAsia"/>
                </w:rPr>
                <w:t>内部</w:t>
              </w:r>
            </w:ins>
            <w:r w:rsidR="004F3959" w:rsidRPr="009D6315">
              <w:rPr>
                <w:rFonts w:hint="eastAsia"/>
              </w:rPr>
              <w:t>产品内部</w:t>
            </w:r>
            <w:r w:rsidR="004F3959" w:rsidRPr="009D6315">
              <w:rPr>
                <w:rFonts w:hint="eastAsia"/>
              </w:rPr>
              <w:t>ID</w:t>
            </w:r>
          </w:p>
        </w:tc>
      </w:tr>
      <w:tr w:rsidR="004F3959" w:rsidRPr="002A206F" w:rsidTr="004F3959">
        <w:tc>
          <w:tcPr>
            <w:tcW w:w="231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RENTFEE</w:t>
            </w:r>
          </w:p>
        </w:tc>
        <w:tc>
          <w:tcPr>
            <w:tcW w:w="1798"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NUMBER(16)</w:t>
            </w:r>
          </w:p>
        </w:tc>
        <w:tc>
          <w:tcPr>
            <w:tcW w:w="113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2"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租费</w:t>
            </w:r>
          </w:p>
        </w:tc>
      </w:tr>
      <w:tr w:rsidR="004F3959" w:rsidRPr="002A206F" w:rsidTr="004F3959">
        <w:tc>
          <w:tcPr>
            <w:tcW w:w="231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RATEFEE</w:t>
            </w:r>
          </w:p>
        </w:tc>
        <w:tc>
          <w:tcPr>
            <w:tcW w:w="1798"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NUMBER(16)</w:t>
            </w:r>
          </w:p>
        </w:tc>
        <w:tc>
          <w:tcPr>
            <w:tcW w:w="113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2"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计量费</w:t>
            </w:r>
          </w:p>
        </w:tc>
      </w:tr>
      <w:tr w:rsidR="004F3959" w:rsidRPr="002A206F" w:rsidTr="004F3959">
        <w:tc>
          <w:tcPr>
            <w:tcW w:w="231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FIRSTCHGRULE</w:t>
            </w:r>
          </w:p>
        </w:tc>
        <w:tc>
          <w:tcPr>
            <w:tcW w:w="1798"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113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2"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首次触发收租规则</w:t>
            </w:r>
          </w:p>
          <w:p w:rsidR="004F3959" w:rsidRPr="009D6315" w:rsidRDefault="004F3959" w:rsidP="004F3959">
            <w:pPr>
              <w:pStyle w:val="TableText"/>
            </w:pPr>
            <w:r w:rsidRPr="009D6315">
              <w:rPr>
                <w:rFonts w:hint="eastAsia"/>
              </w:rPr>
              <w:t>1</w:t>
            </w:r>
            <w:r w:rsidRPr="009D6315">
              <w:rPr>
                <w:rFonts w:hint="eastAsia"/>
              </w:rPr>
              <w:t>：订购立即收取</w:t>
            </w:r>
          </w:p>
          <w:p w:rsidR="004F3959" w:rsidRPr="009D6315" w:rsidRDefault="004F3959" w:rsidP="004F3959">
            <w:pPr>
              <w:pStyle w:val="TableText"/>
            </w:pPr>
            <w:r w:rsidRPr="009D6315">
              <w:rPr>
                <w:rFonts w:hint="eastAsia"/>
              </w:rPr>
              <w:t>3</w:t>
            </w:r>
            <w:r w:rsidRPr="009D6315">
              <w:rPr>
                <w:rFonts w:hint="eastAsia"/>
              </w:rPr>
              <w:t>：免费一段时间</w:t>
            </w:r>
          </w:p>
          <w:p w:rsidR="004F3959" w:rsidRPr="009D6315" w:rsidRDefault="004F3959" w:rsidP="004F3959">
            <w:pPr>
              <w:pStyle w:val="TableText"/>
            </w:pPr>
            <w:r w:rsidRPr="009D6315">
              <w:rPr>
                <w:rFonts w:hint="eastAsia"/>
              </w:rPr>
              <w:lastRenderedPageBreak/>
              <w:t>6</w:t>
            </w:r>
            <w:r w:rsidRPr="009D6315">
              <w:rPr>
                <w:rFonts w:hint="eastAsia"/>
              </w:rPr>
              <w:t>：免费一段时间（印尼</w:t>
            </w:r>
            <w:r w:rsidRPr="009D6315">
              <w:rPr>
                <w:rFonts w:hint="eastAsia"/>
              </w:rPr>
              <w:t>btel</w:t>
            </w:r>
            <w:r w:rsidRPr="009D6315">
              <w:rPr>
                <w:rFonts w:hint="eastAsia"/>
              </w:rPr>
              <w:t>）</w:t>
            </w:r>
          </w:p>
          <w:p w:rsidR="004F3959" w:rsidRPr="009D6315" w:rsidRDefault="004F3959" w:rsidP="004F3959">
            <w:pPr>
              <w:pStyle w:val="TableText"/>
            </w:pPr>
            <w:r w:rsidRPr="009D6315">
              <w:rPr>
                <w:rFonts w:hint="eastAsia"/>
              </w:rPr>
              <w:t>7</w:t>
            </w:r>
            <w:r w:rsidRPr="009D6315">
              <w:rPr>
                <w:rFonts w:hint="eastAsia"/>
              </w:rPr>
              <w:t>：免费一段时间（泰国</w:t>
            </w:r>
            <w:r w:rsidRPr="009D6315">
              <w:rPr>
                <w:rFonts w:hint="eastAsia"/>
              </w:rPr>
              <w:t>DTAC</w:t>
            </w:r>
            <w:r w:rsidRPr="009D6315">
              <w:rPr>
                <w:rFonts w:hint="eastAsia"/>
              </w:rPr>
              <w:t>）</w:t>
            </w:r>
          </w:p>
        </w:tc>
      </w:tr>
      <w:tr w:rsidR="004F3959" w:rsidRPr="002A206F" w:rsidTr="004F3959">
        <w:tc>
          <w:tcPr>
            <w:tcW w:w="231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lastRenderedPageBreak/>
              <w:t>FIRSTCHGUNIT</w:t>
            </w:r>
          </w:p>
        </w:tc>
        <w:tc>
          <w:tcPr>
            <w:tcW w:w="1798"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113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2"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免费量单位</w:t>
            </w:r>
          </w:p>
          <w:p w:rsidR="004F3959" w:rsidRPr="009D6315" w:rsidRDefault="004F3959" w:rsidP="004F3959">
            <w:pPr>
              <w:pStyle w:val="TableText"/>
            </w:pPr>
            <w:r w:rsidRPr="009D6315">
              <w:rPr>
                <w:rFonts w:hint="eastAsia"/>
              </w:rPr>
              <w:t>1</w:t>
            </w:r>
            <w:r w:rsidRPr="009D6315">
              <w:rPr>
                <w:rFonts w:hint="eastAsia"/>
              </w:rPr>
              <w:t>：天</w:t>
            </w:r>
          </w:p>
        </w:tc>
      </w:tr>
      <w:tr w:rsidR="004F3959" w:rsidRPr="002A206F" w:rsidTr="004F3959">
        <w:tc>
          <w:tcPr>
            <w:tcW w:w="231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FIRSTCHGVAL</w:t>
            </w:r>
          </w:p>
        </w:tc>
        <w:tc>
          <w:tcPr>
            <w:tcW w:w="1798"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NUMBER(16)</w:t>
            </w:r>
          </w:p>
        </w:tc>
        <w:tc>
          <w:tcPr>
            <w:tcW w:w="113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2"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免费量值</w:t>
            </w:r>
          </w:p>
        </w:tc>
      </w:tr>
      <w:tr w:rsidR="004F3959" w:rsidRPr="002A206F" w:rsidTr="004F3959">
        <w:tc>
          <w:tcPr>
            <w:tcW w:w="231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REFUNDRULE</w:t>
            </w:r>
          </w:p>
        </w:tc>
        <w:tc>
          <w:tcPr>
            <w:tcW w:w="1798"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113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2"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回补规则</w:t>
            </w:r>
          </w:p>
        </w:tc>
      </w:tr>
      <w:tr w:rsidR="004F3959" w:rsidRPr="002A206F" w:rsidTr="004F3959">
        <w:tc>
          <w:tcPr>
            <w:tcW w:w="231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REFUNDVALUE</w:t>
            </w:r>
          </w:p>
        </w:tc>
        <w:tc>
          <w:tcPr>
            <w:tcW w:w="1798"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NUMBER(16)</w:t>
            </w:r>
          </w:p>
        </w:tc>
        <w:tc>
          <w:tcPr>
            <w:tcW w:w="113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2"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回补值</w:t>
            </w:r>
          </w:p>
        </w:tc>
      </w:tr>
      <w:tr w:rsidR="004F3959" w:rsidRPr="002A206F" w:rsidTr="004F3959">
        <w:tc>
          <w:tcPr>
            <w:tcW w:w="231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CHARGERULE</w:t>
            </w:r>
          </w:p>
        </w:tc>
        <w:tc>
          <w:tcPr>
            <w:tcW w:w="1798"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113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2"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首次计费规则</w:t>
            </w:r>
          </w:p>
        </w:tc>
      </w:tr>
      <w:tr w:rsidR="004F3959" w:rsidRPr="002A206F" w:rsidTr="004F3959">
        <w:tc>
          <w:tcPr>
            <w:tcW w:w="231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CHGRULEVAL</w:t>
            </w:r>
          </w:p>
        </w:tc>
        <w:tc>
          <w:tcPr>
            <w:tcW w:w="1798"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NUMBER(16)</w:t>
            </w:r>
          </w:p>
        </w:tc>
        <w:tc>
          <w:tcPr>
            <w:tcW w:w="113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2"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首次计费规则值</w:t>
            </w:r>
          </w:p>
        </w:tc>
      </w:tr>
      <w:tr w:rsidR="004F3959" w:rsidRPr="002A206F" w:rsidTr="004F3959">
        <w:tc>
          <w:tcPr>
            <w:tcW w:w="231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RENTRULE</w:t>
            </w:r>
          </w:p>
        </w:tc>
        <w:tc>
          <w:tcPr>
            <w:tcW w:w="1798"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113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2"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收租规则</w:t>
            </w:r>
          </w:p>
        </w:tc>
      </w:tr>
      <w:tr w:rsidR="004F3959" w:rsidRPr="002A206F" w:rsidTr="004F3959">
        <w:tc>
          <w:tcPr>
            <w:tcW w:w="231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RENTCYCLEN</w:t>
            </w:r>
          </w:p>
        </w:tc>
        <w:tc>
          <w:tcPr>
            <w:tcW w:w="1798"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113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2"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收取的周期长度</w:t>
            </w:r>
          </w:p>
        </w:tc>
      </w:tr>
      <w:tr w:rsidR="004F3959" w:rsidRPr="00322797" w:rsidTr="004F3959">
        <w:tc>
          <w:tcPr>
            <w:tcW w:w="231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RATEMODE</w:t>
            </w:r>
          </w:p>
        </w:tc>
        <w:tc>
          <w:tcPr>
            <w:tcW w:w="1798"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113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2"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计费模式</w:t>
            </w:r>
          </w:p>
          <w:p w:rsidR="004F3959" w:rsidRPr="009D6315" w:rsidRDefault="004F3959" w:rsidP="004F3959">
            <w:pPr>
              <w:pStyle w:val="TableText"/>
            </w:pPr>
            <w:r w:rsidRPr="009D6315">
              <w:rPr>
                <w:rFonts w:hint="eastAsia"/>
              </w:rPr>
              <w:t>1</w:t>
            </w:r>
            <w:r w:rsidRPr="009D6315">
              <w:rPr>
                <w:rFonts w:hint="eastAsia"/>
              </w:rPr>
              <w:t>：简单资费、免费</w:t>
            </w:r>
          </w:p>
          <w:p w:rsidR="004F3959" w:rsidRPr="009D6315" w:rsidRDefault="004F3959" w:rsidP="004F3959">
            <w:pPr>
              <w:pStyle w:val="TableText"/>
            </w:pPr>
            <w:r w:rsidRPr="009D6315">
              <w:rPr>
                <w:rFonts w:hint="eastAsia"/>
              </w:rPr>
              <w:t>-1</w:t>
            </w:r>
            <w:r w:rsidRPr="009D6315">
              <w:rPr>
                <w:rFonts w:hint="eastAsia"/>
              </w:rPr>
              <w:t>：复杂资费、分档资费</w:t>
            </w:r>
          </w:p>
        </w:tc>
      </w:tr>
      <w:tr w:rsidR="004F3959" w:rsidRPr="00322797" w:rsidTr="004F3959">
        <w:tc>
          <w:tcPr>
            <w:tcW w:w="231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CHARGEMODEUNIT</w:t>
            </w:r>
          </w:p>
        </w:tc>
        <w:tc>
          <w:tcPr>
            <w:tcW w:w="1798"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113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2"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计量单位，映射</w:t>
            </w:r>
            <w:r w:rsidRPr="009D6315">
              <w:rPr>
                <w:rFonts w:hint="eastAsia"/>
              </w:rPr>
              <w:t>soap</w:t>
            </w:r>
            <w:r w:rsidRPr="009D6315">
              <w:rPr>
                <w:rFonts w:hint="eastAsia"/>
              </w:rPr>
              <w:t>接口的</w:t>
            </w:r>
            <w:r w:rsidRPr="009D6315">
              <w:rPr>
                <w:rFonts w:hint="eastAsia"/>
              </w:rPr>
              <w:t>chargeModeUnit</w:t>
            </w:r>
          </w:p>
          <w:p w:rsidR="004F3959" w:rsidRPr="009D6315" w:rsidRDefault="004F3959" w:rsidP="004F3959">
            <w:pPr>
              <w:pStyle w:val="TableText"/>
            </w:pPr>
            <w:r w:rsidRPr="009D6315">
              <w:rPr>
                <w:rFonts w:hint="eastAsia"/>
              </w:rPr>
              <w:t>1</w:t>
            </w:r>
            <w:r w:rsidRPr="009D6315">
              <w:rPr>
                <w:rFonts w:hint="eastAsia"/>
              </w:rPr>
              <w:t>、按次（对按次有效）</w:t>
            </w:r>
          </w:p>
          <w:p w:rsidR="004F3959" w:rsidRPr="009D6315" w:rsidRDefault="004F3959" w:rsidP="004F3959">
            <w:pPr>
              <w:pStyle w:val="TableText"/>
            </w:pPr>
            <w:r w:rsidRPr="009D6315">
              <w:rPr>
                <w:rFonts w:hint="eastAsia"/>
              </w:rPr>
              <w:t>2</w:t>
            </w:r>
            <w:r w:rsidRPr="009D6315">
              <w:rPr>
                <w:rFonts w:hint="eastAsia"/>
              </w:rPr>
              <w:t>、</w:t>
            </w:r>
            <w:r w:rsidRPr="009D6315">
              <w:rPr>
                <w:rFonts w:hint="eastAsia"/>
              </w:rPr>
              <w:t>K</w:t>
            </w:r>
            <w:r w:rsidRPr="009D6315">
              <w:rPr>
                <w:rFonts w:hint="eastAsia"/>
              </w:rPr>
              <w:t>（对按流量有效）；</w:t>
            </w:r>
          </w:p>
          <w:p w:rsidR="004F3959" w:rsidRPr="009D6315" w:rsidRDefault="004F3959" w:rsidP="004F3959">
            <w:pPr>
              <w:pStyle w:val="TableText"/>
            </w:pPr>
            <w:r w:rsidRPr="009D6315">
              <w:rPr>
                <w:rFonts w:hint="eastAsia"/>
              </w:rPr>
              <w:t>3</w:t>
            </w:r>
            <w:r w:rsidRPr="009D6315">
              <w:rPr>
                <w:rFonts w:hint="eastAsia"/>
              </w:rPr>
              <w:t>、</w:t>
            </w:r>
            <w:r w:rsidRPr="009D6315">
              <w:rPr>
                <w:rFonts w:hint="eastAsia"/>
              </w:rPr>
              <w:t>M</w:t>
            </w:r>
            <w:r w:rsidRPr="009D6315">
              <w:rPr>
                <w:rFonts w:hint="eastAsia"/>
              </w:rPr>
              <w:t>（对按流量有效）</w:t>
            </w:r>
          </w:p>
          <w:p w:rsidR="004F3959" w:rsidRPr="009D6315" w:rsidRDefault="004F3959" w:rsidP="004F3959">
            <w:pPr>
              <w:pStyle w:val="TableText"/>
            </w:pPr>
            <w:r w:rsidRPr="009D6315">
              <w:rPr>
                <w:rFonts w:hint="eastAsia"/>
              </w:rPr>
              <w:t>4</w:t>
            </w:r>
            <w:r w:rsidRPr="009D6315">
              <w:rPr>
                <w:rFonts w:hint="eastAsia"/>
              </w:rPr>
              <w:t>、</w:t>
            </w:r>
            <w:r w:rsidRPr="009D6315">
              <w:rPr>
                <w:rFonts w:hint="eastAsia"/>
              </w:rPr>
              <w:t>G</w:t>
            </w:r>
            <w:r w:rsidRPr="009D6315">
              <w:rPr>
                <w:rFonts w:hint="eastAsia"/>
              </w:rPr>
              <w:t>（对按流量有效）</w:t>
            </w:r>
          </w:p>
          <w:p w:rsidR="004F3959" w:rsidRPr="009D6315" w:rsidRDefault="004F3959" w:rsidP="004F3959">
            <w:pPr>
              <w:pStyle w:val="TableText"/>
            </w:pPr>
            <w:r w:rsidRPr="009D6315">
              <w:rPr>
                <w:rFonts w:hint="eastAsia"/>
              </w:rPr>
              <w:t>5</w:t>
            </w:r>
            <w:r w:rsidRPr="009D6315">
              <w:rPr>
                <w:rFonts w:hint="eastAsia"/>
              </w:rPr>
              <w:t>、秒（对按时长有效）</w:t>
            </w:r>
          </w:p>
          <w:p w:rsidR="004F3959" w:rsidRPr="009D6315" w:rsidRDefault="004F3959" w:rsidP="004F3959">
            <w:pPr>
              <w:pStyle w:val="TableText"/>
            </w:pPr>
            <w:r w:rsidRPr="009D6315">
              <w:rPr>
                <w:rFonts w:hint="eastAsia"/>
              </w:rPr>
              <w:t>6</w:t>
            </w:r>
            <w:r w:rsidRPr="009D6315">
              <w:rPr>
                <w:rFonts w:hint="eastAsia"/>
              </w:rPr>
              <w:t>、分（对按时长有效）</w:t>
            </w:r>
          </w:p>
          <w:p w:rsidR="004F3959" w:rsidRPr="009D6315" w:rsidRDefault="004F3959" w:rsidP="004F3959">
            <w:pPr>
              <w:pStyle w:val="TableText"/>
            </w:pPr>
            <w:r w:rsidRPr="009D6315">
              <w:rPr>
                <w:rFonts w:hint="eastAsia"/>
              </w:rPr>
              <w:t>7</w:t>
            </w:r>
            <w:r w:rsidRPr="009D6315">
              <w:rPr>
                <w:rFonts w:hint="eastAsia"/>
              </w:rPr>
              <w:t>、</w:t>
            </w:r>
            <w:r w:rsidRPr="009D6315">
              <w:rPr>
                <w:rFonts w:hint="eastAsia"/>
              </w:rPr>
              <w:t xml:space="preserve"> </w:t>
            </w:r>
            <w:r w:rsidRPr="009D6315">
              <w:rPr>
                <w:rFonts w:hint="eastAsia"/>
              </w:rPr>
              <w:t>时（对按时长有效）</w:t>
            </w:r>
          </w:p>
        </w:tc>
      </w:tr>
      <w:tr w:rsidR="004F3959" w:rsidRPr="00322797" w:rsidTr="004F3959">
        <w:tc>
          <w:tcPr>
            <w:tcW w:w="231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286235">
              <w:t>PROMOTIONRULE</w:t>
            </w:r>
          </w:p>
        </w:tc>
        <w:tc>
          <w:tcPr>
            <w:tcW w:w="1798"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113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2"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首次订购优惠策略：</w:t>
            </w:r>
          </w:p>
          <w:p w:rsidR="004F3959" w:rsidRPr="009D6315" w:rsidRDefault="004F3959" w:rsidP="004F3959">
            <w:pPr>
              <w:pStyle w:val="TableText"/>
            </w:pPr>
            <w:r w:rsidRPr="009D6315">
              <w:rPr>
                <w:rFonts w:hint="eastAsia"/>
              </w:rPr>
              <w:t xml:space="preserve">0 </w:t>
            </w:r>
            <w:r w:rsidRPr="009D6315">
              <w:rPr>
                <w:rFonts w:hint="eastAsia"/>
              </w:rPr>
              <w:t>：首次订购无优惠期</w:t>
            </w:r>
          </w:p>
          <w:p w:rsidR="004F3959" w:rsidRPr="009D6315" w:rsidRDefault="004F3959" w:rsidP="004F3959">
            <w:pPr>
              <w:pStyle w:val="TableText"/>
            </w:pPr>
            <w:r w:rsidRPr="009D6315">
              <w:rPr>
                <w:rFonts w:hint="eastAsia"/>
              </w:rPr>
              <w:t>1</w:t>
            </w:r>
            <w:r w:rsidRPr="009D6315">
              <w:rPr>
                <w:rFonts w:hint="eastAsia"/>
              </w:rPr>
              <w:t>：</w:t>
            </w:r>
            <w:r w:rsidRPr="009D6315">
              <w:rPr>
                <w:rFonts w:hint="eastAsia"/>
              </w:rPr>
              <w:t xml:space="preserve"> </w:t>
            </w:r>
            <w:r w:rsidRPr="009D6315">
              <w:rPr>
                <w:rFonts w:hint="eastAsia"/>
              </w:rPr>
              <w:t>首次订购有优惠期</w:t>
            </w:r>
          </w:p>
          <w:p w:rsidR="004F3959" w:rsidRPr="009D6315" w:rsidRDefault="004F3959" w:rsidP="004F3959">
            <w:pPr>
              <w:pStyle w:val="TableText"/>
            </w:pPr>
            <w:r w:rsidRPr="009D6315">
              <w:rPr>
                <w:rFonts w:hint="eastAsia"/>
              </w:rPr>
              <w:t>说明：</w:t>
            </w:r>
          </w:p>
          <w:p w:rsidR="004F3959" w:rsidRPr="009D6315" w:rsidRDefault="004F3959" w:rsidP="004F3959">
            <w:pPr>
              <w:pStyle w:val="TableText"/>
            </w:pPr>
            <w:r w:rsidRPr="009D6315">
              <w:rPr>
                <w:rFonts w:hint="eastAsia"/>
              </w:rPr>
              <w:t>该字段适用于“首次订购优惠</w:t>
            </w:r>
            <w:r w:rsidRPr="009D6315">
              <w:rPr>
                <w:rFonts w:hint="eastAsia"/>
              </w:rPr>
              <w:t>X</w:t>
            </w:r>
            <w:r w:rsidRPr="009D6315">
              <w:rPr>
                <w:rFonts w:hint="eastAsia"/>
              </w:rPr>
              <w:t>天”功能。</w:t>
            </w:r>
          </w:p>
          <w:p w:rsidR="004F3959" w:rsidRPr="009D6315" w:rsidRDefault="004F3959" w:rsidP="004F3959">
            <w:pPr>
              <w:pStyle w:val="TableText"/>
            </w:pPr>
            <w:r w:rsidRPr="009D6315">
              <w:rPr>
                <w:rFonts w:hint="eastAsia"/>
              </w:rPr>
              <w:t>该字段为</w:t>
            </w:r>
            <w:r w:rsidRPr="009D6315">
              <w:rPr>
                <w:rFonts w:hint="eastAsia"/>
              </w:rPr>
              <w:t>1</w:t>
            </w:r>
            <w:r w:rsidRPr="009D6315">
              <w:rPr>
                <w:rFonts w:hint="eastAsia"/>
              </w:rPr>
              <w:t>和</w:t>
            </w:r>
            <w:r w:rsidRPr="009D6315">
              <w:t>FIRSTCHGRULE</w:t>
            </w:r>
            <w:r w:rsidRPr="009D6315">
              <w:rPr>
                <w:rFonts w:hint="eastAsia"/>
              </w:rPr>
              <w:t>字段为</w:t>
            </w:r>
            <w:r w:rsidRPr="009D6315">
              <w:rPr>
                <w:rFonts w:hint="eastAsia"/>
              </w:rPr>
              <w:t>3</w:t>
            </w:r>
            <w:r w:rsidRPr="009D6315">
              <w:rPr>
                <w:rFonts w:hint="eastAsia"/>
              </w:rPr>
              <w:t>的场景不能并存，由界面控制。</w:t>
            </w:r>
          </w:p>
        </w:tc>
      </w:tr>
      <w:tr w:rsidR="004F3959" w:rsidRPr="00322797" w:rsidTr="004F3959">
        <w:tc>
          <w:tcPr>
            <w:tcW w:w="231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Pr>
                <w:rFonts w:hint="eastAsia"/>
              </w:rPr>
              <w:t>FREETIMES</w:t>
            </w:r>
          </w:p>
        </w:tc>
        <w:tc>
          <w:tcPr>
            <w:tcW w:w="1798"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113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2"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免费</w:t>
            </w:r>
            <w:r w:rsidRPr="009D6315">
              <w:rPr>
                <w:rFonts w:hint="eastAsia"/>
              </w:rPr>
              <w:t>/</w:t>
            </w:r>
            <w:r w:rsidRPr="009D6315">
              <w:rPr>
                <w:rFonts w:hint="eastAsia"/>
              </w:rPr>
              <w:t>优惠次数</w:t>
            </w:r>
          </w:p>
          <w:p w:rsidR="004F3959" w:rsidRPr="009D6315" w:rsidRDefault="004F3959" w:rsidP="004F3959">
            <w:pPr>
              <w:pStyle w:val="TableText"/>
            </w:pPr>
            <w:r w:rsidRPr="009D6315">
              <w:t>FIRSTCHGRULE</w:t>
            </w:r>
            <w:r w:rsidRPr="009D6315">
              <w:rPr>
                <w:rFonts w:hint="eastAsia"/>
              </w:rPr>
              <w:t>=3</w:t>
            </w:r>
            <w:r w:rsidRPr="009D6315">
              <w:rPr>
                <w:rFonts w:hint="eastAsia"/>
              </w:rPr>
              <w:t>时，本字段表示免费次数。</w:t>
            </w:r>
          </w:p>
          <w:p w:rsidR="004F3959" w:rsidRPr="009D6315" w:rsidRDefault="004F3959" w:rsidP="004F3959">
            <w:pPr>
              <w:pStyle w:val="TableText"/>
            </w:pPr>
            <w:r w:rsidRPr="00286235">
              <w:t>PROMOTIONRULE</w:t>
            </w:r>
            <w:r>
              <w:rPr>
                <w:rFonts w:hint="eastAsia"/>
              </w:rPr>
              <w:t>=1</w:t>
            </w:r>
            <w:r>
              <w:rPr>
                <w:rFonts w:hint="eastAsia"/>
              </w:rPr>
              <w:t>，</w:t>
            </w:r>
            <w:r w:rsidRPr="009D6315">
              <w:rPr>
                <w:rFonts w:hint="eastAsia"/>
              </w:rPr>
              <w:t>本字段表示优惠次数。</w:t>
            </w:r>
          </w:p>
          <w:p w:rsidR="004F3959" w:rsidRPr="009D6315" w:rsidRDefault="004F3959" w:rsidP="004F3959">
            <w:pPr>
              <w:pStyle w:val="TableText"/>
            </w:pPr>
            <w:r w:rsidRPr="009D6315">
              <w:rPr>
                <w:rFonts w:hint="eastAsia"/>
              </w:rPr>
              <w:t>说明：</w:t>
            </w:r>
            <w:r w:rsidRPr="00286235">
              <w:t>PROMOTIONRULE</w:t>
            </w:r>
            <w:r>
              <w:rPr>
                <w:rFonts w:hint="eastAsia"/>
              </w:rPr>
              <w:t>=1</w:t>
            </w:r>
            <w:r>
              <w:rPr>
                <w:rFonts w:hint="eastAsia"/>
              </w:rPr>
              <w:t>和</w:t>
            </w:r>
            <w:r w:rsidRPr="009D6315">
              <w:t>FIRSTCHGRULE</w:t>
            </w:r>
            <w:r w:rsidRPr="009D6315">
              <w:rPr>
                <w:rFonts w:hint="eastAsia"/>
              </w:rPr>
              <w:t>=3</w:t>
            </w:r>
            <w:r w:rsidRPr="009D6315">
              <w:rPr>
                <w:rFonts w:hint="eastAsia"/>
              </w:rPr>
              <w:t>的场景</w:t>
            </w:r>
            <w:r w:rsidRPr="009D6315">
              <w:rPr>
                <w:rFonts w:hint="eastAsia"/>
              </w:rPr>
              <w:lastRenderedPageBreak/>
              <w:t>不能并存，由界面控制。</w:t>
            </w:r>
          </w:p>
        </w:tc>
      </w:tr>
      <w:tr w:rsidR="004F3959" w:rsidTr="004F3959">
        <w:tc>
          <w:tcPr>
            <w:tcW w:w="2314" w:type="dxa"/>
            <w:tcBorders>
              <w:top w:val="single" w:sz="6" w:space="0" w:color="auto"/>
              <w:left w:val="single" w:sz="6" w:space="0" w:color="auto"/>
              <w:bottom w:val="single" w:sz="6" w:space="0" w:color="auto"/>
              <w:right w:val="single" w:sz="6" w:space="0" w:color="auto"/>
            </w:tcBorders>
          </w:tcPr>
          <w:p w:rsidR="004F3959" w:rsidRDefault="004F3959" w:rsidP="004F3959">
            <w:pPr>
              <w:pStyle w:val="TableText"/>
            </w:pPr>
            <w:r w:rsidRPr="00286235">
              <w:lastRenderedPageBreak/>
              <w:t>PROMOTION</w:t>
            </w:r>
            <w:r>
              <w:rPr>
                <w:rFonts w:hint="eastAsia"/>
              </w:rPr>
              <w:t>UNIT</w:t>
            </w:r>
          </w:p>
        </w:tc>
        <w:tc>
          <w:tcPr>
            <w:tcW w:w="1798"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NUMBER(10)</w:t>
            </w:r>
          </w:p>
        </w:tc>
        <w:tc>
          <w:tcPr>
            <w:tcW w:w="113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2"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优惠期单位</w:t>
            </w:r>
          </w:p>
          <w:p w:rsidR="004F3959" w:rsidRPr="009D6315" w:rsidRDefault="004F3959" w:rsidP="004F3959">
            <w:pPr>
              <w:pStyle w:val="TableText"/>
            </w:pPr>
            <w:r w:rsidRPr="009D6315">
              <w:rPr>
                <w:rFonts w:hint="eastAsia"/>
              </w:rPr>
              <w:t>1:</w:t>
            </w:r>
            <w:r w:rsidRPr="009D6315">
              <w:rPr>
                <w:rFonts w:hint="eastAsia"/>
              </w:rPr>
              <w:t>天</w:t>
            </w:r>
          </w:p>
          <w:p w:rsidR="004F3959" w:rsidRPr="009D6315" w:rsidRDefault="004F3959" w:rsidP="004F3959">
            <w:pPr>
              <w:pStyle w:val="TableText"/>
            </w:pPr>
            <w:r w:rsidRPr="00286235">
              <w:t>PROMOTIONRULE</w:t>
            </w:r>
            <w:r>
              <w:rPr>
                <w:rFonts w:hint="eastAsia"/>
              </w:rPr>
              <w:t>=1</w:t>
            </w:r>
            <w:r>
              <w:rPr>
                <w:rFonts w:hint="eastAsia"/>
              </w:rPr>
              <w:t>时有效</w:t>
            </w:r>
          </w:p>
        </w:tc>
      </w:tr>
      <w:tr w:rsidR="004F3959" w:rsidTr="004F3959">
        <w:tc>
          <w:tcPr>
            <w:tcW w:w="2314" w:type="dxa"/>
            <w:tcBorders>
              <w:top w:val="single" w:sz="6" w:space="0" w:color="auto"/>
              <w:left w:val="single" w:sz="6" w:space="0" w:color="auto"/>
              <w:bottom w:val="single" w:sz="6" w:space="0" w:color="auto"/>
              <w:right w:val="single" w:sz="6" w:space="0" w:color="auto"/>
            </w:tcBorders>
          </w:tcPr>
          <w:p w:rsidR="004F3959" w:rsidRDefault="004F3959" w:rsidP="004F3959">
            <w:pPr>
              <w:pStyle w:val="TableText"/>
            </w:pPr>
            <w:r w:rsidRPr="00286235">
              <w:t>PROMOTION</w:t>
            </w:r>
            <w:r>
              <w:rPr>
                <w:rFonts w:hint="eastAsia"/>
              </w:rPr>
              <w:t>VAL</w:t>
            </w:r>
          </w:p>
        </w:tc>
        <w:tc>
          <w:tcPr>
            <w:tcW w:w="1798"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t>NUMBER(1</w:t>
            </w:r>
            <w:r w:rsidRPr="009D6315">
              <w:rPr>
                <w:rFonts w:hint="eastAsia"/>
              </w:rPr>
              <w:t>0</w:t>
            </w:r>
            <w:r w:rsidRPr="009D6315">
              <w:t>)</w:t>
            </w:r>
          </w:p>
        </w:tc>
        <w:tc>
          <w:tcPr>
            <w:tcW w:w="1134"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1275"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p>
        </w:tc>
        <w:tc>
          <w:tcPr>
            <w:tcW w:w="2692" w:type="dxa"/>
            <w:tcBorders>
              <w:top w:val="single" w:sz="6" w:space="0" w:color="auto"/>
              <w:left w:val="single" w:sz="6" w:space="0" w:color="auto"/>
              <w:bottom w:val="single" w:sz="6" w:space="0" w:color="auto"/>
              <w:right w:val="single" w:sz="6" w:space="0" w:color="auto"/>
            </w:tcBorders>
          </w:tcPr>
          <w:p w:rsidR="004F3959" w:rsidRPr="009D6315" w:rsidRDefault="004F3959" w:rsidP="004F3959">
            <w:pPr>
              <w:pStyle w:val="TableText"/>
            </w:pPr>
            <w:r w:rsidRPr="009D6315">
              <w:rPr>
                <w:rFonts w:hint="eastAsia"/>
              </w:rPr>
              <w:t>优惠期量值</w:t>
            </w:r>
          </w:p>
          <w:p w:rsidR="004F3959" w:rsidRPr="009D6315" w:rsidRDefault="004F3959" w:rsidP="004F3959">
            <w:pPr>
              <w:pStyle w:val="TableText"/>
            </w:pPr>
            <w:r w:rsidRPr="00286235">
              <w:t>PROMOTIONRULE</w:t>
            </w:r>
            <w:r>
              <w:rPr>
                <w:rFonts w:hint="eastAsia"/>
              </w:rPr>
              <w:t>=1</w:t>
            </w:r>
            <w:r>
              <w:rPr>
                <w:rFonts w:hint="eastAsia"/>
              </w:rPr>
              <w:t>时有效</w:t>
            </w:r>
          </w:p>
        </w:tc>
      </w:tr>
    </w:tbl>
    <w:p w:rsidR="004F3959" w:rsidRDefault="004F3959" w:rsidP="004F3959">
      <w:pPr>
        <w:rPr>
          <w:rFonts w:ascii="Arial" w:hAnsi="Arial"/>
        </w:rPr>
      </w:pPr>
    </w:p>
    <w:p w:rsidR="00215954" w:rsidRDefault="00215954">
      <w:pPr>
        <w:pStyle w:val="31"/>
        <w:rPr>
          <w:ins w:id="560" w:author="wurongjun 00246467" w:date="2015-06-15T17:24:00Z"/>
        </w:rPr>
        <w:pPrChange w:id="561" w:author="wurongjun 00246467" w:date="2015-06-15T17:24:00Z">
          <w:pPr>
            <w:pStyle w:val="31"/>
            <w:numPr>
              <w:numId w:val="50"/>
            </w:numPr>
          </w:pPr>
        </w:pPrChange>
      </w:pPr>
      <w:bookmarkStart w:id="562" w:name="_Toc435003386"/>
      <w:ins w:id="563" w:author="wurongjun 00246467" w:date="2015-06-15T17:24:00Z">
        <w:r>
          <w:rPr>
            <w:rFonts w:hint="eastAsia"/>
          </w:rPr>
          <w:t>订购关系扩展信息表</w:t>
        </w:r>
      </w:ins>
      <w:ins w:id="564" w:author="wurongjun 00246467" w:date="2015-06-15T17:25:00Z">
        <w:r w:rsidR="00C35A24" w:rsidRPr="00215954">
          <w:t>SIS_T_SUBRELATIONEXATTR</w:t>
        </w:r>
      </w:ins>
      <w:bookmarkEnd w:id="56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62"/>
        <w:gridCol w:w="1473"/>
        <w:gridCol w:w="646"/>
        <w:gridCol w:w="832"/>
        <w:gridCol w:w="3809"/>
      </w:tblGrid>
      <w:tr w:rsidR="00215954" w:rsidTr="0015525F">
        <w:trPr>
          <w:ins w:id="565" w:author="wurongjun 00246467" w:date="2015-06-15T17:24:00Z"/>
        </w:trPr>
        <w:tc>
          <w:tcPr>
            <w:tcW w:w="1034" w:type="pct"/>
          </w:tcPr>
          <w:p w:rsidR="00215954" w:rsidRDefault="00215954" w:rsidP="0015525F">
            <w:pPr>
              <w:pStyle w:val="TableText"/>
              <w:rPr>
                <w:ins w:id="566" w:author="wurongjun 00246467" w:date="2015-06-15T17:24:00Z"/>
              </w:rPr>
            </w:pPr>
            <w:ins w:id="567" w:author="wurongjun 00246467" w:date="2015-06-15T17:24:00Z">
              <w:r>
                <w:rPr>
                  <w:rFonts w:hint="eastAsia"/>
                </w:rPr>
                <w:t>字段名称</w:t>
              </w:r>
            </w:ins>
          </w:p>
        </w:tc>
        <w:tc>
          <w:tcPr>
            <w:tcW w:w="864" w:type="pct"/>
          </w:tcPr>
          <w:p w:rsidR="00215954" w:rsidRDefault="00215954" w:rsidP="0015525F">
            <w:pPr>
              <w:pStyle w:val="TableText"/>
              <w:rPr>
                <w:ins w:id="568" w:author="wurongjun 00246467" w:date="2015-06-15T17:24:00Z"/>
              </w:rPr>
            </w:pPr>
            <w:ins w:id="569" w:author="wurongjun 00246467" w:date="2015-06-15T17:24:00Z">
              <w:r>
                <w:rPr>
                  <w:rFonts w:hint="eastAsia"/>
                </w:rPr>
                <w:t>类型</w:t>
              </w:r>
            </w:ins>
          </w:p>
        </w:tc>
        <w:tc>
          <w:tcPr>
            <w:tcW w:w="379" w:type="pct"/>
          </w:tcPr>
          <w:p w:rsidR="00215954" w:rsidRDefault="00215954" w:rsidP="0015525F">
            <w:pPr>
              <w:pStyle w:val="TableText"/>
              <w:rPr>
                <w:ins w:id="570" w:author="wurongjun 00246467" w:date="2015-06-15T17:24:00Z"/>
              </w:rPr>
            </w:pPr>
            <w:ins w:id="571" w:author="wurongjun 00246467" w:date="2015-06-15T17:24:00Z">
              <w:r w:rsidRPr="00BA3217">
                <w:t>是否为空</w:t>
              </w:r>
            </w:ins>
          </w:p>
        </w:tc>
        <w:tc>
          <w:tcPr>
            <w:tcW w:w="488" w:type="pct"/>
          </w:tcPr>
          <w:p w:rsidR="00215954" w:rsidRDefault="00215954" w:rsidP="0015525F">
            <w:pPr>
              <w:pStyle w:val="TableText"/>
              <w:rPr>
                <w:ins w:id="572" w:author="wurongjun 00246467" w:date="2015-06-15T17:24:00Z"/>
              </w:rPr>
            </w:pPr>
            <w:ins w:id="573" w:author="wurongjun 00246467" w:date="2015-06-15T17:24:00Z">
              <w:r w:rsidRPr="00BA3217">
                <w:rPr>
                  <w:rFonts w:hint="eastAsia"/>
                </w:rPr>
                <w:t>默认值</w:t>
              </w:r>
            </w:ins>
          </w:p>
        </w:tc>
        <w:tc>
          <w:tcPr>
            <w:tcW w:w="2235" w:type="pct"/>
          </w:tcPr>
          <w:p w:rsidR="00215954" w:rsidRDefault="00215954" w:rsidP="0015525F">
            <w:pPr>
              <w:pStyle w:val="TableText"/>
              <w:rPr>
                <w:ins w:id="574" w:author="wurongjun 00246467" w:date="2015-06-15T17:24:00Z"/>
              </w:rPr>
            </w:pPr>
            <w:ins w:id="575" w:author="wurongjun 00246467" w:date="2015-06-15T17:24:00Z">
              <w:r>
                <w:rPr>
                  <w:rFonts w:hint="eastAsia"/>
                </w:rPr>
                <w:t>描述</w:t>
              </w:r>
            </w:ins>
          </w:p>
        </w:tc>
      </w:tr>
      <w:tr w:rsidR="00215954" w:rsidTr="0015525F">
        <w:trPr>
          <w:ins w:id="576" w:author="wurongjun 00246467" w:date="2015-06-15T17:24:00Z"/>
        </w:trPr>
        <w:tc>
          <w:tcPr>
            <w:tcW w:w="1034" w:type="pct"/>
          </w:tcPr>
          <w:p w:rsidR="00215954" w:rsidRDefault="00215954">
            <w:pPr>
              <w:pStyle w:val="Default"/>
              <w:rPr>
                <w:ins w:id="577" w:author="wurongjun 00246467" w:date="2015-06-15T17:24:00Z"/>
              </w:rPr>
            </w:pPr>
            <w:ins w:id="578" w:author="wurongjun 00246467" w:date="2015-06-15T17:24:00Z">
              <w:r>
                <w:rPr>
                  <w:rFonts w:hint="eastAsia"/>
                </w:rPr>
                <w:t>#</w:t>
              </w:r>
            </w:ins>
            <w:ins w:id="579" w:author="wurongjun 00246467" w:date="2015-06-15T17:25:00Z">
              <w:r>
                <w:t>productorderkey</w:t>
              </w:r>
            </w:ins>
            <w:ins w:id="580" w:author="wurongjun 00246467" w:date="2015-06-15T17:24:00Z">
              <w:r>
                <w:t xml:space="preserve"> </w:t>
              </w:r>
            </w:ins>
          </w:p>
        </w:tc>
        <w:tc>
          <w:tcPr>
            <w:tcW w:w="864" w:type="pct"/>
          </w:tcPr>
          <w:p w:rsidR="00215954" w:rsidRPr="00F76BB5" w:rsidRDefault="00215954">
            <w:pPr>
              <w:pStyle w:val="Default"/>
              <w:rPr>
                <w:ins w:id="581" w:author="wurongjun 00246467" w:date="2015-06-15T17:24:00Z"/>
                <w:sz w:val="20"/>
                <w:szCs w:val="20"/>
              </w:rPr>
            </w:pPr>
            <w:ins w:id="582" w:author="wurongjun 00246467" w:date="2015-06-15T17:24:00Z">
              <w:r>
                <w:rPr>
                  <w:sz w:val="20"/>
                  <w:szCs w:val="20"/>
                </w:rPr>
                <w:t>NUMBER(</w:t>
              </w:r>
            </w:ins>
            <w:ins w:id="583" w:author="wurongjun 00246467" w:date="2015-06-15T17:26:00Z">
              <w:r>
                <w:rPr>
                  <w:sz w:val="20"/>
                  <w:szCs w:val="20"/>
                </w:rPr>
                <w:t>2</w:t>
              </w:r>
            </w:ins>
            <w:ins w:id="584" w:author="wurongjun 00246467" w:date="2015-06-15T17:24:00Z">
              <w:r>
                <w:rPr>
                  <w:sz w:val="20"/>
                  <w:szCs w:val="20"/>
                </w:rPr>
                <w:t xml:space="preserve">0) </w:t>
              </w:r>
            </w:ins>
          </w:p>
        </w:tc>
        <w:tc>
          <w:tcPr>
            <w:tcW w:w="379" w:type="pct"/>
          </w:tcPr>
          <w:p w:rsidR="00215954" w:rsidRPr="00BA3217" w:rsidRDefault="00215954" w:rsidP="0015525F">
            <w:pPr>
              <w:pStyle w:val="TableText"/>
              <w:rPr>
                <w:ins w:id="585" w:author="wurongjun 00246467" w:date="2015-06-15T17:24:00Z"/>
              </w:rPr>
            </w:pPr>
          </w:p>
        </w:tc>
        <w:tc>
          <w:tcPr>
            <w:tcW w:w="488" w:type="pct"/>
          </w:tcPr>
          <w:p w:rsidR="00215954" w:rsidRPr="00BA3217" w:rsidRDefault="00215954" w:rsidP="0015525F">
            <w:pPr>
              <w:pStyle w:val="TableText"/>
              <w:rPr>
                <w:ins w:id="586" w:author="wurongjun 00246467" w:date="2015-06-15T17:24:00Z"/>
              </w:rPr>
            </w:pPr>
          </w:p>
        </w:tc>
        <w:tc>
          <w:tcPr>
            <w:tcW w:w="2235" w:type="pct"/>
          </w:tcPr>
          <w:p w:rsidR="00215954" w:rsidRPr="00F76BB5" w:rsidRDefault="00215954" w:rsidP="0015525F">
            <w:pPr>
              <w:pStyle w:val="Default"/>
              <w:rPr>
                <w:ins w:id="587" w:author="wurongjun 00246467" w:date="2015-06-15T17:24:00Z"/>
                <w:sz w:val="20"/>
                <w:szCs w:val="20"/>
              </w:rPr>
            </w:pPr>
            <w:ins w:id="588" w:author="wurongjun 00246467" w:date="2015-06-15T17:25:00Z">
              <w:r>
                <w:rPr>
                  <w:rFonts w:hint="eastAsia"/>
                  <w:sz w:val="20"/>
                  <w:szCs w:val="20"/>
                </w:rPr>
                <w:t>订购</w:t>
              </w:r>
              <w:r>
                <w:rPr>
                  <w:sz w:val="20"/>
                  <w:szCs w:val="20"/>
                </w:rPr>
                <w:t>关系</w:t>
              </w:r>
            </w:ins>
            <w:ins w:id="589" w:author="wurongjun 00246467" w:date="2015-06-15T17:26:00Z">
              <w:r>
                <w:rPr>
                  <w:rFonts w:hint="eastAsia"/>
                  <w:sz w:val="20"/>
                  <w:szCs w:val="20"/>
                </w:rPr>
                <w:t>键值</w:t>
              </w:r>
            </w:ins>
          </w:p>
        </w:tc>
      </w:tr>
      <w:tr w:rsidR="00215954" w:rsidTr="0015525F">
        <w:trPr>
          <w:ins w:id="590" w:author="wurongjun 00246467" w:date="2015-06-15T17:25:00Z"/>
        </w:trPr>
        <w:tc>
          <w:tcPr>
            <w:tcW w:w="1034" w:type="pct"/>
          </w:tcPr>
          <w:p w:rsidR="00215954" w:rsidRDefault="00215954" w:rsidP="0015525F">
            <w:pPr>
              <w:pStyle w:val="Default"/>
              <w:rPr>
                <w:ins w:id="591" w:author="wurongjun 00246467" w:date="2015-06-15T17:25:00Z"/>
              </w:rPr>
            </w:pPr>
            <w:ins w:id="592" w:author="wurongjun 00246467" w:date="2015-06-15T17:26:00Z">
              <w:r>
                <w:rPr>
                  <w:rFonts w:hint="eastAsia"/>
                </w:rPr>
                <w:t>expiretime</w:t>
              </w:r>
            </w:ins>
          </w:p>
        </w:tc>
        <w:tc>
          <w:tcPr>
            <w:tcW w:w="864" w:type="pct"/>
          </w:tcPr>
          <w:p w:rsidR="00215954" w:rsidRDefault="00215954" w:rsidP="0015525F">
            <w:pPr>
              <w:pStyle w:val="Default"/>
              <w:rPr>
                <w:ins w:id="593" w:author="wurongjun 00246467" w:date="2015-06-15T17:25:00Z"/>
                <w:sz w:val="20"/>
                <w:szCs w:val="20"/>
              </w:rPr>
            </w:pPr>
            <w:ins w:id="594" w:author="wurongjun 00246467" w:date="2015-06-15T17:26:00Z">
              <w:r>
                <w:rPr>
                  <w:rFonts w:hint="eastAsia"/>
                  <w:sz w:val="20"/>
                  <w:szCs w:val="20"/>
                </w:rPr>
                <w:t>date</w:t>
              </w:r>
            </w:ins>
          </w:p>
        </w:tc>
        <w:tc>
          <w:tcPr>
            <w:tcW w:w="379" w:type="pct"/>
          </w:tcPr>
          <w:p w:rsidR="00215954" w:rsidRPr="00BA3217" w:rsidRDefault="00215954" w:rsidP="0015525F">
            <w:pPr>
              <w:pStyle w:val="TableText"/>
              <w:rPr>
                <w:ins w:id="595" w:author="wurongjun 00246467" w:date="2015-06-15T17:25:00Z"/>
              </w:rPr>
            </w:pPr>
          </w:p>
        </w:tc>
        <w:tc>
          <w:tcPr>
            <w:tcW w:w="488" w:type="pct"/>
          </w:tcPr>
          <w:p w:rsidR="00215954" w:rsidRPr="00BA3217" w:rsidRDefault="00215954" w:rsidP="0015525F">
            <w:pPr>
              <w:pStyle w:val="TableText"/>
              <w:rPr>
                <w:ins w:id="596" w:author="wurongjun 00246467" w:date="2015-06-15T17:25:00Z"/>
              </w:rPr>
            </w:pPr>
          </w:p>
        </w:tc>
        <w:tc>
          <w:tcPr>
            <w:tcW w:w="2235" w:type="pct"/>
          </w:tcPr>
          <w:p w:rsidR="00215954" w:rsidRDefault="00215954" w:rsidP="0015525F">
            <w:pPr>
              <w:pStyle w:val="Default"/>
              <w:rPr>
                <w:ins w:id="597" w:author="wurongjun 00246467" w:date="2015-06-15T17:25:00Z"/>
                <w:sz w:val="20"/>
                <w:szCs w:val="20"/>
              </w:rPr>
            </w:pPr>
            <w:ins w:id="598" w:author="wurongjun 00246467" w:date="2015-06-15T17:26:00Z">
              <w:r>
                <w:rPr>
                  <w:rFonts w:hint="eastAsia"/>
                  <w:sz w:val="20"/>
                  <w:szCs w:val="20"/>
                </w:rPr>
                <w:t>失效</w:t>
              </w:r>
              <w:r>
                <w:rPr>
                  <w:sz w:val="20"/>
                  <w:szCs w:val="20"/>
                </w:rPr>
                <w:t>时间</w:t>
              </w:r>
            </w:ins>
          </w:p>
        </w:tc>
      </w:tr>
      <w:tr w:rsidR="00215954" w:rsidTr="0015525F">
        <w:trPr>
          <w:ins w:id="599" w:author="wurongjun 00246467" w:date="2015-06-15T17:24:00Z"/>
        </w:trPr>
        <w:tc>
          <w:tcPr>
            <w:tcW w:w="1034" w:type="pct"/>
          </w:tcPr>
          <w:p w:rsidR="00215954" w:rsidRPr="00F76BB5" w:rsidRDefault="00215954" w:rsidP="0015525F">
            <w:pPr>
              <w:pStyle w:val="Default"/>
              <w:rPr>
                <w:ins w:id="600" w:author="wurongjun 00246467" w:date="2015-06-15T17:24:00Z"/>
                <w:sz w:val="20"/>
                <w:szCs w:val="20"/>
              </w:rPr>
            </w:pPr>
            <w:ins w:id="601" w:author="wurongjun 00246467" w:date="2015-06-15T17:24:00Z">
              <w:r>
                <w:rPr>
                  <w:rFonts w:hint="eastAsia"/>
                  <w:sz w:val="20"/>
                  <w:szCs w:val="20"/>
                </w:rPr>
                <w:t>#</w:t>
              </w:r>
              <w:r>
                <w:rPr>
                  <w:sz w:val="20"/>
                  <w:szCs w:val="20"/>
                </w:rPr>
                <w:t xml:space="preserve">AttributeName </w:t>
              </w:r>
            </w:ins>
          </w:p>
        </w:tc>
        <w:tc>
          <w:tcPr>
            <w:tcW w:w="864" w:type="pct"/>
          </w:tcPr>
          <w:p w:rsidR="00215954" w:rsidRPr="00F76BB5" w:rsidRDefault="00215954" w:rsidP="0015525F">
            <w:pPr>
              <w:pStyle w:val="Default"/>
              <w:rPr>
                <w:ins w:id="602" w:author="wurongjun 00246467" w:date="2015-06-15T17:24:00Z"/>
                <w:sz w:val="20"/>
                <w:szCs w:val="20"/>
              </w:rPr>
            </w:pPr>
            <w:ins w:id="603" w:author="wurongjun 00246467" w:date="2015-06-15T17:24:00Z">
              <w:r>
                <w:rPr>
                  <w:sz w:val="20"/>
                  <w:szCs w:val="20"/>
                </w:rPr>
                <w:t xml:space="preserve">VARCHAR2(64) </w:t>
              </w:r>
            </w:ins>
          </w:p>
        </w:tc>
        <w:tc>
          <w:tcPr>
            <w:tcW w:w="379" w:type="pct"/>
          </w:tcPr>
          <w:p w:rsidR="00215954" w:rsidRPr="00BA3217" w:rsidRDefault="00215954" w:rsidP="0015525F">
            <w:pPr>
              <w:pStyle w:val="TableText"/>
              <w:rPr>
                <w:ins w:id="604" w:author="wurongjun 00246467" w:date="2015-06-15T17:24:00Z"/>
              </w:rPr>
            </w:pPr>
          </w:p>
        </w:tc>
        <w:tc>
          <w:tcPr>
            <w:tcW w:w="488" w:type="pct"/>
          </w:tcPr>
          <w:p w:rsidR="00215954" w:rsidRPr="00BA3217" w:rsidRDefault="00215954" w:rsidP="0015525F">
            <w:pPr>
              <w:pStyle w:val="TableText"/>
              <w:rPr>
                <w:ins w:id="605" w:author="wurongjun 00246467" w:date="2015-06-15T17:24:00Z"/>
              </w:rPr>
            </w:pPr>
          </w:p>
        </w:tc>
        <w:tc>
          <w:tcPr>
            <w:tcW w:w="2235" w:type="pct"/>
          </w:tcPr>
          <w:p w:rsidR="00215954" w:rsidRPr="00F76BB5" w:rsidRDefault="00215954" w:rsidP="0015525F">
            <w:pPr>
              <w:pStyle w:val="Default"/>
              <w:rPr>
                <w:ins w:id="606" w:author="wurongjun 00246467" w:date="2015-06-15T17:24:00Z"/>
                <w:sz w:val="20"/>
                <w:szCs w:val="20"/>
              </w:rPr>
            </w:pPr>
            <w:ins w:id="607" w:author="wurongjun 00246467" w:date="2015-06-15T17:24:00Z">
              <w:r>
                <w:rPr>
                  <w:rFonts w:hint="eastAsia"/>
                  <w:sz w:val="20"/>
                  <w:szCs w:val="20"/>
                </w:rPr>
                <w:t>属性名称</w:t>
              </w:r>
              <w:r>
                <w:rPr>
                  <w:sz w:val="20"/>
                  <w:szCs w:val="20"/>
                </w:rPr>
                <w:t xml:space="preserve"> </w:t>
              </w:r>
            </w:ins>
          </w:p>
        </w:tc>
      </w:tr>
      <w:tr w:rsidR="00215954" w:rsidTr="0015525F">
        <w:trPr>
          <w:ins w:id="608" w:author="wurongjun 00246467" w:date="2015-06-15T17:24:00Z"/>
        </w:trPr>
        <w:tc>
          <w:tcPr>
            <w:tcW w:w="1034" w:type="pct"/>
          </w:tcPr>
          <w:p w:rsidR="00215954" w:rsidRPr="00F76BB5" w:rsidRDefault="00215954" w:rsidP="0015525F">
            <w:pPr>
              <w:pStyle w:val="Default"/>
              <w:rPr>
                <w:ins w:id="609" w:author="wurongjun 00246467" w:date="2015-06-15T17:24:00Z"/>
                <w:sz w:val="20"/>
                <w:szCs w:val="20"/>
              </w:rPr>
            </w:pPr>
            <w:ins w:id="610" w:author="wurongjun 00246467" w:date="2015-06-15T17:24:00Z">
              <w:r>
                <w:rPr>
                  <w:sz w:val="20"/>
                  <w:szCs w:val="20"/>
                </w:rPr>
                <w:t xml:space="preserve">A ttributeValue </w:t>
              </w:r>
            </w:ins>
          </w:p>
        </w:tc>
        <w:tc>
          <w:tcPr>
            <w:tcW w:w="864" w:type="pct"/>
          </w:tcPr>
          <w:p w:rsidR="00215954" w:rsidRPr="00F76BB5" w:rsidRDefault="00215954" w:rsidP="0015525F">
            <w:pPr>
              <w:pStyle w:val="Default"/>
              <w:rPr>
                <w:ins w:id="611" w:author="wurongjun 00246467" w:date="2015-06-15T17:24:00Z"/>
                <w:sz w:val="20"/>
                <w:szCs w:val="20"/>
              </w:rPr>
            </w:pPr>
            <w:ins w:id="612" w:author="wurongjun 00246467" w:date="2015-06-15T17:24:00Z">
              <w:r>
                <w:rPr>
                  <w:sz w:val="20"/>
                  <w:szCs w:val="20"/>
                </w:rPr>
                <w:t>VARCHAR2(</w:t>
              </w:r>
              <w:r>
                <w:rPr>
                  <w:rFonts w:hint="eastAsia"/>
                  <w:sz w:val="20"/>
                  <w:szCs w:val="20"/>
                </w:rPr>
                <w:t>512</w:t>
              </w:r>
              <w:r>
                <w:rPr>
                  <w:sz w:val="20"/>
                  <w:szCs w:val="20"/>
                </w:rPr>
                <w:t xml:space="preserve">) </w:t>
              </w:r>
            </w:ins>
          </w:p>
        </w:tc>
        <w:tc>
          <w:tcPr>
            <w:tcW w:w="379" w:type="pct"/>
          </w:tcPr>
          <w:p w:rsidR="00215954" w:rsidRPr="00BA3217" w:rsidRDefault="00215954" w:rsidP="0015525F">
            <w:pPr>
              <w:pStyle w:val="TableText"/>
              <w:rPr>
                <w:ins w:id="613" w:author="wurongjun 00246467" w:date="2015-06-15T17:24:00Z"/>
              </w:rPr>
            </w:pPr>
          </w:p>
        </w:tc>
        <w:tc>
          <w:tcPr>
            <w:tcW w:w="488" w:type="pct"/>
          </w:tcPr>
          <w:p w:rsidR="00215954" w:rsidRPr="00BA3217" w:rsidRDefault="00215954" w:rsidP="0015525F">
            <w:pPr>
              <w:pStyle w:val="TableText"/>
              <w:rPr>
                <w:ins w:id="614" w:author="wurongjun 00246467" w:date="2015-06-15T17:24:00Z"/>
              </w:rPr>
            </w:pPr>
          </w:p>
        </w:tc>
        <w:tc>
          <w:tcPr>
            <w:tcW w:w="2235" w:type="pct"/>
          </w:tcPr>
          <w:p w:rsidR="00215954" w:rsidRPr="00F76BB5" w:rsidRDefault="00215954" w:rsidP="0015525F">
            <w:pPr>
              <w:pStyle w:val="Default"/>
              <w:rPr>
                <w:ins w:id="615" w:author="wurongjun 00246467" w:date="2015-06-15T17:24:00Z"/>
                <w:sz w:val="20"/>
                <w:szCs w:val="20"/>
              </w:rPr>
            </w:pPr>
            <w:ins w:id="616" w:author="wurongjun 00246467" w:date="2015-06-15T17:24:00Z">
              <w:r>
                <w:rPr>
                  <w:rFonts w:hint="eastAsia"/>
                  <w:sz w:val="20"/>
                  <w:szCs w:val="20"/>
                </w:rPr>
                <w:t>属性值</w:t>
              </w:r>
              <w:r>
                <w:rPr>
                  <w:sz w:val="20"/>
                  <w:szCs w:val="20"/>
                </w:rPr>
                <w:t xml:space="preserve"> </w:t>
              </w:r>
            </w:ins>
          </w:p>
        </w:tc>
      </w:tr>
    </w:tbl>
    <w:p w:rsidR="00215954" w:rsidRDefault="00215954" w:rsidP="00215954">
      <w:pPr>
        <w:rPr>
          <w:ins w:id="617" w:author="wurongjun 00246467" w:date="2015-06-15T17:28:00Z"/>
          <w:rFonts w:ascii="宋体" w:cs="宋体"/>
        </w:rPr>
      </w:pPr>
      <w:ins w:id="618" w:author="wurongjun 00246467" w:date="2015-06-15T17:24:00Z">
        <w:r>
          <w:rPr>
            <w:rFonts w:ascii="宋体" w:cs="宋体" w:hint="eastAsia"/>
          </w:rPr>
          <w:t>说明：</w:t>
        </w:r>
      </w:ins>
    </w:p>
    <w:p w:rsidR="00215954" w:rsidRPr="00F76BB5" w:rsidRDefault="00215954" w:rsidP="00215954">
      <w:pPr>
        <w:pStyle w:val="TableText"/>
        <w:rPr>
          <w:ins w:id="619" w:author="wurongjun 00246467" w:date="2015-06-15T17:24:00Z"/>
        </w:rPr>
      </w:pPr>
      <w:ins w:id="620" w:author="wurongjun 00246467" w:date="2015-06-15T17:24:00Z">
        <w:r>
          <w:rPr>
            <w:rFonts w:ascii="宋体" w:cs="宋体" w:hint="eastAsia"/>
          </w:rPr>
          <w:t>AttributeName取值“</w:t>
        </w:r>
      </w:ins>
      <w:ins w:id="621" w:author="wurongjun 00246467" w:date="2015-06-15T17:27:00Z">
        <w:r>
          <w:rPr>
            <w:rFonts w:ascii="微软雅黑" w:eastAsia="微软雅黑" w:hAnsi="微软雅黑" w:hint="eastAsia"/>
            <w:color w:val="A60000"/>
          </w:rPr>
          <w:t>customFields</w:t>
        </w:r>
      </w:ins>
      <w:ins w:id="622" w:author="wurongjun 00246467" w:date="2015-06-15T17:24:00Z">
        <w:r>
          <w:rPr>
            <w:rFonts w:ascii="宋体" w:cs="宋体" w:hint="eastAsia"/>
          </w:rPr>
          <w:t>”，表示</w:t>
        </w:r>
      </w:ins>
      <w:ins w:id="623" w:author="wurongjun 00246467" w:date="2015-06-15T17:29:00Z">
        <w:r>
          <w:rPr>
            <w:rFonts w:ascii="宋体" w:cs="宋体" w:hint="eastAsia"/>
          </w:rPr>
          <w:t>订购</w:t>
        </w:r>
        <w:r>
          <w:rPr>
            <w:rFonts w:ascii="宋体" w:cs="宋体"/>
          </w:rPr>
          <w:t>关系</w:t>
        </w:r>
      </w:ins>
      <w:ins w:id="624" w:author="wurongjun 00246467" w:date="2015-06-15T17:27:00Z">
        <w:r>
          <w:rPr>
            <w:rFonts w:hint="eastAsia"/>
          </w:rPr>
          <w:t>定制透传</w:t>
        </w:r>
        <w:r>
          <w:t>字段</w:t>
        </w:r>
      </w:ins>
      <w:ins w:id="625" w:author="wurongjun 00246467" w:date="2015-06-15T17:24:00Z">
        <w:r w:rsidRPr="001A5AC4">
          <w:rPr>
            <w:rFonts w:hint="eastAsia"/>
          </w:rPr>
          <w:t>：</w:t>
        </w:r>
      </w:ins>
    </w:p>
    <w:p w:rsidR="00215954" w:rsidRDefault="00215954" w:rsidP="00215954">
      <w:pPr>
        <w:rPr>
          <w:ins w:id="626" w:author="wurongjun 00246467" w:date="2015-06-15T17:30:00Z"/>
        </w:rPr>
      </w:pPr>
      <w:ins w:id="627" w:author="wurongjun 00246467" w:date="2015-06-15T17:29:00Z">
        <w:r>
          <w:rPr>
            <w:rFonts w:hint="eastAsia"/>
          </w:rPr>
          <w:t>对</w:t>
        </w:r>
        <w:r>
          <w:t>应</w:t>
        </w:r>
        <w:r>
          <w:rPr>
            <w:rFonts w:ascii="微软雅黑" w:eastAsia="微软雅黑" w:hAnsi="微软雅黑" w:hint="eastAsia"/>
            <w:color w:val="A60000"/>
            <w:szCs w:val="21"/>
          </w:rPr>
          <w:t>customFields</w:t>
        </w:r>
        <w:r>
          <w:rPr>
            <w:rFonts w:hint="eastAsia"/>
          </w:rPr>
          <w:t>的</w:t>
        </w:r>
      </w:ins>
      <w:ins w:id="628" w:author="wurongjun 00246467" w:date="2015-06-15T17:24:00Z">
        <w:r>
          <w:rPr>
            <w:rFonts w:hint="eastAsia"/>
          </w:rPr>
          <w:t>AttributeValue</w:t>
        </w:r>
        <w:r>
          <w:rPr>
            <w:rFonts w:hint="eastAsia"/>
          </w:rPr>
          <w:t>取值</w:t>
        </w:r>
      </w:ins>
      <w:ins w:id="629" w:author="wurongjun 00246467" w:date="2015-06-15T17:29:00Z">
        <w:r>
          <w:rPr>
            <w:rFonts w:hint="eastAsia"/>
          </w:rPr>
          <w:t>格式</w:t>
        </w:r>
      </w:ins>
      <w:ins w:id="630" w:author="wurongjun 00246467" w:date="2015-06-15T17:24:00Z">
        <w:r>
          <w:rPr>
            <w:rFonts w:hint="eastAsia"/>
          </w:rPr>
          <w:t>：</w:t>
        </w:r>
        <w:r w:rsidRPr="001A5AC4">
          <w:rPr>
            <w:rFonts w:hint="eastAsia"/>
          </w:rPr>
          <w:t xml:space="preserve"> </w:t>
        </w:r>
      </w:ins>
    </w:p>
    <w:p w:rsidR="007E5D38" w:rsidRDefault="00215954" w:rsidP="00215954">
      <w:pPr>
        <w:rPr>
          <w:ins w:id="631" w:author="wurongjun 00246467" w:date="2015-06-15T17:24:00Z"/>
        </w:rPr>
      </w:pPr>
      <w:ins w:id="632" w:author="wurongjun 00246467" w:date="2015-06-15T17:28:00Z">
        <w:r>
          <w:t>contentId=1011|contentType=1|categoryId=1011100</w:t>
        </w:r>
      </w:ins>
    </w:p>
    <w:p w:rsidR="00215954" w:rsidRPr="004F3959" w:rsidRDefault="00215954" w:rsidP="007E5D38"/>
    <w:p w:rsidR="009B66F9" w:rsidRDefault="00F0201D" w:rsidP="002D6B10">
      <w:pPr>
        <w:pStyle w:val="21"/>
      </w:pPr>
      <w:bookmarkStart w:id="633" w:name="_Toc397712897"/>
      <w:bookmarkStart w:id="634" w:name="_Toc435003387"/>
      <w:bookmarkEnd w:id="325"/>
      <w:r>
        <w:rPr>
          <w:rFonts w:hint="eastAsia"/>
        </w:rPr>
        <w:t>BMS</w:t>
      </w:r>
      <w:r w:rsidR="004A4F29">
        <w:rPr>
          <w:rFonts w:hint="eastAsia"/>
        </w:rPr>
        <w:t>产品定价</w:t>
      </w:r>
      <w:r>
        <w:rPr>
          <w:rFonts w:hint="eastAsia"/>
        </w:rPr>
        <w:t>物理表</w:t>
      </w:r>
      <w:bookmarkEnd w:id="633"/>
      <w:ins w:id="635" w:author="wtest222" w:date="2014-09-09T09:33:00Z">
        <w:r w:rsidR="00127BD4">
          <w:rPr>
            <w:rFonts w:ascii="华文细黑" w:eastAsia="华文细黑" w:hAnsi="华文细黑" w:hint="eastAsia"/>
            <w:b/>
          </w:rPr>
          <w:t>（自</w:t>
        </w:r>
      </w:ins>
      <w:ins w:id="636" w:author="wurongjun 00246467" w:date="2015-04-22T16:40:00Z">
        <w:r w:rsidR="0009409B">
          <w:rPr>
            <w:rFonts w:ascii="华文细黑" w:eastAsia="华文细黑" w:hAnsi="华文细黑" w:hint="eastAsia"/>
            <w:b/>
          </w:rPr>
          <w:t>V</w:t>
        </w:r>
        <w:r w:rsidR="0009409B">
          <w:rPr>
            <w:rFonts w:ascii="华文细黑" w:eastAsia="华文细黑" w:hAnsi="华文细黑"/>
            <w:b/>
          </w:rPr>
          <w:t>2R6</w:t>
        </w:r>
      </w:ins>
      <w:ins w:id="637" w:author="wtest222" w:date="2014-09-09T09:33:00Z">
        <w:r w:rsidR="00127BD4">
          <w:rPr>
            <w:rFonts w:ascii="华文细黑" w:eastAsia="华文细黑" w:hAnsi="华文细黑" w:hint="eastAsia"/>
            <w:b/>
          </w:rPr>
          <w:t>C30版本不建议使用）</w:t>
        </w:r>
      </w:ins>
      <w:bookmarkEnd w:id="634"/>
    </w:p>
    <w:p w:rsidR="00F6266B" w:rsidRDefault="00F6266B" w:rsidP="00F6266B">
      <w:pPr>
        <w:pStyle w:val="31"/>
        <w:numPr>
          <w:ilvl w:val="2"/>
          <w:numId w:val="29"/>
        </w:numPr>
      </w:pPr>
      <w:bookmarkStart w:id="638" w:name="_Toc435003388"/>
      <w:r>
        <w:rPr>
          <w:rFonts w:hint="eastAsia"/>
        </w:rPr>
        <w:t>套餐信息表</w:t>
      </w:r>
      <w:r w:rsidR="00E7517C">
        <w:fldChar w:fldCharType="begin" w:fldLock="1"/>
      </w:r>
      <w:r w:rsidR="00E7517C">
        <w:instrText>MERGEFIELD Element.Name</w:instrText>
      </w:r>
      <w:r w:rsidR="00E7517C">
        <w:fldChar w:fldCharType="separate"/>
      </w:r>
      <w:bookmarkStart w:id="639" w:name="_Toc397712890"/>
      <w:bookmarkStart w:id="640" w:name="_Toc289163160"/>
      <w:bookmarkStart w:id="641" w:name="_Toc397680950"/>
      <w:r w:rsidR="00117A2F" w:rsidRPr="001B0BD0">
        <w:t>PMS_T_PACKAGEINFO</w:t>
      </w:r>
      <w:bookmarkEnd w:id="639"/>
      <w:bookmarkEnd w:id="640"/>
      <w:r w:rsidR="00E7517C">
        <w:fldChar w:fldCharType="end"/>
      </w:r>
      <w:bookmarkEnd w:id="641"/>
      <w:ins w:id="642" w:author="wtest222" w:date="2014-10-27T14:56:00Z">
        <w:r w:rsidR="005E1AD2">
          <w:rPr>
            <w:rFonts w:hint="eastAsia"/>
          </w:rPr>
          <w:t>（</w:t>
        </w:r>
      </w:ins>
      <w:ins w:id="643" w:author="wtest222" w:date="2014-10-27T14:58:00Z">
        <w:r w:rsidR="005E1AD2">
          <w:rPr>
            <w:rFonts w:hint="eastAsia"/>
          </w:rPr>
          <w:t>C</w:t>
        </w:r>
      </w:ins>
      <w:ins w:id="644" w:author="wtest222" w:date="2014-10-27T15:40:00Z">
        <w:r w:rsidR="00DA35E6">
          <w:rPr>
            <w:rFonts w:hint="eastAsia"/>
          </w:rPr>
          <w:t>1</w:t>
        </w:r>
      </w:ins>
      <w:ins w:id="645" w:author="wtest222" w:date="2014-10-27T14:58:00Z">
        <w:r w:rsidR="005E1AD2">
          <w:rPr>
            <w:rFonts w:hint="eastAsia"/>
          </w:rPr>
          <w:t>0</w:t>
        </w:r>
        <w:r w:rsidR="005E1AD2">
          <w:rPr>
            <w:rFonts w:hint="eastAsia"/>
          </w:rPr>
          <w:t>版本废除</w:t>
        </w:r>
      </w:ins>
      <w:ins w:id="646" w:author="wtest222" w:date="2014-10-27T14:56:00Z">
        <w:r w:rsidR="005E1AD2">
          <w:rPr>
            <w:rFonts w:hint="eastAsia"/>
          </w:rPr>
          <w:t>）</w:t>
        </w:r>
      </w:ins>
      <w:bookmarkEnd w:id="638"/>
    </w:p>
    <w:tbl>
      <w:tblPr>
        <w:tblW w:w="97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059"/>
        <w:gridCol w:w="1891"/>
        <w:gridCol w:w="1532"/>
        <w:gridCol w:w="1692"/>
        <w:gridCol w:w="2589"/>
      </w:tblGrid>
      <w:tr w:rsidR="00F6266B" w:rsidRPr="007E31C0" w:rsidTr="004F3959">
        <w:trPr>
          <w:cantSplit/>
          <w:jc w:val="center"/>
        </w:trPr>
        <w:tc>
          <w:tcPr>
            <w:tcW w:w="205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F6266B" w:rsidRPr="007E31C0" w:rsidRDefault="00F6266B" w:rsidP="004F3959">
            <w:pPr>
              <w:pStyle w:val="TableHeading"/>
            </w:pPr>
            <w:r w:rsidRPr="007E31C0">
              <w:t>字段</w:t>
            </w:r>
          </w:p>
        </w:tc>
        <w:tc>
          <w:tcPr>
            <w:tcW w:w="1891"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F6266B" w:rsidRPr="007E31C0" w:rsidRDefault="00F6266B" w:rsidP="004F3959">
            <w:pPr>
              <w:pStyle w:val="TableHeading"/>
            </w:pPr>
            <w:r w:rsidRPr="007E31C0">
              <w:t>数据类型</w:t>
            </w:r>
          </w:p>
        </w:tc>
        <w:tc>
          <w:tcPr>
            <w:tcW w:w="1532"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F6266B" w:rsidRPr="007E31C0" w:rsidRDefault="00F6266B" w:rsidP="004F3959">
            <w:pPr>
              <w:pStyle w:val="TableHeading"/>
            </w:pPr>
            <w:r w:rsidRPr="007E31C0">
              <w:t>是否允许为空</w:t>
            </w:r>
          </w:p>
        </w:tc>
        <w:tc>
          <w:tcPr>
            <w:tcW w:w="1692"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F6266B" w:rsidRPr="007E31C0" w:rsidRDefault="00F6266B" w:rsidP="004F3959">
            <w:pPr>
              <w:pStyle w:val="TableHeading"/>
            </w:pPr>
            <w:r w:rsidRPr="007E31C0">
              <w:t>描述信息</w:t>
            </w:r>
          </w:p>
        </w:tc>
        <w:tc>
          <w:tcPr>
            <w:tcW w:w="258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F6266B" w:rsidRPr="007E31C0" w:rsidRDefault="00F6266B" w:rsidP="004F3959">
            <w:pPr>
              <w:pStyle w:val="TableHeading"/>
            </w:pPr>
            <w:r w:rsidRPr="007E31C0">
              <w:rPr>
                <w:rFonts w:hint="eastAsia"/>
              </w:rPr>
              <w:t>备注</w:t>
            </w:r>
          </w:p>
        </w:tc>
      </w:tr>
      <w:tr w:rsidR="00F6266B" w:rsidRPr="00760DBE" w:rsidTr="004F3959">
        <w:trPr>
          <w:cantSplit/>
          <w:jc w:val="center"/>
        </w:trPr>
        <w:tc>
          <w:tcPr>
            <w:tcW w:w="2059" w:type="dxa"/>
            <w:tcBorders>
              <w:top w:val="single" w:sz="6" w:space="0" w:color="auto"/>
            </w:tcBorders>
            <w:shd w:val="clear" w:color="auto" w:fill="auto"/>
          </w:tcPr>
          <w:p w:rsidR="00F6266B" w:rsidRDefault="00F6266B" w:rsidP="004F3959">
            <w:r>
              <w:rPr>
                <w:rFonts w:hint="eastAsia"/>
                <w:u w:color="000000"/>
              </w:rPr>
              <w:t>#</w:t>
            </w:r>
            <w:r w:rsidR="003D3AE7">
              <w:rPr>
                <w:u w:color="000000"/>
              </w:rPr>
              <w:fldChar w:fldCharType="begin" w:fldLock="1"/>
            </w:r>
            <w:r>
              <w:rPr>
                <w:u w:color="000000"/>
              </w:rPr>
              <w:instrText xml:space="preserve">MERGEFIELD </w:instrText>
            </w:r>
            <w:r>
              <w:rPr>
                <w:lang w:val="en-AU"/>
              </w:rPr>
              <w:instrText>Att.Name</w:instrText>
            </w:r>
            <w:r w:rsidR="003D3AE7">
              <w:rPr>
                <w:u w:color="000000"/>
              </w:rPr>
              <w:fldChar w:fldCharType="separate"/>
            </w:r>
            <w:r>
              <w:rPr>
                <w:lang w:val="en-AU"/>
              </w:rPr>
              <w:t>objectID</w:t>
            </w:r>
            <w:r w:rsidR="003D3AE7">
              <w:rPr>
                <w:u w:color="000000"/>
              </w:rPr>
              <w:fldChar w:fldCharType="end"/>
            </w:r>
          </w:p>
        </w:tc>
        <w:tc>
          <w:tcPr>
            <w:tcW w:w="1891" w:type="dxa"/>
            <w:tcBorders>
              <w:top w:val="single" w:sz="6" w:space="0" w:color="auto"/>
            </w:tcBorders>
            <w:shd w:val="clear" w:color="auto" w:fill="auto"/>
          </w:tcPr>
          <w:p w:rsidR="00F6266B" w:rsidRDefault="00F6266B" w:rsidP="004F3959">
            <w:r>
              <w:rPr>
                <w:rFonts w:hint="eastAsia"/>
              </w:rPr>
              <w:t>NUMBER(20)</w:t>
            </w:r>
          </w:p>
        </w:tc>
        <w:tc>
          <w:tcPr>
            <w:tcW w:w="1532" w:type="dxa"/>
            <w:tcBorders>
              <w:top w:val="single" w:sz="6" w:space="0" w:color="auto"/>
            </w:tcBorders>
            <w:shd w:val="clear" w:color="auto" w:fill="auto"/>
          </w:tcPr>
          <w:p w:rsidR="00F6266B" w:rsidRDefault="00F6266B" w:rsidP="004F3959">
            <w:pPr>
              <w:pStyle w:val="TableText"/>
            </w:pPr>
            <w:r w:rsidRPr="007E31C0">
              <w:t>NOT NULL</w:t>
            </w:r>
          </w:p>
        </w:tc>
        <w:tc>
          <w:tcPr>
            <w:tcW w:w="1692" w:type="dxa"/>
            <w:tcBorders>
              <w:top w:val="single" w:sz="6" w:space="0" w:color="auto"/>
            </w:tcBorders>
            <w:shd w:val="clear" w:color="auto" w:fill="auto"/>
          </w:tcPr>
          <w:p w:rsidR="00F6266B" w:rsidRPr="007E31C0" w:rsidRDefault="003D3AE7" w:rsidP="004F3959">
            <w:pPr>
              <w:pStyle w:val="TableText"/>
            </w:pPr>
            <w:r>
              <w:rPr>
                <w:u w:color="000000"/>
              </w:rPr>
              <w:fldChar w:fldCharType="begin" w:fldLock="1"/>
            </w:r>
            <w:r w:rsidR="00F6266B">
              <w:rPr>
                <w:u w:color="000000"/>
              </w:rPr>
              <w:instrText xml:space="preserve">MERGEFIELD </w:instrText>
            </w:r>
            <w:r w:rsidR="00F6266B">
              <w:rPr>
                <w:lang w:val="en-AU"/>
              </w:rPr>
              <w:instrText>Att.Notes</w:instrText>
            </w:r>
            <w:r>
              <w:rPr>
                <w:u w:color="000000"/>
              </w:rPr>
              <w:fldChar w:fldCharType="separate"/>
            </w:r>
            <w:r w:rsidR="00F6266B">
              <w:rPr>
                <w:lang w:val="en-AU"/>
              </w:rPr>
              <w:t>套餐内部</w:t>
            </w:r>
            <w:r w:rsidR="00F6266B">
              <w:rPr>
                <w:lang w:val="en-AU"/>
              </w:rPr>
              <w:t>ID</w:t>
            </w:r>
            <w:r>
              <w:rPr>
                <w:u w:color="000000"/>
              </w:rPr>
              <w:fldChar w:fldCharType="end"/>
            </w:r>
          </w:p>
        </w:tc>
        <w:tc>
          <w:tcPr>
            <w:tcW w:w="2589" w:type="dxa"/>
            <w:tcBorders>
              <w:top w:val="single" w:sz="6" w:space="0" w:color="auto"/>
            </w:tcBorders>
            <w:shd w:val="clear" w:color="auto" w:fill="auto"/>
          </w:tcPr>
          <w:p w:rsidR="00F6266B" w:rsidRPr="00530389" w:rsidRDefault="00F6266B" w:rsidP="004F3959">
            <w:pPr>
              <w:pStyle w:val="TableText"/>
            </w:pPr>
            <w:r>
              <w:rPr>
                <w:rFonts w:hint="eastAsia"/>
              </w:rPr>
              <w:t>PK</w:t>
            </w:r>
            <w:r>
              <w:rPr>
                <w:rFonts w:hint="eastAsia"/>
              </w:rPr>
              <w:t>，</w:t>
            </w:r>
            <w:r>
              <w:rPr>
                <w:rFonts w:hint="eastAsia"/>
              </w:rPr>
              <w:t>unique</w:t>
            </w:r>
          </w:p>
        </w:tc>
      </w:tr>
      <w:tr w:rsidR="00F6266B" w:rsidRPr="00760DBE" w:rsidTr="004F3959">
        <w:trPr>
          <w:cantSplit/>
          <w:jc w:val="center"/>
        </w:trPr>
        <w:tc>
          <w:tcPr>
            <w:tcW w:w="2059" w:type="dxa"/>
            <w:tcBorders>
              <w:top w:val="single" w:sz="6" w:space="0" w:color="auto"/>
            </w:tcBorders>
            <w:shd w:val="clear" w:color="auto" w:fill="auto"/>
          </w:tcPr>
          <w:p w:rsidR="00F6266B" w:rsidRDefault="003D3AE7" w:rsidP="004F3959">
            <w:r>
              <w:rPr>
                <w:u w:color="000000"/>
              </w:rPr>
              <w:fldChar w:fldCharType="begin" w:fldLock="1"/>
            </w:r>
            <w:r w:rsidR="00F6266B">
              <w:rPr>
                <w:u w:color="000000"/>
              </w:rPr>
              <w:instrText xml:space="preserve">MERGEFIELD </w:instrText>
            </w:r>
            <w:r w:rsidR="00F6266B">
              <w:rPr>
                <w:lang w:val="en-AU"/>
              </w:rPr>
              <w:instrText>Att.Name</w:instrText>
            </w:r>
            <w:r>
              <w:rPr>
                <w:u w:color="000000"/>
              </w:rPr>
              <w:fldChar w:fldCharType="separate"/>
            </w:r>
            <w:r w:rsidR="00F6266B">
              <w:rPr>
                <w:lang w:val="en-AU"/>
              </w:rPr>
              <w:t>SPID</w:t>
            </w:r>
            <w:r>
              <w:rPr>
                <w:u w:color="000000"/>
              </w:rPr>
              <w:fldChar w:fldCharType="end"/>
            </w:r>
          </w:p>
        </w:tc>
        <w:tc>
          <w:tcPr>
            <w:tcW w:w="1891" w:type="dxa"/>
            <w:tcBorders>
              <w:top w:val="single" w:sz="6" w:space="0" w:color="auto"/>
            </w:tcBorders>
            <w:shd w:val="clear" w:color="auto" w:fill="auto"/>
          </w:tcPr>
          <w:p w:rsidR="00F6266B" w:rsidRDefault="003D3AE7" w:rsidP="004F3959">
            <w:r>
              <w:rPr>
                <w:u w:color="000000"/>
              </w:rPr>
              <w:fldChar w:fldCharType="begin" w:fldLock="1"/>
            </w:r>
            <w:r w:rsidR="00F6266B">
              <w:rPr>
                <w:u w:color="000000"/>
              </w:rPr>
              <w:instrText xml:space="preserve">MERGEFIELD </w:instrText>
            </w:r>
            <w:r w:rsidR="00F6266B">
              <w:rPr>
                <w:lang w:val="en-AU"/>
              </w:rPr>
              <w:instrText>Att.Type</w:instrText>
            </w:r>
            <w:r>
              <w:rPr>
                <w:u w:color="000000"/>
              </w:rPr>
              <w:fldChar w:fldCharType="separate"/>
            </w:r>
            <w:r w:rsidR="00F6266B">
              <w:rPr>
                <w:lang w:val="en-AU"/>
              </w:rPr>
              <w:t>VARCHAR2</w:t>
            </w:r>
            <w:r>
              <w:rPr>
                <w:u w:color="000000"/>
              </w:rPr>
              <w:fldChar w:fldCharType="end"/>
            </w:r>
            <w:r w:rsidR="00F6266B">
              <w:rPr>
                <w:rFonts w:hint="eastAsia"/>
                <w:u w:color="000000"/>
              </w:rPr>
              <w:t>(21)</w:t>
            </w:r>
          </w:p>
        </w:tc>
        <w:tc>
          <w:tcPr>
            <w:tcW w:w="1532" w:type="dxa"/>
            <w:tcBorders>
              <w:top w:val="single" w:sz="6" w:space="0" w:color="auto"/>
            </w:tcBorders>
            <w:shd w:val="clear" w:color="auto" w:fill="auto"/>
          </w:tcPr>
          <w:p w:rsidR="00F6266B" w:rsidRPr="00530389" w:rsidRDefault="00F6266B" w:rsidP="004F3959">
            <w:pPr>
              <w:pStyle w:val="TableText"/>
            </w:pPr>
            <w:r w:rsidRPr="007E31C0">
              <w:t>NOT NULL</w:t>
            </w:r>
          </w:p>
        </w:tc>
        <w:tc>
          <w:tcPr>
            <w:tcW w:w="1692" w:type="dxa"/>
            <w:tcBorders>
              <w:top w:val="single" w:sz="6" w:space="0" w:color="auto"/>
            </w:tcBorders>
            <w:shd w:val="clear" w:color="auto" w:fill="auto"/>
          </w:tcPr>
          <w:p w:rsidR="00F6266B" w:rsidRDefault="003D3AE7" w:rsidP="004F3959">
            <w:pPr>
              <w:pStyle w:val="TableText"/>
            </w:pPr>
            <w:r>
              <w:rPr>
                <w:u w:color="000000"/>
              </w:rPr>
              <w:fldChar w:fldCharType="begin" w:fldLock="1"/>
            </w:r>
            <w:r w:rsidR="00F6266B">
              <w:rPr>
                <w:u w:color="000000"/>
              </w:rPr>
              <w:instrText xml:space="preserve">MERGEFIELD </w:instrText>
            </w:r>
            <w:r w:rsidR="00F6266B">
              <w:rPr>
                <w:lang w:val="en-AU"/>
              </w:rPr>
              <w:instrText>Att.Notes</w:instrText>
            </w:r>
            <w:r>
              <w:rPr>
                <w:u w:color="000000"/>
              </w:rPr>
              <w:fldChar w:fldCharType="separate"/>
            </w:r>
            <w:r w:rsidR="00F6266B">
              <w:rPr>
                <w:lang w:val="en-AU"/>
              </w:rPr>
              <w:t>套餐所属</w:t>
            </w:r>
            <w:r w:rsidR="00F6266B">
              <w:rPr>
                <w:lang w:val="en-AU"/>
              </w:rPr>
              <w:t>SP</w:t>
            </w:r>
            <w:r>
              <w:rPr>
                <w:u w:color="000000"/>
              </w:rPr>
              <w:fldChar w:fldCharType="end"/>
            </w:r>
          </w:p>
        </w:tc>
        <w:tc>
          <w:tcPr>
            <w:tcW w:w="2589" w:type="dxa"/>
            <w:tcBorders>
              <w:top w:val="single" w:sz="6" w:space="0" w:color="auto"/>
            </w:tcBorders>
            <w:shd w:val="clear" w:color="auto" w:fill="auto"/>
          </w:tcPr>
          <w:p w:rsidR="00F6266B" w:rsidRPr="00530389" w:rsidRDefault="00F6266B" w:rsidP="004F3959">
            <w:pPr>
              <w:pStyle w:val="TableText"/>
            </w:pPr>
            <w:r>
              <w:rPr>
                <w:rFonts w:hint="eastAsia"/>
              </w:rPr>
              <w:t>PK</w:t>
            </w:r>
            <w:r>
              <w:rPr>
                <w:rFonts w:hint="eastAsia"/>
              </w:rPr>
              <w:t>，</w:t>
            </w:r>
            <w:r>
              <w:rPr>
                <w:rFonts w:hint="eastAsia"/>
              </w:rPr>
              <w:t>unique</w:t>
            </w:r>
          </w:p>
        </w:tc>
      </w:tr>
      <w:tr w:rsidR="00F6266B" w:rsidRPr="00CC0CA3" w:rsidTr="004F3959">
        <w:trPr>
          <w:cantSplit/>
          <w:jc w:val="center"/>
        </w:trPr>
        <w:tc>
          <w:tcPr>
            <w:tcW w:w="2059" w:type="dxa"/>
            <w:shd w:val="clear" w:color="auto" w:fill="auto"/>
          </w:tcPr>
          <w:p w:rsidR="00F6266B" w:rsidRDefault="00F6266B" w:rsidP="004F3959">
            <w:r>
              <w:rPr>
                <w:rFonts w:hint="eastAsia"/>
                <w:u w:color="000000"/>
              </w:rPr>
              <w:t>!</w:t>
            </w:r>
            <w:r w:rsidR="003D3AE7">
              <w:rPr>
                <w:u w:color="000000"/>
              </w:rPr>
              <w:fldChar w:fldCharType="begin" w:fldLock="1"/>
            </w:r>
            <w:r>
              <w:rPr>
                <w:u w:color="000000"/>
              </w:rPr>
              <w:instrText xml:space="preserve">MERGEFIELD </w:instrText>
            </w:r>
            <w:r>
              <w:rPr>
                <w:lang w:val="en-AU"/>
              </w:rPr>
              <w:instrText>Att.Name</w:instrText>
            </w:r>
            <w:r w:rsidR="003D3AE7">
              <w:rPr>
                <w:u w:color="000000"/>
              </w:rPr>
              <w:fldChar w:fldCharType="separate"/>
            </w:r>
            <w:r>
              <w:rPr>
                <w:lang w:val="en-AU"/>
              </w:rPr>
              <w:t>externalID</w:t>
            </w:r>
            <w:r w:rsidR="003D3AE7">
              <w:rPr>
                <w:u w:color="000000"/>
              </w:rPr>
              <w:fldChar w:fldCharType="end"/>
            </w:r>
          </w:p>
        </w:tc>
        <w:tc>
          <w:tcPr>
            <w:tcW w:w="1891" w:type="dxa"/>
            <w:shd w:val="clear" w:color="auto" w:fill="auto"/>
          </w:tcPr>
          <w:p w:rsidR="00F6266B" w:rsidRDefault="003D3AE7" w:rsidP="004F3959">
            <w:r>
              <w:rPr>
                <w:u w:color="000000"/>
              </w:rPr>
              <w:fldChar w:fldCharType="begin" w:fldLock="1"/>
            </w:r>
            <w:r w:rsidR="00F6266B">
              <w:rPr>
                <w:u w:color="000000"/>
              </w:rPr>
              <w:instrText xml:space="preserve">MERGEFIELD </w:instrText>
            </w:r>
            <w:r w:rsidR="00F6266B">
              <w:rPr>
                <w:lang w:val="en-AU"/>
              </w:rPr>
              <w:instrText>Att.Type</w:instrText>
            </w:r>
            <w:r>
              <w:rPr>
                <w:u w:color="000000"/>
              </w:rPr>
              <w:fldChar w:fldCharType="separate"/>
            </w:r>
            <w:r w:rsidR="00F6266B">
              <w:rPr>
                <w:lang w:val="en-AU"/>
              </w:rPr>
              <w:t>VARCHAR2</w:t>
            </w:r>
            <w:r>
              <w:rPr>
                <w:u w:color="000000"/>
              </w:rPr>
              <w:fldChar w:fldCharType="end"/>
            </w:r>
            <w:r w:rsidR="00F6266B">
              <w:rPr>
                <w:rFonts w:hint="eastAsia"/>
                <w:u w:color="000000"/>
              </w:rPr>
              <w:t>(32)</w:t>
            </w:r>
          </w:p>
        </w:tc>
        <w:tc>
          <w:tcPr>
            <w:tcW w:w="1532" w:type="dxa"/>
            <w:shd w:val="clear" w:color="auto" w:fill="auto"/>
          </w:tcPr>
          <w:p w:rsidR="00F6266B" w:rsidRPr="007E31C0" w:rsidRDefault="00F6266B" w:rsidP="004F3959">
            <w:pPr>
              <w:pStyle w:val="TableText"/>
            </w:pPr>
            <w:r w:rsidRPr="007E31C0">
              <w:t>NOT NULL</w:t>
            </w:r>
          </w:p>
        </w:tc>
        <w:tc>
          <w:tcPr>
            <w:tcW w:w="1692" w:type="dxa"/>
            <w:shd w:val="clear" w:color="auto" w:fill="auto"/>
          </w:tcPr>
          <w:p w:rsidR="00F6266B" w:rsidRPr="007E31C0" w:rsidRDefault="003D3AE7" w:rsidP="004F3959">
            <w:pPr>
              <w:pStyle w:val="TableText"/>
            </w:pPr>
            <w:r>
              <w:rPr>
                <w:u w:color="000000"/>
              </w:rPr>
              <w:fldChar w:fldCharType="begin" w:fldLock="1"/>
            </w:r>
            <w:r w:rsidR="00F6266B">
              <w:rPr>
                <w:u w:color="000000"/>
              </w:rPr>
              <w:instrText xml:space="preserve">MERGEFIELD </w:instrText>
            </w:r>
            <w:r w:rsidR="00F6266B">
              <w:rPr>
                <w:lang w:val="en-AU"/>
              </w:rPr>
              <w:instrText>Att.Notes</w:instrText>
            </w:r>
            <w:r>
              <w:rPr>
                <w:u w:color="000000"/>
              </w:rPr>
              <w:fldChar w:fldCharType="separate"/>
            </w:r>
            <w:r w:rsidR="00F6266B">
              <w:rPr>
                <w:lang w:val="en-AU"/>
              </w:rPr>
              <w:t>外部套餐</w:t>
            </w:r>
            <w:r w:rsidR="00F6266B">
              <w:rPr>
                <w:lang w:val="en-AU"/>
              </w:rPr>
              <w:t>ID</w:t>
            </w:r>
            <w:r w:rsidR="00F6266B">
              <w:rPr>
                <w:lang w:val="en-AU"/>
              </w:rPr>
              <w:t>，客户可定义</w:t>
            </w:r>
            <w:r>
              <w:rPr>
                <w:u w:color="000000"/>
              </w:rPr>
              <w:fldChar w:fldCharType="end"/>
            </w:r>
          </w:p>
        </w:tc>
        <w:tc>
          <w:tcPr>
            <w:tcW w:w="2589" w:type="dxa"/>
            <w:shd w:val="clear" w:color="auto" w:fill="auto"/>
          </w:tcPr>
          <w:p w:rsidR="00F6266B" w:rsidRPr="00530389" w:rsidRDefault="00F6266B" w:rsidP="004F3959">
            <w:pPr>
              <w:pStyle w:val="TableText"/>
            </w:pPr>
            <w:r>
              <w:rPr>
                <w:rFonts w:hint="eastAsia"/>
              </w:rPr>
              <w:t>unique</w:t>
            </w:r>
          </w:p>
        </w:tc>
      </w:tr>
      <w:tr w:rsidR="00F6266B" w:rsidTr="004F3959">
        <w:trPr>
          <w:cantSplit/>
          <w:jc w:val="center"/>
        </w:trPr>
        <w:tc>
          <w:tcPr>
            <w:tcW w:w="2059" w:type="dxa"/>
            <w:shd w:val="clear" w:color="auto" w:fill="auto"/>
          </w:tcPr>
          <w:p w:rsidR="00F6266B" w:rsidRDefault="003D3AE7" w:rsidP="004F3959">
            <w:r>
              <w:rPr>
                <w:u w:color="000000"/>
              </w:rPr>
              <w:fldChar w:fldCharType="begin" w:fldLock="1"/>
            </w:r>
            <w:r w:rsidR="00F6266B">
              <w:rPr>
                <w:u w:color="000000"/>
              </w:rPr>
              <w:instrText xml:space="preserve">MERGEFIELD </w:instrText>
            </w:r>
            <w:r w:rsidR="00F6266B">
              <w:rPr>
                <w:lang w:val="en-AU"/>
              </w:rPr>
              <w:instrText>Att.Name</w:instrText>
            </w:r>
            <w:r>
              <w:rPr>
                <w:u w:color="000000"/>
              </w:rPr>
              <w:fldChar w:fldCharType="separate"/>
            </w:r>
            <w:r w:rsidR="00F6266B">
              <w:rPr>
                <w:lang w:val="en-AU"/>
              </w:rPr>
              <w:t>currentStatus</w:t>
            </w:r>
            <w:r>
              <w:rPr>
                <w:u w:color="000000"/>
              </w:rPr>
              <w:fldChar w:fldCharType="end"/>
            </w:r>
          </w:p>
        </w:tc>
        <w:tc>
          <w:tcPr>
            <w:tcW w:w="1891" w:type="dxa"/>
            <w:shd w:val="clear" w:color="auto" w:fill="auto"/>
          </w:tcPr>
          <w:p w:rsidR="00F6266B" w:rsidRDefault="00F6266B" w:rsidP="004F3959">
            <w:r>
              <w:rPr>
                <w:rFonts w:hint="eastAsia"/>
              </w:rPr>
              <w:t>NUMBER(10)</w:t>
            </w:r>
          </w:p>
        </w:tc>
        <w:tc>
          <w:tcPr>
            <w:tcW w:w="1532" w:type="dxa"/>
            <w:shd w:val="clear" w:color="auto" w:fill="auto"/>
          </w:tcPr>
          <w:p w:rsidR="00F6266B" w:rsidRDefault="00F6266B" w:rsidP="004F3959">
            <w:pPr>
              <w:pStyle w:val="TableText"/>
            </w:pPr>
            <w:r w:rsidRPr="007E31C0">
              <w:t>NOT NULL</w:t>
            </w:r>
          </w:p>
        </w:tc>
        <w:tc>
          <w:tcPr>
            <w:tcW w:w="1692" w:type="dxa"/>
            <w:shd w:val="clear" w:color="auto" w:fill="auto"/>
          </w:tcPr>
          <w:p w:rsidR="00F6266B" w:rsidRDefault="00F6266B" w:rsidP="004F3959">
            <w:pPr>
              <w:pStyle w:val="TableText"/>
            </w:pPr>
          </w:p>
        </w:tc>
        <w:tc>
          <w:tcPr>
            <w:tcW w:w="2589" w:type="dxa"/>
            <w:shd w:val="clear" w:color="auto" w:fill="auto"/>
          </w:tcPr>
          <w:p w:rsidR="00F6266B" w:rsidRPr="00530389" w:rsidRDefault="00F6266B" w:rsidP="004F3959">
            <w:pPr>
              <w:pStyle w:val="TableText"/>
            </w:pPr>
            <w:r>
              <w:rPr>
                <w:rFonts w:hint="eastAsia"/>
              </w:rPr>
              <w:t>对接内容</w:t>
            </w:r>
            <w:r>
              <w:rPr>
                <w:rFonts w:hint="eastAsia"/>
              </w:rPr>
              <w:t>ID</w:t>
            </w:r>
          </w:p>
        </w:tc>
      </w:tr>
      <w:tr w:rsidR="00F6266B" w:rsidTr="004F3959">
        <w:trPr>
          <w:cantSplit/>
          <w:jc w:val="center"/>
        </w:trPr>
        <w:tc>
          <w:tcPr>
            <w:tcW w:w="2059" w:type="dxa"/>
            <w:shd w:val="clear" w:color="auto" w:fill="auto"/>
          </w:tcPr>
          <w:p w:rsidR="00F6266B" w:rsidRPr="001A4332" w:rsidRDefault="00F6266B" w:rsidP="004F3959">
            <w:pPr>
              <w:rPr>
                <w:u w:color="000000"/>
              </w:rPr>
            </w:pPr>
            <w:r w:rsidRPr="001A4332">
              <w:rPr>
                <w:rFonts w:ascii="仿宋" w:eastAsia="仿宋" w:hAnsi="仿宋" w:cs="Calibri"/>
                <w:bCs/>
                <w:sz w:val="23"/>
                <w:szCs w:val="23"/>
              </w:rPr>
              <w:lastRenderedPageBreak/>
              <w:t>bundleType</w:t>
            </w:r>
          </w:p>
        </w:tc>
        <w:tc>
          <w:tcPr>
            <w:tcW w:w="1891" w:type="dxa"/>
            <w:shd w:val="clear" w:color="auto" w:fill="auto"/>
          </w:tcPr>
          <w:p w:rsidR="00F6266B" w:rsidRPr="001A4332" w:rsidRDefault="00F6266B" w:rsidP="004F3959">
            <w:r w:rsidRPr="001A4332">
              <w:rPr>
                <w:rFonts w:cs="Calibri"/>
                <w:bCs/>
                <w:sz w:val="20"/>
                <w:szCs w:val="20"/>
              </w:rPr>
              <w:t>number(10)</w:t>
            </w:r>
          </w:p>
        </w:tc>
        <w:tc>
          <w:tcPr>
            <w:tcW w:w="1532" w:type="dxa"/>
            <w:shd w:val="clear" w:color="auto" w:fill="auto"/>
          </w:tcPr>
          <w:p w:rsidR="00F6266B" w:rsidRPr="001A4332" w:rsidRDefault="00F6266B" w:rsidP="004F3959">
            <w:pPr>
              <w:pStyle w:val="TableText"/>
            </w:pPr>
            <w:r w:rsidRPr="001A4332">
              <w:rPr>
                <w:bCs/>
              </w:rPr>
              <w:t>NOT NULL</w:t>
            </w:r>
          </w:p>
        </w:tc>
        <w:tc>
          <w:tcPr>
            <w:tcW w:w="1692" w:type="dxa"/>
            <w:shd w:val="clear" w:color="auto" w:fill="auto"/>
          </w:tcPr>
          <w:p w:rsidR="00F6266B" w:rsidRPr="001A4332" w:rsidRDefault="00F6266B" w:rsidP="004F3959">
            <w:pPr>
              <w:pStyle w:val="TableText"/>
            </w:pPr>
            <w:r w:rsidRPr="001A4332">
              <w:rPr>
                <w:rFonts w:ascii="仿宋" w:eastAsia="仿宋" w:hAnsi="仿宋" w:cs="Calibri"/>
                <w:bCs/>
                <w:sz w:val="23"/>
                <w:szCs w:val="23"/>
              </w:rPr>
              <w:t>套餐类型</w:t>
            </w:r>
          </w:p>
        </w:tc>
        <w:tc>
          <w:tcPr>
            <w:tcW w:w="2589" w:type="dxa"/>
            <w:shd w:val="clear" w:color="auto" w:fill="auto"/>
          </w:tcPr>
          <w:p w:rsidR="00F6266B" w:rsidRPr="001A4332" w:rsidRDefault="00F6266B" w:rsidP="004F3959">
            <w:pPr>
              <w:pStyle w:val="TableText"/>
            </w:pPr>
            <w:r w:rsidRPr="001A4332">
              <w:rPr>
                <w:rFonts w:ascii="仿宋" w:eastAsia="仿宋" w:hAnsi="仿宋" w:cs="Calibri"/>
                <w:bCs/>
                <w:sz w:val="23"/>
                <w:szCs w:val="23"/>
              </w:rPr>
              <w:t>8：IPTV自选套餐； 9：IPTV统一定价套餐</w:t>
            </w:r>
          </w:p>
        </w:tc>
      </w:tr>
    </w:tbl>
    <w:p w:rsidR="00F6266B" w:rsidRPr="001B0BD0" w:rsidRDefault="00F6266B" w:rsidP="00F6266B">
      <w:pPr>
        <w:rPr>
          <w:rFonts w:ascii="Arial" w:hAnsi="Arial"/>
        </w:rPr>
      </w:pPr>
    </w:p>
    <w:p w:rsidR="00D244CD" w:rsidRPr="00364F3E" w:rsidRDefault="00D244CD" w:rsidP="00D244CD">
      <w:pPr>
        <w:rPr>
          <w:rFonts w:ascii="Arial" w:hAnsi="Arial"/>
        </w:rPr>
      </w:pPr>
    </w:p>
    <w:p w:rsidR="00D244CD" w:rsidRDefault="00D244CD" w:rsidP="00645D4E">
      <w:pPr>
        <w:pStyle w:val="31"/>
      </w:pPr>
      <w:bookmarkStart w:id="647" w:name="_Toc397680947"/>
      <w:bookmarkStart w:id="648" w:name="_Toc397712900"/>
      <w:bookmarkStart w:id="649" w:name="_Toc435003389"/>
      <w:bookmarkStart w:id="650" w:name="_Ref166746107"/>
      <w:bookmarkStart w:id="651" w:name="_Toc222802797"/>
      <w:bookmarkStart w:id="652" w:name="_Toc222890539"/>
      <w:bookmarkStart w:id="653" w:name="_Ref137956206"/>
      <w:bookmarkStart w:id="654" w:name="_Toc157919024"/>
      <w:bookmarkStart w:id="655" w:name="_Toc160356966"/>
      <w:r>
        <w:rPr>
          <w:rFonts w:hint="eastAsia"/>
        </w:rPr>
        <w:t>产品扩展表</w:t>
      </w:r>
      <w:r>
        <w:rPr>
          <w:rFonts w:hint="eastAsia"/>
        </w:rPr>
        <w:t xml:space="preserve"> </w:t>
      </w:r>
      <w:r w:rsidR="00117A2F">
        <w:t>PMS_T_PRODUCTEX</w:t>
      </w:r>
      <w:bookmarkEnd w:id="647"/>
      <w:bookmarkEnd w:id="648"/>
      <w:ins w:id="656" w:author="wtest222" w:date="2014-10-27T14:55:00Z">
        <w:r w:rsidR="004F3959">
          <w:rPr>
            <w:rFonts w:hint="eastAsia"/>
          </w:rPr>
          <w:t>（废除）</w:t>
        </w:r>
      </w:ins>
      <w:bookmarkEnd w:id="649"/>
    </w:p>
    <w:tbl>
      <w:tblPr>
        <w:tblW w:w="97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045"/>
        <w:gridCol w:w="1892"/>
        <w:gridCol w:w="1534"/>
        <w:gridCol w:w="1696"/>
        <w:gridCol w:w="2596"/>
      </w:tblGrid>
      <w:tr w:rsidR="00D244CD" w:rsidRPr="0019211A" w:rsidTr="00D244CD">
        <w:trPr>
          <w:cantSplit/>
          <w:jc w:val="center"/>
        </w:trPr>
        <w:tc>
          <w:tcPr>
            <w:tcW w:w="2045"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D244CD" w:rsidRPr="007E31C0" w:rsidRDefault="00D244CD" w:rsidP="00D244CD">
            <w:pPr>
              <w:pStyle w:val="TableHeading"/>
            </w:pPr>
            <w:r w:rsidRPr="007E31C0">
              <w:t>字段</w:t>
            </w:r>
          </w:p>
        </w:tc>
        <w:tc>
          <w:tcPr>
            <w:tcW w:w="1892"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D244CD" w:rsidRPr="007E31C0" w:rsidRDefault="00D244CD" w:rsidP="00D244CD">
            <w:pPr>
              <w:pStyle w:val="TableHeading"/>
            </w:pPr>
            <w:r w:rsidRPr="007E31C0">
              <w:t>数据类型</w:t>
            </w:r>
          </w:p>
        </w:tc>
        <w:tc>
          <w:tcPr>
            <w:tcW w:w="1534"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D244CD" w:rsidRPr="007E31C0" w:rsidRDefault="00D244CD" w:rsidP="00D244CD">
            <w:pPr>
              <w:pStyle w:val="TableHeading"/>
            </w:pPr>
            <w:r w:rsidRPr="007E31C0">
              <w:t>是否允许为空</w:t>
            </w:r>
          </w:p>
        </w:tc>
        <w:tc>
          <w:tcPr>
            <w:tcW w:w="1696"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D244CD" w:rsidRPr="007E31C0" w:rsidRDefault="00D244CD" w:rsidP="00D244CD">
            <w:pPr>
              <w:pStyle w:val="TableHeading"/>
            </w:pPr>
            <w:r w:rsidRPr="007E31C0">
              <w:t>描述信息</w:t>
            </w:r>
          </w:p>
        </w:tc>
        <w:tc>
          <w:tcPr>
            <w:tcW w:w="2596"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D244CD" w:rsidRPr="007E31C0" w:rsidRDefault="00D244CD" w:rsidP="00D244CD">
            <w:pPr>
              <w:pStyle w:val="TableHeading"/>
            </w:pPr>
            <w:r w:rsidRPr="007E31C0">
              <w:rPr>
                <w:rFonts w:hint="eastAsia"/>
              </w:rPr>
              <w:t>备注</w:t>
            </w:r>
          </w:p>
        </w:tc>
      </w:tr>
      <w:tr w:rsidR="00D244CD" w:rsidRPr="00760DBE" w:rsidTr="00D244CD">
        <w:trPr>
          <w:cantSplit/>
          <w:jc w:val="center"/>
        </w:trPr>
        <w:tc>
          <w:tcPr>
            <w:tcW w:w="2045" w:type="dxa"/>
            <w:tcBorders>
              <w:top w:val="single" w:sz="6" w:space="0" w:color="auto"/>
            </w:tcBorders>
            <w:shd w:val="clear" w:color="auto" w:fill="auto"/>
          </w:tcPr>
          <w:p w:rsidR="00D244CD" w:rsidRPr="00760DBE" w:rsidRDefault="00D244CD" w:rsidP="00D244CD">
            <w:pPr>
              <w:pStyle w:val="TableText"/>
              <w:rPr>
                <w:rFonts w:ascii="宋体" w:cs="宋体"/>
                <w:sz w:val="18"/>
                <w:szCs w:val="18"/>
              </w:rPr>
            </w:pPr>
            <w:r>
              <w:rPr>
                <w:rFonts w:hint="eastAsia"/>
                <w:u w:color="000000"/>
              </w:rPr>
              <w:t>productKey</w:t>
            </w:r>
          </w:p>
        </w:tc>
        <w:tc>
          <w:tcPr>
            <w:tcW w:w="1892" w:type="dxa"/>
            <w:tcBorders>
              <w:top w:val="single" w:sz="6" w:space="0" w:color="auto"/>
            </w:tcBorders>
            <w:shd w:val="clear" w:color="auto" w:fill="auto"/>
          </w:tcPr>
          <w:p w:rsidR="00D244CD" w:rsidRPr="00760DBE" w:rsidRDefault="00D244CD" w:rsidP="00D244CD">
            <w:pPr>
              <w:pStyle w:val="TableText"/>
            </w:pPr>
            <w:r>
              <w:rPr>
                <w:color w:val="000000"/>
                <w:sz w:val="24"/>
                <w:szCs w:val="24"/>
              </w:rPr>
              <w:t>NUMBER(20)</w:t>
            </w:r>
          </w:p>
        </w:tc>
        <w:tc>
          <w:tcPr>
            <w:tcW w:w="1534" w:type="dxa"/>
            <w:tcBorders>
              <w:top w:val="single" w:sz="6" w:space="0" w:color="auto"/>
            </w:tcBorders>
            <w:shd w:val="clear" w:color="auto" w:fill="auto"/>
          </w:tcPr>
          <w:p w:rsidR="00D244CD" w:rsidRPr="007E31C0" w:rsidRDefault="00D244CD" w:rsidP="00D244CD">
            <w:pPr>
              <w:pStyle w:val="TableText"/>
            </w:pPr>
            <w:r w:rsidRPr="007E31C0">
              <w:t>NOT NULL</w:t>
            </w:r>
          </w:p>
        </w:tc>
        <w:tc>
          <w:tcPr>
            <w:tcW w:w="1696" w:type="dxa"/>
            <w:tcBorders>
              <w:top w:val="single" w:sz="6" w:space="0" w:color="auto"/>
            </w:tcBorders>
            <w:shd w:val="clear" w:color="auto" w:fill="auto"/>
          </w:tcPr>
          <w:p w:rsidR="00D244CD" w:rsidRPr="007E31C0" w:rsidRDefault="00D244CD" w:rsidP="00D244CD">
            <w:pPr>
              <w:pStyle w:val="TableText"/>
            </w:pPr>
            <w:r>
              <w:rPr>
                <w:rFonts w:hint="eastAsia"/>
                <w:u w:color="000000"/>
              </w:rPr>
              <w:t>产品键值</w:t>
            </w:r>
          </w:p>
        </w:tc>
        <w:tc>
          <w:tcPr>
            <w:tcW w:w="2596" w:type="dxa"/>
            <w:tcBorders>
              <w:top w:val="single" w:sz="6" w:space="0" w:color="auto"/>
            </w:tcBorders>
            <w:shd w:val="clear" w:color="auto" w:fill="auto"/>
          </w:tcPr>
          <w:p w:rsidR="00D244CD" w:rsidRPr="00760DBE" w:rsidRDefault="00D244CD" w:rsidP="00D244CD">
            <w:pPr>
              <w:pStyle w:val="TableText"/>
              <w:rPr>
                <w:color w:val="333399"/>
              </w:rPr>
            </w:pPr>
          </w:p>
        </w:tc>
      </w:tr>
      <w:tr w:rsidR="00D244CD" w:rsidRPr="00CC0CA3" w:rsidTr="00D244CD">
        <w:trPr>
          <w:cantSplit/>
          <w:jc w:val="center"/>
        </w:trPr>
        <w:tc>
          <w:tcPr>
            <w:tcW w:w="2045" w:type="dxa"/>
            <w:shd w:val="clear" w:color="auto" w:fill="auto"/>
          </w:tcPr>
          <w:p w:rsidR="00D244CD" w:rsidRPr="00760DBE" w:rsidRDefault="003D3AE7" w:rsidP="00D244CD">
            <w:pPr>
              <w:pStyle w:val="TableText"/>
            </w:pPr>
            <w:r>
              <w:rPr>
                <w:u w:color="000000"/>
              </w:rPr>
              <w:fldChar w:fldCharType="begin" w:fldLock="1"/>
            </w:r>
            <w:r w:rsidR="00D244CD">
              <w:rPr>
                <w:u w:color="000000"/>
              </w:rPr>
              <w:instrText xml:space="preserve">MERGEFIELD </w:instrText>
            </w:r>
            <w:r w:rsidR="00D244CD">
              <w:rPr>
                <w:lang w:val="en-AU"/>
              </w:rPr>
              <w:instrText>Att.Name</w:instrText>
            </w:r>
            <w:r>
              <w:rPr>
                <w:u w:color="000000"/>
              </w:rPr>
              <w:fldChar w:fldCharType="separate"/>
            </w:r>
            <w:r w:rsidR="00D244CD">
              <w:rPr>
                <w:lang w:val="en-AU"/>
              </w:rPr>
              <w:t>attributeID</w:t>
            </w:r>
            <w:r>
              <w:rPr>
                <w:u w:color="000000"/>
              </w:rPr>
              <w:fldChar w:fldCharType="end"/>
            </w:r>
          </w:p>
        </w:tc>
        <w:tc>
          <w:tcPr>
            <w:tcW w:w="1892" w:type="dxa"/>
            <w:shd w:val="clear" w:color="auto" w:fill="auto"/>
          </w:tcPr>
          <w:p w:rsidR="00D244CD" w:rsidRPr="00760DBE" w:rsidRDefault="00D244CD" w:rsidP="00D244CD">
            <w:pPr>
              <w:pStyle w:val="TableText"/>
            </w:pPr>
            <w:r>
              <w:t>VARCHAR2(</w:t>
            </w:r>
            <w:r>
              <w:rPr>
                <w:rFonts w:hint="eastAsia"/>
              </w:rPr>
              <w:t>32</w:t>
            </w:r>
            <w:r w:rsidRPr="00760DBE">
              <w:t>)</w:t>
            </w:r>
          </w:p>
        </w:tc>
        <w:tc>
          <w:tcPr>
            <w:tcW w:w="1534" w:type="dxa"/>
            <w:shd w:val="clear" w:color="auto" w:fill="auto"/>
          </w:tcPr>
          <w:p w:rsidR="00D244CD" w:rsidRPr="007E31C0" w:rsidRDefault="00D244CD" w:rsidP="00D244CD">
            <w:pPr>
              <w:pStyle w:val="TableText"/>
            </w:pPr>
            <w:r w:rsidRPr="007E31C0">
              <w:t>NOT NULL</w:t>
            </w:r>
          </w:p>
        </w:tc>
        <w:tc>
          <w:tcPr>
            <w:tcW w:w="1696" w:type="dxa"/>
            <w:shd w:val="clear" w:color="auto" w:fill="auto"/>
          </w:tcPr>
          <w:p w:rsidR="00D244CD" w:rsidRPr="007E31C0" w:rsidRDefault="00D244CD" w:rsidP="00D244CD">
            <w:pPr>
              <w:pStyle w:val="TableText"/>
            </w:pPr>
            <w:r w:rsidRPr="009006E3">
              <w:rPr>
                <w:rFonts w:hint="eastAsia"/>
              </w:rPr>
              <w:t>属性标识</w:t>
            </w:r>
          </w:p>
        </w:tc>
        <w:tc>
          <w:tcPr>
            <w:tcW w:w="2596" w:type="dxa"/>
            <w:shd w:val="clear" w:color="auto" w:fill="auto"/>
          </w:tcPr>
          <w:p w:rsidR="00D244CD" w:rsidRPr="00CC0CA3" w:rsidRDefault="00D244CD" w:rsidP="00D244CD">
            <w:pPr>
              <w:pStyle w:val="TableText"/>
              <w:rPr>
                <w:lang w:val="de-DE"/>
              </w:rPr>
            </w:pPr>
            <w:r>
              <w:rPr>
                <w:rFonts w:ascii="宋体" w:cs="宋体" w:hint="eastAsia"/>
                <w:color w:val="000000"/>
                <w:sz w:val="24"/>
                <w:szCs w:val="24"/>
              </w:rPr>
              <w:t>如果</w:t>
            </w:r>
            <w:r>
              <w:rPr>
                <w:rFonts w:ascii="宋体" w:cs="宋体"/>
                <w:color w:val="000000"/>
                <w:sz w:val="24"/>
                <w:szCs w:val="24"/>
              </w:rPr>
              <w:t>attributeID=93302</w:t>
            </w:r>
            <w:r>
              <w:rPr>
                <w:rFonts w:ascii="宋体" w:cs="宋体" w:hint="eastAsia"/>
                <w:color w:val="000000"/>
                <w:sz w:val="24"/>
                <w:szCs w:val="24"/>
              </w:rPr>
              <w:t xml:space="preserve"> 表示该产品所属子网运营商</w:t>
            </w:r>
          </w:p>
        </w:tc>
      </w:tr>
      <w:tr w:rsidR="00D244CD" w:rsidRPr="00CC0CA3" w:rsidTr="00D244CD">
        <w:trPr>
          <w:cantSplit/>
          <w:jc w:val="center"/>
        </w:trPr>
        <w:tc>
          <w:tcPr>
            <w:tcW w:w="2045" w:type="dxa"/>
            <w:shd w:val="clear" w:color="auto" w:fill="auto"/>
          </w:tcPr>
          <w:p w:rsidR="00D244CD" w:rsidRDefault="00D244CD" w:rsidP="00D244CD">
            <w:pPr>
              <w:pStyle w:val="TableText"/>
              <w:rPr>
                <w:u w:color="000000"/>
              </w:rPr>
            </w:pPr>
            <w:r>
              <w:rPr>
                <w:color w:val="FF0000"/>
              </w:rPr>
              <w:t>attributeValue</w:t>
            </w:r>
          </w:p>
        </w:tc>
        <w:tc>
          <w:tcPr>
            <w:tcW w:w="1892" w:type="dxa"/>
            <w:shd w:val="clear" w:color="auto" w:fill="auto"/>
          </w:tcPr>
          <w:p w:rsidR="00D244CD" w:rsidRDefault="00D244CD" w:rsidP="00D244CD">
            <w:pPr>
              <w:pStyle w:val="TableText"/>
            </w:pPr>
            <w:r>
              <w:t>VARCHAR2(</w:t>
            </w:r>
            <w:r>
              <w:rPr>
                <w:rFonts w:hint="eastAsia"/>
              </w:rPr>
              <w:t>500</w:t>
            </w:r>
            <w:r w:rsidRPr="00760DBE">
              <w:t>)</w:t>
            </w:r>
          </w:p>
        </w:tc>
        <w:tc>
          <w:tcPr>
            <w:tcW w:w="1534" w:type="dxa"/>
            <w:shd w:val="clear" w:color="auto" w:fill="auto"/>
          </w:tcPr>
          <w:p w:rsidR="00D244CD" w:rsidRPr="007E31C0" w:rsidRDefault="00D244CD" w:rsidP="00D244CD">
            <w:pPr>
              <w:pStyle w:val="TableText"/>
            </w:pPr>
          </w:p>
        </w:tc>
        <w:tc>
          <w:tcPr>
            <w:tcW w:w="1696" w:type="dxa"/>
            <w:shd w:val="clear" w:color="auto" w:fill="auto"/>
          </w:tcPr>
          <w:p w:rsidR="00D244CD" w:rsidRPr="009006E3" w:rsidRDefault="003D3AE7" w:rsidP="00D244CD">
            <w:pPr>
              <w:pStyle w:val="TableText"/>
            </w:pPr>
            <w:r>
              <w:rPr>
                <w:u w:color="000000"/>
              </w:rPr>
              <w:fldChar w:fldCharType="begin" w:fldLock="1"/>
            </w:r>
            <w:r w:rsidR="00D244CD">
              <w:rPr>
                <w:u w:color="000000"/>
              </w:rPr>
              <w:instrText xml:space="preserve">MERGEFIELD </w:instrText>
            </w:r>
            <w:r w:rsidR="00D244CD">
              <w:rPr>
                <w:lang w:val="en-AU"/>
              </w:rPr>
              <w:instrText>Att.Notes</w:instrText>
            </w:r>
            <w:r>
              <w:rPr>
                <w:u w:color="000000"/>
              </w:rPr>
              <w:fldChar w:fldCharType="separate"/>
            </w:r>
            <w:r w:rsidR="00D244CD">
              <w:rPr>
                <w:lang w:val="en-AU"/>
              </w:rPr>
              <w:t>attributeID</w:t>
            </w:r>
            <w:r w:rsidR="00D244CD">
              <w:rPr>
                <w:lang w:val="en-AU"/>
              </w:rPr>
              <w:t>对应的值</w:t>
            </w:r>
            <w:r>
              <w:rPr>
                <w:u w:color="000000"/>
              </w:rPr>
              <w:fldChar w:fldCharType="end"/>
            </w:r>
          </w:p>
        </w:tc>
        <w:tc>
          <w:tcPr>
            <w:tcW w:w="2596" w:type="dxa"/>
            <w:shd w:val="clear" w:color="auto" w:fill="auto"/>
          </w:tcPr>
          <w:p w:rsidR="00D244CD" w:rsidRDefault="00D244CD" w:rsidP="00D244CD">
            <w:pPr>
              <w:pStyle w:val="TableText"/>
              <w:rPr>
                <w:rFonts w:ascii="宋体" w:cs="宋体"/>
                <w:color w:val="000000"/>
                <w:sz w:val="24"/>
                <w:szCs w:val="24"/>
              </w:rPr>
            </w:pPr>
          </w:p>
        </w:tc>
      </w:tr>
    </w:tbl>
    <w:p w:rsidR="00D244CD" w:rsidRDefault="00D244CD" w:rsidP="00D244CD">
      <w:pPr>
        <w:rPr>
          <w:rFonts w:ascii="Arial" w:hAnsi="Arial"/>
        </w:rPr>
      </w:pPr>
    </w:p>
    <w:p w:rsidR="00D244CD" w:rsidRPr="009D6315" w:rsidRDefault="00D244CD" w:rsidP="00D244CD">
      <w:pPr>
        <w:rPr>
          <w:rFonts w:ascii="Arial" w:hAnsi="Arial"/>
        </w:rPr>
      </w:pPr>
    </w:p>
    <w:p w:rsidR="00D244CD" w:rsidRPr="00D27F97" w:rsidRDefault="00D244CD" w:rsidP="00D244CD">
      <w:pPr>
        <w:rPr>
          <w:rFonts w:ascii="Arial" w:hAnsi="Arial"/>
        </w:rPr>
      </w:pPr>
    </w:p>
    <w:bookmarkEnd w:id="650"/>
    <w:bookmarkEnd w:id="651"/>
    <w:bookmarkEnd w:id="652"/>
    <w:bookmarkEnd w:id="653"/>
    <w:bookmarkEnd w:id="654"/>
    <w:bookmarkEnd w:id="655"/>
    <w:p w:rsidR="00D244CD" w:rsidRDefault="00D244CD" w:rsidP="00D244CD">
      <w:pPr>
        <w:rPr>
          <w:rFonts w:ascii="Arial" w:hAnsi="Arial"/>
        </w:rPr>
      </w:pPr>
    </w:p>
    <w:p w:rsidR="00970B60" w:rsidRPr="001D39FE" w:rsidRDefault="00970B60" w:rsidP="00645D4E">
      <w:pPr>
        <w:pStyle w:val="31"/>
      </w:pPr>
      <w:bookmarkStart w:id="657" w:name="_Toc397680956"/>
      <w:bookmarkStart w:id="658" w:name="_Toc397712908"/>
      <w:bookmarkStart w:id="659" w:name="_Toc435003390"/>
      <w:bookmarkStart w:id="660" w:name="OLE_LINK11"/>
      <w:bookmarkStart w:id="661" w:name="OLE_LINK12"/>
      <w:bookmarkStart w:id="662" w:name="OLE_LINK13"/>
      <w:bookmarkStart w:id="663" w:name="OLE_LINK14"/>
      <w:r>
        <w:rPr>
          <w:rFonts w:hint="eastAsia"/>
        </w:rPr>
        <w:t>子网运营商表</w:t>
      </w:r>
      <w:r w:rsidRPr="001D39FE">
        <w:t>MDSP_T_OPERINFO</w:t>
      </w:r>
      <w:bookmarkEnd w:id="657"/>
      <w:bookmarkEnd w:id="658"/>
      <w:ins w:id="664" w:author="wtest222" w:date="2014-09-09T10:15:00Z">
        <w:r w:rsidR="007352D8">
          <w:rPr>
            <w:rFonts w:hint="eastAsia"/>
          </w:rPr>
          <w:t>（</w:t>
        </w:r>
      </w:ins>
      <w:ins w:id="665" w:author="wtest222" w:date="2014-09-09T10:16:00Z">
        <w:r w:rsidR="00E933A9">
          <w:rPr>
            <w:rFonts w:hint="eastAsia"/>
          </w:rPr>
          <w:t>保持</w:t>
        </w:r>
      </w:ins>
      <w:ins w:id="666" w:author="wtest222" w:date="2014-09-09T10:15:00Z">
        <w:r w:rsidR="007352D8">
          <w:rPr>
            <w:rFonts w:hint="eastAsia"/>
          </w:rPr>
          <w:t>使用）</w:t>
        </w:r>
      </w:ins>
      <w:bookmarkEnd w:id="659"/>
    </w:p>
    <w:tbl>
      <w:tblPr>
        <w:tblW w:w="5311" w:type="pct"/>
        <w:tblInd w:w="-658" w:type="dxa"/>
        <w:tblLayout w:type="fixed"/>
        <w:tblCellMar>
          <w:left w:w="51" w:type="dxa"/>
          <w:right w:w="51" w:type="dxa"/>
        </w:tblCellMar>
        <w:tblLook w:val="00A0" w:firstRow="1" w:lastRow="0" w:firstColumn="1" w:lastColumn="0" w:noHBand="0" w:noVBand="0"/>
      </w:tblPr>
      <w:tblGrid>
        <w:gridCol w:w="1860"/>
        <w:gridCol w:w="1968"/>
        <w:gridCol w:w="711"/>
        <w:gridCol w:w="993"/>
        <w:gridCol w:w="1275"/>
        <w:gridCol w:w="2124"/>
      </w:tblGrid>
      <w:tr w:rsidR="00970B60" w:rsidTr="00063980">
        <w:trPr>
          <w:trHeight w:val="951"/>
        </w:trPr>
        <w:tc>
          <w:tcPr>
            <w:tcW w:w="1041"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970B60" w:rsidRPr="00BA1DDA" w:rsidRDefault="00970B60" w:rsidP="00063980">
            <w:pPr>
              <w:tabs>
                <w:tab w:val="left" w:pos="-1389"/>
              </w:tabs>
              <w:autoSpaceDE w:val="0"/>
              <w:autoSpaceDN w:val="0"/>
              <w:rPr>
                <w:rFonts w:ascii="宋体" w:cs="宋体"/>
                <w:b/>
                <w:color w:val="000000"/>
                <w:kern w:val="0"/>
                <w:sz w:val="18"/>
                <w:szCs w:val="18"/>
              </w:rPr>
            </w:pPr>
            <w:r w:rsidRPr="00BA1DDA">
              <w:rPr>
                <w:rFonts w:ascii="宋体" w:cs="宋体" w:hint="eastAsia"/>
                <w:b/>
                <w:color w:val="000000"/>
                <w:kern w:val="0"/>
                <w:sz w:val="18"/>
                <w:szCs w:val="18"/>
              </w:rPr>
              <w:t>字段名</w:t>
            </w:r>
          </w:p>
        </w:tc>
        <w:tc>
          <w:tcPr>
            <w:tcW w:w="1102" w:type="pct"/>
            <w:tcBorders>
              <w:top w:val="single" w:sz="6" w:space="0" w:color="000000"/>
              <w:left w:val="single" w:sz="6" w:space="0" w:color="000000"/>
              <w:right w:val="single" w:sz="6" w:space="0" w:color="000000"/>
            </w:tcBorders>
            <w:shd w:val="clear" w:color="auto" w:fill="D9D9D9" w:themeFill="background1" w:themeFillShade="D9"/>
          </w:tcPr>
          <w:p w:rsidR="00970B60" w:rsidRPr="00BA1DDA" w:rsidRDefault="00970B60" w:rsidP="00063980">
            <w:pPr>
              <w:keepNext/>
              <w:autoSpaceDE w:val="0"/>
              <w:autoSpaceDN w:val="0"/>
              <w:rPr>
                <w:rFonts w:ascii="宋体" w:cs="宋体"/>
                <w:b/>
                <w:color w:val="000000"/>
                <w:kern w:val="0"/>
                <w:sz w:val="18"/>
                <w:szCs w:val="18"/>
              </w:rPr>
            </w:pPr>
            <w:r w:rsidRPr="00BA1DDA">
              <w:rPr>
                <w:rFonts w:ascii="宋体" w:cs="宋体" w:hint="eastAsia"/>
                <w:b/>
                <w:color w:val="000000"/>
                <w:kern w:val="0"/>
                <w:sz w:val="18"/>
                <w:szCs w:val="18"/>
              </w:rPr>
              <w:t>字段类型</w:t>
            </w:r>
          </w:p>
        </w:tc>
        <w:tc>
          <w:tcPr>
            <w:tcW w:w="398" w:type="pct"/>
            <w:tcBorders>
              <w:top w:val="single" w:sz="6" w:space="0" w:color="000000"/>
              <w:left w:val="single" w:sz="6" w:space="0" w:color="000000"/>
              <w:right w:val="single" w:sz="6" w:space="0" w:color="000000"/>
            </w:tcBorders>
            <w:shd w:val="clear" w:color="auto" w:fill="D9D9D9" w:themeFill="background1" w:themeFillShade="D9"/>
          </w:tcPr>
          <w:p w:rsidR="00970B60" w:rsidRPr="00BA1DDA" w:rsidRDefault="00970B60" w:rsidP="00063980">
            <w:pPr>
              <w:tabs>
                <w:tab w:val="left" w:pos="-1389"/>
              </w:tabs>
              <w:autoSpaceDE w:val="0"/>
              <w:autoSpaceDN w:val="0"/>
              <w:rPr>
                <w:rFonts w:ascii="宋体" w:cs="宋体"/>
                <w:b/>
                <w:color w:val="000000"/>
                <w:kern w:val="0"/>
                <w:sz w:val="18"/>
                <w:szCs w:val="18"/>
              </w:rPr>
            </w:pPr>
            <w:r w:rsidRPr="00BA1DDA">
              <w:rPr>
                <w:rFonts w:ascii="宋体" w:cs="宋体" w:hint="eastAsia"/>
                <w:b/>
                <w:color w:val="000000"/>
                <w:kern w:val="0"/>
                <w:sz w:val="18"/>
                <w:szCs w:val="18"/>
              </w:rPr>
              <w:t>是否可为空</w:t>
            </w:r>
          </w:p>
        </w:tc>
        <w:tc>
          <w:tcPr>
            <w:tcW w:w="556"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970B60" w:rsidRPr="00BA1DDA" w:rsidRDefault="00970B60" w:rsidP="00063980">
            <w:pPr>
              <w:tabs>
                <w:tab w:val="left" w:pos="-1389"/>
              </w:tabs>
              <w:autoSpaceDE w:val="0"/>
              <w:autoSpaceDN w:val="0"/>
              <w:rPr>
                <w:rFonts w:ascii="宋体" w:cs="宋体"/>
                <w:b/>
                <w:color w:val="000000"/>
                <w:kern w:val="0"/>
                <w:sz w:val="18"/>
                <w:szCs w:val="18"/>
              </w:rPr>
            </w:pPr>
            <w:r w:rsidRPr="00BA1DDA">
              <w:rPr>
                <w:rFonts w:ascii="宋体" w:cs="宋体" w:hint="eastAsia"/>
                <w:b/>
                <w:color w:val="000000"/>
                <w:kern w:val="0"/>
                <w:sz w:val="18"/>
                <w:szCs w:val="18"/>
              </w:rPr>
              <w:t>约束关系</w:t>
            </w:r>
          </w:p>
        </w:tc>
        <w:tc>
          <w:tcPr>
            <w:tcW w:w="714"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970B60" w:rsidRPr="00BA1DDA" w:rsidRDefault="00970B60" w:rsidP="00063980">
            <w:pPr>
              <w:tabs>
                <w:tab w:val="left" w:pos="-1389"/>
              </w:tabs>
              <w:autoSpaceDE w:val="0"/>
              <w:autoSpaceDN w:val="0"/>
              <w:rPr>
                <w:rFonts w:ascii="宋体" w:cs="宋体"/>
                <w:b/>
                <w:color w:val="000000"/>
                <w:kern w:val="0"/>
                <w:sz w:val="18"/>
                <w:szCs w:val="18"/>
              </w:rPr>
            </w:pPr>
            <w:r w:rsidRPr="00BA1DDA">
              <w:rPr>
                <w:rFonts w:ascii="宋体" w:cs="宋体" w:hint="eastAsia"/>
                <w:b/>
                <w:color w:val="000000"/>
                <w:kern w:val="0"/>
                <w:sz w:val="18"/>
                <w:szCs w:val="18"/>
              </w:rPr>
              <w:t>缺省值</w:t>
            </w:r>
          </w:p>
        </w:tc>
        <w:tc>
          <w:tcPr>
            <w:tcW w:w="1189"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970B60" w:rsidRPr="00BA1DDA" w:rsidRDefault="00970B60" w:rsidP="00063980">
            <w:pPr>
              <w:tabs>
                <w:tab w:val="left" w:pos="-1389"/>
              </w:tabs>
              <w:autoSpaceDE w:val="0"/>
              <w:autoSpaceDN w:val="0"/>
              <w:rPr>
                <w:rFonts w:ascii="宋体" w:cs="宋体"/>
                <w:b/>
                <w:color w:val="000000"/>
                <w:kern w:val="0"/>
                <w:sz w:val="18"/>
                <w:szCs w:val="18"/>
              </w:rPr>
            </w:pPr>
            <w:r w:rsidRPr="00BA1DDA">
              <w:rPr>
                <w:rFonts w:ascii="宋体" w:cs="宋体" w:hint="eastAsia"/>
                <w:b/>
                <w:color w:val="000000"/>
                <w:kern w:val="0"/>
                <w:sz w:val="18"/>
                <w:szCs w:val="18"/>
              </w:rPr>
              <w:t>备注</w:t>
            </w:r>
          </w:p>
        </w:tc>
      </w:tr>
      <w:tr w:rsidR="00970B60" w:rsidTr="00063980">
        <w:trPr>
          <w:trHeight w:val="233"/>
        </w:trPr>
        <w:tc>
          <w:tcPr>
            <w:tcW w:w="1041"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18"/>
                <w:szCs w:val="18"/>
              </w:rPr>
            </w:pPr>
            <w:r>
              <w:rPr>
                <w:color w:val="000000"/>
                <w:kern w:val="0"/>
                <w:sz w:val="18"/>
                <w:szCs w:val="18"/>
              </w:rPr>
              <w:lastRenderedPageBreak/>
              <w:t>1.</w:t>
            </w:r>
            <w:r>
              <w:rPr>
                <w:color w:val="000000"/>
                <w:kern w:val="0"/>
                <w:sz w:val="18"/>
                <w:szCs w:val="18"/>
              </w:rPr>
              <w:tab/>
            </w:r>
            <w:r>
              <w:rPr>
                <w:rFonts w:ascii="宋体" w:cs="宋体"/>
                <w:color w:val="000000"/>
                <w:kern w:val="0"/>
                <w:sz w:val="18"/>
                <w:szCs w:val="18"/>
              </w:rPr>
              <w:t>#OPERATORID</w:t>
            </w:r>
          </w:p>
        </w:tc>
        <w:tc>
          <w:tcPr>
            <w:tcW w:w="1102"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18"/>
                <w:szCs w:val="18"/>
              </w:rPr>
            </w:pPr>
            <w:r>
              <w:rPr>
                <w:rFonts w:ascii="宋体" w:cs="宋体"/>
                <w:color w:val="000000"/>
                <w:kern w:val="0"/>
                <w:sz w:val="18"/>
                <w:szCs w:val="18"/>
              </w:rPr>
              <w:t>VARCHAR2(25)</w:t>
            </w:r>
          </w:p>
        </w:tc>
        <w:tc>
          <w:tcPr>
            <w:tcW w:w="398"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r>
              <w:rPr>
                <w:rFonts w:ascii="宋体" w:cs="宋体"/>
                <w:color w:val="000000"/>
                <w:kern w:val="0"/>
                <w:sz w:val="18"/>
                <w:szCs w:val="18"/>
              </w:rPr>
              <w:t>N</w:t>
            </w:r>
          </w:p>
        </w:tc>
        <w:tc>
          <w:tcPr>
            <w:tcW w:w="556"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p>
        </w:tc>
        <w:tc>
          <w:tcPr>
            <w:tcW w:w="714"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p>
        </w:tc>
        <w:tc>
          <w:tcPr>
            <w:tcW w:w="1189"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color w:val="000000"/>
                <w:kern w:val="0"/>
                <w:sz w:val="20"/>
                <w:szCs w:val="20"/>
              </w:rPr>
            </w:pPr>
            <w:r>
              <w:rPr>
                <w:rFonts w:ascii="宋体" w:cs="宋体" w:hint="eastAsia"/>
                <w:color w:val="000000"/>
                <w:kern w:val="0"/>
                <w:sz w:val="20"/>
                <w:szCs w:val="20"/>
              </w:rPr>
              <w:t>运营商</w:t>
            </w:r>
            <w:r>
              <w:rPr>
                <w:color w:val="000000"/>
                <w:kern w:val="0"/>
                <w:sz w:val="20"/>
                <w:szCs w:val="20"/>
              </w:rPr>
              <w:t>ID</w:t>
            </w:r>
          </w:p>
        </w:tc>
      </w:tr>
      <w:tr w:rsidR="00970B60" w:rsidTr="00063980">
        <w:trPr>
          <w:trHeight w:val="233"/>
        </w:trPr>
        <w:tc>
          <w:tcPr>
            <w:tcW w:w="1041"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18"/>
                <w:szCs w:val="18"/>
              </w:rPr>
            </w:pPr>
            <w:r>
              <w:rPr>
                <w:color w:val="000000"/>
                <w:kern w:val="0"/>
                <w:sz w:val="18"/>
                <w:szCs w:val="18"/>
              </w:rPr>
              <w:t>2.</w:t>
            </w:r>
            <w:r>
              <w:rPr>
                <w:color w:val="000000"/>
                <w:kern w:val="0"/>
                <w:sz w:val="18"/>
                <w:szCs w:val="18"/>
              </w:rPr>
              <w:tab/>
            </w:r>
            <w:r>
              <w:rPr>
                <w:rFonts w:ascii="宋体" w:cs="宋体"/>
                <w:color w:val="000000"/>
                <w:kern w:val="0"/>
                <w:sz w:val="18"/>
                <w:szCs w:val="18"/>
              </w:rPr>
              <w:t>OPERATORNAME</w:t>
            </w:r>
          </w:p>
        </w:tc>
        <w:tc>
          <w:tcPr>
            <w:tcW w:w="1102"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18"/>
                <w:szCs w:val="18"/>
              </w:rPr>
            </w:pPr>
            <w:r>
              <w:rPr>
                <w:rFonts w:ascii="宋体" w:cs="宋体"/>
                <w:color w:val="000000"/>
                <w:kern w:val="0"/>
                <w:sz w:val="18"/>
                <w:szCs w:val="18"/>
              </w:rPr>
              <w:t xml:space="preserve">VARCHAR2(256) </w:t>
            </w:r>
          </w:p>
        </w:tc>
        <w:tc>
          <w:tcPr>
            <w:tcW w:w="398"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p>
        </w:tc>
        <w:tc>
          <w:tcPr>
            <w:tcW w:w="556"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p>
        </w:tc>
        <w:tc>
          <w:tcPr>
            <w:tcW w:w="714"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p>
        </w:tc>
        <w:tc>
          <w:tcPr>
            <w:tcW w:w="1189"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20"/>
                <w:szCs w:val="20"/>
              </w:rPr>
            </w:pPr>
            <w:r>
              <w:rPr>
                <w:rFonts w:ascii="宋体" w:cs="宋体" w:hint="eastAsia"/>
                <w:color w:val="000000"/>
                <w:kern w:val="0"/>
                <w:sz w:val="20"/>
                <w:szCs w:val="20"/>
              </w:rPr>
              <w:t>运营商名称</w:t>
            </w:r>
          </w:p>
        </w:tc>
      </w:tr>
      <w:tr w:rsidR="00970B60" w:rsidTr="00063980">
        <w:trPr>
          <w:trHeight w:val="233"/>
        </w:trPr>
        <w:tc>
          <w:tcPr>
            <w:tcW w:w="1041"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18"/>
                <w:szCs w:val="18"/>
              </w:rPr>
            </w:pPr>
            <w:r>
              <w:rPr>
                <w:color w:val="000000"/>
                <w:kern w:val="0"/>
                <w:sz w:val="18"/>
                <w:szCs w:val="18"/>
              </w:rPr>
              <w:t>3.</w:t>
            </w:r>
            <w:r>
              <w:rPr>
                <w:color w:val="000000"/>
                <w:kern w:val="0"/>
                <w:sz w:val="18"/>
                <w:szCs w:val="18"/>
              </w:rPr>
              <w:tab/>
            </w:r>
            <w:r>
              <w:rPr>
                <w:rFonts w:ascii="宋体" w:cs="宋体"/>
                <w:color w:val="000000"/>
                <w:kern w:val="0"/>
                <w:sz w:val="18"/>
                <w:szCs w:val="18"/>
              </w:rPr>
              <w:t>COUNTRYCODE</w:t>
            </w:r>
          </w:p>
        </w:tc>
        <w:tc>
          <w:tcPr>
            <w:tcW w:w="1102"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18"/>
                <w:szCs w:val="18"/>
              </w:rPr>
            </w:pPr>
            <w:r>
              <w:rPr>
                <w:rFonts w:ascii="宋体" w:cs="宋体"/>
                <w:color w:val="000000"/>
                <w:kern w:val="0"/>
                <w:sz w:val="18"/>
                <w:szCs w:val="18"/>
              </w:rPr>
              <w:t xml:space="preserve">VARCHAR2(5)   </w:t>
            </w:r>
          </w:p>
        </w:tc>
        <w:tc>
          <w:tcPr>
            <w:tcW w:w="398"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r>
              <w:rPr>
                <w:rFonts w:ascii="宋体" w:cs="宋体"/>
                <w:color w:val="000000"/>
                <w:kern w:val="0"/>
                <w:sz w:val="18"/>
                <w:szCs w:val="18"/>
              </w:rPr>
              <w:t>N</w:t>
            </w:r>
          </w:p>
        </w:tc>
        <w:tc>
          <w:tcPr>
            <w:tcW w:w="556"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p>
        </w:tc>
        <w:tc>
          <w:tcPr>
            <w:tcW w:w="714"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p>
        </w:tc>
        <w:tc>
          <w:tcPr>
            <w:tcW w:w="1189"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20"/>
                <w:szCs w:val="20"/>
              </w:rPr>
            </w:pPr>
            <w:r>
              <w:rPr>
                <w:rFonts w:ascii="宋体" w:cs="宋体" w:hint="eastAsia"/>
                <w:color w:val="000000"/>
                <w:kern w:val="0"/>
                <w:sz w:val="20"/>
                <w:szCs w:val="20"/>
              </w:rPr>
              <w:t>运营商国家码</w:t>
            </w:r>
          </w:p>
        </w:tc>
      </w:tr>
      <w:tr w:rsidR="00970B60" w:rsidTr="00063980">
        <w:trPr>
          <w:trHeight w:val="233"/>
        </w:trPr>
        <w:tc>
          <w:tcPr>
            <w:tcW w:w="1041"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18"/>
                <w:szCs w:val="18"/>
              </w:rPr>
            </w:pPr>
            <w:r>
              <w:rPr>
                <w:color w:val="000000"/>
                <w:kern w:val="0"/>
                <w:sz w:val="18"/>
                <w:szCs w:val="18"/>
              </w:rPr>
              <w:t>4.</w:t>
            </w:r>
            <w:r>
              <w:rPr>
                <w:color w:val="000000"/>
                <w:kern w:val="0"/>
                <w:sz w:val="18"/>
                <w:szCs w:val="18"/>
              </w:rPr>
              <w:tab/>
            </w:r>
            <w:r>
              <w:rPr>
                <w:rFonts w:ascii="宋体" w:cs="宋体"/>
                <w:color w:val="000000"/>
                <w:kern w:val="0"/>
                <w:sz w:val="18"/>
                <w:szCs w:val="18"/>
              </w:rPr>
              <w:t>CURRENCY</w:t>
            </w:r>
          </w:p>
        </w:tc>
        <w:tc>
          <w:tcPr>
            <w:tcW w:w="1102"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18"/>
                <w:szCs w:val="18"/>
              </w:rPr>
            </w:pPr>
            <w:r>
              <w:rPr>
                <w:rFonts w:ascii="宋体" w:cs="宋体"/>
                <w:color w:val="000000"/>
                <w:kern w:val="0"/>
                <w:sz w:val="18"/>
                <w:szCs w:val="18"/>
              </w:rPr>
              <w:t xml:space="preserve">VARCHAR2(5)   </w:t>
            </w:r>
          </w:p>
        </w:tc>
        <w:tc>
          <w:tcPr>
            <w:tcW w:w="398"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p>
        </w:tc>
        <w:tc>
          <w:tcPr>
            <w:tcW w:w="556"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p>
        </w:tc>
        <w:tc>
          <w:tcPr>
            <w:tcW w:w="714"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p>
        </w:tc>
        <w:tc>
          <w:tcPr>
            <w:tcW w:w="1189"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20"/>
                <w:szCs w:val="20"/>
              </w:rPr>
            </w:pPr>
            <w:r>
              <w:rPr>
                <w:rFonts w:ascii="宋体" w:cs="宋体" w:hint="eastAsia"/>
                <w:color w:val="000000"/>
                <w:kern w:val="0"/>
                <w:sz w:val="20"/>
                <w:szCs w:val="20"/>
              </w:rPr>
              <w:t>货币类型</w:t>
            </w:r>
          </w:p>
        </w:tc>
      </w:tr>
      <w:tr w:rsidR="00970B60" w:rsidTr="00063980">
        <w:trPr>
          <w:trHeight w:val="233"/>
        </w:trPr>
        <w:tc>
          <w:tcPr>
            <w:tcW w:w="1041"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18"/>
                <w:szCs w:val="18"/>
              </w:rPr>
            </w:pPr>
            <w:r>
              <w:rPr>
                <w:color w:val="000000"/>
                <w:kern w:val="0"/>
                <w:sz w:val="18"/>
                <w:szCs w:val="18"/>
              </w:rPr>
              <w:t>5.</w:t>
            </w:r>
            <w:r>
              <w:rPr>
                <w:color w:val="000000"/>
                <w:kern w:val="0"/>
                <w:sz w:val="18"/>
                <w:szCs w:val="18"/>
              </w:rPr>
              <w:tab/>
            </w:r>
            <w:r>
              <w:rPr>
                <w:rFonts w:ascii="宋体" w:cs="宋体"/>
                <w:color w:val="000000"/>
                <w:kern w:val="0"/>
                <w:sz w:val="18"/>
                <w:szCs w:val="18"/>
              </w:rPr>
              <w:t>CURRENCYALPHCODE</w:t>
            </w:r>
          </w:p>
        </w:tc>
        <w:tc>
          <w:tcPr>
            <w:tcW w:w="1102"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18"/>
                <w:szCs w:val="18"/>
              </w:rPr>
            </w:pPr>
            <w:r>
              <w:rPr>
                <w:rFonts w:ascii="宋体" w:cs="宋体"/>
                <w:color w:val="000000"/>
                <w:kern w:val="0"/>
                <w:sz w:val="18"/>
                <w:szCs w:val="18"/>
              </w:rPr>
              <w:t xml:space="preserve">VARCHAR2(5)   </w:t>
            </w:r>
          </w:p>
        </w:tc>
        <w:tc>
          <w:tcPr>
            <w:tcW w:w="398"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r>
              <w:rPr>
                <w:rFonts w:ascii="宋体" w:cs="宋体"/>
                <w:color w:val="000000"/>
                <w:kern w:val="0"/>
                <w:sz w:val="18"/>
                <w:szCs w:val="18"/>
              </w:rPr>
              <w:t>N</w:t>
            </w:r>
          </w:p>
        </w:tc>
        <w:tc>
          <w:tcPr>
            <w:tcW w:w="556"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p>
        </w:tc>
        <w:tc>
          <w:tcPr>
            <w:tcW w:w="714"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p>
        </w:tc>
        <w:tc>
          <w:tcPr>
            <w:tcW w:w="1189"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rPr>
                <w:rFonts w:ascii="宋体" w:cs="宋体"/>
                <w:color w:val="000000"/>
                <w:kern w:val="0"/>
                <w:sz w:val="20"/>
                <w:szCs w:val="20"/>
              </w:rPr>
            </w:pPr>
            <w:r>
              <w:rPr>
                <w:rFonts w:ascii="宋体" w:cs="宋体" w:hint="eastAsia"/>
                <w:color w:val="000000"/>
                <w:kern w:val="0"/>
                <w:sz w:val="20"/>
                <w:szCs w:val="20"/>
              </w:rPr>
              <w:t>对应的货币类型：</w:t>
            </w:r>
          </w:p>
          <w:p w:rsidR="00970B60" w:rsidRDefault="00970B60" w:rsidP="00063980">
            <w:pPr>
              <w:tabs>
                <w:tab w:val="left" w:pos="-1389"/>
              </w:tabs>
              <w:autoSpaceDE w:val="0"/>
              <w:autoSpaceDN w:val="0"/>
              <w:rPr>
                <w:color w:val="000000"/>
                <w:kern w:val="0"/>
                <w:sz w:val="20"/>
                <w:szCs w:val="20"/>
              </w:rPr>
            </w:pPr>
            <w:r>
              <w:rPr>
                <w:rFonts w:ascii="宋体" w:cs="宋体" w:hint="eastAsia"/>
                <w:color w:val="000000"/>
                <w:kern w:val="0"/>
                <w:sz w:val="20"/>
                <w:szCs w:val="20"/>
              </w:rPr>
              <w:t>新加坡：</w:t>
            </w:r>
            <w:r>
              <w:rPr>
                <w:color w:val="000000"/>
                <w:kern w:val="0"/>
                <w:sz w:val="20"/>
                <w:szCs w:val="20"/>
              </w:rPr>
              <w:t>SGD</w:t>
            </w:r>
          </w:p>
          <w:p w:rsidR="00970B60" w:rsidRDefault="00970B60" w:rsidP="00063980">
            <w:pPr>
              <w:tabs>
                <w:tab w:val="left" w:pos="-1389"/>
              </w:tabs>
              <w:autoSpaceDE w:val="0"/>
              <w:autoSpaceDN w:val="0"/>
              <w:rPr>
                <w:color w:val="000000"/>
                <w:kern w:val="0"/>
                <w:sz w:val="20"/>
                <w:szCs w:val="20"/>
              </w:rPr>
            </w:pPr>
            <w:r>
              <w:rPr>
                <w:rFonts w:ascii="宋体" w:cs="宋体" w:hint="eastAsia"/>
                <w:color w:val="000000"/>
                <w:kern w:val="0"/>
                <w:sz w:val="20"/>
                <w:szCs w:val="20"/>
              </w:rPr>
              <w:t>泰国：</w:t>
            </w:r>
            <w:r>
              <w:rPr>
                <w:color w:val="000000"/>
                <w:kern w:val="0"/>
                <w:sz w:val="20"/>
                <w:szCs w:val="20"/>
              </w:rPr>
              <w:t>THB</w:t>
            </w:r>
          </w:p>
        </w:tc>
      </w:tr>
      <w:tr w:rsidR="00970B60" w:rsidTr="00063980">
        <w:trPr>
          <w:trHeight w:val="233"/>
        </w:trPr>
        <w:tc>
          <w:tcPr>
            <w:tcW w:w="1041"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18"/>
                <w:szCs w:val="18"/>
              </w:rPr>
            </w:pPr>
            <w:r>
              <w:rPr>
                <w:color w:val="000000"/>
                <w:kern w:val="0"/>
                <w:sz w:val="18"/>
                <w:szCs w:val="18"/>
              </w:rPr>
              <w:t>6.</w:t>
            </w:r>
            <w:r>
              <w:rPr>
                <w:color w:val="000000"/>
                <w:kern w:val="0"/>
                <w:sz w:val="18"/>
                <w:szCs w:val="18"/>
              </w:rPr>
              <w:tab/>
            </w:r>
            <w:r>
              <w:rPr>
                <w:rFonts w:ascii="宋体" w:cs="宋体"/>
                <w:color w:val="000000"/>
                <w:kern w:val="0"/>
                <w:sz w:val="18"/>
                <w:szCs w:val="18"/>
              </w:rPr>
              <w:t>COUNTRYNAME</w:t>
            </w:r>
          </w:p>
        </w:tc>
        <w:tc>
          <w:tcPr>
            <w:tcW w:w="1102"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18"/>
                <w:szCs w:val="18"/>
              </w:rPr>
            </w:pPr>
            <w:r>
              <w:rPr>
                <w:rFonts w:ascii="宋体" w:cs="宋体"/>
                <w:color w:val="000000"/>
                <w:kern w:val="0"/>
                <w:sz w:val="18"/>
                <w:szCs w:val="18"/>
              </w:rPr>
              <w:t xml:space="preserve">VARCHAR2(256) </w:t>
            </w:r>
          </w:p>
        </w:tc>
        <w:tc>
          <w:tcPr>
            <w:tcW w:w="398"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p>
        </w:tc>
        <w:tc>
          <w:tcPr>
            <w:tcW w:w="556"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p>
        </w:tc>
        <w:tc>
          <w:tcPr>
            <w:tcW w:w="714"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p>
        </w:tc>
        <w:tc>
          <w:tcPr>
            <w:tcW w:w="1189"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rPr>
                <w:rFonts w:ascii="宋体" w:cs="宋体"/>
                <w:color w:val="000000"/>
                <w:kern w:val="0"/>
                <w:sz w:val="20"/>
                <w:szCs w:val="20"/>
              </w:rPr>
            </w:pPr>
            <w:r>
              <w:rPr>
                <w:rFonts w:ascii="宋体" w:cs="宋体" w:hint="eastAsia"/>
                <w:color w:val="000000"/>
                <w:kern w:val="0"/>
                <w:sz w:val="20"/>
                <w:szCs w:val="20"/>
              </w:rPr>
              <w:t>运营商归属的国家</w:t>
            </w:r>
          </w:p>
        </w:tc>
      </w:tr>
      <w:tr w:rsidR="00970B60" w:rsidTr="00063980">
        <w:trPr>
          <w:trHeight w:val="233"/>
        </w:trPr>
        <w:tc>
          <w:tcPr>
            <w:tcW w:w="1041"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18"/>
                <w:szCs w:val="18"/>
              </w:rPr>
            </w:pPr>
            <w:r>
              <w:rPr>
                <w:color w:val="000000"/>
                <w:kern w:val="0"/>
                <w:sz w:val="18"/>
                <w:szCs w:val="18"/>
              </w:rPr>
              <w:t>7.</w:t>
            </w:r>
            <w:r>
              <w:rPr>
                <w:color w:val="000000"/>
                <w:kern w:val="0"/>
                <w:sz w:val="18"/>
                <w:szCs w:val="18"/>
              </w:rPr>
              <w:tab/>
            </w:r>
            <w:r>
              <w:rPr>
                <w:rFonts w:ascii="宋体" w:cs="宋体"/>
                <w:color w:val="000000"/>
                <w:kern w:val="0"/>
                <w:sz w:val="18"/>
                <w:szCs w:val="18"/>
              </w:rPr>
              <w:t>INNODEID</w:t>
            </w:r>
          </w:p>
        </w:tc>
        <w:tc>
          <w:tcPr>
            <w:tcW w:w="1102"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18"/>
                <w:szCs w:val="18"/>
              </w:rPr>
            </w:pPr>
            <w:r>
              <w:rPr>
                <w:rFonts w:ascii="宋体" w:cs="宋体"/>
                <w:color w:val="000000"/>
                <w:kern w:val="0"/>
                <w:sz w:val="18"/>
                <w:szCs w:val="18"/>
              </w:rPr>
              <w:t xml:space="preserve">NUMBER(8)     </w:t>
            </w:r>
          </w:p>
        </w:tc>
        <w:tc>
          <w:tcPr>
            <w:tcW w:w="398"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r>
              <w:rPr>
                <w:rFonts w:ascii="宋体" w:cs="宋体"/>
                <w:color w:val="000000"/>
                <w:kern w:val="0"/>
                <w:sz w:val="18"/>
                <w:szCs w:val="18"/>
              </w:rPr>
              <w:t>N</w:t>
            </w:r>
          </w:p>
        </w:tc>
        <w:tc>
          <w:tcPr>
            <w:tcW w:w="556"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p>
        </w:tc>
        <w:tc>
          <w:tcPr>
            <w:tcW w:w="714"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p>
        </w:tc>
        <w:tc>
          <w:tcPr>
            <w:tcW w:w="1189"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rPr>
                <w:color w:val="000000"/>
                <w:kern w:val="0"/>
                <w:sz w:val="20"/>
                <w:szCs w:val="20"/>
              </w:rPr>
            </w:pPr>
            <w:r>
              <w:rPr>
                <w:rFonts w:ascii="宋体" w:cs="宋体" w:hint="eastAsia"/>
                <w:color w:val="000000"/>
                <w:kern w:val="0"/>
                <w:sz w:val="20"/>
                <w:szCs w:val="20"/>
              </w:rPr>
              <w:t>运营商对应的节点</w:t>
            </w:r>
            <w:r>
              <w:rPr>
                <w:color w:val="000000"/>
                <w:kern w:val="0"/>
                <w:sz w:val="20"/>
                <w:szCs w:val="20"/>
              </w:rPr>
              <w:t>ID</w:t>
            </w:r>
          </w:p>
        </w:tc>
      </w:tr>
      <w:tr w:rsidR="00970B60" w:rsidTr="00063980">
        <w:trPr>
          <w:trHeight w:val="233"/>
        </w:trPr>
        <w:tc>
          <w:tcPr>
            <w:tcW w:w="1041"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18"/>
                <w:szCs w:val="18"/>
              </w:rPr>
            </w:pPr>
            <w:r>
              <w:rPr>
                <w:color w:val="000000"/>
                <w:kern w:val="0"/>
                <w:sz w:val="18"/>
                <w:szCs w:val="18"/>
              </w:rPr>
              <w:t>8.</w:t>
            </w:r>
            <w:r>
              <w:rPr>
                <w:color w:val="000000"/>
                <w:kern w:val="0"/>
                <w:sz w:val="18"/>
                <w:szCs w:val="18"/>
              </w:rPr>
              <w:tab/>
            </w:r>
            <w:r>
              <w:rPr>
                <w:rFonts w:ascii="宋体" w:cs="宋体"/>
                <w:color w:val="000000"/>
                <w:kern w:val="0"/>
                <w:sz w:val="18"/>
                <w:szCs w:val="18"/>
              </w:rPr>
              <w:t xml:space="preserve">ORGID </w:t>
            </w:r>
          </w:p>
        </w:tc>
        <w:tc>
          <w:tcPr>
            <w:tcW w:w="1102"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18"/>
                <w:szCs w:val="18"/>
              </w:rPr>
            </w:pPr>
            <w:r>
              <w:rPr>
                <w:rFonts w:ascii="宋体" w:cs="宋体"/>
                <w:color w:val="000000"/>
                <w:kern w:val="0"/>
                <w:sz w:val="18"/>
                <w:szCs w:val="18"/>
              </w:rPr>
              <w:t xml:space="preserve">VARCHAR2(64)  </w:t>
            </w:r>
          </w:p>
        </w:tc>
        <w:tc>
          <w:tcPr>
            <w:tcW w:w="398"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p>
        </w:tc>
        <w:tc>
          <w:tcPr>
            <w:tcW w:w="556"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p>
        </w:tc>
        <w:tc>
          <w:tcPr>
            <w:tcW w:w="714"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p>
        </w:tc>
        <w:tc>
          <w:tcPr>
            <w:tcW w:w="1189"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rPr>
                <w:rFonts w:ascii="宋体" w:cs="宋体"/>
                <w:color w:val="000000"/>
                <w:kern w:val="0"/>
                <w:sz w:val="20"/>
                <w:szCs w:val="20"/>
              </w:rPr>
            </w:pPr>
            <w:r>
              <w:rPr>
                <w:rFonts w:ascii="宋体" w:cs="宋体" w:hint="eastAsia"/>
                <w:color w:val="000000"/>
                <w:kern w:val="0"/>
                <w:sz w:val="20"/>
                <w:szCs w:val="20"/>
              </w:rPr>
              <w:t>组织</w:t>
            </w:r>
            <w:r>
              <w:rPr>
                <w:color w:val="000000"/>
                <w:kern w:val="0"/>
                <w:sz w:val="20"/>
                <w:szCs w:val="20"/>
              </w:rPr>
              <w:t>ID</w:t>
            </w:r>
            <w:r>
              <w:rPr>
                <w:rFonts w:ascii="宋体" w:cs="宋体" w:hint="eastAsia"/>
                <w:color w:val="000000"/>
                <w:kern w:val="0"/>
                <w:sz w:val="20"/>
                <w:szCs w:val="20"/>
              </w:rPr>
              <w:t>，用来和组织表关联</w:t>
            </w:r>
          </w:p>
        </w:tc>
      </w:tr>
      <w:tr w:rsidR="00970B60" w:rsidTr="00063980">
        <w:trPr>
          <w:trHeight w:val="233"/>
        </w:trPr>
        <w:tc>
          <w:tcPr>
            <w:tcW w:w="1041"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18"/>
                <w:szCs w:val="18"/>
              </w:rPr>
            </w:pPr>
            <w:r>
              <w:rPr>
                <w:color w:val="000000"/>
                <w:kern w:val="0"/>
                <w:sz w:val="18"/>
                <w:szCs w:val="18"/>
              </w:rPr>
              <w:t>9.</w:t>
            </w:r>
            <w:r>
              <w:rPr>
                <w:color w:val="000000"/>
                <w:kern w:val="0"/>
                <w:sz w:val="18"/>
                <w:szCs w:val="18"/>
              </w:rPr>
              <w:tab/>
            </w:r>
            <w:r>
              <w:rPr>
                <w:rFonts w:ascii="宋体" w:cs="宋体"/>
                <w:color w:val="000000"/>
                <w:kern w:val="0"/>
                <w:sz w:val="18"/>
                <w:szCs w:val="18"/>
              </w:rPr>
              <w:t>OPERID</w:t>
            </w:r>
          </w:p>
        </w:tc>
        <w:tc>
          <w:tcPr>
            <w:tcW w:w="1102"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18"/>
                <w:szCs w:val="18"/>
              </w:rPr>
            </w:pPr>
            <w:r>
              <w:rPr>
                <w:rFonts w:ascii="宋体" w:cs="宋体"/>
                <w:color w:val="000000"/>
                <w:kern w:val="0"/>
                <w:sz w:val="18"/>
                <w:szCs w:val="18"/>
              </w:rPr>
              <w:t xml:space="preserve">VARCHAR2(64)  </w:t>
            </w:r>
          </w:p>
        </w:tc>
        <w:tc>
          <w:tcPr>
            <w:tcW w:w="398"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p>
        </w:tc>
        <w:tc>
          <w:tcPr>
            <w:tcW w:w="556"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p>
        </w:tc>
        <w:tc>
          <w:tcPr>
            <w:tcW w:w="714"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p>
        </w:tc>
        <w:tc>
          <w:tcPr>
            <w:tcW w:w="1189"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rPr>
                <w:rFonts w:ascii="宋体" w:cs="宋体"/>
                <w:color w:val="000000"/>
                <w:kern w:val="0"/>
                <w:sz w:val="20"/>
                <w:szCs w:val="20"/>
              </w:rPr>
            </w:pPr>
            <w:r>
              <w:rPr>
                <w:rFonts w:ascii="宋体" w:cs="宋体" w:hint="eastAsia"/>
                <w:color w:val="000000"/>
                <w:kern w:val="0"/>
                <w:sz w:val="20"/>
                <w:szCs w:val="20"/>
              </w:rPr>
              <w:t>超级管理员</w:t>
            </w:r>
            <w:r>
              <w:rPr>
                <w:color w:val="000000"/>
                <w:kern w:val="0"/>
                <w:sz w:val="20"/>
                <w:szCs w:val="20"/>
              </w:rPr>
              <w:t>ID</w:t>
            </w:r>
            <w:r>
              <w:rPr>
                <w:rFonts w:ascii="宋体" w:cs="宋体" w:hint="eastAsia"/>
                <w:color w:val="000000"/>
                <w:kern w:val="0"/>
                <w:sz w:val="20"/>
                <w:szCs w:val="20"/>
              </w:rPr>
              <w:t>，用来和</w:t>
            </w:r>
            <w:r>
              <w:rPr>
                <w:color w:val="000000"/>
                <w:kern w:val="0"/>
                <w:sz w:val="20"/>
                <w:szCs w:val="20"/>
              </w:rPr>
              <w:t>t_bme_operator</w:t>
            </w:r>
            <w:r>
              <w:rPr>
                <w:rFonts w:ascii="宋体" w:cs="宋体" w:hint="eastAsia"/>
                <w:color w:val="000000"/>
                <w:kern w:val="0"/>
                <w:sz w:val="20"/>
                <w:szCs w:val="20"/>
              </w:rPr>
              <w:t>表关联</w:t>
            </w:r>
          </w:p>
        </w:tc>
      </w:tr>
      <w:tr w:rsidR="00970B60" w:rsidTr="00063980">
        <w:trPr>
          <w:trHeight w:val="233"/>
        </w:trPr>
        <w:tc>
          <w:tcPr>
            <w:tcW w:w="1041"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18"/>
                <w:szCs w:val="18"/>
              </w:rPr>
            </w:pPr>
            <w:r>
              <w:rPr>
                <w:color w:val="000000"/>
                <w:kern w:val="0"/>
                <w:sz w:val="18"/>
                <w:szCs w:val="18"/>
              </w:rPr>
              <w:t>10.</w:t>
            </w:r>
            <w:r>
              <w:rPr>
                <w:color w:val="000000"/>
                <w:kern w:val="0"/>
                <w:sz w:val="18"/>
                <w:szCs w:val="18"/>
              </w:rPr>
              <w:tab/>
            </w:r>
            <w:r>
              <w:rPr>
                <w:rFonts w:ascii="宋体" w:cs="宋体"/>
                <w:color w:val="000000"/>
                <w:kern w:val="0"/>
                <w:sz w:val="18"/>
                <w:szCs w:val="18"/>
              </w:rPr>
              <w:t>MAINLANGUAGE</w:t>
            </w:r>
          </w:p>
        </w:tc>
        <w:tc>
          <w:tcPr>
            <w:tcW w:w="1102"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18"/>
                <w:szCs w:val="18"/>
              </w:rPr>
            </w:pPr>
            <w:r>
              <w:rPr>
                <w:rFonts w:ascii="宋体" w:cs="宋体"/>
                <w:color w:val="000000"/>
                <w:kern w:val="0"/>
                <w:sz w:val="18"/>
                <w:szCs w:val="18"/>
              </w:rPr>
              <w:t xml:space="preserve">VARCHAR2(150)  </w:t>
            </w:r>
          </w:p>
        </w:tc>
        <w:tc>
          <w:tcPr>
            <w:tcW w:w="398"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p>
        </w:tc>
        <w:tc>
          <w:tcPr>
            <w:tcW w:w="556"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p>
        </w:tc>
        <w:tc>
          <w:tcPr>
            <w:tcW w:w="714"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p>
        </w:tc>
        <w:tc>
          <w:tcPr>
            <w:tcW w:w="1189"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rPr>
                <w:rFonts w:ascii="宋体" w:cs="宋体"/>
                <w:color w:val="000000"/>
                <w:kern w:val="0"/>
                <w:sz w:val="20"/>
                <w:szCs w:val="20"/>
              </w:rPr>
            </w:pPr>
            <w:r>
              <w:rPr>
                <w:rFonts w:ascii="宋体" w:cs="宋体" w:hint="eastAsia"/>
                <w:color w:val="000000"/>
                <w:kern w:val="0"/>
                <w:sz w:val="20"/>
                <w:szCs w:val="20"/>
              </w:rPr>
              <w:t>运营商对应的语言</w:t>
            </w:r>
          </w:p>
        </w:tc>
      </w:tr>
      <w:tr w:rsidR="00970B60" w:rsidTr="00063980">
        <w:trPr>
          <w:trHeight w:val="233"/>
        </w:trPr>
        <w:tc>
          <w:tcPr>
            <w:tcW w:w="1041"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18"/>
                <w:szCs w:val="18"/>
              </w:rPr>
            </w:pPr>
            <w:r>
              <w:rPr>
                <w:color w:val="000000"/>
                <w:kern w:val="0"/>
                <w:sz w:val="18"/>
                <w:szCs w:val="18"/>
              </w:rPr>
              <w:t>11.</w:t>
            </w:r>
            <w:r>
              <w:rPr>
                <w:color w:val="000000"/>
                <w:kern w:val="0"/>
                <w:sz w:val="18"/>
                <w:szCs w:val="18"/>
              </w:rPr>
              <w:tab/>
            </w:r>
            <w:r>
              <w:rPr>
                <w:rFonts w:ascii="宋体" w:cs="宋体"/>
                <w:color w:val="000000"/>
                <w:kern w:val="0"/>
                <w:sz w:val="18"/>
                <w:szCs w:val="18"/>
              </w:rPr>
              <w:t>IFCBS</w:t>
            </w:r>
          </w:p>
        </w:tc>
        <w:tc>
          <w:tcPr>
            <w:tcW w:w="1102"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18"/>
                <w:szCs w:val="18"/>
              </w:rPr>
            </w:pPr>
            <w:r>
              <w:rPr>
                <w:rFonts w:ascii="宋体" w:cs="宋体"/>
                <w:color w:val="000000"/>
                <w:kern w:val="0"/>
                <w:sz w:val="18"/>
                <w:szCs w:val="18"/>
              </w:rPr>
              <w:t>NUMBER(1)</w:t>
            </w:r>
          </w:p>
        </w:tc>
        <w:tc>
          <w:tcPr>
            <w:tcW w:w="398"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Courier New" w:hAnsi="Courier New" w:cs="Courier New"/>
                <w:color w:val="000000"/>
                <w:kern w:val="0"/>
                <w:sz w:val="16"/>
                <w:szCs w:val="16"/>
              </w:rPr>
            </w:pPr>
          </w:p>
        </w:tc>
        <w:tc>
          <w:tcPr>
            <w:tcW w:w="556"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Courier New" w:hAnsi="Courier New" w:cs="Courier New"/>
                <w:color w:val="000000"/>
                <w:kern w:val="0"/>
                <w:sz w:val="16"/>
                <w:szCs w:val="16"/>
              </w:rPr>
            </w:pPr>
          </w:p>
        </w:tc>
        <w:tc>
          <w:tcPr>
            <w:tcW w:w="714"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Courier New" w:hAnsi="Courier New" w:cs="Courier New"/>
                <w:color w:val="000000"/>
                <w:kern w:val="0"/>
                <w:sz w:val="16"/>
                <w:szCs w:val="16"/>
              </w:rPr>
            </w:pPr>
          </w:p>
        </w:tc>
        <w:tc>
          <w:tcPr>
            <w:tcW w:w="1189"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20"/>
                <w:szCs w:val="20"/>
              </w:rPr>
            </w:pPr>
            <w:r>
              <w:rPr>
                <w:rFonts w:ascii="宋体" w:cs="宋体" w:hint="eastAsia"/>
                <w:color w:val="000000"/>
                <w:kern w:val="0"/>
                <w:sz w:val="20"/>
                <w:szCs w:val="20"/>
              </w:rPr>
              <w:t>是否是融合计费系统，如果是，则后付费用户需要发送到</w:t>
            </w:r>
            <w:r>
              <w:rPr>
                <w:color w:val="000000"/>
                <w:kern w:val="0"/>
                <w:sz w:val="20"/>
                <w:szCs w:val="20"/>
              </w:rPr>
              <w:t>IN</w:t>
            </w:r>
            <w:r>
              <w:rPr>
                <w:rFonts w:ascii="宋体" w:cs="宋体" w:hint="eastAsia"/>
                <w:color w:val="000000"/>
                <w:kern w:val="0"/>
                <w:sz w:val="20"/>
                <w:szCs w:val="20"/>
              </w:rPr>
              <w:t>进行扣费：</w:t>
            </w:r>
          </w:p>
          <w:p w:rsidR="00970B60" w:rsidRDefault="00970B60" w:rsidP="00063980">
            <w:pPr>
              <w:keepNext/>
              <w:autoSpaceDE w:val="0"/>
              <w:autoSpaceDN w:val="0"/>
              <w:rPr>
                <w:rFonts w:ascii="宋体" w:cs="宋体"/>
                <w:color w:val="000000"/>
                <w:kern w:val="0"/>
                <w:sz w:val="20"/>
                <w:szCs w:val="20"/>
              </w:rPr>
            </w:pPr>
            <w:r>
              <w:rPr>
                <w:color w:val="000000"/>
                <w:kern w:val="0"/>
                <w:sz w:val="20"/>
                <w:szCs w:val="20"/>
              </w:rPr>
              <w:t>0</w:t>
            </w:r>
            <w:r>
              <w:rPr>
                <w:rFonts w:ascii="宋体" w:cs="宋体" w:hint="eastAsia"/>
                <w:color w:val="000000"/>
                <w:kern w:val="0"/>
                <w:sz w:val="20"/>
                <w:szCs w:val="20"/>
              </w:rPr>
              <w:t>：否</w:t>
            </w:r>
          </w:p>
          <w:p w:rsidR="00970B60" w:rsidRDefault="00970B60" w:rsidP="00063980">
            <w:pPr>
              <w:tabs>
                <w:tab w:val="left" w:pos="-1389"/>
              </w:tabs>
              <w:autoSpaceDE w:val="0"/>
              <w:autoSpaceDN w:val="0"/>
              <w:rPr>
                <w:rFonts w:ascii="宋体" w:cs="宋体"/>
                <w:color w:val="000000"/>
                <w:kern w:val="0"/>
                <w:sz w:val="20"/>
                <w:szCs w:val="20"/>
              </w:rPr>
            </w:pPr>
            <w:r>
              <w:rPr>
                <w:color w:val="000000"/>
                <w:kern w:val="0"/>
                <w:sz w:val="20"/>
                <w:szCs w:val="20"/>
              </w:rPr>
              <w:t>1</w:t>
            </w:r>
            <w:r>
              <w:rPr>
                <w:rFonts w:ascii="宋体" w:cs="宋体" w:hint="eastAsia"/>
                <w:color w:val="000000"/>
                <w:kern w:val="0"/>
                <w:sz w:val="20"/>
                <w:szCs w:val="20"/>
              </w:rPr>
              <w:t>：是</w:t>
            </w:r>
          </w:p>
        </w:tc>
      </w:tr>
      <w:tr w:rsidR="00970B60" w:rsidTr="00063980">
        <w:trPr>
          <w:trHeight w:val="233"/>
        </w:trPr>
        <w:tc>
          <w:tcPr>
            <w:tcW w:w="1041"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18"/>
                <w:szCs w:val="18"/>
              </w:rPr>
            </w:pPr>
            <w:r>
              <w:rPr>
                <w:color w:val="000000"/>
                <w:kern w:val="0"/>
                <w:sz w:val="18"/>
                <w:szCs w:val="18"/>
              </w:rPr>
              <w:t>12.</w:t>
            </w:r>
            <w:r>
              <w:rPr>
                <w:color w:val="000000"/>
                <w:kern w:val="0"/>
                <w:sz w:val="18"/>
                <w:szCs w:val="18"/>
              </w:rPr>
              <w:tab/>
            </w:r>
            <w:r>
              <w:rPr>
                <w:rFonts w:ascii="宋体" w:cs="宋体"/>
                <w:color w:val="000000"/>
                <w:kern w:val="0"/>
                <w:sz w:val="18"/>
                <w:szCs w:val="18"/>
              </w:rPr>
              <w:t>IFCHECKINRESULT</w:t>
            </w:r>
          </w:p>
        </w:tc>
        <w:tc>
          <w:tcPr>
            <w:tcW w:w="1102"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18"/>
                <w:szCs w:val="18"/>
              </w:rPr>
            </w:pPr>
            <w:r>
              <w:rPr>
                <w:rFonts w:ascii="宋体" w:cs="宋体"/>
                <w:color w:val="000000"/>
                <w:kern w:val="0"/>
                <w:sz w:val="18"/>
                <w:szCs w:val="18"/>
              </w:rPr>
              <w:t>NUMBER(1)</w:t>
            </w:r>
          </w:p>
        </w:tc>
        <w:tc>
          <w:tcPr>
            <w:tcW w:w="398"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Courier New" w:hAnsi="Courier New" w:cs="Courier New"/>
                <w:color w:val="000000"/>
                <w:kern w:val="0"/>
                <w:sz w:val="16"/>
                <w:szCs w:val="16"/>
              </w:rPr>
            </w:pPr>
          </w:p>
        </w:tc>
        <w:tc>
          <w:tcPr>
            <w:tcW w:w="556"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Courier New" w:hAnsi="Courier New" w:cs="Courier New"/>
                <w:color w:val="000000"/>
                <w:kern w:val="0"/>
                <w:sz w:val="16"/>
                <w:szCs w:val="16"/>
              </w:rPr>
            </w:pPr>
          </w:p>
        </w:tc>
        <w:tc>
          <w:tcPr>
            <w:tcW w:w="714"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Courier New" w:hAnsi="Courier New" w:cs="Courier New"/>
                <w:color w:val="000000"/>
                <w:kern w:val="0"/>
                <w:sz w:val="16"/>
                <w:szCs w:val="16"/>
              </w:rPr>
            </w:pPr>
          </w:p>
        </w:tc>
        <w:tc>
          <w:tcPr>
            <w:tcW w:w="1189"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color w:val="000000"/>
                <w:kern w:val="0"/>
                <w:sz w:val="20"/>
                <w:szCs w:val="20"/>
              </w:rPr>
            </w:pPr>
            <w:r>
              <w:rPr>
                <w:rFonts w:ascii="宋体" w:cs="宋体" w:hint="eastAsia"/>
                <w:color w:val="000000"/>
                <w:kern w:val="0"/>
                <w:sz w:val="20"/>
                <w:szCs w:val="20"/>
              </w:rPr>
              <w:t>是否根据</w:t>
            </w:r>
            <w:r>
              <w:rPr>
                <w:color w:val="000000"/>
                <w:kern w:val="0"/>
                <w:sz w:val="20"/>
                <w:szCs w:val="20"/>
              </w:rPr>
              <w:t>In</w:t>
            </w:r>
            <w:r>
              <w:rPr>
                <w:rFonts w:ascii="宋体" w:cs="宋体" w:hint="eastAsia"/>
                <w:color w:val="000000"/>
                <w:kern w:val="0"/>
                <w:sz w:val="20"/>
                <w:szCs w:val="20"/>
              </w:rPr>
              <w:t>的返回码判断是否是后付费用户：</w:t>
            </w:r>
            <w:r>
              <w:rPr>
                <w:color w:val="000000"/>
                <w:kern w:val="0"/>
                <w:sz w:val="20"/>
                <w:szCs w:val="20"/>
              </w:rPr>
              <w:t xml:space="preserve"> </w:t>
            </w:r>
          </w:p>
          <w:p w:rsidR="00970B60" w:rsidRDefault="00970B60" w:rsidP="00063980">
            <w:pPr>
              <w:keepNext/>
              <w:autoSpaceDE w:val="0"/>
              <w:autoSpaceDN w:val="0"/>
              <w:rPr>
                <w:rFonts w:ascii="宋体" w:cs="宋体"/>
                <w:color w:val="000000"/>
                <w:kern w:val="0"/>
                <w:sz w:val="20"/>
                <w:szCs w:val="20"/>
              </w:rPr>
            </w:pPr>
            <w:r>
              <w:rPr>
                <w:color w:val="000000"/>
                <w:kern w:val="0"/>
                <w:sz w:val="20"/>
                <w:szCs w:val="20"/>
              </w:rPr>
              <w:t>0</w:t>
            </w:r>
            <w:r>
              <w:rPr>
                <w:rFonts w:ascii="宋体" w:cs="宋体" w:hint="eastAsia"/>
                <w:color w:val="000000"/>
                <w:kern w:val="0"/>
                <w:sz w:val="20"/>
                <w:szCs w:val="20"/>
              </w:rPr>
              <w:t>：否，</w:t>
            </w:r>
            <w:r>
              <w:rPr>
                <w:color w:val="000000"/>
                <w:kern w:val="0"/>
                <w:sz w:val="20"/>
                <w:szCs w:val="20"/>
              </w:rPr>
              <w:t>charging</w:t>
            </w:r>
            <w:r>
              <w:rPr>
                <w:rFonts w:ascii="宋体" w:cs="宋体" w:hint="eastAsia"/>
                <w:color w:val="000000"/>
                <w:kern w:val="0"/>
                <w:sz w:val="20"/>
                <w:szCs w:val="20"/>
              </w:rPr>
              <w:t>接收到不正确的结果码都当失败处理</w:t>
            </w:r>
          </w:p>
          <w:p w:rsidR="00970B60" w:rsidRDefault="00970B60" w:rsidP="00063980">
            <w:pPr>
              <w:keepNext/>
              <w:autoSpaceDE w:val="0"/>
              <w:autoSpaceDN w:val="0"/>
              <w:rPr>
                <w:rFonts w:ascii="宋体" w:cs="宋体"/>
                <w:color w:val="000000"/>
                <w:kern w:val="0"/>
                <w:sz w:val="20"/>
                <w:szCs w:val="20"/>
              </w:rPr>
            </w:pPr>
            <w:r>
              <w:rPr>
                <w:color w:val="000000"/>
                <w:kern w:val="0"/>
                <w:sz w:val="20"/>
                <w:szCs w:val="20"/>
              </w:rPr>
              <w:t>1</w:t>
            </w:r>
            <w:r>
              <w:rPr>
                <w:rFonts w:ascii="宋体" w:cs="宋体" w:hint="eastAsia"/>
                <w:color w:val="000000"/>
                <w:kern w:val="0"/>
                <w:sz w:val="20"/>
                <w:szCs w:val="20"/>
              </w:rPr>
              <w:t>：是，当</w:t>
            </w:r>
            <w:r>
              <w:rPr>
                <w:color w:val="000000"/>
                <w:kern w:val="0"/>
                <w:sz w:val="20"/>
                <w:szCs w:val="20"/>
              </w:rPr>
              <w:t>IN</w:t>
            </w:r>
            <w:r>
              <w:rPr>
                <w:rFonts w:ascii="宋体" w:cs="宋体" w:hint="eastAsia"/>
                <w:color w:val="000000"/>
                <w:kern w:val="0"/>
                <w:sz w:val="20"/>
                <w:szCs w:val="20"/>
              </w:rPr>
              <w:t>返回用户不存在或者用户是后付费用户时，</w:t>
            </w:r>
            <w:r>
              <w:rPr>
                <w:color w:val="000000"/>
                <w:kern w:val="0"/>
                <w:sz w:val="20"/>
                <w:szCs w:val="20"/>
              </w:rPr>
              <w:t>charging</w:t>
            </w:r>
            <w:r>
              <w:rPr>
                <w:rFonts w:ascii="宋体" w:cs="宋体" w:hint="eastAsia"/>
                <w:color w:val="000000"/>
                <w:kern w:val="0"/>
                <w:sz w:val="20"/>
                <w:szCs w:val="20"/>
              </w:rPr>
              <w:t>当后付费用户直接出话单</w:t>
            </w:r>
          </w:p>
          <w:p w:rsidR="00970B60" w:rsidRDefault="00970B60" w:rsidP="00063980">
            <w:pPr>
              <w:tabs>
                <w:tab w:val="left" w:pos="-1389"/>
              </w:tabs>
              <w:autoSpaceDE w:val="0"/>
              <w:autoSpaceDN w:val="0"/>
              <w:rPr>
                <w:rFonts w:ascii="宋体" w:cs="宋体"/>
                <w:color w:val="000000"/>
                <w:kern w:val="0"/>
                <w:sz w:val="20"/>
                <w:szCs w:val="20"/>
              </w:rPr>
            </w:pPr>
            <w:r>
              <w:rPr>
                <w:rFonts w:ascii="宋体" w:cs="宋体" w:hint="eastAsia"/>
                <w:color w:val="000000"/>
                <w:kern w:val="0"/>
                <w:sz w:val="20"/>
                <w:szCs w:val="20"/>
              </w:rPr>
              <w:t>当</w:t>
            </w:r>
            <w:r>
              <w:rPr>
                <w:color w:val="000000"/>
                <w:kern w:val="0"/>
                <w:sz w:val="20"/>
                <w:szCs w:val="20"/>
              </w:rPr>
              <w:t>ifCBS</w:t>
            </w:r>
            <w:r>
              <w:rPr>
                <w:rFonts w:ascii="宋体" w:cs="宋体" w:hint="eastAsia"/>
                <w:color w:val="000000"/>
                <w:kern w:val="0"/>
                <w:sz w:val="20"/>
                <w:szCs w:val="20"/>
              </w:rPr>
              <w:t>为</w:t>
            </w:r>
            <w:r>
              <w:rPr>
                <w:color w:val="000000"/>
                <w:kern w:val="0"/>
                <w:sz w:val="20"/>
                <w:szCs w:val="20"/>
              </w:rPr>
              <w:t>1</w:t>
            </w:r>
            <w:r>
              <w:rPr>
                <w:rFonts w:ascii="宋体" w:cs="宋体" w:hint="eastAsia"/>
                <w:color w:val="000000"/>
                <w:kern w:val="0"/>
                <w:sz w:val="20"/>
                <w:szCs w:val="20"/>
              </w:rPr>
              <w:t>时有效</w:t>
            </w:r>
          </w:p>
        </w:tc>
      </w:tr>
      <w:tr w:rsidR="00970B60" w:rsidTr="00063980">
        <w:trPr>
          <w:trHeight w:val="233"/>
        </w:trPr>
        <w:tc>
          <w:tcPr>
            <w:tcW w:w="1041"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18"/>
                <w:szCs w:val="18"/>
              </w:rPr>
            </w:pPr>
            <w:r>
              <w:rPr>
                <w:color w:val="000000"/>
                <w:kern w:val="0"/>
                <w:sz w:val="18"/>
                <w:szCs w:val="18"/>
              </w:rPr>
              <w:t>13.</w:t>
            </w:r>
            <w:r>
              <w:rPr>
                <w:color w:val="000000"/>
                <w:kern w:val="0"/>
                <w:sz w:val="18"/>
                <w:szCs w:val="18"/>
              </w:rPr>
              <w:tab/>
            </w:r>
            <w:r>
              <w:rPr>
                <w:rFonts w:ascii="宋体" w:cs="宋体"/>
                <w:color w:val="000000"/>
                <w:kern w:val="0"/>
                <w:sz w:val="18"/>
                <w:szCs w:val="18"/>
              </w:rPr>
              <w:t>TIMEZONE</w:t>
            </w:r>
          </w:p>
        </w:tc>
        <w:tc>
          <w:tcPr>
            <w:tcW w:w="1102"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18"/>
                <w:szCs w:val="18"/>
              </w:rPr>
            </w:pPr>
            <w:r>
              <w:rPr>
                <w:rFonts w:ascii="宋体" w:cs="宋体"/>
                <w:color w:val="000000"/>
                <w:kern w:val="0"/>
                <w:sz w:val="18"/>
                <w:szCs w:val="18"/>
              </w:rPr>
              <w:t>VARCHAR2(5)</w:t>
            </w:r>
          </w:p>
        </w:tc>
        <w:tc>
          <w:tcPr>
            <w:tcW w:w="398"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6"/>
                <w:szCs w:val="16"/>
              </w:rPr>
            </w:pPr>
          </w:p>
        </w:tc>
        <w:tc>
          <w:tcPr>
            <w:tcW w:w="556"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6"/>
                <w:szCs w:val="16"/>
              </w:rPr>
            </w:pPr>
          </w:p>
        </w:tc>
        <w:tc>
          <w:tcPr>
            <w:tcW w:w="714"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6"/>
                <w:szCs w:val="16"/>
              </w:rPr>
            </w:pPr>
          </w:p>
        </w:tc>
        <w:tc>
          <w:tcPr>
            <w:tcW w:w="1189"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rPr>
                <w:rFonts w:ascii="宋体" w:cs="宋体"/>
                <w:color w:val="000000"/>
                <w:kern w:val="0"/>
                <w:sz w:val="20"/>
                <w:szCs w:val="20"/>
              </w:rPr>
            </w:pPr>
            <w:r>
              <w:rPr>
                <w:rFonts w:ascii="宋体" w:cs="宋体" w:hint="eastAsia"/>
                <w:color w:val="000000"/>
                <w:kern w:val="0"/>
                <w:sz w:val="20"/>
                <w:szCs w:val="20"/>
              </w:rPr>
              <w:t>运营商对应的时区</w:t>
            </w:r>
          </w:p>
        </w:tc>
      </w:tr>
      <w:tr w:rsidR="00970B60" w:rsidTr="00063980">
        <w:trPr>
          <w:trHeight w:val="233"/>
        </w:trPr>
        <w:tc>
          <w:tcPr>
            <w:tcW w:w="1041"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18"/>
                <w:szCs w:val="18"/>
              </w:rPr>
            </w:pPr>
            <w:r>
              <w:rPr>
                <w:color w:val="000000"/>
                <w:kern w:val="0"/>
                <w:sz w:val="18"/>
                <w:szCs w:val="18"/>
              </w:rPr>
              <w:t>14.</w:t>
            </w:r>
            <w:r>
              <w:rPr>
                <w:color w:val="000000"/>
                <w:kern w:val="0"/>
                <w:sz w:val="18"/>
                <w:szCs w:val="18"/>
              </w:rPr>
              <w:tab/>
            </w:r>
            <w:r>
              <w:rPr>
                <w:rFonts w:ascii="宋体" w:cs="宋体"/>
                <w:color w:val="000000"/>
                <w:kern w:val="0"/>
                <w:sz w:val="18"/>
                <w:szCs w:val="18"/>
              </w:rPr>
              <w:t>SUPPORTPRICELLIST</w:t>
            </w:r>
          </w:p>
        </w:tc>
        <w:tc>
          <w:tcPr>
            <w:tcW w:w="1102"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18"/>
                <w:szCs w:val="18"/>
              </w:rPr>
            </w:pPr>
            <w:r>
              <w:rPr>
                <w:rFonts w:ascii="宋体" w:cs="宋体"/>
                <w:color w:val="000000"/>
                <w:kern w:val="0"/>
                <w:sz w:val="18"/>
                <w:szCs w:val="18"/>
              </w:rPr>
              <w:t>NUMBER(1)</w:t>
            </w:r>
          </w:p>
        </w:tc>
        <w:tc>
          <w:tcPr>
            <w:tcW w:w="398"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p>
        </w:tc>
        <w:tc>
          <w:tcPr>
            <w:tcW w:w="556"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p>
        </w:tc>
        <w:tc>
          <w:tcPr>
            <w:tcW w:w="714"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p>
        </w:tc>
        <w:tc>
          <w:tcPr>
            <w:tcW w:w="1189" w:type="pct"/>
            <w:tcBorders>
              <w:top w:val="single" w:sz="6" w:space="0" w:color="000000"/>
              <w:left w:val="single" w:sz="6" w:space="0" w:color="000000"/>
              <w:bottom w:val="single" w:sz="6" w:space="0" w:color="000000"/>
              <w:right w:val="single" w:sz="6" w:space="0" w:color="000000"/>
            </w:tcBorders>
          </w:tcPr>
          <w:p w:rsidR="00970B60" w:rsidRDefault="00970B60" w:rsidP="00063980">
            <w:pPr>
              <w:keepLines/>
              <w:autoSpaceDE w:val="0"/>
              <w:autoSpaceDN w:val="0"/>
              <w:spacing w:line="360" w:lineRule="auto"/>
              <w:rPr>
                <w:rFonts w:ascii="宋体" w:cs="宋体"/>
                <w:color w:val="000000"/>
                <w:kern w:val="0"/>
                <w:sz w:val="18"/>
                <w:szCs w:val="18"/>
              </w:rPr>
            </w:pPr>
            <w:r>
              <w:rPr>
                <w:rFonts w:ascii="宋体" w:cs="宋体" w:hint="eastAsia"/>
                <w:color w:val="000000"/>
                <w:kern w:val="0"/>
                <w:sz w:val="18"/>
                <w:szCs w:val="18"/>
              </w:rPr>
              <w:t>是否支持在界面上展示价格列表</w:t>
            </w:r>
          </w:p>
          <w:p w:rsidR="00970B60" w:rsidRDefault="00970B60" w:rsidP="00063980">
            <w:pPr>
              <w:keepLines/>
              <w:autoSpaceDE w:val="0"/>
              <w:autoSpaceDN w:val="0"/>
              <w:spacing w:line="360" w:lineRule="auto"/>
              <w:rPr>
                <w:rFonts w:ascii="宋体" w:cs="宋体"/>
                <w:color w:val="000000"/>
                <w:kern w:val="0"/>
                <w:sz w:val="18"/>
                <w:szCs w:val="18"/>
              </w:rPr>
            </w:pPr>
            <w:r>
              <w:rPr>
                <w:rFonts w:ascii="Verdana" w:hAnsi="Verdana" w:cs="Verdana"/>
                <w:color w:val="000000"/>
                <w:kern w:val="0"/>
                <w:sz w:val="18"/>
                <w:szCs w:val="18"/>
              </w:rPr>
              <w:t>0</w:t>
            </w:r>
            <w:r>
              <w:rPr>
                <w:rFonts w:ascii="宋体" w:cs="宋体" w:hint="eastAsia"/>
                <w:color w:val="000000"/>
                <w:kern w:val="0"/>
                <w:sz w:val="18"/>
                <w:szCs w:val="18"/>
              </w:rPr>
              <w:t>：不支持</w:t>
            </w:r>
          </w:p>
          <w:p w:rsidR="00970B60" w:rsidRDefault="00970B60" w:rsidP="00063980">
            <w:pPr>
              <w:tabs>
                <w:tab w:val="left" w:pos="-1389"/>
              </w:tabs>
              <w:autoSpaceDE w:val="0"/>
              <w:autoSpaceDN w:val="0"/>
              <w:rPr>
                <w:rFonts w:ascii="宋体" w:cs="宋体"/>
                <w:color w:val="000000"/>
                <w:kern w:val="0"/>
                <w:sz w:val="18"/>
                <w:szCs w:val="18"/>
              </w:rPr>
            </w:pPr>
            <w:r>
              <w:rPr>
                <w:rFonts w:ascii="Verdana" w:hAnsi="Verdana" w:cs="Verdana"/>
                <w:color w:val="000000"/>
                <w:kern w:val="0"/>
                <w:sz w:val="18"/>
                <w:szCs w:val="18"/>
              </w:rPr>
              <w:t>1</w:t>
            </w:r>
            <w:r>
              <w:rPr>
                <w:rFonts w:ascii="宋体" w:cs="宋体" w:hint="eastAsia"/>
                <w:color w:val="000000"/>
                <w:kern w:val="0"/>
                <w:sz w:val="18"/>
                <w:szCs w:val="18"/>
              </w:rPr>
              <w:t>：支持</w:t>
            </w:r>
          </w:p>
        </w:tc>
      </w:tr>
      <w:tr w:rsidR="00970B60" w:rsidTr="00063980">
        <w:trPr>
          <w:trHeight w:val="233"/>
        </w:trPr>
        <w:tc>
          <w:tcPr>
            <w:tcW w:w="1041"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18"/>
                <w:szCs w:val="18"/>
              </w:rPr>
            </w:pPr>
            <w:r>
              <w:rPr>
                <w:color w:val="000000"/>
                <w:kern w:val="0"/>
                <w:sz w:val="18"/>
                <w:szCs w:val="18"/>
              </w:rPr>
              <w:t>15.</w:t>
            </w:r>
            <w:r>
              <w:rPr>
                <w:color w:val="000000"/>
                <w:kern w:val="0"/>
                <w:sz w:val="18"/>
                <w:szCs w:val="18"/>
              </w:rPr>
              <w:tab/>
            </w:r>
            <w:r>
              <w:rPr>
                <w:rFonts w:ascii="宋体" w:cs="宋体"/>
                <w:color w:val="000000"/>
                <w:kern w:val="0"/>
                <w:sz w:val="18"/>
                <w:szCs w:val="18"/>
              </w:rPr>
              <w:t>MEASUREID</w:t>
            </w:r>
          </w:p>
        </w:tc>
        <w:tc>
          <w:tcPr>
            <w:tcW w:w="1102"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18"/>
                <w:szCs w:val="18"/>
              </w:rPr>
            </w:pPr>
            <w:r>
              <w:rPr>
                <w:rFonts w:ascii="宋体" w:cs="宋体"/>
                <w:color w:val="000000"/>
                <w:kern w:val="0"/>
                <w:sz w:val="18"/>
                <w:szCs w:val="18"/>
              </w:rPr>
              <w:t>NUMBER(10)</w:t>
            </w:r>
          </w:p>
        </w:tc>
        <w:tc>
          <w:tcPr>
            <w:tcW w:w="398"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r>
              <w:rPr>
                <w:rFonts w:ascii="宋体" w:cs="宋体"/>
                <w:color w:val="000000"/>
                <w:kern w:val="0"/>
                <w:sz w:val="18"/>
                <w:szCs w:val="18"/>
              </w:rPr>
              <w:t>N</w:t>
            </w:r>
          </w:p>
        </w:tc>
        <w:tc>
          <w:tcPr>
            <w:tcW w:w="556"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p>
        </w:tc>
        <w:tc>
          <w:tcPr>
            <w:tcW w:w="714"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p>
        </w:tc>
        <w:tc>
          <w:tcPr>
            <w:tcW w:w="1189"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rPr>
                <w:color w:val="000000"/>
                <w:kern w:val="0"/>
                <w:sz w:val="20"/>
                <w:szCs w:val="20"/>
              </w:rPr>
            </w:pPr>
            <w:r>
              <w:rPr>
                <w:rFonts w:ascii="宋体" w:cs="宋体" w:hint="eastAsia"/>
                <w:color w:val="000000"/>
                <w:kern w:val="0"/>
                <w:sz w:val="20"/>
                <w:szCs w:val="20"/>
              </w:rPr>
              <w:t>对应该类货币的“元”在</w:t>
            </w:r>
            <w:r>
              <w:rPr>
                <w:color w:val="000000"/>
                <w:kern w:val="0"/>
                <w:sz w:val="20"/>
                <w:szCs w:val="20"/>
              </w:rPr>
              <w:t>measure</w:t>
            </w:r>
            <w:r>
              <w:rPr>
                <w:rFonts w:ascii="宋体" w:cs="宋体" w:hint="eastAsia"/>
                <w:color w:val="000000"/>
                <w:kern w:val="0"/>
                <w:sz w:val="20"/>
                <w:szCs w:val="20"/>
              </w:rPr>
              <w:t>表中的</w:t>
            </w:r>
            <w:r>
              <w:rPr>
                <w:color w:val="000000"/>
                <w:kern w:val="0"/>
                <w:sz w:val="20"/>
                <w:szCs w:val="20"/>
              </w:rPr>
              <w:t>ID</w:t>
            </w:r>
          </w:p>
        </w:tc>
      </w:tr>
      <w:tr w:rsidR="00970B60" w:rsidTr="00063980">
        <w:trPr>
          <w:trHeight w:val="233"/>
        </w:trPr>
        <w:tc>
          <w:tcPr>
            <w:tcW w:w="1041"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18"/>
                <w:szCs w:val="18"/>
              </w:rPr>
            </w:pPr>
            <w:r>
              <w:rPr>
                <w:color w:val="000000"/>
                <w:kern w:val="0"/>
                <w:sz w:val="18"/>
                <w:szCs w:val="18"/>
              </w:rPr>
              <w:t>16.</w:t>
            </w:r>
            <w:r>
              <w:rPr>
                <w:color w:val="000000"/>
                <w:kern w:val="0"/>
                <w:sz w:val="18"/>
                <w:szCs w:val="18"/>
              </w:rPr>
              <w:tab/>
            </w:r>
            <w:r>
              <w:rPr>
                <w:rFonts w:ascii="宋体" w:cs="宋体"/>
                <w:color w:val="000000"/>
                <w:kern w:val="0"/>
                <w:sz w:val="18"/>
                <w:szCs w:val="18"/>
              </w:rPr>
              <w:t>METHODOFGETUSER</w:t>
            </w:r>
          </w:p>
        </w:tc>
        <w:tc>
          <w:tcPr>
            <w:tcW w:w="1102"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18"/>
                <w:szCs w:val="18"/>
              </w:rPr>
            </w:pPr>
            <w:r>
              <w:rPr>
                <w:rFonts w:ascii="宋体" w:cs="宋体"/>
                <w:color w:val="000000"/>
                <w:kern w:val="0"/>
                <w:sz w:val="18"/>
                <w:szCs w:val="18"/>
              </w:rPr>
              <w:t>NUMBER(1)</w:t>
            </w:r>
          </w:p>
        </w:tc>
        <w:tc>
          <w:tcPr>
            <w:tcW w:w="398"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r>
              <w:rPr>
                <w:rFonts w:ascii="宋体" w:cs="宋体"/>
                <w:color w:val="000000"/>
                <w:kern w:val="0"/>
                <w:sz w:val="18"/>
                <w:szCs w:val="18"/>
              </w:rPr>
              <w:t>N</w:t>
            </w:r>
          </w:p>
        </w:tc>
        <w:tc>
          <w:tcPr>
            <w:tcW w:w="556"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p>
        </w:tc>
        <w:tc>
          <w:tcPr>
            <w:tcW w:w="714"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p>
        </w:tc>
        <w:tc>
          <w:tcPr>
            <w:tcW w:w="1189"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20"/>
                <w:szCs w:val="20"/>
              </w:rPr>
            </w:pPr>
            <w:r>
              <w:rPr>
                <w:rFonts w:ascii="宋体" w:cs="宋体" w:hint="eastAsia"/>
                <w:color w:val="000000"/>
                <w:kern w:val="0"/>
                <w:sz w:val="20"/>
                <w:szCs w:val="20"/>
              </w:rPr>
              <w:t>用户信息的导入方式：</w:t>
            </w:r>
          </w:p>
          <w:p w:rsidR="00970B60" w:rsidRDefault="00970B60" w:rsidP="00063980">
            <w:pPr>
              <w:autoSpaceDE w:val="0"/>
              <w:autoSpaceDN w:val="0"/>
              <w:spacing w:before="120" w:after="120" w:line="360" w:lineRule="auto"/>
              <w:ind w:left="360" w:hanging="360"/>
              <w:rPr>
                <w:rFonts w:ascii="宋体" w:cs="宋体"/>
                <w:color w:val="000000"/>
                <w:kern w:val="0"/>
                <w:sz w:val="20"/>
                <w:szCs w:val="20"/>
              </w:rPr>
            </w:pPr>
            <w:r>
              <w:rPr>
                <w:rFonts w:ascii="宋体" w:cs="宋体"/>
                <w:color w:val="000000"/>
                <w:kern w:val="0"/>
                <w:sz w:val="20"/>
                <w:szCs w:val="20"/>
              </w:rPr>
              <w:t>1</w:t>
            </w:r>
            <w:r>
              <w:rPr>
                <w:rFonts w:ascii="宋体" w:cs="宋体" w:hint="eastAsia"/>
                <w:color w:val="000000"/>
                <w:kern w:val="0"/>
                <w:sz w:val="20"/>
                <w:szCs w:val="20"/>
              </w:rPr>
              <w:t>、</w:t>
            </w:r>
            <w:r>
              <w:rPr>
                <w:rFonts w:ascii="宋体" w:cs="宋体"/>
                <w:color w:val="000000"/>
                <w:kern w:val="0"/>
                <w:sz w:val="20"/>
                <w:szCs w:val="20"/>
              </w:rPr>
              <w:tab/>
            </w:r>
            <w:r>
              <w:rPr>
                <w:rFonts w:ascii="宋体" w:cs="宋体" w:hint="eastAsia"/>
                <w:color w:val="000000"/>
                <w:kern w:val="0"/>
                <w:sz w:val="20"/>
                <w:szCs w:val="20"/>
              </w:rPr>
              <w:t>从</w:t>
            </w:r>
            <w:r>
              <w:rPr>
                <w:color w:val="000000"/>
                <w:kern w:val="0"/>
                <w:sz w:val="20"/>
                <w:szCs w:val="20"/>
              </w:rPr>
              <w:t>boss</w:t>
            </w:r>
            <w:r>
              <w:rPr>
                <w:rFonts w:ascii="宋体" w:cs="宋体" w:hint="eastAsia"/>
                <w:color w:val="000000"/>
                <w:kern w:val="0"/>
                <w:sz w:val="20"/>
                <w:szCs w:val="20"/>
              </w:rPr>
              <w:t>同步</w:t>
            </w:r>
          </w:p>
          <w:p w:rsidR="00970B60" w:rsidRDefault="00970B60" w:rsidP="00063980">
            <w:pPr>
              <w:autoSpaceDE w:val="0"/>
              <w:autoSpaceDN w:val="0"/>
              <w:spacing w:before="120" w:after="120" w:line="360" w:lineRule="auto"/>
              <w:ind w:left="360" w:hanging="360"/>
              <w:rPr>
                <w:rFonts w:ascii="宋体" w:cs="宋体"/>
                <w:color w:val="000000"/>
                <w:kern w:val="0"/>
                <w:sz w:val="20"/>
                <w:szCs w:val="20"/>
              </w:rPr>
            </w:pPr>
            <w:r>
              <w:rPr>
                <w:rFonts w:ascii="宋体" w:cs="宋体"/>
                <w:color w:val="000000"/>
                <w:kern w:val="0"/>
                <w:sz w:val="20"/>
                <w:szCs w:val="20"/>
              </w:rPr>
              <w:lastRenderedPageBreak/>
              <w:t>2</w:t>
            </w:r>
            <w:r>
              <w:rPr>
                <w:rFonts w:ascii="宋体" w:cs="宋体" w:hint="eastAsia"/>
                <w:color w:val="000000"/>
                <w:kern w:val="0"/>
                <w:sz w:val="20"/>
                <w:szCs w:val="20"/>
              </w:rPr>
              <w:t>、</w:t>
            </w:r>
            <w:r>
              <w:rPr>
                <w:rFonts w:ascii="宋体" w:cs="宋体"/>
                <w:color w:val="000000"/>
                <w:kern w:val="0"/>
                <w:sz w:val="20"/>
                <w:szCs w:val="20"/>
              </w:rPr>
              <w:tab/>
            </w:r>
            <w:r>
              <w:rPr>
                <w:rFonts w:ascii="宋体" w:cs="宋体" w:hint="eastAsia"/>
                <w:color w:val="000000"/>
                <w:kern w:val="0"/>
                <w:sz w:val="20"/>
                <w:szCs w:val="20"/>
              </w:rPr>
              <w:t>到第三方查询</w:t>
            </w:r>
          </w:p>
          <w:p w:rsidR="00970B60" w:rsidRDefault="00970B60" w:rsidP="00063980">
            <w:pPr>
              <w:autoSpaceDE w:val="0"/>
              <w:autoSpaceDN w:val="0"/>
              <w:spacing w:before="120" w:after="120" w:line="360" w:lineRule="auto"/>
              <w:ind w:left="360" w:hanging="360"/>
              <w:rPr>
                <w:rFonts w:ascii="宋体" w:cs="宋体"/>
                <w:color w:val="000000"/>
                <w:kern w:val="0"/>
                <w:sz w:val="20"/>
                <w:szCs w:val="20"/>
              </w:rPr>
            </w:pPr>
            <w:r>
              <w:rPr>
                <w:rFonts w:ascii="宋体" w:cs="宋体"/>
                <w:color w:val="000000"/>
                <w:kern w:val="0"/>
                <w:sz w:val="20"/>
                <w:szCs w:val="20"/>
              </w:rPr>
              <w:t>3</w:t>
            </w:r>
            <w:r>
              <w:rPr>
                <w:rFonts w:ascii="宋体" w:cs="宋体" w:hint="eastAsia"/>
                <w:color w:val="000000"/>
                <w:kern w:val="0"/>
                <w:sz w:val="20"/>
                <w:szCs w:val="20"/>
              </w:rPr>
              <w:t>、</w:t>
            </w:r>
            <w:r>
              <w:rPr>
                <w:rFonts w:ascii="宋体" w:cs="宋体"/>
                <w:color w:val="000000"/>
                <w:kern w:val="0"/>
                <w:sz w:val="20"/>
                <w:szCs w:val="20"/>
              </w:rPr>
              <w:tab/>
            </w:r>
            <w:r>
              <w:rPr>
                <w:rFonts w:ascii="宋体" w:cs="宋体" w:hint="eastAsia"/>
                <w:color w:val="000000"/>
                <w:kern w:val="0"/>
                <w:sz w:val="20"/>
                <w:szCs w:val="20"/>
              </w:rPr>
              <w:t>自动导入</w:t>
            </w:r>
          </w:p>
          <w:p w:rsidR="00970B60" w:rsidRDefault="00970B60" w:rsidP="00063980">
            <w:pPr>
              <w:autoSpaceDE w:val="0"/>
              <w:autoSpaceDN w:val="0"/>
              <w:spacing w:before="120" w:after="120" w:line="360" w:lineRule="auto"/>
              <w:ind w:left="360" w:hanging="360"/>
              <w:rPr>
                <w:rFonts w:ascii="宋体" w:cs="宋体"/>
                <w:color w:val="000000"/>
                <w:kern w:val="0"/>
                <w:sz w:val="20"/>
                <w:szCs w:val="20"/>
              </w:rPr>
            </w:pPr>
            <w:r>
              <w:rPr>
                <w:rFonts w:ascii="宋体" w:cs="宋体"/>
                <w:color w:val="000000"/>
                <w:kern w:val="0"/>
                <w:sz w:val="20"/>
                <w:szCs w:val="20"/>
              </w:rPr>
              <w:t>4</w:t>
            </w:r>
            <w:r>
              <w:rPr>
                <w:rFonts w:ascii="宋体" w:cs="宋体" w:hint="eastAsia"/>
                <w:color w:val="000000"/>
                <w:kern w:val="0"/>
                <w:sz w:val="20"/>
                <w:szCs w:val="20"/>
              </w:rPr>
              <w:t>、</w:t>
            </w:r>
            <w:r>
              <w:rPr>
                <w:rFonts w:ascii="宋体" w:cs="宋体"/>
                <w:color w:val="000000"/>
                <w:kern w:val="0"/>
                <w:sz w:val="20"/>
                <w:szCs w:val="20"/>
              </w:rPr>
              <w:tab/>
            </w:r>
            <w:r>
              <w:rPr>
                <w:rFonts w:ascii="宋体" w:cs="宋体" w:hint="eastAsia"/>
                <w:color w:val="000000"/>
                <w:kern w:val="0"/>
                <w:sz w:val="20"/>
                <w:szCs w:val="20"/>
              </w:rPr>
              <w:t>用户自注册</w:t>
            </w:r>
          </w:p>
          <w:p w:rsidR="00970B60" w:rsidRDefault="00970B60" w:rsidP="00063980">
            <w:pPr>
              <w:tabs>
                <w:tab w:val="left" w:pos="-1389"/>
              </w:tabs>
              <w:autoSpaceDE w:val="0"/>
              <w:autoSpaceDN w:val="0"/>
              <w:rPr>
                <w:rFonts w:ascii="宋体" w:cs="宋体"/>
                <w:color w:val="000000"/>
                <w:kern w:val="0"/>
                <w:sz w:val="20"/>
                <w:szCs w:val="20"/>
              </w:rPr>
            </w:pPr>
            <w:r>
              <w:rPr>
                <w:rFonts w:ascii="宋体" w:cs="宋体" w:hint="eastAsia"/>
                <w:color w:val="000000"/>
                <w:kern w:val="0"/>
                <w:sz w:val="20"/>
                <w:szCs w:val="20"/>
              </w:rPr>
              <w:t>查询第三方数据库</w:t>
            </w:r>
          </w:p>
        </w:tc>
      </w:tr>
      <w:tr w:rsidR="00970B60" w:rsidTr="00063980">
        <w:trPr>
          <w:trHeight w:val="233"/>
        </w:trPr>
        <w:tc>
          <w:tcPr>
            <w:tcW w:w="1041"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18"/>
                <w:szCs w:val="18"/>
              </w:rPr>
            </w:pPr>
            <w:r>
              <w:rPr>
                <w:color w:val="000000"/>
                <w:kern w:val="0"/>
                <w:sz w:val="18"/>
                <w:szCs w:val="18"/>
              </w:rPr>
              <w:lastRenderedPageBreak/>
              <w:t>17.</w:t>
            </w:r>
            <w:r>
              <w:rPr>
                <w:color w:val="000000"/>
                <w:kern w:val="0"/>
                <w:sz w:val="18"/>
                <w:szCs w:val="18"/>
              </w:rPr>
              <w:tab/>
            </w:r>
            <w:r>
              <w:rPr>
                <w:rFonts w:ascii="宋体" w:cs="宋体"/>
                <w:color w:val="000000"/>
                <w:kern w:val="0"/>
                <w:sz w:val="18"/>
                <w:szCs w:val="18"/>
              </w:rPr>
              <w:t>COLUMUN1 ~ COLUMUN5</w:t>
            </w:r>
          </w:p>
        </w:tc>
        <w:tc>
          <w:tcPr>
            <w:tcW w:w="1102" w:type="pct"/>
            <w:tcBorders>
              <w:top w:val="single" w:sz="6" w:space="0" w:color="000000"/>
              <w:left w:val="single" w:sz="6" w:space="0" w:color="000000"/>
              <w:bottom w:val="single" w:sz="6" w:space="0" w:color="000000"/>
              <w:right w:val="single" w:sz="6" w:space="0" w:color="000000"/>
            </w:tcBorders>
          </w:tcPr>
          <w:p w:rsidR="00970B60" w:rsidRDefault="00970B60" w:rsidP="00063980">
            <w:pPr>
              <w:keepNext/>
              <w:autoSpaceDE w:val="0"/>
              <w:autoSpaceDN w:val="0"/>
              <w:rPr>
                <w:rFonts w:ascii="宋体" w:cs="宋体"/>
                <w:color w:val="000000"/>
                <w:kern w:val="0"/>
                <w:sz w:val="18"/>
                <w:szCs w:val="18"/>
              </w:rPr>
            </w:pPr>
            <w:r>
              <w:rPr>
                <w:rFonts w:ascii="宋体" w:cs="宋体"/>
                <w:color w:val="000000"/>
                <w:kern w:val="0"/>
                <w:sz w:val="18"/>
                <w:szCs w:val="18"/>
              </w:rPr>
              <w:t>VARCHAR2(1024)</w:t>
            </w:r>
          </w:p>
        </w:tc>
        <w:tc>
          <w:tcPr>
            <w:tcW w:w="398"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p>
        </w:tc>
        <w:tc>
          <w:tcPr>
            <w:tcW w:w="556"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p>
        </w:tc>
        <w:tc>
          <w:tcPr>
            <w:tcW w:w="714" w:type="pct"/>
            <w:tcBorders>
              <w:top w:val="single" w:sz="6" w:space="0" w:color="000000"/>
              <w:left w:val="single" w:sz="6" w:space="0" w:color="000000"/>
              <w:bottom w:val="single" w:sz="6" w:space="0" w:color="000000"/>
              <w:right w:val="single" w:sz="6" w:space="0" w:color="000000"/>
            </w:tcBorders>
          </w:tcPr>
          <w:p w:rsidR="00970B60" w:rsidRDefault="00970B60" w:rsidP="00063980">
            <w:pPr>
              <w:tabs>
                <w:tab w:val="left" w:pos="-1389"/>
              </w:tabs>
              <w:autoSpaceDE w:val="0"/>
              <w:autoSpaceDN w:val="0"/>
              <w:ind w:firstLine="260"/>
              <w:rPr>
                <w:rFonts w:ascii="宋体" w:cs="宋体"/>
                <w:color w:val="000000"/>
                <w:kern w:val="0"/>
                <w:sz w:val="18"/>
                <w:szCs w:val="18"/>
              </w:rPr>
            </w:pPr>
          </w:p>
        </w:tc>
        <w:tc>
          <w:tcPr>
            <w:tcW w:w="1189" w:type="pct"/>
            <w:tcBorders>
              <w:top w:val="single" w:sz="6" w:space="0" w:color="000000"/>
              <w:left w:val="single" w:sz="6" w:space="0" w:color="000000"/>
              <w:bottom w:val="single" w:sz="6" w:space="0" w:color="000000"/>
              <w:right w:val="single" w:sz="6" w:space="0" w:color="000000"/>
            </w:tcBorders>
          </w:tcPr>
          <w:p w:rsidR="00970B60" w:rsidRDefault="00970B60" w:rsidP="00063980">
            <w:pPr>
              <w:autoSpaceDE w:val="0"/>
              <w:autoSpaceDN w:val="0"/>
              <w:rPr>
                <w:rFonts w:ascii="宋体" w:cs="宋体"/>
                <w:color w:val="000000"/>
                <w:kern w:val="0"/>
                <w:sz w:val="18"/>
                <w:szCs w:val="18"/>
              </w:rPr>
            </w:pPr>
          </w:p>
        </w:tc>
      </w:tr>
    </w:tbl>
    <w:p w:rsidR="00970B60" w:rsidRPr="00CF625F" w:rsidRDefault="00970B60" w:rsidP="00970B60">
      <w:pPr>
        <w:pStyle w:val="31"/>
      </w:pPr>
      <w:bookmarkStart w:id="667" w:name="_Toc397680957"/>
      <w:bookmarkStart w:id="668" w:name="_Toc397712909"/>
      <w:bookmarkStart w:id="669" w:name="_Toc435003391"/>
      <w:r w:rsidRPr="00CF625F">
        <w:rPr>
          <w:rFonts w:hint="eastAsia"/>
        </w:rPr>
        <w:t>促销活动表</w:t>
      </w:r>
      <w:r w:rsidRPr="00CF625F">
        <w:rPr>
          <w:rFonts w:hint="eastAsia"/>
        </w:rPr>
        <w:t>(MDSP</w:t>
      </w:r>
      <w:r w:rsidRPr="00CF625F">
        <w:t>_T_ C</w:t>
      </w:r>
      <w:r w:rsidRPr="00CF625F">
        <w:rPr>
          <w:rFonts w:hint="eastAsia"/>
        </w:rPr>
        <w:t>AMPAIGN)</w:t>
      </w:r>
      <w:bookmarkEnd w:id="667"/>
      <w:bookmarkEnd w:id="668"/>
      <w:bookmarkEnd w:id="669"/>
      <w:r w:rsidRPr="00CF625F">
        <w:rPr>
          <w:rFonts w:hint="eastAsia"/>
        </w:rPr>
        <w:t xml:space="preserve"> </w:t>
      </w:r>
    </w:p>
    <w:tbl>
      <w:tblPr>
        <w:tblW w:w="4841" w:type="pct"/>
        <w:tblInd w:w="-6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1997"/>
        <w:gridCol w:w="1599"/>
        <w:gridCol w:w="1366"/>
        <w:gridCol w:w="898"/>
        <w:gridCol w:w="2259"/>
      </w:tblGrid>
      <w:tr w:rsidR="00970B60" w:rsidRPr="006E0066" w:rsidTr="00063980">
        <w:tc>
          <w:tcPr>
            <w:tcW w:w="1230" w:type="pct"/>
            <w:shd w:val="clear" w:color="auto" w:fill="D9D9D9"/>
          </w:tcPr>
          <w:p w:rsidR="00970B60" w:rsidRPr="00B30FE4" w:rsidRDefault="00970B60" w:rsidP="00063980">
            <w:pPr>
              <w:pStyle w:val="TableHeading"/>
            </w:pPr>
            <w:r w:rsidRPr="00B30FE4">
              <w:rPr>
                <w:rFonts w:hint="eastAsia"/>
              </w:rPr>
              <w:t>Field name</w:t>
            </w:r>
          </w:p>
        </w:tc>
        <w:tc>
          <w:tcPr>
            <w:tcW w:w="985" w:type="pct"/>
            <w:shd w:val="clear" w:color="auto" w:fill="D9D9D9"/>
          </w:tcPr>
          <w:p w:rsidR="00970B60" w:rsidRPr="00B30FE4" w:rsidRDefault="00970B60" w:rsidP="00063980">
            <w:pPr>
              <w:pStyle w:val="TableHeading"/>
            </w:pPr>
            <w:r w:rsidRPr="00B30FE4">
              <w:rPr>
                <w:rFonts w:hint="eastAsia"/>
              </w:rPr>
              <w:t>物理DB</w:t>
            </w:r>
          </w:p>
          <w:p w:rsidR="00970B60" w:rsidRPr="00B30FE4" w:rsidRDefault="00970B60" w:rsidP="00063980">
            <w:pPr>
              <w:pStyle w:val="TableHeading"/>
            </w:pPr>
            <w:r w:rsidRPr="00B30FE4">
              <w:rPr>
                <w:rFonts w:hint="eastAsia"/>
              </w:rPr>
              <w:t>Field type</w:t>
            </w:r>
          </w:p>
        </w:tc>
        <w:tc>
          <w:tcPr>
            <w:tcW w:w="841" w:type="pct"/>
            <w:shd w:val="clear" w:color="auto" w:fill="D9D9D9"/>
          </w:tcPr>
          <w:p w:rsidR="00970B60" w:rsidRPr="00B30FE4" w:rsidRDefault="00970B60" w:rsidP="00063980">
            <w:pPr>
              <w:pStyle w:val="TableHeading"/>
            </w:pPr>
            <w:r w:rsidRPr="00B30FE4">
              <w:rPr>
                <w:rFonts w:hint="eastAsia"/>
              </w:rPr>
              <w:t>Value range</w:t>
            </w:r>
          </w:p>
        </w:tc>
        <w:tc>
          <w:tcPr>
            <w:tcW w:w="553" w:type="pct"/>
            <w:shd w:val="clear" w:color="auto" w:fill="D9D9D9"/>
          </w:tcPr>
          <w:p w:rsidR="00970B60" w:rsidRPr="00B30FE4" w:rsidRDefault="00970B60" w:rsidP="00063980">
            <w:pPr>
              <w:pStyle w:val="TableHeading"/>
            </w:pPr>
            <w:r w:rsidRPr="00B30FE4">
              <w:rPr>
                <w:rFonts w:hint="eastAsia"/>
              </w:rPr>
              <w:t>Default Value</w:t>
            </w:r>
          </w:p>
        </w:tc>
        <w:tc>
          <w:tcPr>
            <w:tcW w:w="1392" w:type="pct"/>
            <w:shd w:val="clear" w:color="auto" w:fill="D9D9D9"/>
          </w:tcPr>
          <w:p w:rsidR="00970B60" w:rsidRPr="00B30FE4" w:rsidRDefault="00970B60" w:rsidP="00063980">
            <w:pPr>
              <w:pStyle w:val="TableHeading"/>
            </w:pPr>
            <w:r w:rsidRPr="00B30FE4">
              <w:rPr>
                <w:rFonts w:hint="eastAsia"/>
              </w:rPr>
              <w:t>Description</w:t>
            </w:r>
          </w:p>
        </w:tc>
      </w:tr>
      <w:tr w:rsidR="00970B60" w:rsidRPr="006E0066" w:rsidTr="00063980">
        <w:tc>
          <w:tcPr>
            <w:tcW w:w="1230" w:type="pct"/>
          </w:tcPr>
          <w:p w:rsidR="00970B60" w:rsidRPr="00B30FE4" w:rsidRDefault="00970B60" w:rsidP="00063980">
            <w:pPr>
              <w:pStyle w:val="TAL"/>
              <w:jc w:val="center"/>
              <w:rPr>
                <w:rFonts w:ascii="微软雅黑" w:eastAsia="微软雅黑" w:hAnsi="微软雅黑"/>
                <w:lang w:val="en-US" w:eastAsia="zh-CN"/>
              </w:rPr>
            </w:pPr>
            <w:r w:rsidRPr="00B30FE4">
              <w:rPr>
                <w:rFonts w:ascii="微软雅黑" w:eastAsia="微软雅黑" w:hAnsi="微软雅黑" w:hint="eastAsia"/>
                <w:lang w:val="en-US" w:eastAsia="zh-CN"/>
              </w:rPr>
              <w:t>#</w:t>
            </w:r>
            <w:r w:rsidRPr="00EF6D6A">
              <w:t>Campaign</w:t>
            </w:r>
            <w:r>
              <w:rPr>
                <w:rFonts w:ascii="微软雅黑" w:eastAsia="微软雅黑" w:hAnsi="微软雅黑" w:hint="eastAsia"/>
                <w:lang w:val="en-US" w:eastAsia="zh-CN"/>
              </w:rPr>
              <w:t>Key</w:t>
            </w:r>
          </w:p>
        </w:tc>
        <w:tc>
          <w:tcPr>
            <w:tcW w:w="985" w:type="pct"/>
            <w:vAlign w:val="center"/>
          </w:tcPr>
          <w:p w:rsidR="00970B60" w:rsidRPr="00B30FE4" w:rsidRDefault="00970B60" w:rsidP="00063980">
            <w:pPr>
              <w:pStyle w:val="TAL"/>
              <w:jc w:val="center"/>
              <w:rPr>
                <w:rFonts w:ascii="微软雅黑" w:eastAsia="微软雅黑" w:hAnsi="微软雅黑"/>
                <w:lang w:val="en-US" w:eastAsia="zh-CN"/>
              </w:rPr>
            </w:pPr>
            <w:r w:rsidRPr="00B30FE4">
              <w:rPr>
                <w:rFonts w:ascii="微软雅黑" w:eastAsia="微软雅黑" w:hAnsi="微软雅黑" w:hint="eastAsia"/>
                <w:lang w:val="en-US" w:eastAsia="zh-CN"/>
              </w:rPr>
              <w:t>NUMBER(10)</w:t>
            </w:r>
          </w:p>
        </w:tc>
        <w:tc>
          <w:tcPr>
            <w:tcW w:w="841" w:type="pct"/>
            <w:vAlign w:val="center"/>
          </w:tcPr>
          <w:p w:rsidR="00970B60" w:rsidRPr="00B30FE4" w:rsidRDefault="00970B60" w:rsidP="00063980">
            <w:pPr>
              <w:pStyle w:val="TAL"/>
              <w:jc w:val="center"/>
              <w:rPr>
                <w:rFonts w:ascii="微软雅黑" w:eastAsia="微软雅黑" w:hAnsi="微软雅黑"/>
                <w:lang w:val="en-US" w:eastAsia="zh-CN"/>
              </w:rPr>
            </w:pPr>
          </w:p>
        </w:tc>
        <w:tc>
          <w:tcPr>
            <w:tcW w:w="553" w:type="pct"/>
          </w:tcPr>
          <w:p w:rsidR="00970B60" w:rsidRPr="00B30FE4" w:rsidRDefault="00970B60" w:rsidP="00063980">
            <w:pPr>
              <w:pStyle w:val="TAL"/>
              <w:jc w:val="center"/>
              <w:rPr>
                <w:rFonts w:ascii="微软雅黑" w:eastAsia="微软雅黑" w:hAnsi="微软雅黑"/>
                <w:lang w:val="en-US" w:eastAsia="zh-CN"/>
              </w:rPr>
            </w:pPr>
          </w:p>
        </w:tc>
        <w:tc>
          <w:tcPr>
            <w:tcW w:w="1392" w:type="pct"/>
            <w:vAlign w:val="center"/>
          </w:tcPr>
          <w:p w:rsidR="00970B60" w:rsidRPr="00B30FE4" w:rsidRDefault="00970B60" w:rsidP="00063980">
            <w:pPr>
              <w:pStyle w:val="TAL"/>
              <w:jc w:val="center"/>
              <w:rPr>
                <w:rFonts w:ascii="微软雅黑" w:eastAsia="微软雅黑" w:hAnsi="微软雅黑"/>
                <w:lang w:val="en-US" w:eastAsia="zh-CN"/>
              </w:rPr>
            </w:pPr>
            <w:r w:rsidRPr="00EF6D6A">
              <w:t>Campaign</w:t>
            </w:r>
            <w:r w:rsidRPr="00B30FE4">
              <w:rPr>
                <w:rFonts w:ascii="微软雅黑" w:eastAsia="微软雅黑" w:hAnsi="微软雅黑" w:hint="eastAsia"/>
                <w:lang w:val="en-US" w:eastAsia="zh-CN"/>
              </w:rPr>
              <w:t>的</w:t>
            </w:r>
            <w:r>
              <w:rPr>
                <w:rFonts w:ascii="微软雅黑" w:eastAsia="微软雅黑" w:hAnsi="微软雅黑" w:hint="eastAsia"/>
                <w:lang w:val="en-US" w:eastAsia="zh-CN"/>
              </w:rPr>
              <w:t>内部</w:t>
            </w:r>
            <w:r w:rsidRPr="00B30FE4">
              <w:rPr>
                <w:rFonts w:ascii="微软雅黑" w:eastAsia="微软雅黑" w:hAnsi="微软雅黑" w:hint="eastAsia"/>
                <w:lang w:val="en-US" w:eastAsia="zh-CN"/>
              </w:rPr>
              <w:t>标识</w:t>
            </w:r>
            <w:r w:rsidRPr="00B30FE4">
              <w:rPr>
                <w:rFonts w:ascii="微软雅黑" w:eastAsia="微软雅黑" w:hAnsi="微软雅黑"/>
                <w:lang w:val="en-US" w:eastAsia="zh-CN"/>
              </w:rPr>
              <w:t>id</w:t>
            </w:r>
          </w:p>
        </w:tc>
      </w:tr>
      <w:tr w:rsidR="00970B60" w:rsidRPr="006E0066" w:rsidTr="00063980">
        <w:tc>
          <w:tcPr>
            <w:tcW w:w="1230" w:type="pct"/>
          </w:tcPr>
          <w:p w:rsidR="00970B60" w:rsidRPr="00B30FE4" w:rsidRDefault="00970B60" w:rsidP="00063980">
            <w:pPr>
              <w:pStyle w:val="TAL"/>
              <w:jc w:val="center"/>
              <w:rPr>
                <w:rFonts w:ascii="微软雅黑" w:eastAsia="微软雅黑" w:hAnsi="微软雅黑"/>
                <w:lang w:val="en-US" w:eastAsia="zh-CN"/>
              </w:rPr>
            </w:pPr>
            <w:r w:rsidRPr="00EF6D6A">
              <w:t>Campaign</w:t>
            </w:r>
            <w:r w:rsidRPr="00B30FE4">
              <w:rPr>
                <w:rFonts w:ascii="微软雅黑" w:eastAsia="微软雅黑" w:hAnsi="微软雅黑" w:hint="eastAsia"/>
                <w:lang w:val="en-US" w:eastAsia="zh-CN"/>
              </w:rPr>
              <w:t>id</w:t>
            </w:r>
          </w:p>
        </w:tc>
        <w:tc>
          <w:tcPr>
            <w:tcW w:w="985" w:type="pct"/>
            <w:vAlign w:val="center"/>
          </w:tcPr>
          <w:p w:rsidR="00970B60" w:rsidRPr="00B30FE4" w:rsidRDefault="00970B60" w:rsidP="00063980">
            <w:pPr>
              <w:pStyle w:val="TAL"/>
              <w:jc w:val="center"/>
              <w:rPr>
                <w:rFonts w:ascii="微软雅黑" w:eastAsia="微软雅黑" w:hAnsi="微软雅黑"/>
                <w:lang w:val="en-US" w:eastAsia="zh-CN"/>
              </w:rPr>
            </w:pPr>
            <w:r w:rsidRPr="00B30FE4">
              <w:rPr>
                <w:rFonts w:ascii="微软雅黑" w:eastAsia="微软雅黑" w:hAnsi="微软雅黑"/>
                <w:lang w:val="en-US" w:eastAsia="zh-CN"/>
              </w:rPr>
              <w:t>VARCHAR2(</w:t>
            </w:r>
            <w:r w:rsidRPr="00B30FE4">
              <w:rPr>
                <w:rFonts w:ascii="微软雅黑" w:eastAsia="微软雅黑" w:hAnsi="微软雅黑" w:hint="eastAsia"/>
                <w:lang w:val="en-US" w:eastAsia="zh-CN"/>
              </w:rPr>
              <w:t>21</w:t>
            </w:r>
            <w:r w:rsidRPr="00B30FE4">
              <w:rPr>
                <w:rFonts w:ascii="微软雅黑" w:eastAsia="微软雅黑" w:hAnsi="微软雅黑"/>
                <w:lang w:val="en-US" w:eastAsia="zh-CN"/>
              </w:rPr>
              <w:t>)</w:t>
            </w:r>
          </w:p>
        </w:tc>
        <w:tc>
          <w:tcPr>
            <w:tcW w:w="841" w:type="pct"/>
            <w:vAlign w:val="center"/>
          </w:tcPr>
          <w:p w:rsidR="00970B60" w:rsidRPr="00B30FE4" w:rsidRDefault="00970B60" w:rsidP="00063980">
            <w:pPr>
              <w:pStyle w:val="TAL"/>
              <w:jc w:val="center"/>
              <w:rPr>
                <w:rFonts w:ascii="微软雅黑" w:eastAsia="微软雅黑" w:hAnsi="微软雅黑"/>
                <w:lang w:val="en-US" w:eastAsia="zh-CN"/>
              </w:rPr>
            </w:pPr>
          </w:p>
        </w:tc>
        <w:tc>
          <w:tcPr>
            <w:tcW w:w="553" w:type="pct"/>
          </w:tcPr>
          <w:p w:rsidR="00970B60" w:rsidRPr="00B30FE4" w:rsidRDefault="00970B60" w:rsidP="00063980">
            <w:pPr>
              <w:pStyle w:val="TAL"/>
              <w:jc w:val="center"/>
              <w:rPr>
                <w:rFonts w:ascii="微软雅黑" w:eastAsia="微软雅黑" w:hAnsi="微软雅黑"/>
                <w:lang w:val="en-US" w:eastAsia="zh-CN"/>
              </w:rPr>
            </w:pPr>
          </w:p>
        </w:tc>
        <w:tc>
          <w:tcPr>
            <w:tcW w:w="1392" w:type="pct"/>
            <w:vAlign w:val="center"/>
          </w:tcPr>
          <w:p w:rsidR="00970B60" w:rsidRPr="00EF6D6A" w:rsidRDefault="00970B60" w:rsidP="00063980">
            <w:pPr>
              <w:pStyle w:val="TAL"/>
              <w:jc w:val="center"/>
            </w:pPr>
            <w:r w:rsidRPr="00EF6D6A">
              <w:t>Campaign</w:t>
            </w:r>
            <w:r w:rsidRPr="00B30FE4">
              <w:rPr>
                <w:rFonts w:ascii="微软雅黑" w:eastAsia="微软雅黑" w:hAnsi="微软雅黑" w:hint="eastAsia"/>
                <w:lang w:val="en-US" w:eastAsia="zh-CN"/>
              </w:rPr>
              <w:t>的</w:t>
            </w:r>
            <w:r>
              <w:rPr>
                <w:rFonts w:ascii="微软雅黑" w:eastAsia="微软雅黑" w:hAnsi="微软雅黑" w:hint="eastAsia"/>
                <w:lang w:val="en-US" w:eastAsia="zh-CN"/>
              </w:rPr>
              <w:t>外部</w:t>
            </w:r>
            <w:r w:rsidRPr="00B30FE4">
              <w:rPr>
                <w:rFonts w:ascii="微软雅黑" w:eastAsia="微软雅黑" w:hAnsi="微软雅黑" w:hint="eastAsia"/>
                <w:lang w:val="en-US" w:eastAsia="zh-CN"/>
              </w:rPr>
              <w:t>标识</w:t>
            </w:r>
            <w:r w:rsidRPr="00B30FE4">
              <w:rPr>
                <w:rFonts w:ascii="微软雅黑" w:eastAsia="微软雅黑" w:hAnsi="微软雅黑"/>
                <w:lang w:val="en-US" w:eastAsia="zh-CN"/>
              </w:rPr>
              <w:t>id</w:t>
            </w:r>
          </w:p>
        </w:tc>
      </w:tr>
      <w:tr w:rsidR="00970B60" w:rsidRPr="006E0066" w:rsidTr="00063980">
        <w:tc>
          <w:tcPr>
            <w:tcW w:w="1230" w:type="pct"/>
            <w:vAlign w:val="center"/>
          </w:tcPr>
          <w:p w:rsidR="00970B60" w:rsidRPr="00EF6D6A" w:rsidRDefault="00970B60" w:rsidP="00063980">
            <w:pPr>
              <w:pStyle w:val="TAL"/>
              <w:jc w:val="center"/>
            </w:pPr>
            <w:r>
              <w:rPr>
                <w:rFonts w:hint="eastAsia"/>
                <w:color w:val="000000"/>
                <w:sz w:val="20"/>
                <w:szCs w:val="20"/>
                <w:lang w:val="fr-FR"/>
              </w:rPr>
              <w:t>operatorID</w:t>
            </w:r>
          </w:p>
        </w:tc>
        <w:tc>
          <w:tcPr>
            <w:tcW w:w="985" w:type="pct"/>
            <w:vAlign w:val="center"/>
          </w:tcPr>
          <w:p w:rsidR="00970B60" w:rsidRPr="00B30FE4"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lang w:val="en-US" w:eastAsia="zh-CN"/>
              </w:rPr>
              <w:t>VARCHAR2(</w:t>
            </w:r>
            <w:r>
              <w:rPr>
                <w:rFonts w:ascii="微软雅黑" w:eastAsia="微软雅黑" w:hAnsi="微软雅黑" w:hint="eastAsia"/>
                <w:lang w:val="en-US" w:eastAsia="zh-CN"/>
              </w:rPr>
              <w:t>7</w:t>
            </w:r>
            <w:r w:rsidRPr="00BE626C">
              <w:rPr>
                <w:rFonts w:ascii="微软雅黑" w:eastAsia="微软雅黑" w:hAnsi="微软雅黑"/>
                <w:lang w:val="en-US" w:eastAsia="zh-CN"/>
              </w:rPr>
              <w:t>)</w:t>
            </w:r>
          </w:p>
        </w:tc>
        <w:tc>
          <w:tcPr>
            <w:tcW w:w="841" w:type="pct"/>
          </w:tcPr>
          <w:p w:rsidR="00970B60" w:rsidRPr="00B30FE4" w:rsidRDefault="00970B60" w:rsidP="00063980">
            <w:pPr>
              <w:pStyle w:val="TAL"/>
              <w:jc w:val="center"/>
              <w:rPr>
                <w:rFonts w:ascii="微软雅黑" w:eastAsia="微软雅黑" w:hAnsi="微软雅黑"/>
                <w:lang w:val="en-US" w:eastAsia="zh-CN"/>
              </w:rPr>
            </w:pPr>
          </w:p>
        </w:tc>
        <w:tc>
          <w:tcPr>
            <w:tcW w:w="553" w:type="pct"/>
          </w:tcPr>
          <w:p w:rsidR="00970B60" w:rsidRPr="00B30FE4" w:rsidRDefault="00970B60" w:rsidP="00063980">
            <w:pPr>
              <w:pStyle w:val="TAL"/>
              <w:jc w:val="center"/>
              <w:rPr>
                <w:rFonts w:ascii="微软雅黑" w:eastAsia="微软雅黑" w:hAnsi="微软雅黑"/>
                <w:lang w:val="en-US" w:eastAsia="zh-CN"/>
              </w:rPr>
            </w:pPr>
          </w:p>
        </w:tc>
        <w:tc>
          <w:tcPr>
            <w:tcW w:w="1392" w:type="pct"/>
            <w:vAlign w:val="center"/>
          </w:tcPr>
          <w:p w:rsidR="00970B60" w:rsidRPr="00EF6D6A" w:rsidRDefault="00970B60" w:rsidP="00063980">
            <w:pPr>
              <w:pStyle w:val="TAL"/>
              <w:jc w:val="center"/>
            </w:pPr>
            <w:r>
              <w:rPr>
                <w:rFonts w:ascii="微软雅黑" w:eastAsia="微软雅黑" w:hAnsi="微软雅黑" w:hint="eastAsia"/>
                <w:lang w:val="en-US" w:eastAsia="zh-CN"/>
              </w:rPr>
              <w:t>子网运营商编号</w:t>
            </w:r>
          </w:p>
        </w:tc>
      </w:tr>
      <w:tr w:rsidR="00970B60" w:rsidRPr="006E0066" w:rsidTr="00063980">
        <w:tc>
          <w:tcPr>
            <w:tcW w:w="1230" w:type="pct"/>
          </w:tcPr>
          <w:p w:rsidR="00970B60" w:rsidRPr="00B30FE4" w:rsidRDefault="00970B60" w:rsidP="00063980">
            <w:pPr>
              <w:pStyle w:val="TAL"/>
              <w:jc w:val="center"/>
              <w:rPr>
                <w:rFonts w:ascii="微软雅黑" w:eastAsia="微软雅黑" w:hAnsi="微软雅黑"/>
                <w:lang w:val="en-US" w:eastAsia="zh-CN"/>
              </w:rPr>
            </w:pPr>
            <w:r w:rsidRPr="004532B4">
              <w:rPr>
                <w:rFonts w:ascii="微软雅黑" w:eastAsia="微软雅黑" w:hAnsi="微软雅黑" w:hint="eastAsia"/>
                <w:lang w:val="en-US" w:eastAsia="zh-CN"/>
              </w:rPr>
              <w:t>maxuse</w:t>
            </w:r>
          </w:p>
        </w:tc>
        <w:tc>
          <w:tcPr>
            <w:tcW w:w="985" w:type="pct"/>
            <w:vAlign w:val="center"/>
          </w:tcPr>
          <w:p w:rsidR="00970B60" w:rsidRPr="00B30FE4" w:rsidRDefault="00970B60" w:rsidP="00063980">
            <w:pPr>
              <w:pStyle w:val="TAL"/>
              <w:jc w:val="center"/>
              <w:rPr>
                <w:rFonts w:ascii="微软雅黑" w:eastAsia="微软雅黑" w:hAnsi="微软雅黑"/>
                <w:lang w:val="en-US" w:eastAsia="zh-CN"/>
              </w:rPr>
            </w:pPr>
            <w:r w:rsidRPr="00B30FE4">
              <w:rPr>
                <w:rFonts w:ascii="微软雅黑" w:eastAsia="微软雅黑" w:hAnsi="微软雅黑" w:hint="eastAsia"/>
                <w:lang w:val="en-US" w:eastAsia="zh-CN"/>
              </w:rPr>
              <w:t>NUMBER(10)</w:t>
            </w:r>
          </w:p>
        </w:tc>
        <w:tc>
          <w:tcPr>
            <w:tcW w:w="841" w:type="pct"/>
          </w:tcPr>
          <w:p w:rsidR="00970B60" w:rsidRPr="00B30FE4" w:rsidRDefault="00970B60" w:rsidP="00063980">
            <w:pPr>
              <w:pStyle w:val="TAL"/>
              <w:jc w:val="center"/>
              <w:rPr>
                <w:rFonts w:ascii="微软雅黑" w:eastAsia="微软雅黑" w:hAnsi="微软雅黑"/>
                <w:lang w:val="en-US" w:eastAsia="zh-CN"/>
              </w:rPr>
            </w:pPr>
          </w:p>
        </w:tc>
        <w:tc>
          <w:tcPr>
            <w:tcW w:w="553" w:type="pct"/>
          </w:tcPr>
          <w:p w:rsidR="00970B60" w:rsidRPr="00B30FE4" w:rsidRDefault="00970B60" w:rsidP="00063980">
            <w:pPr>
              <w:pStyle w:val="TAL"/>
              <w:jc w:val="center"/>
              <w:rPr>
                <w:rFonts w:ascii="微软雅黑" w:eastAsia="微软雅黑" w:hAnsi="微软雅黑"/>
                <w:lang w:val="en-US" w:eastAsia="zh-CN"/>
              </w:rPr>
            </w:pPr>
          </w:p>
        </w:tc>
        <w:tc>
          <w:tcPr>
            <w:tcW w:w="1392" w:type="pct"/>
            <w:vAlign w:val="center"/>
          </w:tcPr>
          <w:p w:rsidR="00970B60" w:rsidRPr="00B30FE4" w:rsidRDefault="00970B60" w:rsidP="00063980">
            <w:pPr>
              <w:pStyle w:val="TAL"/>
              <w:jc w:val="center"/>
              <w:rPr>
                <w:rFonts w:ascii="微软雅黑" w:eastAsia="微软雅黑" w:hAnsi="微软雅黑"/>
                <w:lang w:val="en-US" w:eastAsia="zh-CN"/>
              </w:rPr>
            </w:pPr>
            <w:r>
              <w:rPr>
                <w:rFonts w:ascii="微软雅黑" w:eastAsia="微软雅黑" w:hAnsi="微软雅黑" w:hint="eastAsia"/>
                <w:lang w:val="en-US" w:eastAsia="zh-CN"/>
              </w:rPr>
              <w:t>促销活动中优惠券的最大使用次数</w:t>
            </w:r>
          </w:p>
        </w:tc>
      </w:tr>
      <w:tr w:rsidR="00970B60" w:rsidRPr="006E0066" w:rsidTr="00063980">
        <w:tc>
          <w:tcPr>
            <w:tcW w:w="1230" w:type="pct"/>
          </w:tcPr>
          <w:p w:rsidR="00970B60" w:rsidRPr="00B30FE4"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lang w:val="en-US" w:eastAsia="zh-CN"/>
              </w:rPr>
              <w:t>name</w:t>
            </w:r>
            <w:r w:rsidRPr="00BE626C">
              <w:rPr>
                <w:rFonts w:ascii="微软雅黑" w:eastAsia="微软雅黑" w:hAnsi="微软雅黑" w:hint="eastAsia"/>
                <w:lang w:val="en-US" w:eastAsia="zh-CN"/>
              </w:rPr>
              <w:t>_lang1</w:t>
            </w:r>
          </w:p>
        </w:tc>
        <w:tc>
          <w:tcPr>
            <w:tcW w:w="985" w:type="pct"/>
          </w:tcPr>
          <w:p w:rsidR="00970B60" w:rsidRPr="00B30FE4"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lang w:val="en-US" w:eastAsia="zh-CN"/>
              </w:rPr>
              <w:t>VARCHAR2(256)</w:t>
            </w:r>
          </w:p>
        </w:tc>
        <w:tc>
          <w:tcPr>
            <w:tcW w:w="841" w:type="pct"/>
          </w:tcPr>
          <w:p w:rsidR="00970B60" w:rsidRPr="00B30FE4" w:rsidRDefault="00970B60" w:rsidP="00063980">
            <w:pPr>
              <w:pStyle w:val="TAL"/>
              <w:jc w:val="center"/>
              <w:rPr>
                <w:rFonts w:ascii="微软雅黑" w:eastAsia="微软雅黑" w:hAnsi="微软雅黑"/>
                <w:lang w:val="en-US" w:eastAsia="zh-CN"/>
              </w:rPr>
            </w:pPr>
          </w:p>
        </w:tc>
        <w:tc>
          <w:tcPr>
            <w:tcW w:w="553" w:type="pct"/>
          </w:tcPr>
          <w:p w:rsidR="00970B60" w:rsidRPr="00B30FE4" w:rsidRDefault="00970B60" w:rsidP="00063980">
            <w:pPr>
              <w:pStyle w:val="TAL"/>
              <w:jc w:val="center"/>
              <w:rPr>
                <w:rFonts w:ascii="微软雅黑" w:eastAsia="微软雅黑" w:hAnsi="微软雅黑"/>
                <w:lang w:val="en-US" w:eastAsia="zh-CN"/>
              </w:rPr>
            </w:pPr>
          </w:p>
        </w:tc>
        <w:tc>
          <w:tcPr>
            <w:tcW w:w="1392" w:type="pct"/>
          </w:tcPr>
          <w:p w:rsidR="00970B60" w:rsidRPr="00B30FE4"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hint="eastAsia"/>
                <w:lang w:val="en-US" w:eastAsia="zh-CN"/>
              </w:rPr>
              <w:t>名称</w:t>
            </w:r>
            <w:r w:rsidRPr="00BE626C">
              <w:rPr>
                <w:rFonts w:ascii="微软雅黑" w:eastAsia="微软雅黑" w:hAnsi="微软雅黑"/>
                <w:lang w:val="en-US" w:eastAsia="zh-CN"/>
              </w:rPr>
              <w:t>(</w:t>
            </w:r>
            <w:r w:rsidRPr="00BE626C">
              <w:rPr>
                <w:rFonts w:ascii="微软雅黑" w:eastAsia="微软雅黑" w:hAnsi="微软雅黑" w:hint="eastAsia"/>
                <w:lang w:val="en-US" w:eastAsia="zh-CN"/>
              </w:rPr>
              <w:t>阿拉伯文</w:t>
            </w:r>
            <w:r w:rsidRPr="00BE626C">
              <w:rPr>
                <w:rFonts w:ascii="微软雅黑" w:eastAsia="微软雅黑" w:hAnsi="微软雅黑"/>
                <w:lang w:val="en-US" w:eastAsia="zh-CN"/>
              </w:rPr>
              <w:t>)</w:t>
            </w:r>
          </w:p>
        </w:tc>
      </w:tr>
      <w:tr w:rsidR="00970B60" w:rsidRPr="006E0066" w:rsidTr="00063980">
        <w:tc>
          <w:tcPr>
            <w:tcW w:w="1230" w:type="pct"/>
          </w:tcPr>
          <w:p w:rsidR="00970B60" w:rsidRPr="00B30FE4"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hint="eastAsia"/>
                <w:lang w:val="en-US" w:eastAsia="zh-CN"/>
              </w:rPr>
              <w:t>n</w:t>
            </w:r>
            <w:r w:rsidRPr="00BE626C">
              <w:rPr>
                <w:rFonts w:ascii="微软雅黑" w:eastAsia="微软雅黑" w:hAnsi="微软雅黑"/>
                <w:lang w:val="en-US" w:eastAsia="zh-CN"/>
              </w:rPr>
              <w:t>ame</w:t>
            </w:r>
            <w:r w:rsidRPr="00BE626C">
              <w:rPr>
                <w:rFonts w:ascii="微软雅黑" w:eastAsia="微软雅黑" w:hAnsi="微软雅黑" w:hint="eastAsia"/>
                <w:lang w:val="en-US" w:eastAsia="zh-CN"/>
              </w:rPr>
              <w:t>_lang2</w:t>
            </w:r>
          </w:p>
        </w:tc>
        <w:tc>
          <w:tcPr>
            <w:tcW w:w="985" w:type="pct"/>
          </w:tcPr>
          <w:p w:rsidR="00970B60" w:rsidRPr="00B30FE4"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lang w:val="en-US" w:eastAsia="zh-CN"/>
              </w:rPr>
              <w:t>VARCHAR2(256)</w:t>
            </w:r>
          </w:p>
        </w:tc>
        <w:tc>
          <w:tcPr>
            <w:tcW w:w="841" w:type="pct"/>
          </w:tcPr>
          <w:p w:rsidR="00970B60" w:rsidRPr="00B30FE4" w:rsidRDefault="00970B60" w:rsidP="00063980">
            <w:pPr>
              <w:pStyle w:val="TAL"/>
              <w:jc w:val="center"/>
              <w:rPr>
                <w:rFonts w:ascii="微软雅黑" w:eastAsia="微软雅黑" w:hAnsi="微软雅黑"/>
                <w:lang w:val="en-US" w:eastAsia="zh-CN"/>
              </w:rPr>
            </w:pPr>
          </w:p>
        </w:tc>
        <w:tc>
          <w:tcPr>
            <w:tcW w:w="553" w:type="pct"/>
          </w:tcPr>
          <w:p w:rsidR="00970B60" w:rsidRPr="00B30FE4" w:rsidRDefault="00970B60" w:rsidP="00063980">
            <w:pPr>
              <w:pStyle w:val="TAL"/>
              <w:jc w:val="center"/>
              <w:rPr>
                <w:rFonts w:ascii="微软雅黑" w:eastAsia="微软雅黑" w:hAnsi="微软雅黑"/>
                <w:lang w:val="en-US" w:eastAsia="zh-CN"/>
              </w:rPr>
            </w:pPr>
          </w:p>
        </w:tc>
        <w:tc>
          <w:tcPr>
            <w:tcW w:w="1392" w:type="pct"/>
          </w:tcPr>
          <w:p w:rsidR="00970B60" w:rsidRPr="00B30FE4"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hint="eastAsia"/>
                <w:lang w:val="en-US" w:eastAsia="zh-CN"/>
              </w:rPr>
              <w:t>名称</w:t>
            </w:r>
            <w:r w:rsidRPr="00BE626C">
              <w:rPr>
                <w:rFonts w:ascii="微软雅黑" w:eastAsia="微软雅黑" w:hAnsi="微软雅黑"/>
                <w:lang w:val="en-US" w:eastAsia="zh-CN"/>
              </w:rPr>
              <w:t>(</w:t>
            </w:r>
            <w:r w:rsidRPr="00BE626C">
              <w:rPr>
                <w:rFonts w:ascii="微软雅黑" w:eastAsia="微软雅黑" w:hAnsi="微软雅黑" w:hint="eastAsia"/>
                <w:lang w:val="en-US" w:eastAsia="zh-CN"/>
              </w:rPr>
              <w:t>英文</w:t>
            </w:r>
            <w:r w:rsidRPr="00BE626C">
              <w:rPr>
                <w:rFonts w:ascii="微软雅黑" w:eastAsia="微软雅黑" w:hAnsi="微软雅黑"/>
                <w:lang w:val="en-US" w:eastAsia="zh-CN"/>
              </w:rPr>
              <w:t>)</w:t>
            </w:r>
          </w:p>
        </w:tc>
      </w:tr>
      <w:tr w:rsidR="00970B60" w:rsidRPr="006E0066" w:rsidTr="00063980">
        <w:tc>
          <w:tcPr>
            <w:tcW w:w="1230" w:type="pct"/>
          </w:tcPr>
          <w:p w:rsidR="00970B60" w:rsidRPr="00B30FE4"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hint="eastAsia"/>
                <w:lang w:val="en-US" w:eastAsia="zh-CN"/>
              </w:rPr>
              <w:t>name_lang3</w:t>
            </w:r>
          </w:p>
        </w:tc>
        <w:tc>
          <w:tcPr>
            <w:tcW w:w="985" w:type="pct"/>
          </w:tcPr>
          <w:p w:rsidR="00970B60" w:rsidRPr="00B30FE4"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lang w:val="en-US" w:eastAsia="zh-CN"/>
              </w:rPr>
              <w:t>VARCHAR2(256)</w:t>
            </w:r>
          </w:p>
        </w:tc>
        <w:tc>
          <w:tcPr>
            <w:tcW w:w="841" w:type="pct"/>
          </w:tcPr>
          <w:p w:rsidR="00970B60" w:rsidRPr="00B30FE4" w:rsidRDefault="00970B60" w:rsidP="00063980">
            <w:pPr>
              <w:pStyle w:val="TAL"/>
              <w:jc w:val="center"/>
              <w:rPr>
                <w:rFonts w:ascii="微软雅黑" w:eastAsia="微软雅黑" w:hAnsi="微软雅黑"/>
                <w:lang w:val="en-US" w:eastAsia="zh-CN"/>
              </w:rPr>
            </w:pPr>
          </w:p>
        </w:tc>
        <w:tc>
          <w:tcPr>
            <w:tcW w:w="553" w:type="pct"/>
          </w:tcPr>
          <w:p w:rsidR="00970B60" w:rsidRPr="00B30FE4" w:rsidRDefault="00970B60" w:rsidP="00063980">
            <w:pPr>
              <w:pStyle w:val="TAL"/>
              <w:jc w:val="center"/>
              <w:rPr>
                <w:rFonts w:ascii="微软雅黑" w:eastAsia="微软雅黑" w:hAnsi="微软雅黑"/>
                <w:lang w:val="en-US" w:eastAsia="zh-CN"/>
              </w:rPr>
            </w:pPr>
          </w:p>
        </w:tc>
        <w:tc>
          <w:tcPr>
            <w:tcW w:w="1392" w:type="pct"/>
          </w:tcPr>
          <w:p w:rsidR="00970B60" w:rsidRPr="00B30FE4"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hint="eastAsia"/>
                <w:lang w:val="en-US" w:eastAsia="zh-CN"/>
              </w:rPr>
              <w:t>保留</w:t>
            </w:r>
          </w:p>
        </w:tc>
      </w:tr>
      <w:tr w:rsidR="00970B60" w:rsidRPr="006E0066" w:rsidTr="00063980">
        <w:tc>
          <w:tcPr>
            <w:tcW w:w="1230" w:type="pct"/>
          </w:tcPr>
          <w:p w:rsidR="00970B60" w:rsidRPr="00B30FE4"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hint="eastAsia"/>
                <w:lang w:val="en-US" w:eastAsia="zh-CN"/>
              </w:rPr>
              <w:t>note_lang1</w:t>
            </w:r>
          </w:p>
        </w:tc>
        <w:tc>
          <w:tcPr>
            <w:tcW w:w="985" w:type="pct"/>
          </w:tcPr>
          <w:p w:rsidR="00970B60" w:rsidRPr="00B30FE4"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lang w:val="en-US" w:eastAsia="zh-CN"/>
              </w:rPr>
              <w:t>VARCHAR2(1024)</w:t>
            </w:r>
          </w:p>
        </w:tc>
        <w:tc>
          <w:tcPr>
            <w:tcW w:w="841" w:type="pct"/>
          </w:tcPr>
          <w:p w:rsidR="00970B60" w:rsidRPr="00B30FE4" w:rsidRDefault="00970B60" w:rsidP="00063980">
            <w:pPr>
              <w:pStyle w:val="TAL"/>
              <w:jc w:val="center"/>
              <w:rPr>
                <w:rFonts w:ascii="微软雅黑" w:eastAsia="微软雅黑" w:hAnsi="微软雅黑"/>
                <w:lang w:val="en-US" w:eastAsia="zh-CN"/>
              </w:rPr>
            </w:pPr>
          </w:p>
        </w:tc>
        <w:tc>
          <w:tcPr>
            <w:tcW w:w="553" w:type="pct"/>
          </w:tcPr>
          <w:p w:rsidR="00970B60" w:rsidRPr="00B30FE4" w:rsidRDefault="00970B60" w:rsidP="00063980">
            <w:pPr>
              <w:pStyle w:val="TAL"/>
              <w:jc w:val="center"/>
              <w:rPr>
                <w:rFonts w:ascii="微软雅黑" w:eastAsia="微软雅黑" w:hAnsi="微软雅黑"/>
                <w:lang w:val="en-US" w:eastAsia="zh-CN"/>
              </w:rPr>
            </w:pPr>
          </w:p>
        </w:tc>
        <w:tc>
          <w:tcPr>
            <w:tcW w:w="1392" w:type="pct"/>
          </w:tcPr>
          <w:p w:rsidR="00970B60" w:rsidRPr="00B30FE4"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hint="eastAsia"/>
                <w:lang w:val="en-US" w:eastAsia="zh-CN"/>
              </w:rPr>
              <w:t>描述</w:t>
            </w:r>
            <w:r w:rsidRPr="00BE626C">
              <w:rPr>
                <w:rFonts w:ascii="微软雅黑" w:eastAsia="微软雅黑" w:hAnsi="微软雅黑"/>
                <w:lang w:val="en-US" w:eastAsia="zh-CN"/>
              </w:rPr>
              <w:t>(</w:t>
            </w:r>
            <w:r w:rsidRPr="00BE626C">
              <w:rPr>
                <w:rFonts w:ascii="微软雅黑" w:eastAsia="微软雅黑" w:hAnsi="微软雅黑" w:hint="eastAsia"/>
                <w:lang w:val="en-US" w:eastAsia="zh-CN"/>
              </w:rPr>
              <w:t>阿拉伯文</w:t>
            </w:r>
            <w:r w:rsidRPr="00BE626C">
              <w:rPr>
                <w:rFonts w:ascii="微软雅黑" w:eastAsia="微软雅黑" w:hAnsi="微软雅黑"/>
                <w:lang w:val="en-US" w:eastAsia="zh-CN"/>
              </w:rPr>
              <w:t>)</w:t>
            </w:r>
          </w:p>
        </w:tc>
      </w:tr>
      <w:tr w:rsidR="00970B60" w:rsidRPr="006E0066" w:rsidTr="00063980">
        <w:tc>
          <w:tcPr>
            <w:tcW w:w="1230" w:type="pct"/>
          </w:tcPr>
          <w:p w:rsidR="00970B60" w:rsidRPr="00B30FE4"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hint="eastAsia"/>
                <w:lang w:val="en-US" w:eastAsia="zh-CN"/>
              </w:rPr>
              <w:t>note_lang2</w:t>
            </w:r>
          </w:p>
        </w:tc>
        <w:tc>
          <w:tcPr>
            <w:tcW w:w="985" w:type="pct"/>
          </w:tcPr>
          <w:p w:rsidR="00970B60" w:rsidRPr="00B30FE4"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lang w:val="en-US" w:eastAsia="zh-CN"/>
              </w:rPr>
              <w:t>VARCHAR2(1024)</w:t>
            </w:r>
          </w:p>
        </w:tc>
        <w:tc>
          <w:tcPr>
            <w:tcW w:w="841" w:type="pct"/>
          </w:tcPr>
          <w:p w:rsidR="00970B60" w:rsidRPr="00B30FE4" w:rsidRDefault="00970B60" w:rsidP="00063980">
            <w:pPr>
              <w:pStyle w:val="TAL"/>
              <w:jc w:val="center"/>
              <w:rPr>
                <w:rFonts w:ascii="微软雅黑" w:eastAsia="微软雅黑" w:hAnsi="微软雅黑"/>
                <w:lang w:val="en-US" w:eastAsia="zh-CN"/>
              </w:rPr>
            </w:pPr>
          </w:p>
        </w:tc>
        <w:tc>
          <w:tcPr>
            <w:tcW w:w="553" w:type="pct"/>
          </w:tcPr>
          <w:p w:rsidR="00970B60" w:rsidRPr="00B30FE4" w:rsidRDefault="00970B60" w:rsidP="00063980">
            <w:pPr>
              <w:pStyle w:val="TAL"/>
              <w:jc w:val="center"/>
              <w:rPr>
                <w:rFonts w:ascii="微软雅黑" w:eastAsia="微软雅黑" w:hAnsi="微软雅黑"/>
                <w:lang w:val="en-US" w:eastAsia="zh-CN"/>
              </w:rPr>
            </w:pPr>
          </w:p>
        </w:tc>
        <w:tc>
          <w:tcPr>
            <w:tcW w:w="1392" w:type="pct"/>
          </w:tcPr>
          <w:p w:rsidR="00970B60" w:rsidRPr="00B30FE4"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hint="eastAsia"/>
                <w:lang w:val="en-US" w:eastAsia="zh-CN"/>
              </w:rPr>
              <w:t>描述</w:t>
            </w:r>
            <w:r w:rsidRPr="00BE626C">
              <w:rPr>
                <w:rFonts w:ascii="微软雅黑" w:eastAsia="微软雅黑" w:hAnsi="微软雅黑"/>
                <w:lang w:val="en-US" w:eastAsia="zh-CN"/>
              </w:rPr>
              <w:t>(</w:t>
            </w:r>
            <w:r w:rsidRPr="00BE626C">
              <w:rPr>
                <w:rFonts w:ascii="微软雅黑" w:eastAsia="微软雅黑" w:hAnsi="微软雅黑" w:hint="eastAsia"/>
                <w:lang w:val="en-US" w:eastAsia="zh-CN"/>
              </w:rPr>
              <w:t>英文</w:t>
            </w:r>
            <w:r w:rsidRPr="00BE626C">
              <w:rPr>
                <w:rFonts w:ascii="微软雅黑" w:eastAsia="微软雅黑" w:hAnsi="微软雅黑"/>
                <w:lang w:val="en-US" w:eastAsia="zh-CN"/>
              </w:rPr>
              <w:t>)</w:t>
            </w:r>
          </w:p>
        </w:tc>
      </w:tr>
      <w:tr w:rsidR="00970B60" w:rsidRPr="006E0066" w:rsidTr="00063980">
        <w:tc>
          <w:tcPr>
            <w:tcW w:w="1230" w:type="pct"/>
          </w:tcPr>
          <w:p w:rsidR="00970B60" w:rsidRPr="00B30FE4"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hint="eastAsia"/>
                <w:lang w:val="en-US" w:eastAsia="zh-CN"/>
              </w:rPr>
              <w:t>note_lang3</w:t>
            </w:r>
          </w:p>
        </w:tc>
        <w:tc>
          <w:tcPr>
            <w:tcW w:w="985" w:type="pct"/>
          </w:tcPr>
          <w:p w:rsidR="00970B60" w:rsidRPr="00B30FE4"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lang w:val="en-US" w:eastAsia="zh-CN"/>
              </w:rPr>
              <w:t>VARCHAR2(1024)</w:t>
            </w:r>
          </w:p>
        </w:tc>
        <w:tc>
          <w:tcPr>
            <w:tcW w:w="841" w:type="pct"/>
          </w:tcPr>
          <w:p w:rsidR="00970B60" w:rsidRPr="00B30FE4" w:rsidRDefault="00970B60" w:rsidP="00063980">
            <w:pPr>
              <w:pStyle w:val="TAL"/>
              <w:jc w:val="center"/>
              <w:rPr>
                <w:rFonts w:ascii="微软雅黑" w:eastAsia="微软雅黑" w:hAnsi="微软雅黑"/>
                <w:lang w:val="en-US" w:eastAsia="zh-CN"/>
              </w:rPr>
            </w:pPr>
          </w:p>
        </w:tc>
        <w:tc>
          <w:tcPr>
            <w:tcW w:w="553" w:type="pct"/>
          </w:tcPr>
          <w:p w:rsidR="00970B60" w:rsidRPr="00B30FE4" w:rsidRDefault="00970B60" w:rsidP="00063980">
            <w:pPr>
              <w:pStyle w:val="TAL"/>
              <w:jc w:val="center"/>
              <w:rPr>
                <w:rFonts w:ascii="微软雅黑" w:eastAsia="微软雅黑" w:hAnsi="微软雅黑"/>
                <w:lang w:val="en-US" w:eastAsia="zh-CN"/>
              </w:rPr>
            </w:pPr>
          </w:p>
        </w:tc>
        <w:tc>
          <w:tcPr>
            <w:tcW w:w="1392" w:type="pct"/>
          </w:tcPr>
          <w:p w:rsidR="00970B60" w:rsidRPr="00B30FE4"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hint="eastAsia"/>
                <w:lang w:val="en-US" w:eastAsia="zh-CN"/>
              </w:rPr>
              <w:t>保留</w:t>
            </w:r>
          </w:p>
        </w:tc>
      </w:tr>
    </w:tbl>
    <w:p w:rsidR="00970B60" w:rsidRDefault="00970B60" w:rsidP="00970B60">
      <w:pPr>
        <w:ind w:firstLine="400"/>
      </w:pPr>
    </w:p>
    <w:p w:rsidR="00970B60" w:rsidRPr="00CF625F" w:rsidRDefault="00970B60" w:rsidP="00970B60">
      <w:pPr>
        <w:pStyle w:val="31"/>
      </w:pPr>
      <w:bookmarkStart w:id="670" w:name="_Toc397680958"/>
      <w:bookmarkStart w:id="671" w:name="_Toc397712910"/>
      <w:bookmarkStart w:id="672" w:name="_Toc435003392"/>
      <w:r w:rsidRPr="00CF625F">
        <w:rPr>
          <w:rFonts w:hint="eastAsia"/>
        </w:rPr>
        <w:t>促销活动表和优惠券关联关系表</w:t>
      </w:r>
      <w:r w:rsidRPr="00CF625F">
        <w:rPr>
          <w:rFonts w:hint="eastAsia"/>
        </w:rPr>
        <w:t>(MDSP</w:t>
      </w:r>
      <w:r w:rsidRPr="00CF625F">
        <w:t>_T_ C</w:t>
      </w:r>
      <w:r w:rsidRPr="00CF625F">
        <w:rPr>
          <w:rFonts w:hint="eastAsia"/>
        </w:rPr>
        <w:t>AMP2</w:t>
      </w:r>
      <w:r w:rsidR="00117A2F" w:rsidRPr="00CF625F">
        <w:t>VOUCH</w:t>
      </w:r>
      <w:r w:rsidRPr="00CF625F">
        <w:rPr>
          <w:rFonts w:hint="eastAsia"/>
        </w:rPr>
        <w:t>)</w:t>
      </w:r>
      <w:bookmarkEnd w:id="670"/>
      <w:bookmarkEnd w:id="671"/>
      <w:bookmarkEnd w:id="672"/>
      <w:r w:rsidRPr="00CF625F">
        <w:rPr>
          <w:rFonts w:hint="eastAsia"/>
        </w:rPr>
        <w:t xml:space="preserve"> </w:t>
      </w:r>
    </w:p>
    <w:tbl>
      <w:tblPr>
        <w:tblW w:w="4790" w:type="pct"/>
        <w:tblInd w:w="-6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1987"/>
        <w:gridCol w:w="1808"/>
        <w:gridCol w:w="673"/>
        <w:gridCol w:w="897"/>
        <w:gridCol w:w="2669"/>
      </w:tblGrid>
      <w:tr w:rsidR="00970B60" w:rsidRPr="006E0066" w:rsidTr="00063980">
        <w:tc>
          <w:tcPr>
            <w:tcW w:w="1237" w:type="pct"/>
            <w:shd w:val="clear" w:color="auto" w:fill="D9D9D9"/>
          </w:tcPr>
          <w:p w:rsidR="00970B60" w:rsidRPr="00B30FE4" w:rsidRDefault="00970B60" w:rsidP="00063980">
            <w:pPr>
              <w:pStyle w:val="TableHeading"/>
            </w:pPr>
            <w:r w:rsidRPr="00B30FE4">
              <w:rPr>
                <w:rFonts w:hint="eastAsia"/>
              </w:rPr>
              <w:t>Field name</w:t>
            </w:r>
          </w:p>
        </w:tc>
        <w:tc>
          <w:tcPr>
            <w:tcW w:w="1125" w:type="pct"/>
            <w:shd w:val="clear" w:color="auto" w:fill="D9D9D9"/>
          </w:tcPr>
          <w:p w:rsidR="00970B60" w:rsidRPr="00B30FE4" w:rsidRDefault="00970B60" w:rsidP="00063980">
            <w:pPr>
              <w:pStyle w:val="TableHeading"/>
            </w:pPr>
            <w:r w:rsidRPr="00B30FE4">
              <w:rPr>
                <w:rFonts w:hint="eastAsia"/>
              </w:rPr>
              <w:t>Field type</w:t>
            </w:r>
          </w:p>
        </w:tc>
        <w:tc>
          <w:tcPr>
            <w:tcW w:w="419" w:type="pct"/>
            <w:shd w:val="clear" w:color="auto" w:fill="D9D9D9"/>
          </w:tcPr>
          <w:p w:rsidR="00970B60" w:rsidRPr="00B30FE4" w:rsidRDefault="00970B60" w:rsidP="00063980">
            <w:pPr>
              <w:pStyle w:val="TableHeading"/>
            </w:pPr>
            <w:r w:rsidRPr="00B30FE4">
              <w:rPr>
                <w:rFonts w:hint="eastAsia"/>
              </w:rPr>
              <w:t>Value range</w:t>
            </w:r>
          </w:p>
        </w:tc>
        <w:tc>
          <w:tcPr>
            <w:tcW w:w="558" w:type="pct"/>
            <w:shd w:val="clear" w:color="auto" w:fill="D9D9D9"/>
          </w:tcPr>
          <w:p w:rsidR="00970B60" w:rsidRPr="00B30FE4" w:rsidRDefault="00970B60" w:rsidP="00063980">
            <w:pPr>
              <w:pStyle w:val="TableHeading"/>
            </w:pPr>
            <w:r w:rsidRPr="00B30FE4">
              <w:rPr>
                <w:rFonts w:hint="eastAsia"/>
              </w:rPr>
              <w:t>Default Value</w:t>
            </w:r>
          </w:p>
        </w:tc>
        <w:tc>
          <w:tcPr>
            <w:tcW w:w="1661" w:type="pct"/>
            <w:shd w:val="clear" w:color="auto" w:fill="D9D9D9"/>
          </w:tcPr>
          <w:p w:rsidR="00970B60" w:rsidRPr="00B30FE4" w:rsidRDefault="00970B60" w:rsidP="00063980">
            <w:pPr>
              <w:pStyle w:val="TableHeading"/>
            </w:pPr>
            <w:r w:rsidRPr="00B30FE4">
              <w:rPr>
                <w:rFonts w:hint="eastAsia"/>
              </w:rPr>
              <w:t>Description</w:t>
            </w:r>
          </w:p>
        </w:tc>
      </w:tr>
      <w:tr w:rsidR="00970B60" w:rsidRPr="006E0066" w:rsidTr="00063980">
        <w:tc>
          <w:tcPr>
            <w:tcW w:w="1237" w:type="pct"/>
          </w:tcPr>
          <w:p w:rsidR="00970B60" w:rsidRPr="00B30FE4" w:rsidRDefault="00970B60" w:rsidP="00063980">
            <w:pPr>
              <w:pStyle w:val="TAL"/>
              <w:jc w:val="center"/>
              <w:rPr>
                <w:rFonts w:ascii="微软雅黑" w:eastAsia="微软雅黑" w:hAnsi="微软雅黑"/>
                <w:lang w:val="en-US" w:eastAsia="zh-CN"/>
              </w:rPr>
            </w:pPr>
            <w:r>
              <w:rPr>
                <w:rFonts w:hint="eastAsia"/>
                <w:lang w:eastAsia="zh-CN"/>
              </w:rPr>
              <w:t>#</w:t>
            </w:r>
            <w:r w:rsidRPr="00EF6D6A">
              <w:t>Campaign</w:t>
            </w:r>
            <w:r>
              <w:rPr>
                <w:rFonts w:ascii="微软雅黑" w:eastAsia="微软雅黑" w:hAnsi="微软雅黑" w:hint="eastAsia"/>
                <w:lang w:val="en-US" w:eastAsia="zh-CN"/>
              </w:rPr>
              <w:t>Key</w:t>
            </w:r>
          </w:p>
        </w:tc>
        <w:tc>
          <w:tcPr>
            <w:tcW w:w="1125" w:type="pct"/>
            <w:vAlign w:val="center"/>
          </w:tcPr>
          <w:p w:rsidR="00970B60" w:rsidRPr="00B30FE4" w:rsidRDefault="00970B60" w:rsidP="00063980">
            <w:pPr>
              <w:pStyle w:val="TAL"/>
              <w:jc w:val="center"/>
              <w:rPr>
                <w:rFonts w:ascii="微软雅黑" w:eastAsia="微软雅黑" w:hAnsi="微软雅黑"/>
                <w:lang w:val="en-US" w:eastAsia="zh-CN"/>
              </w:rPr>
            </w:pPr>
            <w:r w:rsidRPr="00B30FE4">
              <w:rPr>
                <w:rFonts w:ascii="微软雅黑" w:eastAsia="微软雅黑" w:hAnsi="微软雅黑" w:hint="eastAsia"/>
                <w:lang w:val="en-US" w:eastAsia="zh-CN"/>
              </w:rPr>
              <w:t>NUMBER(10)</w:t>
            </w:r>
          </w:p>
        </w:tc>
        <w:tc>
          <w:tcPr>
            <w:tcW w:w="419" w:type="pct"/>
          </w:tcPr>
          <w:p w:rsidR="00970B60" w:rsidRPr="00B30FE4" w:rsidRDefault="00970B60" w:rsidP="00063980">
            <w:pPr>
              <w:pStyle w:val="TAL"/>
              <w:jc w:val="center"/>
              <w:rPr>
                <w:rFonts w:ascii="微软雅黑" w:eastAsia="微软雅黑" w:hAnsi="微软雅黑"/>
                <w:lang w:val="en-US" w:eastAsia="zh-CN"/>
              </w:rPr>
            </w:pPr>
          </w:p>
        </w:tc>
        <w:tc>
          <w:tcPr>
            <w:tcW w:w="558" w:type="pct"/>
          </w:tcPr>
          <w:p w:rsidR="00970B60" w:rsidRPr="00B30FE4" w:rsidRDefault="00970B60" w:rsidP="00063980">
            <w:pPr>
              <w:pStyle w:val="TAL"/>
              <w:jc w:val="center"/>
              <w:rPr>
                <w:rFonts w:ascii="微软雅黑" w:eastAsia="微软雅黑" w:hAnsi="微软雅黑"/>
                <w:lang w:val="en-US" w:eastAsia="zh-CN"/>
              </w:rPr>
            </w:pPr>
          </w:p>
        </w:tc>
        <w:tc>
          <w:tcPr>
            <w:tcW w:w="1661" w:type="pct"/>
            <w:vAlign w:val="center"/>
          </w:tcPr>
          <w:p w:rsidR="00970B60" w:rsidRPr="00B30FE4" w:rsidRDefault="00970B60" w:rsidP="00063980">
            <w:pPr>
              <w:pStyle w:val="TAL"/>
              <w:jc w:val="center"/>
              <w:rPr>
                <w:rFonts w:ascii="微软雅黑" w:eastAsia="微软雅黑" w:hAnsi="微软雅黑"/>
                <w:lang w:val="en-US" w:eastAsia="zh-CN"/>
              </w:rPr>
            </w:pPr>
            <w:r w:rsidRPr="00EF6D6A">
              <w:t>Campaign</w:t>
            </w:r>
            <w:r w:rsidRPr="00B30FE4">
              <w:rPr>
                <w:rFonts w:ascii="微软雅黑" w:eastAsia="微软雅黑" w:hAnsi="微软雅黑" w:hint="eastAsia"/>
                <w:lang w:val="en-US" w:eastAsia="zh-CN"/>
              </w:rPr>
              <w:t>的</w:t>
            </w:r>
            <w:r>
              <w:rPr>
                <w:rFonts w:ascii="微软雅黑" w:eastAsia="微软雅黑" w:hAnsi="微软雅黑" w:hint="eastAsia"/>
                <w:lang w:val="en-US" w:eastAsia="zh-CN"/>
              </w:rPr>
              <w:t>内部</w:t>
            </w:r>
            <w:r w:rsidRPr="00B30FE4">
              <w:rPr>
                <w:rFonts w:ascii="微软雅黑" w:eastAsia="微软雅黑" w:hAnsi="微软雅黑" w:hint="eastAsia"/>
                <w:lang w:val="en-US" w:eastAsia="zh-CN"/>
              </w:rPr>
              <w:t>标识</w:t>
            </w:r>
            <w:r w:rsidRPr="00B30FE4">
              <w:rPr>
                <w:rFonts w:ascii="微软雅黑" w:eastAsia="微软雅黑" w:hAnsi="微软雅黑"/>
                <w:lang w:val="en-US" w:eastAsia="zh-CN"/>
              </w:rPr>
              <w:t>id</w:t>
            </w:r>
          </w:p>
        </w:tc>
      </w:tr>
      <w:tr w:rsidR="00970B60" w:rsidRPr="006E0066" w:rsidTr="00063980">
        <w:tc>
          <w:tcPr>
            <w:tcW w:w="1237" w:type="pct"/>
          </w:tcPr>
          <w:p w:rsidR="00970B60" w:rsidRPr="00B30FE4" w:rsidRDefault="00970B60" w:rsidP="00063980">
            <w:pPr>
              <w:pStyle w:val="TAL"/>
              <w:jc w:val="center"/>
              <w:rPr>
                <w:rFonts w:ascii="微软雅黑" w:eastAsia="微软雅黑" w:hAnsi="微软雅黑"/>
                <w:lang w:val="en-US" w:eastAsia="zh-CN"/>
              </w:rPr>
            </w:pPr>
            <w:r>
              <w:rPr>
                <w:rFonts w:ascii="微软雅黑" w:eastAsia="微软雅黑" w:hAnsi="微软雅黑" w:hint="eastAsia"/>
                <w:lang w:val="en-US" w:eastAsia="zh-CN"/>
              </w:rPr>
              <w:t>#VoucherKey</w:t>
            </w:r>
          </w:p>
        </w:tc>
        <w:tc>
          <w:tcPr>
            <w:tcW w:w="1125" w:type="pct"/>
            <w:vAlign w:val="center"/>
          </w:tcPr>
          <w:p w:rsidR="00970B60" w:rsidRPr="00B30FE4"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hint="eastAsia"/>
              </w:rPr>
              <w:t>NUMBER(10)</w:t>
            </w:r>
          </w:p>
        </w:tc>
        <w:tc>
          <w:tcPr>
            <w:tcW w:w="419" w:type="pct"/>
          </w:tcPr>
          <w:p w:rsidR="00970B60" w:rsidRPr="00B30FE4" w:rsidRDefault="00970B60" w:rsidP="00063980">
            <w:pPr>
              <w:pStyle w:val="TAL"/>
              <w:jc w:val="center"/>
              <w:rPr>
                <w:rFonts w:ascii="微软雅黑" w:eastAsia="微软雅黑" w:hAnsi="微软雅黑"/>
                <w:lang w:val="en-US" w:eastAsia="zh-CN"/>
              </w:rPr>
            </w:pPr>
          </w:p>
        </w:tc>
        <w:tc>
          <w:tcPr>
            <w:tcW w:w="558" w:type="pct"/>
          </w:tcPr>
          <w:p w:rsidR="00970B60" w:rsidRPr="00B30FE4" w:rsidRDefault="00970B60" w:rsidP="00063980">
            <w:pPr>
              <w:pStyle w:val="TAL"/>
              <w:jc w:val="center"/>
              <w:rPr>
                <w:rFonts w:ascii="微软雅黑" w:eastAsia="微软雅黑" w:hAnsi="微软雅黑"/>
                <w:lang w:val="en-US" w:eastAsia="zh-CN"/>
              </w:rPr>
            </w:pPr>
          </w:p>
        </w:tc>
        <w:tc>
          <w:tcPr>
            <w:tcW w:w="1661" w:type="pct"/>
            <w:vAlign w:val="center"/>
          </w:tcPr>
          <w:p w:rsidR="00970B60" w:rsidRPr="00B30FE4" w:rsidRDefault="00970B60" w:rsidP="00063980">
            <w:pPr>
              <w:pStyle w:val="TAL"/>
              <w:jc w:val="center"/>
              <w:rPr>
                <w:rFonts w:ascii="微软雅黑" w:eastAsia="微软雅黑" w:hAnsi="微软雅黑"/>
                <w:lang w:val="en-US" w:eastAsia="zh-CN"/>
              </w:rPr>
            </w:pPr>
            <w:r>
              <w:rPr>
                <w:rFonts w:ascii="微软雅黑" w:eastAsia="微软雅黑" w:hAnsi="微软雅黑" w:hint="eastAsia"/>
                <w:lang w:val="en-US" w:eastAsia="zh-CN"/>
              </w:rPr>
              <w:t>优惠券标识</w:t>
            </w:r>
          </w:p>
        </w:tc>
      </w:tr>
    </w:tbl>
    <w:p w:rsidR="00970B60" w:rsidRPr="006E0066" w:rsidRDefault="00970B60" w:rsidP="00970B60">
      <w:pPr>
        <w:ind w:firstLine="440"/>
        <w:rPr>
          <w:rFonts w:ascii="宋体" w:hAnsi="宋体"/>
          <w:b/>
          <w:sz w:val="22"/>
          <w:szCs w:val="22"/>
        </w:rPr>
      </w:pPr>
    </w:p>
    <w:p w:rsidR="00970B60" w:rsidRDefault="00970B60" w:rsidP="00970B60">
      <w:pPr>
        <w:rPr>
          <w:rFonts w:ascii="Arial" w:hAnsi="Arial"/>
        </w:rPr>
      </w:pPr>
    </w:p>
    <w:p w:rsidR="00970B60" w:rsidRPr="0008557E" w:rsidRDefault="00970B60" w:rsidP="00970B60">
      <w:pPr>
        <w:pStyle w:val="31"/>
      </w:pPr>
      <w:bookmarkStart w:id="673" w:name="_Toc397680959"/>
      <w:bookmarkStart w:id="674" w:name="_Toc397712911"/>
      <w:bookmarkStart w:id="675" w:name="_Toc435003393"/>
      <w:bookmarkStart w:id="676" w:name="_Toc243154025"/>
      <w:r w:rsidRPr="0008557E">
        <w:rPr>
          <w:rFonts w:hint="eastAsia"/>
        </w:rPr>
        <w:lastRenderedPageBreak/>
        <w:t>优惠券表</w:t>
      </w:r>
      <w:r w:rsidRPr="0008557E">
        <w:t xml:space="preserve"> (</w:t>
      </w:r>
      <w:r w:rsidRPr="0008557E">
        <w:rPr>
          <w:rFonts w:hint="eastAsia"/>
        </w:rPr>
        <w:t>MDSP</w:t>
      </w:r>
      <w:r w:rsidRPr="0008557E">
        <w:t>_T_VOUCHER)</w:t>
      </w:r>
      <w:bookmarkEnd w:id="673"/>
      <w:bookmarkEnd w:id="674"/>
      <w:bookmarkEnd w:id="675"/>
      <w:r w:rsidRPr="0008557E">
        <w:rPr>
          <w:rFonts w:hint="eastAsia"/>
        </w:rPr>
        <w:t xml:space="preserve"> </w:t>
      </w:r>
    </w:p>
    <w:tbl>
      <w:tblPr>
        <w:tblW w:w="4840" w:type="pct"/>
        <w:tblInd w:w="-6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0" w:type="dxa"/>
          <w:right w:w="40" w:type="dxa"/>
        </w:tblCellMar>
        <w:tblLook w:val="0000" w:firstRow="0" w:lastRow="0" w:firstColumn="0" w:lastColumn="0" w:noHBand="0" w:noVBand="0"/>
      </w:tblPr>
      <w:tblGrid>
        <w:gridCol w:w="2309"/>
        <w:gridCol w:w="1667"/>
        <w:gridCol w:w="661"/>
        <w:gridCol w:w="852"/>
        <w:gridCol w:w="2629"/>
      </w:tblGrid>
      <w:tr w:rsidR="00970B60" w:rsidRPr="006E0066" w:rsidTr="00063980">
        <w:tc>
          <w:tcPr>
            <w:tcW w:w="1422" w:type="pct"/>
            <w:shd w:val="clear" w:color="auto" w:fill="D9D9D9"/>
          </w:tcPr>
          <w:bookmarkEnd w:id="676"/>
          <w:p w:rsidR="00970B60" w:rsidRPr="00BE626C" w:rsidRDefault="00970B60" w:rsidP="00063980">
            <w:pPr>
              <w:pStyle w:val="TableHeading"/>
            </w:pPr>
            <w:r w:rsidRPr="00BE626C">
              <w:rPr>
                <w:rFonts w:hint="eastAsia"/>
              </w:rPr>
              <w:t>Field name</w:t>
            </w:r>
          </w:p>
        </w:tc>
        <w:tc>
          <w:tcPr>
            <w:tcW w:w="1027" w:type="pct"/>
            <w:shd w:val="clear" w:color="auto" w:fill="D9D9D9"/>
          </w:tcPr>
          <w:p w:rsidR="00970B60" w:rsidRPr="00BE626C" w:rsidRDefault="00970B60" w:rsidP="00063980">
            <w:pPr>
              <w:pStyle w:val="TableHeading"/>
            </w:pPr>
            <w:r w:rsidRPr="00BE626C">
              <w:rPr>
                <w:rFonts w:hint="eastAsia"/>
              </w:rPr>
              <w:t>Field type</w:t>
            </w:r>
          </w:p>
        </w:tc>
        <w:tc>
          <w:tcPr>
            <w:tcW w:w="407" w:type="pct"/>
            <w:shd w:val="clear" w:color="auto" w:fill="D9D9D9"/>
          </w:tcPr>
          <w:p w:rsidR="00970B60" w:rsidRPr="00BE626C" w:rsidRDefault="00970B60" w:rsidP="00063980">
            <w:pPr>
              <w:pStyle w:val="TableHeading"/>
            </w:pPr>
            <w:r w:rsidRPr="00BE626C">
              <w:rPr>
                <w:rFonts w:hint="eastAsia"/>
              </w:rPr>
              <w:t>Value range</w:t>
            </w:r>
          </w:p>
        </w:tc>
        <w:tc>
          <w:tcPr>
            <w:tcW w:w="525" w:type="pct"/>
            <w:shd w:val="clear" w:color="auto" w:fill="D9D9D9"/>
          </w:tcPr>
          <w:p w:rsidR="00970B60" w:rsidRPr="00BE626C" w:rsidRDefault="00970B60" w:rsidP="00063980">
            <w:pPr>
              <w:pStyle w:val="TableHeading"/>
            </w:pPr>
            <w:r w:rsidRPr="00BE626C">
              <w:rPr>
                <w:rFonts w:hint="eastAsia"/>
              </w:rPr>
              <w:t>Default Value</w:t>
            </w:r>
          </w:p>
        </w:tc>
        <w:tc>
          <w:tcPr>
            <w:tcW w:w="1619" w:type="pct"/>
            <w:shd w:val="clear" w:color="auto" w:fill="D9D9D9"/>
          </w:tcPr>
          <w:p w:rsidR="00970B60" w:rsidRPr="00BE626C" w:rsidRDefault="00970B60" w:rsidP="00063980">
            <w:pPr>
              <w:pStyle w:val="TableHeading"/>
            </w:pPr>
            <w:r w:rsidRPr="00BE626C">
              <w:rPr>
                <w:rFonts w:hint="eastAsia"/>
              </w:rPr>
              <w:t>Description</w:t>
            </w:r>
          </w:p>
        </w:tc>
      </w:tr>
      <w:tr w:rsidR="00970B60" w:rsidRPr="006E0066" w:rsidTr="00063980">
        <w:tc>
          <w:tcPr>
            <w:tcW w:w="1422" w:type="pct"/>
            <w:vAlign w:val="center"/>
          </w:tcPr>
          <w:p w:rsidR="00970B60" w:rsidRPr="00BE626C"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hint="eastAsia"/>
                <w:lang w:val="en-US" w:eastAsia="zh-CN"/>
              </w:rPr>
              <w:t>#</w:t>
            </w:r>
            <w:r>
              <w:rPr>
                <w:rFonts w:ascii="微软雅黑" w:eastAsia="微软雅黑" w:hAnsi="微软雅黑" w:hint="eastAsia"/>
                <w:lang w:val="en-US" w:eastAsia="zh-CN"/>
              </w:rPr>
              <w:t>VoucherKey</w:t>
            </w:r>
          </w:p>
        </w:tc>
        <w:tc>
          <w:tcPr>
            <w:tcW w:w="1027" w:type="pct"/>
          </w:tcPr>
          <w:p w:rsidR="00970B60" w:rsidRPr="00074D0B" w:rsidRDefault="00970B60" w:rsidP="00063980">
            <w:pPr>
              <w:pStyle w:val="TableHeading"/>
            </w:pPr>
            <w:r w:rsidRPr="00074D0B">
              <w:rPr>
                <w:rFonts w:hint="eastAsia"/>
              </w:rPr>
              <w:t>NUMBER(10)</w:t>
            </w:r>
          </w:p>
        </w:tc>
        <w:tc>
          <w:tcPr>
            <w:tcW w:w="407" w:type="pct"/>
          </w:tcPr>
          <w:p w:rsidR="00970B60" w:rsidRPr="00BE626C" w:rsidRDefault="00970B60" w:rsidP="00063980">
            <w:pPr>
              <w:pStyle w:val="TableHeading"/>
            </w:pPr>
          </w:p>
        </w:tc>
        <w:tc>
          <w:tcPr>
            <w:tcW w:w="525" w:type="pct"/>
          </w:tcPr>
          <w:p w:rsidR="00970B60" w:rsidRPr="00BE626C" w:rsidRDefault="00970B60" w:rsidP="00063980">
            <w:pPr>
              <w:pStyle w:val="TableHeading"/>
            </w:pPr>
          </w:p>
        </w:tc>
        <w:tc>
          <w:tcPr>
            <w:tcW w:w="1619" w:type="pct"/>
          </w:tcPr>
          <w:p w:rsidR="00970B60" w:rsidRPr="00F92B78" w:rsidRDefault="00970B60" w:rsidP="00063980">
            <w:pPr>
              <w:pStyle w:val="TAL"/>
              <w:jc w:val="center"/>
              <w:rPr>
                <w:rFonts w:ascii="微软雅黑" w:eastAsia="微软雅黑" w:hAnsi="微软雅黑"/>
                <w:lang w:val="en-US" w:eastAsia="zh-CN"/>
              </w:rPr>
            </w:pPr>
            <w:r w:rsidRPr="00F92B78">
              <w:rPr>
                <w:rFonts w:ascii="微软雅黑" w:eastAsia="微软雅黑" w:hAnsi="微软雅黑" w:hint="eastAsia"/>
                <w:lang w:val="en-US" w:eastAsia="zh-CN"/>
              </w:rPr>
              <w:t>优惠券</w:t>
            </w:r>
            <w:r w:rsidRPr="00F92B78">
              <w:rPr>
                <w:rFonts w:ascii="微软雅黑" w:eastAsia="微软雅黑" w:hAnsi="微软雅黑"/>
                <w:lang w:val="en-US" w:eastAsia="zh-CN"/>
              </w:rPr>
              <w:t>ID</w:t>
            </w:r>
            <w:r w:rsidRPr="00F92B78">
              <w:rPr>
                <w:rFonts w:ascii="微软雅黑" w:eastAsia="微软雅黑" w:hAnsi="微软雅黑" w:hint="eastAsia"/>
                <w:lang w:val="en-US" w:eastAsia="zh-CN"/>
              </w:rPr>
              <w:t>唯一标示 无意义</w:t>
            </w:r>
          </w:p>
        </w:tc>
      </w:tr>
      <w:tr w:rsidR="00970B60" w:rsidRPr="006E0066" w:rsidTr="00063980">
        <w:tc>
          <w:tcPr>
            <w:tcW w:w="1422" w:type="pct"/>
            <w:vAlign w:val="center"/>
          </w:tcPr>
          <w:p w:rsidR="00970B60" w:rsidRPr="00BE626C"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lang w:val="en-US" w:eastAsia="zh-CN"/>
              </w:rPr>
              <w:t>status</w:t>
            </w:r>
          </w:p>
        </w:tc>
        <w:tc>
          <w:tcPr>
            <w:tcW w:w="1027" w:type="pct"/>
          </w:tcPr>
          <w:p w:rsidR="00970B60" w:rsidRPr="00BE626C"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hint="eastAsia"/>
                <w:lang w:val="en-US" w:eastAsia="zh-CN"/>
              </w:rPr>
              <w:t>NUMBER(2)</w:t>
            </w:r>
          </w:p>
        </w:tc>
        <w:tc>
          <w:tcPr>
            <w:tcW w:w="407" w:type="pct"/>
          </w:tcPr>
          <w:p w:rsidR="00970B60" w:rsidRPr="00BE626C" w:rsidRDefault="00970B60" w:rsidP="00063980">
            <w:pPr>
              <w:pStyle w:val="TAL"/>
              <w:jc w:val="center"/>
              <w:rPr>
                <w:rFonts w:ascii="微软雅黑" w:eastAsia="微软雅黑" w:hAnsi="微软雅黑"/>
                <w:lang w:val="en-US" w:eastAsia="zh-CN"/>
              </w:rPr>
            </w:pPr>
          </w:p>
        </w:tc>
        <w:tc>
          <w:tcPr>
            <w:tcW w:w="525" w:type="pct"/>
          </w:tcPr>
          <w:p w:rsidR="00970B60" w:rsidRPr="00BE626C" w:rsidRDefault="00970B60" w:rsidP="00063980">
            <w:pPr>
              <w:pStyle w:val="TAL"/>
              <w:jc w:val="center"/>
              <w:rPr>
                <w:rFonts w:ascii="微软雅黑" w:eastAsia="微软雅黑" w:hAnsi="微软雅黑"/>
                <w:lang w:val="en-US" w:eastAsia="zh-CN"/>
              </w:rPr>
            </w:pPr>
          </w:p>
        </w:tc>
        <w:tc>
          <w:tcPr>
            <w:tcW w:w="1619" w:type="pct"/>
          </w:tcPr>
          <w:p w:rsidR="00970B60" w:rsidRPr="00BE626C"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hint="eastAsia"/>
                <w:lang w:val="en-US" w:eastAsia="zh-CN"/>
              </w:rPr>
              <w:t>该优惠券的状态</w:t>
            </w:r>
            <w:r w:rsidRPr="00BE626C">
              <w:rPr>
                <w:rFonts w:ascii="微软雅黑" w:eastAsia="微软雅黑" w:hAnsi="微软雅黑"/>
                <w:lang w:val="en-US" w:eastAsia="zh-CN"/>
              </w:rPr>
              <w:t xml:space="preserve"> </w:t>
            </w:r>
          </w:p>
          <w:p w:rsidR="00970B60" w:rsidRPr="00BE626C"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lang w:val="en-US" w:eastAsia="zh-CN"/>
              </w:rPr>
              <w:t>1</w:t>
            </w:r>
            <w:r w:rsidRPr="00BE626C">
              <w:rPr>
                <w:rFonts w:ascii="微软雅黑" w:eastAsia="微软雅黑" w:hAnsi="微软雅黑" w:hint="eastAsia"/>
                <w:lang w:val="en-US" w:eastAsia="zh-CN"/>
              </w:rPr>
              <w:t xml:space="preserve"> 正常</w:t>
            </w:r>
            <w:r w:rsidRPr="00BE626C">
              <w:rPr>
                <w:rFonts w:ascii="微软雅黑" w:eastAsia="微软雅黑" w:hAnsi="微软雅黑"/>
                <w:lang w:val="en-US" w:eastAsia="zh-CN"/>
              </w:rPr>
              <w:t xml:space="preserve"> 2</w:t>
            </w:r>
            <w:r w:rsidRPr="00BE626C">
              <w:rPr>
                <w:rFonts w:ascii="微软雅黑" w:eastAsia="微软雅黑" w:hAnsi="微软雅黑" w:hint="eastAsia"/>
                <w:lang w:val="en-US" w:eastAsia="zh-CN"/>
              </w:rPr>
              <w:t>删除</w:t>
            </w:r>
          </w:p>
        </w:tc>
      </w:tr>
      <w:tr w:rsidR="00970B60" w:rsidRPr="006E0066" w:rsidTr="00063980">
        <w:tc>
          <w:tcPr>
            <w:tcW w:w="1422" w:type="pct"/>
            <w:vAlign w:val="center"/>
          </w:tcPr>
          <w:p w:rsidR="00970B60" w:rsidRPr="00BE626C" w:rsidRDefault="00970B60" w:rsidP="00063980">
            <w:pPr>
              <w:pStyle w:val="TAL"/>
              <w:jc w:val="center"/>
              <w:rPr>
                <w:rFonts w:ascii="微软雅黑" w:eastAsia="微软雅黑" w:hAnsi="微软雅黑"/>
                <w:lang w:val="en-US" w:eastAsia="zh-CN"/>
              </w:rPr>
            </w:pPr>
            <w:r w:rsidRPr="004532B4">
              <w:rPr>
                <w:rFonts w:ascii="微软雅黑" w:eastAsia="微软雅黑" w:hAnsi="微软雅黑" w:hint="eastAsia"/>
                <w:lang w:val="en-US" w:eastAsia="zh-CN"/>
              </w:rPr>
              <w:t>applyt</w:t>
            </w:r>
            <w:r w:rsidRPr="004532B4">
              <w:rPr>
                <w:rFonts w:ascii="微软雅黑" w:eastAsia="微软雅黑" w:hAnsi="微软雅黑"/>
                <w:lang w:val="en-US" w:eastAsia="zh-CN"/>
              </w:rPr>
              <w:t>ime</w:t>
            </w:r>
          </w:p>
        </w:tc>
        <w:tc>
          <w:tcPr>
            <w:tcW w:w="1027" w:type="pct"/>
            <w:vAlign w:val="center"/>
          </w:tcPr>
          <w:p w:rsidR="00970B60" w:rsidRPr="00BE626C" w:rsidRDefault="00970B60" w:rsidP="00063980">
            <w:pPr>
              <w:pStyle w:val="TAL"/>
              <w:jc w:val="center"/>
              <w:rPr>
                <w:rFonts w:ascii="微软雅黑" w:eastAsia="微软雅黑" w:hAnsi="微软雅黑"/>
                <w:lang w:val="en-US" w:eastAsia="zh-CN"/>
              </w:rPr>
            </w:pPr>
            <w:r w:rsidRPr="004532B4">
              <w:rPr>
                <w:rFonts w:ascii="微软雅黑" w:eastAsia="微软雅黑" w:hAnsi="微软雅黑" w:hint="eastAsia"/>
                <w:lang w:val="en-US" w:eastAsia="zh-CN"/>
              </w:rPr>
              <w:t>DATE</w:t>
            </w:r>
          </w:p>
        </w:tc>
        <w:tc>
          <w:tcPr>
            <w:tcW w:w="407" w:type="pct"/>
          </w:tcPr>
          <w:p w:rsidR="00970B60" w:rsidRPr="00BE626C" w:rsidRDefault="00970B60" w:rsidP="00063980">
            <w:pPr>
              <w:pStyle w:val="TAL"/>
              <w:jc w:val="center"/>
              <w:rPr>
                <w:rFonts w:ascii="微软雅黑" w:eastAsia="微软雅黑" w:hAnsi="微软雅黑"/>
                <w:lang w:val="en-US" w:eastAsia="zh-CN"/>
              </w:rPr>
            </w:pPr>
          </w:p>
        </w:tc>
        <w:tc>
          <w:tcPr>
            <w:tcW w:w="525" w:type="pct"/>
          </w:tcPr>
          <w:p w:rsidR="00970B60" w:rsidRPr="00BE626C" w:rsidRDefault="00970B60" w:rsidP="00063980">
            <w:pPr>
              <w:pStyle w:val="TAL"/>
              <w:jc w:val="center"/>
              <w:rPr>
                <w:rFonts w:ascii="微软雅黑" w:eastAsia="微软雅黑" w:hAnsi="微软雅黑"/>
                <w:lang w:val="en-US" w:eastAsia="zh-CN"/>
              </w:rPr>
            </w:pPr>
          </w:p>
        </w:tc>
        <w:tc>
          <w:tcPr>
            <w:tcW w:w="1619" w:type="pct"/>
            <w:vAlign w:val="center"/>
          </w:tcPr>
          <w:p w:rsidR="00970B60" w:rsidRPr="00BE626C" w:rsidRDefault="00970B60" w:rsidP="00063980">
            <w:pPr>
              <w:pStyle w:val="TAL"/>
              <w:jc w:val="center"/>
              <w:rPr>
                <w:rFonts w:ascii="微软雅黑" w:eastAsia="微软雅黑" w:hAnsi="微软雅黑"/>
                <w:lang w:val="en-US" w:eastAsia="zh-CN"/>
              </w:rPr>
            </w:pPr>
            <w:r w:rsidRPr="004532B4">
              <w:rPr>
                <w:rFonts w:ascii="微软雅黑" w:eastAsia="微软雅黑" w:hAnsi="微软雅黑" w:hint="eastAsia"/>
                <w:lang w:val="en-US" w:eastAsia="zh-CN"/>
              </w:rPr>
              <w:t>该优惠券号码的生效日期</w:t>
            </w:r>
          </w:p>
        </w:tc>
      </w:tr>
      <w:tr w:rsidR="00970B60" w:rsidRPr="006E0066" w:rsidTr="00063980">
        <w:tc>
          <w:tcPr>
            <w:tcW w:w="1422" w:type="pct"/>
            <w:vAlign w:val="center"/>
          </w:tcPr>
          <w:p w:rsidR="00970B60" w:rsidRPr="00BE626C" w:rsidRDefault="00970B60" w:rsidP="00063980">
            <w:pPr>
              <w:pStyle w:val="TAL"/>
              <w:jc w:val="center"/>
              <w:rPr>
                <w:rFonts w:ascii="微软雅黑" w:eastAsia="微软雅黑" w:hAnsi="微软雅黑"/>
                <w:lang w:val="en-US" w:eastAsia="zh-CN"/>
              </w:rPr>
            </w:pPr>
            <w:r w:rsidRPr="004532B4">
              <w:rPr>
                <w:rFonts w:ascii="微软雅黑" w:eastAsia="微软雅黑" w:hAnsi="微软雅黑" w:hint="eastAsia"/>
                <w:lang w:val="en-US" w:eastAsia="zh-CN"/>
              </w:rPr>
              <w:t>expire</w:t>
            </w:r>
            <w:r w:rsidRPr="004532B4">
              <w:rPr>
                <w:rFonts w:ascii="微软雅黑" w:eastAsia="微软雅黑" w:hAnsi="微软雅黑"/>
                <w:lang w:val="en-US" w:eastAsia="zh-CN"/>
              </w:rPr>
              <w:t>time</w:t>
            </w:r>
          </w:p>
        </w:tc>
        <w:tc>
          <w:tcPr>
            <w:tcW w:w="1027" w:type="pct"/>
            <w:vAlign w:val="center"/>
          </w:tcPr>
          <w:p w:rsidR="00970B60" w:rsidRPr="00BE626C" w:rsidRDefault="00970B60" w:rsidP="00063980">
            <w:pPr>
              <w:pStyle w:val="TAL"/>
              <w:jc w:val="center"/>
              <w:rPr>
                <w:rFonts w:ascii="微软雅黑" w:eastAsia="微软雅黑" w:hAnsi="微软雅黑"/>
                <w:lang w:val="en-US" w:eastAsia="zh-CN"/>
              </w:rPr>
            </w:pPr>
            <w:r w:rsidRPr="004532B4">
              <w:rPr>
                <w:rFonts w:ascii="微软雅黑" w:eastAsia="微软雅黑" w:hAnsi="微软雅黑" w:hint="eastAsia"/>
                <w:lang w:val="en-US" w:eastAsia="zh-CN"/>
              </w:rPr>
              <w:t>DATE</w:t>
            </w:r>
          </w:p>
        </w:tc>
        <w:tc>
          <w:tcPr>
            <w:tcW w:w="407" w:type="pct"/>
          </w:tcPr>
          <w:p w:rsidR="00970B60" w:rsidRPr="00BE626C" w:rsidRDefault="00970B60" w:rsidP="00063980">
            <w:pPr>
              <w:pStyle w:val="TAL"/>
              <w:jc w:val="center"/>
              <w:rPr>
                <w:rFonts w:ascii="微软雅黑" w:eastAsia="微软雅黑" w:hAnsi="微软雅黑"/>
                <w:lang w:val="en-US" w:eastAsia="zh-CN"/>
              </w:rPr>
            </w:pPr>
          </w:p>
        </w:tc>
        <w:tc>
          <w:tcPr>
            <w:tcW w:w="525" w:type="pct"/>
          </w:tcPr>
          <w:p w:rsidR="00970B60" w:rsidRPr="00BE626C" w:rsidRDefault="00970B60" w:rsidP="00063980">
            <w:pPr>
              <w:pStyle w:val="TAL"/>
              <w:jc w:val="center"/>
              <w:rPr>
                <w:rFonts w:ascii="微软雅黑" w:eastAsia="微软雅黑" w:hAnsi="微软雅黑"/>
                <w:lang w:val="en-US" w:eastAsia="zh-CN"/>
              </w:rPr>
            </w:pPr>
          </w:p>
        </w:tc>
        <w:tc>
          <w:tcPr>
            <w:tcW w:w="1619" w:type="pct"/>
            <w:vAlign w:val="center"/>
          </w:tcPr>
          <w:p w:rsidR="00970B60" w:rsidRPr="00BE626C" w:rsidRDefault="00970B60" w:rsidP="00063980">
            <w:pPr>
              <w:pStyle w:val="TAL"/>
              <w:jc w:val="center"/>
              <w:rPr>
                <w:rFonts w:ascii="微软雅黑" w:eastAsia="微软雅黑" w:hAnsi="微软雅黑"/>
                <w:lang w:val="en-US" w:eastAsia="zh-CN"/>
              </w:rPr>
            </w:pPr>
            <w:r w:rsidRPr="004532B4">
              <w:rPr>
                <w:rFonts w:ascii="微软雅黑" w:eastAsia="微软雅黑" w:hAnsi="微软雅黑" w:hint="eastAsia"/>
                <w:lang w:val="en-US" w:eastAsia="zh-CN"/>
              </w:rPr>
              <w:t>该优惠券号码的失效日期</w:t>
            </w:r>
          </w:p>
        </w:tc>
      </w:tr>
      <w:tr w:rsidR="00970B60" w:rsidRPr="006E0066" w:rsidTr="00063980">
        <w:tc>
          <w:tcPr>
            <w:tcW w:w="1422" w:type="pct"/>
            <w:vAlign w:val="center"/>
          </w:tcPr>
          <w:p w:rsidR="00970B60" w:rsidRPr="004532B4" w:rsidRDefault="00970B60" w:rsidP="00063980">
            <w:pPr>
              <w:pStyle w:val="TAL"/>
              <w:jc w:val="center"/>
              <w:rPr>
                <w:rFonts w:ascii="微软雅黑" w:eastAsia="微软雅黑" w:hAnsi="微软雅黑"/>
                <w:lang w:val="en-US" w:eastAsia="zh-CN"/>
              </w:rPr>
            </w:pPr>
            <w:r>
              <w:rPr>
                <w:rFonts w:ascii="微软雅黑" w:hAnsi="微软雅黑" w:hint="eastAsia"/>
              </w:rPr>
              <w:t>Amount</w:t>
            </w:r>
          </w:p>
        </w:tc>
        <w:tc>
          <w:tcPr>
            <w:tcW w:w="1027" w:type="pct"/>
            <w:vAlign w:val="center"/>
          </w:tcPr>
          <w:p w:rsidR="00970B60" w:rsidRPr="004532B4" w:rsidRDefault="00970B60" w:rsidP="00063980">
            <w:pPr>
              <w:pStyle w:val="TAL"/>
              <w:jc w:val="center"/>
              <w:rPr>
                <w:rFonts w:ascii="微软雅黑" w:eastAsia="微软雅黑" w:hAnsi="微软雅黑"/>
                <w:lang w:val="en-US" w:eastAsia="zh-CN"/>
              </w:rPr>
            </w:pPr>
            <w:r w:rsidRPr="00A427D0">
              <w:rPr>
                <w:rFonts w:ascii="微软雅黑" w:hAnsi="微软雅黑" w:hint="eastAsia"/>
              </w:rPr>
              <w:t>NUMBER(10)</w:t>
            </w:r>
          </w:p>
        </w:tc>
        <w:tc>
          <w:tcPr>
            <w:tcW w:w="407" w:type="pct"/>
          </w:tcPr>
          <w:p w:rsidR="00970B60" w:rsidRPr="00BE626C" w:rsidRDefault="00970B60" w:rsidP="00063980">
            <w:pPr>
              <w:pStyle w:val="TAL"/>
              <w:jc w:val="center"/>
              <w:rPr>
                <w:rFonts w:ascii="微软雅黑" w:eastAsia="微软雅黑" w:hAnsi="微软雅黑"/>
                <w:lang w:val="en-US" w:eastAsia="zh-CN"/>
              </w:rPr>
            </w:pPr>
          </w:p>
        </w:tc>
        <w:tc>
          <w:tcPr>
            <w:tcW w:w="525" w:type="pct"/>
          </w:tcPr>
          <w:p w:rsidR="00970B60" w:rsidRPr="00BE626C" w:rsidRDefault="00970B60" w:rsidP="00063980">
            <w:pPr>
              <w:pStyle w:val="TAL"/>
              <w:jc w:val="center"/>
              <w:rPr>
                <w:rFonts w:ascii="微软雅黑" w:eastAsia="微软雅黑" w:hAnsi="微软雅黑"/>
                <w:lang w:val="en-US" w:eastAsia="zh-CN"/>
              </w:rPr>
            </w:pPr>
          </w:p>
        </w:tc>
        <w:tc>
          <w:tcPr>
            <w:tcW w:w="1619" w:type="pct"/>
            <w:vAlign w:val="center"/>
          </w:tcPr>
          <w:p w:rsidR="00970B60" w:rsidRPr="004532B4" w:rsidRDefault="00970B60" w:rsidP="00063980">
            <w:pPr>
              <w:pStyle w:val="TAL"/>
              <w:jc w:val="center"/>
              <w:rPr>
                <w:rFonts w:ascii="微软雅黑" w:eastAsia="微软雅黑" w:hAnsi="微软雅黑"/>
                <w:lang w:val="en-US" w:eastAsia="zh-CN"/>
              </w:rPr>
            </w:pPr>
            <w:r w:rsidRPr="00254001">
              <w:rPr>
                <w:rFonts w:ascii="微软雅黑" w:hAnsi="微软雅黑" w:hint="eastAsia"/>
              </w:rPr>
              <w:t>生成的</w:t>
            </w:r>
            <w:r>
              <w:rPr>
                <w:rFonts w:ascii="微软雅黑" w:hAnsi="微软雅黑" w:hint="eastAsia"/>
              </w:rPr>
              <w:t>VoucherID</w:t>
            </w:r>
            <w:r w:rsidRPr="00254001">
              <w:rPr>
                <w:rFonts w:ascii="微软雅黑" w:hAnsi="微软雅黑"/>
              </w:rPr>
              <w:t>个数</w:t>
            </w:r>
          </w:p>
        </w:tc>
      </w:tr>
      <w:tr w:rsidR="00970B60" w:rsidRPr="006E0066" w:rsidTr="00063980">
        <w:tc>
          <w:tcPr>
            <w:tcW w:w="1422" w:type="pct"/>
            <w:vAlign w:val="center"/>
          </w:tcPr>
          <w:p w:rsidR="00970B60" w:rsidRPr="00BE626C" w:rsidRDefault="00970B60" w:rsidP="00063980">
            <w:pPr>
              <w:pStyle w:val="TAL"/>
              <w:jc w:val="center"/>
              <w:rPr>
                <w:rFonts w:ascii="微软雅黑" w:eastAsia="微软雅黑" w:hAnsi="微软雅黑"/>
                <w:lang w:val="en-US" w:eastAsia="zh-CN"/>
              </w:rPr>
            </w:pPr>
            <w:r w:rsidRPr="00A427D0">
              <w:rPr>
                <w:rFonts w:ascii="微软雅黑" w:hAnsi="微软雅黑" w:hint="eastAsia"/>
              </w:rPr>
              <w:t>CycleCount</w:t>
            </w:r>
          </w:p>
        </w:tc>
        <w:tc>
          <w:tcPr>
            <w:tcW w:w="1027" w:type="pct"/>
            <w:vAlign w:val="center"/>
          </w:tcPr>
          <w:p w:rsidR="00970B60" w:rsidRPr="00BE626C" w:rsidRDefault="00970B60" w:rsidP="00063980">
            <w:pPr>
              <w:pStyle w:val="TAL"/>
              <w:jc w:val="center"/>
              <w:rPr>
                <w:rFonts w:ascii="微软雅黑" w:eastAsia="微软雅黑" w:hAnsi="微软雅黑"/>
                <w:lang w:val="en-US" w:eastAsia="zh-CN"/>
              </w:rPr>
            </w:pPr>
            <w:r w:rsidRPr="00A427D0">
              <w:rPr>
                <w:rFonts w:ascii="微软雅黑" w:hAnsi="微软雅黑" w:hint="eastAsia"/>
              </w:rPr>
              <w:t>NUMBER(10)</w:t>
            </w:r>
          </w:p>
        </w:tc>
        <w:tc>
          <w:tcPr>
            <w:tcW w:w="407" w:type="pct"/>
          </w:tcPr>
          <w:p w:rsidR="00970B60" w:rsidRPr="00BE626C" w:rsidRDefault="00970B60" w:rsidP="00063980">
            <w:pPr>
              <w:pStyle w:val="TAL"/>
              <w:jc w:val="center"/>
              <w:rPr>
                <w:rFonts w:ascii="微软雅黑" w:eastAsia="微软雅黑" w:hAnsi="微软雅黑"/>
                <w:lang w:val="en-US" w:eastAsia="zh-CN"/>
              </w:rPr>
            </w:pPr>
          </w:p>
        </w:tc>
        <w:tc>
          <w:tcPr>
            <w:tcW w:w="525" w:type="pct"/>
          </w:tcPr>
          <w:p w:rsidR="00970B60" w:rsidRPr="00BE626C" w:rsidRDefault="00970B60" w:rsidP="00063980">
            <w:pPr>
              <w:pStyle w:val="TAL"/>
              <w:jc w:val="center"/>
              <w:rPr>
                <w:rFonts w:ascii="微软雅黑" w:eastAsia="微软雅黑" w:hAnsi="微软雅黑"/>
                <w:lang w:val="en-US" w:eastAsia="zh-CN"/>
              </w:rPr>
            </w:pPr>
          </w:p>
        </w:tc>
        <w:tc>
          <w:tcPr>
            <w:tcW w:w="1619" w:type="pct"/>
            <w:vAlign w:val="center"/>
          </w:tcPr>
          <w:p w:rsidR="00970B60" w:rsidRPr="00BE626C" w:rsidRDefault="00970B60" w:rsidP="00063980">
            <w:pPr>
              <w:pStyle w:val="TAL"/>
              <w:jc w:val="center"/>
              <w:rPr>
                <w:rFonts w:ascii="微软雅黑" w:eastAsia="微软雅黑" w:hAnsi="微软雅黑"/>
                <w:lang w:val="en-US" w:eastAsia="zh-CN"/>
              </w:rPr>
            </w:pPr>
            <w:r w:rsidRPr="00A427D0">
              <w:rPr>
                <w:rFonts w:ascii="微软雅黑" w:hAnsi="微软雅黑" w:hint="eastAsia"/>
                <w:lang w:eastAsia="zh-CN"/>
              </w:rPr>
              <w:t>优惠券有效周期数（</w:t>
            </w:r>
            <w:r>
              <w:rPr>
                <w:rFonts w:ascii="微软雅黑" w:hAnsi="微软雅黑" w:hint="eastAsia"/>
                <w:lang w:eastAsia="zh-CN"/>
              </w:rPr>
              <w:t>可包括一次订购和多个中期</w:t>
            </w:r>
            <w:r w:rsidRPr="00A427D0">
              <w:rPr>
                <w:rFonts w:ascii="微软雅黑" w:hAnsi="微软雅黑"/>
                <w:lang w:eastAsia="zh-CN"/>
              </w:rPr>
              <w:t>）</w:t>
            </w:r>
          </w:p>
        </w:tc>
      </w:tr>
      <w:tr w:rsidR="00970B60" w:rsidRPr="006E0066" w:rsidTr="00063980">
        <w:tc>
          <w:tcPr>
            <w:tcW w:w="1422" w:type="pct"/>
            <w:vAlign w:val="center"/>
          </w:tcPr>
          <w:p w:rsidR="00970B60" w:rsidRDefault="00970B60" w:rsidP="00063980">
            <w:pPr>
              <w:pStyle w:val="TAL"/>
              <w:jc w:val="center"/>
              <w:rPr>
                <w:rFonts w:ascii="微软雅黑" w:hAnsi="微软雅黑"/>
              </w:rPr>
            </w:pPr>
            <w:r w:rsidRPr="004532B4">
              <w:rPr>
                <w:rFonts w:ascii="微软雅黑" w:eastAsia="微软雅黑" w:hAnsi="微软雅黑" w:hint="eastAsia"/>
                <w:lang w:val="en-US" w:eastAsia="zh-CN"/>
              </w:rPr>
              <w:t>maxuse</w:t>
            </w:r>
          </w:p>
        </w:tc>
        <w:tc>
          <w:tcPr>
            <w:tcW w:w="1027" w:type="pct"/>
            <w:vAlign w:val="center"/>
          </w:tcPr>
          <w:p w:rsidR="00970B60" w:rsidRPr="00A427D0" w:rsidRDefault="00970B60" w:rsidP="00063980">
            <w:pPr>
              <w:pStyle w:val="TAL"/>
              <w:jc w:val="center"/>
              <w:rPr>
                <w:rFonts w:ascii="微软雅黑" w:hAnsi="微软雅黑"/>
              </w:rPr>
            </w:pPr>
            <w:r w:rsidRPr="004532B4">
              <w:rPr>
                <w:rFonts w:ascii="微软雅黑" w:eastAsia="微软雅黑" w:hAnsi="微软雅黑" w:hint="eastAsia"/>
                <w:lang w:val="en-US" w:eastAsia="zh-CN"/>
              </w:rPr>
              <w:t>NUMBER(10)</w:t>
            </w:r>
          </w:p>
        </w:tc>
        <w:tc>
          <w:tcPr>
            <w:tcW w:w="407" w:type="pct"/>
          </w:tcPr>
          <w:p w:rsidR="00970B60" w:rsidRPr="00BE626C" w:rsidRDefault="00970B60" w:rsidP="00063980">
            <w:pPr>
              <w:pStyle w:val="TAL"/>
              <w:jc w:val="center"/>
              <w:rPr>
                <w:rFonts w:ascii="微软雅黑" w:eastAsia="微软雅黑" w:hAnsi="微软雅黑"/>
                <w:lang w:val="en-US" w:eastAsia="zh-CN"/>
              </w:rPr>
            </w:pPr>
          </w:p>
        </w:tc>
        <w:tc>
          <w:tcPr>
            <w:tcW w:w="525" w:type="pct"/>
          </w:tcPr>
          <w:p w:rsidR="00970B60" w:rsidRPr="00BE626C" w:rsidRDefault="00970B60" w:rsidP="00063980">
            <w:pPr>
              <w:pStyle w:val="TAL"/>
              <w:jc w:val="center"/>
              <w:rPr>
                <w:rFonts w:ascii="微软雅黑" w:eastAsia="微软雅黑" w:hAnsi="微软雅黑"/>
                <w:lang w:val="en-US" w:eastAsia="zh-CN"/>
              </w:rPr>
            </w:pPr>
          </w:p>
        </w:tc>
        <w:tc>
          <w:tcPr>
            <w:tcW w:w="1619" w:type="pct"/>
            <w:vAlign w:val="center"/>
          </w:tcPr>
          <w:p w:rsidR="00970B60" w:rsidRPr="00814A9C" w:rsidRDefault="00970B60" w:rsidP="00063980">
            <w:pPr>
              <w:pStyle w:val="TAL"/>
              <w:jc w:val="center"/>
              <w:rPr>
                <w:rFonts w:ascii="微软雅黑" w:hAnsi="微软雅黑"/>
                <w:lang w:eastAsia="zh-CN"/>
              </w:rPr>
            </w:pPr>
            <w:r w:rsidRPr="00814A9C">
              <w:rPr>
                <w:rFonts w:ascii="微软雅黑" w:hAnsi="微软雅黑" w:hint="eastAsia"/>
                <w:lang w:eastAsia="zh-CN"/>
              </w:rPr>
              <w:t>该优惠券号码最大的订购使用次数（包括一次性购买和周期性订购）</w:t>
            </w:r>
            <w:r w:rsidRPr="00814A9C">
              <w:rPr>
                <w:rFonts w:ascii="微软雅黑" w:hAnsi="微软雅黑"/>
                <w:lang w:eastAsia="zh-CN"/>
              </w:rPr>
              <w:t>,</w:t>
            </w:r>
          </w:p>
          <w:p w:rsidR="00970B60" w:rsidRPr="00254001" w:rsidRDefault="00970B60" w:rsidP="00063980">
            <w:pPr>
              <w:pStyle w:val="TAL"/>
              <w:jc w:val="center"/>
              <w:rPr>
                <w:rFonts w:ascii="微软雅黑" w:hAnsi="微软雅黑"/>
                <w:lang w:eastAsia="zh-CN"/>
              </w:rPr>
            </w:pPr>
            <w:r w:rsidRPr="00814A9C">
              <w:rPr>
                <w:rFonts w:ascii="微软雅黑" w:hAnsi="微软雅黑" w:hint="eastAsia"/>
                <w:lang w:eastAsia="zh-CN"/>
              </w:rPr>
              <w:t>默认值</w:t>
            </w:r>
            <w:r w:rsidRPr="00814A9C">
              <w:rPr>
                <w:rFonts w:ascii="微软雅黑" w:hAnsi="微软雅黑" w:hint="eastAsia"/>
                <w:lang w:eastAsia="zh-CN"/>
              </w:rPr>
              <w:t>-1</w:t>
            </w:r>
            <w:r w:rsidRPr="00814A9C">
              <w:rPr>
                <w:rFonts w:ascii="微软雅黑" w:hAnsi="微软雅黑" w:hint="eastAsia"/>
                <w:lang w:eastAsia="zh-CN"/>
              </w:rPr>
              <w:t>（不限制次数）</w:t>
            </w:r>
          </w:p>
        </w:tc>
      </w:tr>
      <w:tr w:rsidR="00970B60" w:rsidRPr="006E0066" w:rsidTr="00063980">
        <w:tc>
          <w:tcPr>
            <w:tcW w:w="1422" w:type="pct"/>
            <w:vAlign w:val="center"/>
          </w:tcPr>
          <w:p w:rsidR="00970B60" w:rsidRPr="004532B4" w:rsidRDefault="00970B60" w:rsidP="00063980">
            <w:pPr>
              <w:pStyle w:val="TAL"/>
              <w:jc w:val="center"/>
              <w:rPr>
                <w:rFonts w:ascii="微软雅黑" w:eastAsia="微软雅黑" w:hAnsi="微软雅黑"/>
                <w:lang w:val="en-US" w:eastAsia="zh-CN"/>
              </w:rPr>
            </w:pPr>
            <w:r>
              <w:rPr>
                <w:rFonts w:ascii="微软雅黑" w:hAnsi="微软雅黑" w:hint="eastAsia"/>
                <w:lang w:eastAsia="zh-CN"/>
              </w:rPr>
              <w:t>Voucher</w:t>
            </w:r>
            <w:r w:rsidRPr="00373A17">
              <w:rPr>
                <w:rFonts w:ascii="微软雅黑" w:hAnsi="微软雅黑"/>
              </w:rPr>
              <w:t>Type</w:t>
            </w:r>
          </w:p>
        </w:tc>
        <w:tc>
          <w:tcPr>
            <w:tcW w:w="1027" w:type="pct"/>
            <w:vAlign w:val="center"/>
          </w:tcPr>
          <w:p w:rsidR="00970B60" w:rsidRPr="004532B4" w:rsidRDefault="00970B60" w:rsidP="00063980">
            <w:pPr>
              <w:pStyle w:val="TAL"/>
              <w:jc w:val="center"/>
              <w:rPr>
                <w:rFonts w:ascii="微软雅黑" w:eastAsia="微软雅黑" w:hAnsi="微软雅黑"/>
                <w:lang w:val="en-US" w:eastAsia="zh-CN"/>
              </w:rPr>
            </w:pPr>
            <w:r>
              <w:rPr>
                <w:rFonts w:ascii="微软雅黑" w:eastAsia="微软雅黑" w:hAnsi="微软雅黑" w:hint="eastAsia"/>
                <w:lang w:val="en-US" w:eastAsia="zh-CN"/>
              </w:rPr>
              <w:t>NUMBER(10)</w:t>
            </w:r>
          </w:p>
        </w:tc>
        <w:tc>
          <w:tcPr>
            <w:tcW w:w="407" w:type="pct"/>
          </w:tcPr>
          <w:p w:rsidR="00970B60" w:rsidRPr="00BE626C" w:rsidRDefault="00970B60" w:rsidP="00063980">
            <w:pPr>
              <w:pStyle w:val="TAL"/>
              <w:jc w:val="center"/>
              <w:rPr>
                <w:rFonts w:ascii="微软雅黑" w:eastAsia="微软雅黑" w:hAnsi="微软雅黑"/>
                <w:lang w:val="en-US" w:eastAsia="zh-CN"/>
              </w:rPr>
            </w:pPr>
          </w:p>
        </w:tc>
        <w:tc>
          <w:tcPr>
            <w:tcW w:w="525" w:type="pct"/>
          </w:tcPr>
          <w:p w:rsidR="00970B60" w:rsidRPr="00BE626C" w:rsidRDefault="00970B60" w:rsidP="00063980">
            <w:pPr>
              <w:pStyle w:val="TAL"/>
              <w:jc w:val="center"/>
              <w:rPr>
                <w:rFonts w:ascii="微软雅黑" w:eastAsia="微软雅黑" w:hAnsi="微软雅黑"/>
                <w:lang w:val="en-US" w:eastAsia="zh-CN"/>
              </w:rPr>
            </w:pPr>
          </w:p>
        </w:tc>
        <w:tc>
          <w:tcPr>
            <w:tcW w:w="1619" w:type="pct"/>
            <w:vAlign w:val="center"/>
          </w:tcPr>
          <w:p w:rsidR="00970B60" w:rsidRPr="00814A9C" w:rsidRDefault="00970B60" w:rsidP="00063980">
            <w:pPr>
              <w:pStyle w:val="affffffd"/>
              <w:ind w:firstLineChars="0" w:firstLine="0"/>
              <w:jc w:val="left"/>
              <w:rPr>
                <w:rFonts w:ascii="微软雅黑" w:eastAsia="宋体" w:hAnsi="微软雅黑"/>
                <w:sz w:val="18"/>
                <w:szCs w:val="18"/>
                <w:lang w:val="en-GB"/>
              </w:rPr>
            </w:pPr>
            <w:r w:rsidRPr="00814A9C">
              <w:rPr>
                <w:rFonts w:ascii="微软雅黑" w:eastAsia="宋体" w:hAnsi="微软雅黑" w:hint="eastAsia"/>
                <w:sz w:val="18"/>
                <w:szCs w:val="18"/>
                <w:lang w:val="en-GB"/>
              </w:rPr>
              <w:t>优惠券类型：</w:t>
            </w:r>
          </w:p>
          <w:p w:rsidR="00970B60" w:rsidRPr="00814A9C" w:rsidRDefault="00970B60" w:rsidP="00063980">
            <w:pPr>
              <w:pStyle w:val="affffffd"/>
              <w:ind w:firstLineChars="0" w:firstLine="0"/>
              <w:jc w:val="left"/>
              <w:rPr>
                <w:rFonts w:ascii="微软雅黑" w:eastAsia="宋体" w:hAnsi="微软雅黑"/>
                <w:sz w:val="18"/>
                <w:szCs w:val="18"/>
                <w:lang w:val="en-GB"/>
              </w:rPr>
            </w:pPr>
            <w:r w:rsidRPr="00814A9C">
              <w:rPr>
                <w:rFonts w:ascii="微软雅黑" w:eastAsia="宋体" w:hAnsi="微软雅黑"/>
                <w:sz w:val="18"/>
                <w:szCs w:val="18"/>
                <w:lang w:val="en-GB"/>
              </w:rPr>
              <w:t>1</w:t>
            </w:r>
            <w:r w:rsidRPr="00814A9C">
              <w:rPr>
                <w:rFonts w:ascii="微软雅黑" w:eastAsia="宋体" w:hAnsi="微软雅黑"/>
                <w:sz w:val="18"/>
                <w:szCs w:val="18"/>
                <w:lang w:val="en-GB"/>
              </w:rPr>
              <w:t>：折扣型</w:t>
            </w:r>
          </w:p>
          <w:p w:rsidR="00970B60" w:rsidRPr="00814A9C" w:rsidRDefault="00970B60" w:rsidP="00063980">
            <w:pPr>
              <w:pStyle w:val="affffffd"/>
              <w:ind w:firstLineChars="0" w:firstLine="0"/>
              <w:jc w:val="left"/>
              <w:rPr>
                <w:rFonts w:ascii="微软雅黑" w:eastAsia="宋体" w:hAnsi="微软雅黑"/>
                <w:sz w:val="18"/>
                <w:szCs w:val="18"/>
                <w:lang w:val="en-GB"/>
              </w:rPr>
            </w:pPr>
            <w:r w:rsidRPr="00814A9C">
              <w:rPr>
                <w:rFonts w:ascii="微软雅黑" w:eastAsia="宋体" w:hAnsi="微软雅黑"/>
                <w:sz w:val="18"/>
                <w:szCs w:val="18"/>
                <w:lang w:val="en-GB"/>
              </w:rPr>
              <w:t>2</w:t>
            </w:r>
            <w:r w:rsidRPr="00814A9C">
              <w:rPr>
                <w:rFonts w:ascii="微软雅黑" w:eastAsia="宋体" w:hAnsi="微软雅黑"/>
                <w:sz w:val="18"/>
                <w:szCs w:val="18"/>
                <w:lang w:val="en-GB"/>
              </w:rPr>
              <w:t>：部分抵扣型</w:t>
            </w:r>
          </w:p>
          <w:p w:rsidR="00970B60" w:rsidRPr="00814A9C" w:rsidRDefault="00970B60" w:rsidP="00063980">
            <w:pPr>
              <w:pStyle w:val="affffffd"/>
              <w:ind w:firstLineChars="0" w:firstLine="0"/>
              <w:jc w:val="left"/>
              <w:rPr>
                <w:rFonts w:ascii="微软雅黑" w:eastAsia="宋体" w:hAnsi="微软雅黑"/>
                <w:sz w:val="18"/>
                <w:szCs w:val="18"/>
                <w:lang w:val="en-GB"/>
              </w:rPr>
            </w:pPr>
            <w:r w:rsidRPr="00814A9C">
              <w:rPr>
                <w:rFonts w:ascii="微软雅黑" w:eastAsia="宋体" w:hAnsi="微软雅黑"/>
                <w:sz w:val="18"/>
                <w:szCs w:val="18"/>
                <w:lang w:val="en-GB"/>
              </w:rPr>
              <w:t>3</w:t>
            </w:r>
            <w:r w:rsidRPr="00814A9C">
              <w:rPr>
                <w:rFonts w:ascii="微软雅黑" w:eastAsia="宋体" w:hAnsi="微软雅黑"/>
                <w:sz w:val="18"/>
                <w:szCs w:val="18"/>
                <w:lang w:val="en-GB"/>
              </w:rPr>
              <w:t>：全额抵扣秒杀型</w:t>
            </w:r>
          </w:p>
          <w:p w:rsidR="00970B60" w:rsidRPr="00814A9C" w:rsidRDefault="00970B60" w:rsidP="00063980">
            <w:pPr>
              <w:pStyle w:val="TAL"/>
              <w:jc w:val="center"/>
              <w:rPr>
                <w:rFonts w:ascii="微软雅黑" w:hAnsi="微软雅黑"/>
                <w:lang w:eastAsia="zh-CN"/>
              </w:rPr>
            </w:pPr>
            <w:r w:rsidRPr="00D4783B">
              <w:rPr>
                <w:rFonts w:ascii="微软雅黑" w:hAnsi="微软雅黑" w:hint="eastAsia"/>
                <w:lang w:eastAsia="zh-CN"/>
              </w:rPr>
              <w:t>默认为</w:t>
            </w:r>
            <w:r w:rsidRPr="00D4783B">
              <w:rPr>
                <w:rFonts w:ascii="微软雅黑" w:hAnsi="微软雅黑"/>
                <w:lang w:eastAsia="zh-CN"/>
              </w:rPr>
              <w:t>1</w:t>
            </w:r>
            <w:r w:rsidRPr="00D4783B">
              <w:rPr>
                <w:rFonts w:ascii="微软雅黑" w:hAnsi="微软雅黑"/>
                <w:lang w:eastAsia="zh-CN"/>
              </w:rPr>
              <w:t>：折扣型</w:t>
            </w:r>
          </w:p>
        </w:tc>
      </w:tr>
      <w:tr w:rsidR="00970B60" w:rsidRPr="006E0066" w:rsidTr="00063980">
        <w:tc>
          <w:tcPr>
            <w:tcW w:w="1422" w:type="pct"/>
            <w:vAlign w:val="center"/>
          </w:tcPr>
          <w:p w:rsidR="00970B60" w:rsidRPr="004532B4" w:rsidRDefault="00970B60" w:rsidP="00063980">
            <w:pPr>
              <w:pStyle w:val="TAL"/>
              <w:jc w:val="center"/>
              <w:rPr>
                <w:rFonts w:ascii="微软雅黑" w:eastAsia="微软雅黑" w:hAnsi="微软雅黑"/>
                <w:lang w:val="en-US" w:eastAsia="zh-CN"/>
              </w:rPr>
            </w:pPr>
            <w:r w:rsidRPr="004532B4">
              <w:rPr>
                <w:rFonts w:ascii="微软雅黑" w:eastAsia="微软雅黑" w:hAnsi="微软雅黑" w:hint="eastAsia"/>
                <w:lang w:val="en-US" w:eastAsia="zh-CN"/>
              </w:rPr>
              <w:t>d</w:t>
            </w:r>
            <w:r w:rsidRPr="004532B4">
              <w:rPr>
                <w:rFonts w:ascii="微软雅黑" w:eastAsia="微软雅黑" w:hAnsi="微软雅黑"/>
                <w:lang w:val="en-US" w:eastAsia="zh-CN"/>
              </w:rPr>
              <w:t>iscount</w:t>
            </w:r>
          </w:p>
        </w:tc>
        <w:tc>
          <w:tcPr>
            <w:tcW w:w="1027" w:type="pct"/>
            <w:vAlign w:val="center"/>
          </w:tcPr>
          <w:p w:rsidR="00970B60" w:rsidRPr="004532B4" w:rsidRDefault="00970B60" w:rsidP="00063980">
            <w:pPr>
              <w:pStyle w:val="TAL"/>
              <w:jc w:val="center"/>
              <w:rPr>
                <w:rFonts w:ascii="微软雅黑" w:eastAsia="微软雅黑" w:hAnsi="微软雅黑"/>
                <w:lang w:val="en-US" w:eastAsia="zh-CN"/>
              </w:rPr>
            </w:pPr>
            <w:r w:rsidRPr="004532B4">
              <w:rPr>
                <w:rFonts w:ascii="微软雅黑" w:eastAsia="微软雅黑" w:hAnsi="微软雅黑" w:hint="eastAsia"/>
                <w:lang w:val="en-US" w:eastAsia="zh-CN"/>
              </w:rPr>
              <w:t>NUMBER(</w:t>
            </w:r>
            <w:r>
              <w:rPr>
                <w:rFonts w:ascii="微软雅黑" w:eastAsia="微软雅黑" w:hAnsi="微软雅黑" w:hint="eastAsia"/>
                <w:lang w:val="en-US" w:eastAsia="zh-CN"/>
              </w:rPr>
              <w:t>20</w:t>
            </w:r>
            <w:r w:rsidRPr="004532B4">
              <w:rPr>
                <w:rFonts w:ascii="微软雅黑" w:eastAsia="微软雅黑" w:hAnsi="微软雅黑" w:hint="eastAsia"/>
                <w:lang w:val="en-US" w:eastAsia="zh-CN"/>
              </w:rPr>
              <w:t>)</w:t>
            </w:r>
          </w:p>
        </w:tc>
        <w:tc>
          <w:tcPr>
            <w:tcW w:w="407" w:type="pct"/>
          </w:tcPr>
          <w:p w:rsidR="00970B60" w:rsidRPr="00BE626C" w:rsidRDefault="00970B60" w:rsidP="00063980">
            <w:pPr>
              <w:pStyle w:val="TAL"/>
              <w:jc w:val="center"/>
              <w:rPr>
                <w:rFonts w:ascii="微软雅黑" w:eastAsia="微软雅黑" w:hAnsi="微软雅黑"/>
                <w:lang w:val="en-US" w:eastAsia="zh-CN"/>
              </w:rPr>
            </w:pPr>
          </w:p>
        </w:tc>
        <w:tc>
          <w:tcPr>
            <w:tcW w:w="525" w:type="pct"/>
          </w:tcPr>
          <w:p w:rsidR="00970B60" w:rsidRPr="00BE626C" w:rsidRDefault="00970B60" w:rsidP="00063980">
            <w:pPr>
              <w:pStyle w:val="TAL"/>
              <w:jc w:val="center"/>
              <w:rPr>
                <w:rFonts w:ascii="微软雅黑" w:eastAsia="微软雅黑" w:hAnsi="微软雅黑"/>
                <w:lang w:val="en-US" w:eastAsia="zh-CN"/>
              </w:rPr>
            </w:pPr>
          </w:p>
        </w:tc>
        <w:tc>
          <w:tcPr>
            <w:tcW w:w="1619" w:type="pct"/>
            <w:vAlign w:val="center"/>
          </w:tcPr>
          <w:p w:rsidR="00970B60" w:rsidRPr="00814A9C" w:rsidRDefault="00970B60" w:rsidP="00063980">
            <w:pPr>
              <w:pStyle w:val="TAL"/>
              <w:rPr>
                <w:rFonts w:ascii="微软雅黑" w:hAnsi="微软雅黑"/>
                <w:lang w:eastAsia="zh-CN"/>
              </w:rPr>
            </w:pPr>
            <w:r w:rsidRPr="00814A9C">
              <w:rPr>
                <w:rFonts w:ascii="微软雅黑" w:hAnsi="微软雅黑" w:hint="eastAsia"/>
                <w:lang w:eastAsia="zh-CN"/>
              </w:rPr>
              <w:t>1</w:t>
            </w:r>
            <w:r w:rsidRPr="00814A9C">
              <w:rPr>
                <w:rFonts w:ascii="微软雅黑" w:hAnsi="微软雅黑" w:hint="eastAsia"/>
                <w:lang w:eastAsia="zh-CN"/>
              </w:rPr>
              <w:t>、折扣时取值</w:t>
            </w:r>
            <w:r w:rsidRPr="00814A9C" w:rsidDel="00A46069">
              <w:rPr>
                <w:rFonts w:ascii="微软雅黑" w:hAnsi="微软雅黑" w:hint="eastAsia"/>
                <w:lang w:eastAsia="zh-CN"/>
              </w:rPr>
              <w:t xml:space="preserve"> </w:t>
            </w:r>
            <w:r w:rsidRPr="00814A9C">
              <w:rPr>
                <w:rFonts w:ascii="微软雅黑" w:hAnsi="微软雅黑"/>
                <w:lang w:eastAsia="zh-CN"/>
              </w:rPr>
              <w:t>[0,100)</w:t>
            </w:r>
            <w:r w:rsidRPr="00814A9C">
              <w:rPr>
                <w:rFonts w:ascii="微软雅黑" w:hAnsi="微软雅黑" w:hint="eastAsia"/>
                <w:lang w:eastAsia="zh-CN"/>
              </w:rPr>
              <w:t xml:space="preserve"> </w:t>
            </w:r>
            <w:r w:rsidRPr="00814A9C">
              <w:rPr>
                <w:rFonts w:ascii="微软雅黑" w:hAnsi="微软雅黑" w:hint="eastAsia"/>
                <w:lang w:eastAsia="zh-CN"/>
              </w:rPr>
              <w:t>，</w:t>
            </w:r>
            <w:r w:rsidRPr="00814A9C">
              <w:rPr>
                <w:rFonts w:ascii="微软雅黑" w:hAnsi="微软雅黑" w:hint="eastAsia"/>
                <w:lang w:eastAsia="zh-CN"/>
              </w:rPr>
              <w:t>0</w:t>
            </w:r>
            <w:r w:rsidRPr="00814A9C">
              <w:rPr>
                <w:rFonts w:ascii="微软雅黑" w:hAnsi="微软雅黑" w:hint="eastAsia"/>
                <w:lang w:eastAsia="zh-CN"/>
              </w:rPr>
              <w:t>表示免费，这个折扣率不要重复</w:t>
            </w:r>
          </w:p>
          <w:p w:rsidR="00970B60" w:rsidRPr="00814A9C" w:rsidRDefault="00970B60" w:rsidP="00063980">
            <w:pPr>
              <w:pStyle w:val="TAL"/>
              <w:rPr>
                <w:rFonts w:ascii="微软雅黑" w:hAnsi="微软雅黑"/>
                <w:lang w:eastAsia="zh-CN"/>
              </w:rPr>
            </w:pPr>
            <w:r w:rsidRPr="00814A9C">
              <w:rPr>
                <w:rFonts w:ascii="微软雅黑" w:hAnsi="微软雅黑" w:hint="eastAsia"/>
                <w:lang w:eastAsia="zh-CN"/>
              </w:rPr>
              <w:t>2</w:t>
            </w:r>
            <w:r w:rsidRPr="00814A9C">
              <w:rPr>
                <w:rFonts w:ascii="微软雅黑" w:hAnsi="微软雅黑" w:hint="eastAsia"/>
                <w:lang w:eastAsia="zh-CN"/>
              </w:rPr>
              <w:t>、抵扣时取值为面值；</w:t>
            </w:r>
          </w:p>
          <w:p w:rsidR="00970B60" w:rsidRPr="00814A9C" w:rsidRDefault="00970B60" w:rsidP="00063980">
            <w:pPr>
              <w:pStyle w:val="TAL"/>
              <w:jc w:val="center"/>
              <w:rPr>
                <w:rFonts w:ascii="微软雅黑" w:hAnsi="微软雅黑"/>
                <w:lang w:eastAsia="zh-CN"/>
              </w:rPr>
            </w:pPr>
            <w:r w:rsidRPr="00814A9C">
              <w:rPr>
                <w:rFonts w:ascii="微软雅黑" w:hAnsi="微软雅黑" w:hint="eastAsia"/>
                <w:lang w:eastAsia="zh-CN"/>
              </w:rPr>
              <w:t>3</w:t>
            </w:r>
            <w:r w:rsidRPr="00814A9C">
              <w:rPr>
                <w:rFonts w:ascii="微软雅黑" w:hAnsi="微软雅黑" w:hint="eastAsia"/>
                <w:lang w:eastAsia="zh-CN"/>
              </w:rPr>
              <w:t>、秒杀时取值为秒杀面值</w:t>
            </w:r>
          </w:p>
        </w:tc>
      </w:tr>
      <w:tr w:rsidR="00970B60" w:rsidRPr="006E0066" w:rsidTr="00063980">
        <w:tc>
          <w:tcPr>
            <w:tcW w:w="1422" w:type="pct"/>
            <w:vAlign w:val="center"/>
          </w:tcPr>
          <w:p w:rsidR="00970B60" w:rsidRPr="004532B4" w:rsidRDefault="00970B60" w:rsidP="00063980">
            <w:pPr>
              <w:pStyle w:val="TAL"/>
              <w:jc w:val="center"/>
              <w:rPr>
                <w:rFonts w:ascii="微软雅黑" w:eastAsia="微软雅黑" w:hAnsi="微软雅黑"/>
                <w:lang w:val="en-US" w:eastAsia="zh-CN"/>
              </w:rPr>
            </w:pPr>
            <w:r w:rsidRPr="004532B4">
              <w:rPr>
                <w:rFonts w:ascii="微软雅黑" w:eastAsia="微软雅黑" w:hAnsi="微软雅黑"/>
                <w:lang w:val="en-US" w:eastAsia="zh-CN"/>
              </w:rPr>
              <w:t>is</w:t>
            </w:r>
            <w:r w:rsidRPr="004532B4">
              <w:rPr>
                <w:rFonts w:ascii="微软雅黑" w:eastAsia="微软雅黑" w:hAnsi="微软雅黑" w:hint="eastAsia"/>
                <w:lang w:val="en-US" w:eastAsia="zh-CN"/>
              </w:rPr>
              <w:t>usedbym</w:t>
            </w:r>
            <w:r w:rsidRPr="004532B4">
              <w:rPr>
                <w:rFonts w:ascii="微软雅黑" w:eastAsia="微软雅黑" w:hAnsi="微软雅黑"/>
                <w:lang w:val="en-US" w:eastAsia="zh-CN"/>
              </w:rPr>
              <w:t>ultiuser</w:t>
            </w:r>
          </w:p>
        </w:tc>
        <w:tc>
          <w:tcPr>
            <w:tcW w:w="1027" w:type="pct"/>
            <w:vAlign w:val="center"/>
          </w:tcPr>
          <w:p w:rsidR="00970B60" w:rsidRPr="004532B4" w:rsidRDefault="00970B60" w:rsidP="00063980">
            <w:pPr>
              <w:pStyle w:val="TAL"/>
              <w:jc w:val="center"/>
              <w:rPr>
                <w:rFonts w:ascii="微软雅黑" w:eastAsia="微软雅黑" w:hAnsi="微软雅黑"/>
                <w:lang w:val="en-US" w:eastAsia="zh-CN"/>
              </w:rPr>
            </w:pPr>
            <w:r w:rsidRPr="004532B4">
              <w:rPr>
                <w:rFonts w:ascii="微软雅黑" w:eastAsia="微软雅黑" w:hAnsi="微软雅黑" w:hint="eastAsia"/>
                <w:lang w:val="en-US" w:eastAsia="zh-CN"/>
              </w:rPr>
              <w:t>NUMBER(2)</w:t>
            </w:r>
          </w:p>
        </w:tc>
        <w:tc>
          <w:tcPr>
            <w:tcW w:w="407" w:type="pct"/>
          </w:tcPr>
          <w:p w:rsidR="00970B60" w:rsidRPr="00BE626C" w:rsidRDefault="00970B60" w:rsidP="00063980">
            <w:pPr>
              <w:pStyle w:val="TAL"/>
              <w:jc w:val="center"/>
              <w:rPr>
                <w:rFonts w:ascii="微软雅黑" w:eastAsia="微软雅黑" w:hAnsi="微软雅黑"/>
                <w:lang w:val="en-US" w:eastAsia="zh-CN"/>
              </w:rPr>
            </w:pPr>
          </w:p>
        </w:tc>
        <w:tc>
          <w:tcPr>
            <w:tcW w:w="525" w:type="pct"/>
          </w:tcPr>
          <w:p w:rsidR="00970B60" w:rsidRPr="00BE626C" w:rsidRDefault="00970B60" w:rsidP="00063980">
            <w:pPr>
              <w:pStyle w:val="TAL"/>
              <w:jc w:val="center"/>
              <w:rPr>
                <w:rFonts w:ascii="微软雅黑" w:eastAsia="微软雅黑" w:hAnsi="微软雅黑"/>
                <w:lang w:val="en-US" w:eastAsia="zh-CN"/>
              </w:rPr>
            </w:pPr>
          </w:p>
        </w:tc>
        <w:tc>
          <w:tcPr>
            <w:tcW w:w="1619" w:type="pct"/>
            <w:vAlign w:val="center"/>
          </w:tcPr>
          <w:p w:rsidR="00970B60" w:rsidRPr="00814A9C" w:rsidRDefault="00970B60" w:rsidP="00063980">
            <w:pPr>
              <w:pStyle w:val="TAL"/>
              <w:jc w:val="center"/>
              <w:rPr>
                <w:rFonts w:ascii="微软雅黑" w:hAnsi="微软雅黑"/>
                <w:lang w:eastAsia="zh-CN"/>
              </w:rPr>
            </w:pPr>
            <w:r w:rsidRPr="00814A9C">
              <w:rPr>
                <w:rFonts w:ascii="微软雅黑" w:hAnsi="微软雅黑" w:hint="eastAsia"/>
                <w:lang w:eastAsia="zh-CN"/>
              </w:rPr>
              <w:t>该优惠券号码是否支持多用户使用</w:t>
            </w:r>
            <w:r w:rsidRPr="00814A9C">
              <w:rPr>
                <w:rFonts w:ascii="微软雅黑" w:hAnsi="微软雅黑"/>
                <w:lang w:eastAsia="zh-CN"/>
              </w:rPr>
              <w:t xml:space="preserve"> 1</w:t>
            </w:r>
            <w:r w:rsidRPr="00814A9C">
              <w:rPr>
                <w:rFonts w:ascii="微软雅黑" w:hAnsi="微软雅黑" w:hint="eastAsia"/>
                <w:lang w:eastAsia="zh-CN"/>
              </w:rPr>
              <w:t>支持</w:t>
            </w:r>
            <w:r w:rsidRPr="00814A9C">
              <w:rPr>
                <w:rFonts w:ascii="微软雅黑" w:hAnsi="微软雅黑"/>
                <w:lang w:eastAsia="zh-CN"/>
              </w:rPr>
              <w:t xml:space="preserve"> 0 </w:t>
            </w:r>
            <w:r w:rsidRPr="00814A9C">
              <w:rPr>
                <w:rFonts w:ascii="微软雅黑" w:hAnsi="微软雅黑" w:hint="eastAsia"/>
                <w:lang w:eastAsia="zh-CN"/>
              </w:rPr>
              <w:t>不支持</w:t>
            </w:r>
          </w:p>
        </w:tc>
      </w:tr>
      <w:tr w:rsidR="00970B60" w:rsidRPr="006E0066" w:rsidTr="00063980">
        <w:tc>
          <w:tcPr>
            <w:tcW w:w="1422" w:type="pct"/>
            <w:vAlign w:val="center"/>
          </w:tcPr>
          <w:p w:rsidR="00970B60" w:rsidRPr="004532B4" w:rsidRDefault="00970B60" w:rsidP="00063980">
            <w:pPr>
              <w:pStyle w:val="TAL"/>
              <w:jc w:val="center"/>
              <w:rPr>
                <w:rFonts w:ascii="微软雅黑" w:eastAsia="微软雅黑" w:hAnsi="微软雅黑"/>
                <w:lang w:val="en-US" w:eastAsia="zh-CN"/>
              </w:rPr>
            </w:pPr>
            <w:r w:rsidRPr="004532B4">
              <w:rPr>
                <w:rFonts w:ascii="微软雅黑" w:eastAsia="微软雅黑" w:hAnsi="微软雅黑"/>
                <w:lang w:val="en-US" w:eastAsia="zh-CN"/>
              </w:rPr>
              <w:t>is</w:t>
            </w:r>
            <w:r w:rsidRPr="004532B4">
              <w:rPr>
                <w:rFonts w:ascii="微软雅黑" w:eastAsia="微软雅黑" w:hAnsi="微软雅黑" w:hint="eastAsia"/>
                <w:lang w:val="en-US" w:eastAsia="zh-CN"/>
              </w:rPr>
              <w:t>a</w:t>
            </w:r>
            <w:r w:rsidRPr="004532B4">
              <w:rPr>
                <w:rFonts w:ascii="微软雅黑" w:eastAsia="微软雅黑" w:hAnsi="微软雅黑"/>
                <w:lang w:val="en-US" w:eastAsia="zh-CN"/>
              </w:rPr>
              <w:t>ctive</w:t>
            </w:r>
          </w:p>
        </w:tc>
        <w:tc>
          <w:tcPr>
            <w:tcW w:w="1027" w:type="pct"/>
            <w:vAlign w:val="center"/>
          </w:tcPr>
          <w:p w:rsidR="00970B60" w:rsidRPr="004532B4" w:rsidRDefault="00970B60" w:rsidP="00063980">
            <w:pPr>
              <w:pStyle w:val="TAL"/>
              <w:jc w:val="center"/>
              <w:rPr>
                <w:rFonts w:ascii="微软雅黑" w:eastAsia="微软雅黑" w:hAnsi="微软雅黑"/>
                <w:lang w:val="en-US" w:eastAsia="zh-CN"/>
              </w:rPr>
            </w:pPr>
            <w:r w:rsidRPr="004532B4">
              <w:rPr>
                <w:rFonts w:ascii="微软雅黑" w:eastAsia="微软雅黑" w:hAnsi="微软雅黑" w:hint="eastAsia"/>
                <w:lang w:val="en-US" w:eastAsia="zh-CN"/>
              </w:rPr>
              <w:t>NUMBER(2)</w:t>
            </w:r>
          </w:p>
        </w:tc>
        <w:tc>
          <w:tcPr>
            <w:tcW w:w="407" w:type="pct"/>
          </w:tcPr>
          <w:p w:rsidR="00970B60" w:rsidRPr="00BE626C" w:rsidRDefault="00970B60" w:rsidP="00063980">
            <w:pPr>
              <w:pStyle w:val="TAL"/>
              <w:jc w:val="center"/>
              <w:rPr>
                <w:rFonts w:ascii="微软雅黑" w:eastAsia="微软雅黑" w:hAnsi="微软雅黑"/>
                <w:lang w:val="en-US" w:eastAsia="zh-CN"/>
              </w:rPr>
            </w:pPr>
          </w:p>
        </w:tc>
        <w:tc>
          <w:tcPr>
            <w:tcW w:w="525" w:type="pct"/>
          </w:tcPr>
          <w:p w:rsidR="00970B60" w:rsidRPr="00BE626C" w:rsidRDefault="00970B60" w:rsidP="00063980">
            <w:pPr>
              <w:pStyle w:val="TAL"/>
              <w:jc w:val="center"/>
              <w:rPr>
                <w:rFonts w:ascii="微软雅黑" w:eastAsia="微软雅黑" w:hAnsi="微软雅黑"/>
                <w:lang w:val="en-US" w:eastAsia="zh-CN"/>
              </w:rPr>
            </w:pPr>
          </w:p>
        </w:tc>
        <w:tc>
          <w:tcPr>
            <w:tcW w:w="1619" w:type="pct"/>
            <w:vAlign w:val="center"/>
          </w:tcPr>
          <w:p w:rsidR="00970B60" w:rsidRPr="00814A9C" w:rsidRDefault="00970B60" w:rsidP="00063980">
            <w:pPr>
              <w:pStyle w:val="TAL"/>
              <w:jc w:val="center"/>
              <w:rPr>
                <w:rFonts w:ascii="微软雅黑" w:hAnsi="微软雅黑"/>
                <w:lang w:eastAsia="zh-CN"/>
              </w:rPr>
            </w:pPr>
            <w:r w:rsidRPr="00814A9C">
              <w:rPr>
                <w:rFonts w:ascii="微软雅黑" w:hAnsi="微软雅黑" w:hint="eastAsia"/>
                <w:lang w:eastAsia="zh-CN"/>
              </w:rPr>
              <w:t>该优惠券号码是否已被激活</w:t>
            </w:r>
            <w:r w:rsidRPr="00814A9C">
              <w:rPr>
                <w:rFonts w:ascii="微软雅黑" w:hAnsi="微软雅黑" w:hint="eastAsia"/>
                <w:lang w:eastAsia="zh-CN"/>
              </w:rPr>
              <w:t xml:space="preserve"> 1</w:t>
            </w:r>
            <w:r w:rsidRPr="00814A9C">
              <w:rPr>
                <w:rFonts w:ascii="微软雅黑" w:hAnsi="微软雅黑" w:hint="eastAsia"/>
                <w:lang w:eastAsia="zh-CN"/>
              </w:rPr>
              <w:t>已激活</w:t>
            </w:r>
            <w:r w:rsidRPr="00814A9C">
              <w:rPr>
                <w:rFonts w:ascii="微软雅黑" w:hAnsi="微软雅黑" w:hint="eastAsia"/>
                <w:lang w:eastAsia="zh-CN"/>
              </w:rPr>
              <w:t xml:space="preserve"> 0</w:t>
            </w:r>
            <w:r w:rsidRPr="00814A9C">
              <w:rPr>
                <w:rFonts w:ascii="微软雅黑" w:hAnsi="微软雅黑" w:hint="eastAsia"/>
                <w:lang w:eastAsia="zh-CN"/>
              </w:rPr>
              <w:t>未激活</w:t>
            </w:r>
          </w:p>
        </w:tc>
      </w:tr>
      <w:tr w:rsidR="00970B60" w:rsidRPr="006E0066" w:rsidTr="00063980">
        <w:tc>
          <w:tcPr>
            <w:tcW w:w="1422" w:type="pct"/>
            <w:vAlign w:val="center"/>
          </w:tcPr>
          <w:p w:rsidR="00970B60" w:rsidRPr="004532B4" w:rsidRDefault="00970B60" w:rsidP="00063980">
            <w:pPr>
              <w:pStyle w:val="TAL"/>
              <w:jc w:val="center"/>
              <w:rPr>
                <w:rFonts w:ascii="微软雅黑" w:eastAsia="微软雅黑" w:hAnsi="微软雅黑"/>
                <w:lang w:val="en-US" w:eastAsia="zh-CN"/>
              </w:rPr>
            </w:pPr>
            <w:r w:rsidRPr="003944F8">
              <w:rPr>
                <w:rFonts w:ascii="微软雅黑" w:eastAsia="微软雅黑" w:hAnsi="微软雅黑" w:hint="eastAsia"/>
                <w:lang w:val="en-US" w:eastAsia="zh-CN"/>
              </w:rPr>
              <w:t>operatorID</w:t>
            </w:r>
          </w:p>
        </w:tc>
        <w:tc>
          <w:tcPr>
            <w:tcW w:w="1027" w:type="pct"/>
            <w:vAlign w:val="center"/>
          </w:tcPr>
          <w:p w:rsidR="00970B60" w:rsidRPr="004532B4"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lang w:val="en-US" w:eastAsia="zh-CN"/>
              </w:rPr>
              <w:t>VARCHAR2(</w:t>
            </w:r>
            <w:r>
              <w:rPr>
                <w:rFonts w:ascii="微软雅黑" w:eastAsia="微软雅黑" w:hAnsi="微软雅黑" w:hint="eastAsia"/>
                <w:lang w:val="en-US" w:eastAsia="zh-CN"/>
              </w:rPr>
              <w:t>7</w:t>
            </w:r>
            <w:r w:rsidRPr="00BE626C">
              <w:rPr>
                <w:rFonts w:ascii="微软雅黑" w:eastAsia="微软雅黑" w:hAnsi="微软雅黑"/>
                <w:lang w:val="en-US" w:eastAsia="zh-CN"/>
              </w:rPr>
              <w:t>)</w:t>
            </w:r>
          </w:p>
        </w:tc>
        <w:tc>
          <w:tcPr>
            <w:tcW w:w="407" w:type="pct"/>
          </w:tcPr>
          <w:p w:rsidR="00970B60" w:rsidRPr="00BE626C" w:rsidRDefault="00970B60" w:rsidP="00063980">
            <w:pPr>
              <w:pStyle w:val="TAL"/>
              <w:jc w:val="center"/>
              <w:rPr>
                <w:rFonts w:ascii="微软雅黑" w:eastAsia="微软雅黑" w:hAnsi="微软雅黑"/>
                <w:lang w:val="en-US" w:eastAsia="zh-CN"/>
              </w:rPr>
            </w:pPr>
          </w:p>
        </w:tc>
        <w:tc>
          <w:tcPr>
            <w:tcW w:w="525" w:type="pct"/>
          </w:tcPr>
          <w:p w:rsidR="00970B60" w:rsidRPr="00BE626C" w:rsidRDefault="00970B60" w:rsidP="00063980">
            <w:pPr>
              <w:pStyle w:val="TAL"/>
              <w:jc w:val="center"/>
              <w:rPr>
                <w:rFonts w:ascii="微软雅黑" w:eastAsia="微软雅黑" w:hAnsi="微软雅黑"/>
                <w:lang w:val="en-US" w:eastAsia="zh-CN"/>
              </w:rPr>
            </w:pPr>
          </w:p>
        </w:tc>
        <w:tc>
          <w:tcPr>
            <w:tcW w:w="1619" w:type="pct"/>
            <w:vAlign w:val="center"/>
          </w:tcPr>
          <w:p w:rsidR="00970B60" w:rsidRPr="004532B4" w:rsidRDefault="00970B60" w:rsidP="00063980">
            <w:pPr>
              <w:pStyle w:val="TAL"/>
              <w:jc w:val="center"/>
              <w:rPr>
                <w:rFonts w:ascii="微软雅黑" w:eastAsia="微软雅黑" w:hAnsi="微软雅黑"/>
                <w:lang w:val="en-US" w:eastAsia="zh-CN"/>
              </w:rPr>
            </w:pPr>
            <w:r>
              <w:rPr>
                <w:rFonts w:ascii="微软雅黑" w:eastAsia="微软雅黑" w:hAnsi="微软雅黑" w:hint="eastAsia"/>
                <w:lang w:val="en-US" w:eastAsia="zh-CN"/>
              </w:rPr>
              <w:t>子网运营商编号</w:t>
            </w:r>
          </w:p>
        </w:tc>
      </w:tr>
      <w:tr w:rsidR="00970B60" w:rsidRPr="006E0066" w:rsidTr="00063980">
        <w:tc>
          <w:tcPr>
            <w:tcW w:w="1422" w:type="pct"/>
            <w:vAlign w:val="center"/>
          </w:tcPr>
          <w:p w:rsidR="00970B60" w:rsidRPr="003944F8" w:rsidRDefault="00970B60" w:rsidP="00063980">
            <w:pPr>
              <w:pStyle w:val="TAL"/>
              <w:jc w:val="center"/>
              <w:rPr>
                <w:rFonts w:ascii="微软雅黑" w:eastAsia="微软雅黑" w:hAnsi="微软雅黑"/>
                <w:lang w:val="en-US" w:eastAsia="zh-CN"/>
              </w:rPr>
            </w:pPr>
            <w:r w:rsidRPr="003944F8">
              <w:rPr>
                <w:rFonts w:ascii="微软雅黑" w:eastAsia="微软雅黑" w:hAnsi="微软雅黑"/>
                <w:lang w:val="en-US" w:eastAsia="zh-CN"/>
              </w:rPr>
              <w:t>ORGID</w:t>
            </w:r>
          </w:p>
        </w:tc>
        <w:tc>
          <w:tcPr>
            <w:tcW w:w="1027" w:type="pct"/>
            <w:vAlign w:val="center"/>
          </w:tcPr>
          <w:p w:rsidR="00970B60" w:rsidRPr="00BE626C" w:rsidRDefault="00970B60" w:rsidP="00063980">
            <w:pPr>
              <w:pStyle w:val="TAL"/>
              <w:jc w:val="center"/>
              <w:rPr>
                <w:rFonts w:ascii="微软雅黑" w:eastAsia="微软雅黑" w:hAnsi="微软雅黑"/>
                <w:lang w:val="en-US" w:eastAsia="zh-CN"/>
              </w:rPr>
            </w:pPr>
            <w:r>
              <w:rPr>
                <w:rFonts w:ascii="微软雅黑" w:eastAsia="微软雅黑" w:hAnsi="微软雅黑" w:hint="eastAsia"/>
                <w:lang w:val="en-US" w:eastAsia="zh-CN"/>
              </w:rPr>
              <w:t>NUMBER(10</w:t>
            </w:r>
            <w:r w:rsidRPr="004532B4">
              <w:rPr>
                <w:rFonts w:ascii="微软雅黑" w:eastAsia="微软雅黑" w:hAnsi="微软雅黑" w:hint="eastAsia"/>
                <w:lang w:val="en-US" w:eastAsia="zh-CN"/>
              </w:rPr>
              <w:t>)</w:t>
            </w:r>
          </w:p>
        </w:tc>
        <w:tc>
          <w:tcPr>
            <w:tcW w:w="407" w:type="pct"/>
          </w:tcPr>
          <w:p w:rsidR="00970B60" w:rsidRPr="00BE626C" w:rsidRDefault="00970B60" w:rsidP="00063980">
            <w:pPr>
              <w:pStyle w:val="TAL"/>
              <w:jc w:val="center"/>
              <w:rPr>
                <w:rFonts w:ascii="微软雅黑" w:eastAsia="微软雅黑" w:hAnsi="微软雅黑"/>
                <w:lang w:val="en-US" w:eastAsia="zh-CN"/>
              </w:rPr>
            </w:pPr>
          </w:p>
        </w:tc>
        <w:tc>
          <w:tcPr>
            <w:tcW w:w="525" w:type="pct"/>
          </w:tcPr>
          <w:p w:rsidR="00970B60" w:rsidRPr="00BE626C" w:rsidRDefault="00970B60" w:rsidP="00063980">
            <w:pPr>
              <w:pStyle w:val="TAL"/>
              <w:jc w:val="center"/>
              <w:rPr>
                <w:rFonts w:ascii="微软雅黑" w:eastAsia="微软雅黑" w:hAnsi="微软雅黑"/>
                <w:lang w:val="en-US" w:eastAsia="zh-CN"/>
              </w:rPr>
            </w:pPr>
          </w:p>
        </w:tc>
        <w:tc>
          <w:tcPr>
            <w:tcW w:w="1619" w:type="pct"/>
            <w:vAlign w:val="center"/>
          </w:tcPr>
          <w:p w:rsidR="00970B60" w:rsidRDefault="00970B60" w:rsidP="00063980">
            <w:pPr>
              <w:pStyle w:val="TAL"/>
              <w:jc w:val="center"/>
              <w:rPr>
                <w:rFonts w:ascii="微软雅黑" w:eastAsia="微软雅黑" w:hAnsi="微软雅黑"/>
                <w:lang w:val="en-US" w:eastAsia="zh-CN"/>
              </w:rPr>
            </w:pPr>
          </w:p>
        </w:tc>
      </w:tr>
      <w:tr w:rsidR="00970B60" w:rsidRPr="006E0066" w:rsidTr="00063980">
        <w:tc>
          <w:tcPr>
            <w:tcW w:w="1422" w:type="pct"/>
          </w:tcPr>
          <w:p w:rsidR="00970B60" w:rsidRPr="00BE626C"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lang w:val="en-US" w:eastAsia="zh-CN"/>
              </w:rPr>
              <w:t>name</w:t>
            </w:r>
            <w:r w:rsidRPr="00BE626C">
              <w:rPr>
                <w:rFonts w:ascii="微软雅黑" w:eastAsia="微软雅黑" w:hAnsi="微软雅黑" w:hint="eastAsia"/>
                <w:lang w:val="en-US" w:eastAsia="zh-CN"/>
              </w:rPr>
              <w:t>_lang1</w:t>
            </w:r>
          </w:p>
        </w:tc>
        <w:tc>
          <w:tcPr>
            <w:tcW w:w="1027" w:type="pct"/>
          </w:tcPr>
          <w:p w:rsidR="00970B60" w:rsidRPr="00BE626C"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lang w:val="en-US" w:eastAsia="zh-CN"/>
              </w:rPr>
              <w:t>VARCHAR2(256)</w:t>
            </w:r>
          </w:p>
        </w:tc>
        <w:tc>
          <w:tcPr>
            <w:tcW w:w="407" w:type="pct"/>
          </w:tcPr>
          <w:p w:rsidR="00970B60" w:rsidRPr="00BE626C" w:rsidRDefault="00970B60" w:rsidP="00063980">
            <w:pPr>
              <w:pStyle w:val="TAL"/>
              <w:jc w:val="center"/>
              <w:rPr>
                <w:rFonts w:ascii="微软雅黑" w:eastAsia="微软雅黑" w:hAnsi="微软雅黑"/>
                <w:lang w:val="en-US" w:eastAsia="zh-CN"/>
              </w:rPr>
            </w:pPr>
          </w:p>
        </w:tc>
        <w:tc>
          <w:tcPr>
            <w:tcW w:w="525" w:type="pct"/>
          </w:tcPr>
          <w:p w:rsidR="00970B60" w:rsidRPr="00BE626C" w:rsidRDefault="00970B60" w:rsidP="00063980">
            <w:pPr>
              <w:pStyle w:val="TAL"/>
              <w:jc w:val="center"/>
              <w:rPr>
                <w:rFonts w:ascii="微软雅黑" w:eastAsia="微软雅黑" w:hAnsi="微软雅黑"/>
                <w:lang w:val="en-US" w:eastAsia="zh-CN"/>
              </w:rPr>
            </w:pPr>
          </w:p>
        </w:tc>
        <w:tc>
          <w:tcPr>
            <w:tcW w:w="1619" w:type="pct"/>
          </w:tcPr>
          <w:p w:rsidR="00970B60" w:rsidRPr="00BE626C"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hint="eastAsia"/>
                <w:lang w:val="en-US" w:eastAsia="zh-CN"/>
              </w:rPr>
              <w:t>名称</w:t>
            </w:r>
            <w:r w:rsidRPr="00BE626C">
              <w:rPr>
                <w:rFonts w:ascii="微软雅黑" w:eastAsia="微软雅黑" w:hAnsi="微软雅黑"/>
                <w:lang w:val="en-US" w:eastAsia="zh-CN"/>
              </w:rPr>
              <w:t>(</w:t>
            </w:r>
            <w:r w:rsidRPr="00BE626C">
              <w:rPr>
                <w:rFonts w:ascii="微软雅黑" w:eastAsia="微软雅黑" w:hAnsi="微软雅黑" w:hint="eastAsia"/>
                <w:lang w:val="en-US" w:eastAsia="zh-CN"/>
              </w:rPr>
              <w:t>阿拉伯文</w:t>
            </w:r>
            <w:r w:rsidRPr="00BE626C">
              <w:rPr>
                <w:rFonts w:ascii="微软雅黑" w:eastAsia="微软雅黑" w:hAnsi="微软雅黑"/>
                <w:lang w:val="en-US" w:eastAsia="zh-CN"/>
              </w:rPr>
              <w:t>)</w:t>
            </w:r>
          </w:p>
        </w:tc>
      </w:tr>
      <w:tr w:rsidR="00970B60" w:rsidRPr="006E0066" w:rsidTr="00063980">
        <w:tc>
          <w:tcPr>
            <w:tcW w:w="1422" w:type="pct"/>
          </w:tcPr>
          <w:p w:rsidR="00970B60" w:rsidRPr="00BE626C"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hint="eastAsia"/>
                <w:lang w:val="en-US" w:eastAsia="zh-CN"/>
              </w:rPr>
              <w:t>n</w:t>
            </w:r>
            <w:r w:rsidRPr="00BE626C">
              <w:rPr>
                <w:rFonts w:ascii="微软雅黑" w:eastAsia="微软雅黑" w:hAnsi="微软雅黑"/>
                <w:lang w:val="en-US" w:eastAsia="zh-CN"/>
              </w:rPr>
              <w:t>ame</w:t>
            </w:r>
            <w:r w:rsidRPr="00BE626C">
              <w:rPr>
                <w:rFonts w:ascii="微软雅黑" w:eastAsia="微软雅黑" w:hAnsi="微软雅黑" w:hint="eastAsia"/>
                <w:lang w:val="en-US" w:eastAsia="zh-CN"/>
              </w:rPr>
              <w:t>_lang2</w:t>
            </w:r>
          </w:p>
        </w:tc>
        <w:tc>
          <w:tcPr>
            <w:tcW w:w="1027" w:type="pct"/>
          </w:tcPr>
          <w:p w:rsidR="00970B60" w:rsidRPr="00BE626C"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lang w:val="en-US" w:eastAsia="zh-CN"/>
              </w:rPr>
              <w:t>VARCHAR2(256)</w:t>
            </w:r>
          </w:p>
        </w:tc>
        <w:tc>
          <w:tcPr>
            <w:tcW w:w="407" w:type="pct"/>
          </w:tcPr>
          <w:p w:rsidR="00970B60" w:rsidRPr="00BE626C" w:rsidRDefault="00970B60" w:rsidP="00063980">
            <w:pPr>
              <w:pStyle w:val="TAL"/>
              <w:jc w:val="center"/>
              <w:rPr>
                <w:rFonts w:ascii="微软雅黑" w:eastAsia="微软雅黑" w:hAnsi="微软雅黑"/>
                <w:lang w:val="en-US" w:eastAsia="zh-CN"/>
              </w:rPr>
            </w:pPr>
          </w:p>
        </w:tc>
        <w:tc>
          <w:tcPr>
            <w:tcW w:w="525" w:type="pct"/>
          </w:tcPr>
          <w:p w:rsidR="00970B60" w:rsidRPr="00BE626C" w:rsidRDefault="00970B60" w:rsidP="00063980">
            <w:pPr>
              <w:pStyle w:val="TAL"/>
              <w:jc w:val="center"/>
              <w:rPr>
                <w:rFonts w:ascii="微软雅黑" w:eastAsia="微软雅黑" w:hAnsi="微软雅黑"/>
                <w:lang w:val="en-US" w:eastAsia="zh-CN"/>
              </w:rPr>
            </w:pPr>
          </w:p>
        </w:tc>
        <w:tc>
          <w:tcPr>
            <w:tcW w:w="1619" w:type="pct"/>
          </w:tcPr>
          <w:p w:rsidR="00970B60" w:rsidRPr="00BE626C"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hint="eastAsia"/>
                <w:lang w:val="en-US" w:eastAsia="zh-CN"/>
              </w:rPr>
              <w:t>名称</w:t>
            </w:r>
            <w:r w:rsidRPr="00BE626C">
              <w:rPr>
                <w:rFonts w:ascii="微软雅黑" w:eastAsia="微软雅黑" w:hAnsi="微软雅黑"/>
                <w:lang w:val="en-US" w:eastAsia="zh-CN"/>
              </w:rPr>
              <w:t>(</w:t>
            </w:r>
            <w:r w:rsidRPr="00BE626C">
              <w:rPr>
                <w:rFonts w:ascii="微软雅黑" w:eastAsia="微软雅黑" w:hAnsi="微软雅黑" w:hint="eastAsia"/>
                <w:lang w:val="en-US" w:eastAsia="zh-CN"/>
              </w:rPr>
              <w:t>英文</w:t>
            </w:r>
            <w:r w:rsidRPr="00BE626C">
              <w:rPr>
                <w:rFonts w:ascii="微软雅黑" w:eastAsia="微软雅黑" w:hAnsi="微软雅黑"/>
                <w:lang w:val="en-US" w:eastAsia="zh-CN"/>
              </w:rPr>
              <w:t>)</w:t>
            </w:r>
          </w:p>
        </w:tc>
      </w:tr>
      <w:tr w:rsidR="00970B60" w:rsidRPr="006E0066" w:rsidTr="00063980">
        <w:tc>
          <w:tcPr>
            <w:tcW w:w="1422" w:type="pct"/>
          </w:tcPr>
          <w:p w:rsidR="00970B60" w:rsidRPr="00BE626C"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hint="eastAsia"/>
                <w:lang w:val="en-US" w:eastAsia="zh-CN"/>
              </w:rPr>
              <w:t>name_lang3</w:t>
            </w:r>
          </w:p>
        </w:tc>
        <w:tc>
          <w:tcPr>
            <w:tcW w:w="1027" w:type="pct"/>
          </w:tcPr>
          <w:p w:rsidR="00970B60" w:rsidRPr="00BE626C"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lang w:val="en-US" w:eastAsia="zh-CN"/>
              </w:rPr>
              <w:t>VARCHAR2(256)</w:t>
            </w:r>
          </w:p>
        </w:tc>
        <w:tc>
          <w:tcPr>
            <w:tcW w:w="407" w:type="pct"/>
          </w:tcPr>
          <w:p w:rsidR="00970B60" w:rsidRPr="00BE626C" w:rsidRDefault="00970B60" w:rsidP="00063980">
            <w:pPr>
              <w:pStyle w:val="TAL"/>
              <w:jc w:val="center"/>
              <w:rPr>
                <w:rFonts w:ascii="微软雅黑" w:eastAsia="微软雅黑" w:hAnsi="微软雅黑"/>
                <w:lang w:val="en-US" w:eastAsia="zh-CN"/>
              </w:rPr>
            </w:pPr>
          </w:p>
        </w:tc>
        <w:tc>
          <w:tcPr>
            <w:tcW w:w="525" w:type="pct"/>
          </w:tcPr>
          <w:p w:rsidR="00970B60" w:rsidRPr="00BE626C" w:rsidRDefault="00970B60" w:rsidP="00063980">
            <w:pPr>
              <w:pStyle w:val="TAL"/>
              <w:jc w:val="center"/>
              <w:rPr>
                <w:rFonts w:ascii="微软雅黑" w:eastAsia="微软雅黑" w:hAnsi="微软雅黑"/>
                <w:lang w:val="en-US" w:eastAsia="zh-CN"/>
              </w:rPr>
            </w:pPr>
          </w:p>
        </w:tc>
        <w:tc>
          <w:tcPr>
            <w:tcW w:w="1619" w:type="pct"/>
          </w:tcPr>
          <w:p w:rsidR="00970B60" w:rsidRPr="00BE626C"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hint="eastAsia"/>
                <w:lang w:val="en-US" w:eastAsia="zh-CN"/>
              </w:rPr>
              <w:t>保留</w:t>
            </w:r>
          </w:p>
        </w:tc>
      </w:tr>
      <w:tr w:rsidR="00970B60" w:rsidRPr="006E0066" w:rsidTr="00063980">
        <w:tc>
          <w:tcPr>
            <w:tcW w:w="1422" w:type="pct"/>
          </w:tcPr>
          <w:p w:rsidR="00970B60" w:rsidRPr="00BE626C"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hint="eastAsia"/>
                <w:lang w:val="en-US" w:eastAsia="zh-CN"/>
              </w:rPr>
              <w:t>note_lang1</w:t>
            </w:r>
          </w:p>
        </w:tc>
        <w:tc>
          <w:tcPr>
            <w:tcW w:w="1027" w:type="pct"/>
          </w:tcPr>
          <w:p w:rsidR="00970B60" w:rsidRPr="00BE626C"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lang w:val="en-US" w:eastAsia="zh-CN"/>
              </w:rPr>
              <w:t>VARCHAR2(1024)</w:t>
            </w:r>
          </w:p>
        </w:tc>
        <w:tc>
          <w:tcPr>
            <w:tcW w:w="407" w:type="pct"/>
          </w:tcPr>
          <w:p w:rsidR="00970B60" w:rsidRPr="00BE626C" w:rsidRDefault="00970B60" w:rsidP="00063980">
            <w:pPr>
              <w:pStyle w:val="TAL"/>
              <w:jc w:val="center"/>
              <w:rPr>
                <w:rFonts w:ascii="微软雅黑" w:eastAsia="微软雅黑" w:hAnsi="微软雅黑"/>
                <w:lang w:val="en-US" w:eastAsia="zh-CN"/>
              </w:rPr>
            </w:pPr>
          </w:p>
        </w:tc>
        <w:tc>
          <w:tcPr>
            <w:tcW w:w="525" w:type="pct"/>
          </w:tcPr>
          <w:p w:rsidR="00970B60" w:rsidRPr="00BE626C" w:rsidRDefault="00970B60" w:rsidP="00063980">
            <w:pPr>
              <w:pStyle w:val="TAL"/>
              <w:jc w:val="center"/>
              <w:rPr>
                <w:rFonts w:ascii="微软雅黑" w:eastAsia="微软雅黑" w:hAnsi="微软雅黑"/>
                <w:lang w:val="en-US" w:eastAsia="zh-CN"/>
              </w:rPr>
            </w:pPr>
          </w:p>
        </w:tc>
        <w:tc>
          <w:tcPr>
            <w:tcW w:w="1619" w:type="pct"/>
          </w:tcPr>
          <w:p w:rsidR="00970B60" w:rsidRPr="00BE626C"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hint="eastAsia"/>
                <w:lang w:val="en-US" w:eastAsia="zh-CN"/>
              </w:rPr>
              <w:t>描述</w:t>
            </w:r>
            <w:r w:rsidRPr="00BE626C">
              <w:rPr>
                <w:rFonts w:ascii="微软雅黑" w:eastAsia="微软雅黑" w:hAnsi="微软雅黑"/>
                <w:lang w:val="en-US" w:eastAsia="zh-CN"/>
              </w:rPr>
              <w:t>(</w:t>
            </w:r>
            <w:r w:rsidRPr="00BE626C">
              <w:rPr>
                <w:rFonts w:ascii="微软雅黑" w:eastAsia="微软雅黑" w:hAnsi="微软雅黑" w:hint="eastAsia"/>
                <w:lang w:val="en-US" w:eastAsia="zh-CN"/>
              </w:rPr>
              <w:t>阿拉伯文</w:t>
            </w:r>
            <w:r w:rsidRPr="00BE626C">
              <w:rPr>
                <w:rFonts w:ascii="微软雅黑" w:eastAsia="微软雅黑" w:hAnsi="微软雅黑"/>
                <w:lang w:val="en-US" w:eastAsia="zh-CN"/>
              </w:rPr>
              <w:t>)</w:t>
            </w:r>
          </w:p>
        </w:tc>
      </w:tr>
      <w:tr w:rsidR="00970B60" w:rsidRPr="006E0066" w:rsidTr="00063980">
        <w:tc>
          <w:tcPr>
            <w:tcW w:w="1422" w:type="pct"/>
          </w:tcPr>
          <w:p w:rsidR="00970B60" w:rsidRPr="00BE626C"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hint="eastAsia"/>
                <w:lang w:val="en-US" w:eastAsia="zh-CN"/>
              </w:rPr>
              <w:t>note_lang2</w:t>
            </w:r>
          </w:p>
        </w:tc>
        <w:tc>
          <w:tcPr>
            <w:tcW w:w="1027" w:type="pct"/>
          </w:tcPr>
          <w:p w:rsidR="00970B60" w:rsidRPr="00BE626C"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lang w:val="en-US" w:eastAsia="zh-CN"/>
              </w:rPr>
              <w:t>VARCHAR2(1024)</w:t>
            </w:r>
          </w:p>
        </w:tc>
        <w:tc>
          <w:tcPr>
            <w:tcW w:w="407" w:type="pct"/>
          </w:tcPr>
          <w:p w:rsidR="00970B60" w:rsidRPr="00BE626C" w:rsidRDefault="00970B60" w:rsidP="00063980">
            <w:pPr>
              <w:pStyle w:val="TAL"/>
              <w:jc w:val="center"/>
              <w:rPr>
                <w:rFonts w:ascii="微软雅黑" w:eastAsia="微软雅黑" w:hAnsi="微软雅黑"/>
                <w:lang w:val="en-US" w:eastAsia="zh-CN"/>
              </w:rPr>
            </w:pPr>
          </w:p>
        </w:tc>
        <w:tc>
          <w:tcPr>
            <w:tcW w:w="525" w:type="pct"/>
          </w:tcPr>
          <w:p w:rsidR="00970B60" w:rsidRPr="00BE626C" w:rsidRDefault="00970B60" w:rsidP="00063980">
            <w:pPr>
              <w:pStyle w:val="TAL"/>
              <w:jc w:val="center"/>
              <w:rPr>
                <w:rFonts w:ascii="微软雅黑" w:eastAsia="微软雅黑" w:hAnsi="微软雅黑"/>
                <w:lang w:val="en-US" w:eastAsia="zh-CN"/>
              </w:rPr>
            </w:pPr>
          </w:p>
        </w:tc>
        <w:tc>
          <w:tcPr>
            <w:tcW w:w="1619" w:type="pct"/>
          </w:tcPr>
          <w:p w:rsidR="00970B60" w:rsidRPr="00BE626C"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hint="eastAsia"/>
                <w:lang w:val="en-US" w:eastAsia="zh-CN"/>
              </w:rPr>
              <w:t>描述</w:t>
            </w:r>
            <w:r w:rsidRPr="00BE626C">
              <w:rPr>
                <w:rFonts w:ascii="微软雅黑" w:eastAsia="微软雅黑" w:hAnsi="微软雅黑"/>
                <w:lang w:val="en-US" w:eastAsia="zh-CN"/>
              </w:rPr>
              <w:t>(</w:t>
            </w:r>
            <w:r w:rsidRPr="00BE626C">
              <w:rPr>
                <w:rFonts w:ascii="微软雅黑" w:eastAsia="微软雅黑" w:hAnsi="微软雅黑" w:hint="eastAsia"/>
                <w:lang w:val="en-US" w:eastAsia="zh-CN"/>
              </w:rPr>
              <w:t>英文</w:t>
            </w:r>
            <w:r w:rsidRPr="00BE626C">
              <w:rPr>
                <w:rFonts w:ascii="微软雅黑" w:eastAsia="微软雅黑" w:hAnsi="微软雅黑"/>
                <w:lang w:val="en-US" w:eastAsia="zh-CN"/>
              </w:rPr>
              <w:t>)</w:t>
            </w:r>
          </w:p>
        </w:tc>
      </w:tr>
      <w:tr w:rsidR="00970B60" w:rsidRPr="006E0066" w:rsidTr="00063980">
        <w:tc>
          <w:tcPr>
            <w:tcW w:w="1422" w:type="pct"/>
          </w:tcPr>
          <w:p w:rsidR="00970B60" w:rsidRPr="00BE626C"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hint="eastAsia"/>
                <w:lang w:val="en-US" w:eastAsia="zh-CN"/>
              </w:rPr>
              <w:t>note_lang3</w:t>
            </w:r>
          </w:p>
        </w:tc>
        <w:tc>
          <w:tcPr>
            <w:tcW w:w="1027" w:type="pct"/>
          </w:tcPr>
          <w:p w:rsidR="00970B60" w:rsidRPr="00BE626C"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lang w:val="en-US" w:eastAsia="zh-CN"/>
              </w:rPr>
              <w:t>VARCHAR2(1024)</w:t>
            </w:r>
          </w:p>
        </w:tc>
        <w:tc>
          <w:tcPr>
            <w:tcW w:w="407" w:type="pct"/>
          </w:tcPr>
          <w:p w:rsidR="00970B60" w:rsidRPr="00BE626C" w:rsidRDefault="00970B60" w:rsidP="00063980">
            <w:pPr>
              <w:pStyle w:val="TAL"/>
              <w:jc w:val="center"/>
              <w:rPr>
                <w:rFonts w:ascii="微软雅黑" w:eastAsia="微软雅黑" w:hAnsi="微软雅黑"/>
                <w:lang w:val="en-US" w:eastAsia="zh-CN"/>
              </w:rPr>
            </w:pPr>
          </w:p>
        </w:tc>
        <w:tc>
          <w:tcPr>
            <w:tcW w:w="525" w:type="pct"/>
          </w:tcPr>
          <w:p w:rsidR="00970B60" w:rsidRPr="00BE626C" w:rsidRDefault="00970B60" w:rsidP="00063980">
            <w:pPr>
              <w:pStyle w:val="TAL"/>
              <w:jc w:val="center"/>
              <w:rPr>
                <w:rFonts w:ascii="微软雅黑" w:eastAsia="微软雅黑" w:hAnsi="微软雅黑"/>
                <w:lang w:val="en-US" w:eastAsia="zh-CN"/>
              </w:rPr>
            </w:pPr>
          </w:p>
        </w:tc>
        <w:tc>
          <w:tcPr>
            <w:tcW w:w="1619" w:type="pct"/>
          </w:tcPr>
          <w:p w:rsidR="00970B60" w:rsidRPr="00BE626C" w:rsidRDefault="00970B60" w:rsidP="00063980">
            <w:pPr>
              <w:pStyle w:val="TAL"/>
              <w:jc w:val="center"/>
              <w:rPr>
                <w:rFonts w:ascii="微软雅黑" w:eastAsia="微软雅黑" w:hAnsi="微软雅黑"/>
                <w:lang w:val="en-US" w:eastAsia="zh-CN"/>
              </w:rPr>
            </w:pPr>
            <w:r w:rsidRPr="00BE626C">
              <w:rPr>
                <w:rFonts w:ascii="微软雅黑" w:eastAsia="微软雅黑" w:hAnsi="微软雅黑" w:hint="eastAsia"/>
                <w:lang w:val="en-US" w:eastAsia="zh-CN"/>
              </w:rPr>
              <w:t>保留</w:t>
            </w:r>
          </w:p>
        </w:tc>
      </w:tr>
    </w:tbl>
    <w:p w:rsidR="00970B60" w:rsidRPr="00476554" w:rsidRDefault="00970B60" w:rsidP="00970B60">
      <w:pPr>
        <w:rPr>
          <w:rFonts w:ascii="Arial" w:hAnsi="Arial"/>
        </w:rPr>
      </w:pPr>
    </w:p>
    <w:p w:rsidR="00970B60" w:rsidRPr="00E008B8" w:rsidRDefault="00970B60" w:rsidP="00970B60">
      <w:pPr>
        <w:pStyle w:val="31"/>
      </w:pPr>
      <w:bookmarkStart w:id="677" w:name="_Toc397680960"/>
      <w:bookmarkStart w:id="678" w:name="_Toc397712912"/>
      <w:bookmarkStart w:id="679" w:name="_Toc435003394"/>
      <w:bookmarkStart w:id="680" w:name="_Toc243154027"/>
      <w:bookmarkEnd w:id="660"/>
      <w:bookmarkEnd w:id="661"/>
      <w:bookmarkEnd w:id="662"/>
      <w:bookmarkEnd w:id="663"/>
      <w:r w:rsidRPr="00E008B8">
        <w:rPr>
          <w:rFonts w:hint="eastAsia"/>
        </w:rPr>
        <w:lastRenderedPageBreak/>
        <w:t>优惠券号码信息表</w:t>
      </w:r>
      <w:r w:rsidRPr="00E008B8">
        <w:t xml:space="preserve"> (</w:t>
      </w:r>
      <w:r w:rsidRPr="00E008B8">
        <w:rPr>
          <w:rFonts w:hint="eastAsia"/>
        </w:rPr>
        <w:t>MDSP</w:t>
      </w:r>
      <w:r w:rsidRPr="00E008B8">
        <w:t>_T_VOUCHERITEM)</w:t>
      </w:r>
      <w:bookmarkEnd w:id="677"/>
      <w:bookmarkEnd w:id="678"/>
      <w:bookmarkEnd w:id="679"/>
      <w:r w:rsidRPr="00E008B8">
        <w:rPr>
          <w:rFonts w:hint="eastAsia"/>
        </w:rPr>
        <w:t xml:space="preserve"> </w:t>
      </w:r>
    </w:p>
    <w:tbl>
      <w:tblPr>
        <w:tblW w:w="5325" w:type="pct"/>
        <w:tblInd w:w="-6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2613"/>
        <w:gridCol w:w="1538"/>
        <w:gridCol w:w="707"/>
        <w:gridCol w:w="566"/>
        <w:gridCol w:w="581"/>
        <w:gridCol w:w="2926"/>
      </w:tblGrid>
      <w:tr w:rsidR="00970B60" w:rsidRPr="006E0066" w:rsidTr="00063980">
        <w:tc>
          <w:tcPr>
            <w:tcW w:w="1463" w:type="pct"/>
            <w:shd w:val="clear" w:color="auto" w:fill="D9D9D9"/>
          </w:tcPr>
          <w:bookmarkEnd w:id="680"/>
          <w:p w:rsidR="00970B60" w:rsidRPr="00B30FE4" w:rsidRDefault="00970B60" w:rsidP="00063980">
            <w:pPr>
              <w:pStyle w:val="TableHeading"/>
            </w:pPr>
            <w:r w:rsidRPr="00B30FE4">
              <w:rPr>
                <w:rFonts w:hint="eastAsia"/>
              </w:rPr>
              <w:t>Field name</w:t>
            </w:r>
          </w:p>
        </w:tc>
        <w:tc>
          <w:tcPr>
            <w:tcW w:w="861" w:type="pct"/>
            <w:shd w:val="clear" w:color="auto" w:fill="D9D9D9"/>
          </w:tcPr>
          <w:p w:rsidR="00970B60" w:rsidRPr="00B30FE4" w:rsidRDefault="00970B60" w:rsidP="00063980">
            <w:pPr>
              <w:pStyle w:val="TableHeading"/>
            </w:pPr>
            <w:r w:rsidRPr="00B30FE4">
              <w:rPr>
                <w:rFonts w:hint="eastAsia"/>
              </w:rPr>
              <w:t>物理DB</w:t>
            </w:r>
          </w:p>
          <w:p w:rsidR="00970B60" w:rsidRPr="00B30FE4" w:rsidRDefault="00970B60" w:rsidP="00063980">
            <w:pPr>
              <w:pStyle w:val="TableHeading"/>
            </w:pPr>
            <w:r w:rsidRPr="00B30FE4">
              <w:rPr>
                <w:rFonts w:hint="eastAsia"/>
              </w:rPr>
              <w:t>Field type</w:t>
            </w:r>
          </w:p>
        </w:tc>
        <w:tc>
          <w:tcPr>
            <w:tcW w:w="396" w:type="pct"/>
            <w:shd w:val="clear" w:color="auto" w:fill="D9D9D9"/>
          </w:tcPr>
          <w:p w:rsidR="00970B60" w:rsidRPr="00B30FE4" w:rsidRDefault="00970B60" w:rsidP="00063980">
            <w:pPr>
              <w:pStyle w:val="TableHeading"/>
            </w:pPr>
            <w:r w:rsidRPr="00B30FE4">
              <w:rPr>
                <w:rFonts w:hint="eastAsia"/>
              </w:rPr>
              <w:t>Value range</w:t>
            </w:r>
          </w:p>
        </w:tc>
        <w:tc>
          <w:tcPr>
            <w:tcW w:w="317" w:type="pct"/>
            <w:shd w:val="clear" w:color="auto" w:fill="D9D9D9"/>
          </w:tcPr>
          <w:p w:rsidR="00970B60" w:rsidRPr="00B30FE4" w:rsidRDefault="00970B60" w:rsidP="00063980">
            <w:pPr>
              <w:pStyle w:val="TableHeading"/>
            </w:pPr>
            <w:r w:rsidRPr="00B30FE4">
              <w:rPr>
                <w:rFonts w:hint="eastAsia"/>
              </w:rPr>
              <w:t>Default Value</w:t>
            </w:r>
          </w:p>
        </w:tc>
        <w:tc>
          <w:tcPr>
            <w:tcW w:w="325" w:type="pct"/>
            <w:shd w:val="clear" w:color="auto" w:fill="D9D9D9"/>
          </w:tcPr>
          <w:p w:rsidR="00970B60" w:rsidRPr="00B30FE4" w:rsidRDefault="00970B60" w:rsidP="00063980">
            <w:pPr>
              <w:pStyle w:val="TableHeading"/>
            </w:pPr>
            <w:r w:rsidRPr="00B30FE4">
              <w:rPr>
                <w:rFonts w:hint="eastAsia"/>
              </w:rPr>
              <w:t>Display Name</w:t>
            </w:r>
          </w:p>
        </w:tc>
        <w:tc>
          <w:tcPr>
            <w:tcW w:w="1638" w:type="pct"/>
            <w:shd w:val="clear" w:color="auto" w:fill="D9D9D9"/>
          </w:tcPr>
          <w:p w:rsidR="00970B60" w:rsidRPr="00B30FE4" w:rsidRDefault="00970B60" w:rsidP="00063980">
            <w:pPr>
              <w:pStyle w:val="TableHeading"/>
            </w:pPr>
            <w:r w:rsidRPr="00B30FE4">
              <w:rPr>
                <w:rFonts w:hint="eastAsia"/>
              </w:rPr>
              <w:t>Description</w:t>
            </w:r>
          </w:p>
        </w:tc>
      </w:tr>
      <w:tr w:rsidR="00970B60" w:rsidRPr="006E0066" w:rsidTr="00063980">
        <w:tc>
          <w:tcPr>
            <w:tcW w:w="1463" w:type="pct"/>
            <w:vAlign w:val="center"/>
          </w:tcPr>
          <w:p w:rsidR="00970B60" w:rsidRPr="004532B4" w:rsidRDefault="00970B60" w:rsidP="00063980">
            <w:pPr>
              <w:pStyle w:val="TAL"/>
              <w:jc w:val="center"/>
              <w:rPr>
                <w:rFonts w:ascii="微软雅黑" w:eastAsia="微软雅黑" w:hAnsi="微软雅黑"/>
                <w:lang w:val="en-US" w:eastAsia="zh-CN"/>
              </w:rPr>
            </w:pPr>
            <w:r>
              <w:rPr>
                <w:rFonts w:ascii="微软雅黑" w:eastAsia="微软雅黑" w:hAnsi="微软雅黑" w:hint="eastAsia"/>
                <w:lang w:val="en-US" w:eastAsia="zh-CN"/>
              </w:rPr>
              <w:lastRenderedPageBreak/>
              <w:t>#VoucherID</w:t>
            </w:r>
          </w:p>
        </w:tc>
        <w:tc>
          <w:tcPr>
            <w:tcW w:w="861" w:type="pct"/>
            <w:vAlign w:val="center"/>
          </w:tcPr>
          <w:p w:rsidR="00970B60" w:rsidRPr="004532B4" w:rsidRDefault="00970B60" w:rsidP="00063980">
            <w:pPr>
              <w:pStyle w:val="TAL"/>
              <w:jc w:val="center"/>
              <w:rPr>
                <w:rFonts w:ascii="微软雅黑" w:eastAsia="微软雅黑" w:hAnsi="微软雅黑"/>
                <w:lang w:val="en-US" w:eastAsia="zh-CN"/>
              </w:rPr>
            </w:pPr>
            <w:r w:rsidRPr="004532B4">
              <w:rPr>
                <w:rFonts w:ascii="微软雅黑" w:eastAsia="微软雅黑" w:hAnsi="微软雅黑"/>
                <w:lang w:val="en-US" w:eastAsia="zh-CN"/>
              </w:rPr>
              <w:t>VARCHAR2(20)</w:t>
            </w:r>
          </w:p>
        </w:tc>
        <w:tc>
          <w:tcPr>
            <w:tcW w:w="396" w:type="pct"/>
          </w:tcPr>
          <w:p w:rsidR="00970B60" w:rsidRPr="004532B4" w:rsidRDefault="00970B60" w:rsidP="00063980">
            <w:pPr>
              <w:pStyle w:val="TAL"/>
              <w:jc w:val="center"/>
              <w:rPr>
                <w:rFonts w:ascii="微软雅黑" w:eastAsia="微软雅黑" w:hAnsi="微软雅黑"/>
                <w:lang w:val="en-US" w:eastAsia="zh-CN"/>
              </w:rPr>
            </w:pPr>
          </w:p>
        </w:tc>
        <w:tc>
          <w:tcPr>
            <w:tcW w:w="317" w:type="pct"/>
          </w:tcPr>
          <w:p w:rsidR="00970B60" w:rsidRPr="004532B4" w:rsidRDefault="00970B60" w:rsidP="00063980">
            <w:pPr>
              <w:pStyle w:val="TAL"/>
              <w:jc w:val="center"/>
              <w:rPr>
                <w:rFonts w:ascii="微软雅黑" w:eastAsia="微软雅黑" w:hAnsi="微软雅黑"/>
                <w:lang w:val="en-US" w:eastAsia="zh-CN"/>
              </w:rPr>
            </w:pPr>
          </w:p>
        </w:tc>
        <w:tc>
          <w:tcPr>
            <w:tcW w:w="325" w:type="pct"/>
          </w:tcPr>
          <w:p w:rsidR="00970B60" w:rsidRPr="004532B4" w:rsidRDefault="00970B60" w:rsidP="00063980">
            <w:pPr>
              <w:pStyle w:val="TAL"/>
              <w:jc w:val="center"/>
              <w:rPr>
                <w:rFonts w:ascii="微软雅黑" w:eastAsia="微软雅黑" w:hAnsi="微软雅黑"/>
                <w:lang w:val="en-US" w:eastAsia="zh-CN"/>
              </w:rPr>
            </w:pPr>
          </w:p>
        </w:tc>
        <w:tc>
          <w:tcPr>
            <w:tcW w:w="1638" w:type="pct"/>
            <w:vAlign w:val="center"/>
          </w:tcPr>
          <w:p w:rsidR="00970B60" w:rsidRPr="004532B4" w:rsidRDefault="00970B60" w:rsidP="00063980">
            <w:pPr>
              <w:pStyle w:val="TAL"/>
              <w:jc w:val="center"/>
              <w:rPr>
                <w:rFonts w:ascii="微软雅黑" w:eastAsia="微软雅黑" w:hAnsi="微软雅黑"/>
                <w:lang w:val="en-US" w:eastAsia="zh-CN"/>
              </w:rPr>
            </w:pPr>
            <w:r w:rsidRPr="004532B4">
              <w:rPr>
                <w:rFonts w:ascii="微软雅黑" w:eastAsia="微软雅黑" w:hAnsi="微软雅黑" w:hint="eastAsia"/>
                <w:lang w:val="en-US" w:eastAsia="zh-CN"/>
              </w:rPr>
              <w:t>优惠券号码</w:t>
            </w:r>
          </w:p>
        </w:tc>
      </w:tr>
      <w:tr w:rsidR="00970B60" w:rsidRPr="006E0066" w:rsidTr="00063980">
        <w:tc>
          <w:tcPr>
            <w:tcW w:w="1463" w:type="pct"/>
            <w:vAlign w:val="center"/>
          </w:tcPr>
          <w:p w:rsidR="00970B60" w:rsidRPr="004532B4" w:rsidRDefault="00970B60" w:rsidP="00063980">
            <w:pPr>
              <w:pStyle w:val="TAL"/>
              <w:jc w:val="center"/>
              <w:rPr>
                <w:rFonts w:ascii="微软雅黑" w:eastAsia="微软雅黑" w:hAnsi="微软雅黑"/>
                <w:lang w:val="en-US" w:eastAsia="zh-CN"/>
              </w:rPr>
            </w:pPr>
            <w:r w:rsidRPr="004532B4">
              <w:rPr>
                <w:rFonts w:ascii="微软雅黑" w:eastAsia="微软雅黑" w:hAnsi="微软雅黑" w:hint="eastAsia"/>
                <w:lang w:val="en-US" w:eastAsia="zh-CN"/>
              </w:rPr>
              <w:t>!</w:t>
            </w:r>
            <w:r>
              <w:rPr>
                <w:rFonts w:ascii="微软雅黑" w:eastAsia="微软雅黑" w:hAnsi="微软雅黑"/>
                <w:lang w:val="en-US" w:eastAsia="zh-CN"/>
              </w:rPr>
              <w:t>VoucherKey</w:t>
            </w:r>
          </w:p>
        </w:tc>
        <w:tc>
          <w:tcPr>
            <w:tcW w:w="861" w:type="pct"/>
            <w:vAlign w:val="center"/>
          </w:tcPr>
          <w:p w:rsidR="00970B60" w:rsidRPr="004532B4" w:rsidRDefault="00970B60" w:rsidP="00063980">
            <w:pPr>
              <w:pStyle w:val="TAL"/>
              <w:jc w:val="center"/>
              <w:rPr>
                <w:rFonts w:ascii="微软雅黑" w:eastAsia="微软雅黑" w:hAnsi="微软雅黑"/>
                <w:lang w:val="en-US" w:eastAsia="zh-CN"/>
              </w:rPr>
            </w:pPr>
            <w:r w:rsidRPr="004532B4">
              <w:rPr>
                <w:rFonts w:ascii="微软雅黑" w:eastAsia="微软雅黑" w:hAnsi="微软雅黑" w:hint="eastAsia"/>
                <w:lang w:val="en-US" w:eastAsia="zh-CN"/>
              </w:rPr>
              <w:t>NUMBER(10)</w:t>
            </w:r>
          </w:p>
        </w:tc>
        <w:tc>
          <w:tcPr>
            <w:tcW w:w="396" w:type="pct"/>
          </w:tcPr>
          <w:p w:rsidR="00970B60" w:rsidRPr="004532B4" w:rsidRDefault="00970B60" w:rsidP="00063980">
            <w:pPr>
              <w:pStyle w:val="TAL"/>
              <w:jc w:val="center"/>
              <w:rPr>
                <w:rFonts w:ascii="微软雅黑" w:eastAsia="微软雅黑" w:hAnsi="微软雅黑"/>
                <w:lang w:val="en-US" w:eastAsia="zh-CN"/>
              </w:rPr>
            </w:pPr>
          </w:p>
        </w:tc>
        <w:tc>
          <w:tcPr>
            <w:tcW w:w="317" w:type="pct"/>
          </w:tcPr>
          <w:p w:rsidR="00970B60" w:rsidRPr="004532B4" w:rsidRDefault="00970B60" w:rsidP="00063980">
            <w:pPr>
              <w:pStyle w:val="TAL"/>
              <w:jc w:val="center"/>
              <w:rPr>
                <w:rFonts w:ascii="微软雅黑" w:eastAsia="微软雅黑" w:hAnsi="微软雅黑"/>
                <w:lang w:val="en-US" w:eastAsia="zh-CN"/>
              </w:rPr>
            </w:pPr>
          </w:p>
        </w:tc>
        <w:tc>
          <w:tcPr>
            <w:tcW w:w="325" w:type="pct"/>
          </w:tcPr>
          <w:p w:rsidR="00970B60" w:rsidRPr="004532B4" w:rsidRDefault="00970B60" w:rsidP="00063980">
            <w:pPr>
              <w:pStyle w:val="TAL"/>
              <w:jc w:val="center"/>
              <w:rPr>
                <w:rFonts w:ascii="微软雅黑" w:eastAsia="微软雅黑" w:hAnsi="微软雅黑"/>
                <w:lang w:val="en-US" w:eastAsia="zh-CN"/>
              </w:rPr>
            </w:pPr>
          </w:p>
        </w:tc>
        <w:tc>
          <w:tcPr>
            <w:tcW w:w="1638" w:type="pct"/>
            <w:vAlign w:val="center"/>
          </w:tcPr>
          <w:p w:rsidR="00970B60" w:rsidRPr="004532B4" w:rsidRDefault="00970B60" w:rsidP="00063980">
            <w:pPr>
              <w:pStyle w:val="TAL"/>
              <w:jc w:val="center"/>
              <w:rPr>
                <w:rFonts w:ascii="微软雅黑" w:eastAsia="微软雅黑" w:hAnsi="微软雅黑"/>
                <w:lang w:val="en-US" w:eastAsia="zh-CN"/>
              </w:rPr>
            </w:pPr>
            <w:r w:rsidRPr="004532B4">
              <w:rPr>
                <w:rFonts w:ascii="微软雅黑" w:eastAsia="微软雅黑" w:hAnsi="微软雅黑" w:hint="eastAsia"/>
                <w:lang w:val="en-US" w:eastAsia="zh-CN"/>
              </w:rPr>
              <w:t>该优惠券号码属于的优惠券</w:t>
            </w:r>
            <w:r w:rsidRPr="004532B4">
              <w:rPr>
                <w:rFonts w:ascii="微软雅黑" w:eastAsia="微软雅黑" w:hAnsi="微软雅黑"/>
                <w:lang w:val="en-US" w:eastAsia="zh-CN"/>
              </w:rPr>
              <w:t>ID</w:t>
            </w:r>
            <w:r w:rsidRPr="004532B4">
              <w:rPr>
                <w:rFonts w:ascii="微软雅黑" w:eastAsia="微软雅黑" w:hAnsi="微软雅黑" w:hint="eastAsia"/>
                <w:lang w:val="en-US" w:eastAsia="zh-CN"/>
              </w:rPr>
              <w:t>, 与MDSP</w:t>
            </w:r>
            <w:r w:rsidRPr="004532B4">
              <w:rPr>
                <w:rFonts w:ascii="微软雅黑" w:eastAsia="微软雅黑" w:hAnsi="微软雅黑"/>
                <w:lang w:val="en-US" w:eastAsia="zh-CN"/>
              </w:rPr>
              <w:t>_T_VOUCHER</w:t>
            </w:r>
            <w:r w:rsidRPr="004532B4">
              <w:rPr>
                <w:rFonts w:ascii="微软雅黑" w:eastAsia="微软雅黑" w:hAnsi="微软雅黑" w:hint="eastAsia"/>
                <w:lang w:val="en-US" w:eastAsia="zh-CN"/>
              </w:rPr>
              <w:t>表关联</w:t>
            </w:r>
          </w:p>
        </w:tc>
      </w:tr>
      <w:tr w:rsidR="00970B60" w:rsidRPr="006E0066" w:rsidTr="00063980">
        <w:tc>
          <w:tcPr>
            <w:tcW w:w="1463" w:type="pct"/>
            <w:vAlign w:val="center"/>
          </w:tcPr>
          <w:p w:rsidR="00970B60" w:rsidRPr="004532B4" w:rsidRDefault="00970B60" w:rsidP="00063980">
            <w:pPr>
              <w:pStyle w:val="TAL"/>
              <w:jc w:val="center"/>
              <w:rPr>
                <w:rFonts w:ascii="微软雅黑" w:eastAsia="微软雅黑" w:hAnsi="微软雅黑"/>
                <w:lang w:val="en-US" w:eastAsia="zh-CN"/>
              </w:rPr>
            </w:pPr>
            <w:r w:rsidRPr="004532B4">
              <w:rPr>
                <w:rFonts w:ascii="微软雅黑" w:eastAsia="微软雅黑" w:hAnsi="微软雅黑" w:hint="eastAsia"/>
                <w:lang w:val="en-US" w:eastAsia="zh-CN"/>
              </w:rPr>
              <w:t>usedtimes</w:t>
            </w:r>
          </w:p>
        </w:tc>
        <w:tc>
          <w:tcPr>
            <w:tcW w:w="861" w:type="pct"/>
            <w:vAlign w:val="center"/>
          </w:tcPr>
          <w:p w:rsidR="00970B60" w:rsidRPr="004532B4" w:rsidRDefault="00970B60" w:rsidP="00063980">
            <w:pPr>
              <w:pStyle w:val="TAL"/>
              <w:jc w:val="center"/>
              <w:rPr>
                <w:rFonts w:ascii="微软雅黑" w:eastAsia="微软雅黑" w:hAnsi="微软雅黑"/>
                <w:lang w:val="en-US" w:eastAsia="zh-CN"/>
              </w:rPr>
            </w:pPr>
            <w:r w:rsidRPr="004532B4">
              <w:rPr>
                <w:rFonts w:ascii="微软雅黑" w:eastAsia="微软雅黑" w:hAnsi="微软雅黑" w:hint="eastAsia"/>
                <w:lang w:val="en-US" w:eastAsia="zh-CN"/>
              </w:rPr>
              <w:t>NUMBER(10)</w:t>
            </w:r>
          </w:p>
        </w:tc>
        <w:tc>
          <w:tcPr>
            <w:tcW w:w="396" w:type="pct"/>
          </w:tcPr>
          <w:p w:rsidR="00970B60" w:rsidRPr="004532B4" w:rsidRDefault="00970B60" w:rsidP="00063980">
            <w:pPr>
              <w:pStyle w:val="TAL"/>
              <w:jc w:val="center"/>
              <w:rPr>
                <w:rFonts w:ascii="微软雅黑" w:eastAsia="微软雅黑" w:hAnsi="微软雅黑"/>
                <w:lang w:val="en-US" w:eastAsia="zh-CN"/>
              </w:rPr>
            </w:pPr>
          </w:p>
        </w:tc>
        <w:tc>
          <w:tcPr>
            <w:tcW w:w="317" w:type="pct"/>
          </w:tcPr>
          <w:p w:rsidR="00970B60" w:rsidRPr="004532B4" w:rsidRDefault="00970B60" w:rsidP="00063980">
            <w:pPr>
              <w:pStyle w:val="TAL"/>
              <w:jc w:val="center"/>
              <w:rPr>
                <w:rFonts w:ascii="微软雅黑" w:eastAsia="微软雅黑" w:hAnsi="微软雅黑"/>
                <w:lang w:val="en-US" w:eastAsia="zh-CN"/>
              </w:rPr>
            </w:pPr>
          </w:p>
        </w:tc>
        <w:tc>
          <w:tcPr>
            <w:tcW w:w="325" w:type="pct"/>
          </w:tcPr>
          <w:p w:rsidR="00970B60" w:rsidRPr="004532B4" w:rsidRDefault="00970B60" w:rsidP="00063980">
            <w:pPr>
              <w:pStyle w:val="TAL"/>
              <w:jc w:val="center"/>
              <w:rPr>
                <w:rFonts w:ascii="微软雅黑" w:eastAsia="微软雅黑" w:hAnsi="微软雅黑"/>
                <w:lang w:val="en-US" w:eastAsia="zh-CN"/>
              </w:rPr>
            </w:pPr>
          </w:p>
        </w:tc>
        <w:tc>
          <w:tcPr>
            <w:tcW w:w="1638" w:type="pct"/>
            <w:vAlign w:val="center"/>
          </w:tcPr>
          <w:p w:rsidR="00970B60" w:rsidRPr="004532B4" w:rsidRDefault="00970B60" w:rsidP="00063980">
            <w:pPr>
              <w:pStyle w:val="TAL"/>
              <w:jc w:val="center"/>
              <w:rPr>
                <w:rFonts w:ascii="微软雅黑" w:eastAsia="微软雅黑" w:hAnsi="微软雅黑"/>
                <w:lang w:val="en-US" w:eastAsia="zh-CN"/>
              </w:rPr>
            </w:pPr>
            <w:r w:rsidRPr="004532B4">
              <w:rPr>
                <w:rFonts w:ascii="微软雅黑" w:eastAsia="微软雅黑" w:hAnsi="微软雅黑" w:hint="eastAsia"/>
                <w:lang w:val="en-US" w:eastAsia="zh-CN"/>
              </w:rPr>
              <w:t>使用次数</w:t>
            </w:r>
          </w:p>
          <w:p w:rsidR="00970B60" w:rsidRPr="004532B4" w:rsidRDefault="00970B60" w:rsidP="00063980">
            <w:pPr>
              <w:pStyle w:val="TAL"/>
              <w:jc w:val="center"/>
              <w:rPr>
                <w:rFonts w:ascii="微软雅黑" w:eastAsia="微软雅黑" w:hAnsi="微软雅黑"/>
                <w:lang w:val="en-US" w:eastAsia="zh-CN"/>
              </w:rPr>
            </w:pPr>
            <w:r w:rsidRPr="004532B4">
              <w:rPr>
                <w:rFonts w:ascii="微软雅黑" w:eastAsia="微软雅黑" w:hAnsi="微软雅黑" w:hint="eastAsia"/>
                <w:lang w:val="en-US" w:eastAsia="zh-CN"/>
              </w:rPr>
              <w:t>注:页面上显示的是maxuse-usedtimes后的剩余次数</w:t>
            </w:r>
          </w:p>
        </w:tc>
      </w:tr>
      <w:tr w:rsidR="00970B60" w:rsidRPr="006E0066" w:rsidTr="00063980">
        <w:tc>
          <w:tcPr>
            <w:tcW w:w="1463" w:type="pct"/>
            <w:vAlign w:val="center"/>
          </w:tcPr>
          <w:p w:rsidR="00970B60" w:rsidRPr="004532B4" w:rsidRDefault="00970B60" w:rsidP="00063980">
            <w:pPr>
              <w:pStyle w:val="TAL"/>
              <w:jc w:val="center"/>
              <w:rPr>
                <w:rFonts w:ascii="微软雅黑" w:eastAsia="微软雅黑" w:hAnsi="微软雅黑"/>
                <w:lang w:val="en-US" w:eastAsia="zh-CN"/>
              </w:rPr>
            </w:pPr>
            <w:r w:rsidRPr="004532B4">
              <w:rPr>
                <w:rFonts w:ascii="微软雅黑" w:eastAsia="微软雅黑" w:hAnsi="微软雅黑"/>
                <w:lang w:val="en-US" w:eastAsia="zh-CN"/>
              </w:rPr>
              <w:t>NoCnfmNum</w:t>
            </w:r>
          </w:p>
        </w:tc>
        <w:tc>
          <w:tcPr>
            <w:tcW w:w="861" w:type="pct"/>
            <w:vAlign w:val="center"/>
          </w:tcPr>
          <w:p w:rsidR="00970B60" w:rsidRPr="004532B4" w:rsidRDefault="00970B60" w:rsidP="00063980">
            <w:pPr>
              <w:pStyle w:val="TAL"/>
              <w:jc w:val="center"/>
              <w:rPr>
                <w:rFonts w:ascii="微软雅黑" w:eastAsia="微软雅黑" w:hAnsi="微软雅黑"/>
                <w:lang w:val="en-US" w:eastAsia="zh-CN"/>
              </w:rPr>
            </w:pPr>
            <w:r w:rsidRPr="004532B4">
              <w:rPr>
                <w:rFonts w:ascii="微软雅黑" w:eastAsia="微软雅黑" w:hAnsi="微软雅黑" w:hint="eastAsia"/>
                <w:lang w:val="en-US" w:eastAsia="zh-CN"/>
              </w:rPr>
              <w:t>NUMBER(10)</w:t>
            </w:r>
          </w:p>
        </w:tc>
        <w:tc>
          <w:tcPr>
            <w:tcW w:w="396" w:type="pct"/>
          </w:tcPr>
          <w:p w:rsidR="00970B60" w:rsidRPr="004532B4" w:rsidRDefault="00970B60" w:rsidP="00063980">
            <w:pPr>
              <w:pStyle w:val="TAL"/>
              <w:jc w:val="center"/>
              <w:rPr>
                <w:rFonts w:ascii="微软雅黑" w:eastAsia="微软雅黑" w:hAnsi="微软雅黑"/>
                <w:lang w:val="en-US" w:eastAsia="zh-CN"/>
              </w:rPr>
            </w:pPr>
          </w:p>
        </w:tc>
        <w:tc>
          <w:tcPr>
            <w:tcW w:w="317" w:type="pct"/>
          </w:tcPr>
          <w:p w:rsidR="00970B60" w:rsidRPr="004532B4" w:rsidRDefault="00970B60" w:rsidP="00063980">
            <w:pPr>
              <w:pStyle w:val="TAL"/>
              <w:jc w:val="center"/>
              <w:rPr>
                <w:rFonts w:ascii="微软雅黑" w:eastAsia="微软雅黑" w:hAnsi="微软雅黑"/>
                <w:lang w:val="en-US" w:eastAsia="zh-CN"/>
              </w:rPr>
            </w:pPr>
          </w:p>
        </w:tc>
        <w:tc>
          <w:tcPr>
            <w:tcW w:w="325" w:type="pct"/>
          </w:tcPr>
          <w:p w:rsidR="00970B60" w:rsidRPr="004532B4" w:rsidRDefault="00970B60" w:rsidP="00063980">
            <w:pPr>
              <w:pStyle w:val="TAL"/>
              <w:jc w:val="center"/>
              <w:rPr>
                <w:rFonts w:ascii="微软雅黑" w:eastAsia="微软雅黑" w:hAnsi="微软雅黑"/>
                <w:lang w:val="en-US" w:eastAsia="zh-CN"/>
              </w:rPr>
            </w:pPr>
          </w:p>
        </w:tc>
        <w:tc>
          <w:tcPr>
            <w:tcW w:w="1638" w:type="pct"/>
            <w:vAlign w:val="center"/>
          </w:tcPr>
          <w:p w:rsidR="00970B60" w:rsidRPr="004532B4" w:rsidRDefault="00970B60" w:rsidP="00063980">
            <w:pPr>
              <w:pStyle w:val="TAL"/>
              <w:jc w:val="center"/>
              <w:rPr>
                <w:rFonts w:ascii="微软雅黑" w:eastAsia="微软雅黑" w:hAnsi="微软雅黑"/>
                <w:lang w:val="en-US" w:eastAsia="zh-CN"/>
              </w:rPr>
            </w:pPr>
            <w:r w:rsidRPr="004532B4">
              <w:rPr>
                <w:rFonts w:ascii="微软雅黑" w:eastAsia="微软雅黑" w:hAnsi="微软雅黑" w:hint="eastAsia"/>
                <w:lang w:val="en-US" w:eastAsia="zh-CN"/>
              </w:rPr>
              <w:t>为确认的使用此优惠券号码的请求数</w:t>
            </w:r>
          </w:p>
          <w:p w:rsidR="00970B60" w:rsidRPr="004532B4" w:rsidRDefault="00970B60" w:rsidP="00063980">
            <w:pPr>
              <w:pStyle w:val="TAL"/>
              <w:jc w:val="center"/>
              <w:rPr>
                <w:rFonts w:ascii="微软雅黑" w:eastAsia="微软雅黑" w:hAnsi="微软雅黑"/>
                <w:lang w:val="en-US" w:eastAsia="zh-CN"/>
              </w:rPr>
            </w:pPr>
            <w:r w:rsidRPr="004532B4">
              <w:rPr>
                <w:rFonts w:ascii="微软雅黑" w:eastAsia="微软雅黑" w:hAnsi="微软雅黑" w:hint="eastAsia"/>
                <w:lang w:val="en-US" w:eastAsia="zh-CN"/>
              </w:rPr>
              <w:t>为了解决</w:t>
            </w:r>
            <w:r w:rsidRPr="004532B4">
              <w:rPr>
                <w:rFonts w:ascii="微软雅黑" w:eastAsia="微软雅黑" w:hAnsi="微软雅黑"/>
                <w:lang w:val="en-US" w:eastAsia="zh-CN"/>
              </w:rPr>
              <w:t>MDMC</w:t>
            </w:r>
            <w:r w:rsidRPr="004532B4">
              <w:rPr>
                <w:rFonts w:ascii="微软雅黑" w:eastAsia="微软雅黑" w:hAnsi="微软雅黑" w:hint="eastAsia"/>
                <w:lang w:val="en-US" w:eastAsia="zh-CN"/>
              </w:rPr>
              <w:t>判断</w:t>
            </w:r>
            <w:r w:rsidRPr="004532B4">
              <w:rPr>
                <w:rFonts w:ascii="微软雅黑" w:eastAsia="微软雅黑" w:hAnsi="微软雅黑"/>
                <w:lang w:val="en-US" w:eastAsia="zh-CN"/>
              </w:rPr>
              <w:t>usedTimes</w:t>
            </w:r>
            <w:r w:rsidRPr="004532B4">
              <w:rPr>
                <w:rFonts w:ascii="微软雅黑" w:eastAsia="微软雅黑" w:hAnsi="微软雅黑" w:hint="eastAsia"/>
                <w:lang w:val="en-US" w:eastAsia="zh-CN"/>
              </w:rPr>
              <w:t>达到最大值时，删除了此优惠券号码，但后来用户没有使用成功，却无法退回使用次数的问题：</w:t>
            </w:r>
          </w:p>
          <w:p w:rsidR="00970B60" w:rsidRPr="004532B4" w:rsidRDefault="00970B60" w:rsidP="00063980">
            <w:pPr>
              <w:pStyle w:val="TAL"/>
              <w:jc w:val="center"/>
              <w:rPr>
                <w:rFonts w:ascii="微软雅黑" w:eastAsia="微软雅黑" w:hAnsi="微软雅黑"/>
                <w:lang w:val="en-US" w:eastAsia="zh-CN"/>
              </w:rPr>
            </w:pPr>
            <w:r w:rsidRPr="004532B4">
              <w:rPr>
                <w:rFonts w:ascii="微软雅黑" w:eastAsia="微软雅黑" w:hAnsi="微软雅黑" w:hint="eastAsia"/>
                <w:lang w:val="en-US" w:eastAsia="zh-CN"/>
              </w:rPr>
              <w:t>SLCC需要判断，对于需要确认的流程，在AuthPrice流程鉴权通过并且需要确认时，将MDSP</w:t>
            </w:r>
            <w:r w:rsidRPr="004532B4">
              <w:rPr>
                <w:rFonts w:ascii="微软雅黑" w:eastAsia="微软雅黑" w:hAnsi="微软雅黑"/>
                <w:lang w:val="en-US" w:eastAsia="zh-CN"/>
              </w:rPr>
              <w:t>_T_VOUCHERITEM</w:t>
            </w:r>
            <w:r w:rsidRPr="004532B4">
              <w:rPr>
                <w:rFonts w:ascii="微软雅黑" w:eastAsia="微软雅黑" w:hAnsi="微软雅黑" w:hint="eastAsia"/>
                <w:lang w:val="en-US" w:eastAsia="zh-CN"/>
              </w:rPr>
              <w:t xml:space="preserve"> 表</w:t>
            </w:r>
            <w:r w:rsidRPr="004532B4">
              <w:rPr>
                <w:rFonts w:ascii="微软雅黑" w:eastAsia="微软雅黑" w:hAnsi="微软雅黑"/>
                <w:lang w:val="en-US" w:eastAsia="zh-CN"/>
              </w:rPr>
              <w:t>NoCnfmNum</w:t>
            </w:r>
            <w:r w:rsidRPr="004532B4">
              <w:rPr>
                <w:rFonts w:ascii="微软雅黑" w:eastAsia="微软雅黑" w:hAnsi="微软雅黑" w:hint="eastAsia"/>
                <w:lang w:val="en-US" w:eastAsia="zh-CN"/>
              </w:rPr>
              <w:t>加一。当Charging返回计费失败或者Charging返回本次没有使用优惠券时，将MDSP</w:t>
            </w:r>
            <w:r w:rsidRPr="004532B4">
              <w:rPr>
                <w:rFonts w:ascii="微软雅黑" w:eastAsia="微软雅黑" w:hAnsi="微软雅黑"/>
                <w:lang w:val="en-US" w:eastAsia="zh-CN"/>
              </w:rPr>
              <w:t>_T_VOUCHERITEM</w:t>
            </w:r>
            <w:r w:rsidRPr="004532B4">
              <w:rPr>
                <w:rFonts w:ascii="微软雅黑" w:eastAsia="微软雅黑" w:hAnsi="微软雅黑" w:hint="eastAsia"/>
                <w:lang w:val="en-US" w:eastAsia="zh-CN"/>
              </w:rPr>
              <w:t xml:space="preserve"> 表</w:t>
            </w:r>
            <w:r w:rsidRPr="004532B4">
              <w:rPr>
                <w:rFonts w:ascii="微软雅黑" w:eastAsia="微软雅黑" w:hAnsi="微软雅黑"/>
                <w:lang w:val="en-US" w:eastAsia="zh-CN"/>
              </w:rPr>
              <w:t>NoCnfmNum</w:t>
            </w:r>
            <w:r w:rsidRPr="004532B4">
              <w:rPr>
                <w:rFonts w:ascii="微软雅黑" w:eastAsia="微软雅黑" w:hAnsi="微软雅黑" w:hint="eastAsia"/>
                <w:lang w:val="en-US" w:eastAsia="zh-CN"/>
              </w:rPr>
              <w:t>减一，并在会话中标记出“已经递减过NoCnfmNum</w:t>
            </w:r>
            <w:r w:rsidRPr="004532B4">
              <w:rPr>
                <w:rFonts w:ascii="微软雅黑" w:eastAsia="微软雅黑" w:hAnsi="微软雅黑"/>
                <w:lang w:val="en-US" w:eastAsia="zh-CN"/>
              </w:rPr>
              <w:t>”</w:t>
            </w:r>
            <w:r w:rsidRPr="004532B4">
              <w:rPr>
                <w:rFonts w:ascii="微软雅黑" w:eastAsia="微软雅黑" w:hAnsi="微软雅黑" w:hint="eastAsia"/>
                <w:lang w:val="en-US" w:eastAsia="zh-CN"/>
              </w:rPr>
              <w:t>。当优惠券流程的AuthPriceCnfm确认或者等待AuthPriceCnfm超时后，如果没有递减过NoCnfmNum就将NoCnfmNum减一。</w:t>
            </w:r>
          </w:p>
          <w:p w:rsidR="00970B60" w:rsidRPr="004532B4" w:rsidRDefault="00970B60" w:rsidP="00063980">
            <w:pPr>
              <w:pStyle w:val="TAL"/>
              <w:jc w:val="center"/>
              <w:rPr>
                <w:rFonts w:ascii="微软雅黑" w:eastAsia="微软雅黑" w:hAnsi="微软雅黑"/>
                <w:lang w:val="en-US" w:eastAsia="zh-CN"/>
              </w:rPr>
            </w:pPr>
            <w:r w:rsidRPr="004532B4">
              <w:rPr>
                <w:rFonts w:ascii="微软雅黑" w:eastAsia="微软雅黑" w:hAnsi="微软雅黑" w:hint="eastAsia"/>
                <w:lang w:val="en-US" w:eastAsia="zh-CN"/>
              </w:rPr>
              <w:t>这样MDMC判断如果</w:t>
            </w:r>
            <w:r w:rsidRPr="004532B4">
              <w:rPr>
                <w:rFonts w:ascii="微软雅黑" w:eastAsia="微软雅黑" w:hAnsi="微软雅黑"/>
                <w:lang w:val="en-US" w:eastAsia="zh-CN"/>
              </w:rPr>
              <w:t>usedTimes</w:t>
            </w:r>
            <w:r w:rsidRPr="004532B4">
              <w:rPr>
                <w:rFonts w:ascii="微软雅黑" w:eastAsia="微软雅黑" w:hAnsi="微软雅黑" w:hint="eastAsia"/>
                <w:lang w:val="en-US" w:eastAsia="zh-CN"/>
              </w:rPr>
              <w:t>达到最大值并且</w:t>
            </w:r>
            <w:r w:rsidRPr="004532B4">
              <w:rPr>
                <w:rFonts w:ascii="微软雅黑" w:eastAsia="微软雅黑" w:hAnsi="微软雅黑"/>
                <w:lang w:val="en-US" w:eastAsia="zh-CN"/>
              </w:rPr>
              <w:t xml:space="preserve">NoCnfmNum </w:t>
            </w:r>
            <w:r w:rsidRPr="004532B4">
              <w:rPr>
                <w:rFonts w:ascii="微软雅黑" w:eastAsia="微软雅黑" w:hAnsi="微软雅黑" w:hint="eastAsia"/>
                <w:lang w:val="en-US" w:eastAsia="zh-CN"/>
              </w:rPr>
              <w:t>=</w:t>
            </w:r>
            <w:r w:rsidRPr="004532B4">
              <w:rPr>
                <w:rFonts w:ascii="微软雅黑" w:eastAsia="微软雅黑" w:hAnsi="微软雅黑"/>
                <w:lang w:val="en-US" w:eastAsia="zh-CN"/>
              </w:rPr>
              <w:t>= 0</w:t>
            </w:r>
            <w:r w:rsidRPr="004532B4">
              <w:rPr>
                <w:rFonts w:ascii="微软雅黑" w:eastAsia="微软雅黑" w:hAnsi="微软雅黑" w:hint="eastAsia"/>
                <w:lang w:val="en-US" w:eastAsia="zh-CN"/>
              </w:rPr>
              <w:t>就可以删除此优惠券号码了。</w:t>
            </w:r>
          </w:p>
          <w:p w:rsidR="00970B60" w:rsidRPr="004532B4" w:rsidRDefault="00970B60" w:rsidP="00063980">
            <w:pPr>
              <w:pStyle w:val="TAL"/>
              <w:jc w:val="center"/>
              <w:rPr>
                <w:rFonts w:ascii="微软雅黑" w:eastAsia="微软雅黑" w:hAnsi="微软雅黑"/>
                <w:lang w:val="en-US" w:eastAsia="zh-CN"/>
              </w:rPr>
            </w:pPr>
          </w:p>
        </w:tc>
      </w:tr>
      <w:tr w:rsidR="00970B60" w:rsidRPr="006E0066" w:rsidTr="00063980">
        <w:tc>
          <w:tcPr>
            <w:tcW w:w="1463" w:type="pct"/>
            <w:vAlign w:val="center"/>
          </w:tcPr>
          <w:p w:rsidR="00970B60" w:rsidRPr="004532B4" w:rsidRDefault="00970B60" w:rsidP="00063980">
            <w:pPr>
              <w:pStyle w:val="TAL"/>
              <w:jc w:val="center"/>
              <w:rPr>
                <w:rFonts w:ascii="微软雅黑" w:eastAsia="微软雅黑" w:hAnsi="微软雅黑"/>
                <w:lang w:val="en-US" w:eastAsia="zh-CN"/>
              </w:rPr>
            </w:pPr>
            <w:r w:rsidRPr="004532B4">
              <w:rPr>
                <w:rFonts w:ascii="微软雅黑" w:eastAsia="微软雅黑" w:hAnsi="微软雅黑" w:hint="eastAsia"/>
                <w:lang w:val="en-US" w:eastAsia="zh-CN"/>
              </w:rPr>
              <w:t>status</w:t>
            </w:r>
          </w:p>
        </w:tc>
        <w:tc>
          <w:tcPr>
            <w:tcW w:w="861" w:type="pct"/>
            <w:vAlign w:val="center"/>
          </w:tcPr>
          <w:p w:rsidR="00970B60" w:rsidRPr="004532B4" w:rsidRDefault="00970B60" w:rsidP="00063980">
            <w:pPr>
              <w:pStyle w:val="TAL"/>
              <w:jc w:val="center"/>
              <w:rPr>
                <w:rFonts w:ascii="微软雅黑" w:eastAsia="微软雅黑" w:hAnsi="微软雅黑"/>
                <w:lang w:val="en-US" w:eastAsia="zh-CN"/>
              </w:rPr>
            </w:pPr>
            <w:r w:rsidRPr="004532B4">
              <w:rPr>
                <w:rFonts w:ascii="微软雅黑" w:eastAsia="微软雅黑" w:hAnsi="微软雅黑" w:hint="eastAsia"/>
                <w:lang w:val="en-US" w:eastAsia="zh-CN"/>
              </w:rPr>
              <w:t>NUMBER(2)</w:t>
            </w:r>
          </w:p>
        </w:tc>
        <w:tc>
          <w:tcPr>
            <w:tcW w:w="396" w:type="pct"/>
          </w:tcPr>
          <w:p w:rsidR="00970B60" w:rsidRPr="004532B4" w:rsidRDefault="00970B60" w:rsidP="00063980">
            <w:pPr>
              <w:pStyle w:val="TAL"/>
              <w:jc w:val="center"/>
              <w:rPr>
                <w:rFonts w:ascii="微软雅黑" w:eastAsia="微软雅黑" w:hAnsi="微软雅黑"/>
                <w:lang w:val="en-US" w:eastAsia="zh-CN"/>
              </w:rPr>
            </w:pPr>
          </w:p>
        </w:tc>
        <w:tc>
          <w:tcPr>
            <w:tcW w:w="317" w:type="pct"/>
          </w:tcPr>
          <w:p w:rsidR="00970B60" w:rsidRPr="004532B4" w:rsidRDefault="00970B60" w:rsidP="00063980">
            <w:pPr>
              <w:pStyle w:val="TAL"/>
              <w:jc w:val="center"/>
              <w:rPr>
                <w:rFonts w:ascii="微软雅黑" w:eastAsia="微软雅黑" w:hAnsi="微软雅黑"/>
                <w:lang w:val="en-US" w:eastAsia="zh-CN"/>
              </w:rPr>
            </w:pPr>
          </w:p>
        </w:tc>
        <w:tc>
          <w:tcPr>
            <w:tcW w:w="325" w:type="pct"/>
          </w:tcPr>
          <w:p w:rsidR="00970B60" w:rsidRPr="004532B4" w:rsidRDefault="00970B60" w:rsidP="00063980">
            <w:pPr>
              <w:pStyle w:val="TAL"/>
              <w:jc w:val="center"/>
              <w:rPr>
                <w:rFonts w:ascii="微软雅黑" w:eastAsia="微软雅黑" w:hAnsi="微软雅黑"/>
                <w:lang w:val="en-US" w:eastAsia="zh-CN"/>
              </w:rPr>
            </w:pPr>
          </w:p>
        </w:tc>
        <w:tc>
          <w:tcPr>
            <w:tcW w:w="1638" w:type="pct"/>
            <w:vAlign w:val="center"/>
          </w:tcPr>
          <w:p w:rsidR="00970B60" w:rsidRPr="004532B4" w:rsidRDefault="00970B60" w:rsidP="00063980">
            <w:pPr>
              <w:pStyle w:val="TAL"/>
              <w:jc w:val="center"/>
              <w:rPr>
                <w:rFonts w:ascii="微软雅黑" w:eastAsia="微软雅黑" w:hAnsi="微软雅黑"/>
                <w:lang w:val="en-US" w:eastAsia="zh-CN"/>
              </w:rPr>
            </w:pPr>
            <w:r w:rsidRPr="004532B4">
              <w:rPr>
                <w:rFonts w:ascii="微软雅黑" w:eastAsia="微软雅黑" w:hAnsi="微软雅黑" w:hint="eastAsia"/>
                <w:lang w:val="en-US" w:eastAsia="zh-CN"/>
              </w:rPr>
              <w:t>该优惠券号码的状态</w:t>
            </w:r>
          </w:p>
          <w:p w:rsidR="00970B60" w:rsidRPr="004532B4" w:rsidRDefault="00970B60" w:rsidP="00063980">
            <w:pPr>
              <w:pStyle w:val="TAL"/>
              <w:jc w:val="center"/>
              <w:rPr>
                <w:rFonts w:ascii="微软雅黑" w:eastAsia="微软雅黑" w:hAnsi="微软雅黑"/>
                <w:lang w:val="en-US" w:eastAsia="zh-CN"/>
              </w:rPr>
            </w:pPr>
            <w:r w:rsidRPr="004532B4">
              <w:rPr>
                <w:rFonts w:ascii="微软雅黑" w:eastAsia="微软雅黑" w:hAnsi="微软雅黑" w:hint="eastAsia"/>
                <w:lang w:val="en-US" w:eastAsia="zh-CN"/>
              </w:rPr>
              <w:t xml:space="preserve"> 1正常 2删除</w:t>
            </w:r>
            <w:r>
              <w:rPr>
                <w:rFonts w:ascii="微软雅黑" w:eastAsia="微软雅黑" w:hAnsi="微软雅黑" w:hint="eastAsia"/>
                <w:lang w:val="en-US" w:eastAsia="zh-CN"/>
              </w:rPr>
              <w:t xml:space="preserve"> 3使用中</w:t>
            </w:r>
          </w:p>
        </w:tc>
      </w:tr>
      <w:tr w:rsidR="00970B60" w:rsidRPr="006E0066" w:rsidTr="00063980">
        <w:tc>
          <w:tcPr>
            <w:tcW w:w="1463" w:type="pct"/>
            <w:vAlign w:val="center"/>
          </w:tcPr>
          <w:p w:rsidR="00970B60" w:rsidRPr="004532B4" w:rsidRDefault="00970B60" w:rsidP="00063980">
            <w:pPr>
              <w:pStyle w:val="TAL"/>
              <w:jc w:val="center"/>
              <w:rPr>
                <w:rFonts w:ascii="微软雅黑" w:eastAsia="微软雅黑" w:hAnsi="微软雅黑"/>
                <w:lang w:val="en-US" w:eastAsia="zh-CN"/>
              </w:rPr>
            </w:pPr>
            <w:r w:rsidRPr="004532B4">
              <w:rPr>
                <w:rFonts w:ascii="微软雅黑" w:eastAsia="微软雅黑" w:hAnsi="微软雅黑" w:hint="eastAsia"/>
                <w:lang w:val="en-US" w:eastAsia="zh-CN"/>
              </w:rPr>
              <w:t>msisdn</w:t>
            </w:r>
          </w:p>
        </w:tc>
        <w:tc>
          <w:tcPr>
            <w:tcW w:w="861" w:type="pct"/>
            <w:vAlign w:val="center"/>
          </w:tcPr>
          <w:p w:rsidR="00970B60" w:rsidRPr="004532B4" w:rsidRDefault="00970B60" w:rsidP="00063980">
            <w:pPr>
              <w:pStyle w:val="TAL"/>
              <w:jc w:val="center"/>
              <w:rPr>
                <w:rFonts w:ascii="微软雅黑" w:eastAsia="微软雅黑" w:hAnsi="微软雅黑"/>
                <w:lang w:val="en-US" w:eastAsia="zh-CN"/>
              </w:rPr>
            </w:pPr>
            <w:r w:rsidRPr="004532B4">
              <w:rPr>
                <w:rFonts w:ascii="微软雅黑" w:eastAsia="微软雅黑" w:hAnsi="微软雅黑" w:hint="eastAsia"/>
                <w:lang w:val="en-US" w:eastAsia="zh-CN"/>
              </w:rPr>
              <w:t>VARCHAR2(21)</w:t>
            </w:r>
          </w:p>
        </w:tc>
        <w:tc>
          <w:tcPr>
            <w:tcW w:w="396" w:type="pct"/>
          </w:tcPr>
          <w:p w:rsidR="00970B60" w:rsidRPr="004532B4" w:rsidRDefault="00970B60" w:rsidP="00063980">
            <w:pPr>
              <w:pStyle w:val="TAL"/>
              <w:jc w:val="center"/>
              <w:rPr>
                <w:rFonts w:ascii="微软雅黑" w:eastAsia="微软雅黑" w:hAnsi="微软雅黑"/>
                <w:lang w:val="en-US" w:eastAsia="zh-CN"/>
              </w:rPr>
            </w:pPr>
          </w:p>
        </w:tc>
        <w:tc>
          <w:tcPr>
            <w:tcW w:w="317" w:type="pct"/>
          </w:tcPr>
          <w:p w:rsidR="00970B60" w:rsidRPr="004532B4" w:rsidRDefault="00970B60" w:rsidP="00063980">
            <w:pPr>
              <w:pStyle w:val="TAL"/>
              <w:jc w:val="center"/>
              <w:rPr>
                <w:rFonts w:ascii="微软雅黑" w:eastAsia="微软雅黑" w:hAnsi="微软雅黑"/>
                <w:lang w:val="en-US" w:eastAsia="zh-CN"/>
              </w:rPr>
            </w:pPr>
          </w:p>
        </w:tc>
        <w:tc>
          <w:tcPr>
            <w:tcW w:w="325" w:type="pct"/>
          </w:tcPr>
          <w:p w:rsidR="00970B60" w:rsidRPr="004532B4" w:rsidRDefault="00970B60" w:rsidP="00063980">
            <w:pPr>
              <w:pStyle w:val="TAL"/>
              <w:jc w:val="center"/>
              <w:rPr>
                <w:rFonts w:ascii="微软雅黑" w:eastAsia="微软雅黑" w:hAnsi="微软雅黑"/>
                <w:lang w:val="en-US" w:eastAsia="zh-CN"/>
              </w:rPr>
            </w:pPr>
          </w:p>
        </w:tc>
        <w:tc>
          <w:tcPr>
            <w:tcW w:w="1638" w:type="pct"/>
          </w:tcPr>
          <w:p w:rsidR="00970B60" w:rsidRPr="004532B4" w:rsidRDefault="00970B60" w:rsidP="00063980">
            <w:pPr>
              <w:pStyle w:val="TAL"/>
              <w:jc w:val="center"/>
              <w:rPr>
                <w:rFonts w:ascii="微软雅黑" w:eastAsia="微软雅黑" w:hAnsi="微软雅黑"/>
                <w:lang w:val="en-US" w:eastAsia="zh-CN"/>
              </w:rPr>
            </w:pPr>
            <w:r w:rsidRPr="004532B4">
              <w:rPr>
                <w:rFonts w:ascii="微软雅黑" w:eastAsia="微软雅黑" w:hAnsi="微软雅黑" w:hint="eastAsia"/>
                <w:lang w:val="en-US" w:eastAsia="zh-CN"/>
              </w:rPr>
              <w:t>这个字段现场用不到，暂作保留</w:t>
            </w:r>
          </w:p>
        </w:tc>
      </w:tr>
    </w:tbl>
    <w:p w:rsidR="00117A2F" w:rsidRDefault="00117A2F" w:rsidP="007957EA">
      <w:pPr>
        <w:rPr>
          <w:ins w:id="681" w:author="wurongjun 00246467" w:date="2015-11-11T09:43:00Z"/>
        </w:rPr>
      </w:pPr>
    </w:p>
    <w:p w:rsidR="00117A2F" w:rsidRDefault="00117A2F">
      <w:pPr>
        <w:pStyle w:val="31"/>
        <w:rPr>
          <w:ins w:id="682" w:author="wurongjun 00246467" w:date="2015-11-11T09:43:00Z"/>
        </w:rPr>
        <w:pPrChange w:id="683" w:author="wurongjun 00246467" w:date="2015-11-11T09:44:00Z">
          <w:pPr/>
        </w:pPrChange>
      </w:pPr>
      <w:bookmarkStart w:id="684" w:name="_Toc435003395"/>
      <w:ins w:id="685" w:author="wurongjun 00246467" w:date="2015-11-11T09:43:00Z">
        <w:r w:rsidRPr="00117A2F">
          <w:rPr>
            <w:rFonts w:hint="eastAsia"/>
            <w:rPrChange w:id="686" w:author="wurongjun 00246467" w:date="2015-11-11T09:44:00Z">
              <w:rPr>
                <w:rFonts w:hint="eastAsia"/>
                <w:b/>
                <w:bCs/>
              </w:rPr>
            </w:rPrChange>
          </w:rPr>
          <w:t>订购类节点和内容关系表</w:t>
        </w:r>
        <w:r w:rsidRPr="00117A2F">
          <w:rPr>
            <w:rPrChange w:id="687" w:author="wurongjun 00246467" w:date="2015-11-11T09:44:00Z">
              <w:rPr>
                <w:b/>
                <w:bCs/>
              </w:rPr>
            </w:rPrChange>
          </w:rPr>
          <w:t>TS_SRVSUBCATALOG</w:t>
        </w:r>
      </w:ins>
      <w:ins w:id="688" w:author="wurongjun 00246467" w:date="2015-11-11T10:59:00Z">
        <w:r w:rsidR="00C35A24">
          <w:rPr>
            <w:rFonts w:hint="eastAsia"/>
            <w:szCs w:val="24"/>
          </w:rPr>
          <w:t>（没</w:t>
        </w:r>
        <w:r w:rsidR="00C35A24">
          <w:rPr>
            <w:szCs w:val="24"/>
          </w:rPr>
          <w:t>有视图）</w:t>
        </w:r>
      </w:ins>
      <w:bookmarkEnd w:id="684"/>
    </w:p>
    <w:tbl>
      <w:tblPr>
        <w:tblW w:w="8931" w:type="dxa"/>
        <w:tblInd w:w="-6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Change w:id="689" w:author="wurongjun 00246467" w:date="2015-11-11T09:45:00Z">
          <w:tblPr>
            <w:tblW w:w="9073" w:type="dxa"/>
            <w:tblInd w:w="-6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PrChange>
      </w:tblPr>
      <w:tblGrid>
        <w:gridCol w:w="1987"/>
        <w:gridCol w:w="1559"/>
        <w:gridCol w:w="1275"/>
        <w:gridCol w:w="4110"/>
        <w:tblGridChange w:id="690">
          <w:tblGrid>
            <w:gridCol w:w="1985"/>
            <w:gridCol w:w="1559"/>
            <w:gridCol w:w="1276"/>
            <w:gridCol w:w="3544"/>
          </w:tblGrid>
        </w:tblGridChange>
      </w:tblGrid>
      <w:tr w:rsidR="00117A2F" w:rsidTr="00117A2F">
        <w:trPr>
          <w:tblHeader/>
          <w:ins w:id="691" w:author="wurongjun 00246467" w:date="2015-11-11T09:43:00Z"/>
          <w:trPrChange w:id="692" w:author="wurongjun 00246467" w:date="2015-11-11T09:45:00Z">
            <w:trPr>
              <w:tblHeader/>
            </w:trPr>
          </w:trPrChange>
        </w:trPr>
        <w:tc>
          <w:tcPr>
            <w:tcW w:w="1112" w:type="pct"/>
            <w:tcBorders>
              <w:top w:val="single" w:sz="6" w:space="0" w:color="000000"/>
              <w:left w:val="single" w:sz="6" w:space="0" w:color="auto"/>
              <w:bottom w:val="single" w:sz="6" w:space="0" w:color="000000"/>
              <w:right w:val="single" w:sz="6" w:space="0" w:color="000000"/>
              <w:tl2br w:val="nil"/>
              <w:tr2bl w:val="nil"/>
            </w:tcBorders>
            <w:shd w:val="clear" w:color="auto" w:fill="D9D9D9"/>
            <w:tcPrChange w:id="693" w:author="wurongjun 00246467" w:date="2015-11-11T09:45:00Z">
              <w:tcPr>
                <w:tcW w:w="109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tcPrChange>
          </w:tcPr>
          <w:p w:rsidR="00117A2F" w:rsidRDefault="00117A2F" w:rsidP="004B7465">
            <w:pPr>
              <w:pStyle w:val="TableHeading"/>
              <w:rPr>
                <w:ins w:id="694" w:author="wurongjun 00246467" w:date="2015-11-11T09:43:00Z"/>
              </w:rPr>
            </w:pPr>
            <w:ins w:id="695" w:author="wurongjun 00246467" w:date="2015-11-11T09:43:00Z">
              <w:r w:rsidRPr="00DC4C2D">
                <w:rPr>
                  <w:b/>
                </w:rPr>
                <w:t>名称</w:t>
              </w:r>
            </w:ins>
          </w:p>
        </w:tc>
        <w:tc>
          <w:tcPr>
            <w:tcW w:w="873" w:type="pct"/>
            <w:tcBorders>
              <w:top w:val="single" w:sz="6" w:space="0" w:color="000000"/>
              <w:left w:val="single" w:sz="6" w:space="0" w:color="auto"/>
              <w:bottom w:val="single" w:sz="6" w:space="0" w:color="000000"/>
              <w:right w:val="single" w:sz="6" w:space="0" w:color="000000"/>
              <w:tl2br w:val="nil"/>
              <w:tr2bl w:val="nil"/>
            </w:tcBorders>
            <w:shd w:val="clear" w:color="auto" w:fill="D9D9D9"/>
            <w:tcPrChange w:id="696" w:author="wurongjun 00246467" w:date="2015-11-11T09:45:00Z">
              <w:tcPr>
                <w:tcW w:w="85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tcPrChange>
          </w:tcPr>
          <w:p w:rsidR="00117A2F" w:rsidRDefault="00117A2F" w:rsidP="004B7465">
            <w:pPr>
              <w:pStyle w:val="TableHeading"/>
              <w:rPr>
                <w:ins w:id="697" w:author="wurongjun 00246467" w:date="2015-11-11T09:43:00Z"/>
              </w:rPr>
            </w:pPr>
            <w:ins w:id="698" w:author="wurongjun 00246467" w:date="2015-11-11T09:43:00Z">
              <w:r w:rsidRPr="00DC4C2D">
                <w:rPr>
                  <w:b/>
                </w:rPr>
                <w:t>字段类型</w:t>
              </w:r>
            </w:ins>
          </w:p>
        </w:tc>
        <w:tc>
          <w:tcPr>
            <w:tcW w:w="714" w:type="pct"/>
            <w:tcBorders>
              <w:top w:val="single" w:sz="6" w:space="0" w:color="000000"/>
              <w:left w:val="single" w:sz="6" w:space="0" w:color="auto"/>
              <w:bottom w:val="single" w:sz="6" w:space="0" w:color="000000"/>
              <w:right w:val="single" w:sz="6" w:space="0" w:color="000000"/>
              <w:tl2br w:val="nil"/>
              <w:tr2bl w:val="nil"/>
            </w:tcBorders>
            <w:shd w:val="clear" w:color="auto" w:fill="D9D9D9"/>
            <w:tcPrChange w:id="699" w:author="wurongjun 00246467" w:date="2015-11-11T09:45:00Z">
              <w:tcPr>
                <w:tcW w:w="703" w:type="pct"/>
                <w:tcBorders>
                  <w:top w:val="single" w:sz="6" w:space="0" w:color="000000"/>
                  <w:left w:val="single" w:sz="6" w:space="0" w:color="auto"/>
                  <w:bottom w:val="single" w:sz="6" w:space="0" w:color="000000"/>
                  <w:right w:val="single" w:sz="6" w:space="0" w:color="000000"/>
                  <w:tl2br w:val="nil"/>
                  <w:tr2bl w:val="nil"/>
                </w:tcBorders>
                <w:shd w:val="clear" w:color="auto" w:fill="D9D9D9"/>
              </w:tcPr>
            </w:tcPrChange>
          </w:tcPr>
          <w:p w:rsidR="00117A2F" w:rsidRDefault="00117A2F" w:rsidP="004B7465">
            <w:pPr>
              <w:pStyle w:val="TableHeading"/>
              <w:rPr>
                <w:ins w:id="700" w:author="wurongjun 00246467" w:date="2015-11-11T09:43:00Z"/>
              </w:rPr>
            </w:pPr>
            <w:ins w:id="701" w:author="wurongjun 00246467" w:date="2015-11-11T09:43:00Z">
              <w:r w:rsidRPr="00DC4C2D">
                <w:rPr>
                  <w:b/>
                </w:rPr>
                <w:t>是否为空</w:t>
              </w:r>
            </w:ins>
          </w:p>
        </w:tc>
        <w:tc>
          <w:tcPr>
            <w:tcW w:w="2301" w:type="pct"/>
            <w:tcBorders>
              <w:top w:val="single" w:sz="6" w:space="0" w:color="000000"/>
              <w:left w:val="single" w:sz="6" w:space="0" w:color="auto"/>
              <w:bottom w:val="single" w:sz="6" w:space="0" w:color="000000"/>
              <w:right w:val="single" w:sz="6" w:space="0" w:color="auto"/>
              <w:tl2br w:val="nil"/>
              <w:tr2bl w:val="nil"/>
            </w:tcBorders>
            <w:shd w:val="clear" w:color="auto" w:fill="D9D9D9"/>
            <w:tcPrChange w:id="702" w:author="wurongjun 00246467" w:date="2015-11-11T09:45:00Z">
              <w:tcPr>
                <w:tcW w:w="1954" w:type="pct"/>
                <w:tcBorders>
                  <w:top w:val="single" w:sz="6" w:space="0" w:color="000000"/>
                  <w:left w:val="single" w:sz="6" w:space="0" w:color="auto"/>
                  <w:bottom w:val="single" w:sz="6" w:space="0" w:color="000000"/>
                  <w:right w:val="single" w:sz="6" w:space="0" w:color="auto"/>
                  <w:tl2br w:val="nil"/>
                  <w:tr2bl w:val="nil"/>
                </w:tcBorders>
                <w:shd w:val="clear" w:color="auto" w:fill="D9D9D9"/>
              </w:tcPr>
            </w:tcPrChange>
          </w:tcPr>
          <w:p w:rsidR="00117A2F" w:rsidRDefault="00117A2F" w:rsidP="004B7465">
            <w:pPr>
              <w:pStyle w:val="TableHeading"/>
              <w:rPr>
                <w:ins w:id="703" w:author="wurongjun 00246467" w:date="2015-11-11T09:43:00Z"/>
              </w:rPr>
            </w:pPr>
            <w:ins w:id="704" w:author="wurongjun 00246467" w:date="2015-11-11T09:43:00Z">
              <w:r w:rsidRPr="00DC4C2D">
                <w:rPr>
                  <w:b/>
                </w:rPr>
                <w:t>字段描述</w:t>
              </w:r>
            </w:ins>
          </w:p>
        </w:tc>
      </w:tr>
      <w:tr w:rsidR="00117A2F" w:rsidTr="00117A2F">
        <w:trPr>
          <w:ins w:id="705" w:author="wurongjun 00246467" w:date="2015-11-11T09:43:00Z"/>
        </w:trPr>
        <w:tc>
          <w:tcPr>
            <w:tcW w:w="1112" w:type="pct"/>
            <w:tcBorders>
              <w:top w:val="single" w:sz="6" w:space="0" w:color="000000"/>
              <w:bottom w:val="single" w:sz="6" w:space="0" w:color="000000"/>
              <w:right w:val="single" w:sz="6" w:space="0" w:color="000000"/>
            </w:tcBorders>
            <w:shd w:val="clear" w:color="auto" w:fill="auto"/>
            <w:tcPrChange w:id="706" w:author="wurongjun 00246467" w:date="2015-11-11T09:45:00Z">
              <w:tcPr>
                <w:tcW w:w="1094"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707" w:author="wurongjun 00246467" w:date="2015-11-11T09:43:00Z"/>
              </w:rPr>
            </w:pPr>
            <w:ins w:id="708" w:author="wurongjun 00246467" w:date="2015-11-11T09:43:00Z">
              <w:r>
                <w:t>#DATASERVICEKEY</w:t>
              </w:r>
            </w:ins>
          </w:p>
        </w:tc>
        <w:tc>
          <w:tcPr>
            <w:tcW w:w="873" w:type="pct"/>
            <w:tcBorders>
              <w:top w:val="single" w:sz="6" w:space="0" w:color="000000"/>
              <w:bottom w:val="single" w:sz="6" w:space="0" w:color="000000"/>
              <w:right w:val="single" w:sz="6" w:space="0" w:color="000000"/>
            </w:tcBorders>
            <w:shd w:val="clear" w:color="auto" w:fill="auto"/>
            <w:tcPrChange w:id="709" w:author="wurongjun 00246467" w:date="2015-11-11T09:45:00Z">
              <w:tcPr>
                <w:tcW w:w="859"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710" w:author="wurongjun 00246467" w:date="2015-11-11T09:43:00Z"/>
              </w:rPr>
            </w:pPr>
            <w:ins w:id="711" w:author="wurongjun 00246467" w:date="2015-11-11T09:43:00Z">
              <w:r>
                <w:t>NUMBER(20)</w:t>
              </w:r>
            </w:ins>
          </w:p>
        </w:tc>
        <w:tc>
          <w:tcPr>
            <w:tcW w:w="714" w:type="pct"/>
            <w:tcBorders>
              <w:top w:val="single" w:sz="6" w:space="0" w:color="000000"/>
              <w:bottom w:val="single" w:sz="6" w:space="0" w:color="000000"/>
              <w:right w:val="single" w:sz="6" w:space="0" w:color="000000"/>
            </w:tcBorders>
            <w:shd w:val="clear" w:color="auto" w:fill="auto"/>
            <w:tcPrChange w:id="712" w:author="wurongjun 00246467" w:date="2015-11-11T09:45:00Z">
              <w:tcPr>
                <w:tcW w:w="703"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713" w:author="wurongjun 00246467" w:date="2015-11-11T09:43:00Z"/>
              </w:rPr>
            </w:pPr>
            <w:ins w:id="714" w:author="wurongjun 00246467" w:date="2015-11-11T09:43:00Z">
              <w:r>
                <w:t>Not Null</w:t>
              </w:r>
            </w:ins>
          </w:p>
        </w:tc>
        <w:tc>
          <w:tcPr>
            <w:tcW w:w="2301" w:type="pct"/>
            <w:tcBorders>
              <w:top w:val="single" w:sz="6" w:space="0" w:color="000000"/>
              <w:bottom w:val="single" w:sz="6" w:space="0" w:color="000000"/>
            </w:tcBorders>
            <w:shd w:val="clear" w:color="auto" w:fill="auto"/>
            <w:tcPrChange w:id="715" w:author="wurongjun 00246467" w:date="2015-11-11T09:45:00Z">
              <w:tcPr>
                <w:tcW w:w="1954" w:type="pct"/>
                <w:tcBorders>
                  <w:top w:val="single" w:sz="6" w:space="0" w:color="000000"/>
                  <w:bottom w:val="single" w:sz="6" w:space="0" w:color="000000"/>
                </w:tcBorders>
                <w:shd w:val="clear" w:color="auto" w:fill="auto"/>
              </w:tcPr>
            </w:tcPrChange>
          </w:tcPr>
          <w:p w:rsidR="00117A2F" w:rsidRDefault="00117A2F" w:rsidP="004B7465">
            <w:pPr>
              <w:pStyle w:val="TableText"/>
              <w:rPr>
                <w:ins w:id="716" w:author="wurongjun 00246467" w:date="2015-11-11T09:43:00Z"/>
              </w:rPr>
            </w:pPr>
            <w:ins w:id="717" w:author="wurongjun 00246467" w:date="2015-11-11T09:43:00Z">
              <w:r>
                <w:t>数据服务主键</w:t>
              </w:r>
            </w:ins>
          </w:p>
        </w:tc>
      </w:tr>
      <w:tr w:rsidR="00117A2F" w:rsidTr="00117A2F">
        <w:trPr>
          <w:ins w:id="718" w:author="wurongjun 00246467" w:date="2015-11-11T09:43:00Z"/>
        </w:trPr>
        <w:tc>
          <w:tcPr>
            <w:tcW w:w="1112" w:type="pct"/>
            <w:tcBorders>
              <w:top w:val="single" w:sz="6" w:space="0" w:color="000000"/>
              <w:bottom w:val="single" w:sz="6" w:space="0" w:color="000000"/>
              <w:right w:val="single" w:sz="6" w:space="0" w:color="000000"/>
            </w:tcBorders>
            <w:shd w:val="clear" w:color="auto" w:fill="auto"/>
            <w:tcPrChange w:id="719" w:author="wurongjun 00246467" w:date="2015-11-11T09:45:00Z">
              <w:tcPr>
                <w:tcW w:w="1094"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720" w:author="wurongjun 00246467" w:date="2015-11-11T09:43:00Z"/>
              </w:rPr>
            </w:pPr>
            <w:ins w:id="721" w:author="wurongjun 00246467" w:date="2015-11-11T09:43:00Z">
              <w:r>
                <w:t>#SUBCATALOGK</w:t>
              </w:r>
              <w:r>
                <w:lastRenderedPageBreak/>
                <w:t>EY</w:t>
              </w:r>
            </w:ins>
          </w:p>
        </w:tc>
        <w:tc>
          <w:tcPr>
            <w:tcW w:w="873" w:type="pct"/>
            <w:tcBorders>
              <w:top w:val="single" w:sz="6" w:space="0" w:color="000000"/>
              <w:bottom w:val="single" w:sz="6" w:space="0" w:color="000000"/>
              <w:right w:val="single" w:sz="6" w:space="0" w:color="000000"/>
            </w:tcBorders>
            <w:shd w:val="clear" w:color="auto" w:fill="auto"/>
            <w:tcPrChange w:id="722" w:author="wurongjun 00246467" w:date="2015-11-11T09:45:00Z">
              <w:tcPr>
                <w:tcW w:w="859"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723" w:author="wurongjun 00246467" w:date="2015-11-11T09:43:00Z"/>
              </w:rPr>
            </w:pPr>
            <w:ins w:id="724" w:author="wurongjun 00246467" w:date="2015-11-11T09:43:00Z">
              <w:r>
                <w:lastRenderedPageBreak/>
                <w:t>NUMBER(20)</w:t>
              </w:r>
            </w:ins>
          </w:p>
        </w:tc>
        <w:tc>
          <w:tcPr>
            <w:tcW w:w="714" w:type="pct"/>
            <w:tcBorders>
              <w:top w:val="single" w:sz="6" w:space="0" w:color="000000"/>
              <w:bottom w:val="single" w:sz="6" w:space="0" w:color="000000"/>
              <w:right w:val="single" w:sz="6" w:space="0" w:color="000000"/>
            </w:tcBorders>
            <w:shd w:val="clear" w:color="auto" w:fill="auto"/>
            <w:tcPrChange w:id="725" w:author="wurongjun 00246467" w:date="2015-11-11T09:45:00Z">
              <w:tcPr>
                <w:tcW w:w="703"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726" w:author="wurongjun 00246467" w:date="2015-11-11T09:43:00Z"/>
              </w:rPr>
            </w:pPr>
            <w:ins w:id="727" w:author="wurongjun 00246467" w:date="2015-11-11T09:43:00Z">
              <w:r>
                <w:t>Not Null</w:t>
              </w:r>
            </w:ins>
          </w:p>
        </w:tc>
        <w:tc>
          <w:tcPr>
            <w:tcW w:w="2301" w:type="pct"/>
            <w:tcBorders>
              <w:top w:val="single" w:sz="6" w:space="0" w:color="000000"/>
              <w:bottom w:val="single" w:sz="6" w:space="0" w:color="000000"/>
            </w:tcBorders>
            <w:shd w:val="clear" w:color="auto" w:fill="auto"/>
            <w:tcPrChange w:id="728" w:author="wurongjun 00246467" w:date="2015-11-11T09:45:00Z">
              <w:tcPr>
                <w:tcW w:w="1954" w:type="pct"/>
                <w:tcBorders>
                  <w:top w:val="single" w:sz="6" w:space="0" w:color="000000"/>
                  <w:bottom w:val="single" w:sz="6" w:space="0" w:color="000000"/>
                </w:tcBorders>
                <w:shd w:val="clear" w:color="auto" w:fill="auto"/>
              </w:tcPr>
            </w:tcPrChange>
          </w:tcPr>
          <w:p w:rsidR="00117A2F" w:rsidRDefault="00117A2F" w:rsidP="004B7465">
            <w:pPr>
              <w:pStyle w:val="TableText"/>
              <w:rPr>
                <w:ins w:id="729" w:author="wurongjun 00246467" w:date="2015-11-11T09:43:00Z"/>
              </w:rPr>
            </w:pPr>
            <w:ins w:id="730" w:author="wurongjun 00246467" w:date="2015-11-11T09:43:00Z">
              <w:r>
                <w:t>目录键</w:t>
              </w:r>
            </w:ins>
          </w:p>
        </w:tc>
      </w:tr>
      <w:tr w:rsidR="00117A2F" w:rsidTr="00117A2F">
        <w:trPr>
          <w:ins w:id="731" w:author="wurongjun 00246467" w:date="2015-11-11T09:43:00Z"/>
        </w:trPr>
        <w:tc>
          <w:tcPr>
            <w:tcW w:w="1112" w:type="pct"/>
            <w:tcBorders>
              <w:top w:val="single" w:sz="6" w:space="0" w:color="000000"/>
              <w:bottom w:val="single" w:sz="6" w:space="0" w:color="000000"/>
              <w:right w:val="single" w:sz="6" w:space="0" w:color="000000"/>
            </w:tcBorders>
            <w:shd w:val="clear" w:color="auto" w:fill="auto"/>
            <w:tcPrChange w:id="732" w:author="wurongjun 00246467" w:date="2015-11-11T09:45:00Z">
              <w:tcPr>
                <w:tcW w:w="1094"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733" w:author="wurongjun 00246467" w:date="2015-11-11T09:43:00Z"/>
              </w:rPr>
            </w:pPr>
            <w:ins w:id="734" w:author="wurongjun 00246467" w:date="2015-11-11T09:43:00Z">
              <w:r>
                <w:lastRenderedPageBreak/>
                <w:t>APPLYTIME</w:t>
              </w:r>
            </w:ins>
          </w:p>
        </w:tc>
        <w:tc>
          <w:tcPr>
            <w:tcW w:w="873" w:type="pct"/>
            <w:tcBorders>
              <w:top w:val="single" w:sz="6" w:space="0" w:color="000000"/>
              <w:bottom w:val="single" w:sz="6" w:space="0" w:color="000000"/>
              <w:right w:val="single" w:sz="6" w:space="0" w:color="000000"/>
            </w:tcBorders>
            <w:shd w:val="clear" w:color="auto" w:fill="auto"/>
            <w:tcPrChange w:id="735" w:author="wurongjun 00246467" w:date="2015-11-11T09:45:00Z">
              <w:tcPr>
                <w:tcW w:w="859"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736" w:author="wurongjun 00246467" w:date="2015-11-11T09:43:00Z"/>
              </w:rPr>
            </w:pPr>
            <w:ins w:id="737" w:author="wurongjun 00246467" w:date="2015-11-11T09:43:00Z">
              <w:r>
                <w:t>DATE</w:t>
              </w:r>
            </w:ins>
          </w:p>
        </w:tc>
        <w:tc>
          <w:tcPr>
            <w:tcW w:w="714" w:type="pct"/>
            <w:tcBorders>
              <w:top w:val="single" w:sz="6" w:space="0" w:color="000000"/>
              <w:bottom w:val="single" w:sz="6" w:space="0" w:color="000000"/>
              <w:right w:val="single" w:sz="6" w:space="0" w:color="000000"/>
            </w:tcBorders>
            <w:shd w:val="clear" w:color="auto" w:fill="auto"/>
            <w:tcPrChange w:id="738" w:author="wurongjun 00246467" w:date="2015-11-11T09:45:00Z">
              <w:tcPr>
                <w:tcW w:w="703"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739" w:author="wurongjun 00246467" w:date="2015-11-11T09:43:00Z"/>
              </w:rPr>
            </w:pPr>
            <w:ins w:id="740" w:author="wurongjun 00246467" w:date="2015-11-11T09:43:00Z">
              <w:r>
                <w:t>Not Null</w:t>
              </w:r>
            </w:ins>
          </w:p>
        </w:tc>
        <w:tc>
          <w:tcPr>
            <w:tcW w:w="2301" w:type="pct"/>
            <w:tcBorders>
              <w:top w:val="single" w:sz="6" w:space="0" w:color="000000"/>
              <w:bottom w:val="single" w:sz="6" w:space="0" w:color="000000"/>
            </w:tcBorders>
            <w:shd w:val="clear" w:color="auto" w:fill="auto"/>
            <w:tcPrChange w:id="741" w:author="wurongjun 00246467" w:date="2015-11-11T09:45:00Z">
              <w:tcPr>
                <w:tcW w:w="1954" w:type="pct"/>
                <w:tcBorders>
                  <w:top w:val="single" w:sz="6" w:space="0" w:color="000000"/>
                  <w:bottom w:val="single" w:sz="6" w:space="0" w:color="000000"/>
                </w:tcBorders>
                <w:shd w:val="clear" w:color="auto" w:fill="auto"/>
              </w:tcPr>
            </w:tcPrChange>
          </w:tcPr>
          <w:p w:rsidR="00117A2F" w:rsidRDefault="00117A2F" w:rsidP="004B7465">
            <w:pPr>
              <w:pStyle w:val="TableText"/>
              <w:rPr>
                <w:ins w:id="742" w:author="wurongjun 00246467" w:date="2015-11-11T09:43:00Z"/>
              </w:rPr>
            </w:pPr>
            <w:ins w:id="743" w:author="wurongjun 00246467" w:date="2015-11-11T09:43:00Z">
              <w:r>
                <w:t>生效时间</w:t>
              </w:r>
            </w:ins>
          </w:p>
        </w:tc>
      </w:tr>
      <w:tr w:rsidR="00117A2F" w:rsidTr="00117A2F">
        <w:trPr>
          <w:ins w:id="744" w:author="wurongjun 00246467" w:date="2015-11-11T09:43:00Z"/>
        </w:trPr>
        <w:tc>
          <w:tcPr>
            <w:tcW w:w="1112" w:type="pct"/>
            <w:tcBorders>
              <w:top w:val="single" w:sz="6" w:space="0" w:color="000000"/>
              <w:bottom w:val="single" w:sz="6" w:space="0" w:color="000000"/>
              <w:right w:val="single" w:sz="6" w:space="0" w:color="000000"/>
            </w:tcBorders>
            <w:shd w:val="clear" w:color="auto" w:fill="auto"/>
            <w:tcPrChange w:id="745" w:author="wurongjun 00246467" w:date="2015-11-11T09:45:00Z">
              <w:tcPr>
                <w:tcW w:w="1094"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746" w:author="wurongjun 00246467" w:date="2015-11-11T09:43:00Z"/>
              </w:rPr>
            </w:pPr>
            <w:ins w:id="747" w:author="wurongjun 00246467" w:date="2015-11-11T09:43:00Z">
              <w:r>
                <w:t>EXPIRETIME</w:t>
              </w:r>
            </w:ins>
          </w:p>
        </w:tc>
        <w:tc>
          <w:tcPr>
            <w:tcW w:w="873" w:type="pct"/>
            <w:tcBorders>
              <w:top w:val="single" w:sz="6" w:space="0" w:color="000000"/>
              <w:bottom w:val="single" w:sz="6" w:space="0" w:color="000000"/>
              <w:right w:val="single" w:sz="6" w:space="0" w:color="000000"/>
            </w:tcBorders>
            <w:shd w:val="clear" w:color="auto" w:fill="auto"/>
            <w:tcPrChange w:id="748" w:author="wurongjun 00246467" w:date="2015-11-11T09:45:00Z">
              <w:tcPr>
                <w:tcW w:w="859"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749" w:author="wurongjun 00246467" w:date="2015-11-11T09:43:00Z"/>
              </w:rPr>
            </w:pPr>
            <w:ins w:id="750" w:author="wurongjun 00246467" w:date="2015-11-11T09:43:00Z">
              <w:r>
                <w:t>DATE</w:t>
              </w:r>
            </w:ins>
          </w:p>
        </w:tc>
        <w:tc>
          <w:tcPr>
            <w:tcW w:w="714" w:type="pct"/>
            <w:tcBorders>
              <w:top w:val="single" w:sz="6" w:space="0" w:color="000000"/>
              <w:bottom w:val="single" w:sz="6" w:space="0" w:color="000000"/>
              <w:right w:val="single" w:sz="6" w:space="0" w:color="000000"/>
            </w:tcBorders>
            <w:shd w:val="clear" w:color="auto" w:fill="auto"/>
            <w:tcPrChange w:id="751" w:author="wurongjun 00246467" w:date="2015-11-11T09:45:00Z">
              <w:tcPr>
                <w:tcW w:w="703"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752" w:author="wurongjun 00246467" w:date="2015-11-11T09:43:00Z"/>
              </w:rPr>
            </w:pPr>
            <w:ins w:id="753" w:author="wurongjun 00246467" w:date="2015-11-11T09:43:00Z">
              <w:r>
                <w:t>Not Null</w:t>
              </w:r>
            </w:ins>
          </w:p>
        </w:tc>
        <w:tc>
          <w:tcPr>
            <w:tcW w:w="2301" w:type="pct"/>
            <w:tcBorders>
              <w:top w:val="single" w:sz="6" w:space="0" w:color="000000"/>
              <w:bottom w:val="single" w:sz="6" w:space="0" w:color="000000"/>
            </w:tcBorders>
            <w:shd w:val="clear" w:color="auto" w:fill="auto"/>
            <w:tcPrChange w:id="754" w:author="wurongjun 00246467" w:date="2015-11-11T09:45:00Z">
              <w:tcPr>
                <w:tcW w:w="1954" w:type="pct"/>
                <w:tcBorders>
                  <w:top w:val="single" w:sz="6" w:space="0" w:color="000000"/>
                  <w:bottom w:val="single" w:sz="6" w:space="0" w:color="000000"/>
                </w:tcBorders>
                <w:shd w:val="clear" w:color="auto" w:fill="auto"/>
              </w:tcPr>
            </w:tcPrChange>
          </w:tcPr>
          <w:p w:rsidR="00117A2F" w:rsidRDefault="00117A2F" w:rsidP="004B7465">
            <w:pPr>
              <w:pStyle w:val="TableText"/>
              <w:rPr>
                <w:ins w:id="755" w:author="wurongjun 00246467" w:date="2015-11-11T09:43:00Z"/>
              </w:rPr>
            </w:pPr>
            <w:ins w:id="756" w:author="wurongjun 00246467" w:date="2015-11-11T09:43:00Z">
              <w:r>
                <w:t>失效时间</w:t>
              </w:r>
            </w:ins>
          </w:p>
        </w:tc>
      </w:tr>
    </w:tbl>
    <w:p w:rsidR="00117A2F" w:rsidRDefault="00117A2F" w:rsidP="007957EA">
      <w:pPr>
        <w:rPr>
          <w:ins w:id="757" w:author="wurongjun 00246467" w:date="2015-11-11T10:39:00Z"/>
        </w:rPr>
      </w:pPr>
    </w:p>
    <w:p w:rsidR="00C35A24" w:rsidRPr="00C35A24" w:rsidRDefault="00C35A24">
      <w:pPr>
        <w:pStyle w:val="31"/>
        <w:rPr>
          <w:ins w:id="758" w:author="wurongjun 00246467" w:date="2015-11-11T10:39:00Z"/>
          <w:rPrChange w:id="759" w:author="wurongjun 00246467" w:date="2015-11-11T10:39:00Z">
            <w:rPr>
              <w:ins w:id="760" w:author="wurongjun 00246467" w:date="2015-11-11T10:39:00Z"/>
            </w:rPr>
          </w:rPrChange>
        </w:rPr>
        <w:pPrChange w:id="761" w:author="wurongjun 00246467" w:date="2015-11-11T10:39:00Z">
          <w:pPr/>
        </w:pPrChange>
      </w:pPr>
      <w:bookmarkStart w:id="762" w:name="_Toc435003396"/>
      <w:ins w:id="763" w:author="wurongjun 00246467" w:date="2015-11-11T10:39:00Z">
        <w:r w:rsidRPr="00C35A24">
          <w:rPr>
            <w:rFonts w:hint="eastAsia"/>
            <w:rPrChange w:id="764" w:author="wurongjun 00246467" w:date="2015-11-11T10:39:00Z">
              <w:rPr>
                <w:rFonts w:hint="eastAsia"/>
                <w:b/>
                <w:bCs/>
              </w:rPr>
            </w:rPrChange>
          </w:rPr>
          <w:t>套餐表</w:t>
        </w:r>
        <w:r w:rsidRPr="00C35A24">
          <w:rPr>
            <w:rPrChange w:id="765" w:author="wurongjun 00246467" w:date="2015-11-11T10:39:00Z">
              <w:rPr>
                <w:b/>
                <w:bCs/>
              </w:rPr>
            </w:rPrChange>
          </w:rPr>
          <w:t>T_PMS_BUNDLE</w:t>
        </w:r>
      </w:ins>
      <w:ins w:id="766" w:author="wurongjun 00246467" w:date="2015-11-11T10:45:00Z">
        <w:r>
          <w:rPr>
            <w:rFonts w:hint="eastAsia"/>
          </w:rPr>
          <w:t>（</w:t>
        </w:r>
        <w:r>
          <w:rPr>
            <w:rFonts w:hint="eastAsia"/>
          </w:rPr>
          <w:t>C</w:t>
        </w:r>
        <w:r>
          <w:t>10</w:t>
        </w:r>
        <w:r>
          <w:rPr>
            <w:rFonts w:hint="eastAsia"/>
          </w:rPr>
          <w:t>版本生效</w:t>
        </w:r>
      </w:ins>
      <w:ins w:id="767" w:author="wurongjun 00246467" w:date="2015-11-11T10:58:00Z">
        <w:r>
          <w:rPr>
            <w:rFonts w:hint="eastAsia"/>
          </w:rPr>
          <w:t>、</w:t>
        </w:r>
        <w:r>
          <w:rPr>
            <w:rFonts w:hint="eastAsia"/>
            <w:szCs w:val="24"/>
          </w:rPr>
          <w:t>没</w:t>
        </w:r>
        <w:r>
          <w:rPr>
            <w:szCs w:val="24"/>
          </w:rPr>
          <w:t>有视图）</w:t>
        </w:r>
      </w:ins>
      <w:bookmarkEnd w:id="762"/>
    </w:p>
    <w:tbl>
      <w:tblPr>
        <w:tblW w:w="8931" w:type="dxa"/>
        <w:tblInd w:w="-6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Change w:id="768" w:author="wurongjun 00246467" w:date="2015-11-11T10:40:00Z">
          <w:tblPr>
            <w:tblW w:w="10353" w:type="dxa"/>
            <w:tblInd w:w="-6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PrChange>
      </w:tblPr>
      <w:tblGrid>
        <w:gridCol w:w="570"/>
        <w:gridCol w:w="1418"/>
        <w:gridCol w:w="1559"/>
        <w:gridCol w:w="1274"/>
        <w:gridCol w:w="4110"/>
        <w:tblGridChange w:id="769">
          <w:tblGrid>
            <w:gridCol w:w="568"/>
            <w:gridCol w:w="1418"/>
            <w:gridCol w:w="1559"/>
            <w:gridCol w:w="1275"/>
            <w:gridCol w:w="2802"/>
          </w:tblGrid>
        </w:tblGridChange>
      </w:tblGrid>
      <w:tr w:rsidR="00C35A24" w:rsidTr="00C35A24">
        <w:trPr>
          <w:tblHeader/>
          <w:ins w:id="770" w:author="wurongjun 00246467" w:date="2015-11-11T10:39:00Z"/>
          <w:trPrChange w:id="771" w:author="wurongjun 00246467" w:date="2015-11-11T10:40:00Z">
            <w:trPr>
              <w:tblHeader/>
            </w:trPr>
          </w:trPrChange>
        </w:trPr>
        <w:tc>
          <w:tcPr>
            <w:tcW w:w="319" w:type="pct"/>
            <w:tcBorders>
              <w:top w:val="single" w:sz="6" w:space="0" w:color="000000"/>
              <w:left w:val="single" w:sz="6" w:space="0" w:color="auto"/>
              <w:bottom w:val="single" w:sz="6" w:space="0" w:color="000000"/>
              <w:right w:val="single" w:sz="6" w:space="0" w:color="000000"/>
              <w:tl2br w:val="nil"/>
              <w:tr2bl w:val="nil"/>
            </w:tcBorders>
            <w:shd w:val="clear" w:color="auto" w:fill="D9D9D9"/>
            <w:tcPrChange w:id="772" w:author="wurongjun 00246467" w:date="2015-11-11T10:40:00Z">
              <w:tcPr>
                <w:tcW w:w="27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tcPrChange>
          </w:tcPr>
          <w:p w:rsidR="00C35A24" w:rsidRDefault="00C35A24" w:rsidP="004B7465">
            <w:pPr>
              <w:pStyle w:val="TableHeading"/>
              <w:rPr>
                <w:ins w:id="773" w:author="wurongjun 00246467" w:date="2015-11-11T10:39:00Z"/>
              </w:rPr>
            </w:pPr>
            <w:ins w:id="774" w:author="wurongjun 00246467" w:date="2015-11-11T10:39:00Z">
              <w:r>
                <w:t>NO</w:t>
              </w:r>
            </w:ins>
          </w:p>
        </w:tc>
        <w:tc>
          <w:tcPr>
            <w:tcW w:w="794" w:type="pct"/>
            <w:tcBorders>
              <w:top w:val="single" w:sz="6" w:space="0" w:color="000000"/>
              <w:left w:val="single" w:sz="6" w:space="0" w:color="auto"/>
              <w:bottom w:val="single" w:sz="6" w:space="0" w:color="000000"/>
              <w:right w:val="single" w:sz="6" w:space="0" w:color="000000"/>
              <w:tl2br w:val="nil"/>
              <w:tr2bl w:val="nil"/>
            </w:tcBorders>
            <w:shd w:val="clear" w:color="auto" w:fill="D9D9D9"/>
            <w:tcPrChange w:id="775" w:author="wurongjun 00246467" w:date="2015-11-11T10:40:00Z">
              <w:tcPr>
                <w:tcW w:w="68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tcPrChange>
          </w:tcPr>
          <w:p w:rsidR="00C35A24" w:rsidRDefault="00C35A24" w:rsidP="004B7465">
            <w:pPr>
              <w:pStyle w:val="TableHeading"/>
              <w:rPr>
                <w:ins w:id="776" w:author="wurongjun 00246467" w:date="2015-11-11T10:39:00Z"/>
              </w:rPr>
            </w:pPr>
            <w:ins w:id="777" w:author="wurongjun 00246467" w:date="2015-11-11T10:39:00Z">
              <w:r w:rsidRPr="00DC4C2D">
                <w:rPr>
                  <w:b/>
                </w:rPr>
                <w:t>名称</w:t>
              </w:r>
            </w:ins>
          </w:p>
        </w:tc>
        <w:tc>
          <w:tcPr>
            <w:tcW w:w="873" w:type="pct"/>
            <w:tcBorders>
              <w:top w:val="single" w:sz="6" w:space="0" w:color="000000"/>
              <w:left w:val="single" w:sz="6" w:space="0" w:color="auto"/>
              <w:bottom w:val="single" w:sz="6" w:space="0" w:color="000000"/>
              <w:right w:val="single" w:sz="6" w:space="0" w:color="000000"/>
              <w:tl2br w:val="nil"/>
              <w:tr2bl w:val="nil"/>
            </w:tcBorders>
            <w:shd w:val="clear" w:color="auto" w:fill="D9D9D9"/>
            <w:tcPrChange w:id="778" w:author="wurongjun 00246467" w:date="2015-11-11T10:40:00Z">
              <w:tcPr>
                <w:tcW w:w="753" w:type="pct"/>
                <w:tcBorders>
                  <w:top w:val="single" w:sz="6" w:space="0" w:color="000000"/>
                  <w:left w:val="single" w:sz="6" w:space="0" w:color="auto"/>
                  <w:bottom w:val="single" w:sz="6" w:space="0" w:color="000000"/>
                  <w:right w:val="single" w:sz="6" w:space="0" w:color="000000"/>
                  <w:tl2br w:val="nil"/>
                  <w:tr2bl w:val="nil"/>
                </w:tcBorders>
                <w:shd w:val="clear" w:color="auto" w:fill="D9D9D9"/>
              </w:tcPr>
            </w:tcPrChange>
          </w:tcPr>
          <w:p w:rsidR="00C35A24" w:rsidRDefault="00C35A24" w:rsidP="004B7465">
            <w:pPr>
              <w:pStyle w:val="TableHeading"/>
              <w:rPr>
                <w:ins w:id="779" w:author="wurongjun 00246467" w:date="2015-11-11T10:39:00Z"/>
              </w:rPr>
            </w:pPr>
            <w:ins w:id="780" w:author="wurongjun 00246467" w:date="2015-11-11T10:39:00Z">
              <w:r w:rsidRPr="00DC4C2D">
                <w:rPr>
                  <w:b/>
                </w:rPr>
                <w:t>字段类型</w:t>
              </w:r>
            </w:ins>
          </w:p>
        </w:tc>
        <w:tc>
          <w:tcPr>
            <w:tcW w:w="713" w:type="pct"/>
            <w:tcBorders>
              <w:top w:val="single" w:sz="6" w:space="0" w:color="000000"/>
              <w:left w:val="single" w:sz="6" w:space="0" w:color="auto"/>
              <w:bottom w:val="single" w:sz="6" w:space="0" w:color="000000"/>
              <w:right w:val="single" w:sz="6" w:space="0" w:color="000000"/>
              <w:tl2br w:val="nil"/>
              <w:tr2bl w:val="nil"/>
            </w:tcBorders>
            <w:shd w:val="clear" w:color="auto" w:fill="D9D9D9"/>
            <w:tcPrChange w:id="781" w:author="wurongjun 00246467" w:date="2015-11-11T10:40:00Z">
              <w:tcPr>
                <w:tcW w:w="61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tcPrChange>
          </w:tcPr>
          <w:p w:rsidR="00C35A24" w:rsidRDefault="00C35A24" w:rsidP="004B7465">
            <w:pPr>
              <w:pStyle w:val="TableHeading"/>
              <w:rPr>
                <w:ins w:id="782" w:author="wurongjun 00246467" w:date="2015-11-11T10:39:00Z"/>
              </w:rPr>
            </w:pPr>
            <w:ins w:id="783" w:author="wurongjun 00246467" w:date="2015-11-11T10:39:00Z">
              <w:r w:rsidRPr="00DC4C2D">
                <w:rPr>
                  <w:b/>
                </w:rPr>
                <w:t>是否为空</w:t>
              </w:r>
            </w:ins>
          </w:p>
        </w:tc>
        <w:tc>
          <w:tcPr>
            <w:tcW w:w="2302" w:type="pct"/>
            <w:tcBorders>
              <w:top w:val="single" w:sz="6" w:space="0" w:color="000000"/>
              <w:left w:val="single" w:sz="6" w:space="0" w:color="auto"/>
              <w:bottom w:val="single" w:sz="6" w:space="0" w:color="000000"/>
              <w:right w:val="single" w:sz="6" w:space="0" w:color="auto"/>
              <w:tl2br w:val="nil"/>
              <w:tr2bl w:val="nil"/>
            </w:tcBorders>
            <w:shd w:val="clear" w:color="auto" w:fill="D9D9D9"/>
            <w:tcPrChange w:id="784" w:author="wurongjun 00246467" w:date="2015-11-11T10:40:00Z">
              <w:tcPr>
                <w:tcW w:w="1353" w:type="pct"/>
                <w:tcBorders>
                  <w:top w:val="single" w:sz="6" w:space="0" w:color="000000"/>
                  <w:left w:val="single" w:sz="6" w:space="0" w:color="auto"/>
                  <w:bottom w:val="single" w:sz="6" w:space="0" w:color="000000"/>
                  <w:right w:val="single" w:sz="6" w:space="0" w:color="auto"/>
                  <w:tl2br w:val="nil"/>
                  <w:tr2bl w:val="nil"/>
                </w:tcBorders>
                <w:shd w:val="clear" w:color="auto" w:fill="D9D9D9"/>
              </w:tcPr>
            </w:tcPrChange>
          </w:tcPr>
          <w:p w:rsidR="00C35A24" w:rsidRDefault="00C35A24" w:rsidP="004B7465">
            <w:pPr>
              <w:pStyle w:val="TableHeading"/>
              <w:rPr>
                <w:ins w:id="785" w:author="wurongjun 00246467" w:date="2015-11-11T10:39:00Z"/>
              </w:rPr>
            </w:pPr>
            <w:ins w:id="786" w:author="wurongjun 00246467" w:date="2015-11-11T10:39:00Z">
              <w:r w:rsidRPr="00DC4C2D">
                <w:rPr>
                  <w:b/>
                </w:rPr>
                <w:t>字段描述</w:t>
              </w:r>
            </w:ins>
          </w:p>
        </w:tc>
      </w:tr>
      <w:tr w:rsidR="00C35A24" w:rsidTr="00C35A24">
        <w:trPr>
          <w:ins w:id="787" w:author="wurongjun 00246467" w:date="2015-11-11T10:39:00Z"/>
        </w:trPr>
        <w:tc>
          <w:tcPr>
            <w:tcW w:w="319" w:type="pct"/>
            <w:tcBorders>
              <w:top w:val="single" w:sz="6" w:space="0" w:color="000000"/>
              <w:bottom w:val="single" w:sz="6" w:space="0" w:color="000000"/>
              <w:right w:val="single" w:sz="6" w:space="0" w:color="000000"/>
            </w:tcBorders>
            <w:shd w:val="clear" w:color="auto" w:fill="auto"/>
            <w:tcPrChange w:id="788" w:author="wurongjun 00246467" w:date="2015-11-11T10:40:00Z">
              <w:tcPr>
                <w:tcW w:w="274"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789" w:author="wurongjun 00246467" w:date="2015-11-11T10:39:00Z"/>
              </w:rPr>
            </w:pPr>
            <w:ins w:id="790" w:author="wurongjun 00246467" w:date="2015-11-11T10:39:00Z">
              <w:r>
                <w:t>1</w:t>
              </w:r>
            </w:ins>
          </w:p>
        </w:tc>
        <w:tc>
          <w:tcPr>
            <w:tcW w:w="794" w:type="pct"/>
            <w:tcBorders>
              <w:top w:val="single" w:sz="6" w:space="0" w:color="000000"/>
              <w:bottom w:val="single" w:sz="6" w:space="0" w:color="000000"/>
              <w:right w:val="single" w:sz="6" w:space="0" w:color="000000"/>
            </w:tcBorders>
            <w:shd w:val="clear" w:color="auto" w:fill="auto"/>
            <w:tcPrChange w:id="791" w:author="wurongjun 00246467" w:date="2015-11-11T10:40:00Z">
              <w:tcPr>
                <w:tcW w:w="68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792" w:author="wurongjun 00246467" w:date="2015-11-11T10:39:00Z"/>
              </w:rPr>
            </w:pPr>
            <w:ins w:id="793" w:author="wurongjun 00246467" w:date="2015-11-11T10:39:00Z">
              <w:r>
                <w:t>#OBJECTID</w:t>
              </w:r>
            </w:ins>
          </w:p>
        </w:tc>
        <w:tc>
          <w:tcPr>
            <w:tcW w:w="873" w:type="pct"/>
            <w:tcBorders>
              <w:top w:val="single" w:sz="6" w:space="0" w:color="000000"/>
              <w:bottom w:val="single" w:sz="6" w:space="0" w:color="000000"/>
              <w:right w:val="single" w:sz="6" w:space="0" w:color="000000"/>
            </w:tcBorders>
            <w:shd w:val="clear" w:color="auto" w:fill="auto"/>
            <w:tcPrChange w:id="794" w:author="wurongjun 00246467" w:date="2015-11-11T10:40:00Z">
              <w:tcPr>
                <w:tcW w:w="7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795" w:author="wurongjun 00246467" w:date="2015-11-11T10:39:00Z"/>
              </w:rPr>
            </w:pPr>
            <w:ins w:id="796" w:author="wurongjun 00246467" w:date="2015-11-11T10:39:00Z">
              <w:r>
                <w:t>number(20)</w:t>
              </w:r>
            </w:ins>
          </w:p>
        </w:tc>
        <w:tc>
          <w:tcPr>
            <w:tcW w:w="713" w:type="pct"/>
            <w:tcBorders>
              <w:top w:val="single" w:sz="6" w:space="0" w:color="000000"/>
              <w:bottom w:val="single" w:sz="6" w:space="0" w:color="000000"/>
              <w:right w:val="single" w:sz="6" w:space="0" w:color="000000"/>
            </w:tcBorders>
            <w:shd w:val="clear" w:color="auto" w:fill="auto"/>
            <w:tcPrChange w:id="797" w:author="wurongjun 00246467" w:date="2015-11-11T10:40:00Z">
              <w:tcPr>
                <w:tcW w:w="61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798" w:author="wurongjun 00246467" w:date="2015-11-11T10:39:00Z"/>
              </w:rPr>
            </w:pPr>
            <w:ins w:id="799" w:author="wurongjun 00246467" w:date="2015-11-11T10:39:00Z">
              <w:r>
                <w:t>not null</w:t>
              </w:r>
            </w:ins>
          </w:p>
        </w:tc>
        <w:tc>
          <w:tcPr>
            <w:tcW w:w="2302" w:type="pct"/>
            <w:tcBorders>
              <w:top w:val="single" w:sz="6" w:space="0" w:color="000000"/>
              <w:bottom w:val="single" w:sz="6" w:space="0" w:color="000000"/>
            </w:tcBorders>
            <w:shd w:val="clear" w:color="auto" w:fill="auto"/>
            <w:tcPrChange w:id="800" w:author="wurongjun 00246467" w:date="2015-11-11T10:40:00Z">
              <w:tcPr>
                <w:tcW w:w="1353" w:type="pct"/>
                <w:tcBorders>
                  <w:top w:val="single" w:sz="6" w:space="0" w:color="000000"/>
                  <w:bottom w:val="single" w:sz="6" w:space="0" w:color="000000"/>
                </w:tcBorders>
                <w:shd w:val="clear" w:color="auto" w:fill="auto"/>
              </w:tcPr>
            </w:tcPrChange>
          </w:tcPr>
          <w:p w:rsidR="00C35A24" w:rsidRDefault="00C35A24" w:rsidP="004B7465">
            <w:pPr>
              <w:pStyle w:val="TableText"/>
              <w:rPr>
                <w:ins w:id="801" w:author="wurongjun 00246467" w:date="2015-11-11T10:39:00Z"/>
              </w:rPr>
            </w:pPr>
            <w:ins w:id="802" w:author="wurongjun 00246467" w:date="2015-11-11T10:39:00Z">
              <w:r>
                <w:t>内部</w:t>
              </w:r>
              <w:r>
                <w:t>ID</w:t>
              </w:r>
            </w:ins>
          </w:p>
        </w:tc>
      </w:tr>
      <w:tr w:rsidR="00C35A24" w:rsidTr="00C35A24">
        <w:trPr>
          <w:ins w:id="803" w:author="wurongjun 00246467" w:date="2015-11-11T10:39:00Z"/>
        </w:trPr>
        <w:tc>
          <w:tcPr>
            <w:tcW w:w="319" w:type="pct"/>
            <w:tcBorders>
              <w:top w:val="single" w:sz="6" w:space="0" w:color="000000"/>
              <w:bottom w:val="single" w:sz="6" w:space="0" w:color="000000"/>
              <w:right w:val="single" w:sz="6" w:space="0" w:color="000000"/>
            </w:tcBorders>
            <w:shd w:val="clear" w:color="auto" w:fill="auto"/>
            <w:tcPrChange w:id="804" w:author="wurongjun 00246467" w:date="2015-11-11T10:40:00Z">
              <w:tcPr>
                <w:tcW w:w="274"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805" w:author="wurongjun 00246467" w:date="2015-11-11T10:39:00Z"/>
              </w:rPr>
            </w:pPr>
            <w:ins w:id="806" w:author="wurongjun 00246467" w:date="2015-11-11T10:39:00Z">
              <w:r>
                <w:t>2</w:t>
              </w:r>
            </w:ins>
          </w:p>
        </w:tc>
        <w:tc>
          <w:tcPr>
            <w:tcW w:w="794" w:type="pct"/>
            <w:tcBorders>
              <w:top w:val="single" w:sz="6" w:space="0" w:color="000000"/>
              <w:bottom w:val="single" w:sz="6" w:space="0" w:color="000000"/>
              <w:right w:val="single" w:sz="6" w:space="0" w:color="000000"/>
            </w:tcBorders>
            <w:shd w:val="clear" w:color="auto" w:fill="auto"/>
            <w:tcPrChange w:id="807" w:author="wurongjun 00246467" w:date="2015-11-11T10:40:00Z">
              <w:tcPr>
                <w:tcW w:w="68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808" w:author="wurongjun 00246467" w:date="2015-11-11T10:39:00Z"/>
              </w:rPr>
            </w:pPr>
            <w:ins w:id="809" w:author="wurongjun 00246467" w:date="2015-11-11T10:39:00Z">
              <w:r>
                <w:t>BUNDLECODE</w:t>
              </w:r>
            </w:ins>
          </w:p>
        </w:tc>
        <w:tc>
          <w:tcPr>
            <w:tcW w:w="873" w:type="pct"/>
            <w:tcBorders>
              <w:top w:val="single" w:sz="6" w:space="0" w:color="000000"/>
              <w:bottom w:val="single" w:sz="6" w:space="0" w:color="000000"/>
              <w:right w:val="single" w:sz="6" w:space="0" w:color="000000"/>
            </w:tcBorders>
            <w:shd w:val="clear" w:color="auto" w:fill="auto"/>
            <w:tcPrChange w:id="810" w:author="wurongjun 00246467" w:date="2015-11-11T10:40:00Z">
              <w:tcPr>
                <w:tcW w:w="7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811" w:author="wurongjun 00246467" w:date="2015-11-11T10:39:00Z"/>
              </w:rPr>
            </w:pPr>
            <w:ins w:id="812" w:author="wurongjun 00246467" w:date="2015-11-11T10:39:00Z">
              <w:r>
                <w:t>VARCHAR2(32)</w:t>
              </w:r>
            </w:ins>
          </w:p>
        </w:tc>
        <w:tc>
          <w:tcPr>
            <w:tcW w:w="713" w:type="pct"/>
            <w:tcBorders>
              <w:top w:val="single" w:sz="6" w:space="0" w:color="000000"/>
              <w:bottom w:val="single" w:sz="6" w:space="0" w:color="000000"/>
              <w:right w:val="single" w:sz="6" w:space="0" w:color="000000"/>
            </w:tcBorders>
            <w:shd w:val="clear" w:color="auto" w:fill="auto"/>
            <w:tcPrChange w:id="813" w:author="wurongjun 00246467" w:date="2015-11-11T10:40:00Z">
              <w:tcPr>
                <w:tcW w:w="61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814" w:author="wurongjun 00246467" w:date="2015-11-11T10:39:00Z"/>
              </w:rPr>
            </w:pPr>
          </w:p>
        </w:tc>
        <w:tc>
          <w:tcPr>
            <w:tcW w:w="2302" w:type="pct"/>
            <w:tcBorders>
              <w:top w:val="single" w:sz="6" w:space="0" w:color="000000"/>
              <w:bottom w:val="single" w:sz="6" w:space="0" w:color="000000"/>
            </w:tcBorders>
            <w:shd w:val="clear" w:color="auto" w:fill="auto"/>
            <w:tcPrChange w:id="815" w:author="wurongjun 00246467" w:date="2015-11-11T10:40:00Z">
              <w:tcPr>
                <w:tcW w:w="1353" w:type="pct"/>
                <w:tcBorders>
                  <w:top w:val="single" w:sz="6" w:space="0" w:color="000000"/>
                  <w:bottom w:val="single" w:sz="6" w:space="0" w:color="000000"/>
                </w:tcBorders>
                <w:shd w:val="clear" w:color="auto" w:fill="auto"/>
              </w:tcPr>
            </w:tcPrChange>
          </w:tcPr>
          <w:p w:rsidR="00C35A24" w:rsidRDefault="00C35A24" w:rsidP="004B7465">
            <w:pPr>
              <w:pStyle w:val="TableText"/>
              <w:rPr>
                <w:ins w:id="816" w:author="wurongjun 00246467" w:date="2015-11-11T10:39:00Z"/>
              </w:rPr>
            </w:pPr>
            <w:ins w:id="817" w:author="wurongjun 00246467" w:date="2015-11-11T10:39:00Z">
              <w:r>
                <w:t>外部编码</w:t>
              </w:r>
            </w:ins>
          </w:p>
        </w:tc>
      </w:tr>
      <w:tr w:rsidR="00C35A24" w:rsidTr="00C35A24">
        <w:trPr>
          <w:ins w:id="818" w:author="wurongjun 00246467" w:date="2015-11-11T10:39:00Z"/>
        </w:trPr>
        <w:tc>
          <w:tcPr>
            <w:tcW w:w="319" w:type="pct"/>
            <w:tcBorders>
              <w:top w:val="single" w:sz="6" w:space="0" w:color="000000"/>
              <w:bottom w:val="single" w:sz="6" w:space="0" w:color="000000"/>
              <w:right w:val="single" w:sz="6" w:space="0" w:color="000000"/>
            </w:tcBorders>
            <w:shd w:val="clear" w:color="auto" w:fill="auto"/>
            <w:tcPrChange w:id="819" w:author="wurongjun 00246467" w:date="2015-11-11T10:40:00Z">
              <w:tcPr>
                <w:tcW w:w="274"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820" w:author="wurongjun 00246467" w:date="2015-11-11T10:39:00Z"/>
              </w:rPr>
            </w:pPr>
            <w:ins w:id="821" w:author="wurongjun 00246467" w:date="2015-11-11T10:39:00Z">
              <w:r>
                <w:t>3</w:t>
              </w:r>
            </w:ins>
          </w:p>
        </w:tc>
        <w:tc>
          <w:tcPr>
            <w:tcW w:w="794" w:type="pct"/>
            <w:tcBorders>
              <w:top w:val="single" w:sz="6" w:space="0" w:color="000000"/>
              <w:bottom w:val="single" w:sz="6" w:space="0" w:color="000000"/>
              <w:right w:val="single" w:sz="6" w:space="0" w:color="000000"/>
            </w:tcBorders>
            <w:shd w:val="clear" w:color="auto" w:fill="auto"/>
            <w:tcPrChange w:id="822" w:author="wurongjun 00246467" w:date="2015-11-11T10:40:00Z">
              <w:tcPr>
                <w:tcW w:w="68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823" w:author="wurongjun 00246467" w:date="2015-11-11T10:39:00Z"/>
              </w:rPr>
            </w:pPr>
            <w:ins w:id="824" w:author="wurongjun 00246467" w:date="2015-11-11T10:39:00Z">
              <w:r>
                <w:t>BUNDLETAG</w:t>
              </w:r>
            </w:ins>
          </w:p>
        </w:tc>
        <w:tc>
          <w:tcPr>
            <w:tcW w:w="873" w:type="pct"/>
            <w:tcBorders>
              <w:top w:val="single" w:sz="6" w:space="0" w:color="000000"/>
              <w:bottom w:val="single" w:sz="6" w:space="0" w:color="000000"/>
              <w:right w:val="single" w:sz="6" w:space="0" w:color="000000"/>
            </w:tcBorders>
            <w:shd w:val="clear" w:color="auto" w:fill="auto"/>
            <w:tcPrChange w:id="825" w:author="wurongjun 00246467" w:date="2015-11-11T10:40:00Z">
              <w:tcPr>
                <w:tcW w:w="7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826" w:author="wurongjun 00246467" w:date="2015-11-11T10:39:00Z"/>
              </w:rPr>
            </w:pPr>
            <w:ins w:id="827" w:author="wurongjun 00246467" w:date="2015-11-11T10:39:00Z">
              <w:r>
                <w:t>NUMBER(10)</w:t>
              </w:r>
            </w:ins>
          </w:p>
        </w:tc>
        <w:tc>
          <w:tcPr>
            <w:tcW w:w="713" w:type="pct"/>
            <w:tcBorders>
              <w:top w:val="single" w:sz="6" w:space="0" w:color="000000"/>
              <w:bottom w:val="single" w:sz="6" w:space="0" w:color="000000"/>
              <w:right w:val="single" w:sz="6" w:space="0" w:color="000000"/>
            </w:tcBorders>
            <w:shd w:val="clear" w:color="auto" w:fill="auto"/>
            <w:tcPrChange w:id="828" w:author="wurongjun 00246467" w:date="2015-11-11T10:40:00Z">
              <w:tcPr>
                <w:tcW w:w="61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829" w:author="wurongjun 00246467" w:date="2015-11-11T10:39:00Z"/>
              </w:rPr>
            </w:pPr>
          </w:p>
        </w:tc>
        <w:tc>
          <w:tcPr>
            <w:tcW w:w="2302" w:type="pct"/>
            <w:tcBorders>
              <w:top w:val="single" w:sz="6" w:space="0" w:color="000000"/>
              <w:bottom w:val="single" w:sz="6" w:space="0" w:color="000000"/>
            </w:tcBorders>
            <w:shd w:val="clear" w:color="auto" w:fill="auto"/>
            <w:tcPrChange w:id="830" w:author="wurongjun 00246467" w:date="2015-11-11T10:40:00Z">
              <w:tcPr>
                <w:tcW w:w="1353" w:type="pct"/>
                <w:tcBorders>
                  <w:top w:val="single" w:sz="6" w:space="0" w:color="000000"/>
                  <w:bottom w:val="single" w:sz="6" w:space="0" w:color="000000"/>
                </w:tcBorders>
                <w:shd w:val="clear" w:color="auto" w:fill="auto"/>
              </w:tcPr>
            </w:tcPrChange>
          </w:tcPr>
          <w:p w:rsidR="00C35A24" w:rsidRDefault="00C35A24" w:rsidP="004B7465">
            <w:pPr>
              <w:pStyle w:val="TableText"/>
              <w:rPr>
                <w:ins w:id="831" w:author="wurongjun 00246467" w:date="2015-11-11T10:39:00Z"/>
              </w:rPr>
            </w:pPr>
            <w:ins w:id="832" w:author="wurongjun 00246467" w:date="2015-11-11T10:39:00Z">
              <w:r>
                <w:t>套餐标签</w:t>
              </w:r>
            </w:ins>
          </w:p>
        </w:tc>
      </w:tr>
      <w:tr w:rsidR="00C35A24" w:rsidTr="00C35A24">
        <w:trPr>
          <w:ins w:id="833" w:author="wurongjun 00246467" w:date="2015-11-11T10:39:00Z"/>
        </w:trPr>
        <w:tc>
          <w:tcPr>
            <w:tcW w:w="319" w:type="pct"/>
            <w:tcBorders>
              <w:top w:val="single" w:sz="6" w:space="0" w:color="000000"/>
              <w:bottom w:val="single" w:sz="6" w:space="0" w:color="000000"/>
              <w:right w:val="single" w:sz="6" w:space="0" w:color="000000"/>
            </w:tcBorders>
            <w:shd w:val="clear" w:color="auto" w:fill="auto"/>
            <w:tcPrChange w:id="834" w:author="wurongjun 00246467" w:date="2015-11-11T10:40:00Z">
              <w:tcPr>
                <w:tcW w:w="274"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835" w:author="wurongjun 00246467" w:date="2015-11-11T10:39:00Z"/>
              </w:rPr>
            </w:pPr>
            <w:ins w:id="836" w:author="wurongjun 00246467" w:date="2015-11-11T10:39:00Z">
              <w:r>
                <w:t>4</w:t>
              </w:r>
            </w:ins>
          </w:p>
        </w:tc>
        <w:tc>
          <w:tcPr>
            <w:tcW w:w="794" w:type="pct"/>
            <w:tcBorders>
              <w:top w:val="single" w:sz="6" w:space="0" w:color="000000"/>
              <w:bottom w:val="single" w:sz="6" w:space="0" w:color="000000"/>
              <w:right w:val="single" w:sz="6" w:space="0" w:color="000000"/>
            </w:tcBorders>
            <w:shd w:val="clear" w:color="auto" w:fill="auto"/>
            <w:tcPrChange w:id="837" w:author="wurongjun 00246467" w:date="2015-11-11T10:40:00Z">
              <w:tcPr>
                <w:tcW w:w="68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838" w:author="wurongjun 00246467" w:date="2015-11-11T10:39:00Z"/>
              </w:rPr>
            </w:pPr>
            <w:ins w:id="839" w:author="wurongjun 00246467" w:date="2015-11-11T10:39:00Z">
              <w:r>
                <w:t>SPID</w:t>
              </w:r>
            </w:ins>
          </w:p>
        </w:tc>
        <w:tc>
          <w:tcPr>
            <w:tcW w:w="873" w:type="pct"/>
            <w:tcBorders>
              <w:top w:val="single" w:sz="6" w:space="0" w:color="000000"/>
              <w:bottom w:val="single" w:sz="6" w:space="0" w:color="000000"/>
              <w:right w:val="single" w:sz="6" w:space="0" w:color="000000"/>
            </w:tcBorders>
            <w:shd w:val="clear" w:color="auto" w:fill="auto"/>
            <w:tcPrChange w:id="840" w:author="wurongjun 00246467" w:date="2015-11-11T10:40:00Z">
              <w:tcPr>
                <w:tcW w:w="7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841" w:author="wurongjun 00246467" w:date="2015-11-11T10:39:00Z"/>
              </w:rPr>
            </w:pPr>
            <w:ins w:id="842" w:author="wurongjun 00246467" w:date="2015-11-11T10:39:00Z">
              <w:r>
                <w:t>VARCHAR2(21)</w:t>
              </w:r>
            </w:ins>
          </w:p>
        </w:tc>
        <w:tc>
          <w:tcPr>
            <w:tcW w:w="713" w:type="pct"/>
            <w:tcBorders>
              <w:top w:val="single" w:sz="6" w:space="0" w:color="000000"/>
              <w:bottom w:val="single" w:sz="6" w:space="0" w:color="000000"/>
              <w:right w:val="single" w:sz="6" w:space="0" w:color="000000"/>
            </w:tcBorders>
            <w:shd w:val="clear" w:color="auto" w:fill="auto"/>
            <w:tcPrChange w:id="843" w:author="wurongjun 00246467" w:date="2015-11-11T10:40:00Z">
              <w:tcPr>
                <w:tcW w:w="61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844" w:author="wurongjun 00246467" w:date="2015-11-11T10:39:00Z"/>
              </w:rPr>
            </w:pPr>
          </w:p>
        </w:tc>
        <w:tc>
          <w:tcPr>
            <w:tcW w:w="2302" w:type="pct"/>
            <w:tcBorders>
              <w:top w:val="single" w:sz="6" w:space="0" w:color="000000"/>
              <w:bottom w:val="single" w:sz="6" w:space="0" w:color="000000"/>
            </w:tcBorders>
            <w:shd w:val="clear" w:color="auto" w:fill="auto"/>
            <w:tcPrChange w:id="845" w:author="wurongjun 00246467" w:date="2015-11-11T10:40:00Z">
              <w:tcPr>
                <w:tcW w:w="1353" w:type="pct"/>
                <w:tcBorders>
                  <w:top w:val="single" w:sz="6" w:space="0" w:color="000000"/>
                  <w:bottom w:val="single" w:sz="6" w:space="0" w:color="000000"/>
                </w:tcBorders>
                <w:shd w:val="clear" w:color="auto" w:fill="auto"/>
              </w:tcPr>
            </w:tcPrChange>
          </w:tcPr>
          <w:p w:rsidR="00C35A24" w:rsidRDefault="00C35A24" w:rsidP="004B7465">
            <w:pPr>
              <w:pStyle w:val="TableText"/>
              <w:rPr>
                <w:ins w:id="846" w:author="wurongjun 00246467" w:date="2015-11-11T10:39:00Z"/>
              </w:rPr>
            </w:pPr>
            <w:ins w:id="847" w:author="wurongjun 00246467" w:date="2015-11-11T10:39:00Z">
              <w:r>
                <w:t>套餐所属</w:t>
              </w:r>
              <w:r>
                <w:t>SP</w:t>
              </w:r>
              <w:r>
                <w:t>的</w:t>
              </w:r>
              <w:r>
                <w:t>ID</w:t>
              </w:r>
            </w:ins>
          </w:p>
        </w:tc>
      </w:tr>
      <w:tr w:rsidR="00C35A24" w:rsidTr="00C35A24">
        <w:trPr>
          <w:ins w:id="848" w:author="wurongjun 00246467" w:date="2015-11-11T10:39:00Z"/>
        </w:trPr>
        <w:tc>
          <w:tcPr>
            <w:tcW w:w="319" w:type="pct"/>
            <w:tcBorders>
              <w:top w:val="single" w:sz="6" w:space="0" w:color="000000"/>
              <w:bottom w:val="single" w:sz="6" w:space="0" w:color="000000"/>
              <w:right w:val="single" w:sz="6" w:space="0" w:color="000000"/>
            </w:tcBorders>
            <w:shd w:val="clear" w:color="auto" w:fill="auto"/>
            <w:tcPrChange w:id="849" w:author="wurongjun 00246467" w:date="2015-11-11T10:40:00Z">
              <w:tcPr>
                <w:tcW w:w="274"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850" w:author="wurongjun 00246467" w:date="2015-11-11T10:39:00Z"/>
              </w:rPr>
            </w:pPr>
            <w:ins w:id="851" w:author="wurongjun 00246467" w:date="2015-11-11T10:39:00Z">
              <w:r>
                <w:t>5</w:t>
              </w:r>
            </w:ins>
          </w:p>
        </w:tc>
        <w:tc>
          <w:tcPr>
            <w:tcW w:w="794" w:type="pct"/>
            <w:tcBorders>
              <w:top w:val="single" w:sz="6" w:space="0" w:color="000000"/>
              <w:bottom w:val="single" w:sz="6" w:space="0" w:color="000000"/>
              <w:right w:val="single" w:sz="6" w:space="0" w:color="000000"/>
            </w:tcBorders>
            <w:shd w:val="clear" w:color="auto" w:fill="auto"/>
            <w:tcPrChange w:id="852" w:author="wurongjun 00246467" w:date="2015-11-11T10:40:00Z">
              <w:tcPr>
                <w:tcW w:w="68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853" w:author="wurongjun 00246467" w:date="2015-11-11T10:39:00Z"/>
              </w:rPr>
            </w:pPr>
            <w:ins w:id="854" w:author="wurongjun 00246467" w:date="2015-11-11T10:39:00Z">
              <w:r>
                <w:t>CARRIERID</w:t>
              </w:r>
            </w:ins>
          </w:p>
        </w:tc>
        <w:tc>
          <w:tcPr>
            <w:tcW w:w="873" w:type="pct"/>
            <w:tcBorders>
              <w:top w:val="single" w:sz="6" w:space="0" w:color="000000"/>
              <w:bottom w:val="single" w:sz="6" w:space="0" w:color="000000"/>
              <w:right w:val="single" w:sz="6" w:space="0" w:color="000000"/>
            </w:tcBorders>
            <w:shd w:val="clear" w:color="auto" w:fill="auto"/>
            <w:tcPrChange w:id="855" w:author="wurongjun 00246467" w:date="2015-11-11T10:40:00Z">
              <w:tcPr>
                <w:tcW w:w="7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856" w:author="wurongjun 00246467" w:date="2015-11-11T10:39:00Z"/>
              </w:rPr>
            </w:pPr>
            <w:ins w:id="857" w:author="wurongjun 00246467" w:date="2015-11-11T10:39:00Z">
              <w:r>
                <w:t>VARCHAR2(7)</w:t>
              </w:r>
            </w:ins>
          </w:p>
        </w:tc>
        <w:tc>
          <w:tcPr>
            <w:tcW w:w="713" w:type="pct"/>
            <w:tcBorders>
              <w:top w:val="single" w:sz="6" w:space="0" w:color="000000"/>
              <w:bottom w:val="single" w:sz="6" w:space="0" w:color="000000"/>
              <w:right w:val="single" w:sz="6" w:space="0" w:color="000000"/>
            </w:tcBorders>
            <w:shd w:val="clear" w:color="auto" w:fill="auto"/>
            <w:tcPrChange w:id="858" w:author="wurongjun 00246467" w:date="2015-11-11T10:40:00Z">
              <w:tcPr>
                <w:tcW w:w="61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859" w:author="wurongjun 00246467" w:date="2015-11-11T10:39:00Z"/>
              </w:rPr>
            </w:pPr>
          </w:p>
        </w:tc>
        <w:tc>
          <w:tcPr>
            <w:tcW w:w="2302" w:type="pct"/>
            <w:tcBorders>
              <w:top w:val="single" w:sz="6" w:space="0" w:color="000000"/>
              <w:bottom w:val="single" w:sz="6" w:space="0" w:color="000000"/>
            </w:tcBorders>
            <w:shd w:val="clear" w:color="auto" w:fill="auto"/>
            <w:tcPrChange w:id="860" w:author="wurongjun 00246467" w:date="2015-11-11T10:40:00Z">
              <w:tcPr>
                <w:tcW w:w="1353" w:type="pct"/>
                <w:tcBorders>
                  <w:top w:val="single" w:sz="6" w:space="0" w:color="000000"/>
                  <w:bottom w:val="single" w:sz="6" w:space="0" w:color="000000"/>
                </w:tcBorders>
                <w:shd w:val="clear" w:color="auto" w:fill="auto"/>
              </w:tcPr>
            </w:tcPrChange>
          </w:tcPr>
          <w:p w:rsidR="00C35A24" w:rsidRDefault="00C35A24" w:rsidP="004B7465">
            <w:pPr>
              <w:pStyle w:val="TableText"/>
              <w:rPr>
                <w:ins w:id="861" w:author="wurongjun 00246467" w:date="2015-11-11T10:39:00Z"/>
              </w:rPr>
            </w:pPr>
            <w:ins w:id="862" w:author="wurongjun 00246467" w:date="2015-11-11T10:39:00Z">
              <w:r>
                <w:t>运营商</w:t>
              </w:r>
              <w:r>
                <w:t>ID</w:t>
              </w:r>
            </w:ins>
          </w:p>
        </w:tc>
      </w:tr>
      <w:tr w:rsidR="00C35A24" w:rsidTr="00C35A24">
        <w:trPr>
          <w:ins w:id="863" w:author="wurongjun 00246467" w:date="2015-11-11T10:39:00Z"/>
        </w:trPr>
        <w:tc>
          <w:tcPr>
            <w:tcW w:w="319" w:type="pct"/>
            <w:tcBorders>
              <w:top w:val="single" w:sz="6" w:space="0" w:color="000000"/>
              <w:bottom w:val="single" w:sz="6" w:space="0" w:color="000000"/>
              <w:right w:val="single" w:sz="6" w:space="0" w:color="000000"/>
            </w:tcBorders>
            <w:shd w:val="clear" w:color="auto" w:fill="auto"/>
            <w:tcPrChange w:id="864" w:author="wurongjun 00246467" w:date="2015-11-11T10:40:00Z">
              <w:tcPr>
                <w:tcW w:w="274"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865" w:author="wurongjun 00246467" w:date="2015-11-11T10:39:00Z"/>
              </w:rPr>
            </w:pPr>
            <w:ins w:id="866" w:author="wurongjun 00246467" w:date="2015-11-11T10:39:00Z">
              <w:r>
                <w:t>6</w:t>
              </w:r>
            </w:ins>
          </w:p>
        </w:tc>
        <w:tc>
          <w:tcPr>
            <w:tcW w:w="794" w:type="pct"/>
            <w:tcBorders>
              <w:top w:val="single" w:sz="6" w:space="0" w:color="000000"/>
              <w:bottom w:val="single" w:sz="6" w:space="0" w:color="000000"/>
              <w:right w:val="single" w:sz="6" w:space="0" w:color="000000"/>
            </w:tcBorders>
            <w:shd w:val="clear" w:color="auto" w:fill="auto"/>
            <w:tcPrChange w:id="867" w:author="wurongjun 00246467" w:date="2015-11-11T10:40:00Z">
              <w:tcPr>
                <w:tcW w:w="68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868" w:author="wurongjun 00246467" w:date="2015-11-11T10:39:00Z"/>
              </w:rPr>
            </w:pPr>
            <w:ins w:id="869" w:author="wurongjun 00246467" w:date="2015-11-11T10:39:00Z">
              <w:r>
                <w:t>IVRCATEGORY</w:t>
              </w:r>
            </w:ins>
          </w:p>
        </w:tc>
        <w:tc>
          <w:tcPr>
            <w:tcW w:w="873" w:type="pct"/>
            <w:tcBorders>
              <w:top w:val="single" w:sz="6" w:space="0" w:color="000000"/>
              <w:bottom w:val="single" w:sz="6" w:space="0" w:color="000000"/>
              <w:right w:val="single" w:sz="6" w:space="0" w:color="000000"/>
            </w:tcBorders>
            <w:shd w:val="clear" w:color="auto" w:fill="auto"/>
            <w:tcPrChange w:id="870" w:author="wurongjun 00246467" w:date="2015-11-11T10:40:00Z">
              <w:tcPr>
                <w:tcW w:w="7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871" w:author="wurongjun 00246467" w:date="2015-11-11T10:39:00Z"/>
              </w:rPr>
            </w:pPr>
            <w:ins w:id="872" w:author="wurongjun 00246467" w:date="2015-11-11T10:39:00Z">
              <w:r>
                <w:t>VARCHAR2(150)</w:t>
              </w:r>
            </w:ins>
          </w:p>
        </w:tc>
        <w:tc>
          <w:tcPr>
            <w:tcW w:w="713" w:type="pct"/>
            <w:tcBorders>
              <w:top w:val="single" w:sz="6" w:space="0" w:color="000000"/>
              <w:bottom w:val="single" w:sz="6" w:space="0" w:color="000000"/>
              <w:right w:val="single" w:sz="6" w:space="0" w:color="000000"/>
            </w:tcBorders>
            <w:shd w:val="clear" w:color="auto" w:fill="auto"/>
            <w:tcPrChange w:id="873" w:author="wurongjun 00246467" w:date="2015-11-11T10:40:00Z">
              <w:tcPr>
                <w:tcW w:w="61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874" w:author="wurongjun 00246467" w:date="2015-11-11T10:39:00Z"/>
              </w:rPr>
            </w:pPr>
          </w:p>
        </w:tc>
        <w:tc>
          <w:tcPr>
            <w:tcW w:w="2302" w:type="pct"/>
            <w:tcBorders>
              <w:top w:val="single" w:sz="6" w:space="0" w:color="000000"/>
              <w:bottom w:val="single" w:sz="6" w:space="0" w:color="000000"/>
            </w:tcBorders>
            <w:shd w:val="clear" w:color="auto" w:fill="auto"/>
            <w:tcPrChange w:id="875" w:author="wurongjun 00246467" w:date="2015-11-11T10:40:00Z">
              <w:tcPr>
                <w:tcW w:w="1353" w:type="pct"/>
                <w:tcBorders>
                  <w:top w:val="single" w:sz="6" w:space="0" w:color="000000"/>
                  <w:bottom w:val="single" w:sz="6" w:space="0" w:color="000000"/>
                </w:tcBorders>
                <w:shd w:val="clear" w:color="auto" w:fill="auto"/>
              </w:tcPr>
            </w:tcPrChange>
          </w:tcPr>
          <w:p w:rsidR="00C35A24" w:rsidRDefault="00C35A24" w:rsidP="004B7465">
            <w:pPr>
              <w:pStyle w:val="TableText"/>
              <w:rPr>
                <w:ins w:id="876" w:author="wurongjun 00246467" w:date="2015-11-11T10:39:00Z"/>
              </w:rPr>
            </w:pPr>
            <w:ins w:id="877" w:author="wurongjun 00246467" w:date="2015-11-11T10:39:00Z">
              <w:r>
                <w:t>套餐</w:t>
              </w:r>
              <w:r>
                <w:t>IVR</w:t>
              </w:r>
              <w:r>
                <w:t>所在分类</w:t>
              </w:r>
            </w:ins>
          </w:p>
        </w:tc>
      </w:tr>
      <w:tr w:rsidR="00C35A24" w:rsidTr="00C35A24">
        <w:trPr>
          <w:ins w:id="878" w:author="wurongjun 00246467" w:date="2015-11-11T10:39:00Z"/>
        </w:trPr>
        <w:tc>
          <w:tcPr>
            <w:tcW w:w="319" w:type="pct"/>
            <w:tcBorders>
              <w:top w:val="single" w:sz="6" w:space="0" w:color="000000"/>
              <w:bottom w:val="single" w:sz="6" w:space="0" w:color="000000"/>
              <w:right w:val="single" w:sz="6" w:space="0" w:color="000000"/>
            </w:tcBorders>
            <w:shd w:val="clear" w:color="auto" w:fill="auto"/>
            <w:tcPrChange w:id="879" w:author="wurongjun 00246467" w:date="2015-11-11T10:40:00Z">
              <w:tcPr>
                <w:tcW w:w="274"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880" w:author="wurongjun 00246467" w:date="2015-11-11T10:39:00Z"/>
              </w:rPr>
            </w:pPr>
            <w:ins w:id="881" w:author="wurongjun 00246467" w:date="2015-11-11T10:39:00Z">
              <w:r>
                <w:t>7</w:t>
              </w:r>
            </w:ins>
          </w:p>
        </w:tc>
        <w:tc>
          <w:tcPr>
            <w:tcW w:w="794" w:type="pct"/>
            <w:tcBorders>
              <w:top w:val="single" w:sz="6" w:space="0" w:color="000000"/>
              <w:bottom w:val="single" w:sz="6" w:space="0" w:color="000000"/>
              <w:right w:val="single" w:sz="6" w:space="0" w:color="000000"/>
            </w:tcBorders>
            <w:shd w:val="clear" w:color="auto" w:fill="auto"/>
            <w:tcPrChange w:id="882" w:author="wurongjun 00246467" w:date="2015-11-11T10:40:00Z">
              <w:tcPr>
                <w:tcW w:w="68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883" w:author="wurongjun 00246467" w:date="2015-11-11T10:39:00Z"/>
              </w:rPr>
            </w:pPr>
            <w:ins w:id="884" w:author="wurongjun 00246467" w:date="2015-11-11T10:39:00Z">
              <w:r>
                <w:t>STATUS</w:t>
              </w:r>
            </w:ins>
          </w:p>
        </w:tc>
        <w:tc>
          <w:tcPr>
            <w:tcW w:w="873" w:type="pct"/>
            <w:tcBorders>
              <w:top w:val="single" w:sz="6" w:space="0" w:color="000000"/>
              <w:bottom w:val="single" w:sz="6" w:space="0" w:color="000000"/>
              <w:right w:val="single" w:sz="6" w:space="0" w:color="000000"/>
            </w:tcBorders>
            <w:shd w:val="clear" w:color="auto" w:fill="auto"/>
            <w:tcPrChange w:id="885" w:author="wurongjun 00246467" w:date="2015-11-11T10:40:00Z">
              <w:tcPr>
                <w:tcW w:w="7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886" w:author="wurongjun 00246467" w:date="2015-11-11T10:39:00Z"/>
              </w:rPr>
            </w:pPr>
            <w:ins w:id="887" w:author="wurongjun 00246467" w:date="2015-11-11T10:39:00Z">
              <w:r>
                <w:t>NUMBER(10)</w:t>
              </w:r>
            </w:ins>
          </w:p>
        </w:tc>
        <w:tc>
          <w:tcPr>
            <w:tcW w:w="713" w:type="pct"/>
            <w:tcBorders>
              <w:top w:val="single" w:sz="6" w:space="0" w:color="000000"/>
              <w:bottom w:val="single" w:sz="6" w:space="0" w:color="000000"/>
              <w:right w:val="single" w:sz="6" w:space="0" w:color="000000"/>
            </w:tcBorders>
            <w:shd w:val="clear" w:color="auto" w:fill="auto"/>
            <w:tcPrChange w:id="888" w:author="wurongjun 00246467" w:date="2015-11-11T10:40:00Z">
              <w:tcPr>
                <w:tcW w:w="61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889" w:author="wurongjun 00246467" w:date="2015-11-11T10:39:00Z"/>
              </w:rPr>
            </w:pPr>
          </w:p>
        </w:tc>
        <w:tc>
          <w:tcPr>
            <w:tcW w:w="2302" w:type="pct"/>
            <w:tcBorders>
              <w:top w:val="single" w:sz="6" w:space="0" w:color="000000"/>
              <w:bottom w:val="single" w:sz="6" w:space="0" w:color="000000"/>
            </w:tcBorders>
            <w:shd w:val="clear" w:color="auto" w:fill="auto"/>
            <w:tcPrChange w:id="890" w:author="wurongjun 00246467" w:date="2015-11-11T10:40:00Z">
              <w:tcPr>
                <w:tcW w:w="1353" w:type="pct"/>
                <w:tcBorders>
                  <w:top w:val="single" w:sz="6" w:space="0" w:color="000000"/>
                  <w:bottom w:val="single" w:sz="6" w:space="0" w:color="000000"/>
                </w:tcBorders>
                <w:shd w:val="clear" w:color="auto" w:fill="auto"/>
              </w:tcPr>
            </w:tcPrChange>
          </w:tcPr>
          <w:p w:rsidR="00C35A24" w:rsidRDefault="00C35A24" w:rsidP="004B7465">
            <w:pPr>
              <w:pStyle w:val="TableText"/>
              <w:rPr>
                <w:ins w:id="891" w:author="wurongjun 00246467" w:date="2015-11-11T10:39:00Z"/>
              </w:rPr>
            </w:pPr>
            <w:ins w:id="892" w:author="wurongjun 00246467" w:date="2015-11-11T10:39:00Z">
              <w:r>
                <w:t>状态</w:t>
              </w:r>
            </w:ins>
          </w:p>
        </w:tc>
      </w:tr>
      <w:tr w:rsidR="00C35A24" w:rsidTr="00C35A24">
        <w:trPr>
          <w:ins w:id="893" w:author="wurongjun 00246467" w:date="2015-11-11T10:39:00Z"/>
        </w:trPr>
        <w:tc>
          <w:tcPr>
            <w:tcW w:w="319" w:type="pct"/>
            <w:tcBorders>
              <w:top w:val="single" w:sz="6" w:space="0" w:color="000000"/>
              <w:bottom w:val="single" w:sz="6" w:space="0" w:color="000000"/>
              <w:right w:val="single" w:sz="6" w:space="0" w:color="000000"/>
            </w:tcBorders>
            <w:shd w:val="clear" w:color="auto" w:fill="auto"/>
            <w:tcPrChange w:id="894" w:author="wurongjun 00246467" w:date="2015-11-11T10:40:00Z">
              <w:tcPr>
                <w:tcW w:w="274"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895" w:author="wurongjun 00246467" w:date="2015-11-11T10:39:00Z"/>
              </w:rPr>
            </w:pPr>
            <w:ins w:id="896" w:author="wurongjun 00246467" w:date="2015-11-11T10:39:00Z">
              <w:r>
                <w:t>8</w:t>
              </w:r>
            </w:ins>
          </w:p>
        </w:tc>
        <w:tc>
          <w:tcPr>
            <w:tcW w:w="794" w:type="pct"/>
            <w:tcBorders>
              <w:top w:val="single" w:sz="6" w:space="0" w:color="000000"/>
              <w:bottom w:val="single" w:sz="6" w:space="0" w:color="000000"/>
              <w:right w:val="single" w:sz="6" w:space="0" w:color="000000"/>
            </w:tcBorders>
            <w:shd w:val="clear" w:color="auto" w:fill="auto"/>
            <w:tcPrChange w:id="897" w:author="wurongjun 00246467" w:date="2015-11-11T10:40:00Z">
              <w:tcPr>
                <w:tcW w:w="68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898" w:author="wurongjun 00246467" w:date="2015-11-11T10:39:00Z"/>
              </w:rPr>
            </w:pPr>
            <w:ins w:id="899" w:author="wurongjun 00246467" w:date="2015-11-11T10:39:00Z">
              <w:r>
                <w:t>BUSINESSTYPEID</w:t>
              </w:r>
            </w:ins>
          </w:p>
        </w:tc>
        <w:tc>
          <w:tcPr>
            <w:tcW w:w="873" w:type="pct"/>
            <w:tcBorders>
              <w:top w:val="single" w:sz="6" w:space="0" w:color="000000"/>
              <w:bottom w:val="single" w:sz="6" w:space="0" w:color="000000"/>
              <w:right w:val="single" w:sz="6" w:space="0" w:color="000000"/>
            </w:tcBorders>
            <w:shd w:val="clear" w:color="auto" w:fill="auto"/>
            <w:tcPrChange w:id="900" w:author="wurongjun 00246467" w:date="2015-11-11T10:40:00Z">
              <w:tcPr>
                <w:tcW w:w="7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901" w:author="wurongjun 00246467" w:date="2015-11-11T10:39:00Z"/>
              </w:rPr>
            </w:pPr>
            <w:ins w:id="902" w:author="wurongjun 00246467" w:date="2015-11-11T10:39:00Z">
              <w:r>
                <w:t>NUMBER(10)</w:t>
              </w:r>
            </w:ins>
          </w:p>
        </w:tc>
        <w:tc>
          <w:tcPr>
            <w:tcW w:w="713" w:type="pct"/>
            <w:tcBorders>
              <w:top w:val="single" w:sz="6" w:space="0" w:color="000000"/>
              <w:bottom w:val="single" w:sz="6" w:space="0" w:color="000000"/>
              <w:right w:val="single" w:sz="6" w:space="0" w:color="000000"/>
            </w:tcBorders>
            <w:shd w:val="clear" w:color="auto" w:fill="auto"/>
            <w:tcPrChange w:id="903" w:author="wurongjun 00246467" w:date="2015-11-11T10:40:00Z">
              <w:tcPr>
                <w:tcW w:w="61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904" w:author="wurongjun 00246467" w:date="2015-11-11T10:39:00Z"/>
              </w:rPr>
            </w:pPr>
          </w:p>
        </w:tc>
        <w:tc>
          <w:tcPr>
            <w:tcW w:w="2302" w:type="pct"/>
            <w:tcBorders>
              <w:top w:val="single" w:sz="6" w:space="0" w:color="000000"/>
              <w:bottom w:val="single" w:sz="6" w:space="0" w:color="000000"/>
            </w:tcBorders>
            <w:shd w:val="clear" w:color="auto" w:fill="auto"/>
            <w:tcPrChange w:id="905" w:author="wurongjun 00246467" w:date="2015-11-11T10:40:00Z">
              <w:tcPr>
                <w:tcW w:w="1353" w:type="pct"/>
                <w:tcBorders>
                  <w:top w:val="single" w:sz="6" w:space="0" w:color="000000"/>
                  <w:bottom w:val="single" w:sz="6" w:space="0" w:color="000000"/>
                </w:tcBorders>
                <w:shd w:val="clear" w:color="auto" w:fill="auto"/>
              </w:tcPr>
            </w:tcPrChange>
          </w:tcPr>
          <w:p w:rsidR="00C35A24" w:rsidRDefault="00C35A24" w:rsidP="004B7465">
            <w:pPr>
              <w:pStyle w:val="TableText"/>
              <w:rPr>
                <w:ins w:id="906" w:author="wurongjun 00246467" w:date="2015-11-11T10:39:00Z"/>
              </w:rPr>
            </w:pPr>
            <w:ins w:id="907" w:author="wurongjun 00246467" w:date="2015-11-11T10:39:00Z">
              <w:r>
                <w:t>商用类型</w:t>
              </w:r>
            </w:ins>
          </w:p>
        </w:tc>
      </w:tr>
      <w:tr w:rsidR="00C35A24" w:rsidTr="00C35A24">
        <w:trPr>
          <w:ins w:id="908" w:author="wurongjun 00246467" w:date="2015-11-11T10:39:00Z"/>
        </w:trPr>
        <w:tc>
          <w:tcPr>
            <w:tcW w:w="319" w:type="pct"/>
            <w:tcBorders>
              <w:top w:val="single" w:sz="6" w:space="0" w:color="000000"/>
              <w:bottom w:val="single" w:sz="6" w:space="0" w:color="000000"/>
              <w:right w:val="single" w:sz="6" w:space="0" w:color="000000"/>
            </w:tcBorders>
            <w:shd w:val="clear" w:color="auto" w:fill="auto"/>
            <w:tcPrChange w:id="909" w:author="wurongjun 00246467" w:date="2015-11-11T10:40:00Z">
              <w:tcPr>
                <w:tcW w:w="274"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910" w:author="wurongjun 00246467" w:date="2015-11-11T10:39:00Z"/>
              </w:rPr>
            </w:pPr>
            <w:ins w:id="911" w:author="wurongjun 00246467" w:date="2015-11-11T10:39:00Z">
              <w:r>
                <w:t>9</w:t>
              </w:r>
            </w:ins>
          </w:p>
        </w:tc>
        <w:tc>
          <w:tcPr>
            <w:tcW w:w="794" w:type="pct"/>
            <w:tcBorders>
              <w:top w:val="single" w:sz="6" w:space="0" w:color="000000"/>
              <w:bottom w:val="single" w:sz="6" w:space="0" w:color="000000"/>
              <w:right w:val="single" w:sz="6" w:space="0" w:color="000000"/>
            </w:tcBorders>
            <w:shd w:val="clear" w:color="auto" w:fill="auto"/>
            <w:tcPrChange w:id="912" w:author="wurongjun 00246467" w:date="2015-11-11T10:40:00Z">
              <w:tcPr>
                <w:tcW w:w="68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913" w:author="wurongjun 00246467" w:date="2015-11-11T10:39:00Z"/>
              </w:rPr>
            </w:pPr>
            <w:ins w:id="914" w:author="wurongjun 00246467" w:date="2015-11-11T10:39:00Z">
              <w:r>
                <w:t>NOTIFYFLAG</w:t>
              </w:r>
            </w:ins>
          </w:p>
        </w:tc>
        <w:tc>
          <w:tcPr>
            <w:tcW w:w="873" w:type="pct"/>
            <w:tcBorders>
              <w:top w:val="single" w:sz="6" w:space="0" w:color="000000"/>
              <w:bottom w:val="single" w:sz="6" w:space="0" w:color="000000"/>
              <w:right w:val="single" w:sz="6" w:space="0" w:color="000000"/>
            </w:tcBorders>
            <w:shd w:val="clear" w:color="auto" w:fill="auto"/>
            <w:tcPrChange w:id="915" w:author="wurongjun 00246467" w:date="2015-11-11T10:40:00Z">
              <w:tcPr>
                <w:tcW w:w="7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916" w:author="wurongjun 00246467" w:date="2015-11-11T10:39:00Z"/>
              </w:rPr>
            </w:pPr>
            <w:ins w:id="917" w:author="wurongjun 00246467" w:date="2015-11-11T10:39:00Z">
              <w:r>
                <w:t>NUMBER(1)</w:t>
              </w:r>
            </w:ins>
          </w:p>
        </w:tc>
        <w:tc>
          <w:tcPr>
            <w:tcW w:w="713" w:type="pct"/>
            <w:tcBorders>
              <w:top w:val="single" w:sz="6" w:space="0" w:color="000000"/>
              <w:bottom w:val="single" w:sz="6" w:space="0" w:color="000000"/>
              <w:right w:val="single" w:sz="6" w:space="0" w:color="000000"/>
            </w:tcBorders>
            <w:shd w:val="clear" w:color="auto" w:fill="auto"/>
            <w:tcPrChange w:id="918" w:author="wurongjun 00246467" w:date="2015-11-11T10:40:00Z">
              <w:tcPr>
                <w:tcW w:w="61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919" w:author="wurongjun 00246467" w:date="2015-11-11T10:39:00Z"/>
              </w:rPr>
            </w:pPr>
          </w:p>
        </w:tc>
        <w:tc>
          <w:tcPr>
            <w:tcW w:w="2302" w:type="pct"/>
            <w:tcBorders>
              <w:top w:val="single" w:sz="6" w:space="0" w:color="000000"/>
              <w:bottom w:val="single" w:sz="6" w:space="0" w:color="000000"/>
            </w:tcBorders>
            <w:shd w:val="clear" w:color="auto" w:fill="auto"/>
            <w:tcPrChange w:id="920" w:author="wurongjun 00246467" w:date="2015-11-11T10:40:00Z">
              <w:tcPr>
                <w:tcW w:w="1353" w:type="pct"/>
                <w:tcBorders>
                  <w:top w:val="single" w:sz="6" w:space="0" w:color="000000"/>
                  <w:bottom w:val="single" w:sz="6" w:space="0" w:color="000000"/>
                </w:tcBorders>
                <w:shd w:val="clear" w:color="auto" w:fill="auto"/>
              </w:tcPr>
            </w:tcPrChange>
          </w:tcPr>
          <w:p w:rsidR="00C35A24" w:rsidRDefault="00C35A24" w:rsidP="004B7465">
            <w:pPr>
              <w:pStyle w:val="TableText"/>
              <w:rPr>
                <w:ins w:id="921" w:author="wurongjun 00246467" w:date="2015-11-11T10:39:00Z"/>
              </w:rPr>
            </w:pPr>
            <w:ins w:id="922" w:author="wurongjun 00246467" w:date="2015-11-11T10:39:00Z">
              <w:r>
                <w:t>通知状态</w:t>
              </w:r>
            </w:ins>
          </w:p>
        </w:tc>
      </w:tr>
      <w:tr w:rsidR="00C35A24" w:rsidTr="00C35A24">
        <w:trPr>
          <w:ins w:id="923" w:author="wurongjun 00246467" w:date="2015-11-11T10:39:00Z"/>
        </w:trPr>
        <w:tc>
          <w:tcPr>
            <w:tcW w:w="319" w:type="pct"/>
            <w:tcBorders>
              <w:top w:val="single" w:sz="6" w:space="0" w:color="000000"/>
              <w:bottom w:val="single" w:sz="6" w:space="0" w:color="000000"/>
              <w:right w:val="single" w:sz="6" w:space="0" w:color="000000"/>
            </w:tcBorders>
            <w:shd w:val="clear" w:color="auto" w:fill="auto"/>
            <w:tcPrChange w:id="924" w:author="wurongjun 00246467" w:date="2015-11-11T10:40:00Z">
              <w:tcPr>
                <w:tcW w:w="274"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925" w:author="wurongjun 00246467" w:date="2015-11-11T10:39:00Z"/>
              </w:rPr>
            </w:pPr>
            <w:ins w:id="926" w:author="wurongjun 00246467" w:date="2015-11-11T10:39:00Z">
              <w:r>
                <w:t>10</w:t>
              </w:r>
            </w:ins>
          </w:p>
        </w:tc>
        <w:tc>
          <w:tcPr>
            <w:tcW w:w="794" w:type="pct"/>
            <w:tcBorders>
              <w:top w:val="single" w:sz="6" w:space="0" w:color="000000"/>
              <w:bottom w:val="single" w:sz="6" w:space="0" w:color="000000"/>
              <w:right w:val="single" w:sz="6" w:space="0" w:color="000000"/>
            </w:tcBorders>
            <w:shd w:val="clear" w:color="auto" w:fill="auto"/>
            <w:tcPrChange w:id="927" w:author="wurongjun 00246467" w:date="2015-11-11T10:40:00Z">
              <w:tcPr>
                <w:tcW w:w="68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928" w:author="wurongjun 00246467" w:date="2015-11-11T10:39:00Z"/>
              </w:rPr>
            </w:pPr>
            <w:ins w:id="929" w:author="wurongjun 00246467" w:date="2015-11-11T10:39:00Z">
              <w:r>
                <w:t>EXPIRENOTIFYFLAG</w:t>
              </w:r>
            </w:ins>
          </w:p>
        </w:tc>
        <w:tc>
          <w:tcPr>
            <w:tcW w:w="873" w:type="pct"/>
            <w:tcBorders>
              <w:top w:val="single" w:sz="6" w:space="0" w:color="000000"/>
              <w:bottom w:val="single" w:sz="6" w:space="0" w:color="000000"/>
              <w:right w:val="single" w:sz="6" w:space="0" w:color="000000"/>
            </w:tcBorders>
            <w:shd w:val="clear" w:color="auto" w:fill="auto"/>
            <w:tcPrChange w:id="930" w:author="wurongjun 00246467" w:date="2015-11-11T10:40:00Z">
              <w:tcPr>
                <w:tcW w:w="7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931" w:author="wurongjun 00246467" w:date="2015-11-11T10:39:00Z"/>
              </w:rPr>
            </w:pPr>
            <w:ins w:id="932" w:author="wurongjun 00246467" w:date="2015-11-11T10:39:00Z">
              <w:r>
                <w:t>NUMBER(1)</w:t>
              </w:r>
            </w:ins>
          </w:p>
        </w:tc>
        <w:tc>
          <w:tcPr>
            <w:tcW w:w="713" w:type="pct"/>
            <w:tcBorders>
              <w:top w:val="single" w:sz="6" w:space="0" w:color="000000"/>
              <w:bottom w:val="single" w:sz="6" w:space="0" w:color="000000"/>
              <w:right w:val="single" w:sz="6" w:space="0" w:color="000000"/>
            </w:tcBorders>
            <w:shd w:val="clear" w:color="auto" w:fill="auto"/>
            <w:tcPrChange w:id="933" w:author="wurongjun 00246467" w:date="2015-11-11T10:40:00Z">
              <w:tcPr>
                <w:tcW w:w="61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934" w:author="wurongjun 00246467" w:date="2015-11-11T10:39:00Z"/>
              </w:rPr>
            </w:pPr>
          </w:p>
        </w:tc>
        <w:tc>
          <w:tcPr>
            <w:tcW w:w="2302" w:type="pct"/>
            <w:tcBorders>
              <w:top w:val="single" w:sz="6" w:space="0" w:color="000000"/>
              <w:bottom w:val="single" w:sz="6" w:space="0" w:color="000000"/>
            </w:tcBorders>
            <w:shd w:val="clear" w:color="auto" w:fill="auto"/>
            <w:tcPrChange w:id="935" w:author="wurongjun 00246467" w:date="2015-11-11T10:40:00Z">
              <w:tcPr>
                <w:tcW w:w="1353" w:type="pct"/>
                <w:tcBorders>
                  <w:top w:val="single" w:sz="6" w:space="0" w:color="000000"/>
                  <w:bottom w:val="single" w:sz="6" w:space="0" w:color="000000"/>
                </w:tcBorders>
                <w:shd w:val="clear" w:color="auto" w:fill="auto"/>
              </w:tcPr>
            </w:tcPrChange>
          </w:tcPr>
          <w:p w:rsidR="00C35A24" w:rsidRDefault="00C35A24" w:rsidP="004B7465">
            <w:pPr>
              <w:pStyle w:val="TableText"/>
              <w:rPr>
                <w:ins w:id="936" w:author="wurongjun 00246467" w:date="2015-11-11T10:39:00Z"/>
              </w:rPr>
            </w:pPr>
            <w:ins w:id="937" w:author="wurongjun 00246467" w:date="2015-11-11T10:39:00Z">
              <w:r>
                <w:t>套餐失效后是否已经通知</w:t>
              </w:r>
              <w:r>
                <w:t>portal</w:t>
              </w:r>
            </w:ins>
          </w:p>
          <w:p w:rsidR="00C35A24" w:rsidRDefault="00C35A24" w:rsidP="004B7465">
            <w:pPr>
              <w:pStyle w:val="TableText"/>
              <w:rPr>
                <w:ins w:id="938" w:author="wurongjun 00246467" w:date="2015-11-11T10:39:00Z"/>
              </w:rPr>
            </w:pPr>
            <w:ins w:id="939" w:author="wurongjun 00246467" w:date="2015-11-11T10:39:00Z">
              <w:r>
                <w:t>0</w:t>
              </w:r>
              <w:r>
                <w:t>：未通知</w:t>
              </w:r>
            </w:ins>
          </w:p>
          <w:p w:rsidR="00C35A24" w:rsidRDefault="00C35A24" w:rsidP="004B7465">
            <w:pPr>
              <w:pStyle w:val="TableText"/>
              <w:rPr>
                <w:ins w:id="940" w:author="wurongjun 00246467" w:date="2015-11-11T10:39:00Z"/>
              </w:rPr>
            </w:pPr>
            <w:ins w:id="941" w:author="wurongjun 00246467" w:date="2015-11-11T10:39:00Z">
              <w:r>
                <w:t>1</w:t>
              </w:r>
              <w:r>
                <w:t>：表示已经通知</w:t>
              </w:r>
            </w:ins>
          </w:p>
        </w:tc>
      </w:tr>
      <w:tr w:rsidR="00C35A24" w:rsidTr="00C35A24">
        <w:trPr>
          <w:ins w:id="942" w:author="wurongjun 00246467" w:date="2015-11-11T10:39:00Z"/>
        </w:trPr>
        <w:tc>
          <w:tcPr>
            <w:tcW w:w="319" w:type="pct"/>
            <w:tcBorders>
              <w:top w:val="single" w:sz="6" w:space="0" w:color="000000"/>
              <w:bottom w:val="single" w:sz="6" w:space="0" w:color="000000"/>
              <w:right w:val="single" w:sz="6" w:space="0" w:color="000000"/>
            </w:tcBorders>
            <w:shd w:val="clear" w:color="auto" w:fill="auto"/>
            <w:tcPrChange w:id="943" w:author="wurongjun 00246467" w:date="2015-11-11T10:40:00Z">
              <w:tcPr>
                <w:tcW w:w="274"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944" w:author="wurongjun 00246467" w:date="2015-11-11T10:39:00Z"/>
              </w:rPr>
            </w:pPr>
            <w:ins w:id="945" w:author="wurongjun 00246467" w:date="2015-11-11T10:39:00Z">
              <w:r>
                <w:t>11</w:t>
              </w:r>
            </w:ins>
          </w:p>
        </w:tc>
        <w:tc>
          <w:tcPr>
            <w:tcW w:w="794" w:type="pct"/>
            <w:tcBorders>
              <w:top w:val="single" w:sz="6" w:space="0" w:color="000000"/>
              <w:bottom w:val="single" w:sz="6" w:space="0" w:color="000000"/>
              <w:right w:val="single" w:sz="6" w:space="0" w:color="000000"/>
            </w:tcBorders>
            <w:shd w:val="clear" w:color="auto" w:fill="auto"/>
            <w:tcPrChange w:id="946" w:author="wurongjun 00246467" w:date="2015-11-11T10:40:00Z">
              <w:tcPr>
                <w:tcW w:w="68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947" w:author="wurongjun 00246467" w:date="2015-11-11T10:39:00Z"/>
              </w:rPr>
            </w:pPr>
            <w:ins w:id="948" w:author="wurongjun 00246467" w:date="2015-11-11T10:39:00Z">
              <w:r>
                <w:t>ORGID</w:t>
              </w:r>
            </w:ins>
          </w:p>
        </w:tc>
        <w:tc>
          <w:tcPr>
            <w:tcW w:w="873" w:type="pct"/>
            <w:tcBorders>
              <w:top w:val="single" w:sz="6" w:space="0" w:color="000000"/>
              <w:bottom w:val="single" w:sz="6" w:space="0" w:color="000000"/>
              <w:right w:val="single" w:sz="6" w:space="0" w:color="000000"/>
            </w:tcBorders>
            <w:shd w:val="clear" w:color="auto" w:fill="auto"/>
            <w:tcPrChange w:id="949" w:author="wurongjun 00246467" w:date="2015-11-11T10:40:00Z">
              <w:tcPr>
                <w:tcW w:w="7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950" w:author="wurongjun 00246467" w:date="2015-11-11T10:39:00Z"/>
              </w:rPr>
            </w:pPr>
            <w:ins w:id="951" w:author="wurongjun 00246467" w:date="2015-11-11T10:39:00Z">
              <w:r>
                <w:t>VARCHAR2(32)</w:t>
              </w:r>
            </w:ins>
          </w:p>
        </w:tc>
        <w:tc>
          <w:tcPr>
            <w:tcW w:w="713" w:type="pct"/>
            <w:tcBorders>
              <w:top w:val="single" w:sz="6" w:space="0" w:color="000000"/>
              <w:bottom w:val="single" w:sz="6" w:space="0" w:color="000000"/>
              <w:right w:val="single" w:sz="6" w:space="0" w:color="000000"/>
            </w:tcBorders>
            <w:shd w:val="clear" w:color="auto" w:fill="auto"/>
            <w:tcPrChange w:id="952" w:author="wurongjun 00246467" w:date="2015-11-11T10:40:00Z">
              <w:tcPr>
                <w:tcW w:w="61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953" w:author="wurongjun 00246467" w:date="2015-11-11T10:39:00Z"/>
              </w:rPr>
            </w:pPr>
          </w:p>
        </w:tc>
        <w:tc>
          <w:tcPr>
            <w:tcW w:w="2302" w:type="pct"/>
            <w:tcBorders>
              <w:top w:val="single" w:sz="6" w:space="0" w:color="000000"/>
              <w:bottom w:val="single" w:sz="6" w:space="0" w:color="000000"/>
            </w:tcBorders>
            <w:shd w:val="clear" w:color="auto" w:fill="auto"/>
            <w:tcPrChange w:id="954" w:author="wurongjun 00246467" w:date="2015-11-11T10:40:00Z">
              <w:tcPr>
                <w:tcW w:w="1353" w:type="pct"/>
                <w:tcBorders>
                  <w:top w:val="single" w:sz="6" w:space="0" w:color="000000"/>
                  <w:bottom w:val="single" w:sz="6" w:space="0" w:color="000000"/>
                </w:tcBorders>
                <w:shd w:val="clear" w:color="auto" w:fill="auto"/>
              </w:tcPr>
            </w:tcPrChange>
          </w:tcPr>
          <w:p w:rsidR="00C35A24" w:rsidRDefault="00C35A24" w:rsidP="004B7465">
            <w:pPr>
              <w:pStyle w:val="TableText"/>
              <w:rPr>
                <w:ins w:id="955" w:author="wurongjun 00246467" w:date="2015-11-11T10:39:00Z"/>
              </w:rPr>
            </w:pPr>
            <w:ins w:id="956" w:author="wurongjun 00246467" w:date="2015-11-11T10:39:00Z">
              <w:r>
                <w:t>套餐产品所属组织</w:t>
              </w:r>
              <w:r>
                <w:t>ID</w:t>
              </w:r>
            </w:ins>
          </w:p>
        </w:tc>
      </w:tr>
      <w:tr w:rsidR="00C35A24" w:rsidTr="00C35A24">
        <w:trPr>
          <w:ins w:id="957" w:author="wurongjun 00246467" w:date="2015-11-11T10:39:00Z"/>
        </w:trPr>
        <w:tc>
          <w:tcPr>
            <w:tcW w:w="319" w:type="pct"/>
            <w:tcBorders>
              <w:top w:val="single" w:sz="6" w:space="0" w:color="000000"/>
              <w:bottom w:val="single" w:sz="6" w:space="0" w:color="000000"/>
              <w:right w:val="single" w:sz="6" w:space="0" w:color="000000"/>
            </w:tcBorders>
            <w:shd w:val="clear" w:color="auto" w:fill="auto"/>
            <w:tcPrChange w:id="958" w:author="wurongjun 00246467" w:date="2015-11-11T10:40:00Z">
              <w:tcPr>
                <w:tcW w:w="274"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959" w:author="wurongjun 00246467" w:date="2015-11-11T10:39:00Z"/>
              </w:rPr>
            </w:pPr>
            <w:ins w:id="960" w:author="wurongjun 00246467" w:date="2015-11-11T10:39:00Z">
              <w:r>
                <w:t>12</w:t>
              </w:r>
            </w:ins>
          </w:p>
        </w:tc>
        <w:tc>
          <w:tcPr>
            <w:tcW w:w="794" w:type="pct"/>
            <w:tcBorders>
              <w:top w:val="single" w:sz="6" w:space="0" w:color="000000"/>
              <w:bottom w:val="single" w:sz="6" w:space="0" w:color="000000"/>
              <w:right w:val="single" w:sz="6" w:space="0" w:color="000000"/>
            </w:tcBorders>
            <w:shd w:val="clear" w:color="auto" w:fill="auto"/>
            <w:tcPrChange w:id="961" w:author="wurongjun 00246467" w:date="2015-11-11T10:40:00Z">
              <w:tcPr>
                <w:tcW w:w="68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962" w:author="wurongjun 00246467" w:date="2015-11-11T10:39:00Z"/>
              </w:rPr>
            </w:pPr>
            <w:ins w:id="963" w:author="wurongjun 00246467" w:date="2015-11-11T10:39:00Z">
              <w:r>
                <w:t>SOURCEEXTERNALID</w:t>
              </w:r>
            </w:ins>
          </w:p>
        </w:tc>
        <w:tc>
          <w:tcPr>
            <w:tcW w:w="873" w:type="pct"/>
            <w:tcBorders>
              <w:top w:val="single" w:sz="6" w:space="0" w:color="000000"/>
              <w:bottom w:val="single" w:sz="6" w:space="0" w:color="000000"/>
              <w:right w:val="single" w:sz="6" w:space="0" w:color="000000"/>
            </w:tcBorders>
            <w:shd w:val="clear" w:color="auto" w:fill="auto"/>
            <w:tcPrChange w:id="964" w:author="wurongjun 00246467" w:date="2015-11-11T10:40:00Z">
              <w:tcPr>
                <w:tcW w:w="7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965" w:author="wurongjun 00246467" w:date="2015-11-11T10:39:00Z"/>
              </w:rPr>
            </w:pPr>
            <w:ins w:id="966" w:author="wurongjun 00246467" w:date="2015-11-11T10:39:00Z">
              <w:r>
                <w:t>VARCHAR2(32)</w:t>
              </w:r>
            </w:ins>
          </w:p>
        </w:tc>
        <w:tc>
          <w:tcPr>
            <w:tcW w:w="713" w:type="pct"/>
            <w:tcBorders>
              <w:top w:val="single" w:sz="6" w:space="0" w:color="000000"/>
              <w:bottom w:val="single" w:sz="6" w:space="0" w:color="000000"/>
              <w:right w:val="single" w:sz="6" w:space="0" w:color="000000"/>
            </w:tcBorders>
            <w:shd w:val="clear" w:color="auto" w:fill="auto"/>
            <w:tcPrChange w:id="967" w:author="wurongjun 00246467" w:date="2015-11-11T10:40:00Z">
              <w:tcPr>
                <w:tcW w:w="61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968" w:author="wurongjun 00246467" w:date="2015-11-11T10:39:00Z"/>
              </w:rPr>
            </w:pPr>
          </w:p>
        </w:tc>
        <w:tc>
          <w:tcPr>
            <w:tcW w:w="2302" w:type="pct"/>
            <w:tcBorders>
              <w:top w:val="single" w:sz="6" w:space="0" w:color="000000"/>
              <w:bottom w:val="single" w:sz="6" w:space="0" w:color="000000"/>
            </w:tcBorders>
            <w:shd w:val="clear" w:color="auto" w:fill="auto"/>
            <w:tcPrChange w:id="969" w:author="wurongjun 00246467" w:date="2015-11-11T10:40:00Z">
              <w:tcPr>
                <w:tcW w:w="1353" w:type="pct"/>
                <w:tcBorders>
                  <w:top w:val="single" w:sz="6" w:space="0" w:color="000000"/>
                  <w:bottom w:val="single" w:sz="6" w:space="0" w:color="000000"/>
                </w:tcBorders>
                <w:shd w:val="clear" w:color="auto" w:fill="auto"/>
              </w:tcPr>
            </w:tcPrChange>
          </w:tcPr>
          <w:p w:rsidR="00C35A24" w:rsidRDefault="00C35A24" w:rsidP="004B7465">
            <w:pPr>
              <w:pStyle w:val="TableText"/>
              <w:rPr>
                <w:ins w:id="970" w:author="wurongjun 00246467" w:date="2015-11-11T10:39:00Z"/>
              </w:rPr>
            </w:pPr>
            <w:ins w:id="971" w:author="wurongjun 00246467" w:date="2015-11-11T10:39:00Z">
              <w:r>
                <w:t>套餐源外部</w:t>
              </w:r>
              <w:r>
                <w:t>id</w:t>
              </w:r>
            </w:ins>
          </w:p>
        </w:tc>
      </w:tr>
      <w:tr w:rsidR="00C35A24" w:rsidTr="00C35A24">
        <w:trPr>
          <w:ins w:id="972" w:author="wurongjun 00246467" w:date="2015-11-11T10:39:00Z"/>
        </w:trPr>
        <w:tc>
          <w:tcPr>
            <w:tcW w:w="319" w:type="pct"/>
            <w:tcBorders>
              <w:top w:val="single" w:sz="6" w:space="0" w:color="000000"/>
              <w:bottom w:val="single" w:sz="6" w:space="0" w:color="000000"/>
              <w:right w:val="single" w:sz="6" w:space="0" w:color="000000"/>
            </w:tcBorders>
            <w:shd w:val="clear" w:color="auto" w:fill="auto"/>
            <w:tcPrChange w:id="973" w:author="wurongjun 00246467" w:date="2015-11-11T10:40:00Z">
              <w:tcPr>
                <w:tcW w:w="274"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974" w:author="wurongjun 00246467" w:date="2015-11-11T10:39:00Z"/>
              </w:rPr>
            </w:pPr>
            <w:ins w:id="975" w:author="wurongjun 00246467" w:date="2015-11-11T10:39:00Z">
              <w:r>
                <w:t>13</w:t>
              </w:r>
            </w:ins>
          </w:p>
        </w:tc>
        <w:tc>
          <w:tcPr>
            <w:tcW w:w="794" w:type="pct"/>
            <w:tcBorders>
              <w:top w:val="single" w:sz="6" w:space="0" w:color="000000"/>
              <w:bottom w:val="single" w:sz="6" w:space="0" w:color="000000"/>
              <w:right w:val="single" w:sz="6" w:space="0" w:color="000000"/>
            </w:tcBorders>
            <w:shd w:val="clear" w:color="auto" w:fill="auto"/>
            <w:tcPrChange w:id="976" w:author="wurongjun 00246467" w:date="2015-11-11T10:40:00Z">
              <w:tcPr>
                <w:tcW w:w="68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977" w:author="wurongjun 00246467" w:date="2015-11-11T10:39:00Z"/>
              </w:rPr>
            </w:pPr>
            <w:ins w:id="978" w:author="wurongjun 00246467" w:date="2015-11-11T10:39:00Z">
              <w:r>
                <w:t>WEBPICURL</w:t>
              </w:r>
            </w:ins>
          </w:p>
        </w:tc>
        <w:tc>
          <w:tcPr>
            <w:tcW w:w="873" w:type="pct"/>
            <w:tcBorders>
              <w:top w:val="single" w:sz="6" w:space="0" w:color="000000"/>
              <w:bottom w:val="single" w:sz="6" w:space="0" w:color="000000"/>
              <w:right w:val="single" w:sz="6" w:space="0" w:color="000000"/>
            </w:tcBorders>
            <w:shd w:val="clear" w:color="auto" w:fill="auto"/>
            <w:tcPrChange w:id="979" w:author="wurongjun 00246467" w:date="2015-11-11T10:40:00Z">
              <w:tcPr>
                <w:tcW w:w="7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980" w:author="wurongjun 00246467" w:date="2015-11-11T10:39:00Z"/>
              </w:rPr>
            </w:pPr>
            <w:ins w:id="981" w:author="wurongjun 00246467" w:date="2015-11-11T10:39:00Z">
              <w:r>
                <w:t>VARCHAR2(255)</w:t>
              </w:r>
            </w:ins>
          </w:p>
        </w:tc>
        <w:tc>
          <w:tcPr>
            <w:tcW w:w="713" w:type="pct"/>
            <w:tcBorders>
              <w:top w:val="single" w:sz="6" w:space="0" w:color="000000"/>
              <w:bottom w:val="single" w:sz="6" w:space="0" w:color="000000"/>
              <w:right w:val="single" w:sz="6" w:space="0" w:color="000000"/>
            </w:tcBorders>
            <w:shd w:val="clear" w:color="auto" w:fill="auto"/>
            <w:tcPrChange w:id="982" w:author="wurongjun 00246467" w:date="2015-11-11T10:40:00Z">
              <w:tcPr>
                <w:tcW w:w="61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983" w:author="wurongjun 00246467" w:date="2015-11-11T10:39:00Z"/>
              </w:rPr>
            </w:pPr>
          </w:p>
        </w:tc>
        <w:tc>
          <w:tcPr>
            <w:tcW w:w="2302" w:type="pct"/>
            <w:tcBorders>
              <w:top w:val="single" w:sz="6" w:space="0" w:color="000000"/>
              <w:bottom w:val="single" w:sz="6" w:space="0" w:color="000000"/>
            </w:tcBorders>
            <w:shd w:val="clear" w:color="auto" w:fill="auto"/>
            <w:tcPrChange w:id="984" w:author="wurongjun 00246467" w:date="2015-11-11T10:40:00Z">
              <w:tcPr>
                <w:tcW w:w="1353" w:type="pct"/>
                <w:tcBorders>
                  <w:top w:val="single" w:sz="6" w:space="0" w:color="000000"/>
                  <w:bottom w:val="single" w:sz="6" w:space="0" w:color="000000"/>
                </w:tcBorders>
                <w:shd w:val="clear" w:color="auto" w:fill="auto"/>
              </w:tcPr>
            </w:tcPrChange>
          </w:tcPr>
          <w:p w:rsidR="00C35A24" w:rsidRDefault="00C35A24" w:rsidP="004B7465">
            <w:pPr>
              <w:pStyle w:val="TableText"/>
              <w:rPr>
                <w:ins w:id="985" w:author="wurongjun 00246467" w:date="2015-11-11T10:39:00Z"/>
              </w:rPr>
            </w:pPr>
            <w:ins w:id="986" w:author="wurongjun 00246467" w:date="2015-11-11T10:39:00Z">
              <w:r>
                <w:t>套餐</w:t>
              </w:r>
              <w:r>
                <w:t>WEB</w:t>
              </w:r>
              <w:r>
                <w:t>图标地址</w:t>
              </w:r>
            </w:ins>
          </w:p>
        </w:tc>
      </w:tr>
      <w:tr w:rsidR="00C35A24" w:rsidTr="00C35A24">
        <w:trPr>
          <w:ins w:id="987" w:author="wurongjun 00246467" w:date="2015-11-11T10:39:00Z"/>
        </w:trPr>
        <w:tc>
          <w:tcPr>
            <w:tcW w:w="319" w:type="pct"/>
            <w:tcBorders>
              <w:top w:val="single" w:sz="6" w:space="0" w:color="000000"/>
              <w:bottom w:val="single" w:sz="6" w:space="0" w:color="000000"/>
              <w:right w:val="single" w:sz="6" w:space="0" w:color="000000"/>
            </w:tcBorders>
            <w:shd w:val="clear" w:color="auto" w:fill="auto"/>
            <w:tcPrChange w:id="988" w:author="wurongjun 00246467" w:date="2015-11-11T10:40:00Z">
              <w:tcPr>
                <w:tcW w:w="274"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989" w:author="wurongjun 00246467" w:date="2015-11-11T10:39:00Z"/>
              </w:rPr>
            </w:pPr>
            <w:ins w:id="990" w:author="wurongjun 00246467" w:date="2015-11-11T10:39:00Z">
              <w:r>
                <w:t>14</w:t>
              </w:r>
            </w:ins>
          </w:p>
        </w:tc>
        <w:tc>
          <w:tcPr>
            <w:tcW w:w="794" w:type="pct"/>
            <w:tcBorders>
              <w:top w:val="single" w:sz="6" w:space="0" w:color="000000"/>
              <w:bottom w:val="single" w:sz="6" w:space="0" w:color="000000"/>
              <w:right w:val="single" w:sz="6" w:space="0" w:color="000000"/>
            </w:tcBorders>
            <w:shd w:val="clear" w:color="auto" w:fill="auto"/>
            <w:tcPrChange w:id="991" w:author="wurongjun 00246467" w:date="2015-11-11T10:40:00Z">
              <w:tcPr>
                <w:tcW w:w="68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992" w:author="wurongjun 00246467" w:date="2015-11-11T10:39:00Z"/>
              </w:rPr>
            </w:pPr>
            <w:ins w:id="993" w:author="wurongjun 00246467" w:date="2015-11-11T10:39:00Z">
              <w:r>
                <w:t>WAPPICURL</w:t>
              </w:r>
            </w:ins>
          </w:p>
        </w:tc>
        <w:tc>
          <w:tcPr>
            <w:tcW w:w="873" w:type="pct"/>
            <w:tcBorders>
              <w:top w:val="single" w:sz="6" w:space="0" w:color="000000"/>
              <w:bottom w:val="single" w:sz="6" w:space="0" w:color="000000"/>
              <w:right w:val="single" w:sz="6" w:space="0" w:color="000000"/>
            </w:tcBorders>
            <w:shd w:val="clear" w:color="auto" w:fill="auto"/>
            <w:tcPrChange w:id="994" w:author="wurongjun 00246467" w:date="2015-11-11T10:40:00Z">
              <w:tcPr>
                <w:tcW w:w="7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995" w:author="wurongjun 00246467" w:date="2015-11-11T10:39:00Z"/>
              </w:rPr>
            </w:pPr>
            <w:ins w:id="996" w:author="wurongjun 00246467" w:date="2015-11-11T10:39:00Z">
              <w:r>
                <w:t>VARCHAR2(255)</w:t>
              </w:r>
            </w:ins>
          </w:p>
        </w:tc>
        <w:tc>
          <w:tcPr>
            <w:tcW w:w="713" w:type="pct"/>
            <w:tcBorders>
              <w:top w:val="single" w:sz="6" w:space="0" w:color="000000"/>
              <w:bottom w:val="single" w:sz="6" w:space="0" w:color="000000"/>
              <w:right w:val="single" w:sz="6" w:space="0" w:color="000000"/>
            </w:tcBorders>
            <w:shd w:val="clear" w:color="auto" w:fill="auto"/>
            <w:tcPrChange w:id="997" w:author="wurongjun 00246467" w:date="2015-11-11T10:40:00Z">
              <w:tcPr>
                <w:tcW w:w="61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998" w:author="wurongjun 00246467" w:date="2015-11-11T10:39:00Z"/>
              </w:rPr>
            </w:pPr>
          </w:p>
        </w:tc>
        <w:tc>
          <w:tcPr>
            <w:tcW w:w="2302" w:type="pct"/>
            <w:tcBorders>
              <w:top w:val="single" w:sz="6" w:space="0" w:color="000000"/>
              <w:bottom w:val="single" w:sz="6" w:space="0" w:color="000000"/>
            </w:tcBorders>
            <w:shd w:val="clear" w:color="auto" w:fill="auto"/>
            <w:tcPrChange w:id="999" w:author="wurongjun 00246467" w:date="2015-11-11T10:40:00Z">
              <w:tcPr>
                <w:tcW w:w="1353" w:type="pct"/>
                <w:tcBorders>
                  <w:top w:val="single" w:sz="6" w:space="0" w:color="000000"/>
                  <w:bottom w:val="single" w:sz="6" w:space="0" w:color="000000"/>
                </w:tcBorders>
                <w:shd w:val="clear" w:color="auto" w:fill="auto"/>
              </w:tcPr>
            </w:tcPrChange>
          </w:tcPr>
          <w:p w:rsidR="00C35A24" w:rsidRDefault="00C35A24" w:rsidP="004B7465">
            <w:pPr>
              <w:pStyle w:val="TableText"/>
              <w:rPr>
                <w:ins w:id="1000" w:author="wurongjun 00246467" w:date="2015-11-11T10:39:00Z"/>
              </w:rPr>
            </w:pPr>
            <w:ins w:id="1001" w:author="wurongjun 00246467" w:date="2015-11-11T10:39:00Z">
              <w:r>
                <w:t>套餐</w:t>
              </w:r>
              <w:r>
                <w:t>WAP</w:t>
              </w:r>
              <w:r>
                <w:t>图标地址</w:t>
              </w:r>
            </w:ins>
          </w:p>
        </w:tc>
      </w:tr>
      <w:tr w:rsidR="00C35A24" w:rsidTr="00C35A24">
        <w:trPr>
          <w:ins w:id="1002" w:author="wurongjun 00246467" w:date="2015-11-11T10:39:00Z"/>
        </w:trPr>
        <w:tc>
          <w:tcPr>
            <w:tcW w:w="319" w:type="pct"/>
            <w:tcBorders>
              <w:top w:val="single" w:sz="6" w:space="0" w:color="000000"/>
              <w:bottom w:val="single" w:sz="6" w:space="0" w:color="000000"/>
              <w:right w:val="single" w:sz="6" w:space="0" w:color="000000"/>
            </w:tcBorders>
            <w:shd w:val="clear" w:color="auto" w:fill="auto"/>
            <w:tcPrChange w:id="1003" w:author="wurongjun 00246467" w:date="2015-11-11T10:40:00Z">
              <w:tcPr>
                <w:tcW w:w="274"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004" w:author="wurongjun 00246467" w:date="2015-11-11T10:39:00Z"/>
              </w:rPr>
            </w:pPr>
            <w:ins w:id="1005" w:author="wurongjun 00246467" w:date="2015-11-11T10:39:00Z">
              <w:r>
                <w:t>15</w:t>
              </w:r>
            </w:ins>
          </w:p>
        </w:tc>
        <w:tc>
          <w:tcPr>
            <w:tcW w:w="794" w:type="pct"/>
            <w:tcBorders>
              <w:top w:val="single" w:sz="6" w:space="0" w:color="000000"/>
              <w:bottom w:val="single" w:sz="6" w:space="0" w:color="000000"/>
              <w:right w:val="single" w:sz="6" w:space="0" w:color="000000"/>
            </w:tcBorders>
            <w:shd w:val="clear" w:color="auto" w:fill="auto"/>
            <w:tcPrChange w:id="1006" w:author="wurongjun 00246467" w:date="2015-11-11T10:40:00Z">
              <w:tcPr>
                <w:tcW w:w="68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007" w:author="wurongjun 00246467" w:date="2015-11-11T10:39:00Z"/>
              </w:rPr>
            </w:pPr>
            <w:ins w:id="1008" w:author="wurongjun 00246467" w:date="2015-11-11T10:39:00Z">
              <w:r>
                <w:t>ISSUPPORTIVR</w:t>
              </w:r>
            </w:ins>
          </w:p>
        </w:tc>
        <w:tc>
          <w:tcPr>
            <w:tcW w:w="873" w:type="pct"/>
            <w:tcBorders>
              <w:top w:val="single" w:sz="6" w:space="0" w:color="000000"/>
              <w:bottom w:val="single" w:sz="6" w:space="0" w:color="000000"/>
              <w:right w:val="single" w:sz="6" w:space="0" w:color="000000"/>
            </w:tcBorders>
            <w:shd w:val="clear" w:color="auto" w:fill="auto"/>
            <w:tcPrChange w:id="1009" w:author="wurongjun 00246467" w:date="2015-11-11T10:40:00Z">
              <w:tcPr>
                <w:tcW w:w="7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010" w:author="wurongjun 00246467" w:date="2015-11-11T10:39:00Z"/>
              </w:rPr>
            </w:pPr>
            <w:ins w:id="1011" w:author="wurongjun 00246467" w:date="2015-11-11T10:39:00Z">
              <w:r>
                <w:t>NUMBER(1)</w:t>
              </w:r>
            </w:ins>
          </w:p>
        </w:tc>
        <w:tc>
          <w:tcPr>
            <w:tcW w:w="713" w:type="pct"/>
            <w:tcBorders>
              <w:top w:val="single" w:sz="6" w:space="0" w:color="000000"/>
              <w:bottom w:val="single" w:sz="6" w:space="0" w:color="000000"/>
              <w:right w:val="single" w:sz="6" w:space="0" w:color="000000"/>
            </w:tcBorders>
            <w:shd w:val="clear" w:color="auto" w:fill="auto"/>
            <w:tcPrChange w:id="1012" w:author="wurongjun 00246467" w:date="2015-11-11T10:40:00Z">
              <w:tcPr>
                <w:tcW w:w="61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013" w:author="wurongjun 00246467" w:date="2015-11-11T10:39:00Z"/>
              </w:rPr>
            </w:pPr>
          </w:p>
        </w:tc>
        <w:tc>
          <w:tcPr>
            <w:tcW w:w="2302" w:type="pct"/>
            <w:tcBorders>
              <w:top w:val="single" w:sz="6" w:space="0" w:color="000000"/>
              <w:bottom w:val="single" w:sz="6" w:space="0" w:color="000000"/>
            </w:tcBorders>
            <w:shd w:val="clear" w:color="auto" w:fill="auto"/>
            <w:tcPrChange w:id="1014" w:author="wurongjun 00246467" w:date="2015-11-11T10:40:00Z">
              <w:tcPr>
                <w:tcW w:w="1353" w:type="pct"/>
                <w:tcBorders>
                  <w:top w:val="single" w:sz="6" w:space="0" w:color="000000"/>
                  <w:bottom w:val="single" w:sz="6" w:space="0" w:color="000000"/>
                </w:tcBorders>
                <w:shd w:val="clear" w:color="auto" w:fill="auto"/>
              </w:tcPr>
            </w:tcPrChange>
          </w:tcPr>
          <w:p w:rsidR="00C35A24" w:rsidRDefault="00C35A24" w:rsidP="004B7465">
            <w:pPr>
              <w:pStyle w:val="TableText"/>
              <w:rPr>
                <w:ins w:id="1015" w:author="wurongjun 00246467" w:date="2015-11-11T10:39:00Z"/>
              </w:rPr>
            </w:pPr>
            <w:ins w:id="1016" w:author="wurongjun 00246467" w:date="2015-11-11T10:39:00Z">
              <w:r>
                <w:t>套餐是否支持</w:t>
              </w:r>
              <w:r>
                <w:t>IVR</w:t>
              </w:r>
            </w:ins>
          </w:p>
        </w:tc>
      </w:tr>
      <w:tr w:rsidR="00C35A24" w:rsidTr="00C35A24">
        <w:trPr>
          <w:ins w:id="1017" w:author="wurongjun 00246467" w:date="2015-11-11T10:39:00Z"/>
        </w:trPr>
        <w:tc>
          <w:tcPr>
            <w:tcW w:w="319" w:type="pct"/>
            <w:tcBorders>
              <w:top w:val="single" w:sz="6" w:space="0" w:color="000000"/>
              <w:bottom w:val="single" w:sz="6" w:space="0" w:color="000000"/>
              <w:right w:val="single" w:sz="6" w:space="0" w:color="000000"/>
            </w:tcBorders>
            <w:shd w:val="clear" w:color="auto" w:fill="auto"/>
            <w:tcPrChange w:id="1018" w:author="wurongjun 00246467" w:date="2015-11-11T10:40:00Z">
              <w:tcPr>
                <w:tcW w:w="274"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019" w:author="wurongjun 00246467" w:date="2015-11-11T10:39:00Z"/>
              </w:rPr>
            </w:pPr>
            <w:ins w:id="1020" w:author="wurongjun 00246467" w:date="2015-11-11T10:39:00Z">
              <w:r>
                <w:t>16</w:t>
              </w:r>
            </w:ins>
          </w:p>
        </w:tc>
        <w:tc>
          <w:tcPr>
            <w:tcW w:w="794" w:type="pct"/>
            <w:tcBorders>
              <w:top w:val="single" w:sz="6" w:space="0" w:color="000000"/>
              <w:bottom w:val="single" w:sz="6" w:space="0" w:color="000000"/>
              <w:right w:val="single" w:sz="6" w:space="0" w:color="000000"/>
            </w:tcBorders>
            <w:shd w:val="clear" w:color="auto" w:fill="auto"/>
            <w:tcPrChange w:id="1021" w:author="wurongjun 00246467" w:date="2015-11-11T10:40:00Z">
              <w:tcPr>
                <w:tcW w:w="68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022" w:author="wurongjun 00246467" w:date="2015-11-11T10:39:00Z"/>
              </w:rPr>
            </w:pPr>
            <w:ins w:id="1023" w:author="wurongjun 00246467" w:date="2015-11-11T10:39:00Z">
              <w:r>
                <w:t>NOTIFYSTATUS</w:t>
              </w:r>
            </w:ins>
          </w:p>
        </w:tc>
        <w:tc>
          <w:tcPr>
            <w:tcW w:w="873" w:type="pct"/>
            <w:tcBorders>
              <w:top w:val="single" w:sz="6" w:space="0" w:color="000000"/>
              <w:bottom w:val="single" w:sz="6" w:space="0" w:color="000000"/>
              <w:right w:val="single" w:sz="6" w:space="0" w:color="000000"/>
            </w:tcBorders>
            <w:shd w:val="clear" w:color="auto" w:fill="auto"/>
            <w:tcPrChange w:id="1024" w:author="wurongjun 00246467" w:date="2015-11-11T10:40:00Z">
              <w:tcPr>
                <w:tcW w:w="7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025" w:author="wurongjun 00246467" w:date="2015-11-11T10:39:00Z"/>
              </w:rPr>
            </w:pPr>
            <w:ins w:id="1026" w:author="wurongjun 00246467" w:date="2015-11-11T10:39:00Z">
              <w:r>
                <w:t>NUMBER(1)</w:t>
              </w:r>
            </w:ins>
          </w:p>
        </w:tc>
        <w:tc>
          <w:tcPr>
            <w:tcW w:w="713" w:type="pct"/>
            <w:tcBorders>
              <w:top w:val="single" w:sz="6" w:space="0" w:color="000000"/>
              <w:bottom w:val="single" w:sz="6" w:space="0" w:color="000000"/>
              <w:right w:val="single" w:sz="6" w:space="0" w:color="000000"/>
            </w:tcBorders>
            <w:shd w:val="clear" w:color="auto" w:fill="auto"/>
            <w:tcPrChange w:id="1027" w:author="wurongjun 00246467" w:date="2015-11-11T10:40:00Z">
              <w:tcPr>
                <w:tcW w:w="61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028" w:author="wurongjun 00246467" w:date="2015-11-11T10:39:00Z"/>
              </w:rPr>
            </w:pPr>
          </w:p>
        </w:tc>
        <w:tc>
          <w:tcPr>
            <w:tcW w:w="2302" w:type="pct"/>
            <w:tcBorders>
              <w:top w:val="single" w:sz="6" w:space="0" w:color="000000"/>
              <w:bottom w:val="single" w:sz="6" w:space="0" w:color="000000"/>
            </w:tcBorders>
            <w:shd w:val="clear" w:color="auto" w:fill="auto"/>
            <w:tcPrChange w:id="1029" w:author="wurongjun 00246467" w:date="2015-11-11T10:40:00Z">
              <w:tcPr>
                <w:tcW w:w="1353" w:type="pct"/>
                <w:tcBorders>
                  <w:top w:val="single" w:sz="6" w:space="0" w:color="000000"/>
                  <w:bottom w:val="single" w:sz="6" w:space="0" w:color="000000"/>
                </w:tcBorders>
                <w:shd w:val="clear" w:color="auto" w:fill="auto"/>
              </w:tcPr>
            </w:tcPrChange>
          </w:tcPr>
          <w:p w:rsidR="00C35A24" w:rsidRDefault="00C35A24" w:rsidP="004B7465">
            <w:pPr>
              <w:pStyle w:val="TableText"/>
              <w:rPr>
                <w:ins w:id="1030" w:author="wurongjun 00246467" w:date="2015-11-11T10:39:00Z"/>
              </w:rPr>
            </w:pPr>
            <w:ins w:id="1031" w:author="wurongjun 00246467" w:date="2015-11-11T10:39:00Z">
              <w:r>
                <w:t>IVR</w:t>
              </w:r>
              <w:r>
                <w:t>通知状态</w:t>
              </w:r>
            </w:ins>
          </w:p>
          <w:p w:rsidR="00C35A24" w:rsidRDefault="00C35A24" w:rsidP="004B7465">
            <w:pPr>
              <w:pStyle w:val="TableText"/>
              <w:rPr>
                <w:ins w:id="1032" w:author="wurongjun 00246467" w:date="2015-11-11T10:39:00Z"/>
              </w:rPr>
            </w:pPr>
            <w:ins w:id="1033" w:author="wurongjun 00246467" w:date="2015-11-11T10:39:00Z">
              <w:r>
                <w:t>0</w:t>
              </w:r>
              <w:r>
                <w:t>：未通知</w:t>
              </w:r>
            </w:ins>
          </w:p>
          <w:p w:rsidR="00C35A24" w:rsidRDefault="00C35A24" w:rsidP="004B7465">
            <w:pPr>
              <w:pStyle w:val="TableText"/>
              <w:rPr>
                <w:ins w:id="1034" w:author="wurongjun 00246467" w:date="2015-11-11T10:39:00Z"/>
              </w:rPr>
            </w:pPr>
            <w:ins w:id="1035" w:author="wurongjun 00246467" w:date="2015-11-11T10:39:00Z">
              <w:r>
                <w:lastRenderedPageBreak/>
                <w:t>1</w:t>
              </w:r>
              <w:r>
                <w:t>：通知中</w:t>
              </w:r>
            </w:ins>
          </w:p>
          <w:p w:rsidR="00C35A24" w:rsidRDefault="00C35A24" w:rsidP="004B7465">
            <w:pPr>
              <w:pStyle w:val="TableText"/>
              <w:rPr>
                <w:ins w:id="1036" w:author="wurongjun 00246467" w:date="2015-11-11T10:39:00Z"/>
              </w:rPr>
            </w:pPr>
            <w:ins w:id="1037" w:author="wurongjun 00246467" w:date="2015-11-11T10:39:00Z">
              <w:r>
                <w:t>2</w:t>
              </w:r>
              <w:r>
                <w:t>：通知成功</w:t>
              </w:r>
            </w:ins>
          </w:p>
        </w:tc>
      </w:tr>
      <w:tr w:rsidR="00C35A24" w:rsidTr="00C35A24">
        <w:trPr>
          <w:ins w:id="1038" w:author="wurongjun 00246467" w:date="2015-11-11T10:39:00Z"/>
        </w:trPr>
        <w:tc>
          <w:tcPr>
            <w:tcW w:w="319" w:type="pct"/>
            <w:tcBorders>
              <w:top w:val="single" w:sz="6" w:space="0" w:color="000000"/>
              <w:bottom w:val="single" w:sz="6" w:space="0" w:color="000000"/>
              <w:right w:val="single" w:sz="6" w:space="0" w:color="000000"/>
            </w:tcBorders>
            <w:shd w:val="clear" w:color="auto" w:fill="auto"/>
            <w:tcPrChange w:id="1039" w:author="wurongjun 00246467" w:date="2015-11-11T10:40:00Z">
              <w:tcPr>
                <w:tcW w:w="274"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040" w:author="wurongjun 00246467" w:date="2015-11-11T10:39:00Z"/>
              </w:rPr>
            </w:pPr>
            <w:ins w:id="1041" w:author="wurongjun 00246467" w:date="2015-11-11T10:39:00Z">
              <w:r>
                <w:lastRenderedPageBreak/>
                <w:t>17</w:t>
              </w:r>
            </w:ins>
          </w:p>
        </w:tc>
        <w:tc>
          <w:tcPr>
            <w:tcW w:w="794" w:type="pct"/>
            <w:tcBorders>
              <w:top w:val="single" w:sz="6" w:space="0" w:color="000000"/>
              <w:bottom w:val="single" w:sz="6" w:space="0" w:color="000000"/>
              <w:right w:val="single" w:sz="6" w:space="0" w:color="000000"/>
            </w:tcBorders>
            <w:shd w:val="clear" w:color="auto" w:fill="auto"/>
            <w:tcPrChange w:id="1042" w:author="wurongjun 00246467" w:date="2015-11-11T10:40:00Z">
              <w:tcPr>
                <w:tcW w:w="68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043" w:author="wurongjun 00246467" w:date="2015-11-11T10:39:00Z"/>
              </w:rPr>
            </w:pPr>
            <w:ins w:id="1044" w:author="wurongjun 00246467" w:date="2015-11-11T10:39:00Z">
              <w:r>
                <w:t>SETTLEMENTTYPE</w:t>
              </w:r>
            </w:ins>
          </w:p>
        </w:tc>
        <w:tc>
          <w:tcPr>
            <w:tcW w:w="873" w:type="pct"/>
            <w:tcBorders>
              <w:top w:val="single" w:sz="6" w:space="0" w:color="000000"/>
              <w:bottom w:val="single" w:sz="6" w:space="0" w:color="000000"/>
              <w:right w:val="single" w:sz="6" w:space="0" w:color="000000"/>
            </w:tcBorders>
            <w:shd w:val="clear" w:color="auto" w:fill="auto"/>
            <w:tcPrChange w:id="1045" w:author="wurongjun 00246467" w:date="2015-11-11T10:40:00Z">
              <w:tcPr>
                <w:tcW w:w="7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046" w:author="wurongjun 00246467" w:date="2015-11-11T10:39:00Z"/>
              </w:rPr>
            </w:pPr>
            <w:ins w:id="1047" w:author="wurongjun 00246467" w:date="2015-11-11T10:39:00Z">
              <w:r>
                <w:t>NUMBER(10)</w:t>
              </w:r>
            </w:ins>
          </w:p>
        </w:tc>
        <w:tc>
          <w:tcPr>
            <w:tcW w:w="713" w:type="pct"/>
            <w:tcBorders>
              <w:top w:val="single" w:sz="6" w:space="0" w:color="000000"/>
              <w:bottom w:val="single" w:sz="6" w:space="0" w:color="000000"/>
              <w:right w:val="single" w:sz="6" w:space="0" w:color="000000"/>
            </w:tcBorders>
            <w:shd w:val="clear" w:color="auto" w:fill="auto"/>
            <w:tcPrChange w:id="1048" w:author="wurongjun 00246467" w:date="2015-11-11T10:40:00Z">
              <w:tcPr>
                <w:tcW w:w="61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049" w:author="wurongjun 00246467" w:date="2015-11-11T10:39:00Z"/>
              </w:rPr>
            </w:pPr>
          </w:p>
        </w:tc>
        <w:tc>
          <w:tcPr>
            <w:tcW w:w="2302" w:type="pct"/>
            <w:tcBorders>
              <w:top w:val="single" w:sz="6" w:space="0" w:color="000000"/>
              <w:bottom w:val="single" w:sz="6" w:space="0" w:color="000000"/>
            </w:tcBorders>
            <w:shd w:val="clear" w:color="auto" w:fill="auto"/>
            <w:tcPrChange w:id="1050" w:author="wurongjun 00246467" w:date="2015-11-11T10:40:00Z">
              <w:tcPr>
                <w:tcW w:w="1353" w:type="pct"/>
                <w:tcBorders>
                  <w:top w:val="single" w:sz="6" w:space="0" w:color="000000"/>
                  <w:bottom w:val="single" w:sz="6" w:space="0" w:color="000000"/>
                </w:tcBorders>
                <w:shd w:val="clear" w:color="auto" w:fill="auto"/>
              </w:tcPr>
            </w:tcPrChange>
          </w:tcPr>
          <w:p w:rsidR="00C35A24" w:rsidRDefault="00C35A24" w:rsidP="004B7465">
            <w:pPr>
              <w:pStyle w:val="TableText"/>
              <w:rPr>
                <w:ins w:id="1051" w:author="wurongjun 00246467" w:date="2015-11-11T10:39:00Z"/>
              </w:rPr>
            </w:pPr>
            <w:ins w:id="1052" w:author="wurongjun 00246467" w:date="2015-11-11T10:39:00Z">
              <w:r>
                <w:t>分成比例类型</w:t>
              </w:r>
            </w:ins>
          </w:p>
        </w:tc>
      </w:tr>
      <w:tr w:rsidR="00C35A24" w:rsidTr="00C35A24">
        <w:trPr>
          <w:ins w:id="1053" w:author="wurongjun 00246467" w:date="2015-11-11T10:39:00Z"/>
        </w:trPr>
        <w:tc>
          <w:tcPr>
            <w:tcW w:w="319" w:type="pct"/>
            <w:tcBorders>
              <w:top w:val="single" w:sz="6" w:space="0" w:color="000000"/>
              <w:bottom w:val="single" w:sz="6" w:space="0" w:color="000000"/>
              <w:right w:val="single" w:sz="6" w:space="0" w:color="000000"/>
            </w:tcBorders>
            <w:shd w:val="clear" w:color="auto" w:fill="auto"/>
            <w:tcPrChange w:id="1054" w:author="wurongjun 00246467" w:date="2015-11-11T10:40:00Z">
              <w:tcPr>
                <w:tcW w:w="274"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055" w:author="wurongjun 00246467" w:date="2015-11-11T10:39:00Z"/>
              </w:rPr>
            </w:pPr>
            <w:ins w:id="1056" w:author="wurongjun 00246467" w:date="2015-11-11T10:39:00Z">
              <w:r>
                <w:t>18</w:t>
              </w:r>
            </w:ins>
          </w:p>
        </w:tc>
        <w:tc>
          <w:tcPr>
            <w:tcW w:w="794" w:type="pct"/>
            <w:tcBorders>
              <w:top w:val="single" w:sz="6" w:space="0" w:color="000000"/>
              <w:bottom w:val="single" w:sz="6" w:space="0" w:color="000000"/>
              <w:right w:val="single" w:sz="6" w:space="0" w:color="000000"/>
            </w:tcBorders>
            <w:shd w:val="clear" w:color="auto" w:fill="auto"/>
            <w:tcPrChange w:id="1057" w:author="wurongjun 00246467" w:date="2015-11-11T10:40:00Z">
              <w:tcPr>
                <w:tcW w:w="68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058" w:author="wurongjun 00246467" w:date="2015-11-11T10:39:00Z"/>
              </w:rPr>
            </w:pPr>
            <w:ins w:id="1059" w:author="wurongjun 00246467" w:date="2015-11-11T10:39:00Z">
              <w:r>
                <w:t>MAINPACKAGEFLAG</w:t>
              </w:r>
            </w:ins>
          </w:p>
        </w:tc>
        <w:tc>
          <w:tcPr>
            <w:tcW w:w="873" w:type="pct"/>
            <w:tcBorders>
              <w:top w:val="single" w:sz="6" w:space="0" w:color="000000"/>
              <w:bottom w:val="single" w:sz="6" w:space="0" w:color="000000"/>
              <w:right w:val="single" w:sz="6" w:space="0" w:color="000000"/>
            </w:tcBorders>
            <w:shd w:val="clear" w:color="auto" w:fill="auto"/>
            <w:tcPrChange w:id="1060" w:author="wurongjun 00246467" w:date="2015-11-11T10:40:00Z">
              <w:tcPr>
                <w:tcW w:w="7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061" w:author="wurongjun 00246467" w:date="2015-11-11T10:39:00Z"/>
              </w:rPr>
            </w:pPr>
            <w:ins w:id="1062" w:author="wurongjun 00246467" w:date="2015-11-11T10:39:00Z">
              <w:r>
                <w:t>NUMBER(1)</w:t>
              </w:r>
            </w:ins>
          </w:p>
        </w:tc>
        <w:tc>
          <w:tcPr>
            <w:tcW w:w="713" w:type="pct"/>
            <w:tcBorders>
              <w:top w:val="single" w:sz="6" w:space="0" w:color="000000"/>
              <w:bottom w:val="single" w:sz="6" w:space="0" w:color="000000"/>
              <w:right w:val="single" w:sz="6" w:space="0" w:color="000000"/>
            </w:tcBorders>
            <w:shd w:val="clear" w:color="auto" w:fill="auto"/>
            <w:tcPrChange w:id="1063" w:author="wurongjun 00246467" w:date="2015-11-11T10:40:00Z">
              <w:tcPr>
                <w:tcW w:w="61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064" w:author="wurongjun 00246467" w:date="2015-11-11T10:39:00Z"/>
              </w:rPr>
            </w:pPr>
          </w:p>
        </w:tc>
        <w:tc>
          <w:tcPr>
            <w:tcW w:w="2302" w:type="pct"/>
            <w:tcBorders>
              <w:top w:val="single" w:sz="6" w:space="0" w:color="000000"/>
              <w:bottom w:val="single" w:sz="6" w:space="0" w:color="000000"/>
            </w:tcBorders>
            <w:shd w:val="clear" w:color="auto" w:fill="auto"/>
            <w:tcPrChange w:id="1065" w:author="wurongjun 00246467" w:date="2015-11-11T10:40:00Z">
              <w:tcPr>
                <w:tcW w:w="1353" w:type="pct"/>
                <w:tcBorders>
                  <w:top w:val="single" w:sz="6" w:space="0" w:color="000000"/>
                  <w:bottom w:val="single" w:sz="6" w:space="0" w:color="000000"/>
                </w:tcBorders>
                <w:shd w:val="clear" w:color="auto" w:fill="auto"/>
              </w:tcPr>
            </w:tcPrChange>
          </w:tcPr>
          <w:p w:rsidR="00C35A24" w:rsidRDefault="00C35A24" w:rsidP="004B7465">
            <w:pPr>
              <w:pStyle w:val="TableText"/>
              <w:rPr>
                <w:ins w:id="1066" w:author="wurongjun 00246467" w:date="2015-11-11T10:39:00Z"/>
              </w:rPr>
            </w:pPr>
            <w:ins w:id="1067" w:author="wurongjun 00246467" w:date="2015-11-11T10:39:00Z">
              <w:r>
                <w:t>是否为基础包</w:t>
              </w:r>
            </w:ins>
          </w:p>
          <w:p w:rsidR="00C35A24" w:rsidRDefault="00C35A24" w:rsidP="004B7465">
            <w:pPr>
              <w:pStyle w:val="TableText"/>
              <w:rPr>
                <w:ins w:id="1068" w:author="wurongjun 00246467" w:date="2015-11-11T10:39:00Z"/>
              </w:rPr>
            </w:pPr>
            <w:ins w:id="1069" w:author="wurongjun 00246467" w:date="2015-11-11T10:39:00Z">
              <w:r>
                <w:t>0</w:t>
              </w:r>
              <w:r>
                <w:t>：非基础包</w:t>
              </w:r>
            </w:ins>
          </w:p>
          <w:p w:rsidR="00C35A24" w:rsidRDefault="00C35A24" w:rsidP="004B7465">
            <w:pPr>
              <w:pStyle w:val="TableText"/>
              <w:rPr>
                <w:ins w:id="1070" w:author="wurongjun 00246467" w:date="2015-11-11T10:39:00Z"/>
              </w:rPr>
            </w:pPr>
            <w:ins w:id="1071" w:author="wurongjun 00246467" w:date="2015-11-11T10:39:00Z">
              <w:r>
                <w:t>1</w:t>
              </w:r>
              <w:r>
                <w:t>：基础包</w:t>
              </w:r>
            </w:ins>
          </w:p>
        </w:tc>
      </w:tr>
      <w:tr w:rsidR="00C35A24" w:rsidTr="00C35A24">
        <w:trPr>
          <w:ins w:id="1072" w:author="wurongjun 00246467" w:date="2015-11-11T10:39:00Z"/>
        </w:trPr>
        <w:tc>
          <w:tcPr>
            <w:tcW w:w="319" w:type="pct"/>
            <w:tcBorders>
              <w:top w:val="single" w:sz="6" w:space="0" w:color="000000"/>
              <w:bottom w:val="single" w:sz="6" w:space="0" w:color="000000"/>
              <w:right w:val="single" w:sz="6" w:space="0" w:color="000000"/>
            </w:tcBorders>
            <w:shd w:val="clear" w:color="auto" w:fill="auto"/>
            <w:tcPrChange w:id="1073" w:author="wurongjun 00246467" w:date="2015-11-11T10:40:00Z">
              <w:tcPr>
                <w:tcW w:w="274"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074" w:author="wurongjun 00246467" w:date="2015-11-11T10:39:00Z"/>
              </w:rPr>
            </w:pPr>
            <w:ins w:id="1075" w:author="wurongjun 00246467" w:date="2015-11-11T10:39:00Z">
              <w:r>
                <w:t>19</w:t>
              </w:r>
            </w:ins>
          </w:p>
        </w:tc>
        <w:tc>
          <w:tcPr>
            <w:tcW w:w="794" w:type="pct"/>
            <w:tcBorders>
              <w:top w:val="single" w:sz="6" w:space="0" w:color="000000"/>
              <w:bottom w:val="single" w:sz="6" w:space="0" w:color="000000"/>
              <w:right w:val="single" w:sz="6" w:space="0" w:color="000000"/>
            </w:tcBorders>
            <w:shd w:val="clear" w:color="auto" w:fill="auto"/>
            <w:tcPrChange w:id="1076" w:author="wurongjun 00246467" w:date="2015-11-11T10:40:00Z">
              <w:tcPr>
                <w:tcW w:w="68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077" w:author="wurongjun 00246467" w:date="2015-11-11T10:39:00Z"/>
              </w:rPr>
            </w:pPr>
            <w:ins w:id="1078" w:author="wurongjun 00246467" w:date="2015-11-11T10:39:00Z">
              <w:r>
                <w:t>CREATEDATE</w:t>
              </w:r>
            </w:ins>
          </w:p>
        </w:tc>
        <w:tc>
          <w:tcPr>
            <w:tcW w:w="873" w:type="pct"/>
            <w:tcBorders>
              <w:top w:val="single" w:sz="6" w:space="0" w:color="000000"/>
              <w:bottom w:val="single" w:sz="6" w:space="0" w:color="000000"/>
              <w:right w:val="single" w:sz="6" w:space="0" w:color="000000"/>
            </w:tcBorders>
            <w:shd w:val="clear" w:color="auto" w:fill="auto"/>
            <w:tcPrChange w:id="1079" w:author="wurongjun 00246467" w:date="2015-11-11T10:40:00Z">
              <w:tcPr>
                <w:tcW w:w="7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080" w:author="wurongjun 00246467" w:date="2015-11-11T10:39:00Z"/>
              </w:rPr>
            </w:pPr>
            <w:ins w:id="1081" w:author="wurongjun 00246467" w:date="2015-11-11T10:39:00Z">
              <w:r>
                <w:t>timestamp</w:t>
              </w:r>
            </w:ins>
          </w:p>
        </w:tc>
        <w:tc>
          <w:tcPr>
            <w:tcW w:w="713" w:type="pct"/>
            <w:tcBorders>
              <w:top w:val="single" w:sz="6" w:space="0" w:color="000000"/>
              <w:bottom w:val="single" w:sz="6" w:space="0" w:color="000000"/>
              <w:right w:val="single" w:sz="6" w:space="0" w:color="000000"/>
            </w:tcBorders>
            <w:shd w:val="clear" w:color="auto" w:fill="auto"/>
            <w:tcPrChange w:id="1082" w:author="wurongjun 00246467" w:date="2015-11-11T10:40:00Z">
              <w:tcPr>
                <w:tcW w:w="61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083" w:author="wurongjun 00246467" w:date="2015-11-11T10:39:00Z"/>
              </w:rPr>
            </w:pPr>
          </w:p>
        </w:tc>
        <w:tc>
          <w:tcPr>
            <w:tcW w:w="2302" w:type="pct"/>
            <w:tcBorders>
              <w:top w:val="single" w:sz="6" w:space="0" w:color="000000"/>
              <w:bottom w:val="single" w:sz="6" w:space="0" w:color="000000"/>
            </w:tcBorders>
            <w:shd w:val="clear" w:color="auto" w:fill="auto"/>
            <w:tcPrChange w:id="1084" w:author="wurongjun 00246467" w:date="2015-11-11T10:40:00Z">
              <w:tcPr>
                <w:tcW w:w="1353" w:type="pct"/>
                <w:tcBorders>
                  <w:top w:val="single" w:sz="6" w:space="0" w:color="000000"/>
                  <w:bottom w:val="single" w:sz="6" w:space="0" w:color="000000"/>
                </w:tcBorders>
                <w:shd w:val="clear" w:color="auto" w:fill="auto"/>
              </w:tcPr>
            </w:tcPrChange>
          </w:tcPr>
          <w:p w:rsidR="00C35A24" w:rsidRDefault="00C35A24" w:rsidP="004B7465">
            <w:pPr>
              <w:pStyle w:val="TableText"/>
              <w:rPr>
                <w:ins w:id="1085" w:author="wurongjun 00246467" w:date="2015-11-11T10:39:00Z"/>
              </w:rPr>
            </w:pPr>
            <w:ins w:id="1086" w:author="wurongjun 00246467" w:date="2015-11-11T10:39:00Z">
              <w:r>
                <w:t>创建时间</w:t>
              </w:r>
            </w:ins>
          </w:p>
        </w:tc>
      </w:tr>
      <w:tr w:rsidR="00C35A24" w:rsidTr="00C35A24">
        <w:trPr>
          <w:ins w:id="1087" w:author="wurongjun 00246467" w:date="2015-11-11T10:39:00Z"/>
        </w:trPr>
        <w:tc>
          <w:tcPr>
            <w:tcW w:w="319" w:type="pct"/>
            <w:tcBorders>
              <w:top w:val="single" w:sz="6" w:space="0" w:color="000000"/>
              <w:bottom w:val="single" w:sz="6" w:space="0" w:color="000000"/>
              <w:right w:val="single" w:sz="6" w:space="0" w:color="000000"/>
            </w:tcBorders>
            <w:shd w:val="clear" w:color="auto" w:fill="auto"/>
            <w:tcPrChange w:id="1088" w:author="wurongjun 00246467" w:date="2015-11-11T10:40:00Z">
              <w:tcPr>
                <w:tcW w:w="274"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089" w:author="wurongjun 00246467" w:date="2015-11-11T10:39:00Z"/>
              </w:rPr>
            </w:pPr>
            <w:ins w:id="1090" w:author="wurongjun 00246467" w:date="2015-11-11T10:39:00Z">
              <w:r>
                <w:t>20</w:t>
              </w:r>
            </w:ins>
          </w:p>
        </w:tc>
        <w:tc>
          <w:tcPr>
            <w:tcW w:w="794" w:type="pct"/>
            <w:tcBorders>
              <w:top w:val="single" w:sz="6" w:space="0" w:color="000000"/>
              <w:bottom w:val="single" w:sz="6" w:space="0" w:color="000000"/>
              <w:right w:val="single" w:sz="6" w:space="0" w:color="000000"/>
            </w:tcBorders>
            <w:shd w:val="clear" w:color="auto" w:fill="auto"/>
            <w:tcPrChange w:id="1091" w:author="wurongjun 00246467" w:date="2015-11-11T10:40:00Z">
              <w:tcPr>
                <w:tcW w:w="68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092" w:author="wurongjun 00246467" w:date="2015-11-11T10:39:00Z"/>
              </w:rPr>
            </w:pPr>
            <w:ins w:id="1093" w:author="wurongjun 00246467" w:date="2015-11-11T10:39:00Z">
              <w:r>
                <w:t>LASTUPDATEDATE</w:t>
              </w:r>
            </w:ins>
          </w:p>
        </w:tc>
        <w:tc>
          <w:tcPr>
            <w:tcW w:w="873" w:type="pct"/>
            <w:tcBorders>
              <w:top w:val="single" w:sz="6" w:space="0" w:color="000000"/>
              <w:bottom w:val="single" w:sz="6" w:space="0" w:color="000000"/>
              <w:right w:val="single" w:sz="6" w:space="0" w:color="000000"/>
            </w:tcBorders>
            <w:shd w:val="clear" w:color="auto" w:fill="auto"/>
            <w:tcPrChange w:id="1094" w:author="wurongjun 00246467" w:date="2015-11-11T10:40:00Z">
              <w:tcPr>
                <w:tcW w:w="7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095" w:author="wurongjun 00246467" w:date="2015-11-11T10:39:00Z"/>
              </w:rPr>
            </w:pPr>
            <w:ins w:id="1096" w:author="wurongjun 00246467" w:date="2015-11-11T10:39:00Z">
              <w:r>
                <w:t>timestamp</w:t>
              </w:r>
            </w:ins>
          </w:p>
        </w:tc>
        <w:tc>
          <w:tcPr>
            <w:tcW w:w="713" w:type="pct"/>
            <w:tcBorders>
              <w:top w:val="single" w:sz="6" w:space="0" w:color="000000"/>
              <w:bottom w:val="single" w:sz="6" w:space="0" w:color="000000"/>
              <w:right w:val="single" w:sz="6" w:space="0" w:color="000000"/>
            </w:tcBorders>
            <w:shd w:val="clear" w:color="auto" w:fill="auto"/>
            <w:tcPrChange w:id="1097" w:author="wurongjun 00246467" w:date="2015-11-11T10:40:00Z">
              <w:tcPr>
                <w:tcW w:w="61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098" w:author="wurongjun 00246467" w:date="2015-11-11T10:39:00Z"/>
              </w:rPr>
            </w:pPr>
          </w:p>
        </w:tc>
        <w:tc>
          <w:tcPr>
            <w:tcW w:w="2302" w:type="pct"/>
            <w:tcBorders>
              <w:top w:val="single" w:sz="6" w:space="0" w:color="000000"/>
              <w:bottom w:val="single" w:sz="6" w:space="0" w:color="000000"/>
            </w:tcBorders>
            <w:shd w:val="clear" w:color="auto" w:fill="auto"/>
            <w:tcPrChange w:id="1099" w:author="wurongjun 00246467" w:date="2015-11-11T10:40:00Z">
              <w:tcPr>
                <w:tcW w:w="1353" w:type="pct"/>
                <w:tcBorders>
                  <w:top w:val="single" w:sz="6" w:space="0" w:color="000000"/>
                  <w:bottom w:val="single" w:sz="6" w:space="0" w:color="000000"/>
                </w:tcBorders>
                <w:shd w:val="clear" w:color="auto" w:fill="auto"/>
              </w:tcPr>
            </w:tcPrChange>
          </w:tcPr>
          <w:p w:rsidR="00C35A24" w:rsidRDefault="00C35A24" w:rsidP="004B7465">
            <w:pPr>
              <w:pStyle w:val="TableText"/>
              <w:rPr>
                <w:ins w:id="1100" w:author="wurongjun 00246467" w:date="2015-11-11T10:39:00Z"/>
              </w:rPr>
            </w:pPr>
            <w:ins w:id="1101" w:author="wurongjun 00246467" w:date="2015-11-11T10:39:00Z">
              <w:r>
                <w:t>最后更新时间</w:t>
              </w:r>
            </w:ins>
          </w:p>
        </w:tc>
      </w:tr>
      <w:tr w:rsidR="00C35A24" w:rsidTr="00C35A24">
        <w:trPr>
          <w:ins w:id="1102" w:author="wurongjun 00246467" w:date="2015-11-11T10:39:00Z"/>
        </w:trPr>
        <w:tc>
          <w:tcPr>
            <w:tcW w:w="319" w:type="pct"/>
            <w:tcBorders>
              <w:top w:val="single" w:sz="6" w:space="0" w:color="000000"/>
              <w:bottom w:val="single" w:sz="6" w:space="0" w:color="000000"/>
              <w:right w:val="single" w:sz="6" w:space="0" w:color="000000"/>
            </w:tcBorders>
            <w:shd w:val="clear" w:color="auto" w:fill="auto"/>
            <w:tcPrChange w:id="1103" w:author="wurongjun 00246467" w:date="2015-11-11T10:40:00Z">
              <w:tcPr>
                <w:tcW w:w="274"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104" w:author="wurongjun 00246467" w:date="2015-11-11T10:39:00Z"/>
              </w:rPr>
            </w:pPr>
            <w:ins w:id="1105" w:author="wurongjun 00246467" w:date="2015-11-11T10:39:00Z">
              <w:r>
                <w:t>21</w:t>
              </w:r>
            </w:ins>
          </w:p>
        </w:tc>
        <w:tc>
          <w:tcPr>
            <w:tcW w:w="794" w:type="pct"/>
            <w:tcBorders>
              <w:top w:val="single" w:sz="6" w:space="0" w:color="000000"/>
              <w:bottom w:val="single" w:sz="6" w:space="0" w:color="000000"/>
              <w:right w:val="single" w:sz="6" w:space="0" w:color="000000"/>
            </w:tcBorders>
            <w:shd w:val="clear" w:color="auto" w:fill="auto"/>
            <w:tcPrChange w:id="1106" w:author="wurongjun 00246467" w:date="2015-11-11T10:40:00Z">
              <w:tcPr>
                <w:tcW w:w="68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107" w:author="wurongjun 00246467" w:date="2015-11-11T10:39:00Z"/>
              </w:rPr>
            </w:pPr>
            <w:ins w:id="1108" w:author="wurongjun 00246467" w:date="2015-11-11T10:39:00Z">
              <w:r>
                <w:t>APPLYDATE</w:t>
              </w:r>
            </w:ins>
          </w:p>
        </w:tc>
        <w:tc>
          <w:tcPr>
            <w:tcW w:w="873" w:type="pct"/>
            <w:tcBorders>
              <w:top w:val="single" w:sz="6" w:space="0" w:color="000000"/>
              <w:bottom w:val="single" w:sz="6" w:space="0" w:color="000000"/>
              <w:right w:val="single" w:sz="6" w:space="0" w:color="000000"/>
            </w:tcBorders>
            <w:shd w:val="clear" w:color="auto" w:fill="auto"/>
            <w:tcPrChange w:id="1109" w:author="wurongjun 00246467" w:date="2015-11-11T10:40:00Z">
              <w:tcPr>
                <w:tcW w:w="7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110" w:author="wurongjun 00246467" w:date="2015-11-11T10:39:00Z"/>
              </w:rPr>
            </w:pPr>
            <w:ins w:id="1111" w:author="wurongjun 00246467" w:date="2015-11-11T10:39:00Z">
              <w:r>
                <w:t>timestamp</w:t>
              </w:r>
            </w:ins>
          </w:p>
        </w:tc>
        <w:tc>
          <w:tcPr>
            <w:tcW w:w="713" w:type="pct"/>
            <w:tcBorders>
              <w:top w:val="single" w:sz="6" w:space="0" w:color="000000"/>
              <w:bottom w:val="single" w:sz="6" w:space="0" w:color="000000"/>
              <w:right w:val="single" w:sz="6" w:space="0" w:color="000000"/>
            </w:tcBorders>
            <w:shd w:val="clear" w:color="auto" w:fill="auto"/>
            <w:tcPrChange w:id="1112" w:author="wurongjun 00246467" w:date="2015-11-11T10:40:00Z">
              <w:tcPr>
                <w:tcW w:w="61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113" w:author="wurongjun 00246467" w:date="2015-11-11T10:39:00Z"/>
              </w:rPr>
            </w:pPr>
          </w:p>
        </w:tc>
        <w:tc>
          <w:tcPr>
            <w:tcW w:w="2302" w:type="pct"/>
            <w:tcBorders>
              <w:top w:val="single" w:sz="6" w:space="0" w:color="000000"/>
              <w:bottom w:val="single" w:sz="6" w:space="0" w:color="000000"/>
            </w:tcBorders>
            <w:shd w:val="clear" w:color="auto" w:fill="auto"/>
            <w:tcPrChange w:id="1114" w:author="wurongjun 00246467" w:date="2015-11-11T10:40:00Z">
              <w:tcPr>
                <w:tcW w:w="1353" w:type="pct"/>
                <w:tcBorders>
                  <w:top w:val="single" w:sz="6" w:space="0" w:color="000000"/>
                  <w:bottom w:val="single" w:sz="6" w:space="0" w:color="000000"/>
                </w:tcBorders>
                <w:shd w:val="clear" w:color="auto" w:fill="auto"/>
              </w:tcPr>
            </w:tcPrChange>
          </w:tcPr>
          <w:p w:rsidR="00C35A24" w:rsidRDefault="00C35A24" w:rsidP="004B7465">
            <w:pPr>
              <w:pStyle w:val="TableText"/>
              <w:rPr>
                <w:ins w:id="1115" w:author="wurongjun 00246467" w:date="2015-11-11T10:39:00Z"/>
              </w:rPr>
            </w:pPr>
            <w:ins w:id="1116" w:author="wurongjun 00246467" w:date="2015-11-11T10:39:00Z">
              <w:r>
                <w:t>生效时间</w:t>
              </w:r>
            </w:ins>
          </w:p>
        </w:tc>
      </w:tr>
      <w:tr w:rsidR="00C35A24" w:rsidTr="00C35A24">
        <w:trPr>
          <w:ins w:id="1117" w:author="wurongjun 00246467" w:date="2015-11-11T10:39:00Z"/>
        </w:trPr>
        <w:tc>
          <w:tcPr>
            <w:tcW w:w="319" w:type="pct"/>
            <w:tcBorders>
              <w:top w:val="single" w:sz="6" w:space="0" w:color="000000"/>
              <w:bottom w:val="single" w:sz="6" w:space="0" w:color="000000"/>
              <w:right w:val="single" w:sz="6" w:space="0" w:color="000000"/>
            </w:tcBorders>
            <w:shd w:val="clear" w:color="auto" w:fill="auto"/>
            <w:tcPrChange w:id="1118" w:author="wurongjun 00246467" w:date="2015-11-11T10:40:00Z">
              <w:tcPr>
                <w:tcW w:w="274"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119" w:author="wurongjun 00246467" w:date="2015-11-11T10:39:00Z"/>
              </w:rPr>
            </w:pPr>
            <w:ins w:id="1120" w:author="wurongjun 00246467" w:date="2015-11-11T10:39:00Z">
              <w:r>
                <w:t>22</w:t>
              </w:r>
            </w:ins>
          </w:p>
        </w:tc>
        <w:tc>
          <w:tcPr>
            <w:tcW w:w="794" w:type="pct"/>
            <w:tcBorders>
              <w:top w:val="single" w:sz="6" w:space="0" w:color="000000"/>
              <w:bottom w:val="single" w:sz="6" w:space="0" w:color="000000"/>
              <w:right w:val="single" w:sz="6" w:space="0" w:color="000000"/>
            </w:tcBorders>
            <w:shd w:val="clear" w:color="auto" w:fill="auto"/>
            <w:tcPrChange w:id="1121" w:author="wurongjun 00246467" w:date="2015-11-11T10:40:00Z">
              <w:tcPr>
                <w:tcW w:w="68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122" w:author="wurongjun 00246467" w:date="2015-11-11T10:39:00Z"/>
              </w:rPr>
            </w:pPr>
            <w:ins w:id="1123" w:author="wurongjun 00246467" w:date="2015-11-11T10:39:00Z">
              <w:r>
                <w:t>EXPIREDATE</w:t>
              </w:r>
            </w:ins>
          </w:p>
        </w:tc>
        <w:tc>
          <w:tcPr>
            <w:tcW w:w="873" w:type="pct"/>
            <w:tcBorders>
              <w:top w:val="single" w:sz="6" w:space="0" w:color="000000"/>
              <w:bottom w:val="single" w:sz="6" w:space="0" w:color="000000"/>
              <w:right w:val="single" w:sz="6" w:space="0" w:color="000000"/>
            </w:tcBorders>
            <w:shd w:val="clear" w:color="auto" w:fill="auto"/>
            <w:tcPrChange w:id="1124" w:author="wurongjun 00246467" w:date="2015-11-11T10:40:00Z">
              <w:tcPr>
                <w:tcW w:w="7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125" w:author="wurongjun 00246467" w:date="2015-11-11T10:39:00Z"/>
              </w:rPr>
            </w:pPr>
            <w:ins w:id="1126" w:author="wurongjun 00246467" w:date="2015-11-11T10:39:00Z">
              <w:r>
                <w:t>timestamp</w:t>
              </w:r>
            </w:ins>
          </w:p>
        </w:tc>
        <w:tc>
          <w:tcPr>
            <w:tcW w:w="713" w:type="pct"/>
            <w:tcBorders>
              <w:top w:val="single" w:sz="6" w:space="0" w:color="000000"/>
              <w:bottom w:val="single" w:sz="6" w:space="0" w:color="000000"/>
              <w:right w:val="single" w:sz="6" w:space="0" w:color="000000"/>
            </w:tcBorders>
            <w:shd w:val="clear" w:color="auto" w:fill="auto"/>
            <w:tcPrChange w:id="1127" w:author="wurongjun 00246467" w:date="2015-11-11T10:40:00Z">
              <w:tcPr>
                <w:tcW w:w="61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128" w:author="wurongjun 00246467" w:date="2015-11-11T10:39:00Z"/>
              </w:rPr>
            </w:pPr>
          </w:p>
        </w:tc>
        <w:tc>
          <w:tcPr>
            <w:tcW w:w="2302" w:type="pct"/>
            <w:tcBorders>
              <w:top w:val="single" w:sz="6" w:space="0" w:color="000000"/>
              <w:bottom w:val="single" w:sz="6" w:space="0" w:color="000000"/>
            </w:tcBorders>
            <w:shd w:val="clear" w:color="auto" w:fill="auto"/>
            <w:tcPrChange w:id="1129" w:author="wurongjun 00246467" w:date="2015-11-11T10:40:00Z">
              <w:tcPr>
                <w:tcW w:w="1353" w:type="pct"/>
                <w:tcBorders>
                  <w:top w:val="single" w:sz="6" w:space="0" w:color="000000"/>
                  <w:bottom w:val="single" w:sz="6" w:space="0" w:color="000000"/>
                </w:tcBorders>
                <w:shd w:val="clear" w:color="auto" w:fill="auto"/>
              </w:tcPr>
            </w:tcPrChange>
          </w:tcPr>
          <w:p w:rsidR="00C35A24" w:rsidRDefault="00C35A24" w:rsidP="004B7465">
            <w:pPr>
              <w:pStyle w:val="TableText"/>
              <w:rPr>
                <w:ins w:id="1130" w:author="wurongjun 00246467" w:date="2015-11-11T10:39:00Z"/>
              </w:rPr>
            </w:pPr>
            <w:ins w:id="1131" w:author="wurongjun 00246467" w:date="2015-11-11T10:39:00Z">
              <w:r>
                <w:t>失效时间</w:t>
              </w:r>
            </w:ins>
          </w:p>
        </w:tc>
      </w:tr>
      <w:tr w:rsidR="00C35A24" w:rsidTr="00C35A24">
        <w:trPr>
          <w:ins w:id="1132" w:author="wurongjun 00246467" w:date="2015-11-11T10:39:00Z"/>
        </w:trPr>
        <w:tc>
          <w:tcPr>
            <w:tcW w:w="319" w:type="pct"/>
            <w:tcBorders>
              <w:top w:val="single" w:sz="6" w:space="0" w:color="000000"/>
              <w:bottom w:val="single" w:sz="6" w:space="0" w:color="000000"/>
              <w:right w:val="single" w:sz="6" w:space="0" w:color="000000"/>
            </w:tcBorders>
            <w:shd w:val="clear" w:color="auto" w:fill="auto"/>
            <w:tcPrChange w:id="1133" w:author="wurongjun 00246467" w:date="2015-11-11T10:40:00Z">
              <w:tcPr>
                <w:tcW w:w="274"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134" w:author="wurongjun 00246467" w:date="2015-11-11T10:39:00Z"/>
              </w:rPr>
            </w:pPr>
            <w:ins w:id="1135" w:author="wurongjun 00246467" w:date="2015-11-11T10:39:00Z">
              <w:r>
                <w:t>23</w:t>
              </w:r>
            </w:ins>
          </w:p>
        </w:tc>
        <w:tc>
          <w:tcPr>
            <w:tcW w:w="794" w:type="pct"/>
            <w:tcBorders>
              <w:top w:val="single" w:sz="6" w:space="0" w:color="000000"/>
              <w:bottom w:val="single" w:sz="6" w:space="0" w:color="000000"/>
              <w:right w:val="single" w:sz="6" w:space="0" w:color="000000"/>
            </w:tcBorders>
            <w:shd w:val="clear" w:color="auto" w:fill="auto"/>
            <w:tcPrChange w:id="1136" w:author="wurongjun 00246467" w:date="2015-11-11T10:40:00Z">
              <w:tcPr>
                <w:tcW w:w="68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137" w:author="wurongjun 00246467" w:date="2015-11-11T10:39:00Z"/>
              </w:rPr>
            </w:pPr>
            <w:ins w:id="1138" w:author="wurongjun 00246467" w:date="2015-11-11T10:39:00Z">
              <w:r>
                <w:t>COLUMN1</w:t>
              </w:r>
            </w:ins>
          </w:p>
        </w:tc>
        <w:tc>
          <w:tcPr>
            <w:tcW w:w="873" w:type="pct"/>
            <w:tcBorders>
              <w:top w:val="single" w:sz="6" w:space="0" w:color="000000"/>
              <w:bottom w:val="single" w:sz="6" w:space="0" w:color="000000"/>
              <w:right w:val="single" w:sz="6" w:space="0" w:color="000000"/>
            </w:tcBorders>
            <w:shd w:val="clear" w:color="auto" w:fill="auto"/>
            <w:tcPrChange w:id="1139" w:author="wurongjun 00246467" w:date="2015-11-11T10:40:00Z">
              <w:tcPr>
                <w:tcW w:w="7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140" w:author="wurongjun 00246467" w:date="2015-11-11T10:39:00Z"/>
              </w:rPr>
            </w:pPr>
            <w:ins w:id="1141" w:author="wurongjun 00246467" w:date="2015-11-11T10:39:00Z">
              <w:r>
                <w:t>VARCHAR2(1024)</w:t>
              </w:r>
            </w:ins>
          </w:p>
        </w:tc>
        <w:tc>
          <w:tcPr>
            <w:tcW w:w="713" w:type="pct"/>
            <w:tcBorders>
              <w:top w:val="single" w:sz="6" w:space="0" w:color="000000"/>
              <w:bottom w:val="single" w:sz="6" w:space="0" w:color="000000"/>
              <w:right w:val="single" w:sz="6" w:space="0" w:color="000000"/>
            </w:tcBorders>
            <w:shd w:val="clear" w:color="auto" w:fill="auto"/>
            <w:tcPrChange w:id="1142" w:author="wurongjun 00246467" w:date="2015-11-11T10:40:00Z">
              <w:tcPr>
                <w:tcW w:w="61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143" w:author="wurongjun 00246467" w:date="2015-11-11T10:39:00Z"/>
              </w:rPr>
            </w:pPr>
          </w:p>
        </w:tc>
        <w:tc>
          <w:tcPr>
            <w:tcW w:w="2302" w:type="pct"/>
            <w:tcBorders>
              <w:top w:val="single" w:sz="6" w:space="0" w:color="000000"/>
              <w:bottom w:val="single" w:sz="6" w:space="0" w:color="000000"/>
            </w:tcBorders>
            <w:shd w:val="clear" w:color="auto" w:fill="auto"/>
            <w:tcPrChange w:id="1144" w:author="wurongjun 00246467" w:date="2015-11-11T10:40:00Z">
              <w:tcPr>
                <w:tcW w:w="1353" w:type="pct"/>
                <w:tcBorders>
                  <w:top w:val="single" w:sz="6" w:space="0" w:color="000000"/>
                  <w:bottom w:val="single" w:sz="6" w:space="0" w:color="000000"/>
                </w:tcBorders>
                <w:shd w:val="clear" w:color="auto" w:fill="auto"/>
              </w:tcPr>
            </w:tcPrChange>
          </w:tcPr>
          <w:p w:rsidR="00C35A24" w:rsidRDefault="00C35A24" w:rsidP="004B7465">
            <w:pPr>
              <w:pStyle w:val="TableText"/>
              <w:rPr>
                <w:ins w:id="1145" w:author="wurongjun 00246467" w:date="2015-11-11T10:39:00Z"/>
              </w:rPr>
            </w:pPr>
            <w:ins w:id="1146" w:author="wurongjun 00246467" w:date="2015-11-11T10:39:00Z">
              <w:r>
                <w:t>预留字段</w:t>
              </w:r>
            </w:ins>
          </w:p>
        </w:tc>
      </w:tr>
      <w:tr w:rsidR="00C35A24" w:rsidTr="00C35A24">
        <w:trPr>
          <w:ins w:id="1147" w:author="wurongjun 00246467" w:date="2015-11-11T10:39:00Z"/>
        </w:trPr>
        <w:tc>
          <w:tcPr>
            <w:tcW w:w="319" w:type="pct"/>
            <w:tcBorders>
              <w:top w:val="single" w:sz="6" w:space="0" w:color="000000"/>
              <w:bottom w:val="single" w:sz="6" w:space="0" w:color="000000"/>
              <w:right w:val="single" w:sz="6" w:space="0" w:color="000000"/>
            </w:tcBorders>
            <w:shd w:val="clear" w:color="auto" w:fill="auto"/>
            <w:tcPrChange w:id="1148" w:author="wurongjun 00246467" w:date="2015-11-11T10:40:00Z">
              <w:tcPr>
                <w:tcW w:w="274"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149" w:author="wurongjun 00246467" w:date="2015-11-11T10:39:00Z"/>
              </w:rPr>
            </w:pPr>
            <w:ins w:id="1150" w:author="wurongjun 00246467" w:date="2015-11-11T10:39:00Z">
              <w:r>
                <w:t>24</w:t>
              </w:r>
            </w:ins>
          </w:p>
        </w:tc>
        <w:tc>
          <w:tcPr>
            <w:tcW w:w="794" w:type="pct"/>
            <w:tcBorders>
              <w:top w:val="single" w:sz="6" w:space="0" w:color="000000"/>
              <w:bottom w:val="single" w:sz="6" w:space="0" w:color="000000"/>
              <w:right w:val="single" w:sz="6" w:space="0" w:color="000000"/>
            </w:tcBorders>
            <w:shd w:val="clear" w:color="auto" w:fill="auto"/>
            <w:tcPrChange w:id="1151" w:author="wurongjun 00246467" w:date="2015-11-11T10:40:00Z">
              <w:tcPr>
                <w:tcW w:w="68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152" w:author="wurongjun 00246467" w:date="2015-11-11T10:39:00Z"/>
              </w:rPr>
            </w:pPr>
            <w:ins w:id="1153" w:author="wurongjun 00246467" w:date="2015-11-11T10:39:00Z">
              <w:r>
                <w:t>COLUMN2</w:t>
              </w:r>
            </w:ins>
          </w:p>
        </w:tc>
        <w:tc>
          <w:tcPr>
            <w:tcW w:w="873" w:type="pct"/>
            <w:tcBorders>
              <w:top w:val="single" w:sz="6" w:space="0" w:color="000000"/>
              <w:bottom w:val="single" w:sz="6" w:space="0" w:color="000000"/>
              <w:right w:val="single" w:sz="6" w:space="0" w:color="000000"/>
            </w:tcBorders>
            <w:shd w:val="clear" w:color="auto" w:fill="auto"/>
            <w:tcPrChange w:id="1154" w:author="wurongjun 00246467" w:date="2015-11-11T10:40:00Z">
              <w:tcPr>
                <w:tcW w:w="7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155" w:author="wurongjun 00246467" w:date="2015-11-11T10:39:00Z"/>
              </w:rPr>
            </w:pPr>
            <w:ins w:id="1156" w:author="wurongjun 00246467" w:date="2015-11-11T10:39:00Z">
              <w:r>
                <w:t>VARCHAR2(1024)</w:t>
              </w:r>
            </w:ins>
          </w:p>
        </w:tc>
        <w:tc>
          <w:tcPr>
            <w:tcW w:w="713" w:type="pct"/>
            <w:tcBorders>
              <w:top w:val="single" w:sz="6" w:space="0" w:color="000000"/>
              <w:bottom w:val="single" w:sz="6" w:space="0" w:color="000000"/>
              <w:right w:val="single" w:sz="6" w:space="0" w:color="000000"/>
            </w:tcBorders>
            <w:shd w:val="clear" w:color="auto" w:fill="auto"/>
            <w:tcPrChange w:id="1157" w:author="wurongjun 00246467" w:date="2015-11-11T10:40:00Z">
              <w:tcPr>
                <w:tcW w:w="61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158" w:author="wurongjun 00246467" w:date="2015-11-11T10:39:00Z"/>
              </w:rPr>
            </w:pPr>
          </w:p>
        </w:tc>
        <w:tc>
          <w:tcPr>
            <w:tcW w:w="2302" w:type="pct"/>
            <w:tcBorders>
              <w:top w:val="single" w:sz="6" w:space="0" w:color="000000"/>
              <w:bottom w:val="single" w:sz="6" w:space="0" w:color="000000"/>
            </w:tcBorders>
            <w:shd w:val="clear" w:color="auto" w:fill="auto"/>
            <w:tcPrChange w:id="1159" w:author="wurongjun 00246467" w:date="2015-11-11T10:40:00Z">
              <w:tcPr>
                <w:tcW w:w="1353" w:type="pct"/>
                <w:tcBorders>
                  <w:top w:val="single" w:sz="6" w:space="0" w:color="000000"/>
                  <w:bottom w:val="single" w:sz="6" w:space="0" w:color="000000"/>
                </w:tcBorders>
                <w:shd w:val="clear" w:color="auto" w:fill="auto"/>
              </w:tcPr>
            </w:tcPrChange>
          </w:tcPr>
          <w:p w:rsidR="00C35A24" w:rsidRDefault="00C35A24" w:rsidP="004B7465">
            <w:pPr>
              <w:pStyle w:val="TableText"/>
              <w:rPr>
                <w:ins w:id="1160" w:author="wurongjun 00246467" w:date="2015-11-11T10:39:00Z"/>
              </w:rPr>
            </w:pPr>
            <w:ins w:id="1161" w:author="wurongjun 00246467" w:date="2015-11-11T10:39:00Z">
              <w:r>
                <w:t>预留字段：</w:t>
              </w:r>
              <w:r>
                <w:t xml:space="preserve">iptv </w:t>
              </w:r>
              <w:r>
                <w:t>自选套餐子元素个数</w:t>
              </w:r>
            </w:ins>
          </w:p>
        </w:tc>
      </w:tr>
      <w:tr w:rsidR="00C35A24" w:rsidTr="00C35A24">
        <w:trPr>
          <w:ins w:id="1162" w:author="wurongjun 00246467" w:date="2015-11-11T10:39:00Z"/>
        </w:trPr>
        <w:tc>
          <w:tcPr>
            <w:tcW w:w="319" w:type="pct"/>
            <w:tcBorders>
              <w:top w:val="single" w:sz="6" w:space="0" w:color="000000"/>
              <w:bottom w:val="single" w:sz="6" w:space="0" w:color="000000"/>
              <w:right w:val="single" w:sz="6" w:space="0" w:color="000000"/>
            </w:tcBorders>
            <w:shd w:val="clear" w:color="auto" w:fill="auto"/>
            <w:tcPrChange w:id="1163" w:author="wurongjun 00246467" w:date="2015-11-11T10:40:00Z">
              <w:tcPr>
                <w:tcW w:w="274"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164" w:author="wurongjun 00246467" w:date="2015-11-11T10:39:00Z"/>
              </w:rPr>
            </w:pPr>
            <w:ins w:id="1165" w:author="wurongjun 00246467" w:date="2015-11-11T10:39:00Z">
              <w:r>
                <w:t>25</w:t>
              </w:r>
            </w:ins>
          </w:p>
        </w:tc>
        <w:tc>
          <w:tcPr>
            <w:tcW w:w="794" w:type="pct"/>
            <w:tcBorders>
              <w:top w:val="single" w:sz="6" w:space="0" w:color="000000"/>
              <w:bottom w:val="single" w:sz="6" w:space="0" w:color="000000"/>
              <w:right w:val="single" w:sz="6" w:space="0" w:color="000000"/>
            </w:tcBorders>
            <w:shd w:val="clear" w:color="auto" w:fill="auto"/>
            <w:tcPrChange w:id="1166" w:author="wurongjun 00246467" w:date="2015-11-11T10:40:00Z">
              <w:tcPr>
                <w:tcW w:w="68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167" w:author="wurongjun 00246467" w:date="2015-11-11T10:39:00Z"/>
              </w:rPr>
            </w:pPr>
            <w:ins w:id="1168" w:author="wurongjun 00246467" w:date="2015-11-11T10:39:00Z">
              <w:r>
                <w:t>COLUMN3</w:t>
              </w:r>
            </w:ins>
          </w:p>
        </w:tc>
        <w:tc>
          <w:tcPr>
            <w:tcW w:w="873" w:type="pct"/>
            <w:tcBorders>
              <w:top w:val="single" w:sz="6" w:space="0" w:color="000000"/>
              <w:bottom w:val="single" w:sz="6" w:space="0" w:color="000000"/>
              <w:right w:val="single" w:sz="6" w:space="0" w:color="000000"/>
            </w:tcBorders>
            <w:shd w:val="clear" w:color="auto" w:fill="auto"/>
            <w:tcPrChange w:id="1169" w:author="wurongjun 00246467" w:date="2015-11-11T10:40:00Z">
              <w:tcPr>
                <w:tcW w:w="7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170" w:author="wurongjun 00246467" w:date="2015-11-11T10:39:00Z"/>
              </w:rPr>
            </w:pPr>
            <w:ins w:id="1171" w:author="wurongjun 00246467" w:date="2015-11-11T10:39:00Z">
              <w:r>
                <w:t>VARCHAR2(1024)</w:t>
              </w:r>
            </w:ins>
          </w:p>
        </w:tc>
        <w:tc>
          <w:tcPr>
            <w:tcW w:w="713" w:type="pct"/>
            <w:tcBorders>
              <w:top w:val="single" w:sz="6" w:space="0" w:color="000000"/>
              <w:bottom w:val="single" w:sz="6" w:space="0" w:color="000000"/>
              <w:right w:val="single" w:sz="6" w:space="0" w:color="000000"/>
            </w:tcBorders>
            <w:shd w:val="clear" w:color="auto" w:fill="auto"/>
            <w:tcPrChange w:id="1172" w:author="wurongjun 00246467" w:date="2015-11-11T10:40:00Z">
              <w:tcPr>
                <w:tcW w:w="61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173" w:author="wurongjun 00246467" w:date="2015-11-11T10:39:00Z"/>
              </w:rPr>
            </w:pPr>
          </w:p>
        </w:tc>
        <w:tc>
          <w:tcPr>
            <w:tcW w:w="2302" w:type="pct"/>
            <w:tcBorders>
              <w:top w:val="single" w:sz="6" w:space="0" w:color="000000"/>
              <w:bottom w:val="single" w:sz="6" w:space="0" w:color="000000"/>
            </w:tcBorders>
            <w:shd w:val="clear" w:color="auto" w:fill="auto"/>
            <w:tcPrChange w:id="1174" w:author="wurongjun 00246467" w:date="2015-11-11T10:40:00Z">
              <w:tcPr>
                <w:tcW w:w="1353" w:type="pct"/>
                <w:tcBorders>
                  <w:top w:val="single" w:sz="6" w:space="0" w:color="000000"/>
                  <w:bottom w:val="single" w:sz="6" w:space="0" w:color="000000"/>
                </w:tcBorders>
                <w:shd w:val="clear" w:color="auto" w:fill="auto"/>
              </w:tcPr>
            </w:tcPrChange>
          </w:tcPr>
          <w:p w:rsidR="00C35A24" w:rsidRDefault="00C35A24" w:rsidP="004B7465">
            <w:pPr>
              <w:pStyle w:val="TableText"/>
              <w:rPr>
                <w:ins w:id="1175" w:author="wurongjun 00246467" w:date="2015-11-11T10:39:00Z"/>
              </w:rPr>
            </w:pPr>
            <w:ins w:id="1176" w:author="wurongjun 00246467" w:date="2015-11-11T10:39:00Z">
              <w:r>
                <w:t>预留字段：</w:t>
              </w:r>
              <w:r>
                <w:t xml:space="preserve">iptv </w:t>
              </w:r>
              <w:r>
                <w:t>是否支持按次产品标示</w:t>
              </w:r>
            </w:ins>
          </w:p>
        </w:tc>
      </w:tr>
      <w:tr w:rsidR="00C35A24" w:rsidTr="00C35A24">
        <w:trPr>
          <w:ins w:id="1177" w:author="wurongjun 00246467" w:date="2015-11-11T10:39:00Z"/>
        </w:trPr>
        <w:tc>
          <w:tcPr>
            <w:tcW w:w="319" w:type="pct"/>
            <w:tcBorders>
              <w:top w:val="single" w:sz="6" w:space="0" w:color="000000"/>
              <w:bottom w:val="single" w:sz="6" w:space="0" w:color="000000"/>
              <w:right w:val="single" w:sz="6" w:space="0" w:color="000000"/>
            </w:tcBorders>
            <w:shd w:val="clear" w:color="auto" w:fill="auto"/>
            <w:tcPrChange w:id="1178" w:author="wurongjun 00246467" w:date="2015-11-11T10:40:00Z">
              <w:tcPr>
                <w:tcW w:w="274"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179" w:author="wurongjun 00246467" w:date="2015-11-11T10:39:00Z"/>
              </w:rPr>
            </w:pPr>
            <w:ins w:id="1180" w:author="wurongjun 00246467" w:date="2015-11-11T10:39:00Z">
              <w:r>
                <w:t>26</w:t>
              </w:r>
            </w:ins>
          </w:p>
        </w:tc>
        <w:tc>
          <w:tcPr>
            <w:tcW w:w="794" w:type="pct"/>
            <w:tcBorders>
              <w:top w:val="single" w:sz="6" w:space="0" w:color="000000"/>
              <w:bottom w:val="single" w:sz="6" w:space="0" w:color="000000"/>
              <w:right w:val="single" w:sz="6" w:space="0" w:color="000000"/>
            </w:tcBorders>
            <w:shd w:val="clear" w:color="auto" w:fill="auto"/>
            <w:tcPrChange w:id="1181" w:author="wurongjun 00246467" w:date="2015-11-11T10:40:00Z">
              <w:tcPr>
                <w:tcW w:w="68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182" w:author="wurongjun 00246467" w:date="2015-11-11T10:39:00Z"/>
              </w:rPr>
            </w:pPr>
            <w:ins w:id="1183" w:author="wurongjun 00246467" w:date="2015-11-11T10:39:00Z">
              <w:r>
                <w:t>COLUMN4</w:t>
              </w:r>
            </w:ins>
          </w:p>
        </w:tc>
        <w:tc>
          <w:tcPr>
            <w:tcW w:w="873" w:type="pct"/>
            <w:tcBorders>
              <w:top w:val="single" w:sz="6" w:space="0" w:color="000000"/>
              <w:bottom w:val="single" w:sz="6" w:space="0" w:color="000000"/>
              <w:right w:val="single" w:sz="6" w:space="0" w:color="000000"/>
            </w:tcBorders>
            <w:shd w:val="clear" w:color="auto" w:fill="auto"/>
            <w:tcPrChange w:id="1184" w:author="wurongjun 00246467" w:date="2015-11-11T10:40:00Z">
              <w:tcPr>
                <w:tcW w:w="7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185" w:author="wurongjun 00246467" w:date="2015-11-11T10:39:00Z"/>
              </w:rPr>
            </w:pPr>
            <w:ins w:id="1186" w:author="wurongjun 00246467" w:date="2015-11-11T10:39:00Z">
              <w:r>
                <w:t>VARCHAR2(1024)</w:t>
              </w:r>
            </w:ins>
          </w:p>
        </w:tc>
        <w:tc>
          <w:tcPr>
            <w:tcW w:w="713" w:type="pct"/>
            <w:tcBorders>
              <w:top w:val="single" w:sz="6" w:space="0" w:color="000000"/>
              <w:bottom w:val="single" w:sz="6" w:space="0" w:color="000000"/>
              <w:right w:val="single" w:sz="6" w:space="0" w:color="000000"/>
            </w:tcBorders>
            <w:shd w:val="clear" w:color="auto" w:fill="auto"/>
            <w:tcPrChange w:id="1187" w:author="wurongjun 00246467" w:date="2015-11-11T10:40:00Z">
              <w:tcPr>
                <w:tcW w:w="61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188" w:author="wurongjun 00246467" w:date="2015-11-11T10:39:00Z"/>
              </w:rPr>
            </w:pPr>
          </w:p>
        </w:tc>
        <w:tc>
          <w:tcPr>
            <w:tcW w:w="2302" w:type="pct"/>
            <w:tcBorders>
              <w:top w:val="single" w:sz="6" w:space="0" w:color="000000"/>
              <w:bottom w:val="single" w:sz="6" w:space="0" w:color="000000"/>
            </w:tcBorders>
            <w:shd w:val="clear" w:color="auto" w:fill="auto"/>
            <w:tcPrChange w:id="1189" w:author="wurongjun 00246467" w:date="2015-11-11T10:40:00Z">
              <w:tcPr>
                <w:tcW w:w="1353" w:type="pct"/>
                <w:tcBorders>
                  <w:top w:val="single" w:sz="6" w:space="0" w:color="000000"/>
                  <w:bottom w:val="single" w:sz="6" w:space="0" w:color="000000"/>
                </w:tcBorders>
                <w:shd w:val="clear" w:color="auto" w:fill="auto"/>
              </w:tcPr>
            </w:tcPrChange>
          </w:tcPr>
          <w:p w:rsidR="00C35A24" w:rsidRDefault="00C35A24" w:rsidP="004B7465">
            <w:pPr>
              <w:pStyle w:val="TableText"/>
              <w:rPr>
                <w:ins w:id="1190" w:author="wurongjun 00246467" w:date="2015-11-11T10:39:00Z"/>
              </w:rPr>
            </w:pPr>
            <w:ins w:id="1191" w:author="wurongjun 00246467" w:date="2015-11-11T10:39:00Z">
              <w:r>
                <w:t>预留字段</w:t>
              </w:r>
            </w:ins>
          </w:p>
        </w:tc>
      </w:tr>
      <w:tr w:rsidR="00C35A24" w:rsidTr="00C35A24">
        <w:trPr>
          <w:ins w:id="1192" w:author="wurongjun 00246467" w:date="2015-11-11T10:39:00Z"/>
        </w:trPr>
        <w:tc>
          <w:tcPr>
            <w:tcW w:w="319" w:type="pct"/>
            <w:tcBorders>
              <w:top w:val="single" w:sz="6" w:space="0" w:color="000000"/>
              <w:bottom w:val="single" w:sz="6" w:space="0" w:color="000000"/>
              <w:right w:val="single" w:sz="6" w:space="0" w:color="000000"/>
            </w:tcBorders>
            <w:shd w:val="clear" w:color="auto" w:fill="auto"/>
            <w:tcPrChange w:id="1193" w:author="wurongjun 00246467" w:date="2015-11-11T10:40:00Z">
              <w:tcPr>
                <w:tcW w:w="274"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194" w:author="wurongjun 00246467" w:date="2015-11-11T10:39:00Z"/>
              </w:rPr>
            </w:pPr>
            <w:ins w:id="1195" w:author="wurongjun 00246467" w:date="2015-11-11T10:39:00Z">
              <w:r>
                <w:t>27</w:t>
              </w:r>
            </w:ins>
          </w:p>
        </w:tc>
        <w:tc>
          <w:tcPr>
            <w:tcW w:w="794" w:type="pct"/>
            <w:tcBorders>
              <w:top w:val="single" w:sz="6" w:space="0" w:color="000000"/>
              <w:bottom w:val="single" w:sz="6" w:space="0" w:color="000000"/>
              <w:right w:val="single" w:sz="6" w:space="0" w:color="000000"/>
            </w:tcBorders>
            <w:shd w:val="clear" w:color="auto" w:fill="auto"/>
            <w:tcPrChange w:id="1196" w:author="wurongjun 00246467" w:date="2015-11-11T10:40:00Z">
              <w:tcPr>
                <w:tcW w:w="68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197" w:author="wurongjun 00246467" w:date="2015-11-11T10:39:00Z"/>
              </w:rPr>
            </w:pPr>
            <w:ins w:id="1198" w:author="wurongjun 00246467" w:date="2015-11-11T10:39:00Z">
              <w:r>
                <w:t>COLUMN5</w:t>
              </w:r>
            </w:ins>
          </w:p>
        </w:tc>
        <w:tc>
          <w:tcPr>
            <w:tcW w:w="873" w:type="pct"/>
            <w:tcBorders>
              <w:top w:val="single" w:sz="6" w:space="0" w:color="000000"/>
              <w:bottom w:val="single" w:sz="6" w:space="0" w:color="000000"/>
              <w:right w:val="single" w:sz="6" w:space="0" w:color="000000"/>
            </w:tcBorders>
            <w:shd w:val="clear" w:color="auto" w:fill="auto"/>
            <w:tcPrChange w:id="1199" w:author="wurongjun 00246467" w:date="2015-11-11T10:40:00Z">
              <w:tcPr>
                <w:tcW w:w="7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200" w:author="wurongjun 00246467" w:date="2015-11-11T10:39:00Z"/>
              </w:rPr>
            </w:pPr>
            <w:ins w:id="1201" w:author="wurongjun 00246467" w:date="2015-11-11T10:39:00Z">
              <w:r>
                <w:t>VARCHAR2(1024)</w:t>
              </w:r>
            </w:ins>
          </w:p>
        </w:tc>
        <w:tc>
          <w:tcPr>
            <w:tcW w:w="713" w:type="pct"/>
            <w:tcBorders>
              <w:top w:val="single" w:sz="6" w:space="0" w:color="000000"/>
              <w:bottom w:val="single" w:sz="6" w:space="0" w:color="000000"/>
              <w:right w:val="single" w:sz="6" w:space="0" w:color="000000"/>
            </w:tcBorders>
            <w:shd w:val="clear" w:color="auto" w:fill="auto"/>
            <w:tcPrChange w:id="1202" w:author="wurongjun 00246467" w:date="2015-11-11T10:40:00Z">
              <w:tcPr>
                <w:tcW w:w="61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203" w:author="wurongjun 00246467" w:date="2015-11-11T10:39:00Z"/>
              </w:rPr>
            </w:pPr>
          </w:p>
        </w:tc>
        <w:tc>
          <w:tcPr>
            <w:tcW w:w="2302" w:type="pct"/>
            <w:tcBorders>
              <w:top w:val="single" w:sz="6" w:space="0" w:color="000000"/>
              <w:bottom w:val="single" w:sz="6" w:space="0" w:color="000000"/>
            </w:tcBorders>
            <w:shd w:val="clear" w:color="auto" w:fill="auto"/>
            <w:tcPrChange w:id="1204" w:author="wurongjun 00246467" w:date="2015-11-11T10:40:00Z">
              <w:tcPr>
                <w:tcW w:w="1353" w:type="pct"/>
                <w:tcBorders>
                  <w:top w:val="single" w:sz="6" w:space="0" w:color="000000"/>
                  <w:bottom w:val="single" w:sz="6" w:space="0" w:color="000000"/>
                </w:tcBorders>
                <w:shd w:val="clear" w:color="auto" w:fill="auto"/>
              </w:tcPr>
            </w:tcPrChange>
          </w:tcPr>
          <w:p w:rsidR="00C35A24" w:rsidRDefault="00C35A24" w:rsidP="004B7465">
            <w:pPr>
              <w:pStyle w:val="TableText"/>
              <w:rPr>
                <w:ins w:id="1205" w:author="wurongjun 00246467" w:date="2015-11-11T10:39:00Z"/>
              </w:rPr>
            </w:pPr>
            <w:ins w:id="1206" w:author="wurongjun 00246467" w:date="2015-11-11T10:39:00Z">
              <w:r>
                <w:t>预留字段</w:t>
              </w:r>
            </w:ins>
          </w:p>
        </w:tc>
      </w:tr>
      <w:tr w:rsidR="00C35A24" w:rsidTr="00C35A24">
        <w:trPr>
          <w:ins w:id="1207" w:author="wurongjun 00246467" w:date="2015-11-11T10:39:00Z"/>
        </w:trPr>
        <w:tc>
          <w:tcPr>
            <w:tcW w:w="319" w:type="pct"/>
            <w:tcBorders>
              <w:top w:val="single" w:sz="6" w:space="0" w:color="000000"/>
              <w:bottom w:val="single" w:sz="6" w:space="0" w:color="000000"/>
              <w:right w:val="single" w:sz="6" w:space="0" w:color="000000"/>
            </w:tcBorders>
            <w:shd w:val="clear" w:color="auto" w:fill="auto"/>
            <w:tcPrChange w:id="1208" w:author="wurongjun 00246467" w:date="2015-11-11T10:40:00Z">
              <w:tcPr>
                <w:tcW w:w="274"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209" w:author="wurongjun 00246467" w:date="2015-11-11T10:39:00Z"/>
              </w:rPr>
            </w:pPr>
            <w:ins w:id="1210" w:author="wurongjun 00246467" w:date="2015-11-11T10:39:00Z">
              <w:r>
                <w:t>28</w:t>
              </w:r>
            </w:ins>
          </w:p>
        </w:tc>
        <w:tc>
          <w:tcPr>
            <w:tcW w:w="794" w:type="pct"/>
            <w:tcBorders>
              <w:top w:val="single" w:sz="6" w:space="0" w:color="000000"/>
              <w:bottom w:val="single" w:sz="6" w:space="0" w:color="000000"/>
              <w:right w:val="single" w:sz="6" w:space="0" w:color="000000"/>
            </w:tcBorders>
            <w:shd w:val="clear" w:color="auto" w:fill="auto"/>
            <w:tcPrChange w:id="1211" w:author="wurongjun 00246467" w:date="2015-11-11T10:40:00Z">
              <w:tcPr>
                <w:tcW w:w="68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212" w:author="wurongjun 00246467" w:date="2015-11-11T10:39:00Z"/>
              </w:rPr>
            </w:pPr>
            <w:ins w:id="1213" w:author="wurongjun 00246467" w:date="2015-11-11T10:39:00Z">
              <w:r>
                <w:t>COLUMN6</w:t>
              </w:r>
            </w:ins>
          </w:p>
        </w:tc>
        <w:tc>
          <w:tcPr>
            <w:tcW w:w="873" w:type="pct"/>
            <w:tcBorders>
              <w:top w:val="single" w:sz="6" w:space="0" w:color="000000"/>
              <w:bottom w:val="single" w:sz="6" w:space="0" w:color="000000"/>
              <w:right w:val="single" w:sz="6" w:space="0" w:color="000000"/>
            </w:tcBorders>
            <w:shd w:val="clear" w:color="auto" w:fill="auto"/>
            <w:tcPrChange w:id="1214" w:author="wurongjun 00246467" w:date="2015-11-11T10:40:00Z">
              <w:tcPr>
                <w:tcW w:w="7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215" w:author="wurongjun 00246467" w:date="2015-11-11T10:39:00Z"/>
              </w:rPr>
            </w:pPr>
            <w:ins w:id="1216" w:author="wurongjun 00246467" w:date="2015-11-11T10:39:00Z">
              <w:r>
                <w:t>VARCHAR2(1024)</w:t>
              </w:r>
            </w:ins>
          </w:p>
        </w:tc>
        <w:tc>
          <w:tcPr>
            <w:tcW w:w="713" w:type="pct"/>
            <w:tcBorders>
              <w:top w:val="single" w:sz="6" w:space="0" w:color="000000"/>
              <w:bottom w:val="single" w:sz="6" w:space="0" w:color="000000"/>
              <w:right w:val="single" w:sz="6" w:space="0" w:color="000000"/>
            </w:tcBorders>
            <w:shd w:val="clear" w:color="auto" w:fill="auto"/>
            <w:tcPrChange w:id="1217" w:author="wurongjun 00246467" w:date="2015-11-11T10:40:00Z">
              <w:tcPr>
                <w:tcW w:w="61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218" w:author="wurongjun 00246467" w:date="2015-11-11T10:39:00Z"/>
              </w:rPr>
            </w:pPr>
          </w:p>
        </w:tc>
        <w:tc>
          <w:tcPr>
            <w:tcW w:w="2302" w:type="pct"/>
            <w:tcBorders>
              <w:top w:val="single" w:sz="6" w:space="0" w:color="000000"/>
              <w:bottom w:val="single" w:sz="6" w:space="0" w:color="000000"/>
            </w:tcBorders>
            <w:shd w:val="clear" w:color="auto" w:fill="auto"/>
            <w:tcPrChange w:id="1219" w:author="wurongjun 00246467" w:date="2015-11-11T10:40:00Z">
              <w:tcPr>
                <w:tcW w:w="1353" w:type="pct"/>
                <w:tcBorders>
                  <w:top w:val="single" w:sz="6" w:space="0" w:color="000000"/>
                  <w:bottom w:val="single" w:sz="6" w:space="0" w:color="000000"/>
                </w:tcBorders>
                <w:shd w:val="clear" w:color="auto" w:fill="auto"/>
              </w:tcPr>
            </w:tcPrChange>
          </w:tcPr>
          <w:p w:rsidR="00C35A24" w:rsidRDefault="00C35A24" w:rsidP="004B7465">
            <w:pPr>
              <w:pStyle w:val="TableText"/>
              <w:rPr>
                <w:ins w:id="1220" w:author="wurongjun 00246467" w:date="2015-11-11T10:39:00Z"/>
              </w:rPr>
            </w:pPr>
            <w:ins w:id="1221" w:author="wurongjun 00246467" w:date="2015-11-11T10:39:00Z">
              <w:r>
                <w:t>预留字段</w:t>
              </w:r>
            </w:ins>
          </w:p>
        </w:tc>
      </w:tr>
      <w:tr w:rsidR="00C35A24" w:rsidTr="00C35A24">
        <w:trPr>
          <w:ins w:id="1222" w:author="wurongjun 00246467" w:date="2015-11-11T10:39:00Z"/>
        </w:trPr>
        <w:tc>
          <w:tcPr>
            <w:tcW w:w="319" w:type="pct"/>
            <w:tcBorders>
              <w:top w:val="single" w:sz="6" w:space="0" w:color="000000"/>
              <w:bottom w:val="single" w:sz="6" w:space="0" w:color="000000"/>
              <w:right w:val="single" w:sz="6" w:space="0" w:color="000000"/>
            </w:tcBorders>
            <w:shd w:val="clear" w:color="auto" w:fill="auto"/>
            <w:tcPrChange w:id="1223" w:author="wurongjun 00246467" w:date="2015-11-11T10:40:00Z">
              <w:tcPr>
                <w:tcW w:w="274"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224" w:author="wurongjun 00246467" w:date="2015-11-11T10:39:00Z"/>
              </w:rPr>
            </w:pPr>
            <w:ins w:id="1225" w:author="wurongjun 00246467" w:date="2015-11-11T10:39:00Z">
              <w:r>
                <w:t>29</w:t>
              </w:r>
            </w:ins>
          </w:p>
        </w:tc>
        <w:tc>
          <w:tcPr>
            <w:tcW w:w="794" w:type="pct"/>
            <w:tcBorders>
              <w:top w:val="single" w:sz="6" w:space="0" w:color="000000"/>
              <w:bottom w:val="single" w:sz="6" w:space="0" w:color="000000"/>
              <w:right w:val="single" w:sz="6" w:space="0" w:color="000000"/>
            </w:tcBorders>
            <w:shd w:val="clear" w:color="auto" w:fill="auto"/>
            <w:tcPrChange w:id="1226" w:author="wurongjun 00246467" w:date="2015-11-11T10:40:00Z">
              <w:tcPr>
                <w:tcW w:w="68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227" w:author="wurongjun 00246467" w:date="2015-11-11T10:39:00Z"/>
              </w:rPr>
            </w:pPr>
            <w:ins w:id="1228" w:author="wurongjun 00246467" w:date="2015-11-11T10:39:00Z">
              <w:r>
                <w:t>COLUMN7</w:t>
              </w:r>
            </w:ins>
          </w:p>
        </w:tc>
        <w:tc>
          <w:tcPr>
            <w:tcW w:w="873" w:type="pct"/>
            <w:tcBorders>
              <w:top w:val="single" w:sz="6" w:space="0" w:color="000000"/>
              <w:bottom w:val="single" w:sz="6" w:space="0" w:color="000000"/>
              <w:right w:val="single" w:sz="6" w:space="0" w:color="000000"/>
            </w:tcBorders>
            <w:shd w:val="clear" w:color="auto" w:fill="auto"/>
            <w:tcPrChange w:id="1229" w:author="wurongjun 00246467" w:date="2015-11-11T10:40:00Z">
              <w:tcPr>
                <w:tcW w:w="7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230" w:author="wurongjun 00246467" w:date="2015-11-11T10:39:00Z"/>
              </w:rPr>
            </w:pPr>
            <w:ins w:id="1231" w:author="wurongjun 00246467" w:date="2015-11-11T10:39:00Z">
              <w:r>
                <w:t>VARCHAR2(1024)</w:t>
              </w:r>
            </w:ins>
          </w:p>
        </w:tc>
        <w:tc>
          <w:tcPr>
            <w:tcW w:w="713" w:type="pct"/>
            <w:tcBorders>
              <w:top w:val="single" w:sz="6" w:space="0" w:color="000000"/>
              <w:bottom w:val="single" w:sz="6" w:space="0" w:color="000000"/>
              <w:right w:val="single" w:sz="6" w:space="0" w:color="000000"/>
            </w:tcBorders>
            <w:shd w:val="clear" w:color="auto" w:fill="auto"/>
            <w:tcPrChange w:id="1232" w:author="wurongjun 00246467" w:date="2015-11-11T10:40:00Z">
              <w:tcPr>
                <w:tcW w:w="61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233" w:author="wurongjun 00246467" w:date="2015-11-11T10:39:00Z"/>
              </w:rPr>
            </w:pPr>
          </w:p>
        </w:tc>
        <w:tc>
          <w:tcPr>
            <w:tcW w:w="2302" w:type="pct"/>
            <w:tcBorders>
              <w:top w:val="single" w:sz="6" w:space="0" w:color="000000"/>
              <w:bottom w:val="single" w:sz="6" w:space="0" w:color="000000"/>
            </w:tcBorders>
            <w:shd w:val="clear" w:color="auto" w:fill="auto"/>
            <w:tcPrChange w:id="1234" w:author="wurongjun 00246467" w:date="2015-11-11T10:40:00Z">
              <w:tcPr>
                <w:tcW w:w="1353" w:type="pct"/>
                <w:tcBorders>
                  <w:top w:val="single" w:sz="6" w:space="0" w:color="000000"/>
                  <w:bottom w:val="single" w:sz="6" w:space="0" w:color="000000"/>
                </w:tcBorders>
                <w:shd w:val="clear" w:color="auto" w:fill="auto"/>
              </w:tcPr>
            </w:tcPrChange>
          </w:tcPr>
          <w:p w:rsidR="00C35A24" w:rsidRDefault="00C35A24" w:rsidP="004B7465">
            <w:pPr>
              <w:pStyle w:val="TableText"/>
              <w:rPr>
                <w:ins w:id="1235" w:author="wurongjun 00246467" w:date="2015-11-11T10:39:00Z"/>
              </w:rPr>
            </w:pPr>
            <w:ins w:id="1236" w:author="wurongjun 00246467" w:date="2015-11-11T10:39:00Z">
              <w:r>
                <w:t>预留字段</w:t>
              </w:r>
            </w:ins>
          </w:p>
        </w:tc>
      </w:tr>
      <w:tr w:rsidR="00C35A24" w:rsidTr="00C35A24">
        <w:trPr>
          <w:ins w:id="1237" w:author="wurongjun 00246467" w:date="2015-11-11T10:39:00Z"/>
        </w:trPr>
        <w:tc>
          <w:tcPr>
            <w:tcW w:w="319" w:type="pct"/>
            <w:tcBorders>
              <w:top w:val="single" w:sz="6" w:space="0" w:color="000000"/>
              <w:bottom w:val="single" w:sz="6" w:space="0" w:color="000000"/>
              <w:right w:val="single" w:sz="6" w:space="0" w:color="000000"/>
            </w:tcBorders>
            <w:shd w:val="clear" w:color="auto" w:fill="auto"/>
            <w:tcPrChange w:id="1238" w:author="wurongjun 00246467" w:date="2015-11-11T10:40:00Z">
              <w:tcPr>
                <w:tcW w:w="274"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239" w:author="wurongjun 00246467" w:date="2015-11-11T10:39:00Z"/>
              </w:rPr>
            </w:pPr>
            <w:ins w:id="1240" w:author="wurongjun 00246467" w:date="2015-11-11T10:39:00Z">
              <w:r>
                <w:t>30</w:t>
              </w:r>
            </w:ins>
          </w:p>
        </w:tc>
        <w:tc>
          <w:tcPr>
            <w:tcW w:w="794" w:type="pct"/>
            <w:tcBorders>
              <w:top w:val="single" w:sz="6" w:space="0" w:color="000000"/>
              <w:bottom w:val="single" w:sz="6" w:space="0" w:color="000000"/>
              <w:right w:val="single" w:sz="6" w:space="0" w:color="000000"/>
            </w:tcBorders>
            <w:shd w:val="clear" w:color="auto" w:fill="auto"/>
            <w:tcPrChange w:id="1241" w:author="wurongjun 00246467" w:date="2015-11-11T10:40:00Z">
              <w:tcPr>
                <w:tcW w:w="68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242" w:author="wurongjun 00246467" w:date="2015-11-11T10:39:00Z"/>
              </w:rPr>
            </w:pPr>
            <w:ins w:id="1243" w:author="wurongjun 00246467" w:date="2015-11-11T10:39:00Z">
              <w:r>
                <w:t>COLUMN8</w:t>
              </w:r>
            </w:ins>
          </w:p>
        </w:tc>
        <w:tc>
          <w:tcPr>
            <w:tcW w:w="873" w:type="pct"/>
            <w:tcBorders>
              <w:top w:val="single" w:sz="6" w:space="0" w:color="000000"/>
              <w:bottom w:val="single" w:sz="6" w:space="0" w:color="000000"/>
              <w:right w:val="single" w:sz="6" w:space="0" w:color="000000"/>
            </w:tcBorders>
            <w:shd w:val="clear" w:color="auto" w:fill="auto"/>
            <w:tcPrChange w:id="1244" w:author="wurongjun 00246467" w:date="2015-11-11T10:40:00Z">
              <w:tcPr>
                <w:tcW w:w="7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245" w:author="wurongjun 00246467" w:date="2015-11-11T10:39:00Z"/>
              </w:rPr>
            </w:pPr>
            <w:ins w:id="1246" w:author="wurongjun 00246467" w:date="2015-11-11T10:39:00Z">
              <w:r>
                <w:t>VARCHAR2(1024)</w:t>
              </w:r>
            </w:ins>
          </w:p>
        </w:tc>
        <w:tc>
          <w:tcPr>
            <w:tcW w:w="713" w:type="pct"/>
            <w:tcBorders>
              <w:top w:val="single" w:sz="6" w:space="0" w:color="000000"/>
              <w:bottom w:val="single" w:sz="6" w:space="0" w:color="000000"/>
              <w:right w:val="single" w:sz="6" w:space="0" w:color="000000"/>
            </w:tcBorders>
            <w:shd w:val="clear" w:color="auto" w:fill="auto"/>
            <w:tcPrChange w:id="1247" w:author="wurongjun 00246467" w:date="2015-11-11T10:40:00Z">
              <w:tcPr>
                <w:tcW w:w="61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248" w:author="wurongjun 00246467" w:date="2015-11-11T10:39:00Z"/>
              </w:rPr>
            </w:pPr>
          </w:p>
        </w:tc>
        <w:tc>
          <w:tcPr>
            <w:tcW w:w="2302" w:type="pct"/>
            <w:tcBorders>
              <w:top w:val="single" w:sz="6" w:space="0" w:color="000000"/>
              <w:bottom w:val="single" w:sz="6" w:space="0" w:color="000000"/>
            </w:tcBorders>
            <w:shd w:val="clear" w:color="auto" w:fill="auto"/>
            <w:tcPrChange w:id="1249" w:author="wurongjun 00246467" w:date="2015-11-11T10:40:00Z">
              <w:tcPr>
                <w:tcW w:w="1353" w:type="pct"/>
                <w:tcBorders>
                  <w:top w:val="single" w:sz="6" w:space="0" w:color="000000"/>
                  <w:bottom w:val="single" w:sz="6" w:space="0" w:color="000000"/>
                </w:tcBorders>
                <w:shd w:val="clear" w:color="auto" w:fill="auto"/>
              </w:tcPr>
            </w:tcPrChange>
          </w:tcPr>
          <w:p w:rsidR="00C35A24" w:rsidRDefault="00C35A24" w:rsidP="004B7465">
            <w:pPr>
              <w:pStyle w:val="TableText"/>
              <w:rPr>
                <w:ins w:id="1250" w:author="wurongjun 00246467" w:date="2015-11-11T10:39:00Z"/>
              </w:rPr>
            </w:pPr>
            <w:ins w:id="1251" w:author="wurongjun 00246467" w:date="2015-11-11T10:39:00Z">
              <w:r>
                <w:t>预留字段</w:t>
              </w:r>
            </w:ins>
          </w:p>
        </w:tc>
      </w:tr>
      <w:tr w:rsidR="00C35A24" w:rsidTr="00C35A24">
        <w:trPr>
          <w:ins w:id="1252" w:author="wurongjun 00246467" w:date="2015-11-11T10:39:00Z"/>
        </w:trPr>
        <w:tc>
          <w:tcPr>
            <w:tcW w:w="319" w:type="pct"/>
            <w:tcBorders>
              <w:top w:val="single" w:sz="6" w:space="0" w:color="000000"/>
              <w:bottom w:val="single" w:sz="6" w:space="0" w:color="000000"/>
              <w:right w:val="single" w:sz="6" w:space="0" w:color="000000"/>
            </w:tcBorders>
            <w:shd w:val="clear" w:color="auto" w:fill="auto"/>
            <w:tcPrChange w:id="1253" w:author="wurongjun 00246467" w:date="2015-11-11T10:40:00Z">
              <w:tcPr>
                <w:tcW w:w="274"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254" w:author="wurongjun 00246467" w:date="2015-11-11T10:39:00Z"/>
              </w:rPr>
            </w:pPr>
            <w:ins w:id="1255" w:author="wurongjun 00246467" w:date="2015-11-11T10:39:00Z">
              <w:r>
                <w:t>31</w:t>
              </w:r>
            </w:ins>
          </w:p>
        </w:tc>
        <w:tc>
          <w:tcPr>
            <w:tcW w:w="794" w:type="pct"/>
            <w:tcBorders>
              <w:top w:val="single" w:sz="6" w:space="0" w:color="000000"/>
              <w:bottom w:val="single" w:sz="6" w:space="0" w:color="000000"/>
              <w:right w:val="single" w:sz="6" w:space="0" w:color="000000"/>
            </w:tcBorders>
            <w:shd w:val="clear" w:color="auto" w:fill="auto"/>
            <w:tcPrChange w:id="1256" w:author="wurongjun 00246467" w:date="2015-11-11T10:40:00Z">
              <w:tcPr>
                <w:tcW w:w="68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257" w:author="wurongjun 00246467" w:date="2015-11-11T10:39:00Z"/>
              </w:rPr>
            </w:pPr>
            <w:ins w:id="1258" w:author="wurongjun 00246467" w:date="2015-11-11T10:39:00Z">
              <w:r>
                <w:t>COLUMN9</w:t>
              </w:r>
            </w:ins>
          </w:p>
        </w:tc>
        <w:tc>
          <w:tcPr>
            <w:tcW w:w="873" w:type="pct"/>
            <w:tcBorders>
              <w:top w:val="single" w:sz="6" w:space="0" w:color="000000"/>
              <w:bottom w:val="single" w:sz="6" w:space="0" w:color="000000"/>
              <w:right w:val="single" w:sz="6" w:space="0" w:color="000000"/>
            </w:tcBorders>
            <w:shd w:val="clear" w:color="auto" w:fill="auto"/>
            <w:tcPrChange w:id="1259" w:author="wurongjun 00246467" w:date="2015-11-11T10:40:00Z">
              <w:tcPr>
                <w:tcW w:w="7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260" w:author="wurongjun 00246467" w:date="2015-11-11T10:39:00Z"/>
              </w:rPr>
            </w:pPr>
            <w:ins w:id="1261" w:author="wurongjun 00246467" w:date="2015-11-11T10:39:00Z">
              <w:r>
                <w:t>VARCHAR2(1024)</w:t>
              </w:r>
            </w:ins>
          </w:p>
        </w:tc>
        <w:tc>
          <w:tcPr>
            <w:tcW w:w="713" w:type="pct"/>
            <w:tcBorders>
              <w:top w:val="single" w:sz="6" w:space="0" w:color="000000"/>
              <w:bottom w:val="single" w:sz="6" w:space="0" w:color="000000"/>
              <w:right w:val="single" w:sz="6" w:space="0" w:color="000000"/>
            </w:tcBorders>
            <w:shd w:val="clear" w:color="auto" w:fill="auto"/>
            <w:tcPrChange w:id="1262" w:author="wurongjun 00246467" w:date="2015-11-11T10:40:00Z">
              <w:tcPr>
                <w:tcW w:w="61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263" w:author="wurongjun 00246467" w:date="2015-11-11T10:39:00Z"/>
              </w:rPr>
            </w:pPr>
          </w:p>
        </w:tc>
        <w:tc>
          <w:tcPr>
            <w:tcW w:w="2302" w:type="pct"/>
            <w:tcBorders>
              <w:top w:val="single" w:sz="6" w:space="0" w:color="000000"/>
              <w:bottom w:val="single" w:sz="6" w:space="0" w:color="000000"/>
            </w:tcBorders>
            <w:shd w:val="clear" w:color="auto" w:fill="auto"/>
            <w:tcPrChange w:id="1264" w:author="wurongjun 00246467" w:date="2015-11-11T10:40:00Z">
              <w:tcPr>
                <w:tcW w:w="1353" w:type="pct"/>
                <w:tcBorders>
                  <w:top w:val="single" w:sz="6" w:space="0" w:color="000000"/>
                  <w:bottom w:val="single" w:sz="6" w:space="0" w:color="000000"/>
                </w:tcBorders>
                <w:shd w:val="clear" w:color="auto" w:fill="auto"/>
              </w:tcPr>
            </w:tcPrChange>
          </w:tcPr>
          <w:p w:rsidR="00C35A24" w:rsidRDefault="00C35A24" w:rsidP="004B7465">
            <w:pPr>
              <w:pStyle w:val="TableText"/>
              <w:rPr>
                <w:ins w:id="1265" w:author="wurongjun 00246467" w:date="2015-11-11T10:39:00Z"/>
              </w:rPr>
            </w:pPr>
            <w:ins w:id="1266" w:author="wurongjun 00246467" w:date="2015-11-11T10:39:00Z">
              <w:r>
                <w:t>预留字段</w:t>
              </w:r>
            </w:ins>
          </w:p>
        </w:tc>
      </w:tr>
      <w:tr w:rsidR="00C35A24" w:rsidTr="00C35A24">
        <w:trPr>
          <w:ins w:id="1267" w:author="wurongjun 00246467" w:date="2015-11-11T10:39:00Z"/>
        </w:trPr>
        <w:tc>
          <w:tcPr>
            <w:tcW w:w="319" w:type="pct"/>
            <w:tcBorders>
              <w:top w:val="single" w:sz="6" w:space="0" w:color="000000"/>
              <w:bottom w:val="single" w:sz="6" w:space="0" w:color="000000"/>
              <w:right w:val="single" w:sz="6" w:space="0" w:color="000000"/>
            </w:tcBorders>
            <w:shd w:val="clear" w:color="auto" w:fill="auto"/>
            <w:tcPrChange w:id="1268" w:author="wurongjun 00246467" w:date="2015-11-11T10:40:00Z">
              <w:tcPr>
                <w:tcW w:w="274"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269" w:author="wurongjun 00246467" w:date="2015-11-11T10:39:00Z"/>
              </w:rPr>
            </w:pPr>
            <w:ins w:id="1270" w:author="wurongjun 00246467" w:date="2015-11-11T10:39:00Z">
              <w:r>
                <w:t>32</w:t>
              </w:r>
            </w:ins>
          </w:p>
        </w:tc>
        <w:tc>
          <w:tcPr>
            <w:tcW w:w="794" w:type="pct"/>
            <w:tcBorders>
              <w:top w:val="single" w:sz="6" w:space="0" w:color="000000"/>
              <w:bottom w:val="single" w:sz="6" w:space="0" w:color="000000"/>
              <w:right w:val="single" w:sz="6" w:space="0" w:color="000000"/>
            </w:tcBorders>
            <w:shd w:val="clear" w:color="auto" w:fill="auto"/>
            <w:tcPrChange w:id="1271" w:author="wurongjun 00246467" w:date="2015-11-11T10:40:00Z">
              <w:tcPr>
                <w:tcW w:w="68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272" w:author="wurongjun 00246467" w:date="2015-11-11T10:39:00Z"/>
              </w:rPr>
            </w:pPr>
            <w:ins w:id="1273" w:author="wurongjun 00246467" w:date="2015-11-11T10:39:00Z">
              <w:r>
                <w:t>COLUMN10</w:t>
              </w:r>
            </w:ins>
          </w:p>
        </w:tc>
        <w:tc>
          <w:tcPr>
            <w:tcW w:w="873" w:type="pct"/>
            <w:tcBorders>
              <w:top w:val="single" w:sz="6" w:space="0" w:color="000000"/>
              <w:bottom w:val="single" w:sz="6" w:space="0" w:color="000000"/>
              <w:right w:val="single" w:sz="6" w:space="0" w:color="000000"/>
            </w:tcBorders>
            <w:shd w:val="clear" w:color="auto" w:fill="auto"/>
            <w:tcPrChange w:id="1274" w:author="wurongjun 00246467" w:date="2015-11-11T10:40:00Z">
              <w:tcPr>
                <w:tcW w:w="7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275" w:author="wurongjun 00246467" w:date="2015-11-11T10:39:00Z"/>
              </w:rPr>
            </w:pPr>
            <w:ins w:id="1276" w:author="wurongjun 00246467" w:date="2015-11-11T10:39:00Z">
              <w:r>
                <w:t>VARCHAR2(1024)</w:t>
              </w:r>
            </w:ins>
          </w:p>
        </w:tc>
        <w:tc>
          <w:tcPr>
            <w:tcW w:w="713" w:type="pct"/>
            <w:tcBorders>
              <w:top w:val="single" w:sz="6" w:space="0" w:color="000000"/>
              <w:bottom w:val="single" w:sz="6" w:space="0" w:color="000000"/>
              <w:right w:val="single" w:sz="6" w:space="0" w:color="000000"/>
            </w:tcBorders>
            <w:shd w:val="clear" w:color="auto" w:fill="auto"/>
            <w:tcPrChange w:id="1277" w:author="wurongjun 00246467" w:date="2015-11-11T10:40:00Z">
              <w:tcPr>
                <w:tcW w:w="61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278" w:author="wurongjun 00246467" w:date="2015-11-11T10:39:00Z"/>
              </w:rPr>
            </w:pPr>
          </w:p>
        </w:tc>
        <w:tc>
          <w:tcPr>
            <w:tcW w:w="2302" w:type="pct"/>
            <w:tcBorders>
              <w:top w:val="single" w:sz="6" w:space="0" w:color="000000"/>
              <w:bottom w:val="single" w:sz="6" w:space="0" w:color="000000"/>
            </w:tcBorders>
            <w:shd w:val="clear" w:color="auto" w:fill="auto"/>
            <w:tcPrChange w:id="1279" w:author="wurongjun 00246467" w:date="2015-11-11T10:40:00Z">
              <w:tcPr>
                <w:tcW w:w="1353" w:type="pct"/>
                <w:tcBorders>
                  <w:top w:val="single" w:sz="6" w:space="0" w:color="000000"/>
                  <w:bottom w:val="single" w:sz="6" w:space="0" w:color="000000"/>
                </w:tcBorders>
                <w:shd w:val="clear" w:color="auto" w:fill="auto"/>
              </w:tcPr>
            </w:tcPrChange>
          </w:tcPr>
          <w:p w:rsidR="00C35A24" w:rsidRDefault="00C35A24" w:rsidP="004B7465">
            <w:pPr>
              <w:pStyle w:val="TableText"/>
              <w:rPr>
                <w:ins w:id="1280" w:author="wurongjun 00246467" w:date="2015-11-11T10:39:00Z"/>
              </w:rPr>
            </w:pPr>
            <w:ins w:id="1281" w:author="wurongjun 00246467" w:date="2015-11-11T10:39:00Z">
              <w:r>
                <w:t>预留字段</w:t>
              </w:r>
            </w:ins>
          </w:p>
        </w:tc>
      </w:tr>
    </w:tbl>
    <w:p w:rsidR="00C35A24" w:rsidRDefault="00C35A24" w:rsidP="007957EA">
      <w:pPr>
        <w:rPr>
          <w:ins w:id="1282" w:author="wurongjun 00246467" w:date="2015-11-11T10:39:00Z"/>
        </w:rPr>
      </w:pPr>
    </w:p>
    <w:p w:rsidR="00C35A24" w:rsidRDefault="00C35A24">
      <w:pPr>
        <w:pStyle w:val="31"/>
        <w:rPr>
          <w:ins w:id="1283" w:author="wurongjun 00246467" w:date="2015-11-11T10:41:00Z"/>
        </w:rPr>
        <w:pPrChange w:id="1284" w:author="wurongjun 00246467" w:date="2015-11-11T10:41:00Z">
          <w:pPr/>
        </w:pPrChange>
      </w:pPr>
      <w:bookmarkStart w:id="1285" w:name="_Toc435003397"/>
      <w:ins w:id="1286" w:author="wurongjun 00246467" w:date="2015-11-11T10:42:00Z">
        <w:r w:rsidRPr="00C35A24">
          <w:rPr>
            <w:rFonts w:hint="eastAsia"/>
            <w:rPrChange w:id="1287" w:author="wurongjun 00246467" w:date="2015-11-11T10:42:00Z">
              <w:rPr>
                <w:rFonts w:ascii="微软雅黑" w:eastAsia="微软雅黑" w:hAnsi="微软雅黑" w:hint="eastAsia"/>
                <w:bCs/>
                <w:color w:val="333333"/>
                <w:szCs w:val="21"/>
              </w:rPr>
            </w:rPrChange>
          </w:rPr>
          <w:lastRenderedPageBreak/>
          <w:t>套餐定价对象</w:t>
        </w:r>
      </w:ins>
      <w:ins w:id="1288" w:author="wurongjun 00246467" w:date="2015-11-11T10:41:00Z">
        <w:r>
          <w:t>T_PMS_PRODSPEC</w:t>
        </w:r>
      </w:ins>
      <w:ins w:id="1289" w:author="wurongjun 00246467" w:date="2015-11-11T10:45:00Z">
        <w:r>
          <w:rPr>
            <w:rFonts w:hint="eastAsia"/>
          </w:rPr>
          <w:t>（</w:t>
        </w:r>
        <w:r>
          <w:rPr>
            <w:rFonts w:hint="eastAsia"/>
          </w:rPr>
          <w:t>C</w:t>
        </w:r>
        <w:r>
          <w:t>10</w:t>
        </w:r>
        <w:r>
          <w:rPr>
            <w:rFonts w:hint="eastAsia"/>
          </w:rPr>
          <w:t>版本生效</w:t>
        </w:r>
      </w:ins>
      <w:ins w:id="1290" w:author="wurongjun 00246467" w:date="2015-11-11T10:58:00Z">
        <w:r>
          <w:rPr>
            <w:rFonts w:hint="eastAsia"/>
          </w:rPr>
          <w:t>、</w:t>
        </w:r>
        <w:r>
          <w:rPr>
            <w:rFonts w:hint="eastAsia"/>
            <w:szCs w:val="24"/>
          </w:rPr>
          <w:t>没</w:t>
        </w:r>
        <w:r>
          <w:rPr>
            <w:szCs w:val="24"/>
          </w:rPr>
          <w:t>有视图）</w:t>
        </w:r>
      </w:ins>
      <w:bookmarkEnd w:id="1285"/>
    </w:p>
    <w:tbl>
      <w:tblPr>
        <w:tblW w:w="8789" w:type="dxa"/>
        <w:tblInd w:w="-45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Change w:id="1291" w:author="wurongjun 00246467" w:date="2015-11-11T10:42:00Z">
          <w:tblPr>
            <w:tblW w:w="10211" w:type="dxa"/>
            <w:tblInd w:w="-45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PrChange>
      </w:tblPr>
      <w:tblGrid>
        <w:gridCol w:w="853"/>
        <w:gridCol w:w="2410"/>
        <w:gridCol w:w="1840"/>
        <w:gridCol w:w="853"/>
        <w:gridCol w:w="1274"/>
        <w:gridCol w:w="1559"/>
        <w:tblGridChange w:id="1292">
          <w:tblGrid>
            <w:gridCol w:w="852"/>
            <w:gridCol w:w="2410"/>
            <w:gridCol w:w="2912"/>
            <w:gridCol w:w="745"/>
            <w:gridCol w:w="925"/>
            <w:gridCol w:w="2367"/>
          </w:tblGrid>
        </w:tblGridChange>
      </w:tblGrid>
      <w:tr w:rsidR="00C35A24" w:rsidTr="00C35A24">
        <w:trPr>
          <w:tblHeader/>
          <w:ins w:id="1293" w:author="wurongjun 00246467" w:date="2015-11-11T10:41:00Z"/>
          <w:trPrChange w:id="1294" w:author="wurongjun 00246467" w:date="2015-11-11T10:42:00Z">
            <w:trPr>
              <w:tblHeader/>
            </w:trPr>
          </w:trPrChange>
        </w:trPr>
        <w:tc>
          <w:tcPr>
            <w:tcW w:w="485" w:type="pct"/>
            <w:tcBorders>
              <w:top w:val="single" w:sz="6" w:space="0" w:color="000000"/>
              <w:left w:val="single" w:sz="6" w:space="0" w:color="auto"/>
              <w:bottom w:val="single" w:sz="6" w:space="0" w:color="000000"/>
              <w:right w:val="single" w:sz="6" w:space="0" w:color="000000"/>
              <w:tl2br w:val="nil"/>
              <w:tr2bl w:val="nil"/>
            </w:tcBorders>
            <w:shd w:val="clear" w:color="auto" w:fill="D9D9D9"/>
            <w:tcPrChange w:id="1295" w:author="wurongjun 00246467" w:date="2015-11-11T10:42:00Z">
              <w:tcPr>
                <w:tcW w:w="417" w:type="pct"/>
                <w:tcBorders>
                  <w:top w:val="single" w:sz="6" w:space="0" w:color="000000"/>
                  <w:left w:val="single" w:sz="6" w:space="0" w:color="auto"/>
                  <w:bottom w:val="single" w:sz="6" w:space="0" w:color="000000"/>
                  <w:right w:val="single" w:sz="6" w:space="0" w:color="000000"/>
                  <w:tl2br w:val="nil"/>
                  <w:tr2bl w:val="nil"/>
                </w:tcBorders>
                <w:shd w:val="clear" w:color="auto" w:fill="D9D9D9"/>
              </w:tcPr>
            </w:tcPrChange>
          </w:tcPr>
          <w:p w:rsidR="00C35A24" w:rsidRDefault="00C35A24" w:rsidP="004B7465">
            <w:pPr>
              <w:pStyle w:val="TableHeading"/>
              <w:rPr>
                <w:ins w:id="1296" w:author="wurongjun 00246467" w:date="2015-11-11T10:41:00Z"/>
              </w:rPr>
            </w:pPr>
            <w:ins w:id="1297" w:author="wurongjun 00246467" w:date="2015-11-11T10:41:00Z">
              <w:r w:rsidRPr="00DC4C2D">
                <w:rPr>
                  <w:b/>
                </w:rPr>
                <w:t>序号</w:t>
              </w:r>
            </w:ins>
          </w:p>
        </w:tc>
        <w:tc>
          <w:tcPr>
            <w:tcW w:w="1371" w:type="pct"/>
            <w:tcBorders>
              <w:top w:val="single" w:sz="6" w:space="0" w:color="000000"/>
              <w:left w:val="single" w:sz="6" w:space="0" w:color="auto"/>
              <w:bottom w:val="single" w:sz="6" w:space="0" w:color="000000"/>
              <w:right w:val="single" w:sz="6" w:space="0" w:color="000000"/>
              <w:tl2br w:val="nil"/>
              <w:tr2bl w:val="nil"/>
            </w:tcBorders>
            <w:shd w:val="clear" w:color="auto" w:fill="D9D9D9"/>
            <w:tcPrChange w:id="1298" w:author="wurongjun 00246467" w:date="2015-11-11T10:42:00Z">
              <w:tcPr>
                <w:tcW w:w="118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tcPrChange>
          </w:tcPr>
          <w:p w:rsidR="00C35A24" w:rsidRDefault="00C35A24" w:rsidP="004B7465">
            <w:pPr>
              <w:pStyle w:val="TableHeading"/>
              <w:rPr>
                <w:ins w:id="1299" w:author="wurongjun 00246467" w:date="2015-11-11T10:41:00Z"/>
              </w:rPr>
            </w:pPr>
            <w:ins w:id="1300" w:author="wurongjun 00246467" w:date="2015-11-11T10:41:00Z">
              <w:r w:rsidRPr="00DC4C2D">
                <w:rPr>
                  <w:b/>
                </w:rPr>
                <w:t>字段名称</w:t>
              </w:r>
            </w:ins>
          </w:p>
        </w:tc>
        <w:tc>
          <w:tcPr>
            <w:tcW w:w="1047" w:type="pct"/>
            <w:tcBorders>
              <w:top w:val="single" w:sz="6" w:space="0" w:color="000000"/>
              <w:left w:val="single" w:sz="6" w:space="0" w:color="auto"/>
              <w:bottom w:val="single" w:sz="6" w:space="0" w:color="000000"/>
              <w:right w:val="single" w:sz="6" w:space="0" w:color="000000"/>
              <w:tl2br w:val="nil"/>
              <w:tr2bl w:val="nil"/>
            </w:tcBorders>
            <w:shd w:val="clear" w:color="auto" w:fill="D9D9D9"/>
            <w:tcPrChange w:id="1301" w:author="wurongjun 00246467" w:date="2015-11-11T10:42:00Z">
              <w:tcPr>
                <w:tcW w:w="142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tcPrChange>
          </w:tcPr>
          <w:p w:rsidR="00C35A24" w:rsidRDefault="00C35A24" w:rsidP="004B7465">
            <w:pPr>
              <w:pStyle w:val="TableHeading"/>
              <w:rPr>
                <w:ins w:id="1302" w:author="wurongjun 00246467" w:date="2015-11-11T10:41:00Z"/>
              </w:rPr>
            </w:pPr>
            <w:ins w:id="1303" w:author="wurongjun 00246467" w:date="2015-11-11T10:41:00Z">
              <w:r w:rsidRPr="00DC4C2D">
                <w:rPr>
                  <w:b/>
                </w:rPr>
                <w:t>字段类型</w:t>
              </w:r>
            </w:ins>
          </w:p>
        </w:tc>
        <w:tc>
          <w:tcPr>
            <w:tcW w:w="485" w:type="pct"/>
            <w:tcBorders>
              <w:top w:val="single" w:sz="6" w:space="0" w:color="000000"/>
              <w:left w:val="single" w:sz="6" w:space="0" w:color="auto"/>
              <w:bottom w:val="single" w:sz="6" w:space="0" w:color="000000"/>
              <w:right w:val="single" w:sz="6" w:space="0" w:color="000000"/>
              <w:tl2br w:val="nil"/>
              <w:tr2bl w:val="nil"/>
            </w:tcBorders>
            <w:shd w:val="clear" w:color="auto" w:fill="D9D9D9"/>
            <w:tcPrChange w:id="1304" w:author="wurongjun 00246467" w:date="2015-11-11T10:42:00Z">
              <w:tcPr>
                <w:tcW w:w="36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tcPrChange>
          </w:tcPr>
          <w:p w:rsidR="00C35A24" w:rsidRDefault="00C35A24" w:rsidP="004B7465">
            <w:pPr>
              <w:pStyle w:val="TableHeading"/>
              <w:rPr>
                <w:ins w:id="1305" w:author="wurongjun 00246467" w:date="2015-11-11T10:41:00Z"/>
              </w:rPr>
            </w:pPr>
            <w:ins w:id="1306" w:author="wurongjun 00246467" w:date="2015-11-11T10:41:00Z">
              <w:r w:rsidRPr="00DC4C2D">
                <w:rPr>
                  <w:b/>
                </w:rPr>
                <w:t>允许空</w:t>
              </w:r>
            </w:ins>
          </w:p>
        </w:tc>
        <w:tc>
          <w:tcPr>
            <w:tcW w:w="725" w:type="pct"/>
            <w:tcBorders>
              <w:top w:val="single" w:sz="6" w:space="0" w:color="000000"/>
              <w:left w:val="single" w:sz="6" w:space="0" w:color="auto"/>
              <w:bottom w:val="single" w:sz="6" w:space="0" w:color="000000"/>
              <w:right w:val="single" w:sz="6" w:space="0" w:color="000000"/>
              <w:tl2br w:val="nil"/>
              <w:tr2bl w:val="nil"/>
            </w:tcBorders>
            <w:shd w:val="clear" w:color="auto" w:fill="D9D9D9"/>
            <w:tcPrChange w:id="1307" w:author="wurongjun 00246467" w:date="2015-11-11T10:42:00Z">
              <w:tcPr>
                <w:tcW w:w="453" w:type="pct"/>
                <w:tcBorders>
                  <w:top w:val="single" w:sz="6" w:space="0" w:color="000000"/>
                  <w:left w:val="single" w:sz="6" w:space="0" w:color="auto"/>
                  <w:bottom w:val="single" w:sz="6" w:space="0" w:color="000000"/>
                  <w:right w:val="single" w:sz="6" w:space="0" w:color="000000"/>
                  <w:tl2br w:val="nil"/>
                  <w:tr2bl w:val="nil"/>
                </w:tcBorders>
                <w:shd w:val="clear" w:color="auto" w:fill="D9D9D9"/>
              </w:tcPr>
            </w:tcPrChange>
          </w:tcPr>
          <w:p w:rsidR="00C35A24" w:rsidRDefault="00C35A24" w:rsidP="004B7465">
            <w:pPr>
              <w:pStyle w:val="TableHeading"/>
              <w:rPr>
                <w:ins w:id="1308" w:author="wurongjun 00246467" w:date="2015-11-11T10:41:00Z"/>
              </w:rPr>
            </w:pPr>
            <w:ins w:id="1309" w:author="wurongjun 00246467" w:date="2015-11-11T10:41:00Z">
              <w:r w:rsidRPr="00DC4C2D">
                <w:rPr>
                  <w:b/>
                </w:rPr>
                <w:t>缺省值</w:t>
              </w:r>
            </w:ins>
          </w:p>
        </w:tc>
        <w:tc>
          <w:tcPr>
            <w:tcW w:w="887" w:type="pct"/>
            <w:tcBorders>
              <w:top w:val="single" w:sz="6" w:space="0" w:color="000000"/>
              <w:left w:val="single" w:sz="6" w:space="0" w:color="auto"/>
              <w:bottom w:val="single" w:sz="6" w:space="0" w:color="000000"/>
              <w:right w:val="single" w:sz="6" w:space="0" w:color="auto"/>
              <w:tl2br w:val="nil"/>
              <w:tr2bl w:val="nil"/>
            </w:tcBorders>
            <w:shd w:val="clear" w:color="auto" w:fill="D9D9D9"/>
            <w:tcPrChange w:id="1310" w:author="wurongjun 00246467" w:date="2015-11-11T10:42:00Z">
              <w:tcPr>
                <w:tcW w:w="1159" w:type="pct"/>
                <w:tcBorders>
                  <w:top w:val="single" w:sz="6" w:space="0" w:color="000000"/>
                  <w:left w:val="single" w:sz="6" w:space="0" w:color="auto"/>
                  <w:bottom w:val="single" w:sz="6" w:space="0" w:color="000000"/>
                  <w:right w:val="single" w:sz="6" w:space="0" w:color="auto"/>
                  <w:tl2br w:val="nil"/>
                  <w:tr2bl w:val="nil"/>
                </w:tcBorders>
                <w:shd w:val="clear" w:color="auto" w:fill="D9D9D9"/>
              </w:tcPr>
            </w:tcPrChange>
          </w:tcPr>
          <w:p w:rsidR="00C35A24" w:rsidRDefault="00C35A24" w:rsidP="004B7465">
            <w:pPr>
              <w:pStyle w:val="TableHeading"/>
              <w:rPr>
                <w:ins w:id="1311" w:author="wurongjun 00246467" w:date="2015-11-11T10:41:00Z"/>
              </w:rPr>
            </w:pPr>
            <w:ins w:id="1312" w:author="wurongjun 00246467" w:date="2015-11-11T10:41:00Z">
              <w:r w:rsidRPr="00DC4C2D">
                <w:rPr>
                  <w:b/>
                </w:rPr>
                <w:t>字段描述</w:t>
              </w:r>
            </w:ins>
          </w:p>
        </w:tc>
      </w:tr>
      <w:tr w:rsidR="00C35A24" w:rsidTr="00C35A24">
        <w:trPr>
          <w:ins w:id="1313"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314"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315" w:author="wurongjun 00246467" w:date="2015-11-11T10:41:00Z"/>
              </w:rPr>
            </w:pPr>
            <w:ins w:id="1316" w:author="wurongjun 00246467" w:date="2015-11-11T10:41:00Z">
              <w:r>
                <w:t>1</w:t>
              </w:r>
            </w:ins>
          </w:p>
        </w:tc>
        <w:tc>
          <w:tcPr>
            <w:tcW w:w="1371" w:type="pct"/>
            <w:tcBorders>
              <w:top w:val="single" w:sz="6" w:space="0" w:color="000000"/>
              <w:bottom w:val="single" w:sz="6" w:space="0" w:color="000000"/>
              <w:right w:val="single" w:sz="6" w:space="0" w:color="000000"/>
            </w:tcBorders>
            <w:shd w:val="clear" w:color="auto" w:fill="auto"/>
            <w:tcPrChange w:id="1317"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318" w:author="wurongjun 00246467" w:date="2015-11-11T10:41:00Z"/>
              </w:rPr>
            </w:pPr>
            <w:ins w:id="1319" w:author="wurongjun 00246467" w:date="2015-11-11T10:41:00Z">
              <w:r w:rsidRPr="00DC4C2D">
                <w:rPr>
                  <w:u w:val="single"/>
                </w:rPr>
                <w:t>OBJECTID</w:t>
              </w:r>
            </w:ins>
          </w:p>
        </w:tc>
        <w:tc>
          <w:tcPr>
            <w:tcW w:w="1047" w:type="pct"/>
            <w:tcBorders>
              <w:top w:val="single" w:sz="6" w:space="0" w:color="000000"/>
              <w:bottom w:val="single" w:sz="6" w:space="0" w:color="000000"/>
              <w:right w:val="single" w:sz="6" w:space="0" w:color="000000"/>
            </w:tcBorders>
            <w:shd w:val="clear" w:color="auto" w:fill="auto"/>
            <w:tcPrChange w:id="1320"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321" w:author="wurongjun 00246467" w:date="2015-11-11T10:41:00Z"/>
              </w:rPr>
            </w:pPr>
            <w:ins w:id="1322" w:author="wurongjun 00246467" w:date="2015-11-11T10:41:00Z">
              <w:r>
                <w:t>NUMBER(20)</w:t>
              </w:r>
            </w:ins>
          </w:p>
        </w:tc>
        <w:tc>
          <w:tcPr>
            <w:tcW w:w="485" w:type="pct"/>
            <w:tcBorders>
              <w:top w:val="single" w:sz="6" w:space="0" w:color="000000"/>
              <w:bottom w:val="single" w:sz="6" w:space="0" w:color="000000"/>
              <w:right w:val="single" w:sz="6" w:space="0" w:color="000000"/>
            </w:tcBorders>
            <w:shd w:val="clear" w:color="auto" w:fill="auto"/>
            <w:tcPrChange w:id="1323"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324" w:author="wurongjun 00246467" w:date="2015-11-11T10:41:00Z"/>
              </w:rPr>
            </w:pPr>
          </w:p>
        </w:tc>
        <w:tc>
          <w:tcPr>
            <w:tcW w:w="725" w:type="pct"/>
            <w:tcBorders>
              <w:top w:val="single" w:sz="6" w:space="0" w:color="000000"/>
              <w:bottom w:val="single" w:sz="6" w:space="0" w:color="000000"/>
              <w:right w:val="single" w:sz="6" w:space="0" w:color="000000"/>
            </w:tcBorders>
            <w:shd w:val="clear" w:color="auto" w:fill="auto"/>
            <w:tcPrChange w:id="1325"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326" w:author="wurongjun 00246467" w:date="2015-11-11T10:41:00Z"/>
              </w:rPr>
            </w:pPr>
          </w:p>
        </w:tc>
        <w:tc>
          <w:tcPr>
            <w:tcW w:w="887" w:type="pct"/>
            <w:tcBorders>
              <w:top w:val="single" w:sz="6" w:space="0" w:color="000000"/>
              <w:bottom w:val="single" w:sz="6" w:space="0" w:color="000000"/>
            </w:tcBorders>
            <w:shd w:val="clear" w:color="auto" w:fill="auto"/>
            <w:tcPrChange w:id="1327"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328" w:author="wurongjun 00246467" w:date="2015-11-11T10:41:00Z"/>
              </w:rPr>
            </w:pPr>
            <w:ins w:id="1329" w:author="wurongjun 00246467" w:date="2015-11-11T10:44:00Z">
              <w:r>
                <w:rPr>
                  <w:rFonts w:ascii="宋体" w:cs="宋体" w:hint="eastAsia"/>
                  <w:color w:val="000000"/>
                  <w:sz w:val="20"/>
                  <w:szCs w:val="20"/>
                </w:rPr>
                <w:t>BMS</w:t>
              </w:r>
            </w:ins>
            <w:ins w:id="1330" w:author="wurongjun 00246467" w:date="2015-11-11T10:45:00Z">
              <w:r>
                <w:rPr>
                  <w:rFonts w:ascii="宋体" w:cs="宋体" w:hint="eastAsia"/>
                  <w:color w:val="000000"/>
                  <w:sz w:val="20"/>
                  <w:szCs w:val="20"/>
                </w:rPr>
                <w:t>内部</w:t>
              </w:r>
            </w:ins>
            <w:ins w:id="1331" w:author="wurongjun 00246467" w:date="2015-11-11T10:44:00Z">
              <w:r>
                <w:rPr>
                  <w:rFonts w:ascii="宋体" w:cs="宋体" w:hint="eastAsia"/>
                  <w:color w:val="000000"/>
                  <w:sz w:val="20"/>
                  <w:szCs w:val="20"/>
                </w:rPr>
                <w:t>定价对象</w:t>
              </w:r>
              <w:r w:rsidRPr="005E5431">
                <w:rPr>
                  <w:rFonts w:hint="eastAsia"/>
                </w:rPr>
                <w:t>内容键值</w:t>
              </w:r>
            </w:ins>
          </w:p>
        </w:tc>
      </w:tr>
      <w:tr w:rsidR="00C35A24" w:rsidTr="00C35A24">
        <w:trPr>
          <w:ins w:id="1332"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333"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334" w:author="wurongjun 00246467" w:date="2015-11-11T10:41:00Z"/>
              </w:rPr>
            </w:pPr>
            <w:ins w:id="1335" w:author="wurongjun 00246467" w:date="2015-11-11T10:41:00Z">
              <w:r>
                <w:t>2</w:t>
              </w:r>
            </w:ins>
          </w:p>
        </w:tc>
        <w:tc>
          <w:tcPr>
            <w:tcW w:w="1371" w:type="pct"/>
            <w:tcBorders>
              <w:top w:val="single" w:sz="6" w:space="0" w:color="000000"/>
              <w:bottom w:val="single" w:sz="6" w:space="0" w:color="000000"/>
              <w:right w:val="single" w:sz="6" w:space="0" w:color="000000"/>
            </w:tcBorders>
            <w:shd w:val="clear" w:color="auto" w:fill="auto"/>
            <w:tcPrChange w:id="1336"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337" w:author="wurongjun 00246467" w:date="2015-11-11T10:41:00Z"/>
              </w:rPr>
            </w:pPr>
            <w:ins w:id="1338" w:author="wurongjun 00246467" w:date="2015-11-11T10:41:00Z">
              <w:r>
                <w:t>RELATEOBJECTID</w:t>
              </w:r>
            </w:ins>
          </w:p>
        </w:tc>
        <w:tc>
          <w:tcPr>
            <w:tcW w:w="1047" w:type="pct"/>
            <w:tcBorders>
              <w:top w:val="single" w:sz="6" w:space="0" w:color="000000"/>
              <w:bottom w:val="single" w:sz="6" w:space="0" w:color="000000"/>
              <w:right w:val="single" w:sz="6" w:space="0" w:color="000000"/>
            </w:tcBorders>
            <w:shd w:val="clear" w:color="auto" w:fill="auto"/>
            <w:tcPrChange w:id="1339"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340" w:author="wurongjun 00246467" w:date="2015-11-11T10:41:00Z"/>
              </w:rPr>
            </w:pPr>
            <w:ins w:id="1341" w:author="wurongjun 00246467" w:date="2015-11-11T10:41:00Z">
              <w:r>
                <w:t>NUMBER(20)</w:t>
              </w:r>
            </w:ins>
          </w:p>
        </w:tc>
        <w:tc>
          <w:tcPr>
            <w:tcW w:w="485" w:type="pct"/>
            <w:tcBorders>
              <w:top w:val="single" w:sz="6" w:space="0" w:color="000000"/>
              <w:bottom w:val="single" w:sz="6" w:space="0" w:color="000000"/>
              <w:right w:val="single" w:sz="6" w:space="0" w:color="000000"/>
            </w:tcBorders>
            <w:shd w:val="clear" w:color="auto" w:fill="auto"/>
            <w:tcPrChange w:id="1342"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343" w:author="wurongjun 00246467" w:date="2015-11-11T10:41:00Z"/>
              </w:rPr>
            </w:pPr>
            <w:ins w:id="1344"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345"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346" w:author="wurongjun 00246467" w:date="2015-11-11T10:41:00Z"/>
              </w:rPr>
            </w:pPr>
          </w:p>
        </w:tc>
        <w:tc>
          <w:tcPr>
            <w:tcW w:w="887" w:type="pct"/>
            <w:tcBorders>
              <w:top w:val="single" w:sz="6" w:space="0" w:color="000000"/>
              <w:bottom w:val="single" w:sz="6" w:space="0" w:color="000000"/>
            </w:tcBorders>
            <w:shd w:val="clear" w:color="auto" w:fill="auto"/>
            <w:tcPrChange w:id="1347"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348" w:author="wurongjun 00246467" w:date="2015-11-11T10:41:00Z"/>
              </w:rPr>
            </w:pPr>
          </w:p>
        </w:tc>
      </w:tr>
      <w:tr w:rsidR="00C35A24" w:rsidTr="00C35A24">
        <w:trPr>
          <w:ins w:id="1349"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350"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351" w:author="wurongjun 00246467" w:date="2015-11-11T10:41:00Z"/>
              </w:rPr>
            </w:pPr>
            <w:ins w:id="1352" w:author="wurongjun 00246467" w:date="2015-11-11T10:41:00Z">
              <w:r>
                <w:t>3</w:t>
              </w:r>
            </w:ins>
          </w:p>
        </w:tc>
        <w:tc>
          <w:tcPr>
            <w:tcW w:w="1371" w:type="pct"/>
            <w:tcBorders>
              <w:top w:val="single" w:sz="6" w:space="0" w:color="000000"/>
              <w:bottom w:val="single" w:sz="6" w:space="0" w:color="000000"/>
              <w:right w:val="single" w:sz="6" w:space="0" w:color="000000"/>
            </w:tcBorders>
            <w:shd w:val="clear" w:color="auto" w:fill="auto"/>
            <w:tcPrChange w:id="1353"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354" w:author="wurongjun 00246467" w:date="2015-11-11T10:41:00Z"/>
              </w:rPr>
            </w:pPr>
            <w:ins w:id="1355" w:author="wurongjun 00246467" w:date="2015-11-11T10:41:00Z">
              <w:r>
                <w:t>CODE</w:t>
              </w:r>
            </w:ins>
          </w:p>
        </w:tc>
        <w:tc>
          <w:tcPr>
            <w:tcW w:w="1047" w:type="pct"/>
            <w:tcBorders>
              <w:top w:val="single" w:sz="6" w:space="0" w:color="000000"/>
              <w:bottom w:val="single" w:sz="6" w:space="0" w:color="000000"/>
              <w:right w:val="single" w:sz="6" w:space="0" w:color="000000"/>
            </w:tcBorders>
            <w:shd w:val="clear" w:color="auto" w:fill="auto"/>
            <w:tcPrChange w:id="1356"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357" w:author="wurongjun 00246467" w:date="2015-11-11T10:41:00Z"/>
              </w:rPr>
            </w:pPr>
            <w:ins w:id="1358" w:author="wurongjun 00246467" w:date="2015-11-11T10:41:00Z">
              <w:r>
                <w:t>VARCHAR2(40)</w:t>
              </w:r>
            </w:ins>
          </w:p>
        </w:tc>
        <w:tc>
          <w:tcPr>
            <w:tcW w:w="485" w:type="pct"/>
            <w:tcBorders>
              <w:top w:val="single" w:sz="6" w:space="0" w:color="000000"/>
              <w:bottom w:val="single" w:sz="6" w:space="0" w:color="000000"/>
              <w:right w:val="single" w:sz="6" w:space="0" w:color="000000"/>
            </w:tcBorders>
            <w:shd w:val="clear" w:color="auto" w:fill="auto"/>
            <w:tcPrChange w:id="1359"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360" w:author="wurongjun 00246467" w:date="2015-11-11T10:41:00Z"/>
              </w:rPr>
            </w:pPr>
            <w:ins w:id="1361"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362"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363" w:author="wurongjun 00246467" w:date="2015-11-11T10:41:00Z"/>
              </w:rPr>
            </w:pPr>
          </w:p>
        </w:tc>
        <w:tc>
          <w:tcPr>
            <w:tcW w:w="887" w:type="pct"/>
            <w:tcBorders>
              <w:top w:val="single" w:sz="6" w:space="0" w:color="000000"/>
              <w:bottom w:val="single" w:sz="6" w:space="0" w:color="000000"/>
            </w:tcBorders>
            <w:shd w:val="clear" w:color="auto" w:fill="auto"/>
            <w:tcPrChange w:id="1364"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365" w:author="wurongjun 00246467" w:date="2015-11-11T10:41:00Z"/>
              </w:rPr>
            </w:pPr>
          </w:p>
        </w:tc>
      </w:tr>
      <w:tr w:rsidR="00C35A24" w:rsidTr="00C35A24">
        <w:trPr>
          <w:ins w:id="1366"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367"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368" w:author="wurongjun 00246467" w:date="2015-11-11T10:41:00Z"/>
              </w:rPr>
            </w:pPr>
            <w:ins w:id="1369" w:author="wurongjun 00246467" w:date="2015-11-11T10:41:00Z">
              <w:r>
                <w:t>4</w:t>
              </w:r>
            </w:ins>
          </w:p>
        </w:tc>
        <w:tc>
          <w:tcPr>
            <w:tcW w:w="1371" w:type="pct"/>
            <w:tcBorders>
              <w:top w:val="single" w:sz="6" w:space="0" w:color="000000"/>
              <w:bottom w:val="single" w:sz="6" w:space="0" w:color="000000"/>
              <w:right w:val="single" w:sz="6" w:space="0" w:color="000000"/>
            </w:tcBorders>
            <w:shd w:val="clear" w:color="auto" w:fill="auto"/>
            <w:tcPrChange w:id="1370"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371" w:author="wurongjun 00246467" w:date="2015-11-11T10:41:00Z"/>
              </w:rPr>
            </w:pPr>
            <w:ins w:id="1372" w:author="wurongjun 00246467" w:date="2015-11-11T10:41:00Z">
              <w:r>
                <w:t>TYPE</w:t>
              </w:r>
            </w:ins>
          </w:p>
        </w:tc>
        <w:tc>
          <w:tcPr>
            <w:tcW w:w="1047" w:type="pct"/>
            <w:tcBorders>
              <w:top w:val="single" w:sz="6" w:space="0" w:color="000000"/>
              <w:bottom w:val="single" w:sz="6" w:space="0" w:color="000000"/>
              <w:right w:val="single" w:sz="6" w:space="0" w:color="000000"/>
            </w:tcBorders>
            <w:shd w:val="clear" w:color="auto" w:fill="auto"/>
            <w:tcPrChange w:id="1373"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374" w:author="wurongjun 00246467" w:date="2015-11-11T10:41:00Z"/>
              </w:rPr>
            </w:pPr>
            <w:ins w:id="1375" w:author="wurongjun 00246467" w:date="2015-11-11T10:41:00Z">
              <w:r>
                <w:t>VARCHAR2(128)</w:t>
              </w:r>
            </w:ins>
          </w:p>
        </w:tc>
        <w:tc>
          <w:tcPr>
            <w:tcW w:w="485" w:type="pct"/>
            <w:tcBorders>
              <w:top w:val="single" w:sz="6" w:space="0" w:color="000000"/>
              <w:bottom w:val="single" w:sz="6" w:space="0" w:color="000000"/>
              <w:right w:val="single" w:sz="6" w:space="0" w:color="000000"/>
            </w:tcBorders>
            <w:shd w:val="clear" w:color="auto" w:fill="auto"/>
            <w:tcPrChange w:id="1376"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377" w:author="wurongjun 00246467" w:date="2015-11-11T10:41:00Z"/>
              </w:rPr>
            </w:pPr>
            <w:ins w:id="1378"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379"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380" w:author="wurongjun 00246467" w:date="2015-11-11T10:41:00Z"/>
              </w:rPr>
            </w:pPr>
          </w:p>
        </w:tc>
        <w:tc>
          <w:tcPr>
            <w:tcW w:w="887" w:type="pct"/>
            <w:tcBorders>
              <w:top w:val="single" w:sz="6" w:space="0" w:color="000000"/>
              <w:bottom w:val="single" w:sz="6" w:space="0" w:color="000000"/>
            </w:tcBorders>
            <w:shd w:val="clear" w:color="auto" w:fill="auto"/>
            <w:tcPrChange w:id="1381"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382" w:author="wurongjun 00246467" w:date="2015-11-11T10:41:00Z"/>
              </w:rPr>
            </w:pPr>
          </w:p>
        </w:tc>
      </w:tr>
      <w:tr w:rsidR="00C35A24" w:rsidTr="00C35A24">
        <w:trPr>
          <w:ins w:id="1383"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384"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385" w:author="wurongjun 00246467" w:date="2015-11-11T10:41:00Z"/>
              </w:rPr>
            </w:pPr>
            <w:ins w:id="1386" w:author="wurongjun 00246467" w:date="2015-11-11T10:41:00Z">
              <w:r>
                <w:t>5</w:t>
              </w:r>
            </w:ins>
          </w:p>
        </w:tc>
        <w:tc>
          <w:tcPr>
            <w:tcW w:w="1371" w:type="pct"/>
            <w:tcBorders>
              <w:top w:val="single" w:sz="6" w:space="0" w:color="000000"/>
              <w:bottom w:val="single" w:sz="6" w:space="0" w:color="000000"/>
              <w:right w:val="single" w:sz="6" w:space="0" w:color="000000"/>
            </w:tcBorders>
            <w:shd w:val="clear" w:color="auto" w:fill="auto"/>
            <w:tcPrChange w:id="1387"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388" w:author="wurongjun 00246467" w:date="2015-11-11T10:41:00Z"/>
              </w:rPr>
            </w:pPr>
            <w:ins w:id="1389" w:author="wurongjun 00246467" w:date="2015-11-11T10:41:00Z">
              <w:r>
                <w:t>CREATEDATE</w:t>
              </w:r>
            </w:ins>
          </w:p>
        </w:tc>
        <w:tc>
          <w:tcPr>
            <w:tcW w:w="1047" w:type="pct"/>
            <w:tcBorders>
              <w:top w:val="single" w:sz="6" w:space="0" w:color="000000"/>
              <w:bottom w:val="single" w:sz="6" w:space="0" w:color="000000"/>
              <w:right w:val="single" w:sz="6" w:space="0" w:color="000000"/>
            </w:tcBorders>
            <w:shd w:val="clear" w:color="auto" w:fill="auto"/>
            <w:tcPrChange w:id="1390"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391" w:author="wurongjun 00246467" w:date="2015-11-11T10:41:00Z"/>
              </w:rPr>
            </w:pPr>
            <w:ins w:id="1392" w:author="wurongjun 00246467" w:date="2015-11-11T10:41:00Z">
              <w:r>
                <w:t>TIMESTAMP(6)</w:t>
              </w:r>
            </w:ins>
          </w:p>
        </w:tc>
        <w:tc>
          <w:tcPr>
            <w:tcW w:w="485" w:type="pct"/>
            <w:tcBorders>
              <w:top w:val="single" w:sz="6" w:space="0" w:color="000000"/>
              <w:bottom w:val="single" w:sz="6" w:space="0" w:color="000000"/>
              <w:right w:val="single" w:sz="6" w:space="0" w:color="000000"/>
            </w:tcBorders>
            <w:shd w:val="clear" w:color="auto" w:fill="auto"/>
            <w:tcPrChange w:id="1393"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394" w:author="wurongjun 00246467" w:date="2015-11-11T10:41:00Z"/>
              </w:rPr>
            </w:pPr>
            <w:ins w:id="1395"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396"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397" w:author="wurongjun 00246467" w:date="2015-11-11T10:41:00Z"/>
              </w:rPr>
            </w:pPr>
            <w:ins w:id="1398" w:author="wurongjun 00246467" w:date="2015-11-11T10:41:00Z">
              <w:r>
                <w:t>sysdate</w:t>
              </w:r>
            </w:ins>
          </w:p>
        </w:tc>
        <w:tc>
          <w:tcPr>
            <w:tcW w:w="887" w:type="pct"/>
            <w:tcBorders>
              <w:top w:val="single" w:sz="6" w:space="0" w:color="000000"/>
              <w:bottom w:val="single" w:sz="6" w:space="0" w:color="000000"/>
            </w:tcBorders>
            <w:shd w:val="clear" w:color="auto" w:fill="auto"/>
            <w:tcPrChange w:id="1399"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400" w:author="wurongjun 00246467" w:date="2015-11-11T10:41:00Z"/>
              </w:rPr>
            </w:pPr>
          </w:p>
        </w:tc>
      </w:tr>
      <w:tr w:rsidR="00C35A24" w:rsidTr="00C35A24">
        <w:trPr>
          <w:ins w:id="1401"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402"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403" w:author="wurongjun 00246467" w:date="2015-11-11T10:41:00Z"/>
              </w:rPr>
            </w:pPr>
            <w:ins w:id="1404" w:author="wurongjun 00246467" w:date="2015-11-11T10:41:00Z">
              <w:r>
                <w:t>6</w:t>
              </w:r>
            </w:ins>
          </w:p>
        </w:tc>
        <w:tc>
          <w:tcPr>
            <w:tcW w:w="1371" w:type="pct"/>
            <w:tcBorders>
              <w:top w:val="single" w:sz="6" w:space="0" w:color="000000"/>
              <w:bottom w:val="single" w:sz="6" w:space="0" w:color="000000"/>
              <w:right w:val="single" w:sz="6" w:space="0" w:color="000000"/>
            </w:tcBorders>
            <w:shd w:val="clear" w:color="auto" w:fill="auto"/>
            <w:tcPrChange w:id="1405"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406" w:author="wurongjun 00246467" w:date="2015-11-11T10:41:00Z"/>
              </w:rPr>
            </w:pPr>
            <w:ins w:id="1407" w:author="wurongjun 00246467" w:date="2015-11-11T10:41:00Z">
              <w:r>
                <w:t>LASTUPDATEDATE</w:t>
              </w:r>
            </w:ins>
          </w:p>
        </w:tc>
        <w:tc>
          <w:tcPr>
            <w:tcW w:w="1047" w:type="pct"/>
            <w:tcBorders>
              <w:top w:val="single" w:sz="6" w:space="0" w:color="000000"/>
              <w:bottom w:val="single" w:sz="6" w:space="0" w:color="000000"/>
              <w:right w:val="single" w:sz="6" w:space="0" w:color="000000"/>
            </w:tcBorders>
            <w:shd w:val="clear" w:color="auto" w:fill="auto"/>
            <w:tcPrChange w:id="1408"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409" w:author="wurongjun 00246467" w:date="2015-11-11T10:41:00Z"/>
              </w:rPr>
            </w:pPr>
            <w:ins w:id="1410" w:author="wurongjun 00246467" w:date="2015-11-11T10:41:00Z">
              <w:r>
                <w:t>TIMESTAMP(6)</w:t>
              </w:r>
            </w:ins>
          </w:p>
        </w:tc>
        <w:tc>
          <w:tcPr>
            <w:tcW w:w="485" w:type="pct"/>
            <w:tcBorders>
              <w:top w:val="single" w:sz="6" w:space="0" w:color="000000"/>
              <w:bottom w:val="single" w:sz="6" w:space="0" w:color="000000"/>
              <w:right w:val="single" w:sz="6" w:space="0" w:color="000000"/>
            </w:tcBorders>
            <w:shd w:val="clear" w:color="auto" w:fill="auto"/>
            <w:tcPrChange w:id="1411"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412" w:author="wurongjun 00246467" w:date="2015-11-11T10:41:00Z"/>
              </w:rPr>
            </w:pPr>
            <w:ins w:id="1413"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414"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415" w:author="wurongjun 00246467" w:date="2015-11-11T10:41:00Z"/>
              </w:rPr>
            </w:pPr>
            <w:ins w:id="1416" w:author="wurongjun 00246467" w:date="2015-11-11T10:41:00Z">
              <w:r>
                <w:t>sysdate</w:t>
              </w:r>
            </w:ins>
          </w:p>
        </w:tc>
        <w:tc>
          <w:tcPr>
            <w:tcW w:w="887" w:type="pct"/>
            <w:tcBorders>
              <w:top w:val="single" w:sz="6" w:space="0" w:color="000000"/>
              <w:bottom w:val="single" w:sz="6" w:space="0" w:color="000000"/>
            </w:tcBorders>
            <w:shd w:val="clear" w:color="auto" w:fill="auto"/>
            <w:tcPrChange w:id="1417"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418" w:author="wurongjun 00246467" w:date="2015-11-11T10:41:00Z"/>
              </w:rPr>
            </w:pPr>
          </w:p>
        </w:tc>
      </w:tr>
      <w:tr w:rsidR="00C35A24" w:rsidTr="00C35A24">
        <w:trPr>
          <w:ins w:id="1419"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420"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421" w:author="wurongjun 00246467" w:date="2015-11-11T10:41:00Z"/>
              </w:rPr>
            </w:pPr>
            <w:ins w:id="1422" w:author="wurongjun 00246467" w:date="2015-11-11T10:41:00Z">
              <w:r>
                <w:t>7</w:t>
              </w:r>
            </w:ins>
          </w:p>
        </w:tc>
        <w:tc>
          <w:tcPr>
            <w:tcW w:w="1371" w:type="pct"/>
            <w:tcBorders>
              <w:top w:val="single" w:sz="6" w:space="0" w:color="000000"/>
              <w:bottom w:val="single" w:sz="6" w:space="0" w:color="000000"/>
              <w:right w:val="single" w:sz="6" w:space="0" w:color="000000"/>
            </w:tcBorders>
            <w:shd w:val="clear" w:color="auto" w:fill="auto"/>
            <w:tcPrChange w:id="1423"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424" w:author="wurongjun 00246467" w:date="2015-11-11T10:41:00Z"/>
              </w:rPr>
            </w:pPr>
            <w:ins w:id="1425" w:author="wurongjun 00246467" w:date="2015-11-11T10:41:00Z">
              <w:r>
                <w:t>APPLYDATE</w:t>
              </w:r>
            </w:ins>
          </w:p>
        </w:tc>
        <w:tc>
          <w:tcPr>
            <w:tcW w:w="1047" w:type="pct"/>
            <w:tcBorders>
              <w:top w:val="single" w:sz="6" w:space="0" w:color="000000"/>
              <w:bottom w:val="single" w:sz="6" w:space="0" w:color="000000"/>
              <w:right w:val="single" w:sz="6" w:space="0" w:color="000000"/>
            </w:tcBorders>
            <w:shd w:val="clear" w:color="auto" w:fill="auto"/>
            <w:tcPrChange w:id="1426"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427" w:author="wurongjun 00246467" w:date="2015-11-11T10:41:00Z"/>
              </w:rPr>
            </w:pPr>
            <w:ins w:id="1428" w:author="wurongjun 00246467" w:date="2015-11-11T10:41:00Z">
              <w:r>
                <w:t>TIMESTAMP(6)</w:t>
              </w:r>
            </w:ins>
          </w:p>
        </w:tc>
        <w:tc>
          <w:tcPr>
            <w:tcW w:w="485" w:type="pct"/>
            <w:tcBorders>
              <w:top w:val="single" w:sz="6" w:space="0" w:color="000000"/>
              <w:bottom w:val="single" w:sz="6" w:space="0" w:color="000000"/>
              <w:right w:val="single" w:sz="6" w:space="0" w:color="000000"/>
            </w:tcBorders>
            <w:shd w:val="clear" w:color="auto" w:fill="auto"/>
            <w:tcPrChange w:id="1429"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430" w:author="wurongjun 00246467" w:date="2015-11-11T10:41:00Z"/>
              </w:rPr>
            </w:pPr>
            <w:ins w:id="1431"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432"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433" w:author="wurongjun 00246467" w:date="2015-11-11T10:41:00Z"/>
              </w:rPr>
            </w:pPr>
          </w:p>
        </w:tc>
        <w:tc>
          <w:tcPr>
            <w:tcW w:w="887" w:type="pct"/>
            <w:tcBorders>
              <w:top w:val="single" w:sz="6" w:space="0" w:color="000000"/>
              <w:bottom w:val="single" w:sz="6" w:space="0" w:color="000000"/>
            </w:tcBorders>
            <w:shd w:val="clear" w:color="auto" w:fill="auto"/>
            <w:tcPrChange w:id="1434"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435" w:author="wurongjun 00246467" w:date="2015-11-11T10:41:00Z"/>
              </w:rPr>
            </w:pPr>
          </w:p>
        </w:tc>
      </w:tr>
      <w:tr w:rsidR="00C35A24" w:rsidTr="00C35A24">
        <w:trPr>
          <w:ins w:id="1436"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437"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438" w:author="wurongjun 00246467" w:date="2015-11-11T10:41:00Z"/>
              </w:rPr>
            </w:pPr>
            <w:ins w:id="1439" w:author="wurongjun 00246467" w:date="2015-11-11T10:41:00Z">
              <w:r>
                <w:t>8</w:t>
              </w:r>
            </w:ins>
          </w:p>
        </w:tc>
        <w:tc>
          <w:tcPr>
            <w:tcW w:w="1371" w:type="pct"/>
            <w:tcBorders>
              <w:top w:val="single" w:sz="6" w:space="0" w:color="000000"/>
              <w:bottom w:val="single" w:sz="6" w:space="0" w:color="000000"/>
              <w:right w:val="single" w:sz="6" w:space="0" w:color="000000"/>
            </w:tcBorders>
            <w:shd w:val="clear" w:color="auto" w:fill="auto"/>
            <w:tcPrChange w:id="1440"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441" w:author="wurongjun 00246467" w:date="2015-11-11T10:41:00Z"/>
              </w:rPr>
            </w:pPr>
            <w:ins w:id="1442" w:author="wurongjun 00246467" w:date="2015-11-11T10:41:00Z">
              <w:r>
                <w:t>EXPIREDATE</w:t>
              </w:r>
            </w:ins>
          </w:p>
        </w:tc>
        <w:tc>
          <w:tcPr>
            <w:tcW w:w="1047" w:type="pct"/>
            <w:tcBorders>
              <w:top w:val="single" w:sz="6" w:space="0" w:color="000000"/>
              <w:bottom w:val="single" w:sz="6" w:space="0" w:color="000000"/>
              <w:right w:val="single" w:sz="6" w:space="0" w:color="000000"/>
            </w:tcBorders>
            <w:shd w:val="clear" w:color="auto" w:fill="auto"/>
            <w:tcPrChange w:id="1443"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444" w:author="wurongjun 00246467" w:date="2015-11-11T10:41:00Z"/>
              </w:rPr>
            </w:pPr>
            <w:ins w:id="1445" w:author="wurongjun 00246467" w:date="2015-11-11T10:41:00Z">
              <w:r>
                <w:t>TIMESTAMP(6)</w:t>
              </w:r>
            </w:ins>
          </w:p>
        </w:tc>
        <w:tc>
          <w:tcPr>
            <w:tcW w:w="485" w:type="pct"/>
            <w:tcBorders>
              <w:top w:val="single" w:sz="6" w:space="0" w:color="000000"/>
              <w:bottom w:val="single" w:sz="6" w:space="0" w:color="000000"/>
              <w:right w:val="single" w:sz="6" w:space="0" w:color="000000"/>
            </w:tcBorders>
            <w:shd w:val="clear" w:color="auto" w:fill="auto"/>
            <w:tcPrChange w:id="1446"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447" w:author="wurongjun 00246467" w:date="2015-11-11T10:41:00Z"/>
              </w:rPr>
            </w:pPr>
            <w:ins w:id="1448"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449"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450" w:author="wurongjun 00246467" w:date="2015-11-11T10:41:00Z"/>
              </w:rPr>
            </w:pPr>
          </w:p>
        </w:tc>
        <w:tc>
          <w:tcPr>
            <w:tcW w:w="887" w:type="pct"/>
            <w:tcBorders>
              <w:top w:val="single" w:sz="6" w:space="0" w:color="000000"/>
              <w:bottom w:val="single" w:sz="6" w:space="0" w:color="000000"/>
            </w:tcBorders>
            <w:shd w:val="clear" w:color="auto" w:fill="auto"/>
            <w:tcPrChange w:id="1451"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452" w:author="wurongjun 00246467" w:date="2015-11-11T10:41:00Z"/>
              </w:rPr>
            </w:pPr>
          </w:p>
        </w:tc>
      </w:tr>
      <w:tr w:rsidR="00C35A24" w:rsidTr="00C35A24">
        <w:trPr>
          <w:ins w:id="1453"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454"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455" w:author="wurongjun 00246467" w:date="2015-11-11T10:41:00Z"/>
              </w:rPr>
            </w:pPr>
            <w:ins w:id="1456" w:author="wurongjun 00246467" w:date="2015-11-11T10:41:00Z">
              <w:r>
                <w:t>9</w:t>
              </w:r>
            </w:ins>
          </w:p>
        </w:tc>
        <w:tc>
          <w:tcPr>
            <w:tcW w:w="1371" w:type="pct"/>
            <w:tcBorders>
              <w:top w:val="single" w:sz="6" w:space="0" w:color="000000"/>
              <w:bottom w:val="single" w:sz="6" w:space="0" w:color="000000"/>
              <w:right w:val="single" w:sz="6" w:space="0" w:color="000000"/>
            </w:tcBorders>
            <w:shd w:val="clear" w:color="auto" w:fill="auto"/>
            <w:tcPrChange w:id="1457"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458" w:author="wurongjun 00246467" w:date="2015-11-11T10:41:00Z"/>
              </w:rPr>
            </w:pPr>
            <w:ins w:id="1459" w:author="wurongjun 00246467" w:date="2015-11-11T10:41:00Z">
              <w:r>
                <w:t>SPID</w:t>
              </w:r>
            </w:ins>
          </w:p>
        </w:tc>
        <w:tc>
          <w:tcPr>
            <w:tcW w:w="1047" w:type="pct"/>
            <w:tcBorders>
              <w:top w:val="single" w:sz="6" w:space="0" w:color="000000"/>
              <w:bottom w:val="single" w:sz="6" w:space="0" w:color="000000"/>
              <w:right w:val="single" w:sz="6" w:space="0" w:color="000000"/>
            </w:tcBorders>
            <w:shd w:val="clear" w:color="auto" w:fill="auto"/>
            <w:tcPrChange w:id="1460"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461" w:author="wurongjun 00246467" w:date="2015-11-11T10:41:00Z"/>
              </w:rPr>
            </w:pPr>
            <w:ins w:id="1462" w:author="wurongjun 00246467" w:date="2015-11-11T10:41:00Z">
              <w:r>
                <w:t>VARCHAR2(32)</w:t>
              </w:r>
            </w:ins>
          </w:p>
        </w:tc>
        <w:tc>
          <w:tcPr>
            <w:tcW w:w="485" w:type="pct"/>
            <w:tcBorders>
              <w:top w:val="single" w:sz="6" w:space="0" w:color="000000"/>
              <w:bottom w:val="single" w:sz="6" w:space="0" w:color="000000"/>
              <w:right w:val="single" w:sz="6" w:space="0" w:color="000000"/>
            </w:tcBorders>
            <w:shd w:val="clear" w:color="auto" w:fill="auto"/>
            <w:tcPrChange w:id="1463"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464" w:author="wurongjun 00246467" w:date="2015-11-11T10:41:00Z"/>
              </w:rPr>
            </w:pPr>
            <w:ins w:id="1465"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466"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467" w:author="wurongjun 00246467" w:date="2015-11-11T10:41:00Z"/>
              </w:rPr>
            </w:pPr>
          </w:p>
        </w:tc>
        <w:tc>
          <w:tcPr>
            <w:tcW w:w="887" w:type="pct"/>
            <w:tcBorders>
              <w:top w:val="single" w:sz="6" w:space="0" w:color="000000"/>
              <w:bottom w:val="single" w:sz="6" w:space="0" w:color="000000"/>
            </w:tcBorders>
            <w:shd w:val="clear" w:color="auto" w:fill="auto"/>
            <w:tcPrChange w:id="1468"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469" w:author="wurongjun 00246467" w:date="2015-11-11T10:41:00Z"/>
              </w:rPr>
            </w:pPr>
          </w:p>
        </w:tc>
      </w:tr>
      <w:tr w:rsidR="00C35A24" w:rsidTr="00C35A24">
        <w:trPr>
          <w:ins w:id="1470"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471"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472" w:author="wurongjun 00246467" w:date="2015-11-11T10:41:00Z"/>
              </w:rPr>
            </w:pPr>
            <w:ins w:id="1473" w:author="wurongjun 00246467" w:date="2015-11-11T10:41:00Z">
              <w:r>
                <w:t>10</w:t>
              </w:r>
            </w:ins>
          </w:p>
        </w:tc>
        <w:tc>
          <w:tcPr>
            <w:tcW w:w="1371" w:type="pct"/>
            <w:tcBorders>
              <w:top w:val="single" w:sz="6" w:space="0" w:color="000000"/>
              <w:bottom w:val="single" w:sz="6" w:space="0" w:color="000000"/>
              <w:right w:val="single" w:sz="6" w:space="0" w:color="000000"/>
            </w:tcBorders>
            <w:shd w:val="clear" w:color="auto" w:fill="auto"/>
            <w:tcPrChange w:id="1474"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475" w:author="wurongjun 00246467" w:date="2015-11-11T10:41:00Z"/>
              </w:rPr>
            </w:pPr>
            <w:ins w:id="1476" w:author="wurongjun 00246467" w:date="2015-11-11T10:41:00Z">
              <w:r>
                <w:t>SOURCEEXTERNALID</w:t>
              </w:r>
            </w:ins>
          </w:p>
        </w:tc>
        <w:tc>
          <w:tcPr>
            <w:tcW w:w="1047" w:type="pct"/>
            <w:tcBorders>
              <w:top w:val="single" w:sz="6" w:space="0" w:color="000000"/>
              <w:bottom w:val="single" w:sz="6" w:space="0" w:color="000000"/>
              <w:right w:val="single" w:sz="6" w:space="0" w:color="000000"/>
            </w:tcBorders>
            <w:shd w:val="clear" w:color="auto" w:fill="auto"/>
            <w:tcPrChange w:id="1477"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478" w:author="wurongjun 00246467" w:date="2015-11-11T10:41:00Z"/>
              </w:rPr>
            </w:pPr>
            <w:ins w:id="1479" w:author="wurongjun 00246467" w:date="2015-11-11T10:41:00Z">
              <w:r>
                <w:t>VARCHAR2(40)</w:t>
              </w:r>
            </w:ins>
          </w:p>
        </w:tc>
        <w:tc>
          <w:tcPr>
            <w:tcW w:w="485" w:type="pct"/>
            <w:tcBorders>
              <w:top w:val="single" w:sz="6" w:space="0" w:color="000000"/>
              <w:bottom w:val="single" w:sz="6" w:space="0" w:color="000000"/>
              <w:right w:val="single" w:sz="6" w:space="0" w:color="000000"/>
            </w:tcBorders>
            <w:shd w:val="clear" w:color="auto" w:fill="auto"/>
            <w:tcPrChange w:id="1480"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481" w:author="wurongjun 00246467" w:date="2015-11-11T10:41:00Z"/>
              </w:rPr>
            </w:pPr>
            <w:ins w:id="1482"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483"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484" w:author="wurongjun 00246467" w:date="2015-11-11T10:41:00Z"/>
              </w:rPr>
            </w:pPr>
          </w:p>
        </w:tc>
        <w:tc>
          <w:tcPr>
            <w:tcW w:w="887" w:type="pct"/>
            <w:tcBorders>
              <w:top w:val="single" w:sz="6" w:space="0" w:color="000000"/>
              <w:bottom w:val="single" w:sz="6" w:space="0" w:color="000000"/>
            </w:tcBorders>
            <w:shd w:val="clear" w:color="auto" w:fill="auto"/>
            <w:tcPrChange w:id="1485"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486" w:author="wurongjun 00246467" w:date="2015-11-11T10:41:00Z"/>
              </w:rPr>
            </w:pPr>
          </w:p>
        </w:tc>
      </w:tr>
      <w:tr w:rsidR="00C35A24" w:rsidTr="00C35A24">
        <w:trPr>
          <w:ins w:id="1487"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488"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489" w:author="wurongjun 00246467" w:date="2015-11-11T10:41:00Z"/>
              </w:rPr>
            </w:pPr>
            <w:ins w:id="1490" w:author="wurongjun 00246467" w:date="2015-11-11T10:41:00Z">
              <w:r>
                <w:t>11</w:t>
              </w:r>
            </w:ins>
          </w:p>
        </w:tc>
        <w:tc>
          <w:tcPr>
            <w:tcW w:w="1371" w:type="pct"/>
            <w:tcBorders>
              <w:top w:val="single" w:sz="6" w:space="0" w:color="000000"/>
              <w:bottom w:val="single" w:sz="6" w:space="0" w:color="000000"/>
              <w:right w:val="single" w:sz="6" w:space="0" w:color="000000"/>
            </w:tcBorders>
            <w:shd w:val="clear" w:color="auto" w:fill="auto"/>
            <w:tcPrChange w:id="1491"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492" w:author="wurongjun 00246467" w:date="2015-11-11T10:41:00Z"/>
              </w:rPr>
            </w:pPr>
            <w:ins w:id="1493" w:author="wurongjun 00246467" w:date="2015-11-11T10:41:00Z">
              <w:r>
                <w:t>CARRIERID</w:t>
              </w:r>
            </w:ins>
          </w:p>
        </w:tc>
        <w:tc>
          <w:tcPr>
            <w:tcW w:w="1047" w:type="pct"/>
            <w:tcBorders>
              <w:top w:val="single" w:sz="6" w:space="0" w:color="000000"/>
              <w:bottom w:val="single" w:sz="6" w:space="0" w:color="000000"/>
              <w:right w:val="single" w:sz="6" w:space="0" w:color="000000"/>
            </w:tcBorders>
            <w:shd w:val="clear" w:color="auto" w:fill="auto"/>
            <w:tcPrChange w:id="1494"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495" w:author="wurongjun 00246467" w:date="2015-11-11T10:41:00Z"/>
              </w:rPr>
            </w:pPr>
            <w:ins w:id="1496" w:author="wurongjun 00246467" w:date="2015-11-11T10:41:00Z">
              <w:r>
                <w:t>VARCHAR2(10)</w:t>
              </w:r>
            </w:ins>
          </w:p>
        </w:tc>
        <w:tc>
          <w:tcPr>
            <w:tcW w:w="485" w:type="pct"/>
            <w:tcBorders>
              <w:top w:val="single" w:sz="6" w:space="0" w:color="000000"/>
              <w:bottom w:val="single" w:sz="6" w:space="0" w:color="000000"/>
              <w:right w:val="single" w:sz="6" w:space="0" w:color="000000"/>
            </w:tcBorders>
            <w:shd w:val="clear" w:color="auto" w:fill="auto"/>
            <w:tcPrChange w:id="1497"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498" w:author="wurongjun 00246467" w:date="2015-11-11T10:41:00Z"/>
              </w:rPr>
            </w:pPr>
            <w:ins w:id="1499"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500"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501" w:author="wurongjun 00246467" w:date="2015-11-11T10:41:00Z"/>
              </w:rPr>
            </w:pPr>
          </w:p>
        </w:tc>
        <w:tc>
          <w:tcPr>
            <w:tcW w:w="887" w:type="pct"/>
            <w:tcBorders>
              <w:top w:val="single" w:sz="6" w:space="0" w:color="000000"/>
              <w:bottom w:val="single" w:sz="6" w:space="0" w:color="000000"/>
            </w:tcBorders>
            <w:shd w:val="clear" w:color="auto" w:fill="auto"/>
            <w:tcPrChange w:id="1502"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503" w:author="wurongjun 00246467" w:date="2015-11-11T10:41:00Z"/>
              </w:rPr>
            </w:pPr>
          </w:p>
        </w:tc>
      </w:tr>
      <w:tr w:rsidR="00C35A24" w:rsidTr="00C35A24">
        <w:trPr>
          <w:ins w:id="1504"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505"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506" w:author="wurongjun 00246467" w:date="2015-11-11T10:41:00Z"/>
              </w:rPr>
            </w:pPr>
            <w:ins w:id="1507" w:author="wurongjun 00246467" w:date="2015-11-11T10:41:00Z">
              <w:r>
                <w:t>12</w:t>
              </w:r>
            </w:ins>
          </w:p>
        </w:tc>
        <w:tc>
          <w:tcPr>
            <w:tcW w:w="1371" w:type="pct"/>
            <w:tcBorders>
              <w:top w:val="single" w:sz="6" w:space="0" w:color="000000"/>
              <w:bottom w:val="single" w:sz="6" w:space="0" w:color="000000"/>
              <w:right w:val="single" w:sz="6" w:space="0" w:color="000000"/>
            </w:tcBorders>
            <w:shd w:val="clear" w:color="auto" w:fill="auto"/>
            <w:tcPrChange w:id="1508"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509" w:author="wurongjun 00246467" w:date="2015-11-11T10:41:00Z"/>
              </w:rPr>
            </w:pPr>
            <w:ins w:id="1510" w:author="wurongjun 00246467" w:date="2015-11-11T10:41:00Z">
              <w:r>
                <w:t>RELATEOBJECTTYPE</w:t>
              </w:r>
            </w:ins>
          </w:p>
        </w:tc>
        <w:tc>
          <w:tcPr>
            <w:tcW w:w="1047" w:type="pct"/>
            <w:tcBorders>
              <w:top w:val="single" w:sz="6" w:space="0" w:color="000000"/>
              <w:bottom w:val="single" w:sz="6" w:space="0" w:color="000000"/>
              <w:right w:val="single" w:sz="6" w:space="0" w:color="000000"/>
            </w:tcBorders>
            <w:shd w:val="clear" w:color="auto" w:fill="auto"/>
            <w:tcPrChange w:id="1511"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512" w:author="wurongjun 00246467" w:date="2015-11-11T10:41:00Z"/>
              </w:rPr>
            </w:pPr>
            <w:ins w:id="1513" w:author="wurongjun 00246467" w:date="2015-11-11T10:41:00Z">
              <w:r>
                <w:t>NUMBER(10)</w:t>
              </w:r>
            </w:ins>
          </w:p>
        </w:tc>
        <w:tc>
          <w:tcPr>
            <w:tcW w:w="485" w:type="pct"/>
            <w:tcBorders>
              <w:top w:val="single" w:sz="6" w:space="0" w:color="000000"/>
              <w:bottom w:val="single" w:sz="6" w:space="0" w:color="000000"/>
              <w:right w:val="single" w:sz="6" w:space="0" w:color="000000"/>
            </w:tcBorders>
            <w:shd w:val="clear" w:color="auto" w:fill="auto"/>
            <w:tcPrChange w:id="1514"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515" w:author="wurongjun 00246467" w:date="2015-11-11T10:41:00Z"/>
              </w:rPr>
            </w:pPr>
            <w:ins w:id="1516"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517"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518" w:author="wurongjun 00246467" w:date="2015-11-11T10:41:00Z"/>
              </w:rPr>
            </w:pPr>
          </w:p>
        </w:tc>
        <w:tc>
          <w:tcPr>
            <w:tcW w:w="887" w:type="pct"/>
            <w:tcBorders>
              <w:top w:val="single" w:sz="6" w:space="0" w:color="000000"/>
              <w:bottom w:val="single" w:sz="6" w:space="0" w:color="000000"/>
            </w:tcBorders>
            <w:shd w:val="clear" w:color="auto" w:fill="auto"/>
            <w:tcPrChange w:id="1519"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520" w:author="wurongjun 00246467" w:date="2015-11-11T10:41:00Z"/>
              </w:rPr>
            </w:pPr>
          </w:p>
        </w:tc>
      </w:tr>
      <w:tr w:rsidR="00C35A24" w:rsidTr="00C35A24">
        <w:trPr>
          <w:ins w:id="1521"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522"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523" w:author="wurongjun 00246467" w:date="2015-11-11T10:41:00Z"/>
              </w:rPr>
            </w:pPr>
            <w:ins w:id="1524" w:author="wurongjun 00246467" w:date="2015-11-11T10:41:00Z">
              <w:r>
                <w:t>13</w:t>
              </w:r>
            </w:ins>
          </w:p>
        </w:tc>
        <w:tc>
          <w:tcPr>
            <w:tcW w:w="1371" w:type="pct"/>
            <w:tcBorders>
              <w:top w:val="single" w:sz="6" w:space="0" w:color="000000"/>
              <w:bottom w:val="single" w:sz="6" w:space="0" w:color="000000"/>
              <w:right w:val="single" w:sz="6" w:space="0" w:color="000000"/>
            </w:tcBorders>
            <w:shd w:val="clear" w:color="auto" w:fill="auto"/>
            <w:tcPrChange w:id="1525"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526" w:author="wurongjun 00246467" w:date="2015-11-11T10:41:00Z"/>
              </w:rPr>
            </w:pPr>
            <w:ins w:id="1527" w:author="wurongjun 00246467" w:date="2015-11-11T10:41:00Z">
              <w:r>
                <w:t>PRICETYPE</w:t>
              </w:r>
            </w:ins>
          </w:p>
        </w:tc>
        <w:tc>
          <w:tcPr>
            <w:tcW w:w="1047" w:type="pct"/>
            <w:tcBorders>
              <w:top w:val="single" w:sz="6" w:space="0" w:color="000000"/>
              <w:bottom w:val="single" w:sz="6" w:space="0" w:color="000000"/>
              <w:right w:val="single" w:sz="6" w:space="0" w:color="000000"/>
            </w:tcBorders>
            <w:shd w:val="clear" w:color="auto" w:fill="auto"/>
            <w:tcPrChange w:id="1528"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529" w:author="wurongjun 00246467" w:date="2015-11-11T10:41:00Z"/>
              </w:rPr>
            </w:pPr>
            <w:ins w:id="1530" w:author="wurongjun 00246467" w:date="2015-11-11T10:41:00Z">
              <w:r>
                <w:t>NUMBER(10)</w:t>
              </w:r>
            </w:ins>
          </w:p>
        </w:tc>
        <w:tc>
          <w:tcPr>
            <w:tcW w:w="485" w:type="pct"/>
            <w:tcBorders>
              <w:top w:val="single" w:sz="6" w:space="0" w:color="000000"/>
              <w:bottom w:val="single" w:sz="6" w:space="0" w:color="000000"/>
              <w:right w:val="single" w:sz="6" w:space="0" w:color="000000"/>
            </w:tcBorders>
            <w:shd w:val="clear" w:color="auto" w:fill="auto"/>
            <w:tcPrChange w:id="1531"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532" w:author="wurongjun 00246467" w:date="2015-11-11T10:41:00Z"/>
              </w:rPr>
            </w:pPr>
            <w:ins w:id="1533"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534"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535" w:author="wurongjun 00246467" w:date="2015-11-11T10:41:00Z"/>
              </w:rPr>
            </w:pPr>
          </w:p>
        </w:tc>
        <w:tc>
          <w:tcPr>
            <w:tcW w:w="887" w:type="pct"/>
            <w:tcBorders>
              <w:top w:val="single" w:sz="6" w:space="0" w:color="000000"/>
              <w:bottom w:val="single" w:sz="6" w:space="0" w:color="000000"/>
            </w:tcBorders>
            <w:shd w:val="clear" w:color="auto" w:fill="auto"/>
            <w:tcPrChange w:id="1536"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537" w:author="wurongjun 00246467" w:date="2015-11-11T10:41:00Z"/>
              </w:rPr>
            </w:pPr>
          </w:p>
        </w:tc>
      </w:tr>
      <w:tr w:rsidR="00C35A24" w:rsidTr="00C35A24">
        <w:trPr>
          <w:ins w:id="1538"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539"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540" w:author="wurongjun 00246467" w:date="2015-11-11T10:41:00Z"/>
              </w:rPr>
            </w:pPr>
            <w:ins w:id="1541" w:author="wurongjun 00246467" w:date="2015-11-11T10:41:00Z">
              <w:r>
                <w:t>14</w:t>
              </w:r>
            </w:ins>
          </w:p>
        </w:tc>
        <w:tc>
          <w:tcPr>
            <w:tcW w:w="1371" w:type="pct"/>
            <w:tcBorders>
              <w:top w:val="single" w:sz="6" w:space="0" w:color="000000"/>
              <w:bottom w:val="single" w:sz="6" w:space="0" w:color="000000"/>
              <w:right w:val="single" w:sz="6" w:space="0" w:color="000000"/>
            </w:tcBorders>
            <w:shd w:val="clear" w:color="auto" w:fill="auto"/>
            <w:tcPrChange w:id="1542"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543" w:author="wurongjun 00246467" w:date="2015-11-11T10:41:00Z"/>
              </w:rPr>
            </w:pPr>
            <w:ins w:id="1544" w:author="wurongjun 00246467" w:date="2015-11-11T10:41:00Z">
              <w:r>
                <w:t>STATUS</w:t>
              </w:r>
            </w:ins>
          </w:p>
        </w:tc>
        <w:tc>
          <w:tcPr>
            <w:tcW w:w="1047" w:type="pct"/>
            <w:tcBorders>
              <w:top w:val="single" w:sz="6" w:space="0" w:color="000000"/>
              <w:bottom w:val="single" w:sz="6" w:space="0" w:color="000000"/>
              <w:right w:val="single" w:sz="6" w:space="0" w:color="000000"/>
            </w:tcBorders>
            <w:shd w:val="clear" w:color="auto" w:fill="auto"/>
            <w:tcPrChange w:id="1545"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546" w:author="wurongjun 00246467" w:date="2015-11-11T10:41:00Z"/>
              </w:rPr>
            </w:pPr>
            <w:ins w:id="1547" w:author="wurongjun 00246467" w:date="2015-11-11T10:41:00Z">
              <w:r>
                <w:t>NUMBER(19)</w:t>
              </w:r>
            </w:ins>
          </w:p>
        </w:tc>
        <w:tc>
          <w:tcPr>
            <w:tcW w:w="485" w:type="pct"/>
            <w:tcBorders>
              <w:top w:val="single" w:sz="6" w:space="0" w:color="000000"/>
              <w:bottom w:val="single" w:sz="6" w:space="0" w:color="000000"/>
              <w:right w:val="single" w:sz="6" w:space="0" w:color="000000"/>
            </w:tcBorders>
            <w:shd w:val="clear" w:color="auto" w:fill="auto"/>
            <w:tcPrChange w:id="1548"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549" w:author="wurongjun 00246467" w:date="2015-11-11T10:41:00Z"/>
              </w:rPr>
            </w:pPr>
            <w:ins w:id="1550"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551"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552" w:author="wurongjun 00246467" w:date="2015-11-11T10:41:00Z"/>
              </w:rPr>
            </w:pPr>
          </w:p>
        </w:tc>
        <w:tc>
          <w:tcPr>
            <w:tcW w:w="887" w:type="pct"/>
            <w:tcBorders>
              <w:top w:val="single" w:sz="6" w:space="0" w:color="000000"/>
              <w:bottom w:val="single" w:sz="6" w:space="0" w:color="000000"/>
            </w:tcBorders>
            <w:shd w:val="clear" w:color="auto" w:fill="auto"/>
            <w:tcPrChange w:id="1553"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554" w:author="wurongjun 00246467" w:date="2015-11-11T10:41:00Z"/>
              </w:rPr>
            </w:pPr>
          </w:p>
        </w:tc>
      </w:tr>
      <w:tr w:rsidR="00C35A24" w:rsidTr="00C35A24">
        <w:trPr>
          <w:ins w:id="1555"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556"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557" w:author="wurongjun 00246467" w:date="2015-11-11T10:41:00Z"/>
              </w:rPr>
            </w:pPr>
            <w:ins w:id="1558" w:author="wurongjun 00246467" w:date="2015-11-11T10:41:00Z">
              <w:r>
                <w:t>15</w:t>
              </w:r>
            </w:ins>
          </w:p>
        </w:tc>
        <w:tc>
          <w:tcPr>
            <w:tcW w:w="1371" w:type="pct"/>
            <w:tcBorders>
              <w:top w:val="single" w:sz="6" w:space="0" w:color="000000"/>
              <w:bottom w:val="single" w:sz="6" w:space="0" w:color="000000"/>
              <w:right w:val="single" w:sz="6" w:space="0" w:color="000000"/>
            </w:tcBorders>
            <w:shd w:val="clear" w:color="auto" w:fill="auto"/>
            <w:tcPrChange w:id="1559"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560" w:author="wurongjun 00246467" w:date="2015-11-11T10:41:00Z"/>
              </w:rPr>
            </w:pPr>
            <w:ins w:id="1561" w:author="wurongjun 00246467" w:date="2015-11-11T10:41:00Z">
              <w:r>
                <w:t>BASICFEEFLAG</w:t>
              </w:r>
            </w:ins>
          </w:p>
        </w:tc>
        <w:tc>
          <w:tcPr>
            <w:tcW w:w="1047" w:type="pct"/>
            <w:tcBorders>
              <w:top w:val="single" w:sz="6" w:space="0" w:color="000000"/>
              <w:bottom w:val="single" w:sz="6" w:space="0" w:color="000000"/>
              <w:right w:val="single" w:sz="6" w:space="0" w:color="000000"/>
            </w:tcBorders>
            <w:shd w:val="clear" w:color="auto" w:fill="auto"/>
            <w:tcPrChange w:id="1562"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563" w:author="wurongjun 00246467" w:date="2015-11-11T10:41:00Z"/>
              </w:rPr>
            </w:pPr>
            <w:ins w:id="1564" w:author="wurongjun 00246467" w:date="2015-11-11T10:41:00Z">
              <w:r>
                <w:t>NUMBER(2)</w:t>
              </w:r>
            </w:ins>
          </w:p>
        </w:tc>
        <w:tc>
          <w:tcPr>
            <w:tcW w:w="485" w:type="pct"/>
            <w:tcBorders>
              <w:top w:val="single" w:sz="6" w:space="0" w:color="000000"/>
              <w:bottom w:val="single" w:sz="6" w:space="0" w:color="000000"/>
              <w:right w:val="single" w:sz="6" w:space="0" w:color="000000"/>
            </w:tcBorders>
            <w:shd w:val="clear" w:color="auto" w:fill="auto"/>
            <w:tcPrChange w:id="1565"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566" w:author="wurongjun 00246467" w:date="2015-11-11T10:41:00Z"/>
              </w:rPr>
            </w:pPr>
            <w:ins w:id="1567"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568"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569" w:author="wurongjun 00246467" w:date="2015-11-11T10:41:00Z"/>
              </w:rPr>
            </w:pPr>
          </w:p>
        </w:tc>
        <w:tc>
          <w:tcPr>
            <w:tcW w:w="887" w:type="pct"/>
            <w:tcBorders>
              <w:top w:val="single" w:sz="6" w:space="0" w:color="000000"/>
              <w:bottom w:val="single" w:sz="6" w:space="0" w:color="000000"/>
            </w:tcBorders>
            <w:shd w:val="clear" w:color="auto" w:fill="auto"/>
            <w:tcPrChange w:id="1570"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571" w:author="wurongjun 00246467" w:date="2015-11-11T10:41:00Z"/>
              </w:rPr>
            </w:pPr>
          </w:p>
        </w:tc>
      </w:tr>
      <w:tr w:rsidR="00C35A24" w:rsidTr="00C35A24">
        <w:trPr>
          <w:ins w:id="1572"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573"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574" w:author="wurongjun 00246467" w:date="2015-11-11T10:41:00Z"/>
              </w:rPr>
            </w:pPr>
            <w:ins w:id="1575" w:author="wurongjun 00246467" w:date="2015-11-11T10:41:00Z">
              <w:r>
                <w:t>16</w:t>
              </w:r>
            </w:ins>
          </w:p>
        </w:tc>
        <w:tc>
          <w:tcPr>
            <w:tcW w:w="1371" w:type="pct"/>
            <w:tcBorders>
              <w:top w:val="single" w:sz="6" w:space="0" w:color="000000"/>
              <w:bottom w:val="single" w:sz="6" w:space="0" w:color="000000"/>
              <w:right w:val="single" w:sz="6" w:space="0" w:color="000000"/>
            </w:tcBorders>
            <w:shd w:val="clear" w:color="auto" w:fill="auto"/>
            <w:tcPrChange w:id="1576"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577" w:author="wurongjun 00246467" w:date="2015-11-11T10:41:00Z"/>
              </w:rPr>
            </w:pPr>
            <w:ins w:id="1578" w:author="wurongjun 00246467" w:date="2015-11-11T10:41:00Z">
              <w:r>
                <w:t>NOTIFYURL</w:t>
              </w:r>
            </w:ins>
          </w:p>
        </w:tc>
        <w:tc>
          <w:tcPr>
            <w:tcW w:w="1047" w:type="pct"/>
            <w:tcBorders>
              <w:top w:val="single" w:sz="6" w:space="0" w:color="000000"/>
              <w:bottom w:val="single" w:sz="6" w:space="0" w:color="000000"/>
              <w:right w:val="single" w:sz="6" w:space="0" w:color="000000"/>
            </w:tcBorders>
            <w:shd w:val="clear" w:color="auto" w:fill="auto"/>
            <w:tcPrChange w:id="1579"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580" w:author="wurongjun 00246467" w:date="2015-11-11T10:41:00Z"/>
              </w:rPr>
            </w:pPr>
            <w:ins w:id="1581" w:author="wurongjun 00246467" w:date="2015-11-11T10:41:00Z">
              <w:r>
                <w:t>VARCHAR2(255)</w:t>
              </w:r>
            </w:ins>
          </w:p>
        </w:tc>
        <w:tc>
          <w:tcPr>
            <w:tcW w:w="485" w:type="pct"/>
            <w:tcBorders>
              <w:top w:val="single" w:sz="6" w:space="0" w:color="000000"/>
              <w:bottom w:val="single" w:sz="6" w:space="0" w:color="000000"/>
              <w:right w:val="single" w:sz="6" w:space="0" w:color="000000"/>
            </w:tcBorders>
            <w:shd w:val="clear" w:color="auto" w:fill="auto"/>
            <w:tcPrChange w:id="1582"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583" w:author="wurongjun 00246467" w:date="2015-11-11T10:41:00Z"/>
              </w:rPr>
            </w:pPr>
            <w:ins w:id="1584"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585"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586" w:author="wurongjun 00246467" w:date="2015-11-11T10:41:00Z"/>
              </w:rPr>
            </w:pPr>
          </w:p>
        </w:tc>
        <w:tc>
          <w:tcPr>
            <w:tcW w:w="887" w:type="pct"/>
            <w:tcBorders>
              <w:top w:val="single" w:sz="6" w:space="0" w:color="000000"/>
              <w:bottom w:val="single" w:sz="6" w:space="0" w:color="000000"/>
            </w:tcBorders>
            <w:shd w:val="clear" w:color="auto" w:fill="auto"/>
            <w:tcPrChange w:id="1587"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588" w:author="wurongjun 00246467" w:date="2015-11-11T10:41:00Z"/>
              </w:rPr>
            </w:pPr>
          </w:p>
        </w:tc>
      </w:tr>
      <w:tr w:rsidR="00C35A24" w:rsidTr="00C35A24">
        <w:trPr>
          <w:ins w:id="1589"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590"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591" w:author="wurongjun 00246467" w:date="2015-11-11T10:41:00Z"/>
              </w:rPr>
            </w:pPr>
            <w:ins w:id="1592" w:author="wurongjun 00246467" w:date="2015-11-11T10:41:00Z">
              <w:r>
                <w:t>17</w:t>
              </w:r>
            </w:ins>
          </w:p>
        </w:tc>
        <w:tc>
          <w:tcPr>
            <w:tcW w:w="1371" w:type="pct"/>
            <w:tcBorders>
              <w:top w:val="single" w:sz="6" w:space="0" w:color="000000"/>
              <w:bottom w:val="single" w:sz="6" w:space="0" w:color="000000"/>
              <w:right w:val="single" w:sz="6" w:space="0" w:color="000000"/>
            </w:tcBorders>
            <w:shd w:val="clear" w:color="auto" w:fill="auto"/>
            <w:tcPrChange w:id="1593"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594" w:author="wurongjun 00246467" w:date="2015-11-11T10:41:00Z"/>
              </w:rPr>
            </w:pPr>
            <w:ins w:id="1595" w:author="wurongjun 00246467" w:date="2015-11-11T10:41:00Z">
              <w:r>
                <w:t>SERVICEAUTHTYPE</w:t>
              </w:r>
            </w:ins>
          </w:p>
        </w:tc>
        <w:tc>
          <w:tcPr>
            <w:tcW w:w="1047" w:type="pct"/>
            <w:tcBorders>
              <w:top w:val="single" w:sz="6" w:space="0" w:color="000000"/>
              <w:bottom w:val="single" w:sz="6" w:space="0" w:color="000000"/>
              <w:right w:val="single" w:sz="6" w:space="0" w:color="000000"/>
            </w:tcBorders>
            <w:shd w:val="clear" w:color="auto" w:fill="auto"/>
            <w:tcPrChange w:id="1596"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597" w:author="wurongjun 00246467" w:date="2015-11-11T10:41:00Z"/>
              </w:rPr>
            </w:pPr>
            <w:ins w:id="1598" w:author="wurongjun 00246467" w:date="2015-11-11T10:41:00Z">
              <w:r>
                <w:t>NUMBER(10)</w:t>
              </w:r>
            </w:ins>
          </w:p>
        </w:tc>
        <w:tc>
          <w:tcPr>
            <w:tcW w:w="485" w:type="pct"/>
            <w:tcBorders>
              <w:top w:val="single" w:sz="6" w:space="0" w:color="000000"/>
              <w:bottom w:val="single" w:sz="6" w:space="0" w:color="000000"/>
              <w:right w:val="single" w:sz="6" w:space="0" w:color="000000"/>
            </w:tcBorders>
            <w:shd w:val="clear" w:color="auto" w:fill="auto"/>
            <w:tcPrChange w:id="1599"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600" w:author="wurongjun 00246467" w:date="2015-11-11T10:41:00Z"/>
              </w:rPr>
            </w:pPr>
            <w:ins w:id="1601"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602"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603" w:author="wurongjun 00246467" w:date="2015-11-11T10:41:00Z"/>
              </w:rPr>
            </w:pPr>
          </w:p>
        </w:tc>
        <w:tc>
          <w:tcPr>
            <w:tcW w:w="887" w:type="pct"/>
            <w:tcBorders>
              <w:top w:val="single" w:sz="6" w:space="0" w:color="000000"/>
              <w:bottom w:val="single" w:sz="6" w:space="0" w:color="000000"/>
            </w:tcBorders>
            <w:shd w:val="clear" w:color="auto" w:fill="auto"/>
            <w:tcPrChange w:id="1604"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605" w:author="wurongjun 00246467" w:date="2015-11-11T10:41:00Z"/>
              </w:rPr>
            </w:pPr>
          </w:p>
        </w:tc>
      </w:tr>
      <w:tr w:rsidR="00C35A24" w:rsidTr="00C35A24">
        <w:trPr>
          <w:ins w:id="1606"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607"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608" w:author="wurongjun 00246467" w:date="2015-11-11T10:41:00Z"/>
              </w:rPr>
            </w:pPr>
            <w:ins w:id="1609" w:author="wurongjun 00246467" w:date="2015-11-11T10:41:00Z">
              <w:r>
                <w:t>18</w:t>
              </w:r>
            </w:ins>
          </w:p>
        </w:tc>
        <w:tc>
          <w:tcPr>
            <w:tcW w:w="1371" w:type="pct"/>
            <w:tcBorders>
              <w:top w:val="single" w:sz="6" w:space="0" w:color="000000"/>
              <w:bottom w:val="single" w:sz="6" w:space="0" w:color="000000"/>
              <w:right w:val="single" w:sz="6" w:space="0" w:color="000000"/>
            </w:tcBorders>
            <w:shd w:val="clear" w:color="auto" w:fill="auto"/>
            <w:tcPrChange w:id="1610"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611" w:author="wurongjun 00246467" w:date="2015-11-11T10:41:00Z"/>
              </w:rPr>
            </w:pPr>
            <w:ins w:id="1612" w:author="wurongjun 00246467" w:date="2015-11-11T10:41:00Z">
              <w:r>
                <w:t>NEEDAUTH</w:t>
              </w:r>
            </w:ins>
          </w:p>
        </w:tc>
        <w:tc>
          <w:tcPr>
            <w:tcW w:w="1047" w:type="pct"/>
            <w:tcBorders>
              <w:top w:val="single" w:sz="6" w:space="0" w:color="000000"/>
              <w:bottom w:val="single" w:sz="6" w:space="0" w:color="000000"/>
              <w:right w:val="single" w:sz="6" w:space="0" w:color="000000"/>
            </w:tcBorders>
            <w:shd w:val="clear" w:color="auto" w:fill="auto"/>
            <w:tcPrChange w:id="1613"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614" w:author="wurongjun 00246467" w:date="2015-11-11T10:41:00Z"/>
              </w:rPr>
            </w:pPr>
            <w:ins w:id="1615" w:author="wurongjun 00246467" w:date="2015-11-11T10:41:00Z">
              <w:r>
                <w:t>NUMBER(10)</w:t>
              </w:r>
            </w:ins>
          </w:p>
        </w:tc>
        <w:tc>
          <w:tcPr>
            <w:tcW w:w="485" w:type="pct"/>
            <w:tcBorders>
              <w:top w:val="single" w:sz="6" w:space="0" w:color="000000"/>
              <w:bottom w:val="single" w:sz="6" w:space="0" w:color="000000"/>
              <w:right w:val="single" w:sz="6" w:space="0" w:color="000000"/>
            </w:tcBorders>
            <w:shd w:val="clear" w:color="auto" w:fill="auto"/>
            <w:tcPrChange w:id="1616"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617" w:author="wurongjun 00246467" w:date="2015-11-11T10:41:00Z"/>
              </w:rPr>
            </w:pPr>
            <w:ins w:id="1618"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619"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620" w:author="wurongjun 00246467" w:date="2015-11-11T10:41:00Z"/>
              </w:rPr>
            </w:pPr>
          </w:p>
        </w:tc>
        <w:tc>
          <w:tcPr>
            <w:tcW w:w="887" w:type="pct"/>
            <w:tcBorders>
              <w:top w:val="single" w:sz="6" w:space="0" w:color="000000"/>
              <w:bottom w:val="single" w:sz="6" w:space="0" w:color="000000"/>
            </w:tcBorders>
            <w:shd w:val="clear" w:color="auto" w:fill="auto"/>
            <w:tcPrChange w:id="1621"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622" w:author="wurongjun 00246467" w:date="2015-11-11T10:41:00Z"/>
              </w:rPr>
            </w:pPr>
          </w:p>
        </w:tc>
      </w:tr>
      <w:tr w:rsidR="00C35A24" w:rsidTr="00C35A24">
        <w:trPr>
          <w:ins w:id="1623"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624"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625" w:author="wurongjun 00246467" w:date="2015-11-11T10:41:00Z"/>
              </w:rPr>
            </w:pPr>
            <w:ins w:id="1626" w:author="wurongjun 00246467" w:date="2015-11-11T10:41:00Z">
              <w:r>
                <w:t>19</w:t>
              </w:r>
            </w:ins>
          </w:p>
        </w:tc>
        <w:tc>
          <w:tcPr>
            <w:tcW w:w="1371" w:type="pct"/>
            <w:tcBorders>
              <w:top w:val="single" w:sz="6" w:space="0" w:color="000000"/>
              <w:bottom w:val="single" w:sz="6" w:space="0" w:color="000000"/>
              <w:right w:val="single" w:sz="6" w:space="0" w:color="000000"/>
            </w:tcBorders>
            <w:shd w:val="clear" w:color="auto" w:fill="auto"/>
            <w:tcPrChange w:id="1627"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628" w:author="wurongjun 00246467" w:date="2015-11-11T10:41:00Z"/>
              </w:rPr>
            </w:pPr>
            <w:ins w:id="1629" w:author="wurongjun 00246467" w:date="2015-11-11T10:41:00Z">
              <w:r>
                <w:t>USERGROUPID</w:t>
              </w:r>
            </w:ins>
          </w:p>
        </w:tc>
        <w:tc>
          <w:tcPr>
            <w:tcW w:w="1047" w:type="pct"/>
            <w:tcBorders>
              <w:top w:val="single" w:sz="6" w:space="0" w:color="000000"/>
              <w:bottom w:val="single" w:sz="6" w:space="0" w:color="000000"/>
              <w:right w:val="single" w:sz="6" w:space="0" w:color="000000"/>
            </w:tcBorders>
            <w:shd w:val="clear" w:color="auto" w:fill="auto"/>
            <w:tcPrChange w:id="1630"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631" w:author="wurongjun 00246467" w:date="2015-11-11T10:41:00Z"/>
              </w:rPr>
            </w:pPr>
            <w:ins w:id="1632" w:author="wurongjun 00246467" w:date="2015-11-11T10:41:00Z">
              <w:r>
                <w:t>NUMBER(20)</w:t>
              </w:r>
            </w:ins>
          </w:p>
        </w:tc>
        <w:tc>
          <w:tcPr>
            <w:tcW w:w="485" w:type="pct"/>
            <w:tcBorders>
              <w:top w:val="single" w:sz="6" w:space="0" w:color="000000"/>
              <w:bottom w:val="single" w:sz="6" w:space="0" w:color="000000"/>
              <w:right w:val="single" w:sz="6" w:space="0" w:color="000000"/>
            </w:tcBorders>
            <w:shd w:val="clear" w:color="auto" w:fill="auto"/>
            <w:tcPrChange w:id="1633"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634" w:author="wurongjun 00246467" w:date="2015-11-11T10:41:00Z"/>
              </w:rPr>
            </w:pPr>
            <w:ins w:id="1635"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636"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637" w:author="wurongjun 00246467" w:date="2015-11-11T10:41:00Z"/>
              </w:rPr>
            </w:pPr>
          </w:p>
        </w:tc>
        <w:tc>
          <w:tcPr>
            <w:tcW w:w="887" w:type="pct"/>
            <w:tcBorders>
              <w:top w:val="single" w:sz="6" w:space="0" w:color="000000"/>
              <w:bottom w:val="single" w:sz="6" w:space="0" w:color="000000"/>
            </w:tcBorders>
            <w:shd w:val="clear" w:color="auto" w:fill="auto"/>
            <w:tcPrChange w:id="1638"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639" w:author="wurongjun 00246467" w:date="2015-11-11T10:41:00Z"/>
              </w:rPr>
            </w:pPr>
          </w:p>
        </w:tc>
      </w:tr>
      <w:tr w:rsidR="00C35A24" w:rsidTr="00C35A24">
        <w:trPr>
          <w:ins w:id="1640"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641"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642" w:author="wurongjun 00246467" w:date="2015-11-11T10:41:00Z"/>
              </w:rPr>
            </w:pPr>
            <w:ins w:id="1643" w:author="wurongjun 00246467" w:date="2015-11-11T10:41:00Z">
              <w:r>
                <w:t>20</w:t>
              </w:r>
            </w:ins>
          </w:p>
        </w:tc>
        <w:tc>
          <w:tcPr>
            <w:tcW w:w="1371" w:type="pct"/>
            <w:tcBorders>
              <w:top w:val="single" w:sz="6" w:space="0" w:color="000000"/>
              <w:bottom w:val="single" w:sz="6" w:space="0" w:color="000000"/>
              <w:right w:val="single" w:sz="6" w:space="0" w:color="000000"/>
            </w:tcBorders>
            <w:shd w:val="clear" w:color="auto" w:fill="auto"/>
            <w:tcPrChange w:id="1644"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645" w:author="wurongjun 00246467" w:date="2015-11-11T10:41:00Z"/>
              </w:rPr>
            </w:pPr>
            <w:ins w:id="1646" w:author="wurongjun 00246467" w:date="2015-11-11T10:41:00Z">
              <w:r>
                <w:t>SUBTYPE</w:t>
              </w:r>
            </w:ins>
          </w:p>
        </w:tc>
        <w:tc>
          <w:tcPr>
            <w:tcW w:w="1047" w:type="pct"/>
            <w:tcBorders>
              <w:top w:val="single" w:sz="6" w:space="0" w:color="000000"/>
              <w:bottom w:val="single" w:sz="6" w:space="0" w:color="000000"/>
              <w:right w:val="single" w:sz="6" w:space="0" w:color="000000"/>
            </w:tcBorders>
            <w:shd w:val="clear" w:color="auto" w:fill="auto"/>
            <w:tcPrChange w:id="1647"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648" w:author="wurongjun 00246467" w:date="2015-11-11T10:41:00Z"/>
              </w:rPr>
            </w:pPr>
            <w:ins w:id="1649" w:author="wurongjun 00246467" w:date="2015-11-11T10:41:00Z">
              <w:r>
                <w:t>NUMBER(10)</w:t>
              </w:r>
            </w:ins>
          </w:p>
        </w:tc>
        <w:tc>
          <w:tcPr>
            <w:tcW w:w="485" w:type="pct"/>
            <w:tcBorders>
              <w:top w:val="single" w:sz="6" w:space="0" w:color="000000"/>
              <w:bottom w:val="single" w:sz="6" w:space="0" w:color="000000"/>
              <w:right w:val="single" w:sz="6" w:space="0" w:color="000000"/>
            </w:tcBorders>
            <w:shd w:val="clear" w:color="auto" w:fill="auto"/>
            <w:tcPrChange w:id="1650"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651" w:author="wurongjun 00246467" w:date="2015-11-11T10:41:00Z"/>
              </w:rPr>
            </w:pPr>
            <w:ins w:id="1652"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653"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654" w:author="wurongjun 00246467" w:date="2015-11-11T10:41:00Z"/>
              </w:rPr>
            </w:pPr>
          </w:p>
        </w:tc>
        <w:tc>
          <w:tcPr>
            <w:tcW w:w="887" w:type="pct"/>
            <w:tcBorders>
              <w:top w:val="single" w:sz="6" w:space="0" w:color="000000"/>
              <w:bottom w:val="single" w:sz="6" w:space="0" w:color="000000"/>
            </w:tcBorders>
            <w:shd w:val="clear" w:color="auto" w:fill="auto"/>
            <w:tcPrChange w:id="1655"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656" w:author="wurongjun 00246467" w:date="2015-11-11T10:41:00Z"/>
              </w:rPr>
            </w:pPr>
          </w:p>
        </w:tc>
      </w:tr>
      <w:tr w:rsidR="00C35A24" w:rsidTr="00C35A24">
        <w:trPr>
          <w:ins w:id="1657"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658"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659" w:author="wurongjun 00246467" w:date="2015-11-11T10:41:00Z"/>
              </w:rPr>
            </w:pPr>
            <w:ins w:id="1660" w:author="wurongjun 00246467" w:date="2015-11-11T10:41:00Z">
              <w:r>
                <w:t>21</w:t>
              </w:r>
            </w:ins>
          </w:p>
        </w:tc>
        <w:tc>
          <w:tcPr>
            <w:tcW w:w="1371" w:type="pct"/>
            <w:tcBorders>
              <w:top w:val="single" w:sz="6" w:space="0" w:color="000000"/>
              <w:bottom w:val="single" w:sz="6" w:space="0" w:color="000000"/>
              <w:right w:val="single" w:sz="6" w:space="0" w:color="000000"/>
            </w:tcBorders>
            <w:shd w:val="clear" w:color="auto" w:fill="auto"/>
            <w:tcPrChange w:id="1661"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662" w:author="wurongjun 00246467" w:date="2015-11-11T10:41:00Z"/>
              </w:rPr>
            </w:pPr>
            <w:ins w:id="1663" w:author="wurongjun 00246467" w:date="2015-11-11T10:41:00Z">
              <w:r>
                <w:t>CLUBFLAG</w:t>
              </w:r>
            </w:ins>
          </w:p>
        </w:tc>
        <w:tc>
          <w:tcPr>
            <w:tcW w:w="1047" w:type="pct"/>
            <w:tcBorders>
              <w:top w:val="single" w:sz="6" w:space="0" w:color="000000"/>
              <w:bottom w:val="single" w:sz="6" w:space="0" w:color="000000"/>
              <w:right w:val="single" w:sz="6" w:space="0" w:color="000000"/>
            </w:tcBorders>
            <w:shd w:val="clear" w:color="auto" w:fill="auto"/>
            <w:tcPrChange w:id="1664"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665" w:author="wurongjun 00246467" w:date="2015-11-11T10:41:00Z"/>
              </w:rPr>
            </w:pPr>
            <w:ins w:id="1666" w:author="wurongjun 00246467" w:date="2015-11-11T10:41:00Z">
              <w:r>
                <w:t>NUMBER(3)</w:t>
              </w:r>
            </w:ins>
          </w:p>
        </w:tc>
        <w:tc>
          <w:tcPr>
            <w:tcW w:w="485" w:type="pct"/>
            <w:tcBorders>
              <w:top w:val="single" w:sz="6" w:space="0" w:color="000000"/>
              <w:bottom w:val="single" w:sz="6" w:space="0" w:color="000000"/>
              <w:right w:val="single" w:sz="6" w:space="0" w:color="000000"/>
            </w:tcBorders>
            <w:shd w:val="clear" w:color="auto" w:fill="auto"/>
            <w:tcPrChange w:id="1667"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668" w:author="wurongjun 00246467" w:date="2015-11-11T10:41:00Z"/>
              </w:rPr>
            </w:pPr>
            <w:ins w:id="1669"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670"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671" w:author="wurongjun 00246467" w:date="2015-11-11T10:41:00Z"/>
              </w:rPr>
            </w:pPr>
          </w:p>
        </w:tc>
        <w:tc>
          <w:tcPr>
            <w:tcW w:w="887" w:type="pct"/>
            <w:tcBorders>
              <w:top w:val="single" w:sz="6" w:space="0" w:color="000000"/>
              <w:bottom w:val="single" w:sz="6" w:space="0" w:color="000000"/>
            </w:tcBorders>
            <w:shd w:val="clear" w:color="auto" w:fill="auto"/>
            <w:tcPrChange w:id="1672"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673" w:author="wurongjun 00246467" w:date="2015-11-11T10:41:00Z"/>
              </w:rPr>
            </w:pPr>
          </w:p>
        </w:tc>
      </w:tr>
      <w:tr w:rsidR="00C35A24" w:rsidTr="00C35A24">
        <w:trPr>
          <w:ins w:id="1674"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675"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676" w:author="wurongjun 00246467" w:date="2015-11-11T10:41:00Z"/>
              </w:rPr>
            </w:pPr>
            <w:ins w:id="1677" w:author="wurongjun 00246467" w:date="2015-11-11T10:41:00Z">
              <w:r>
                <w:t>22</w:t>
              </w:r>
            </w:ins>
          </w:p>
        </w:tc>
        <w:tc>
          <w:tcPr>
            <w:tcW w:w="1371" w:type="pct"/>
            <w:tcBorders>
              <w:top w:val="single" w:sz="6" w:space="0" w:color="000000"/>
              <w:bottom w:val="single" w:sz="6" w:space="0" w:color="000000"/>
              <w:right w:val="single" w:sz="6" w:space="0" w:color="000000"/>
            </w:tcBorders>
            <w:shd w:val="clear" w:color="auto" w:fill="auto"/>
            <w:tcPrChange w:id="1678"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679" w:author="wurongjun 00246467" w:date="2015-11-11T10:41:00Z"/>
              </w:rPr>
            </w:pPr>
            <w:ins w:id="1680" w:author="wurongjun 00246467" w:date="2015-11-11T10:41:00Z">
              <w:r>
                <w:t>RATING</w:t>
              </w:r>
            </w:ins>
          </w:p>
        </w:tc>
        <w:tc>
          <w:tcPr>
            <w:tcW w:w="1047" w:type="pct"/>
            <w:tcBorders>
              <w:top w:val="single" w:sz="6" w:space="0" w:color="000000"/>
              <w:bottom w:val="single" w:sz="6" w:space="0" w:color="000000"/>
              <w:right w:val="single" w:sz="6" w:space="0" w:color="000000"/>
            </w:tcBorders>
            <w:shd w:val="clear" w:color="auto" w:fill="auto"/>
            <w:tcPrChange w:id="1681"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682" w:author="wurongjun 00246467" w:date="2015-11-11T10:41:00Z"/>
              </w:rPr>
            </w:pPr>
            <w:ins w:id="1683" w:author="wurongjun 00246467" w:date="2015-11-11T10:41:00Z">
              <w:r>
                <w:t>NUMBER(8)</w:t>
              </w:r>
            </w:ins>
          </w:p>
        </w:tc>
        <w:tc>
          <w:tcPr>
            <w:tcW w:w="485" w:type="pct"/>
            <w:tcBorders>
              <w:top w:val="single" w:sz="6" w:space="0" w:color="000000"/>
              <w:bottom w:val="single" w:sz="6" w:space="0" w:color="000000"/>
              <w:right w:val="single" w:sz="6" w:space="0" w:color="000000"/>
            </w:tcBorders>
            <w:shd w:val="clear" w:color="auto" w:fill="auto"/>
            <w:tcPrChange w:id="1684"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685" w:author="wurongjun 00246467" w:date="2015-11-11T10:41:00Z"/>
              </w:rPr>
            </w:pPr>
            <w:ins w:id="1686"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687"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688" w:author="wurongjun 00246467" w:date="2015-11-11T10:41:00Z"/>
              </w:rPr>
            </w:pPr>
          </w:p>
        </w:tc>
        <w:tc>
          <w:tcPr>
            <w:tcW w:w="887" w:type="pct"/>
            <w:tcBorders>
              <w:top w:val="single" w:sz="6" w:space="0" w:color="000000"/>
              <w:bottom w:val="single" w:sz="6" w:space="0" w:color="000000"/>
            </w:tcBorders>
            <w:shd w:val="clear" w:color="auto" w:fill="auto"/>
            <w:tcPrChange w:id="1689"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690" w:author="wurongjun 00246467" w:date="2015-11-11T10:41:00Z"/>
              </w:rPr>
            </w:pPr>
          </w:p>
        </w:tc>
      </w:tr>
      <w:tr w:rsidR="00C35A24" w:rsidTr="00C35A24">
        <w:trPr>
          <w:ins w:id="1691"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692"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693" w:author="wurongjun 00246467" w:date="2015-11-11T10:41:00Z"/>
              </w:rPr>
            </w:pPr>
            <w:ins w:id="1694" w:author="wurongjun 00246467" w:date="2015-11-11T10:41:00Z">
              <w:r>
                <w:t>23</w:t>
              </w:r>
            </w:ins>
          </w:p>
        </w:tc>
        <w:tc>
          <w:tcPr>
            <w:tcW w:w="1371" w:type="pct"/>
            <w:tcBorders>
              <w:top w:val="single" w:sz="6" w:space="0" w:color="000000"/>
              <w:bottom w:val="single" w:sz="6" w:space="0" w:color="000000"/>
              <w:right w:val="single" w:sz="6" w:space="0" w:color="000000"/>
            </w:tcBorders>
            <w:shd w:val="clear" w:color="auto" w:fill="auto"/>
            <w:tcPrChange w:id="1695"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696" w:author="wurongjun 00246467" w:date="2015-11-11T10:41:00Z"/>
              </w:rPr>
            </w:pPr>
            <w:ins w:id="1697" w:author="wurongjun 00246467" w:date="2015-11-11T10:41:00Z">
              <w:r>
                <w:t>PROGRAMSTARTTIME</w:t>
              </w:r>
            </w:ins>
          </w:p>
        </w:tc>
        <w:tc>
          <w:tcPr>
            <w:tcW w:w="1047" w:type="pct"/>
            <w:tcBorders>
              <w:top w:val="single" w:sz="6" w:space="0" w:color="000000"/>
              <w:bottom w:val="single" w:sz="6" w:space="0" w:color="000000"/>
              <w:right w:val="single" w:sz="6" w:space="0" w:color="000000"/>
            </w:tcBorders>
            <w:shd w:val="clear" w:color="auto" w:fill="auto"/>
            <w:tcPrChange w:id="1698"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699" w:author="wurongjun 00246467" w:date="2015-11-11T10:41:00Z"/>
              </w:rPr>
            </w:pPr>
            <w:ins w:id="1700" w:author="wurongjun 00246467" w:date="2015-11-11T10:41:00Z">
              <w:r>
                <w:t>TIMESTAMP(6)</w:t>
              </w:r>
            </w:ins>
          </w:p>
        </w:tc>
        <w:tc>
          <w:tcPr>
            <w:tcW w:w="485" w:type="pct"/>
            <w:tcBorders>
              <w:top w:val="single" w:sz="6" w:space="0" w:color="000000"/>
              <w:bottom w:val="single" w:sz="6" w:space="0" w:color="000000"/>
              <w:right w:val="single" w:sz="6" w:space="0" w:color="000000"/>
            </w:tcBorders>
            <w:shd w:val="clear" w:color="auto" w:fill="auto"/>
            <w:tcPrChange w:id="1701"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702" w:author="wurongjun 00246467" w:date="2015-11-11T10:41:00Z"/>
              </w:rPr>
            </w:pPr>
            <w:ins w:id="1703"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704"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705" w:author="wurongjun 00246467" w:date="2015-11-11T10:41:00Z"/>
              </w:rPr>
            </w:pPr>
          </w:p>
        </w:tc>
        <w:tc>
          <w:tcPr>
            <w:tcW w:w="887" w:type="pct"/>
            <w:tcBorders>
              <w:top w:val="single" w:sz="6" w:space="0" w:color="000000"/>
              <w:bottom w:val="single" w:sz="6" w:space="0" w:color="000000"/>
            </w:tcBorders>
            <w:shd w:val="clear" w:color="auto" w:fill="auto"/>
            <w:tcPrChange w:id="1706"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707" w:author="wurongjun 00246467" w:date="2015-11-11T10:41:00Z"/>
              </w:rPr>
            </w:pPr>
          </w:p>
        </w:tc>
      </w:tr>
      <w:tr w:rsidR="00C35A24" w:rsidTr="00C35A24">
        <w:trPr>
          <w:ins w:id="1708"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709"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710" w:author="wurongjun 00246467" w:date="2015-11-11T10:41:00Z"/>
              </w:rPr>
            </w:pPr>
            <w:ins w:id="1711" w:author="wurongjun 00246467" w:date="2015-11-11T10:41:00Z">
              <w:r>
                <w:t>24</w:t>
              </w:r>
            </w:ins>
          </w:p>
        </w:tc>
        <w:tc>
          <w:tcPr>
            <w:tcW w:w="1371" w:type="pct"/>
            <w:tcBorders>
              <w:top w:val="single" w:sz="6" w:space="0" w:color="000000"/>
              <w:bottom w:val="single" w:sz="6" w:space="0" w:color="000000"/>
              <w:right w:val="single" w:sz="6" w:space="0" w:color="000000"/>
            </w:tcBorders>
            <w:shd w:val="clear" w:color="auto" w:fill="auto"/>
            <w:tcPrChange w:id="1712"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713" w:author="wurongjun 00246467" w:date="2015-11-11T10:41:00Z"/>
              </w:rPr>
            </w:pPr>
            <w:ins w:id="1714" w:author="wurongjun 00246467" w:date="2015-11-11T10:41:00Z">
              <w:r>
                <w:t>PROGRAMENDTIME</w:t>
              </w:r>
            </w:ins>
          </w:p>
        </w:tc>
        <w:tc>
          <w:tcPr>
            <w:tcW w:w="1047" w:type="pct"/>
            <w:tcBorders>
              <w:top w:val="single" w:sz="6" w:space="0" w:color="000000"/>
              <w:bottom w:val="single" w:sz="6" w:space="0" w:color="000000"/>
              <w:right w:val="single" w:sz="6" w:space="0" w:color="000000"/>
            </w:tcBorders>
            <w:shd w:val="clear" w:color="auto" w:fill="auto"/>
            <w:tcPrChange w:id="1715"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716" w:author="wurongjun 00246467" w:date="2015-11-11T10:41:00Z"/>
              </w:rPr>
            </w:pPr>
            <w:ins w:id="1717" w:author="wurongjun 00246467" w:date="2015-11-11T10:41:00Z">
              <w:r>
                <w:t>TIMESTAMP(6)</w:t>
              </w:r>
            </w:ins>
          </w:p>
        </w:tc>
        <w:tc>
          <w:tcPr>
            <w:tcW w:w="485" w:type="pct"/>
            <w:tcBorders>
              <w:top w:val="single" w:sz="6" w:space="0" w:color="000000"/>
              <w:bottom w:val="single" w:sz="6" w:space="0" w:color="000000"/>
              <w:right w:val="single" w:sz="6" w:space="0" w:color="000000"/>
            </w:tcBorders>
            <w:shd w:val="clear" w:color="auto" w:fill="auto"/>
            <w:tcPrChange w:id="1718"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719" w:author="wurongjun 00246467" w:date="2015-11-11T10:41:00Z"/>
              </w:rPr>
            </w:pPr>
            <w:ins w:id="1720"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721"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722" w:author="wurongjun 00246467" w:date="2015-11-11T10:41:00Z"/>
              </w:rPr>
            </w:pPr>
          </w:p>
        </w:tc>
        <w:tc>
          <w:tcPr>
            <w:tcW w:w="887" w:type="pct"/>
            <w:tcBorders>
              <w:top w:val="single" w:sz="6" w:space="0" w:color="000000"/>
              <w:bottom w:val="single" w:sz="6" w:space="0" w:color="000000"/>
            </w:tcBorders>
            <w:shd w:val="clear" w:color="auto" w:fill="auto"/>
            <w:tcPrChange w:id="1723"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724" w:author="wurongjun 00246467" w:date="2015-11-11T10:41:00Z"/>
              </w:rPr>
            </w:pPr>
          </w:p>
        </w:tc>
      </w:tr>
      <w:tr w:rsidR="00C35A24" w:rsidTr="00C35A24">
        <w:trPr>
          <w:ins w:id="1725"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726"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727" w:author="wurongjun 00246467" w:date="2015-11-11T10:41:00Z"/>
              </w:rPr>
            </w:pPr>
            <w:ins w:id="1728" w:author="wurongjun 00246467" w:date="2015-11-11T10:41:00Z">
              <w:r>
                <w:t>25</w:t>
              </w:r>
            </w:ins>
          </w:p>
        </w:tc>
        <w:tc>
          <w:tcPr>
            <w:tcW w:w="1371" w:type="pct"/>
            <w:tcBorders>
              <w:top w:val="single" w:sz="6" w:space="0" w:color="000000"/>
              <w:bottom w:val="single" w:sz="6" w:space="0" w:color="000000"/>
              <w:right w:val="single" w:sz="6" w:space="0" w:color="000000"/>
            </w:tcBorders>
            <w:shd w:val="clear" w:color="auto" w:fill="auto"/>
            <w:tcPrChange w:id="1729"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730" w:author="wurongjun 00246467" w:date="2015-11-11T10:41:00Z"/>
              </w:rPr>
            </w:pPr>
            <w:ins w:id="1731" w:author="wurongjun 00246467" w:date="2015-11-11T10:41:00Z">
              <w:r>
                <w:t>SETTLEMENTTYPE</w:t>
              </w:r>
            </w:ins>
          </w:p>
        </w:tc>
        <w:tc>
          <w:tcPr>
            <w:tcW w:w="1047" w:type="pct"/>
            <w:tcBorders>
              <w:top w:val="single" w:sz="6" w:space="0" w:color="000000"/>
              <w:bottom w:val="single" w:sz="6" w:space="0" w:color="000000"/>
              <w:right w:val="single" w:sz="6" w:space="0" w:color="000000"/>
            </w:tcBorders>
            <w:shd w:val="clear" w:color="auto" w:fill="auto"/>
            <w:tcPrChange w:id="1732"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733" w:author="wurongjun 00246467" w:date="2015-11-11T10:41:00Z"/>
              </w:rPr>
            </w:pPr>
            <w:ins w:id="1734" w:author="wurongjun 00246467" w:date="2015-11-11T10:41:00Z">
              <w:r>
                <w:t>NUMBER(10)</w:t>
              </w:r>
            </w:ins>
          </w:p>
        </w:tc>
        <w:tc>
          <w:tcPr>
            <w:tcW w:w="485" w:type="pct"/>
            <w:tcBorders>
              <w:top w:val="single" w:sz="6" w:space="0" w:color="000000"/>
              <w:bottom w:val="single" w:sz="6" w:space="0" w:color="000000"/>
              <w:right w:val="single" w:sz="6" w:space="0" w:color="000000"/>
            </w:tcBorders>
            <w:shd w:val="clear" w:color="auto" w:fill="auto"/>
            <w:tcPrChange w:id="1735"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736" w:author="wurongjun 00246467" w:date="2015-11-11T10:41:00Z"/>
              </w:rPr>
            </w:pPr>
            <w:ins w:id="1737"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738"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739" w:author="wurongjun 00246467" w:date="2015-11-11T10:41:00Z"/>
              </w:rPr>
            </w:pPr>
          </w:p>
        </w:tc>
        <w:tc>
          <w:tcPr>
            <w:tcW w:w="887" w:type="pct"/>
            <w:tcBorders>
              <w:top w:val="single" w:sz="6" w:space="0" w:color="000000"/>
              <w:bottom w:val="single" w:sz="6" w:space="0" w:color="000000"/>
            </w:tcBorders>
            <w:shd w:val="clear" w:color="auto" w:fill="auto"/>
            <w:tcPrChange w:id="1740"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741" w:author="wurongjun 00246467" w:date="2015-11-11T10:41:00Z"/>
              </w:rPr>
            </w:pPr>
          </w:p>
        </w:tc>
      </w:tr>
      <w:tr w:rsidR="00C35A24" w:rsidTr="00C35A24">
        <w:trPr>
          <w:ins w:id="1742"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743"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744" w:author="wurongjun 00246467" w:date="2015-11-11T10:41:00Z"/>
              </w:rPr>
            </w:pPr>
            <w:ins w:id="1745" w:author="wurongjun 00246467" w:date="2015-11-11T10:41:00Z">
              <w:r>
                <w:t>26</w:t>
              </w:r>
            </w:ins>
          </w:p>
        </w:tc>
        <w:tc>
          <w:tcPr>
            <w:tcW w:w="1371" w:type="pct"/>
            <w:tcBorders>
              <w:top w:val="single" w:sz="6" w:space="0" w:color="000000"/>
              <w:bottom w:val="single" w:sz="6" w:space="0" w:color="000000"/>
              <w:right w:val="single" w:sz="6" w:space="0" w:color="000000"/>
            </w:tcBorders>
            <w:shd w:val="clear" w:color="auto" w:fill="auto"/>
            <w:tcPrChange w:id="1746"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747" w:author="wurongjun 00246467" w:date="2015-11-11T10:41:00Z"/>
              </w:rPr>
            </w:pPr>
            <w:ins w:id="1748" w:author="wurongjun 00246467" w:date="2015-11-11T10:41:00Z">
              <w:r>
                <w:t>FLAGPPV</w:t>
              </w:r>
            </w:ins>
          </w:p>
        </w:tc>
        <w:tc>
          <w:tcPr>
            <w:tcW w:w="1047" w:type="pct"/>
            <w:tcBorders>
              <w:top w:val="single" w:sz="6" w:space="0" w:color="000000"/>
              <w:bottom w:val="single" w:sz="6" w:space="0" w:color="000000"/>
              <w:right w:val="single" w:sz="6" w:space="0" w:color="000000"/>
            </w:tcBorders>
            <w:shd w:val="clear" w:color="auto" w:fill="auto"/>
            <w:tcPrChange w:id="1749"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750" w:author="wurongjun 00246467" w:date="2015-11-11T10:41:00Z"/>
              </w:rPr>
            </w:pPr>
            <w:ins w:id="1751" w:author="wurongjun 00246467" w:date="2015-11-11T10:41:00Z">
              <w:r>
                <w:t>VARCHAR2(2)</w:t>
              </w:r>
            </w:ins>
          </w:p>
        </w:tc>
        <w:tc>
          <w:tcPr>
            <w:tcW w:w="485" w:type="pct"/>
            <w:tcBorders>
              <w:top w:val="single" w:sz="6" w:space="0" w:color="000000"/>
              <w:bottom w:val="single" w:sz="6" w:space="0" w:color="000000"/>
              <w:right w:val="single" w:sz="6" w:space="0" w:color="000000"/>
            </w:tcBorders>
            <w:shd w:val="clear" w:color="auto" w:fill="auto"/>
            <w:tcPrChange w:id="1752"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753" w:author="wurongjun 00246467" w:date="2015-11-11T10:41:00Z"/>
              </w:rPr>
            </w:pPr>
            <w:ins w:id="1754"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755"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756" w:author="wurongjun 00246467" w:date="2015-11-11T10:41:00Z"/>
              </w:rPr>
            </w:pPr>
          </w:p>
        </w:tc>
        <w:tc>
          <w:tcPr>
            <w:tcW w:w="887" w:type="pct"/>
            <w:tcBorders>
              <w:top w:val="single" w:sz="6" w:space="0" w:color="000000"/>
              <w:bottom w:val="single" w:sz="6" w:space="0" w:color="000000"/>
            </w:tcBorders>
            <w:shd w:val="clear" w:color="auto" w:fill="auto"/>
            <w:tcPrChange w:id="1757"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758" w:author="wurongjun 00246467" w:date="2015-11-11T10:41:00Z"/>
              </w:rPr>
            </w:pPr>
          </w:p>
        </w:tc>
      </w:tr>
      <w:tr w:rsidR="00C35A24" w:rsidTr="00C35A24">
        <w:trPr>
          <w:ins w:id="1759"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760"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761" w:author="wurongjun 00246467" w:date="2015-11-11T10:41:00Z"/>
              </w:rPr>
            </w:pPr>
            <w:ins w:id="1762" w:author="wurongjun 00246467" w:date="2015-11-11T10:41:00Z">
              <w:r>
                <w:t>27</w:t>
              </w:r>
            </w:ins>
          </w:p>
        </w:tc>
        <w:tc>
          <w:tcPr>
            <w:tcW w:w="1371" w:type="pct"/>
            <w:tcBorders>
              <w:top w:val="single" w:sz="6" w:space="0" w:color="000000"/>
              <w:bottom w:val="single" w:sz="6" w:space="0" w:color="000000"/>
              <w:right w:val="single" w:sz="6" w:space="0" w:color="000000"/>
            </w:tcBorders>
            <w:shd w:val="clear" w:color="auto" w:fill="auto"/>
            <w:tcPrChange w:id="1763"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764" w:author="wurongjun 00246467" w:date="2015-11-11T10:41:00Z"/>
              </w:rPr>
            </w:pPr>
            <w:ins w:id="1765" w:author="wurongjun 00246467" w:date="2015-11-11T10:41:00Z">
              <w:r>
                <w:t>SUBENTITYTYPE</w:t>
              </w:r>
            </w:ins>
          </w:p>
        </w:tc>
        <w:tc>
          <w:tcPr>
            <w:tcW w:w="1047" w:type="pct"/>
            <w:tcBorders>
              <w:top w:val="single" w:sz="6" w:space="0" w:color="000000"/>
              <w:bottom w:val="single" w:sz="6" w:space="0" w:color="000000"/>
              <w:right w:val="single" w:sz="6" w:space="0" w:color="000000"/>
            </w:tcBorders>
            <w:shd w:val="clear" w:color="auto" w:fill="auto"/>
            <w:tcPrChange w:id="1766"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767" w:author="wurongjun 00246467" w:date="2015-11-11T10:41:00Z"/>
              </w:rPr>
            </w:pPr>
            <w:ins w:id="1768" w:author="wurongjun 00246467" w:date="2015-11-11T10:41:00Z">
              <w:r>
                <w:t>NUMBER(10)</w:t>
              </w:r>
            </w:ins>
          </w:p>
        </w:tc>
        <w:tc>
          <w:tcPr>
            <w:tcW w:w="485" w:type="pct"/>
            <w:tcBorders>
              <w:top w:val="single" w:sz="6" w:space="0" w:color="000000"/>
              <w:bottom w:val="single" w:sz="6" w:space="0" w:color="000000"/>
              <w:right w:val="single" w:sz="6" w:space="0" w:color="000000"/>
            </w:tcBorders>
            <w:shd w:val="clear" w:color="auto" w:fill="auto"/>
            <w:tcPrChange w:id="1769"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770" w:author="wurongjun 00246467" w:date="2015-11-11T10:41:00Z"/>
              </w:rPr>
            </w:pPr>
            <w:ins w:id="1771"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772"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773" w:author="wurongjun 00246467" w:date="2015-11-11T10:41:00Z"/>
              </w:rPr>
            </w:pPr>
          </w:p>
        </w:tc>
        <w:tc>
          <w:tcPr>
            <w:tcW w:w="887" w:type="pct"/>
            <w:tcBorders>
              <w:top w:val="single" w:sz="6" w:space="0" w:color="000000"/>
              <w:bottom w:val="single" w:sz="6" w:space="0" w:color="000000"/>
            </w:tcBorders>
            <w:shd w:val="clear" w:color="auto" w:fill="auto"/>
            <w:tcPrChange w:id="1774"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775" w:author="wurongjun 00246467" w:date="2015-11-11T10:41:00Z"/>
              </w:rPr>
            </w:pPr>
          </w:p>
        </w:tc>
      </w:tr>
      <w:tr w:rsidR="00C35A24" w:rsidTr="00C35A24">
        <w:trPr>
          <w:ins w:id="1776"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777"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778" w:author="wurongjun 00246467" w:date="2015-11-11T10:41:00Z"/>
              </w:rPr>
            </w:pPr>
            <w:ins w:id="1779" w:author="wurongjun 00246467" w:date="2015-11-11T10:41:00Z">
              <w:r>
                <w:t>28</w:t>
              </w:r>
            </w:ins>
          </w:p>
        </w:tc>
        <w:tc>
          <w:tcPr>
            <w:tcW w:w="1371" w:type="pct"/>
            <w:tcBorders>
              <w:top w:val="single" w:sz="6" w:space="0" w:color="000000"/>
              <w:bottom w:val="single" w:sz="6" w:space="0" w:color="000000"/>
              <w:right w:val="single" w:sz="6" w:space="0" w:color="000000"/>
            </w:tcBorders>
            <w:shd w:val="clear" w:color="auto" w:fill="auto"/>
            <w:tcPrChange w:id="1780"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781" w:author="wurongjun 00246467" w:date="2015-11-11T10:41:00Z"/>
              </w:rPr>
            </w:pPr>
            <w:ins w:id="1782" w:author="wurongjun 00246467" w:date="2015-11-11T10:41:00Z">
              <w:r>
                <w:t>DOMAIN</w:t>
              </w:r>
            </w:ins>
          </w:p>
        </w:tc>
        <w:tc>
          <w:tcPr>
            <w:tcW w:w="1047" w:type="pct"/>
            <w:tcBorders>
              <w:top w:val="single" w:sz="6" w:space="0" w:color="000000"/>
              <w:bottom w:val="single" w:sz="6" w:space="0" w:color="000000"/>
              <w:right w:val="single" w:sz="6" w:space="0" w:color="000000"/>
            </w:tcBorders>
            <w:shd w:val="clear" w:color="auto" w:fill="auto"/>
            <w:tcPrChange w:id="1783"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784" w:author="wurongjun 00246467" w:date="2015-11-11T10:41:00Z"/>
              </w:rPr>
            </w:pPr>
            <w:ins w:id="1785" w:author="wurongjun 00246467" w:date="2015-11-11T10:41:00Z">
              <w:r>
                <w:t>VARCHAR2(10)</w:t>
              </w:r>
            </w:ins>
          </w:p>
        </w:tc>
        <w:tc>
          <w:tcPr>
            <w:tcW w:w="485" w:type="pct"/>
            <w:tcBorders>
              <w:top w:val="single" w:sz="6" w:space="0" w:color="000000"/>
              <w:bottom w:val="single" w:sz="6" w:space="0" w:color="000000"/>
              <w:right w:val="single" w:sz="6" w:space="0" w:color="000000"/>
            </w:tcBorders>
            <w:shd w:val="clear" w:color="auto" w:fill="auto"/>
            <w:tcPrChange w:id="1786"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787" w:author="wurongjun 00246467" w:date="2015-11-11T10:41:00Z"/>
              </w:rPr>
            </w:pPr>
            <w:ins w:id="1788"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789"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790" w:author="wurongjun 00246467" w:date="2015-11-11T10:41:00Z"/>
              </w:rPr>
            </w:pPr>
          </w:p>
        </w:tc>
        <w:tc>
          <w:tcPr>
            <w:tcW w:w="887" w:type="pct"/>
            <w:tcBorders>
              <w:top w:val="single" w:sz="6" w:space="0" w:color="000000"/>
              <w:bottom w:val="single" w:sz="6" w:space="0" w:color="000000"/>
            </w:tcBorders>
            <w:shd w:val="clear" w:color="auto" w:fill="auto"/>
            <w:tcPrChange w:id="1791"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792" w:author="wurongjun 00246467" w:date="2015-11-11T10:41:00Z"/>
              </w:rPr>
            </w:pPr>
          </w:p>
        </w:tc>
      </w:tr>
      <w:tr w:rsidR="00C35A24" w:rsidTr="00C35A24">
        <w:trPr>
          <w:ins w:id="1793"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794"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795" w:author="wurongjun 00246467" w:date="2015-11-11T10:41:00Z"/>
              </w:rPr>
            </w:pPr>
            <w:ins w:id="1796" w:author="wurongjun 00246467" w:date="2015-11-11T10:41:00Z">
              <w:r>
                <w:t>29</w:t>
              </w:r>
            </w:ins>
          </w:p>
        </w:tc>
        <w:tc>
          <w:tcPr>
            <w:tcW w:w="1371" w:type="pct"/>
            <w:tcBorders>
              <w:top w:val="single" w:sz="6" w:space="0" w:color="000000"/>
              <w:bottom w:val="single" w:sz="6" w:space="0" w:color="000000"/>
              <w:right w:val="single" w:sz="6" w:space="0" w:color="000000"/>
            </w:tcBorders>
            <w:shd w:val="clear" w:color="auto" w:fill="auto"/>
            <w:tcPrChange w:id="1797"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798" w:author="wurongjun 00246467" w:date="2015-11-11T10:41:00Z"/>
              </w:rPr>
            </w:pPr>
            <w:ins w:id="1799" w:author="wurongjun 00246467" w:date="2015-11-11T10:41:00Z">
              <w:r>
                <w:t>ACCESSAREA</w:t>
              </w:r>
            </w:ins>
          </w:p>
        </w:tc>
        <w:tc>
          <w:tcPr>
            <w:tcW w:w="1047" w:type="pct"/>
            <w:tcBorders>
              <w:top w:val="single" w:sz="6" w:space="0" w:color="000000"/>
              <w:bottom w:val="single" w:sz="6" w:space="0" w:color="000000"/>
              <w:right w:val="single" w:sz="6" w:space="0" w:color="000000"/>
            </w:tcBorders>
            <w:shd w:val="clear" w:color="auto" w:fill="auto"/>
            <w:tcPrChange w:id="1800"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801" w:author="wurongjun 00246467" w:date="2015-11-11T10:41:00Z"/>
              </w:rPr>
            </w:pPr>
            <w:ins w:id="1802" w:author="wurongjun 00246467" w:date="2015-11-11T10:41:00Z">
              <w:r>
                <w:t>VARCHAR2(10)</w:t>
              </w:r>
            </w:ins>
          </w:p>
        </w:tc>
        <w:tc>
          <w:tcPr>
            <w:tcW w:w="485" w:type="pct"/>
            <w:tcBorders>
              <w:top w:val="single" w:sz="6" w:space="0" w:color="000000"/>
              <w:bottom w:val="single" w:sz="6" w:space="0" w:color="000000"/>
              <w:right w:val="single" w:sz="6" w:space="0" w:color="000000"/>
            </w:tcBorders>
            <w:shd w:val="clear" w:color="auto" w:fill="auto"/>
            <w:tcPrChange w:id="1803"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804" w:author="wurongjun 00246467" w:date="2015-11-11T10:41:00Z"/>
              </w:rPr>
            </w:pPr>
            <w:ins w:id="1805"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806"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807" w:author="wurongjun 00246467" w:date="2015-11-11T10:41:00Z"/>
              </w:rPr>
            </w:pPr>
          </w:p>
        </w:tc>
        <w:tc>
          <w:tcPr>
            <w:tcW w:w="887" w:type="pct"/>
            <w:tcBorders>
              <w:top w:val="single" w:sz="6" w:space="0" w:color="000000"/>
              <w:bottom w:val="single" w:sz="6" w:space="0" w:color="000000"/>
            </w:tcBorders>
            <w:shd w:val="clear" w:color="auto" w:fill="auto"/>
            <w:tcPrChange w:id="1808"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809" w:author="wurongjun 00246467" w:date="2015-11-11T10:41:00Z"/>
              </w:rPr>
            </w:pPr>
          </w:p>
        </w:tc>
      </w:tr>
      <w:tr w:rsidR="00C35A24" w:rsidTr="00C35A24">
        <w:trPr>
          <w:ins w:id="1810"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811"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812" w:author="wurongjun 00246467" w:date="2015-11-11T10:41:00Z"/>
              </w:rPr>
            </w:pPr>
            <w:ins w:id="1813" w:author="wurongjun 00246467" w:date="2015-11-11T10:41:00Z">
              <w:r>
                <w:t>30</w:t>
              </w:r>
            </w:ins>
          </w:p>
        </w:tc>
        <w:tc>
          <w:tcPr>
            <w:tcW w:w="1371" w:type="pct"/>
            <w:tcBorders>
              <w:top w:val="single" w:sz="6" w:space="0" w:color="000000"/>
              <w:bottom w:val="single" w:sz="6" w:space="0" w:color="000000"/>
              <w:right w:val="single" w:sz="6" w:space="0" w:color="000000"/>
            </w:tcBorders>
            <w:shd w:val="clear" w:color="auto" w:fill="auto"/>
            <w:tcPrChange w:id="1814"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815" w:author="wurongjun 00246467" w:date="2015-11-11T10:41:00Z"/>
              </w:rPr>
            </w:pPr>
            <w:ins w:id="1816" w:author="wurongjun 00246467" w:date="2015-11-11T10:41:00Z">
              <w:r>
                <w:t>SERVICETEMPLATETYPE</w:t>
              </w:r>
            </w:ins>
          </w:p>
        </w:tc>
        <w:tc>
          <w:tcPr>
            <w:tcW w:w="1047" w:type="pct"/>
            <w:tcBorders>
              <w:top w:val="single" w:sz="6" w:space="0" w:color="000000"/>
              <w:bottom w:val="single" w:sz="6" w:space="0" w:color="000000"/>
              <w:right w:val="single" w:sz="6" w:space="0" w:color="000000"/>
            </w:tcBorders>
            <w:shd w:val="clear" w:color="auto" w:fill="auto"/>
            <w:tcPrChange w:id="1817"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818" w:author="wurongjun 00246467" w:date="2015-11-11T10:41:00Z"/>
              </w:rPr>
            </w:pPr>
            <w:ins w:id="1819" w:author="wurongjun 00246467" w:date="2015-11-11T10:41:00Z">
              <w:r>
                <w:t>NUMBER(10)</w:t>
              </w:r>
            </w:ins>
          </w:p>
        </w:tc>
        <w:tc>
          <w:tcPr>
            <w:tcW w:w="485" w:type="pct"/>
            <w:tcBorders>
              <w:top w:val="single" w:sz="6" w:space="0" w:color="000000"/>
              <w:bottom w:val="single" w:sz="6" w:space="0" w:color="000000"/>
              <w:right w:val="single" w:sz="6" w:space="0" w:color="000000"/>
            </w:tcBorders>
            <w:shd w:val="clear" w:color="auto" w:fill="auto"/>
            <w:tcPrChange w:id="1820"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821" w:author="wurongjun 00246467" w:date="2015-11-11T10:41:00Z"/>
              </w:rPr>
            </w:pPr>
            <w:ins w:id="1822"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823"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824" w:author="wurongjun 00246467" w:date="2015-11-11T10:41:00Z"/>
              </w:rPr>
            </w:pPr>
          </w:p>
        </w:tc>
        <w:tc>
          <w:tcPr>
            <w:tcW w:w="887" w:type="pct"/>
            <w:tcBorders>
              <w:top w:val="single" w:sz="6" w:space="0" w:color="000000"/>
              <w:bottom w:val="single" w:sz="6" w:space="0" w:color="000000"/>
            </w:tcBorders>
            <w:shd w:val="clear" w:color="auto" w:fill="auto"/>
            <w:tcPrChange w:id="1825"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826" w:author="wurongjun 00246467" w:date="2015-11-11T10:41:00Z"/>
              </w:rPr>
            </w:pPr>
          </w:p>
        </w:tc>
      </w:tr>
      <w:tr w:rsidR="00C35A24" w:rsidTr="00C35A24">
        <w:trPr>
          <w:ins w:id="1827"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828"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829" w:author="wurongjun 00246467" w:date="2015-11-11T10:41:00Z"/>
              </w:rPr>
            </w:pPr>
            <w:ins w:id="1830" w:author="wurongjun 00246467" w:date="2015-11-11T10:41:00Z">
              <w:r>
                <w:t>31</w:t>
              </w:r>
            </w:ins>
          </w:p>
        </w:tc>
        <w:tc>
          <w:tcPr>
            <w:tcW w:w="1371" w:type="pct"/>
            <w:tcBorders>
              <w:top w:val="single" w:sz="6" w:space="0" w:color="000000"/>
              <w:bottom w:val="single" w:sz="6" w:space="0" w:color="000000"/>
              <w:right w:val="single" w:sz="6" w:space="0" w:color="000000"/>
            </w:tcBorders>
            <w:shd w:val="clear" w:color="auto" w:fill="auto"/>
            <w:tcPrChange w:id="1831"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832" w:author="wurongjun 00246467" w:date="2015-11-11T10:41:00Z"/>
              </w:rPr>
            </w:pPr>
            <w:ins w:id="1833" w:author="wurongjun 00246467" w:date="2015-11-11T10:41:00Z">
              <w:r>
                <w:t>SUBSCRIPTIONTYPE</w:t>
              </w:r>
            </w:ins>
          </w:p>
        </w:tc>
        <w:tc>
          <w:tcPr>
            <w:tcW w:w="1047" w:type="pct"/>
            <w:tcBorders>
              <w:top w:val="single" w:sz="6" w:space="0" w:color="000000"/>
              <w:bottom w:val="single" w:sz="6" w:space="0" w:color="000000"/>
              <w:right w:val="single" w:sz="6" w:space="0" w:color="000000"/>
            </w:tcBorders>
            <w:shd w:val="clear" w:color="auto" w:fill="auto"/>
            <w:tcPrChange w:id="1834"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835" w:author="wurongjun 00246467" w:date="2015-11-11T10:41:00Z"/>
              </w:rPr>
            </w:pPr>
            <w:ins w:id="1836" w:author="wurongjun 00246467" w:date="2015-11-11T10:41:00Z">
              <w:r>
                <w:t>VARCHAR2(10)</w:t>
              </w:r>
            </w:ins>
          </w:p>
        </w:tc>
        <w:tc>
          <w:tcPr>
            <w:tcW w:w="485" w:type="pct"/>
            <w:tcBorders>
              <w:top w:val="single" w:sz="6" w:space="0" w:color="000000"/>
              <w:bottom w:val="single" w:sz="6" w:space="0" w:color="000000"/>
              <w:right w:val="single" w:sz="6" w:space="0" w:color="000000"/>
            </w:tcBorders>
            <w:shd w:val="clear" w:color="auto" w:fill="auto"/>
            <w:tcPrChange w:id="1837"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838" w:author="wurongjun 00246467" w:date="2015-11-11T10:41:00Z"/>
              </w:rPr>
            </w:pPr>
            <w:ins w:id="1839"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840"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841" w:author="wurongjun 00246467" w:date="2015-11-11T10:41:00Z"/>
              </w:rPr>
            </w:pPr>
          </w:p>
        </w:tc>
        <w:tc>
          <w:tcPr>
            <w:tcW w:w="887" w:type="pct"/>
            <w:tcBorders>
              <w:top w:val="single" w:sz="6" w:space="0" w:color="000000"/>
              <w:bottom w:val="single" w:sz="6" w:space="0" w:color="000000"/>
            </w:tcBorders>
            <w:shd w:val="clear" w:color="auto" w:fill="auto"/>
            <w:tcPrChange w:id="1842"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843" w:author="wurongjun 00246467" w:date="2015-11-11T10:41:00Z"/>
              </w:rPr>
            </w:pPr>
          </w:p>
        </w:tc>
      </w:tr>
      <w:tr w:rsidR="00C35A24" w:rsidTr="00C35A24">
        <w:trPr>
          <w:ins w:id="1844"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845"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846" w:author="wurongjun 00246467" w:date="2015-11-11T10:41:00Z"/>
              </w:rPr>
            </w:pPr>
            <w:ins w:id="1847" w:author="wurongjun 00246467" w:date="2015-11-11T10:41:00Z">
              <w:r>
                <w:lastRenderedPageBreak/>
                <w:t>32</w:t>
              </w:r>
            </w:ins>
          </w:p>
        </w:tc>
        <w:tc>
          <w:tcPr>
            <w:tcW w:w="1371" w:type="pct"/>
            <w:tcBorders>
              <w:top w:val="single" w:sz="6" w:space="0" w:color="000000"/>
              <w:bottom w:val="single" w:sz="6" w:space="0" w:color="000000"/>
              <w:right w:val="single" w:sz="6" w:space="0" w:color="000000"/>
            </w:tcBorders>
            <w:shd w:val="clear" w:color="auto" w:fill="auto"/>
            <w:tcPrChange w:id="1848"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849" w:author="wurongjun 00246467" w:date="2015-11-11T10:41:00Z"/>
              </w:rPr>
            </w:pPr>
            <w:ins w:id="1850" w:author="wurongjun 00246467" w:date="2015-11-11T10:41:00Z">
              <w:r>
                <w:t>TIMESCHEMAID</w:t>
              </w:r>
            </w:ins>
          </w:p>
        </w:tc>
        <w:tc>
          <w:tcPr>
            <w:tcW w:w="1047" w:type="pct"/>
            <w:tcBorders>
              <w:top w:val="single" w:sz="6" w:space="0" w:color="000000"/>
              <w:bottom w:val="single" w:sz="6" w:space="0" w:color="000000"/>
              <w:right w:val="single" w:sz="6" w:space="0" w:color="000000"/>
            </w:tcBorders>
            <w:shd w:val="clear" w:color="auto" w:fill="auto"/>
            <w:tcPrChange w:id="1851"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852" w:author="wurongjun 00246467" w:date="2015-11-11T10:41:00Z"/>
              </w:rPr>
            </w:pPr>
            <w:ins w:id="1853" w:author="wurongjun 00246467" w:date="2015-11-11T10:41:00Z">
              <w:r>
                <w:t>VARCHAR2(10)</w:t>
              </w:r>
            </w:ins>
          </w:p>
        </w:tc>
        <w:tc>
          <w:tcPr>
            <w:tcW w:w="485" w:type="pct"/>
            <w:tcBorders>
              <w:top w:val="single" w:sz="6" w:space="0" w:color="000000"/>
              <w:bottom w:val="single" w:sz="6" w:space="0" w:color="000000"/>
              <w:right w:val="single" w:sz="6" w:space="0" w:color="000000"/>
            </w:tcBorders>
            <w:shd w:val="clear" w:color="auto" w:fill="auto"/>
            <w:tcPrChange w:id="1854"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855" w:author="wurongjun 00246467" w:date="2015-11-11T10:41:00Z"/>
              </w:rPr>
            </w:pPr>
            <w:ins w:id="1856"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857"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858" w:author="wurongjun 00246467" w:date="2015-11-11T10:41:00Z"/>
              </w:rPr>
            </w:pPr>
          </w:p>
        </w:tc>
        <w:tc>
          <w:tcPr>
            <w:tcW w:w="887" w:type="pct"/>
            <w:tcBorders>
              <w:top w:val="single" w:sz="6" w:space="0" w:color="000000"/>
              <w:bottom w:val="single" w:sz="6" w:space="0" w:color="000000"/>
            </w:tcBorders>
            <w:shd w:val="clear" w:color="auto" w:fill="auto"/>
            <w:tcPrChange w:id="1859"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860" w:author="wurongjun 00246467" w:date="2015-11-11T10:41:00Z"/>
              </w:rPr>
            </w:pPr>
          </w:p>
        </w:tc>
      </w:tr>
      <w:tr w:rsidR="00C35A24" w:rsidTr="00C35A24">
        <w:trPr>
          <w:ins w:id="1861"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862"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863" w:author="wurongjun 00246467" w:date="2015-11-11T10:41:00Z"/>
              </w:rPr>
            </w:pPr>
            <w:ins w:id="1864" w:author="wurongjun 00246467" w:date="2015-11-11T10:41:00Z">
              <w:r>
                <w:t>33</w:t>
              </w:r>
            </w:ins>
          </w:p>
        </w:tc>
        <w:tc>
          <w:tcPr>
            <w:tcW w:w="1371" w:type="pct"/>
            <w:tcBorders>
              <w:top w:val="single" w:sz="6" w:space="0" w:color="000000"/>
              <w:bottom w:val="single" w:sz="6" w:space="0" w:color="000000"/>
              <w:right w:val="single" w:sz="6" w:space="0" w:color="000000"/>
            </w:tcBorders>
            <w:shd w:val="clear" w:color="auto" w:fill="auto"/>
            <w:tcPrChange w:id="1865"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866" w:author="wurongjun 00246467" w:date="2015-11-11T10:41:00Z"/>
              </w:rPr>
            </w:pPr>
            <w:ins w:id="1867" w:author="wurongjun 00246467" w:date="2015-11-11T10:41:00Z">
              <w:r>
                <w:t>SENDERNAME</w:t>
              </w:r>
            </w:ins>
          </w:p>
        </w:tc>
        <w:tc>
          <w:tcPr>
            <w:tcW w:w="1047" w:type="pct"/>
            <w:tcBorders>
              <w:top w:val="single" w:sz="6" w:space="0" w:color="000000"/>
              <w:bottom w:val="single" w:sz="6" w:space="0" w:color="000000"/>
              <w:right w:val="single" w:sz="6" w:space="0" w:color="000000"/>
            </w:tcBorders>
            <w:shd w:val="clear" w:color="auto" w:fill="auto"/>
            <w:tcPrChange w:id="1868"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869" w:author="wurongjun 00246467" w:date="2015-11-11T10:41:00Z"/>
              </w:rPr>
            </w:pPr>
            <w:ins w:id="1870" w:author="wurongjun 00246467" w:date="2015-11-11T10:41:00Z">
              <w:r>
                <w:t>VARCHAR2(21)</w:t>
              </w:r>
            </w:ins>
          </w:p>
        </w:tc>
        <w:tc>
          <w:tcPr>
            <w:tcW w:w="485" w:type="pct"/>
            <w:tcBorders>
              <w:top w:val="single" w:sz="6" w:space="0" w:color="000000"/>
              <w:bottom w:val="single" w:sz="6" w:space="0" w:color="000000"/>
              <w:right w:val="single" w:sz="6" w:space="0" w:color="000000"/>
            </w:tcBorders>
            <w:shd w:val="clear" w:color="auto" w:fill="auto"/>
            <w:tcPrChange w:id="1871"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872" w:author="wurongjun 00246467" w:date="2015-11-11T10:41:00Z"/>
              </w:rPr>
            </w:pPr>
            <w:ins w:id="1873"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874"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875" w:author="wurongjun 00246467" w:date="2015-11-11T10:41:00Z"/>
              </w:rPr>
            </w:pPr>
          </w:p>
        </w:tc>
        <w:tc>
          <w:tcPr>
            <w:tcW w:w="887" w:type="pct"/>
            <w:tcBorders>
              <w:top w:val="single" w:sz="6" w:space="0" w:color="000000"/>
              <w:bottom w:val="single" w:sz="6" w:space="0" w:color="000000"/>
            </w:tcBorders>
            <w:shd w:val="clear" w:color="auto" w:fill="auto"/>
            <w:tcPrChange w:id="1876"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877" w:author="wurongjun 00246467" w:date="2015-11-11T10:41:00Z"/>
              </w:rPr>
            </w:pPr>
          </w:p>
        </w:tc>
      </w:tr>
      <w:tr w:rsidR="00C35A24" w:rsidTr="00C35A24">
        <w:trPr>
          <w:ins w:id="1878"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879"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880" w:author="wurongjun 00246467" w:date="2015-11-11T10:41:00Z"/>
              </w:rPr>
            </w:pPr>
            <w:ins w:id="1881" w:author="wurongjun 00246467" w:date="2015-11-11T10:41:00Z">
              <w:r>
                <w:t>34</w:t>
              </w:r>
            </w:ins>
          </w:p>
        </w:tc>
        <w:tc>
          <w:tcPr>
            <w:tcW w:w="1371" w:type="pct"/>
            <w:tcBorders>
              <w:top w:val="single" w:sz="6" w:space="0" w:color="000000"/>
              <w:bottom w:val="single" w:sz="6" w:space="0" w:color="000000"/>
              <w:right w:val="single" w:sz="6" w:space="0" w:color="000000"/>
            </w:tcBorders>
            <w:shd w:val="clear" w:color="auto" w:fill="auto"/>
            <w:tcPrChange w:id="1882"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883" w:author="wurongjun 00246467" w:date="2015-11-11T10:41:00Z"/>
              </w:rPr>
            </w:pPr>
            <w:ins w:id="1884" w:author="wurongjun 00246467" w:date="2015-11-11T10:41:00Z">
              <w:r>
                <w:t>NOTIFYLANGUAGE</w:t>
              </w:r>
            </w:ins>
          </w:p>
        </w:tc>
        <w:tc>
          <w:tcPr>
            <w:tcW w:w="1047" w:type="pct"/>
            <w:tcBorders>
              <w:top w:val="single" w:sz="6" w:space="0" w:color="000000"/>
              <w:bottom w:val="single" w:sz="6" w:space="0" w:color="000000"/>
              <w:right w:val="single" w:sz="6" w:space="0" w:color="000000"/>
            </w:tcBorders>
            <w:shd w:val="clear" w:color="auto" w:fill="auto"/>
            <w:tcPrChange w:id="1885"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886" w:author="wurongjun 00246467" w:date="2015-11-11T10:41:00Z"/>
              </w:rPr>
            </w:pPr>
            <w:ins w:id="1887" w:author="wurongjun 00246467" w:date="2015-11-11T10:41:00Z">
              <w:r>
                <w:t>VARCHAR2(8)</w:t>
              </w:r>
            </w:ins>
          </w:p>
        </w:tc>
        <w:tc>
          <w:tcPr>
            <w:tcW w:w="485" w:type="pct"/>
            <w:tcBorders>
              <w:top w:val="single" w:sz="6" w:space="0" w:color="000000"/>
              <w:bottom w:val="single" w:sz="6" w:space="0" w:color="000000"/>
              <w:right w:val="single" w:sz="6" w:space="0" w:color="000000"/>
            </w:tcBorders>
            <w:shd w:val="clear" w:color="auto" w:fill="auto"/>
            <w:tcPrChange w:id="1888"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889" w:author="wurongjun 00246467" w:date="2015-11-11T10:41:00Z"/>
              </w:rPr>
            </w:pPr>
            <w:ins w:id="1890"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891"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892" w:author="wurongjun 00246467" w:date="2015-11-11T10:41:00Z"/>
              </w:rPr>
            </w:pPr>
          </w:p>
        </w:tc>
        <w:tc>
          <w:tcPr>
            <w:tcW w:w="887" w:type="pct"/>
            <w:tcBorders>
              <w:top w:val="single" w:sz="6" w:space="0" w:color="000000"/>
              <w:bottom w:val="single" w:sz="6" w:space="0" w:color="000000"/>
            </w:tcBorders>
            <w:shd w:val="clear" w:color="auto" w:fill="auto"/>
            <w:tcPrChange w:id="1893"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894" w:author="wurongjun 00246467" w:date="2015-11-11T10:41:00Z"/>
              </w:rPr>
            </w:pPr>
          </w:p>
        </w:tc>
      </w:tr>
      <w:tr w:rsidR="00C35A24" w:rsidTr="00C35A24">
        <w:trPr>
          <w:ins w:id="1895"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896"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897" w:author="wurongjun 00246467" w:date="2015-11-11T10:41:00Z"/>
              </w:rPr>
            </w:pPr>
            <w:ins w:id="1898" w:author="wurongjun 00246467" w:date="2015-11-11T10:41:00Z">
              <w:r>
                <w:t>35</w:t>
              </w:r>
            </w:ins>
          </w:p>
        </w:tc>
        <w:tc>
          <w:tcPr>
            <w:tcW w:w="1371" w:type="pct"/>
            <w:tcBorders>
              <w:top w:val="single" w:sz="6" w:space="0" w:color="000000"/>
              <w:bottom w:val="single" w:sz="6" w:space="0" w:color="000000"/>
              <w:right w:val="single" w:sz="6" w:space="0" w:color="000000"/>
            </w:tcBorders>
            <w:shd w:val="clear" w:color="auto" w:fill="auto"/>
            <w:tcPrChange w:id="1899"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900" w:author="wurongjun 00246467" w:date="2015-11-11T10:41:00Z"/>
              </w:rPr>
            </w:pPr>
            <w:ins w:id="1901" w:author="wurongjun 00246467" w:date="2015-11-11T10:41:00Z">
              <w:r>
                <w:t>SEND2FRIENDFLAG</w:t>
              </w:r>
            </w:ins>
          </w:p>
        </w:tc>
        <w:tc>
          <w:tcPr>
            <w:tcW w:w="1047" w:type="pct"/>
            <w:tcBorders>
              <w:top w:val="single" w:sz="6" w:space="0" w:color="000000"/>
              <w:bottom w:val="single" w:sz="6" w:space="0" w:color="000000"/>
              <w:right w:val="single" w:sz="6" w:space="0" w:color="000000"/>
            </w:tcBorders>
            <w:shd w:val="clear" w:color="auto" w:fill="auto"/>
            <w:tcPrChange w:id="1902"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903" w:author="wurongjun 00246467" w:date="2015-11-11T10:41:00Z"/>
              </w:rPr>
            </w:pPr>
            <w:ins w:id="1904" w:author="wurongjun 00246467" w:date="2015-11-11T10:41:00Z">
              <w:r>
                <w:t>VARCHAR2(10)</w:t>
              </w:r>
            </w:ins>
          </w:p>
        </w:tc>
        <w:tc>
          <w:tcPr>
            <w:tcW w:w="485" w:type="pct"/>
            <w:tcBorders>
              <w:top w:val="single" w:sz="6" w:space="0" w:color="000000"/>
              <w:bottom w:val="single" w:sz="6" w:space="0" w:color="000000"/>
              <w:right w:val="single" w:sz="6" w:space="0" w:color="000000"/>
            </w:tcBorders>
            <w:shd w:val="clear" w:color="auto" w:fill="auto"/>
            <w:tcPrChange w:id="1905"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906" w:author="wurongjun 00246467" w:date="2015-11-11T10:41:00Z"/>
              </w:rPr>
            </w:pPr>
            <w:ins w:id="1907"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908"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909" w:author="wurongjun 00246467" w:date="2015-11-11T10:41:00Z"/>
              </w:rPr>
            </w:pPr>
          </w:p>
        </w:tc>
        <w:tc>
          <w:tcPr>
            <w:tcW w:w="887" w:type="pct"/>
            <w:tcBorders>
              <w:top w:val="single" w:sz="6" w:space="0" w:color="000000"/>
              <w:bottom w:val="single" w:sz="6" w:space="0" w:color="000000"/>
            </w:tcBorders>
            <w:shd w:val="clear" w:color="auto" w:fill="auto"/>
            <w:tcPrChange w:id="1910"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911" w:author="wurongjun 00246467" w:date="2015-11-11T10:41:00Z"/>
              </w:rPr>
            </w:pPr>
          </w:p>
        </w:tc>
      </w:tr>
      <w:tr w:rsidR="00C35A24" w:rsidTr="00C35A24">
        <w:trPr>
          <w:ins w:id="1912"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913"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914" w:author="wurongjun 00246467" w:date="2015-11-11T10:41:00Z"/>
              </w:rPr>
            </w:pPr>
            <w:ins w:id="1915" w:author="wurongjun 00246467" w:date="2015-11-11T10:41:00Z">
              <w:r>
                <w:t>36</w:t>
              </w:r>
            </w:ins>
          </w:p>
        </w:tc>
        <w:tc>
          <w:tcPr>
            <w:tcW w:w="1371" w:type="pct"/>
            <w:tcBorders>
              <w:top w:val="single" w:sz="6" w:space="0" w:color="000000"/>
              <w:bottom w:val="single" w:sz="6" w:space="0" w:color="000000"/>
              <w:right w:val="single" w:sz="6" w:space="0" w:color="000000"/>
            </w:tcBorders>
            <w:shd w:val="clear" w:color="auto" w:fill="auto"/>
            <w:tcPrChange w:id="1916"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917" w:author="wurongjun 00246467" w:date="2015-11-11T10:41:00Z"/>
              </w:rPr>
            </w:pPr>
            <w:ins w:id="1918" w:author="wurongjun 00246467" w:date="2015-11-11T10:41:00Z">
              <w:r>
                <w:t>BUSINESSTYPEID</w:t>
              </w:r>
            </w:ins>
          </w:p>
        </w:tc>
        <w:tc>
          <w:tcPr>
            <w:tcW w:w="1047" w:type="pct"/>
            <w:tcBorders>
              <w:top w:val="single" w:sz="6" w:space="0" w:color="000000"/>
              <w:bottom w:val="single" w:sz="6" w:space="0" w:color="000000"/>
              <w:right w:val="single" w:sz="6" w:space="0" w:color="000000"/>
            </w:tcBorders>
            <w:shd w:val="clear" w:color="auto" w:fill="auto"/>
            <w:tcPrChange w:id="1919"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920" w:author="wurongjun 00246467" w:date="2015-11-11T10:41:00Z"/>
              </w:rPr>
            </w:pPr>
            <w:ins w:id="1921" w:author="wurongjun 00246467" w:date="2015-11-11T10:41:00Z">
              <w:r>
                <w:t>NUMBER(10)</w:t>
              </w:r>
            </w:ins>
          </w:p>
        </w:tc>
        <w:tc>
          <w:tcPr>
            <w:tcW w:w="485" w:type="pct"/>
            <w:tcBorders>
              <w:top w:val="single" w:sz="6" w:space="0" w:color="000000"/>
              <w:bottom w:val="single" w:sz="6" w:space="0" w:color="000000"/>
              <w:right w:val="single" w:sz="6" w:space="0" w:color="000000"/>
            </w:tcBorders>
            <w:shd w:val="clear" w:color="auto" w:fill="auto"/>
            <w:tcPrChange w:id="1922"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923" w:author="wurongjun 00246467" w:date="2015-11-11T10:41:00Z"/>
              </w:rPr>
            </w:pPr>
            <w:ins w:id="1924"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925"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926" w:author="wurongjun 00246467" w:date="2015-11-11T10:41:00Z"/>
              </w:rPr>
            </w:pPr>
          </w:p>
        </w:tc>
        <w:tc>
          <w:tcPr>
            <w:tcW w:w="887" w:type="pct"/>
            <w:tcBorders>
              <w:top w:val="single" w:sz="6" w:space="0" w:color="000000"/>
              <w:bottom w:val="single" w:sz="6" w:space="0" w:color="000000"/>
            </w:tcBorders>
            <w:shd w:val="clear" w:color="auto" w:fill="auto"/>
            <w:tcPrChange w:id="1927"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928" w:author="wurongjun 00246467" w:date="2015-11-11T10:41:00Z"/>
              </w:rPr>
            </w:pPr>
          </w:p>
        </w:tc>
      </w:tr>
      <w:tr w:rsidR="00C35A24" w:rsidTr="00C35A24">
        <w:trPr>
          <w:ins w:id="1929"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930"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931" w:author="wurongjun 00246467" w:date="2015-11-11T10:41:00Z"/>
              </w:rPr>
            </w:pPr>
            <w:ins w:id="1932" w:author="wurongjun 00246467" w:date="2015-11-11T10:41:00Z">
              <w:r>
                <w:t>37</w:t>
              </w:r>
            </w:ins>
          </w:p>
        </w:tc>
        <w:tc>
          <w:tcPr>
            <w:tcW w:w="1371" w:type="pct"/>
            <w:tcBorders>
              <w:top w:val="single" w:sz="6" w:space="0" w:color="000000"/>
              <w:bottom w:val="single" w:sz="6" w:space="0" w:color="000000"/>
              <w:right w:val="single" w:sz="6" w:space="0" w:color="000000"/>
            </w:tcBorders>
            <w:shd w:val="clear" w:color="auto" w:fill="auto"/>
            <w:tcPrChange w:id="1933"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934" w:author="wurongjun 00246467" w:date="2015-11-11T10:41:00Z"/>
              </w:rPr>
            </w:pPr>
            <w:ins w:id="1935" w:author="wurongjun 00246467" w:date="2015-11-11T10:41:00Z">
              <w:r>
                <w:t>MTMSGNUMBER</w:t>
              </w:r>
            </w:ins>
          </w:p>
        </w:tc>
        <w:tc>
          <w:tcPr>
            <w:tcW w:w="1047" w:type="pct"/>
            <w:tcBorders>
              <w:top w:val="single" w:sz="6" w:space="0" w:color="000000"/>
              <w:bottom w:val="single" w:sz="6" w:space="0" w:color="000000"/>
              <w:right w:val="single" w:sz="6" w:space="0" w:color="000000"/>
            </w:tcBorders>
            <w:shd w:val="clear" w:color="auto" w:fill="auto"/>
            <w:tcPrChange w:id="1936"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937" w:author="wurongjun 00246467" w:date="2015-11-11T10:41:00Z"/>
              </w:rPr>
            </w:pPr>
            <w:ins w:id="1938" w:author="wurongjun 00246467" w:date="2015-11-11T10:41:00Z">
              <w:r>
                <w:t>NUMBER(10)</w:t>
              </w:r>
            </w:ins>
          </w:p>
        </w:tc>
        <w:tc>
          <w:tcPr>
            <w:tcW w:w="485" w:type="pct"/>
            <w:tcBorders>
              <w:top w:val="single" w:sz="6" w:space="0" w:color="000000"/>
              <w:bottom w:val="single" w:sz="6" w:space="0" w:color="000000"/>
              <w:right w:val="single" w:sz="6" w:space="0" w:color="000000"/>
            </w:tcBorders>
            <w:shd w:val="clear" w:color="auto" w:fill="auto"/>
            <w:tcPrChange w:id="1939"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940" w:author="wurongjun 00246467" w:date="2015-11-11T10:41:00Z"/>
              </w:rPr>
            </w:pPr>
            <w:ins w:id="1941"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942"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943" w:author="wurongjun 00246467" w:date="2015-11-11T10:41:00Z"/>
              </w:rPr>
            </w:pPr>
          </w:p>
        </w:tc>
        <w:tc>
          <w:tcPr>
            <w:tcW w:w="887" w:type="pct"/>
            <w:tcBorders>
              <w:top w:val="single" w:sz="6" w:space="0" w:color="000000"/>
              <w:bottom w:val="single" w:sz="6" w:space="0" w:color="000000"/>
            </w:tcBorders>
            <w:shd w:val="clear" w:color="auto" w:fill="auto"/>
            <w:tcPrChange w:id="1944"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945" w:author="wurongjun 00246467" w:date="2015-11-11T10:41:00Z"/>
              </w:rPr>
            </w:pPr>
          </w:p>
        </w:tc>
      </w:tr>
      <w:tr w:rsidR="00C35A24" w:rsidTr="00C35A24">
        <w:trPr>
          <w:ins w:id="1946"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947"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948" w:author="wurongjun 00246467" w:date="2015-11-11T10:41:00Z"/>
              </w:rPr>
            </w:pPr>
            <w:ins w:id="1949" w:author="wurongjun 00246467" w:date="2015-11-11T10:41:00Z">
              <w:r>
                <w:t>38</w:t>
              </w:r>
            </w:ins>
          </w:p>
        </w:tc>
        <w:tc>
          <w:tcPr>
            <w:tcW w:w="1371" w:type="pct"/>
            <w:tcBorders>
              <w:top w:val="single" w:sz="6" w:space="0" w:color="000000"/>
              <w:bottom w:val="single" w:sz="6" w:space="0" w:color="000000"/>
              <w:right w:val="single" w:sz="6" w:space="0" w:color="000000"/>
            </w:tcBorders>
            <w:shd w:val="clear" w:color="auto" w:fill="auto"/>
            <w:tcPrChange w:id="1950"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951" w:author="wurongjun 00246467" w:date="2015-11-11T10:41:00Z"/>
              </w:rPr>
            </w:pPr>
            <w:ins w:id="1952" w:author="wurongjun 00246467" w:date="2015-11-11T10:41:00Z">
              <w:r>
                <w:t>MTCHARGERANGE</w:t>
              </w:r>
            </w:ins>
          </w:p>
        </w:tc>
        <w:tc>
          <w:tcPr>
            <w:tcW w:w="1047" w:type="pct"/>
            <w:tcBorders>
              <w:top w:val="single" w:sz="6" w:space="0" w:color="000000"/>
              <w:bottom w:val="single" w:sz="6" w:space="0" w:color="000000"/>
              <w:right w:val="single" w:sz="6" w:space="0" w:color="000000"/>
            </w:tcBorders>
            <w:shd w:val="clear" w:color="auto" w:fill="auto"/>
            <w:tcPrChange w:id="1953"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954" w:author="wurongjun 00246467" w:date="2015-11-11T10:41:00Z"/>
              </w:rPr>
            </w:pPr>
            <w:ins w:id="1955" w:author="wurongjun 00246467" w:date="2015-11-11T10:41:00Z">
              <w:r>
                <w:t>NUMBER(10)</w:t>
              </w:r>
            </w:ins>
          </w:p>
        </w:tc>
        <w:tc>
          <w:tcPr>
            <w:tcW w:w="485" w:type="pct"/>
            <w:tcBorders>
              <w:top w:val="single" w:sz="6" w:space="0" w:color="000000"/>
              <w:bottom w:val="single" w:sz="6" w:space="0" w:color="000000"/>
              <w:right w:val="single" w:sz="6" w:space="0" w:color="000000"/>
            </w:tcBorders>
            <w:shd w:val="clear" w:color="auto" w:fill="auto"/>
            <w:tcPrChange w:id="1956"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957" w:author="wurongjun 00246467" w:date="2015-11-11T10:41:00Z"/>
              </w:rPr>
            </w:pPr>
            <w:ins w:id="1958"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959"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960" w:author="wurongjun 00246467" w:date="2015-11-11T10:41:00Z"/>
              </w:rPr>
            </w:pPr>
          </w:p>
        </w:tc>
        <w:tc>
          <w:tcPr>
            <w:tcW w:w="887" w:type="pct"/>
            <w:tcBorders>
              <w:top w:val="single" w:sz="6" w:space="0" w:color="000000"/>
              <w:bottom w:val="single" w:sz="6" w:space="0" w:color="000000"/>
            </w:tcBorders>
            <w:shd w:val="clear" w:color="auto" w:fill="auto"/>
            <w:tcPrChange w:id="1961"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962" w:author="wurongjun 00246467" w:date="2015-11-11T10:41:00Z"/>
              </w:rPr>
            </w:pPr>
          </w:p>
        </w:tc>
      </w:tr>
      <w:tr w:rsidR="00C35A24" w:rsidTr="00C35A24">
        <w:trPr>
          <w:ins w:id="1963"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964"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965" w:author="wurongjun 00246467" w:date="2015-11-11T10:41:00Z"/>
              </w:rPr>
            </w:pPr>
            <w:ins w:id="1966" w:author="wurongjun 00246467" w:date="2015-11-11T10:41:00Z">
              <w:r>
                <w:t>39</w:t>
              </w:r>
            </w:ins>
          </w:p>
        </w:tc>
        <w:tc>
          <w:tcPr>
            <w:tcW w:w="1371" w:type="pct"/>
            <w:tcBorders>
              <w:top w:val="single" w:sz="6" w:space="0" w:color="000000"/>
              <w:bottom w:val="single" w:sz="6" w:space="0" w:color="000000"/>
              <w:right w:val="single" w:sz="6" w:space="0" w:color="000000"/>
            </w:tcBorders>
            <w:shd w:val="clear" w:color="auto" w:fill="auto"/>
            <w:tcPrChange w:id="1967"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968" w:author="wurongjun 00246467" w:date="2015-11-11T10:41:00Z"/>
              </w:rPr>
            </w:pPr>
            <w:ins w:id="1969" w:author="wurongjun 00246467" w:date="2015-11-11T10:41:00Z">
              <w:r>
                <w:t>FREQUENTLYUSED</w:t>
              </w:r>
            </w:ins>
          </w:p>
        </w:tc>
        <w:tc>
          <w:tcPr>
            <w:tcW w:w="1047" w:type="pct"/>
            <w:tcBorders>
              <w:top w:val="single" w:sz="6" w:space="0" w:color="000000"/>
              <w:bottom w:val="single" w:sz="6" w:space="0" w:color="000000"/>
              <w:right w:val="single" w:sz="6" w:space="0" w:color="000000"/>
            </w:tcBorders>
            <w:shd w:val="clear" w:color="auto" w:fill="auto"/>
            <w:tcPrChange w:id="1970"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971" w:author="wurongjun 00246467" w:date="2015-11-11T10:41:00Z"/>
              </w:rPr>
            </w:pPr>
            <w:ins w:id="1972" w:author="wurongjun 00246467" w:date="2015-11-11T10:41:00Z">
              <w:r>
                <w:t>NUMBER(10)</w:t>
              </w:r>
            </w:ins>
          </w:p>
        </w:tc>
        <w:tc>
          <w:tcPr>
            <w:tcW w:w="485" w:type="pct"/>
            <w:tcBorders>
              <w:top w:val="single" w:sz="6" w:space="0" w:color="000000"/>
              <w:bottom w:val="single" w:sz="6" w:space="0" w:color="000000"/>
              <w:right w:val="single" w:sz="6" w:space="0" w:color="000000"/>
            </w:tcBorders>
            <w:shd w:val="clear" w:color="auto" w:fill="auto"/>
            <w:tcPrChange w:id="1973"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974" w:author="wurongjun 00246467" w:date="2015-11-11T10:41:00Z"/>
              </w:rPr>
            </w:pPr>
            <w:ins w:id="1975"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976"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977" w:author="wurongjun 00246467" w:date="2015-11-11T10:41:00Z"/>
              </w:rPr>
            </w:pPr>
            <w:ins w:id="1978" w:author="wurongjun 00246467" w:date="2015-11-11T10:41:00Z">
              <w:r>
                <w:t>0</w:t>
              </w:r>
            </w:ins>
          </w:p>
        </w:tc>
        <w:tc>
          <w:tcPr>
            <w:tcW w:w="887" w:type="pct"/>
            <w:tcBorders>
              <w:top w:val="single" w:sz="6" w:space="0" w:color="000000"/>
              <w:bottom w:val="single" w:sz="6" w:space="0" w:color="000000"/>
            </w:tcBorders>
            <w:shd w:val="clear" w:color="auto" w:fill="auto"/>
            <w:tcPrChange w:id="1979"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980" w:author="wurongjun 00246467" w:date="2015-11-11T10:41:00Z"/>
              </w:rPr>
            </w:pPr>
          </w:p>
        </w:tc>
      </w:tr>
      <w:tr w:rsidR="00C35A24" w:rsidTr="00C35A24">
        <w:trPr>
          <w:ins w:id="1981"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982"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983" w:author="wurongjun 00246467" w:date="2015-11-11T10:41:00Z"/>
              </w:rPr>
            </w:pPr>
            <w:ins w:id="1984" w:author="wurongjun 00246467" w:date="2015-11-11T10:41:00Z">
              <w:r>
                <w:t>40</w:t>
              </w:r>
            </w:ins>
          </w:p>
        </w:tc>
        <w:tc>
          <w:tcPr>
            <w:tcW w:w="1371" w:type="pct"/>
            <w:tcBorders>
              <w:top w:val="single" w:sz="6" w:space="0" w:color="000000"/>
              <w:bottom w:val="single" w:sz="6" w:space="0" w:color="000000"/>
              <w:right w:val="single" w:sz="6" w:space="0" w:color="000000"/>
            </w:tcBorders>
            <w:shd w:val="clear" w:color="auto" w:fill="auto"/>
            <w:tcPrChange w:id="1985"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986" w:author="wurongjun 00246467" w:date="2015-11-11T10:41:00Z"/>
              </w:rPr>
            </w:pPr>
            <w:ins w:id="1987" w:author="wurongjun 00246467" w:date="2015-11-11T10:41:00Z">
              <w:r>
                <w:t>CATEGORYTYPE</w:t>
              </w:r>
            </w:ins>
          </w:p>
        </w:tc>
        <w:tc>
          <w:tcPr>
            <w:tcW w:w="1047" w:type="pct"/>
            <w:tcBorders>
              <w:top w:val="single" w:sz="6" w:space="0" w:color="000000"/>
              <w:bottom w:val="single" w:sz="6" w:space="0" w:color="000000"/>
              <w:right w:val="single" w:sz="6" w:space="0" w:color="000000"/>
            </w:tcBorders>
            <w:shd w:val="clear" w:color="auto" w:fill="auto"/>
            <w:tcPrChange w:id="1988"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989" w:author="wurongjun 00246467" w:date="2015-11-11T10:41:00Z"/>
              </w:rPr>
            </w:pPr>
            <w:ins w:id="1990" w:author="wurongjun 00246467" w:date="2015-11-11T10:41:00Z">
              <w:r>
                <w:t>NUMBER(10)</w:t>
              </w:r>
            </w:ins>
          </w:p>
        </w:tc>
        <w:tc>
          <w:tcPr>
            <w:tcW w:w="485" w:type="pct"/>
            <w:tcBorders>
              <w:top w:val="single" w:sz="6" w:space="0" w:color="000000"/>
              <w:bottom w:val="single" w:sz="6" w:space="0" w:color="000000"/>
              <w:right w:val="single" w:sz="6" w:space="0" w:color="000000"/>
            </w:tcBorders>
            <w:shd w:val="clear" w:color="auto" w:fill="auto"/>
            <w:tcPrChange w:id="1991"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992" w:author="wurongjun 00246467" w:date="2015-11-11T10:41:00Z"/>
              </w:rPr>
            </w:pPr>
            <w:ins w:id="1993"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1994"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1995" w:author="wurongjun 00246467" w:date="2015-11-11T10:41:00Z"/>
              </w:rPr>
            </w:pPr>
          </w:p>
        </w:tc>
        <w:tc>
          <w:tcPr>
            <w:tcW w:w="887" w:type="pct"/>
            <w:tcBorders>
              <w:top w:val="single" w:sz="6" w:space="0" w:color="000000"/>
              <w:bottom w:val="single" w:sz="6" w:space="0" w:color="000000"/>
            </w:tcBorders>
            <w:shd w:val="clear" w:color="auto" w:fill="auto"/>
            <w:tcPrChange w:id="1996"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1997" w:author="wurongjun 00246467" w:date="2015-11-11T10:41:00Z"/>
              </w:rPr>
            </w:pPr>
          </w:p>
        </w:tc>
      </w:tr>
      <w:tr w:rsidR="00C35A24" w:rsidTr="00C35A24">
        <w:trPr>
          <w:ins w:id="1998"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1999"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2000" w:author="wurongjun 00246467" w:date="2015-11-11T10:41:00Z"/>
              </w:rPr>
            </w:pPr>
            <w:ins w:id="2001" w:author="wurongjun 00246467" w:date="2015-11-11T10:41:00Z">
              <w:r>
                <w:t>41</w:t>
              </w:r>
            </w:ins>
          </w:p>
        </w:tc>
        <w:tc>
          <w:tcPr>
            <w:tcW w:w="1371" w:type="pct"/>
            <w:tcBorders>
              <w:top w:val="single" w:sz="6" w:space="0" w:color="000000"/>
              <w:bottom w:val="single" w:sz="6" w:space="0" w:color="000000"/>
              <w:right w:val="single" w:sz="6" w:space="0" w:color="000000"/>
            </w:tcBorders>
            <w:shd w:val="clear" w:color="auto" w:fill="auto"/>
            <w:tcPrChange w:id="2002"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2003" w:author="wurongjun 00246467" w:date="2015-11-11T10:41:00Z"/>
              </w:rPr>
            </w:pPr>
            <w:ins w:id="2004" w:author="wurongjun 00246467" w:date="2015-11-11T10:41:00Z">
              <w:r>
                <w:t>CHARGEBY3RDPARTY</w:t>
              </w:r>
            </w:ins>
          </w:p>
        </w:tc>
        <w:tc>
          <w:tcPr>
            <w:tcW w:w="1047" w:type="pct"/>
            <w:tcBorders>
              <w:top w:val="single" w:sz="6" w:space="0" w:color="000000"/>
              <w:bottom w:val="single" w:sz="6" w:space="0" w:color="000000"/>
              <w:right w:val="single" w:sz="6" w:space="0" w:color="000000"/>
            </w:tcBorders>
            <w:shd w:val="clear" w:color="auto" w:fill="auto"/>
            <w:tcPrChange w:id="2005"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2006" w:author="wurongjun 00246467" w:date="2015-11-11T10:41:00Z"/>
              </w:rPr>
            </w:pPr>
            <w:ins w:id="2007" w:author="wurongjun 00246467" w:date="2015-11-11T10:41:00Z">
              <w:r>
                <w:t>NUMBER(10)</w:t>
              </w:r>
            </w:ins>
          </w:p>
        </w:tc>
        <w:tc>
          <w:tcPr>
            <w:tcW w:w="485" w:type="pct"/>
            <w:tcBorders>
              <w:top w:val="single" w:sz="6" w:space="0" w:color="000000"/>
              <w:bottom w:val="single" w:sz="6" w:space="0" w:color="000000"/>
              <w:right w:val="single" w:sz="6" w:space="0" w:color="000000"/>
            </w:tcBorders>
            <w:shd w:val="clear" w:color="auto" w:fill="auto"/>
            <w:tcPrChange w:id="2008"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2009" w:author="wurongjun 00246467" w:date="2015-11-11T10:41:00Z"/>
              </w:rPr>
            </w:pPr>
            <w:ins w:id="2010"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2011"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2012" w:author="wurongjun 00246467" w:date="2015-11-11T10:41:00Z"/>
              </w:rPr>
            </w:pPr>
            <w:ins w:id="2013" w:author="wurongjun 00246467" w:date="2015-11-11T10:41:00Z">
              <w:r>
                <w:t>0</w:t>
              </w:r>
            </w:ins>
          </w:p>
        </w:tc>
        <w:tc>
          <w:tcPr>
            <w:tcW w:w="887" w:type="pct"/>
            <w:tcBorders>
              <w:top w:val="single" w:sz="6" w:space="0" w:color="000000"/>
              <w:bottom w:val="single" w:sz="6" w:space="0" w:color="000000"/>
            </w:tcBorders>
            <w:shd w:val="clear" w:color="auto" w:fill="auto"/>
            <w:tcPrChange w:id="2014"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2015" w:author="wurongjun 00246467" w:date="2015-11-11T10:41:00Z"/>
              </w:rPr>
            </w:pPr>
          </w:p>
        </w:tc>
      </w:tr>
      <w:tr w:rsidR="00C35A24" w:rsidTr="00C35A24">
        <w:trPr>
          <w:ins w:id="2016"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2017"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2018" w:author="wurongjun 00246467" w:date="2015-11-11T10:41:00Z"/>
              </w:rPr>
            </w:pPr>
            <w:ins w:id="2019" w:author="wurongjun 00246467" w:date="2015-11-11T10:41:00Z">
              <w:r>
                <w:t>42</w:t>
              </w:r>
            </w:ins>
          </w:p>
        </w:tc>
        <w:tc>
          <w:tcPr>
            <w:tcW w:w="1371" w:type="pct"/>
            <w:tcBorders>
              <w:top w:val="single" w:sz="6" w:space="0" w:color="000000"/>
              <w:bottom w:val="single" w:sz="6" w:space="0" w:color="000000"/>
              <w:right w:val="single" w:sz="6" w:space="0" w:color="000000"/>
            </w:tcBorders>
            <w:shd w:val="clear" w:color="auto" w:fill="auto"/>
            <w:tcPrChange w:id="2020"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2021" w:author="wurongjun 00246467" w:date="2015-11-11T10:41:00Z"/>
              </w:rPr>
            </w:pPr>
            <w:ins w:id="2022" w:author="wurongjun 00246467" w:date="2015-11-11T10:41:00Z">
              <w:r>
                <w:t>SUBSCRIPTIONSYNCSPEED</w:t>
              </w:r>
            </w:ins>
          </w:p>
        </w:tc>
        <w:tc>
          <w:tcPr>
            <w:tcW w:w="1047" w:type="pct"/>
            <w:tcBorders>
              <w:top w:val="single" w:sz="6" w:space="0" w:color="000000"/>
              <w:bottom w:val="single" w:sz="6" w:space="0" w:color="000000"/>
              <w:right w:val="single" w:sz="6" w:space="0" w:color="000000"/>
            </w:tcBorders>
            <w:shd w:val="clear" w:color="auto" w:fill="auto"/>
            <w:tcPrChange w:id="2023"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2024" w:author="wurongjun 00246467" w:date="2015-11-11T10:41:00Z"/>
              </w:rPr>
            </w:pPr>
            <w:ins w:id="2025" w:author="wurongjun 00246467" w:date="2015-11-11T10:41:00Z">
              <w:r>
                <w:t>VARCHAR2(10)</w:t>
              </w:r>
            </w:ins>
          </w:p>
        </w:tc>
        <w:tc>
          <w:tcPr>
            <w:tcW w:w="485" w:type="pct"/>
            <w:tcBorders>
              <w:top w:val="single" w:sz="6" w:space="0" w:color="000000"/>
              <w:bottom w:val="single" w:sz="6" w:space="0" w:color="000000"/>
              <w:right w:val="single" w:sz="6" w:space="0" w:color="000000"/>
            </w:tcBorders>
            <w:shd w:val="clear" w:color="auto" w:fill="auto"/>
            <w:tcPrChange w:id="2026"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2027" w:author="wurongjun 00246467" w:date="2015-11-11T10:41:00Z"/>
              </w:rPr>
            </w:pPr>
            <w:ins w:id="2028"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2029"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2030" w:author="wurongjun 00246467" w:date="2015-11-11T10:41:00Z"/>
              </w:rPr>
            </w:pPr>
          </w:p>
        </w:tc>
        <w:tc>
          <w:tcPr>
            <w:tcW w:w="887" w:type="pct"/>
            <w:tcBorders>
              <w:top w:val="single" w:sz="6" w:space="0" w:color="000000"/>
              <w:bottom w:val="single" w:sz="6" w:space="0" w:color="000000"/>
            </w:tcBorders>
            <w:shd w:val="clear" w:color="auto" w:fill="auto"/>
            <w:tcPrChange w:id="2031"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2032" w:author="wurongjun 00246467" w:date="2015-11-11T10:41:00Z"/>
              </w:rPr>
            </w:pPr>
          </w:p>
        </w:tc>
      </w:tr>
      <w:tr w:rsidR="00C35A24" w:rsidTr="00C35A24">
        <w:trPr>
          <w:ins w:id="2033" w:author="wurongjun 00246467" w:date="2015-11-11T10:41:00Z"/>
        </w:trPr>
        <w:tc>
          <w:tcPr>
            <w:tcW w:w="485" w:type="pct"/>
            <w:tcBorders>
              <w:top w:val="single" w:sz="6" w:space="0" w:color="000000"/>
              <w:bottom w:val="single" w:sz="6" w:space="0" w:color="000000"/>
              <w:right w:val="single" w:sz="6" w:space="0" w:color="000000"/>
            </w:tcBorders>
            <w:shd w:val="clear" w:color="auto" w:fill="auto"/>
            <w:tcPrChange w:id="2034" w:author="wurongjun 00246467" w:date="2015-11-11T10:42:00Z">
              <w:tcPr>
                <w:tcW w:w="417"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2035" w:author="wurongjun 00246467" w:date="2015-11-11T10:41:00Z"/>
              </w:rPr>
            </w:pPr>
            <w:ins w:id="2036" w:author="wurongjun 00246467" w:date="2015-11-11T10:41:00Z">
              <w:r>
                <w:t>43</w:t>
              </w:r>
            </w:ins>
          </w:p>
        </w:tc>
        <w:tc>
          <w:tcPr>
            <w:tcW w:w="1371" w:type="pct"/>
            <w:tcBorders>
              <w:top w:val="single" w:sz="6" w:space="0" w:color="000000"/>
              <w:bottom w:val="single" w:sz="6" w:space="0" w:color="000000"/>
              <w:right w:val="single" w:sz="6" w:space="0" w:color="000000"/>
            </w:tcBorders>
            <w:shd w:val="clear" w:color="auto" w:fill="auto"/>
            <w:tcPrChange w:id="2037" w:author="wurongjun 00246467" w:date="2015-11-11T10:42:00Z">
              <w:tcPr>
                <w:tcW w:w="1180"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2038" w:author="wurongjun 00246467" w:date="2015-11-11T10:41:00Z"/>
              </w:rPr>
            </w:pPr>
            <w:ins w:id="2039" w:author="wurongjun 00246467" w:date="2015-11-11T10:41:00Z">
              <w:r>
                <w:t>THIRDFLAG</w:t>
              </w:r>
            </w:ins>
          </w:p>
        </w:tc>
        <w:tc>
          <w:tcPr>
            <w:tcW w:w="1047" w:type="pct"/>
            <w:tcBorders>
              <w:top w:val="single" w:sz="6" w:space="0" w:color="000000"/>
              <w:bottom w:val="single" w:sz="6" w:space="0" w:color="000000"/>
              <w:right w:val="single" w:sz="6" w:space="0" w:color="000000"/>
            </w:tcBorders>
            <w:shd w:val="clear" w:color="auto" w:fill="auto"/>
            <w:tcPrChange w:id="2040" w:author="wurongjun 00246467" w:date="2015-11-11T10:42:00Z">
              <w:tcPr>
                <w:tcW w:w="1426"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2041" w:author="wurongjun 00246467" w:date="2015-11-11T10:41:00Z"/>
              </w:rPr>
            </w:pPr>
            <w:ins w:id="2042" w:author="wurongjun 00246467" w:date="2015-11-11T10:41:00Z">
              <w:r>
                <w:t>NUMBER(10)</w:t>
              </w:r>
            </w:ins>
          </w:p>
        </w:tc>
        <w:tc>
          <w:tcPr>
            <w:tcW w:w="485" w:type="pct"/>
            <w:tcBorders>
              <w:top w:val="single" w:sz="6" w:space="0" w:color="000000"/>
              <w:bottom w:val="single" w:sz="6" w:space="0" w:color="000000"/>
              <w:right w:val="single" w:sz="6" w:space="0" w:color="000000"/>
            </w:tcBorders>
            <w:shd w:val="clear" w:color="auto" w:fill="auto"/>
            <w:tcPrChange w:id="2043" w:author="wurongjun 00246467" w:date="2015-11-11T10:42:00Z">
              <w:tcPr>
                <w:tcW w:w="365"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2044" w:author="wurongjun 00246467" w:date="2015-11-11T10:41:00Z"/>
              </w:rPr>
            </w:pPr>
            <w:ins w:id="2045" w:author="wurongjun 00246467" w:date="2015-11-11T10:41:00Z">
              <w:r>
                <w:t>Y</w:t>
              </w:r>
            </w:ins>
          </w:p>
        </w:tc>
        <w:tc>
          <w:tcPr>
            <w:tcW w:w="725" w:type="pct"/>
            <w:tcBorders>
              <w:top w:val="single" w:sz="6" w:space="0" w:color="000000"/>
              <w:bottom w:val="single" w:sz="6" w:space="0" w:color="000000"/>
              <w:right w:val="single" w:sz="6" w:space="0" w:color="000000"/>
            </w:tcBorders>
            <w:shd w:val="clear" w:color="auto" w:fill="auto"/>
            <w:tcPrChange w:id="2046" w:author="wurongjun 00246467" w:date="2015-11-11T10:42:00Z">
              <w:tcPr>
                <w:tcW w:w="453" w:type="pct"/>
                <w:tcBorders>
                  <w:top w:val="single" w:sz="6" w:space="0" w:color="000000"/>
                  <w:bottom w:val="single" w:sz="6" w:space="0" w:color="000000"/>
                  <w:right w:val="single" w:sz="6" w:space="0" w:color="000000"/>
                </w:tcBorders>
                <w:shd w:val="clear" w:color="auto" w:fill="auto"/>
              </w:tcPr>
            </w:tcPrChange>
          </w:tcPr>
          <w:p w:rsidR="00C35A24" w:rsidRDefault="00C35A24" w:rsidP="004B7465">
            <w:pPr>
              <w:pStyle w:val="TableText"/>
              <w:rPr>
                <w:ins w:id="2047" w:author="wurongjun 00246467" w:date="2015-11-11T10:41:00Z"/>
              </w:rPr>
            </w:pPr>
          </w:p>
        </w:tc>
        <w:tc>
          <w:tcPr>
            <w:tcW w:w="887" w:type="pct"/>
            <w:tcBorders>
              <w:top w:val="single" w:sz="6" w:space="0" w:color="000000"/>
              <w:bottom w:val="single" w:sz="6" w:space="0" w:color="000000"/>
            </w:tcBorders>
            <w:shd w:val="clear" w:color="auto" w:fill="auto"/>
            <w:tcPrChange w:id="2048" w:author="wurongjun 00246467" w:date="2015-11-11T10:42:00Z">
              <w:tcPr>
                <w:tcW w:w="1159" w:type="pct"/>
                <w:tcBorders>
                  <w:top w:val="single" w:sz="6" w:space="0" w:color="000000"/>
                  <w:bottom w:val="single" w:sz="6" w:space="0" w:color="000000"/>
                </w:tcBorders>
                <w:shd w:val="clear" w:color="auto" w:fill="auto"/>
              </w:tcPr>
            </w:tcPrChange>
          </w:tcPr>
          <w:p w:rsidR="00C35A24" w:rsidRDefault="00C35A24" w:rsidP="004B7465">
            <w:pPr>
              <w:pStyle w:val="TableText"/>
              <w:rPr>
                <w:ins w:id="2049" w:author="wurongjun 00246467" w:date="2015-11-11T10:41:00Z"/>
              </w:rPr>
            </w:pPr>
          </w:p>
        </w:tc>
      </w:tr>
    </w:tbl>
    <w:p w:rsidR="00C35A24" w:rsidRPr="00970B60" w:rsidRDefault="00C35A24" w:rsidP="007957EA"/>
    <w:p w:rsidR="007957EA" w:rsidRDefault="007957EA" w:rsidP="002D6B10">
      <w:pPr>
        <w:pStyle w:val="21"/>
      </w:pPr>
      <w:bookmarkStart w:id="2050" w:name="_Toc397712913"/>
      <w:bookmarkStart w:id="2051" w:name="_Toc435003398"/>
      <w:r>
        <w:rPr>
          <w:rFonts w:hint="eastAsia"/>
        </w:rPr>
        <w:t>CMS</w:t>
      </w:r>
      <w:r w:rsidR="000A19C9">
        <w:rPr>
          <w:rFonts w:hint="eastAsia"/>
        </w:rPr>
        <w:t>内容管理</w:t>
      </w:r>
      <w:r>
        <w:rPr>
          <w:rFonts w:hint="eastAsia"/>
        </w:rPr>
        <w:t>物理表</w:t>
      </w:r>
      <w:bookmarkEnd w:id="2050"/>
      <w:ins w:id="2052" w:author="wurongjun 00246467" w:date="2015-04-22T16:39:00Z">
        <w:r w:rsidR="00A06C7C">
          <w:rPr>
            <w:rFonts w:hint="eastAsia"/>
          </w:rPr>
          <w:t>（自</w:t>
        </w:r>
        <w:r w:rsidR="00A06C7C">
          <w:t>V2R7C21L</w:t>
        </w:r>
        <w:r w:rsidR="00A06C7C">
          <w:t>版本不建议使用</w:t>
        </w:r>
      </w:ins>
      <w:ins w:id="2053" w:author="wurongjun 00246467" w:date="2015-06-15T19:15:00Z">
        <w:r w:rsidR="00215954">
          <w:rPr>
            <w:rFonts w:hint="eastAsia"/>
          </w:rPr>
          <w:t>，</w:t>
        </w:r>
        <w:r w:rsidR="00215954">
          <w:t>视图</w:t>
        </w:r>
        <w:r w:rsidR="00215954">
          <w:rPr>
            <w:rFonts w:hint="eastAsia"/>
          </w:rPr>
          <w:t>收编</w:t>
        </w:r>
      </w:ins>
      <w:ins w:id="2054" w:author="wurongjun 00246467" w:date="2015-04-22T16:39:00Z">
        <w:r w:rsidR="00A06C7C">
          <w:t>）</w:t>
        </w:r>
      </w:ins>
      <w:bookmarkEnd w:id="2051"/>
    </w:p>
    <w:p w:rsidR="007957EA" w:rsidRPr="002C41A9" w:rsidRDefault="007957EA" w:rsidP="007957EA">
      <w:pPr>
        <w:pStyle w:val="31"/>
      </w:pPr>
      <w:bookmarkStart w:id="2055" w:name="_Toc397680927"/>
      <w:bookmarkStart w:id="2056" w:name="_Toc397712914"/>
      <w:bookmarkStart w:id="2057" w:name="_Toc435003399"/>
      <w:r w:rsidRPr="002C41A9">
        <w:rPr>
          <w:rFonts w:hint="eastAsia"/>
        </w:rPr>
        <w:t>内容信息表</w:t>
      </w:r>
      <w:r w:rsidRPr="002C41A9">
        <w:rPr>
          <w:rFonts w:hint="eastAsia"/>
        </w:rPr>
        <w:t>T_CMP_TYPE_CONTENT</w:t>
      </w:r>
      <w:bookmarkEnd w:id="2055"/>
      <w:bookmarkEnd w:id="2056"/>
      <w:bookmarkEnd w:id="2057"/>
    </w:p>
    <w:tbl>
      <w:tblPr>
        <w:tblW w:w="90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Change w:id="2058" w:author="wurongjun 00246467" w:date="2015-11-11T09:45:00Z">
          <w:tblPr>
            <w:tblW w:w="998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PrChange>
      </w:tblPr>
      <w:tblGrid>
        <w:gridCol w:w="1855"/>
        <w:gridCol w:w="1890"/>
        <w:gridCol w:w="1470"/>
        <w:gridCol w:w="1575"/>
        <w:gridCol w:w="2273"/>
        <w:tblGridChange w:id="2059">
          <w:tblGrid>
            <w:gridCol w:w="1855"/>
            <w:gridCol w:w="1890"/>
            <w:gridCol w:w="1470"/>
            <w:gridCol w:w="1575"/>
            <w:gridCol w:w="3198"/>
          </w:tblGrid>
        </w:tblGridChange>
      </w:tblGrid>
      <w:tr w:rsidR="007957EA" w:rsidRPr="0019211A" w:rsidTr="00117A2F">
        <w:trPr>
          <w:cantSplit/>
          <w:jc w:val="center"/>
          <w:trPrChange w:id="2060" w:author="wurongjun 00246467" w:date="2015-11-11T09:45:00Z">
            <w:trPr>
              <w:cantSplit/>
              <w:jc w:val="center"/>
            </w:trPr>
          </w:trPrChange>
        </w:trPr>
        <w:tc>
          <w:tcPr>
            <w:tcW w:w="1855" w:type="dxa"/>
            <w:tcBorders>
              <w:top w:val="single" w:sz="6" w:space="0" w:color="auto"/>
              <w:left w:val="single" w:sz="6" w:space="0" w:color="auto"/>
              <w:bottom w:val="single" w:sz="6" w:space="0" w:color="auto"/>
              <w:right w:val="single" w:sz="6" w:space="0" w:color="auto"/>
              <w:tl2br w:val="nil"/>
              <w:tr2bl w:val="nil"/>
            </w:tcBorders>
            <w:shd w:val="clear" w:color="auto" w:fill="D9D9D9"/>
            <w:tcPrChange w:id="2061" w:author="wurongjun 00246467" w:date="2015-11-11T09:45:00Z">
              <w:tcPr>
                <w:tcW w:w="1855" w:type="dxa"/>
                <w:tcBorders>
                  <w:top w:val="single" w:sz="6" w:space="0" w:color="auto"/>
                  <w:left w:val="single" w:sz="6" w:space="0" w:color="auto"/>
                  <w:bottom w:val="single" w:sz="6" w:space="0" w:color="auto"/>
                  <w:right w:val="single" w:sz="6" w:space="0" w:color="auto"/>
                  <w:tl2br w:val="nil"/>
                  <w:tr2bl w:val="nil"/>
                </w:tcBorders>
                <w:shd w:val="clear" w:color="auto" w:fill="D9D9D9"/>
              </w:tcPr>
            </w:tcPrChange>
          </w:tcPr>
          <w:p w:rsidR="007957EA" w:rsidRPr="00BF3458" w:rsidRDefault="007957EA" w:rsidP="00D244CD">
            <w:pPr>
              <w:pStyle w:val="TableHeading"/>
            </w:pPr>
            <w:r w:rsidRPr="00BF3458">
              <w:t>字段</w:t>
            </w:r>
          </w:p>
        </w:tc>
        <w:tc>
          <w:tcPr>
            <w:tcW w:w="1890" w:type="dxa"/>
            <w:tcBorders>
              <w:top w:val="single" w:sz="6" w:space="0" w:color="auto"/>
              <w:left w:val="single" w:sz="6" w:space="0" w:color="auto"/>
              <w:bottom w:val="single" w:sz="6" w:space="0" w:color="auto"/>
              <w:right w:val="single" w:sz="6" w:space="0" w:color="auto"/>
              <w:tl2br w:val="nil"/>
              <w:tr2bl w:val="nil"/>
            </w:tcBorders>
            <w:shd w:val="clear" w:color="auto" w:fill="D9D9D9"/>
            <w:tcPrChange w:id="2062" w:author="wurongjun 00246467" w:date="2015-11-11T09:45:00Z">
              <w:tcPr>
                <w:tcW w:w="1890" w:type="dxa"/>
                <w:tcBorders>
                  <w:top w:val="single" w:sz="6" w:space="0" w:color="auto"/>
                  <w:left w:val="single" w:sz="6" w:space="0" w:color="auto"/>
                  <w:bottom w:val="single" w:sz="6" w:space="0" w:color="auto"/>
                  <w:right w:val="single" w:sz="6" w:space="0" w:color="auto"/>
                  <w:tl2br w:val="nil"/>
                  <w:tr2bl w:val="nil"/>
                </w:tcBorders>
                <w:shd w:val="clear" w:color="auto" w:fill="D9D9D9"/>
              </w:tcPr>
            </w:tcPrChange>
          </w:tcPr>
          <w:p w:rsidR="007957EA" w:rsidRPr="00BF3458" w:rsidRDefault="007957EA" w:rsidP="00D244CD">
            <w:pPr>
              <w:pStyle w:val="TableHeading"/>
            </w:pPr>
            <w:r w:rsidRPr="00BF3458">
              <w:t>数据类型</w:t>
            </w:r>
          </w:p>
        </w:tc>
        <w:tc>
          <w:tcPr>
            <w:tcW w:w="1470" w:type="dxa"/>
            <w:tcBorders>
              <w:top w:val="single" w:sz="6" w:space="0" w:color="auto"/>
              <w:left w:val="single" w:sz="6" w:space="0" w:color="auto"/>
              <w:bottom w:val="single" w:sz="6" w:space="0" w:color="auto"/>
              <w:right w:val="single" w:sz="6" w:space="0" w:color="auto"/>
              <w:tl2br w:val="nil"/>
              <w:tr2bl w:val="nil"/>
            </w:tcBorders>
            <w:shd w:val="clear" w:color="auto" w:fill="D9D9D9"/>
            <w:tcPrChange w:id="2063" w:author="wurongjun 00246467" w:date="2015-11-11T09:45:00Z">
              <w:tcPr>
                <w:tcW w:w="1470" w:type="dxa"/>
                <w:tcBorders>
                  <w:top w:val="single" w:sz="6" w:space="0" w:color="auto"/>
                  <w:left w:val="single" w:sz="6" w:space="0" w:color="auto"/>
                  <w:bottom w:val="single" w:sz="6" w:space="0" w:color="auto"/>
                  <w:right w:val="single" w:sz="6" w:space="0" w:color="auto"/>
                  <w:tl2br w:val="nil"/>
                  <w:tr2bl w:val="nil"/>
                </w:tcBorders>
                <w:shd w:val="clear" w:color="auto" w:fill="D9D9D9"/>
              </w:tcPr>
            </w:tcPrChange>
          </w:tcPr>
          <w:p w:rsidR="007957EA" w:rsidRPr="00BF3458" w:rsidRDefault="007957EA" w:rsidP="00D244CD">
            <w:pPr>
              <w:pStyle w:val="TableHeading"/>
            </w:pPr>
            <w:r w:rsidRPr="00BF3458">
              <w:t>是否允许为空</w:t>
            </w:r>
          </w:p>
        </w:tc>
        <w:tc>
          <w:tcPr>
            <w:tcW w:w="1575" w:type="dxa"/>
            <w:tcBorders>
              <w:top w:val="single" w:sz="6" w:space="0" w:color="auto"/>
              <w:left w:val="single" w:sz="6" w:space="0" w:color="auto"/>
              <w:bottom w:val="single" w:sz="6" w:space="0" w:color="auto"/>
              <w:right w:val="single" w:sz="6" w:space="0" w:color="auto"/>
              <w:tl2br w:val="nil"/>
              <w:tr2bl w:val="nil"/>
            </w:tcBorders>
            <w:shd w:val="clear" w:color="auto" w:fill="D9D9D9"/>
            <w:tcPrChange w:id="2064" w:author="wurongjun 00246467" w:date="2015-11-11T09:45:00Z">
              <w:tcPr>
                <w:tcW w:w="1575" w:type="dxa"/>
                <w:tcBorders>
                  <w:top w:val="single" w:sz="6" w:space="0" w:color="auto"/>
                  <w:left w:val="single" w:sz="6" w:space="0" w:color="auto"/>
                  <w:bottom w:val="single" w:sz="6" w:space="0" w:color="auto"/>
                  <w:right w:val="single" w:sz="6" w:space="0" w:color="auto"/>
                  <w:tl2br w:val="nil"/>
                  <w:tr2bl w:val="nil"/>
                </w:tcBorders>
                <w:shd w:val="clear" w:color="auto" w:fill="D9D9D9"/>
              </w:tcPr>
            </w:tcPrChange>
          </w:tcPr>
          <w:p w:rsidR="007957EA" w:rsidRPr="00BF3458" w:rsidRDefault="007957EA" w:rsidP="00D244CD">
            <w:pPr>
              <w:pStyle w:val="TableHeading"/>
            </w:pPr>
            <w:r w:rsidRPr="00BF3458">
              <w:t>描述信息</w:t>
            </w:r>
          </w:p>
        </w:tc>
        <w:tc>
          <w:tcPr>
            <w:tcW w:w="2273" w:type="dxa"/>
            <w:tcBorders>
              <w:top w:val="single" w:sz="6" w:space="0" w:color="auto"/>
              <w:left w:val="single" w:sz="6" w:space="0" w:color="auto"/>
              <w:bottom w:val="single" w:sz="6" w:space="0" w:color="auto"/>
              <w:right w:val="single" w:sz="6" w:space="0" w:color="auto"/>
              <w:tl2br w:val="nil"/>
              <w:tr2bl w:val="nil"/>
            </w:tcBorders>
            <w:shd w:val="clear" w:color="auto" w:fill="D9D9D9"/>
            <w:tcPrChange w:id="2065" w:author="wurongjun 00246467" w:date="2015-11-11T09:45:00Z">
              <w:tcPr>
                <w:tcW w:w="3198" w:type="dxa"/>
                <w:tcBorders>
                  <w:top w:val="single" w:sz="6" w:space="0" w:color="auto"/>
                  <w:left w:val="single" w:sz="6" w:space="0" w:color="auto"/>
                  <w:bottom w:val="single" w:sz="6" w:space="0" w:color="auto"/>
                  <w:right w:val="single" w:sz="6" w:space="0" w:color="auto"/>
                  <w:tl2br w:val="nil"/>
                  <w:tr2bl w:val="nil"/>
                </w:tcBorders>
                <w:shd w:val="clear" w:color="auto" w:fill="D9D9D9"/>
              </w:tcPr>
            </w:tcPrChange>
          </w:tcPr>
          <w:p w:rsidR="007957EA" w:rsidRPr="00BF3458" w:rsidRDefault="007957EA" w:rsidP="00D244CD">
            <w:pPr>
              <w:pStyle w:val="TableHeading"/>
            </w:pPr>
            <w:r>
              <w:rPr>
                <w:rFonts w:hint="eastAsia"/>
              </w:rPr>
              <w:t>备注</w:t>
            </w:r>
          </w:p>
        </w:tc>
      </w:tr>
      <w:tr w:rsidR="007957EA" w:rsidRPr="0019211A" w:rsidTr="00117A2F">
        <w:trPr>
          <w:cantSplit/>
          <w:jc w:val="center"/>
          <w:trPrChange w:id="2066" w:author="wurongjun 00246467" w:date="2015-11-11T09:45:00Z">
            <w:trPr>
              <w:cantSplit/>
              <w:jc w:val="center"/>
            </w:trPr>
          </w:trPrChange>
        </w:trPr>
        <w:tc>
          <w:tcPr>
            <w:tcW w:w="1855" w:type="dxa"/>
            <w:tcBorders>
              <w:top w:val="single" w:sz="6" w:space="0" w:color="auto"/>
            </w:tcBorders>
            <w:shd w:val="clear" w:color="auto" w:fill="auto"/>
            <w:tcPrChange w:id="2067" w:author="wurongjun 00246467" w:date="2015-11-11T09:45:00Z">
              <w:tcPr>
                <w:tcW w:w="1855" w:type="dxa"/>
                <w:tcBorders>
                  <w:top w:val="single" w:sz="6" w:space="0" w:color="auto"/>
                </w:tcBorders>
                <w:shd w:val="clear" w:color="auto" w:fill="auto"/>
              </w:tcPr>
            </w:tcPrChange>
          </w:tcPr>
          <w:p w:rsidR="007957EA" w:rsidRPr="007E31C0" w:rsidRDefault="007957EA" w:rsidP="00D244CD">
            <w:pPr>
              <w:pStyle w:val="TableText"/>
            </w:pPr>
            <w:r w:rsidRPr="007E31C0">
              <w:t>OBJECTID</w:t>
            </w:r>
          </w:p>
        </w:tc>
        <w:tc>
          <w:tcPr>
            <w:tcW w:w="1890" w:type="dxa"/>
            <w:tcBorders>
              <w:top w:val="single" w:sz="6" w:space="0" w:color="auto"/>
            </w:tcBorders>
            <w:shd w:val="clear" w:color="auto" w:fill="auto"/>
            <w:tcPrChange w:id="2068" w:author="wurongjun 00246467" w:date="2015-11-11T09:45:00Z">
              <w:tcPr>
                <w:tcW w:w="1890" w:type="dxa"/>
                <w:tcBorders>
                  <w:top w:val="single" w:sz="6" w:space="0" w:color="auto"/>
                </w:tcBorders>
                <w:shd w:val="clear" w:color="auto" w:fill="auto"/>
              </w:tcPr>
            </w:tcPrChange>
          </w:tcPr>
          <w:p w:rsidR="007957EA" w:rsidRPr="007E31C0" w:rsidRDefault="007957EA" w:rsidP="00D244CD">
            <w:pPr>
              <w:pStyle w:val="TableText"/>
            </w:pPr>
            <w:r w:rsidRPr="007E31C0">
              <w:t>NUMBER(19)</w:t>
            </w:r>
          </w:p>
        </w:tc>
        <w:tc>
          <w:tcPr>
            <w:tcW w:w="1470" w:type="dxa"/>
            <w:tcBorders>
              <w:top w:val="single" w:sz="6" w:space="0" w:color="auto"/>
            </w:tcBorders>
            <w:shd w:val="clear" w:color="auto" w:fill="auto"/>
            <w:tcPrChange w:id="2069" w:author="wurongjun 00246467" w:date="2015-11-11T09:45:00Z">
              <w:tcPr>
                <w:tcW w:w="1470" w:type="dxa"/>
                <w:tcBorders>
                  <w:top w:val="single" w:sz="6" w:space="0" w:color="auto"/>
                </w:tcBorders>
                <w:shd w:val="clear" w:color="auto" w:fill="auto"/>
              </w:tcPr>
            </w:tcPrChange>
          </w:tcPr>
          <w:p w:rsidR="007957EA" w:rsidRPr="007E31C0" w:rsidRDefault="007957EA" w:rsidP="00D244CD">
            <w:pPr>
              <w:pStyle w:val="TableText"/>
            </w:pPr>
            <w:r w:rsidRPr="007E31C0">
              <w:t xml:space="preserve">  not null</w:t>
            </w:r>
          </w:p>
        </w:tc>
        <w:tc>
          <w:tcPr>
            <w:tcW w:w="1575" w:type="dxa"/>
            <w:tcBorders>
              <w:top w:val="single" w:sz="6" w:space="0" w:color="auto"/>
            </w:tcBorders>
            <w:shd w:val="clear" w:color="auto" w:fill="auto"/>
            <w:tcPrChange w:id="2070" w:author="wurongjun 00246467" w:date="2015-11-11T09:45:00Z">
              <w:tcPr>
                <w:tcW w:w="1575" w:type="dxa"/>
                <w:tcBorders>
                  <w:top w:val="single" w:sz="6" w:space="0" w:color="auto"/>
                </w:tcBorders>
                <w:shd w:val="clear" w:color="auto" w:fill="auto"/>
              </w:tcPr>
            </w:tcPrChange>
          </w:tcPr>
          <w:p w:rsidR="007957EA" w:rsidRPr="007E31C0" w:rsidRDefault="007957EA" w:rsidP="00D244CD">
            <w:pPr>
              <w:pStyle w:val="TableText"/>
            </w:pPr>
            <w:r w:rsidRPr="007E31C0">
              <w:rPr>
                <w:rFonts w:hint="eastAsia"/>
              </w:rPr>
              <w:t>内容</w:t>
            </w:r>
            <w:r w:rsidRPr="007E31C0">
              <w:rPr>
                <w:rFonts w:hint="eastAsia"/>
              </w:rPr>
              <w:t>ID</w:t>
            </w:r>
          </w:p>
        </w:tc>
        <w:tc>
          <w:tcPr>
            <w:tcW w:w="2273" w:type="dxa"/>
            <w:tcBorders>
              <w:top w:val="single" w:sz="6" w:space="0" w:color="auto"/>
            </w:tcBorders>
            <w:shd w:val="clear" w:color="auto" w:fill="auto"/>
            <w:tcPrChange w:id="2071" w:author="wurongjun 00246467" w:date="2015-11-11T09:45:00Z">
              <w:tcPr>
                <w:tcW w:w="3198" w:type="dxa"/>
                <w:tcBorders>
                  <w:top w:val="single" w:sz="6" w:space="0" w:color="auto"/>
                </w:tcBorders>
                <w:shd w:val="clear" w:color="auto" w:fill="auto"/>
              </w:tcPr>
            </w:tcPrChange>
          </w:tcPr>
          <w:p w:rsidR="007957EA" w:rsidRPr="007E31C0" w:rsidRDefault="007957EA" w:rsidP="00D244CD">
            <w:pPr>
              <w:pStyle w:val="TableText"/>
            </w:pPr>
            <w:r>
              <w:rPr>
                <w:rFonts w:hint="eastAsia"/>
              </w:rPr>
              <w:t>主键，</w:t>
            </w:r>
            <w:r w:rsidRPr="007E31C0">
              <w:rPr>
                <w:rFonts w:hint="eastAsia"/>
              </w:rPr>
              <w:t>MDSP</w:t>
            </w:r>
            <w:r w:rsidRPr="007E31C0">
              <w:rPr>
                <w:rFonts w:hint="eastAsia"/>
              </w:rPr>
              <w:t>内部使用</w:t>
            </w:r>
          </w:p>
        </w:tc>
      </w:tr>
      <w:tr w:rsidR="007957EA" w:rsidRPr="0019211A" w:rsidTr="00117A2F">
        <w:trPr>
          <w:cantSplit/>
          <w:jc w:val="center"/>
          <w:trPrChange w:id="2072" w:author="wurongjun 00246467" w:date="2015-11-11T09:45:00Z">
            <w:trPr>
              <w:cantSplit/>
              <w:jc w:val="center"/>
            </w:trPr>
          </w:trPrChange>
        </w:trPr>
        <w:tc>
          <w:tcPr>
            <w:tcW w:w="1855" w:type="dxa"/>
            <w:tcBorders>
              <w:top w:val="single" w:sz="6" w:space="0" w:color="auto"/>
            </w:tcBorders>
            <w:shd w:val="clear" w:color="auto" w:fill="auto"/>
            <w:tcPrChange w:id="2073" w:author="wurongjun 00246467" w:date="2015-11-11T09:45:00Z">
              <w:tcPr>
                <w:tcW w:w="1855" w:type="dxa"/>
                <w:tcBorders>
                  <w:top w:val="single" w:sz="6" w:space="0" w:color="auto"/>
                </w:tcBorders>
                <w:shd w:val="clear" w:color="auto" w:fill="auto"/>
              </w:tcPr>
            </w:tcPrChange>
          </w:tcPr>
          <w:p w:rsidR="007957EA" w:rsidRPr="007E31C0" w:rsidRDefault="007957EA" w:rsidP="00D244CD">
            <w:pPr>
              <w:pStyle w:val="TableText"/>
              <w:rPr>
                <w:szCs w:val="24"/>
              </w:rPr>
            </w:pPr>
            <w:r w:rsidRPr="007E31C0">
              <w:t>CONTENTCODE</w:t>
            </w:r>
          </w:p>
        </w:tc>
        <w:tc>
          <w:tcPr>
            <w:tcW w:w="1890" w:type="dxa"/>
            <w:tcBorders>
              <w:top w:val="single" w:sz="6" w:space="0" w:color="auto"/>
            </w:tcBorders>
            <w:shd w:val="clear" w:color="auto" w:fill="auto"/>
            <w:tcPrChange w:id="2074" w:author="wurongjun 00246467" w:date="2015-11-11T09:45:00Z">
              <w:tcPr>
                <w:tcW w:w="1890" w:type="dxa"/>
                <w:tcBorders>
                  <w:top w:val="single" w:sz="6" w:space="0" w:color="auto"/>
                </w:tcBorders>
                <w:shd w:val="clear" w:color="auto" w:fill="auto"/>
              </w:tcPr>
            </w:tcPrChange>
          </w:tcPr>
          <w:p w:rsidR="007957EA" w:rsidRPr="007E31C0" w:rsidRDefault="007957EA" w:rsidP="00D244CD">
            <w:pPr>
              <w:pStyle w:val="TableText"/>
            </w:pPr>
            <w:r w:rsidRPr="007E31C0">
              <w:t>VARCHAR2(32)</w:t>
            </w:r>
          </w:p>
        </w:tc>
        <w:tc>
          <w:tcPr>
            <w:tcW w:w="1470" w:type="dxa"/>
            <w:tcBorders>
              <w:top w:val="single" w:sz="6" w:space="0" w:color="auto"/>
            </w:tcBorders>
            <w:shd w:val="clear" w:color="auto" w:fill="auto"/>
            <w:tcPrChange w:id="2075" w:author="wurongjun 00246467" w:date="2015-11-11T09:45:00Z">
              <w:tcPr>
                <w:tcW w:w="1470" w:type="dxa"/>
                <w:tcBorders>
                  <w:top w:val="single" w:sz="6" w:space="0" w:color="auto"/>
                </w:tcBorders>
                <w:shd w:val="clear" w:color="auto" w:fill="auto"/>
              </w:tcPr>
            </w:tcPrChange>
          </w:tcPr>
          <w:p w:rsidR="007957EA" w:rsidRPr="007E31C0" w:rsidRDefault="007957EA" w:rsidP="00D244CD">
            <w:pPr>
              <w:pStyle w:val="TableText"/>
            </w:pPr>
            <w:r w:rsidRPr="007E31C0">
              <w:t>not null</w:t>
            </w:r>
          </w:p>
        </w:tc>
        <w:tc>
          <w:tcPr>
            <w:tcW w:w="1575" w:type="dxa"/>
            <w:tcBorders>
              <w:top w:val="single" w:sz="6" w:space="0" w:color="auto"/>
            </w:tcBorders>
            <w:shd w:val="clear" w:color="auto" w:fill="auto"/>
            <w:tcPrChange w:id="2076" w:author="wurongjun 00246467" w:date="2015-11-11T09:45:00Z">
              <w:tcPr>
                <w:tcW w:w="1575" w:type="dxa"/>
                <w:tcBorders>
                  <w:top w:val="single" w:sz="6" w:space="0" w:color="auto"/>
                </w:tcBorders>
                <w:shd w:val="clear" w:color="auto" w:fill="auto"/>
              </w:tcPr>
            </w:tcPrChange>
          </w:tcPr>
          <w:p w:rsidR="007957EA" w:rsidRPr="007E31C0" w:rsidRDefault="007957EA" w:rsidP="00D244CD">
            <w:pPr>
              <w:pStyle w:val="TableText"/>
            </w:pPr>
            <w:r w:rsidRPr="007E31C0">
              <w:rPr>
                <w:rFonts w:hint="eastAsia"/>
              </w:rPr>
              <w:t>内容</w:t>
            </w:r>
            <w:r w:rsidRPr="007E31C0">
              <w:rPr>
                <w:rFonts w:hint="eastAsia"/>
              </w:rPr>
              <w:t>CODE</w:t>
            </w:r>
          </w:p>
        </w:tc>
        <w:tc>
          <w:tcPr>
            <w:tcW w:w="2273" w:type="dxa"/>
            <w:tcBorders>
              <w:top w:val="single" w:sz="6" w:space="0" w:color="auto"/>
            </w:tcBorders>
            <w:shd w:val="clear" w:color="auto" w:fill="auto"/>
            <w:tcPrChange w:id="2077" w:author="wurongjun 00246467" w:date="2015-11-11T09:45:00Z">
              <w:tcPr>
                <w:tcW w:w="3198" w:type="dxa"/>
                <w:tcBorders>
                  <w:top w:val="single" w:sz="6" w:space="0" w:color="auto"/>
                </w:tcBorders>
                <w:shd w:val="clear" w:color="auto" w:fill="auto"/>
              </w:tcPr>
            </w:tcPrChange>
          </w:tcPr>
          <w:p w:rsidR="007957EA" w:rsidRPr="007E31C0" w:rsidRDefault="007957EA" w:rsidP="00D244CD">
            <w:pPr>
              <w:pStyle w:val="TableText"/>
            </w:pPr>
            <w:r>
              <w:rPr>
                <w:rFonts w:hint="eastAsia"/>
              </w:rPr>
              <w:t>内容具有业务意义的编码，</w:t>
            </w:r>
            <w:r w:rsidRPr="007E31C0">
              <w:rPr>
                <w:rFonts w:hint="eastAsia"/>
              </w:rPr>
              <w:t>传递给外部件</w:t>
            </w:r>
          </w:p>
        </w:tc>
      </w:tr>
      <w:tr w:rsidR="007957EA" w:rsidRPr="0019211A" w:rsidTr="00117A2F">
        <w:trPr>
          <w:cantSplit/>
          <w:jc w:val="center"/>
          <w:trPrChange w:id="2078" w:author="wurongjun 00246467" w:date="2015-11-11T09:45:00Z">
            <w:trPr>
              <w:cantSplit/>
              <w:jc w:val="center"/>
            </w:trPr>
          </w:trPrChange>
        </w:trPr>
        <w:tc>
          <w:tcPr>
            <w:tcW w:w="1855" w:type="dxa"/>
            <w:shd w:val="clear" w:color="auto" w:fill="auto"/>
            <w:tcPrChange w:id="2079" w:author="wurongjun 00246467" w:date="2015-11-11T09:45:00Z">
              <w:tcPr>
                <w:tcW w:w="1855" w:type="dxa"/>
                <w:shd w:val="clear" w:color="auto" w:fill="auto"/>
              </w:tcPr>
            </w:tcPrChange>
          </w:tcPr>
          <w:p w:rsidR="007957EA" w:rsidRPr="007E31C0" w:rsidRDefault="007957EA" w:rsidP="00D244CD">
            <w:pPr>
              <w:pStyle w:val="TableText"/>
            </w:pPr>
            <w:r w:rsidRPr="007E31C0">
              <w:rPr>
                <w:rFonts w:hint="eastAsia"/>
              </w:rPr>
              <w:t>TYPE</w:t>
            </w:r>
          </w:p>
        </w:tc>
        <w:tc>
          <w:tcPr>
            <w:tcW w:w="1890" w:type="dxa"/>
            <w:shd w:val="clear" w:color="auto" w:fill="auto"/>
            <w:tcPrChange w:id="2080" w:author="wurongjun 00246467" w:date="2015-11-11T09:45:00Z">
              <w:tcPr>
                <w:tcW w:w="1890" w:type="dxa"/>
                <w:shd w:val="clear" w:color="auto" w:fill="auto"/>
              </w:tcPr>
            </w:tcPrChange>
          </w:tcPr>
          <w:p w:rsidR="007957EA" w:rsidRPr="007E31C0" w:rsidRDefault="007957EA" w:rsidP="00D244CD">
            <w:pPr>
              <w:pStyle w:val="TableText"/>
            </w:pPr>
            <w:r w:rsidRPr="007E31C0">
              <w:t>VARCHAR2(32)</w:t>
            </w:r>
          </w:p>
        </w:tc>
        <w:tc>
          <w:tcPr>
            <w:tcW w:w="1470" w:type="dxa"/>
            <w:shd w:val="clear" w:color="auto" w:fill="auto"/>
            <w:tcPrChange w:id="2081" w:author="wurongjun 00246467" w:date="2015-11-11T09:45:00Z">
              <w:tcPr>
                <w:tcW w:w="1470" w:type="dxa"/>
                <w:shd w:val="clear" w:color="auto" w:fill="auto"/>
              </w:tcPr>
            </w:tcPrChange>
          </w:tcPr>
          <w:p w:rsidR="007957EA" w:rsidRPr="007E31C0" w:rsidRDefault="007957EA" w:rsidP="00D244CD">
            <w:pPr>
              <w:pStyle w:val="TableText"/>
            </w:pPr>
            <w:r w:rsidRPr="007E31C0">
              <w:t>not null</w:t>
            </w:r>
          </w:p>
        </w:tc>
        <w:tc>
          <w:tcPr>
            <w:tcW w:w="1575" w:type="dxa"/>
            <w:shd w:val="clear" w:color="auto" w:fill="auto"/>
            <w:tcPrChange w:id="2082" w:author="wurongjun 00246467" w:date="2015-11-11T09:45:00Z">
              <w:tcPr>
                <w:tcW w:w="1575" w:type="dxa"/>
                <w:shd w:val="clear" w:color="auto" w:fill="auto"/>
              </w:tcPr>
            </w:tcPrChange>
          </w:tcPr>
          <w:p w:rsidR="007957EA" w:rsidRPr="007E31C0" w:rsidRDefault="007957EA" w:rsidP="00D244CD">
            <w:pPr>
              <w:pStyle w:val="TableText"/>
            </w:pPr>
            <w:r w:rsidRPr="007E31C0">
              <w:rPr>
                <w:rFonts w:hint="eastAsia"/>
              </w:rPr>
              <w:t>内容类型</w:t>
            </w:r>
          </w:p>
        </w:tc>
        <w:tc>
          <w:tcPr>
            <w:tcW w:w="2273" w:type="dxa"/>
            <w:shd w:val="clear" w:color="auto" w:fill="auto"/>
            <w:tcPrChange w:id="2083" w:author="wurongjun 00246467" w:date="2015-11-11T09:45:00Z">
              <w:tcPr>
                <w:tcW w:w="3198" w:type="dxa"/>
                <w:shd w:val="clear" w:color="auto" w:fill="auto"/>
              </w:tcPr>
            </w:tcPrChange>
          </w:tcPr>
          <w:p w:rsidR="007957EA" w:rsidRDefault="007957EA" w:rsidP="00D244CD">
            <w:pPr>
              <w:pStyle w:val="TableText"/>
              <w:rPr>
                <w:rFonts w:ascii="宋体" w:cs="宋体"/>
                <w:sz w:val="18"/>
                <w:szCs w:val="18"/>
              </w:rPr>
            </w:pPr>
            <w:r w:rsidRPr="007E31C0">
              <w:rPr>
                <w:rFonts w:hint="eastAsia"/>
              </w:rPr>
              <w:t>视频：</w:t>
            </w:r>
            <w:r>
              <w:rPr>
                <w:rFonts w:hint="eastAsia"/>
              </w:rPr>
              <w:t xml:space="preserve">                 </w:t>
            </w:r>
            <w:r w:rsidRPr="007E31C0">
              <w:rPr>
                <w:rFonts w:hint="eastAsia"/>
              </w:rPr>
              <w:t xml:space="preserve">movie- </w:t>
            </w:r>
            <w:r w:rsidRPr="007E31C0">
              <w:rPr>
                <w:rFonts w:hint="eastAsia"/>
              </w:rPr>
              <w:t>电影</w:t>
            </w:r>
            <w:r w:rsidRPr="007E31C0">
              <w:rPr>
                <w:rFonts w:hint="eastAsia"/>
              </w:rPr>
              <w:t xml:space="preserve">  </w:t>
            </w:r>
            <w:r>
              <w:rPr>
                <w:rFonts w:hint="eastAsia"/>
              </w:rPr>
              <w:t xml:space="preserve">              </w:t>
            </w:r>
            <w:r w:rsidRPr="007E31C0">
              <w:rPr>
                <w:rFonts w:hint="eastAsia"/>
              </w:rPr>
              <w:t>MV</w:t>
            </w:r>
            <w:r w:rsidRPr="007E31C0">
              <w:rPr>
                <w:rFonts w:hint="eastAsia"/>
              </w:rPr>
              <w:t>－</w:t>
            </w:r>
            <w:r w:rsidRPr="007E31C0">
              <w:rPr>
                <w:rFonts w:hint="eastAsia"/>
              </w:rPr>
              <w:t xml:space="preserve">MV  </w:t>
            </w:r>
            <w:r>
              <w:rPr>
                <w:rFonts w:hint="eastAsia"/>
              </w:rPr>
              <w:t xml:space="preserve">             </w:t>
            </w:r>
            <w:r w:rsidRPr="007E31C0">
              <w:t>teleplay</w:t>
            </w:r>
            <w:r w:rsidRPr="007E31C0">
              <w:rPr>
                <w:rFonts w:hint="eastAsia"/>
              </w:rPr>
              <w:t>－连续剧子集</w:t>
            </w:r>
            <w:r w:rsidRPr="007E31C0">
              <w:rPr>
                <w:rFonts w:hint="eastAsia"/>
              </w:rPr>
              <w:t xml:space="preserve"> </w:t>
            </w:r>
            <w:r>
              <w:rPr>
                <w:rFonts w:hint="eastAsia"/>
              </w:rPr>
              <w:t xml:space="preserve">    </w:t>
            </w:r>
            <w:r w:rsidRPr="007E31C0">
              <w:rPr>
                <w:rFonts w:ascii="宋体" w:cs="宋体"/>
                <w:sz w:val="18"/>
                <w:szCs w:val="18"/>
              </w:rPr>
              <w:t>tvSeries</w:t>
            </w:r>
            <w:r w:rsidRPr="007E31C0">
              <w:rPr>
                <w:rFonts w:ascii="宋体" w:cs="宋体" w:hint="eastAsia"/>
                <w:sz w:val="18"/>
                <w:szCs w:val="18"/>
              </w:rPr>
              <w:t>－连续剧父集</w:t>
            </w:r>
          </w:p>
          <w:p w:rsidR="007957EA" w:rsidRDefault="007957EA" w:rsidP="00D244CD">
            <w:pPr>
              <w:pStyle w:val="TableText"/>
            </w:pPr>
            <w:r>
              <w:rPr>
                <w:rFonts w:ascii="新宋体" w:eastAsia="新宋体" w:hint="eastAsia"/>
                <w:sz w:val="18"/>
                <w:szCs w:val="18"/>
              </w:rPr>
              <w:t>v</w:t>
            </w:r>
            <w:r>
              <w:rPr>
                <w:rFonts w:ascii="新宋体" w:eastAsia="新宋体"/>
                <w:sz w:val="18"/>
                <w:szCs w:val="18"/>
              </w:rPr>
              <w:t>ideoClips</w:t>
            </w:r>
            <w:r>
              <w:rPr>
                <w:rFonts w:ascii="新宋体" w:eastAsia="新宋体" w:hint="eastAsia"/>
                <w:sz w:val="18"/>
                <w:szCs w:val="18"/>
              </w:rPr>
              <w:t>-视频片段</w:t>
            </w:r>
            <w:r w:rsidRPr="007E31C0">
              <w:rPr>
                <w:rFonts w:ascii="宋体" w:cs="宋体" w:hint="eastAsia"/>
                <w:sz w:val="18"/>
                <w:szCs w:val="18"/>
              </w:rPr>
              <w:t xml:space="preserve">     </w:t>
            </w:r>
            <w:r>
              <w:rPr>
                <w:rFonts w:ascii="宋体" w:cs="宋体" w:hint="eastAsia"/>
                <w:sz w:val="18"/>
                <w:szCs w:val="18"/>
              </w:rPr>
              <w:t xml:space="preserve">                 </w:t>
            </w:r>
            <w:r w:rsidRPr="007E31C0">
              <w:rPr>
                <w:rFonts w:ascii="宋体" w:cs="宋体" w:hint="eastAsia"/>
              </w:rPr>
              <w:t xml:space="preserve">音频： </w:t>
            </w:r>
            <w:r>
              <w:rPr>
                <w:rFonts w:ascii="宋体" w:cs="宋体" w:hint="eastAsia"/>
                <w:sz w:val="18"/>
                <w:szCs w:val="18"/>
              </w:rPr>
              <w:t xml:space="preserve">                     </w:t>
            </w:r>
            <w:r w:rsidRPr="007E31C0">
              <w:rPr>
                <w:rFonts w:ascii="宋体" w:cs="宋体" w:hint="eastAsia"/>
                <w:sz w:val="18"/>
                <w:szCs w:val="18"/>
              </w:rPr>
              <w:t xml:space="preserve"> </w:t>
            </w:r>
            <w:r w:rsidRPr="007E31C0">
              <w:rPr>
                <w:rFonts w:hint="eastAsia"/>
              </w:rPr>
              <w:t>song-</w:t>
            </w:r>
            <w:r w:rsidRPr="007E31C0">
              <w:rPr>
                <w:rFonts w:hint="eastAsia"/>
              </w:rPr>
              <w:t>音乐</w:t>
            </w:r>
            <w:r w:rsidRPr="007E31C0">
              <w:rPr>
                <w:rFonts w:hint="eastAsia"/>
              </w:rPr>
              <w:t xml:space="preserve">  </w:t>
            </w:r>
            <w:r>
              <w:rPr>
                <w:rFonts w:hint="eastAsia"/>
              </w:rPr>
              <w:t xml:space="preserve">          </w:t>
            </w:r>
            <w:r w:rsidRPr="007E31C0">
              <w:rPr>
                <w:rFonts w:hint="eastAsia"/>
              </w:rPr>
              <w:t>audioClips-</w:t>
            </w:r>
            <w:r w:rsidRPr="007E31C0">
              <w:rPr>
                <w:rFonts w:hint="eastAsia"/>
              </w:rPr>
              <w:t>音频片段</w:t>
            </w:r>
            <w:r w:rsidRPr="007E31C0">
              <w:rPr>
                <w:rFonts w:hint="eastAsia"/>
              </w:rPr>
              <w:t xml:space="preserve">  </w:t>
            </w:r>
          </w:p>
          <w:p w:rsidR="007957EA" w:rsidRPr="007E31C0" w:rsidRDefault="007957EA" w:rsidP="00D244CD">
            <w:pPr>
              <w:pStyle w:val="TableText"/>
            </w:pPr>
            <w:r w:rsidRPr="007E31C0">
              <w:rPr>
                <w:rFonts w:hint="eastAsia"/>
              </w:rPr>
              <w:t>直播：</w:t>
            </w:r>
            <w:r w:rsidRPr="007E31C0">
              <w:rPr>
                <w:rFonts w:hint="eastAsia"/>
              </w:rPr>
              <w:t>live</w:t>
            </w:r>
            <w:r w:rsidRPr="007E31C0">
              <w:rPr>
                <w:rFonts w:ascii="宋体" w:cs="宋体" w:hint="eastAsia"/>
                <w:sz w:val="18"/>
                <w:szCs w:val="18"/>
              </w:rPr>
              <w:t xml:space="preserve">  </w:t>
            </w:r>
          </w:p>
        </w:tc>
      </w:tr>
      <w:tr w:rsidR="007957EA" w:rsidRPr="0019211A" w:rsidTr="00117A2F">
        <w:trPr>
          <w:cantSplit/>
          <w:jc w:val="center"/>
          <w:trPrChange w:id="2084" w:author="wurongjun 00246467" w:date="2015-11-11T09:45:00Z">
            <w:trPr>
              <w:cantSplit/>
              <w:jc w:val="center"/>
            </w:trPr>
          </w:trPrChange>
        </w:trPr>
        <w:tc>
          <w:tcPr>
            <w:tcW w:w="1855" w:type="dxa"/>
            <w:tcBorders>
              <w:bottom w:val="single" w:sz="6" w:space="0" w:color="000000"/>
            </w:tcBorders>
            <w:shd w:val="clear" w:color="auto" w:fill="auto"/>
            <w:tcPrChange w:id="2085" w:author="wurongjun 00246467" w:date="2015-11-11T09:45:00Z">
              <w:tcPr>
                <w:tcW w:w="1855" w:type="dxa"/>
                <w:tcBorders>
                  <w:bottom w:val="single" w:sz="6" w:space="0" w:color="000000"/>
                </w:tcBorders>
                <w:shd w:val="clear" w:color="auto" w:fill="auto"/>
              </w:tcPr>
            </w:tcPrChange>
          </w:tcPr>
          <w:p w:rsidR="007957EA" w:rsidRPr="00FE65ED" w:rsidRDefault="007957EA" w:rsidP="00D244CD">
            <w:pPr>
              <w:pStyle w:val="TableText"/>
            </w:pPr>
            <w:r w:rsidRPr="00FE65ED">
              <w:t>OWNERID</w:t>
            </w:r>
          </w:p>
        </w:tc>
        <w:tc>
          <w:tcPr>
            <w:tcW w:w="1890" w:type="dxa"/>
            <w:tcBorders>
              <w:bottom w:val="single" w:sz="6" w:space="0" w:color="000000"/>
            </w:tcBorders>
            <w:shd w:val="clear" w:color="auto" w:fill="auto"/>
            <w:tcPrChange w:id="2086" w:author="wurongjun 00246467" w:date="2015-11-11T09:45:00Z">
              <w:tcPr>
                <w:tcW w:w="1890" w:type="dxa"/>
                <w:tcBorders>
                  <w:bottom w:val="single" w:sz="6" w:space="0" w:color="000000"/>
                </w:tcBorders>
                <w:shd w:val="clear" w:color="auto" w:fill="auto"/>
              </w:tcPr>
            </w:tcPrChange>
          </w:tcPr>
          <w:p w:rsidR="007957EA" w:rsidRPr="00FE65ED" w:rsidRDefault="007957EA" w:rsidP="00D244CD">
            <w:pPr>
              <w:pStyle w:val="TableText"/>
            </w:pPr>
            <w:r w:rsidRPr="00FE65ED">
              <w:t>VARCHAR2(32)</w:t>
            </w:r>
          </w:p>
        </w:tc>
        <w:tc>
          <w:tcPr>
            <w:tcW w:w="1470" w:type="dxa"/>
            <w:tcBorders>
              <w:bottom w:val="single" w:sz="6" w:space="0" w:color="000000"/>
            </w:tcBorders>
            <w:shd w:val="clear" w:color="auto" w:fill="auto"/>
            <w:tcPrChange w:id="2087" w:author="wurongjun 00246467" w:date="2015-11-11T09:45:00Z">
              <w:tcPr>
                <w:tcW w:w="1470" w:type="dxa"/>
                <w:tcBorders>
                  <w:bottom w:val="single" w:sz="6" w:space="0" w:color="000000"/>
                </w:tcBorders>
                <w:shd w:val="clear" w:color="auto" w:fill="auto"/>
              </w:tcPr>
            </w:tcPrChange>
          </w:tcPr>
          <w:p w:rsidR="007957EA" w:rsidRPr="007E31C0" w:rsidRDefault="007957EA" w:rsidP="00D244CD">
            <w:pPr>
              <w:pStyle w:val="TableText"/>
            </w:pPr>
            <w:r w:rsidRPr="007E31C0">
              <w:t>null</w:t>
            </w:r>
          </w:p>
        </w:tc>
        <w:tc>
          <w:tcPr>
            <w:tcW w:w="1575" w:type="dxa"/>
            <w:tcBorders>
              <w:bottom w:val="single" w:sz="6" w:space="0" w:color="000000"/>
            </w:tcBorders>
            <w:shd w:val="clear" w:color="auto" w:fill="auto"/>
            <w:tcPrChange w:id="2088" w:author="wurongjun 00246467" w:date="2015-11-11T09:45:00Z">
              <w:tcPr>
                <w:tcW w:w="1575" w:type="dxa"/>
                <w:tcBorders>
                  <w:bottom w:val="single" w:sz="6" w:space="0" w:color="000000"/>
                </w:tcBorders>
                <w:shd w:val="clear" w:color="auto" w:fill="auto"/>
              </w:tcPr>
            </w:tcPrChange>
          </w:tcPr>
          <w:p w:rsidR="007957EA" w:rsidRPr="007E31C0" w:rsidRDefault="007957EA" w:rsidP="00D244CD">
            <w:pPr>
              <w:pStyle w:val="TableText"/>
            </w:pPr>
            <w:r>
              <w:rPr>
                <w:rFonts w:hint="eastAsia"/>
              </w:rPr>
              <w:t>CP</w:t>
            </w:r>
            <w:r>
              <w:rPr>
                <w:rFonts w:hint="eastAsia"/>
              </w:rPr>
              <w:t>业务编号</w:t>
            </w:r>
          </w:p>
        </w:tc>
        <w:tc>
          <w:tcPr>
            <w:tcW w:w="2273" w:type="dxa"/>
            <w:tcBorders>
              <w:bottom w:val="single" w:sz="6" w:space="0" w:color="000000"/>
            </w:tcBorders>
            <w:shd w:val="clear" w:color="auto" w:fill="auto"/>
            <w:tcPrChange w:id="2089" w:author="wurongjun 00246467" w:date="2015-11-11T09:45:00Z">
              <w:tcPr>
                <w:tcW w:w="3198" w:type="dxa"/>
                <w:tcBorders>
                  <w:bottom w:val="single" w:sz="6" w:space="0" w:color="000000"/>
                </w:tcBorders>
                <w:shd w:val="clear" w:color="auto" w:fill="auto"/>
              </w:tcPr>
            </w:tcPrChange>
          </w:tcPr>
          <w:p w:rsidR="007957EA" w:rsidRPr="007E31C0" w:rsidRDefault="007957EA" w:rsidP="00D244CD">
            <w:pPr>
              <w:pStyle w:val="TableText"/>
            </w:pPr>
            <w:r>
              <w:rPr>
                <w:rFonts w:hint="eastAsia"/>
              </w:rPr>
              <w:t>内容的版权拥有人。如</w:t>
            </w:r>
            <w:r>
              <w:rPr>
                <w:rFonts w:hint="eastAsia"/>
              </w:rPr>
              <w:t>CP</w:t>
            </w:r>
            <w:r>
              <w:rPr>
                <w:rFonts w:hint="eastAsia"/>
              </w:rPr>
              <w:t>、运营商</w:t>
            </w:r>
          </w:p>
        </w:tc>
      </w:tr>
      <w:tr w:rsidR="007957EA" w:rsidRPr="0019211A" w:rsidTr="00117A2F">
        <w:trPr>
          <w:cantSplit/>
          <w:jc w:val="center"/>
          <w:trPrChange w:id="2090" w:author="wurongjun 00246467" w:date="2015-11-11T09:45:00Z">
            <w:trPr>
              <w:cantSplit/>
              <w:jc w:val="center"/>
            </w:trPr>
          </w:trPrChange>
        </w:trPr>
        <w:tc>
          <w:tcPr>
            <w:tcW w:w="1855" w:type="dxa"/>
            <w:shd w:val="clear" w:color="auto" w:fill="FFFFFF"/>
            <w:tcPrChange w:id="2091" w:author="wurongjun 00246467" w:date="2015-11-11T09:45:00Z">
              <w:tcPr>
                <w:tcW w:w="1855" w:type="dxa"/>
                <w:shd w:val="clear" w:color="auto" w:fill="FFFFFF"/>
              </w:tcPr>
            </w:tcPrChange>
          </w:tcPr>
          <w:p w:rsidR="007957EA" w:rsidRPr="00FE65ED" w:rsidRDefault="007957EA" w:rsidP="00D244CD">
            <w:pPr>
              <w:pStyle w:val="TableText"/>
            </w:pPr>
            <w:r w:rsidRPr="00EE73C5">
              <w:lastRenderedPageBreak/>
              <w:t>STATUS</w:t>
            </w:r>
          </w:p>
        </w:tc>
        <w:tc>
          <w:tcPr>
            <w:tcW w:w="1890" w:type="dxa"/>
            <w:shd w:val="clear" w:color="auto" w:fill="FFFFFF"/>
            <w:tcPrChange w:id="2092" w:author="wurongjun 00246467" w:date="2015-11-11T09:45:00Z">
              <w:tcPr>
                <w:tcW w:w="1890" w:type="dxa"/>
                <w:shd w:val="clear" w:color="auto" w:fill="FFFFFF"/>
              </w:tcPr>
            </w:tcPrChange>
          </w:tcPr>
          <w:p w:rsidR="007957EA" w:rsidRPr="00A5116D" w:rsidRDefault="007957EA" w:rsidP="00D244CD">
            <w:pPr>
              <w:pStyle w:val="TableText"/>
            </w:pPr>
            <w:r w:rsidRPr="00A5116D">
              <w:t>NUMBER(19)</w:t>
            </w:r>
          </w:p>
        </w:tc>
        <w:tc>
          <w:tcPr>
            <w:tcW w:w="1470" w:type="dxa"/>
            <w:shd w:val="clear" w:color="auto" w:fill="FFFFFF"/>
            <w:tcPrChange w:id="2093" w:author="wurongjun 00246467" w:date="2015-11-11T09:45:00Z">
              <w:tcPr>
                <w:tcW w:w="1470" w:type="dxa"/>
                <w:shd w:val="clear" w:color="auto" w:fill="FFFFFF"/>
              </w:tcPr>
            </w:tcPrChange>
          </w:tcPr>
          <w:p w:rsidR="007957EA" w:rsidRPr="007E31C0" w:rsidRDefault="007957EA" w:rsidP="00D244CD">
            <w:pPr>
              <w:pStyle w:val="TableText"/>
            </w:pPr>
            <w:r w:rsidRPr="007E31C0">
              <w:t>null</w:t>
            </w:r>
          </w:p>
        </w:tc>
        <w:tc>
          <w:tcPr>
            <w:tcW w:w="1575" w:type="dxa"/>
            <w:shd w:val="clear" w:color="auto" w:fill="FFFFFF"/>
            <w:tcPrChange w:id="2094" w:author="wurongjun 00246467" w:date="2015-11-11T09:45:00Z">
              <w:tcPr>
                <w:tcW w:w="1575" w:type="dxa"/>
                <w:shd w:val="clear" w:color="auto" w:fill="FFFFFF"/>
              </w:tcPr>
            </w:tcPrChange>
          </w:tcPr>
          <w:p w:rsidR="007957EA" w:rsidRDefault="007957EA" w:rsidP="00D244CD">
            <w:pPr>
              <w:pStyle w:val="TableText"/>
            </w:pPr>
            <w:r>
              <w:rPr>
                <w:rFonts w:hint="eastAsia"/>
              </w:rPr>
              <w:t>内容状态</w:t>
            </w:r>
          </w:p>
        </w:tc>
        <w:tc>
          <w:tcPr>
            <w:tcW w:w="2273" w:type="dxa"/>
            <w:shd w:val="clear" w:color="auto" w:fill="FFFFFF"/>
            <w:tcPrChange w:id="2095" w:author="wurongjun 00246467" w:date="2015-11-11T09:45:00Z">
              <w:tcPr>
                <w:tcW w:w="3198" w:type="dxa"/>
                <w:shd w:val="clear" w:color="auto" w:fill="FFFFFF"/>
              </w:tcPr>
            </w:tcPrChange>
          </w:tcPr>
          <w:p w:rsidR="007957EA" w:rsidRDefault="007957EA" w:rsidP="00D244CD">
            <w:pPr>
              <w:pStyle w:val="TableText"/>
            </w:pPr>
            <w:r>
              <w:rPr>
                <w:rFonts w:hint="eastAsia"/>
              </w:rPr>
              <w:t>报表需要过滤状态</w:t>
            </w:r>
            <w:r>
              <w:rPr>
                <w:rFonts w:hint="eastAsia"/>
              </w:rPr>
              <w:t>,</w:t>
            </w:r>
            <w:r>
              <w:rPr>
                <w:rFonts w:hint="eastAsia"/>
              </w:rPr>
              <w:t>只取状态为</w:t>
            </w:r>
            <w:r>
              <w:rPr>
                <w:rFonts w:hint="eastAsia"/>
              </w:rPr>
              <w:t>3</w:t>
            </w:r>
            <w:r>
              <w:rPr>
                <w:rFonts w:hint="eastAsia"/>
              </w:rPr>
              <w:t>的内容</w:t>
            </w:r>
          </w:p>
        </w:tc>
      </w:tr>
      <w:tr w:rsidR="007957EA" w:rsidRPr="0019211A" w:rsidTr="00117A2F">
        <w:trPr>
          <w:cantSplit/>
          <w:jc w:val="center"/>
          <w:trPrChange w:id="2096" w:author="wurongjun 00246467" w:date="2015-11-11T09:45:00Z">
            <w:trPr>
              <w:cantSplit/>
              <w:jc w:val="center"/>
            </w:trPr>
          </w:trPrChange>
        </w:trPr>
        <w:tc>
          <w:tcPr>
            <w:tcW w:w="1855" w:type="dxa"/>
            <w:shd w:val="clear" w:color="auto" w:fill="FFFFFF"/>
            <w:tcPrChange w:id="2097" w:author="wurongjun 00246467" w:date="2015-11-11T09:45:00Z">
              <w:tcPr>
                <w:tcW w:w="1855" w:type="dxa"/>
                <w:shd w:val="clear" w:color="auto" w:fill="FFFFFF"/>
              </w:tcPr>
            </w:tcPrChange>
          </w:tcPr>
          <w:p w:rsidR="007957EA" w:rsidRPr="00EE73C5" w:rsidRDefault="007957EA" w:rsidP="00D244CD">
            <w:pPr>
              <w:pStyle w:val="TableText"/>
            </w:pPr>
            <w:r>
              <w:rPr>
                <w:rFonts w:hint="eastAsia"/>
              </w:rPr>
              <w:t>CREATEDATE</w:t>
            </w:r>
          </w:p>
        </w:tc>
        <w:tc>
          <w:tcPr>
            <w:tcW w:w="1890" w:type="dxa"/>
            <w:shd w:val="clear" w:color="auto" w:fill="FFFFFF"/>
            <w:tcPrChange w:id="2098" w:author="wurongjun 00246467" w:date="2015-11-11T09:45:00Z">
              <w:tcPr>
                <w:tcW w:w="1890" w:type="dxa"/>
                <w:shd w:val="clear" w:color="auto" w:fill="FFFFFF"/>
              </w:tcPr>
            </w:tcPrChange>
          </w:tcPr>
          <w:p w:rsidR="007957EA" w:rsidRPr="00A5116D" w:rsidRDefault="007957EA" w:rsidP="00D244CD">
            <w:pPr>
              <w:pStyle w:val="TableText"/>
            </w:pPr>
            <w:r>
              <w:rPr>
                <w:rFonts w:hint="eastAsia"/>
              </w:rPr>
              <w:t>TIMESTAMP(6)</w:t>
            </w:r>
          </w:p>
        </w:tc>
        <w:tc>
          <w:tcPr>
            <w:tcW w:w="1470" w:type="dxa"/>
            <w:shd w:val="clear" w:color="auto" w:fill="FFFFFF"/>
            <w:tcPrChange w:id="2099" w:author="wurongjun 00246467" w:date="2015-11-11T09:45:00Z">
              <w:tcPr>
                <w:tcW w:w="1470" w:type="dxa"/>
                <w:shd w:val="clear" w:color="auto" w:fill="FFFFFF"/>
              </w:tcPr>
            </w:tcPrChange>
          </w:tcPr>
          <w:p w:rsidR="007957EA" w:rsidRPr="007E31C0" w:rsidRDefault="007957EA" w:rsidP="00D244CD">
            <w:pPr>
              <w:pStyle w:val="TableText"/>
            </w:pPr>
            <w:r>
              <w:rPr>
                <w:rFonts w:hint="eastAsia"/>
              </w:rPr>
              <w:t>NULL</w:t>
            </w:r>
          </w:p>
        </w:tc>
        <w:tc>
          <w:tcPr>
            <w:tcW w:w="1575" w:type="dxa"/>
            <w:shd w:val="clear" w:color="auto" w:fill="FFFFFF"/>
            <w:tcPrChange w:id="2100" w:author="wurongjun 00246467" w:date="2015-11-11T09:45:00Z">
              <w:tcPr>
                <w:tcW w:w="1575" w:type="dxa"/>
                <w:shd w:val="clear" w:color="auto" w:fill="FFFFFF"/>
              </w:tcPr>
            </w:tcPrChange>
          </w:tcPr>
          <w:p w:rsidR="007957EA" w:rsidRDefault="007957EA" w:rsidP="00D244CD">
            <w:pPr>
              <w:pStyle w:val="TableText"/>
            </w:pPr>
            <w:r>
              <w:rPr>
                <w:rFonts w:hint="eastAsia"/>
              </w:rPr>
              <w:t>创建时间</w:t>
            </w:r>
          </w:p>
        </w:tc>
        <w:tc>
          <w:tcPr>
            <w:tcW w:w="2273" w:type="dxa"/>
            <w:shd w:val="clear" w:color="auto" w:fill="FFFFFF"/>
            <w:tcPrChange w:id="2101" w:author="wurongjun 00246467" w:date="2015-11-11T09:45:00Z">
              <w:tcPr>
                <w:tcW w:w="3198" w:type="dxa"/>
                <w:shd w:val="clear" w:color="auto" w:fill="FFFFFF"/>
              </w:tcPr>
            </w:tcPrChange>
          </w:tcPr>
          <w:p w:rsidR="007957EA" w:rsidRDefault="007957EA" w:rsidP="00D244CD">
            <w:pPr>
              <w:pStyle w:val="TableText"/>
            </w:pPr>
          </w:p>
        </w:tc>
      </w:tr>
    </w:tbl>
    <w:p w:rsidR="007957EA" w:rsidRPr="00A87B6E" w:rsidRDefault="007957EA" w:rsidP="007957EA">
      <w:pPr>
        <w:pStyle w:val="31"/>
      </w:pPr>
      <w:bookmarkStart w:id="2102" w:name="_Toc397680928"/>
      <w:bookmarkStart w:id="2103" w:name="_Toc397712915"/>
      <w:bookmarkStart w:id="2104" w:name="_Toc435003400"/>
      <w:r>
        <w:rPr>
          <w:rFonts w:hint="eastAsia"/>
        </w:rPr>
        <w:t>多值表</w:t>
      </w:r>
      <w:r w:rsidRPr="00A87B6E">
        <w:t>T_CMP_TYPE_MULTI_VALUE</w:t>
      </w:r>
      <w:bookmarkEnd w:id="2102"/>
      <w:bookmarkEnd w:id="2103"/>
      <w:bookmarkEnd w:id="2104"/>
    </w:p>
    <w:tbl>
      <w:tblPr>
        <w:tblW w:w="9782" w:type="dxa"/>
        <w:tblInd w:w="-738" w:type="dxa"/>
        <w:tblLayout w:type="fixed"/>
        <w:tblCellMar>
          <w:left w:w="113" w:type="dxa"/>
          <w:right w:w="113" w:type="dxa"/>
        </w:tblCellMar>
        <w:tblLook w:val="0000" w:firstRow="0" w:lastRow="0" w:firstColumn="0" w:lastColumn="0" w:noHBand="0" w:noVBand="0"/>
      </w:tblPr>
      <w:tblGrid>
        <w:gridCol w:w="1844"/>
        <w:gridCol w:w="1417"/>
        <w:gridCol w:w="1985"/>
        <w:gridCol w:w="1275"/>
        <w:gridCol w:w="1134"/>
        <w:gridCol w:w="2127"/>
      </w:tblGrid>
      <w:tr w:rsidR="007957EA" w:rsidRPr="00AF7AB7" w:rsidTr="00D244CD">
        <w:tc>
          <w:tcPr>
            <w:tcW w:w="1844" w:type="dxa"/>
            <w:tcBorders>
              <w:top w:val="single" w:sz="6" w:space="0" w:color="auto"/>
              <w:left w:val="single" w:sz="6" w:space="0" w:color="auto"/>
              <w:bottom w:val="single" w:sz="6" w:space="0" w:color="auto"/>
              <w:right w:val="single" w:sz="6" w:space="0" w:color="auto"/>
            </w:tcBorders>
            <w:shd w:val="clear" w:color="auto" w:fill="B3B3B3"/>
          </w:tcPr>
          <w:p w:rsidR="007957EA" w:rsidRPr="00AF7AB7" w:rsidRDefault="007957EA" w:rsidP="00D244CD">
            <w:pPr>
              <w:pStyle w:val="TableText"/>
            </w:pPr>
            <w:r w:rsidRPr="00FA4EE7">
              <w:rPr>
                <w:rFonts w:hint="eastAsia"/>
              </w:rPr>
              <w:t>名称</w:t>
            </w:r>
          </w:p>
        </w:tc>
        <w:tc>
          <w:tcPr>
            <w:tcW w:w="1417" w:type="dxa"/>
            <w:tcBorders>
              <w:top w:val="single" w:sz="6" w:space="0" w:color="auto"/>
              <w:left w:val="single" w:sz="6" w:space="0" w:color="auto"/>
              <w:bottom w:val="single" w:sz="6" w:space="0" w:color="auto"/>
              <w:right w:val="single" w:sz="6" w:space="0" w:color="auto"/>
            </w:tcBorders>
            <w:shd w:val="clear" w:color="auto" w:fill="B3B3B3"/>
          </w:tcPr>
          <w:p w:rsidR="007957EA" w:rsidRPr="00AF7AB7" w:rsidRDefault="007957EA" w:rsidP="00D244CD">
            <w:pPr>
              <w:pStyle w:val="TableText"/>
            </w:pPr>
            <w:r w:rsidRPr="00FA4EE7">
              <w:rPr>
                <w:rFonts w:hint="eastAsia"/>
              </w:rPr>
              <w:t>代码</w:t>
            </w:r>
          </w:p>
        </w:tc>
        <w:tc>
          <w:tcPr>
            <w:tcW w:w="1985" w:type="dxa"/>
            <w:tcBorders>
              <w:top w:val="single" w:sz="6" w:space="0" w:color="auto"/>
              <w:left w:val="single" w:sz="6" w:space="0" w:color="auto"/>
              <w:bottom w:val="single" w:sz="6" w:space="0" w:color="auto"/>
              <w:right w:val="single" w:sz="6" w:space="0" w:color="auto"/>
            </w:tcBorders>
            <w:shd w:val="clear" w:color="auto" w:fill="B3B3B3"/>
          </w:tcPr>
          <w:p w:rsidR="007957EA" w:rsidRPr="00AF7AB7" w:rsidRDefault="007957EA" w:rsidP="00D244CD">
            <w:pPr>
              <w:pStyle w:val="TableText"/>
            </w:pPr>
            <w:r w:rsidRPr="00FA4EE7">
              <w:rPr>
                <w:rFonts w:hint="eastAsia"/>
              </w:rPr>
              <w:t>数据类型</w:t>
            </w:r>
          </w:p>
        </w:tc>
        <w:tc>
          <w:tcPr>
            <w:tcW w:w="1275" w:type="dxa"/>
            <w:tcBorders>
              <w:top w:val="single" w:sz="6" w:space="0" w:color="auto"/>
              <w:left w:val="single" w:sz="6" w:space="0" w:color="auto"/>
              <w:bottom w:val="single" w:sz="6" w:space="0" w:color="auto"/>
              <w:right w:val="single" w:sz="6" w:space="0" w:color="auto"/>
            </w:tcBorders>
            <w:shd w:val="clear" w:color="auto" w:fill="B3B3B3"/>
          </w:tcPr>
          <w:p w:rsidR="007957EA" w:rsidRPr="00AF7AB7" w:rsidRDefault="007957EA" w:rsidP="00D244CD">
            <w:pPr>
              <w:pStyle w:val="TableText"/>
            </w:pPr>
            <w:r w:rsidRPr="00FA4EE7">
              <w:rPr>
                <w:rFonts w:hint="eastAsia"/>
              </w:rPr>
              <w:t>主要的</w:t>
            </w:r>
          </w:p>
        </w:tc>
        <w:tc>
          <w:tcPr>
            <w:tcW w:w="1134" w:type="dxa"/>
            <w:tcBorders>
              <w:top w:val="single" w:sz="6" w:space="0" w:color="auto"/>
              <w:left w:val="single" w:sz="6" w:space="0" w:color="auto"/>
              <w:bottom w:val="single" w:sz="6" w:space="0" w:color="auto"/>
              <w:right w:val="single" w:sz="6" w:space="0" w:color="auto"/>
            </w:tcBorders>
            <w:shd w:val="clear" w:color="auto" w:fill="B3B3B3"/>
          </w:tcPr>
          <w:p w:rsidR="007957EA" w:rsidRPr="00AF7AB7" w:rsidRDefault="007957EA" w:rsidP="00D244CD">
            <w:pPr>
              <w:pStyle w:val="TableText"/>
            </w:pPr>
            <w:r w:rsidRPr="00FA4EE7">
              <w:rPr>
                <w:rFonts w:hint="eastAsia"/>
              </w:rPr>
              <w:t>强制</w:t>
            </w:r>
          </w:p>
        </w:tc>
        <w:tc>
          <w:tcPr>
            <w:tcW w:w="2127" w:type="dxa"/>
            <w:tcBorders>
              <w:top w:val="single" w:sz="6" w:space="0" w:color="auto"/>
              <w:left w:val="single" w:sz="6" w:space="0" w:color="auto"/>
              <w:bottom w:val="single" w:sz="6" w:space="0" w:color="auto"/>
              <w:right w:val="single" w:sz="6" w:space="0" w:color="auto"/>
            </w:tcBorders>
            <w:shd w:val="clear" w:color="auto" w:fill="B3B3B3"/>
          </w:tcPr>
          <w:p w:rsidR="007957EA" w:rsidRPr="00AF7AB7" w:rsidRDefault="007957EA" w:rsidP="00D244CD">
            <w:pPr>
              <w:pStyle w:val="TableText"/>
            </w:pPr>
            <w:r w:rsidRPr="00FA4EE7">
              <w:rPr>
                <w:rFonts w:hint="eastAsia"/>
              </w:rPr>
              <w:t>注释</w:t>
            </w:r>
          </w:p>
        </w:tc>
      </w:tr>
      <w:tr w:rsidR="007957EA" w:rsidRPr="00AF7AB7" w:rsidTr="00D244CD">
        <w:tc>
          <w:tcPr>
            <w:tcW w:w="1844" w:type="dxa"/>
            <w:tcBorders>
              <w:top w:val="single" w:sz="6" w:space="0" w:color="auto"/>
              <w:left w:val="single" w:sz="6" w:space="0" w:color="auto"/>
              <w:bottom w:val="single" w:sz="6" w:space="0" w:color="auto"/>
              <w:right w:val="single" w:sz="6" w:space="0" w:color="auto"/>
            </w:tcBorders>
          </w:tcPr>
          <w:p w:rsidR="007957EA" w:rsidRPr="00AF7AB7" w:rsidRDefault="007957EA" w:rsidP="00D244CD">
            <w:pPr>
              <w:pStyle w:val="TableText"/>
            </w:pPr>
            <w:r w:rsidRPr="00AF7AB7">
              <w:rPr>
                <w:rFonts w:hint="eastAsia"/>
              </w:rPr>
              <w:t>记录编号</w:t>
            </w:r>
          </w:p>
        </w:tc>
        <w:tc>
          <w:tcPr>
            <w:tcW w:w="1417" w:type="dxa"/>
            <w:tcBorders>
              <w:top w:val="single" w:sz="6" w:space="0" w:color="auto"/>
              <w:left w:val="single" w:sz="6" w:space="0" w:color="auto"/>
              <w:bottom w:val="single" w:sz="6" w:space="0" w:color="auto"/>
              <w:right w:val="single" w:sz="6" w:space="0" w:color="auto"/>
            </w:tcBorders>
          </w:tcPr>
          <w:p w:rsidR="007957EA" w:rsidRPr="00AF7AB7" w:rsidRDefault="007957EA" w:rsidP="00D244CD">
            <w:pPr>
              <w:pStyle w:val="TableText"/>
            </w:pPr>
            <w:r w:rsidRPr="00AF7AB7">
              <w:t>OBJECTID</w:t>
            </w:r>
          </w:p>
        </w:tc>
        <w:tc>
          <w:tcPr>
            <w:tcW w:w="1985" w:type="dxa"/>
            <w:tcBorders>
              <w:top w:val="single" w:sz="6" w:space="0" w:color="auto"/>
              <w:left w:val="single" w:sz="6" w:space="0" w:color="auto"/>
              <w:bottom w:val="single" w:sz="6" w:space="0" w:color="auto"/>
              <w:right w:val="single" w:sz="6" w:space="0" w:color="auto"/>
            </w:tcBorders>
          </w:tcPr>
          <w:p w:rsidR="007957EA" w:rsidRPr="00AF7AB7" w:rsidRDefault="007957EA" w:rsidP="00D244CD">
            <w:pPr>
              <w:pStyle w:val="TableText"/>
            </w:pPr>
            <w:r w:rsidRPr="00AF7AB7">
              <w:t>NUMBER</w:t>
            </w:r>
            <w:r>
              <w:rPr>
                <w:rFonts w:hint="eastAsia"/>
              </w:rPr>
              <w:t>(19)</w:t>
            </w:r>
          </w:p>
        </w:tc>
        <w:tc>
          <w:tcPr>
            <w:tcW w:w="1275" w:type="dxa"/>
            <w:tcBorders>
              <w:top w:val="single" w:sz="6" w:space="0" w:color="auto"/>
              <w:left w:val="single" w:sz="6" w:space="0" w:color="auto"/>
              <w:bottom w:val="single" w:sz="6" w:space="0" w:color="auto"/>
              <w:right w:val="single" w:sz="6" w:space="0" w:color="auto"/>
            </w:tcBorders>
          </w:tcPr>
          <w:p w:rsidR="007957EA" w:rsidRPr="00AF7AB7" w:rsidRDefault="007957EA" w:rsidP="00D244CD">
            <w:pPr>
              <w:pStyle w:val="TableText"/>
            </w:pPr>
            <w:r w:rsidRPr="00AF7AB7">
              <w:t>FALSE</w:t>
            </w:r>
          </w:p>
        </w:tc>
        <w:tc>
          <w:tcPr>
            <w:tcW w:w="1134" w:type="dxa"/>
            <w:tcBorders>
              <w:top w:val="single" w:sz="6" w:space="0" w:color="auto"/>
              <w:left w:val="single" w:sz="6" w:space="0" w:color="auto"/>
              <w:bottom w:val="single" w:sz="6" w:space="0" w:color="auto"/>
              <w:right w:val="single" w:sz="6" w:space="0" w:color="auto"/>
            </w:tcBorders>
          </w:tcPr>
          <w:p w:rsidR="007957EA" w:rsidRPr="00AF7AB7" w:rsidRDefault="007957EA" w:rsidP="00D244CD">
            <w:pPr>
              <w:pStyle w:val="TableText"/>
            </w:pPr>
            <w:r w:rsidRPr="00AF7AB7">
              <w:t>TRUE</w:t>
            </w:r>
          </w:p>
        </w:tc>
        <w:tc>
          <w:tcPr>
            <w:tcW w:w="2127" w:type="dxa"/>
            <w:tcBorders>
              <w:top w:val="single" w:sz="6" w:space="0" w:color="auto"/>
              <w:left w:val="single" w:sz="6" w:space="0" w:color="auto"/>
              <w:bottom w:val="single" w:sz="6" w:space="0" w:color="auto"/>
              <w:right w:val="single" w:sz="6" w:space="0" w:color="auto"/>
            </w:tcBorders>
          </w:tcPr>
          <w:p w:rsidR="007957EA" w:rsidRPr="00AF7AB7" w:rsidRDefault="007957EA" w:rsidP="00D244CD">
            <w:pPr>
              <w:pStyle w:val="TableText"/>
            </w:pPr>
            <w:r w:rsidRPr="00AF7AB7">
              <w:rPr>
                <w:rFonts w:hint="eastAsia"/>
              </w:rPr>
              <w:t>统计记录的标识</w:t>
            </w:r>
          </w:p>
        </w:tc>
      </w:tr>
      <w:tr w:rsidR="007957EA" w:rsidRPr="00AF7AB7" w:rsidTr="00D244CD">
        <w:tc>
          <w:tcPr>
            <w:tcW w:w="1844" w:type="dxa"/>
            <w:tcBorders>
              <w:top w:val="single" w:sz="6" w:space="0" w:color="auto"/>
              <w:left w:val="single" w:sz="6" w:space="0" w:color="auto"/>
              <w:bottom w:val="single" w:sz="6" w:space="0" w:color="auto"/>
              <w:right w:val="single" w:sz="6" w:space="0" w:color="auto"/>
            </w:tcBorders>
          </w:tcPr>
          <w:p w:rsidR="007957EA" w:rsidRPr="00AF7AB7" w:rsidRDefault="007957EA" w:rsidP="00D244CD">
            <w:pPr>
              <w:pStyle w:val="TableText"/>
            </w:pPr>
            <w:r w:rsidRPr="00AF7AB7">
              <w:rPr>
                <w:rFonts w:hint="eastAsia"/>
              </w:rPr>
              <w:t>类型</w:t>
            </w:r>
          </w:p>
        </w:tc>
        <w:tc>
          <w:tcPr>
            <w:tcW w:w="1417" w:type="dxa"/>
            <w:tcBorders>
              <w:top w:val="single" w:sz="6" w:space="0" w:color="auto"/>
              <w:left w:val="single" w:sz="6" w:space="0" w:color="auto"/>
              <w:bottom w:val="single" w:sz="6" w:space="0" w:color="auto"/>
              <w:right w:val="single" w:sz="6" w:space="0" w:color="auto"/>
            </w:tcBorders>
          </w:tcPr>
          <w:p w:rsidR="007957EA" w:rsidRPr="00AF7AB7" w:rsidRDefault="007957EA" w:rsidP="00D244CD">
            <w:pPr>
              <w:pStyle w:val="TableText"/>
            </w:pPr>
            <w:r w:rsidRPr="00AF7AB7">
              <w:t>TYPE</w:t>
            </w:r>
          </w:p>
        </w:tc>
        <w:tc>
          <w:tcPr>
            <w:tcW w:w="1985" w:type="dxa"/>
            <w:tcBorders>
              <w:top w:val="single" w:sz="6" w:space="0" w:color="auto"/>
              <w:left w:val="single" w:sz="6" w:space="0" w:color="auto"/>
              <w:bottom w:val="single" w:sz="6" w:space="0" w:color="auto"/>
              <w:right w:val="single" w:sz="6" w:space="0" w:color="auto"/>
            </w:tcBorders>
          </w:tcPr>
          <w:p w:rsidR="007957EA" w:rsidRPr="00AF7AB7" w:rsidRDefault="007957EA" w:rsidP="00D244CD">
            <w:pPr>
              <w:pStyle w:val="TableText"/>
            </w:pPr>
            <w:r w:rsidRPr="00AF7AB7">
              <w:t>VARCHAR2(32)</w:t>
            </w:r>
          </w:p>
        </w:tc>
        <w:tc>
          <w:tcPr>
            <w:tcW w:w="1275" w:type="dxa"/>
            <w:tcBorders>
              <w:top w:val="single" w:sz="6" w:space="0" w:color="auto"/>
              <w:left w:val="single" w:sz="6" w:space="0" w:color="auto"/>
              <w:bottom w:val="single" w:sz="6" w:space="0" w:color="auto"/>
              <w:right w:val="single" w:sz="6" w:space="0" w:color="auto"/>
            </w:tcBorders>
          </w:tcPr>
          <w:p w:rsidR="007957EA" w:rsidRPr="00AF7AB7" w:rsidRDefault="007957EA" w:rsidP="00D244CD">
            <w:pPr>
              <w:pStyle w:val="TableText"/>
            </w:pPr>
            <w:r w:rsidRPr="00AF7AB7">
              <w:t>FALSE</w:t>
            </w:r>
          </w:p>
        </w:tc>
        <w:tc>
          <w:tcPr>
            <w:tcW w:w="1134" w:type="dxa"/>
            <w:tcBorders>
              <w:top w:val="single" w:sz="6" w:space="0" w:color="auto"/>
              <w:left w:val="single" w:sz="6" w:space="0" w:color="auto"/>
              <w:bottom w:val="single" w:sz="6" w:space="0" w:color="auto"/>
              <w:right w:val="single" w:sz="6" w:space="0" w:color="auto"/>
            </w:tcBorders>
          </w:tcPr>
          <w:p w:rsidR="007957EA" w:rsidRPr="00AF7AB7" w:rsidRDefault="007957EA" w:rsidP="00D244CD">
            <w:pPr>
              <w:pStyle w:val="TableText"/>
            </w:pPr>
            <w:r w:rsidRPr="00AF7AB7">
              <w:t>FALSE</w:t>
            </w:r>
          </w:p>
        </w:tc>
        <w:tc>
          <w:tcPr>
            <w:tcW w:w="2127" w:type="dxa"/>
            <w:tcBorders>
              <w:top w:val="single" w:sz="6" w:space="0" w:color="auto"/>
              <w:left w:val="single" w:sz="6" w:space="0" w:color="auto"/>
              <w:bottom w:val="single" w:sz="6" w:space="0" w:color="auto"/>
              <w:right w:val="single" w:sz="6" w:space="0" w:color="auto"/>
            </w:tcBorders>
          </w:tcPr>
          <w:p w:rsidR="007957EA" w:rsidRPr="00AF7AB7" w:rsidRDefault="007957EA" w:rsidP="00D244CD">
            <w:pPr>
              <w:pStyle w:val="TableText"/>
            </w:pPr>
            <w:r w:rsidRPr="00AF7AB7">
              <w:rPr>
                <w:rFonts w:hint="eastAsia"/>
              </w:rPr>
              <w:t>多值定义所在</w:t>
            </w:r>
            <w:r>
              <w:rPr>
                <w:rFonts w:hint="eastAsia"/>
              </w:rPr>
              <w:t>type</w:t>
            </w:r>
            <w:r>
              <w:rPr>
                <w:rFonts w:hint="eastAsia"/>
              </w:rPr>
              <w:t>名</w:t>
            </w:r>
          </w:p>
        </w:tc>
      </w:tr>
      <w:tr w:rsidR="007957EA" w:rsidRPr="00AF7AB7" w:rsidTr="00D244CD">
        <w:tc>
          <w:tcPr>
            <w:tcW w:w="1844" w:type="dxa"/>
            <w:tcBorders>
              <w:top w:val="single" w:sz="6" w:space="0" w:color="auto"/>
              <w:left w:val="single" w:sz="6" w:space="0" w:color="auto"/>
              <w:bottom w:val="single" w:sz="6" w:space="0" w:color="auto"/>
              <w:right w:val="single" w:sz="6" w:space="0" w:color="auto"/>
            </w:tcBorders>
          </w:tcPr>
          <w:p w:rsidR="007957EA" w:rsidRPr="00AF7AB7" w:rsidRDefault="007957EA" w:rsidP="00D244CD">
            <w:pPr>
              <w:pStyle w:val="TableText"/>
            </w:pPr>
            <w:r w:rsidRPr="00AF7AB7">
              <w:rPr>
                <w:rFonts w:hint="eastAsia"/>
              </w:rPr>
              <w:t>多值字段名</w:t>
            </w:r>
          </w:p>
        </w:tc>
        <w:tc>
          <w:tcPr>
            <w:tcW w:w="1417" w:type="dxa"/>
            <w:tcBorders>
              <w:top w:val="single" w:sz="6" w:space="0" w:color="auto"/>
              <w:left w:val="single" w:sz="6" w:space="0" w:color="auto"/>
              <w:bottom w:val="single" w:sz="6" w:space="0" w:color="auto"/>
              <w:right w:val="single" w:sz="6" w:space="0" w:color="auto"/>
            </w:tcBorders>
          </w:tcPr>
          <w:p w:rsidR="007957EA" w:rsidRPr="00AF7AB7" w:rsidRDefault="007957EA" w:rsidP="00D244CD">
            <w:pPr>
              <w:pStyle w:val="TableText"/>
            </w:pPr>
            <w:r w:rsidRPr="00FA4EE7">
              <w:t>FIELDNAME</w:t>
            </w:r>
          </w:p>
        </w:tc>
        <w:tc>
          <w:tcPr>
            <w:tcW w:w="1985" w:type="dxa"/>
            <w:tcBorders>
              <w:top w:val="single" w:sz="6" w:space="0" w:color="auto"/>
              <w:left w:val="single" w:sz="6" w:space="0" w:color="auto"/>
              <w:bottom w:val="single" w:sz="6" w:space="0" w:color="auto"/>
              <w:right w:val="single" w:sz="6" w:space="0" w:color="auto"/>
            </w:tcBorders>
          </w:tcPr>
          <w:p w:rsidR="007957EA" w:rsidRPr="00AF7AB7" w:rsidRDefault="007957EA" w:rsidP="00D244CD">
            <w:pPr>
              <w:pStyle w:val="TableText"/>
            </w:pPr>
            <w:r w:rsidRPr="00AF7AB7">
              <w:t>VARCHAR2(32)</w:t>
            </w:r>
          </w:p>
        </w:tc>
        <w:tc>
          <w:tcPr>
            <w:tcW w:w="1275" w:type="dxa"/>
            <w:tcBorders>
              <w:top w:val="single" w:sz="6" w:space="0" w:color="auto"/>
              <w:left w:val="single" w:sz="6" w:space="0" w:color="auto"/>
              <w:bottom w:val="single" w:sz="6" w:space="0" w:color="auto"/>
              <w:right w:val="single" w:sz="6" w:space="0" w:color="auto"/>
            </w:tcBorders>
          </w:tcPr>
          <w:p w:rsidR="007957EA" w:rsidRPr="00AF7AB7" w:rsidRDefault="007957EA" w:rsidP="00D244CD">
            <w:pPr>
              <w:pStyle w:val="TableText"/>
            </w:pPr>
            <w:r w:rsidRPr="00AF7AB7">
              <w:t>FALSE</w:t>
            </w:r>
          </w:p>
        </w:tc>
        <w:tc>
          <w:tcPr>
            <w:tcW w:w="1134" w:type="dxa"/>
            <w:tcBorders>
              <w:top w:val="single" w:sz="6" w:space="0" w:color="auto"/>
              <w:left w:val="single" w:sz="6" w:space="0" w:color="auto"/>
              <w:bottom w:val="single" w:sz="6" w:space="0" w:color="auto"/>
              <w:right w:val="single" w:sz="6" w:space="0" w:color="auto"/>
            </w:tcBorders>
          </w:tcPr>
          <w:p w:rsidR="007957EA" w:rsidRPr="00AF7AB7" w:rsidRDefault="007957EA" w:rsidP="00D244CD">
            <w:pPr>
              <w:pStyle w:val="TableText"/>
            </w:pPr>
            <w:r w:rsidRPr="00AF7AB7">
              <w:t>FALSE</w:t>
            </w:r>
          </w:p>
        </w:tc>
        <w:tc>
          <w:tcPr>
            <w:tcW w:w="2127" w:type="dxa"/>
            <w:tcBorders>
              <w:top w:val="single" w:sz="6" w:space="0" w:color="auto"/>
              <w:left w:val="single" w:sz="6" w:space="0" w:color="auto"/>
              <w:bottom w:val="single" w:sz="6" w:space="0" w:color="auto"/>
              <w:right w:val="single" w:sz="6" w:space="0" w:color="auto"/>
            </w:tcBorders>
          </w:tcPr>
          <w:p w:rsidR="007957EA" w:rsidRPr="00AF7AB7" w:rsidRDefault="007957EA" w:rsidP="00D244CD">
            <w:pPr>
              <w:pStyle w:val="TableText"/>
            </w:pPr>
            <w:r>
              <w:rPr>
                <w:rFonts w:hint="eastAsia"/>
              </w:rPr>
              <w:t>无</w:t>
            </w:r>
          </w:p>
        </w:tc>
      </w:tr>
      <w:tr w:rsidR="007957EA" w:rsidRPr="00AF7AB7" w:rsidTr="00D244CD">
        <w:tc>
          <w:tcPr>
            <w:tcW w:w="1844" w:type="dxa"/>
            <w:tcBorders>
              <w:top w:val="single" w:sz="6" w:space="0" w:color="auto"/>
              <w:left w:val="single" w:sz="6" w:space="0" w:color="auto"/>
              <w:bottom w:val="single" w:sz="6" w:space="0" w:color="auto"/>
              <w:right w:val="single" w:sz="6" w:space="0" w:color="auto"/>
            </w:tcBorders>
          </w:tcPr>
          <w:p w:rsidR="007957EA" w:rsidRPr="00AF7AB7" w:rsidRDefault="007957EA" w:rsidP="00D244CD">
            <w:pPr>
              <w:pStyle w:val="TableText"/>
            </w:pPr>
            <w:r w:rsidRPr="00AF7AB7">
              <w:rPr>
                <w:rFonts w:hint="eastAsia"/>
              </w:rPr>
              <w:t>多值字段值</w:t>
            </w:r>
          </w:p>
        </w:tc>
        <w:tc>
          <w:tcPr>
            <w:tcW w:w="1417" w:type="dxa"/>
            <w:tcBorders>
              <w:top w:val="single" w:sz="6" w:space="0" w:color="auto"/>
              <w:left w:val="single" w:sz="6" w:space="0" w:color="auto"/>
              <w:bottom w:val="single" w:sz="6" w:space="0" w:color="auto"/>
              <w:right w:val="single" w:sz="6" w:space="0" w:color="auto"/>
            </w:tcBorders>
          </w:tcPr>
          <w:p w:rsidR="007957EA" w:rsidRPr="00AF7AB7" w:rsidRDefault="007957EA" w:rsidP="00D244CD">
            <w:pPr>
              <w:pStyle w:val="TableText"/>
            </w:pPr>
            <w:bookmarkStart w:id="2105" w:name="OLE_LINK17"/>
            <w:bookmarkStart w:id="2106" w:name="OLE_LINK18"/>
            <w:r w:rsidRPr="00FA4EE7">
              <w:t>FIELDVALUE</w:t>
            </w:r>
            <w:bookmarkEnd w:id="2105"/>
            <w:bookmarkEnd w:id="2106"/>
          </w:p>
        </w:tc>
        <w:tc>
          <w:tcPr>
            <w:tcW w:w="1985" w:type="dxa"/>
            <w:tcBorders>
              <w:top w:val="single" w:sz="6" w:space="0" w:color="auto"/>
              <w:left w:val="single" w:sz="6" w:space="0" w:color="auto"/>
              <w:bottom w:val="single" w:sz="6" w:space="0" w:color="auto"/>
              <w:right w:val="single" w:sz="6" w:space="0" w:color="auto"/>
            </w:tcBorders>
          </w:tcPr>
          <w:p w:rsidR="007957EA" w:rsidRPr="00AF7AB7" w:rsidRDefault="007957EA" w:rsidP="00D244CD">
            <w:pPr>
              <w:pStyle w:val="TableText"/>
            </w:pPr>
            <w:r w:rsidRPr="00AF7AB7">
              <w:t>VARCHAR2(</w:t>
            </w:r>
            <w:r w:rsidRPr="00AF7AB7">
              <w:rPr>
                <w:rFonts w:hint="eastAsia"/>
              </w:rPr>
              <w:t>1024</w:t>
            </w:r>
            <w:r w:rsidRPr="00AF7AB7">
              <w:t>)</w:t>
            </w:r>
          </w:p>
        </w:tc>
        <w:tc>
          <w:tcPr>
            <w:tcW w:w="1275" w:type="dxa"/>
            <w:tcBorders>
              <w:top w:val="single" w:sz="6" w:space="0" w:color="auto"/>
              <w:left w:val="single" w:sz="6" w:space="0" w:color="auto"/>
              <w:bottom w:val="single" w:sz="6" w:space="0" w:color="auto"/>
              <w:right w:val="single" w:sz="6" w:space="0" w:color="auto"/>
            </w:tcBorders>
          </w:tcPr>
          <w:p w:rsidR="007957EA" w:rsidRPr="00AF7AB7" w:rsidRDefault="007957EA" w:rsidP="00D244CD">
            <w:pPr>
              <w:pStyle w:val="TableText"/>
            </w:pPr>
            <w:r w:rsidRPr="00AF7AB7">
              <w:t>FALSE</w:t>
            </w:r>
          </w:p>
        </w:tc>
        <w:tc>
          <w:tcPr>
            <w:tcW w:w="1134" w:type="dxa"/>
            <w:tcBorders>
              <w:top w:val="single" w:sz="6" w:space="0" w:color="auto"/>
              <w:left w:val="single" w:sz="6" w:space="0" w:color="auto"/>
              <w:bottom w:val="single" w:sz="6" w:space="0" w:color="auto"/>
              <w:right w:val="single" w:sz="6" w:space="0" w:color="auto"/>
            </w:tcBorders>
          </w:tcPr>
          <w:p w:rsidR="007957EA" w:rsidRPr="00AF7AB7" w:rsidRDefault="007957EA" w:rsidP="00D244CD">
            <w:pPr>
              <w:pStyle w:val="TableText"/>
            </w:pPr>
            <w:r w:rsidRPr="00AF7AB7">
              <w:t>FALSE</w:t>
            </w:r>
          </w:p>
        </w:tc>
        <w:tc>
          <w:tcPr>
            <w:tcW w:w="2127" w:type="dxa"/>
            <w:tcBorders>
              <w:top w:val="single" w:sz="6" w:space="0" w:color="auto"/>
              <w:left w:val="single" w:sz="6" w:space="0" w:color="auto"/>
              <w:bottom w:val="single" w:sz="6" w:space="0" w:color="auto"/>
              <w:right w:val="single" w:sz="6" w:space="0" w:color="auto"/>
            </w:tcBorders>
          </w:tcPr>
          <w:p w:rsidR="007957EA" w:rsidRPr="00AF7AB7" w:rsidRDefault="007957EA" w:rsidP="00D244CD">
            <w:pPr>
              <w:pStyle w:val="TableText"/>
            </w:pPr>
            <w:r>
              <w:rPr>
                <w:rFonts w:hint="eastAsia"/>
              </w:rPr>
              <w:t>无</w:t>
            </w:r>
          </w:p>
        </w:tc>
      </w:tr>
      <w:tr w:rsidR="007957EA" w:rsidRPr="00AF7AB7" w:rsidTr="00D244CD">
        <w:tc>
          <w:tcPr>
            <w:tcW w:w="1844" w:type="dxa"/>
            <w:tcBorders>
              <w:top w:val="single" w:sz="6" w:space="0" w:color="auto"/>
              <w:left w:val="single" w:sz="6" w:space="0" w:color="auto"/>
              <w:bottom w:val="single" w:sz="6" w:space="0" w:color="auto"/>
              <w:right w:val="single" w:sz="6" w:space="0" w:color="auto"/>
            </w:tcBorders>
          </w:tcPr>
          <w:p w:rsidR="007957EA" w:rsidRPr="00AF7AB7" w:rsidRDefault="007957EA" w:rsidP="00D244CD">
            <w:pPr>
              <w:pStyle w:val="TableText"/>
            </w:pPr>
            <w:r w:rsidRPr="00AF7AB7">
              <w:rPr>
                <w:rFonts w:hint="eastAsia"/>
              </w:rPr>
              <w:t>所属语言</w:t>
            </w:r>
          </w:p>
        </w:tc>
        <w:tc>
          <w:tcPr>
            <w:tcW w:w="1417" w:type="dxa"/>
            <w:tcBorders>
              <w:top w:val="single" w:sz="6" w:space="0" w:color="auto"/>
              <w:left w:val="single" w:sz="6" w:space="0" w:color="auto"/>
              <w:bottom w:val="single" w:sz="6" w:space="0" w:color="auto"/>
              <w:right w:val="single" w:sz="6" w:space="0" w:color="auto"/>
            </w:tcBorders>
          </w:tcPr>
          <w:p w:rsidR="007957EA" w:rsidRPr="00AF7AB7" w:rsidRDefault="007957EA" w:rsidP="00D244CD">
            <w:pPr>
              <w:pStyle w:val="TableText"/>
            </w:pPr>
            <w:r w:rsidRPr="00FA4EE7">
              <w:t>LANG</w:t>
            </w:r>
          </w:p>
        </w:tc>
        <w:tc>
          <w:tcPr>
            <w:tcW w:w="1985" w:type="dxa"/>
            <w:tcBorders>
              <w:top w:val="single" w:sz="6" w:space="0" w:color="auto"/>
              <w:left w:val="single" w:sz="6" w:space="0" w:color="auto"/>
              <w:bottom w:val="single" w:sz="6" w:space="0" w:color="auto"/>
              <w:right w:val="single" w:sz="6" w:space="0" w:color="auto"/>
            </w:tcBorders>
          </w:tcPr>
          <w:p w:rsidR="007957EA" w:rsidRPr="00AF7AB7" w:rsidRDefault="007957EA" w:rsidP="00D244CD">
            <w:pPr>
              <w:pStyle w:val="TableText"/>
            </w:pPr>
            <w:r w:rsidRPr="00AF7AB7">
              <w:t>VARCHAR2(32)</w:t>
            </w:r>
          </w:p>
        </w:tc>
        <w:tc>
          <w:tcPr>
            <w:tcW w:w="1275" w:type="dxa"/>
            <w:tcBorders>
              <w:top w:val="single" w:sz="6" w:space="0" w:color="auto"/>
              <w:left w:val="single" w:sz="6" w:space="0" w:color="auto"/>
              <w:bottom w:val="single" w:sz="6" w:space="0" w:color="auto"/>
              <w:right w:val="single" w:sz="6" w:space="0" w:color="auto"/>
            </w:tcBorders>
          </w:tcPr>
          <w:p w:rsidR="007957EA" w:rsidRPr="00AF7AB7" w:rsidRDefault="007957EA" w:rsidP="00D244CD">
            <w:pPr>
              <w:pStyle w:val="TableText"/>
            </w:pPr>
            <w:r w:rsidRPr="00AF7AB7">
              <w:t>FALSE</w:t>
            </w:r>
          </w:p>
        </w:tc>
        <w:tc>
          <w:tcPr>
            <w:tcW w:w="1134" w:type="dxa"/>
            <w:tcBorders>
              <w:top w:val="single" w:sz="6" w:space="0" w:color="auto"/>
              <w:left w:val="single" w:sz="6" w:space="0" w:color="auto"/>
              <w:bottom w:val="single" w:sz="6" w:space="0" w:color="auto"/>
              <w:right w:val="single" w:sz="6" w:space="0" w:color="auto"/>
            </w:tcBorders>
          </w:tcPr>
          <w:p w:rsidR="007957EA" w:rsidRPr="00AF7AB7" w:rsidRDefault="007957EA" w:rsidP="00D244CD">
            <w:pPr>
              <w:pStyle w:val="TableText"/>
            </w:pPr>
            <w:r w:rsidRPr="00AF7AB7">
              <w:t>FALSE</w:t>
            </w:r>
          </w:p>
        </w:tc>
        <w:tc>
          <w:tcPr>
            <w:tcW w:w="2127" w:type="dxa"/>
            <w:tcBorders>
              <w:top w:val="single" w:sz="6" w:space="0" w:color="auto"/>
              <w:left w:val="single" w:sz="6" w:space="0" w:color="auto"/>
              <w:bottom w:val="single" w:sz="6" w:space="0" w:color="auto"/>
              <w:right w:val="single" w:sz="6" w:space="0" w:color="auto"/>
            </w:tcBorders>
          </w:tcPr>
          <w:p w:rsidR="007957EA" w:rsidRPr="00AF7AB7" w:rsidRDefault="007957EA" w:rsidP="00D244CD">
            <w:pPr>
              <w:pStyle w:val="TableText"/>
            </w:pPr>
            <w:r>
              <w:rPr>
                <w:rFonts w:hint="eastAsia"/>
              </w:rPr>
              <w:t>非多语言的填</w:t>
            </w:r>
            <w:r>
              <w:rPr>
                <w:rFonts w:hint="eastAsia"/>
              </w:rPr>
              <w:t>-1</w:t>
            </w:r>
          </w:p>
        </w:tc>
      </w:tr>
    </w:tbl>
    <w:p w:rsidR="007957EA" w:rsidRDefault="007957EA" w:rsidP="007957EA">
      <w:pPr>
        <w:rPr>
          <w:rFonts w:ascii="Arial" w:hAnsi="Arial"/>
        </w:rPr>
      </w:pPr>
      <w:r w:rsidRPr="00FA4EE7">
        <w:t>FIELDNAME</w:t>
      </w:r>
      <w:r>
        <w:rPr>
          <w:rFonts w:hint="eastAsia"/>
        </w:rPr>
        <w:t>定义</w:t>
      </w:r>
      <w:r>
        <w:rPr>
          <w:rFonts w:ascii="Arial" w:hAnsi="Arial" w:hint="eastAsia"/>
        </w:rPr>
        <w:t>列表：</w:t>
      </w:r>
    </w:p>
    <w:tbl>
      <w:tblPr>
        <w:tblW w:w="9782" w:type="dxa"/>
        <w:tblInd w:w="-738" w:type="dxa"/>
        <w:tblLayout w:type="fixed"/>
        <w:tblCellMar>
          <w:left w:w="113" w:type="dxa"/>
          <w:right w:w="113" w:type="dxa"/>
        </w:tblCellMar>
        <w:tblLook w:val="0000" w:firstRow="0" w:lastRow="0" w:firstColumn="0" w:lastColumn="0" w:noHBand="0" w:noVBand="0"/>
      </w:tblPr>
      <w:tblGrid>
        <w:gridCol w:w="3119"/>
        <w:gridCol w:w="6663"/>
      </w:tblGrid>
      <w:tr w:rsidR="007957EA" w:rsidRPr="00AF7AB7" w:rsidTr="00D244CD">
        <w:tc>
          <w:tcPr>
            <w:tcW w:w="3119" w:type="dxa"/>
            <w:tcBorders>
              <w:top w:val="single" w:sz="6" w:space="0" w:color="auto"/>
              <w:left w:val="single" w:sz="6" w:space="0" w:color="auto"/>
              <w:bottom w:val="single" w:sz="6" w:space="0" w:color="auto"/>
              <w:right w:val="single" w:sz="6" w:space="0" w:color="auto"/>
            </w:tcBorders>
            <w:shd w:val="clear" w:color="auto" w:fill="B3B3B3"/>
          </w:tcPr>
          <w:p w:rsidR="007957EA" w:rsidRPr="00AF7AB7" w:rsidRDefault="007957EA" w:rsidP="00D244CD">
            <w:pPr>
              <w:pStyle w:val="TableText"/>
            </w:pPr>
            <w:r w:rsidRPr="00FA4EE7">
              <w:t>FIELDNAME</w:t>
            </w:r>
            <w:r>
              <w:rPr>
                <w:rFonts w:hint="eastAsia"/>
              </w:rPr>
              <w:t>定义</w:t>
            </w:r>
          </w:p>
        </w:tc>
        <w:tc>
          <w:tcPr>
            <w:tcW w:w="6663" w:type="dxa"/>
            <w:tcBorders>
              <w:top w:val="single" w:sz="6" w:space="0" w:color="auto"/>
              <w:left w:val="single" w:sz="6" w:space="0" w:color="auto"/>
              <w:bottom w:val="single" w:sz="6" w:space="0" w:color="auto"/>
              <w:right w:val="single" w:sz="6" w:space="0" w:color="auto"/>
            </w:tcBorders>
            <w:shd w:val="clear" w:color="auto" w:fill="B3B3B3"/>
          </w:tcPr>
          <w:p w:rsidR="007957EA" w:rsidRPr="00AF7AB7" w:rsidRDefault="007957EA" w:rsidP="00D244CD">
            <w:pPr>
              <w:pStyle w:val="TableText"/>
            </w:pPr>
            <w:r>
              <w:rPr>
                <w:rFonts w:hint="eastAsia"/>
              </w:rPr>
              <w:t>说明</w:t>
            </w:r>
          </w:p>
        </w:tc>
      </w:tr>
      <w:tr w:rsidR="007957EA" w:rsidRPr="00AF7AB7" w:rsidTr="00D244CD">
        <w:tc>
          <w:tcPr>
            <w:tcW w:w="3119" w:type="dxa"/>
            <w:tcBorders>
              <w:top w:val="single" w:sz="6" w:space="0" w:color="auto"/>
              <w:left w:val="single" w:sz="6" w:space="0" w:color="auto"/>
              <w:bottom w:val="single" w:sz="6" w:space="0" w:color="auto"/>
              <w:right w:val="single" w:sz="6" w:space="0" w:color="auto"/>
            </w:tcBorders>
          </w:tcPr>
          <w:p w:rsidR="007957EA" w:rsidRPr="00AF7AB7" w:rsidRDefault="007957EA" w:rsidP="00D244CD">
            <w:pPr>
              <w:pStyle w:val="TableText"/>
            </w:pPr>
            <w:bookmarkStart w:id="2107" w:name="OLE_LINK15"/>
            <w:bookmarkStart w:id="2108" w:name="OLE_LINK16"/>
            <w:bookmarkStart w:id="2109" w:name="OLE_LINK4"/>
            <w:r>
              <w:rPr>
                <w:rFonts w:ascii="宋体" w:cs="宋体"/>
                <w:color w:val="000000"/>
                <w:sz w:val="20"/>
                <w:szCs w:val="20"/>
              </w:rPr>
              <w:t>contentStyle</w:t>
            </w:r>
            <w:bookmarkEnd w:id="2107"/>
            <w:bookmarkEnd w:id="2108"/>
            <w:bookmarkEnd w:id="2109"/>
            <w:r w:rsidRPr="00CD3BAC">
              <w:rPr>
                <w:rFonts w:ascii="宋体" w:cs="宋体" w:hint="eastAsia"/>
                <w:color w:val="FF0000"/>
                <w:sz w:val="20"/>
                <w:szCs w:val="20"/>
              </w:rPr>
              <w:t>s</w:t>
            </w:r>
          </w:p>
        </w:tc>
        <w:tc>
          <w:tcPr>
            <w:tcW w:w="6663" w:type="dxa"/>
            <w:tcBorders>
              <w:top w:val="single" w:sz="6" w:space="0" w:color="auto"/>
              <w:left w:val="single" w:sz="6" w:space="0" w:color="auto"/>
              <w:bottom w:val="single" w:sz="6" w:space="0" w:color="auto"/>
              <w:right w:val="single" w:sz="6" w:space="0" w:color="auto"/>
            </w:tcBorders>
          </w:tcPr>
          <w:p w:rsidR="007957EA" w:rsidRPr="00AF7AB7" w:rsidRDefault="007957EA" w:rsidP="00D244CD">
            <w:pPr>
              <w:pStyle w:val="TableText"/>
            </w:pPr>
            <w:r>
              <w:rPr>
                <w:rFonts w:hint="eastAsia"/>
              </w:rPr>
              <w:t>内容</w:t>
            </w:r>
            <w:r>
              <w:rPr>
                <w:rFonts w:hint="eastAsia"/>
              </w:rPr>
              <w:t>Genre</w:t>
            </w:r>
            <w:r>
              <w:rPr>
                <w:rFonts w:hint="eastAsia"/>
              </w:rPr>
              <w:t>，多个</w:t>
            </w:r>
            <w:r>
              <w:rPr>
                <w:rFonts w:hint="eastAsia"/>
              </w:rPr>
              <w:t>genre</w:t>
            </w:r>
            <w:r>
              <w:rPr>
                <w:rFonts w:hint="eastAsia"/>
              </w:rPr>
              <w:t>在改表中对应多条记录</w:t>
            </w:r>
          </w:p>
        </w:tc>
      </w:tr>
    </w:tbl>
    <w:p w:rsidR="007957EA" w:rsidRDefault="007957EA" w:rsidP="007957EA">
      <w:pPr>
        <w:rPr>
          <w:rFonts w:ascii="Arial" w:hAnsi="Arial"/>
        </w:rPr>
      </w:pPr>
    </w:p>
    <w:p w:rsidR="00D85411" w:rsidRPr="00994F06" w:rsidRDefault="00D85411" w:rsidP="0059371B">
      <w:pPr>
        <w:pStyle w:val="31"/>
      </w:pPr>
      <w:bookmarkStart w:id="2110" w:name="_Toc397680961"/>
      <w:bookmarkStart w:id="2111" w:name="_Toc397712916"/>
      <w:bookmarkStart w:id="2112" w:name="_Toc435003401"/>
      <w:r w:rsidRPr="00994F06">
        <w:rPr>
          <w:rFonts w:hint="eastAsia"/>
        </w:rPr>
        <w:t>内容类别管理表</w:t>
      </w:r>
      <w:r w:rsidRPr="00994F06">
        <w:t xml:space="preserve"> T_CMP_TYPE_CONTENTSTYLE</w:t>
      </w:r>
      <w:bookmarkEnd w:id="2110"/>
      <w:bookmarkEnd w:id="2111"/>
      <w:bookmarkEnd w:id="2112"/>
    </w:p>
    <w:tbl>
      <w:tblPr>
        <w:tblW w:w="8789" w:type="dxa"/>
        <w:tblInd w:w="-596" w:type="dxa"/>
        <w:tblLayout w:type="fixed"/>
        <w:tblCellMar>
          <w:left w:w="113" w:type="dxa"/>
          <w:right w:w="113" w:type="dxa"/>
        </w:tblCellMar>
        <w:tblLook w:val="00A0" w:firstRow="1" w:lastRow="0" w:firstColumn="1" w:lastColumn="0" w:noHBand="0" w:noVBand="0"/>
      </w:tblPr>
      <w:tblGrid>
        <w:gridCol w:w="1276"/>
        <w:gridCol w:w="1701"/>
        <w:gridCol w:w="1843"/>
        <w:gridCol w:w="851"/>
        <w:gridCol w:w="1134"/>
        <w:gridCol w:w="1984"/>
      </w:tblGrid>
      <w:tr w:rsidR="00D85411" w:rsidTr="00063980">
        <w:tc>
          <w:tcPr>
            <w:tcW w:w="1276" w:type="dxa"/>
            <w:tcBorders>
              <w:top w:val="single" w:sz="6" w:space="0" w:color="000000"/>
              <w:left w:val="single" w:sz="6" w:space="0" w:color="000000"/>
              <w:bottom w:val="single" w:sz="6" w:space="0" w:color="000000"/>
              <w:right w:val="single" w:sz="6" w:space="0" w:color="000000"/>
            </w:tcBorders>
            <w:shd w:val="clear" w:color="auto" w:fill="B2B2B2"/>
          </w:tcPr>
          <w:p w:rsidR="00D85411" w:rsidRDefault="00D85411" w:rsidP="00063980">
            <w:pPr>
              <w:autoSpaceDE w:val="0"/>
              <w:autoSpaceDN w:val="0"/>
              <w:jc w:val="center"/>
              <w:rPr>
                <w:rFonts w:ascii="宋体" w:cs="宋体"/>
                <w:color w:val="000000"/>
                <w:kern w:val="0"/>
                <w:sz w:val="20"/>
                <w:szCs w:val="20"/>
              </w:rPr>
            </w:pPr>
            <w:r>
              <w:rPr>
                <w:rFonts w:ascii="宋体" w:cs="宋体" w:hint="eastAsia"/>
                <w:color w:val="000000"/>
                <w:kern w:val="0"/>
                <w:sz w:val="20"/>
                <w:szCs w:val="20"/>
              </w:rPr>
              <w:t>名称</w:t>
            </w:r>
          </w:p>
        </w:tc>
        <w:tc>
          <w:tcPr>
            <w:tcW w:w="1701" w:type="dxa"/>
            <w:tcBorders>
              <w:top w:val="single" w:sz="6" w:space="0" w:color="000000"/>
              <w:left w:val="single" w:sz="6" w:space="0" w:color="000000"/>
              <w:bottom w:val="single" w:sz="6" w:space="0" w:color="000000"/>
              <w:right w:val="single" w:sz="6" w:space="0" w:color="000000"/>
            </w:tcBorders>
            <w:shd w:val="clear" w:color="auto" w:fill="B2B2B2"/>
          </w:tcPr>
          <w:p w:rsidR="00D85411" w:rsidRDefault="00D85411" w:rsidP="00063980">
            <w:pPr>
              <w:autoSpaceDE w:val="0"/>
              <w:autoSpaceDN w:val="0"/>
              <w:jc w:val="center"/>
              <w:rPr>
                <w:rFonts w:ascii="宋体" w:cs="宋体"/>
                <w:color w:val="000000"/>
                <w:kern w:val="0"/>
                <w:sz w:val="20"/>
                <w:szCs w:val="20"/>
              </w:rPr>
            </w:pPr>
            <w:r>
              <w:rPr>
                <w:rFonts w:ascii="宋体" w:cs="宋体" w:hint="eastAsia"/>
                <w:color w:val="000000"/>
                <w:kern w:val="0"/>
                <w:sz w:val="20"/>
                <w:szCs w:val="20"/>
              </w:rPr>
              <w:t>代码</w:t>
            </w:r>
          </w:p>
        </w:tc>
        <w:tc>
          <w:tcPr>
            <w:tcW w:w="1843" w:type="dxa"/>
            <w:tcBorders>
              <w:top w:val="single" w:sz="6" w:space="0" w:color="000000"/>
              <w:left w:val="single" w:sz="6" w:space="0" w:color="000000"/>
              <w:bottom w:val="single" w:sz="6" w:space="0" w:color="000000"/>
              <w:right w:val="single" w:sz="6" w:space="0" w:color="000000"/>
            </w:tcBorders>
            <w:shd w:val="clear" w:color="auto" w:fill="B2B2B2"/>
          </w:tcPr>
          <w:p w:rsidR="00D85411" w:rsidRDefault="00D85411" w:rsidP="00063980">
            <w:pPr>
              <w:autoSpaceDE w:val="0"/>
              <w:autoSpaceDN w:val="0"/>
              <w:jc w:val="center"/>
              <w:rPr>
                <w:rFonts w:ascii="宋体" w:cs="宋体"/>
                <w:color w:val="000000"/>
                <w:kern w:val="0"/>
                <w:sz w:val="20"/>
                <w:szCs w:val="20"/>
              </w:rPr>
            </w:pPr>
            <w:r>
              <w:rPr>
                <w:rFonts w:ascii="宋体" w:cs="宋体" w:hint="eastAsia"/>
                <w:color w:val="000000"/>
                <w:kern w:val="0"/>
                <w:sz w:val="20"/>
                <w:szCs w:val="20"/>
              </w:rPr>
              <w:t>数据类型</w:t>
            </w:r>
          </w:p>
        </w:tc>
        <w:tc>
          <w:tcPr>
            <w:tcW w:w="851" w:type="dxa"/>
            <w:tcBorders>
              <w:top w:val="single" w:sz="6" w:space="0" w:color="000000"/>
              <w:left w:val="single" w:sz="6" w:space="0" w:color="000000"/>
              <w:bottom w:val="single" w:sz="6" w:space="0" w:color="000000"/>
              <w:right w:val="single" w:sz="6" w:space="0" w:color="000000"/>
            </w:tcBorders>
            <w:shd w:val="clear" w:color="auto" w:fill="B2B2B2"/>
          </w:tcPr>
          <w:p w:rsidR="00D85411" w:rsidRDefault="00D85411" w:rsidP="00063980">
            <w:pPr>
              <w:autoSpaceDE w:val="0"/>
              <w:autoSpaceDN w:val="0"/>
              <w:jc w:val="center"/>
              <w:rPr>
                <w:rFonts w:ascii="宋体" w:cs="宋体"/>
                <w:color w:val="000000"/>
                <w:kern w:val="0"/>
                <w:sz w:val="20"/>
                <w:szCs w:val="20"/>
              </w:rPr>
            </w:pPr>
            <w:r>
              <w:rPr>
                <w:rFonts w:ascii="宋体" w:cs="宋体" w:hint="eastAsia"/>
                <w:color w:val="000000"/>
                <w:kern w:val="0"/>
                <w:sz w:val="20"/>
                <w:szCs w:val="20"/>
              </w:rPr>
              <w:t>主要的</w:t>
            </w:r>
          </w:p>
        </w:tc>
        <w:tc>
          <w:tcPr>
            <w:tcW w:w="1134" w:type="dxa"/>
            <w:tcBorders>
              <w:top w:val="single" w:sz="6" w:space="0" w:color="000000"/>
              <w:left w:val="single" w:sz="6" w:space="0" w:color="000000"/>
              <w:bottom w:val="single" w:sz="6" w:space="0" w:color="000000"/>
              <w:right w:val="single" w:sz="6" w:space="0" w:color="000000"/>
            </w:tcBorders>
            <w:shd w:val="clear" w:color="auto" w:fill="B2B2B2"/>
          </w:tcPr>
          <w:p w:rsidR="00D85411" w:rsidRDefault="00D85411" w:rsidP="00063980">
            <w:pPr>
              <w:autoSpaceDE w:val="0"/>
              <w:autoSpaceDN w:val="0"/>
              <w:jc w:val="center"/>
              <w:rPr>
                <w:rFonts w:ascii="宋体" w:cs="宋体"/>
                <w:color w:val="000000"/>
                <w:kern w:val="0"/>
                <w:sz w:val="20"/>
                <w:szCs w:val="20"/>
              </w:rPr>
            </w:pPr>
            <w:r>
              <w:rPr>
                <w:rFonts w:ascii="宋体" w:cs="宋体" w:hint="eastAsia"/>
                <w:color w:val="000000"/>
                <w:kern w:val="0"/>
                <w:sz w:val="20"/>
                <w:szCs w:val="20"/>
              </w:rPr>
              <w:t>强制</w:t>
            </w:r>
          </w:p>
        </w:tc>
        <w:tc>
          <w:tcPr>
            <w:tcW w:w="1984" w:type="dxa"/>
            <w:tcBorders>
              <w:top w:val="single" w:sz="6" w:space="0" w:color="000000"/>
              <w:left w:val="single" w:sz="6" w:space="0" w:color="000000"/>
              <w:bottom w:val="single" w:sz="6" w:space="0" w:color="000000"/>
              <w:right w:val="single" w:sz="6" w:space="0" w:color="000000"/>
            </w:tcBorders>
            <w:shd w:val="clear" w:color="auto" w:fill="B2B2B2"/>
          </w:tcPr>
          <w:p w:rsidR="00D85411" w:rsidRDefault="00D85411" w:rsidP="00063980">
            <w:pPr>
              <w:autoSpaceDE w:val="0"/>
              <w:autoSpaceDN w:val="0"/>
              <w:jc w:val="center"/>
              <w:rPr>
                <w:rFonts w:ascii="宋体" w:cs="宋体"/>
                <w:color w:val="000000"/>
                <w:kern w:val="0"/>
                <w:sz w:val="20"/>
                <w:szCs w:val="20"/>
              </w:rPr>
            </w:pPr>
            <w:r>
              <w:rPr>
                <w:rFonts w:ascii="宋体" w:cs="宋体" w:hint="eastAsia"/>
                <w:color w:val="000000"/>
                <w:kern w:val="0"/>
                <w:sz w:val="20"/>
                <w:szCs w:val="20"/>
              </w:rPr>
              <w:t>注释</w:t>
            </w:r>
          </w:p>
        </w:tc>
      </w:tr>
      <w:tr w:rsidR="00D85411" w:rsidTr="00063980">
        <w:tc>
          <w:tcPr>
            <w:tcW w:w="1276"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rFonts w:ascii="宋体" w:cs="宋体"/>
                <w:color w:val="000000"/>
                <w:kern w:val="0"/>
                <w:sz w:val="20"/>
                <w:szCs w:val="20"/>
              </w:rPr>
            </w:pPr>
            <w:r>
              <w:rPr>
                <w:rFonts w:ascii="宋体" w:cs="宋体" w:hint="eastAsia"/>
                <w:color w:val="000000"/>
                <w:kern w:val="0"/>
                <w:sz w:val="20"/>
                <w:szCs w:val="20"/>
              </w:rPr>
              <w:t>编号</w:t>
            </w:r>
          </w:p>
        </w:tc>
        <w:tc>
          <w:tcPr>
            <w:tcW w:w="1701"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OBJECTID</w:t>
            </w:r>
          </w:p>
        </w:tc>
        <w:tc>
          <w:tcPr>
            <w:tcW w:w="1843"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NUMBER(19)</w:t>
            </w:r>
          </w:p>
        </w:tc>
        <w:tc>
          <w:tcPr>
            <w:tcW w:w="851"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TRUE</w:t>
            </w:r>
          </w:p>
        </w:tc>
        <w:tc>
          <w:tcPr>
            <w:tcW w:w="1134"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TRUE</w:t>
            </w:r>
          </w:p>
        </w:tc>
        <w:tc>
          <w:tcPr>
            <w:tcW w:w="1984"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p>
        </w:tc>
      </w:tr>
      <w:tr w:rsidR="00D85411" w:rsidTr="00063980">
        <w:tc>
          <w:tcPr>
            <w:tcW w:w="1276"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rFonts w:ascii="宋体" w:cs="宋体"/>
                <w:color w:val="000000"/>
                <w:kern w:val="0"/>
                <w:sz w:val="20"/>
                <w:szCs w:val="20"/>
              </w:rPr>
            </w:pPr>
            <w:r>
              <w:rPr>
                <w:rFonts w:ascii="宋体" w:cs="宋体" w:hint="eastAsia"/>
                <w:color w:val="000000"/>
                <w:kern w:val="0"/>
                <w:sz w:val="20"/>
                <w:szCs w:val="20"/>
              </w:rPr>
              <w:t>类型</w:t>
            </w:r>
          </w:p>
        </w:tc>
        <w:tc>
          <w:tcPr>
            <w:tcW w:w="1701"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TYPE</w:t>
            </w:r>
          </w:p>
        </w:tc>
        <w:tc>
          <w:tcPr>
            <w:tcW w:w="1843"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VARCHAR2(32)</w:t>
            </w:r>
          </w:p>
        </w:tc>
        <w:tc>
          <w:tcPr>
            <w:tcW w:w="851"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FALSE</w:t>
            </w:r>
          </w:p>
        </w:tc>
        <w:tc>
          <w:tcPr>
            <w:tcW w:w="1134"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TRUE</w:t>
            </w:r>
          </w:p>
        </w:tc>
        <w:tc>
          <w:tcPr>
            <w:tcW w:w="1984"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p>
        </w:tc>
      </w:tr>
      <w:tr w:rsidR="00D85411" w:rsidTr="00063980">
        <w:tc>
          <w:tcPr>
            <w:tcW w:w="1276"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rFonts w:ascii="宋体" w:cs="宋体"/>
                <w:color w:val="000000"/>
                <w:kern w:val="0"/>
                <w:sz w:val="20"/>
                <w:szCs w:val="20"/>
              </w:rPr>
            </w:pPr>
            <w:r>
              <w:rPr>
                <w:rFonts w:ascii="宋体" w:cs="宋体" w:hint="eastAsia"/>
                <w:color w:val="000000"/>
                <w:kern w:val="0"/>
                <w:sz w:val="20"/>
                <w:szCs w:val="20"/>
              </w:rPr>
              <w:t>创建日期</w:t>
            </w:r>
          </w:p>
        </w:tc>
        <w:tc>
          <w:tcPr>
            <w:tcW w:w="1701"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CREATEDATE</w:t>
            </w:r>
          </w:p>
        </w:tc>
        <w:tc>
          <w:tcPr>
            <w:tcW w:w="1843"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 xml:space="preserve">TIMESTAMP(6) </w:t>
            </w:r>
          </w:p>
        </w:tc>
        <w:tc>
          <w:tcPr>
            <w:tcW w:w="851"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FALSE</w:t>
            </w:r>
          </w:p>
        </w:tc>
        <w:tc>
          <w:tcPr>
            <w:tcW w:w="1134"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FALSE</w:t>
            </w:r>
          </w:p>
        </w:tc>
        <w:tc>
          <w:tcPr>
            <w:tcW w:w="1984"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p>
        </w:tc>
      </w:tr>
      <w:tr w:rsidR="00D85411" w:rsidTr="00063980">
        <w:tc>
          <w:tcPr>
            <w:tcW w:w="1276"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rFonts w:ascii="宋体" w:cs="宋体"/>
                <w:color w:val="000000"/>
                <w:kern w:val="0"/>
                <w:sz w:val="20"/>
                <w:szCs w:val="20"/>
              </w:rPr>
            </w:pPr>
            <w:r>
              <w:rPr>
                <w:rFonts w:ascii="宋体" w:cs="宋体" w:hint="eastAsia"/>
                <w:color w:val="000000"/>
                <w:kern w:val="0"/>
                <w:sz w:val="20"/>
                <w:szCs w:val="20"/>
              </w:rPr>
              <w:t>最后更新日期</w:t>
            </w:r>
          </w:p>
        </w:tc>
        <w:tc>
          <w:tcPr>
            <w:tcW w:w="1701"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LASTUPDATEDATE</w:t>
            </w:r>
          </w:p>
        </w:tc>
        <w:tc>
          <w:tcPr>
            <w:tcW w:w="1843"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TIMESTAMP(6)</w:t>
            </w:r>
          </w:p>
        </w:tc>
        <w:tc>
          <w:tcPr>
            <w:tcW w:w="851"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FALSE</w:t>
            </w:r>
          </w:p>
        </w:tc>
        <w:tc>
          <w:tcPr>
            <w:tcW w:w="1134"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FALSE</w:t>
            </w:r>
          </w:p>
        </w:tc>
        <w:tc>
          <w:tcPr>
            <w:tcW w:w="1984"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p>
        </w:tc>
      </w:tr>
      <w:tr w:rsidR="00D85411" w:rsidTr="00063980">
        <w:tc>
          <w:tcPr>
            <w:tcW w:w="1276"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rFonts w:ascii="宋体" w:cs="宋体"/>
                <w:color w:val="000000"/>
                <w:kern w:val="0"/>
                <w:sz w:val="20"/>
                <w:szCs w:val="20"/>
              </w:rPr>
            </w:pPr>
            <w:r>
              <w:rPr>
                <w:rFonts w:ascii="宋体" w:cs="宋体" w:hint="eastAsia"/>
                <w:color w:val="000000"/>
                <w:kern w:val="0"/>
                <w:sz w:val="20"/>
                <w:szCs w:val="20"/>
              </w:rPr>
              <w:t>类型</w:t>
            </w:r>
          </w:p>
        </w:tc>
        <w:tc>
          <w:tcPr>
            <w:tcW w:w="1701"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CONTENTSTYLETYPE</w:t>
            </w:r>
          </w:p>
        </w:tc>
        <w:tc>
          <w:tcPr>
            <w:tcW w:w="1843"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varchar2(32)</w:t>
            </w:r>
          </w:p>
        </w:tc>
        <w:tc>
          <w:tcPr>
            <w:tcW w:w="851"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p>
        </w:tc>
        <w:tc>
          <w:tcPr>
            <w:tcW w:w="1134"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p>
        </w:tc>
        <w:tc>
          <w:tcPr>
            <w:tcW w:w="1984"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rFonts w:ascii="宋体" w:cs="宋体"/>
                <w:color w:val="000000"/>
                <w:kern w:val="0"/>
                <w:sz w:val="20"/>
                <w:szCs w:val="20"/>
              </w:rPr>
            </w:pPr>
            <w:r>
              <w:rPr>
                <w:rFonts w:ascii="宋体" w:cs="宋体" w:hint="eastAsia"/>
                <w:color w:val="000000"/>
                <w:kern w:val="0"/>
                <w:sz w:val="20"/>
                <w:szCs w:val="20"/>
              </w:rPr>
              <w:t>类别类型，</w:t>
            </w:r>
            <w:r>
              <w:rPr>
                <w:rFonts w:ascii="Arial" w:hAnsi="Arial"/>
                <w:color w:val="000000"/>
                <w:kern w:val="0"/>
                <w:sz w:val="20"/>
                <w:szCs w:val="20"/>
              </w:rPr>
              <w:t>1</w:t>
            </w:r>
            <w:r>
              <w:rPr>
                <w:rFonts w:ascii="宋体" w:cs="宋体" w:hint="eastAsia"/>
                <w:color w:val="000000"/>
                <w:kern w:val="0"/>
                <w:sz w:val="20"/>
                <w:szCs w:val="20"/>
              </w:rPr>
              <w:t>：音乐类，</w:t>
            </w:r>
            <w:r>
              <w:rPr>
                <w:rFonts w:ascii="Arial" w:hAnsi="Arial"/>
                <w:color w:val="000000"/>
                <w:kern w:val="0"/>
                <w:sz w:val="20"/>
                <w:szCs w:val="20"/>
              </w:rPr>
              <w:t>2</w:t>
            </w:r>
            <w:r>
              <w:rPr>
                <w:rFonts w:ascii="宋体" w:cs="宋体" w:hint="eastAsia"/>
                <w:color w:val="000000"/>
                <w:kern w:val="0"/>
                <w:sz w:val="20"/>
                <w:szCs w:val="20"/>
              </w:rPr>
              <w:t>：影视类，</w:t>
            </w:r>
            <w:r>
              <w:rPr>
                <w:rFonts w:ascii="Arial" w:hAnsi="Arial"/>
                <w:color w:val="000000"/>
                <w:kern w:val="0"/>
                <w:sz w:val="20"/>
                <w:szCs w:val="20"/>
              </w:rPr>
              <w:t>3</w:t>
            </w:r>
            <w:r>
              <w:rPr>
                <w:rFonts w:ascii="宋体" w:cs="宋体" w:hint="eastAsia"/>
                <w:color w:val="000000"/>
                <w:kern w:val="0"/>
                <w:sz w:val="20"/>
                <w:szCs w:val="20"/>
              </w:rPr>
              <w:t>：应用类</w:t>
            </w:r>
          </w:p>
        </w:tc>
      </w:tr>
      <w:tr w:rsidR="00D85411" w:rsidTr="00063980">
        <w:tc>
          <w:tcPr>
            <w:tcW w:w="1276" w:type="dxa"/>
            <w:tcBorders>
              <w:top w:val="single" w:sz="6" w:space="0" w:color="000000"/>
              <w:left w:val="single" w:sz="6" w:space="0" w:color="000000"/>
              <w:bottom w:val="single" w:sz="6" w:space="0" w:color="000000"/>
              <w:right w:val="single" w:sz="6" w:space="0" w:color="000000"/>
            </w:tcBorders>
          </w:tcPr>
          <w:p w:rsidR="00D85411" w:rsidRDefault="00D85411" w:rsidP="00063980">
            <w:pPr>
              <w:tabs>
                <w:tab w:val="left" w:pos="-442"/>
              </w:tabs>
              <w:autoSpaceDE w:val="0"/>
              <w:autoSpaceDN w:val="0"/>
              <w:rPr>
                <w:color w:val="000000"/>
                <w:kern w:val="0"/>
                <w:sz w:val="20"/>
                <w:szCs w:val="20"/>
              </w:rPr>
            </w:pPr>
            <w:r>
              <w:rPr>
                <w:rFonts w:ascii="宋体" w:cs="宋体" w:hint="eastAsia"/>
                <w:color w:val="000000"/>
                <w:kern w:val="0"/>
                <w:sz w:val="20"/>
                <w:szCs w:val="20"/>
              </w:rPr>
              <w:t>名称</w:t>
            </w:r>
            <w:r>
              <w:rPr>
                <w:color w:val="000000"/>
                <w:kern w:val="0"/>
                <w:sz w:val="20"/>
                <w:szCs w:val="20"/>
              </w:rPr>
              <w:tab/>
            </w:r>
          </w:p>
        </w:tc>
        <w:tc>
          <w:tcPr>
            <w:tcW w:w="1701"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NAME_LANG1</w:t>
            </w:r>
          </w:p>
        </w:tc>
        <w:tc>
          <w:tcPr>
            <w:tcW w:w="1843"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VARCHAR2(256)</w:t>
            </w:r>
          </w:p>
        </w:tc>
        <w:tc>
          <w:tcPr>
            <w:tcW w:w="851"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FALSE</w:t>
            </w:r>
          </w:p>
        </w:tc>
        <w:tc>
          <w:tcPr>
            <w:tcW w:w="1134"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FALSE</w:t>
            </w:r>
          </w:p>
        </w:tc>
        <w:tc>
          <w:tcPr>
            <w:tcW w:w="1984"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rFonts w:ascii="宋体" w:cs="宋体"/>
                <w:color w:val="000000"/>
                <w:kern w:val="0"/>
                <w:sz w:val="20"/>
                <w:szCs w:val="20"/>
              </w:rPr>
            </w:pPr>
            <w:r>
              <w:rPr>
                <w:rFonts w:ascii="宋体" w:cs="宋体" w:hint="eastAsia"/>
                <w:color w:val="000000"/>
                <w:kern w:val="0"/>
                <w:sz w:val="20"/>
                <w:szCs w:val="20"/>
              </w:rPr>
              <w:t>默认语言</w:t>
            </w:r>
          </w:p>
        </w:tc>
      </w:tr>
      <w:tr w:rsidR="00D85411" w:rsidTr="00063980">
        <w:tc>
          <w:tcPr>
            <w:tcW w:w="1276" w:type="dxa"/>
            <w:tcBorders>
              <w:top w:val="single" w:sz="6" w:space="0" w:color="000000"/>
              <w:left w:val="single" w:sz="6" w:space="0" w:color="000000"/>
              <w:bottom w:val="single" w:sz="6" w:space="0" w:color="000000"/>
              <w:right w:val="single" w:sz="6" w:space="0" w:color="000000"/>
            </w:tcBorders>
          </w:tcPr>
          <w:p w:rsidR="00D85411" w:rsidRDefault="00D85411" w:rsidP="00063980">
            <w:pPr>
              <w:tabs>
                <w:tab w:val="left" w:pos="-442"/>
              </w:tabs>
              <w:autoSpaceDE w:val="0"/>
              <w:autoSpaceDN w:val="0"/>
              <w:rPr>
                <w:color w:val="000000"/>
                <w:kern w:val="0"/>
                <w:sz w:val="20"/>
                <w:szCs w:val="20"/>
              </w:rPr>
            </w:pPr>
            <w:r>
              <w:rPr>
                <w:rFonts w:ascii="宋体" w:cs="宋体" w:hint="eastAsia"/>
                <w:color w:val="000000"/>
                <w:kern w:val="0"/>
                <w:sz w:val="20"/>
                <w:szCs w:val="20"/>
              </w:rPr>
              <w:t>名称</w:t>
            </w:r>
            <w:r>
              <w:rPr>
                <w:color w:val="000000"/>
                <w:kern w:val="0"/>
                <w:sz w:val="20"/>
                <w:szCs w:val="20"/>
              </w:rPr>
              <w:tab/>
            </w:r>
          </w:p>
        </w:tc>
        <w:tc>
          <w:tcPr>
            <w:tcW w:w="1701"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NAME_LANG2</w:t>
            </w:r>
          </w:p>
        </w:tc>
        <w:tc>
          <w:tcPr>
            <w:tcW w:w="1843"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VARCHAR2(256)</w:t>
            </w:r>
          </w:p>
        </w:tc>
        <w:tc>
          <w:tcPr>
            <w:tcW w:w="851"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FALSE</w:t>
            </w:r>
          </w:p>
        </w:tc>
        <w:tc>
          <w:tcPr>
            <w:tcW w:w="1134"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FALSE</w:t>
            </w:r>
          </w:p>
        </w:tc>
        <w:tc>
          <w:tcPr>
            <w:tcW w:w="1984"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p>
        </w:tc>
      </w:tr>
      <w:tr w:rsidR="00D85411" w:rsidTr="00063980">
        <w:tc>
          <w:tcPr>
            <w:tcW w:w="1276" w:type="dxa"/>
            <w:tcBorders>
              <w:top w:val="single" w:sz="6" w:space="0" w:color="000000"/>
              <w:left w:val="single" w:sz="6" w:space="0" w:color="000000"/>
              <w:bottom w:val="single" w:sz="6" w:space="0" w:color="000000"/>
              <w:right w:val="single" w:sz="6" w:space="0" w:color="000000"/>
            </w:tcBorders>
          </w:tcPr>
          <w:p w:rsidR="00D85411" w:rsidRDefault="00D85411" w:rsidP="00063980">
            <w:pPr>
              <w:tabs>
                <w:tab w:val="left" w:pos="-442"/>
              </w:tabs>
              <w:autoSpaceDE w:val="0"/>
              <w:autoSpaceDN w:val="0"/>
              <w:rPr>
                <w:color w:val="000000"/>
                <w:kern w:val="0"/>
                <w:sz w:val="20"/>
                <w:szCs w:val="20"/>
              </w:rPr>
            </w:pPr>
            <w:r>
              <w:rPr>
                <w:rFonts w:ascii="宋体" w:cs="宋体" w:hint="eastAsia"/>
                <w:color w:val="000000"/>
                <w:kern w:val="0"/>
                <w:sz w:val="20"/>
                <w:szCs w:val="20"/>
              </w:rPr>
              <w:t>名称</w:t>
            </w:r>
            <w:r>
              <w:rPr>
                <w:color w:val="000000"/>
                <w:kern w:val="0"/>
                <w:sz w:val="20"/>
                <w:szCs w:val="20"/>
              </w:rPr>
              <w:tab/>
            </w:r>
          </w:p>
        </w:tc>
        <w:tc>
          <w:tcPr>
            <w:tcW w:w="1701"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NAME_LANG3</w:t>
            </w:r>
          </w:p>
        </w:tc>
        <w:tc>
          <w:tcPr>
            <w:tcW w:w="1843"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VARCHAR2(256)</w:t>
            </w:r>
          </w:p>
        </w:tc>
        <w:tc>
          <w:tcPr>
            <w:tcW w:w="851"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FALSE</w:t>
            </w:r>
          </w:p>
        </w:tc>
        <w:tc>
          <w:tcPr>
            <w:tcW w:w="1134"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FALSE</w:t>
            </w:r>
          </w:p>
        </w:tc>
        <w:tc>
          <w:tcPr>
            <w:tcW w:w="1984"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p>
        </w:tc>
      </w:tr>
      <w:tr w:rsidR="00D85411" w:rsidTr="00063980">
        <w:tc>
          <w:tcPr>
            <w:tcW w:w="1276" w:type="dxa"/>
            <w:tcBorders>
              <w:top w:val="single" w:sz="6" w:space="0" w:color="000000"/>
              <w:left w:val="single" w:sz="6" w:space="0" w:color="000000"/>
              <w:bottom w:val="single" w:sz="6" w:space="0" w:color="000000"/>
              <w:right w:val="single" w:sz="6" w:space="0" w:color="000000"/>
            </w:tcBorders>
          </w:tcPr>
          <w:p w:rsidR="00D85411" w:rsidRDefault="00D85411" w:rsidP="00063980">
            <w:pPr>
              <w:tabs>
                <w:tab w:val="left" w:pos="-442"/>
              </w:tabs>
              <w:autoSpaceDE w:val="0"/>
              <w:autoSpaceDN w:val="0"/>
              <w:rPr>
                <w:color w:val="000000"/>
                <w:kern w:val="0"/>
                <w:sz w:val="20"/>
                <w:szCs w:val="20"/>
              </w:rPr>
            </w:pPr>
            <w:r>
              <w:rPr>
                <w:rFonts w:ascii="宋体" w:cs="宋体" w:hint="eastAsia"/>
                <w:color w:val="000000"/>
                <w:kern w:val="0"/>
                <w:sz w:val="20"/>
                <w:szCs w:val="20"/>
              </w:rPr>
              <w:t>名称</w:t>
            </w:r>
            <w:r>
              <w:rPr>
                <w:color w:val="000000"/>
                <w:kern w:val="0"/>
                <w:sz w:val="20"/>
                <w:szCs w:val="20"/>
              </w:rPr>
              <w:tab/>
            </w:r>
          </w:p>
        </w:tc>
        <w:tc>
          <w:tcPr>
            <w:tcW w:w="1701"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NAME_LANG4</w:t>
            </w:r>
          </w:p>
        </w:tc>
        <w:tc>
          <w:tcPr>
            <w:tcW w:w="1843"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VARCHAR2(256)</w:t>
            </w:r>
          </w:p>
        </w:tc>
        <w:tc>
          <w:tcPr>
            <w:tcW w:w="851"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FALSE</w:t>
            </w:r>
          </w:p>
        </w:tc>
        <w:tc>
          <w:tcPr>
            <w:tcW w:w="1134"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FALSE</w:t>
            </w:r>
          </w:p>
        </w:tc>
        <w:tc>
          <w:tcPr>
            <w:tcW w:w="1984"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p>
        </w:tc>
      </w:tr>
      <w:tr w:rsidR="00D85411" w:rsidTr="00063980">
        <w:tc>
          <w:tcPr>
            <w:tcW w:w="1276" w:type="dxa"/>
            <w:tcBorders>
              <w:top w:val="single" w:sz="6" w:space="0" w:color="000000"/>
              <w:left w:val="single" w:sz="6" w:space="0" w:color="000000"/>
              <w:bottom w:val="single" w:sz="6" w:space="0" w:color="000000"/>
              <w:right w:val="single" w:sz="6" w:space="0" w:color="000000"/>
            </w:tcBorders>
          </w:tcPr>
          <w:p w:rsidR="00D85411" w:rsidRDefault="00D85411" w:rsidP="00063980">
            <w:pPr>
              <w:tabs>
                <w:tab w:val="left" w:pos="-442"/>
              </w:tabs>
              <w:autoSpaceDE w:val="0"/>
              <w:autoSpaceDN w:val="0"/>
              <w:rPr>
                <w:color w:val="000000"/>
                <w:kern w:val="0"/>
                <w:sz w:val="20"/>
                <w:szCs w:val="20"/>
              </w:rPr>
            </w:pPr>
            <w:r>
              <w:rPr>
                <w:rFonts w:ascii="宋体" w:cs="宋体" w:hint="eastAsia"/>
                <w:color w:val="000000"/>
                <w:kern w:val="0"/>
                <w:sz w:val="20"/>
                <w:szCs w:val="20"/>
              </w:rPr>
              <w:t>名称</w:t>
            </w:r>
            <w:r>
              <w:rPr>
                <w:color w:val="000000"/>
                <w:kern w:val="0"/>
                <w:sz w:val="20"/>
                <w:szCs w:val="20"/>
              </w:rPr>
              <w:tab/>
            </w:r>
          </w:p>
        </w:tc>
        <w:tc>
          <w:tcPr>
            <w:tcW w:w="1701"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NAME_LANG5</w:t>
            </w:r>
          </w:p>
        </w:tc>
        <w:tc>
          <w:tcPr>
            <w:tcW w:w="1843"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VARCHAR2(256)</w:t>
            </w:r>
          </w:p>
        </w:tc>
        <w:tc>
          <w:tcPr>
            <w:tcW w:w="851"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FALSE</w:t>
            </w:r>
          </w:p>
        </w:tc>
        <w:tc>
          <w:tcPr>
            <w:tcW w:w="1134"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FALSE</w:t>
            </w:r>
          </w:p>
        </w:tc>
        <w:tc>
          <w:tcPr>
            <w:tcW w:w="1984"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p>
        </w:tc>
      </w:tr>
      <w:tr w:rsidR="00D85411" w:rsidTr="00063980">
        <w:tc>
          <w:tcPr>
            <w:tcW w:w="1276" w:type="dxa"/>
            <w:tcBorders>
              <w:top w:val="single" w:sz="6" w:space="0" w:color="000000"/>
              <w:left w:val="single" w:sz="6" w:space="0" w:color="000000"/>
              <w:bottom w:val="single" w:sz="6" w:space="0" w:color="000000"/>
              <w:right w:val="single" w:sz="6" w:space="0" w:color="000000"/>
            </w:tcBorders>
          </w:tcPr>
          <w:p w:rsidR="00D85411" w:rsidRDefault="00D85411" w:rsidP="00063980">
            <w:pPr>
              <w:tabs>
                <w:tab w:val="left" w:pos="-442"/>
              </w:tabs>
              <w:autoSpaceDE w:val="0"/>
              <w:autoSpaceDN w:val="0"/>
              <w:rPr>
                <w:color w:val="000000"/>
                <w:kern w:val="0"/>
                <w:sz w:val="20"/>
                <w:szCs w:val="20"/>
              </w:rPr>
            </w:pPr>
            <w:r>
              <w:rPr>
                <w:rFonts w:ascii="宋体" w:cs="宋体" w:hint="eastAsia"/>
                <w:color w:val="000000"/>
                <w:kern w:val="0"/>
                <w:sz w:val="20"/>
                <w:szCs w:val="20"/>
              </w:rPr>
              <w:t>名称</w:t>
            </w:r>
            <w:r>
              <w:rPr>
                <w:color w:val="000000"/>
                <w:kern w:val="0"/>
                <w:sz w:val="20"/>
                <w:szCs w:val="20"/>
              </w:rPr>
              <w:tab/>
            </w:r>
          </w:p>
        </w:tc>
        <w:tc>
          <w:tcPr>
            <w:tcW w:w="1701"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NAME_LANG6</w:t>
            </w:r>
          </w:p>
        </w:tc>
        <w:tc>
          <w:tcPr>
            <w:tcW w:w="1843"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VARCHAR2(256)</w:t>
            </w:r>
          </w:p>
        </w:tc>
        <w:tc>
          <w:tcPr>
            <w:tcW w:w="851"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FALSE</w:t>
            </w:r>
          </w:p>
        </w:tc>
        <w:tc>
          <w:tcPr>
            <w:tcW w:w="1134"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FALSE</w:t>
            </w:r>
          </w:p>
        </w:tc>
        <w:tc>
          <w:tcPr>
            <w:tcW w:w="1984"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p>
        </w:tc>
      </w:tr>
      <w:tr w:rsidR="00D85411" w:rsidTr="00063980">
        <w:tc>
          <w:tcPr>
            <w:tcW w:w="1276" w:type="dxa"/>
            <w:tcBorders>
              <w:top w:val="single" w:sz="6" w:space="0" w:color="000000"/>
              <w:left w:val="single" w:sz="6" w:space="0" w:color="000000"/>
              <w:bottom w:val="single" w:sz="6" w:space="0" w:color="000000"/>
              <w:right w:val="single" w:sz="6" w:space="0" w:color="000000"/>
            </w:tcBorders>
          </w:tcPr>
          <w:p w:rsidR="00D85411" w:rsidRDefault="00D85411" w:rsidP="00063980">
            <w:pPr>
              <w:tabs>
                <w:tab w:val="left" w:pos="-442"/>
              </w:tabs>
              <w:autoSpaceDE w:val="0"/>
              <w:autoSpaceDN w:val="0"/>
              <w:rPr>
                <w:color w:val="000000"/>
                <w:kern w:val="0"/>
                <w:sz w:val="20"/>
                <w:szCs w:val="20"/>
              </w:rPr>
            </w:pPr>
            <w:r>
              <w:rPr>
                <w:rFonts w:ascii="宋体" w:cs="宋体" w:hint="eastAsia"/>
                <w:color w:val="000000"/>
                <w:kern w:val="0"/>
                <w:sz w:val="20"/>
                <w:szCs w:val="20"/>
              </w:rPr>
              <w:t>名称</w:t>
            </w:r>
            <w:r>
              <w:rPr>
                <w:color w:val="000000"/>
                <w:kern w:val="0"/>
                <w:sz w:val="20"/>
                <w:szCs w:val="20"/>
              </w:rPr>
              <w:tab/>
            </w:r>
          </w:p>
        </w:tc>
        <w:tc>
          <w:tcPr>
            <w:tcW w:w="1701"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NAME_LANG7</w:t>
            </w:r>
          </w:p>
        </w:tc>
        <w:tc>
          <w:tcPr>
            <w:tcW w:w="1843"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VARCHAR2(256)</w:t>
            </w:r>
          </w:p>
        </w:tc>
        <w:tc>
          <w:tcPr>
            <w:tcW w:w="851"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FALSE</w:t>
            </w:r>
          </w:p>
        </w:tc>
        <w:tc>
          <w:tcPr>
            <w:tcW w:w="1134"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FALSE</w:t>
            </w:r>
          </w:p>
        </w:tc>
        <w:tc>
          <w:tcPr>
            <w:tcW w:w="1984"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p>
        </w:tc>
      </w:tr>
      <w:tr w:rsidR="00D85411" w:rsidTr="00063980">
        <w:tc>
          <w:tcPr>
            <w:tcW w:w="1276"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ID</w:t>
            </w:r>
          </w:p>
        </w:tc>
        <w:tc>
          <w:tcPr>
            <w:tcW w:w="1701"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ID</w:t>
            </w:r>
          </w:p>
        </w:tc>
        <w:tc>
          <w:tcPr>
            <w:tcW w:w="1843"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number(32)</w:t>
            </w:r>
          </w:p>
        </w:tc>
        <w:tc>
          <w:tcPr>
            <w:tcW w:w="851"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FALSE</w:t>
            </w:r>
          </w:p>
        </w:tc>
        <w:tc>
          <w:tcPr>
            <w:tcW w:w="1134"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FALSE</w:t>
            </w:r>
          </w:p>
        </w:tc>
        <w:tc>
          <w:tcPr>
            <w:tcW w:w="1984"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p>
        </w:tc>
      </w:tr>
      <w:tr w:rsidR="00D85411" w:rsidTr="00063980">
        <w:tc>
          <w:tcPr>
            <w:tcW w:w="1276"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rFonts w:ascii="宋体" w:cs="宋体" w:hint="eastAsia"/>
                <w:color w:val="000000"/>
                <w:kern w:val="0"/>
                <w:sz w:val="20"/>
                <w:szCs w:val="20"/>
              </w:rPr>
              <w:t>父类别</w:t>
            </w:r>
            <w:r>
              <w:rPr>
                <w:color w:val="000000"/>
                <w:kern w:val="0"/>
                <w:sz w:val="20"/>
                <w:szCs w:val="20"/>
              </w:rPr>
              <w:t>ID</w:t>
            </w:r>
          </w:p>
        </w:tc>
        <w:tc>
          <w:tcPr>
            <w:tcW w:w="1701"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ParentId</w:t>
            </w:r>
          </w:p>
        </w:tc>
        <w:tc>
          <w:tcPr>
            <w:tcW w:w="1843"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number(32)</w:t>
            </w:r>
          </w:p>
        </w:tc>
        <w:tc>
          <w:tcPr>
            <w:tcW w:w="851"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FALSE</w:t>
            </w:r>
          </w:p>
        </w:tc>
        <w:tc>
          <w:tcPr>
            <w:tcW w:w="1134"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FALSE</w:t>
            </w:r>
          </w:p>
        </w:tc>
        <w:tc>
          <w:tcPr>
            <w:tcW w:w="1984"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p>
        </w:tc>
      </w:tr>
      <w:tr w:rsidR="00D85411" w:rsidTr="00063980">
        <w:tc>
          <w:tcPr>
            <w:tcW w:w="1276"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rFonts w:ascii="宋体" w:cs="宋体"/>
                <w:color w:val="000000"/>
                <w:kern w:val="0"/>
                <w:sz w:val="20"/>
                <w:szCs w:val="20"/>
              </w:rPr>
            </w:pPr>
            <w:r>
              <w:rPr>
                <w:rFonts w:ascii="宋体" w:cs="宋体" w:hint="eastAsia"/>
                <w:color w:val="000000"/>
                <w:kern w:val="0"/>
                <w:sz w:val="20"/>
                <w:szCs w:val="20"/>
              </w:rPr>
              <w:t>通知状态</w:t>
            </w:r>
          </w:p>
        </w:tc>
        <w:tc>
          <w:tcPr>
            <w:tcW w:w="1701"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NotifyResultFlag</w:t>
            </w:r>
          </w:p>
        </w:tc>
        <w:tc>
          <w:tcPr>
            <w:tcW w:w="1843"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VARCHAR2(1)</w:t>
            </w:r>
          </w:p>
        </w:tc>
        <w:tc>
          <w:tcPr>
            <w:tcW w:w="851"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FALSE</w:t>
            </w:r>
          </w:p>
        </w:tc>
        <w:tc>
          <w:tcPr>
            <w:tcW w:w="1134"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color w:val="000000"/>
                <w:kern w:val="0"/>
                <w:sz w:val="20"/>
                <w:szCs w:val="20"/>
              </w:rPr>
            </w:pPr>
            <w:r>
              <w:rPr>
                <w:color w:val="000000"/>
                <w:kern w:val="0"/>
                <w:sz w:val="20"/>
                <w:szCs w:val="20"/>
              </w:rPr>
              <w:t>FALSE</w:t>
            </w:r>
          </w:p>
        </w:tc>
        <w:tc>
          <w:tcPr>
            <w:tcW w:w="1984" w:type="dxa"/>
            <w:tcBorders>
              <w:top w:val="single" w:sz="6" w:space="0" w:color="000000"/>
              <w:left w:val="single" w:sz="6" w:space="0" w:color="000000"/>
              <w:bottom w:val="single" w:sz="6" w:space="0" w:color="000000"/>
              <w:right w:val="single" w:sz="6" w:space="0" w:color="000000"/>
            </w:tcBorders>
          </w:tcPr>
          <w:p w:rsidR="00D85411" w:rsidRDefault="00D85411" w:rsidP="00063980">
            <w:pPr>
              <w:autoSpaceDE w:val="0"/>
              <w:autoSpaceDN w:val="0"/>
              <w:rPr>
                <w:rFonts w:ascii="宋体" w:cs="宋体"/>
                <w:color w:val="000000"/>
                <w:kern w:val="0"/>
                <w:sz w:val="20"/>
                <w:szCs w:val="20"/>
              </w:rPr>
            </w:pPr>
            <w:r>
              <w:rPr>
                <w:rFonts w:ascii="宋体" w:cs="宋体" w:hint="eastAsia"/>
                <w:color w:val="000000"/>
                <w:kern w:val="0"/>
                <w:sz w:val="20"/>
                <w:szCs w:val="20"/>
              </w:rPr>
              <w:t>内容类别的通知状</w:t>
            </w:r>
            <w:r>
              <w:rPr>
                <w:rFonts w:ascii="宋体" w:cs="宋体" w:hint="eastAsia"/>
                <w:color w:val="000000"/>
                <w:kern w:val="0"/>
                <w:sz w:val="20"/>
                <w:szCs w:val="20"/>
              </w:rPr>
              <w:lastRenderedPageBreak/>
              <w:t>态</w:t>
            </w:r>
          </w:p>
        </w:tc>
      </w:tr>
    </w:tbl>
    <w:p w:rsidR="00D85411" w:rsidRDefault="00D85411" w:rsidP="007957EA">
      <w:pPr>
        <w:rPr>
          <w:rFonts w:ascii="Arial" w:hAnsi="Arial"/>
        </w:rPr>
      </w:pPr>
    </w:p>
    <w:p w:rsidR="007957EA" w:rsidRPr="002C41A9" w:rsidRDefault="007957EA" w:rsidP="007957EA">
      <w:pPr>
        <w:pStyle w:val="31"/>
      </w:pPr>
      <w:bookmarkStart w:id="2113" w:name="_Toc397680929"/>
      <w:bookmarkStart w:id="2114" w:name="_Toc397712917"/>
      <w:bookmarkStart w:id="2115" w:name="_Toc435003402"/>
      <w:r w:rsidRPr="002C41A9">
        <w:rPr>
          <w:rFonts w:hint="eastAsia"/>
        </w:rPr>
        <w:t>内容模型表</w:t>
      </w:r>
      <w:r w:rsidRPr="002C41A9">
        <w:t>T</w:t>
      </w:r>
      <w:r w:rsidRPr="002C41A9">
        <w:rPr>
          <w:rFonts w:hint="eastAsia"/>
        </w:rPr>
        <w:t>_CMP_TYPE_MEDIACONTENT</w:t>
      </w:r>
      <w:bookmarkEnd w:id="2113"/>
      <w:bookmarkEnd w:id="2114"/>
      <w:bookmarkEnd w:id="2115"/>
    </w:p>
    <w:tbl>
      <w:tblPr>
        <w:tblW w:w="884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Change w:id="2116" w:author="wurongjun 00246467" w:date="2015-11-11T09:34:00Z">
          <w:tblPr>
            <w:tblW w:w="97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PrChange>
      </w:tblPr>
      <w:tblGrid>
        <w:gridCol w:w="2363"/>
        <w:gridCol w:w="2016"/>
        <w:gridCol w:w="1134"/>
        <w:gridCol w:w="3329"/>
        <w:tblGridChange w:id="2117">
          <w:tblGrid>
            <w:gridCol w:w="2363"/>
            <w:gridCol w:w="1967"/>
            <w:gridCol w:w="905"/>
            <w:gridCol w:w="2725"/>
          </w:tblGrid>
        </w:tblGridChange>
      </w:tblGrid>
      <w:tr w:rsidR="00943F88" w:rsidRPr="0019211A" w:rsidTr="00943F88">
        <w:trPr>
          <w:cantSplit/>
          <w:jc w:val="center"/>
          <w:trPrChange w:id="2118" w:author="wurongjun 00246467" w:date="2015-11-11T09:34:00Z">
            <w:trPr>
              <w:cantSplit/>
              <w:jc w:val="center"/>
            </w:trPr>
          </w:trPrChange>
        </w:trPr>
        <w:tc>
          <w:tcPr>
            <w:tcW w:w="2363" w:type="dxa"/>
            <w:tcBorders>
              <w:top w:val="single" w:sz="6" w:space="0" w:color="auto"/>
              <w:left w:val="single" w:sz="6" w:space="0" w:color="auto"/>
              <w:bottom w:val="single" w:sz="6" w:space="0" w:color="auto"/>
              <w:right w:val="single" w:sz="6" w:space="0" w:color="auto"/>
              <w:tl2br w:val="nil"/>
              <w:tr2bl w:val="nil"/>
            </w:tcBorders>
            <w:shd w:val="clear" w:color="auto" w:fill="D9D9D9"/>
            <w:tcPrChange w:id="2119" w:author="wurongjun 00246467" w:date="2015-11-11T09:34:00Z">
              <w:tcPr>
                <w:tcW w:w="2363" w:type="dxa"/>
                <w:tcBorders>
                  <w:top w:val="single" w:sz="6" w:space="0" w:color="auto"/>
                  <w:left w:val="single" w:sz="6" w:space="0" w:color="auto"/>
                  <w:bottom w:val="single" w:sz="6" w:space="0" w:color="auto"/>
                  <w:right w:val="single" w:sz="6" w:space="0" w:color="auto"/>
                  <w:tl2br w:val="nil"/>
                  <w:tr2bl w:val="nil"/>
                </w:tcBorders>
                <w:shd w:val="clear" w:color="auto" w:fill="D9D9D9"/>
              </w:tcPr>
            </w:tcPrChange>
          </w:tcPr>
          <w:p w:rsidR="00943F88" w:rsidRPr="00133767" w:rsidRDefault="00943F88" w:rsidP="00D244CD">
            <w:pPr>
              <w:pStyle w:val="TableHeading"/>
            </w:pPr>
            <w:r w:rsidRPr="00133767">
              <w:t>字段</w:t>
            </w:r>
          </w:p>
        </w:tc>
        <w:tc>
          <w:tcPr>
            <w:tcW w:w="2016" w:type="dxa"/>
            <w:tcBorders>
              <w:top w:val="single" w:sz="6" w:space="0" w:color="auto"/>
              <w:left w:val="single" w:sz="6" w:space="0" w:color="auto"/>
              <w:bottom w:val="single" w:sz="6" w:space="0" w:color="auto"/>
              <w:right w:val="single" w:sz="6" w:space="0" w:color="auto"/>
              <w:tl2br w:val="nil"/>
              <w:tr2bl w:val="nil"/>
            </w:tcBorders>
            <w:shd w:val="clear" w:color="auto" w:fill="D9D9D9"/>
            <w:tcPrChange w:id="2120" w:author="wurongjun 00246467" w:date="2015-11-11T09:34:00Z">
              <w:tcPr>
                <w:tcW w:w="1967" w:type="dxa"/>
                <w:tcBorders>
                  <w:top w:val="single" w:sz="6" w:space="0" w:color="auto"/>
                  <w:left w:val="single" w:sz="6" w:space="0" w:color="auto"/>
                  <w:bottom w:val="single" w:sz="6" w:space="0" w:color="auto"/>
                  <w:right w:val="single" w:sz="6" w:space="0" w:color="auto"/>
                  <w:tl2br w:val="nil"/>
                  <w:tr2bl w:val="nil"/>
                </w:tcBorders>
                <w:shd w:val="clear" w:color="auto" w:fill="D9D9D9"/>
              </w:tcPr>
            </w:tcPrChange>
          </w:tcPr>
          <w:p w:rsidR="00943F88" w:rsidRPr="00133767" w:rsidRDefault="00943F88" w:rsidP="00D244CD">
            <w:pPr>
              <w:pStyle w:val="TableHeading"/>
            </w:pPr>
            <w:r w:rsidRPr="00133767">
              <w:t>数据类型</w:t>
            </w:r>
          </w:p>
        </w:tc>
        <w:tc>
          <w:tcPr>
            <w:tcW w:w="1134" w:type="dxa"/>
            <w:tcBorders>
              <w:top w:val="single" w:sz="6" w:space="0" w:color="auto"/>
              <w:left w:val="single" w:sz="6" w:space="0" w:color="auto"/>
              <w:bottom w:val="single" w:sz="6" w:space="0" w:color="auto"/>
              <w:right w:val="single" w:sz="6" w:space="0" w:color="auto"/>
              <w:tl2br w:val="nil"/>
              <w:tr2bl w:val="nil"/>
            </w:tcBorders>
            <w:shd w:val="clear" w:color="auto" w:fill="D9D9D9"/>
            <w:tcPrChange w:id="2121" w:author="wurongjun 00246467" w:date="2015-11-11T09:34:00Z">
              <w:tcPr>
                <w:tcW w:w="1117" w:type="dxa"/>
                <w:tcBorders>
                  <w:top w:val="single" w:sz="6" w:space="0" w:color="auto"/>
                  <w:left w:val="single" w:sz="6" w:space="0" w:color="auto"/>
                  <w:bottom w:val="single" w:sz="6" w:space="0" w:color="auto"/>
                  <w:right w:val="single" w:sz="6" w:space="0" w:color="auto"/>
                  <w:tl2br w:val="nil"/>
                  <w:tr2bl w:val="nil"/>
                </w:tcBorders>
                <w:shd w:val="clear" w:color="auto" w:fill="D9D9D9"/>
              </w:tcPr>
            </w:tcPrChange>
          </w:tcPr>
          <w:p w:rsidR="00943F88" w:rsidRPr="00133767" w:rsidRDefault="00943F88">
            <w:pPr>
              <w:pStyle w:val="TableHeading"/>
            </w:pPr>
            <w:r w:rsidRPr="00133767">
              <w:t>是否</w:t>
            </w:r>
            <w:del w:id="2122" w:author="wurongjun 00246467" w:date="2015-11-11T09:32:00Z">
              <w:r w:rsidRPr="00133767" w:rsidDel="00943F88">
                <w:delText>允许</w:delText>
              </w:r>
            </w:del>
            <w:r w:rsidRPr="00133767">
              <w:t>为空</w:t>
            </w:r>
          </w:p>
        </w:tc>
        <w:tc>
          <w:tcPr>
            <w:tcW w:w="3329" w:type="dxa"/>
            <w:tcBorders>
              <w:top w:val="single" w:sz="6" w:space="0" w:color="auto"/>
              <w:left w:val="single" w:sz="6" w:space="0" w:color="auto"/>
              <w:bottom w:val="single" w:sz="6" w:space="0" w:color="auto"/>
              <w:right w:val="single" w:sz="6" w:space="0" w:color="auto"/>
              <w:tl2br w:val="nil"/>
              <w:tr2bl w:val="nil"/>
            </w:tcBorders>
            <w:shd w:val="clear" w:color="auto" w:fill="D9D9D9"/>
            <w:tcPrChange w:id="2123" w:author="wurongjun 00246467" w:date="2015-11-11T09:34:00Z">
              <w:tcPr>
                <w:tcW w:w="1591" w:type="dxa"/>
                <w:tcBorders>
                  <w:top w:val="single" w:sz="6" w:space="0" w:color="auto"/>
                  <w:left w:val="single" w:sz="6" w:space="0" w:color="auto"/>
                  <w:bottom w:val="single" w:sz="6" w:space="0" w:color="auto"/>
                  <w:right w:val="single" w:sz="6" w:space="0" w:color="auto"/>
                  <w:tl2br w:val="nil"/>
                  <w:tr2bl w:val="nil"/>
                </w:tcBorders>
                <w:shd w:val="clear" w:color="auto" w:fill="D9D9D9"/>
              </w:tcPr>
            </w:tcPrChange>
          </w:tcPr>
          <w:p w:rsidR="00943F88" w:rsidRPr="00133767" w:rsidRDefault="00943F88" w:rsidP="00D244CD">
            <w:pPr>
              <w:pStyle w:val="TableHeading"/>
            </w:pPr>
            <w:r w:rsidRPr="00133767">
              <w:t>描述信息</w:t>
            </w:r>
          </w:p>
        </w:tc>
      </w:tr>
      <w:tr w:rsidR="00943F88" w:rsidRPr="0019211A" w:rsidTr="00943F88">
        <w:trPr>
          <w:cantSplit/>
          <w:jc w:val="center"/>
          <w:trPrChange w:id="2124" w:author="wurongjun 00246467" w:date="2015-11-11T09:34:00Z">
            <w:trPr>
              <w:cantSplit/>
              <w:jc w:val="center"/>
            </w:trPr>
          </w:trPrChange>
        </w:trPr>
        <w:tc>
          <w:tcPr>
            <w:tcW w:w="2363" w:type="dxa"/>
            <w:tcBorders>
              <w:top w:val="single" w:sz="6" w:space="0" w:color="auto"/>
            </w:tcBorders>
            <w:shd w:val="clear" w:color="auto" w:fill="auto"/>
            <w:tcPrChange w:id="2125" w:author="wurongjun 00246467" w:date="2015-11-11T09:34:00Z">
              <w:tcPr>
                <w:tcW w:w="2363" w:type="dxa"/>
                <w:tcBorders>
                  <w:top w:val="single" w:sz="6" w:space="0" w:color="auto"/>
                </w:tcBorders>
                <w:shd w:val="clear" w:color="auto" w:fill="auto"/>
              </w:tcPr>
            </w:tcPrChange>
          </w:tcPr>
          <w:p w:rsidR="00943F88" w:rsidRPr="00943F88" w:rsidRDefault="00943F88" w:rsidP="00D244CD">
            <w:pPr>
              <w:pStyle w:val="TableText"/>
              <w:rPr>
                <w:rPrChange w:id="2126" w:author="wurongjun 00246467" w:date="2015-11-11T09:33:00Z">
                  <w:rPr>
                    <w:rFonts w:ascii="宋体" w:cs="宋体"/>
                    <w:sz w:val="18"/>
                    <w:szCs w:val="18"/>
                  </w:rPr>
                </w:rPrChange>
              </w:rPr>
            </w:pPr>
            <w:r w:rsidRPr="00943F88">
              <w:rPr>
                <w:rPrChange w:id="2127" w:author="wurongjun 00246467" w:date="2015-11-11T09:33:00Z">
                  <w:rPr>
                    <w:rFonts w:ascii="宋体" w:cs="宋体"/>
                    <w:sz w:val="18"/>
                    <w:szCs w:val="18"/>
                  </w:rPr>
                </w:rPrChange>
              </w:rPr>
              <w:t>objectID</w:t>
            </w:r>
          </w:p>
        </w:tc>
        <w:tc>
          <w:tcPr>
            <w:tcW w:w="2016" w:type="dxa"/>
            <w:tcBorders>
              <w:top w:val="single" w:sz="6" w:space="0" w:color="auto"/>
            </w:tcBorders>
            <w:shd w:val="clear" w:color="auto" w:fill="auto"/>
            <w:tcPrChange w:id="2128" w:author="wurongjun 00246467" w:date="2015-11-11T09:34:00Z">
              <w:tcPr>
                <w:tcW w:w="1967" w:type="dxa"/>
                <w:tcBorders>
                  <w:top w:val="single" w:sz="6" w:space="0" w:color="auto"/>
                </w:tcBorders>
                <w:shd w:val="clear" w:color="auto" w:fill="auto"/>
              </w:tcPr>
            </w:tcPrChange>
          </w:tcPr>
          <w:p w:rsidR="00943F88" w:rsidRPr="007E31C0" w:rsidRDefault="00943F88" w:rsidP="00D244CD">
            <w:pPr>
              <w:pStyle w:val="TableText"/>
            </w:pPr>
            <w:r w:rsidRPr="007E31C0">
              <w:t>number(19)</w:t>
            </w:r>
          </w:p>
        </w:tc>
        <w:tc>
          <w:tcPr>
            <w:tcW w:w="1134" w:type="dxa"/>
            <w:tcBorders>
              <w:top w:val="single" w:sz="6" w:space="0" w:color="auto"/>
            </w:tcBorders>
            <w:shd w:val="clear" w:color="auto" w:fill="auto"/>
            <w:tcPrChange w:id="2129" w:author="wurongjun 00246467" w:date="2015-11-11T09:34:00Z">
              <w:tcPr>
                <w:tcW w:w="1117" w:type="dxa"/>
                <w:tcBorders>
                  <w:top w:val="single" w:sz="6" w:space="0" w:color="auto"/>
                </w:tcBorders>
                <w:shd w:val="clear" w:color="auto" w:fill="auto"/>
              </w:tcPr>
            </w:tcPrChange>
          </w:tcPr>
          <w:p w:rsidR="00943F88" w:rsidRPr="007E31C0" w:rsidRDefault="00943F88" w:rsidP="00D244CD">
            <w:pPr>
              <w:pStyle w:val="TableText"/>
            </w:pPr>
            <w:del w:id="2130" w:author="wurongjun 00246467" w:date="2015-11-11T09:32:00Z">
              <w:r w:rsidRPr="007E31C0" w:rsidDel="00943F88">
                <w:delText>NOT NULL</w:delText>
              </w:r>
            </w:del>
            <w:ins w:id="2131" w:author="wurongjun 00246467" w:date="2015-11-11T09:32:00Z">
              <w:r>
                <w:t>N</w:t>
              </w:r>
            </w:ins>
          </w:p>
        </w:tc>
        <w:tc>
          <w:tcPr>
            <w:tcW w:w="3329" w:type="dxa"/>
            <w:tcBorders>
              <w:top w:val="single" w:sz="6" w:space="0" w:color="auto"/>
            </w:tcBorders>
            <w:shd w:val="clear" w:color="auto" w:fill="auto"/>
            <w:tcPrChange w:id="2132" w:author="wurongjun 00246467" w:date="2015-11-11T09:34:00Z">
              <w:tcPr>
                <w:tcW w:w="1591" w:type="dxa"/>
                <w:tcBorders>
                  <w:top w:val="single" w:sz="6" w:space="0" w:color="auto"/>
                </w:tcBorders>
                <w:shd w:val="clear" w:color="auto" w:fill="auto"/>
              </w:tcPr>
            </w:tcPrChange>
          </w:tcPr>
          <w:p w:rsidR="00943F88" w:rsidRDefault="00943F88" w:rsidP="00D244CD">
            <w:pPr>
              <w:pStyle w:val="TableText"/>
              <w:rPr>
                <w:ins w:id="2133" w:author="wurongjun 00246467" w:date="2015-11-11T09:33:00Z"/>
              </w:rPr>
            </w:pPr>
            <w:r w:rsidRPr="007E31C0">
              <w:rPr>
                <w:rFonts w:hint="eastAsia"/>
              </w:rPr>
              <w:t>内容</w:t>
            </w:r>
            <w:r w:rsidRPr="007E31C0">
              <w:rPr>
                <w:rFonts w:hint="eastAsia"/>
              </w:rPr>
              <w:t>ID</w:t>
            </w:r>
          </w:p>
          <w:p w:rsidR="00943F88" w:rsidRPr="007E31C0" w:rsidRDefault="00943F88" w:rsidP="00D244CD">
            <w:pPr>
              <w:pStyle w:val="TableText"/>
            </w:pPr>
            <w:ins w:id="2134" w:author="wurongjun 00246467" w:date="2015-11-11T09:33:00Z">
              <w:r w:rsidRPr="007E31C0">
                <w:rPr>
                  <w:rFonts w:hint="eastAsia"/>
                </w:rPr>
                <w:t>MDSP</w:t>
              </w:r>
              <w:r w:rsidRPr="007E31C0">
                <w:rPr>
                  <w:rFonts w:hint="eastAsia"/>
                </w:rPr>
                <w:t>内部使用</w:t>
              </w:r>
              <w:r>
                <w:rPr>
                  <w:rFonts w:hint="eastAsia"/>
                </w:rPr>
                <w:t>：</w:t>
              </w:r>
              <w:r>
                <w:rPr>
                  <w:rFonts w:cs="Book Antiqua" w:hint="eastAsia"/>
                </w:rPr>
                <w:t>T_CMP_TYPE_CONTENT</w:t>
              </w:r>
              <w:r>
                <w:rPr>
                  <w:rFonts w:cs="Book Antiqua" w:hint="eastAsia"/>
                </w:rPr>
                <w:t>＃</w:t>
              </w:r>
              <w:r w:rsidRPr="007E31C0">
                <w:t>OBJECTID</w:t>
              </w:r>
            </w:ins>
          </w:p>
        </w:tc>
      </w:tr>
      <w:tr w:rsidR="00943F88" w:rsidRPr="0019211A" w:rsidTr="00943F88">
        <w:trPr>
          <w:cantSplit/>
          <w:jc w:val="center"/>
          <w:trPrChange w:id="2135" w:author="wurongjun 00246467" w:date="2015-11-11T09:34:00Z">
            <w:trPr>
              <w:cantSplit/>
              <w:jc w:val="center"/>
            </w:trPr>
          </w:trPrChange>
        </w:trPr>
        <w:tc>
          <w:tcPr>
            <w:tcW w:w="2363" w:type="dxa"/>
            <w:shd w:val="clear" w:color="auto" w:fill="auto"/>
            <w:tcPrChange w:id="2136" w:author="wurongjun 00246467" w:date="2015-11-11T09:34:00Z">
              <w:tcPr>
                <w:tcW w:w="2363" w:type="dxa"/>
                <w:shd w:val="clear" w:color="auto" w:fill="auto"/>
              </w:tcPr>
            </w:tcPrChange>
          </w:tcPr>
          <w:p w:rsidR="00943F88" w:rsidRPr="007E31C0" w:rsidRDefault="00943F88" w:rsidP="00D244CD">
            <w:pPr>
              <w:pStyle w:val="TableText"/>
            </w:pPr>
            <w:r w:rsidRPr="007E31C0">
              <w:t>name_LANG1</w:t>
            </w:r>
          </w:p>
        </w:tc>
        <w:tc>
          <w:tcPr>
            <w:tcW w:w="2016" w:type="dxa"/>
            <w:shd w:val="clear" w:color="auto" w:fill="auto"/>
            <w:tcPrChange w:id="2137" w:author="wurongjun 00246467" w:date="2015-11-11T09:34:00Z">
              <w:tcPr>
                <w:tcW w:w="1967" w:type="dxa"/>
                <w:shd w:val="clear" w:color="auto" w:fill="auto"/>
              </w:tcPr>
            </w:tcPrChange>
          </w:tcPr>
          <w:p w:rsidR="00943F88" w:rsidRPr="007E31C0" w:rsidRDefault="00943F88" w:rsidP="00D244CD">
            <w:pPr>
              <w:pStyle w:val="TableText"/>
            </w:pPr>
            <w:r w:rsidRPr="007E31C0">
              <w:t>varchar2(256)</w:t>
            </w:r>
          </w:p>
        </w:tc>
        <w:tc>
          <w:tcPr>
            <w:tcW w:w="1134" w:type="dxa"/>
            <w:shd w:val="clear" w:color="auto" w:fill="auto"/>
            <w:tcPrChange w:id="2138" w:author="wurongjun 00246467" w:date="2015-11-11T09:34:00Z">
              <w:tcPr>
                <w:tcW w:w="1117" w:type="dxa"/>
                <w:shd w:val="clear" w:color="auto" w:fill="auto"/>
              </w:tcPr>
            </w:tcPrChange>
          </w:tcPr>
          <w:p w:rsidR="00943F88" w:rsidRPr="007E31C0" w:rsidRDefault="00943F88" w:rsidP="00D244CD">
            <w:pPr>
              <w:pStyle w:val="TableText"/>
            </w:pPr>
            <w:del w:id="2139" w:author="wurongjun 00246467" w:date="2015-11-11T09:32:00Z">
              <w:r w:rsidRPr="007E31C0" w:rsidDel="00943F88">
                <w:delText>NULL</w:delText>
              </w:r>
            </w:del>
            <w:ins w:id="2140" w:author="wurongjun 00246467" w:date="2015-11-11T09:32:00Z">
              <w:r>
                <w:t>Y</w:t>
              </w:r>
            </w:ins>
          </w:p>
        </w:tc>
        <w:tc>
          <w:tcPr>
            <w:tcW w:w="3329" w:type="dxa"/>
            <w:shd w:val="clear" w:color="auto" w:fill="auto"/>
            <w:tcPrChange w:id="2141" w:author="wurongjun 00246467" w:date="2015-11-11T09:34:00Z">
              <w:tcPr>
                <w:tcW w:w="1591" w:type="dxa"/>
                <w:shd w:val="clear" w:color="auto" w:fill="auto"/>
              </w:tcPr>
            </w:tcPrChange>
          </w:tcPr>
          <w:p w:rsidR="00943F88" w:rsidRPr="007E31C0" w:rsidRDefault="00943F88" w:rsidP="00D244CD">
            <w:pPr>
              <w:pStyle w:val="TableText"/>
            </w:pPr>
            <w:r w:rsidRPr="007E31C0">
              <w:rPr>
                <w:rFonts w:hint="eastAsia"/>
              </w:rPr>
              <w:t>内容名称</w:t>
            </w:r>
            <w:ins w:id="2142" w:author="wurongjun 00246467" w:date="2015-11-11T09:33:00Z">
              <w:r w:rsidRPr="007E31C0">
                <w:rPr>
                  <w:rFonts w:hint="eastAsia"/>
                </w:rPr>
                <w:t>第一语言</w:t>
              </w:r>
            </w:ins>
          </w:p>
        </w:tc>
      </w:tr>
      <w:tr w:rsidR="00943F88" w:rsidRPr="0019211A" w:rsidTr="00943F88">
        <w:trPr>
          <w:cantSplit/>
          <w:jc w:val="center"/>
          <w:trPrChange w:id="2143" w:author="wurongjun 00246467" w:date="2015-11-11T09:34:00Z">
            <w:trPr>
              <w:cantSplit/>
              <w:jc w:val="center"/>
            </w:trPr>
          </w:trPrChange>
        </w:trPr>
        <w:tc>
          <w:tcPr>
            <w:tcW w:w="2363" w:type="dxa"/>
            <w:shd w:val="clear" w:color="auto" w:fill="auto"/>
            <w:tcPrChange w:id="2144" w:author="wurongjun 00246467" w:date="2015-11-11T09:34:00Z">
              <w:tcPr>
                <w:tcW w:w="2363" w:type="dxa"/>
                <w:shd w:val="clear" w:color="auto" w:fill="auto"/>
              </w:tcPr>
            </w:tcPrChange>
          </w:tcPr>
          <w:p w:rsidR="00943F88" w:rsidRPr="00943F88" w:rsidRDefault="00943F88" w:rsidP="00943F88">
            <w:pPr>
              <w:pStyle w:val="TableText"/>
              <w:rPr>
                <w:rPrChange w:id="2145" w:author="wurongjun 00246467" w:date="2015-11-11T09:33:00Z">
                  <w:rPr>
                    <w:rFonts w:ascii="宋体" w:cs="宋体"/>
                    <w:sz w:val="18"/>
                    <w:szCs w:val="18"/>
                  </w:rPr>
                </w:rPrChange>
              </w:rPr>
            </w:pPr>
            <w:r w:rsidRPr="00943F88">
              <w:rPr>
                <w:rPrChange w:id="2146" w:author="wurongjun 00246467" w:date="2015-11-11T09:33:00Z">
                  <w:rPr>
                    <w:rFonts w:ascii="宋体" w:cs="宋体"/>
                    <w:sz w:val="18"/>
                    <w:szCs w:val="18"/>
                  </w:rPr>
                </w:rPrChange>
              </w:rPr>
              <w:t>name_LANG2</w:t>
            </w:r>
          </w:p>
        </w:tc>
        <w:tc>
          <w:tcPr>
            <w:tcW w:w="2016" w:type="dxa"/>
            <w:shd w:val="clear" w:color="auto" w:fill="auto"/>
            <w:tcPrChange w:id="2147" w:author="wurongjun 00246467" w:date="2015-11-11T09:34:00Z">
              <w:tcPr>
                <w:tcW w:w="1967" w:type="dxa"/>
                <w:shd w:val="clear" w:color="auto" w:fill="auto"/>
              </w:tcPr>
            </w:tcPrChange>
          </w:tcPr>
          <w:p w:rsidR="00943F88" w:rsidRPr="007E31C0" w:rsidRDefault="00943F88" w:rsidP="00943F88">
            <w:pPr>
              <w:pStyle w:val="TableText"/>
            </w:pPr>
            <w:r w:rsidRPr="007E31C0">
              <w:t>varchar2(256)</w:t>
            </w:r>
          </w:p>
        </w:tc>
        <w:tc>
          <w:tcPr>
            <w:tcW w:w="1134" w:type="dxa"/>
            <w:shd w:val="clear" w:color="auto" w:fill="auto"/>
            <w:tcPrChange w:id="2148" w:author="wurongjun 00246467" w:date="2015-11-11T09:34:00Z">
              <w:tcPr>
                <w:tcW w:w="1117" w:type="dxa"/>
                <w:shd w:val="clear" w:color="auto" w:fill="auto"/>
              </w:tcPr>
            </w:tcPrChange>
          </w:tcPr>
          <w:p w:rsidR="00943F88" w:rsidRPr="007E31C0" w:rsidRDefault="00943F88" w:rsidP="00943F88">
            <w:pPr>
              <w:pStyle w:val="TableText"/>
            </w:pPr>
            <w:ins w:id="2149" w:author="wurongjun 00246467" w:date="2015-11-11T09:32:00Z">
              <w:r w:rsidRPr="000719FE">
                <w:t>Y</w:t>
              </w:r>
            </w:ins>
            <w:del w:id="2150" w:author="wurongjun 00246467" w:date="2015-11-11T09:32:00Z">
              <w:r w:rsidRPr="007E31C0" w:rsidDel="00826E17">
                <w:delText>NULL</w:delText>
              </w:r>
            </w:del>
          </w:p>
        </w:tc>
        <w:tc>
          <w:tcPr>
            <w:tcW w:w="3329" w:type="dxa"/>
            <w:shd w:val="clear" w:color="auto" w:fill="auto"/>
            <w:tcPrChange w:id="2151" w:author="wurongjun 00246467" w:date="2015-11-11T09:34:00Z">
              <w:tcPr>
                <w:tcW w:w="1591" w:type="dxa"/>
                <w:shd w:val="clear" w:color="auto" w:fill="auto"/>
              </w:tcPr>
            </w:tcPrChange>
          </w:tcPr>
          <w:p w:rsidR="00943F88" w:rsidRPr="007E31C0" w:rsidRDefault="00943F88" w:rsidP="00943F88">
            <w:pPr>
              <w:pStyle w:val="TableText"/>
            </w:pPr>
            <w:r w:rsidRPr="007E31C0">
              <w:rPr>
                <w:rFonts w:hint="eastAsia"/>
              </w:rPr>
              <w:t>内容名称</w:t>
            </w:r>
            <w:ins w:id="2152" w:author="wurongjun 00246467" w:date="2015-11-11T09:33:00Z">
              <w:r w:rsidRPr="007E31C0">
                <w:rPr>
                  <w:rFonts w:hint="eastAsia"/>
                </w:rPr>
                <w:t>第二语言</w:t>
              </w:r>
            </w:ins>
          </w:p>
        </w:tc>
      </w:tr>
      <w:tr w:rsidR="00943F88" w:rsidRPr="0019211A" w:rsidTr="00943F88">
        <w:trPr>
          <w:cantSplit/>
          <w:jc w:val="center"/>
          <w:trPrChange w:id="2153" w:author="wurongjun 00246467" w:date="2015-11-11T09:34:00Z">
            <w:trPr>
              <w:cantSplit/>
              <w:jc w:val="center"/>
            </w:trPr>
          </w:trPrChange>
        </w:trPr>
        <w:tc>
          <w:tcPr>
            <w:tcW w:w="2363" w:type="dxa"/>
            <w:shd w:val="clear" w:color="auto" w:fill="auto"/>
            <w:tcPrChange w:id="2154" w:author="wurongjun 00246467" w:date="2015-11-11T09:34:00Z">
              <w:tcPr>
                <w:tcW w:w="2363" w:type="dxa"/>
                <w:shd w:val="clear" w:color="auto" w:fill="auto"/>
              </w:tcPr>
            </w:tcPrChange>
          </w:tcPr>
          <w:p w:rsidR="00943F88" w:rsidRPr="00943F88" w:rsidRDefault="00943F88" w:rsidP="00943F88">
            <w:pPr>
              <w:pStyle w:val="TableText"/>
              <w:rPr>
                <w:rPrChange w:id="2155" w:author="wurongjun 00246467" w:date="2015-11-11T09:33:00Z">
                  <w:rPr>
                    <w:rFonts w:ascii="宋体" w:cs="宋体"/>
                    <w:sz w:val="18"/>
                    <w:szCs w:val="18"/>
                  </w:rPr>
                </w:rPrChange>
              </w:rPr>
            </w:pPr>
            <w:r w:rsidRPr="00943F88">
              <w:rPr>
                <w:rPrChange w:id="2156" w:author="wurongjun 00246467" w:date="2015-11-11T09:33:00Z">
                  <w:rPr>
                    <w:rFonts w:ascii="宋体" w:cs="宋体"/>
                    <w:sz w:val="18"/>
                    <w:szCs w:val="18"/>
                  </w:rPr>
                </w:rPrChange>
              </w:rPr>
              <w:t>name_LANG3</w:t>
            </w:r>
          </w:p>
        </w:tc>
        <w:tc>
          <w:tcPr>
            <w:tcW w:w="2016" w:type="dxa"/>
            <w:shd w:val="clear" w:color="auto" w:fill="auto"/>
            <w:tcPrChange w:id="2157" w:author="wurongjun 00246467" w:date="2015-11-11T09:34:00Z">
              <w:tcPr>
                <w:tcW w:w="1967" w:type="dxa"/>
                <w:shd w:val="clear" w:color="auto" w:fill="auto"/>
              </w:tcPr>
            </w:tcPrChange>
          </w:tcPr>
          <w:p w:rsidR="00943F88" w:rsidRPr="007E31C0" w:rsidRDefault="00943F88" w:rsidP="00943F88">
            <w:pPr>
              <w:pStyle w:val="TableText"/>
            </w:pPr>
            <w:r w:rsidRPr="007E31C0">
              <w:t>varchar2(256)</w:t>
            </w:r>
          </w:p>
        </w:tc>
        <w:tc>
          <w:tcPr>
            <w:tcW w:w="1134" w:type="dxa"/>
            <w:shd w:val="clear" w:color="auto" w:fill="auto"/>
            <w:tcPrChange w:id="2158" w:author="wurongjun 00246467" w:date="2015-11-11T09:34:00Z">
              <w:tcPr>
                <w:tcW w:w="1117" w:type="dxa"/>
                <w:shd w:val="clear" w:color="auto" w:fill="auto"/>
              </w:tcPr>
            </w:tcPrChange>
          </w:tcPr>
          <w:p w:rsidR="00943F88" w:rsidRPr="007E31C0" w:rsidRDefault="00943F88" w:rsidP="00943F88">
            <w:pPr>
              <w:pStyle w:val="TableText"/>
            </w:pPr>
            <w:ins w:id="2159" w:author="wurongjun 00246467" w:date="2015-11-11T09:32:00Z">
              <w:r w:rsidRPr="000719FE">
                <w:t>Y</w:t>
              </w:r>
            </w:ins>
            <w:del w:id="2160" w:author="wurongjun 00246467" w:date="2015-11-11T09:32:00Z">
              <w:r w:rsidRPr="007E31C0" w:rsidDel="00826E17">
                <w:delText>NULL</w:delText>
              </w:r>
            </w:del>
          </w:p>
        </w:tc>
        <w:tc>
          <w:tcPr>
            <w:tcW w:w="3329" w:type="dxa"/>
            <w:shd w:val="clear" w:color="auto" w:fill="auto"/>
            <w:tcPrChange w:id="2161" w:author="wurongjun 00246467" w:date="2015-11-11T09:34:00Z">
              <w:tcPr>
                <w:tcW w:w="1591" w:type="dxa"/>
                <w:shd w:val="clear" w:color="auto" w:fill="auto"/>
              </w:tcPr>
            </w:tcPrChange>
          </w:tcPr>
          <w:p w:rsidR="00943F88" w:rsidRPr="007E31C0" w:rsidRDefault="00943F88" w:rsidP="00943F88">
            <w:pPr>
              <w:pStyle w:val="TableText"/>
            </w:pPr>
            <w:r w:rsidRPr="007E31C0">
              <w:rPr>
                <w:rFonts w:hint="eastAsia"/>
              </w:rPr>
              <w:t>内容名称</w:t>
            </w:r>
            <w:ins w:id="2162" w:author="wurongjun 00246467" w:date="2015-11-11T09:33:00Z">
              <w:r w:rsidRPr="007E31C0">
                <w:rPr>
                  <w:rFonts w:hint="eastAsia"/>
                </w:rPr>
                <w:t>第</w:t>
              </w:r>
              <w:r>
                <w:rPr>
                  <w:rFonts w:hint="eastAsia"/>
                </w:rPr>
                <w:t>三</w:t>
              </w:r>
              <w:r w:rsidRPr="007E31C0">
                <w:rPr>
                  <w:rFonts w:hint="eastAsia"/>
                </w:rPr>
                <w:t>语言</w:t>
              </w:r>
            </w:ins>
          </w:p>
        </w:tc>
      </w:tr>
      <w:tr w:rsidR="00943F88" w:rsidRPr="0019211A" w:rsidTr="00943F88">
        <w:trPr>
          <w:cantSplit/>
          <w:jc w:val="center"/>
          <w:trPrChange w:id="2163" w:author="wurongjun 00246467" w:date="2015-11-11T09:34:00Z">
            <w:trPr>
              <w:cantSplit/>
              <w:jc w:val="center"/>
            </w:trPr>
          </w:trPrChange>
        </w:trPr>
        <w:tc>
          <w:tcPr>
            <w:tcW w:w="2363" w:type="dxa"/>
            <w:shd w:val="clear" w:color="auto" w:fill="auto"/>
            <w:tcPrChange w:id="2164" w:author="wurongjun 00246467" w:date="2015-11-11T09:34:00Z">
              <w:tcPr>
                <w:tcW w:w="2363" w:type="dxa"/>
                <w:shd w:val="clear" w:color="auto" w:fill="auto"/>
              </w:tcPr>
            </w:tcPrChange>
          </w:tcPr>
          <w:p w:rsidR="00943F88" w:rsidRPr="00943F88" w:rsidRDefault="00943F88" w:rsidP="00943F88">
            <w:pPr>
              <w:pStyle w:val="TableText"/>
              <w:rPr>
                <w:rPrChange w:id="2165" w:author="wurongjun 00246467" w:date="2015-11-11T09:33:00Z">
                  <w:rPr>
                    <w:rFonts w:ascii="宋体" w:cs="宋体"/>
                    <w:sz w:val="18"/>
                    <w:szCs w:val="18"/>
                  </w:rPr>
                </w:rPrChange>
              </w:rPr>
            </w:pPr>
            <w:r w:rsidRPr="00943F88">
              <w:rPr>
                <w:rPrChange w:id="2166" w:author="wurongjun 00246467" w:date="2015-11-11T09:33:00Z">
                  <w:rPr>
                    <w:rFonts w:ascii="宋体" w:cs="宋体"/>
                    <w:sz w:val="18"/>
                    <w:szCs w:val="18"/>
                  </w:rPr>
                </w:rPrChange>
              </w:rPr>
              <w:t>launchDate</w:t>
            </w:r>
          </w:p>
        </w:tc>
        <w:tc>
          <w:tcPr>
            <w:tcW w:w="2016" w:type="dxa"/>
            <w:shd w:val="clear" w:color="auto" w:fill="auto"/>
            <w:tcPrChange w:id="2167" w:author="wurongjun 00246467" w:date="2015-11-11T09:34:00Z">
              <w:tcPr>
                <w:tcW w:w="1967" w:type="dxa"/>
                <w:shd w:val="clear" w:color="auto" w:fill="auto"/>
              </w:tcPr>
            </w:tcPrChange>
          </w:tcPr>
          <w:p w:rsidR="00943F88" w:rsidRPr="008157B3" w:rsidRDefault="00943F88" w:rsidP="00943F88">
            <w:pPr>
              <w:pStyle w:val="TableText"/>
            </w:pPr>
            <w:r w:rsidRPr="008157B3">
              <w:t>timestamp</w:t>
            </w:r>
          </w:p>
        </w:tc>
        <w:tc>
          <w:tcPr>
            <w:tcW w:w="1134" w:type="dxa"/>
            <w:shd w:val="clear" w:color="auto" w:fill="auto"/>
            <w:tcPrChange w:id="2168" w:author="wurongjun 00246467" w:date="2015-11-11T09:34:00Z">
              <w:tcPr>
                <w:tcW w:w="1117" w:type="dxa"/>
                <w:shd w:val="clear" w:color="auto" w:fill="auto"/>
              </w:tcPr>
            </w:tcPrChange>
          </w:tcPr>
          <w:p w:rsidR="00943F88" w:rsidRPr="007E31C0" w:rsidRDefault="00943F88" w:rsidP="00943F88">
            <w:pPr>
              <w:pStyle w:val="TableText"/>
            </w:pPr>
            <w:ins w:id="2169" w:author="wurongjun 00246467" w:date="2015-11-11T09:32:00Z">
              <w:r w:rsidRPr="000719FE">
                <w:t>Y</w:t>
              </w:r>
            </w:ins>
            <w:del w:id="2170" w:author="wurongjun 00246467" w:date="2015-11-11T09:32:00Z">
              <w:r w:rsidRPr="007E31C0" w:rsidDel="00826E17">
                <w:delText>NULL</w:delText>
              </w:r>
            </w:del>
          </w:p>
        </w:tc>
        <w:tc>
          <w:tcPr>
            <w:tcW w:w="3329" w:type="dxa"/>
            <w:shd w:val="clear" w:color="auto" w:fill="auto"/>
            <w:tcPrChange w:id="2171" w:author="wurongjun 00246467" w:date="2015-11-11T09:34:00Z">
              <w:tcPr>
                <w:tcW w:w="1591" w:type="dxa"/>
                <w:shd w:val="clear" w:color="auto" w:fill="auto"/>
              </w:tcPr>
            </w:tcPrChange>
          </w:tcPr>
          <w:p w:rsidR="00943F88" w:rsidRPr="007E31C0" w:rsidRDefault="00943F88" w:rsidP="00943F88">
            <w:pPr>
              <w:pStyle w:val="TableText"/>
            </w:pPr>
            <w:ins w:id="2172" w:author="wurongjun 00246467" w:date="2015-11-11T09:33:00Z">
              <w:r>
                <w:rPr>
                  <w:rFonts w:hint="eastAsia"/>
                </w:rPr>
                <w:t>内容发布日期</w:t>
              </w:r>
            </w:ins>
            <w:del w:id="2173" w:author="wurongjun 00246467" w:date="2015-11-11T09:33:00Z">
              <w:r w:rsidDel="00943F88">
                <w:rPr>
                  <w:rFonts w:hint="eastAsia"/>
                </w:rPr>
                <w:delText>上线时间</w:delText>
              </w:r>
            </w:del>
          </w:p>
        </w:tc>
      </w:tr>
      <w:tr w:rsidR="00943F88" w:rsidRPr="0019211A" w:rsidTr="00943F88">
        <w:trPr>
          <w:cantSplit/>
          <w:jc w:val="center"/>
          <w:trPrChange w:id="2174" w:author="wurongjun 00246467" w:date="2015-11-11T09:34:00Z">
            <w:trPr>
              <w:cantSplit/>
              <w:jc w:val="center"/>
            </w:trPr>
          </w:trPrChange>
        </w:trPr>
        <w:tc>
          <w:tcPr>
            <w:tcW w:w="2363" w:type="dxa"/>
            <w:shd w:val="clear" w:color="auto" w:fill="auto"/>
            <w:tcPrChange w:id="2175" w:author="wurongjun 00246467" w:date="2015-11-11T09:34:00Z">
              <w:tcPr>
                <w:tcW w:w="2363" w:type="dxa"/>
                <w:shd w:val="clear" w:color="auto" w:fill="auto"/>
              </w:tcPr>
            </w:tcPrChange>
          </w:tcPr>
          <w:p w:rsidR="00943F88" w:rsidRPr="00943F88" w:rsidRDefault="00943F88" w:rsidP="00943F88">
            <w:pPr>
              <w:pStyle w:val="TableText"/>
              <w:rPr>
                <w:rPrChange w:id="2176" w:author="wurongjun 00246467" w:date="2015-11-11T09:33:00Z">
                  <w:rPr>
                    <w:rFonts w:ascii="宋体" w:cs="宋体"/>
                    <w:sz w:val="18"/>
                    <w:szCs w:val="18"/>
                  </w:rPr>
                </w:rPrChange>
              </w:rPr>
            </w:pPr>
            <w:r w:rsidRPr="00943F88">
              <w:rPr>
                <w:rPrChange w:id="2177" w:author="wurongjun 00246467" w:date="2015-11-11T09:33:00Z">
                  <w:rPr>
                    <w:rFonts w:ascii="宋体" w:cs="宋体"/>
                    <w:sz w:val="18"/>
                    <w:szCs w:val="18"/>
                  </w:rPr>
                </w:rPrChange>
              </w:rPr>
              <w:t>expireDate</w:t>
            </w:r>
          </w:p>
        </w:tc>
        <w:tc>
          <w:tcPr>
            <w:tcW w:w="2016" w:type="dxa"/>
            <w:shd w:val="clear" w:color="auto" w:fill="auto"/>
            <w:tcPrChange w:id="2178" w:author="wurongjun 00246467" w:date="2015-11-11T09:34:00Z">
              <w:tcPr>
                <w:tcW w:w="1967" w:type="dxa"/>
                <w:shd w:val="clear" w:color="auto" w:fill="auto"/>
              </w:tcPr>
            </w:tcPrChange>
          </w:tcPr>
          <w:p w:rsidR="00943F88" w:rsidRPr="008157B3" w:rsidRDefault="00943F88" w:rsidP="00943F88">
            <w:pPr>
              <w:pStyle w:val="TableText"/>
            </w:pPr>
            <w:r w:rsidRPr="008157B3">
              <w:t>timestamp</w:t>
            </w:r>
          </w:p>
        </w:tc>
        <w:tc>
          <w:tcPr>
            <w:tcW w:w="1134" w:type="dxa"/>
            <w:shd w:val="clear" w:color="auto" w:fill="auto"/>
            <w:tcPrChange w:id="2179" w:author="wurongjun 00246467" w:date="2015-11-11T09:34:00Z">
              <w:tcPr>
                <w:tcW w:w="1117" w:type="dxa"/>
                <w:shd w:val="clear" w:color="auto" w:fill="auto"/>
              </w:tcPr>
            </w:tcPrChange>
          </w:tcPr>
          <w:p w:rsidR="00943F88" w:rsidRPr="007E31C0" w:rsidRDefault="00943F88" w:rsidP="00943F88">
            <w:pPr>
              <w:pStyle w:val="TableText"/>
            </w:pPr>
            <w:ins w:id="2180" w:author="wurongjun 00246467" w:date="2015-11-11T09:32:00Z">
              <w:r w:rsidRPr="000719FE">
                <w:t>Y</w:t>
              </w:r>
            </w:ins>
            <w:del w:id="2181" w:author="wurongjun 00246467" w:date="2015-11-11T09:32:00Z">
              <w:r w:rsidRPr="007E31C0" w:rsidDel="00826E17">
                <w:delText>NULL</w:delText>
              </w:r>
            </w:del>
          </w:p>
        </w:tc>
        <w:tc>
          <w:tcPr>
            <w:tcW w:w="3329" w:type="dxa"/>
            <w:shd w:val="clear" w:color="auto" w:fill="auto"/>
            <w:tcPrChange w:id="2182" w:author="wurongjun 00246467" w:date="2015-11-11T09:34:00Z">
              <w:tcPr>
                <w:tcW w:w="1591" w:type="dxa"/>
                <w:shd w:val="clear" w:color="auto" w:fill="auto"/>
              </w:tcPr>
            </w:tcPrChange>
          </w:tcPr>
          <w:p w:rsidR="00943F88" w:rsidRPr="007E31C0" w:rsidRDefault="00943F88" w:rsidP="00943F88">
            <w:pPr>
              <w:pStyle w:val="TableText"/>
            </w:pPr>
            <w:ins w:id="2183" w:author="wurongjun 00246467" w:date="2015-11-11T09:34:00Z">
              <w:r>
                <w:rPr>
                  <w:rFonts w:hint="eastAsia"/>
                </w:rPr>
                <w:t>内容失效日期</w:t>
              </w:r>
            </w:ins>
            <w:del w:id="2184" w:author="wurongjun 00246467" w:date="2015-11-11T09:34:00Z">
              <w:r w:rsidDel="00943F88">
                <w:rPr>
                  <w:rFonts w:hint="eastAsia"/>
                </w:rPr>
                <w:delText>下线时间</w:delText>
              </w:r>
            </w:del>
          </w:p>
        </w:tc>
      </w:tr>
      <w:tr w:rsidR="00943F88" w:rsidRPr="0019211A" w:rsidTr="00943F88">
        <w:trPr>
          <w:cantSplit/>
          <w:jc w:val="center"/>
          <w:trPrChange w:id="2185" w:author="wurongjun 00246467" w:date="2015-11-11T09:34:00Z">
            <w:trPr>
              <w:cantSplit/>
              <w:jc w:val="center"/>
            </w:trPr>
          </w:trPrChange>
        </w:trPr>
        <w:tc>
          <w:tcPr>
            <w:tcW w:w="2363" w:type="dxa"/>
            <w:shd w:val="clear" w:color="auto" w:fill="auto"/>
            <w:tcPrChange w:id="2186" w:author="wurongjun 00246467" w:date="2015-11-11T09:34:00Z">
              <w:tcPr>
                <w:tcW w:w="2363" w:type="dxa"/>
                <w:shd w:val="clear" w:color="auto" w:fill="auto"/>
              </w:tcPr>
            </w:tcPrChange>
          </w:tcPr>
          <w:p w:rsidR="00943F88" w:rsidRPr="008157B3" w:rsidRDefault="00943F88" w:rsidP="00943F88">
            <w:pPr>
              <w:pStyle w:val="TableText"/>
              <w:rPr>
                <w:rFonts w:ascii="宋体" w:cs="宋体"/>
                <w:sz w:val="18"/>
                <w:szCs w:val="18"/>
              </w:rPr>
            </w:pPr>
            <w:r w:rsidRPr="001E09AC">
              <w:t>CARRIERID</w:t>
            </w:r>
          </w:p>
        </w:tc>
        <w:tc>
          <w:tcPr>
            <w:tcW w:w="2016" w:type="dxa"/>
            <w:shd w:val="clear" w:color="auto" w:fill="auto"/>
            <w:tcPrChange w:id="2187" w:author="wurongjun 00246467" w:date="2015-11-11T09:34:00Z">
              <w:tcPr>
                <w:tcW w:w="1967" w:type="dxa"/>
                <w:shd w:val="clear" w:color="auto" w:fill="auto"/>
              </w:tcPr>
            </w:tcPrChange>
          </w:tcPr>
          <w:p w:rsidR="00943F88" w:rsidRPr="008157B3" w:rsidRDefault="00943F88" w:rsidP="00943F88">
            <w:pPr>
              <w:pStyle w:val="TableText"/>
            </w:pPr>
            <w:r w:rsidRPr="001E09AC">
              <w:t>VARCHAR2(32)</w:t>
            </w:r>
          </w:p>
        </w:tc>
        <w:tc>
          <w:tcPr>
            <w:tcW w:w="1134" w:type="dxa"/>
            <w:shd w:val="clear" w:color="auto" w:fill="auto"/>
            <w:tcPrChange w:id="2188" w:author="wurongjun 00246467" w:date="2015-11-11T09:34:00Z">
              <w:tcPr>
                <w:tcW w:w="1117" w:type="dxa"/>
                <w:shd w:val="clear" w:color="auto" w:fill="auto"/>
              </w:tcPr>
            </w:tcPrChange>
          </w:tcPr>
          <w:p w:rsidR="00943F88" w:rsidRPr="007E31C0" w:rsidRDefault="00943F88" w:rsidP="00943F88">
            <w:pPr>
              <w:pStyle w:val="TableText"/>
            </w:pPr>
            <w:ins w:id="2189" w:author="wurongjun 00246467" w:date="2015-11-11T09:32:00Z">
              <w:r w:rsidRPr="000719FE">
                <w:t>Y</w:t>
              </w:r>
            </w:ins>
            <w:del w:id="2190" w:author="wurongjun 00246467" w:date="2015-11-11T09:32:00Z">
              <w:r w:rsidRPr="007E31C0" w:rsidDel="00826E17">
                <w:delText>NULL</w:delText>
              </w:r>
            </w:del>
          </w:p>
        </w:tc>
        <w:tc>
          <w:tcPr>
            <w:tcW w:w="3329" w:type="dxa"/>
            <w:shd w:val="clear" w:color="auto" w:fill="auto"/>
            <w:tcPrChange w:id="2191" w:author="wurongjun 00246467" w:date="2015-11-11T09:34:00Z">
              <w:tcPr>
                <w:tcW w:w="1591" w:type="dxa"/>
                <w:shd w:val="clear" w:color="auto" w:fill="auto"/>
              </w:tcPr>
            </w:tcPrChange>
          </w:tcPr>
          <w:p w:rsidR="00943F88" w:rsidRDefault="00943F88" w:rsidP="00943F88">
            <w:pPr>
              <w:pStyle w:val="TableText"/>
            </w:pPr>
            <w:r>
              <w:rPr>
                <w:rFonts w:hint="eastAsia"/>
              </w:rPr>
              <w:t>多国的子网运营商</w:t>
            </w:r>
            <w:r>
              <w:rPr>
                <w:rFonts w:hint="eastAsia"/>
              </w:rPr>
              <w:t>ID</w:t>
            </w:r>
          </w:p>
        </w:tc>
      </w:tr>
      <w:tr w:rsidR="00943F88" w:rsidRPr="0019211A" w:rsidTr="00943F88">
        <w:trPr>
          <w:cantSplit/>
          <w:jc w:val="center"/>
          <w:trPrChange w:id="2192" w:author="wurongjun 00246467" w:date="2015-11-11T09:34:00Z">
            <w:trPr>
              <w:cantSplit/>
              <w:jc w:val="center"/>
            </w:trPr>
          </w:trPrChange>
        </w:trPr>
        <w:tc>
          <w:tcPr>
            <w:tcW w:w="2363" w:type="dxa"/>
            <w:shd w:val="clear" w:color="auto" w:fill="auto"/>
            <w:tcPrChange w:id="2193" w:author="wurongjun 00246467" w:date="2015-11-11T09:34:00Z">
              <w:tcPr>
                <w:tcW w:w="2363" w:type="dxa"/>
                <w:shd w:val="clear" w:color="auto" w:fill="auto"/>
              </w:tcPr>
            </w:tcPrChange>
          </w:tcPr>
          <w:p w:rsidR="00943F88" w:rsidRPr="001E09AC" w:rsidRDefault="00943F88" w:rsidP="00943F88">
            <w:pPr>
              <w:pStyle w:val="TableText"/>
            </w:pPr>
            <w:r w:rsidRPr="001E09AC">
              <w:t>CARRIERIDS</w:t>
            </w:r>
          </w:p>
        </w:tc>
        <w:tc>
          <w:tcPr>
            <w:tcW w:w="2016" w:type="dxa"/>
            <w:shd w:val="clear" w:color="auto" w:fill="auto"/>
            <w:tcPrChange w:id="2194" w:author="wurongjun 00246467" w:date="2015-11-11T09:34:00Z">
              <w:tcPr>
                <w:tcW w:w="1967" w:type="dxa"/>
                <w:shd w:val="clear" w:color="auto" w:fill="auto"/>
              </w:tcPr>
            </w:tcPrChange>
          </w:tcPr>
          <w:p w:rsidR="00943F88" w:rsidRPr="001E09AC" w:rsidRDefault="00943F88" w:rsidP="00943F88">
            <w:pPr>
              <w:pStyle w:val="TableText"/>
            </w:pPr>
            <w:r w:rsidRPr="001E09AC">
              <w:t>VARCHAR2(1024)</w:t>
            </w:r>
          </w:p>
        </w:tc>
        <w:tc>
          <w:tcPr>
            <w:tcW w:w="1134" w:type="dxa"/>
            <w:shd w:val="clear" w:color="auto" w:fill="auto"/>
            <w:tcPrChange w:id="2195" w:author="wurongjun 00246467" w:date="2015-11-11T09:34:00Z">
              <w:tcPr>
                <w:tcW w:w="1117" w:type="dxa"/>
                <w:shd w:val="clear" w:color="auto" w:fill="auto"/>
              </w:tcPr>
            </w:tcPrChange>
          </w:tcPr>
          <w:p w:rsidR="00943F88" w:rsidRPr="007E31C0" w:rsidRDefault="00943F88" w:rsidP="00943F88">
            <w:pPr>
              <w:pStyle w:val="TableText"/>
            </w:pPr>
            <w:ins w:id="2196" w:author="wurongjun 00246467" w:date="2015-11-11T09:32:00Z">
              <w:r w:rsidRPr="000719FE">
                <w:t>Y</w:t>
              </w:r>
            </w:ins>
            <w:del w:id="2197" w:author="wurongjun 00246467" w:date="2015-11-11T09:32:00Z">
              <w:r w:rsidRPr="007E31C0" w:rsidDel="00826E17">
                <w:delText>NULL</w:delText>
              </w:r>
            </w:del>
          </w:p>
        </w:tc>
        <w:tc>
          <w:tcPr>
            <w:tcW w:w="3329" w:type="dxa"/>
            <w:shd w:val="clear" w:color="auto" w:fill="auto"/>
            <w:tcPrChange w:id="2198" w:author="wurongjun 00246467" w:date="2015-11-11T09:34:00Z">
              <w:tcPr>
                <w:tcW w:w="1591" w:type="dxa"/>
                <w:shd w:val="clear" w:color="auto" w:fill="auto"/>
              </w:tcPr>
            </w:tcPrChange>
          </w:tcPr>
          <w:p w:rsidR="00943F88" w:rsidRDefault="00943F88" w:rsidP="00943F88">
            <w:pPr>
              <w:pStyle w:val="TableText"/>
            </w:pPr>
            <w:r w:rsidRPr="001E09AC">
              <w:t>CARRIERID</w:t>
            </w:r>
            <w:r>
              <w:rPr>
                <w:rFonts w:hint="eastAsia"/>
              </w:rPr>
              <w:t>集合</w:t>
            </w:r>
            <w:ins w:id="2199" w:author="wurongjun 00246467" w:date="2015-11-11T09:34:00Z">
              <w:r>
                <w:rPr>
                  <w:rFonts w:hint="eastAsia"/>
                </w:rPr>
                <w:t>,</w:t>
              </w:r>
              <w:r w:rsidRPr="00A27503">
                <w:t xml:space="preserve"> </w:t>
              </w:r>
              <w:r w:rsidRPr="00A27503">
                <w:t>存储集团内容分发给子网的</w:t>
              </w:r>
              <w:r w:rsidRPr="00A27503">
                <w:t>carrierId</w:t>
              </w:r>
              <w:r w:rsidRPr="00A27503">
                <w:t>集合，用于集团内容集查询</w:t>
              </w:r>
            </w:ins>
          </w:p>
        </w:tc>
      </w:tr>
      <w:tr w:rsidR="00943F88" w:rsidRPr="0019211A" w:rsidTr="00943F88">
        <w:trPr>
          <w:cantSplit/>
          <w:jc w:val="center"/>
          <w:trPrChange w:id="2200" w:author="wurongjun 00246467" w:date="2015-11-11T09:34:00Z">
            <w:trPr>
              <w:cantSplit/>
              <w:jc w:val="center"/>
            </w:trPr>
          </w:trPrChange>
        </w:trPr>
        <w:tc>
          <w:tcPr>
            <w:tcW w:w="2363" w:type="dxa"/>
            <w:shd w:val="clear" w:color="auto" w:fill="auto"/>
            <w:tcPrChange w:id="2201" w:author="wurongjun 00246467" w:date="2015-11-11T09:34:00Z">
              <w:tcPr>
                <w:tcW w:w="2363" w:type="dxa"/>
                <w:shd w:val="clear" w:color="auto" w:fill="auto"/>
              </w:tcPr>
            </w:tcPrChange>
          </w:tcPr>
          <w:p w:rsidR="00943F88" w:rsidRPr="001E09AC" w:rsidRDefault="00943F88" w:rsidP="00943F88">
            <w:pPr>
              <w:pStyle w:val="TableText"/>
            </w:pPr>
            <w:r>
              <w:rPr>
                <w:rFonts w:hint="eastAsia"/>
              </w:rPr>
              <w:t>COMMERCIALDATE</w:t>
            </w:r>
          </w:p>
        </w:tc>
        <w:tc>
          <w:tcPr>
            <w:tcW w:w="2016" w:type="dxa"/>
            <w:shd w:val="clear" w:color="auto" w:fill="auto"/>
            <w:tcPrChange w:id="2202" w:author="wurongjun 00246467" w:date="2015-11-11T09:34:00Z">
              <w:tcPr>
                <w:tcW w:w="1967" w:type="dxa"/>
                <w:shd w:val="clear" w:color="auto" w:fill="auto"/>
              </w:tcPr>
            </w:tcPrChange>
          </w:tcPr>
          <w:p w:rsidR="00943F88" w:rsidRPr="001E09AC" w:rsidRDefault="00943F88" w:rsidP="00943F88">
            <w:pPr>
              <w:pStyle w:val="TableText"/>
            </w:pPr>
            <w:r>
              <w:rPr>
                <w:rFonts w:hint="eastAsia"/>
              </w:rPr>
              <w:t>TIMESTAMP(6)</w:t>
            </w:r>
          </w:p>
        </w:tc>
        <w:tc>
          <w:tcPr>
            <w:tcW w:w="1134" w:type="dxa"/>
            <w:shd w:val="clear" w:color="auto" w:fill="auto"/>
            <w:tcPrChange w:id="2203" w:author="wurongjun 00246467" w:date="2015-11-11T09:34:00Z">
              <w:tcPr>
                <w:tcW w:w="1117" w:type="dxa"/>
                <w:shd w:val="clear" w:color="auto" w:fill="auto"/>
              </w:tcPr>
            </w:tcPrChange>
          </w:tcPr>
          <w:p w:rsidR="00943F88" w:rsidRPr="007E31C0" w:rsidRDefault="00943F88" w:rsidP="00943F88">
            <w:pPr>
              <w:pStyle w:val="TableText"/>
            </w:pPr>
            <w:ins w:id="2204" w:author="wurongjun 00246467" w:date="2015-11-11T09:32:00Z">
              <w:r w:rsidRPr="000719FE">
                <w:t>Y</w:t>
              </w:r>
            </w:ins>
            <w:del w:id="2205" w:author="wurongjun 00246467" w:date="2015-11-11T09:32:00Z">
              <w:r w:rsidDel="00826E17">
                <w:rPr>
                  <w:rFonts w:hint="eastAsia"/>
                </w:rPr>
                <w:delText>NULL</w:delText>
              </w:r>
            </w:del>
          </w:p>
        </w:tc>
        <w:tc>
          <w:tcPr>
            <w:tcW w:w="3329" w:type="dxa"/>
            <w:shd w:val="clear" w:color="auto" w:fill="auto"/>
            <w:tcPrChange w:id="2206" w:author="wurongjun 00246467" w:date="2015-11-11T09:34:00Z">
              <w:tcPr>
                <w:tcW w:w="1591" w:type="dxa"/>
                <w:shd w:val="clear" w:color="auto" w:fill="auto"/>
              </w:tcPr>
            </w:tcPrChange>
          </w:tcPr>
          <w:p w:rsidR="00943F88" w:rsidRPr="001E09AC" w:rsidRDefault="00943F88" w:rsidP="00943F88">
            <w:pPr>
              <w:pStyle w:val="TableText"/>
            </w:pPr>
            <w:r>
              <w:rPr>
                <w:rFonts w:hint="eastAsia"/>
              </w:rPr>
              <w:t>内容商用时间</w:t>
            </w:r>
          </w:p>
        </w:tc>
      </w:tr>
      <w:tr w:rsidR="00943F88" w:rsidRPr="0019211A" w:rsidTr="00943F88">
        <w:trPr>
          <w:cantSplit/>
          <w:jc w:val="center"/>
          <w:trPrChange w:id="2207" w:author="wurongjun 00246467" w:date="2015-11-11T09:34:00Z">
            <w:trPr>
              <w:cantSplit/>
              <w:jc w:val="center"/>
            </w:trPr>
          </w:trPrChange>
        </w:trPr>
        <w:tc>
          <w:tcPr>
            <w:tcW w:w="2363" w:type="dxa"/>
            <w:shd w:val="clear" w:color="auto" w:fill="auto"/>
            <w:tcPrChange w:id="2208" w:author="wurongjun 00246467" w:date="2015-11-11T09:34:00Z">
              <w:tcPr>
                <w:tcW w:w="2363" w:type="dxa"/>
                <w:shd w:val="clear" w:color="auto" w:fill="auto"/>
              </w:tcPr>
            </w:tcPrChange>
          </w:tcPr>
          <w:p w:rsidR="00943F88" w:rsidRDefault="00943F88" w:rsidP="00943F88">
            <w:pPr>
              <w:pStyle w:val="TableText"/>
            </w:pPr>
            <w:r>
              <w:rPr>
                <w:rFonts w:hint="eastAsia"/>
              </w:rPr>
              <w:t>NOTIFYRESULTFLAG</w:t>
            </w:r>
          </w:p>
        </w:tc>
        <w:tc>
          <w:tcPr>
            <w:tcW w:w="2016" w:type="dxa"/>
            <w:shd w:val="clear" w:color="auto" w:fill="auto"/>
            <w:tcPrChange w:id="2209" w:author="wurongjun 00246467" w:date="2015-11-11T09:34:00Z">
              <w:tcPr>
                <w:tcW w:w="1967" w:type="dxa"/>
                <w:shd w:val="clear" w:color="auto" w:fill="auto"/>
              </w:tcPr>
            </w:tcPrChange>
          </w:tcPr>
          <w:p w:rsidR="00943F88" w:rsidRDefault="00943F88" w:rsidP="00943F88">
            <w:pPr>
              <w:pStyle w:val="TableText"/>
            </w:pPr>
            <w:r>
              <w:t>VARCHAR2(</w:t>
            </w:r>
            <w:r>
              <w:rPr>
                <w:rFonts w:hint="eastAsia"/>
              </w:rPr>
              <w:t>1</w:t>
            </w:r>
            <w:r w:rsidRPr="001E09AC">
              <w:t>)</w:t>
            </w:r>
          </w:p>
        </w:tc>
        <w:tc>
          <w:tcPr>
            <w:tcW w:w="1134" w:type="dxa"/>
            <w:shd w:val="clear" w:color="auto" w:fill="auto"/>
            <w:tcPrChange w:id="2210" w:author="wurongjun 00246467" w:date="2015-11-11T09:34:00Z">
              <w:tcPr>
                <w:tcW w:w="1117" w:type="dxa"/>
                <w:shd w:val="clear" w:color="auto" w:fill="auto"/>
              </w:tcPr>
            </w:tcPrChange>
          </w:tcPr>
          <w:p w:rsidR="00943F88" w:rsidRDefault="00943F88" w:rsidP="00943F88">
            <w:pPr>
              <w:pStyle w:val="TableText"/>
            </w:pPr>
            <w:ins w:id="2211" w:author="wurongjun 00246467" w:date="2015-11-11T09:32:00Z">
              <w:r w:rsidRPr="00E0789D">
                <w:t>Y</w:t>
              </w:r>
            </w:ins>
            <w:del w:id="2212" w:author="wurongjun 00246467" w:date="2015-11-11T09:32:00Z">
              <w:r w:rsidDel="00B950B4">
                <w:rPr>
                  <w:rFonts w:hint="eastAsia"/>
                </w:rPr>
                <w:delText>NULL</w:delText>
              </w:r>
            </w:del>
          </w:p>
        </w:tc>
        <w:tc>
          <w:tcPr>
            <w:tcW w:w="3329" w:type="dxa"/>
            <w:shd w:val="clear" w:color="auto" w:fill="auto"/>
            <w:tcPrChange w:id="2213" w:author="wurongjun 00246467" w:date="2015-11-11T09:34:00Z">
              <w:tcPr>
                <w:tcW w:w="1591" w:type="dxa"/>
                <w:shd w:val="clear" w:color="auto" w:fill="auto"/>
              </w:tcPr>
            </w:tcPrChange>
          </w:tcPr>
          <w:p w:rsidR="00943F88" w:rsidRDefault="00943F88" w:rsidP="00943F88">
            <w:pPr>
              <w:pStyle w:val="TableText"/>
            </w:pPr>
            <w:r>
              <w:rPr>
                <w:rFonts w:hint="eastAsia"/>
              </w:rPr>
              <w:t>通知状态</w:t>
            </w:r>
          </w:p>
          <w:p w:rsidR="00943F88" w:rsidRDefault="00943F88" w:rsidP="00943F88">
            <w:pPr>
              <w:pStyle w:val="TableText"/>
            </w:pPr>
            <w:r>
              <w:rPr>
                <w:rFonts w:hint="eastAsia"/>
              </w:rPr>
              <w:t>0:</w:t>
            </w:r>
            <w:r>
              <w:rPr>
                <w:rFonts w:hint="eastAsia"/>
              </w:rPr>
              <w:t>成功</w:t>
            </w:r>
          </w:p>
          <w:p w:rsidR="00943F88" w:rsidRDefault="00943F88" w:rsidP="00943F88">
            <w:pPr>
              <w:pStyle w:val="TableText"/>
            </w:pPr>
            <w:r>
              <w:rPr>
                <w:rFonts w:hint="eastAsia"/>
              </w:rPr>
              <w:t>1:</w:t>
            </w:r>
            <w:r>
              <w:rPr>
                <w:rFonts w:hint="eastAsia"/>
              </w:rPr>
              <w:t>未通知</w:t>
            </w:r>
            <w:r>
              <w:rPr>
                <w:rFonts w:hint="eastAsia"/>
              </w:rPr>
              <w:t>(</w:t>
            </w:r>
            <w:r>
              <w:rPr>
                <w:rFonts w:hint="eastAsia"/>
              </w:rPr>
              <w:t>初始状态</w:t>
            </w:r>
            <w:r>
              <w:rPr>
                <w:rFonts w:hint="eastAsia"/>
              </w:rPr>
              <w:t>)</w:t>
            </w:r>
          </w:p>
          <w:p w:rsidR="00943F88" w:rsidRDefault="00943F88" w:rsidP="00943F88">
            <w:pPr>
              <w:pStyle w:val="TableText"/>
            </w:pPr>
            <w:r>
              <w:rPr>
                <w:rFonts w:hint="eastAsia"/>
              </w:rPr>
              <w:t>2:</w:t>
            </w:r>
            <w:r>
              <w:rPr>
                <w:rFonts w:hint="eastAsia"/>
              </w:rPr>
              <w:t>通知中</w:t>
            </w:r>
          </w:p>
          <w:p w:rsidR="00943F88" w:rsidRDefault="00943F88" w:rsidP="00943F88">
            <w:pPr>
              <w:pStyle w:val="TableText"/>
            </w:pPr>
            <w:r>
              <w:rPr>
                <w:rFonts w:hint="eastAsia"/>
              </w:rPr>
              <w:t>3:</w:t>
            </w:r>
            <w:r>
              <w:rPr>
                <w:rFonts w:hint="eastAsia"/>
              </w:rPr>
              <w:t>失败</w:t>
            </w:r>
          </w:p>
          <w:p w:rsidR="00943F88" w:rsidRDefault="00943F88" w:rsidP="00943F88">
            <w:pPr>
              <w:pStyle w:val="TableText"/>
            </w:pPr>
            <w:r>
              <w:rPr>
                <w:rFonts w:hint="eastAsia"/>
              </w:rPr>
              <w:t>4:</w:t>
            </w:r>
            <w:r>
              <w:rPr>
                <w:rFonts w:hint="eastAsia"/>
              </w:rPr>
              <w:t>错误消息已删除</w:t>
            </w:r>
          </w:p>
        </w:tc>
      </w:tr>
      <w:tr w:rsidR="00943F88" w:rsidRPr="0019211A" w:rsidTr="00943F88">
        <w:trPr>
          <w:cantSplit/>
          <w:jc w:val="center"/>
          <w:trPrChange w:id="2214" w:author="wurongjun 00246467" w:date="2015-11-11T09:34:00Z">
            <w:trPr>
              <w:cantSplit/>
              <w:jc w:val="center"/>
            </w:trPr>
          </w:trPrChange>
        </w:trPr>
        <w:tc>
          <w:tcPr>
            <w:tcW w:w="2363" w:type="dxa"/>
            <w:shd w:val="clear" w:color="auto" w:fill="auto"/>
            <w:tcPrChange w:id="2215" w:author="wurongjun 00246467" w:date="2015-11-11T09:34:00Z">
              <w:tcPr>
                <w:tcW w:w="2363" w:type="dxa"/>
                <w:shd w:val="clear" w:color="auto" w:fill="auto"/>
              </w:tcPr>
            </w:tcPrChange>
          </w:tcPr>
          <w:p w:rsidR="00943F88" w:rsidRDefault="00943F88" w:rsidP="00943F88">
            <w:pPr>
              <w:pStyle w:val="TableText"/>
            </w:pPr>
            <w:ins w:id="2216" w:author="wurongjun 00246467" w:date="2015-07-01T09:43:00Z">
              <w:r>
                <w:t>CHANGEFLAG</w:t>
              </w:r>
            </w:ins>
          </w:p>
        </w:tc>
        <w:tc>
          <w:tcPr>
            <w:tcW w:w="2016" w:type="dxa"/>
            <w:shd w:val="clear" w:color="auto" w:fill="auto"/>
            <w:tcPrChange w:id="2217" w:author="wurongjun 00246467" w:date="2015-11-11T09:34:00Z">
              <w:tcPr>
                <w:tcW w:w="1967" w:type="dxa"/>
                <w:shd w:val="clear" w:color="auto" w:fill="auto"/>
              </w:tcPr>
            </w:tcPrChange>
          </w:tcPr>
          <w:p w:rsidR="00943F88" w:rsidRDefault="00943F88" w:rsidP="00943F88">
            <w:pPr>
              <w:pStyle w:val="TableText"/>
            </w:pPr>
            <w:ins w:id="2218" w:author="wurongjun 00246467" w:date="2015-07-01T09:43:00Z">
              <w:r>
                <w:t>CHAR(1)</w:t>
              </w:r>
            </w:ins>
          </w:p>
        </w:tc>
        <w:tc>
          <w:tcPr>
            <w:tcW w:w="1134" w:type="dxa"/>
            <w:shd w:val="clear" w:color="auto" w:fill="auto"/>
            <w:tcPrChange w:id="2219" w:author="wurongjun 00246467" w:date="2015-11-11T09:34:00Z">
              <w:tcPr>
                <w:tcW w:w="1117" w:type="dxa"/>
                <w:shd w:val="clear" w:color="auto" w:fill="auto"/>
              </w:tcPr>
            </w:tcPrChange>
          </w:tcPr>
          <w:p w:rsidR="00943F88" w:rsidRDefault="00943F88" w:rsidP="00943F88">
            <w:pPr>
              <w:pStyle w:val="TableText"/>
            </w:pPr>
            <w:ins w:id="2220" w:author="wurongjun 00246467" w:date="2015-11-11T09:32:00Z">
              <w:r w:rsidRPr="00E0789D">
                <w:t>Y</w:t>
              </w:r>
            </w:ins>
          </w:p>
        </w:tc>
        <w:tc>
          <w:tcPr>
            <w:tcW w:w="3329" w:type="dxa"/>
            <w:shd w:val="clear" w:color="auto" w:fill="auto"/>
            <w:tcPrChange w:id="2221" w:author="wurongjun 00246467" w:date="2015-11-11T09:34:00Z">
              <w:tcPr>
                <w:tcW w:w="1591" w:type="dxa"/>
                <w:shd w:val="clear" w:color="auto" w:fill="auto"/>
              </w:tcPr>
            </w:tcPrChange>
          </w:tcPr>
          <w:p w:rsidR="00943F88" w:rsidRDefault="00943F88" w:rsidP="00943F88">
            <w:pPr>
              <w:pStyle w:val="TableText"/>
            </w:pPr>
            <w:ins w:id="2222" w:author="wurongjun 00246467" w:date="2015-07-01T09:43:00Z">
              <w:r>
                <w:t>0</w:t>
              </w:r>
              <w:r>
                <w:t>未变更</w:t>
              </w:r>
              <w:r>
                <w:t xml:space="preserve"> 1</w:t>
              </w:r>
              <w:r>
                <w:t>变更，默认为</w:t>
              </w:r>
              <w:r>
                <w:t>0</w:t>
              </w:r>
            </w:ins>
          </w:p>
        </w:tc>
      </w:tr>
      <w:tr w:rsidR="00943F88" w:rsidRPr="0019211A" w:rsidTr="00943F88">
        <w:trPr>
          <w:cantSplit/>
          <w:jc w:val="center"/>
          <w:ins w:id="2223" w:author="wurongjun 00246467" w:date="2015-11-11T09:31:00Z"/>
          <w:trPrChange w:id="2224" w:author="wurongjun 00246467" w:date="2015-11-11T09:34:00Z">
            <w:trPr>
              <w:cantSplit/>
              <w:jc w:val="center"/>
            </w:trPr>
          </w:trPrChange>
        </w:trPr>
        <w:tc>
          <w:tcPr>
            <w:tcW w:w="2363" w:type="dxa"/>
            <w:shd w:val="clear" w:color="auto" w:fill="auto"/>
            <w:tcPrChange w:id="2225" w:author="wurongjun 00246467" w:date="2015-11-11T09:34:00Z">
              <w:tcPr>
                <w:tcW w:w="2363" w:type="dxa"/>
                <w:shd w:val="clear" w:color="auto" w:fill="auto"/>
              </w:tcPr>
            </w:tcPrChange>
          </w:tcPr>
          <w:p w:rsidR="00943F88" w:rsidRDefault="00943F88" w:rsidP="00943F88">
            <w:pPr>
              <w:pStyle w:val="TableText"/>
              <w:rPr>
                <w:ins w:id="2226" w:author="wurongjun 00246467" w:date="2015-11-11T09:31:00Z"/>
              </w:rPr>
            </w:pPr>
            <w:ins w:id="2227" w:author="wurongjun 00246467" w:date="2015-11-11T09:31:00Z">
              <w:r>
                <w:t>AUTHOR</w:t>
              </w:r>
            </w:ins>
          </w:p>
        </w:tc>
        <w:tc>
          <w:tcPr>
            <w:tcW w:w="2016" w:type="dxa"/>
            <w:shd w:val="clear" w:color="auto" w:fill="auto"/>
            <w:tcPrChange w:id="2228" w:author="wurongjun 00246467" w:date="2015-11-11T09:34:00Z">
              <w:tcPr>
                <w:tcW w:w="1967" w:type="dxa"/>
                <w:shd w:val="clear" w:color="auto" w:fill="auto"/>
              </w:tcPr>
            </w:tcPrChange>
          </w:tcPr>
          <w:p w:rsidR="00943F88" w:rsidRDefault="00943F88" w:rsidP="00943F88">
            <w:pPr>
              <w:pStyle w:val="TableText"/>
              <w:rPr>
                <w:ins w:id="2229" w:author="wurongjun 00246467" w:date="2015-11-11T09:31:00Z"/>
              </w:rPr>
            </w:pPr>
            <w:ins w:id="2230" w:author="wurongjun 00246467" w:date="2015-11-11T09:31:00Z">
              <w:r>
                <w:t>VARCHAR2(120)</w:t>
              </w:r>
            </w:ins>
          </w:p>
        </w:tc>
        <w:tc>
          <w:tcPr>
            <w:tcW w:w="1134" w:type="dxa"/>
            <w:shd w:val="clear" w:color="auto" w:fill="auto"/>
            <w:tcPrChange w:id="2231" w:author="wurongjun 00246467" w:date="2015-11-11T09:34:00Z">
              <w:tcPr>
                <w:tcW w:w="1117" w:type="dxa"/>
                <w:shd w:val="clear" w:color="auto" w:fill="auto"/>
              </w:tcPr>
            </w:tcPrChange>
          </w:tcPr>
          <w:p w:rsidR="00943F88" w:rsidRDefault="00943F88" w:rsidP="00943F88">
            <w:pPr>
              <w:pStyle w:val="TableText"/>
              <w:rPr>
                <w:ins w:id="2232" w:author="wurongjun 00246467" w:date="2015-11-11T09:31:00Z"/>
              </w:rPr>
            </w:pPr>
            <w:ins w:id="2233" w:author="wurongjun 00246467" w:date="2015-11-11T09:32:00Z">
              <w:r w:rsidRPr="00E0789D">
                <w:t>Y</w:t>
              </w:r>
            </w:ins>
          </w:p>
        </w:tc>
        <w:tc>
          <w:tcPr>
            <w:tcW w:w="3329" w:type="dxa"/>
            <w:shd w:val="clear" w:color="auto" w:fill="auto"/>
            <w:tcPrChange w:id="2234" w:author="wurongjun 00246467" w:date="2015-11-11T09:34:00Z">
              <w:tcPr>
                <w:tcW w:w="1591" w:type="dxa"/>
                <w:shd w:val="clear" w:color="auto" w:fill="auto"/>
              </w:tcPr>
            </w:tcPrChange>
          </w:tcPr>
          <w:p w:rsidR="00943F88" w:rsidRDefault="00943F88" w:rsidP="00943F88">
            <w:pPr>
              <w:pStyle w:val="TableText"/>
              <w:rPr>
                <w:ins w:id="2235" w:author="wurongjun 00246467" w:date="2015-11-11T09:31:00Z"/>
              </w:rPr>
            </w:pPr>
            <w:ins w:id="2236" w:author="wurongjun 00246467" w:date="2015-11-11T09:31:00Z">
              <w:r>
                <w:t>作者</w:t>
              </w:r>
            </w:ins>
          </w:p>
        </w:tc>
      </w:tr>
    </w:tbl>
    <w:p w:rsidR="007957EA" w:rsidRDefault="007957EA" w:rsidP="007957EA">
      <w:pPr>
        <w:rPr>
          <w:rFonts w:ascii="Arial" w:hAnsi="Arial"/>
        </w:rPr>
      </w:pPr>
    </w:p>
    <w:p w:rsidR="007957EA" w:rsidRDefault="007957EA" w:rsidP="007957EA">
      <w:pPr>
        <w:pStyle w:val="31"/>
        <w:rPr>
          <w:lang w:val="zh-CN"/>
        </w:rPr>
      </w:pPr>
      <w:bookmarkStart w:id="2237" w:name="_Toc397680930"/>
      <w:bookmarkStart w:id="2238" w:name="_Toc397712918"/>
      <w:bookmarkStart w:id="2239" w:name="_Toc435003403"/>
      <w:r w:rsidRPr="006B6484">
        <w:rPr>
          <w:rFonts w:hint="eastAsia"/>
          <w:lang w:val="zh-CN"/>
        </w:rPr>
        <w:t>内容模型扩展表</w:t>
      </w:r>
      <w:r w:rsidR="00943F88" w:rsidRPr="006B6484">
        <w:rPr>
          <w:lang w:val="zh-CN"/>
        </w:rPr>
        <w:t>T_CMP_EXT_MEDIACONTENT</w:t>
      </w:r>
      <w:bookmarkEnd w:id="2237"/>
      <w:bookmarkEnd w:id="2238"/>
      <w:bookmarkEnd w:id="2239"/>
    </w:p>
    <w:tbl>
      <w:tblPr>
        <w:tblW w:w="887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Change w:id="2240" w:author="wurongjun 00246467" w:date="2015-11-11T09:35:00Z">
          <w:tblPr>
            <w:tblW w:w="998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PrChange>
      </w:tblPr>
      <w:tblGrid>
        <w:gridCol w:w="1406"/>
        <w:gridCol w:w="1850"/>
        <w:gridCol w:w="1243"/>
        <w:gridCol w:w="4374"/>
        <w:tblGridChange w:id="2241">
          <w:tblGrid>
            <w:gridCol w:w="1341"/>
            <w:gridCol w:w="1607"/>
            <w:gridCol w:w="856"/>
            <w:gridCol w:w="3084"/>
          </w:tblGrid>
        </w:tblGridChange>
      </w:tblGrid>
      <w:tr w:rsidR="00943F88" w:rsidRPr="0019211A" w:rsidTr="00943F88">
        <w:trPr>
          <w:cantSplit/>
          <w:jc w:val="center"/>
          <w:trPrChange w:id="2242" w:author="wurongjun 00246467" w:date="2015-11-11T09:35:00Z">
            <w:trPr>
              <w:cantSplit/>
              <w:jc w:val="center"/>
            </w:trPr>
          </w:trPrChange>
        </w:trPr>
        <w:tc>
          <w:tcPr>
            <w:tcW w:w="1418" w:type="dxa"/>
            <w:tcBorders>
              <w:top w:val="single" w:sz="6" w:space="0" w:color="auto"/>
              <w:left w:val="single" w:sz="6" w:space="0" w:color="auto"/>
              <w:bottom w:val="single" w:sz="6" w:space="0" w:color="auto"/>
              <w:right w:val="single" w:sz="6" w:space="0" w:color="auto"/>
              <w:tl2br w:val="nil"/>
              <w:tr2bl w:val="nil"/>
            </w:tcBorders>
            <w:shd w:val="clear" w:color="auto" w:fill="D9D9D9"/>
            <w:tcPrChange w:id="2243" w:author="wurongjun 00246467" w:date="2015-11-11T09:35:00Z">
              <w:tcPr>
                <w:tcW w:w="1855" w:type="dxa"/>
                <w:tcBorders>
                  <w:top w:val="single" w:sz="6" w:space="0" w:color="auto"/>
                  <w:left w:val="single" w:sz="6" w:space="0" w:color="auto"/>
                  <w:bottom w:val="single" w:sz="6" w:space="0" w:color="auto"/>
                  <w:right w:val="single" w:sz="6" w:space="0" w:color="auto"/>
                  <w:tl2br w:val="nil"/>
                  <w:tr2bl w:val="nil"/>
                </w:tcBorders>
                <w:shd w:val="clear" w:color="auto" w:fill="D9D9D9"/>
              </w:tcPr>
            </w:tcPrChange>
          </w:tcPr>
          <w:p w:rsidR="00943F88" w:rsidRPr="00BF3458" w:rsidRDefault="00943F88" w:rsidP="00D244CD">
            <w:pPr>
              <w:pStyle w:val="TableHeading"/>
            </w:pPr>
            <w:r w:rsidRPr="00BF3458">
              <w:t>字段</w:t>
            </w:r>
          </w:p>
        </w:tc>
        <w:tc>
          <w:tcPr>
            <w:tcW w:w="1706" w:type="dxa"/>
            <w:tcBorders>
              <w:top w:val="single" w:sz="6" w:space="0" w:color="auto"/>
              <w:left w:val="single" w:sz="6" w:space="0" w:color="auto"/>
              <w:bottom w:val="single" w:sz="6" w:space="0" w:color="auto"/>
              <w:right w:val="single" w:sz="6" w:space="0" w:color="auto"/>
              <w:tl2br w:val="nil"/>
              <w:tr2bl w:val="nil"/>
            </w:tcBorders>
            <w:shd w:val="clear" w:color="auto" w:fill="D9D9D9"/>
            <w:tcPrChange w:id="2244" w:author="wurongjun 00246467" w:date="2015-11-11T09:35:00Z">
              <w:tcPr>
                <w:tcW w:w="1890" w:type="dxa"/>
                <w:tcBorders>
                  <w:top w:val="single" w:sz="6" w:space="0" w:color="auto"/>
                  <w:left w:val="single" w:sz="6" w:space="0" w:color="auto"/>
                  <w:bottom w:val="single" w:sz="6" w:space="0" w:color="auto"/>
                  <w:right w:val="single" w:sz="6" w:space="0" w:color="auto"/>
                  <w:tl2br w:val="nil"/>
                  <w:tr2bl w:val="nil"/>
                </w:tcBorders>
                <w:shd w:val="clear" w:color="auto" w:fill="D9D9D9"/>
              </w:tcPr>
            </w:tcPrChange>
          </w:tcPr>
          <w:p w:rsidR="00943F88" w:rsidRPr="00BF3458" w:rsidRDefault="00943F88" w:rsidP="00D244CD">
            <w:pPr>
              <w:pStyle w:val="TableHeading"/>
            </w:pPr>
            <w:r w:rsidRPr="00BF3458">
              <w:t>数据类型</w:t>
            </w:r>
          </w:p>
        </w:tc>
        <w:tc>
          <w:tcPr>
            <w:tcW w:w="1271" w:type="dxa"/>
            <w:tcBorders>
              <w:top w:val="single" w:sz="6" w:space="0" w:color="auto"/>
              <w:left w:val="single" w:sz="6" w:space="0" w:color="auto"/>
              <w:bottom w:val="single" w:sz="6" w:space="0" w:color="auto"/>
              <w:right w:val="single" w:sz="6" w:space="0" w:color="auto"/>
              <w:tl2br w:val="nil"/>
              <w:tr2bl w:val="nil"/>
            </w:tcBorders>
            <w:shd w:val="clear" w:color="auto" w:fill="D9D9D9"/>
            <w:tcPrChange w:id="2245" w:author="wurongjun 00246467" w:date="2015-11-11T09:35:00Z">
              <w:tcPr>
                <w:tcW w:w="1470" w:type="dxa"/>
                <w:tcBorders>
                  <w:top w:val="single" w:sz="6" w:space="0" w:color="auto"/>
                  <w:left w:val="single" w:sz="6" w:space="0" w:color="auto"/>
                  <w:bottom w:val="single" w:sz="6" w:space="0" w:color="auto"/>
                  <w:right w:val="single" w:sz="6" w:space="0" w:color="auto"/>
                  <w:tl2br w:val="nil"/>
                  <w:tr2bl w:val="nil"/>
                </w:tcBorders>
                <w:shd w:val="clear" w:color="auto" w:fill="D9D9D9"/>
              </w:tcPr>
            </w:tcPrChange>
          </w:tcPr>
          <w:p w:rsidR="00943F88" w:rsidRPr="00BF3458" w:rsidRDefault="00943F88" w:rsidP="00D244CD">
            <w:pPr>
              <w:pStyle w:val="TableHeading"/>
            </w:pPr>
            <w:r w:rsidRPr="00BF3458">
              <w:t>是否</w:t>
            </w:r>
            <w:del w:id="2246" w:author="wurongjun 00246467" w:date="2015-11-11T09:35:00Z">
              <w:r w:rsidRPr="00BF3458" w:rsidDel="00943F88">
                <w:delText>允许</w:delText>
              </w:r>
            </w:del>
            <w:r w:rsidRPr="00BF3458">
              <w:t>为空</w:t>
            </w:r>
          </w:p>
        </w:tc>
        <w:tc>
          <w:tcPr>
            <w:tcW w:w="4478" w:type="dxa"/>
            <w:tcBorders>
              <w:top w:val="single" w:sz="6" w:space="0" w:color="auto"/>
              <w:left w:val="single" w:sz="6" w:space="0" w:color="auto"/>
              <w:bottom w:val="single" w:sz="6" w:space="0" w:color="auto"/>
              <w:right w:val="single" w:sz="6" w:space="0" w:color="auto"/>
              <w:tl2br w:val="nil"/>
              <w:tr2bl w:val="nil"/>
            </w:tcBorders>
            <w:shd w:val="clear" w:color="auto" w:fill="D9D9D9"/>
            <w:tcPrChange w:id="2247" w:author="wurongjun 00246467" w:date="2015-11-11T09:35:00Z">
              <w:tcPr>
                <w:tcW w:w="1575" w:type="dxa"/>
                <w:tcBorders>
                  <w:top w:val="single" w:sz="6" w:space="0" w:color="auto"/>
                  <w:left w:val="single" w:sz="6" w:space="0" w:color="auto"/>
                  <w:bottom w:val="single" w:sz="6" w:space="0" w:color="auto"/>
                  <w:right w:val="single" w:sz="6" w:space="0" w:color="auto"/>
                  <w:tl2br w:val="nil"/>
                  <w:tr2bl w:val="nil"/>
                </w:tcBorders>
                <w:shd w:val="clear" w:color="auto" w:fill="D9D9D9"/>
              </w:tcPr>
            </w:tcPrChange>
          </w:tcPr>
          <w:p w:rsidR="00943F88" w:rsidRPr="00BF3458" w:rsidRDefault="00943F88" w:rsidP="00D244CD">
            <w:pPr>
              <w:pStyle w:val="TableHeading"/>
            </w:pPr>
            <w:r w:rsidRPr="00BF3458">
              <w:t>描述信息</w:t>
            </w:r>
          </w:p>
        </w:tc>
      </w:tr>
      <w:tr w:rsidR="00943F88" w:rsidRPr="0019211A" w:rsidTr="00943F88">
        <w:trPr>
          <w:cantSplit/>
          <w:jc w:val="center"/>
          <w:trPrChange w:id="2248" w:author="wurongjun 00246467" w:date="2015-11-11T09:35:00Z">
            <w:trPr>
              <w:cantSplit/>
              <w:jc w:val="center"/>
            </w:trPr>
          </w:trPrChange>
        </w:trPr>
        <w:tc>
          <w:tcPr>
            <w:tcW w:w="1418" w:type="dxa"/>
            <w:tcBorders>
              <w:top w:val="single" w:sz="6" w:space="0" w:color="auto"/>
            </w:tcBorders>
            <w:shd w:val="clear" w:color="auto" w:fill="auto"/>
            <w:tcPrChange w:id="2249" w:author="wurongjun 00246467" w:date="2015-11-11T09:35:00Z">
              <w:tcPr>
                <w:tcW w:w="1855" w:type="dxa"/>
                <w:tcBorders>
                  <w:top w:val="single" w:sz="6" w:space="0" w:color="auto"/>
                </w:tcBorders>
                <w:shd w:val="clear" w:color="auto" w:fill="auto"/>
              </w:tcPr>
            </w:tcPrChange>
          </w:tcPr>
          <w:p w:rsidR="00943F88" w:rsidRPr="007E31C0" w:rsidRDefault="00943F88" w:rsidP="00D244CD">
            <w:pPr>
              <w:pStyle w:val="TableText"/>
            </w:pPr>
            <w:r w:rsidRPr="007E31C0">
              <w:t>OBJECTID</w:t>
            </w:r>
          </w:p>
        </w:tc>
        <w:tc>
          <w:tcPr>
            <w:tcW w:w="1706" w:type="dxa"/>
            <w:tcBorders>
              <w:top w:val="single" w:sz="6" w:space="0" w:color="auto"/>
            </w:tcBorders>
            <w:shd w:val="clear" w:color="auto" w:fill="auto"/>
            <w:tcPrChange w:id="2250" w:author="wurongjun 00246467" w:date="2015-11-11T09:35:00Z">
              <w:tcPr>
                <w:tcW w:w="1890" w:type="dxa"/>
                <w:tcBorders>
                  <w:top w:val="single" w:sz="6" w:space="0" w:color="auto"/>
                </w:tcBorders>
                <w:shd w:val="clear" w:color="auto" w:fill="auto"/>
              </w:tcPr>
            </w:tcPrChange>
          </w:tcPr>
          <w:p w:rsidR="00943F88" w:rsidRPr="007E31C0" w:rsidRDefault="00943F88" w:rsidP="00D244CD">
            <w:pPr>
              <w:pStyle w:val="TableText"/>
            </w:pPr>
            <w:r w:rsidRPr="007E31C0">
              <w:t>NUMBER(19)</w:t>
            </w:r>
          </w:p>
        </w:tc>
        <w:tc>
          <w:tcPr>
            <w:tcW w:w="1271" w:type="dxa"/>
            <w:tcBorders>
              <w:top w:val="single" w:sz="6" w:space="0" w:color="auto"/>
            </w:tcBorders>
            <w:shd w:val="clear" w:color="auto" w:fill="auto"/>
            <w:tcPrChange w:id="2251" w:author="wurongjun 00246467" w:date="2015-11-11T09:35:00Z">
              <w:tcPr>
                <w:tcW w:w="1470" w:type="dxa"/>
                <w:tcBorders>
                  <w:top w:val="single" w:sz="6" w:space="0" w:color="auto"/>
                </w:tcBorders>
                <w:shd w:val="clear" w:color="auto" w:fill="auto"/>
              </w:tcPr>
            </w:tcPrChange>
          </w:tcPr>
          <w:p w:rsidR="00943F88" w:rsidRPr="007E31C0" w:rsidRDefault="00943F88" w:rsidP="00D244CD">
            <w:pPr>
              <w:pStyle w:val="TableText"/>
            </w:pPr>
            <w:del w:id="2252" w:author="wurongjun 00246467" w:date="2015-11-11T09:35:00Z">
              <w:r w:rsidRPr="007E31C0" w:rsidDel="00943F88">
                <w:delText xml:space="preserve">  not null</w:delText>
              </w:r>
            </w:del>
            <w:ins w:id="2253" w:author="wurongjun 00246467" w:date="2015-11-11T09:35:00Z">
              <w:r>
                <w:t>N</w:t>
              </w:r>
            </w:ins>
          </w:p>
        </w:tc>
        <w:tc>
          <w:tcPr>
            <w:tcW w:w="4478" w:type="dxa"/>
            <w:tcBorders>
              <w:top w:val="single" w:sz="6" w:space="0" w:color="auto"/>
            </w:tcBorders>
            <w:shd w:val="clear" w:color="auto" w:fill="auto"/>
            <w:tcPrChange w:id="2254" w:author="wurongjun 00246467" w:date="2015-11-11T09:35:00Z">
              <w:tcPr>
                <w:tcW w:w="1575" w:type="dxa"/>
                <w:tcBorders>
                  <w:top w:val="single" w:sz="6" w:space="0" w:color="auto"/>
                </w:tcBorders>
                <w:shd w:val="clear" w:color="auto" w:fill="auto"/>
              </w:tcPr>
            </w:tcPrChange>
          </w:tcPr>
          <w:p w:rsidR="00943F88" w:rsidRPr="007E31C0" w:rsidRDefault="00943F88" w:rsidP="00D244CD">
            <w:pPr>
              <w:pStyle w:val="TableText"/>
            </w:pPr>
            <w:r>
              <w:rPr>
                <w:rFonts w:hint="eastAsia"/>
              </w:rPr>
              <w:t>内容主键</w:t>
            </w:r>
            <w:ins w:id="2255" w:author="wurongjun 00246467" w:date="2015-11-11T09:34:00Z">
              <w:r>
                <w:rPr>
                  <w:rFonts w:hint="eastAsia"/>
                </w:rPr>
                <w:t xml:space="preserve">, </w:t>
              </w:r>
              <w:r>
                <w:rPr>
                  <w:rFonts w:hint="eastAsia"/>
                </w:rPr>
                <w:t>主键，</w:t>
              </w:r>
              <w:r w:rsidRPr="007E31C0">
                <w:rPr>
                  <w:rFonts w:hint="eastAsia"/>
                </w:rPr>
                <w:t>MDSP</w:t>
              </w:r>
              <w:r w:rsidRPr="007E31C0">
                <w:rPr>
                  <w:rFonts w:hint="eastAsia"/>
                </w:rPr>
                <w:t>内部使用</w:t>
              </w:r>
              <w:r>
                <w:rPr>
                  <w:rFonts w:hint="eastAsia"/>
                </w:rPr>
                <w:t>，对应</w:t>
              </w:r>
              <w:r w:rsidRPr="006B6484">
                <w:rPr>
                  <w:rFonts w:hint="eastAsia"/>
                  <w:sz w:val="24"/>
                  <w:szCs w:val="24"/>
                </w:rPr>
                <w:t>T_CMP_TYPE_CONTENT</w:t>
              </w:r>
              <w:r w:rsidRPr="006B6484">
                <w:rPr>
                  <w:rFonts w:hint="eastAsia"/>
                  <w:sz w:val="24"/>
                  <w:szCs w:val="24"/>
                </w:rPr>
                <w:t>中的</w:t>
              </w:r>
              <w:r w:rsidRPr="006B6484">
                <w:rPr>
                  <w:rFonts w:hint="eastAsia"/>
                  <w:sz w:val="24"/>
                  <w:szCs w:val="24"/>
                </w:rPr>
                <w:t>ObjectID</w:t>
              </w:r>
            </w:ins>
          </w:p>
        </w:tc>
      </w:tr>
      <w:tr w:rsidR="00943F88" w:rsidRPr="0019211A" w:rsidTr="00943F88">
        <w:trPr>
          <w:cantSplit/>
          <w:jc w:val="center"/>
          <w:trPrChange w:id="2256" w:author="wurongjun 00246467" w:date="2015-11-11T09:35:00Z">
            <w:trPr>
              <w:cantSplit/>
              <w:jc w:val="center"/>
            </w:trPr>
          </w:trPrChange>
        </w:trPr>
        <w:tc>
          <w:tcPr>
            <w:tcW w:w="1418" w:type="dxa"/>
            <w:shd w:val="clear" w:color="auto" w:fill="FFFFFF"/>
            <w:tcPrChange w:id="2257" w:author="wurongjun 00246467" w:date="2015-11-11T09:35:00Z">
              <w:tcPr>
                <w:tcW w:w="1855" w:type="dxa"/>
                <w:shd w:val="clear" w:color="auto" w:fill="FFFFFF"/>
              </w:tcPr>
            </w:tcPrChange>
          </w:tcPr>
          <w:p w:rsidR="00943F88" w:rsidRPr="00FE65ED" w:rsidRDefault="00943F88" w:rsidP="00D244CD">
            <w:pPr>
              <w:pStyle w:val="TableText"/>
            </w:pPr>
            <w:r>
              <w:rPr>
                <w:rFonts w:hint="eastAsia"/>
              </w:rPr>
              <w:t>NAME</w:t>
            </w:r>
          </w:p>
        </w:tc>
        <w:tc>
          <w:tcPr>
            <w:tcW w:w="1706" w:type="dxa"/>
            <w:shd w:val="clear" w:color="auto" w:fill="FFFFFF"/>
            <w:tcPrChange w:id="2258" w:author="wurongjun 00246467" w:date="2015-11-11T09:35:00Z">
              <w:tcPr>
                <w:tcW w:w="1890" w:type="dxa"/>
                <w:shd w:val="clear" w:color="auto" w:fill="FFFFFF"/>
              </w:tcPr>
            </w:tcPrChange>
          </w:tcPr>
          <w:p w:rsidR="00943F88" w:rsidRPr="00A5116D" w:rsidRDefault="00943F88" w:rsidP="00D244CD">
            <w:pPr>
              <w:pStyle w:val="TableText"/>
            </w:pPr>
            <w:r>
              <w:t>VARCHAR(32)</w:t>
            </w:r>
          </w:p>
        </w:tc>
        <w:tc>
          <w:tcPr>
            <w:tcW w:w="1271" w:type="dxa"/>
            <w:shd w:val="clear" w:color="auto" w:fill="FFFFFF"/>
            <w:tcPrChange w:id="2259" w:author="wurongjun 00246467" w:date="2015-11-11T09:35:00Z">
              <w:tcPr>
                <w:tcW w:w="1470" w:type="dxa"/>
                <w:shd w:val="clear" w:color="auto" w:fill="FFFFFF"/>
              </w:tcPr>
            </w:tcPrChange>
          </w:tcPr>
          <w:p w:rsidR="00943F88" w:rsidRPr="007E31C0" w:rsidRDefault="00943F88" w:rsidP="00D244CD">
            <w:pPr>
              <w:pStyle w:val="TableText"/>
            </w:pPr>
            <w:ins w:id="2260" w:author="wurongjun 00246467" w:date="2015-11-11T09:35:00Z">
              <w:r>
                <w:t>N</w:t>
              </w:r>
            </w:ins>
            <w:del w:id="2261" w:author="wurongjun 00246467" w:date="2015-11-11T09:35:00Z">
              <w:r w:rsidDel="00943F88">
                <w:rPr>
                  <w:rFonts w:hint="eastAsia"/>
                </w:rPr>
                <w:delText xml:space="preserve">Not </w:delText>
              </w:r>
              <w:r w:rsidRPr="007E31C0" w:rsidDel="00943F88">
                <w:delText>null</w:delText>
              </w:r>
            </w:del>
          </w:p>
        </w:tc>
        <w:tc>
          <w:tcPr>
            <w:tcW w:w="4478" w:type="dxa"/>
            <w:shd w:val="clear" w:color="auto" w:fill="FFFFFF"/>
            <w:tcPrChange w:id="2262" w:author="wurongjun 00246467" w:date="2015-11-11T09:35:00Z">
              <w:tcPr>
                <w:tcW w:w="1575" w:type="dxa"/>
                <w:shd w:val="clear" w:color="auto" w:fill="FFFFFF"/>
              </w:tcPr>
            </w:tcPrChange>
          </w:tcPr>
          <w:p w:rsidR="00943F88" w:rsidRDefault="00943F88" w:rsidP="00D244CD">
            <w:pPr>
              <w:pStyle w:val="TableText"/>
            </w:pPr>
            <w:r>
              <w:rPr>
                <w:rFonts w:hint="eastAsia"/>
              </w:rPr>
              <w:t>属性名称</w:t>
            </w:r>
            <w:ins w:id="2263" w:author="wurongjun 00246467" w:date="2015-11-11T09:34:00Z">
              <w:r>
                <w:rPr>
                  <w:rFonts w:hint="eastAsia"/>
                </w:rPr>
                <w:t xml:space="preserve">, </w:t>
              </w:r>
              <w:r>
                <w:rPr>
                  <w:rFonts w:hint="eastAsia"/>
                </w:rPr>
                <w:t>取</w:t>
              </w:r>
              <w:r w:rsidRPr="006B6484">
                <w:rPr>
                  <w:rFonts w:hint="eastAsia"/>
                </w:rPr>
                <w:t>值为“</w:t>
              </w:r>
              <w:r w:rsidRPr="006B6484">
                <w:rPr>
                  <w:color w:val="000000"/>
                  <w:lang w:val="zh-CN"/>
                </w:rPr>
                <w:t>externalKey</w:t>
              </w:r>
              <w:r w:rsidRPr="006B6484">
                <w:rPr>
                  <w:rFonts w:hint="eastAsia"/>
                </w:rPr>
                <w:t>”</w:t>
              </w:r>
              <w:r>
                <w:rPr>
                  <w:rFonts w:hint="eastAsia"/>
                </w:rPr>
                <w:t>表示</w:t>
              </w:r>
              <w:r>
                <w:rPr>
                  <w:rFonts w:hint="eastAsia"/>
                </w:rPr>
                <w:t>ADI</w:t>
              </w:r>
              <w:r>
                <w:rPr>
                  <w:rFonts w:hint="eastAsia"/>
                </w:rPr>
                <w:t>接口注入的内容资产</w:t>
              </w:r>
              <w:r>
                <w:rPr>
                  <w:rFonts w:hint="eastAsia"/>
                </w:rPr>
                <w:t>ID</w:t>
              </w:r>
            </w:ins>
          </w:p>
        </w:tc>
      </w:tr>
      <w:tr w:rsidR="00943F88" w:rsidRPr="0019211A" w:rsidTr="00943F88">
        <w:trPr>
          <w:cantSplit/>
          <w:jc w:val="center"/>
          <w:trPrChange w:id="2264" w:author="wurongjun 00246467" w:date="2015-11-11T09:35:00Z">
            <w:trPr>
              <w:cantSplit/>
              <w:jc w:val="center"/>
            </w:trPr>
          </w:trPrChange>
        </w:trPr>
        <w:tc>
          <w:tcPr>
            <w:tcW w:w="1418" w:type="dxa"/>
            <w:shd w:val="clear" w:color="auto" w:fill="FFFFFF"/>
            <w:tcPrChange w:id="2265" w:author="wurongjun 00246467" w:date="2015-11-11T09:35:00Z">
              <w:tcPr>
                <w:tcW w:w="1855" w:type="dxa"/>
                <w:shd w:val="clear" w:color="auto" w:fill="FFFFFF"/>
              </w:tcPr>
            </w:tcPrChange>
          </w:tcPr>
          <w:p w:rsidR="00943F88" w:rsidRPr="00EE73C5" w:rsidRDefault="00943F88" w:rsidP="00D244CD">
            <w:pPr>
              <w:pStyle w:val="TableText"/>
            </w:pPr>
            <w:r>
              <w:rPr>
                <w:rFonts w:hint="eastAsia"/>
              </w:rPr>
              <w:t>VALUE</w:t>
            </w:r>
          </w:p>
        </w:tc>
        <w:tc>
          <w:tcPr>
            <w:tcW w:w="1706" w:type="dxa"/>
            <w:shd w:val="clear" w:color="auto" w:fill="FFFFFF"/>
            <w:tcPrChange w:id="2266" w:author="wurongjun 00246467" w:date="2015-11-11T09:35:00Z">
              <w:tcPr>
                <w:tcW w:w="1890" w:type="dxa"/>
                <w:shd w:val="clear" w:color="auto" w:fill="FFFFFF"/>
              </w:tcPr>
            </w:tcPrChange>
          </w:tcPr>
          <w:p w:rsidR="00943F88" w:rsidRPr="00A5116D" w:rsidRDefault="00943F88" w:rsidP="00D244CD">
            <w:pPr>
              <w:pStyle w:val="TableText"/>
            </w:pPr>
            <w:r>
              <w:t>VARCHAR(1024)</w:t>
            </w:r>
          </w:p>
        </w:tc>
        <w:tc>
          <w:tcPr>
            <w:tcW w:w="1271" w:type="dxa"/>
            <w:shd w:val="clear" w:color="auto" w:fill="FFFFFF"/>
            <w:tcPrChange w:id="2267" w:author="wurongjun 00246467" w:date="2015-11-11T09:35:00Z">
              <w:tcPr>
                <w:tcW w:w="1470" w:type="dxa"/>
                <w:shd w:val="clear" w:color="auto" w:fill="FFFFFF"/>
              </w:tcPr>
            </w:tcPrChange>
          </w:tcPr>
          <w:p w:rsidR="00943F88" w:rsidRPr="007E31C0" w:rsidRDefault="00943F88" w:rsidP="00D244CD">
            <w:pPr>
              <w:pStyle w:val="TableText"/>
            </w:pPr>
            <w:del w:id="2268" w:author="wurongjun 00246467" w:date="2015-11-11T09:35:00Z">
              <w:r w:rsidDel="00943F88">
                <w:rPr>
                  <w:rFonts w:hint="eastAsia"/>
                </w:rPr>
                <w:delText>NULL</w:delText>
              </w:r>
            </w:del>
            <w:ins w:id="2269" w:author="wurongjun 00246467" w:date="2015-11-11T09:35:00Z">
              <w:r>
                <w:t>Y</w:t>
              </w:r>
            </w:ins>
          </w:p>
        </w:tc>
        <w:tc>
          <w:tcPr>
            <w:tcW w:w="4478" w:type="dxa"/>
            <w:shd w:val="clear" w:color="auto" w:fill="FFFFFF"/>
            <w:tcPrChange w:id="2270" w:author="wurongjun 00246467" w:date="2015-11-11T09:35:00Z">
              <w:tcPr>
                <w:tcW w:w="1575" w:type="dxa"/>
                <w:shd w:val="clear" w:color="auto" w:fill="FFFFFF"/>
              </w:tcPr>
            </w:tcPrChange>
          </w:tcPr>
          <w:p w:rsidR="00943F88" w:rsidRDefault="00943F88" w:rsidP="00D244CD">
            <w:pPr>
              <w:pStyle w:val="TableText"/>
            </w:pPr>
            <w:r>
              <w:rPr>
                <w:rFonts w:hint="eastAsia"/>
              </w:rPr>
              <w:t>属性值</w:t>
            </w:r>
          </w:p>
        </w:tc>
      </w:tr>
    </w:tbl>
    <w:p w:rsidR="007957EA" w:rsidRPr="002C41A9" w:rsidRDefault="007957EA" w:rsidP="007957EA">
      <w:pPr>
        <w:pStyle w:val="31"/>
      </w:pPr>
      <w:bookmarkStart w:id="2271" w:name="_Toc397680931"/>
      <w:bookmarkStart w:id="2272" w:name="_Toc397712919"/>
      <w:bookmarkStart w:id="2273" w:name="_Toc435003404"/>
      <w:r w:rsidRPr="002C41A9">
        <w:rPr>
          <w:rFonts w:hint="eastAsia"/>
        </w:rPr>
        <w:lastRenderedPageBreak/>
        <w:t>连续剧子集信息表</w:t>
      </w:r>
      <w:r w:rsidRPr="002C41A9">
        <w:t>T_CMP_TYPE_</w:t>
      </w:r>
      <w:r w:rsidRPr="002C41A9">
        <w:rPr>
          <w:rFonts w:hint="eastAsia"/>
        </w:rPr>
        <w:t>ITEM</w:t>
      </w:r>
      <w:bookmarkEnd w:id="2271"/>
      <w:bookmarkEnd w:id="2272"/>
      <w:bookmarkEnd w:id="2273"/>
    </w:p>
    <w:tbl>
      <w:tblPr>
        <w:tblW w:w="8648"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2274" w:author="wurongjun 00246467" w:date="2015-11-11T09:35:00Z">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810"/>
        <w:gridCol w:w="1633"/>
        <w:gridCol w:w="1487"/>
        <w:gridCol w:w="3718"/>
        <w:tblGridChange w:id="2275">
          <w:tblGrid>
            <w:gridCol w:w="1634"/>
            <w:gridCol w:w="1633"/>
            <w:gridCol w:w="1487"/>
            <w:gridCol w:w="1953"/>
          </w:tblGrid>
        </w:tblGridChange>
      </w:tblGrid>
      <w:tr w:rsidR="00943F88" w:rsidRPr="0027224E" w:rsidTr="00943F88">
        <w:tc>
          <w:tcPr>
            <w:tcW w:w="1810" w:type="dxa"/>
            <w:shd w:val="clear" w:color="auto" w:fill="D9D9D9" w:themeFill="background1" w:themeFillShade="D9"/>
            <w:tcPrChange w:id="2276" w:author="wurongjun 00246467" w:date="2015-11-11T09:35:00Z">
              <w:tcPr>
                <w:tcW w:w="1634" w:type="dxa"/>
                <w:shd w:val="clear" w:color="auto" w:fill="D9D9D9" w:themeFill="background1" w:themeFillShade="D9"/>
              </w:tcPr>
            </w:tcPrChange>
          </w:tcPr>
          <w:p w:rsidR="00943F88" w:rsidRPr="00BD3CE0" w:rsidRDefault="00943F88" w:rsidP="00D244CD">
            <w:pPr>
              <w:rPr>
                <w:b/>
              </w:rPr>
            </w:pPr>
            <w:r w:rsidRPr="00BD3CE0">
              <w:rPr>
                <w:rFonts w:hint="eastAsia"/>
                <w:b/>
              </w:rPr>
              <w:t>字段</w:t>
            </w:r>
          </w:p>
        </w:tc>
        <w:tc>
          <w:tcPr>
            <w:tcW w:w="1633" w:type="dxa"/>
            <w:shd w:val="clear" w:color="auto" w:fill="D9D9D9" w:themeFill="background1" w:themeFillShade="D9"/>
            <w:tcPrChange w:id="2277" w:author="wurongjun 00246467" w:date="2015-11-11T09:35:00Z">
              <w:tcPr>
                <w:tcW w:w="1633" w:type="dxa"/>
                <w:shd w:val="clear" w:color="auto" w:fill="D9D9D9" w:themeFill="background1" w:themeFillShade="D9"/>
              </w:tcPr>
            </w:tcPrChange>
          </w:tcPr>
          <w:p w:rsidR="00943F88" w:rsidRPr="00BD3CE0" w:rsidRDefault="00943F88" w:rsidP="00D244CD">
            <w:pPr>
              <w:rPr>
                <w:b/>
              </w:rPr>
            </w:pPr>
            <w:r w:rsidRPr="00BD3CE0">
              <w:rPr>
                <w:rFonts w:hint="eastAsia"/>
                <w:b/>
              </w:rPr>
              <w:t>数据类型</w:t>
            </w:r>
          </w:p>
        </w:tc>
        <w:tc>
          <w:tcPr>
            <w:tcW w:w="1487" w:type="dxa"/>
            <w:shd w:val="clear" w:color="auto" w:fill="D9D9D9" w:themeFill="background1" w:themeFillShade="D9"/>
            <w:tcPrChange w:id="2278" w:author="wurongjun 00246467" w:date="2015-11-11T09:35:00Z">
              <w:tcPr>
                <w:tcW w:w="1487" w:type="dxa"/>
                <w:shd w:val="clear" w:color="auto" w:fill="D9D9D9" w:themeFill="background1" w:themeFillShade="D9"/>
              </w:tcPr>
            </w:tcPrChange>
          </w:tcPr>
          <w:p w:rsidR="00943F88" w:rsidRPr="00BD3CE0" w:rsidRDefault="00943F88" w:rsidP="00D244CD">
            <w:pPr>
              <w:rPr>
                <w:b/>
              </w:rPr>
            </w:pPr>
            <w:r w:rsidRPr="00BD3CE0">
              <w:rPr>
                <w:rFonts w:hint="eastAsia"/>
                <w:b/>
              </w:rPr>
              <w:t>是否</w:t>
            </w:r>
            <w:del w:id="2279" w:author="wurongjun 00246467" w:date="2015-11-11T09:35:00Z">
              <w:r w:rsidRPr="00BD3CE0" w:rsidDel="00943F88">
                <w:rPr>
                  <w:rFonts w:hint="eastAsia"/>
                  <w:b/>
                </w:rPr>
                <w:delText>允许</w:delText>
              </w:r>
            </w:del>
            <w:r w:rsidRPr="00BD3CE0">
              <w:rPr>
                <w:rFonts w:hint="eastAsia"/>
                <w:b/>
              </w:rPr>
              <w:t>为空</w:t>
            </w:r>
          </w:p>
        </w:tc>
        <w:tc>
          <w:tcPr>
            <w:tcW w:w="3718" w:type="dxa"/>
            <w:shd w:val="clear" w:color="auto" w:fill="D9D9D9" w:themeFill="background1" w:themeFillShade="D9"/>
            <w:tcPrChange w:id="2280" w:author="wurongjun 00246467" w:date="2015-11-11T09:35:00Z">
              <w:tcPr>
                <w:tcW w:w="1953" w:type="dxa"/>
                <w:shd w:val="clear" w:color="auto" w:fill="D9D9D9" w:themeFill="background1" w:themeFillShade="D9"/>
              </w:tcPr>
            </w:tcPrChange>
          </w:tcPr>
          <w:p w:rsidR="00943F88" w:rsidRPr="00BD3CE0" w:rsidRDefault="00943F88" w:rsidP="00D244CD">
            <w:pPr>
              <w:rPr>
                <w:b/>
              </w:rPr>
            </w:pPr>
            <w:r w:rsidRPr="00BD3CE0">
              <w:rPr>
                <w:rFonts w:hint="eastAsia"/>
                <w:b/>
              </w:rPr>
              <w:t>描述信息</w:t>
            </w:r>
          </w:p>
        </w:tc>
      </w:tr>
      <w:tr w:rsidR="00943F88" w:rsidRPr="0027224E" w:rsidTr="00943F88">
        <w:tc>
          <w:tcPr>
            <w:tcW w:w="1810" w:type="dxa"/>
            <w:tcPrChange w:id="2281" w:author="wurongjun 00246467" w:date="2015-11-11T09:35:00Z">
              <w:tcPr>
                <w:tcW w:w="1634" w:type="dxa"/>
              </w:tcPr>
            </w:tcPrChange>
          </w:tcPr>
          <w:p w:rsidR="00943F88" w:rsidRPr="00210E74" w:rsidRDefault="00943F88" w:rsidP="00D244CD">
            <w:r w:rsidRPr="00210E74">
              <w:rPr>
                <w:rFonts w:hint="eastAsia"/>
              </w:rPr>
              <w:t>objectID</w:t>
            </w:r>
          </w:p>
        </w:tc>
        <w:tc>
          <w:tcPr>
            <w:tcW w:w="1633" w:type="dxa"/>
            <w:tcPrChange w:id="2282" w:author="wurongjun 00246467" w:date="2015-11-11T09:35:00Z">
              <w:tcPr>
                <w:tcW w:w="1633" w:type="dxa"/>
              </w:tcPr>
            </w:tcPrChange>
          </w:tcPr>
          <w:p w:rsidR="00943F88" w:rsidRPr="00210E74" w:rsidRDefault="00943F88" w:rsidP="00D244CD">
            <w:r w:rsidRPr="00210E74">
              <w:rPr>
                <w:rFonts w:hint="eastAsia"/>
              </w:rPr>
              <w:t>number(19)</w:t>
            </w:r>
          </w:p>
        </w:tc>
        <w:tc>
          <w:tcPr>
            <w:tcW w:w="1487" w:type="dxa"/>
            <w:tcPrChange w:id="2283" w:author="wurongjun 00246467" w:date="2015-11-11T09:35:00Z">
              <w:tcPr>
                <w:tcW w:w="1487" w:type="dxa"/>
              </w:tcPr>
            </w:tcPrChange>
          </w:tcPr>
          <w:p w:rsidR="00943F88" w:rsidRPr="00210E74" w:rsidRDefault="00943F88">
            <w:r w:rsidRPr="00210E74">
              <w:rPr>
                <w:rFonts w:hint="eastAsia"/>
              </w:rPr>
              <w:t>N</w:t>
            </w:r>
            <w:del w:id="2284" w:author="wurongjun 00246467" w:date="2015-11-11T09:35:00Z">
              <w:r w:rsidRPr="00210E74" w:rsidDel="00943F88">
                <w:rPr>
                  <w:rFonts w:hint="eastAsia"/>
                </w:rPr>
                <w:delText>OT NULL</w:delText>
              </w:r>
            </w:del>
          </w:p>
        </w:tc>
        <w:tc>
          <w:tcPr>
            <w:tcW w:w="3718" w:type="dxa"/>
            <w:tcPrChange w:id="2285" w:author="wurongjun 00246467" w:date="2015-11-11T09:35:00Z">
              <w:tcPr>
                <w:tcW w:w="1953" w:type="dxa"/>
              </w:tcPr>
            </w:tcPrChange>
          </w:tcPr>
          <w:p w:rsidR="00943F88" w:rsidRPr="00210E74" w:rsidRDefault="00943F88" w:rsidP="00D244CD">
            <w:r>
              <w:rPr>
                <w:rFonts w:hint="eastAsia"/>
              </w:rPr>
              <w:t>内容键值</w:t>
            </w:r>
          </w:p>
        </w:tc>
      </w:tr>
      <w:tr w:rsidR="00943F88" w:rsidRPr="0027224E" w:rsidTr="00943F88">
        <w:tc>
          <w:tcPr>
            <w:tcW w:w="1810" w:type="dxa"/>
            <w:tcPrChange w:id="2286" w:author="wurongjun 00246467" w:date="2015-11-11T09:35:00Z">
              <w:tcPr>
                <w:tcW w:w="1634" w:type="dxa"/>
              </w:tcPr>
            </w:tcPrChange>
          </w:tcPr>
          <w:p w:rsidR="00943F88" w:rsidRPr="00210E74" w:rsidRDefault="00943F88" w:rsidP="00D244CD">
            <w:r w:rsidRPr="00210E74">
              <w:rPr>
                <w:rFonts w:hint="eastAsia"/>
              </w:rPr>
              <w:t>content</w:t>
            </w:r>
            <w:r>
              <w:rPr>
                <w:rFonts w:hint="eastAsia"/>
              </w:rPr>
              <w:t>ID</w:t>
            </w:r>
          </w:p>
        </w:tc>
        <w:tc>
          <w:tcPr>
            <w:tcW w:w="1633" w:type="dxa"/>
            <w:tcPrChange w:id="2287" w:author="wurongjun 00246467" w:date="2015-11-11T09:35:00Z">
              <w:tcPr>
                <w:tcW w:w="1633" w:type="dxa"/>
              </w:tcPr>
            </w:tcPrChange>
          </w:tcPr>
          <w:p w:rsidR="00943F88" w:rsidRPr="00210E74" w:rsidRDefault="00943F88" w:rsidP="00D244CD">
            <w:r w:rsidRPr="00210E74">
              <w:rPr>
                <w:rFonts w:hint="eastAsia"/>
              </w:rPr>
              <w:t>number(19)</w:t>
            </w:r>
          </w:p>
        </w:tc>
        <w:tc>
          <w:tcPr>
            <w:tcW w:w="1487" w:type="dxa"/>
            <w:tcPrChange w:id="2288" w:author="wurongjun 00246467" w:date="2015-11-11T09:35:00Z">
              <w:tcPr>
                <w:tcW w:w="1487" w:type="dxa"/>
              </w:tcPr>
            </w:tcPrChange>
          </w:tcPr>
          <w:p w:rsidR="00943F88" w:rsidRPr="00210E74" w:rsidRDefault="00943F88" w:rsidP="00D244CD">
            <w:del w:id="2289" w:author="wurongjun 00246467" w:date="2015-11-11T09:35:00Z">
              <w:r w:rsidRPr="00210E74" w:rsidDel="00943F88">
                <w:rPr>
                  <w:rFonts w:hint="eastAsia"/>
                </w:rPr>
                <w:delText>NULL</w:delText>
              </w:r>
            </w:del>
            <w:ins w:id="2290" w:author="wurongjun 00246467" w:date="2015-11-11T09:35:00Z">
              <w:r>
                <w:t>Y</w:t>
              </w:r>
            </w:ins>
          </w:p>
        </w:tc>
        <w:tc>
          <w:tcPr>
            <w:tcW w:w="3718" w:type="dxa"/>
            <w:tcPrChange w:id="2291" w:author="wurongjun 00246467" w:date="2015-11-11T09:35:00Z">
              <w:tcPr>
                <w:tcW w:w="1953" w:type="dxa"/>
              </w:tcPr>
            </w:tcPrChange>
          </w:tcPr>
          <w:p w:rsidR="00943F88" w:rsidRPr="00210E74" w:rsidRDefault="00943F88" w:rsidP="00D244CD">
            <w:r>
              <w:rPr>
                <w:rFonts w:hint="eastAsia"/>
              </w:rPr>
              <w:t>内容</w:t>
            </w:r>
            <w:r>
              <w:rPr>
                <w:rFonts w:hint="eastAsia"/>
              </w:rPr>
              <w:t>ID</w:t>
            </w:r>
          </w:p>
        </w:tc>
      </w:tr>
    </w:tbl>
    <w:p w:rsidR="007957EA" w:rsidRDefault="007957EA" w:rsidP="007957EA">
      <w:pPr>
        <w:rPr>
          <w:rFonts w:ascii="Arial" w:hAnsi="Arial"/>
        </w:rPr>
      </w:pPr>
    </w:p>
    <w:p w:rsidR="007957EA" w:rsidRPr="002C41A9" w:rsidRDefault="007957EA" w:rsidP="007957EA">
      <w:pPr>
        <w:pStyle w:val="31"/>
      </w:pPr>
      <w:bookmarkStart w:id="2292" w:name="_Toc397680932"/>
      <w:bookmarkStart w:id="2293" w:name="_Toc397712920"/>
      <w:bookmarkStart w:id="2294" w:name="_Toc435003405"/>
      <w:r w:rsidRPr="002C41A9">
        <w:rPr>
          <w:rFonts w:hint="eastAsia"/>
        </w:rPr>
        <w:t>连续剧子父集关联关系信息表</w:t>
      </w:r>
      <w:r w:rsidRPr="002C41A9">
        <w:t>T_CMP_REF_CONTENTSERIES_ITEM</w:t>
      </w:r>
      <w:bookmarkEnd w:id="2292"/>
      <w:bookmarkEnd w:id="2293"/>
      <w:bookmarkEnd w:id="2294"/>
    </w:p>
    <w:tbl>
      <w:tblPr>
        <w:tblW w:w="879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2295" w:author="wurongjun 00246467" w:date="2015-11-11T09:36:00Z">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1952"/>
        <w:gridCol w:w="1633"/>
        <w:gridCol w:w="1487"/>
        <w:gridCol w:w="3718"/>
        <w:tblGridChange w:id="2296">
          <w:tblGrid>
            <w:gridCol w:w="1634"/>
            <w:gridCol w:w="1633"/>
            <w:gridCol w:w="1487"/>
            <w:gridCol w:w="1953"/>
          </w:tblGrid>
        </w:tblGridChange>
      </w:tblGrid>
      <w:tr w:rsidR="00943F88" w:rsidRPr="0027224E" w:rsidTr="00943F88">
        <w:tc>
          <w:tcPr>
            <w:tcW w:w="1952" w:type="dxa"/>
            <w:shd w:val="clear" w:color="auto" w:fill="D9D9D9" w:themeFill="background1" w:themeFillShade="D9"/>
            <w:tcPrChange w:id="2297" w:author="wurongjun 00246467" w:date="2015-11-11T09:36:00Z">
              <w:tcPr>
                <w:tcW w:w="1634" w:type="dxa"/>
                <w:shd w:val="clear" w:color="auto" w:fill="D9D9D9" w:themeFill="background1" w:themeFillShade="D9"/>
              </w:tcPr>
            </w:tcPrChange>
          </w:tcPr>
          <w:p w:rsidR="00943F88" w:rsidRPr="00BD3CE0" w:rsidRDefault="00943F88" w:rsidP="00D244CD">
            <w:pPr>
              <w:rPr>
                <w:b/>
              </w:rPr>
            </w:pPr>
            <w:r w:rsidRPr="00BD3CE0">
              <w:rPr>
                <w:rFonts w:hint="eastAsia"/>
                <w:b/>
              </w:rPr>
              <w:t>字段</w:t>
            </w:r>
          </w:p>
        </w:tc>
        <w:tc>
          <w:tcPr>
            <w:tcW w:w="1633" w:type="dxa"/>
            <w:shd w:val="clear" w:color="auto" w:fill="D9D9D9" w:themeFill="background1" w:themeFillShade="D9"/>
            <w:tcPrChange w:id="2298" w:author="wurongjun 00246467" w:date="2015-11-11T09:36:00Z">
              <w:tcPr>
                <w:tcW w:w="1633" w:type="dxa"/>
                <w:shd w:val="clear" w:color="auto" w:fill="D9D9D9" w:themeFill="background1" w:themeFillShade="D9"/>
              </w:tcPr>
            </w:tcPrChange>
          </w:tcPr>
          <w:p w:rsidR="00943F88" w:rsidRPr="00BD3CE0" w:rsidRDefault="00943F88" w:rsidP="00D244CD">
            <w:pPr>
              <w:rPr>
                <w:b/>
              </w:rPr>
            </w:pPr>
            <w:r w:rsidRPr="00BD3CE0">
              <w:rPr>
                <w:rFonts w:hint="eastAsia"/>
                <w:b/>
              </w:rPr>
              <w:t>数据类型</w:t>
            </w:r>
          </w:p>
        </w:tc>
        <w:tc>
          <w:tcPr>
            <w:tcW w:w="1487" w:type="dxa"/>
            <w:shd w:val="clear" w:color="auto" w:fill="D9D9D9" w:themeFill="background1" w:themeFillShade="D9"/>
            <w:tcPrChange w:id="2299" w:author="wurongjun 00246467" w:date="2015-11-11T09:36:00Z">
              <w:tcPr>
                <w:tcW w:w="1487" w:type="dxa"/>
                <w:shd w:val="clear" w:color="auto" w:fill="D9D9D9" w:themeFill="background1" w:themeFillShade="D9"/>
              </w:tcPr>
            </w:tcPrChange>
          </w:tcPr>
          <w:p w:rsidR="00943F88" w:rsidRPr="00BD3CE0" w:rsidRDefault="00943F88" w:rsidP="00D244CD">
            <w:pPr>
              <w:rPr>
                <w:b/>
              </w:rPr>
            </w:pPr>
            <w:r w:rsidRPr="00BD3CE0">
              <w:rPr>
                <w:rFonts w:hint="eastAsia"/>
                <w:b/>
              </w:rPr>
              <w:t>是否</w:t>
            </w:r>
            <w:del w:id="2300" w:author="wurongjun 00246467" w:date="2015-11-11T09:36:00Z">
              <w:r w:rsidRPr="00BD3CE0" w:rsidDel="00943F88">
                <w:rPr>
                  <w:rFonts w:hint="eastAsia"/>
                  <w:b/>
                </w:rPr>
                <w:delText>允许</w:delText>
              </w:r>
            </w:del>
            <w:r w:rsidRPr="00BD3CE0">
              <w:rPr>
                <w:rFonts w:hint="eastAsia"/>
                <w:b/>
              </w:rPr>
              <w:t>为空</w:t>
            </w:r>
          </w:p>
        </w:tc>
        <w:tc>
          <w:tcPr>
            <w:tcW w:w="3718" w:type="dxa"/>
            <w:shd w:val="clear" w:color="auto" w:fill="D9D9D9" w:themeFill="background1" w:themeFillShade="D9"/>
            <w:tcPrChange w:id="2301" w:author="wurongjun 00246467" w:date="2015-11-11T09:36:00Z">
              <w:tcPr>
                <w:tcW w:w="1953" w:type="dxa"/>
                <w:shd w:val="clear" w:color="auto" w:fill="D9D9D9" w:themeFill="background1" w:themeFillShade="D9"/>
              </w:tcPr>
            </w:tcPrChange>
          </w:tcPr>
          <w:p w:rsidR="00943F88" w:rsidRPr="00BD3CE0" w:rsidRDefault="00943F88" w:rsidP="00D244CD">
            <w:pPr>
              <w:rPr>
                <w:b/>
              </w:rPr>
            </w:pPr>
            <w:r w:rsidRPr="00BD3CE0">
              <w:rPr>
                <w:rFonts w:hint="eastAsia"/>
                <w:b/>
              </w:rPr>
              <w:t>描述信息</w:t>
            </w:r>
          </w:p>
        </w:tc>
      </w:tr>
      <w:tr w:rsidR="00943F88" w:rsidRPr="0027224E" w:rsidTr="00943F88">
        <w:tc>
          <w:tcPr>
            <w:tcW w:w="1952" w:type="dxa"/>
            <w:tcPrChange w:id="2302" w:author="wurongjun 00246467" w:date="2015-11-11T09:36:00Z">
              <w:tcPr>
                <w:tcW w:w="1634" w:type="dxa"/>
              </w:tcPr>
            </w:tcPrChange>
          </w:tcPr>
          <w:p w:rsidR="00943F88" w:rsidRPr="00210E74" w:rsidRDefault="00943F88" w:rsidP="00D244CD">
            <w:r>
              <w:t>S</w:t>
            </w:r>
            <w:r>
              <w:rPr>
                <w:rFonts w:hint="eastAsia"/>
              </w:rPr>
              <w:t>ource ID</w:t>
            </w:r>
          </w:p>
        </w:tc>
        <w:tc>
          <w:tcPr>
            <w:tcW w:w="1633" w:type="dxa"/>
            <w:tcPrChange w:id="2303" w:author="wurongjun 00246467" w:date="2015-11-11T09:36:00Z">
              <w:tcPr>
                <w:tcW w:w="1633" w:type="dxa"/>
              </w:tcPr>
            </w:tcPrChange>
          </w:tcPr>
          <w:p w:rsidR="00943F88" w:rsidRPr="00210E74" w:rsidRDefault="00943F88" w:rsidP="00D244CD">
            <w:r w:rsidRPr="00210E74">
              <w:rPr>
                <w:rFonts w:hint="eastAsia"/>
              </w:rPr>
              <w:t>number(19)</w:t>
            </w:r>
          </w:p>
        </w:tc>
        <w:tc>
          <w:tcPr>
            <w:tcW w:w="1487" w:type="dxa"/>
            <w:tcPrChange w:id="2304" w:author="wurongjun 00246467" w:date="2015-11-11T09:36:00Z">
              <w:tcPr>
                <w:tcW w:w="1487" w:type="dxa"/>
              </w:tcPr>
            </w:tcPrChange>
          </w:tcPr>
          <w:p w:rsidR="00943F88" w:rsidRPr="00210E74" w:rsidRDefault="00943F88">
            <w:r w:rsidRPr="00210E74">
              <w:rPr>
                <w:rFonts w:hint="eastAsia"/>
              </w:rPr>
              <w:t>N</w:t>
            </w:r>
            <w:del w:id="2305" w:author="wurongjun 00246467" w:date="2015-11-11T09:36:00Z">
              <w:r w:rsidRPr="00210E74" w:rsidDel="00943F88">
                <w:rPr>
                  <w:rFonts w:hint="eastAsia"/>
                </w:rPr>
                <w:delText>OT NULL</w:delText>
              </w:r>
            </w:del>
          </w:p>
        </w:tc>
        <w:tc>
          <w:tcPr>
            <w:tcW w:w="3718" w:type="dxa"/>
            <w:tcPrChange w:id="2306" w:author="wurongjun 00246467" w:date="2015-11-11T09:36:00Z">
              <w:tcPr>
                <w:tcW w:w="1953" w:type="dxa"/>
              </w:tcPr>
            </w:tcPrChange>
          </w:tcPr>
          <w:p w:rsidR="00943F88" w:rsidRPr="00210E74" w:rsidRDefault="00943F88" w:rsidP="00D244CD">
            <w:r>
              <w:rPr>
                <w:rFonts w:hint="eastAsia"/>
              </w:rPr>
              <w:t>内容集的</w:t>
            </w:r>
            <w:r w:rsidRPr="00207479">
              <w:rPr>
                <w:rFonts w:hint="eastAsia"/>
              </w:rPr>
              <w:t>ID</w:t>
            </w:r>
          </w:p>
        </w:tc>
      </w:tr>
      <w:tr w:rsidR="00943F88" w:rsidRPr="0027224E" w:rsidTr="00943F88">
        <w:tc>
          <w:tcPr>
            <w:tcW w:w="1952" w:type="dxa"/>
            <w:tcPrChange w:id="2307" w:author="wurongjun 00246467" w:date="2015-11-11T09:36:00Z">
              <w:tcPr>
                <w:tcW w:w="1634" w:type="dxa"/>
              </w:tcPr>
            </w:tcPrChange>
          </w:tcPr>
          <w:p w:rsidR="00943F88" w:rsidRPr="00210E74" w:rsidRDefault="00943F88" w:rsidP="00D244CD">
            <w:r>
              <w:rPr>
                <w:rFonts w:hint="eastAsia"/>
              </w:rPr>
              <w:t>target ID</w:t>
            </w:r>
          </w:p>
        </w:tc>
        <w:tc>
          <w:tcPr>
            <w:tcW w:w="1633" w:type="dxa"/>
            <w:tcPrChange w:id="2308" w:author="wurongjun 00246467" w:date="2015-11-11T09:36:00Z">
              <w:tcPr>
                <w:tcW w:w="1633" w:type="dxa"/>
              </w:tcPr>
            </w:tcPrChange>
          </w:tcPr>
          <w:p w:rsidR="00943F88" w:rsidRPr="00210E74" w:rsidRDefault="00943F88" w:rsidP="00D244CD">
            <w:r w:rsidRPr="00210E74">
              <w:rPr>
                <w:rFonts w:hint="eastAsia"/>
              </w:rPr>
              <w:t>number(19)</w:t>
            </w:r>
          </w:p>
        </w:tc>
        <w:tc>
          <w:tcPr>
            <w:tcW w:w="1487" w:type="dxa"/>
            <w:tcPrChange w:id="2309" w:author="wurongjun 00246467" w:date="2015-11-11T09:36:00Z">
              <w:tcPr>
                <w:tcW w:w="1487" w:type="dxa"/>
              </w:tcPr>
            </w:tcPrChange>
          </w:tcPr>
          <w:p w:rsidR="00943F88" w:rsidRPr="00210E74" w:rsidRDefault="00943F88" w:rsidP="00D244CD">
            <w:del w:id="2310" w:author="wurongjun 00246467" w:date="2015-11-11T09:36:00Z">
              <w:r w:rsidRPr="00210E74" w:rsidDel="00943F88">
                <w:rPr>
                  <w:rFonts w:hint="eastAsia"/>
                </w:rPr>
                <w:delText>NULL</w:delText>
              </w:r>
            </w:del>
            <w:ins w:id="2311" w:author="wurongjun 00246467" w:date="2015-11-11T09:36:00Z">
              <w:r>
                <w:t>Y</w:t>
              </w:r>
            </w:ins>
          </w:p>
        </w:tc>
        <w:tc>
          <w:tcPr>
            <w:tcW w:w="3718" w:type="dxa"/>
            <w:tcPrChange w:id="2312" w:author="wurongjun 00246467" w:date="2015-11-11T09:36:00Z">
              <w:tcPr>
                <w:tcW w:w="1953" w:type="dxa"/>
              </w:tcPr>
            </w:tcPrChange>
          </w:tcPr>
          <w:p w:rsidR="00943F88" w:rsidRPr="00210E74" w:rsidRDefault="00943F88" w:rsidP="00D244CD">
            <w:r>
              <w:rPr>
                <w:rFonts w:hint="eastAsia"/>
              </w:rPr>
              <w:t>内容集包含的子元素的关联项的</w:t>
            </w:r>
            <w:r>
              <w:rPr>
                <w:rFonts w:hint="eastAsia"/>
              </w:rPr>
              <w:t>ID</w:t>
            </w:r>
            <w:ins w:id="2313" w:author="wurongjun 00246467" w:date="2015-11-11T09:36:00Z">
              <w:r>
                <w:t>,</w:t>
              </w:r>
              <w:r>
                <w:rPr>
                  <w:rFonts w:hint="eastAsia"/>
                </w:rPr>
                <w:t xml:space="preserve"> </w:t>
              </w:r>
              <w:r>
                <w:rPr>
                  <w:rFonts w:hint="eastAsia"/>
                </w:rPr>
                <w:t>通过关联项查找内容集包含的子元素。</w:t>
              </w:r>
            </w:ins>
          </w:p>
        </w:tc>
      </w:tr>
    </w:tbl>
    <w:p w:rsidR="007957EA" w:rsidRPr="001169D0" w:rsidRDefault="007957EA" w:rsidP="007957EA">
      <w:pPr>
        <w:rPr>
          <w:rFonts w:ascii="Arial" w:hAnsi="Arial"/>
        </w:rPr>
      </w:pPr>
    </w:p>
    <w:p w:rsidR="007957EA" w:rsidRPr="002C41A9" w:rsidRDefault="007957EA" w:rsidP="007957EA">
      <w:pPr>
        <w:pStyle w:val="31"/>
      </w:pPr>
      <w:bookmarkStart w:id="2314" w:name="_Toc397680933"/>
      <w:bookmarkStart w:id="2315" w:name="_Toc397712921"/>
      <w:bookmarkStart w:id="2316" w:name="_Toc435003406"/>
      <w:r w:rsidRPr="002C41A9">
        <w:rPr>
          <w:rFonts w:hint="eastAsia"/>
        </w:rPr>
        <w:t>内容与呈现对应关系表</w:t>
      </w:r>
      <w:r w:rsidR="00117A2F" w:rsidRPr="006B1B74">
        <w:t>T_CMP_REF_MEDIA_PROVISION</w:t>
      </w:r>
      <w:bookmarkEnd w:id="2314"/>
      <w:bookmarkEnd w:id="2315"/>
      <w:bookmarkEnd w:id="2316"/>
    </w:p>
    <w:tbl>
      <w:tblPr>
        <w:tblW w:w="884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Change w:id="2317" w:author="wurongjun 00246467" w:date="2015-11-11T09:37:00Z">
          <w:tblPr>
            <w:tblW w:w="97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PrChange>
      </w:tblPr>
      <w:tblGrid>
        <w:gridCol w:w="1986"/>
        <w:gridCol w:w="1559"/>
        <w:gridCol w:w="1559"/>
        <w:gridCol w:w="3738"/>
        <w:tblGridChange w:id="2318">
          <w:tblGrid>
            <w:gridCol w:w="1836"/>
            <w:gridCol w:w="1818"/>
            <w:gridCol w:w="1813"/>
            <w:gridCol w:w="2148"/>
          </w:tblGrid>
        </w:tblGridChange>
      </w:tblGrid>
      <w:tr w:rsidR="00943F88" w:rsidRPr="0019211A" w:rsidTr="00943F88">
        <w:trPr>
          <w:cantSplit/>
          <w:jc w:val="center"/>
          <w:trPrChange w:id="2319" w:author="wurongjun 00246467" w:date="2015-11-11T09:37:00Z">
            <w:trPr>
              <w:cantSplit/>
              <w:jc w:val="center"/>
            </w:trPr>
          </w:trPrChange>
        </w:trPr>
        <w:tc>
          <w:tcPr>
            <w:tcW w:w="1986" w:type="dxa"/>
            <w:tcBorders>
              <w:top w:val="single" w:sz="6" w:space="0" w:color="auto"/>
              <w:left w:val="single" w:sz="6" w:space="0" w:color="auto"/>
              <w:bottom w:val="single" w:sz="6" w:space="0" w:color="auto"/>
              <w:right w:val="single" w:sz="6" w:space="0" w:color="auto"/>
              <w:tl2br w:val="nil"/>
              <w:tr2bl w:val="nil"/>
            </w:tcBorders>
            <w:shd w:val="clear" w:color="auto" w:fill="D9D9D9"/>
            <w:tcPrChange w:id="2320" w:author="wurongjun 00246467" w:date="2015-11-11T09:37:00Z">
              <w:tcPr>
                <w:tcW w:w="1836" w:type="dxa"/>
                <w:tcBorders>
                  <w:top w:val="single" w:sz="6" w:space="0" w:color="auto"/>
                  <w:left w:val="single" w:sz="6" w:space="0" w:color="auto"/>
                  <w:bottom w:val="single" w:sz="6" w:space="0" w:color="auto"/>
                  <w:right w:val="single" w:sz="6" w:space="0" w:color="auto"/>
                  <w:tl2br w:val="nil"/>
                  <w:tr2bl w:val="nil"/>
                </w:tcBorders>
                <w:shd w:val="clear" w:color="auto" w:fill="D9D9D9"/>
              </w:tcPr>
            </w:tcPrChange>
          </w:tcPr>
          <w:p w:rsidR="00943F88" w:rsidRPr="007E31C0" w:rsidRDefault="00943F88" w:rsidP="00D244CD">
            <w:pPr>
              <w:pStyle w:val="TableHeading"/>
            </w:pPr>
            <w:r w:rsidRPr="007E31C0">
              <w:t>字段</w:t>
            </w:r>
          </w:p>
        </w:tc>
        <w:tc>
          <w:tcPr>
            <w:tcW w:w="1559" w:type="dxa"/>
            <w:tcBorders>
              <w:top w:val="single" w:sz="6" w:space="0" w:color="auto"/>
              <w:left w:val="single" w:sz="6" w:space="0" w:color="auto"/>
              <w:bottom w:val="single" w:sz="6" w:space="0" w:color="auto"/>
              <w:right w:val="single" w:sz="6" w:space="0" w:color="auto"/>
              <w:tl2br w:val="nil"/>
              <w:tr2bl w:val="nil"/>
            </w:tcBorders>
            <w:shd w:val="clear" w:color="auto" w:fill="D9D9D9"/>
            <w:tcPrChange w:id="2321" w:author="wurongjun 00246467" w:date="2015-11-11T09:37:00Z">
              <w:tcPr>
                <w:tcW w:w="1818" w:type="dxa"/>
                <w:tcBorders>
                  <w:top w:val="single" w:sz="6" w:space="0" w:color="auto"/>
                  <w:left w:val="single" w:sz="6" w:space="0" w:color="auto"/>
                  <w:bottom w:val="single" w:sz="6" w:space="0" w:color="auto"/>
                  <w:right w:val="single" w:sz="6" w:space="0" w:color="auto"/>
                  <w:tl2br w:val="nil"/>
                  <w:tr2bl w:val="nil"/>
                </w:tcBorders>
                <w:shd w:val="clear" w:color="auto" w:fill="D9D9D9"/>
              </w:tcPr>
            </w:tcPrChange>
          </w:tcPr>
          <w:p w:rsidR="00943F88" w:rsidRPr="007E31C0" w:rsidRDefault="00943F88" w:rsidP="00D244CD">
            <w:pPr>
              <w:pStyle w:val="TableHeading"/>
            </w:pPr>
            <w:r w:rsidRPr="007E31C0">
              <w:t>数据类型</w:t>
            </w:r>
          </w:p>
        </w:tc>
        <w:tc>
          <w:tcPr>
            <w:tcW w:w="1559" w:type="dxa"/>
            <w:tcBorders>
              <w:top w:val="single" w:sz="6" w:space="0" w:color="auto"/>
              <w:left w:val="single" w:sz="6" w:space="0" w:color="auto"/>
              <w:bottom w:val="single" w:sz="6" w:space="0" w:color="auto"/>
              <w:right w:val="single" w:sz="6" w:space="0" w:color="auto"/>
              <w:tl2br w:val="nil"/>
              <w:tr2bl w:val="nil"/>
            </w:tcBorders>
            <w:shd w:val="clear" w:color="auto" w:fill="D9D9D9"/>
            <w:tcPrChange w:id="2322" w:author="wurongjun 00246467" w:date="2015-11-11T09:37:00Z">
              <w:tcPr>
                <w:tcW w:w="1813" w:type="dxa"/>
                <w:tcBorders>
                  <w:top w:val="single" w:sz="6" w:space="0" w:color="auto"/>
                  <w:left w:val="single" w:sz="6" w:space="0" w:color="auto"/>
                  <w:bottom w:val="single" w:sz="6" w:space="0" w:color="auto"/>
                  <w:right w:val="single" w:sz="6" w:space="0" w:color="auto"/>
                  <w:tl2br w:val="nil"/>
                  <w:tr2bl w:val="nil"/>
                </w:tcBorders>
                <w:shd w:val="clear" w:color="auto" w:fill="D9D9D9"/>
              </w:tcPr>
            </w:tcPrChange>
          </w:tcPr>
          <w:p w:rsidR="00943F88" w:rsidRPr="007E31C0" w:rsidRDefault="00943F88" w:rsidP="00D244CD">
            <w:pPr>
              <w:pStyle w:val="TableHeading"/>
            </w:pPr>
            <w:r w:rsidRPr="007E31C0">
              <w:t>是否</w:t>
            </w:r>
            <w:del w:id="2323" w:author="wurongjun 00246467" w:date="2015-11-11T09:36:00Z">
              <w:r w:rsidRPr="007E31C0" w:rsidDel="00943F88">
                <w:delText>允许</w:delText>
              </w:r>
            </w:del>
            <w:r w:rsidRPr="007E31C0">
              <w:t>为空</w:t>
            </w:r>
          </w:p>
        </w:tc>
        <w:tc>
          <w:tcPr>
            <w:tcW w:w="3738" w:type="dxa"/>
            <w:tcBorders>
              <w:top w:val="single" w:sz="6" w:space="0" w:color="auto"/>
              <w:left w:val="single" w:sz="6" w:space="0" w:color="auto"/>
              <w:bottom w:val="single" w:sz="6" w:space="0" w:color="auto"/>
              <w:right w:val="single" w:sz="6" w:space="0" w:color="auto"/>
              <w:tl2br w:val="nil"/>
              <w:tr2bl w:val="nil"/>
            </w:tcBorders>
            <w:shd w:val="clear" w:color="auto" w:fill="D9D9D9"/>
            <w:tcPrChange w:id="2324" w:author="wurongjun 00246467" w:date="2015-11-11T09:37:00Z">
              <w:tcPr>
                <w:tcW w:w="2148" w:type="dxa"/>
                <w:tcBorders>
                  <w:top w:val="single" w:sz="6" w:space="0" w:color="auto"/>
                  <w:left w:val="single" w:sz="6" w:space="0" w:color="auto"/>
                  <w:bottom w:val="single" w:sz="6" w:space="0" w:color="auto"/>
                  <w:right w:val="single" w:sz="6" w:space="0" w:color="auto"/>
                  <w:tl2br w:val="nil"/>
                  <w:tr2bl w:val="nil"/>
                </w:tcBorders>
                <w:shd w:val="clear" w:color="auto" w:fill="D9D9D9"/>
              </w:tcPr>
            </w:tcPrChange>
          </w:tcPr>
          <w:p w:rsidR="00943F88" w:rsidRPr="007E31C0" w:rsidRDefault="00943F88" w:rsidP="00D244CD">
            <w:pPr>
              <w:pStyle w:val="TableHeading"/>
            </w:pPr>
            <w:r w:rsidRPr="007E31C0">
              <w:t>描述信息</w:t>
            </w:r>
          </w:p>
        </w:tc>
      </w:tr>
      <w:tr w:rsidR="00943F88" w:rsidRPr="0019211A" w:rsidTr="00943F88">
        <w:trPr>
          <w:cantSplit/>
          <w:jc w:val="center"/>
          <w:trPrChange w:id="2325" w:author="wurongjun 00246467" w:date="2015-11-11T09:37:00Z">
            <w:trPr>
              <w:cantSplit/>
              <w:jc w:val="center"/>
            </w:trPr>
          </w:trPrChange>
        </w:trPr>
        <w:tc>
          <w:tcPr>
            <w:tcW w:w="1986" w:type="dxa"/>
            <w:tcBorders>
              <w:top w:val="single" w:sz="6" w:space="0" w:color="auto"/>
            </w:tcBorders>
            <w:shd w:val="clear" w:color="auto" w:fill="auto"/>
            <w:tcPrChange w:id="2326" w:author="wurongjun 00246467" w:date="2015-11-11T09:37:00Z">
              <w:tcPr>
                <w:tcW w:w="1836" w:type="dxa"/>
                <w:tcBorders>
                  <w:top w:val="single" w:sz="6" w:space="0" w:color="auto"/>
                </w:tcBorders>
                <w:shd w:val="clear" w:color="auto" w:fill="auto"/>
              </w:tcPr>
            </w:tcPrChange>
          </w:tcPr>
          <w:p w:rsidR="00943F88" w:rsidRPr="007E31C0" w:rsidRDefault="00943F88" w:rsidP="00D244CD">
            <w:pPr>
              <w:pStyle w:val="TableText"/>
              <w:rPr>
                <w:rFonts w:ascii="宋体" w:cs="宋体"/>
                <w:sz w:val="18"/>
                <w:szCs w:val="18"/>
              </w:rPr>
            </w:pPr>
            <w:r w:rsidRPr="007E31C0">
              <w:rPr>
                <w:rFonts w:ascii="宋体" w:cs="宋体"/>
                <w:sz w:val="18"/>
                <w:szCs w:val="18"/>
              </w:rPr>
              <w:t>source_id</w:t>
            </w:r>
          </w:p>
        </w:tc>
        <w:tc>
          <w:tcPr>
            <w:tcW w:w="1559" w:type="dxa"/>
            <w:tcBorders>
              <w:top w:val="single" w:sz="6" w:space="0" w:color="auto"/>
            </w:tcBorders>
            <w:shd w:val="clear" w:color="auto" w:fill="auto"/>
            <w:tcPrChange w:id="2327" w:author="wurongjun 00246467" w:date="2015-11-11T09:37:00Z">
              <w:tcPr>
                <w:tcW w:w="1818" w:type="dxa"/>
                <w:tcBorders>
                  <w:top w:val="single" w:sz="6" w:space="0" w:color="auto"/>
                </w:tcBorders>
                <w:shd w:val="clear" w:color="auto" w:fill="auto"/>
              </w:tcPr>
            </w:tcPrChange>
          </w:tcPr>
          <w:p w:rsidR="00943F88" w:rsidRPr="007E31C0" w:rsidRDefault="00943F88" w:rsidP="00D244CD">
            <w:pPr>
              <w:pStyle w:val="TableText"/>
            </w:pPr>
            <w:r w:rsidRPr="007E31C0">
              <w:t>number(19)</w:t>
            </w:r>
          </w:p>
        </w:tc>
        <w:tc>
          <w:tcPr>
            <w:tcW w:w="1559" w:type="dxa"/>
            <w:tcBorders>
              <w:top w:val="single" w:sz="6" w:space="0" w:color="auto"/>
            </w:tcBorders>
            <w:shd w:val="clear" w:color="auto" w:fill="auto"/>
            <w:tcPrChange w:id="2328" w:author="wurongjun 00246467" w:date="2015-11-11T09:37:00Z">
              <w:tcPr>
                <w:tcW w:w="1813" w:type="dxa"/>
                <w:tcBorders>
                  <w:top w:val="single" w:sz="6" w:space="0" w:color="auto"/>
                </w:tcBorders>
                <w:shd w:val="clear" w:color="auto" w:fill="auto"/>
              </w:tcPr>
            </w:tcPrChange>
          </w:tcPr>
          <w:p w:rsidR="00943F88" w:rsidRPr="007E31C0" w:rsidRDefault="00943F88">
            <w:pPr>
              <w:pStyle w:val="TableText"/>
            </w:pPr>
            <w:r w:rsidRPr="007E31C0">
              <w:t>N</w:t>
            </w:r>
            <w:del w:id="2329" w:author="wurongjun 00246467" w:date="2015-11-11T09:36:00Z">
              <w:r w:rsidRPr="007E31C0" w:rsidDel="00943F88">
                <w:delText>OT NULL</w:delText>
              </w:r>
            </w:del>
          </w:p>
        </w:tc>
        <w:tc>
          <w:tcPr>
            <w:tcW w:w="3738" w:type="dxa"/>
            <w:tcBorders>
              <w:top w:val="single" w:sz="6" w:space="0" w:color="auto"/>
            </w:tcBorders>
            <w:shd w:val="clear" w:color="auto" w:fill="auto"/>
            <w:tcPrChange w:id="2330" w:author="wurongjun 00246467" w:date="2015-11-11T09:37:00Z">
              <w:tcPr>
                <w:tcW w:w="2148" w:type="dxa"/>
                <w:tcBorders>
                  <w:top w:val="single" w:sz="6" w:space="0" w:color="auto"/>
                </w:tcBorders>
                <w:shd w:val="clear" w:color="auto" w:fill="auto"/>
              </w:tcPr>
            </w:tcPrChange>
          </w:tcPr>
          <w:p w:rsidR="00943F88" w:rsidRPr="007E31C0" w:rsidRDefault="00943F88" w:rsidP="00D244CD">
            <w:pPr>
              <w:pStyle w:val="TableText"/>
            </w:pPr>
            <w:r w:rsidRPr="001B5CE0">
              <w:rPr>
                <w:rFonts w:hint="eastAsia"/>
              </w:rPr>
              <w:t>内容的</w:t>
            </w:r>
            <w:r w:rsidRPr="001B5CE0">
              <w:rPr>
                <w:rFonts w:hint="eastAsia"/>
              </w:rPr>
              <w:t>ID</w:t>
            </w:r>
          </w:p>
        </w:tc>
      </w:tr>
      <w:tr w:rsidR="00943F88" w:rsidRPr="0019211A" w:rsidTr="00943F88">
        <w:trPr>
          <w:cantSplit/>
          <w:jc w:val="center"/>
          <w:trPrChange w:id="2331" w:author="wurongjun 00246467" w:date="2015-11-11T09:37:00Z">
            <w:trPr>
              <w:cantSplit/>
              <w:jc w:val="center"/>
            </w:trPr>
          </w:trPrChange>
        </w:trPr>
        <w:tc>
          <w:tcPr>
            <w:tcW w:w="1986" w:type="dxa"/>
            <w:shd w:val="clear" w:color="auto" w:fill="auto"/>
            <w:tcPrChange w:id="2332" w:author="wurongjun 00246467" w:date="2015-11-11T09:37:00Z">
              <w:tcPr>
                <w:tcW w:w="1836" w:type="dxa"/>
                <w:shd w:val="clear" w:color="auto" w:fill="auto"/>
              </w:tcPr>
            </w:tcPrChange>
          </w:tcPr>
          <w:p w:rsidR="00943F88" w:rsidRPr="007E31C0" w:rsidRDefault="00943F88" w:rsidP="00D244CD">
            <w:pPr>
              <w:pStyle w:val="TableText"/>
            </w:pPr>
            <w:r w:rsidRPr="007E31C0">
              <w:t>target_id</w:t>
            </w:r>
          </w:p>
        </w:tc>
        <w:tc>
          <w:tcPr>
            <w:tcW w:w="1559" w:type="dxa"/>
            <w:shd w:val="clear" w:color="auto" w:fill="auto"/>
            <w:tcPrChange w:id="2333" w:author="wurongjun 00246467" w:date="2015-11-11T09:37:00Z">
              <w:tcPr>
                <w:tcW w:w="1818" w:type="dxa"/>
                <w:shd w:val="clear" w:color="auto" w:fill="auto"/>
              </w:tcPr>
            </w:tcPrChange>
          </w:tcPr>
          <w:p w:rsidR="00943F88" w:rsidRPr="007E31C0" w:rsidRDefault="00943F88" w:rsidP="00D244CD">
            <w:pPr>
              <w:pStyle w:val="TableText"/>
            </w:pPr>
            <w:r w:rsidRPr="007E31C0">
              <w:t>number(19)</w:t>
            </w:r>
          </w:p>
        </w:tc>
        <w:tc>
          <w:tcPr>
            <w:tcW w:w="1559" w:type="dxa"/>
            <w:shd w:val="clear" w:color="auto" w:fill="auto"/>
            <w:tcPrChange w:id="2334" w:author="wurongjun 00246467" w:date="2015-11-11T09:37:00Z">
              <w:tcPr>
                <w:tcW w:w="1813" w:type="dxa"/>
                <w:shd w:val="clear" w:color="auto" w:fill="auto"/>
              </w:tcPr>
            </w:tcPrChange>
          </w:tcPr>
          <w:p w:rsidR="00943F88" w:rsidRPr="007E31C0" w:rsidRDefault="00943F88" w:rsidP="00D244CD">
            <w:pPr>
              <w:pStyle w:val="TableText"/>
            </w:pPr>
            <w:del w:id="2335" w:author="wurongjun 00246467" w:date="2015-11-11T09:36:00Z">
              <w:r w:rsidRPr="007E31C0" w:rsidDel="00943F88">
                <w:delText>NULL</w:delText>
              </w:r>
            </w:del>
            <w:ins w:id="2336" w:author="wurongjun 00246467" w:date="2015-11-11T09:36:00Z">
              <w:r>
                <w:t>Y</w:t>
              </w:r>
            </w:ins>
          </w:p>
        </w:tc>
        <w:tc>
          <w:tcPr>
            <w:tcW w:w="3738" w:type="dxa"/>
            <w:shd w:val="clear" w:color="auto" w:fill="auto"/>
            <w:tcPrChange w:id="2337" w:author="wurongjun 00246467" w:date="2015-11-11T09:37:00Z">
              <w:tcPr>
                <w:tcW w:w="2148" w:type="dxa"/>
                <w:shd w:val="clear" w:color="auto" w:fill="auto"/>
              </w:tcPr>
            </w:tcPrChange>
          </w:tcPr>
          <w:p w:rsidR="00943F88" w:rsidRPr="007E31C0" w:rsidRDefault="00943F88" w:rsidP="00D244CD">
            <w:pPr>
              <w:pStyle w:val="TableText"/>
            </w:pPr>
            <w:r w:rsidRPr="001B5CE0">
              <w:rPr>
                <w:rFonts w:hint="eastAsia"/>
              </w:rPr>
              <w:t>呈现的</w:t>
            </w:r>
            <w:r w:rsidRPr="001B5CE0">
              <w:rPr>
                <w:rFonts w:hint="eastAsia"/>
              </w:rPr>
              <w:t>ID</w:t>
            </w:r>
          </w:p>
        </w:tc>
      </w:tr>
    </w:tbl>
    <w:p w:rsidR="007957EA" w:rsidRPr="00753268" w:rsidRDefault="007957EA" w:rsidP="007957EA">
      <w:pPr>
        <w:rPr>
          <w:rFonts w:ascii="Arial" w:hAnsi="Arial"/>
        </w:rPr>
      </w:pPr>
    </w:p>
    <w:p w:rsidR="007957EA" w:rsidRPr="00753268" w:rsidRDefault="007957EA" w:rsidP="007957EA">
      <w:pPr>
        <w:pStyle w:val="31"/>
        <w:rPr>
          <w:rFonts w:cs="Arial"/>
          <w:caps/>
          <w:lang w:val="de-DE"/>
        </w:rPr>
      </w:pPr>
      <w:bookmarkStart w:id="2338" w:name="_Toc397680934"/>
      <w:bookmarkStart w:id="2339" w:name="_Toc397712922"/>
      <w:bookmarkStart w:id="2340" w:name="_Toc435003407"/>
      <w:r w:rsidRPr="00D97FE5">
        <w:rPr>
          <w:rFonts w:hint="eastAsia"/>
        </w:rPr>
        <w:t>呈现和文件信</w:t>
      </w:r>
      <w:r w:rsidR="000A19C9">
        <w:rPr>
          <w:rFonts w:hint="eastAsia"/>
        </w:rPr>
        <w:t>息</w:t>
      </w:r>
      <w:r w:rsidRPr="00D97FE5">
        <w:rPr>
          <w:rFonts w:hint="eastAsia"/>
        </w:rPr>
        <w:t>关系表</w:t>
      </w:r>
      <w:r w:rsidRPr="002C41A9">
        <w:t>T_CMP_REF_PROVISION_FILEINFO</w:t>
      </w:r>
      <w:bookmarkEnd w:id="2338"/>
      <w:bookmarkEnd w:id="2339"/>
      <w:bookmarkEnd w:id="2340"/>
    </w:p>
    <w:tbl>
      <w:tblPr>
        <w:tblW w:w="97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749"/>
        <w:gridCol w:w="1753"/>
        <w:gridCol w:w="1702"/>
        <w:gridCol w:w="1963"/>
        <w:gridCol w:w="2596"/>
      </w:tblGrid>
      <w:tr w:rsidR="007957EA" w:rsidRPr="0019211A" w:rsidTr="00D244CD">
        <w:trPr>
          <w:cantSplit/>
          <w:jc w:val="center"/>
        </w:trPr>
        <w:tc>
          <w:tcPr>
            <w:tcW w:w="174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7957EA" w:rsidRPr="007E31C0" w:rsidRDefault="007957EA" w:rsidP="00D244CD">
            <w:pPr>
              <w:pStyle w:val="TableHeading"/>
            </w:pPr>
            <w:r w:rsidRPr="007E31C0">
              <w:t>字段</w:t>
            </w:r>
          </w:p>
        </w:tc>
        <w:tc>
          <w:tcPr>
            <w:tcW w:w="175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7957EA" w:rsidRPr="007E31C0" w:rsidRDefault="007957EA" w:rsidP="00D244CD">
            <w:pPr>
              <w:pStyle w:val="TableHeading"/>
            </w:pPr>
            <w:r w:rsidRPr="007E31C0">
              <w:t>数据类型</w:t>
            </w:r>
          </w:p>
        </w:tc>
        <w:tc>
          <w:tcPr>
            <w:tcW w:w="1702"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7957EA" w:rsidRPr="007E31C0" w:rsidRDefault="007957EA" w:rsidP="00D244CD">
            <w:pPr>
              <w:pStyle w:val="TableHeading"/>
            </w:pPr>
            <w:r w:rsidRPr="007E31C0">
              <w:t>是否允许为空</w:t>
            </w:r>
          </w:p>
        </w:tc>
        <w:tc>
          <w:tcPr>
            <w:tcW w:w="196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7957EA" w:rsidRPr="007E31C0" w:rsidRDefault="007957EA" w:rsidP="00D244CD">
            <w:pPr>
              <w:pStyle w:val="TableHeading"/>
            </w:pPr>
            <w:r w:rsidRPr="007E31C0">
              <w:t>描述信息</w:t>
            </w:r>
          </w:p>
        </w:tc>
        <w:tc>
          <w:tcPr>
            <w:tcW w:w="2596"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7957EA" w:rsidRPr="007E31C0" w:rsidRDefault="007957EA" w:rsidP="00D244CD">
            <w:pPr>
              <w:pStyle w:val="TableHeading"/>
            </w:pPr>
            <w:r w:rsidRPr="007E31C0">
              <w:rPr>
                <w:rFonts w:hint="eastAsia"/>
              </w:rPr>
              <w:t>备注</w:t>
            </w:r>
          </w:p>
        </w:tc>
      </w:tr>
      <w:tr w:rsidR="007957EA" w:rsidRPr="00753268" w:rsidTr="00D244CD">
        <w:trPr>
          <w:cantSplit/>
          <w:jc w:val="center"/>
        </w:trPr>
        <w:tc>
          <w:tcPr>
            <w:tcW w:w="1749" w:type="dxa"/>
            <w:tcBorders>
              <w:top w:val="single" w:sz="6" w:space="0" w:color="auto"/>
            </w:tcBorders>
            <w:shd w:val="clear" w:color="auto" w:fill="auto"/>
          </w:tcPr>
          <w:p w:rsidR="007957EA" w:rsidRPr="007E31C0" w:rsidRDefault="007957EA" w:rsidP="00D244CD">
            <w:pPr>
              <w:pStyle w:val="TableText"/>
              <w:rPr>
                <w:rFonts w:ascii="宋体" w:cs="宋体"/>
                <w:sz w:val="18"/>
                <w:szCs w:val="18"/>
              </w:rPr>
            </w:pPr>
            <w:r w:rsidRPr="007E31C0">
              <w:rPr>
                <w:rFonts w:ascii="宋体" w:cs="宋体"/>
                <w:sz w:val="18"/>
                <w:szCs w:val="18"/>
              </w:rPr>
              <w:t>source_id</w:t>
            </w:r>
          </w:p>
        </w:tc>
        <w:tc>
          <w:tcPr>
            <w:tcW w:w="1753" w:type="dxa"/>
            <w:tcBorders>
              <w:top w:val="single" w:sz="6" w:space="0" w:color="auto"/>
            </w:tcBorders>
            <w:shd w:val="clear" w:color="auto" w:fill="auto"/>
          </w:tcPr>
          <w:p w:rsidR="007957EA" w:rsidRPr="007E31C0" w:rsidRDefault="007957EA" w:rsidP="00D244CD">
            <w:pPr>
              <w:pStyle w:val="TableText"/>
            </w:pPr>
            <w:r w:rsidRPr="007E31C0">
              <w:t>number(19)</w:t>
            </w:r>
          </w:p>
        </w:tc>
        <w:tc>
          <w:tcPr>
            <w:tcW w:w="1702" w:type="dxa"/>
            <w:tcBorders>
              <w:top w:val="single" w:sz="6" w:space="0" w:color="auto"/>
            </w:tcBorders>
            <w:shd w:val="clear" w:color="auto" w:fill="auto"/>
          </w:tcPr>
          <w:p w:rsidR="007957EA" w:rsidRPr="007E31C0" w:rsidRDefault="007957EA" w:rsidP="00D244CD">
            <w:pPr>
              <w:pStyle w:val="TableText"/>
            </w:pPr>
            <w:r w:rsidRPr="007E31C0">
              <w:t>NOT NULL</w:t>
            </w:r>
          </w:p>
        </w:tc>
        <w:tc>
          <w:tcPr>
            <w:tcW w:w="1963" w:type="dxa"/>
            <w:tcBorders>
              <w:top w:val="single" w:sz="6" w:space="0" w:color="auto"/>
            </w:tcBorders>
            <w:shd w:val="clear" w:color="auto" w:fill="auto"/>
          </w:tcPr>
          <w:p w:rsidR="007957EA" w:rsidRPr="007E31C0" w:rsidRDefault="007957EA" w:rsidP="00D244CD">
            <w:pPr>
              <w:pStyle w:val="TableText"/>
            </w:pPr>
            <w:r w:rsidRPr="00720380">
              <w:rPr>
                <w:rFonts w:hint="eastAsia"/>
              </w:rPr>
              <w:t>呈现</w:t>
            </w:r>
            <w:r w:rsidRPr="00720380">
              <w:rPr>
                <w:rFonts w:hint="eastAsia"/>
              </w:rPr>
              <w:t>ID</w:t>
            </w:r>
          </w:p>
        </w:tc>
        <w:tc>
          <w:tcPr>
            <w:tcW w:w="2596" w:type="dxa"/>
            <w:tcBorders>
              <w:top w:val="single" w:sz="6" w:space="0" w:color="auto"/>
            </w:tcBorders>
            <w:shd w:val="clear" w:color="auto" w:fill="auto"/>
          </w:tcPr>
          <w:p w:rsidR="007957EA" w:rsidRPr="00753268" w:rsidRDefault="007957EA" w:rsidP="00D244CD">
            <w:pPr>
              <w:pStyle w:val="TableText"/>
            </w:pPr>
          </w:p>
        </w:tc>
      </w:tr>
      <w:tr w:rsidR="007957EA" w:rsidRPr="0019211A" w:rsidTr="00D244CD">
        <w:trPr>
          <w:cantSplit/>
          <w:jc w:val="center"/>
        </w:trPr>
        <w:tc>
          <w:tcPr>
            <w:tcW w:w="1749" w:type="dxa"/>
            <w:shd w:val="clear" w:color="auto" w:fill="auto"/>
          </w:tcPr>
          <w:p w:rsidR="007957EA" w:rsidRPr="007E31C0" w:rsidRDefault="007957EA" w:rsidP="00D244CD">
            <w:pPr>
              <w:pStyle w:val="TableText"/>
            </w:pPr>
            <w:r w:rsidRPr="007E31C0">
              <w:t>target_id</w:t>
            </w:r>
          </w:p>
        </w:tc>
        <w:tc>
          <w:tcPr>
            <w:tcW w:w="1753" w:type="dxa"/>
            <w:shd w:val="clear" w:color="auto" w:fill="auto"/>
          </w:tcPr>
          <w:p w:rsidR="007957EA" w:rsidRPr="007E31C0" w:rsidRDefault="007957EA" w:rsidP="00D244CD">
            <w:pPr>
              <w:pStyle w:val="TableText"/>
            </w:pPr>
            <w:r w:rsidRPr="007E31C0">
              <w:t>number(19)</w:t>
            </w:r>
          </w:p>
        </w:tc>
        <w:tc>
          <w:tcPr>
            <w:tcW w:w="1702" w:type="dxa"/>
            <w:shd w:val="clear" w:color="auto" w:fill="auto"/>
          </w:tcPr>
          <w:p w:rsidR="007957EA" w:rsidRPr="007E31C0" w:rsidRDefault="007957EA" w:rsidP="00D244CD">
            <w:pPr>
              <w:pStyle w:val="TableText"/>
            </w:pPr>
            <w:r w:rsidRPr="007E31C0">
              <w:t>NULL</w:t>
            </w:r>
          </w:p>
        </w:tc>
        <w:tc>
          <w:tcPr>
            <w:tcW w:w="1963" w:type="dxa"/>
            <w:shd w:val="clear" w:color="auto" w:fill="auto"/>
          </w:tcPr>
          <w:p w:rsidR="007957EA" w:rsidRPr="007E31C0" w:rsidRDefault="007957EA" w:rsidP="00D244CD">
            <w:pPr>
              <w:pStyle w:val="TableText"/>
            </w:pPr>
            <w:r w:rsidRPr="00720380">
              <w:rPr>
                <w:rFonts w:hint="eastAsia"/>
              </w:rPr>
              <w:t>文件信息的</w:t>
            </w:r>
            <w:r w:rsidRPr="00720380">
              <w:rPr>
                <w:rFonts w:hint="eastAsia"/>
              </w:rPr>
              <w:t>ID</w:t>
            </w:r>
          </w:p>
        </w:tc>
        <w:tc>
          <w:tcPr>
            <w:tcW w:w="2596" w:type="dxa"/>
            <w:shd w:val="clear" w:color="auto" w:fill="auto"/>
          </w:tcPr>
          <w:p w:rsidR="007957EA" w:rsidRPr="007E31C0" w:rsidRDefault="007957EA" w:rsidP="00D244CD">
            <w:pPr>
              <w:pStyle w:val="TableText"/>
            </w:pPr>
          </w:p>
        </w:tc>
      </w:tr>
    </w:tbl>
    <w:p w:rsidR="007957EA" w:rsidRPr="002C41A9" w:rsidRDefault="000A19C9" w:rsidP="007957EA">
      <w:pPr>
        <w:pStyle w:val="31"/>
      </w:pPr>
      <w:bookmarkStart w:id="2341" w:name="_Toc397680935"/>
      <w:bookmarkStart w:id="2342" w:name="_Toc397712923"/>
      <w:bookmarkStart w:id="2343" w:name="_Toc435003408"/>
      <w:r>
        <w:t>文件</w:t>
      </w:r>
      <w:r w:rsidR="007957EA" w:rsidRPr="00677073">
        <w:t>和</w:t>
      </w:r>
      <w:r>
        <w:rPr>
          <w:rFonts w:hint="eastAsia"/>
        </w:rPr>
        <w:t>文件</w:t>
      </w:r>
      <w:r w:rsidR="007957EA" w:rsidRPr="00677073">
        <w:t>对外信息关系</w:t>
      </w:r>
      <w:r w:rsidR="007957EA" w:rsidRPr="002C41A9">
        <w:t>T_CMP_REF_FILEINFO_FILEEXT</w:t>
      </w:r>
      <w:bookmarkEnd w:id="2341"/>
      <w:bookmarkEnd w:id="2342"/>
      <w:bookmarkEnd w:id="2343"/>
    </w:p>
    <w:tbl>
      <w:tblPr>
        <w:tblW w:w="97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546"/>
        <w:gridCol w:w="1599"/>
        <w:gridCol w:w="1441"/>
        <w:gridCol w:w="1530"/>
        <w:gridCol w:w="3647"/>
      </w:tblGrid>
      <w:tr w:rsidR="007957EA" w:rsidRPr="0019211A" w:rsidTr="00D244CD">
        <w:trPr>
          <w:cantSplit/>
          <w:jc w:val="center"/>
        </w:trPr>
        <w:tc>
          <w:tcPr>
            <w:tcW w:w="1546"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7957EA" w:rsidRPr="007E31C0" w:rsidRDefault="007957EA" w:rsidP="00D244CD">
            <w:pPr>
              <w:pStyle w:val="TableHeading"/>
            </w:pPr>
            <w:r w:rsidRPr="007E31C0">
              <w:t>字段</w:t>
            </w:r>
          </w:p>
        </w:tc>
        <w:tc>
          <w:tcPr>
            <w:tcW w:w="159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7957EA" w:rsidRPr="007E31C0" w:rsidRDefault="007957EA" w:rsidP="00D244CD">
            <w:pPr>
              <w:pStyle w:val="TableHeading"/>
            </w:pPr>
            <w:r w:rsidRPr="007E31C0">
              <w:t>数据类型</w:t>
            </w:r>
          </w:p>
        </w:tc>
        <w:tc>
          <w:tcPr>
            <w:tcW w:w="1441"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7957EA" w:rsidRPr="007E31C0" w:rsidRDefault="007957EA" w:rsidP="00D244CD">
            <w:pPr>
              <w:pStyle w:val="TableHeading"/>
            </w:pPr>
            <w:r w:rsidRPr="007E31C0">
              <w:t>是否允许为空</w:t>
            </w:r>
          </w:p>
        </w:tc>
        <w:tc>
          <w:tcPr>
            <w:tcW w:w="1530"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7957EA" w:rsidRPr="007E31C0" w:rsidRDefault="007957EA" w:rsidP="00D244CD">
            <w:pPr>
              <w:pStyle w:val="TableHeading"/>
            </w:pPr>
            <w:r w:rsidRPr="007E31C0">
              <w:t>描述信息</w:t>
            </w:r>
          </w:p>
        </w:tc>
        <w:tc>
          <w:tcPr>
            <w:tcW w:w="364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7957EA" w:rsidRPr="007E31C0" w:rsidRDefault="007957EA" w:rsidP="00D244CD">
            <w:pPr>
              <w:pStyle w:val="TableHeading"/>
            </w:pPr>
            <w:r w:rsidRPr="007E31C0">
              <w:rPr>
                <w:rFonts w:hint="eastAsia"/>
              </w:rPr>
              <w:t>备注</w:t>
            </w:r>
          </w:p>
        </w:tc>
      </w:tr>
      <w:tr w:rsidR="007957EA" w:rsidRPr="00753268" w:rsidTr="00D244CD">
        <w:trPr>
          <w:cantSplit/>
          <w:jc w:val="center"/>
        </w:trPr>
        <w:tc>
          <w:tcPr>
            <w:tcW w:w="1546" w:type="dxa"/>
            <w:tcBorders>
              <w:top w:val="single" w:sz="6" w:space="0" w:color="auto"/>
            </w:tcBorders>
            <w:shd w:val="clear" w:color="auto" w:fill="auto"/>
          </w:tcPr>
          <w:p w:rsidR="007957EA" w:rsidRPr="007E31C0" w:rsidRDefault="007957EA" w:rsidP="00D244CD">
            <w:pPr>
              <w:pStyle w:val="TableText"/>
              <w:rPr>
                <w:rFonts w:ascii="宋体" w:cs="宋体"/>
                <w:sz w:val="18"/>
                <w:szCs w:val="18"/>
              </w:rPr>
            </w:pPr>
            <w:r w:rsidRPr="007E31C0">
              <w:rPr>
                <w:rFonts w:ascii="宋体" w:cs="宋体"/>
                <w:sz w:val="18"/>
                <w:szCs w:val="18"/>
              </w:rPr>
              <w:t>source_id</w:t>
            </w:r>
          </w:p>
        </w:tc>
        <w:tc>
          <w:tcPr>
            <w:tcW w:w="1599" w:type="dxa"/>
            <w:tcBorders>
              <w:top w:val="single" w:sz="6" w:space="0" w:color="auto"/>
            </w:tcBorders>
            <w:shd w:val="clear" w:color="auto" w:fill="auto"/>
          </w:tcPr>
          <w:p w:rsidR="007957EA" w:rsidRPr="007E31C0" w:rsidRDefault="007957EA" w:rsidP="00D244CD">
            <w:pPr>
              <w:pStyle w:val="TableText"/>
            </w:pPr>
            <w:r w:rsidRPr="007E31C0">
              <w:t>number(19)</w:t>
            </w:r>
          </w:p>
        </w:tc>
        <w:tc>
          <w:tcPr>
            <w:tcW w:w="1441" w:type="dxa"/>
            <w:tcBorders>
              <w:top w:val="single" w:sz="6" w:space="0" w:color="auto"/>
            </w:tcBorders>
            <w:shd w:val="clear" w:color="auto" w:fill="auto"/>
          </w:tcPr>
          <w:p w:rsidR="007957EA" w:rsidRPr="007E31C0" w:rsidRDefault="007957EA" w:rsidP="00D244CD">
            <w:pPr>
              <w:pStyle w:val="TableText"/>
            </w:pPr>
            <w:r w:rsidRPr="007E31C0">
              <w:t>NOT NULL</w:t>
            </w:r>
          </w:p>
        </w:tc>
        <w:tc>
          <w:tcPr>
            <w:tcW w:w="1530" w:type="dxa"/>
            <w:tcBorders>
              <w:top w:val="single" w:sz="6" w:space="0" w:color="auto"/>
            </w:tcBorders>
            <w:shd w:val="clear" w:color="auto" w:fill="auto"/>
          </w:tcPr>
          <w:p w:rsidR="007957EA" w:rsidRPr="007E31C0" w:rsidRDefault="007957EA" w:rsidP="00D244CD">
            <w:pPr>
              <w:pStyle w:val="TableText"/>
            </w:pPr>
            <w:r w:rsidRPr="0035196D">
              <w:rPr>
                <w:rFonts w:hint="eastAsia"/>
              </w:rPr>
              <w:t>文件信息的</w:t>
            </w:r>
            <w:r w:rsidRPr="0035196D">
              <w:rPr>
                <w:rFonts w:hint="eastAsia"/>
              </w:rPr>
              <w:t>ID</w:t>
            </w:r>
          </w:p>
        </w:tc>
        <w:tc>
          <w:tcPr>
            <w:tcW w:w="3647" w:type="dxa"/>
            <w:tcBorders>
              <w:top w:val="single" w:sz="6" w:space="0" w:color="auto"/>
            </w:tcBorders>
            <w:shd w:val="clear" w:color="auto" w:fill="auto"/>
          </w:tcPr>
          <w:p w:rsidR="007957EA" w:rsidRPr="00753268" w:rsidRDefault="007957EA" w:rsidP="00D244CD">
            <w:pPr>
              <w:pStyle w:val="TableText"/>
            </w:pPr>
          </w:p>
        </w:tc>
      </w:tr>
      <w:tr w:rsidR="007957EA" w:rsidRPr="0019211A" w:rsidTr="00D244CD">
        <w:trPr>
          <w:cantSplit/>
          <w:jc w:val="center"/>
        </w:trPr>
        <w:tc>
          <w:tcPr>
            <w:tcW w:w="1546" w:type="dxa"/>
            <w:shd w:val="clear" w:color="auto" w:fill="auto"/>
          </w:tcPr>
          <w:p w:rsidR="007957EA" w:rsidRPr="007E31C0" w:rsidRDefault="007957EA" w:rsidP="00D244CD">
            <w:pPr>
              <w:pStyle w:val="TableText"/>
            </w:pPr>
            <w:r w:rsidRPr="007E31C0">
              <w:lastRenderedPageBreak/>
              <w:t>target_id</w:t>
            </w:r>
          </w:p>
        </w:tc>
        <w:tc>
          <w:tcPr>
            <w:tcW w:w="1599" w:type="dxa"/>
            <w:shd w:val="clear" w:color="auto" w:fill="auto"/>
          </w:tcPr>
          <w:p w:rsidR="007957EA" w:rsidRPr="007E31C0" w:rsidRDefault="007957EA" w:rsidP="00D244CD">
            <w:pPr>
              <w:pStyle w:val="TableText"/>
            </w:pPr>
            <w:r w:rsidRPr="007E31C0">
              <w:t>number(19)</w:t>
            </w:r>
          </w:p>
        </w:tc>
        <w:tc>
          <w:tcPr>
            <w:tcW w:w="1441" w:type="dxa"/>
            <w:shd w:val="clear" w:color="auto" w:fill="auto"/>
          </w:tcPr>
          <w:p w:rsidR="007957EA" w:rsidRPr="007E31C0" w:rsidRDefault="007957EA" w:rsidP="00D244CD">
            <w:pPr>
              <w:pStyle w:val="TableText"/>
            </w:pPr>
            <w:r w:rsidRPr="007E31C0">
              <w:t>NULL</w:t>
            </w:r>
          </w:p>
        </w:tc>
        <w:tc>
          <w:tcPr>
            <w:tcW w:w="1530" w:type="dxa"/>
            <w:shd w:val="clear" w:color="auto" w:fill="auto"/>
          </w:tcPr>
          <w:p w:rsidR="007957EA" w:rsidRPr="007E31C0" w:rsidRDefault="007957EA" w:rsidP="00D244CD">
            <w:pPr>
              <w:pStyle w:val="TableText"/>
            </w:pPr>
            <w:r w:rsidRPr="0035196D">
              <w:rPr>
                <w:rFonts w:hint="eastAsia"/>
              </w:rPr>
              <w:t>文件对外信息的</w:t>
            </w:r>
            <w:r w:rsidRPr="0035196D">
              <w:rPr>
                <w:rFonts w:hint="eastAsia"/>
              </w:rPr>
              <w:t>ID</w:t>
            </w:r>
          </w:p>
        </w:tc>
        <w:tc>
          <w:tcPr>
            <w:tcW w:w="3647" w:type="dxa"/>
            <w:shd w:val="clear" w:color="auto" w:fill="auto"/>
          </w:tcPr>
          <w:p w:rsidR="007957EA" w:rsidRPr="007E31C0" w:rsidRDefault="007957EA" w:rsidP="00D244CD">
            <w:pPr>
              <w:pStyle w:val="TableText"/>
            </w:pPr>
          </w:p>
        </w:tc>
      </w:tr>
    </w:tbl>
    <w:p w:rsidR="007957EA" w:rsidRPr="002C41A9" w:rsidRDefault="000A19C9" w:rsidP="007957EA">
      <w:pPr>
        <w:pStyle w:val="31"/>
      </w:pPr>
      <w:bookmarkStart w:id="2344" w:name="_Toc397680936"/>
      <w:bookmarkStart w:id="2345" w:name="_Toc397712924"/>
      <w:bookmarkStart w:id="2346" w:name="_Toc435003409"/>
      <w:r>
        <w:rPr>
          <w:rFonts w:hint="eastAsia"/>
        </w:rPr>
        <w:t>文件信息扩展</w:t>
      </w:r>
      <w:r w:rsidR="007957EA">
        <w:rPr>
          <w:rFonts w:hint="eastAsia"/>
        </w:rPr>
        <w:t>模型表</w:t>
      </w:r>
      <w:r w:rsidR="007957EA" w:rsidRPr="002C41A9">
        <w:t>T_CMP_TYPE_FILEINFORMATIONEXT</w:t>
      </w:r>
      <w:bookmarkEnd w:id="2344"/>
      <w:bookmarkEnd w:id="2345"/>
      <w:bookmarkEnd w:id="2346"/>
    </w:p>
    <w:tbl>
      <w:tblPr>
        <w:tblW w:w="922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Change w:id="2347" w:author="wurongjun 00246467" w:date="2015-11-11T09:59:00Z">
          <w:tblPr>
            <w:tblW w:w="97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PrChange>
      </w:tblPr>
      <w:tblGrid>
        <w:gridCol w:w="3155"/>
        <w:gridCol w:w="1781"/>
        <w:gridCol w:w="1574"/>
        <w:gridCol w:w="2717"/>
        <w:tblGridChange w:id="2348">
          <w:tblGrid>
            <w:gridCol w:w="2480"/>
            <w:gridCol w:w="675"/>
            <w:gridCol w:w="1612"/>
            <w:gridCol w:w="169"/>
            <w:gridCol w:w="1565"/>
            <w:gridCol w:w="9"/>
            <w:gridCol w:w="1233"/>
            <w:gridCol w:w="1484"/>
          </w:tblGrid>
        </w:tblGridChange>
      </w:tblGrid>
      <w:tr w:rsidR="00356414" w:rsidRPr="0019211A" w:rsidTr="00356414">
        <w:trPr>
          <w:cantSplit/>
          <w:jc w:val="center"/>
          <w:trPrChange w:id="2349" w:author="wurongjun 00246467" w:date="2015-11-11T09:59:00Z">
            <w:trPr>
              <w:gridBefore w:val="1"/>
              <w:cantSplit/>
              <w:jc w:val="center"/>
            </w:trPr>
          </w:trPrChange>
        </w:trPr>
        <w:tc>
          <w:tcPr>
            <w:tcW w:w="3155" w:type="dxa"/>
            <w:tcBorders>
              <w:top w:val="single" w:sz="6" w:space="0" w:color="auto"/>
              <w:left w:val="single" w:sz="6" w:space="0" w:color="auto"/>
              <w:bottom w:val="single" w:sz="6" w:space="0" w:color="auto"/>
              <w:right w:val="single" w:sz="6" w:space="0" w:color="auto"/>
              <w:tl2br w:val="nil"/>
              <w:tr2bl w:val="nil"/>
            </w:tcBorders>
            <w:shd w:val="clear" w:color="auto" w:fill="D9D9D9"/>
            <w:tcPrChange w:id="2350" w:author="wurongjun 00246467" w:date="2015-11-11T09:59:00Z">
              <w:tcPr>
                <w:tcW w:w="2289" w:type="dxa"/>
                <w:gridSpan w:val="2"/>
                <w:tcBorders>
                  <w:top w:val="single" w:sz="6" w:space="0" w:color="auto"/>
                  <w:left w:val="single" w:sz="6" w:space="0" w:color="auto"/>
                  <w:bottom w:val="single" w:sz="6" w:space="0" w:color="auto"/>
                  <w:right w:val="single" w:sz="6" w:space="0" w:color="auto"/>
                  <w:tl2br w:val="nil"/>
                  <w:tr2bl w:val="nil"/>
                </w:tcBorders>
                <w:shd w:val="clear" w:color="auto" w:fill="D9D9D9"/>
              </w:tcPr>
            </w:tcPrChange>
          </w:tcPr>
          <w:p w:rsidR="00356414" w:rsidRPr="007E31C0" w:rsidRDefault="00356414" w:rsidP="00D244CD">
            <w:pPr>
              <w:pStyle w:val="TableHeading"/>
            </w:pPr>
            <w:r w:rsidRPr="007E31C0">
              <w:t>字段</w:t>
            </w:r>
          </w:p>
        </w:tc>
        <w:tc>
          <w:tcPr>
            <w:tcW w:w="1781" w:type="dxa"/>
            <w:tcBorders>
              <w:top w:val="single" w:sz="6" w:space="0" w:color="auto"/>
              <w:left w:val="single" w:sz="6" w:space="0" w:color="auto"/>
              <w:bottom w:val="single" w:sz="6" w:space="0" w:color="auto"/>
              <w:right w:val="single" w:sz="6" w:space="0" w:color="auto"/>
              <w:tl2br w:val="nil"/>
              <w:tr2bl w:val="nil"/>
            </w:tcBorders>
            <w:shd w:val="clear" w:color="auto" w:fill="D9D9D9"/>
            <w:tcPrChange w:id="2351" w:author="wurongjun 00246467" w:date="2015-11-11T09:59:00Z">
              <w:tcPr>
                <w:tcW w:w="1641" w:type="dxa"/>
                <w:gridSpan w:val="2"/>
                <w:tcBorders>
                  <w:top w:val="single" w:sz="6" w:space="0" w:color="auto"/>
                  <w:left w:val="single" w:sz="6" w:space="0" w:color="auto"/>
                  <w:bottom w:val="single" w:sz="6" w:space="0" w:color="auto"/>
                  <w:right w:val="single" w:sz="6" w:space="0" w:color="auto"/>
                  <w:tl2br w:val="nil"/>
                  <w:tr2bl w:val="nil"/>
                </w:tcBorders>
                <w:shd w:val="clear" w:color="auto" w:fill="D9D9D9"/>
              </w:tcPr>
            </w:tcPrChange>
          </w:tcPr>
          <w:p w:rsidR="00356414" w:rsidRPr="007E31C0" w:rsidRDefault="00356414" w:rsidP="00D244CD">
            <w:pPr>
              <w:pStyle w:val="TableHeading"/>
            </w:pPr>
            <w:r w:rsidRPr="007E31C0">
              <w:t>数据类型</w:t>
            </w:r>
          </w:p>
        </w:tc>
        <w:tc>
          <w:tcPr>
            <w:tcW w:w="1574" w:type="dxa"/>
            <w:tcBorders>
              <w:top w:val="single" w:sz="6" w:space="0" w:color="auto"/>
              <w:left w:val="single" w:sz="6" w:space="0" w:color="auto"/>
              <w:bottom w:val="single" w:sz="6" w:space="0" w:color="auto"/>
              <w:right w:val="single" w:sz="6" w:space="0" w:color="auto"/>
              <w:tl2br w:val="nil"/>
              <w:tr2bl w:val="nil"/>
            </w:tcBorders>
            <w:shd w:val="clear" w:color="auto" w:fill="D9D9D9"/>
            <w:tcPrChange w:id="2352" w:author="wurongjun 00246467" w:date="2015-11-11T09:59:00Z">
              <w:tcPr>
                <w:tcW w:w="1254" w:type="dxa"/>
                <w:gridSpan w:val="2"/>
                <w:tcBorders>
                  <w:top w:val="single" w:sz="6" w:space="0" w:color="auto"/>
                  <w:left w:val="single" w:sz="6" w:space="0" w:color="auto"/>
                  <w:bottom w:val="single" w:sz="6" w:space="0" w:color="auto"/>
                  <w:right w:val="single" w:sz="6" w:space="0" w:color="auto"/>
                  <w:tl2br w:val="nil"/>
                  <w:tr2bl w:val="nil"/>
                </w:tcBorders>
                <w:shd w:val="clear" w:color="auto" w:fill="D9D9D9"/>
              </w:tcPr>
            </w:tcPrChange>
          </w:tcPr>
          <w:p w:rsidR="00356414" w:rsidRPr="007E31C0" w:rsidRDefault="00356414">
            <w:pPr>
              <w:pStyle w:val="TableHeading"/>
            </w:pPr>
            <w:r w:rsidRPr="007E31C0">
              <w:t>是否</w:t>
            </w:r>
            <w:del w:id="2353" w:author="wurongjun 00246467" w:date="2015-11-11T09:56:00Z">
              <w:r w:rsidRPr="007E31C0" w:rsidDel="00356414">
                <w:delText>允许</w:delText>
              </w:r>
            </w:del>
            <w:r w:rsidRPr="007E31C0">
              <w:t>为空</w:t>
            </w:r>
          </w:p>
        </w:tc>
        <w:tc>
          <w:tcPr>
            <w:tcW w:w="2717" w:type="dxa"/>
            <w:tcBorders>
              <w:top w:val="single" w:sz="6" w:space="0" w:color="auto"/>
              <w:left w:val="single" w:sz="6" w:space="0" w:color="auto"/>
              <w:bottom w:val="single" w:sz="6" w:space="0" w:color="auto"/>
              <w:right w:val="single" w:sz="6" w:space="0" w:color="auto"/>
              <w:tl2br w:val="nil"/>
              <w:tr2bl w:val="nil"/>
            </w:tcBorders>
            <w:shd w:val="clear" w:color="auto" w:fill="D9D9D9"/>
            <w:tcPrChange w:id="2354" w:author="wurongjun 00246467" w:date="2015-11-11T09:59:00Z">
              <w:tcPr>
                <w:tcW w:w="1504" w:type="dxa"/>
                <w:tcBorders>
                  <w:top w:val="single" w:sz="6" w:space="0" w:color="auto"/>
                  <w:left w:val="single" w:sz="6" w:space="0" w:color="auto"/>
                  <w:bottom w:val="single" w:sz="6" w:space="0" w:color="auto"/>
                  <w:right w:val="single" w:sz="6" w:space="0" w:color="auto"/>
                  <w:tl2br w:val="nil"/>
                  <w:tr2bl w:val="nil"/>
                </w:tcBorders>
                <w:shd w:val="clear" w:color="auto" w:fill="D9D9D9"/>
              </w:tcPr>
            </w:tcPrChange>
          </w:tcPr>
          <w:p w:rsidR="00356414" w:rsidRPr="007E31C0" w:rsidRDefault="00356414" w:rsidP="00D244CD">
            <w:pPr>
              <w:pStyle w:val="TableHeading"/>
            </w:pPr>
            <w:r w:rsidRPr="007E31C0">
              <w:t>描述信息</w:t>
            </w:r>
          </w:p>
        </w:tc>
      </w:tr>
      <w:tr w:rsidR="00356414" w:rsidRPr="00753268" w:rsidTr="00356414">
        <w:trPr>
          <w:cantSplit/>
          <w:jc w:val="center"/>
          <w:trPrChange w:id="2355" w:author="wurongjun 00246467" w:date="2015-11-11T09:59:00Z">
            <w:trPr>
              <w:gridBefore w:val="1"/>
              <w:cantSplit/>
              <w:jc w:val="center"/>
            </w:trPr>
          </w:trPrChange>
        </w:trPr>
        <w:tc>
          <w:tcPr>
            <w:tcW w:w="3155" w:type="dxa"/>
            <w:tcBorders>
              <w:top w:val="single" w:sz="6" w:space="0" w:color="auto"/>
            </w:tcBorders>
            <w:shd w:val="clear" w:color="auto" w:fill="auto"/>
            <w:tcPrChange w:id="2356" w:author="wurongjun 00246467" w:date="2015-11-11T09:59:00Z">
              <w:tcPr>
                <w:tcW w:w="2289" w:type="dxa"/>
                <w:gridSpan w:val="2"/>
                <w:tcBorders>
                  <w:top w:val="single" w:sz="6" w:space="0" w:color="auto"/>
                </w:tcBorders>
                <w:shd w:val="clear" w:color="auto" w:fill="auto"/>
              </w:tcPr>
            </w:tcPrChange>
          </w:tcPr>
          <w:p w:rsidR="00356414" w:rsidRPr="00356414" w:rsidRDefault="00356414" w:rsidP="00D244CD">
            <w:pPr>
              <w:pStyle w:val="TableText"/>
              <w:rPr>
                <w:rPrChange w:id="2357" w:author="wurongjun 00246467" w:date="2015-11-11T09:58:00Z">
                  <w:rPr>
                    <w:rFonts w:ascii="宋体" w:cs="宋体"/>
                    <w:sz w:val="18"/>
                    <w:szCs w:val="18"/>
                  </w:rPr>
                </w:rPrChange>
              </w:rPr>
            </w:pPr>
            <w:r w:rsidRPr="00356414">
              <w:rPr>
                <w:rPrChange w:id="2358" w:author="wurongjun 00246467" w:date="2015-11-11T09:58:00Z">
                  <w:rPr>
                    <w:rFonts w:ascii="宋体" w:cs="宋体"/>
                    <w:sz w:val="18"/>
                    <w:szCs w:val="18"/>
                  </w:rPr>
                </w:rPrChange>
              </w:rPr>
              <w:t>OBJECTID</w:t>
            </w:r>
          </w:p>
        </w:tc>
        <w:tc>
          <w:tcPr>
            <w:tcW w:w="1781" w:type="dxa"/>
            <w:tcBorders>
              <w:top w:val="single" w:sz="6" w:space="0" w:color="auto"/>
            </w:tcBorders>
            <w:shd w:val="clear" w:color="auto" w:fill="auto"/>
            <w:tcPrChange w:id="2359" w:author="wurongjun 00246467" w:date="2015-11-11T09:59:00Z">
              <w:tcPr>
                <w:tcW w:w="1641" w:type="dxa"/>
                <w:gridSpan w:val="2"/>
                <w:tcBorders>
                  <w:top w:val="single" w:sz="6" w:space="0" w:color="auto"/>
                </w:tcBorders>
                <w:shd w:val="clear" w:color="auto" w:fill="auto"/>
              </w:tcPr>
            </w:tcPrChange>
          </w:tcPr>
          <w:p w:rsidR="00356414" w:rsidRPr="007E31C0" w:rsidRDefault="00356414" w:rsidP="00D244CD">
            <w:pPr>
              <w:pStyle w:val="TableText"/>
            </w:pPr>
            <w:r w:rsidRPr="007E31C0">
              <w:t>number(19)</w:t>
            </w:r>
          </w:p>
        </w:tc>
        <w:tc>
          <w:tcPr>
            <w:tcW w:w="1574" w:type="dxa"/>
            <w:tcBorders>
              <w:top w:val="single" w:sz="6" w:space="0" w:color="auto"/>
            </w:tcBorders>
            <w:shd w:val="clear" w:color="auto" w:fill="auto"/>
            <w:tcPrChange w:id="2360" w:author="wurongjun 00246467" w:date="2015-11-11T09:59:00Z">
              <w:tcPr>
                <w:tcW w:w="1254" w:type="dxa"/>
                <w:gridSpan w:val="2"/>
                <w:tcBorders>
                  <w:top w:val="single" w:sz="6" w:space="0" w:color="auto"/>
                </w:tcBorders>
                <w:shd w:val="clear" w:color="auto" w:fill="auto"/>
              </w:tcPr>
            </w:tcPrChange>
          </w:tcPr>
          <w:p w:rsidR="00356414" w:rsidRPr="007E31C0" w:rsidRDefault="00356414" w:rsidP="00D244CD">
            <w:pPr>
              <w:pStyle w:val="TableText"/>
            </w:pPr>
            <w:r w:rsidRPr="007E31C0">
              <w:t>NOT NULL</w:t>
            </w:r>
          </w:p>
        </w:tc>
        <w:tc>
          <w:tcPr>
            <w:tcW w:w="2717" w:type="dxa"/>
            <w:tcBorders>
              <w:top w:val="single" w:sz="6" w:space="0" w:color="auto"/>
            </w:tcBorders>
            <w:shd w:val="clear" w:color="auto" w:fill="auto"/>
            <w:tcPrChange w:id="2361" w:author="wurongjun 00246467" w:date="2015-11-11T09:59:00Z">
              <w:tcPr>
                <w:tcW w:w="1504" w:type="dxa"/>
                <w:tcBorders>
                  <w:top w:val="single" w:sz="6" w:space="0" w:color="auto"/>
                </w:tcBorders>
                <w:shd w:val="clear" w:color="auto" w:fill="auto"/>
              </w:tcPr>
            </w:tcPrChange>
          </w:tcPr>
          <w:p w:rsidR="00356414" w:rsidRPr="007E31C0" w:rsidRDefault="00356414" w:rsidP="00D244CD">
            <w:pPr>
              <w:pStyle w:val="TableText"/>
            </w:pPr>
            <w:r>
              <w:rPr>
                <w:rFonts w:hint="eastAsia"/>
              </w:rPr>
              <w:t>编号</w:t>
            </w:r>
          </w:p>
        </w:tc>
      </w:tr>
      <w:tr w:rsidR="00356414" w:rsidRPr="0019211A" w:rsidTr="00356414">
        <w:trPr>
          <w:cantSplit/>
          <w:jc w:val="center"/>
          <w:trPrChange w:id="2362" w:author="wurongjun 00246467" w:date="2015-11-11T09:59:00Z">
            <w:trPr>
              <w:gridBefore w:val="1"/>
              <w:cantSplit/>
              <w:jc w:val="center"/>
            </w:trPr>
          </w:trPrChange>
        </w:trPr>
        <w:tc>
          <w:tcPr>
            <w:tcW w:w="3155" w:type="dxa"/>
            <w:shd w:val="clear" w:color="auto" w:fill="auto"/>
            <w:tcPrChange w:id="2363" w:author="wurongjun 00246467" w:date="2015-11-11T09:59:00Z">
              <w:tcPr>
                <w:tcW w:w="2289" w:type="dxa"/>
                <w:gridSpan w:val="2"/>
                <w:shd w:val="clear" w:color="auto" w:fill="auto"/>
              </w:tcPr>
            </w:tcPrChange>
          </w:tcPr>
          <w:p w:rsidR="00356414" w:rsidRPr="00356414" w:rsidRDefault="00356414" w:rsidP="00D244CD">
            <w:pPr>
              <w:pStyle w:val="TableText"/>
              <w:rPr>
                <w:rPrChange w:id="2364" w:author="wurongjun 00246467" w:date="2015-11-11T09:58:00Z">
                  <w:rPr>
                    <w:rFonts w:ascii="宋体" w:cs="宋体"/>
                    <w:sz w:val="18"/>
                    <w:szCs w:val="18"/>
                  </w:rPr>
                </w:rPrChange>
              </w:rPr>
            </w:pPr>
            <w:r w:rsidRPr="00356414">
              <w:rPr>
                <w:rPrChange w:id="2365" w:author="wurongjun 00246467" w:date="2015-11-11T09:58:00Z">
                  <w:rPr>
                    <w:rFonts w:ascii="宋体" w:cs="宋体"/>
                    <w:sz w:val="18"/>
                    <w:szCs w:val="18"/>
                  </w:rPr>
                </w:rPrChange>
              </w:rPr>
              <w:t>FILEINFORMATIONEXTCODE</w:t>
            </w:r>
          </w:p>
        </w:tc>
        <w:tc>
          <w:tcPr>
            <w:tcW w:w="1781" w:type="dxa"/>
            <w:shd w:val="clear" w:color="auto" w:fill="auto"/>
            <w:tcPrChange w:id="2366" w:author="wurongjun 00246467" w:date="2015-11-11T09:59:00Z">
              <w:tcPr>
                <w:tcW w:w="1641" w:type="dxa"/>
                <w:gridSpan w:val="2"/>
                <w:shd w:val="clear" w:color="auto" w:fill="auto"/>
              </w:tcPr>
            </w:tcPrChange>
          </w:tcPr>
          <w:p w:rsidR="00356414" w:rsidRPr="007E31C0" w:rsidRDefault="00356414" w:rsidP="00D244CD">
            <w:pPr>
              <w:pStyle w:val="TableText"/>
            </w:pPr>
            <w:r>
              <w:t>V</w:t>
            </w:r>
            <w:r>
              <w:rPr>
                <w:rFonts w:hint="eastAsia"/>
              </w:rPr>
              <w:t>archar(40)</w:t>
            </w:r>
          </w:p>
        </w:tc>
        <w:tc>
          <w:tcPr>
            <w:tcW w:w="1574" w:type="dxa"/>
            <w:shd w:val="clear" w:color="auto" w:fill="auto"/>
            <w:tcPrChange w:id="2367" w:author="wurongjun 00246467" w:date="2015-11-11T09:59:00Z">
              <w:tcPr>
                <w:tcW w:w="1254" w:type="dxa"/>
                <w:gridSpan w:val="2"/>
                <w:shd w:val="clear" w:color="auto" w:fill="auto"/>
              </w:tcPr>
            </w:tcPrChange>
          </w:tcPr>
          <w:p w:rsidR="00356414" w:rsidRPr="007E31C0" w:rsidRDefault="00356414" w:rsidP="00D244CD">
            <w:pPr>
              <w:pStyle w:val="TableText"/>
            </w:pPr>
            <w:r w:rsidRPr="007E31C0">
              <w:t>NULL</w:t>
            </w:r>
          </w:p>
        </w:tc>
        <w:tc>
          <w:tcPr>
            <w:tcW w:w="2717" w:type="dxa"/>
            <w:shd w:val="clear" w:color="auto" w:fill="auto"/>
            <w:tcPrChange w:id="2368" w:author="wurongjun 00246467" w:date="2015-11-11T09:59:00Z">
              <w:tcPr>
                <w:tcW w:w="1504" w:type="dxa"/>
                <w:shd w:val="clear" w:color="auto" w:fill="auto"/>
              </w:tcPr>
            </w:tcPrChange>
          </w:tcPr>
          <w:p w:rsidR="00356414" w:rsidRPr="007E31C0" w:rsidRDefault="00356414" w:rsidP="00D244CD">
            <w:pPr>
              <w:pStyle w:val="TableText"/>
            </w:pPr>
            <w:r>
              <w:rPr>
                <w:rFonts w:hint="eastAsia"/>
              </w:rPr>
              <w:t>外部</w:t>
            </w:r>
            <w:r>
              <w:rPr>
                <w:rFonts w:hint="eastAsia"/>
              </w:rPr>
              <w:t>ID</w:t>
            </w:r>
            <w:ins w:id="2369" w:author="wurongjun 00246467" w:date="2015-11-11T09:56:00Z">
              <w:r>
                <w:t>,</w:t>
              </w:r>
              <w:r>
                <w:rPr>
                  <w:rFonts w:hint="eastAsia"/>
                </w:rPr>
                <w:t xml:space="preserve"> </w:t>
              </w:r>
              <w:r>
                <w:rPr>
                  <w:rFonts w:hint="eastAsia"/>
                </w:rPr>
                <w:t>同步给</w:t>
              </w:r>
              <w:r>
                <w:rPr>
                  <w:rFonts w:hint="eastAsia"/>
                </w:rPr>
                <w:t>MDN</w:t>
              </w:r>
            </w:ins>
          </w:p>
        </w:tc>
      </w:tr>
      <w:tr w:rsidR="00356414" w:rsidRPr="0019211A" w:rsidTr="00356414">
        <w:trPr>
          <w:cantSplit/>
          <w:jc w:val="center"/>
          <w:ins w:id="2370" w:author="wurongjun 00246467" w:date="2015-11-11T09:54:00Z"/>
          <w:trPrChange w:id="2371" w:author="wurongjun 00246467" w:date="2015-11-11T09:59:00Z">
            <w:trPr>
              <w:gridBefore w:val="1"/>
              <w:cantSplit/>
              <w:jc w:val="center"/>
            </w:trPr>
          </w:trPrChange>
        </w:trPr>
        <w:tc>
          <w:tcPr>
            <w:tcW w:w="3155" w:type="dxa"/>
            <w:shd w:val="clear" w:color="auto" w:fill="auto"/>
            <w:tcPrChange w:id="2372" w:author="wurongjun 00246467" w:date="2015-11-11T09:59:00Z">
              <w:tcPr>
                <w:tcW w:w="2289" w:type="dxa"/>
                <w:gridSpan w:val="2"/>
                <w:shd w:val="clear" w:color="auto" w:fill="auto"/>
              </w:tcPr>
            </w:tcPrChange>
          </w:tcPr>
          <w:p w:rsidR="00356414" w:rsidRPr="00AD200B" w:rsidRDefault="00356414" w:rsidP="00356414">
            <w:pPr>
              <w:pStyle w:val="TableText"/>
              <w:rPr>
                <w:ins w:id="2373" w:author="wurongjun 00246467" w:date="2015-11-11T09:54:00Z"/>
                <w:rFonts w:ascii="宋体" w:cs="宋体"/>
                <w:sz w:val="18"/>
                <w:szCs w:val="18"/>
              </w:rPr>
            </w:pPr>
            <w:ins w:id="2374" w:author="wurongjun 00246467" w:date="2015-11-11T09:54:00Z">
              <w:r>
                <w:t>TYPE</w:t>
              </w:r>
            </w:ins>
          </w:p>
        </w:tc>
        <w:tc>
          <w:tcPr>
            <w:tcW w:w="1781" w:type="dxa"/>
            <w:shd w:val="clear" w:color="auto" w:fill="auto"/>
            <w:tcPrChange w:id="2375" w:author="wurongjun 00246467" w:date="2015-11-11T09:59:00Z">
              <w:tcPr>
                <w:tcW w:w="1641" w:type="dxa"/>
                <w:gridSpan w:val="2"/>
                <w:shd w:val="clear" w:color="auto" w:fill="auto"/>
              </w:tcPr>
            </w:tcPrChange>
          </w:tcPr>
          <w:p w:rsidR="00356414" w:rsidRDefault="00356414" w:rsidP="00356414">
            <w:pPr>
              <w:pStyle w:val="TableText"/>
              <w:rPr>
                <w:ins w:id="2376" w:author="wurongjun 00246467" w:date="2015-11-11T09:54:00Z"/>
              </w:rPr>
            </w:pPr>
            <w:ins w:id="2377" w:author="wurongjun 00246467" w:date="2015-11-11T09:54:00Z">
              <w:r>
                <w:t>VARCHAR2(32)</w:t>
              </w:r>
            </w:ins>
          </w:p>
        </w:tc>
        <w:tc>
          <w:tcPr>
            <w:tcW w:w="1574" w:type="dxa"/>
            <w:shd w:val="clear" w:color="auto" w:fill="auto"/>
            <w:tcPrChange w:id="2378" w:author="wurongjun 00246467" w:date="2015-11-11T09:59:00Z">
              <w:tcPr>
                <w:tcW w:w="1254" w:type="dxa"/>
                <w:gridSpan w:val="2"/>
                <w:shd w:val="clear" w:color="auto" w:fill="auto"/>
              </w:tcPr>
            </w:tcPrChange>
          </w:tcPr>
          <w:p w:rsidR="00356414" w:rsidRPr="007E31C0" w:rsidRDefault="00356414" w:rsidP="00356414">
            <w:pPr>
              <w:pStyle w:val="TableText"/>
              <w:rPr>
                <w:ins w:id="2379" w:author="wurongjun 00246467" w:date="2015-11-11T09:54:00Z"/>
              </w:rPr>
            </w:pPr>
            <w:ins w:id="2380" w:author="wurongjun 00246467" w:date="2015-11-11T09:56:00Z">
              <w:r w:rsidRPr="007E31C0">
                <w:t>NOT NULL</w:t>
              </w:r>
            </w:ins>
          </w:p>
        </w:tc>
        <w:tc>
          <w:tcPr>
            <w:tcW w:w="2717" w:type="dxa"/>
            <w:shd w:val="clear" w:color="auto" w:fill="auto"/>
            <w:tcPrChange w:id="2381" w:author="wurongjun 00246467" w:date="2015-11-11T09:59:00Z">
              <w:tcPr>
                <w:tcW w:w="1504" w:type="dxa"/>
                <w:shd w:val="clear" w:color="auto" w:fill="auto"/>
              </w:tcPr>
            </w:tcPrChange>
          </w:tcPr>
          <w:p w:rsidR="00356414" w:rsidRDefault="00356414" w:rsidP="00356414">
            <w:pPr>
              <w:pStyle w:val="TableText"/>
              <w:rPr>
                <w:ins w:id="2382" w:author="wurongjun 00246467" w:date="2015-11-11T09:54:00Z"/>
              </w:rPr>
            </w:pPr>
            <w:ins w:id="2383" w:author="wurongjun 00246467" w:date="2015-11-11T09:56:00Z">
              <w:r>
                <w:t>类型</w:t>
              </w:r>
            </w:ins>
          </w:p>
        </w:tc>
      </w:tr>
      <w:tr w:rsidR="00356414" w:rsidRPr="0019211A" w:rsidTr="00356414">
        <w:trPr>
          <w:cantSplit/>
          <w:jc w:val="center"/>
          <w:ins w:id="2384" w:author="wurongjun 00246467" w:date="2015-11-11T09:59:00Z"/>
        </w:trPr>
        <w:tc>
          <w:tcPr>
            <w:tcW w:w="3155" w:type="dxa"/>
            <w:shd w:val="clear" w:color="auto" w:fill="auto"/>
          </w:tcPr>
          <w:p w:rsidR="00356414" w:rsidRDefault="00356414" w:rsidP="00356414">
            <w:pPr>
              <w:pStyle w:val="TableText"/>
              <w:rPr>
                <w:ins w:id="2385" w:author="wurongjun 00246467" w:date="2015-11-11T09:59:00Z"/>
              </w:rPr>
            </w:pPr>
            <w:ins w:id="2386" w:author="wurongjun 00246467" w:date="2015-11-11T09:59:00Z">
              <w:r>
                <w:t>CONTENTCODE</w:t>
              </w:r>
            </w:ins>
          </w:p>
        </w:tc>
        <w:tc>
          <w:tcPr>
            <w:tcW w:w="1781" w:type="dxa"/>
            <w:shd w:val="clear" w:color="auto" w:fill="auto"/>
          </w:tcPr>
          <w:p w:rsidR="00356414" w:rsidRDefault="00356414" w:rsidP="00356414">
            <w:pPr>
              <w:pStyle w:val="TableText"/>
              <w:rPr>
                <w:ins w:id="2387" w:author="wurongjun 00246467" w:date="2015-11-11T09:59:00Z"/>
              </w:rPr>
            </w:pPr>
            <w:ins w:id="2388" w:author="wurongjun 00246467" w:date="2015-11-11T09:59:00Z">
              <w:r>
                <w:t>VARCHAR2(40)</w:t>
              </w:r>
            </w:ins>
          </w:p>
        </w:tc>
        <w:tc>
          <w:tcPr>
            <w:tcW w:w="1574" w:type="dxa"/>
            <w:shd w:val="clear" w:color="auto" w:fill="auto"/>
          </w:tcPr>
          <w:p w:rsidR="00356414" w:rsidRPr="007E31C0" w:rsidRDefault="00356414" w:rsidP="00356414">
            <w:pPr>
              <w:pStyle w:val="TableText"/>
              <w:rPr>
                <w:ins w:id="2389" w:author="wurongjun 00246467" w:date="2015-11-11T09:59:00Z"/>
              </w:rPr>
            </w:pPr>
            <w:ins w:id="2390" w:author="wurongjun 00246467" w:date="2015-11-11T09:59:00Z">
              <w:r>
                <w:rPr>
                  <w:rFonts w:hint="eastAsia"/>
                </w:rPr>
                <w:t>NULL</w:t>
              </w:r>
            </w:ins>
          </w:p>
        </w:tc>
        <w:tc>
          <w:tcPr>
            <w:tcW w:w="2717" w:type="dxa"/>
            <w:shd w:val="clear" w:color="auto" w:fill="auto"/>
          </w:tcPr>
          <w:p w:rsidR="00356414" w:rsidRDefault="00356414" w:rsidP="00356414">
            <w:pPr>
              <w:pStyle w:val="TableText"/>
              <w:rPr>
                <w:ins w:id="2391" w:author="wurongjun 00246467" w:date="2015-11-11T09:59:00Z"/>
              </w:rPr>
            </w:pPr>
            <w:ins w:id="2392" w:author="wurongjun 00246467" w:date="2015-11-11T09:59:00Z">
              <w:r>
                <w:t>对应的内容外部</w:t>
              </w:r>
              <w:r>
                <w:t>ID</w:t>
              </w:r>
              <w:r>
                <w:t>。主要是供同步</w:t>
              </w:r>
              <w:r>
                <w:t>MDN</w:t>
              </w:r>
              <w:r>
                <w:t>时获取内容信息</w:t>
              </w:r>
            </w:ins>
          </w:p>
        </w:tc>
      </w:tr>
    </w:tbl>
    <w:p w:rsidR="0059683A" w:rsidRDefault="0059683A" w:rsidP="00327288">
      <w:pPr>
        <w:pStyle w:val="31"/>
      </w:pPr>
      <w:bookmarkStart w:id="2393" w:name="_Toc397680971"/>
      <w:bookmarkStart w:id="2394" w:name="_Toc397712925"/>
      <w:bookmarkStart w:id="2395" w:name="_Toc435003410"/>
      <w:r>
        <w:rPr>
          <w:rFonts w:hint="eastAsia"/>
        </w:rPr>
        <w:t>文件信息扩展表</w:t>
      </w:r>
      <w:r w:rsidR="00117A2F" w:rsidRPr="00EF232A">
        <w:t>T_CMP_EXT_FILEINFORMATION</w:t>
      </w:r>
      <w:bookmarkEnd w:id="2393"/>
      <w:bookmarkEnd w:id="2394"/>
      <w:bookmarkEnd w:id="2395"/>
    </w:p>
    <w:tbl>
      <w:tblPr>
        <w:tblW w:w="953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487"/>
        <w:gridCol w:w="1967"/>
        <w:gridCol w:w="1022"/>
        <w:gridCol w:w="1022"/>
        <w:gridCol w:w="4032"/>
      </w:tblGrid>
      <w:tr w:rsidR="0059683A" w:rsidTr="00063980">
        <w:trPr>
          <w:cantSplit/>
          <w:jc w:val="center"/>
        </w:trPr>
        <w:tc>
          <w:tcPr>
            <w:tcW w:w="1601" w:type="dxa"/>
            <w:tcBorders>
              <w:top w:val="single" w:sz="6" w:space="0" w:color="auto"/>
              <w:left w:val="single" w:sz="6" w:space="0" w:color="auto"/>
              <w:bottom w:val="single" w:sz="6" w:space="0" w:color="auto"/>
              <w:right w:val="single" w:sz="6" w:space="0" w:color="auto"/>
            </w:tcBorders>
            <w:shd w:val="clear" w:color="auto" w:fill="D9D9D9"/>
            <w:hideMark/>
          </w:tcPr>
          <w:p w:rsidR="0059683A" w:rsidRPr="00074D0B" w:rsidRDefault="0059683A" w:rsidP="00063980">
            <w:pPr>
              <w:pStyle w:val="TableHeading"/>
              <w:rPr>
                <w:b/>
              </w:rPr>
            </w:pPr>
            <w:r w:rsidRPr="00074D0B">
              <w:rPr>
                <w:rFonts w:hint="eastAsia"/>
                <w:b/>
              </w:rPr>
              <w:t>字段</w:t>
            </w:r>
          </w:p>
        </w:tc>
        <w:tc>
          <w:tcPr>
            <w:tcW w:w="1967" w:type="dxa"/>
            <w:tcBorders>
              <w:top w:val="single" w:sz="6" w:space="0" w:color="auto"/>
              <w:left w:val="single" w:sz="6" w:space="0" w:color="auto"/>
              <w:bottom w:val="single" w:sz="6" w:space="0" w:color="auto"/>
              <w:right w:val="single" w:sz="6" w:space="0" w:color="auto"/>
            </w:tcBorders>
            <w:shd w:val="clear" w:color="auto" w:fill="D9D9D9"/>
            <w:hideMark/>
          </w:tcPr>
          <w:p w:rsidR="0059683A" w:rsidRPr="00074D0B" w:rsidRDefault="0059683A" w:rsidP="00063980">
            <w:pPr>
              <w:pStyle w:val="TableHeading"/>
              <w:rPr>
                <w:b/>
              </w:rPr>
            </w:pPr>
            <w:r w:rsidRPr="00074D0B">
              <w:rPr>
                <w:rFonts w:hint="eastAsia"/>
                <w:b/>
              </w:rPr>
              <w:t>数据类型</w:t>
            </w:r>
          </w:p>
        </w:tc>
        <w:tc>
          <w:tcPr>
            <w:tcW w:w="1258" w:type="dxa"/>
            <w:tcBorders>
              <w:top w:val="single" w:sz="6" w:space="0" w:color="auto"/>
              <w:left w:val="single" w:sz="6" w:space="0" w:color="auto"/>
              <w:bottom w:val="single" w:sz="6" w:space="0" w:color="auto"/>
              <w:right w:val="single" w:sz="6" w:space="0" w:color="auto"/>
            </w:tcBorders>
            <w:shd w:val="clear" w:color="auto" w:fill="D9D9D9"/>
            <w:hideMark/>
          </w:tcPr>
          <w:p w:rsidR="0059683A" w:rsidRPr="00074D0B" w:rsidRDefault="0059683A" w:rsidP="00063980">
            <w:pPr>
              <w:pStyle w:val="TableHeading"/>
              <w:rPr>
                <w:b/>
              </w:rPr>
            </w:pPr>
            <w:r w:rsidRPr="00074D0B">
              <w:rPr>
                <w:rFonts w:hint="eastAsia"/>
                <w:b/>
              </w:rPr>
              <w:t>是否允许为空</w:t>
            </w:r>
          </w:p>
        </w:tc>
        <w:tc>
          <w:tcPr>
            <w:tcW w:w="1315" w:type="dxa"/>
            <w:tcBorders>
              <w:top w:val="single" w:sz="6" w:space="0" w:color="auto"/>
              <w:left w:val="single" w:sz="6" w:space="0" w:color="auto"/>
              <w:bottom w:val="single" w:sz="6" w:space="0" w:color="auto"/>
              <w:right w:val="single" w:sz="6" w:space="0" w:color="auto"/>
            </w:tcBorders>
            <w:shd w:val="clear" w:color="auto" w:fill="D9D9D9"/>
            <w:hideMark/>
          </w:tcPr>
          <w:p w:rsidR="0059683A" w:rsidRPr="00074D0B" w:rsidRDefault="0059683A" w:rsidP="00063980">
            <w:pPr>
              <w:pStyle w:val="TableHeading"/>
              <w:rPr>
                <w:b/>
              </w:rPr>
            </w:pPr>
            <w:r w:rsidRPr="00074D0B">
              <w:rPr>
                <w:rFonts w:hint="eastAsia"/>
                <w:b/>
              </w:rPr>
              <w:t>描述信息</w:t>
            </w:r>
          </w:p>
        </w:tc>
        <w:tc>
          <w:tcPr>
            <w:tcW w:w="3389" w:type="dxa"/>
            <w:tcBorders>
              <w:top w:val="single" w:sz="6" w:space="0" w:color="auto"/>
              <w:left w:val="single" w:sz="6" w:space="0" w:color="auto"/>
              <w:bottom w:val="single" w:sz="6" w:space="0" w:color="auto"/>
              <w:right w:val="single" w:sz="6" w:space="0" w:color="auto"/>
            </w:tcBorders>
            <w:shd w:val="clear" w:color="auto" w:fill="D9D9D9"/>
            <w:hideMark/>
          </w:tcPr>
          <w:p w:rsidR="0059683A" w:rsidRPr="00074D0B" w:rsidRDefault="0059683A" w:rsidP="00063980">
            <w:pPr>
              <w:pStyle w:val="TableHeading"/>
              <w:rPr>
                <w:b/>
              </w:rPr>
            </w:pPr>
            <w:r w:rsidRPr="00074D0B">
              <w:rPr>
                <w:rFonts w:hint="eastAsia"/>
                <w:b/>
              </w:rPr>
              <w:t>备注</w:t>
            </w:r>
          </w:p>
        </w:tc>
      </w:tr>
      <w:tr w:rsidR="0059683A" w:rsidTr="00063980">
        <w:trPr>
          <w:cantSplit/>
          <w:jc w:val="center"/>
        </w:trPr>
        <w:tc>
          <w:tcPr>
            <w:tcW w:w="1601"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rPr>
                <w:rFonts w:ascii="宋体" w:cs="宋体"/>
                <w:sz w:val="18"/>
                <w:szCs w:val="18"/>
              </w:rPr>
            </w:pPr>
            <w:r w:rsidRPr="007E31C0">
              <w:t>OBJECTID</w:t>
            </w:r>
          </w:p>
        </w:tc>
        <w:tc>
          <w:tcPr>
            <w:tcW w:w="1967"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rsidRPr="007E31C0">
              <w:t>NUMBER(19)</w:t>
            </w:r>
          </w:p>
        </w:tc>
        <w:tc>
          <w:tcPr>
            <w:tcW w:w="1258"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rsidRPr="007E31C0">
              <w:t xml:space="preserve">  not null</w:t>
            </w:r>
          </w:p>
        </w:tc>
        <w:tc>
          <w:tcPr>
            <w:tcW w:w="1315"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rsidRPr="007E31C0">
              <w:rPr>
                <w:rFonts w:hint="eastAsia"/>
              </w:rPr>
              <w:t>内容</w:t>
            </w:r>
            <w:r w:rsidRPr="007E31C0">
              <w:rPr>
                <w:rFonts w:hint="eastAsia"/>
              </w:rPr>
              <w:t>ID</w:t>
            </w:r>
          </w:p>
        </w:tc>
        <w:tc>
          <w:tcPr>
            <w:tcW w:w="3389"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rPr>
                <w:rFonts w:hint="eastAsia"/>
              </w:rPr>
              <w:t>主键，</w:t>
            </w:r>
            <w:r w:rsidRPr="007E31C0">
              <w:rPr>
                <w:rFonts w:hint="eastAsia"/>
              </w:rPr>
              <w:t>MDSP</w:t>
            </w:r>
            <w:r w:rsidRPr="007E31C0">
              <w:rPr>
                <w:rFonts w:hint="eastAsia"/>
              </w:rPr>
              <w:t>内部使用</w:t>
            </w:r>
          </w:p>
          <w:p w:rsidR="0059683A" w:rsidRDefault="0059683A" w:rsidP="00063980">
            <w:pPr>
              <w:pStyle w:val="TableText"/>
              <w:rPr>
                <w:color w:val="333399"/>
              </w:rPr>
            </w:pPr>
            <w:r>
              <w:rPr>
                <w:rFonts w:hint="eastAsia"/>
              </w:rPr>
              <w:t>媒资</w:t>
            </w:r>
            <w:r>
              <w:rPr>
                <w:rFonts w:hint="eastAsia"/>
              </w:rPr>
              <w:t>ID,</w:t>
            </w:r>
            <w:r>
              <w:rPr>
                <w:rFonts w:hint="eastAsia"/>
              </w:rPr>
              <w:t>对应</w:t>
            </w:r>
            <w:r w:rsidRPr="005C3511">
              <w:rPr>
                <w:bCs/>
              </w:rPr>
              <w:t>T_CMP_TYPE_FILEINFORMATIONEXT</w:t>
            </w:r>
            <w:r w:rsidRPr="005C3511">
              <w:rPr>
                <w:rFonts w:hint="eastAsia"/>
                <w:bCs/>
              </w:rPr>
              <w:t>表中的</w:t>
            </w:r>
            <w:r w:rsidRPr="005C3511">
              <w:rPr>
                <w:rFonts w:hint="eastAsia"/>
                <w:bCs/>
              </w:rPr>
              <w:t>ObjectID</w:t>
            </w:r>
          </w:p>
        </w:tc>
      </w:tr>
      <w:tr w:rsidR="0059683A" w:rsidTr="00063980">
        <w:trPr>
          <w:cantSplit/>
          <w:jc w:val="center"/>
        </w:trPr>
        <w:tc>
          <w:tcPr>
            <w:tcW w:w="1601" w:type="dxa"/>
            <w:tcBorders>
              <w:top w:val="single" w:sz="6" w:space="0" w:color="auto"/>
              <w:left w:val="single" w:sz="6" w:space="0" w:color="000000"/>
              <w:bottom w:val="single" w:sz="6" w:space="0" w:color="auto"/>
              <w:right w:val="single" w:sz="6" w:space="0" w:color="000000"/>
            </w:tcBorders>
            <w:hideMark/>
          </w:tcPr>
          <w:p w:rsidR="0059683A" w:rsidRPr="007E44B5" w:rsidRDefault="0059683A" w:rsidP="00063980">
            <w:pPr>
              <w:pStyle w:val="TableText"/>
            </w:pPr>
            <w:r w:rsidRPr="007E44B5">
              <w:t>NAME</w:t>
            </w:r>
          </w:p>
        </w:tc>
        <w:tc>
          <w:tcPr>
            <w:tcW w:w="1967"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t>VARCHAR2(</w:t>
            </w:r>
            <w:r>
              <w:rPr>
                <w:rFonts w:hint="eastAsia"/>
              </w:rPr>
              <w:t>32</w:t>
            </w:r>
            <w:r>
              <w:t>)</w:t>
            </w:r>
          </w:p>
        </w:tc>
        <w:tc>
          <w:tcPr>
            <w:tcW w:w="1258"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t>N</w:t>
            </w:r>
          </w:p>
        </w:tc>
        <w:tc>
          <w:tcPr>
            <w:tcW w:w="1315" w:type="dxa"/>
            <w:tcBorders>
              <w:top w:val="single" w:sz="6" w:space="0" w:color="auto"/>
              <w:left w:val="single" w:sz="6" w:space="0" w:color="000000"/>
              <w:bottom w:val="single" w:sz="6" w:space="0" w:color="auto"/>
              <w:right w:val="single" w:sz="6" w:space="0" w:color="000000"/>
            </w:tcBorders>
            <w:hideMark/>
          </w:tcPr>
          <w:p w:rsidR="0059683A" w:rsidRPr="007E44B5" w:rsidRDefault="0059683A" w:rsidP="00063980">
            <w:pPr>
              <w:pStyle w:val="TableText"/>
            </w:pPr>
            <w:r w:rsidRPr="007E44B5">
              <w:rPr>
                <w:rFonts w:hint="eastAsia"/>
              </w:rPr>
              <w:t>扩展字段名称</w:t>
            </w:r>
          </w:p>
        </w:tc>
        <w:tc>
          <w:tcPr>
            <w:tcW w:w="3389" w:type="dxa"/>
            <w:tcBorders>
              <w:top w:val="single" w:sz="6" w:space="0" w:color="auto"/>
              <w:left w:val="single" w:sz="6" w:space="0" w:color="000000"/>
              <w:bottom w:val="single" w:sz="6" w:space="0" w:color="auto"/>
              <w:right w:val="single" w:sz="6" w:space="0" w:color="000000"/>
            </w:tcBorders>
            <w:hideMark/>
          </w:tcPr>
          <w:p w:rsidR="0059683A" w:rsidRPr="007E44B5" w:rsidRDefault="0059683A" w:rsidP="00063980">
            <w:pPr>
              <w:pStyle w:val="TableText"/>
            </w:pPr>
            <w:r>
              <w:rPr>
                <w:rFonts w:ascii="宋体" w:cs="宋体" w:hint="eastAsia"/>
                <w:color w:val="000000"/>
                <w:sz w:val="20"/>
                <w:szCs w:val="20"/>
              </w:rPr>
              <w:t>“允许的外部群组”（</w:t>
            </w:r>
            <w:r>
              <w:rPr>
                <w:color w:val="000000"/>
                <w:sz w:val="20"/>
                <w:szCs w:val="20"/>
              </w:rPr>
              <w:t>allowedExtGroups</w:t>
            </w:r>
            <w:r>
              <w:rPr>
                <w:rFonts w:ascii="宋体" w:cs="宋体" w:hint="eastAsia"/>
                <w:color w:val="000000"/>
                <w:sz w:val="20"/>
                <w:szCs w:val="20"/>
              </w:rPr>
              <w:t>）表示媒体资源允许访问的外部群组，支持多值，中间以竖线</w:t>
            </w:r>
            <w:r>
              <w:rPr>
                <w:color w:val="000000"/>
                <w:sz w:val="20"/>
                <w:szCs w:val="20"/>
              </w:rPr>
              <w:t>’|’</w:t>
            </w:r>
            <w:r>
              <w:rPr>
                <w:rFonts w:ascii="宋体" w:cs="宋体" w:hint="eastAsia"/>
                <w:color w:val="000000"/>
                <w:sz w:val="20"/>
                <w:szCs w:val="20"/>
              </w:rPr>
              <w:t>分隔；</w:t>
            </w:r>
          </w:p>
        </w:tc>
      </w:tr>
      <w:tr w:rsidR="0059683A" w:rsidTr="00063980">
        <w:trPr>
          <w:cantSplit/>
          <w:jc w:val="center"/>
        </w:trPr>
        <w:tc>
          <w:tcPr>
            <w:tcW w:w="1601" w:type="dxa"/>
            <w:tcBorders>
              <w:top w:val="single" w:sz="6" w:space="0" w:color="auto"/>
              <w:left w:val="single" w:sz="6" w:space="0" w:color="000000"/>
              <w:bottom w:val="single" w:sz="6" w:space="0" w:color="auto"/>
              <w:right w:val="single" w:sz="6" w:space="0" w:color="000000"/>
            </w:tcBorders>
            <w:hideMark/>
          </w:tcPr>
          <w:p w:rsidR="0059683A" w:rsidRPr="007E44B5" w:rsidRDefault="0059683A" w:rsidP="00063980">
            <w:pPr>
              <w:pStyle w:val="TableText"/>
            </w:pPr>
            <w:r w:rsidRPr="007E44B5">
              <w:t>VALUE</w:t>
            </w:r>
          </w:p>
        </w:tc>
        <w:tc>
          <w:tcPr>
            <w:tcW w:w="1967"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rsidRPr="007E44B5">
              <w:t>VARCHAR2(1024)</w:t>
            </w:r>
          </w:p>
        </w:tc>
        <w:tc>
          <w:tcPr>
            <w:tcW w:w="1258"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rPr>
                <w:rFonts w:hint="eastAsia"/>
              </w:rPr>
              <w:t>Y</w:t>
            </w:r>
          </w:p>
        </w:tc>
        <w:tc>
          <w:tcPr>
            <w:tcW w:w="1315" w:type="dxa"/>
            <w:tcBorders>
              <w:top w:val="single" w:sz="6" w:space="0" w:color="auto"/>
              <w:left w:val="single" w:sz="6" w:space="0" w:color="000000"/>
              <w:bottom w:val="single" w:sz="6" w:space="0" w:color="auto"/>
              <w:right w:val="single" w:sz="6" w:space="0" w:color="000000"/>
            </w:tcBorders>
            <w:hideMark/>
          </w:tcPr>
          <w:p w:rsidR="0059683A" w:rsidRPr="007E44B5" w:rsidRDefault="0059683A" w:rsidP="00063980">
            <w:pPr>
              <w:pStyle w:val="TableText"/>
            </w:pPr>
            <w:r w:rsidRPr="007E44B5">
              <w:rPr>
                <w:rFonts w:hint="eastAsia"/>
              </w:rPr>
              <w:t>扩展字段值</w:t>
            </w:r>
          </w:p>
        </w:tc>
        <w:tc>
          <w:tcPr>
            <w:tcW w:w="3389" w:type="dxa"/>
            <w:tcBorders>
              <w:top w:val="single" w:sz="6" w:space="0" w:color="auto"/>
              <w:left w:val="single" w:sz="6" w:space="0" w:color="000000"/>
              <w:bottom w:val="single" w:sz="6" w:space="0" w:color="auto"/>
              <w:right w:val="single" w:sz="6" w:space="0" w:color="000000"/>
            </w:tcBorders>
            <w:hideMark/>
          </w:tcPr>
          <w:p w:rsidR="0059683A" w:rsidRPr="007E44B5" w:rsidRDefault="0059683A" w:rsidP="00063980">
            <w:pPr>
              <w:pStyle w:val="TableText"/>
            </w:pPr>
          </w:p>
        </w:tc>
      </w:tr>
      <w:tr w:rsidR="0059683A" w:rsidTr="00063980">
        <w:trPr>
          <w:cantSplit/>
          <w:jc w:val="center"/>
        </w:trPr>
        <w:tc>
          <w:tcPr>
            <w:tcW w:w="1601"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rPr>
                <w:rFonts w:ascii="宋体" w:cs="宋体"/>
                <w:color w:val="000000"/>
                <w:sz w:val="24"/>
                <w:szCs w:val="24"/>
              </w:rPr>
            </w:pPr>
          </w:p>
        </w:tc>
        <w:tc>
          <w:tcPr>
            <w:tcW w:w="1967"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p>
        </w:tc>
        <w:tc>
          <w:tcPr>
            <w:tcW w:w="1258"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p>
        </w:tc>
        <w:tc>
          <w:tcPr>
            <w:tcW w:w="1315"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rPr>
                <w:rFonts w:ascii="宋体" w:cs="宋体"/>
                <w:color w:val="000000"/>
                <w:sz w:val="20"/>
                <w:szCs w:val="20"/>
              </w:rPr>
            </w:pPr>
          </w:p>
        </w:tc>
        <w:tc>
          <w:tcPr>
            <w:tcW w:w="3389"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rPr>
                <w:rFonts w:ascii="宋体" w:cs="宋体"/>
                <w:color w:val="000000"/>
                <w:sz w:val="20"/>
                <w:szCs w:val="20"/>
              </w:rPr>
            </w:pPr>
          </w:p>
        </w:tc>
      </w:tr>
    </w:tbl>
    <w:p w:rsidR="0059683A" w:rsidRPr="00941DA9" w:rsidRDefault="0059683A" w:rsidP="0059683A">
      <w:pPr>
        <w:rPr>
          <w:rFonts w:ascii="Arial" w:hAnsi="Arial"/>
        </w:rPr>
      </w:pPr>
    </w:p>
    <w:p w:rsidR="0059683A" w:rsidRDefault="0059683A" w:rsidP="0059683A">
      <w:pPr>
        <w:pStyle w:val="31"/>
        <w:rPr>
          <w:szCs w:val="24"/>
        </w:rPr>
      </w:pPr>
      <w:bookmarkStart w:id="2396" w:name="_Toc397680972"/>
      <w:bookmarkStart w:id="2397" w:name="_Toc397712926"/>
      <w:bookmarkStart w:id="2398" w:name="_Toc435003411"/>
      <w:r>
        <w:t>视频文件实体信息表</w:t>
      </w:r>
      <w:r>
        <w:t xml:space="preserve"> T_CMP_TYPE_VIDEOFILE</w:t>
      </w:r>
      <w:bookmarkEnd w:id="2396"/>
      <w:bookmarkEnd w:id="2397"/>
      <w:bookmarkEnd w:id="2398"/>
      <w:r>
        <w:t xml:space="preserve"> </w:t>
      </w:r>
    </w:p>
    <w:tbl>
      <w:tblPr>
        <w:tblW w:w="840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096"/>
        <w:gridCol w:w="1899"/>
        <w:gridCol w:w="1594"/>
        <w:gridCol w:w="1792"/>
        <w:gridCol w:w="1022"/>
      </w:tblGrid>
      <w:tr w:rsidR="0059683A" w:rsidTr="00063980">
        <w:trPr>
          <w:cantSplit/>
          <w:jc w:val="center"/>
        </w:trPr>
        <w:tc>
          <w:tcPr>
            <w:tcW w:w="2096" w:type="dxa"/>
            <w:tcBorders>
              <w:top w:val="single" w:sz="6" w:space="0" w:color="auto"/>
              <w:left w:val="single" w:sz="6" w:space="0" w:color="auto"/>
              <w:bottom w:val="single" w:sz="6" w:space="0" w:color="auto"/>
              <w:right w:val="single" w:sz="6" w:space="0" w:color="auto"/>
            </w:tcBorders>
            <w:shd w:val="clear" w:color="auto" w:fill="D9D9D9"/>
            <w:hideMark/>
          </w:tcPr>
          <w:p w:rsidR="0059683A" w:rsidRDefault="0059683A" w:rsidP="00063980">
            <w:pPr>
              <w:pStyle w:val="TableHeading"/>
            </w:pPr>
            <w:r>
              <w:rPr>
                <w:rFonts w:hint="eastAsia"/>
              </w:rPr>
              <w:t>字段</w:t>
            </w:r>
          </w:p>
        </w:tc>
        <w:tc>
          <w:tcPr>
            <w:tcW w:w="1899" w:type="dxa"/>
            <w:tcBorders>
              <w:top w:val="single" w:sz="6" w:space="0" w:color="auto"/>
              <w:left w:val="single" w:sz="6" w:space="0" w:color="auto"/>
              <w:bottom w:val="single" w:sz="6" w:space="0" w:color="auto"/>
              <w:right w:val="single" w:sz="6" w:space="0" w:color="auto"/>
            </w:tcBorders>
            <w:shd w:val="clear" w:color="auto" w:fill="D9D9D9"/>
            <w:hideMark/>
          </w:tcPr>
          <w:p w:rsidR="0059683A" w:rsidRDefault="0059683A" w:rsidP="00063980">
            <w:pPr>
              <w:pStyle w:val="TableHeading"/>
            </w:pPr>
            <w:r>
              <w:rPr>
                <w:rFonts w:hint="eastAsia"/>
              </w:rPr>
              <w:t>数据类型</w:t>
            </w:r>
          </w:p>
        </w:tc>
        <w:tc>
          <w:tcPr>
            <w:tcW w:w="1594" w:type="dxa"/>
            <w:tcBorders>
              <w:top w:val="single" w:sz="6" w:space="0" w:color="auto"/>
              <w:left w:val="single" w:sz="6" w:space="0" w:color="auto"/>
              <w:bottom w:val="single" w:sz="6" w:space="0" w:color="auto"/>
              <w:right w:val="single" w:sz="6" w:space="0" w:color="auto"/>
            </w:tcBorders>
            <w:shd w:val="clear" w:color="auto" w:fill="D9D9D9"/>
            <w:hideMark/>
          </w:tcPr>
          <w:p w:rsidR="0059683A" w:rsidRDefault="0059683A" w:rsidP="00063980">
            <w:pPr>
              <w:pStyle w:val="TableHeading"/>
            </w:pPr>
            <w:r>
              <w:rPr>
                <w:rFonts w:hint="eastAsia"/>
              </w:rPr>
              <w:t>是否允许为空</w:t>
            </w:r>
          </w:p>
        </w:tc>
        <w:tc>
          <w:tcPr>
            <w:tcW w:w="1792" w:type="dxa"/>
            <w:tcBorders>
              <w:top w:val="single" w:sz="6" w:space="0" w:color="auto"/>
              <w:left w:val="single" w:sz="6" w:space="0" w:color="auto"/>
              <w:bottom w:val="single" w:sz="6" w:space="0" w:color="auto"/>
              <w:right w:val="single" w:sz="6" w:space="0" w:color="auto"/>
            </w:tcBorders>
            <w:shd w:val="clear" w:color="auto" w:fill="D9D9D9"/>
            <w:hideMark/>
          </w:tcPr>
          <w:p w:rsidR="0059683A" w:rsidRDefault="0059683A" w:rsidP="00063980">
            <w:pPr>
              <w:pStyle w:val="TableHeading"/>
            </w:pPr>
            <w:r>
              <w:rPr>
                <w:rFonts w:hint="eastAsia"/>
              </w:rPr>
              <w:t>描述信息</w:t>
            </w:r>
          </w:p>
        </w:tc>
        <w:tc>
          <w:tcPr>
            <w:tcW w:w="1022" w:type="dxa"/>
            <w:tcBorders>
              <w:top w:val="single" w:sz="6" w:space="0" w:color="auto"/>
              <w:left w:val="single" w:sz="6" w:space="0" w:color="auto"/>
              <w:bottom w:val="single" w:sz="6" w:space="0" w:color="auto"/>
              <w:right w:val="single" w:sz="6" w:space="0" w:color="auto"/>
            </w:tcBorders>
            <w:shd w:val="clear" w:color="auto" w:fill="D9D9D9"/>
            <w:hideMark/>
          </w:tcPr>
          <w:p w:rsidR="0059683A" w:rsidRDefault="0059683A" w:rsidP="00063980">
            <w:pPr>
              <w:pStyle w:val="TableHeading"/>
            </w:pPr>
            <w:r>
              <w:rPr>
                <w:rFonts w:hint="eastAsia"/>
              </w:rPr>
              <w:t>备注</w:t>
            </w:r>
          </w:p>
        </w:tc>
      </w:tr>
      <w:tr w:rsidR="0059683A" w:rsidTr="00063980">
        <w:trPr>
          <w:cantSplit/>
          <w:jc w:val="center"/>
        </w:trPr>
        <w:tc>
          <w:tcPr>
            <w:tcW w:w="2096"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rPr>
                <w:rFonts w:ascii="宋体" w:cs="宋体"/>
                <w:sz w:val="18"/>
                <w:szCs w:val="18"/>
              </w:rPr>
            </w:pPr>
            <w:r w:rsidRPr="007E31C0">
              <w:t>OBJECTID</w:t>
            </w:r>
          </w:p>
        </w:tc>
        <w:tc>
          <w:tcPr>
            <w:tcW w:w="1899"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rsidRPr="007E31C0">
              <w:t>NUMBER(19)</w:t>
            </w:r>
          </w:p>
        </w:tc>
        <w:tc>
          <w:tcPr>
            <w:tcW w:w="1594"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rsidRPr="007E31C0">
              <w:t xml:space="preserve">  not null</w:t>
            </w:r>
          </w:p>
        </w:tc>
        <w:tc>
          <w:tcPr>
            <w:tcW w:w="1792"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t>文件实体编号</w:t>
            </w:r>
          </w:p>
        </w:tc>
        <w:tc>
          <w:tcPr>
            <w:tcW w:w="1022"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rPr>
                <w:color w:val="333399"/>
              </w:rPr>
            </w:pPr>
            <w:r>
              <w:rPr>
                <w:rFonts w:hint="eastAsia"/>
              </w:rPr>
              <w:t>主键</w:t>
            </w:r>
          </w:p>
        </w:tc>
      </w:tr>
      <w:tr w:rsidR="0059683A" w:rsidTr="00063980">
        <w:trPr>
          <w:cantSplit/>
          <w:jc w:val="center"/>
        </w:trPr>
        <w:tc>
          <w:tcPr>
            <w:tcW w:w="2096" w:type="dxa"/>
            <w:tcBorders>
              <w:top w:val="single" w:sz="6" w:space="0" w:color="auto"/>
              <w:left w:val="single" w:sz="6" w:space="0" w:color="000000"/>
              <w:bottom w:val="single" w:sz="6" w:space="0" w:color="auto"/>
              <w:right w:val="single" w:sz="6" w:space="0" w:color="000000"/>
            </w:tcBorders>
            <w:hideMark/>
          </w:tcPr>
          <w:p w:rsidR="0059683A" w:rsidRPr="007E44B5" w:rsidRDefault="0059683A" w:rsidP="00063980">
            <w:pPr>
              <w:pStyle w:val="TableText"/>
            </w:pPr>
            <w:r>
              <w:t>AUDIOBITRATE</w:t>
            </w:r>
          </w:p>
        </w:tc>
        <w:tc>
          <w:tcPr>
            <w:tcW w:w="1899"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t>VARCHAR2(</w:t>
            </w:r>
            <w:r>
              <w:rPr>
                <w:rFonts w:hint="eastAsia"/>
              </w:rPr>
              <w:t>8</w:t>
            </w:r>
            <w:r>
              <w:t>)</w:t>
            </w:r>
          </w:p>
        </w:tc>
        <w:tc>
          <w:tcPr>
            <w:tcW w:w="1594"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rPr>
                <w:rFonts w:hint="eastAsia"/>
              </w:rPr>
              <w:t>Y</w:t>
            </w:r>
          </w:p>
        </w:tc>
        <w:tc>
          <w:tcPr>
            <w:tcW w:w="1792" w:type="dxa"/>
            <w:tcBorders>
              <w:top w:val="single" w:sz="6" w:space="0" w:color="auto"/>
              <w:left w:val="single" w:sz="6" w:space="0" w:color="000000"/>
              <w:bottom w:val="single" w:sz="6" w:space="0" w:color="auto"/>
              <w:right w:val="single" w:sz="6" w:space="0" w:color="000000"/>
            </w:tcBorders>
            <w:hideMark/>
          </w:tcPr>
          <w:p w:rsidR="0059683A" w:rsidRPr="007E44B5" w:rsidRDefault="0059683A" w:rsidP="00063980">
            <w:pPr>
              <w:pStyle w:val="TableText"/>
            </w:pPr>
            <w:r>
              <w:t>音频比特率</w:t>
            </w:r>
          </w:p>
        </w:tc>
        <w:tc>
          <w:tcPr>
            <w:tcW w:w="1022" w:type="dxa"/>
            <w:tcBorders>
              <w:top w:val="single" w:sz="6" w:space="0" w:color="auto"/>
              <w:left w:val="single" w:sz="6" w:space="0" w:color="000000"/>
              <w:bottom w:val="single" w:sz="6" w:space="0" w:color="auto"/>
              <w:right w:val="single" w:sz="6" w:space="0" w:color="000000"/>
            </w:tcBorders>
            <w:hideMark/>
          </w:tcPr>
          <w:p w:rsidR="0059683A" w:rsidRPr="007E44B5" w:rsidRDefault="0059683A" w:rsidP="00063980">
            <w:pPr>
              <w:pStyle w:val="TableText"/>
            </w:pPr>
          </w:p>
        </w:tc>
      </w:tr>
      <w:tr w:rsidR="0059683A" w:rsidTr="00063980">
        <w:trPr>
          <w:cantSplit/>
          <w:jc w:val="center"/>
        </w:trPr>
        <w:tc>
          <w:tcPr>
            <w:tcW w:w="2096" w:type="dxa"/>
            <w:tcBorders>
              <w:top w:val="single" w:sz="6" w:space="0" w:color="auto"/>
              <w:left w:val="single" w:sz="6" w:space="0" w:color="000000"/>
              <w:bottom w:val="single" w:sz="6" w:space="0" w:color="auto"/>
              <w:right w:val="single" w:sz="6" w:space="0" w:color="000000"/>
            </w:tcBorders>
            <w:hideMark/>
          </w:tcPr>
          <w:p w:rsidR="0059683A" w:rsidRPr="007E44B5" w:rsidRDefault="0059683A" w:rsidP="00063980">
            <w:pPr>
              <w:pStyle w:val="TableText"/>
            </w:pPr>
            <w:r>
              <w:t>SAMPLINGRATE</w:t>
            </w:r>
          </w:p>
        </w:tc>
        <w:tc>
          <w:tcPr>
            <w:tcW w:w="1899"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rsidRPr="007E44B5">
              <w:t>VARCHAR2(</w:t>
            </w:r>
            <w:r>
              <w:rPr>
                <w:rFonts w:hint="eastAsia"/>
              </w:rPr>
              <w:t>8</w:t>
            </w:r>
            <w:r w:rsidRPr="007E44B5">
              <w:t>)</w:t>
            </w:r>
          </w:p>
        </w:tc>
        <w:tc>
          <w:tcPr>
            <w:tcW w:w="1594"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rPr>
                <w:rFonts w:hint="eastAsia"/>
              </w:rPr>
              <w:t>Y</w:t>
            </w:r>
          </w:p>
        </w:tc>
        <w:tc>
          <w:tcPr>
            <w:tcW w:w="1792" w:type="dxa"/>
            <w:tcBorders>
              <w:top w:val="single" w:sz="6" w:space="0" w:color="auto"/>
              <w:left w:val="single" w:sz="6" w:space="0" w:color="000000"/>
              <w:bottom w:val="single" w:sz="6" w:space="0" w:color="auto"/>
              <w:right w:val="single" w:sz="6" w:space="0" w:color="000000"/>
            </w:tcBorders>
            <w:hideMark/>
          </w:tcPr>
          <w:p w:rsidR="0059683A" w:rsidRPr="007E44B5" w:rsidRDefault="0059683A" w:rsidP="00063980">
            <w:pPr>
              <w:pStyle w:val="TableText"/>
            </w:pPr>
            <w:r>
              <w:rPr>
                <w:rFonts w:hint="eastAsia"/>
              </w:rPr>
              <w:t>采样率</w:t>
            </w:r>
          </w:p>
        </w:tc>
        <w:tc>
          <w:tcPr>
            <w:tcW w:w="1022" w:type="dxa"/>
            <w:tcBorders>
              <w:top w:val="single" w:sz="6" w:space="0" w:color="auto"/>
              <w:left w:val="single" w:sz="6" w:space="0" w:color="000000"/>
              <w:bottom w:val="single" w:sz="6" w:space="0" w:color="auto"/>
              <w:right w:val="single" w:sz="6" w:space="0" w:color="000000"/>
            </w:tcBorders>
            <w:hideMark/>
          </w:tcPr>
          <w:p w:rsidR="0059683A" w:rsidRPr="007E44B5" w:rsidRDefault="0059683A" w:rsidP="00063980">
            <w:pPr>
              <w:pStyle w:val="TableText"/>
            </w:pPr>
          </w:p>
        </w:tc>
      </w:tr>
      <w:tr w:rsidR="0059683A" w:rsidTr="00063980">
        <w:trPr>
          <w:cantSplit/>
          <w:jc w:val="center"/>
        </w:trPr>
        <w:tc>
          <w:tcPr>
            <w:tcW w:w="2096"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t>VIDEOBITRATE</w:t>
            </w:r>
          </w:p>
        </w:tc>
        <w:tc>
          <w:tcPr>
            <w:tcW w:w="1899" w:type="dxa"/>
            <w:tcBorders>
              <w:top w:val="single" w:sz="6" w:space="0" w:color="auto"/>
              <w:left w:val="single" w:sz="6" w:space="0" w:color="000000"/>
              <w:bottom w:val="single" w:sz="6" w:space="0" w:color="auto"/>
              <w:right w:val="single" w:sz="6" w:space="0" w:color="000000"/>
            </w:tcBorders>
            <w:hideMark/>
          </w:tcPr>
          <w:p w:rsidR="0059683A" w:rsidRPr="007E44B5" w:rsidRDefault="0059683A" w:rsidP="00063980">
            <w:pPr>
              <w:pStyle w:val="TableText"/>
            </w:pPr>
            <w:r w:rsidRPr="007E44B5">
              <w:t>VARCHAR2(</w:t>
            </w:r>
            <w:r>
              <w:rPr>
                <w:rFonts w:hint="eastAsia"/>
              </w:rPr>
              <w:t>8</w:t>
            </w:r>
            <w:r w:rsidRPr="007E44B5">
              <w:t>)</w:t>
            </w:r>
          </w:p>
        </w:tc>
        <w:tc>
          <w:tcPr>
            <w:tcW w:w="1594"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rPr>
                <w:rFonts w:hint="eastAsia"/>
              </w:rPr>
              <w:t>Y</w:t>
            </w:r>
          </w:p>
        </w:tc>
        <w:tc>
          <w:tcPr>
            <w:tcW w:w="1792"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t>视频比特率</w:t>
            </w:r>
          </w:p>
        </w:tc>
        <w:tc>
          <w:tcPr>
            <w:tcW w:w="1022" w:type="dxa"/>
            <w:tcBorders>
              <w:top w:val="single" w:sz="6" w:space="0" w:color="auto"/>
              <w:left w:val="single" w:sz="6" w:space="0" w:color="000000"/>
              <w:bottom w:val="single" w:sz="6" w:space="0" w:color="auto"/>
              <w:right w:val="single" w:sz="6" w:space="0" w:color="000000"/>
            </w:tcBorders>
            <w:hideMark/>
          </w:tcPr>
          <w:p w:rsidR="0059683A" w:rsidRPr="007E44B5" w:rsidRDefault="0059683A" w:rsidP="00063980">
            <w:pPr>
              <w:pStyle w:val="TableText"/>
            </w:pPr>
          </w:p>
        </w:tc>
      </w:tr>
      <w:tr w:rsidR="0059683A" w:rsidTr="00063980">
        <w:trPr>
          <w:cantSplit/>
          <w:jc w:val="center"/>
        </w:trPr>
        <w:tc>
          <w:tcPr>
            <w:tcW w:w="2096"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t>QUANTIFICATION</w:t>
            </w:r>
          </w:p>
        </w:tc>
        <w:tc>
          <w:tcPr>
            <w:tcW w:w="1899" w:type="dxa"/>
            <w:tcBorders>
              <w:top w:val="single" w:sz="6" w:space="0" w:color="auto"/>
              <w:left w:val="single" w:sz="6" w:space="0" w:color="000000"/>
              <w:bottom w:val="single" w:sz="6" w:space="0" w:color="auto"/>
              <w:right w:val="single" w:sz="6" w:space="0" w:color="000000"/>
            </w:tcBorders>
            <w:hideMark/>
          </w:tcPr>
          <w:p w:rsidR="0059683A" w:rsidRPr="007E44B5" w:rsidRDefault="0059683A" w:rsidP="00063980">
            <w:pPr>
              <w:pStyle w:val="TableText"/>
            </w:pPr>
            <w:r>
              <w:t>VARCHAR2(</w:t>
            </w:r>
            <w:r>
              <w:rPr>
                <w:rFonts w:hint="eastAsia"/>
              </w:rPr>
              <w:t>32</w:t>
            </w:r>
            <w:r>
              <w:t>)</w:t>
            </w:r>
          </w:p>
        </w:tc>
        <w:tc>
          <w:tcPr>
            <w:tcW w:w="1594"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rPr>
                <w:rFonts w:hint="eastAsia"/>
              </w:rPr>
              <w:t>Y</w:t>
            </w:r>
          </w:p>
        </w:tc>
        <w:tc>
          <w:tcPr>
            <w:tcW w:w="1792"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t>量化</w:t>
            </w:r>
          </w:p>
        </w:tc>
        <w:tc>
          <w:tcPr>
            <w:tcW w:w="1022" w:type="dxa"/>
            <w:tcBorders>
              <w:top w:val="single" w:sz="6" w:space="0" w:color="auto"/>
              <w:left w:val="single" w:sz="6" w:space="0" w:color="000000"/>
              <w:bottom w:val="single" w:sz="6" w:space="0" w:color="auto"/>
              <w:right w:val="single" w:sz="6" w:space="0" w:color="000000"/>
            </w:tcBorders>
            <w:hideMark/>
          </w:tcPr>
          <w:p w:rsidR="0059683A" w:rsidRPr="007E44B5" w:rsidRDefault="0059683A" w:rsidP="00063980">
            <w:pPr>
              <w:pStyle w:val="TableText"/>
            </w:pPr>
          </w:p>
        </w:tc>
      </w:tr>
      <w:tr w:rsidR="0059683A" w:rsidTr="00063980">
        <w:trPr>
          <w:cantSplit/>
          <w:jc w:val="center"/>
        </w:trPr>
        <w:tc>
          <w:tcPr>
            <w:tcW w:w="2096"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t>RESOLUTION</w:t>
            </w:r>
          </w:p>
        </w:tc>
        <w:tc>
          <w:tcPr>
            <w:tcW w:w="1899" w:type="dxa"/>
            <w:tcBorders>
              <w:top w:val="single" w:sz="6" w:space="0" w:color="auto"/>
              <w:left w:val="single" w:sz="6" w:space="0" w:color="000000"/>
              <w:bottom w:val="single" w:sz="6" w:space="0" w:color="auto"/>
              <w:right w:val="single" w:sz="6" w:space="0" w:color="000000"/>
            </w:tcBorders>
            <w:hideMark/>
          </w:tcPr>
          <w:p w:rsidR="0059683A" w:rsidRPr="007E44B5" w:rsidRDefault="0059683A" w:rsidP="00063980">
            <w:pPr>
              <w:pStyle w:val="TableText"/>
            </w:pPr>
            <w:r>
              <w:t>VARCHAR2(40)</w:t>
            </w:r>
          </w:p>
        </w:tc>
        <w:tc>
          <w:tcPr>
            <w:tcW w:w="1594"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rPr>
                <w:rFonts w:hint="eastAsia"/>
              </w:rPr>
              <w:t>Y</w:t>
            </w:r>
          </w:p>
        </w:tc>
        <w:tc>
          <w:tcPr>
            <w:tcW w:w="1792" w:type="dxa"/>
            <w:tcBorders>
              <w:top w:val="single" w:sz="6" w:space="0" w:color="auto"/>
              <w:left w:val="single" w:sz="6" w:space="0" w:color="000000"/>
              <w:bottom w:val="single" w:sz="6" w:space="0" w:color="auto"/>
              <w:right w:val="single" w:sz="6" w:space="0" w:color="000000"/>
            </w:tcBorders>
            <w:hideMark/>
          </w:tcPr>
          <w:p w:rsidR="0059683A" w:rsidRPr="00D324C3" w:rsidRDefault="0059683A" w:rsidP="00063980">
            <w:pPr>
              <w:autoSpaceDE w:val="0"/>
              <w:autoSpaceDN w:val="0"/>
              <w:rPr>
                <w:rFonts w:ascii="宋体" w:cs="宋体"/>
                <w:color w:val="000000"/>
                <w:kern w:val="0"/>
                <w:sz w:val="20"/>
                <w:szCs w:val="20"/>
              </w:rPr>
            </w:pPr>
            <w:r>
              <w:rPr>
                <w:rFonts w:ascii="宋体" w:cs="宋体" w:hint="eastAsia"/>
                <w:color w:val="000000"/>
                <w:kern w:val="0"/>
                <w:sz w:val="20"/>
                <w:szCs w:val="20"/>
              </w:rPr>
              <w:t>分辨率</w:t>
            </w:r>
          </w:p>
        </w:tc>
        <w:tc>
          <w:tcPr>
            <w:tcW w:w="1022" w:type="dxa"/>
            <w:tcBorders>
              <w:top w:val="single" w:sz="6" w:space="0" w:color="auto"/>
              <w:left w:val="single" w:sz="6" w:space="0" w:color="000000"/>
              <w:bottom w:val="single" w:sz="6" w:space="0" w:color="auto"/>
              <w:right w:val="single" w:sz="6" w:space="0" w:color="000000"/>
            </w:tcBorders>
            <w:hideMark/>
          </w:tcPr>
          <w:p w:rsidR="0059683A" w:rsidRPr="007E44B5" w:rsidRDefault="0059683A" w:rsidP="00063980">
            <w:pPr>
              <w:pStyle w:val="TableText"/>
            </w:pPr>
          </w:p>
        </w:tc>
      </w:tr>
      <w:tr w:rsidR="0059683A" w:rsidTr="00063980">
        <w:trPr>
          <w:cantSplit/>
          <w:jc w:val="center"/>
        </w:trPr>
        <w:tc>
          <w:tcPr>
            <w:tcW w:w="2096"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lastRenderedPageBreak/>
              <w:t>ASPECTRATIO</w:t>
            </w:r>
          </w:p>
        </w:tc>
        <w:tc>
          <w:tcPr>
            <w:tcW w:w="1899" w:type="dxa"/>
            <w:tcBorders>
              <w:top w:val="single" w:sz="6" w:space="0" w:color="auto"/>
              <w:left w:val="single" w:sz="6" w:space="0" w:color="000000"/>
              <w:bottom w:val="single" w:sz="6" w:space="0" w:color="auto"/>
              <w:right w:val="single" w:sz="6" w:space="0" w:color="000000"/>
            </w:tcBorders>
            <w:hideMark/>
          </w:tcPr>
          <w:p w:rsidR="0059683A" w:rsidRPr="007E44B5" w:rsidRDefault="0059683A" w:rsidP="00063980">
            <w:pPr>
              <w:pStyle w:val="TableText"/>
            </w:pPr>
            <w:r>
              <w:t>VARCHAR2(40)</w:t>
            </w:r>
          </w:p>
        </w:tc>
        <w:tc>
          <w:tcPr>
            <w:tcW w:w="1594"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rPr>
                <w:rFonts w:hint="eastAsia"/>
              </w:rPr>
              <w:t>Y</w:t>
            </w:r>
          </w:p>
        </w:tc>
        <w:tc>
          <w:tcPr>
            <w:tcW w:w="1792" w:type="dxa"/>
            <w:tcBorders>
              <w:top w:val="single" w:sz="6" w:space="0" w:color="auto"/>
              <w:left w:val="single" w:sz="6" w:space="0" w:color="000000"/>
              <w:bottom w:val="single" w:sz="6" w:space="0" w:color="auto"/>
              <w:right w:val="single" w:sz="6" w:space="0" w:color="000000"/>
            </w:tcBorders>
            <w:hideMark/>
          </w:tcPr>
          <w:p w:rsidR="0059683A" w:rsidRPr="00D324C3" w:rsidRDefault="0059683A" w:rsidP="00063980">
            <w:pPr>
              <w:autoSpaceDE w:val="0"/>
              <w:autoSpaceDN w:val="0"/>
              <w:rPr>
                <w:rFonts w:ascii="宋体" w:cs="宋体"/>
                <w:color w:val="000000"/>
                <w:kern w:val="0"/>
                <w:sz w:val="20"/>
                <w:szCs w:val="20"/>
              </w:rPr>
            </w:pPr>
            <w:r>
              <w:rPr>
                <w:rFonts w:ascii="宋体" w:cs="宋体" w:hint="eastAsia"/>
                <w:color w:val="000000"/>
                <w:kern w:val="0"/>
                <w:sz w:val="20"/>
                <w:szCs w:val="20"/>
              </w:rPr>
              <w:t>纵横比</w:t>
            </w:r>
          </w:p>
        </w:tc>
        <w:tc>
          <w:tcPr>
            <w:tcW w:w="1022" w:type="dxa"/>
            <w:tcBorders>
              <w:top w:val="single" w:sz="6" w:space="0" w:color="auto"/>
              <w:left w:val="single" w:sz="6" w:space="0" w:color="000000"/>
              <w:bottom w:val="single" w:sz="6" w:space="0" w:color="auto"/>
              <w:right w:val="single" w:sz="6" w:space="0" w:color="000000"/>
            </w:tcBorders>
            <w:hideMark/>
          </w:tcPr>
          <w:p w:rsidR="0059683A" w:rsidRPr="007E44B5" w:rsidRDefault="0059683A" w:rsidP="00063980">
            <w:pPr>
              <w:pStyle w:val="TableText"/>
            </w:pPr>
          </w:p>
        </w:tc>
      </w:tr>
      <w:tr w:rsidR="0059683A" w:rsidTr="00063980">
        <w:trPr>
          <w:cantSplit/>
          <w:jc w:val="center"/>
        </w:trPr>
        <w:tc>
          <w:tcPr>
            <w:tcW w:w="2096"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t>VIDEOCODEC</w:t>
            </w:r>
          </w:p>
        </w:tc>
        <w:tc>
          <w:tcPr>
            <w:tcW w:w="1899" w:type="dxa"/>
            <w:tcBorders>
              <w:top w:val="single" w:sz="6" w:space="0" w:color="auto"/>
              <w:left w:val="single" w:sz="6" w:space="0" w:color="000000"/>
              <w:bottom w:val="single" w:sz="6" w:space="0" w:color="auto"/>
              <w:right w:val="single" w:sz="6" w:space="0" w:color="000000"/>
            </w:tcBorders>
            <w:hideMark/>
          </w:tcPr>
          <w:p w:rsidR="0059683A" w:rsidRPr="007E44B5" w:rsidRDefault="0059683A" w:rsidP="00063980">
            <w:pPr>
              <w:pStyle w:val="TableText"/>
            </w:pPr>
            <w:r>
              <w:t>VARCHAR2(40)</w:t>
            </w:r>
          </w:p>
        </w:tc>
        <w:tc>
          <w:tcPr>
            <w:tcW w:w="1594"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rPr>
                <w:rFonts w:hint="eastAsia"/>
              </w:rPr>
              <w:t>Y</w:t>
            </w:r>
          </w:p>
        </w:tc>
        <w:tc>
          <w:tcPr>
            <w:tcW w:w="1792"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t>视频编码格式</w:t>
            </w:r>
          </w:p>
        </w:tc>
        <w:tc>
          <w:tcPr>
            <w:tcW w:w="1022" w:type="dxa"/>
            <w:tcBorders>
              <w:top w:val="single" w:sz="6" w:space="0" w:color="auto"/>
              <w:left w:val="single" w:sz="6" w:space="0" w:color="000000"/>
              <w:bottom w:val="single" w:sz="6" w:space="0" w:color="auto"/>
              <w:right w:val="single" w:sz="6" w:space="0" w:color="000000"/>
            </w:tcBorders>
            <w:hideMark/>
          </w:tcPr>
          <w:p w:rsidR="0059683A" w:rsidRPr="007E44B5" w:rsidRDefault="0059683A" w:rsidP="00063980">
            <w:pPr>
              <w:pStyle w:val="TableText"/>
            </w:pPr>
          </w:p>
        </w:tc>
      </w:tr>
      <w:tr w:rsidR="0059683A" w:rsidTr="00063980">
        <w:trPr>
          <w:cantSplit/>
          <w:jc w:val="center"/>
        </w:trPr>
        <w:tc>
          <w:tcPr>
            <w:tcW w:w="2096"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t>AUDIOCODEC</w:t>
            </w:r>
          </w:p>
        </w:tc>
        <w:tc>
          <w:tcPr>
            <w:tcW w:w="1899" w:type="dxa"/>
            <w:tcBorders>
              <w:top w:val="single" w:sz="6" w:space="0" w:color="auto"/>
              <w:left w:val="single" w:sz="6" w:space="0" w:color="000000"/>
              <w:bottom w:val="single" w:sz="6" w:space="0" w:color="auto"/>
              <w:right w:val="single" w:sz="6" w:space="0" w:color="000000"/>
            </w:tcBorders>
            <w:hideMark/>
          </w:tcPr>
          <w:p w:rsidR="0059683A" w:rsidRPr="007E44B5" w:rsidRDefault="0059683A" w:rsidP="00063980">
            <w:pPr>
              <w:pStyle w:val="TableText"/>
            </w:pPr>
            <w:r>
              <w:t>VARCHAR2(40)</w:t>
            </w:r>
          </w:p>
        </w:tc>
        <w:tc>
          <w:tcPr>
            <w:tcW w:w="1594"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rPr>
                <w:rFonts w:hint="eastAsia"/>
              </w:rPr>
              <w:t>Y</w:t>
            </w:r>
          </w:p>
        </w:tc>
        <w:tc>
          <w:tcPr>
            <w:tcW w:w="1792"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rPr>
                <w:rFonts w:hint="eastAsia"/>
              </w:rPr>
              <w:t>音</w:t>
            </w:r>
            <w:r>
              <w:t>频编码格式</w:t>
            </w:r>
          </w:p>
        </w:tc>
        <w:tc>
          <w:tcPr>
            <w:tcW w:w="1022" w:type="dxa"/>
            <w:tcBorders>
              <w:top w:val="single" w:sz="6" w:space="0" w:color="auto"/>
              <w:left w:val="single" w:sz="6" w:space="0" w:color="000000"/>
              <w:bottom w:val="single" w:sz="6" w:space="0" w:color="auto"/>
              <w:right w:val="single" w:sz="6" w:space="0" w:color="000000"/>
            </w:tcBorders>
            <w:hideMark/>
          </w:tcPr>
          <w:p w:rsidR="0059683A" w:rsidRPr="007E44B5" w:rsidRDefault="0059683A" w:rsidP="00063980">
            <w:pPr>
              <w:pStyle w:val="TableText"/>
            </w:pPr>
          </w:p>
        </w:tc>
      </w:tr>
      <w:tr w:rsidR="0059683A" w:rsidTr="00063980">
        <w:trPr>
          <w:cantSplit/>
          <w:jc w:val="center"/>
        </w:trPr>
        <w:tc>
          <w:tcPr>
            <w:tcW w:w="2096"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t>DURATION</w:t>
            </w:r>
          </w:p>
        </w:tc>
        <w:tc>
          <w:tcPr>
            <w:tcW w:w="1899" w:type="dxa"/>
            <w:tcBorders>
              <w:top w:val="single" w:sz="6" w:space="0" w:color="auto"/>
              <w:left w:val="single" w:sz="6" w:space="0" w:color="000000"/>
              <w:bottom w:val="single" w:sz="6" w:space="0" w:color="auto"/>
              <w:right w:val="single" w:sz="6" w:space="0" w:color="000000"/>
            </w:tcBorders>
            <w:hideMark/>
          </w:tcPr>
          <w:p w:rsidR="0059683A" w:rsidRPr="007E44B5" w:rsidRDefault="0059683A" w:rsidP="00063980">
            <w:pPr>
              <w:pStyle w:val="TableText"/>
            </w:pPr>
            <w:r>
              <w:t>VARCHAR2(</w:t>
            </w:r>
            <w:r>
              <w:rPr>
                <w:rFonts w:hint="eastAsia"/>
              </w:rPr>
              <w:t>8</w:t>
            </w:r>
            <w:r>
              <w:t>)</w:t>
            </w:r>
          </w:p>
        </w:tc>
        <w:tc>
          <w:tcPr>
            <w:tcW w:w="1594"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rPr>
                <w:rFonts w:hint="eastAsia"/>
              </w:rPr>
              <w:t>Y</w:t>
            </w:r>
          </w:p>
        </w:tc>
        <w:tc>
          <w:tcPr>
            <w:tcW w:w="1792"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rPr>
                <w:rFonts w:hint="eastAsia"/>
              </w:rPr>
              <w:t>时长</w:t>
            </w:r>
          </w:p>
        </w:tc>
        <w:tc>
          <w:tcPr>
            <w:tcW w:w="1022" w:type="dxa"/>
            <w:tcBorders>
              <w:top w:val="single" w:sz="6" w:space="0" w:color="auto"/>
              <w:left w:val="single" w:sz="6" w:space="0" w:color="000000"/>
              <w:bottom w:val="single" w:sz="6" w:space="0" w:color="auto"/>
              <w:right w:val="single" w:sz="6" w:space="0" w:color="000000"/>
            </w:tcBorders>
            <w:hideMark/>
          </w:tcPr>
          <w:p w:rsidR="0059683A" w:rsidRPr="007E44B5" w:rsidRDefault="0059683A" w:rsidP="00063980">
            <w:pPr>
              <w:pStyle w:val="TableText"/>
            </w:pPr>
          </w:p>
        </w:tc>
      </w:tr>
      <w:tr w:rsidR="0059683A" w:rsidTr="00063980">
        <w:trPr>
          <w:cantSplit/>
          <w:jc w:val="center"/>
        </w:trPr>
        <w:tc>
          <w:tcPr>
            <w:tcW w:w="2096"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t>CHANNELS</w:t>
            </w:r>
          </w:p>
        </w:tc>
        <w:tc>
          <w:tcPr>
            <w:tcW w:w="1899" w:type="dxa"/>
            <w:tcBorders>
              <w:top w:val="single" w:sz="6" w:space="0" w:color="auto"/>
              <w:left w:val="single" w:sz="6" w:space="0" w:color="000000"/>
              <w:bottom w:val="single" w:sz="6" w:space="0" w:color="auto"/>
              <w:right w:val="single" w:sz="6" w:space="0" w:color="000000"/>
            </w:tcBorders>
            <w:hideMark/>
          </w:tcPr>
          <w:p w:rsidR="0059683A" w:rsidRPr="007E44B5" w:rsidRDefault="0059683A" w:rsidP="00063980">
            <w:pPr>
              <w:pStyle w:val="TableText"/>
            </w:pPr>
            <w:r>
              <w:t>VARCHAR2(40)</w:t>
            </w:r>
          </w:p>
        </w:tc>
        <w:tc>
          <w:tcPr>
            <w:tcW w:w="1594"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rPr>
                <w:rFonts w:hint="eastAsia"/>
              </w:rPr>
              <w:t>Y</w:t>
            </w:r>
          </w:p>
        </w:tc>
        <w:tc>
          <w:tcPr>
            <w:tcW w:w="1792"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rPr>
                <w:rFonts w:hint="eastAsia"/>
              </w:rPr>
              <w:t>声道</w:t>
            </w:r>
          </w:p>
        </w:tc>
        <w:tc>
          <w:tcPr>
            <w:tcW w:w="1022" w:type="dxa"/>
            <w:tcBorders>
              <w:top w:val="single" w:sz="6" w:space="0" w:color="auto"/>
              <w:left w:val="single" w:sz="6" w:space="0" w:color="000000"/>
              <w:bottom w:val="single" w:sz="6" w:space="0" w:color="auto"/>
              <w:right w:val="single" w:sz="6" w:space="0" w:color="000000"/>
            </w:tcBorders>
            <w:hideMark/>
          </w:tcPr>
          <w:p w:rsidR="0059683A" w:rsidRPr="007E44B5" w:rsidRDefault="0059683A" w:rsidP="00063980">
            <w:pPr>
              <w:pStyle w:val="TableText"/>
            </w:pPr>
          </w:p>
        </w:tc>
      </w:tr>
      <w:tr w:rsidR="0059683A" w:rsidTr="00063980">
        <w:trPr>
          <w:cantSplit/>
          <w:jc w:val="center"/>
        </w:trPr>
        <w:tc>
          <w:tcPr>
            <w:tcW w:w="2096"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t>SHARPNESS</w:t>
            </w:r>
          </w:p>
        </w:tc>
        <w:tc>
          <w:tcPr>
            <w:tcW w:w="1899" w:type="dxa"/>
            <w:tcBorders>
              <w:top w:val="single" w:sz="6" w:space="0" w:color="auto"/>
              <w:left w:val="single" w:sz="6" w:space="0" w:color="000000"/>
              <w:bottom w:val="single" w:sz="6" w:space="0" w:color="auto"/>
              <w:right w:val="single" w:sz="6" w:space="0" w:color="000000"/>
            </w:tcBorders>
            <w:hideMark/>
          </w:tcPr>
          <w:p w:rsidR="0059683A" w:rsidRPr="007E44B5" w:rsidRDefault="0059683A" w:rsidP="00063980">
            <w:pPr>
              <w:pStyle w:val="TableText"/>
            </w:pPr>
            <w:r>
              <w:t>NUMBER(10)</w:t>
            </w:r>
          </w:p>
        </w:tc>
        <w:tc>
          <w:tcPr>
            <w:tcW w:w="1594"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rPr>
                <w:rFonts w:hint="eastAsia"/>
              </w:rPr>
              <w:t>Y</w:t>
            </w:r>
          </w:p>
        </w:tc>
        <w:tc>
          <w:tcPr>
            <w:tcW w:w="1792"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rPr>
                <w:rFonts w:hint="eastAsia"/>
              </w:rPr>
              <w:t>清晰度，</w:t>
            </w:r>
            <w:r>
              <w:t>0</w:t>
            </w:r>
            <w:r>
              <w:t>：高清</w:t>
            </w:r>
            <w:r>
              <w:t xml:space="preserve"> </w:t>
            </w:r>
            <w:r>
              <w:t>，</w:t>
            </w:r>
            <w:r>
              <w:t>1</w:t>
            </w:r>
            <w:r>
              <w:t>：标清</w:t>
            </w:r>
          </w:p>
        </w:tc>
        <w:tc>
          <w:tcPr>
            <w:tcW w:w="1022" w:type="dxa"/>
            <w:tcBorders>
              <w:top w:val="single" w:sz="6" w:space="0" w:color="auto"/>
              <w:left w:val="single" w:sz="6" w:space="0" w:color="000000"/>
              <w:bottom w:val="single" w:sz="6" w:space="0" w:color="auto"/>
              <w:right w:val="single" w:sz="6" w:space="0" w:color="000000"/>
            </w:tcBorders>
            <w:hideMark/>
          </w:tcPr>
          <w:p w:rsidR="0059683A" w:rsidRPr="007E44B5" w:rsidRDefault="0059683A" w:rsidP="00063980">
            <w:pPr>
              <w:pStyle w:val="TableText"/>
            </w:pPr>
          </w:p>
        </w:tc>
      </w:tr>
      <w:tr w:rsidR="0059683A" w:rsidTr="00063980">
        <w:trPr>
          <w:cantSplit/>
          <w:jc w:val="center"/>
        </w:trPr>
        <w:tc>
          <w:tcPr>
            <w:tcW w:w="2096"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t>DIMENSION</w:t>
            </w:r>
          </w:p>
        </w:tc>
        <w:tc>
          <w:tcPr>
            <w:tcW w:w="1899" w:type="dxa"/>
            <w:tcBorders>
              <w:top w:val="single" w:sz="6" w:space="0" w:color="auto"/>
              <w:left w:val="single" w:sz="6" w:space="0" w:color="000000"/>
              <w:bottom w:val="single" w:sz="6" w:space="0" w:color="auto"/>
              <w:right w:val="single" w:sz="6" w:space="0" w:color="000000"/>
            </w:tcBorders>
            <w:hideMark/>
          </w:tcPr>
          <w:p w:rsidR="0059683A" w:rsidRPr="007E44B5" w:rsidRDefault="0059683A" w:rsidP="00063980">
            <w:pPr>
              <w:pStyle w:val="TableText"/>
            </w:pPr>
            <w:r>
              <w:t>NUMBER(10)</w:t>
            </w:r>
          </w:p>
        </w:tc>
        <w:tc>
          <w:tcPr>
            <w:tcW w:w="1594"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rPr>
                <w:rFonts w:hint="eastAsia"/>
              </w:rPr>
              <w:t>Y</w:t>
            </w:r>
          </w:p>
        </w:tc>
        <w:tc>
          <w:tcPr>
            <w:tcW w:w="1792" w:type="dxa"/>
            <w:tcBorders>
              <w:top w:val="single" w:sz="6" w:space="0" w:color="auto"/>
              <w:left w:val="single" w:sz="6" w:space="0" w:color="000000"/>
              <w:bottom w:val="single" w:sz="6" w:space="0" w:color="auto"/>
              <w:right w:val="single" w:sz="6" w:space="0" w:color="000000"/>
            </w:tcBorders>
            <w:hideMark/>
          </w:tcPr>
          <w:p w:rsidR="0059683A" w:rsidRPr="001A41CA" w:rsidRDefault="0059683A" w:rsidP="00063980">
            <w:pPr>
              <w:autoSpaceDE w:val="0"/>
              <w:autoSpaceDN w:val="0"/>
              <w:rPr>
                <w:rFonts w:ascii="宋体" w:cs="宋体"/>
                <w:color w:val="000000"/>
                <w:kern w:val="0"/>
                <w:sz w:val="20"/>
                <w:szCs w:val="20"/>
              </w:rPr>
            </w:pPr>
            <w:r>
              <w:rPr>
                <w:rFonts w:ascii="宋体" w:cs="宋体" w:hint="eastAsia"/>
                <w:color w:val="000000"/>
                <w:kern w:val="0"/>
                <w:sz w:val="20"/>
                <w:szCs w:val="20"/>
              </w:rPr>
              <w:t>视频类型，</w:t>
            </w:r>
            <w:r>
              <w:rPr>
                <w:rFonts w:ascii="宋体" w:cs="宋体"/>
                <w:color w:val="000000"/>
                <w:kern w:val="0"/>
                <w:sz w:val="20"/>
                <w:szCs w:val="20"/>
              </w:rPr>
              <w:t>2</w:t>
            </w:r>
            <w:r>
              <w:rPr>
                <w:rFonts w:ascii="宋体" w:cs="宋体" w:hint="eastAsia"/>
                <w:color w:val="000000"/>
                <w:kern w:val="0"/>
                <w:sz w:val="20"/>
                <w:szCs w:val="20"/>
              </w:rPr>
              <w:t>：</w:t>
            </w:r>
            <w:r>
              <w:rPr>
                <w:rFonts w:ascii="宋体" w:cs="宋体"/>
                <w:color w:val="000000"/>
                <w:kern w:val="0"/>
                <w:sz w:val="20"/>
                <w:szCs w:val="20"/>
              </w:rPr>
              <w:t>2D    3</w:t>
            </w:r>
            <w:r>
              <w:rPr>
                <w:rFonts w:ascii="宋体" w:cs="宋体" w:hint="eastAsia"/>
                <w:color w:val="000000"/>
                <w:kern w:val="0"/>
                <w:sz w:val="20"/>
                <w:szCs w:val="20"/>
              </w:rPr>
              <w:t>：</w:t>
            </w:r>
            <w:r>
              <w:rPr>
                <w:rFonts w:ascii="宋体" w:cs="宋体"/>
                <w:color w:val="000000"/>
                <w:kern w:val="0"/>
                <w:sz w:val="20"/>
                <w:szCs w:val="20"/>
              </w:rPr>
              <w:t>3D</w:t>
            </w:r>
          </w:p>
        </w:tc>
        <w:tc>
          <w:tcPr>
            <w:tcW w:w="1022" w:type="dxa"/>
            <w:tcBorders>
              <w:top w:val="single" w:sz="6" w:space="0" w:color="auto"/>
              <w:left w:val="single" w:sz="6" w:space="0" w:color="000000"/>
              <w:bottom w:val="single" w:sz="6" w:space="0" w:color="auto"/>
              <w:right w:val="single" w:sz="6" w:space="0" w:color="000000"/>
            </w:tcBorders>
            <w:hideMark/>
          </w:tcPr>
          <w:p w:rsidR="0059683A" w:rsidRPr="007E44B5" w:rsidRDefault="0059683A" w:rsidP="00063980">
            <w:pPr>
              <w:pStyle w:val="TableText"/>
            </w:pPr>
          </w:p>
        </w:tc>
      </w:tr>
      <w:tr w:rsidR="0059683A" w:rsidTr="00063980">
        <w:trPr>
          <w:cantSplit/>
          <w:jc w:val="center"/>
        </w:trPr>
        <w:tc>
          <w:tcPr>
            <w:tcW w:w="2096"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t>FORMATOF3D</w:t>
            </w:r>
          </w:p>
        </w:tc>
        <w:tc>
          <w:tcPr>
            <w:tcW w:w="1899" w:type="dxa"/>
            <w:tcBorders>
              <w:top w:val="single" w:sz="6" w:space="0" w:color="auto"/>
              <w:left w:val="single" w:sz="6" w:space="0" w:color="000000"/>
              <w:bottom w:val="single" w:sz="6" w:space="0" w:color="auto"/>
              <w:right w:val="single" w:sz="6" w:space="0" w:color="000000"/>
            </w:tcBorders>
            <w:hideMark/>
          </w:tcPr>
          <w:p w:rsidR="0059683A" w:rsidRPr="007E44B5" w:rsidRDefault="0059683A" w:rsidP="00063980">
            <w:pPr>
              <w:pStyle w:val="TableText"/>
            </w:pPr>
            <w:r>
              <w:t>NUMBER(10)</w:t>
            </w:r>
          </w:p>
        </w:tc>
        <w:tc>
          <w:tcPr>
            <w:tcW w:w="1594"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rPr>
                <w:rFonts w:hint="eastAsia"/>
              </w:rPr>
              <w:t>Y</w:t>
            </w:r>
          </w:p>
        </w:tc>
        <w:tc>
          <w:tcPr>
            <w:tcW w:w="1792"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rPr>
                <w:rFonts w:hint="eastAsia"/>
              </w:rPr>
              <w:t>3D</w:t>
            </w:r>
            <w:r>
              <w:rPr>
                <w:rFonts w:hint="eastAsia"/>
              </w:rPr>
              <w:t>类型</w:t>
            </w:r>
          </w:p>
          <w:p w:rsidR="0059683A" w:rsidRDefault="0059683A" w:rsidP="00063980">
            <w:pPr>
              <w:pStyle w:val="TableText"/>
            </w:pPr>
            <w:r>
              <w:rPr>
                <w:rFonts w:ascii="宋体" w:cs="宋体"/>
                <w:color w:val="000000"/>
                <w:sz w:val="20"/>
                <w:szCs w:val="20"/>
              </w:rPr>
              <w:t>1</w:t>
            </w:r>
            <w:r>
              <w:rPr>
                <w:rFonts w:ascii="宋体" w:cs="宋体" w:hint="eastAsia"/>
                <w:color w:val="000000"/>
                <w:sz w:val="20"/>
                <w:szCs w:val="20"/>
              </w:rPr>
              <w:t>：</w:t>
            </w:r>
            <w:r>
              <w:rPr>
                <w:rFonts w:ascii="宋体" w:cs="宋体"/>
                <w:color w:val="000000"/>
                <w:sz w:val="20"/>
                <w:szCs w:val="20"/>
              </w:rPr>
              <w:t>side-by-side  2</w:t>
            </w:r>
            <w:r>
              <w:rPr>
                <w:rFonts w:ascii="宋体" w:cs="宋体" w:hint="eastAsia"/>
                <w:color w:val="000000"/>
                <w:sz w:val="20"/>
                <w:szCs w:val="20"/>
              </w:rPr>
              <w:t>：</w:t>
            </w:r>
            <w:r>
              <w:rPr>
                <w:rFonts w:ascii="宋体" w:cs="宋体"/>
                <w:color w:val="000000"/>
                <w:sz w:val="20"/>
                <w:szCs w:val="20"/>
              </w:rPr>
              <w:t>top-and-bottom</w:t>
            </w:r>
          </w:p>
        </w:tc>
        <w:tc>
          <w:tcPr>
            <w:tcW w:w="1022" w:type="dxa"/>
            <w:tcBorders>
              <w:top w:val="single" w:sz="6" w:space="0" w:color="auto"/>
              <w:left w:val="single" w:sz="6" w:space="0" w:color="000000"/>
              <w:bottom w:val="single" w:sz="6" w:space="0" w:color="auto"/>
              <w:right w:val="single" w:sz="6" w:space="0" w:color="000000"/>
            </w:tcBorders>
            <w:hideMark/>
          </w:tcPr>
          <w:p w:rsidR="0059683A" w:rsidRPr="007E44B5" w:rsidRDefault="0059683A" w:rsidP="00063980">
            <w:pPr>
              <w:pStyle w:val="TableText"/>
            </w:pPr>
          </w:p>
        </w:tc>
      </w:tr>
      <w:tr w:rsidR="0059683A" w:rsidTr="00063980">
        <w:trPr>
          <w:cantSplit/>
          <w:jc w:val="center"/>
        </w:trPr>
        <w:tc>
          <w:tcPr>
            <w:tcW w:w="2096"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rPr>
                <w:rFonts w:ascii="宋体" w:cs="宋体"/>
                <w:color w:val="000000"/>
                <w:sz w:val="20"/>
                <w:szCs w:val="20"/>
              </w:rPr>
              <w:t xml:space="preserve">bitratemode           </w:t>
            </w:r>
          </w:p>
        </w:tc>
        <w:tc>
          <w:tcPr>
            <w:tcW w:w="1899"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rPr>
                <w:rFonts w:ascii="宋体" w:cs="宋体"/>
                <w:color w:val="000000"/>
                <w:sz w:val="20"/>
                <w:szCs w:val="20"/>
              </w:rPr>
              <w:t>varchar2(256)</w:t>
            </w:r>
          </w:p>
        </w:tc>
        <w:tc>
          <w:tcPr>
            <w:tcW w:w="1594"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rPr>
                <w:rFonts w:hint="eastAsia"/>
              </w:rPr>
              <w:t>Y</w:t>
            </w:r>
          </w:p>
        </w:tc>
        <w:tc>
          <w:tcPr>
            <w:tcW w:w="1792"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p>
        </w:tc>
        <w:tc>
          <w:tcPr>
            <w:tcW w:w="1022" w:type="dxa"/>
            <w:tcBorders>
              <w:top w:val="single" w:sz="6" w:space="0" w:color="auto"/>
              <w:left w:val="single" w:sz="6" w:space="0" w:color="000000"/>
              <w:bottom w:val="single" w:sz="6" w:space="0" w:color="auto"/>
              <w:right w:val="single" w:sz="6" w:space="0" w:color="000000"/>
            </w:tcBorders>
            <w:hideMark/>
          </w:tcPr>
          <w:p w:rsidR="0059683A" w:rsidRPr="007E44B5" w:rsidRDefault="0059683A" w:rsidP="00063980">
            <w:pPr>
              <w:pStyle w:val="TableText"/>
            </w:pPr>
          </w:p>
        </w:tc>
      </w:tr>
    </w:tbl>
    <w:p w:rsidR="0059683A" w:rsidRDefault="0059683A" w:rsidP="0059683A">
      <w:pPr>
        <w:pStyle w:val="31"/>
        <w:rPr>
          <w:szCs w:val="24"/>
        </w:rPr>
      </w:pPr>
      <w:bookmarkStart w:id="2399" w:name="_Toc397680973"/>
      <w:bookmarkStart w:id="2400" w:name="_Toc397712927"/>
      <w:bookmarkStart w:id="2401" w:name="_Toc435003412"/>
      <w:r>
        <w:t>视频文件</w:t>
      </w:r>
      <w:r>
        <w:rPr>
          <w:rFonts w:hint="eastAsia"/>
        </w:rPr>
        <w:t>关联关系</w:t>
      </w:r>
      <w:r>
        <w:t>表</w:t>
      </w:r>
      <w:r w:rsidR="00117A2F" w:rsidRPr="00B06FFD">
        <w:t>T_CMP_REF_FILEEXT_FILEENTITY</w:t>
      </w:r>
      <w:bookmarkEnd w:id="2399"/>
      <w:bookmarkEnd w:id="2400"/>
      <w:bookmarkEnd w:id="2401"/>
    </w:p>
    <w:tbl>
      <w:tblPr>
        <w:tblW w:w="897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570"/>
        <w:gridCol w:w="1684"/>
        <w:gridCol w:w="1070"/>
        <w:gridCol w:w="4032"/>
        <w:gridCol w:w="621"/>
      </w:tblGrid>
      <w:tr w:rsidR="0059683A" w:rsidTr="00063980">
        <w:trPr>
          <w:cantSplit/>
          <w:jc w:val="center"/>
        </w:trPr>
        <w:tc>
          <w:tcPr>
            <w:tcW w:w="1570" w:type="dxa"/>
            <w:tcBorders>
              <w:top w:val="single" w:sz="6" w:space="0" w:color="auto"/>
              <w:left w:val="single" w:sz="6" w:space="0" w:color="auto"/>
              <w:bottom w:val="single" w:sz="6" w:space="0" w:color="auto"/>
              <w:right w:val="single" w:sz="6" w:space="0" w:color="auto"/>
            </w:tcBorders>
            <w:shd w:val="clear" w:color="auto" w:fill="D9D9D9"/>
            <w:hideMark/>
          </w:tcPr>
          <w:p w:rsidR="0059683A" w:rsidRDefault="0059683A" w:rsidP="00063980">
            <w:pPr>
              <w:pStyle w:val="TableHeading"/>
            </w:pPr>
            <w:r>
              <w:rPr>
                <w:rFonts w:hint="eastAsia"/>
              </w:rPr>
              <w:t>字段</w:t>
            </w:r>
          </w:p>
        </w:tc>
        <w:tc>
          <w:tcPr>
            <w:tcW w:w="1684" w:type="dxa"/>
            <w:tcBorders>
              <w:top w:val="single" w:sz="6" w:space="0" w:color="auto"/>
              <w:left w:val="single" w:sz="6" w:space="0" w:color="auto"/>
              <w:bottom w:val="single" w:sz="6" w:space="0" w:color="auto"/>
              <w:right w:val="single" w:sz="6" w:space="0" w:color="auto"/>
            </w:tcBorders>
            <w:shd w:val="clear" w:color="auto" w:fill="D9D9D9"/>
            <w:hideMark/>
          </w:tcPr>
          <w:p w:rsidR="0059683A" w:rsidRDefault="0059683A" w:rsidP="00063980">
            <w:pPr>
              <w:pStyle w:val="TableHeading"/>
            </w:pPr>
            <w:r>
              <w:rPr>
                <w:rFonts w:hint="eastAsia"/>
              </w:rPr>
              <w:t>数据类型</w:t>
            </w:r>
          </w:p>
        </w:tc>
        <w:tc>
          <w:tcPr>
            <w:tcW w:w="1070" w:type="dxa"/>
            <w:tcBorders>
              <w:top w:val="single" w:sz="6" w:space="0" w:color="auto"/>
              <w:left w:val="single" w:sz="6" w:space="0" w:color="auto"/>
              <w:bottom w:val="single" w:sz="6" w:space="0" w:color="auto"/>
              <w:right w:val="single" w:sz="6" w:space="0" w:color="auto"/>
            </w:tcBorders>
            <w:shd w:val="clear" w:color="auto" w:fill="D9D9D9"/>
            <w:hideMark/>
          </w:tcPr>
          <w:p w:rsidR="0059683A" w:rsidRDefault="0059683A" w:rsidP="00063980">
            <w:pPr>
              <w:pStyle w:val="TableHeading"/>
            </w:pPr>
            <w:r>
              <w:rPr>
                <w:rFonts w:hint="eastAsia"/>
              </w:rPr>
              <w:t>是否允许为空</w:t>
            </w:r>
          </w:p>
        </w:tc>
        <w:tc>
          <w:tcPr>
            <w:tcW w:w="4032" w:type="dxa"/>
            <w:tcBorders>
              <w:top w:val="single" w:sz="6" w:space="0" w:color="auto"/>
              <w:left w:val="single" w:sz="6" w:space="0" w:color="auto"/>
              <w:bottom w:val="single" w:sz="6" w:space="0" w:color="auto"/>
              <w:right w:val="single" w:sz="6" w:space="0" w:color="auto"/>
            </w:tcBorders>
            <w:shd w:val="clear" w:color="auto" w:fill="D9D9D9"/>
            <w:hideMark/>
          </w:tcPr>
          <w:p w:rsidR="0059683A" w:rsidRDefault="0059683A" w:rsidP="00063980">
            <w:pPr>
              <w:pStyle w:val="TableHeading"/>
            </w:pPr>
            <w:r>
              <w:rPr>
                <w:rFonts w:hint="eastAsia"/>
              </w:rPr>
              <w:t>描述信息</w:t>
            </w:r>
          </w:p>
        </w:tc>
        <w:tc>
          <w:tcPr>
            <w:tcW w:w="621" w:type="dxa"/>
            <w:tcBorders>
              <w:top w:val="single" w:sz="6" w:space="0" w:color="auto"/>
              <w:left w:val="single" w:sz="6" w:space="0" w:color="auto"/>
              <w:bottom w:val="single" w:sz="6" w:space="0" w:color="auto"/>
              <w:right w:val="single" w:sz="6" w:space="0" w:color="auto"/>
            </w:tcBorders>
            <w:shd w:val="clear" w:color="auto" w:fill="D9D9D9"/>
            <w:hideMark/>
          </w:tcPr>
          <w:p w:rsidR="0059683A" w:rsidRDefault="0059683A" w:rsidP="00063980">
            <w:pPr>
              <w:pStyle w:val="TableHeading"/>
            </w:pPr>
            <w:r>
              <w:rPr>
                <w:rFonts w:hint="eastAsia"/>
              </w:rPr>
              <w:t>备注</w:t>
            </w:r>
          </w:p>
        </w:tc>
      </w:tr>
      <w:tr w:rsidR="0059683A" w:rsidTr="00063980">
        <w:trPr>
          <w:cantSplit/>
          <w:jc w:val="center"/>
        </w:trPr>
        <w:tc>
          <w:tcPr>
            <w:tcW w:w="1570" w:type="dxa"/>
            <w:tcBorders>
              <w:top w:val="single" w:sz="6" w:space="0" w:color="auto"/>
              <w:left w:val="single" w:sz="6" w:space="0" w:color="000000"/>
              <w:bottom w:val="single" w:sz="6" w:space="0" w:color="auto"/>
              <w:right w:val="single" w:sz="6" w:space="0" w:color="000000"/>
            </w:tcBorders>
            <w:hideMark/>
          </w:tcPr>
          <w:p w:rsidR="0059683A" w:rsidRPr="00353560" w:rsidRDefault="0059683A" w:rsidP="00063980">
            <w:pPr>
              <w:pStyle w:val="TableText"/>
              <w:rPr>
                <w:rFonts w:ascii="Times New Roman" w:cs="Arial"/>
              </w:rPr>
            </w:pPr>
            <w:r w:rsidRPr="00353560">
              <w:t>source_id</w:t>
            </w:r>
          </w:p>
        </w:tc>
        <w:tc>
          <w:tcPr>
            <w:tcW w:w="1684"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bookmarkStart w:id="2402" w:name="OLE_LINK24"/>
            <w:r w:rsidRPr="007E31C0">
              <w:t>NUMBER(19)</w:t>
            </w:r>
            <w:bookmarkEnd w:id="2402"/>
          </w:p>
        </w:tc>
        <w:tc>
          <w:tcPr>
            <w:tcW w:w="1070"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rsidRPr="007E31C0">
              <w:t>not null</w:t>
            </w:r>
          </w:p>
        </w:tc>
        <w:tc>
          <w:tcPr>
            <w:tcW w:w="4032"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rsidRPr="002336E7">
              <w:t>T_CMP_TYPE_FILEINFORMATIONEXT</w:t>
            </w:r>
            <w:r w:rsidRPr="002336E7">
              <w:rPr>
                <w:rFonts w:hint="eastAsia"/>
              </w:rPr>
              <w:t>表中的</w:t>
            </w:r>
            <w:r w:rsidRPr="002336E7">
              <w:rPr>
                <w:rFonts w:hint="eastAsia"/>
              </w:rPr>
              <w:t>ObjectID</w:t>
            </w:r>
          </w:p>
        </w:tc>
        <w:tc>
          <w:tcPr>
            <w:tcW w:w="621"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rPr>
                <w:color w:val="333399"/>
              </w:rPr>
            </w:pPr>
          </w:p>
        </w:tc>
      </w:tr>
      <w:tr w:rsidR="0059683A" w:rsidTr="00063980">
        <w:trPr>
          <w:cantSplit/>
          <w:jc w:val="center"/>
        </w:trPr>
        <w:tc>
          <w:tcPr>
            <w:tcW w:w="1570" w:type="dxa"/>
            <w:tcBorders>
              <w:top w:val="single" w:sz="6" w:space="0" w:color="auto"/>
              <w:left w:val="single" w:sz="6" w:space="0" w:color="000000"/>
              <w:bottom w:val="single" w:sz="6" w:space="0" w:color="auto"/>
              <w:right w:val="single" w:sz="6" w:space="0" w:color="000000"/>
            </w:tcBorders>
            <w:hideMark/>
          </w:tcPr>
          <w:p w:rsidR="0059683A" w:rsidRPr="007E44B5" w:rsidRDefault="0059683A" w:rsidP="00063980">
            <w:pPr>
              <w:pStyle w:val="TableText"/>
            </w:pPr>
            <w:r w:rsidRPr="00353560">
              <w:t>target_id</w:t>
            </w:r>
          </w:p>
        </w:tc>
        <w:tc>
          <w:tcPr>
            <w:tcW w:w="1684"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rsidRPr="007E31C0">
              <w:t>NUMBER(19)</w:t>
            </w:r>
          </w:p>
        </w:tc>
        <w:tc>
          <w:tcPr>
            <w:tcW w:w="1070" w:type="dxa"/>
            <w:tcBorders>
              <w:top w:val="single" w:sz="6" w:space="0" w:color="auto"/>
              <w:left w:val="single" w:sz="6" w:space="0" w:color="000000"/>
              <w:bottom w:val="single" w:sz="6" w:space="0" w:color="auto"/>
              <w:right w:val="single" w:sz="6" w:space="0" w:color="000000"/>
            </w:tcBorders>
            <w:hideMark/>
          </w:tcPr>
          <w:p w:rsidR="0059683A" w:rsidRDefault="0059683A" w:rsidP="00063980">
            <w:pPr>
              <w:pStyle w:val="TableText"/>
            </w:pPr>
            <w:r w:rsidRPr="007E31C0">
              <w:t>not null</w:t>
            </w:r>
          </w:p>
        </w:tc>
        <w:tc>
          <w:tcPr>
            <w:tcW w:w="4032" w:type="dxa"/>
            <w:tcBorders>
              <w:top w:val="single" w:sz="6" w:space="0" w:color="auto"/>
              <w:left w:val="single" w:sz="6" w:space="0" w:color="000000"/>
              <w:bottom w:val="single" w:sz="6" w:space="0" w:color="auto"/>
              <w:right w:val="single" w:sz="6" w:space="0" w:color="000000"/>
            </w:tcBorders>
            <w:hideMark/>
          </w:tcPr>
          <w:p w:rsidR="0059683A" w:rsidRPr="007E44B5" w:rsidRDefault="0059683A" w:rsidP="00063980">
            <w:pPr>
              <w:pStyle w:val="TableText"/>
            </w:pPr>
            <w:r w:rsidRPr="00C91D0A">
              <w:t>T_CMP_TYPE_VIDEOFILE</w:t>
            </w:r>
            <w:r w:rsidRPr="002336E7">
              <w:rPr>
                <w:rFonts w:hint="eastAsia"/>
              </w:rPr>
              <w:t>表中的</w:t>
            </w:r>
            <w:r w:rsidRPr="002336E7">
              <w:rPr>
                <w:rFonts w:hint="eastAsia"/>
              </w:rPr>
              <w:t>ObjectID</w:t>
            </w:r>
          </w:p>
        </w:tc>
        <w:tc>
          <w:tcPr>
            <w:tcW w:w="621" w:type="dxa"/>
            <w:tcBorders>
              <w:top w:val="single" w:sz="6" w:space="0" w:color="auto"/>
              <w:left w:val="single" w:sz="6" w:space="0" w:color="000000"/>
              <w:bottom w:val="single" w:sz="6" w:space="0" w:color="auto"/>
              <w:right w:val="single" w:sz="6" w:space="0" w:color="000000"/>
            </w:tcBorders>
            <w:hideMark/>
          </w:tcPr>
          <w:p w:rsidR="0059683A" w:rsidRPr="007E44B5" w:rsidRDefault="0059683A" w:rsidP="00063980">
            <w:pPr>
              <w:pStyle w:val="TableText"/>
            </w:pPr>
          </w:p>
        </w:tc>
      </w:tr>
    </w:tbl>
    <w:p w:rsidR="007957EA" w:rsidRPr="00753268" w:rsidRDefault="007957EA" w:rsidP="007957EA">
      <w:pPr>
        <w:rPr>
          <w:rFonts w:ascii="Arial" w:hAnsi="Arial"/>
          <w:lang w:val="de-DE"/>
        </w:rPr>
      </w:pPr>
    </w:p>
    <w:p w:rsidR="007957EA" w:rsidRPr="002C41A9" w:rsidRDefault="007957EA" w:rsidP="007957EA">
      <w:pPr>
        <w:pStyle w:val="31"/>
      </w:pPr>
      <w:bookmarkStart w:id="2403" w:name="_Toc397680937"/>
      <w:bookmarkStart w:id="2404" w:name="_Toc397712928"/>
      <w:bookmarkStart w:id="2405" w:name="_Toc435003413"/>
      <w:r w:rsidRPr="002C41A9">
        <w:rPr>
          <w:rFonts w:hint="eastAsia"/>
        </w:rPr>
        <w:t>节目单信息表</w:t>
      </w:r>
      <w:bookmarkStart w:id="2406" w:name="OLE_LINK6"/>
      <w:bookmarkStart w:id="2407" w:name="OLE_LINK7"/>
      <w:r w:rsidR="00117A2F" w:rsidRPr="006B1B74">
        <w:t>T_CMP_TYPE_PROGRAM</w:t>
      </w:r>
      <w:bookmarkEnd w:id="2403"/>
      <w:bookmarkEnd w:id="2404"/>
      <w:bookmarkEnd w:id="2405"/>
      <w:bookmarkEnd w:id="2406"/>
      <w:bookmarkEnd w:id="2407"/>
    </w:p>
    <w:tbl>
      <w:tblPr>
        <w:tblW w:w="909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Change w:id="2408" w:author="wurongjun 00246467" w:date="2015-11-11T10:17:00Z">
          <w:tblPr>
            <w:tblW w:w="97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PrChange>
      </w:tblPr>
      <w:tblGrid>
        <w:gridCol w:w="2147"/>
        <w:gridCol w:w="1984"/>
        <w:gridCol w:w="1701"/>
        <w:gridCol w:w="1843"/>
        <w:gridCol w:w="1418"/>
        <w:tblGridChange w:id="2409">
          <w:tblGrid>
            <w:gridCol w:w="2147"/>
            <w:gridCol w:w="1984"/>
            <w:gridCol w:w="41"/>
            <w:gridCol w:w="1660"/>
            <w:gridCol w:w="38"/>
            <w:gridCol w:w="1223"/>
            <w:gridCol w:w="582"/>
            <w:gridCol w:w="713"/>
            <w:gridCol w:w="705"/>
            <w:gridCol w:w="670"/>
          </w:tblGrid>
        </w:tblGridChange>
      </w:tblGrid>
      <w:tr w:rsidR="007957EA" w:rsidRPr="0019211A" w:rsidTr="005A1506">
        <w:trPr>
          <w:cantSplit/>
          <w:trHeight w:val="783"/>
          <w:jc w:val="center"/>
          <w:trPrChange w:id="2410" w:author="wurongjun 00246467" w:date="2015-11-11T10:17:00Z">
            <w:trPr>
              <w:cantSplit/>
              <w:trHeight w:val="783"/>
              <w:jc w:val="center"/>
            </w:trPr>
          </w:trPrChange>
        </w:trPr>
        <w:tc>
          <w:tcPr>
            <w:tcW w:w="2147" w:type="dxa"/>
            <w:tcBorders>
              <w:top w:val="single" w:sz="6" w:space="0" w:color="auto"/>
              <w:left w:val="single" w:sz="6" w:space="0" w:color="auto"/>
              <w:bottom w:val="single" w:sz="6" w:space="0" w:color="auto"/>
              <w:right w:val="single" w:sz="6" w:space="0" w:color="auto"/>
              <w:tl2br w:val="nil"/>
              <w:tr2bl w:val="nil"/>
            </w:tcBorders>
            <w:shd w:val="clear" w:color="auto" w:fill="D9D9D9"/>
            <w:tcPrChange w:id="2411" w:author="wurongjun 00246467" w:date="2015-11-11T10:17:00Z">
              <w:tcPr>
                <w:tcW w:w="4186" w:type="dxa"/>
                <w:gridSpan w:val="3"/>
                <w:tcBorders>
                  <w:top w:val="single" w:sz="6" w:space="0" w:color="auto"/>
                  <w:left w:val="single" w:sz="6" w:space="0" w:color="auto"/>
                  <w:bottom w:val="single" w:sz="6" w:space="0" w:color="auto"/>
                  <w:right w:val="single" w:sz="6" w:space="0" w:color="auto"/>
                  <w:tl2br w:val="nil"/>
                  <w:tr2bl w:val="nil"/>
                </w:tcBorders>
                <w:shd w:val="clear" w:color="auto" w:fill="D9D9D9"/>
              </w:tcPr>
            </w:tcPrChange>
          </w:tcPr>
          <w:p w:rsidR="007957EA" w:rsidRPr="00133767" w:rsidRDefault="007957EA" w:rsidP="00D244CD">
            <w:pPr>
              <w:pStyle w:val="TableHeading"/>
            </w:pPr>
            <w:r w:rsidRPr="00133767">
              <w:t>字段</w:t>
            </w:r>
          </w:p>
        </w:tc>
        <w:tc>
          <w:tcPr>
            <w:tcW w:w="1984" w:type="dxa"/>
            <w:tcBorders>
              <w:top w:val="single" w:sz="6" w:space="0" w:color="auto"/>
              <w:left w:val="single" w:sz="6" w:space="0" w:color="auto"/>
              <w:bottom w:val="single" w:sz="6" w:space="0" w:color="auto"/>
              <w:right w:val="single" w:sz="6" w:space="0" w:color="auto"/>
              <w:tl2br w:val="nil"/>
              <w:tr2bl w:val="nil"/>
            </w:tcBorders>
            <w:shd w:val="clear" w:color="auto" w:fill="D9D9D9"/>
            <w:tcPrChange w:id="2412" w:author="wurongjun 00246467" w:date="2015-11-11T10:17:00Z">
              <w:tcPr>
                <w:tcW w:w="1675" w:type="dxa"/>
                <w:gridSpan w:val="2"/>
                <w:tcBorders>
                  <w:top w:val="single" w:sz="6" w:space="0" w:color="auto"/>
                  <w:left w:val="single" w:sz="6" w:space="0" w:color="auto"/>
                  <w:bottom w:val="single" w:sz="6" w:space="0" w:color="auto"/>
                  <w:right w:val="single" w:sz="6" w:space="0" w:color="auto"/>
                  <w:tl2br w:val="nil"/>
                  <w:tr2bl w:val="nil"/>
                </w:tcBorders>
                <w:shd w:val="clear" w:color="auto" w:fill="D9D9D9"/>
              </w:tcPr>
            </w:tcPrChange>
          </w:tcPr>
          <w:p w:rsidR="007957EA" w:rsidRPr="00133767" w:rsidRDefault="007957EA" w:rsidP="00D244CD">
            <w:pPr>
              <w:pStyle w:val="TableHeading"/>
            </w:pPr>
            <w:r w:rsidRPr="00133767">
              <w:t>数据类型</w:t>
            </w:r>
          </w:p>
        </w:tc>
        <w:tc>
          <w:tcPr>
            <w:tcW w:w="1701" w:type="dxa"/>
            <w:tcBorders>
              <w:top w:val="single" w:sz="6" w:space="0" w:color="auto"/>
              <w:left w:val="single" w:sz="6" w:space="0" w:color="auto"/>
              <w:bottom w:val="single" w:sz="6" w:space="0" w:color="auto"/>
              <w:right w:val="single" w:sz="6" w:space="0" w:color="auto"/>
              <w:tl2br w:val="nil"/>
              <w:tr2bl w:val="nil"/>
            </w:tcBorders>
            <w:shd w:val="clear" w:color="auto" w:fill="D9D9D9"/>
            <w:tcPrChange w:id="2413" w:author="wurongjun 00246467" w:date="2015-11-11T10:17:00Z">
              <w:tcPr>
                <w:tcW w:w="1226" w:type="dxa"/>
                <w:tcBorders>
                  <w:top w:val="single" w:sz="6" w:space="0" w:color="auto"/>
                  <w:left w:val="single" w:sz="6" w:space="0" w:color="auto"/>
                  <w:bottom w:val="single" w:sz="6" w:space="0" w:color="auto"/>
                  <w:right w:val="single" w:sz="6" w:space="0" w:color="auto"/>
                  <w:tl2br w:val="nil"/>
                  <w:tr2bl w:val="nil"/>
                </w:tcBorders>
                <w:shd w:val="clear" w:color="auto" w:fill="D9D9D9"/>
              </w:tcPr>
            </w:tcPrChange>
          </w:tcPr>
          <w:p w:rsidR="007957EA" w:rsidRPr="00133767" w:rsidRDefault="007957EA" w:rsidP="00D244CD">
            <w:pPr>
              <w:pStyle w:val="TableHeading"/>
            </w:pPr>
            <w:r w:rsidRPr="00133767">
              <w:t>是否</w:t>
            </w:r>
            <w:del w:id="2414" w:author="wurongjun 00246467" w:date="2015-11-11T10:17:00Z">
              <w:r w:rsidRPr="00133767" w:rsidDel="005A1506">
                <w:delText>允许</w:delText>
              </w:r>
            </w:del>
            <w:r w:rsidRPr="00133767">
              <w:t>为空</w:t>
            </w:r>
          </w:p>
        </w:tc>
        <w:tc>
          <w:tcPr>
            <w:tcW w:w="1843" w:type="dxa"/>
            <w:tcBorders>
              <w:top w:val="single" w:sz="6" w:space="0" w:color="auto"/>
              <w:left w:val="single" w:sz="6" w:space="0" w:color="auto"/>
              <w:bottom w:val="single" w:sz="6" w:space="0" w:color="auto"/>
              <w:right w:val="single" w:sz="6" w:space="0" w:color="auto"/>
              <w:tl2br w:val="nil"/>
              <w:tr2bl w:val="nil"/>
            </w:tcBorders>
            <w:shd w:val="clear" w:color="auto" w:fill="D9D9D9"/>
            <w:tcPrChange w:id="2415" w:author="wurongjun 00246467" w:date="2015-11-11T10:17:00Z">
              <w:tcPr>
                <w:tcW w:w="1298" w:type="dxa"/>
                <w:gridSpan w:val="2"/>
                <w:tcBorders>
                  <w:top w:val="single" w:sz="6" w:space="0" w:color="auto"/>
                  <w:left w:val="single" w:sz="6" w:space="0" w:color="auto"/>
                  <w:bottom w:val="single" w:sz="6" w:space="0" w:color="auto"/>
                  <w:right w:val="single" w:sz="6" w:space="0" w:color="auto"/>
                  <w:tl2br w:val="nil"/>
                  <w:tr2bl w:val="nil"/>
                </w:tcBorders>
                <w:shd w:val="clear" w:color="auto" w:fill="D9D9D9"/>
              </w:tcPr>
            </w:tcPrChange>
          </w:tcPr>
          <w:p w:rsidR="007957EA" w:rsidRPr="00133767" w:rsidRDefault="007957EA" w:rsidP="00D244CD">
            <w:pPr>
              <w:pStyle w:val="TableHeading"/>
            </w:pPr>
            <w:r w:rsidRPr="00133767">
              <w:t>描述信息</w:t>
            </w:r>
          </w:p>
        </w:tc>
        <w:tc>
          <w:tcPr>
            <w:tcW w:w="1418" w:type="dxa"/>
            <w:tcBorders>
              <w:top w:val="single" w:sz="6" w:space="0" w:color="auto"/>
              <w:left w:val="single" w:sz="6" w:space="0" w:color="auto"/>
              <w:bottom w:val="single" w:sz="6" w:space="0" w:color="auto"/>
              <w:right w:val="single" w:sz="6" w:space="0" w:color="auto"/>
              <w:tl2br w:val="nil"/>
              <w:tr2bl w:val="nil"/>
            </w:tcBorders>
            <w:shd w:val="clear" w:color="auto" w:fill="D9D9D9"/>
            <w:tcPrChange w:id="2416" w:author="wurongjun 00246467" w:date="2015-11-11T10:17:00Z">
              <w:tcPr>
                <w:tcW w:w="1378" w:type="dxa"/>
                <w:gridSpan w:val="2"/>
                <w:tcBorders>
                  <w:top w:val="single" w:sz="6" w:space="0" w:color="auto"/>
                  <w:left w:val="single" w:sz="6" w:space="0" w:color="auto"/>
                  <w:bottom w:val="single" w:sz="6" w:space="0" w:color="auto"/>
                  <w:right w:val="single" w:sz="6" w:space="0" w:color="auto"/>
                  <w:tl2br w:val="nil"/>
                  <w:tr2bl w:val="nil"/>
                </w:tcBorders>
                <w:shd w:val="clear" w:color="auto" w:fill="D9D9D9"/>
              </w:tcPr>
            </w:tcPrChange>
          </w:tcPr>
          <w:p w:rsidR="007957EA" w:rsidRPr="00133767" w:rsidRDefault="007957EA" w:rsidP="00D244CD">
            <w:pPr>
              <w:pStyle w:val="TableHeading"/>
            </w:pPr>
            <w:r>
              <w:rPr>
                <w:rFonts w:hint="eastAsia"/>
              </w:rPr>
              <w:t>备注</w:t>
            </w:r>
          </w:p>
        </w:tc>
      </w:tr>
      <w:tr w:rsidR="007957EA" w:rsidRPr="0019211A" w:rsidTr="005A1506">
        <w:trPr>
          <w:cantSplit/>
          <w:jc w:val="center"/>
          <w:trPrChange w:id="2417" w:author="wurongjun 00246467" w:date="2015-11-11T10:17:00Z">
            <w:trPr>
              <w:cantSplit/>
              <w:jc w:val="center"/>
            </w:trPr>
          </w:trPrChange>
        </w:trPr>
        <w:tc>
          <w:tcPr>
            <w:tcW w:w="2147" w:type="dxa"/>
            <w:tcBorders>
              <w:top w:val="single" w:sz="6" w:space="0" w:color="auto"/>
            </w:tcBorders>
            <w:shd w:val="clear" w:color="auto" w:fill="auto"/>
            <w:tcPrChange w:id="2418" w:author="wurongjun 00246467" w:date="2015-11-11T10:17:00Z">
              <w:tcPr>
                <w:tcW w:w="4186" w:type="dxa"/>
                <w:gridSpan w:val="3"/>
                <w:tcBorders>
                  <w:top w:val="single" w:sz="6" w:space="0" w:color="auto"/>
                </w:tcBorders>
                <w:shd w:val="clear" w:color="auto" w:fill="auto"/>
              </w:tcPr>
            </w:tcPrChange>
          </w:tcPr>
          <w:p w:rsidR="007957EA" w:rsidRPr="005A1506" w:rsidRDefault="005A1506" w:rsidP="00D244CD">
            <w:pPr>
              <w:pStyle w:val="TableText"/>
              <w:rPr>
                <w:rPrChange w:id="2419" w:author="wurongjun 00246467" w:date="2015-11-11T10:17:00Z">
                  <w:rPr>
                    <w:rFonts w:ascii="宋体" w:cs="宋体"/>
                    <w:sz w:val="18"/>
                    <w:szCs w:val="18"/>
                  </w:rPr>
                </w:rPrChange>
              </w:rPr>
            </w:pPr>
            <w:r w:rsidRPr="005A1506">
              <w:t>PROGRAMCODE</w:t>
            </w:r>
          </w:p>
        </w:tc>
        <w:tc>
          <w:tcPr>
            <w:tcW w:w="1984" w:type="dxa"/>
            <w:tcBorders>
              <w:top w:val="single" w:sz="6" w:space="0" w:color="auto"/>
            </w:tcBorders>
            <w:shd w:val="clear" w:color="auto" w:fill="auto"/>
            <w:tcPrChange w:id="2420" w:author="wurongjun 00246467" w:date="2015-11-11T10:17:00Z">
              <w:tcPr>
                <w:tcW w:w="1675" w:type="dxa"/>
                <w:gridSpan w:val="2"/>
                <w:tcBorders>
                  <w:top w:val="single" w:sz="6" w:space="0" w:color="auto"/>
                </w:tcBorders>
                <w:shd w:val="clear" w:color="auto" w:fill="auto"/>
              </w:tcPr>
            </w:tcPrChange>
          </w:tcPr>
          <w:p w:rsidR="007957EA" w:rsidRPr="005A1506" w:rsidRDefault="005A1506" w:rsidP="00D244CD">
            <w:pPr>
              <w:pStyle w:val="TableText"/>
              <w:rPr>
                <w:rPrChange w:id="2421" w:author="wurongjun 00246467" w:date="2015-11-11T10:17:00Z">
                  <w:rPr>
                    <w:rFonts w:ascii="宋体" w:cs="宋体"/>
                    <w:sz w:val="18"/>
                    <w:szCs w:val="18"/>
                  </w:rPr>
                </w:rPrChange>
              </w:rPr>
            </w:pPr>
            <w:r w:rsidRPr="005A1506">
              <w:t>VARCHAR2(40)</w:t>
            </w:r>
          </w:p>
        </w:tc>
        <w:tc>
          <w:tcPr>
            <w:tcW w:w="1701" w:type="dxa"/>
            <w:tcBorders>
              <w:top w:val="single" w:sz="6" w:space="0" w:color="auto"/>
            </w:tcBorders>
            <w:shd w:val="clear" w:color="auto" w:fill="auto"/>
            <w:tcPrChange w:id="2422" w:author="wurongjun 00246467" w:date="2015-11-11T10:17:00Z">
              <w:tcPr>
                <w:tcW w:w="1226" w:type="dxa"/>
                <w:tcBorders>
                  <w:top w:val="single" w:sz="6" w:space="0" w:color="auto"/>
                </w:tcBorders>
                <w:shd w:val="clear" w:color="auto" w:fill="auto"/>
              </w:tcPr>
            </w:tcPrChange>
          </w:tcPr>
          <w:p w:rsidR="007957EA" w:rsidRPr="005A1506" w:rsidRDefault="005A1506" w:rsidP="00D244CD">
            <w:pPr>
              <w:pStyle w:val="TableText"/>
              <w:rPr>
                <w:rPrChange w:id="2423" w:author="wurongjun 00246467" w:date="2015-11-11T10:17:00Z">
                  <w:rPr>
                    <w:rFonts w:ascii="宋体" w:cs="宋体"/>
                    <w:sz w:val="18"/>
                    <w:szCs w:val="18"/>
                  </w:rPr>
                </w:rPrChange>
              </w:rPr>
            </w:pPr>
            <w:r w:rsidRPr="005A1506">
              <w:t>NULL</w:t>
            </w:r>
          </w:p>
        </w:tc>
        <w:tc>
          <w:tcPr>
            <w:tcW w:w="1843" w:type="dxa"/>
            <w:tcBorders>
              <w:top w:val="single" w:sz="6" w:space="0" w:color="auto"/>
            </w:tcBorders>
            <w:shd w:val="clear" w:color="auto" w:fill="auto"/>
            <w:tcPrChange w:id="2424" w:author="wurongjun 00246467" w:date="2015-11-11T10:17:00Z">
              <w:tcPr>
                <w:tcW w:w="1298" w:type="dxa"/>
                <w:gridSpan w:val="2"/>
                <w:tcBorders>
                  <w:top w:val="single" w:sz="6" w:space="0" w:color="auto"/>
                </w:tcBorders>
                <w:shd w:val="clear" w:color="auto" w:fill="auto"/>
              </w:tcPr>
            </w:tcPrChange>
          </w:tcPr>
          <w:p w:rsidR="007957EA" w:rsidRPr="002C41A9" w:rsidRDefault="007957EA" w:rsidP="00D244CD">
            <w:pPr>
              <w:pStyle w:val="TableText"/>
              <w:rPr>
                <w:rFonts w:ascii="宋体" w:cs="宋体"/>
                <w:sz w:val="18"/>
                <w:szCs w:val="18"/>
              </w:rPr>
            </w:pPr>
            <w:r w:rsidRPr="002C41A9">
              <w:rPr>
                <w:rFonts w:ascii="宋体" w:cs="宋体"/>
                <w:sz w:val="18"/>
                <w:szCs w:val="18"/>
              </w:rPr>
              <w:t>节目</w:t>
            </w:r>
            <w:r w:rsidRPr="002C41A9">
              <w:rPr>
                <w:rFonts w:ascii="宋体" w:cs="宋体" w:hint="eastAsia"/>
                <w:sz w:val="18"/>
                <w:szCs w:val="18"/>
              </w:rPr>
              <w:t>单</w:t>
            </w:r>
            <w:r w:rsidRPr="002C41A9">
              <w:rPr>
                <w:rFonts w:ascii="宋体" w:cs="宋体"/>
                <w:sz w:val="18"/>
                <w:szCs w:val="18"/>
              </w:rPr>
              <w:t>编号。</w:t>
            </w:r>
          </w:p>
        </w:tc>
        <w:tc>
          <w:tcPr>
            <w:tcW w:w="1418" w:type="dxa"/>
            <w:tcBorders>
              <w:top w:val="single" w:sz="6" w:space="0" w:color="auto"/>
            </w:tcBorders>
            <w:shd w:val="clear" w:color="auto" w:fill="auto"/>
            <w:tcPrChange w:id="2425" w:author="wurongjun 00246467" w:date="2015-11-11T10:17:00Z">
              <w:tcPr>
                <w:tcW w:w="1378" w:type="dxa"/>
                <w:gridSpan w:val="2"/>
                <w:tcBorders>
                  <w:top w:val="single" w:sz="6" w:space="0" w:color="auto"/>
                </w:tcBorders>
                <w:shd w:val="clear" w:color="auto" w:fill="auto"/>
              </w:tcPr>
            </w:tcPrChange>
          </w:tcPr>
          <w:p w:rsidR="007957EA" w:rsidRPr="002C41A9" w:rsidRDefault="007957EA" w:rsidP="00D244CD">
            <w:pPr>
              <w:pStyle w:val="TableText"/>
              <w:rPr>
                <w:rFonts w:ascii="宋体" w:cs="宋体"/>
                <w:sz w:val="18"/>
                <w:szCs w:val="18"/>
              </w:rPr>
            </w:pPr>
            <w:r w:rsidRPr="002C41A9">
              <w:rPr>
                <w:rFonts w:ascii="宋体" w:cs="宋体" w:hint="eastAsia"/>
                <w:sz w:val="18"/>
                <w:szCs w:val="18"/>
              </w:rPr>
              <w:t>传递给外部件</w:t>
            </w:r>
          </w:p>
        </w:tc>
      </w:tr>
      <w:tr w:rsidR="007957EA" w:rsidRPr="0019211A" w:rsidTr="005A1506">
        <w:trPr>
          <w:cantSplit/>
          <w:jc w:val="center"/>
          <w:trPrChange w:id="2426" w:author="wurongjun 00246467" w:date="2015-11-11T10:17:00Z">
            <w:trPr>
              <w:cantSplit/>
              <w:jc w:val="center"/>
            </w:trPr>
          </w:trPrChange>
        </w:trPr>
        <w:tc>
          <w:tcPr>
            <w:tcW w:w="2147" w:type="dxa"/>
            <w:shd w:val="clear" w:color="auto" w:fill="auto"/>
            <w:tcPrChange w:id="2427" w:author="wurongjun 00246467" w:date="2015-11-11T10:17:00Z">
              <w:tcPr>
                <w:tcW w:w="4186" w:type="dxa"/>
                <w:gridSpan w:val="3"/>
                <w:shd w:val="clear" w:color="auto" w:fill="auto"/>
              </w:tcPr>
            </w:tcPrChange>
          </w:tcPr>
          <w:p w:rsidR="007957EA" w:rsidRPr="005A1506" w:rsidRDefault="007957EA" w:rsidP="00D244CD">
            <w:pPr>
              <w:pStyle w:val="TableText"/>
              <w:rPr>
                <w:rPrChange w:id="2428" w:author="wurongjun 00246467" w:date="2015-11-11T10:17:00Z">
                  <w:rPr>
                    <w:rFonts w:ascii="宋体" w:cs="宋体"/>
                    <w:sz w:val="18"/>
                    <w:szCs w:val="18"/>
                  </w:rPr>
                </w:rPrChange>
              </w:rPr>
            </w:pPr>
          </w:p>
          <w:p w:rsidR="007957EA" w:rsidRPr="005A1506" w:rsidRDefault="005A1506" w:rsidP="00D244CD">
            <w:pPr>
              <w:pStyle w:val="TableText"/>
              <w:rPr>
                <w:rPrChange w:id="2429" w:author="wurongjun 00246467" w:date="2015-11-11T10:17:00Z">
                  <w:rPr>
                    <w:rFonts w:ascii="宋体" w:cs="宋体"/>
                    <w:sz w:val="18"/>
                    <w:szCs w:val="18"/>
                  </w:rPr>
                </w:rPrChange>
              </w:rPr>
            </w:pPr>
            <w:r w:rsidRPr="005A1506">
              <w:t>OBJECTID</w:t>
            </w:r>
          </w:p>
          <w:p w:rsidR="007957EA" w:rsidRPr="005A1506" w:rsidRDefault="007957EA" w:rsidP="00D244CD">
            <w:pPr>
              <w:pStyle w:val="TableText"/>
              <w:rPr>
                <w:rPrChange w:id="2430" w:author="wurongjun 00246467" w:date="2015-11-11T10:17:00Z">
                  <w:rPr>
                    <w:rFonts w:ascii="宋体" w:cs="宋体"/>
                    <w:sz w:val="18"/>
                    <w:szCs w:val="18"/>
                  </w:rPr>
                </w:rPrChange>
              </w:rPr>
            </w:pPr>
          </w:p>
        </w:tc>
        <w:tc>
          <w:tcPr>
            <w:tcW w:w="1984" w:type="dxa"/>
            <w:shd w:val="clear" w:color="auto" w:fill="auto"/>
            <w:tcPrChange w:id="2431" w:author="wurongjun 00246467" w:date="2015-11-11T10:17:00Z">
              <w:tcPr>
                <w:tcW w:w="1675" w:type="dxa"/>
                <w:gridSpan w:val="2"/>
                <w:shd w:val="clear" w:color="auto" w:fill="auto"/>
              </w:tcPr>
            </w:tcPrChange>
          </w:tcPr>
          <w:p w:rsidR="007957EA" w:rsidRPr="005A1506" w:rsidRDefault="005A1506" w:rsidP="00D244CD">
            <w:pPr>
              <w:pStyle w:val="TableText"/>
              <w:rPr>
                <w:rPrChange w:id="2432" w:author="wurongjun 00246467" w:date="2015-11-11T10:17:00Z">
                  <w:rPr>
                    <w:rFonts w:ascii="宋体" w:cs="宋体"/>
                    <w:sz w:val="18"/>
                    <w:szCs w:val="18"/>
                  </w:rPr>
                </w:rPrChange>
              </w:rPr>
            </w:pPr>
            <w:r w:rsidRPr="005A1506">
              <w:t>NUMBER(19)</w:t>
            </w:r>
          </w:p>
        </w:tc>
        <w:tc>
          <w:tcPr>
            <w:tcW w:w="1701" w:type="dxa"/>
            <w:shd w:val="clear" w:color="auto" w:fill="auto"/>
            <w:tcPrChange w:id="2433" w:author="wurongjun 00246467" w:date="2015-11-11T10:17:00Z">
              <w:tcPr>
                <w:tcW w:w="1226" w:type="dxa"/>
                <w:shd w:val="clear" w:color="auto" w:fill="auto"/>
              </w:tcPr>
            </w:tcPrChange>
          </w:tcPr>
          <w:p w:rsidR="007957EA" w:rsidRPr="005A1506" w:rsidRDefault="005A1506" w:rsidP="00D244CD">
            <w:pPr>
              <w:pStyle w:val="TableText"/>
              <w:rPr>
                <w:rPrChange w:id="2434" w:author="wurongjun 00246467" w:date="2015-11-11T10:17:00Z">
                  <w:rPr>
                    <w:rFonts w:ascii="宋体" w:cs="宋体"/>
                    <w:sz w:val="18"/>
                    <w:szCs w:val="18"/>
                  </w:rPr>
                </w:rPrChange>
              </w:rPr>
            </w:pPr>
            <w:r w:rsidRPr="005A1506">
              <w:t>NOT NULL</w:t>
            </w:r>
          </w:p>
        </w:tc>
        <w:tc>
          <w:tcPr>
            <w:tcW w:w="1843" w:type="dxa"/>
            <w:shd w:val="clear" w:color="auto" w:fill="auto"/>
            <w:tcPrChange w:id="2435" w:author="wurongjun 00246467" w:date="2015-11-11T10:17:00Z">
              <w:tcPr>
                <w:tcW w:w="1298" w:type="dxa"/>
                <w:gridSpan w:val="2"/>
                <w:shd w:val="clear" w:color="auto" w:fill="auto"/>
              </w:tcPr>
            </w:tcPrChange>
          </w:tcPr>
          <w:p w:rsidR="007957EA" w:rsidRPr="002C41A9" w:rsidRDefault="007957EA" w:rsidP="00D244CD">
            <w:pPr>
              <w:pStyle w:val="TableText"/>
              <w:rPr>
                <w:rFonts w:ascii="宋体" w:cs="宋体"/>
                <w:sz w:val="18"/>
                <w:szCs w:val="18"/>
              </w:rPr>
            </w:pPr>
          </w:p>
        </w:tc>
        <w:tc>
          <w:tcPr>
            <w:tcW w:w="1418" w:type="dxa"/>
            <w:shd w:val="clear" w:color="auto" w:fill="auto"/>
            <w:tcPrChange w:id="2436" w:author="wurongjun 00246467" w:date="2015-11-11T10:17:00Z">
              <w:tcPr>
                <w:tcW w:w="1378" w:type="dxa"/>
                <w:gridSpan w:val="2"/>
                <w:shd w:val="clear" w:color="auto" w:fill="auto"/>
              </w:tcPr>
            </w:tcPrChange>
          </w:tcPr>
          <w:p w:rsidR="007957EA" w:rsidRPr="002C41A9" w:rsidRDefault="007957EA" w:rsidP="00D244CD">
            <w:pPr>
              <w:pStyle w:val="TableText"/>
              <w:rPr>
                <w:rFonts w:ascii="宋体" w:cs="宋体"/>
                <w:sz w:val="18"/>
                <w:szCs w:val="18"/>
              </w:rPr>
            </w:pPr>
            <w:r w:rsidRPr="002C41A9">
              <w:rPr>
                <w:rFonts w:ascii="宋体" w:cs="宋体" w:hint="eastAsia"/>
                <w:sz w:val="18"/>
                <w:szCs w:val="18"/>
              </w:rPr>
              <w:t>MDSP内部使用</w:t>
            </w:r>
          </w:p>
        </w:tc>
      </w:tr>
      <w:tr w:rsidR="007957EA" w:rsidRPr="0019211A" w:rsidTr="005A1506">
        <w:trPr>
          <w:cantSplit/>
          <w:jc w:val="center"/>
          <w:trPrChange w:id="2437" w:author="wurongjun 00246467" w:date="2015-11-11T10:17:00Z">
            <w:trPr>
              <w:cantSplit/>
              <w:jc w:val="center"/>
            </w:trPr>
          </w:trPrChange>
        </w:trPr>
        <w:tc>
          <w:tcPr>
            <w:tcW w:w="2147" w:type="dxa"/>
            <w:shd w:val="clear" w:color="auto" w:fill="auto"/>
            <w:tcPrChange w:id="2438" w:author="wurongjun 00246467" w:date="2015-11-11T10:17:00Z">
              <w:tcPr>
                <w:tcW w:w="4186" w:type="dxa"/>
                <w:gridSpan w:val="3"/>
                <w:shd w:val="clear" w:color="auto" w:fill="auto"/>
              </w:tcPr>
            </w:tcPrChange>
          </w:tcPr>
          <w:p w:rsidR="007957EA" w:rsidRPr="005A1506" w:rsidRDefault="005A1506" w:rsidP="00D244CD">
            <w:pPr>
              <w:pStyle w:val="TableText"/>
              <w:rPr>
                <w:rPrChange w:id="2439" w:author="wurongjun 00246467" w:date="2015-11-11T10:17:00Z">
                  <w:rPr>
                    <w:rFonts w:ascii="宋体" w:cs="宋体"/>
                    <w:sz w:val="18"/>
                    <w:szCs w:val="18"/>
                  </w:rPr>
                </w:rPrChange>
              </w:rPr>
            </w:pPr>
            <w:r w:rsidRPr="005A1506">
              <w:t>NAME_LANG1</w:t>
            </w:r>
          </w:p>
        </w:tc>
        <w:tc>
          <w:tcPr>
            <w:tcW w:w="1984" w:type="dxa"/>
            <w:shd w:val="clear" w:color="auto" w:fill="auto"/>
            <w:tcPrChange w:id="2440" w:author="wurongjun 00246467" w:date="2015-11-11T10:17:00Z">
              <w:tcPr>
                <w:tcW w:w="1675" w:type="dxa"/>
                <w:gridSpan w:val="2"/>
                <w:shd w:val="clear" w:color="auto" w:fill="auto"/>
              </w:tcPr>
            </w:tcPrChange>
          </w:tcPr>
          <w:p w:rsidR="007957EA" w:rsidRPr="005A1506" w:rsidRDefault="005A1506" w:rsidP="00D244CD">
            <w:pPr>
              <w:pStyle w:val="TableText"/>
              <w:rPr>
                <w:rPrChange w:id="2441" w:author="wurongjun 00246467" w:date="2015-11-11T10:17:00Z">
                  <w:rPr>
                    <w:rFonts w:ascii="宋体" w:cs="宋体"/>
                    <w:sz w:val="18"/>
                    <w:szCs w:val="18"/>
                  </w:rPr>
                </w:rPrChange>
              </w:rPr>
            </w:pPr>
            <w:r w:rsidRPr="005A1506">
              <w:t>VARCHAR2(256)</w:t>
            </w:r>
          </w:p>
        </w:tc>
        <w:tc>
          <w:tcPr>
            <w:tcW w:w="1701" w:type="dxa"/>
            <w:shd w:val="clear" w:color="auto" w:fill="auto"/>
            <w:tcPrChange w:id="2442" w:author="wurongjun 00246467" w:date="2015-11-11T10:17:00Z">
              <w:tcPr>
                <w:tcW w:w="1226" w:type="dxa"/>
                <w:shd w:val="clear" w:color="auto" w:fill="auto"/>
              </w:tcPr>
            </w:tcPrChange>
          </w:tcPr>
          <w:p w:rsidR="007957EA" w:rsidRPr="005A1506" w:rsidRDefault="005A1506" w:rsidP="00D244CD">
            <w:pPr>
              <w:pStyle w:val="TableText"/>
              <w:rPr>
                <w:rPrChange w:id="2443" w:author="wurongjun 00246467" w:date="2015-11-11T10:17:00Z">
                  <w:rPr>
                    <w:rFonts w:ascii="宋体" w:cs="宋体"/>
                    <w:sz w:val="18"/>
                    <w:szCs w:val="18"/>
                  </w:rPr>
                </w:rPrChange>
              </w:rPr>
            </w:pPr>
            <w:r w:rsidRPr="005A1506">
              <w:t>NULL</w:t>
            </w:r>
          </w:p>
        </w:tc>
        <w:tc>
          <w:tcPr>
            <w:tcW w:w="1843" w:type="dxa"/>
            <w:shd w:val="clear" w:color="auto" w:fill="auto"/>
            <w:tcPrChange w:id="2444" w:author="wurongjun 00246467" w:date="2015-11-11T10:17:00Z">
              <w:tcPr>
                <w:tcW w:w="1298" w:type="dxa"/>
                <w:gridSpan w:val="2"/>
                <w:shd w:val="clear" w:color="auto" w:fill="auto"/>
              </w:tcPr>
            </w:tcPrChange>
          </w:tcPr>
          <w:p w:rsidR="007957EA" w:rsidRPr="002C41A9" w:rsidRDefault="007957EA" w:rsidP="00D244CD">
            <w:pPr>
              <w:pStyle w:val="TableText"/>
              <w:rPr>
                <w:rFonts w:ascii="宋体" w:cs="宋体"/>
                <w:sz w:val="18"/>
                <w:szCs w:val="18"/>
              </w:rPr>
            </w:pPr>
            <w:r w:rsidRPr="002C41A9">
              <w:rPr>
                <w:rFonts w:ascii="宋体" w:cs="宋体" w:hint="eastAsia"/>
                <w:sz w:val="18"/>
                <w:szCs w:val="18"/>
              </w:rPr>
              <w:t>节目单名称</w:t>
            </w:r>
          </w:p>
        </w:tc>
        <w:tc>
          <w:tcPr>
            <w:tcW w:w="1418" w:type="dxa"/>
            <w:shd w:val="clear" w:color="auto" w:fill="auto"/>
            <w:tcPrChange w:id="2445" w:author="wurongjun 00246467" w:date="2015-11-11T10:17:00Z">
              <w:tcPr>
                <w:tcW w:w="1378" w:type="dxa"/>
                <w:gridSpan w:val="2"/>
                <w:shd w:val="clear" w:color="auto" w:fill="auto"/>
              </w:tcPr>
            </w:tcPrChange>
          </w:tcPr>
          <w:p w:rsidR="007957EA" w:rsidRPr="002C41A9" w:rsidRDefault="007957EA" w:rsidP="00D244CD">
            <w:pPr>
              <w:pStyle w:val="TableText"/>
              <w:rPr>
                <w:rFonts w:ascii="宋体" w:cs="宋体"/>
                <w:sz w:val="18"/>
                <w:szCs w:val="18"/>
              </w:rPr>
            </w:pPr>
            <w:r w:rsidRPr="002C41A9">
              <w:rPr>
                <w:rFonts w:ascii="宋体" w:cs="宋体" w:hint="eastAsia"/>
                <w:sz w:val="18"/>
                <w:szCs w:val="18"/>
              </w:rPr>
              <w:t>第一语言</w:t>
            </w:r>
          </w:p>
        </w:tc>
      </w:tr>
      <w:tr w:rsidR="007957EA" w:rsidRPr="0019211A" w:rsidTr="005A1506">
        <w:trPr>
          <w:cantSplit/>
          <w:jc w:val="center"/>
          <w:trPrChange w:id="2446" w:author="wurongjun 00246467" w:date="2015-11-11T10:17:00Z">
            <w:trPr>
              <w:cantSplit/>
              <w:jc w:val="center"/>
            </w:trPr>
          </w:trPrChange>
        </w:trPr>
        <w:tc>
          <w:tcPr>
            <w:tcW w:w="2147" w:type="dxa"/>
            <w:shd w:val="clear" w:color="auto" w:fill="auto"/>
            <w:tcPrChange w:id="2447" w:author="wurongjun 00246467" w:date="2015-11-11T10:17:00Z">
              <w:tcPr>
                <w:tcW w:w="4186" w:type="dxa"/>
                <w:gridSpan w:val="3"/>
                <w:shd w:val="clear" w:color="auto" w:fill="auto"/>
              </w:tcPr>
            </w:tcPrChange>
          </w:tcPr>
          <w:p w:rsidR="007957EA" w:rsidRPr="005A1506" w:rsidRDefault="005A1506" w:rsidP="00D244CD">
            <w:pPr>
              <w:pStyle w:val="TableText"/>
              <w:rPr>
                <w:rPrChange w:id="2448" w:author="wurongjun 00246467" w:date="2015-11-11T10:17:00Z">
                  <w:rPr>
                    <w:rFonts w:ascii="宋体" w:cs="宋体"/>
                    <w:sz w:val="18"/>
                    <w:szCs w:val="18"/>
                  </w:rPr>
                </w:rPrChange>
              </w:rPr>
            </w:pPr>
            <w:r w:rsidRPr="005A1506">
              <w:t>NAME_LANG2</w:t>
            </w:r>
          </w:p>
        </w:tc>
        <w:tc>
          <w:tcPr>
            <w:tcW w:w="1984" w:type="dxa"/>
            <w:shd w:val="clear" w:color="auto" w:fill="auto"/>
            <w:tcPrChange w:id="2449" w:author="wurongjun 00246467" w:date="2015-11-11T10:17:00Z">
              <w:tcPr>
                <w:tcW w:w="1675" w:type="dxa"/>
                <w:gridSpan w:val="2"/>
                <w:shd w:val="clear" w:color="auto" w:fill="auto"/>
              </w:tcPr>
            </w:tcPrChange>
          </w:tcPr>
          <w:p w:rsidR="007957EA" w:rsidRPr="005A1506" w:rsidRDefault="005A1506" w:rsidP="00D244CD">
            <w:pPr>
              <w:pStyle w:val="TableText"/>
              <w:rPr>
                <w:rPrChange w:id="2450" w:author="wurongjun 00246467" w:date="2015-11-11T10:17:00Z">
                  <w:rPr>
                    <w:rFonts w:ascii="宋体" w:cs="宋体"/>
                    <w:sz w:val="18"/>
                    <w:szCs w:val="18"/>
                  </w:rPr>
                </w:rPrChange>
              </w:rPr>
            </w:pPr>
            <w:r w:rsidRPr="005A1506">
              <w:t>VARCHAR2(256)</w:t>
            </w:r>
          </w:p>
        </w:tc>
        <w:tc>
          <w:tcPr>
            <w:tcW w:w="1701" w:type="dxa"/>
            <w:shd w:val="clear" w:color="auto" w:fill="auto"/>
            <w:tcPrChange w:id="2451" w:author="wurongjun 00246467" w:date="2015-11-11T10:17:00Z">
              <w:tcPr>
                <w:tcW w:w="1226" w:type="dxa"/>
                <w:shd w:val="clear" w:color="auto" w:fill="auto"/>
              </w:tcPr>
            </w:tcPrChange>
          </w:tcPr>
          <w:p w:rsidR="007957EA" w:rsidRPr="005A1506" w:rsidRDefault="005A1506" w:rsidP="00D244CD">
            <w:pPr>
              <w:pStyle w:val="TableText"/>
              <w:rPr>
                <w:rPrChange w:id="2452" w:author="wurongjun 00246467" w:date="2015-11-11T10:17:00Z">
                  <w:rPr>
                    <w:rFonts w:ascii="宋体" w:cs="宋体"/>
                    <w:sz w:val="18"/>
                    <w:szCs w:val="18"/>
                  </w:rPr>
                </w:rPrChange>
              </w:rPr>
            </w:pPr>
            <w:r w:rsidRPr="005A1506">
              <w:t>NULL</w:t>
            </w:r>
          </w:p>
        </w:tc>
        <w:tc>
          <w:tcPr>
            <w:tcW w:w="1843" w:type="dxa"/>
            <w:shd w:val="clear" w:color="auto" w:fill="auto"/>
            <w:tcPrChange w:id="2453" w:author="wurongjun 00246467" w:date="2015-11-11T10:17:00Z">
              <w:tcPr>
                <w:tcW w:w="1298" w:type="dxa"/>
                <w:gridSpan w:val="2"/>
                <w:shd w:val="clear" w:color="auto" w:fill="auto"/>
              </w:tcPr>
            </w:tcPrChange>
          </w:tcPr>
          <w:p w:rsidR="007957EA" w:rsidRPr="002C41A9" w:rsidRDefault="007957EA" w:rsidP="00D244CD">
            <w:pPr>
              <w:pStyle w:val="TableText"/>
              <w:rPr>
                <w:rFonts w:ascii="宋体" w:cs="宋体"/>
                <w:sz w:val="18"/>
                <w:szCs w:val="18"/>
              </w:rPr>
            </w:pPr>
            <w:r w:rsidRPr="002C41A9">
              <w:rPr>
                <w:rFonts w:ascii="宋体" w:cs="宋体" w:hint="eastAsia"/>
                <w:sz w:val="18"/>
                <w:szCs w:val="18"/>
              </w:rPr>
              <w:t>节目单名称</w:t>
            </w:r>
          </w:p>
        </w:tc>
        <w:tc>
          <w:tcPr>
            <w:tcW w:w="1418" w:type="dxa"/>
            <w:shd w:val="clear" w:color="auto" w:fill="auto"/>
            <w:tcPrChange w:id="2454" w:author="wurongjun 00246467" w:date="2015-11-11T10:17:00Z">
              <w:tcPr>
                <w:tcW w:w="1378" w:type="dxa"/>
                <w:gridSpan w:val="2"/>
                <w:shd w:val="clear" w:color="auto" w:fill="auto"/>
              </w:tcPr>
            </w:tcPrChange>
          </w:tcPr>
          <w:p w:rsidR="007957EA" w:rsidRPr="002C41A9" w:rsidRDefault="007957EA" w:rsidP="00D244CD">
            <w:pPr>
              <w:pStyle w:val="TableText"/>
              <w:rPr>
                <w:rFonts w:ascii="宋体" w:cs="宋体"/>
                <w:sz w:val="18"/>
                <w:szCs w:val="18"/>
              </w:rPr>
            </w:pPr>
            <w:r w:rsidRPr="002C41A9">
              <w:rPr>
                <w:rFonts w:ascii="宋体" w:cs="宋体" w:hint="eastAsia"/>
                <w:sz w:val="18"/>
                <w:szCs w:val="18"/>
              </w:rPr>
              <w:t>第二语言</w:t>
            </w:r>
          </w:p>
        </w:tc>
      </w:tr>
      <w:tr w:rsidR="007957EA" w:rsidRPr="0019211A" w:rsidTr="005A1506">
        <w:trPr>
          <w:cantSplit/>
          <w:jc w:val="center"/>
          <w:trPrChange w:id="2455" w:author="wurongjun 00246467" w:date="2015-11-11T10:17:00Z">
            <w:trPr>
              <w:cantSplit/>
              <w:jc w:val="center"/>
            </w:trPr>
          </w:trPrChange>
        </w:trPr>
        <w:tc>
          <w:tcPr>
            <w:tcW w:w="2147" w:type="dxa"/>
            <w:shd w:val="clear" w:color="auto" w:fill="auto"/>
            <w:tcPrChange w:id="2456" w:author="wurongjun 00246467" w:date="2015-11-11T10:17:00Z">
              <w:tcPr>
                <w:tcW w:w="4186" w:type="dxa"/>
                <w:gridSpan w:val="3"/>
                <w:shd w:val="clear" w:color="auto" w:fill="auto"/>
              </w:tcPr>
            </w:tcPrChange>
          </w:tcPr>
          <w:p w:rsidR="007957EA" w:rsidRPr="005A1506" w:rsidRDefault="005A1506" w:rsidP="00D244CD">
            <w:pPr>
              <w:pStyle w:val="TableText"/>
              <w:rPr>
                <w:rPrChange w:id="2457" w:author="wurongjun 00246467" w:date="2015-11-11T10:17:00Z">
                  <w:rPr>
                    <w:rFonts w:ascii="宋体" w:cs="宋体"/>
                    <w:sz w:val="18"/>
                    <w:szCs w:val="18"/>
                  </w:rPr>
                </w:rPrChange>
              </w:rPr>
            </w:pPr>
            <w:r w:rsidRPr="005A1506">
              <w:t>NAME_LANG3</w:t>
            </w:r>
          </w:p>
        </w:tc>
        <w:tc>
          <w:tcPr>
            <w:tcW w:w="1984" w:type="dxa"/>
            <w:shd w:val="clear" w:color="auto" w:fill="auto"/>
            <w:tcPrChange w:id="2458" w:author="wurongjun 00246467" w:date="2015-11-11T10:17:00Z">
              <w:tcPr>
                <w:tcW w:w="1675" w:type="dxa"/>
                <w:gridSpan w:val="2"/>
                <w:shd w:val="clear" w:color="auto" w:fill="auto"/>
              </w:tcPr>
            </w:tcPrChange>
          </w:tcPr>
          <w:p w:rsidR="007957EA" w:rsidRPr="005A1506" w:rsidRDefault="005A1506" w:rsidP="00D244CD">
            <w:pPr>
              <w:pStyle w:val="TableText"/>
              <w:rPr>
                <w:rPrChange w:id="2459" w:author="wurongjun 00246467" w:date="2015-11-11T10:17:00Z">
                  <w:rPr>
                    <w:rFonts w:ascii="宋体" w:cs="宋体"/>
                    <w:sz w:val="18"/>
                    <w:szCs w:val="18"/>
                  </w:rPr>
                </w:rPrChange>
              </w:rPr>
            </w:pPr>
            <w:r w:rsidRPr="005A1506">
              <w:t>VARCHAR2(256)</w:t>
            </w:r>
          </w:p>
        </w:tc>
        <w:tc>
          <w:tcPr>
            <w:tcW w:w="1701" w:type="dxa"/>
            <w:shd w:val="clear" w:color="auto" w:fill="auto"/>
            <w:tcPrChange w:id="2460" w:author="wurongjun 00246467" w:date="2015-11-11T10:17:00Z">
              <w:tcPr>
                <w:tcW w:w="1226" w:type="dxa"/>
                <w:shd w:val="clear" w:color="auto" w:fill="auto"/>
              </w:tcPr>
            </w:tcPrChange>
          </w:tcPr>
          <w:p w:rsidR="007957EA" w:rsidRPr="005A1506" w:rsidRDefault="005A1506" w:rsidP="00D244CD">
            <w:pPr>
              <w:pStyle w:val="TableText"/>
              <w:rPr>
                <w:rPrChange w:id="2461" w:author="wurongjun 00246467" w:date="2015-11-11T10:17:00Z">
                  <w:rPr>
                    <w:rFonts w:ascii="宋体" w:cs="宋体"/>
                    <w:sz w:val="18"/>
                    <w:szCs w:val="18"/>
                  </w:rPr>
                </w:rPrChange>
              </w:rPr>
            </w:pPr>
            <w:r w:rsidRPr="005A1506">
              <w:t>NULL</w:t>
            </w:r>
          </w:p>
        </w:tc>
        <w:tc>
          <w:tcPr>
            <w:tcW w:w="1843" w:type="dxa"/>
            <w:shd w:val="clear" w:color="auto" w:fill="auto"/>
            <w:tcPrChange w:id="2462" w:author="wurongjun 00246467" w:date="2015-11-11T10:17:00Z">
              <w:tcPr>
                <w:tcW w:w="1298" w:type="dxa"/>
                <w:gridSpan w:val="2"/>
                <w:shd w:val="clear" w:color="auto" w:fill="auto"/>
              </w:tcPr>
            </w:tcPrChange>
          </w:tcPr>
          <w:p w:rsidR="007957EA" w:rsidRPr="002C41A9" w:rsidRDefault="007957EA" w:rsidP="00D244CD">
            <w:pPr>
              <w:pStyle w:val="TableText"/>
              <w:rPr>
                <w:rFonts w:ascii="宋体" w:cs="宋体"/>
                <w:sz w:val="18"/>
                <w:szCs w:val="18"/>
              </w:rPr>
            </w:pPr>
            <w:r w:rsidRPr="002C41A9">
              <w:rPr>
                <w:rFonts w:ascii="宋体" w:cs="宋体" w:hint="eastAsia"/>
                <w:sz w:val="18"/>
                <w:szCs w:val="18"/>
              </w:rPr>
              <w:t>节目单名称</w:t>
            </w:r>
          </w:p>
        </w:tc>
        <w:tc>
          <w:tcPr>
            <w:tcW w:w="1418" w:type="dxa"/>
            <w:shd w:val="clear" w:color="auto" w:fill="auto"/>
            <w:tcPrChange w:id="2463" w:author="wurongjun 00246467" w:date="2015-11-11T10:17:00Z">
              <w:tcPr>
                <w:tcW w:w="1378" w:type="dxa"/>
                <w:gridSpan w:val="2"/>
                <w:shd w:val="clear" w:color="auto" w:fill="auto"/>
              </w:tcPr>
            </w:tcPrChange>
          </w:tcPr>
          <w:p w:rsidR="007957EA" w:rsidRPr="002C41A9" w:rsidRDefault="007957EA" w:rsidP="00D244CD">
            <w:pPr>
              <w:pStyle w:val="TableText"/>
              <w:rPr>
                <w:rFonts w:ascii="宋体" w:cs="宋体"/>
                <w:sz w:val="18"/>
                <w:szCs w:val="18"/>
              </w:rPr>
            </w:pPr>
            <w:r w:rsidRPr="002C41A9">
              <w:rPr>
                <w:rFonts w:ascii="宋体" w:cs="宋体" w:hint="eastAsia"/>
                <w:sz w:val="18"/>
                <w:szCs w:val="18"/>
              </w:rPr>
              <w:t>第三语言</w:t>
            </w:r>
          </w:p>
        </w:tc>
      </w:tr>
      <w:tr w:rsidR="007957EA" w:rsidRPr="0019211A" w:rsidTr="005A1506">
        <w:trPr>
          <w:cantSplit/>
          <w:jc w:val="center"/>
          <w:trPrChange w:id="2464" w:author="wurongjun 00246467" w:date="2015-11-11T10:17:00Z">
            <w:trPr>
              <w:cantSplit/>
              <w:jc w:val="center"/>
            </w:trPr>
          </w:trPrChange>
        </w:trPr>
        <w:tc>
          <w:tcPr>
            <w:tcW w:w="2147" w:type="dxa"/>
            <w:shd w:val="clear" w:color="auto" w:fill="auto"/>
            <w:tcPrChange w:id="2465" w:author="wurongjun 00246467" w:date="2015-11-11T10:17:00Z">
              <w:tcPr>
                <w:tcW w:w="4186" w:type="dxa"/>
                <w:gridSpan w:val="3"/>
                <w:shd w:val="clear" w:color="auto" w:fill="auto"/>
              </w:tcPr>
            </w:tcPrChange>
          </w:tcPr>
          <w:p w:rsidR="007957EA" w:rsidRPr="00262CDA" w:rsidRDefault="005A1506" w:rsidP="00D244CD">
            <w:pPr>
              <w:pStyle w:val="TableText"/>
              <w:rPr>
                <w:rFonts w:ascii="宋体" w:cs="宋体"/>
                <w:sz w:val="18"/>
                <w:szCs w:val="18"/>
              </w:rPr>
            </w:pPr>
            <w:r w:rsidRPr="00CE4330">
              <w:t>STARTTIME</w:t>
            </w:r>
          </w:p>
        </w:tc>
        <w:tc>
          <w:tcPr>
            <w:tcW w:w="1984" w:type="dxa"/>
            <w:shd w:val="clear" w:color="auto" w:fill="auto"/>
            <w:tcPrChange w:id="2466" w:author="wurongjun 00246467" w:date="2015-11-11T10:17:00Z">
              <w:tcPr>
                <w:tcW w:w="1675" w:type="dxa"/>
                <w:gridSpan w:val="2"/>
                <w:shd w:val="clear" w:color="auto" w:fill="auto"/>
              </w:tcPr>
            </w:tcPrChange>
          </w:tcPr>
          <w:p w:rsidR="007957EA" w:rsidRPr="002C41A9" w:rsidRDefault="005A1506" w:rsidP="00D244CD">
            <w:pPr>
              <w:pStyle w:val="TableText"/>
              <w:rPr>
                <w:rFonts w:ascii="宋体" w:cs="宋体"/>
                <w:sz w:val="18"/>
                <w:szCs w:val="18"/>
              </w:rPr>
            </w:pPr>
            <w:r w:rsidRPr="00F96B43">
              <w:t>TIMESTAMP</w:t>
            </w:r>
            <w:r>
              <w:t>(6)</w:t>
            </w:r>
          </w:p>
        </w:tc>
        <w:tc>
          <w:tcPr>
            <w:tcW w:w="1701" w:type="dxa"/>
            <w:shd w:val="clear" w:color="auto" w:fill="auto"/>
            <w:tcPrChange w:id="2467" w:author="wurongjun 00246467" w:date="2015-11-11T10:17:00Z">
              <w:tcPr>
                <w:tcW w:w="1226" w:type="dxa"/>
                <w:shd w:val="clear" w:color="auto" w:fill="auto"/>
              </w:tcPr>
            </w:tcPrChange>
          </w:tcPr>
          <w:p w:rsidR="007957EA" w:rsidRPr="002C41A9" w:rsidRDefault="005A1506" w:rsidP="00D244CD">
            <w:pPr>
              <w:pStyle w:val="TableText"/>
              <w:rPr>
                <w:rFonts w:ascii="宋体" w:cs="宋体"/>
                <w:sz w:val="18"/>
                <w:szCs w:val="18"/>
              </w:rPr>
            </w:pPr>
            <w:r w:rsidRPr="002C41A9">
              <w:rPr>
                <w:rFonts w:ascii="宋体" w:cs="宋体"/>
                <w:sz w:val="18"/>
                <w:szCs w:val="18"/>
              </w:rPr>
              <w:t>NULL</w:t>
            </w:r>
          </w:p>
        </w:tc>
        <w:tc>
          <w:tcPr>
            <w:tcW w:w="1843" w:type="dxa"/>
            <w:shd w:val="clear" w:color="auto" w:fill="auto"/>
            <w:tcPrChange w:id="2468" w:author="wurongjun 00246467" w:date="2015-11-11T10:17:00Z">
              <w:tcPr>
                <w:tcW w:w="1298" w:type="dxa"/>
                <w:gridSpan w:val="2"/>
                <w:shd w:val="clear" w:color="auto" w:fill="auto"/>
              </w:tcPr>
            </w:tcPrChange>
          </w:tcPr>
          <w:p w:rsidR="007957EA" w:rsidRPr="002C41A9" w:rsidRDefault="007957EA" w:rsidP="00D244CD">
            <w:pPr>
              <w:pStyle w:val="TableText"/>
              <w:rPr>
                <w:rFonts w:ascii="宋体" w:cs="宋体"/>
                <w:sz w:val="18"/>
                <w:szCs w:val="18"/>
              </w:rPr>
            </w:pPr>
            <w:r>
              <w:rPr>
                <w:rFonts w:hint="eastAsia"/>
              </w:rPr>
              <w:t>开始时间</w:t>
            </w:r>
          </w:p>
        </w:tc>
        <w:tc>
          <w:tcPr>
            <w:tcW w:w="1418" w:type="dxa"/>
            <w:shd w:val="clear" w:color="auto" w:fill="auto"/>
            <w:tcPrChange w:id="2469" w:author="wurongjun 00246467" w:date="2015-11-11T10:17:00Z">
              <w:tcPr>
                <w:tcW w:w="1378" w:type="dxa"/>
                <w:gridSpan w:val="2"/>
                <w:shd w:val="clear" w:color="auto" w:fill="auto"/>
              </w:tcPr>
            </w:tcPrChange>
          </w:tcPr>
          <w:p w:rsidR="007957EA" w:rsidRPr="002C41A9" w:rsidRDefault="007957EA" w:rsidP="00D244CD">
            <w:pPr>
              <w:pStyle w:val="TableText"/>
              <w:rPr>
                <w:rFonts w:ascii="宋体" w:cs="宋体"/>
                <w:sz w:val="18"/>
                <w:szCs w:val="18"/>
              </w:rPr>
            </w:pPr>
            <w:r>
              <w:rPr>
                <w:rFonts w:ascii="宋体" w:cs="宋体" w:hint="eastAsia"/>
                <w:sz w:val="18"/>
                <w:szCs w:val="18"/>
              </w:rPr>
              <w:t>节目单开始时间</w:t>
            </w:r>
          </w:p>
        </w:tc>
      </w:tr>
      <w:tr w:rsidR="007957EA" w:rsidRPr="0019211A" w:rsidTr="005A1506">
        <w:trPr>
          <w:cantSplit/>
          <w:jc w:val="center"/>
          <w:trPrChange w:id="2470" w:author="wurongjun 00246467" w:date="2015-11-11T10:17:00Z">
            <w:trPr>
              <w:cantSplit/>
              <w:jc w:val="center"/>
            </w:trPr>
          </w:trPrChange>
        </w:trPr>
        <w:tc>
          <w:tcPr>
            <w:tcW w:w="2147" w:type="dxa"/>
            <w:shd w:val="clear" w:color="auto" w:fill="auto"/>
            <w:tcPrChange w:id="2471" w:author="wurongjun 00246467" w:date="2015-11-11T10:17:00Z">
              <w:tcPr>
                <w:tcW w:w="4186" w:type="dxa"/>
                <w:gridSpan w:val="3"/>
                <w:shd w:val="clear" w:color="auto" w:fill="auto"/>
              </w:tcPr>
            </w:tcPrChange>
          </w:tcPr>
          <w:p w:rsidR="007957EA" w:rsidRPr="00262CDA" w:rsidRDefault="005A1506" w:rsidP="00D244CD">
            <w:pPr>
              <w:pStyle w:val="TableText"/>
              <w:rPr>
                <w:rFonts w:ascii="宋体" w:cs="宋体"/>
                <w:sz w:val="18"/>
                <w:szCs w:val="18"/>
              </w:rPr>
            </w:pPr>
            <w:r w:rsidRPr="00CE4330">
              <w:lastRenderedPageBreak/>
              <w:t>ENDTIME</w:t>
            </w:r>
          </w:p>
        </w:tc>
        <w:tc>
          <w:tcPr>
            <w:tcW w:w="1984" w:type="dxa"/>
            <w:shd w:val="clear" w:color="auto" w:fill="auto"/>
            <w:tcPrChange w:id="2472" w:author="wurongjun 00246467" w:date="2015-11-11T10:17:00Z">
              <w:tcPr>
                <w:tcW w:w="1675" w:type="dxa"/>
                <w:gridSpan w:val="2"/>
                <w:shd w:val="clear" w:color="auto" w:fill="auto"/>
              </w:tcPr>
            </w:tcPrChange>
          </w:tcPr>
          <w:p w:rsidR="007957EA" w:rsidRPr="002C41A9" w:rsidRDefault="005A1506" w:rsidP="00D244CD">
            <w:pPr>
              <w:pStyle w:val="TableText"/>
              <w:rPr>
                <w:rFonts w:ascii="宋体" w:cs="宋体"/>
                <w:sz w:val="18"/>
                <w:szCs w:val="18"/>
              </w:rPr>
            </w:pPr>
            <w:r w:rsidRPr="00F96B43">
              <w:t>TIMESTAMP</w:t>
            </w:r>
            <w:r>
              <w:t>(6)</w:t>
            </w:r>
          </w:p>
        </w:tc>
        <w:tc>
          <w:tcPr>
            <w:tcW w:w="1701" w:type="dxa"/>
            <w:shd w:val="clear" w:color="auto" w:fill="auto"/>
            <w:tcPrChange w:id="2473" w:author="wurongjun 00246467" w:date="2015-11-11T10:17:00Z">
              <w:tcPr>
                <w:tcW w:w="1226" w:type="dxa"/>
                <w:shd w:val="clear" w:color="auto" w:fill="auto"/>
              </w:tcPr>
            </w:tcPrChange>
          </w:tcPr>
          <w:p w:rsidR="007957EA" w:rsidRPr="002C41A9" w:rsidRDefault="005A1506" w:rsidP="00D244CD">
            <w:pPr>
              <w:pStyle w:val="TableText"/>
              <w:rPr>
                <w:rFonts w:ascii="宋体" w:cs="宋体"/>
                <w:sz w:val="18"/>
                <w:szCs w:val="18"/>
              </w:rPr>
            </w:pPr>
            <w:r w:rsidRPr="002C41A9">
              <w:rPr>
                <w:rFonts w:ascii="宋体" w:cs="宋体"/>
                <w:sz w:val="18"/>
                <w:szCs w:val="18"/>
              </w:rPr>
              <w:t>NULL</w:t>
            </w:r>
          </w:p>
        </w:tc>
        <w:tc>
          <w:tcPr>
            <w:tcW w:w="1843" w:type="dxa"/>
            <w:shd w:val="clear" w:color="auto" w:fill="auto"/>
            <w:tcPrChange w:id="2474" w:author="wurongjun 00246467" w:date="2015-11-11T10:17:00Z">
              <w:tcPr>
                <w:tcW w:w="1298" w:type="dxa"/>
                <w:gridSpan w:val="2"/>
                <w:shd w:val="clear" w:color="auto" w:fill="auto"/>
              </w:tcPr>
            </w:tcPrChange>
          </w:tcPr>
          <w:p w:rsidR="007957EA" w:rsidRPr="002C41A9" w:rsidRDefault="007957EA" w:rsidP="00D244CD">
            <w:pPr>
              <w:pStyle w:val="TableText"/>
              <w:rPr>
                <w:rFonts w:ascii="宋体" w:cs="宋体"/>
                <w:sz w:val="18"/>
                <w:szCs w:val="18"/>
              </w:rPr>
            </w:pPr>
            <w:r>
              <w:rPr>
                <w:rFonts w:hint="eastAsia"/>
              </w:rPr>
              <w:t>结束时间</w:t>
            </w:r>
          </w:p>
        </w:tc>
        <w:tc>
          <w:tcPr>
            <w:tcW w:w="1418" w:type="dxa"/>
            <w:shd w:val="clear" w:color="auto" w:fill="auto"/>
            <w:tcPrChange w:id="2475" w:author="wurongjun 00246467" w:date="2015-11-11T10:17:00Z">
              <w:tcPr>
                <w:tcW w:w="1378" w:type="dxa"/>
                <w:gridSpan w:val="2"/>
                <w:shd w:val="clear" w:color="auto" w:fill="auto"/>
              </w:tcPr>
            </w:tcPrChange>
          </w:tcPr>
          <w:p w:rsidR="007957EA" w:rsidRPr="002C41A9" w:rsidRDefault="007957EA" w:rsidP="00D244CD">
            <w:pPr>
              <w:pStyle w:val="TableText"/>
              <w:rPr>
                <w:rFonts w:ascii="宋体" w:cs="宋体"/>
                <w:sz w:val="18"/>
                <w:szCs w:val="18"/>
              </w:rPr>
            </w:pPr>
            <w:r>
              <w:rPr>
                <w:rFonts w:ascii="宋体" w:cs="宋体" w:hint="eastAsia"/>
                <w:sz w:val="18"/>
                <w:szCs w:val="18"/>
              </w:rPr>
              <w:t>节目单结束时间</w:t>
            </w:r>
          </w:p>
        </w:tc>
      </w:tr>
      <w:tr w:rsidR="007957EA" w:rsidRPr="0019211A" w:rsidTr="005A1506">
        <w:trPr>
          <w:cantSplit/>
          <w:jc w:val="center"/>
          <w:trPrChange w:id="2476" w:author="wurongjun 00246467" w:date="2015-11-11T10:17:00Z">
            <w:trPr>
              <w:cantSplit/>
              <w:jc w:val="center"/>
            </w:trPr>
          </w:trPrChange>
        </w:trPr>
        <w:tc>
          <w:tcPr>
            <w:tcW w:w="2147" w:type="dxa"/>
            <w:shd w:val="clear" w:color="auto" w:fill="auto"/>
            <w:tcPrChange w:id="2477" w:author="wurongjun 00246467" w:date="2015-11-11T10:17:00Z">
              <w:tcPr>
                <w:tcW w:w="4186" w:type="dxa"/>
                <w:gridSpan w:val="3"/>
                <w:shd w:val="clear" w:color="auto" w:fill="auto"/>
              </w:tcPr>
            </w:tcPrChange>
          </w:tcPr>
          <w:p w:rsidR="007957EA" w:rsidRPr="00CE4330" w:rsidRDefault="005A1506" w:rsidP="00D244CD">
            <w:pPr>
              <w:pStyle w:val="TableText"/>
            </w:pPr>
            <w:r w:rsidRPr="00BC7C6F">
              <w:t>PARENTCODE</w:t>
            </w:r>
          </w:p>
        </w:tc>
        <w:tc>
          <w:tcPr>
            <w:tcW w:w="1984" w:type="dxa"/>
            <w:shd w:val="clear" w:color="auto" w:fill="auto"/>
            <w:tcPrChange w:id="2478" w:author="wurongjun 00246467" w:date="2015-11-11T10:17:00Z">
              <w:tcPr>
                <w:tcW w:w="1675" w:type="dxa"/>
                <w:gridSpan w:val="2"/>
                <w:shd w:val="clear" w:color="auto" w:fill="auto"/>
              </w:tcPr>
            </w:tcPrChange>
          </w:tcPr>
          <w:p w:rsidR="007957EA" w:rsidRPr="00F96B43" w:rsidRDefault="005A1506" w:rsidP="00D244CD">
            <w:pPr>
              <w:pStyle w:val="TableText"/>
            </w:pPr>
            <w:r>
              <w:rPr>
                <w:rFonts w:ascii="宋体" w:cs="宋体"/>
                <w:sz w:val="18"/>
                <w:szCs w:val="18"/>
              </w:rPr>
              <w:t>VARCHAR2(40</w:t>
            </w:r>
            <w:r w:rsidRPr="002C41A9">
              <w:rPr>
                <w:rFonts w:ascii="宋体" w:cs="宋体"/>
                <w:sz w:val="18"/>
                <w:szCs w:val="18"/>
              </w:rPr>
              <w:t>)</w:t>
            </w:r>
          </w:p>
        </w:tc>
        <w:tc>
          <w:tcPr>
            <w:tcW w:w="1701" w:type="dxa"/>
            <w:shd w:val="clear" w:color="auto" w:fill="auto"/>
            <w:tcPrChange w:id="2479" w:author="wurongjun 00246467" w:date="2015-11-11T10:17:00Z">
              <w:tcPr>
                <w:tcW w:w="1226" w:type="dxa"/>
                <w:shd w:val="clear" w:color="auto" w:fill="auto"/>
              </w:tcPr>
            </w:tcPrChange>
          </w:tcPr>
          <w:p w:rsidR="007957EA" w:rsidRPr="002C41A9" w:rsidRDefault="005A1506" w:rsidP="00D244CD">
            <w:pPr>
              <w:pStyle w:val="TableText"/>
              <w:rPr>
                <w:rFonts w:ascii="宋体" w:cs="宋体"/>
                <w:sz w:val="18"/>
                <w:szCs w:val="18"/>
              </w:rPr>
            </w:pPr>
            <w:r>
              <w:rPr>
                <w:rFonts w:ascii="宋体" w:cs="宋体"/>
                <w:sz w:val="18"/>
                <w:szCs w:val="18"/>
              </w:rPr>
              <w:t>NULL</w:t>
            </w:r>
          </w:p>
        </w:tc>
        <w:tc>
          <w:tcPr>
            <w:tcW w:w="1843" w:type="dxa"/>
            <w:shd w:val="clear" w:color="auto" w:fill="auto"/>
            <w:tcPrChange w:id="2480" w:author="wurongjun 00246467" w:date="2015-11-11T10:17:00Z">
              <w:tcPr>
                <w:tcW w:w="1298" w:type="dxa"/>
                <w:gridSpan w:val="2"/>
                <w:shd w:val="clear" w:color="auto" w:fill="auto"/>
              </w:tcPr>
            </w:tcPrChange>
          </w:tcPr>
          <w:p w:rsidR="007957EA" w:rsidRDefault="007957EA" w:rsidP="00D244CD">
            <w:pPr>
              <w:pStyle w:val="TableText"/>
            </w:pPr>
            <w:r>
              <w:rPr>
                <w:rFonts w:hint="eastAsia"/>
              </w:rPr>
              <w:t>频道</w:t>
            </w:r>
            <w:r>
              <w:rPr>
                <w:rFonts w:hint="eastAsia"/>
              </w:rPr>
              <w:t>Code</w:t>
            </w:r>
          </w:p>
        </w:tc>
        <w:tc>
          <w:tcPr>
            <w:tcW w:w="1418" w:type="dxa"/>
            <w:shd w:val="clear" w:color="auto" w:fill="auto"/>
            <w:tcPrChange w:id="2481" w:author="wurongjun 00246467" w:date="2015-11-11T10:17:00Z">
              <w:tcPr>
                <w:tcW w:w="1378" w:type="dxa"/>
                <w:gridSpan w:val="2"/>
                <w:shd w:val="clear" w:color="auto" w:fill="auto"/>
              </w:tcPr>
            </w:tcPrChange>
          </w:tcPr>
          <w:p w:rsidR="007957EA" w:rsidRDefault="007957EA" w:rsidP="00D244CD">
            <w:pPr>
              <w:pStyle w:val="TableText"/>
              <w:rPr>
                <w:rFonts w:ascii="宋体" w:cs="宋体"/>
                <w:sz w:val="18"/>
                <w:szCs w:val="18"/>
              </w:rPr>
            </w:pPr>
            <w:r>
              <w:rPr>
                <w:rFonts w:hint="eastAsia"/>
              </w:rPr>
              <w:t>频道</w:t>
            </w:r>
            <w:r>
              <w:rPr>
                <w:rFonts w:hint="eastAsia"/>
              </w:rPr>
              <w:t>Code</w:t>
            </w:r>
          </w:p>
        </w:tc>
      </w:tr>
      <w:tr w:rsidR="005A1506" w:rsidRPr="0019211A" w:rsidTr="005A1506">
        <w:trPr>
          <w:cantSplit/>
          <w:jc w:val="center"/>
          <w:ins w:id="2482" w:author="wurongjun 00246467" w:date="2015-11-11T10:20:00Z"/>
        </w:trPr>
        <w:tc>
          <w:tcPr>
            <w:tcW w:w="2147" w:type="dxa"/>
            <w:shd w:val="clear" w:color="auto" w:fill="auto"/>
          </w:tcPr>
          <w:p w:rsidR="005A1506" w:rsidRPr="00BC7C6F" w:rsidRDefault="005A1506" w:rsidP="005A1506">
            <w:pPr>
              <w:pStyle w:val="TableText"/>
              <w:rPr>
                <w:ins w:id="2483" w:author="wurongjun 00246467" w:date="2015-11-11T10:20:00Z"/>
              </w:rPr>
            </w:pPr>
            <w:ins w:id="2484" w:author="wurongjun 00246467" w:date="2015-11-11T10:20:00Z">
              <w:r>
                <w:t>STATUS</w:t>
              </w:r>
            </w:ins>
          </w:p>
        </w:tc>
        <w:tc>
          <w:tcPr>
            <w:tcW w:w="1984" w:type="dxa"/>
            <w:shd w:val="clear" w:color="auto" w:fill="auto"/>
          </w:tcPr>
          <w:p w:rsidR="005A1506" w:rsidRDefault="005A1506" w:rsidP="005A1506">
            <w:pPr>
              <w:pStyle w:val="TableText"/>
              <w:rPr>
                <w:ins w:id="2485" w:author="wurongjun 00246467" w:date="2015-11-11T10:20:00Z"/>
                <w:rFonts w:ascii="宋体" w:cs="宋体"/>
                <w:sz w:val="18"/>
                <w:szCs w:val="18"/>
              </w:rPr>
            </w:pPr>
            <w:ins w:id="2486" w:author="wurongjun 00246467" w:date="2015-11-11T10:20:00Z">
              <w:r>
                <w:t>NUMBER(4)</w:t>
              </w:r>
            </w:ins>
          </w:p>
        </w:tc>
        <w:tc>
          <w:tcPr>
            <w:tcW w:w="1701" w:type="dxa"/>
            <w:shd w:val="clear" w:color="auto" w:fill="auto"/>
          </w:tcPr>
          <w:p w:rsidR="005A1506" w:rsidRDefault="005A1506" w:rsidP="005A1506">
            <w:pPr>
              <w:pStyle w:val="TableText"/>
              <w:rPr>
                <w:ins w:id="2487" w:author="wurongjun 00246467" w:date="2015-11-11T10:20:00Z"/>
                <w:rFonts w:ascii="宋体" w:cs="宋体"/>
                <w:sz w:val="18"/>
                <w:szCs w:val="18"/>
              </w:rPr>
            </w:pPr>
            <w:ins w:id="2488" w:author="wurongjun 00246467" w:date="2015-11-11T10:20:00Z">
              <w:r>
                <w:rPr>
                  <w:rFonts w:ascii="宋体" w:cs="宋体" w:hint="eastAsia"/>
                  <w:sz w:val="18"/>
                  <w:szCs w:val="18"/>
                </w:rPr>
                <w:t>NULL</w:t>
              </w:r>
            </w:ins>
          </w:p>
        </w:tc>
        <w:tc>
          <w:tcPr>
            <w:tcW w:w="1843" w:type="dxa"/>
            <w:shd w:val="clear" w:color="auto" w:fill="auto"/>
          </w:tcPr>
          <w:p w:rsidR="005A1506" w:rsidRDefault="005A1506" w:rsidP="005A1506">
            <w:pPr>
              <w:pStyle w:val="TableText"/>
              <w:rPr>
                <w:ins w:id="2489" w:author="wurongjun 00246467" w:date="2015-11-11T10:20:00Z"/>
              </w:rPr>
            </w:pPr>
            <w:ins w:id="2490" w:author="wurongjun 00246467" w:date="2015-11-11T10:20:00Z">
              <w:r>
                <w:t>状态</w:t>
              </w:r>
            </w:ins>
          </w:p>
        </w:tc>
        <w:tc>
          <w:tcPr>
            <w:tcW w:w="1418" w:type="dxa"/>
            <w:shd w:val="clear" w:color="auto" w:fill="auto"/>
          </w:tcPr>
          <w:p w:rsidR="005A1506" w:rsidRDefault="005A1506" w:rsidP="005A1506">
            <w:pPr>
              <w:pStyle w:val="TableText"/>
              <w:rPr>
                <w:ins w:id="2491" w:author="wurongjun 00246467" w:date="2015-11-11T10:20:00Z"/>
              </w:rPr>
            </w:pPr>
            <w:ins w:id="2492" w:author="wurongjun 00246467" w:date="2015-11-11T10:20:00Z">
              <w:r>
                <w:t xml:space="preserve">1 </w:t>
              </w:r>
              <w:r>
                <w:t>正常</w:t>
              </w:r>
              <w:r>
                <w:t xml:space="preserve"> 2 </w:t>
              </w:r>
              <w:r>
                <w:t>待调整</w:t>
              </w:r>
              <w:r>
                <w:t xml:space="preserve"> -99 </w:t>
              </w:r>
              <w:r>
                <w:t>调整后</w:t>
              </w:r>
            </w:ins>
          </w:p>
        </w:tc>
      </w:tr>
    </w:tbl>
    <w:p w:rsidR="007957EA" w:rsidRPr="007957EA" w:rsidRDefault="007957EA" w:rsidP="007957EA"/>
    <w:p w:rsidR="00D805C5" w:rsidRPr="00497A32" w:rsidRDefault="00D805C5" w:rsidP="00327288">
      <w:pPr>
        <w:pStyle w:val="31"/>
      </w:pPr>
      <w:bookmarkStart w:id="2493" w:name="_Toc397680945"/>
      <w:bookmarkStart w:id="2494" w:name="_Toc397712929"/>
      <w:bookmarkStart w:id="2495" w:name="_Toc435003414"/>
      <w:r w:rsidRPr="00497A32">
        <w:rPr>
          <w:rFonts w:hint="eastAsia"/>
        </w:rPr>
        <w:t>视频点播呈现表</w:t>
      </w:r>
      <w:r w:rsidR="00117A2F" w:rsidRPr="006B1B74">
        <w:t>T_CMP_TYPE_VIDEOONLINEPLAY</w:t>
      </w:r>
      <w:bookmarkEnd w:id="2493"/>
      <w:bookmarkEnd w:id="2494"/>
      <w:bookmarkEnd w:id="2495"/>
    </w:p>
    <w:tbl>
      <w:tblPr>
        <w:tblW w:w="97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045"/>
        <w:gridCol w:w="1892"/>
        <w:gridCol w:w="1534"/>
        <w:gridCol w:w="1696"/>
        <w:gridCol w:w="2596"/>
      </w:tblGrid>
      <w:tr w:rsidR="00D805C5" w:rsidRPr="0019211A" w:rsidTr="00D244CD">
        <w:trPr>
          <w:cantSplit/>
          <w:jc w:val="center"/>
        </w:trPr>
        <w:tc>
          <w:tcPr>
            <w:tcW w:w="2045"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D805C5" w:rsidRPr="007E31C0" w:rsidRDefault="00D805C5" w:rsidP="00D244CD">
            <w:pPr>
              <w:pStyle w:val="TableHeading"/>
            </w:pPr>
            <w:r w:rsidRPr="007E31C0">
              <w:t>字段</w:t>
            </w:r>
          </w:p>
        </w:tc>
        <w:tc>
          <w:tcPr>
            <w:tcW w:w="1892"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D805C5" w:rsidRPr="007E31C0" w:rsidRDefault="00D805C5" w:rsidP="00D244CD">
            <w:pPr>
              <w:pStyle w:val="TableHeading"/>
            </w:pPr>
            <w:r w:rsidRPr="007E31C0">
              <w:t>数据类型</w:t>
            </w:r>
          </w:p>
        </w:tc>
        <w:tc>
          <w:tcPr>
            <w:tcW w:w="1534"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D805C5" w:rsidRPr="007E31C0" w:rsidRDefault="00D805C5" w:rsidP="00D244CD">
            <w:pPr>
              <w:pStyle w:val="TableHeading"/>
            </w:pPr>
            <w:r w:rsidRPr="007E31C0">
              <w:t>是否允许为空</w:t>
            </w:r>
          </w:p>
        </w:tc>
        <w:tc>
          <w:tcPr>
            <w:tcW w:w="1696"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D805C5" w:rsidRPr="007E31C0" w:rsidRDefault="00D805C5" w:rsidP="00D244CD">
            <w:pPr>
              <w:pStyle w:val="TableHeading"/>
            </w:pPr>
            <w:r w:rsidRPr="007E31C0">
              <w:t>描述信息</w:t>
            </w:r>
          </w:p>
        </w:tc>
        <w:tc>
          <w:tcPr>
            <w:tcW w:w="2596"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D805C5" w:rsidRPr="007E31C0" w:rsidRDefault="00D805C5" w:rsidP="00D244CD">
            <w:pPr>
              <w:pStyle w:val="TableHeading"/>
            </w:pPr>
            <w:r w:rsidRPr="007E31C0">
              <w:rPr>
                <w:rFonts w:hint="eastAsia"/>
              </w:rPr>
              <w:t>备注</w:t>
            </w:r>
          </w:p>
        </w:tc>
      </w:tr>
      <w:tr w:rsidR="00D805C5" w:rsidRPr="00760DBE" w:rsidTr="00D244CD">
        <w:trPr>
          <w:cantSplit/>
          <w:jc w:val="center"/>
        </w:trPr>
        <w:tc>
          <w:tcPr>
            <w:tcW w:w="2045" w:type="dxa"/>
            <w:tcBorders>
              <w:top w:val="single" w:sz="6" w:space="0" w:color="auto"/>
            </w:tcBorders>
            <w:shd w:val="clear" w:color="auto" w:fill="auto"/>
          </w:tcPr>
          <w:p w:rsidR="00D805C5" w:rsidRPr="00760DBE" w:rsidRDefault="00D805C5" w:rsidP="00D244CD">
            <w:pPr>
              <w:pStyle w:val="TableText"/>
              <w:rPr>
                <w:rFonts w:ascii="宋体" w:cs="宋体"/>
                <w:sz w:val="18"/>
                <w:szCs w:val="18"/>
              </w:rPr>
            </w:pPr>
            <w:r w:rsidRPr="00760DBE">
              <w:rPr>
                <w:rFonts w:ascii="宋体" w:cs="宋体"/>
                <w:sz w:val="18"/>
                <w:szCs w:val="18"/>
              </w:rPr>
              <w:t>OBJECTID</w:t>
            </w:r>
          </w:p>
        </w:tc>
        <w:tc>
          <w:tcPr>
            <w:tcW w:w="1892" w:type="dxa"/>
            <w:tcBorders>
              <w:top w:val="single" w:sz="6" w:space="0" w:color="auto"/>
            </w:tcBorders>
            <w:shd w:val="clear" w:color="auto" w:fill="auto"/>
          </w:tcPr>
          <w:p w:rsidR="00D805C5" w:rsidRPr="00760DBE" w:rsidRDefault="00D805C5" w:rsidP="00D244CD">
            <w:pPr>
              <w:pStyle w:val="TableText"/>
            </w:pPr>
            <w:r w:rsidRPr="00760DBE">
              <w:t>NUMBER(19)</w:t>
            </w:r>
          </w:p>
        </w:tc>
        <w:tc>
          <w:tcPr>
            <w:tcW w:w="1534" w:type="dxa"/>
            <w:tcBorders>
              <w:top w:val="single" w:sz="6" w:space="0" w:color="auto"/>
            </w:tcBorders>
            <w:shd w:val="clear" w:color="auto" w:fill="auto"/>
          </w:tcPr>
          <w:p w:rsidR="00D805C5" w:rsidRPr="007E31C0" w:rsidRDefault="00D805C5" w:rsidP="00D244CD">
            <w:pPr>
              <w:pStyle w:val="TableText"/>
            </w:pPr>
            <w:r w:rsidRPr="007E31C0">
              <w:t>NOT NULL</w:t>
            </w:r>
          </w:p>
        </w:tc>
        <w:tc>
          <w:tcPr>
            <w:tcW w:w="1696" w:type="dxa"/>
            <w:tcBorders>
              <w:top w:val="single" w:sz="6" w:space="0" w:color="auto"/>
            </w:tcBorders>
            <w:shd w:val="clear" w:color="auto" w:fill="auto"/>
          </w:tcPr>
          <w:p w:rsidR="00D805C5" w:rsidRPr="007E31C0" w:rsidRDefault="00D805C5" w:rsidP="00D244CD">
            <w:pPr>
              <w:pStyle w:val="TableText"/>
            </w:pPr>
            <w:r>
              <w:rPr>
                <w:rFonts w:hint="eastAsia"/>
              </w:rPr>
              <w:t>呈现</w:t>
            </w:r>
            <w:r>
              <w:rPr>
                <w:rFonts w:hint="eastAsia"/>
              </w:rPr>
              <w:t>ID</w:t>
            </w:r>
          </w:p>
        </w:tc>
        <w:tc>
          <w:tcPr>
            <w:tcW w:w="2596" w:type="dxa"/>
            <w:tcBorders>
              <w:top w:val="single" w:sz="6" w:space="0" w:color="auto"/>
            </w:tcBorders>
            <w:shd w:val="clear" w:color="auto" w:fill="auto"/>
          </w:tcPr>
          <w:p w:rsidR="00D805C5" w:rsidRPr="00760DBE" w:rsidRDefault="00D805C5" w:rsidP="00D244CD">
            <w:pPr>
              <w:pStyle w:val="TableText"/>
              <w:rPr>
                <w:color w:val="333399"/>
              </w:rPr>
            </w:pPr>
          </w:p>
        </w:tc>
      </w:tr>
      <w:tr w:rsidR="00D805C5" w:rsidRPr="00CC0CA3" w:rsidTr="00D244CD">
        <w:trPr>
          <w:cantSplit/>
          <w:jc w:val="center"/>
        </w:trPr>
        <w:tc>
          <w:tcPr>
            <w:tcW w:w="2045" w:type="dxa"/>
            <w:shd w:val="clear" w:color="auto" w:fill="auto"/>
          </w:tcPr>
          <w:p w:rsidR="00D805C5" w:rsidRPr="00760DBE" w:rsidRDefault="00D805C5" w:rsidP="00D244CD">
            <w:pPr>
              <w:pStyle w:val="TableText"/>
            </w:pPr>
            <w:r w:rsidRPr="00760DBE">
              <w:t>SHARPNESS</w:t>
            </w:r>
          </w:p>
        </w:tc>
        <w:tc>
          <w:tcPr>
            <w:tcW w:w="1892" w:type="dxa"/>
            <w:shd w:val="clear" w:color="auto" w:fill="auto"/>
          </w:tcPr>
          <w:p w:rsidR="00D805C5" w:rsidRPr="00760DBE" w:rsidRDefault="00D805C5" w:rsidP="00D244CD">
            <w:pPr>
              <w:pStyle w:val="TableText"/>
            </w:pPr>
            <w:r w:rsidRPr="00760DBE">
              <w:t>VARCHAR2(256)</w:t>
            </w:r>
          </w:p>
        </w:tc>
        <w:tc>
          <w:tcPr>
            <w:tcW w:w="1534" w:type="dxa"/>
            <w:shd w:val="clear" w:color="auto" w:fill="auto"/>
          </w:tcPr>
          <w:p w:rsidR="00D805C5" w:rsidRPr="007E31C0" w:rsidRDefault="00D805C5" w:rsidP="00D244CD">
            <w:pPr>
              <w:pStyle w:val="TableText"/>
            </w:pPr>
            <w:r w:rsidRPr="007E31C0">
              <w:t>NOT NULL</w:t>
            </w:r>
          </w:p>
        </w:tc>
        <w:tc>
          <w:tcPr>
            <w:tcW w:w="1696" w:type="dxa"/>
            <w:shd w:val="clear" w:color="auto" w:fill="auto"/>
          </w:tcPr>
          <w:p w:rsidR="00D805C5" w:rsidRPr="007E31C0" w:rsidRDefault="00D805C5" w:rsidP="00D244CD">
            <w:pPr>
              <w:pStyle w:val="TableText"/>
            </w:pPr>
            <w:r>
              <w:rPr>
                <w:rFonts w:hint="eastAsia"/>
              </w:rPr>
              <w:t>分辩率</w:t>
            </w:r>
          </w:p>
        </w:tc>
        <w:tc>
          <w:tcPr>
            <w:tcW w:w="2596" w:type="dxa"/>
            <w:shd w:val="clear" w:color="auto" w:fill="auto"/>
          </w:tcPr>
          <w:p w:rsidR="00D805C5" w:rsidRDefault="00D805C5" w:rsidP="00D244CD">
            <w:pPr>
              <w:pStyle w:val="TableText"/>
              <w:rPr>
                <w:lang w:val="de-DE"/>
              </w:rPr>
            </w:pPr>
            <w:r>
              <w:rPr>
                <w:rFonts w:hint="eastAsia"/>
                <w:lang w:val="de-DE"/>
              </w:rPr>
              <w:t xml:space="preserve">0 </w:t>
            </w:r>
            <w:r>
              <w:rPr>
                <w:rFonts w:hint="eastAsia"/>
                <w:lang w:val="de-DE"/>
              </w:rPr>
              <w:t>标清</w:t>
            </w:r>
          </w:p>
          <w:p w:rsidR="00D805C5" w:rsidRPr="00CC0CA3" w:rsidRDefault="00D805C5" w:rsidP="00D244CD">
            <w:pPr>
              <w:pStyle w:val="TableText"/>
              <w:rPr>
                <w:lang w:val="de-DE"/>
              </w:rPr>
            </w:pPr>
            <w:r>
              <w:rPr>
                <w:rFonts w:hint="eastAsia"/>
                <w:lang w:val="de-DE"/>
              </w:rPr>
              <w:t xml:space="preserve">1 </w:t>
            </w:r>
            <w:r>
              <w:rPr>
                <w:rFonts w:hint="eastAsia"/>
                <w:lang w:val="de-DE"/>
              </w:rPr>
              <w:t>高清</w:t>
            </w:r>
          </w:p>
        </w:tc>
      </w:tr>
    </w:tbl>
    <w:p w:rsidR="007E5D38" w:rsidRDefault="007E5D38" w:rsidP="007E5D38"/>
    <w:p w:rsidR="00D805C5" w:rsidRPr="00D805C5" w:rsidRDefault="00D805C5" w:rsidP="00327288">
      <w:pPr>
        <w:pStyle w:val="31"/>
        <w:rPr>
          <w:b/>
          <w:szCs w:val="24"/>
        </w:rPr>
      </w:pPr>
      <w:bookmarkStart w:id="2496" w:name="_Toc397680951"/>
      <w:bookmarkStart w:id="2497" w:name="_Toc397712930"/>
      <w:bookmarkStart w:id="2498" w:name="_Toc435003415"/>
      <w:r w:rsidRPr="00D805C5">
        <w:rPr>
          <w:rFonts w:hint="eastAsia"/>
          <w:szCs w:val="24"/>
        </w:rPr>
        <w:t>歌曲表</w:t>
      </w:r>
      <w:bookmarkStart w:id="2499" w:name="OLE_LINK5"/>
      <w:r w:rsidR="00117A2F">
        <w:t>T_CMP_TYPE_SONG</w:t>
      </w:r>
      <w:bookmarkEnd w:id="2496"/>
      <w:bookmarkEnd w:id="2497"/>
      <w:bookmarkEnd w:id="2498"/>
      <w:bookmarkEnd w:id="2499"/>
    </w:p>
    <w:tbl>
      <w:tblPr>
        <w:tblW w:w="97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096"/>
        <w:gridCol w:w="1899"/>
        <w:gridCol w:w="1594"/>
        <w:gridCol w:w="1792"/>
        <w:gridCol w:w="2382"/>
      </w:tblGrid>
      <w:tr w:rsidR="00D805C5" w:rsidTr="00D244CD">
        <w:trPr>
          <w:cantSplit/>
          <w:jc w:val="center"/>
        </w:trPr>
        <w:tc>
          <w:tcPr>
            <w:tcW w:w="2096" w:type="dxa"/>
            <w:tcBorders>
              <w:top w:val="single" w:sz="6" w:space="0" w:color="auto"/>
              <w:left w:val="single" w:sz="6" w:space="0" w:color="auto"/>
              <w:bottom w:val="single" w:sz="6" w:space="0" w:color="auto"/>
              <w:right w:val="single" w:sz="6" w:space="0" w:color="auto"/>
            </w:tcBorders>
            <w:shd w:val="clear" w:color="auto" w:fill="D9D9D9"/>
            <w:hideMark/>
          </w:tcPr>
          <w:p w:rsidR="00D805C5" w:rsidRDefault="00D805C5" w:rsidP="00D244CD">
            <w:pPr>
              <w:pStyle w:val="TableHeading"/>
            </w:pPr>
            <w:bookmarkStart w:id="2500" w:name="OLE_LINK1"/>
            <w:bookmarkStart w:id="2501" w:name="OLE_LINK2"/>
            <w:r>
              <w:rPr>
                <w:rFonts w:hint="eastAsia"/>
              </w:rPr>
              <w:t>字段</w:t>
            </w:r>
          </w:p>
        </w:tc>
        <w:tc>
          <w:tcPr>
            <w:tcW w:w="1899" w:type="dxa"/>
            <w:tcBorders>
              <w:top w:val="single" w:sz="6" w:space="0" w:color="auto"/>
              <w:left w:val="single" w:sz="6" w:space="0" w:color="auto"/>
              <w:bottom w:val="single" w:sz="6" w:space="0" w:color="auto"/>
              <w:right w:val="single" w:sz="6" w:space="0" w:color="auto"/>
            </w:tcBorders>
            <w:shd w:val="clear" w:color="auto" w:fill="D9D9D9"/>
            <w:hideMark/>
          </w:tcPr>
          <w:p w:rsidR="00D805C5" w:rsidRDefault="00D805C5" w:rsidP="00D244CD">
            <w:pPr>
              <w:pStyle w:val="TableHeading"/>
            </w:pPr>
            <w:r>
              <w:rPr>
                <w:rFonts w:hint="eastAsia"/>
              </w:rPr>
              <w:t>数据类型</w:t>
            </w:r>
          </w:p>
        </w:tc>
        <w:tc>
          <w:tcPr>
            <w:tcW w:w="1594" w:type="dxa"/>
            <w:tcBorders>
              <w:top w:val="single" w:sz="6" w:space="0" w:color="auto"/>
              <w:left w:val="single" w:sz="6" w:space="0" w:color="auto"/>
              <w:bottom w:val="single" w:sz="6" w:space="0" w:color="auto"/>
              <w:right w:val="single" w:sz="6" w:space="0" w:color="auto"/>
            </w:tcBorders>
            <w:shd w:val="clear" w:color="auto" w:fill="D9D9D9"/>
            <w:hideMark/>
          </w:tcPr>
          <w:p w:rsidR="00D805C5" w:rsidRDefault="00D805C5" w:rsidP="00D244CD">
            <w:pPr>
              <w:pStyle w:val="TableHeading"/>
            </w:pPr>
            <w:r>
              <w:rPr>
                <w:rFonts w:hint="eastAsia"/>
              </w:rPr>
              <w:t>是否允许为空</w:t>
            </w:r>
          </w:p>
        </w:tc>
        <w:tc>
          <w:tcPr>
            <w:tcW w:w="1792" w:type="dxa"/>
            <w:tcBorders>
              <w:top w:val="single" w:sz="6" w:space="0" w:color="auto"/>
              <w:left w:val="single" w:sz="6" w:space="0" w:color="auto"/>
              <w:bottom w:val="single" w:sz="6" w:space="0" w:color="auto"/>
              <w:right w:val="single" w:sz="6" w:space="0" w:color="auto"/>
            </w:tcBorders>
            <w:shd w:val="clear" w:color="auto" w:fill="D9D9D9"/>
            <w:hideMark/>
          </w:tcPr>
          <w:p w:rsidR="00D805C5" w:rsidRDefault="00D805C5" w:rsidP="00D244CD">
            <w:pPr>
              <w:pStyle w:val="TableHeading"/>
            </w:pPr>
            <w:r>
              <w:rPr>
                <w:rFonts w:hint="eastAsia"/>
              </w:rPr>
              <w:t>描述信息</w:t>
            </w:r>
          </w:p>
        </w:tc>
        <w:tc>
          <w:tcPr>
            <w:tcW w:w="2382" w:type="dxa"/>
            <w:tcBorders>
              <w:top w:val="single" w:sz="6" w:space="0" w:color="auto"/>
              <w:left w:val="single" w:sz="6" w:space="0" w:color="auto"/>
              <w:bottom w:val="single" w:sz="6" w:space="0" w:color="auto"/>
              <w:right w:val="single" w:sz="6" w:space="0" w:color="auto"/>
            </w:tcBorders>
            <w:shd w:val="clear" w:color="auto" w:fill="D9D9D9"/>
            <w:hideMark/>
          </w:tcPr>
          <w:p w:rsidR="00D805C5" w:rsidRDefault="00D805C5" w:rsidP="00D244CD">
            <w:pPr>
              <w:pStyle w:val="TableHeading"/>
            </w:pPr>
            <w:r>
              <w:rPr>
                <w:rFonts w:hint="eastAsia"/>
              </w:rPr>
              <w:t>备注</w:t>
            </w:r>
          </w:p>
        </w:tc>
      </w:tr>
      <w:tr w:rsidR="00D805C5" w:rsidTr="00D244CD">
        <w:trPr>
          <w:cantSplit/>
          <w:jc w:val="center"/>
        </w:trPr>
        <w:tc>
          <w:tcPr>
            <w:tcW w:w="2096"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rPr>
                <w:rFonts w:ascii="宋体" w:cs="宋体"/>
                <w:sz w:val="18"/>
                <w:szCs w:val="18"/>
              </w:rPr>
            </w:pPr>
            <w:r w:rsidRPr="007E31C0">
              <w:t>OBJECTID</w:t>
            </w:r>
          </w:p>
        </w:tc>
        <w:tc>
          <w:tcPr>
            <w:tcW w:w="1899"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pPr>
            <w:r w:rsidRPr="007E31C0">
              <w:t>NUMBER(19)</w:t>
            </w:r>
          </w:p>
        </w:tc>
        <w:tc>
          <w:tcPr>
            <w:tcW w:w="1594"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pPr>
            <w:r w:rsidRPr="007E31C0">
              <w:t xml:space="preserve">  not null</w:t>
            </w:r>
          </w:p>
        </w:tc>
        <w:tc>
          <w:tcPr>
            <w:tcW w:w="1792"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pPr>
            <w:r w:rsidRPr="007E31C0">
              <w:rPr>
                <w:rFonts w:hint="eastAsia"/>
              </w:rPr>
              <w:t>内容</w:t>
            </w:r>
            <w:r w:rsidRPr="007E31C0">
              <w:rPr>
                <w:rFonts w:hint="eastAsia"/>
              </w:rPr>
              <w:t>ID</w:t>
            </w:r>
          </w:p>
        </w:tc>
        <w:tc>
          <w:tcPr>
            <w:tcW w:w="2382"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rPr>
                <w:color w:val="333399"/>
              </w:rPr>
            </w:pPr>
            <w:r>
              <w:rPr>
                <w:rFonts w:hint="eastAsia"/>
              </w:rPr>
              <w:t>主键，</w:t>
            </w:r>
            <w:r w:rsidRPr="007E31C0">
              <w:rPr>
                <w:rFonts w:hint="eastAsia"/>
              </w:rPr>
              <w:t>MDSP</w:t>
            </w:r>
            <w:r w:rsidRPr="007E31C0">
              <w:rPr>
                <w:rFonts w:hint="eastAsia"/>
              </w:rPr>
              <w:t>内部使用</w:t>
            </w:r>
          </w:p>
        </w:tc>
      </w:tr>
      <w:tr w:rsidR="00D805C5" w:rsidTr="00D244CD">
        <w:trPr>
          <w:cantSplit/>
          <w:jc w:val="center"/>
        </w:trPr>
        <w:tc>
          <w:tcPr>
            <w:tcW w:w="2096"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rPr>
                <w:rFonts w:ascii="Courier New" w:hAnsi="Courier New" w:cs="Courier New"/>
                <w:color w:val="000080"/>
                <w:sz w:val="20"/>
                <w:szCs w:val="20"/>
              </w:rPr>
            </w:pPr>
            <w:r>
              <w:rPr>
                <w:rFonts w:ascii="Courier New" w:hAnsi="Courier New" w:cs="Courier New"/>
                <w:color w:val="000080"/>
                <w:sz w:val="20"/>
                <w:szCs w:val="20"/>
              </w:rPr>
              <w:t>company</w:t>
            </w:r>
          </w:p>
        </w:tc>
        <w:tc>
          <w:tcPr>
            <w:tcW w:w="1899"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pPr>
            <w:r>
              <w:t>VARCHAR2(</w:t>
            </w:r>
            <w:r>
              <w:rPr>
                <w:rFonts w:hint="eastAsia"/>
              </w:rPr>
              <w:t>256</w:t>
            </w:r>
            <w:r>
              <w:t>)</w:t>
            </w:r>
          </w:p>
        </w:tc>
        <w:tc>
          <w:tcPr>
            <w:tcW w:w="1594"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pPr>
            <w:r>
              <w:rPr>
                <w:rFonts w:hint="eastAsia"/>
              </w:rPr>
              <w:t>Y</w:t>
            </w:r>
          </w:p>
        </w:tc>
        <w:tc>
          <w:tcPr>
            <w:tcW w:w="1792"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rPr>
                <w:rFonts w:ascii="宋体" w:cs="宋体"/>
                <w:color w:val="000000"/>
                <w:sz w:val="20"/>
                <w:szCs w:val="20"/>
              </w:rPr>
            </w:pPr>
            <w:r>
              <w:rPr>
                <w:rFonts w:ascii="宋体" w:cs="宋体" w:hint="eastAsia"/>
                <w:color w:val="000000"/>
                <w:sz w:val="20"/>
                <w:szCs w:val="20"/>
              </w:rPr>
              <w:t>公司的objectid</w:t>
            </w:r>
          </w:p>
        </w:tc>
        <w:tc>
          <w:tcPr>
            <w:tcW w:w="2382"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rPr>
                <w:rFonts w:ascii="宋体" w:cs="宋体"/>
                <w:color w:val="000000"/>
                <w:sz w:val="20"/>
                <w:szCs w:val="20"/>
              </w:rPr>
            </w:pPr>
            <w:r>
              <w:rPr>
                <w:rFonts w:ascii="宋体" w:cs="宋体" w:hint="eastAsia"/>
                <w:color w:val="000000"/>
                <w:sz w:val="20"/>
                <w:szCs w:val="20"/>
              </w:rPr>
              <w:t>公司的objectid</w:t>
            </w:r>
          </w:p>
        </w:tc>
      </w:tr>
      <w:tr w:rsidR="00D805C5" w:rsidTr="00D244CD">
        <w:trPr>
          <w:cantSplit/>
          <w:jc w:val="center"/>
        </w:trPr>
        <w:tc>
          <w:tcPr>
            <w:tcW w:w="2096" w:type="dxa"/>
            <w:tcBorders>
              <w:top w:val="single" w:sz="6" w:space="0" w:color="auto"/>
              <w:left w:val="single" w:sz="6" w:space="0" w:color="000000"/>
              <w:bottom w:val="single" w:sz="6" w:space="0" w:color="000000"/>
              <w:right w:val="single" w:sz="6" w:space="0" w:color="000000"/>
            </w:tcBorders>
            <w:hideMark/>
          </w:tcPr>
          <w:p w:rsidR="00D805C5" w:rsidRDefault="00D805C5" w:rsidP="00D244CD">
            <w:pPr>
              <w:pStyle w:val="TableText"/>
              <w:rPr>
                <w:rFonts w:ascii="Courier New" w:hAnsi="Courier New" w:cs="Courier New"/>
                <w:color w:val="000080"/>
                <w:sz w:val="20"/>
                <w:szCs w:val="20"/>
              </w:rPr>
            </w:pPr>
          </w:p>
        </w:tc>
        <w:tc>
          <w:tcPr>
            <w:tcW w:w="1899" w:type="dxa"/>
            <w:tcBorders>
              <w:top w:val="single" w:sz="6" w:space="0" w:color="auto"/>
              <w:left w:val="single" w:sz="6" w:space="0" w:color="000000"/>
              <w:bottom w:val="single" w:sz="6" w:space="0" w:color="000000"/>
              <w:right w:val="single" w:sz="6" w:space="0" w:color="000000"/>
            </w:tcBorders>
            <w:hideMark/>
          </w:tcPr>
          <w:p w:rsidR="00D805C5" w:rsidRDefault="00D805C5" w:rsidP="00D244CD">
            <w:pPr>
              <w:pStyle w:val="TableText"/>
            </w:pPr>
          </w:p>
        </w:tc>
        <w:tc>
          <w:tcPr>
            <w:tcW w:w="1594" w:type="dxa"/>
            <w:tcBorders>
              <w:top w:val="single" w:sz="6" w:space="0" w:color="auto"/>
              <w:left w:val="single" w:sz="6" w:space="0" w:color="000000"/>
              <w:bottom w:val="single" w:sz="6" w:space="0" w:color="000000"/>
              <w:right w:val="single" w:sz="6" w:space="0" w:color="000000"/>
            </w:tcBorders>
            <w:hideMark/>
          </w:tcPr>
          <w:p w:rsidR="00D805C5" w:rsidRDefault="00D805C5" w:rsidP="00D244CD">
            <w:pPr>
              <w:pStyle w:val="TableText"/>
            </w:pPr>
          </w:p>
        </w:tc>
        <w:tc>
          <w:tcPr>
            <w:tcW w:w="1792" w:type="dxa"/>
            <w:tcBorders>
              <w:top w:val="single" w:sz="6" w:space="0" w:color="auto"/>
              <w:left w:val="single" w:sz="6" w:space="0" w:color="000000"/>
              <w:bottom w:val="single" w:sz="6" w:space="0" w:color="000000"/>
              <w:right w:val="single" w:sz="6" w:space="0" w:color="000000"/>
            </w:tcBorders>
            <w:hideMark/>
          </w:tcPr>
          <w:p w:rsidR="00D805C5" w:rsidRDefault="00D805C5" w:rsidP="00D244CD">
            <w:pPr>
              <w:pStyle w:val="TableText"/>
              <w:rPr>
                <w:rFonts w:ascii="宋体" w:cs="宋体"/>
                <w:color w:val="000000"/>
                <w:sz w:val="20"/>
                <w:szCs w:val="20"/>
              </w:rPr>
            </w:pPr>
          </w:p>
        </w:tc>
        <w:tc>
          <w:tcPr>
            <w:tcW w:w="2382" w:type="dxa"/>
            <w:tcBorders>
              <w:top w:val="single" w:sz="6" w:space="0" w:color="auto"/>
              <w:left w:val="single" w:sz="6" w:space="0" w:color="000000"/>
              <w:bottom w:val="single" w:sz="6" w:space="0" w:color="000000"/>
              <w:right w:val="single" w:sz="6" w:space="0" w:color="000000"/>
            </w:tcBorders>
            <w:hideMark/>
          </w:tcPr>
          <w:p w:rsidR="00D805C5" w:rsidRDefault="00D805C5" w:rsidP="00D244CD">
            <w:pPr>
              <w:pStyle w:val="TableText"/>
              <w:rPr>
                <w:rFonts w:ascii="宋体" w:cs="宋体"/>
                <w:color w:val="000000"/>
                <w:sz w:val="20"/>
                <w:szCs w:val="20"/>
              </w:rPr>
            </w:pPr>
          </w:p>
        </w:tc>
      </w:tr>
      <w:bookmarkEnd w:id="2500"/>
      <w:bookmarkEnd w:id="2501"/>
    </w:tbl>
    <w:p w:rsidR="00D805C5" w:rsidRDefault="00D805C5" w:rsidP="00D805C5">
      <w:pPr>
        <w:rPr>
          <w:rFonts w:ascii="Arial" w:hAnsi="Arial"/>
        </w:rPr>
      </w:pPr>
    </w:p>
    <w:p w:rsidR="00D805C5" w:rsidRDefault="00D805C5" w:rsidP="00D805C5">
      <w:pPr>
        <w:pStyle w:val="31"/>
        <w:rPr>
          <w:b/>
          <w:szCs w:val="24"/>
        </w:rPr>
      </w:pPr>
      <w:bookmarkStart w:id="2502" w:name="_Toc397680952"/>
      <w:bookmarkStart w:id="2503" w:name="_Toc397712931"/>
      <w:bookmarkStart w:id="2504" w:name="_Toc435003416"/>
      <w:r w:rsidRPr="00074D0B">
        <w:rPr>
          <w:rFonts w:hint="eastAsia"/>
          <w:szCs w:val="24"/>
        </w:rPr>
        <w:t>音乐影片表</w:t>
      </w:r>
      <w:bookmarkStart w:id="2505" w:name="OLE_LINK8"/>
      <w:bookmarkStart w:id="2506" w:name="OLE_LINK21"/>
      <w:r w:rsidR="00117A2F">
        <w:t>T_CMP_TYPE_MV</w:t>
      </w:r>
      <w:bookmarkEnd w:id="2502"/>
      <w:bookmarkEnd w:id="2503"/>
      <w:bookmarkEnd w:id="2504"/>
      <w:bookmarkEnd w:id="2505"/>
      <w:bookmarkEnd w:id="2506"/>
    </w:p>
    <w:tbl>
      <w:tblPr>
        <w:tblW w:w="97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096"/>
        <w:gridCol w:w="1899"/>
        <w:gridCol w:w="1594"/>
        <w:gridCol w:w="1792"/>
        <w:gridCol w:w="2382"/>
      </w:tblGrid>
      <w:tr w:rsidR="00D805C5" w:rsidTr="00D244CD">
        <w:trPr>
          <w:cantSplit/>
          <w:jc w:val="center"/>
        </w:trPr>
        <w:tc>
          <w:tcPr>
            <w:tcW w:w="2096" w:type="dxa"/>
            <w:tcBorders>
              <w:top w:val="single" w:sz="6" w:space="0" w:color="auto"/>
              <w:left w:val="single" w:sz="6" w:space="0" w:color="auto"/>
              <w:bottom w:val="single" w:sz="6" w:space="0" w:color="auto"/>
              <w:right w:val="single" w:sz="6" w:space="0" w:color="auto"/>
            </w:tcBorders>
            <w:shd w:val="clear" w:color="auto" w:fill="D9D9D9"/>
            <w:hideMark/>
          </w:tcPr>
          <w:p w:rsidR="00D805C5" w:rsidRDefault="00D805C5" w:rsidP="00D244CD">
            <w:pPr>
              <w:pStyle w:val="TableHeading"/>
            </w:pPr>
            <w:r>
              <w:rPr>
                <w:rFonts w:hint="eastAsia"/>
              </w:rPr>
              <w:t>字段</w:t>
            </w:r>
          </w:p>
        </w:tc>
        <w:tc>
          <w:tcPr>
            <w:tcW w:w="1899" w:type="dxa"/>
            <w:tcBorders>
              <w:top w:val="single" w:sz="6" w:space="0" w:color="auto"/>
              <w:left w:val="single" w:sz="6" w:space="0" w:color="auto"/>
              <w:bottom w:val="single" w:sz="6" w:space="0" w:color="auto"/>
              <w:right w:val="single" w:sz="6" w:space="0" w:color="auto"/>
            </w:tcBorders>
            <w:shd w:val="clear" w:color="auto" w:fill="D9D9D9"/>
            <w:hideMark/>
          </w:tcPr>
          <w:p w:rsidR="00D805C5" w:rsidRDefault="00D805C5" w:rsidP="00D244CD">
            <w:pPr>
              <w:pStyle w:val="TableHeading"/>
            </w:pPr>
            <w:r>
              <w:rPr>
                <w:rFonts w:hint="eastAsia"/>
              </w:rPr>
              <w:t>数据类型</w:t>
            </w:r>
          </w:p>
        </w:tc>
        <w:tc>
          <w:tcPr>
            <w:tcW w:w="1594" w:type="dxa"/>
            <w:tcBorders>
              <w:top w:val="single" w:sz="6" w:space="0" w:color="auto"/>
              <w:left w:val="single" w:sz="6" w:space="0" w:color="auto"/>
              <w:bottom w:val="single" w:sz="6" w:space="0" w:color="auto"/>
              <w:right w:val="single" w:sz="6" w:space="0" w:color="auto"/>
            </w:tcBorders>
            <w:shd w:val="clear" w:color="auto" w:fill="D9D9D9"/>
            <w:hideMark/>
          </w:tcPr>
          <w:p w:rsidR="00D805C5" w:rsidRDefault="00D805C5" w:rsidP="00D244CD">
            <w:pPr>
              <w:pStyle w:val="TableHeading"/>
            </w:pPr>
            <w:r>
              <w:rPr>
                <w:rFonts w:hint="eastAsia"/>
              </w:rPr>
              <w:t>是否允许为空</w:t>
            </w:r>
          </w:p>
        </w:tc>
        <w:tc>
          <w:tcPr>
            <w:tcW w:w="1792" w:type="dxa"/>
            <w:tcBorders>
              <w:top w:val="single" w:sz="6" w:space="0" w:color="auto"/>
              <w:left w:val="single" w:sz="6" w:space="0" w:color="auto"/>
              <w:bottom w:val="single" w:sz="6" w:space="0" w:color="auto"/>
              <w:right w:val="single" w:sz="6" w:space="0" w:color="auto"/>
            </w:tcBorders>
            <w:shd w:val="clear" w:color="auto" w:fill="D9D9D9"/>
            <w:hideMark/>
          </w:tcPr>
          <w:p w:rsidR="00D805C5" w:rsidRDefault="00D805C5" w:rsidP="00D244CD">
            <w:pPr>
              <w:pStyle w:val="TableHeading"/>
            </w:pPr>
            <w:r>
              <w:rPr>
                <w:rFonts w:hint="eastAsia"/>
              </w:rPr>
              <w:t>描述信息</w:t>
            </w:r>
          </w:p>
        </w:tc>
        <w:tc>
          <w:tcPr>
            <w:tcW w:w="2382" w:type="dxa"/>
            <w:tcBorders>
              <w:top w:val="single" w:sz="6" w:space="0" w:color="auto"/>
              <w:left w:val="single" w:sz="6" w:space="0" w:color="auto"/>
              <w:bottom w:val="single" w:sz="6" w:space="0" w:color="auto"/>
              <w:right w:val="single" w:sz="6" w:space="0" w:color="auto"/>
            </w:tcBorders>
            <w:shd w:val="clear" w:color="auto" w:fill="D9D9D9"/>
            <w:hideMark/>
          </w:tcPr>
          <w:p w:rsidR="00D805C5" w:rsidRDefault="00D805C5" w:rsidP="00D244CD">
            <w:pPr>
              <w:pStyle w:val="TableHeading"/>
            </w:pPr>
            <w:r>
              <w:rPr>
                <w:rFonts w:hint="eastAsia"/>
              </w:rPr>
              <w:t>备注</w:t>
            </w:r>
          </w:p>
        </w:tc>
      </w:tr>
      <w:tr w:rsidR="00D805C5" w:rsidTr="00D244CD">
        <w:trPr>
          <w:cantSplit/>
          <w:jc w:val="center"/>
        </w:trPr>
        <w:tc>
          <w:tcPr>
            <w:tcW w:w="2096"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rPr>
                <w:rFonts w:ascii="宋体" w:cs="宋体"/>
                <w:sz w:val="18"/>
                <w:szCs w:val="18"/>
              </w:rPr>
            </w:pPr>
            <w:r w:rsidRPr="007E31C0">
              <w:t>OBJECTID</w:t>
            </w:r>
          </w:p>
        </w:tc>
        <w:tc>
          <w:tcPr>
            <w:tcW w:w="1899"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pPr>
            <w:r w:rsidRPr="007E31C0">
              <w:t>NUMBER(19)</w:t>
            </w:r>
          </w:p>
        </w:tc>
        <w:tc>
          <w:tcPr>
            <w:tcW w:w="1594"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pPr>
            <w:r w:rsidRPr="007E31C0">
              <w:t xml:space="preserve">  not null</w:t>
            </w:r>
          </w:p>
        </w:tc>
        <w:tc>
          <w:tcPr>
            <w:tcW w:w="1792"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pPr>
            <w:r w:rsidRPr="007E31C0">
              <w:rPr>
                <w:rFonts w:hint="eastAsia"/>
              </w:rPr>
              <w:t>内容</w:t>
            </w:r>
            <w:r w:rsidRPr="007E31C0">
              <w:rPr>
                <w:rFonts w:hint="eastAsia"/>
              </w:rPr>
              <w:t>ID</w:t>
            </w:r>
          </w:p>
        </w:tc>
        <w:tc>
          <w:tcPr>
            <w:tcW w:w="2382"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rPr>
                <w:color w:val="333399"/>
              </w:rPr>
            </w:pPr>
            <w:r>
              <w:rPr>
                <w:rFonts w:hint="eastAsia"/>
              </w:rPr>
              <w:t>主键，</w:t>
            </w:r>
            <w:r w:rsidRPr="007E31C0">
              <w:rPr>
                <w:rFonts w:hint="eastAsia"/>
              </w:rPr>
              <w:t>MDSP</w:t>
            </w:r>
            <w:r w:rsidRPr="007E31C0">
              <w:rPr>
                <w:rFonts w:hint="eastAsia"/>
              </w:rPr>
              <w:t>内部使用</w:t>
            </w:r>
          </w:p>
        </w:tc>
      </w:tr>
      <w:tr w:rsidR="00D805C5" w:rsidTr="00D244CD">
        <w:trPr>
          <w:cantSplit/>
          <w:jc w:val="center"/>
        </w:trPr>
        <w:tc>
          <w:tcPr>
            <w:tcW w:w="2096"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rPr>
                <w:rFonts w:ascii="Courier New" w:hAnsi="Courier New" w:cs="Courier New"/>
                <w:color w:val="000080"/>
                <w:sz w:val="20"/>
                <w:szCs w:val="20"/>
              </w:rPr>
            </w:pPr>
            <w:r>
              <w:rPr>
                <w:rFonts w:ascii="Courier New" w:hAnsi="Courier New" w:cs="Courier New"/>
                <w:color w:val="000080"/>
                <w:sz w:val="20"/>
                <w:szCs w:val="20"/>
              </w:rPr>
              <w:t>company</w:t>
            </w:r>
          </w:p>
        </w:tc>
        <w:tc>
          <w:tcPr>
            <w:tcW w:w="1899"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pPr>
            <w:r>
              <w:t>VARCHAR2(</w:t>
            </w:r>
            <w:r>
              <w:rPr>
                <w:rFonts w:hint="eastAsia"/>
              </w:rPr>
              <w:t>256</w:t>
            </w:r>
            <w:r>
              <w:t>)</w:t>
            </w:r>
          </w:p>
        </w:tc>
        <w:tc>
          <w:tcPr>
            <w:tcW w:w="1594"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pPr>
            <w:r>
              <w:rPr>
                <w:rFonts w:hint="eastAsia"/>
              </w:rPr>
              <w:t>Y</w:t>
            </w:r>
          </w:p>
        </w:tc>
        <w:tc>
          <w:tcPr>
            <w:tcW w:w="1792"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rPr>
                <w:rFonts w:ascii="宋体" w:cs="宋体"/>
                <w:color w:val="000000"/>
                <w:sz w:val="20"/>
                <w:szCs w:val="20"/>
              </w:rPr>
            </w:pPr>
            <w:r>
              <w:rPr>
                <w:rFonts w:ascii="宋体" w:cs="宋体" w:hint="eastAsia"/>
                <w:color w:val="000000"/>
                <w:sz w:val="20"/>
                <w:szCs w:val="20"/>
              </w:rPr>
              <w:t>公司的objectid</w:t>
            </w:r>
          </w:p>
        </w:tc>
        <w:tc>
          <w:tcPr>
            <w:tcW w:w="2382"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rPr>
                <w:rFonts w:ascii="宋体" w:cs="宋体"/>
                <w:color w:val="000000"/>
                <w:sz w:val="20"/>
                <w:szCs w:val="20"/>
              </w:rPr>
            </w:pPr>
            <w:r>
              <w:rPr>
                <w:rFonts w:ascii="宋体" w:cs="宋体" w:hint="eastAsia"/>
                <w:color w:val="000000"/>
                <w:sz w:val="20"/>
                <w:szCs w:val="20"/>
              </w:rPr>
              <w:t>公司的objectid</w:t>
            </w:r>
          </w:p>
        </w:tc>
      </w:tr>
      <w:tr w:rsidR="00D805C5" w:rsidTr="00D244CD">
        <w:trPr>
          <w:cantSplit/>
          <w:jc w:val="center"/>
        </w:trPr>
        <w:tc>
          <w:tcPr>
            <w:tcW w:w="2096" w:type="dxa"/>
            <w:tcBorders>
              <w:top w:val="single" w:sz="6" w:space="0" w:color="auto"/>
              <w:left w:val="single" w:sz="6" w:space="0" w:color="000000"/>
              <w:bottom w:val="single" w:sz="6" w:space="0" w:color="000000"/>
              <w:right w:val="single" w:sz="6" w:space="0" w:color="000000"/>
            </w:tcBorders>
            <w:hideMark/>
          </w:tcPr>
          <w:p w:rsidR="00D805C5" w:rsidRDefault="00D805C5" w:rsidP="00D244CD">
            <w:pPr>
              <w:pStyle w:val="TableText"/>
              <w:rPr>
                <w:rFonts w:ascii="Courier New" w:hAnsi="Courier New" w:cs="Courier New"/>
                <w:color w:val="000080"/>
                <w:sz w:val="20"/>
                <w:szCs w:val="20"/>
              </w:rPr>
            </w:pPr>
          </w:p>
        </w:tc>
        <w:tc>
          <w:tcPr>
            <w:tcW w:w="1899" w:type="dxa"/>
            <w:tcBorders>
              <w:top w:val="single" w:sz="6" w:space="0" w:color="auto"/>
              <w:left w:val="single" w:sz="6" w:space="0" w:color="000000"/>
              <w:bottom w:val="single" w:sz="6" w:space="0" w:color="000000"/>
              <w:right w:val="single" w:sz="6" w:space="0" w:color="000000"/>
            </w:tcBorders>
            <w:hideMark/>
          </w:tcPr>
          <w:p w:rsidR="00D805C5" w:rsidRDefault="00D805C5" w:rsidP="00D244CD">
            <w:pPr>
              <w:pStyle w:val="TableText"/>
            </w:pPr>
          </w:p>
        </w:tc>
        <w:tc>
          <w:tcPr>
            <w:tcW w:w="1594" w:type="dxa"/>
            <w:tcBorders>
              <w:top w:val="single" w:sz="6" w:space="0" w:color="auto"/>
              <w:left w:val="single" w:sz="6" w:space="0" w:color="000000"/>
              <w:bottom w:val="single" w:sz="6" w:space="0" w:color="000000"/>
              <w:right w:val="single" w:sz="6" w:space="0" w:color="000000"/>
            </w:tcBorders>
            <w:hideMark/>
          </w:tcPr>
          <w:p w:rsidR="00D805C5" w:rsidRDefault="00D805C5" w:rsidP="00D244CD">
            <w:pPr>
              <w:pStyle w:val="TableText"/>
            </w:pPr>
          </w:p>
        </w:tc>
        <w:tc>
          <w:tcPr>
            <w:tcW w:w="1792" w:type="dxa"/>
            <w:tcBorders>
              <w:top w:val="single" w:sz="6" w:space="0" w:color="auto"/>
              <w:left w:val="single" w:sz="6" w:space="0" w:color="000000"/>
              <w:bottom w:val="single" w:sz="6" w:space="0" w:color="000000"/>
              <w:right w:val="single" w:sz="6" w:space="0" w:color="000000"/>
            </w:tcBorders>
            <w:hideMark/>
          </w:tcPr>
          <w:p w:rsidR="00D805C5" w:rsidRDefault="00D805C5" w:rsidP="00D244CD">
            <w:pPr>
              <w:pStyle w:val="TableText"/>
              <w:rPr>
                <w:rFonts w:ascii="宋体" w:cs="宋体"/>
                <w:color w:val="000000"/>
                <w:sz w:val="20"/>
                <w:szCs w:val="20"/>
              </w:rPr>
            </w:pPr>
          </w:p>
        </w:tc>
        <w:tc>
          <w:tcPr>
            <w:tcW w:w="2382" w:type="dxa"/>
            <w:tcBorders>
              <w:top w:val="single" w:sz="6" w:space="0" w:color="auto"/>
              <w:left w:val="single" w:sz="6" w:space="0" w:color="000000"/>
              <w:bottom w:val="single" w:sz="6" w:space="0" w:color="000000"/>
              <w:right w:val="single" w:sz="6" w:space="0" w:color="000000"/>
            </w:tcBorders>
            <w:hideMark/>
          </w:tcPr>
          <w:p w:rsidR="00D805C5" w:rsidRDefault="00D805C5" w:rsidP="00D244CD">
            <w:pPr>
              <w:pStyle w:val="TableText"/>
              <w:rPr>
                <w:rFonts w:ascii="宋体" w:cs="宋体"/>
                <w:color w:val="000000"/>
                <w:sz w:val="20"/>
                <w:szCs w:val="20"/>
              </w:rPr>
            </w:pPr>
          </w:p>
        </w:tc>
      </w:tr>
    </w:tbl>
    <w:p w:rsidR="00D805C5" w:rsidRDefault="00D805C5" w:rsidP="00D805C5">
      <w:pPr>
        <w:rPr>
          <w:rFonts w:ascii="Arial" w:hAnsi="Arial"/>
        </w:rPr>
      </w:pPr>
    </w:p>
    <w:p w:rsidR="00D805C5" w:rsidRDefault="00D805C5" w:rsidP="00D805C5">
      <w:pPr>
        <w:pStyle w:val="31"/>
        <w:rPr>
          <w:b/>
          <w:szCs w:val="24"/>
        </w:rPr>
      </w:pPr>
      <w:bookmarkStart w:id="2507" w:name="_Toc397680953"/>
      <w:bookmarkStart w:id="2508" w:name="_Toc397712932"/>
      <w:bookmarkStart w:id="2509" w:name="_Toc435003417"/>
      <w:r w:rsidRPr="00074D0B">
        <w:rPr>
          <w:rFonts w:hint="eastAsia"/>
          <w:szCs w:val="24"/>
        </w:rPr>
        <w:t>电影表</w:t>
      </w:r>
      <w:r w:rsidR="00117A2F">
        <w:t>T_CMP_TYPE_MOVIE</w:t>
      </w:r>
      <w:bookmarkEnd w:id="2507"/>
      <w:bookmarkEnd w:id="2508"/>
      <w:bookmarkEnd w:id="2509"/>
    </w:p>
    <w:tbl>
      <w:tblPr>
        <w:tblW w:w="97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096"/>
        <w:gridCol w:w="1899"/>
        <w:gridCol w:w="1594"/>
        <w:gridCol w:w="1792"/>
        <w:gridCol w:w="2382"/>
      </w:tblGrid>
      <w:tr w:rsidR="00D805C5" w:rsidTr="00D244CD">
        <w:trPr>
          <w:cantSplit/>
          <w:jc w:val="center"/>
        </w:trPr>
        <w:tc>
          <w:tcPr>
            <w:tcW w:w="2096" w:type="dxa"/>
            <w:tcBorders>
              <w:top w:val="single" w:sz="6" w:space="0" w:color="auto"/>
              <w:left w:val="single" w:sz="6" w:space="0" w:color="auto"/>
              <w:bottom w:val="single" w:sz="6" w:space="0" w:color="auto"/>
              <w:right w:val="single" w:sz="6" w:space="0" w:color="auto"/>
            </w:tcBorders>
            <w:shd w:val="clear" w:color="auto" w:fill="D9D9D9"/>
            <w:hideMark/>
          </w:tcPr>
          <w:p w:rsidR="00D805C5" w:rsidRDefault="00D805C5" w:rsidP="00D244CD">
            <w:pPr>
              <w:pStyle w:val="TableHeading"/>
            </w:pPr>
            <w:r>
              <w:rPr>
                <w:rFonts w:hint="eastAsia"/>
              </w:rPr>
              <w:t>字段</w:t>
            </w:r>
          </w:p>
        </w:tc>
        <w:tc>
          <w:tcPr>
            <w:tcW w:w="1899" w:type="dxa"/>
            <w:tcBorders>
              <w:top w:val="single" w:sz="6" w:space="0" w:color="auto"/>
              <w:left w:val="single" w:sz="6" w:space="0" w:color="auto"/>
              <w:bottom w:val="single" w:sz="6" w:space="0" w:color="auto"/>
              <w:right w:val="single" w:sz="6" w:space="0" w:color="auto"/>
            </w:tcBorders>
            <w:shd w:val="clear" w:color="auto" w:fill="D9D9D9"/>
            <w:hideMark/>
          </w:tcPr>
          <w:p w:rsidR="00D805C5" w:rsidRDefault="00D805C5" w:rsidP="00D244CD">
            <w:pPr>
              <w:pStyle w:val="TableHeading"/>
            </w:pPr>
            <w:r>
              <w:rPr>
                <w:rFonts w:hint="eastAsia"/>
              </w:rPr>
              <w:t>数据类型</w:t>
            </w:r>
          </w:p>
        </w:tc>
        <w:tc>
          <w:tcPr>
            <w:tcW w:w="1594" w:type="dxa"/>
            <w:tcBorders>
              <w:top w:val="single" w:sz="6" w:space="0" w:color="auto"/>
              <w:left w:val="single" w:sz="6" w:space="0" w:color="auto"/>
              <w:bottom w:val="single" w:sz="6" w:space="0" w:color="auto"/>
              <w:right w:val="single" w:sz="6" w:space="0" w:color="auto"/>
            </w:tcBorders>
            <w:shd w:val="clear" w:color="auto" w:fill="D9D9D9"/>
            <w:hideMark/>
          </w:tcPr>
          <w:p w:rsidR="00D805C5" w:rsidRDefault="00D805C5" w:rsidP="00D244CD">
            <w:pPr>
              <w:pStyle w:val="TableHeading"/>
            </w:pPr>
            <w:r>
              <w:rPr>
                <w:rFonts w:hint="eastAsia"/>
              </w:rPr>
              <w:t>是否允许为空</w:t>
            </w:r>
          </w:p>
        </w:tc>
        <w:tc>
          <w:tcPr>
            <w:tcW w:w="1792" w:type="dxa"/>
            <w:tcBorders>
              <w:top w:val="single" w:sz="6" w:space="0" w:color="auto"/>
              <w:left w:val="single" w:sz="6" w:space="0" w:color="auto"/>
              <w:bottom w:val="single" w:sz="6" w:space="0" w:color="auto"/>
              <w:right w:val="single" w:sz="6" w:space="0" w:color="auto"/>
            </w:tcBorders>
            <w:shd w:val="clear" w:color="auto" w:fill="D9D9D9"/>
            <w:hideMark/>
          </w:tcPr>
          <w:p w:rsidR="00D805C5" w:rsidRDefault="00D805C5" w:rsidP="00D244CD">
            <w:pPr>
              <w:pStyle w:val="TableHeading"/>
            </w:pPr>
            <w:r>
              <w:rPr>
                <w:rFonts w:hint="eastAsia"/>
              </w:rPr>
              <w:t>描述信息</w:t>
            </w:r>
          </w:p>
        </w:tc>
        <w:tc>
          <w:tcPr>
            <w:tcW w:w="2382" w:type="dxa"/>
            <w:tcBorders>
              <w:top w:val="single" w:sz="6" w:space="0" w:color="auto"/>
              <w:left w:val="single" w:sz="6" w:space="0" w:color="auto"/>
              <w:bottom w:val="single" w:sz="6" w:space="0" w:color="auto"/>
              <w:right w:val="single" w:sz="6" w:space="0" w:color="auto"/>
            </w:tcBorders>
            <w:shd w:val="clear" w:color="auto" w:fill="D9D9D9"/>
            <w:hideMark/>
          </w:tcPr>
          <w:p w:rsidR="00D805C5" w:rsidRDefault="00D805C5" w:rsidP="00D244CD">
            <w:pPr>
              <w:pStyle w:val="TableHeading"/>
            </w:pPr>
            <w:r>
              <w:rPr>
                <w:rFonts w:hint="eastAsia"/>
              </w:rPr>
              <w:t>备注</w:t>
            </w:r>
          </w:p>
        </w:tc>
      </w:tr>
      <w:tr w:rsidR="00D805C5" w:rsidTr="00D244CD">
        <w:trPr>
          <w:cantSplit/>
          <w:jc w:val="center"/>
        </w:trPr>
        <w:tc>
          <w:tcPr>
            <w:tcW w:w="2096"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rPr>
                <w:rFonts w:ascii="宋体" w:cs="宋体"/>
                <w:sz w:val="18"/>
                <w:szCs w:val="18"/>
              </w:rPr>
            </w:pPr>
            <w:r w:rsidRPr="007E31C0">
              <w:t>OBJECTID</w:t>
            </w:r>
          </w:p>
        </w:tc>
        <w:tc>
          <w:tcPr>
            <w:tcW w:w="1899"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pPr>
            <w:r w:rsidRPr="007E31C0">
              <w:t>NUMBER(19)</w:t>
            </w:r>
          </w:p>
        </w:tc>
        <w:tc>
          <w:tcPr>
            <w:tcW w:w="1594"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pPr>
            <w:r w:rsidRPr="007E31C0">
              <w:t xml:space="preserve">  not null</w:t>
            </w:r>
          </w:p>
        </w:tc>
        <w:tc>
          <w:tcPr>
            <w:tcW w:w="1792"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pPr>
            <w:r w:rsidRPr="007E31C0">
              <w:rPr>
                <w:rFonts w:hint="eastAsia"/>
              </w:rPr>
              <w:t>内容</w:t>
            </w:r>
            <w:r w:rsidRPr="007E31C0">
              <w:rPr>
                <w:rFonts w:hint="eastAsia"/>
              </w:rPr>
              <w:t>ID</w:t>
            </w:r>
          </w:p>
        </w:tc>
        <w:tc>
          <w:tcPr>
            <w:tcW w:w="2382"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rPr>
                <w:color w:val="333399"/>
              </w:rPr>
            </w:pPr>
            <w:r>
              <w:rPr>
                <w:rFonts w:hint="eastAsia"/>
              </w:rPr>
              <w:t>主键，</w:t>
            </w:r>
            <w:r w:rsidRPr="007E31C0">
              <w:rPr>
                <w:rFonts w:hint="eastAsia"/>
              </w:rPr>
              <w:t>MDSP</w:t>
            </w:r>
            <w:r w:rsidRPr="007E31C0">
              <w:rPr>
                <w:rFonts w:hint="eastAsia"/>
              </w:rPr>
              <w:t>内部使用</w:t>
            </w:r>
          </w:p>
        </w:tc>
      </w:tr>
      <w:tr w:rsidR="00D805C5" w:rsidTr="00D244CD">
        <w:trPr>
          <w:cantSplit/>
          <w:jc w:val="center"/>
        </w:trPr>
        <w:tc>
          <w:tcPr>
            <w:tcW w:w="2096"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rPr>
                <w:rFonts w:ascii="Courier New" w:hAnsi="Courier New" w:cs="Courier New"/>
                <w:color w:val="000080"/>
                <w:sz w:val="20"/>
                <w:szCs w:val="20"/>
              </w:rPr>
            </w:pPr>
            <w:r>
              <w:rPr>
                <w:rFonts w:ascii="Courier New" w:hAnsi="Courier New" w:cs="Courier New"/>
                <w:color w:val="000080"/>
                <w:sz w:val="20"/>
                <w:szCs w:val="20"/>
              </w:rPr>
              <w:t>company</w:t>
            </w:r>
          </w:p>
        </w:tc>
        <w:tc>
          <w:tcPr>
            <w:tcW w:w="1899"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pPr>
            <w:r>
              <w:t>VARCHAR2(</w:t>
            </w:r>
            <w:r>
              <w:rPr>
                <w:rFonts w:hint="eastAsia"/>
              </w:rPr>
              <w:t>256</w:t>
            </w:r>
            <w:r>
              <w:t>)</w:t>
            </w:r>
          </w:p>
        </w:tc>
        <w:tc>
          <w:tcPr>
            <w:tcW w:w="1594"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pPr>
            <w:r>
              <w:rPr>
                <w:rFonts w:hint="eastAsia"/>
              </w:rPr>
              <w:t>Y</w:t>
            </w:r>
          </w:p>
        </w:tc>
        <w:tc>
          <w:tcPr>
            <w:tcW w:w="1792"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rPr>
                <w:rFonts w:ascii="宋体" w:cs="宋体"/>
                <w:color w:val="000000"/>
                <w:sz w:val="20"/>
                <w:szCs w:val="20"/>
              </w:rPr>
            </w:pPr>
            <w:r>
              <w:rPr>
                <w:rFonts w:ascii="宋体" w:cs="宋体" w:hint="eastAsia"/>
                <w:color w:val="000000"/>
                <w:sz w:val="20"/>
                <w:szCs w:val="20"/>
              </w:rPr>
              <w:t>公司的objectid</w:t>
            </w:r>
          </w:p>
        </w:tc>
        <w:tc>
          <w:tcPr>
            <w:tcW w:w="2382"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rPr>
                <w:rFonts w:ascii="宋体" w:cs="宋体"/>
                <w:color w:val="000000"/>
                <w:sz w:val="20"/>
                <w:szCs w:val="20"/>
              </w:rPr>
            </w:pPr>
            <w:r>
              <w:rPr>
                <w:rFonts w:ascii="宋体" w:cs="宋体" w:hint="eastAsia"/>
                <w:color w:val="000000"/>
                <w:sz w:val="20"/>
                <w:szCs w:val="20"/>
              </w:rPr>
              <w:t>公司的objectid</w:t>
            </w:r>
          </w:p>
        </w:tc>
      </w:tr>
      <w:tr w:rsidR="00D805C5" w:rsidTr="00D244CD">
        <w:trPr>
          <w:cantSplit/>
          <w:jc w:val="center"/>
        </w:trPr>
        <w:tc>
          <w:tcPr>
            <w:tcW w:w="2096" w:type="dxa"/>
            <w:tcBorders>
              <w:top w:val="single" w:sz="6" w:space="0" w:color="auto"/>
              <w:left w:val="single" w:sz="6" w:space="0" w:color="000000"/>
              <w:bottom w:val="single" w:sz="6" w:space="0" w:color="000000"/>
              <w:right w:val="single" w:sz="6" w:space="0" w:color="000000"/>
            </w:tcBorders>
            <w:hideMark/>
          </w:tcPr>
          <w:p w:rsidR="00D805C5" w:rsidRDefault="00D805C5" w:rsidP="00D244CD">
            <w:pPr>
              <w:pStyle w:val="TableText"/>
              <w:rPr>
                <w:rFonts w:ascii="Courier New" w:hAnsi="Courier New" w:cs="Courier New"/>
                <w:color w:val="000080"/>
                <w:sz w:val="20"/>
                <w:szCs w:val="20"/>
              </w:rPr>
            </w:pPr>
          </w:p>
        </w:tc>
        <w:tc>
          <w:tcPr>
            <w:tcW w:w="1899" w:type="dxa"/>
            <w:tcBorders>
              <w:top w:val="single" w:sz="6" w:space="0" w:color="auto"/>
              <w:left w:val="single" w:sz="6" w:space="0" w:color="000000"/>
              <w:bottom w:val="single" w:sz="6" w:space="0" w:color="000000"/>
              <w:right w:val="single" w:sz="6" w:space="0" w:color="000000"/>
            </w:tcBorders>
            <w:hideMark/>
          </w:tcPr>
          <w:p w:rsidR="00D805C5" w:rsidRDefault="00D805C5" w:rsidP="00D244CD">
            <w:pPr>
              <w:pStyle w:val="TableText"/>
            </w:pPr>
          </w:p>
        </w:tc>
        <w:tc>
          <w:tcPr>
            <w:tcW w:w="1594" w:type="dxa"/>
            <w:tcBorders>
              <w:top w:val="single" w:sz="6" w:space="0" w:color="auto"/>
              <w:left w:val="single" w:sz="6" w:space="0" w:color="000000"/>
              <w:bottom w:val="single" w:sz="6" w:space="0" w:color="000000"/>
              <w:right w:val="single" w:sz="6" w:space="0" w:color="000000"/>
            </w:tcBorders>
            <w:hideMark/>
          </w:tcPr>
          <w:p w:rsidR="00D805C5" w:rsidRDefault="00D805C5" w:rsidP="00D244CD">
            <w:pPr>
              <w:pStyle w:val="TableText"/>
            </w:pPr>
          </w:p>
        </w:tc>
        <w:tc>
          <w:tcPr>
            <w:tcW w:w="1792" w:type="dxa"/>
            <w:tcBorders>
              <w:top w:val="single" w:sz="6" w:space="0" w:color="auto"/>
              <w:left w:val="single" w:sz="6" w:space="0" w:color="000000"/>
              <w:bottom w:val="single" w:sz="6" w:space="0" w:color="000000"/>
              <w:right w:val="single" w:sz="6" w:space="0" w:color="000000"/>
            </w:tcBorders>
            <w:hideMark/>
          </w:tcPr>
          <w:p w:rsidR="00D805C5" w:rsidRDefault="00D805C5" w:rsidP="00D244CD">
            <w:pPr>
              <w:pStyle w:val="TableText"/>
              <w:rPr>
                <w:rFonts w:ascii="宋体" w:cs="宋体"/>
                <w:color w:val="000000"/>
                <w:sz w:val="20"/>
                <w:szCs w:val="20"/>
              </w:rPr>
            </w:pPr>
          </w:p>
        </w:tc>
        <w:tc>
          <w:tcPr>
            <w:tcW w:w="2382" w:type="dxa"/>
            <w:tcBorders>
              <w:top w:val="single" w:sz="6" w:space="0" w:color="auto"/>
              <w:left w:val="single" w:sz="6" w:space="0" w:color="000000"/>
              <w:bottom w:val="single" w:sz="6" w:space="0" w:color="000000"/>
              <w:right w:val="single" w:sz="6" w:space="0" w:color="000000"/>
            </w:tcBorders>
            <w:hideMark/>
          </w:tcPr>
          <w:p w:rsidR="00D805C5" w:rsidRDefault="00D805C5" w:rsidP="00D244CD">
            <w:pPr>
              <w:pStyle w:val="TableText"/>
              <w:rPr>
                <w:rFonts w:ascii="宋体" w:cs="宋体"/>
                <w:color w:val="000000"/>
                <w:sz w:val="20"/>
                <w:szCs w:val="20"/>
              </w:rPr>
            </w:pPr>
          </w:p>
        </w:tc>
      </w:tr>
    </w:tbl>
    <w:p w:rsidR="00D805C5" w:rsidRDefault="00D805C5" w:rsidP="00D805C5">
      <w:pPr>
        <w:rPr>
          <w:rFonts w:ascii="Arial" w:hAnsi="Arial"/>
        </w:rPr>
      </w:pPr>
    </w:p>
    <w:p w:rsidR="00D805C5" w:rsidRDefault="00D805C5" w:rsidP="00D805C5">
      <w:pPr>
        <w:pStyle w:val="31"/>
        <w:rPr>
          <w:b/>
          <w:szCs w:val="24"/>
        </w:rPr>
      </w:pPr>
      <w:bookmarkStart w:id="2510" w:name="_Toc397680954"/>
      <w:bookmarkStart w:id="2511" w:name="_Toc397712933"/>
      <w:bookmarkStart w:id="2512" w:name="_Toc435003418"/>
      <w:r w:rsidRPr="00074D0B">
        <w:rPr>
          <w:rFonts w:hint="eastAsia"/>
          <w:szCs w:val="24"/>
        </w:rPr>
        <w:lastRenderedPageBreak/>
        <w:t>连续剧表</w:t>
      </w:r>
      <w:r w:rsidR="00117A2F">
        <w:t>T_CMP_TYPE_TELEPLAY</w:t>
      </w:r>
      <w:bookmarkEnd w:id="2510"/>
      <w:bookmarkEnd w:id="2511"/>
      <w:bookmarkEnd w:id="2512"/>
    </w:p>
    <w:tbl>
      <w:tblPr>
        <w:tblW w:w="8951"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598"/>
        <w:gridCol w:w="1850"/>
        <w:gridCol w:w="1553"/>
        <w:gridCol w:w="1701"/>
        <w:gridCol w:w="2249"/>
      </w:tblGrid>
      <w:tr w:rsidR="00D805C5" w:rsidTr="00D244CD">
        <w:trPr>
          <w:cantSplit/>
          <w:jc w:val="center"/>
        </w:trPr>
        <w:tc>
          <w:tcPr>
            <w:tcW w:w="1598" w:type="dxa"/>
            <w:tcBorders>
              <w:top w:val="single" w:sz="6" w:space="0" w:color="auto"/>
              <w:left w:val="single" w:sz="6" w:space="0" w:color="auto"/>
              <w:bottom w:val="single" w:sz="6" w:space="0" w:color="auto"/>
              <w:right w:val="single" w:sz="6" w:space="0" w:color="auto"/>
            </w:tcBorders>
            <w:shd w:val="clear" w:color="auto" w:fill="D9D9D9"/>
            <w:hideMark/>
          </w:tcPr>
          <w:p w:rsidR="00D805C5" w:rsidRDefault="00D805C5" w:rsidP="00D244CD">
            <w:pPr>
              <w:pStyle w:val="TableHeading"/>
            </w:pPr>
            <w:r>
              <w:rPr>
                <w:rFonts w:hint="eastAsia"/>
              </w:rPr>
              <w:t>字段</w:t>
            </w:r>
          </w:p>
        </w:tc>
        <w:tc>
          <w:tcPr>
            <w:tcW w:w="1850" w:type="dxa"/>
            <w:tcBorders>
              <w:top w:val="single" w:sz="6" w:space="0" w:color="auto"/>
              <w:left w:val="single" w:sz="6" w:space="0" w:color="auto"/>
              <w:bottom w:val="single" w:sz="6" w:space="0" w:color="auto"/>
              <w:right w:val="single" w:sz="6" w:space="0" w:color="auto"/>
            </w:tcBorders>
            <w:shd w:val="clear" w:color="auto" w:fill="D9D9D9"/>
            <w:hideMark/>
          </w:tcPr>
          <w:p w:rsidR="00D805C5" w:rsidRDefault="00D805C5" w:rsidP="00D244CD">
            <w:pPr>
              <w:pStyle w:val="TableHeading"/>
            </w:pPr>
            <w:r>
              <w:rPr>
                <w:rFonts w:hint="eastAsia"/>
              </w:rPr>
              <w:t>数据类型</w:t>
            </w:r>
          </w:p>
        </w:tc>
        <w:tc>
          <w:tcPr>
            <w:tcW w:w="1553" w:type="dxa"/>
            <w:tcBorders>
              <w:top w:val="single" w:sz="6" w:space="0" w:color="auto"/>
              <w:left w:val="single" w:sz="6" w:space="0" w:color="auto"/>
              <w:bottom w:val="single" w:sz="6" w:space="0" w:color="auto"/>
              <w:right w:val="single" w:sz="6" w:space="0" w:color="auto"/>
            </w:tcBorders>
            <w:shd w:val="clear" w:color="auto" w:fill="D9D9D9"/>
            <w:hideMark/>
          </w:tcPr>
          <w:p w:rsidR="00D805C5" w:rsidRDefault="00D805C5" w:rsidP="00D244CD">
            <w:pPr>
              <w:pStyle w:val="TableHeading"/>
            </w:pPr>
            <w:r>
              <w:rPr>
                <w:rFonts w:hint="eastAsia"/>
              </w:rPr>
              <w:t>是否允许为空</w:t>
            </w:r>
          </w:p>
        </w:tc>
        <w:tc>
          <w:tcPr>
            <w:tcW w:w="1701" w:type="dxa"/>
            <w:tcBorders>
              <w:top w:val="single" w:sz="6" w:space="0" w:color="auto"/>
              <w:left w:val="single" w:sz="6" w:space="0" w:color="auto"/>
              <w:bottom w:val="single" w:sz="6" w:space="0" w:color="auto"/>
              <w:right w:val="single" w:sz="6" w:space="0" w:color="auto"/>
            </w:tcBorders>
            <w:shd w:val="clear" w:color="auto" w:fill="D9D9D9"/>
            <w:hideMark/>
          </w:tcPr>
          <w:p w:rsidR="00D805C5" w:rsidRDefault="00D805C5" w:rsidP="00D244CD">
            <w:pPr>
              <w:pStyle w:val="TableHeading"/>
            </w:pPr>
            <w:r>
              <w:rPr>
                <w:rFonts w:hint="eastAsia"/>
              </w:rPr>
              <w:t>描述信息</w:t>
            </w:r>
          </w:p>
        </w:tc>
        <w:tc>
          <w:tcPr>
            <w:tcW w:w="2249" w:type="dxa"/>
            <w:tcBorders>
              <w:top w:val="single" w:sz="6" w:space="0" w:color="auto"/>
              <w:left w:val="single" w:sz="6" w:space="0" w:color="auto"/>
              <w:bottom w:val="single" w:sz="6" w:space="0" w:color="auto"/>
              <w:right w:val="single" w:sz="6" w:space="0" w:color="auto"/>
            </w:tcBorders>
            <w:shd w:val="clear" w:color="auto" w:fill="D9D9D9"/>
            <w:hideMark/>
          </w:tcPr>
          <w:p w:rsidR="00D805C5" w:rsidRDefault="00D805C5" w:rsidP="00D244CD">
            <w:pPr>
              <w:pStyle w:val="TableHeading"/>
            </w:pPr>
            <w:r>
              <w:rPr>
                <w:rFonts w:hint="eastAsia"/>
              </w:rPr>
              <w:t>备注</w:t>
            </w:r>
          </w:p>
        </w:tc>
      </w:tr>
      <w:tr w:rsidR="00D805C5" w:rsidTr="00D244CD">
        <w:trPr>
          <w:cantSplit/>
          <w:jc w:val="center"/>
        </w:trPr>
        <w:tc>
          <w:tcPr>
            <w:tcW w:w="1598"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rPr>
                <w:rFonts w:ascii="宋体" w:cs="宋体"/>
                <w:sz w:val="18"/>
                <w:szCs w:val="18"/>
              </w:rPr>
            </w:pPr>
            <w:r w:rsidRPr="007E31C0">
              <w:t>OBJECTID</w:t>
            </w:r>
          </w:p>
        </w:tc>
        <w:tc>
          <w:tcPr>
            <w:tcW w:w="1850"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pPr>
            <w:r w:rsidRPr="007E31C0">
              <w:t>NUMBER(19)</w:t>
            </w:r>
          </w:p>
        </w:tc>
        <w:tc>
          <w:tcPr>
            <w:tcW w:w="1553"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pPr>
            <w:r w:rsidRPr="007E31C0">
              <w:t xml:space="preserve">  not null</w:t>
            </w:r>
          </w:p>
        </w:tc>
        <w:tc>
          <w:tcPr>
            <w:tcW w:w="1701"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pPr>
            <w:r w:rsidRPr="007E31C0">
              <w:rPr>
                <w:rFonts w:hint="eastAsia"/>
              </w:rPr>
              <w:t>内容</w:t>
            </w:r>
            <w:r w:rsidRPr="007E31C0">
              <w:rPr>
                <w:rFonts w:hint="eastAsia"/>
              </w:rPr>
              <w:t>ID</w:t>
            </w:r>
          </w:p>
        </w:tc>
        <w:tc>
          <w:tcPr>
            <w:tcW w:w="2249"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rPr>
                <w:color w:val="333399"/>
              </w:rPr>
            </w:pPr>
            <w:r>
              <w:rPr>
                <w:rFonts w:hint="eastAsia"/>
              </w:rPr>
              <w:t>主键，</w:t>
            </w:r>
            <w:r w:rsidRPr="007E31C0">
              <w:rPr>
                <w:rFonts w:hint="eastAsia"/>
              </w:rPr>
              <w:t>MDSP</w:t>
            </w:r>
            <w:r w:rsidRPr="007E31C0">
              <w:rPr>
                <w:rFonts w:hint="eastAsia"/>
              </w:rPr>
              <w:t>内部使用</w:t>
            </w:r>
          </w:p>
        </w:tc>
      </w:tr>
      <w:tr w:rsidR="00D805C5" w:rsidTr="00D244CD">
        <w:trPr>
          <w:cantSplit/>
          <w:jc w:val="center"/>
        </w:trPr>
        <w:tc>
          <w:tcPr>
            <w:tcW w:w="1598"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rPr>
                <w:rFonts w:ascii="Courier New" w:hAnsi="Courier New" w:cs="Courier New"/>
                <w:color w:val="000080"/>
                <w:sz w:val="20"/>
                <w:szCs w:val="20"/>
              </w:rPr>
            </w:pPr>
            <w:r>
              <w:rPr>
                <w:rFonts w:ascii="Courier New" w:hAnsi="Courier New" w:cs="Courier New"/>
                <w:color w:val="000080"/>
                <w:sz w:val="20"/>
                <w:szCs w:val="20"/>
              </w:rPr>
              <w:t>company</w:t>
            </w:r>
          </w:p>
        </w:tc>
        <w:tc>
          <w:tcPr>
            <w:tcW w:w="1850"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pPr>
            <w:r>
              <w:t>VARCHAR2(</w:t>
            </w:r>
            <w:r>
              <w:rPr>
                <w:rFonts w:hint="eastAsia"/>
              </w:rPr>
              <w:t>256</w:t>
            </w:r>
            <w:r>
              <w:t>)</w:t>
            </w:r>
          </w:p>
        </w:tc>
        <w:tc>
          <w:tcPr>
            <w:tcW w:w="1553"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pPr>
            <w:r>
              <w:rPr>
                <w:rFonts w:hint="eastAsia"/>
              </w:rPr>
              <w:t>Y</w:t>
            </w:r>
          </w:p>
        </w:tc>
        <w:tc>
          <w:tcPr>
            <w:tcW w:w="1701"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rPr>
                <w:rFonts w:ascii="宋体" w:cs="宋体"/>
                <w:color w:val="000000"/>
                <w:sz w:val="20"/>
                <w:szCs w:val="20"/>
              </w:rPr>
            </w:pPr>
            <w:r>
              <w:rPr>
                <w:rFonts w:ascii="宋体" w:cs="宋体" w:hint="eastAsia"/>
                <w:color w:val="000000"/>
                <w:sz w:val="20"/>
                <w:szCs w:val="20"/>
              </w:rPr>
              <w:t>公司的objectid</w:t>
            </w:r>
          </w:p>
        </w:tc>
        <w:tc>
          <w:tcPr>
            <w:tcW w:w="2249" w:type="dxa"/>
            <w:tcBorders>
              <w:top w:val="single" w:sz="6" w:space="0" w:color="auto"/>
              <w:left w:val="single" w:sz="6" w:space="0" w:color="000000"/>
              <w:bottom w:val="single" w:sz="6" w:space="0" w:color="auto"/>
              <w:right w:val="single" w:sz="6" w:space="0" w:color="000000"/>
            </w:tcBorders>
            <w:hideMark/>
          </w:tcPr>
          <w:p w:rsidR="00D805C5" w:rsidRDefault="00D805C5" w:rsidP="00D244CD">
            <w:pPr>
              <w:pStyle w:val="TableText"/>
              <w:rPr>
                <w:rFonts w:ascii="宋体" w:cs="宋体"/>
                <w:color w:val="000000"/>
                <w:sz w:val="20"/>
                <w:szCs w:val="20"/>
              </w:rPr>
            </w:pPr>
            <w:r>
              <w:rPr>
                <w:rFonts w:ascii="宋体" w:cs="宋体" w:hint="eastAsia"/>
                <w:color w:val="000000"/>
                <w:sz w:val="20"/>
                <w:szCs w:val="20"/>
              </w:rPr>
              <w:t>公司的objectid</w:t>
            </w:r>
          </w:p>
        </w:tc>
      </w:tr>
      <w:tr w:rsidR="00D805C5" w:rsidTr="00D244CD">
        <w:trPr>
          <w:cantSplit/>
          <w:jc w:val="center"/>
        </w:trPr>
        <w:tc>
          <w:tcPr>
            <w:tcW w:w="1598" w:type="dxa"/>
            <w:tcBorders>
              <w:top w:val="single" w:sz="6" w:space="0" w:color="auto"/>
              <w:left w:val="single" w:sz="6" w:space="0" w:color="000000"/>
              <w:bottom w:val="single" w:sz="6" w:space="0" w:color="000000"/>
              <w:right w:val="single" w:sz="6" w:space="0" w:color="000000"/>
            </w:tcBorders>
            <w:hideMark/>
          </w:tcPr>
          <w:p w:rsidR="00D805C5" w:rsidRDefault="00D805C5" w:rsidP="00D244CD">
            <w:pPr>
              <w:pStyle w:val="TableText"/>
              <w:rPr>
                <w:rFonts w:ascii="Courier New" w:hAnsi="Courier New" w:cs="Courier New"/>
                <w:color w:val="000080"/>
                <w:sz w:val="20"/>
                <w:szCs w:val="20"/>
              </w:rPr>
            </w:pPr>
          </w:p>
        </w:tc>
        <w:tc>
          <w:tcPr>
            <w:tcW w:w="1850" w:type="dxa"/>
            <w:tcBorders>
              <w:top w:val="single" w:sz="6" w:space="0" w:color="auto"/>
              <w:left w:val="single" w:sz="6" w:space="0" w:color="000000"/>
              <w:bottom w:val="single" w:sz="6" w:space="0" w:color="000000"/>
              <w:right w:val="single" w:sz="6" w:space="0" w:color="000000"/>
            </w:tcBorders>
            <w:hideMark/>
          </w:tcPr>
          <w:p w:rsidR="00D805C5" w:rsidRDefault="00D805C5" w:rsidP="00D244CD">
            <w:pPr>
              <w:pStyle w:val="TableText"/>
            </w:pPr>
          </w:p>
        </w:tc>
        <w:tc>
          <w:tcPr>
            <w:tcW w:w="1553" w:type="dxa"/>
            <w:tcBorders>
              <w:top w:val="single" w:sz="6" w:space="0" w:color="auto"/>
              <w:left w:val="single" w:sz="6" w:space="0" w:color="000000"/>
              <w:bottom w:val="single" w:sz="6" w:space="0" w:color="000000"/>
              <w:right w:val="single" w:sz="6" w:space="0" w:color="000000"/>
            </w:tcBorders>
            <w:hideMark/>
          </w:tcPr>
          <w:p w:rsidR="00D805C5" w:rsidRDefault="00D805C5" w:rsidP="00D244CD">
            <w:pPr>
              <w:pStyle w:val="TableText"/>
            </w:pPr>
          </w:p>
        </w:tc>
        <w:tc>
          <w:tcPr>
            <w:tcW w:w="1701" w:type="dxa"/>
            <w:tcBorders>
              <w:top w:val="single" w:sz="6" w:space="0" w:color="auto"/>
              <w:left w:val="single" w:sz="6" w:space="0" w:color="000000"/>
              <w:bottom w:val="single" w:sz="6" w:space="0" w:color="000000"/>
              <w:right w:val="single" w:sz="6" w:space="0" w:color="000000"/>
            </w:tcBorders>
            <w:hideMark/>
          </w:tcPr>
          <w:p w:rsidR="00D805C5" w:rsidRDefault="00D805C5" w:rsidP="00D244CD">
            <w:pPr>
              <w:pStyle w:val="TableText"/>
              <w:rPr>
                <w:rFonts w:ascii="宋体" w:cs="宋体"/>
                <w:color w:val="000000"/>
                <w:sz w:val="20"/>
                <w:szCs w:val="20"/>
              </w:rPr>
            </w:pPr>
          </w:p>
        </w:tc>
        <w:tc>
          <w:tcPr>
            <w:tcW w:w="2249" w:type="dxa"/>
            <w:tcBorders>
              <w:top w:val="single" w:sz="6" w:space="0" w:color="auto"/>
              <w:left w:val="single" w:sz="6" w:space="0" w:color="000000"/>
              <w:bottom w:val="single" w:sz="6" w:space="0" w:color="000000"/>
              <w:right w:val="single" w:sz="6" w:space="0" w:color="000000"/>
            </w:tcBorders>
            <w:hideMark/>
          </w:tcPr>
          <w:p w:rsidR="00D805C5" w:rsidRDefault="00D805C5" w:rsidP="00D244CD">
            <w:pPr>
              <w:pStyle w:val="TableText"/>
              <w:rPr>
                <w:rFonts w:ascii="宋体" w:cs="宋体"/>
                <w:color w:val="000000"/>
                <w:sz w:val="20"/>
                <w:szCs w:val="20"/>
              </w:rPr>
            </w:pPr>
          </w:p>
        </w:tc>
      </w:tr>
    </w:tbl>
    <w:p w:rsidR="00D805C5" w:rsidRDefault="00D805C5" w:rsidP="00D805C5">
      <w:pPr>
        <w:rPr>
          <w:rFonts w:ascii="Arial" w:hAnsi="Arial"/>
        </w:rPr>
      </w:pPr>
    </w:p>
    <w:p w:rsidR="00D805C5" w:rsidRDefault="00D805C5" w:rsidP="00D805C5">
      <w:pPr>
        <w:pStyle w:val="31"/>
        <w:rPr>
          <w:b/>
          <w:szCs w:val="24"/>
        </w:rPr>
      </w:pPr>
      <w:bookmarkStart w:id="2513" w:name="_Toc397680955"/>
      <w:bookmarkStart w:id="2514" w:name="_Toc397712934"/>
      <w:bookmarkStart w:id="2515" w:name="_Toc435003419"/>
      <w:r w:rsidRPr="00074D0B">
        <w:rPr>
          <w:rFonts w:hint="eastAsia"/>
          <w:szCs w:val="24"/>
        </w:rPr>
        <w:t>公司扩展表</w:t>
      </w:r>
      <w:r w:rsidR="00117A2F">
        <w:t>T_CMP_TYPE_COMPANY</w:t>
      </w:r>
      <w:bookmarkEnd w:id="2513"/>
      <w:bookmarkEnd w:id="2514"/>
      <w:bookmarkEnd w:id="2515"/>
    </w:p>
    <w:tbl>
      <w:tblPr>
        <w:tblW w:w="8931" w:type="dxa"/>
        <w:tblInd w:w="-596" w:type="dxa"/>
        <w:tblLayout w:type="fixed"/>
        <w:tblCellMar>
          <w:left w:w="113" w:type="dxa"/>
          <w:right w:w="113" w:type="dxa"/>
        </w:tblCellMar>
        <w:tblLook w:val="00A0" w:firstRow="1" w:lastRow="0" w:firstColumn="1" w:lastColumn="0" w:noHBand="0" w:noVBand="0"/>
      </w:tblPr>
      <w:tblGrid>
        <w:gridCol w:w="1560"/>
        <w:gridCol w:w="2126"/>
        <w:gridCol w:w="1701"/>
        <w:gridCol w:w="1134"/>
        <w:gridCol w:w="992"/>
        <w:gridCol w:w="1418"/>
      </w:tblGrid>
      <w:tr w:rsidR="00D805C5" w:rsidRPr="00476554" w:rsidTr="00D244CD">
        <w:tc>
          <w:tcPr>
            <w:tcW w:w="1560" w:type="dxa"/>
            <w:tcBorders>
              <w:top w:val="single" w:sz="6" w:space="0" w:color="000000"/>
              <w:left w:val="single" w:sz="6" w:space="0" w:color="000000"/>
              <w:bottom w:val="single" w:sz="6" w:space="0" w:color="000000"/>
              <w:right w:val="single" w:sz="6" w:space="0" w:color="000000"/>
            </w:tcBorders>
            <w:shd w:val="clear" w:color="auto" w:fill="B2B2B2"/>
          </w:tcPr>
          <w:p w:rsidR="00D805C5" w:rsidRPr="00476554" w:rsidRDefault="00D805C5" w:rsidP="00D244CD">
            <w:pPr>
              <w:autoSpaceDE w:val="0"/>
              <w:autoSpaceDN w:val="0"/>
              <w:jc w:val="center"/>
              <w:rPr>
                <w:rFonts w:ascii="宋体" w:cs="宋体"/>
                <w:color w:val="000000"/>
                <w:kern w:val="0"/>
                <w:sz w:val="20"/>
                <w:szCs w:val="20"/>
              </w:rPr>
            </w:pPr>
            <w:r w:rsidRPr="00476554">
              <w:rPr>
                <w:rFonts w:ascii="宋体" w:cs="宋体" w:hint="eastAsia"/>
                <w:color w:val="000000"/>
                <w:kern w:val="0"/>
                <w:sz w:val="20"/>
                <w:szCs w:val="20"/>
              </w:rPr>
              <w:t>名称</w:t>
            </w:r>
          </w:p>
        </w:tc>
        <w:tc>
          <w:tcPr>
            <w:tcW w:w="2126" w:type="dxa"/>
            <w:tcBorders>
              <w:top w:val="single" w:sz="6" w:space="0" w:color="000000"/>
              <w:left w:val="single" w:sz="6" w:space="0" w:color="000000"/>
              <w:bottom w:val="single" w:sz="6" w:space="0" w:color="000000"/>
              <w:right w:val="single" w:sz="6" w:space="0" w:color="000000"/>
            </w:tcBorders>
            <w:shd w:val="clear" w:color="auto" w:fill="B2B2B2"/>
          </w:tcPr>
          <w:p w:rsidR="00D805C5" w:rsidRPr="00476554" w:rsidRDefault="00D805C5" w:rsidP="00D244CD">
            <w:pPr>
              <w:autoSpaceDE w:val="0"/>
              <w:autoSpaceDN w:val="0"/>
              <w:jc w:val="center"/>
              <w:rPr>
                <w:rFonts w:ascii="宋体" w:cs="宋体"/>
                <w:color w:val="000000"/>
                <w:kern w:val="0"/>
                <w:sz w:val="20"/>
                <w:szCs w:val="20"/>
              </w:rPr>
            </w:pPr>
            <w:r w:rsidRPr="00476554">
              <w:rPr>
                <w:rFonts w:ascii="宋体" w:cs="宋体" w:hint="eastAsia"/>
                <w:color w:val="000000"/>
                <w:kern w:val="0"/>
                <w:sz w:val="20"/>
                <w:szCs w:val="20"/>
              </w:rPr>
              <w:t>代码</w:t>
            </w:r>
          </w:p>
        </w:tc>
        <w:tc>
          <w:tcPr>
            <w:tcW w:w="1701" w:type="dxa"/>
            <w:tcBorders>
              <w:top w:val="single" w:sz="6" w:space="0" w:color="000000"/>
              <w:left w:val="single" w:sz="6" w:space="0" w:color="000000"/>
              <w:bottom w:val="single" w:sz="6" w:space="0" w:color="000000"/>
              <w:right w:val="single" w:sz="6" w:space="0" w:color="000000"/>
            </w:tcBorders>
            <w:shd w:val="clear" w:color="auto" w:fill="B2B2B2"/>
          </w:tcPr>
          <w:p w:rsidR="00D805C5" w:rsidRPr="00476554" w:rsidRDefault="00D805C5" w:rsidP="00D244CD">
            <w:pPr>
              <w:autoSpaceDE w:val="0"/>
              <w:autoSpaceDN w:val="0"/>
              <w:jc w:val="center"/>
              <w:rPr>
                <w:rFonts w:ascii="宋体" w:cs="宋体"/>
                <w:color w:val="000000"/>
                <w:kern w:val="0"/>
                <w:sz w:val="20"/>
                <w:szCs w:val="20"/>
              </w:rPr>
            </w:pPr>
            <w:r w:rsidRPr="00476554">
              <w:rPr>
                <w:rFonts w:ascii="宋体" w:cs="宋体" w:hint="eastAsia"/>
                <w:color w:val="000000"/>
                <w:kern w:val="0"/>
                <w:sz w:val="20"/>
                <w:szCs w:val="20"/>
              </w:rPr>
              <w:t>数据类型</w:t>
            </w:r>
          </w:p>
        </w:tc>
        <w:tc>
          <w:tcPr>
            <w:tcW w:w="1134" w:type="dxa"/>
            <w:tcBorders>
              <w:top w:val="single" w:sz="6" w:space="0" w:color="000000"/>
              <w:left w:val="single" w:sz="6" w:space="0" w:color="000000"/>
              <w:bottom w:val="single" w:sz="6" w:space="0" w:color="000000"/>
              <w:right w:val="single" w:sz="6" w:space="0" w:color="000000"/>
            </w:tcBorders>
            <w:shd w:val="clear" w:color="auto" w:fill="B2B2B2"/>
          </w:tcPr>
          <w:p w:rsidR="00D805C5" w:rsidRPr="00476554" w:rsidRDefault="00D805C5" w:rsidP="00D244CD">
            <w:pPr>
              <w:autoSpaceDE w:val="0"/>
              <w:autoSpaceDN w:val="0"/>
              <w:jc w:val="center"/>
              <w:rPr>
                <w:rFonts w:ascii="宋体" w:cs="宋体"/>
                <w:color w:val="000000"/>
                <w:kern w:val="0"/>
                <w:sz w:val="20"/>
                <w:szCs w:val="20"/>
              </w:rPr>
            </w:pPr>
            <w:r w:rsidRPr="00476554">
              <w:rPr>
                <w:rFonts w:ascii="宋体" w:cs="宋体" w:hint="eastAsia"/>
                <w:color w:val="000000"/>
                <w:kern w:val="0"/>
                <w:sz w:val="20"/>
                <w:szCs w:val="20"/>
              </w:rPr>
              <w:t>主键</w:t>
            </w:r>
          </w:p>
        </w:tc>
        <w:tc>
          <w:tcPr>
            <w:tcW w:w="992" w:type="dxa"/>
            <w:tcBorders>
              <w:top w:val="single" w:sz="6" w:space="0" w:color="000000"/>
              <w:left w:val="single" w:sz="6" w:space="0" w:color="000000"/>
              <w:bottom w:val="single" w:sz="6" w:space="0" w:color="000000"/>
              <w:right w:val="single" w:sz="6" w:space="0" w:color="000000"/>
            </w:tcBorders>
            <w:shd w:val="clear" w:color="auto" w:fill="B2B2B2"/>
          </w:tcPr>
          <w:p w:rsidR="00D805C5" w:rsidRPr="00476554" w:rsidRDefault="00D805C5" w:rsidP="00D244CD">
            <w:pPr>
              <w:autoSpaceDE w:val="0"/>
              <w:autoSpaceDN w:val="0"/>
              <w:jc w:val="center"/>
              <w:rPr>
                <w:rFonts w:ascii="宋体" w:cs="宋体"/>
                <w:color w:val="000000"/>
                <w:kern w:val="0"/>
                <w:sz w:val="20"/>
                <w:szCs w:val="20"/>
              </w:rPr>
            </w:pPr>
            <w:r w:rsidRPr="00476554">
              <w:rPr>
                <w:rFonts w:ascii="宋体" w:cs="宋体" w:hint="eastAsia"/>
                <w:color w:val="000000"/>
                <w:kern w:val="0"/>
                <w:sz w:val="20"/>
                <w:szCs w:val="20"/>
              </w:rPr>
              <w:t>非空</w:t>
            </w:r>
          </w:p>
        </w:tc>
        <w:tc>
          <w:tcPr>
            <w:tcW w:w="1418" w:type="dxa"/>
            <w:tcBorders>
              <w:top w:val="single" w:sz="6" w:space="0" w:color="000000"/>
              <w:left w:val="single" w:sz="6" w:space="0" w:color="000000"/>
              <w:bottom w:val="single" w:sz="6" w:space="0" w:color="000000"/>
              <w:right w:val="single" w:sz="6" w:space="0" w:color="000000"/>
            </w:tcBorders>
            <w:shd w:val="clear" w:color="auto" w:fill="B2B2B2"/>
          </w:tcPr>
          <w:p w:rsidR="00D805C5" w:rsidRPr="00476554" w:rsidRDefault="00D805C5" w:rsidP="00D244CD">
            <w:pPr>
              <w:autoSpaceDE w:val="0"/>
              <w:autoSpaceDN w:val="0"/>
              <w:jc w:val="center"/>
              <w:rPr>
                <w:rFonts w:ascii="宋体" w:cs="宋体"/>
                <w:color w:val="000000"/>
                <w:kern w:val="0"/>
                <w:sz w:val="20"/>
                <w:szCs w:val="20"/>
              </w:rPr>
            </w:pPr>
            <w:r w:rsidRPr="00476554">
              <w:rPr>
                <w:rFonts w:ascii="宋体" w:cs="宋体" w:hint="eastAsia"/>
                <w:color w:val="000000"/>
                <w:kern w:val="0"/>
                <w:sz w:val="20"/>
                <w:szCs w:val="20"/>
              </w:rPr>
              <w:t>注释</w:t>
            </w:r>
          </w:p>
        </w:tc>
      </w:tr>
      <w:tr w:rsidR="00D805C5" w:rsidRPr="00476554" w:rsidTr="00D244CD">
        <w:tc>
          <w:tcPr>
            <w:tcW w:w="1560"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rFonts w:ascii="宋体" w:cs="宋体"/>
                <w:color w:val="000000"/>
                <w:kern w:val="0"/>
                <w:sz w:val="20"/>
                <w:szCs w:val="20"/>
              </w:rPr>
            </w:pPr>
            <w:r w:rsidRPr="00476554">
              <w:rPr>
                <w:rFonts w:ascii="宋体" w:cs="宋体" w:hint="eastAsia"/>
                <w:color w:val="000000"/>
                <w:kern w:val="0"/>
                <w:sz w:val="20"/>
                <w:szCs w:val="20"/>
              </w:rPr>
              <w:t>类型</w:t>
            </w:r>
          </w:p>
        </w:tc>
        <w:tc>
          <w:tcPr>
            <w:tcW w:w="2126"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TYPE</w:t>
            </w:r>
          </w:p>
        </w:tc>
        <w:tc>
          <w:tcPr>
            <w:tcW w:w="1701"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VARCHAR2(32)</w:t>
            </w:r>
          </w:p>
        </w:tc>
        <w:tc>
          <w:tcPr>
            <w:tcW w:w="1134"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992"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TRUE</w:t>
            </w:r>
          </w:p>
        </w:tc>
        <w:tc>
          <w:tcPr>
            <w:tcW w:w="1418"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rFonts w:ascii="宋体" w:cs="宋体" w:hint="eastAsia"/>
                <w:color w:val="000000"/>
                <w:kern w:val="0"/>
                <w:sz w:val="20"/>
                <w:szCs w:val="20"/>
              </w:rPr>
              <w:t>固定值：</w:t>
            </w:r>
            <w:r w:rsidRPr="00476554">
              <w:rPr>
                <w:color w:val="000000"/>
                <w:kern w:val="0"/>
                <w:sz w:val="20"/>
                <w:szCs w:val="20"/>
              </w:rPr>
              <w:t>company</w:t>
            </w:r>
          </w:p>
        </w:tc>
      </w:tr>
      <w:tr w:rsidR="00D805C5" w:rsidRPr="00476554" w:rsidTr="00D244CD">
        <w:tc>
          <w:tcPr>
            <w:tcW w:w="1560"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rFonts w:ascii="宋体" w:cs="宋体" w:hint="eastAsia"/>
                <w:color w:val="000000"/>
                <w:kern w:val="0"/>
                <w:sz w:val="20"/>
                <w:szCs w:val="20"/>
              </w:rPr>
              <w:t>公司内部</w:t>
            </w:r>
            <w:r w:rsidRPr="00476554">
              <w:rPr>
                <w:color w:val="000000"/>
                <w:kern w:val="0"/>
                <w:sz w:val="20"/>
                <w:szCs w:val="20"/>
              </w:rPr>
              <w:t>ID</w:t>
            </w:r>
          </w:p>
        </w:tc>
        <w:tc>
          <w:tcPr>
            <w:tcW w:w="2126"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OBJECTID</w:t>
            </w:r>
          </w:p>
        </w:tc>
        <w:tc>
          <w:tcPr>
            <w:tcW w:w="1701"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NUMBER(19)</w:t>
            </w:r>
          </w:p>
        </w:tc>
        <w:tc>
          <w:tcPr>
            <w:tcW w:w="1134"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TRUE</w:t>
            </w:r>
          </w:p>
        </w:tc>
        <w:tc>
          <w:tcPr>
            <w:tcW w:w="992"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TRUE</w:t>
            </w:r>
          </w:p>
        </w:tc>
        <w:tc>
          <w:tcPr>
            <w:tcW w:w="1418"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p>
        </w:tc>
      </w:tr>
      <w:tr w:rsidR="00D805C5" w:rsidRPr="00476554" w:rsidTr="00D244CD">
        <w:tc>
          <w:tcPr>
            <w:tcW w:w="1560"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rFonts w:ascii="宋体" w:cs="宋体"/>
                <w:color w:val="000000"/>
                <w:kern w:val="0"/>
                <w:sz w:val="20"/>
                <w:szCs w:val="20"/>
              </w:rPr>
            </w:pPr>
            <w:r w:rsidRPr="00476554">
              <w:rPr>
                <w:rFonts w:ascii="宋体" w:cs="宋体" w:hint="eastAsia"/>
                <w:color w:val="000000"/>
                <w:kern w:val="0"/>
                <w:sz w:val="20"/>
                <w:szCs w:val="20"/>
              </w:rPr>
              <w:t>创建时间</w:t>
            </w:r>
          </w:p>
        </w:tc>
        <w:tc>
          <w:tcPr>
            <w:tcW w:w="2126"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CREATEDATE</w:t>
            </w:r>
          </w:p>
        </w:tc>
        <w:tc>
          <w:tcPr>
            <w:tcW w:w="1701"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TIMESTAMP(6)</w:t>
            </w:r>
          </w:p>
        </w:tc>
        <w:tc>
          <w:tcPr>
            <w:tcW w:w="1134"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992"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1418"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p>
        </w:tc>
      </w:tr>
      <w:tr w:rsidR="00D805C5" w:rsidRPr="00476554" w:rsidTr="00D244CD">
        <w:tc>
          <w:tcPr>
            <w:tcW w:w="1560"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rFonts w:ascii="宋体" w:cs="宋体"/>
                <w:color w:val="000000"/>
                <w:kern w:val="0"/>
                <w:sz w:val="20"/>
                <w:szCs w:val="20"/>
              </w:rPr>
            </w:pPr>
            <w:r w:rsidRPr="00476554">
              <w:rPr>
                <w:rFonts w:ascii="宋体" w:cs="宋体" w:hint="eastAsia"/>
                <w:color w:val="000000"/>
                <w:kern w:val="0"/>
                <w:sz w:val="20"/>
                <w:szCs w:val="20"/>
              </w:rPr>
              <w:t>最近更新时间</w:t>
            </w:r>
          </w:p>
        </w:tc>
        <w:tc>
          <w:tcPr>
            <w:tcW w:w="2126"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LASTUPDATEDATE</w:t>
            </w:r>
          </w:p>
        </w:tc>
        <w:tc>
          <w:tcPr>
            <w:tcW w:w="1701"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TIMESTAMP(6)</w:t>
            </w:r>
          </w:p>
        </w:tc>
        <w:tc>
          <w:tcPr>
            <w:tcW w:w="1134"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992"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1418"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p>
        </w:tc>
      </w:tr>
      <w:tr w:rsidR="00D805C5" w:rsidRPr="00476554" w:rsidTr="00D244CD">
        <w:tc>
          <w:tcPr>
            <w:tcW w:w="1560"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rFonts w:ascii="宋体" w:cs="宋体"/>
                <w:color w:val="000000"/>
                <w:kern w:val="0"/>
                <w:sz w:val="20"/>
                <w:szCs w:val="20"/>
              </w:rPr>
            </w:pPr>
            <w:r w:rsidRPr="00476554">
              <w:rPr>
                <w:rFonts w:ascii="宋体" w:cs="宋体" w:hint="eastAsia"/>
                <w:color w:val="000000"/>
                <w:kern w:val="0"/>
                <w:sz w:val="20"/>
                <w:szCs w:val="20"/>
              </w:rPr>
              <w:t>公司名称</w:t>
            </w:r>
          </w:p>
        </w:tc>
        <w:tc>
          <w:tcPr>
            <w:tcW w:w="2126"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NAME_LANG1</w:t>
            </w:r>
          </w:p>
        </w:tc>
        <w:tc>
          <w:tcPr>
            <w:tcW w:w="1701"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VARCHAR2(256)</w:t>
            </w:r>
          </w:p>
        </w:tc>
        <w:tc>
          <w:tcPr>
            <w:tcW w:w="1134"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992"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1418"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rFonts w:ascii="宋体" w:cs="宋体"/>
                <w:color w:val="000000"/>
                <w:kern w:val="0"/>
                <w:sz w:val="20"/>
                <w:szCs w:val="20"/>
              </w:rPr>
            </w:pPr>
            <w:r w:rsidRPr="00476554">
              <w:rPr>
                <w:rFonts w:ascii="宋体" w:cs="宋体" w:hint="eastAsia"/>
                <w:color w:val="000000"/>
                <w:kern w:val="0"/>
                <w:sz w:val="20"/>
                <w:szCs w:val="20"/>
              </w:rPr>
              <w:t>默认语言</w:t>
            </w:r>
            <w:r>
              <w:rPr>
                <w:rFonts w:ascii="宋体" w:cs="宋体"/>
                <w:color w:val="000000"/>
                <w:kern w:val="0"/>
                <w:sz w:val="20"/>
                <w:szCs w:val="20"/>
              </w:rPr>
              <w:t>Studio_Name</w:t>
            </w:r>
          </w:p>
        </w:tc>
      </w:tr>
      <w:tr w:rsidR="00D805C5" w:rsidRPr="00476554" w:rsidTr="00D244CD">
        <w:tc>
          <w:tcPr>
            <w:tcW w:w="1560"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rFonts w:ascii="宋体" w:cs="宋体"/>
                <w:color w:val="000000"/>
                <w:kern w:val="0"/>
                <w:sz w:val="20"/>
                <w:szCs w:val="20"/>
              </w:rPr>
            </w:pPr>
            <w:r w:rsidRPr="00476554">
              <w:rPr>
                <w:rFonts w:ascii="宋体" w:cs="宋体" w:hint="eastAsia"/>
                <w:color w:val="000000"/>
                <w:kern w:val="0"/>
                <w:sz w:val="20"/>
                <w:szCs w:val="20"/>
              </w:rPr>
              <w:t>公司名称</w:t>
            </w:r>
          </w:p>
        </w:tc>
        <w:tc>
          <w:tcPr>
            <w:tcW w:w="2126"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NAME_LANG2</w:t>
            </w:r>
          </w:p>
        </w:tc>
        <w:tc>
          <w:tcPr>
            <w:tcW w:w="1701"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VARCHAR2(256)</w:t>
            </w:r>
          </w:p>
        </w:tc>
        <w:tc>
          <w:tcPr>
            <w:tcW w:w="1134"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992"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1418"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p>
        </w:tc>
      </w:tr>
      <w:tr w:rsidR="00D805C5" w:rsidRPr="00476554" w:rsidTr="00D244CD">
        <w:tc>
          <w:tcPr>
            <w:tcW w:w="1560"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rFonts w:ascii="宋体" w:cs="宋体"/>
                <w:color w:val="000000"/>
                <w:kern w:val="0"/>
                <w:sz w:val="20"/>
                <w:szCs w:val="20"/>
              </w:rPr>
            </w:pPr>
            <w:r w:rsidRPr="00476554">
              <w:rPr>
                <w:rFonts w:ascii="宋体" w:cs="宋体" w:hint="eastAsia"/>
                <w:color w:val="000000"/>
                <w:kern w:val="0"/>
                <w:sz w:val="20"/>
                <w:szCs w:val="20"/>
              </w:rPr>
              <w:t>公司名称</w:t>
            </w:r>
          </w:p>
        </w:tc>
        <w:tc>
          <w:tcPr>
            <w:tcW w:w="2126"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NAME_LANG3</w:t>
            </w:r>
          </w:p>
        </w:tc>
        <w:tc>
          <w:tcPr>
            <w:tcW w:w="1701"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VARCHAR2(256)</w:t>
            </w:r>
          </w:p>
        </w:tc>
        <w:tc>
          <w:tcPr>
            <w:tcW w:w="1134"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992"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1418"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p>
        </w:tc>
      </w:tr>
      <w:tr w:rsidR="00D805C5" w:rsidRPr="00476554" w:rsidTr="00D244CD">
        <w:tc>
          <w:tcPr>
            <w:tcW w:w="1560"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rFonts w:ascii="宋体" w:cs="宋体"/>
                <w:color w:val="000000"/>
                <w:kern w:val="0"/>
                <w:sz w:val="20"/>
                <w:szCs w:val="20"/>
              </w:rPr>
            </w:pPr>
            <w:r w:rsidRPr="00476554">
              <w:rPr>
                <w:rFonts w:ascii="宋体" w:cs="宋体" w:hint="eastAsia"/>
                <w:color w:val="000000"/>
                <w:kern w:val="0"/>
                <w:sz w:val="20"/>
                <w:szCs w:val="20"/>
              </w:rPr>
              <w:t>公司名称</w:t>
            </w:r>
          </w:p>
        </w:tc>
        <w:tc>
          <w:tcPr>
            <w:tcW w:w="2126"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NAME_LANG4</w:t>
            </w:r>
          </w:p>
        </w:tc>
        <w:tc>
          <w:tcPr>
            <w:tcW w:w="1701"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VARCHAR2(256)</w:t>
            </w:r>
          </w:p>
        </w:tc>
        <w:tc>
          <w:tcPr>
            <w:tcW w:w="1134"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992"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1418"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p>
        </w:tc>
      </w:tr>
      <w:tr w:rsidR="00D805C5" w:rsidRPr="00476554" w:rsidTr="00D244CD">
        <w:tc>
          <w:tcPr>
            <w:tcW w:w="1560"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rFonts w:ascii="宋体" w:cs="宋体"/>
                <w:color w:val="000000"/>
                <w:kern w:val="0"/>
                <w:sz w:val="20"/>
                <w:szCs w:val="20"/>
              </w:rPr>
            </w:pPr>
            <w:r w:rsidRPr="00476554">
              <w:rPr>
                <w:rFonts w:ascii="宋体" w:cs="宋体" w:hint="eastAsia"/>
                <w:color w:val="000000"/>
                <w:kern w:val="0"/>
                <w:sz w:val="20"/>
                <w:szCs w:val="20"/>
              </w:rPr>
              <w:t>公司名称</w:t>
            </w:r>
          </w:p>
        </w:tc>
        <w:tc>
          <w:tcPr>
            <w:tcW w:w="2126"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NAME_LANG5</w:t>
            </w:r>
          </w:p>
        </w:tc>
        <w:tc>
          <w:tcPr>
            <w:tcW w:w="1701"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VARCHAR2(256)</w:t>
            </w:r>
          </w:p>
        </w:tc>
        <w:tc>
          <w:tcPr>
            <w:tcW w:w="1134"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992"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1418"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p>
        </w:tc>
      </w:tr>
      <w:tr w:rsidR="00D805C5" w:rsidRPr="00476554" w:rsidTr="00D244CD">
        <w:tc>
          <w:tcPr>
            <w:tcW w:w="1560"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rFonts w:ascii="宋体" w:cs="宋体"/>
                <w:color w:val="000000"/>
                <w:kern w:val="0"/>
                <w:sz w:val="20"/>
                <w:szCs w:val="20"/>
              </w:rPr>
            </w:pPr>
            <w:r w:rsidRPr="00476554">
              <w:rPr>
                <w:rFonts w:ascii="宋体" w:cs="宋体" w:hint="eastAsia"/>
                <w:color w:val="000000"/>
                <w:kern w:val="0"/>
                <w:sz w:val="20"/>
                <w:szCs w:val="20"/>
              </w:rPr>
              <w:t>公司名称</w:t>
            </w:r>
          </w:p>
        </w:tc>
        <w:tc>
          <w:tcPr>
            <w:tcW w:w="2126"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NAME_LANG6</w:t>
            </w:r>
          </w:p>
        </w:tc>
        <w:tc>
          <w:tcPr>
            <w:tcW w:w="1701"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VARCHAR2(256)</w:t>
            </w:r>
          </w:p>
        </w:tc>
        <w:tc>
          <w:tcPr>
            <w:tcW w:w="1134"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992"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1418"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p>
        </w:tc>
      </w:tr>
      <w:tr w:rsidR="00D805C5" w:rsidRPr="00476554" w:rsidTr="00D244CD">
        <w:tc>
          <w:tcPr>
            <w:tcW w:w="1560"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rFonts w:ascii="宋体" w:cs="宋体"/>
                <w:color w:val="000000"/>
                <w:kern w:val="0"/>
                <w:sz w:val="20"/>
                <w:szCs w:val="20"/>
              </w:rPr>
            </w:pPr>
            <w:r w:rsidRPr="00476554">
              <w:rPr>
                <w:rFonts w:ascii="宋体" w:cs="宋体" w:hint="eastAsia"/>
                <w:color w:val="000000"/>
                <w:kern w:val="0"/>
                <w:sz w:val="20"/>
                <w:szCs w:val="20"/>
              </w:rPr>
              <w:t>公司名称</w:t>
            </w:r>
          </w:p>
        </w:tc>
        <w:tc>
          <w:tcPr>
            <w:tcW w:w="2126"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NAME_LANG7</w:t>
            </w:r>
          </w:p>
        </w:tc>
        <w:tc>
          <w:tcPr>
            <w:tcW w:w="1701"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VARCHAR2(256)</w:t>
            </w:r>
          </w:p>
        </w:tc>
        <w:tc>
          <w:tcPr>
            <w:tcW w:w="1134"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992"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1418"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p>
        </w:tc>
      </w:tr>
      <w:tr w:rsidR="00D805C5" w:rsidRPr="00476554" w:rsidTr="00D244CD">
        <w:tc>
          <w:tcPr>
            <w:tcW w:w="1560"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rFonts w:ascii="宋体" w:cs="宋体"/>
                <w:color w:val="000000"/>
                <w:kern w:val="0"/>
                <w:sz w:val="20"/>
                <w:szCs w:val="20"/>
              </w:rPr>
            </w:pPr>
            <w:r w:rsidRPr="00476554">
              <w:rPr>
                <w:rFonts w:ascii="宋体" w:cs="宋体" w:hint="eastAsia"/>
                <w:color w:val="000000"/>
                <w:kern w:val="0"/>
                <w:sz w:val="20"/>
                <w:szCs w:val="20"/>
              </w:rPr>
              <w:t>公司描述</w:t>
            </w:r>
          </w:p>
        </w:tc>
        <w:tc>
          <w:tcPr>
            <w:tcW w:w="2126"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DESCRIPTION_LANG1</w:t>
            </w:r>
          </w:p>
        </w:tc>
        <w:tc>
          <w:tcPr>
            <w:tcW w:w="1701"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VARCHAR2(2048)</w:t>
            </w:r>
          </w:p>
        </w:tc>
        <w:tc>
          <w:tcPr>
            <w:tcW w:w="1134"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992"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1418"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rFonts w:ascii="宋体" w:cs="宋体"/>
                <w:color w:val="000000"/>
                <w:kern w:val="0"/>
                <w:sz w:val="20"/>
                <w:szCs w:val="20"/>
              </w:rPr>
            </w:pPr>
            <w:r w:rsidRPr="00476554">
              <w:rPr>
                <w:rFonts w:ascii="宋体" w:cs="宋体" w:hint="eastAsia"/>
                <w:color w:val="000000"/>
                <w:kern w:val="0"/>
                <w:sz w:val="20"/>
                <w:szCs w:val="20"/>
              </w:rPr>
              <w:t>默认语言</w:t>
            </w:r>
          </w:p>
        </w:tc>
      </w:tr>
      <w:tr w:rsidR="00D805C5" w:rsidRPr="00476554" w:rsidTr="00D244CD">
        <w:tc>
          <w:tcPr>
            <w:tcW w:w="1560"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rFonts w:ascii="宋体" w:cs="宋体"/>
                <w:color w:val="000000"/>
                <w:kern w:val="0"/>
                <w:sz w:val="20"/>
                <w:szCs w:val="20"/>
              </w:rPr>
            </w:pPr>
            <w:r w:rsidRPr="00476554">
              <w:rPr>
                <w:rFonts w:ascii="宋体" w:cs="宋体" w:hint="eastAsia"/>
                <w:color w:val="000000"/>
                <w:kern w:val="0"/>
                <w:sz w:val="20"/>
                <w:szCs w:val="20"/>
              </w:rPr>
              <w:t>公司描述</w:t>
            </w:r>
          </w:p>
        </w:tc>
        <w:tc>
          <w:tcPr>
            <w:tcW w:w="2126"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DESCRIPTION_LANG2</w:t>
            </w:r>
          </w:p>
        </w:tc>
        <w:tc>
          <w:tcPr>
            <w:tcW w:w="1701"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VARCHAR2(2048)</w:t>
            </w:r>
          </w:p>
        </w:tc>
        <w:tc>
          <w:tcPr>
            <w:tcW w:w="1134"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992"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1418"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p>
        </w:tc>
      </w:tr>
      <w:tr w:rsidR="00D805C5" w:rsidRPr="00476554" w:rsidTr="00D244CD">
        <w:tc>
          <w:tcPr>
            <w:tcW w:w="1560"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rFonts w:ascii="宋体" w:cs="宋体"/>
                <w:color w:val="000000"/>
                <w:kern w:val="0"/>
                <w:sz w:val="20"/>
                <w:szCs w:val="20"/>
              </w:rPr>
            </w:pPr>
            <w:r w:rsidRPr="00476554">
              <w:rPr>
                <w:rFonts w:ascii="宋体" w:cs="宋体" w:hint="eastAsia"/>
                <w:color w:val="000000"/>
                <w:kern w:val="0"/>
                <w:sz w:val="20"/>
                <w:szCs w:val="20"/>
              </w:rPr>
              <w:t>公司描述</w:t>
            </w:r>
          </w:p>
        </w:tc>
        <w:tc>
          <w:tcPr>
            <w:tcW w:w="2126"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DESCRIPTION_LANG3</w:t>
            </w:r>
          </w:p>
        </w:tc>
        <w:tc>
          <w:tcPr>
            <w:tcW w:w="1701"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VARCHAR2(2048)</w:t>
            </w:r>
          </w:p>
        </w:tc>
        <w:tc>
          <w:tcPr>
            <w:tcW w:w="1134"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992"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1418"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p>
        </w:tc>
      </w:tr>
      <w:tr w:rsidR="00D805C5" w:rsidRPr="00476554" w:rsidTr="00D244CD">
        <w:tc>
          <w:tcPr>
            <w:tcW w:w="1560"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rFonts w:ascii="宋体" w:cs="宋体"/>
                <w:color w:val="000000"/>
                <w:kern w:val="0"/>
                <w:sz w:val="20"/>
                <w:szCs w:val="20"/>
              </w:rPr>
            </w:pPr>
            <w:r w:rsidRPr="00476554">
              <w:rPr>
                <w:rFonts w:ascii="宋体" w:cs="宋体" w:hint="eastAsia"/>
                <w:color w:val="000000"/>
                <w:kern w:val="0"/>
                <w:sz w:val="20"/>
                <w:szCs w:val="20"/>
              </w:rPr>
              <w:t>公司描述</w:t>
            </w:r>
          </w:p>
        </w:tc>
        <w:tc>
          <w:tcPr>
            <w:tcW w:w="2126"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DESCRIPTION_LANG4</w:t>
            </w:r>
          </w:p>
        </w:tc>
        <w:tc>
          <w:tcPr>
            <w:tcW w:w="1701"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VARCHAR2(2048)</w:t>
            </w:r>
          </w:p>
        </w:tc>
        <w:tc>
          <w:tcPr>
            <w:tcW w:w="1134"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992"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1418"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p>
        </w:tc>
      </w:tr>
      <w:tr w:rsidR="00D805C5" w:rsidRPr="00476554" w:rsidTr="00D244CD">
        <w:tc>
          <w:tcPr>
            <w:tcW w:w="1560"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rFonts w:ascii="宋体" w:cs="宋体"/>
                <w:color w:val="000000"/>
                <w:kern w:val="0"/>
                <w:sz w:val="20"/>
                <w:szCs w:val="20"/>
              </w:rPr>
            </w:pPr>
            <w:r w:rsidRPr="00476554">
              <w:rPr>
                <w:rFonts w:ascii="宋体" w:cs="宋体" w:hint="eastAsia"/>
                <w:color w:val="000000"/>
                <w:kern w:val="0"/>
                <w:sz w:val="20"/>
                <w:szCs w:val="20"/>
              </w:rPr>
              <w:t>公司描述</w:t>
            </w:r>
          </w:p>
        </w:tc>
        <w:tc>
          <w:tcPr>
            <w:tcW w:w="2126"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DESCRIPTION_LANG5</w:t>
            </w:r>
          </w:p>
        </w:tc>
        <w:tc>
          <w:tcPr>
            <w:tcW w:w="1701"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VARCHAR2(2048)</w:t>
            </w:r>
          </w:p>
        </w:tc>
        <w:tc>
          <w:tcPr>
            <w:tcW w:w="1134"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992"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1418"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p>
        </w:tc>
      </w:tr>
      <w:tr w:rsidR="00D805C5" w:rsidRPr="00476554" w:rsidTr="00D244CD">
        <w:tc>
          <w:tcPr>
            <w:tcW w:w="1560"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rFonts w:ascii="宋体" w:cs="宋体"/>
                <w:color w:val="000000"/>
                <w:kern w:val="0"/>
                <w:sz w:val="20"/>
                <w:szCs w:val="20"/>
              </w:rPr>
            </w:pPr>
            <w:r w:rsidRPr="00476554">
              <w:rPr>
                <w:rFonts w:ascii="宋体" w:cs="宋体" w:hint="eastAsia"/>
                <w:color w:val="000000"/>
                <w:kern w:val="0"/>
                <w:sz w:val="20"/>
                <w:szCs w:val="20"/>
              </w:rPr>
              <w:t>公司描述</w:t>
            </w:r>
          </w:p>
        </w:tc>
        <w:tc>
          <w:tcPr>
            <w:tcW w:w="2126"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DESCRIPTION_LAN</w:t>
            </w:r>
            <w:r w:rsidRPr="00476554">
              <w:rPr>
                <w:color w:val="000000"/>
                <w:kern w:val="0"/>
                <w:sz w:val="20"/>
                <w:szCs w:val="20"/>
              </w:rPr>
              <w:lastRenderedPageBreak/>
              <w:t>G6</w:t>
            </w:r>
          </w:p>
        </w:tc>
        <w:tc>
          <w:tcPr>
            <w:tcW w:w="1701"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lastRenderedPageBreak/>
              <w:t>VARCHAR2(204</w:t>
            </w:r>
            <w:r w:rsidRPr="00476554">
              <w:rPr>
                <w:color w:val="000000"/>
                <w:kern w:val="0"/>
                <w:sz w:val="20"/>
                <w:szCs w:val="20"/>
              </w:rPr>
              <w:lastRenderedPageBreak/>
              <w:t>8)</w:t>
            </w:r>
          </w:p>
        </w:tc>
        <w:tc>
          <w:tcPr>
            <w:tcW w:w="1134"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lastRenderedPageBreak/>
              <w:t>FALSE</w:t>
            </w:r>
          </w:p>
        </w:tc>
        <w:tc>
          <w:tcPr>
            <w:tcW w:w="992"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1418"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p>
        </w:tc>
      </w:tr>
      <w:tr w:rsidR="00D805C5" w:rsidRPr="00476554" w:rsidTr="00D244CD">
        <w:tc>
          <w:tcPr>
            <w:tcW w:w="1560"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rFonts w:ascii="宋体" w:cs="宋体"/>
                <w:color w:val="000000"/>
                <w:kern w:val="0"/>
                <w:sz w:val="20"/>
                <w:szCs w:val="20"/>
              </w:rPr>
            </w:pPr>
            <w:r w:rsidRPr="00476554">
              <w:rPr>
                <w:rFonts w:ascii="宋体" w:cs="宋体" w:hint="eastAsia"/>
                <w:color w:val="000000"/>
                <w:kern w:val="0"/>
                <w:sz w:val="20"/>
                <w:szCs w:val="20"/>
              </w:rPr>
              <w:lastRenderedPageBreak/>
              <w:t>公司描述</w:t>
            </w:r>
          </w:p>
        </w:tc>
        <w:tc>
          <w:tcPr>
            <w:tcW w:w="2126"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DESCRIPTION_LANG7</w:t>
            </w:r>
          </w:p>
        </w:tc>
        <w:tc>
          <w:tcPr>
            <w:tcW w:w="1701"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VARCHAR2(2048)</w:t>
            </w:r>
          </w:p>
        </w:tc>
        <w:tc>
          <w:tcPr>
            <w:tcW w:w="1134"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992"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1418"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p>
        </w:tc>
      </w:tr>
      <w:tr w:rsidR="00D805C5" w:rsidRPr="00476554" w:rsidTr="00D244CD">
        <w:tc>
          <w:tcPr>
            <w:tcW w:w="1560"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rFonts w:ascii="宋体" w:cs="宋体"/>
                <w:color w:val="000000"/>
                <w:kern w:val="0"/>
                <w:sz w:val="20"/>
                <w:szCs w:val="20"/>
              </w:rPr>
            </w:pPr>
            <w:r w:rsidRPr="00476554">
              <w:rPr>
                <w:rFonts w:ascii="宋体" w:cs="宋体" w:hint="eastAsia"/>
                <w:color w:val="000000"/>
                <w:kern w:val="0"/>
                <w:sz w:val="20"/>
                <w:szCs w:val="20"/>
              </w:rPr>
              <w:t>公司类别</w:t>
            </w:r>
          </w:p>
        </w:tc>
        <w:tc>
          <w:tcPr>
            <w:tcW w:w="2126"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COMPANYTYPE</w:t>
            </w:r>
          </w:p>
        </w:tc>
        <w:tc>
          <w:tcPr>
            <w:tcW w:w="1701"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VARCHAR2(10)</w:t>
            </w:r>
          </w:p>
        </w:tc>
        <w:tc>
          <w:tcPr>
            <w:tcW w:w="1134"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992"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1418"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rFonts w:ascii="宋体" w:cs="宋体"/>
                <w:color w:val="000000"/>
                <w:kern w:val="0"/>
                <w:sz w:val="20"/>
                <w:szCs w:val="20"/>
              </w:rPr>
            </w:pPr>
            <w:r w:rsidRPr="00476554">
              <w:rPr>
                <w:rFonts w:ascii="宋体" w:cs="宋体" w:hint="eastAsia"/>
                <w:color w:val="000000"/>
                <w:kern w:val="0"/>
                <w:sz w:val="20"/>
                <w:szCs w:val="20"/>
              </w:rPr>
              <w:t>唱片公司、影视公司等</w:t>
            </w:r>
          </w:p>
        </w:tc>
      </w:tr>
      <w:tr w:rsidR="00D805C5" w:rsidRPr="00476554" w:rsidTr="00D244CD">
        <w:tc>
          <w:tcPr>
            <w:tcW w:w="1560"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rFonts w:ascii="宋体" w:cs="宋体"/>
                <w:color w:val="000000"/>
                <w:kern w:val="0"/>
                <w:sz w:val="20"/>
                <w:szCs w:val="20"/>
              </w:rPr>
            </w:pPr>
            <w:r w:rsidRPr="00476554">
              <w:rPr>
                <w:rFonts w:ascii="宋体" w:cs="宋体" w:hint="eastAsia"/>
                <w:color w:val="000000"/>
                <w:kern w:val="0"/>
                <w:sz w:val="20"/>
                <w:szCs w:val="20"/>
              </w:rPr>
              <w:t>通知标识</w:t>
            </w:r>
          </w:p>
        </w:tc>
        <w:tc>
          <w:tcPr>
            <w:tcW w:w="2126"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NOTIFYRESULTFLAG</w:t>
            </w:r>
          </w:p>
        </w:tc>
        <w:tc>
          <w:tcPr>
            <w:tcW w:w="1701"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VARCHAR2(1)</w:t>
            </w:r>
          </w:p>
        </w:tc>
        <w:tc>
          <w:tcPr>
            <w:tcW w:w="1134"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992"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1418"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rFonts w:ascii="宋体" w:cs="宋体" w:hint="eastAsia"/>
                <w:color w:val="000000"/>
                <w:kern w:val="0"/>
                <w:sz w:val="20"/>
                <w:szCs w:val="20"/>
              </w:rPr>
              <w:t>通知状态</w:t>
            </w:r>
            <w:r w:rsidRPr="00476554">
              <w:rPr>
                <w:color w:val="000000"/>
                <w:kern w:val="0"/>
                <w:sz w:val="20"/>
                <w:szCs w:val="20"/>
              </w:rPr>
              <w:t xml:space="preserve"> </w:t>
            </w:r>
            <w:r w:rsidRPr="00476554">
              <w:rPr>
                <w:rFonts w:ascii="宋体" w:cs="宋体" w:hint="eastAsia"/>
                <w:color w:val="000000"/>
                <w:kern w:val="0"/>
                <w:sz w:val="20"/>
                <w:szCs w:val="20"/>
              </w:rPr>
              <w:t>默认值为</w:t>
            </w:r>
            <w:r w:rsidRPr="00476554">
              <w:rPr>
                <w:color w:val="000000"/>
                <w:kern w:val="0"/>
                <w:sz w:val="20"/>
                <w:szCs w:val="20"/>
              </w:rPr>
              <w:t>1</w:t>
            </w:r>
          </w:p>
          <w:p w:rsidR="00D805C5" w:rsidRPr="00476554" w:rsidRDefault="00D805C5" w:rsidP="00D244CD">
            <w:pPr>
              <w:autoSpaceDE w:val="0"/>
              <w:autoSpaceDN w:val="0"/>
              <w:rPr>
                <w:color w:val="000000"/>
                <w:kern w:val="0"/>
                <w:sz w:val="20"/>
                <w:szCs w:val="20"/>
              </w:rPr>
            </w:pPr>
            <w:r w:rsidRPr="00476554">
              <w:rPr>
                <w:color w:val="000000"/>
                <w:kern w:val="0"/>
                <w:sz w:val="20"/>
                <w:szCs w:val="20"/>
              </w:rPr>
              <w:t>0</w:t>
            </w:r>
            <w:r w:rsidRPr="00476554">
              <w:rPr>
                <w:rFonts w:ascii="宋体" w:cs="宋体" w:hint="eastAsia"/>
                <w:color w:val="000000"/>
                <w:kern w:val="0"/>
                <w:sz w:val="20"/>
                <w:szCs w:val="20"/>
              </w:rPr>
              <w:t>：成功</w:t>
            </w:r>
            <w:r w:rsidRPr="00476554">
              <w:rPr>
                <w:color w:val="000000"/>
                <w:kern w:val="0"/>
                <w:sz w:val="20"/>
                <w:szCs w:val="20"/>
              </w:rPr>
              <w:t xml:space="preserve"> </w:t>
            </w:r>
          </w:p>
          <w:p w:rsidR="00D805C5" w:rsidRPr="00476554" w:rsidRDefault="00D805C5" w:rsidP="00D244CD">
            <w:pPr>
              <w:autoSpaceDE w:val="0"/>
              <w:autoSpaceDN w:val="0"/>
              <w:rPr>
                <w:rFonts w:ascii="宋体" w:cs="宋体"/>
                <w:color w:val="000000"/>
                <w:kern w:val="0"/>
                <w:sz w:val="20"/>
                <w:szCs w:val="20"/>
              </w:rPr>
            </w:pPr>
            <w:r w:rsidRPr="00476554">
              <w:rPr>
                <w:color w:val="000000"/>
                <w:kern w:val="0"/>
                <w:sz w:val="20"/>
                <w:szCs w:val="20"/>
              </w:rPr>
              <w:t>1</w:t>
            </w:r>
            <w:r w:rsidRPr="00476554">
              <w:rPr>
                <w:rFonts w:ascii="宋体" w:cs="宋体" w:hint="eastAsia"/>
                <w:color w:val="000000"/>
                <w:kern w:val="0"/>
                <w:sz w:val="20"/>
                <w:szCs w:val="20"/>
              </w:rPr>
              <w:t>：未通知（初始状态）</w:t>
            </w:r>
          </w:p>
          <w:p w:rsidR="00D805C5" w:rsidRPr="00476554" w:rsidRDefault="00D805C5" w:rsidP="00D244CD">
            <w:pPr>
              <w:autoSpaceDE w:val="0"/>
              <w:autoSpaceDN w:val="0"/>
              <w:rPr>
                <w:rFonts w:ascii="宋体" w:cs="宋体"/>
                <w:color w:val="000000"/>
                <w:kern w:val="0"/>
                <w:sz w:val="20"/>
                <w:szCs w:val="20"/>
              </w:rPr>
            </w:pPr>
            <w:r w:rsidRPr="00476554">
              <w:rPr>
                <w:color w:val="000000"/>
                <w:kern w:val="0"/>
                <w:sz w:val="20"/>
                <w:szCs w:val="20"/>
              </w:rPr>
              <w:t>2</w:t>
            </w:r>
            <w:r w:rsidRPr="00476554">
              <w:rPr>
                <w:rFonts w:ascii="宋体" w:cs="宋体" w:hint="eastAsia"/>
                <w:color w:val="000000"/>
                <w:kern w:val="0"/>
                <w:sz w:val="20"/>
                <w:szCs w:val="20"/>
              </w:rPr>
              <w:t>：通知中</w:t>
            </w:r>
          </w:p>
          <w:p w:rsidR="00D805C5" w:rsidRPr="00476554" w:rsidRDefault="00D805C5" w:rsidP="00D244CD">
            <w:pPr>
              <w:autoSpaceDE w:val="0"/>
              <w:autoSpaceDN w:val="0"/>
              <w:rPr>
                <w:rFonts w:ascii="宋体" w:cs="宋体"/>
                <w:color w:val="000000"/>
                <w:kern w:val="0"/>
                <w:sz w:val="20"/>
                <w:szCs w:val="20"/>
              </w:rPr>
            </w:pPr>
            <w:r w:rsidRPr="00476554">
              <w:rPr>
                <w:color w:val="000000"/>
                <w:kern w:val="0"/>
                <w:sz w:val="20"/>
                <w:szCs w:val="20"/>
              </w:rPr>
              <w:t>3</w:t>
            </w:r>
            <w:r w:rsidRPr="00476554">
              <w:rPr>
                <w:rFonts w:ascii="宋体" w:cs="宋体" w:hint="eastAsia"/>
                <w:color w:val="000000"/>
                <w:kern w:val="0"/>
                <w:sz w:val="20"/>
                <w:szCs w:val="20"/>
              </w:rPr>
              <w:t>：失败</w:t>
            </w:r>
          </w:p>
          <w:p w:rsidR="00D805C5" w:rsidRPr="00476554" w:rsidRDefault="00D805C5" w:rsidP="00D244CD">
            <w:pPr>
              <w:autoSpaceDE w:val="0"/>
              <w:autoSpaceDN w:val="0"/>
              <w:rPr>
                <w:rFonts w:ascii="宋体" w:cs="宋体"/>
                <w:color w:val="000000"/>
                <w:kern w:val="0"/>
                <w:sz w:val="20"/>
                <w:szCs w:val="20"/>
              </w:rPr>
            </w:pPr>
            <w:r w:rsidRPr="00476554">
              <w:rPr>
                <w:color w:val="000000"/>
                <w:kern w:val="0"/>
                <w:sz w:val="20"/>
                <w:szCs w:val="20"/>
              </w:rPr>
              <w:t>4</w:t>
            </w:r>
            <w:r w:rsidRPr="00476554">
              <w:rPr>
                <w:rFonts w:ascii="宋体" w:cs="宋体" w:hint="eastAsia"/>
                <w:color w:val="000000"/>
                <w:kern w:val="0"/>
                <w:sz w:val="20"/>
                <w:szCs w:val="20"/>
              </w:rPr>
              <w:t>：错误消息已删除</w:t>
            </w:r>
          </w:p>
        </w:tc>
      </w:tr>
      <w:tr w:rsidR="00D805C5" w:rsidRPr="00476554" w:rsidTr="00D244CD">
        <w:tc>
          <w:tcPr>
            <w:tcW w:w="1560"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rFonts w:ascii="宋体" w:cs="宋体"/>
                <w:color w:val="000000"/>
                <w:kern w:val="0"/>
                <w:sz w:val="20"/>
                <w:szCs w:val="20"/>
              </w:rPr>
            </w:pPr>
            <w:r w:rsidRPr="00476554">
              <w:rPr>
                <w:rFonts w:ascii="宋体" w:cs="宋体" w:hint="eastAsia"/>
                <w:color w:val="000000"/>
                <w:kern w:val="0"/>
                <w:sz w:val="20"/>
                <w:szCs w:val="20"/>
              </w:rPr>
              <w:t>公司</w:t>
            </w:r>
            <w:r w:rsidRPr="00476554">
              <w:rPr>
                <w:color w:val="000000"/>
                <w:kern w:val="0"/>
                <w:sz w:val="20"/>
                <w:szCs w:val="20"/>
              </w:rPr>
              <w:t>WEB</w:t>
            </w:r>
            <w:r w:rsidRPr="00476554">
              <w:rPr>
                <w:rFonts w:ascii="宋体" w:cs="宋体" w:hint="eastAsia"/>
                <w:color w:val="000000"/>
                <w:kern w:val="0"/>
                <w:sz w:val="20"/>
                <w:szCs w:val="20"/>
              </w:rPr>
              <w:t>地址</w:t>
            </w:r>
          </w:p>
        </w:tc>
        <w:tc>
          <w:tcPr>
            <w:tcW w:w="2126"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WEBURL</w:t>
            </w:r>
          </w:p>
        </w:tc>
        <w:tc>
          <w:tcPr>
            <w:tcW w:w="1701"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VARCHAR2(256)</w:t>
            </w:r>
          </w:p>
        </w:tc>
        <w:tc>
          <w:tcPr>
            <w:tcW w:w="1134"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992"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1418"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p>
        </w:tc>
      </w:tr>
      <w:tr w:rsidR="00D805C5" w:rsidRPr="00476554" w:rsidTr="00D244CD">
        <w:tc>
          <w:tcPr>
            <w:tcW w:w="1560"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rFonts w:ascii="宋体" w:cs="宋体"/>
                <w:color w:val="000000"/>
                <w:kern w:val="0"/>
                <w:sz w:val="20"/>
                <w:szCs w:val="20"/>
              </w:rPr>
            </w:pPr>
            <w:r w:rsidRPr="00476554">
              <w:rPr>
                <w:rFonts w:ascii="宋体" w:cs="宋体" w:hint="eastAsia"/>
                <w:color w:val="000000"/>
                <w:kern w:val="0"/>
                <w:sz w:val="20"/>
                <w:szCs w:val="20"/>
              </w:rPr>
              <w:t>公司</w:t>
            </w:r>
            <w:r w:rsidRPr="00476554">
              <w:rPr>
                <w:color w:val="000000"/>
                <w:kern w:val="0"/>
                <w:sz w:val="20"/>
                <w:szCs w:val="20"/>
              </w:rPr>
              <w:t>WAP</w:t>
            </w:r>
            <w:r w:rsidRPr="00476554">
              <w:rPr>
                <w:rFonts w:ascii="宋体" w:cs="宋体" w:hint="eastAsia"/>
                <w:color w:val="000000"/>
                <w:kern w:val="0"/>
                <w:sz w:val="20"/>
                <w:szCs w:val="20"/>
              </w:rPr>
              <w:t>地址</w:t>
            </w:r>
          </w:p>
        </w:tc>
        <w:tc>
          <w:tcPr>
            <w:tcW w:w="2126"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WAPURL</w:t>
            </w:r>
          </w:p>
        </w:tc>
        <w:tc>
          <w:tcPr>
            <w:tcW w:w="1701"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VARCHAR2(256)</w:t>
            </w:r>
          </w:p>
        </w:tc>
        <w:tc>
          <w:tcPr>
            <w:tcW w:w="1134"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992"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1418"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p>
        </w:tc>
      </w:tr>
      <w:tr w:rsidR="00D805C5" w:rsidRPr="00476554" w:rsidTr="00D244CD">
        <w:tc>
          <w:tcPr>
            <w:tcW w:w="1560"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rFonts w:ascii="宋体" w:cs="宋体"/>
                <w:color w:val="000000"/>
                <w:kern w:val="0"/>
                <w:sz w:val="20"/>
                <w:szCs w:val="20"/>
              </w:rPr>
            </w:pPr>
            <w:r w:rsidRPr="00476554">
              <w:rPr>
                <w:rFonts w:ascii="宋体" w:cs="宋体" w:hint="eastAsia"/>
                <w:color w:val="000000"/>
                <w:kern w:val="0"/>
                <w:sz w:val="20"/>
                <w:szCs w:val="20"/>
              </w:rPr>
              <w:t>状态</w:t>
            </w:r>
          </w:p>
        </w:tc>
        <w:tc>
          <w:tcPr>
            <w:tcW w:w="2126"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STATUS</w:t>
            </w:r>
          </w:p>
        </w:tc>
        <w:tc>
          <w:tcPr>
            <w:tcW w:w="1701"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NUMBER(19)</w:t>
            </w:r>
          </w:p>
        </w:tc>
        <w:tc>
          <w:tcPr>
            <w:tcW w:w="1134"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992"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TRUE</w:t>
            </w:r>
          </w:p>
        </w:tc>
        <w:tc>
          <w:tcPr>
            <w:tcW w:w="1418"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rFonts w:ascii="宋体" w:cs="宋体"/>
                <w:color w:val="000000"/>
                <w:kern w:val="0"/>
                <w:sz w:val="20"/>
                <w:szCs w:val="20"/>
              </w:rPr>
            </w:pPr>
            <w:r w:rsidRPr="00476554">
              <w:rPr>
                <w:rFonts w:ascii="宋体" w:cs="宋体" w:hint="eastAsia"/>
                <w:color w:val="000000"/>
                <w:kern w:val="0"/>
                <w:sz w:val="20"/>
                <w:szCs w:val="20"/>
              </w:rPr>
              <w:t>默认为</w:t>
            </w:r>
            <w:r w:rsidRPr="00476554">
              <w:rPr>
                <w:color w:val="000000"/>
                <w:kern w:val="0"/>
                <w:sz w:val="20"/>
                <w:szCs w:val="20"/>
              </w:rPr>
              <w:t>0</w:t>
            </w:r>
            <w:r w:rsidRPr="00476554">
              <w:rPr>
                <w:rFonts w:ascii="宋体" w:cs="宋体" w:hint="eastAsia"/>
                <w:color w:val="000000"/>
                <w:kern w:val="0"/>
                <w:sz w:val="20"/>
                <w:szCs w:val="20"/>
              </w:rPr>
              <w:t>（该字段已不起作用）</w:t>
            </w:r>
          </w:p>
        </w:tc>
      </w:tr>
      <w:tr w:rsidR="00D805C5" w:rsidRPr="00476554" w:rsidTr="00D244CD">
        <w:tc>
          <w:tcPr>
            <w:tcW w:w="1560"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rFonts w:ascii="宋体" w:cs="宋体"/>
                <w:color w:val="000000"/>
                <w:kern w:val="0"/>
                <w:sz w:val="20"/>
                <w:szCs w:val="20"/>
              </w:rPr>
            </w:pPr>
            <w:r>
              <w:rPr>
                <w:rFonts w:ascii="宋体" w:cs="宋体" w:hint="eastAsia"/>
                <w:color w:val="000000"/>
                <w:kern w:val="0"/>
                <w:sz w:val="20"/>
                <w:szCs w:val="20"/>
              </w:rPr>
              <w:t>公司外部</w:t>
            </w:r>
            <w:r>
              <w:rPr>
                <w:rFonts w:ascii="宋体" w:cs="宋体" w:hint="eastAsia"/>
                <w:color w:val="000080"/>
                <w:kern w:val="0"/>
                <w:sz w:val="20"/>
                <w:szCs w:val="20"/>
              </w:rPr>
              <w:t>编号</w:t>
            </w:r>
          </w:p>
        </w:tc>
        <w:tc>
          <w:tcPr>
            <w:tcW w:w="2126"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Pr>
                <w:rFonts w:ascii="宋体" w:cs="宋体"/>
                <w:color w:val="000000"/>
                <w:kern w:val="0"/>
                <w:sz w:val="20"/>
                <w:szCs w:val="20"/>
              </w:rPr>
              <w:t>externalCode</w:t>
            </w:r>
          </w:p>
        </w:tc>
        <w:tc>
          <w:tcPr>
            <w:tcW w:w="1701"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Pr>
                <w:rFonts w:ascii="宋体" w:cs="宋体"/>
                <w:color w:val="000000"/>
                <w:kern w:val="0"/>
                <w:sz w:val="20"/>
                <w:szCs w:val="20"/>
              </w:rPr>
              <w:t>externalCode</w:t>
            </w:r>
          </w:p>
        </w:tc>
        <w:tc>
          <w:tcPr>
            <w:tcW w:w="1134"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FALSE</w:t>
            </w:r>
          </w:p>
        </w:tc>
        <w:tc>
          <w:tcPr>
            <w:tcW w:w="992"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color w:val="000000"/>
                <w:kern w:val="0"/>
                <w:sz w:val="20"/>
                <w:szCs w:val="20"/>
              </w:rPr>
            </w:pPr>
            <w:r w:rsidRPr="00476554">
              <w:rPr>
                <w:color w:val="000000"/>
                <w:kern w:val="0"/>
                <w:sz w:val="20"/>
                <w:szCs w:val="20"/>
              </w:rPr>
              <w:t>TRUE</w:t>
            </w:r>
          </w:p>
        </w:tc>
        <w:tc>
          <w:tcPr>
            <w:tcW w:w="1418" w:type="dxa"/>
            <w:tcBorders>
              <w:top w:val="single" w:sz="6" w:space="0" w:color="000000"/>
              <w:left w:val="single" w:sz="6" w:space="0" w:color="000000"/>
              <w:bottom w:val="single" w:sz="6" w:space="0" w:color="000000"/>
              <w:right w:val="single" w:sz="6" w:space="0" w:color="000000"/>
            </w:tcBorders>
          </w:tcPr>
          <w:p w:rsidR="00D805C5" w:rsidRPr="00476554" w:rsidRDefault="00D805C5" w:rsidP="00D244CD">
            <w:pPr>
              <w:autoSpaceDE w:val="0"/>
              <w:autoSpaceDN w:val="0"/>
              <w:rPr>
                <w:rFonts w:ascii="宋体" w:cs="宋体"/>
                <w:color w:val="000000"/>
                <w:kern w:val="0"/>
                <w:sz w:val="20"/>
                <w:szCs w:val="20"/>
              </w:rPr>
            </w:pPr>
            <w:r>
              <w:rPr>
                <w:rFonts w:ascii="宋体" w:cs="宋体" w:hint="eastAsia"/>
                <w:color w:val="2020A0"/>
                <w:kern w:val="0"/>
                <w:sz w:val="20"/>
                <w:szCs w:val="20"/>
              </w:rPr>
              <w:t>对应</w:t>
            </w:r>
            <w:r>
              <w:rPr>
                <w:color w:val="2020A0"/>
                <w:kern w:val="0"/>
                <w:sz w:val="20"/>
                <w:szCs w:val="20"/>
              </w:rPr>
              <w:t>ADI</w:t>
            </w:r>
            <w:r>
              <w:rPr>
                <w:rFonts w:ascii="宋体" w:cs="宋体" w:hint="eastAsia"/>
                <w:color w:val="2020A0"/>
                <w:kern w:val="0"/>
                <w:sz w:val="20"/>
                <w:szCs w:val="20"/>
              </w:rPr>
              <w:t>中的</w:t>
            </w:r>
            <w:r>
              <w:rPr>
                <w:rFonts w:ascii="宋体" w:cs="宋体"/>
                <w:color w:val="000000"/>
                <w:kern w:val="0"/>
                <w:sz w:val="20"/>
                <w:szCs w:val="20"/>
              </w:rPr>
              <w:t>Studio_Code</w:t>
            </w:r>
          </w:p>
        </w:tc>
      </w:tr>
    </w:tbl>
    <w:p w:rsidR="00D805C5" w:rsidRDefault="00D805C5" w:rsidP="00D805C5">
      <w:pPr>
        <w:rPr>
          <w:ins w:id="2516" w:author="wurongjun 00246467" w:date="2015-11-11T09:25:00Z"/>
          <w:rFonts w:ascii="Arial" w:hAnsi="Arial"/>
        </w:rPr>
      </w:pPr>
    </w:p>
    <w:p w:rsidR="008972A6" w:rsidRPr="008972A6" w:rsidRDefault="008972A6">
      <w:pPr>
        <w:pStyle w:val="31"/>
        <w:rPr>
          <w:ins w:id="2517" w:author="wurongjun 00246467" w:date="2015-11-11T09:25:00Z"/>
          <w:szCs w:val="24"/>
          <w:rPrChange w:id="2518" w:author="wurongjun 00246467" w:date="2015-11-11T09:26:00Z">
            <w:rPr>
              <w:ins w:id="2519" w:author="wurongjun 00246467" w:date="2015-11-11T09:25:00Z"/>
              <w:b/>
              <w:szCs w:val="24"/>
            </w:rPr>
          </w:rPrChange>
        </w:rPr>
        <w:pPrChange w:id="2520" w:author="wurongjun 00246467" w:date="2015-11-11T09:25:00Z">
          <w:pPr>
            <w:pStyle w:val="31"/>
            <w:numPr>
              <w:numId w:val="82"/>
            </w:numPr>
          </w:pPr>
        </w:pPrChange>
      </w:pPr>
      <w:bookmarkStart w:id="2521" w:name="_Toc435003420"/>
      <w:ins w:id="2522" w:author="wurongjun 00246467" w:date="2015-11-11T09:26:00Z">
        <w:r w:rsidRPr="008972A6">
          <w:rPr>
            <w:rFonts w:hint="eastAsia"/>
            <w:szCs w:val="24"/>
            <w:rPrChange w:id="2523" w:author="wurongjun 00246467" w:date="2015-11-11T09:26:00Z">
              <w:rPr>
                <w:rFonts w:hint="eastAsia"/>
                <w:b/>
              </w:rPr>
            </w:rPrChange>
          </w:rPr>
          <w:t>分类基本信息表</w:t>
        </w:r>
        <w:r w:rsidRPr="008972A6">
          <w:rPr>
            <w:szCs w:val="24"/>
            <w:rPrChange w:id="2524" w:author="wurongjun 00246467" w:date="2015-11-11T09:26:00Z">
              <w:rPr>
                <w:b/>
              </w:rPr>
            </w:rPrChange>
          </w:rPr>
          <w:t>T_CMP_TYPE_CATEGORY</w:t>
        </w:r>
      </w:ins>
      <w:ins w:id="2525" w:author="wurongjun 00246467" w:date="2015-11-11T10:57:00Z">
        <w:r w:rsidR="00C35A24">
          <w:rPr>
            <w:rFonts w:hint="eastAsia"/>
            <w:szCs w:val="24"/>
          </w:rPr>
          <w:t>（没</w:t>
        </w:r>
        <w:r w:rsidR="00C35A24">
          <w:rPr>
            <w:szCs w:val="24"/>
          </w:rPr>
          <w:t>有视图）</w:t>
        </w:r>
      </w:ins>
      <w:bookmarkEnd w:id="2521"/>
    </w:p>
    <w:tbl>
      <w:tblPr>
        <w:tblW w:w="8931" w:type="dxa"/>
        <w:tblInd w:w="-6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Change w:id="2526" w:author="wurongjun 00246467" w:date="2015-11-11T09:28:00Z">
          <w:tblPr>
            <w:tblW w:w="8931" w:type="dxa"/>
            <w:tblInd w:w="-6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PrChange>
      </w:tblPr>
      <w:tblGrid>
        <w:gridCol w:w="1560"/>
        <w:gridCol w:w="1560"/>
        <w:gridCol w:w="1560"/>
        <w:gridCol w:w="992"/>
        <w:gridCol w:w="991"/>
        <w:gridCol w:w="2268"/>
        <w:tblGridChange w:id="2527">
          <w:tblGrid>
            <w:gridCol w:w="1560"/>
            <w:gridCol w:w="1560"/>
            <w:gridCol w:w="1559"/>
            <w:gridCol w:w="1843"/>
            <w:gridCol w:w="991"/>
            <w:gridCol w:w="1418"/>
          </w:tblGrid>
        </w:tblGridChange>
      </w:tblGrid>
      <w:tr w:rsidR="008972A6" w:rsidTr="008972A6">
        <w:trPr>
          <w:ins w:id="2528" w:author="wurongjun 00246467" w:date="2015-11-11T09:26:00Z"/>
        </w:trPr>
        <w:tc>
          <w:tcPr>
            <w:tcW w:w="873" w:type="pct"/>
            <w:tcBorders>
              <w:top w:val="single" w:sz="6" w:space="0" w:color="000000"/>
              <w:bottom w:val="single" w:sz="6" w:space="0" w:color="000000"/>
              <w:right w:val="single" w:sz="6" w:space="0" w:color="000000"/>
            </w:tcBorders>
            <w:shd w:val="clear" w:color="auto" w:fill="D9D9D9" w:themeFill="background1" w:themeFillShade="D9"/>
            <w:tcPrChange w:id="2529" w:author="wurongjun 00246467" w:date="2015-11-11T09:28:00Z">
              <w:tcPr>
                <w:tcW w:w="873" w:type="pct"/>
                <w:tcBorders>
                  <w:top w:val="single" w:sz="6" w:space="0" w:color="000000"/>
                  <w:bottom w:val="single" w:sz="6" w:space="0" w:color="000000"/>
                  <w:right w:val="single" w:sz="6" w:space="0" w:color="000000"/>
                </w:tcBorders>
              </w:tcPr>
            </w:tcPrChange>
          </w:tcPr>
          <w:p w:rsidR="008972A6" w:rsidRDefault="008972A6" w:rsidP="00943F88">
            <w:pPr>
              <w:pStyle w:val="TableText"/>
              <w:rPr>
                <w:ins w:id="2530" w:author="wurongjun 00246467" w:date="2015-11-11T09:26:00Z"/>
              </w:rPr>
            </w:pPr>
            <w:ins w:id="2531" w:author="wurongjun 00246467" w:date="2015-11-11T09:26:00Z">
              <w:r>
                <w:t>名称</w:t>
              </w:r>
            </w:ins>
          </w:p>
        </w:tc>
        <w:tc>
          <w:tcPr>
            <w:tcW w:w="873" w:type="pct"/>
            <w:tcBorders>
              <w:top w:val="single" w:sz="6" w:space="0" w:color="000000"/>
              <w:bottom w:val="single" w:sz="6" w:space="0" w:color="000000"/>
              <w:right w:val="single" w:sz="6" w:space="0" w:color="000000"/>
            </w:tcBorders>
            <w:shd w:val="clear" w:color="auto" w:fill="D9D9D9" w:themeFill="background1" w:themeFillShade="D9"/>
            <w:tcPrChange w:id="2532" w:author="wurongjun 00246467" w:date="2015-11-11T09:28:00Z">
              <w:tcPr>
                <w:tcW w:w="873" w:type="pct"/>
                <w:tcBorders>
                  <w:top w:val="single" w:sz="6" w:space="0" w:color="000000"/>
                  <w:bottom w:val="single" w:sz="6" w:space="0" w:color="000000"/>
                  <w:right w:val="single" w:sz="6" w:space="0" w:color="000000"/>
                </w:tcBorders>
              </w:tcPr>
            </w:tcPrChange>
          </w:tcPr>
          <w:p w:rsidR="008972A6" w:rsidRDefault="008972A6" w:rsidP="00943F88">
            <w:pPr>
              <w:pStyle w:val="TableText"/>
              <w:rPr>
                <w:ins w:id="2533" w:author="wurongjun 00246467" w:date="2015-11-11T09:26:00Z"/>
              </w:rPr>
            </w:pPr>
            <w:ins w:id="2534" w:author="wurongjun 00246467" w:date="2015-11-11T09:26:00Z">
              <w:r>
                <w:t>代码</w:t>
              </w:r>
            </w:ins>
          </w:p>
        </w:tc>
        <w:tc>
          <w:tcPr>
            <w:tcW w:w="873" w:type="pct"/>
            <w:tcBorders>
              <w:top w:val="single" w:sz="6" w:space="0" w:color="000000"/>
              <w:bottom w:val="single" w:sz="6" w:space="0" w:color="000000"/>
              <w:right w:val="single" w:sz="6" w:space="0" w:color="000000"/>
            </w:tcBorders>
            <w:shd w:val="clear" w:color="auto" w:fill="D9D9D9" w:themeFill="background1" w:themeFillShade="D9"/>
            <w:tcPrChange w:id="2535" w:author="wurongjun 00246467" w:date="2015-11-11T09:28:00Z">
              <w:tcPr>
                <w:tcW w:w="872" w:type="pct"/>
                <w:tcBorders>
                  <w:top w:val="single" w:sz="6" w:space="0" w:color="000000"/>
                  <w:bottom w:val="single" w:sz="6" w:space="0" w:color="000000"/>
                  <w:right w:val="single" w:sz="6" w:space="0" w:color="000000"/>
                </w:tcBorders>
              </w:tcPr>
            </w:tcPrChange>
          </w:tcPr>
          <w:p w:rsidR="008972A6" w:rsidRDefault="008972A6" w:rsidP="00943F88">
            <w:pPr>
              <w:pStyle w:val="TableText"/>
              <w:rPr>
                <w:ins w:id="2536" w:author="wurongjun 00246467" w:date="2015-11-11T09:26:00Z"/>
              </w:rPr>
            </w:pPr>
            <w:ins w:id="2537" w:author="wurongjun 00246467" w:date="2015-11-11T09:26:00Z">
              <w:r>
                <w:t>数据类型</w:t>
              </w:r>
            </w:ins>
          </w:p>
        </w:tc>
        <w:tc>
          <w:tcPr>
            <w:tcW w:w="555" w:type="pct"/>
            <w:tcBorders>
              <w:top w:val="single" w:sz="6" w:space="0" w:color="000000"/>
              <w:bottom w:val="single" w:sz="6" w:space="0" w:color="000000"/>
              <w:right w:val="single" w:sz="6" w:space="0" w:color="000000"/>
            </w:tcBorders>
            <w:shd w:val="clear" w:color="auto" w:fill="D9D9D9" w:themeFill="background1" w:themeFillShade="D9"/>
            <w:tcPrChange w:id="2538" w:author="wurongjun 00246467" w:date="2015-11-11T09:28:00Z">
              <w:tcPr>
                <w:tcW w:w="1032" w:type="pct"/>
                <w:tcBorders>
                  <w:top w:val="single" w:sz="6" w:space="0" w:color="000000"/>
                  <w:bottom w:val="single" w:sz="6" w:space="0" w:color="000000"/>
                  <w:right w:val="single" w:sz="6" w:space="0" w:color="000000"/>
                </w:tcBorders>
              </w:tcPr>
            </w:tcPrChange>
          </w:tcPr>
          <w:p w:rsidR="008972A6" w:rsidRDefault="008972A6" w:rsidP="00943F88">
            <w:pPr>
              <w:pStyle w:val="TableText"/>
              <w:rPr>
                <w:ins w:id="2539" w:author="wurongjun 00246467" w:date="2015-11-11T09:26:00Z"/>
              </w:rPr>
            </w:pPr>
            <w:ins w:id="2540" w:author="wurongjun 00246467" w:date="2015-11-11T09:26:00Z">
              <w:r>
                <w:t>主要的</w:t>
              </w:r>
            </w:ins>
          </w:p>
        </w:tc>
        <w:tc>
          <w:tcPr>
            <w:tcW w:w="555" w:type="pct"/>
            <w:tcBorders>
              <w:top w:val="single" w:sz="6" w:space="0" w:color="000000"/>
              <w:bottom w:val="single" w:sz="6" w:space="0" w:color="000000"/>
              <w:right w:val="single" w:sz="6" w:space="0" w:color="000000"/>
            </w:tcBorders>
            <w:shd w:val="clear" w:color="auto" w:fill="D9D9D9" w:themeFill="background1" w:themeFillShade="D9"/>
            <w:tcPrChange w:id="2541" w:author="wurongjun 00246467" w:date="2015-11-11T09:28:00Z">
              <w:tcPr>
                <w:tcW w:w="555" w:type="pct"/>
                <w:tcBorders>
                  <w:top w:val="single" w:sz="6" w:space="0" w:color="000000"/>
                  <w:bottom w:val="single" w:sz="6" w:space="0" w:color="000000"/>
                  <w:right w:val="single" w:sz="6" w:space="0" w:color="000000"/>
                </w:tcBorders>
              </w:tcPr>
            </w:tcPrChange>
          </w:tcPr>
          <w:p w:rsidR="008972A6" w:rsidRDefault="008972A6" w:rsidP="00943F88">
            <w:pPr>
              <w:pStyle w:val="TableText"/>
              <w:rPr>
                <w:ins w:id="2542" w:author="wurongjun 00246467" w:date="2015-11-11T09:26:00Z"/>
              </w:rPr>
            </w:pPr>
            <w:ins w:id="2543" w:author="wurongjun 00246467" w:date="2015-11-11T09:26:00Z">
              <w:r>
                <w:t>强制</w:t>
              </w:r>
            </w:ins>
          </w:p>
        </w:tc>
        <w:tc>
          <w:tcPr>
            <w:tcW w:w="1270" w:type="pct"/>
            <w:tcBorders>
              <w:top w:val="single" w:sz="6" w:space="0" w:color="000000"/>
              <w:bottom w:val="single" w:sz="6" w:space="0" w:color="000000"/>
            </w:tcBorders>
            <w:shd w:val="clear" w:color="auto" w:fill="D9D9D9" w:themeFill="background1" w:themeFillShade="D9"/>
            <w:tcPrChange w:id="2544" w:author="wurongjun 00246467" w:date="2015-11-11T09:28:00Z">
              <w:tcPr>
                <w:tcW w:w="794" w:type="pct"/>
                <w:tcBorders>
                  <w:top w:val="single" w:sz="6" w:space="0" w:color="000000"/>
                  <w:bottom w:val="single" w:sz="6" w:space="0" w:color="000000"/>
                </w:tcBorders>
              </w:tcPr>
            </w:tcPrChange>
          </w:tcPr>
          <w:p w:rsidR="008972A6" w:rsidRDefault="008972A6" w:rsidP="00943F88">
            <w:pPr>
              <w:pStyle w:val="TableText"/>
              <w:rPr>
                <w:ins w:id="2545" w:author="wurongjun 00246467" w:date="2015-11-11T09:26:00Z"/>
              </w:rPr>
            </w:pPr>
            <w:ins w:id="2546" w:author="wurongjun 00246467" w:date="2015-11-11T09:26:00Z">
              <w:r>
                <w:t>注释</w:t>
              </w:r>
            </w:ins>
          </w:p>
        </w:tc>
      </w:tr>
      <w:tr w:rsidR="008972A6" w:rsidTr="008972A6">
        <w:trPr>
          <w:ins w:id="2547" w:author="wurongjun 00246467" w:date="2015-11-11T09:26:00Z"/>
        </w:trPr>
        <w:tc>
          <w:tcPr>
            <w:tcW w:w="873" w:type="pct"/>
            <w:tcBorders>
              <w:top w:val="single" w:sz="6" w:space="0" w:color="000000"/>
              <w:bottom w:val="single" w:sz="6" w:space="0" w:color="000000"/>
              <w:right w:val="single" w:sz="6" w:space="0" w:color="000000"/>
            </w:tcBorders>
            <w:tcPrChange w:id="2548" w:author="wurongjun 00246467" w:date="2015-11-11T09:27:00Z">
              <w:tcPr>
                <w:tcW w:w="873" w:type="pct"/>
                <w:tcBorders>
                  <w:top w:val="single" w:sz="6" w:space="0" w:color="000000"/>
                  <w:bottom w:val="single" w:sz="6" w:space="0" w:color="000000"/>
                  <w:right w:val="single" w:sz="6" w:space="0" w:color="000000"/>
                </w:tcBorders>
              </w:tcPr>
            </w:tcPrChange>
          </w:tcPr>
          <w:p w:rsidR="008972A6" w:rsidRDefault="008972A6" w:rsidP="00943F88">
            <w:pPr>
              <w:pStyle w:val="TableText"/>
              <w:rPr>
                <w:ins w:id="2549" w:author="wurongjun 00246467" w:date="2015-11-11T09:26:00Z"/>
              </w:rPr>
            </w:pPr>
            <w:ins w:id="2550" w:author="wurongjun 00246467" w:date="2015-11-11T09:26:00Z">
              <w:r>
                <w:t>分类编号</w:t>
              </w:r>
            </w:ins>
          </w:p>
        </w:tc>
        <w:tc>
          <w:tcPr>
            <w:tcW w:w="873" w:type="pct"/>
            <w:tcBorders>
              <w:top w:val="single" w:sz="6" w:space="0" w:color="000000"/>
              <w:bottom w:val="single" w:sz="6" w:space="0" w:color="000000"/>
              <w:right w:val="single" w:sz="6" w:space="0" w:color="000000"/>
            </w:tcBorders>
            <w:tcPrChange w:id="2551" w:author="wurongjun 00246467" w:date="2015-11-11T09:27:00Z">
              <w:tcPr>
                <w:tcW w:w="873"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552" w:author="wurongjun 00246467" w:date="2015-11-11T09:26:00Z"/>
                <w:color w:val="000000"/>
                <w:sz w:val="20"/>
                <w:szCs w:val="20"/>
                <w:rPrChange w:id="2553" w:author="wurongjun 00246467" w:date="2015-11-11T09:27:00Z">
                  <w:rPr>
                    <w:ins w:id="2554" w:author="wurongjun 00246467" w:date="2015-11-11T09:26:00Z"/>
                  </w:rPr>
                </w:rPrChange>
              </w:rPr>
              <w:pPrChange w:id="2555" w:author="wurongjun 00246467" w:date="2015-11-11T09:27:00Z">
                <w:pPr>
                  <w:pStyle w:val="TableText"/>
                </w:pPr>
              </w:pPrChange>
            </w:pPr>
            <w:ins w:id="2556" w:author="wurongjun 00246467" w:date="2015-11-11T09:26:00Z">
              <w:r w:rsidRPr="008972A6">
                <w:rPr>
                  <w:color w:val="000000"/>
                  <w:kern w:val="0"/>
                  <w:sz w:val="20"/>
                  <w:szCs w:val="20"/>
                  <w:rPrChange w:id="2557" w:author="wurongjun 00246467" w:date="2015-11-11T09:27:00Z">
                    <w:rPr/>
                  </w:rPrChange>
                </w:rPr>
                <w:t>OBJECTID</w:t>
              </w:r>
            </w:ins>
          </w:p>
        </w:tc>
        <w:tc>
          <w:tcPr>
            <w:tcW w:w="873" w:type="pct"/>
            <w:tcBorders>
              <w:top w:val="single" w:sz="6" w:space="0" w:color="000000"/>
              <w:bottom w:val="single" w:sz="6" w:space="0" w:color="000000"/>
              <w:right w:val="single" w:sz="6" w:space="0" w:color="000000"/>
            </w:tcBorders>
            <w:tcPrChange w:id="2558" w:author="wurongjun 00246467" w:date="2015-11-11T09:27:00Z">
              <w:tcPr>
                <w:tcW w:w="872"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559" w:author="wurongjun 00246467" w:date="2015-11-11T09:26:00Z"/>
                <w:color w:val="000000"/>
                <w:sz w:val="20"/>
                <w:szCs w:val="20"/>
                <w:rPrChange w:id="2560" w:author="wurongjun 00246467" w:date="2015-11-11T09:27:00Z">
                  <w:rPr>
                    <w:ins w:id="2561" w:author="wurongjun 00246467" w:date="2015-11-11T09:26:00Z"/>
                  </w:rPr>
                </w:rPrChange>
              </w:rPr>
              <w:pPrChange w:id="2562" w:author="wurongjun 00246467" w:date="2015-11-11T09:27:00Z">
                <w:pPr>
                  <w:pStyle w:val="TableText"/>
                </w:pPr>
              </w:pPrChange>
            </w:pPr>
            <w:ins w:id="2563" w:author="wurongjun 00246467" w:date="2015-11-11T09:26:00Z">
              <w:r w:rsidRPr="008972A6">
                <w:rPr>
                  <w:color w:val="000000"/>
                  <w:kern w:val="0"/>
                  <w:sz w:val="20"/>
                  <w:szCs w:val="20"/>
                  <w:rPrChange w:id="2564" w:author="wurongjun 00246467" w:date="2015-11-11T09:27:00Z">
                    <w:rPr/>
                  </w:rPrChange>
                </w:rPr>
                <w:t>NUMBER(19)</w:t>
              </w:r>
            </w:ins>
          </w:p>
        </w:tc>
        <w:tc>
          <w:tcPr>
            <w:tcW w:w="555" w:type="pct"/>
            <w:tcBorders>
              <w:top w:val="single" w:sz="6" w:space="0" w:color="000000"/>
              <w:bottom w:val="single" w:sz="6" w:space="0" w:color="000000"/>
              <w:right w:val="single" w:sz="6" w:space="0" w:color="000000"/>
            </w:tcBorders>
            <w:tcPrChange w:id="2565" w:author="wurongjun 00246467" w:date="2015-11-11T09:27:00Z">
              <w:tcPr>
                <w:tcW w:w="1032"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566" w:author="wurongjun 00246467" w:date="2015-11-11T09:26:00Z"/>
                <w:color w:val="000000"/>
                <w:sz w:val="20"/>
                <w:szCs w:val="20"/>
                <w:rPrChange w:id="2567" w:author="wurongjun 00246467" w:date="2015-11-11T09:27:00Z">
                  <w:rPr>
                    <w:ins w:id="2568" w:author="wurongjun 00246467" w:date="2015-11-11T09:26:00Z"/>
                  </w:rPr>
                </w:rPrChange>
              </w:rPr>
              <w:pPrChange w:id="2569" w:author="wurongjun 00246467" w:date="2015-11-11T09:27:00Z">
                <w:pPr>
                  <w:pStyle w:val="TableText"/>
                </w:pPr>
              </w:pPrChange>
            </w:pPr>
            <w:ins w:id="2570" w:author="wurongjun 00246467" w:date="2015-11-11T09:26:00Z">
              <w:r w:rsidRPr="008972A6">
                <w:rPr>
                  <w:color w:val="000000"/>
                  <w:kern w:val="0"/>
                  <w:sz w:val="20"/>
                  <w:szCs w:val="20"/>
                  <w:rPrChange w:id="2571" w:author="wurongjun 00246467" w:date="2015-11-11T09:27:00Z">
                    <w:rPr/>
                  </w:rPrChange>
                </w:rPr>
                <w:t>TRUE</w:t>
              </w:r>
            </w:ins>
          </w:p>
        </w:tc>
        <w:tc>
          <w:tcPr>
            <w:tcW w:w="555" w:type="pct"/>
            <w:tcBorders>
              <w:top w:val="single" w:sz="6" w:space="0" w:color="000000"/>
              <w:bottom w:val="single" w:sz="6" w:space="0" w:color="000000"/>
              <w:right w:val="single" w:sz="6" w:space="0" w:color="000000"/>
            </w:tcBorders>
            <w:tcPrChange w:id="2572" w:author="wurongjun 00246467" w:date="2015-11-11T09:27:00Z">
              <w:tcPr>
                <w:tcW w:w="555"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573" w:author="wurongjun 00246467" w:date="2015-11-11T09:26:00Z"/>
                <w:color w:val="000000"/>
                <w:sz w:val="20"/>
                <w:szCs w:val="20"/>
                <w:rPrChange w:id="2574" w:author="wurongjun 00246467" w:date="2015-11-11T09:27:00Z">
                  <w:rPr>
                    <w:ins w:id="2575" w:author="wurongjun 00246467" w:date="2015-11-11T09:26:00Z"/>
                  </w:rPr>
                </w:rPrChange>
              </w:rPr>
              <w:pPrChange w:id="2576" w:author="wurongjun 00246467" w:date="2015-11-11T09:27:00Z">
                <w:pPr>
                  <w:pStyle w:val="TableText"/>
                </w:pPr>
              </w:pPrChange>
            </w:pPr>
            <w:ins w:id="2577" w:author="wurongjun 00246467" w:date="2015-11-11T09:26:00Z">
              <w:r w:rsidRPr="008972A6">
                <w:rPr>
                  <w:color w:val="000000"/>
                  <w:kern w:val="0"/>
                  <w:sz w:val="20"/>
                  <w:szCs w:val="20"/>
                  <w:rPrChange w:id="2578" w:author="wurongjun 00246467" w:date="2015-11-11T09:27:00Z">
                    <w:rPr/>
                  </w:rPrChange>
                </w:rPr>
                <w:t>TRUE</w:t>
              </w:r>
            </w:ins>
          </w:p>
        </w:tc>
        <w:tc>
          <w:tcPr>
            <w:tcW w:w="1270" w:type="pct"/>
            <w:tcBorders>
              <w:top w:val="single" w:sz="6" w:space="0" w:color="000000"/>
              <w:bottom w:val="single" w:sz="6" w:space="0" w:color="000000"/>
            </w:tcBorders>
            <w:tcPrChange w:id="2579" w:author="wurongjun 00246467" w:date="2015-11-11T09:27:00Z">
              <w:tcPr>
                <w:tcW w:w="794" w:type="pct"/>
                <w:tcBorders>
                  <w:top w:val="single" w:sz="6" w:space="0" w:color="000000"/>
                  <w:bottom w:val="single" w:sz="6" w:space="0" w:color="000000"/>
                </w:tcBorders>
              </w:tcPr>
            </w:tcPrChange>
          </w:tcPr>
          <w:p w:rsidR="008972A6" w:rsidRDefault="008972A6" w:rsidP="00943F88">
            <w:pPr>
              <w:pStyle w:val="TableText"/>
              <w:rPr>
                <w:ins w:id="2580" w:author="wurongjun 00246467" w:date="2015-11-11T09:26:00Z"/>
              </w:rPr>
            </w:pPr>
            <w:ins w:id="2581" w:author="wurongjun 00246467" w:date="2015-11-11T09:26:00Z">
              <w:r>
                <w:t>主键</w:t>
              </w:r>
            </w:ins>
          </w:p>
        </w:tc>
      </w:tr>
      <w:tr w:rsidR="008972A6" w:rsidTr="008972A6">
        <w:trPr>
          <w:ins w:id="2582" w:author="wurongjun 00246467" w:date="2015-11-11T09:26:00Z"/>
        </w:trPr>
        <w:tc>
          <w:tcPr>
            <w:tcW w:w="873" w:type="pct"/>
            <w:tcBorders>
              <w:top w:val="single" w:sz="6" w:space="0" w:color="000000"/>
              <w:bottom w:val="single" w:sz="6" w:space="0" w:color="000000"/>
              <w:right w:val="single" w:sz="6" w:space="0" w:color="000000"/>
            </w:tcBorders>
            <w:tcPrChange w:id="2583" w:author="wurongjun 00246467" w:date="2015-11-11T09:27:00Z">
              <w:tcPr>
                <w:tcW w:w="873" w:type="pct"/>
                <w:tcBorders>
                  <w:top w:val="single" w:sz="6" w:space="0" w:color="000000"/>
                  <w:bottom w:val="single" w:sz="6" w:space="0" w:color="000000"/>
                  <w:right w:val="single" w:sz="6" w:space="0" w:color="000000"/>
                </w:tcBorders>
              </w:tcPr>
            </w:tcPrChange>
          </w:tcPr>
          <w:p w:rsidR="008972A6" w:rsidRDefault="008972A6" w:rsidP="00943F88">
            <w:pPr>
              <w:pStyle w:val="TableText"/>
              <w:rPr>
                <w:ins w:id="2584" w:author="wurongjun 00246467" w:date="2015-11-11T09:26:00Z"/>
              </w:rPr>
            </w:pPr>
            <w:ins w:id="2585" w:author="wurongjun 00246467" w:date="2015-11-11T09:26:00Z">
              <w:r>
                <w:t>分类类型</w:t>
              </w:r>
            </w:ins>
          </w:p>
        </w:tc>
        <w:tc>
          <w:tcPr>
            <w:tcW w:w="873" w:type="pct"/>
            <w:tcBorders>
              <w:top w:val="single" w:sz="6" w:space="0" w:color="000000"/>
              <w:bottom w:val="single" w:sz="6" w:space="0" w:color="000000"/>
              <w:right w:val="single" w:sz="6" w:space="0" w:color="000000"/>
            </w:tcBorders>
            <w:tcPrChange w:id="2586" w:author="wurongjun 00246467" w:date="2015-11-11T09:27:00Z">
              <w:tcPr>
                <w:tcW w:w="873"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587" w:author="wurongjun 00246467" w:date="2015-11-11T09:26:00Z"/>
                <w:color w:val="000000"/>
                <w:sz w:val="20"/>
                <w:szCs w:val="20"/>
                <w:rPrChange w:id="2588" w:author="wurongjun 00246467" w:date="2015-11-11T09:27:00Z">
                  <w:rPr>
                    <w:ins w:id="2589" w:author="wurongjun 00246467" w:date="2015-11-11T09:26:00Z"/>
                  </w:rPr>
                </w:rPrChange>
              </w:rPr>
              <w:pPrChange w:id="2590" w:author="wurongjun 00246467" w:date="2015-11-11T09:27:00Z">
                <w:pPr>
                  <w:pStyle w:val="TableText"/>
                </w:pPr>
              </w:pPrChange>
            </w:pPr>
            <w:ins w:id="2591" w:author="wurongjun 00246467" w:date="2015-11-11T09:26:00Z">
              <w:r w:rsidRPr="008972A6">
                <w:rPr>
                  <w:color w:val="000000"/>
                  <w:kern w:val="0"/>
                  <w:sz w:val="20"/>
                  <w:szCs w:val="20"/>
                  <w:rPrChange w:id="2592" w:author="wurongjun 00246467" w:date="2015-11-11T09:27:00Z">
                    <w:rPr/>
                  </w:rPrChange>
                </w:rPr>
                <w:t>TYPE</w:t>
              </w:r>
            </w:ins>
          </w:p>
        </w:tc>
        <w:tc>
          <w:tcPr>
            <w:tcW w:w="873" w:type="pct"/>
            <w:tcBorders>
              <w:top w:val="single" w:sz="6" w:space="0" w:color="000000"/>
              <w:bottom w:val="single" w:sz="6" w:space="0" w:color="000000"/>
              <w:right w:val="single" w:sz="6" w:space="0" w:color="000000"/>
            </w:tcBorders>
            <w:tcPrChange w:id="2593" w:author="wurongjun 00246467" w:date="2015-11-11T09:27:00Z">
              <w:tcPr>
                <w:tcW w:w="872"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594" w:author="wurongjun 00246467" w:date="2015-11-11T09:26:00Z"/>
                <w:color w:val="000000"/>
                <w:sz w:val="20"/>
                <w:szCs w:val="20"/>
                <w:rPrChange w:id="2595" w:author="wurongjun 00246467" w:date="2015-11-11T09:27:00Z">
                  <w:rPr>
                    <w:ins w:id="2596" w:author="wurongjun 00246467" w:date="2015-11-11T09:26:00Z"/>
                  </w:rPr>
                </w:rPrChange>
              </w:rPr>
              <w:pPrChange w:id="2597" w:author="wurongjun 00246467" w:date="2015-11-11T09:27:00Z">
                <w:pPr>
                  <w:pStyle w:val="TableText"/>
                </w:pPr>
              </w:pPrChange>
            </w:pPr>
            <w:ins w:id="2598" w:author="wurongjun 00246467" w:date="2015-11-11T09:26:00Z">
              <w:r w:rsidRPr="008972A6">
                <w:rPr>
                  <w:color w:val="000000"/>
                  <w:kern w:val="0"/>
                  <w:sz w:val="20"/>
                  <w:szCs w:val="20"/>
                  <w:rPrChange w:id="2599" w:author="wurongjun 00246467" w:date="2015-11-11T09:27:00Z">
                    <w:rPr/>
                  </w:rPrChange>
                </w:rPr>
                <w:t>VARCHAR2(32)</w:t>
              </w:r>
            </w:ins>
          </w:p>
        </w:tc>
        <w:tc>
          <w:tcPr>
            <w:tcW w:w="555" w:type="pct"/>
            <w:tcBorders>
              <w:top w:val="single" w:sz="6" w:space="0" w:color="000000"/>
              <w:bottom w:val="single" w:sz="6" w:space="0" w:color="000000"/>
              <w:right w:val="single" w:sz="6" w:space="0" w:color="000000"/>
            </w:tcBorders>
            <w:tcPrChange w:id="2600" w:author="wurongjun 00246467" w:date="2015-11-11T09:27:00Z">
              <w:tcPr>
                <w:tcW w:w="1032"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601" w:author="wurongjun 00246467" w:date="2015-11-11T09:26:00Z"/>
                <w:color w:val="000000"/>
                <w:sz w:val="20"/>
                <w:szCs w:val="20"/>
                <w:rPrChange w:id="2602" w:author="wurongjun 00246467" w:date="2015-11-11T09:27:00Z">
                  <w:rPr>
                    <w:ins w:id="2603" w:author="wurongjun 00246467" w:date="2015-11-11T09:26:00Z"/>
                  </w:rPr>
                </w:rPrChange>
              </w:rPr>
              <w:pPrChange w:id="2604" w:author="wurongjun 00246467" w:date="2015-11-11T09:27:00Z">
                <w:pPr>
                  <w:pStyle w:val="TableText"/>
                </w:pPr>
              </w:pPrChange>
            </w:pPr>
            <w:ins w:id="2605" w:author="wurongjun 00246467" w:date="2015-11-11T09:26:00Z">
              <w:r w:rsidRPr="008972A6">
                <w:rPr>
                  <w:color w:val="000000"/>
                  <w:kern w:val="0"/>
                  <w:sz w:val="20"/>
                  <w:szCs w:val="20"/>
                  <w:rPrChange w:id="2606" w:author="wurongjun 00246467" w:date="2015-11-11T09:27:00Z">
                    <w:rPr/>
                  </w:rPrChange>
                </w:rPr>
                <w:t>FALSE</w:t>
              </w:r>
            </w:ins>
          </w:p>
        </w:tc>
        <w:tc>
          <w:tcPr>
            <w:tcW w:w="555" w:type="pct"/>
            <w:tcBorders>
              <w:top w:val="single" w:sz="6" w:space="0" w:color="000000"/>
              <w:bottom w:val="single" w:sz="6" w:space="0" w:color="000000"/>
              <w:right w:val="single" w:sz="6" w:space="0" w:color="000000"/>
            </w:tcBorders>
            <w:tcPrChange w:id="2607" w:author="wurongjun 00246467" w:date="2015-11-11T09:27:00Z">
              <w:tcPr>
                <w:tcW w:w="555"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608" w:author="wurongjun 00246467" w:date="2015-11-11T09:26:00Z"/>
                <w:color w:val="000000"/>
                <w:sz w:val="20"/>
                <w:szCs w:val="20"/>
                <w:rPrChange w:id="2609" w:author="wurongjun 00246467" w:date="2015-11-11T09:27:00Z">
                  <w:rPr>
                    <w:ins w:id="2610" w:author="wurongjun 00246467" w:date="2015-11-11T09:26:00Z"/>
                  </w:rPr>
                </w:rPrChange>
              </w:rPr>
              <w:pPrChange w:id="2611" w:author="wurongjun 00246467" w:date="2015-11-11T09:27:00Z">
                <w:pPr>
                  <w:pStyle w:val="TableText"/>
                </w:pPr>
              </w:pPrChange>
            </w:pPr>
            <w:ins w:id="2612" w:author="wurongjun 00246467" w:date="2015-11-11T09:26:00Z">
              <w:r w:rsidRPr="008972A6">
                <w:rPr>
                  <w:color w:val="000000"/>
                  <w:kern w:val="0"/>
                  <w:sz w:val="20"/>
                  <w:szCs w:val="20"/>
                  <w:rPrChange w:id="2613" w:author="wurongjun 00246467" w:date="2015-11-11T09:27:00Z">
                    <w:rPr/>
                  </w:rPrChange>
                </w:rPr>
                <w:t>TRUE</w:t>
              </w:r>
            </w:ins>
          </w:p>
        </w:tc>
        <w:tc>
          <w:tcPr>
            <w:tcW w:w="1270" w:type="pct"/>
            <w:tcBorders>
              <w:top w:val="single" w:sz="6" w:space="0" w:color="000000"/>
              <w:bottom w:val="single" w:sz="6" w:space="0" w:color="000000"/>
            </w:tcBorders>
            <w:tcPrChange w:id="2614" w:author="wurongjun 00246467" w:date="2015-11-11T09:27:00Z">
              <w:tcPr>
                <w:tcW w:w="794" w:type="pct"/>
                <w:tcBorders>
                  <w:top w:val="single" w:sz="6" w:space="0" w:color="000000"/>
                  <w:bottom w:val="single" w:sz="6" w:space="0" w:color="000000"/>
                </w:tcBorders>
              </w:tcPr>
            </w:tcPrChange>
          </w:tcPr>
          <w:p w:rsidR="008972A6" w:rsidRDefault="008972A6" w:rsidP="00943F88">
            <w:pPr>
              <w:pStyle w:val="TableText"/>
              <w:rPr>
                <w:ins w:id="2615" w:author="wurongjun 00246467" w:date="2015-11-11T09:26:00Z"/>
              </w:rPr>
            </w:pPr>
            <w:ins w:id="2616" w:author="wurongjun 00246467" w:date="2015-11-11T09:26:00Z">
              <w:r>
                <w:t>分类的子类型。一般由模型定义</w:t>
              </w:r>
            </w:ins>
          </w:p>
        </w:tc>
      </w:tr>
      <w:tr w:rsidR="008972A6" w:rsidTr="008972A6">
        <w:trPr>
          <w:ins w:id="2617" w:author="wurongjun 00246467" w:date="2015-11-11T09:26:00Z"/>
        </w:trPr>
        <w:tc>
          <w:tcPr>
            <w:tcW w:w="873" w:type="pct"/>
            <w:tcBorders>
              <w:top w:val="single" w:sz="6" w:space="0" w:color="000000"/>
              <w:bottom w:val="single" w:sz="6" w:space="0" w:color="000000"/>
              <w:right w:val="single" w:sz="6" w:space="0" w:color="000000"/>
            </w:tcBorders>
            <w:tcPrChange w:id="2618" w:author="wurongjun 00246467" w:date="2015-11-11T09:27:00Z">
              <w:tcPr>
                <w:tcW w:w="873" w:type="pct"/>
                <w:tcBorders>
                  <w:top w:val="single" w:sz="6" w:space="0" w:color="000000"/>
                  <w:bottom w:val="single" w:sz="6" w:space="0" w:color="000000"/>
                  <w:right w:val="single" w:sz="6" w:space="0" w:color="000000"/>
                </w:tcBorders>
              </w:tcPr>
            </w:tcPrChange>
          </w:tcPr>
          <w:p w:rsidR="008972A6" w:rsidRDefault="008972A6" w:rsidP="00943F88">
            <w:pPr>
              <w:pStyle w:val="TableText"/>
              <w:rPr>
                <w:ins w:id="2619" w:author="wurongjun 00246467" w:date="2015-11-11T09:26:00Z"/>
              </w:rPr>
            </w:pPr>
            <w:ins w:id="2620" w:author="wurongjun 00246467" w:date="2015-11-11T09:26:00Z">
              <w:r>
                <w:t>创建日期</w:t>
              </w:r>
            </w:ins>
          </w:p>
        </w:tc>
        <w:tc>
          <w:tcPr>
            <w:tcW w:w="873" w:type="pct"/>
            <w:tcBorders>
              <w:top w:val="single" w:sz="6" w:space="0" w:color="000000"/>
              <w:bottom w:val="single" w:sz="6" w:space="0" w:color="000000"/>
              <w:right w:val="single" w:sz="6" w:space="0" w:color="000000"/>
            </w:tcBorders>
            <w:tcPrChange w:id="2621" w:author="wurongjun 00246467" w:date="2015-11-11T09:27:00Z">
              <w:tcPr>
                <w:tcW w:w="873"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622" w:author="wurongjun 00246467" w:date="2015-11-11T09:26:00Z"/>
                <w:color w:val="000000"/>
                <w:sz w:val="20"/>
                <w:szCs w:val="20"/>
                <w:rPrChange w:id="2623" w:author="wurongjun 00246467" w:date="2015-11-11T09:27:00Z">
                  <w:rPr>
                    <w:ins w:id="2624" w:author="wurongjun 00246467" w:date="2015-11-11T09:26:00Z"/>
                  </w:rPr>
                </w:rPrChange>
              </w:rPr>
              <w:pPrChange w:id="2625" w:author="wurongjun 00246467" w:date="2015-11-11T09:27:00Z">
                <w:pPr>
                  <w:pStyle w:val="TableText"/>
                </w:pPr>
              </w:pPrChange>
            </w:pPr>
            <w:ins w:id="2626" w:author="wurongjun 00246467" w:date="2015-11-11T09:26:00Z">
              <w:r w:rsidRPr="008972A6">
                <w:rPr>
                  <w:color w:val="000000"/>
                  <w:kern w:val="0"/>
                  <w:sz w:val="20"/>
                  <w:szCs w:val="20"/>
                  <w:rPrChange w:id="2627" w:author="wurongjun 00246467" w:date="2015-11-11T09:27:00Z">
                    <w:rPr/>
                  </w:rPrChange>
                </w:rPr>
                <w:t>CREATEDATE</w:t>
              </w:r>
            </w:ins>
          </w:p>
        </w:tc>
        <w:tc>
          <w:tcPr>
            <w:tcW w:w="873" w:type="pct"/>
            <w:tcBorders>
              <w:top w:val="single" w:sz="6" w:space="0" w:color="000000"/>
              <w:bottom w:val="single" w:sz="6" w:space="0" w:color="000000"/>
              <w:right w:val="single" w:sz="6" w:space="0" w:color="000000"/>
            </w:tcBorders>
            <w:tcPrChange w:id="2628" w:author="wurongjun 00246467" w:date="2015-11-11T09:27:00Z">
              <w:tcPr>
                <w:tcW w:w="872"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629" w:author="wurongjun 00246467" w:date="2015-11-11T09:26:00Z"/>
                <w:color w:val="000000"/>
                <w:sz w:val="20"/>
                <w:szCs w:val="20"/>
                <w:rPrChange w:id="2630" w:author="wurongjun 00246467" w:date="2015-11-11T09:27:00Z">
                  <w:rPr>
                    <w:ins w:id="2631" w:author="wurongjun 00246467" w:date="2015-11-11T09:26:00Z"/>
                  </w:rPr>
                </w:rPrChange>
              </w:rPr>
              <w:pPrChange w:id="2632" w:author="wurongjun 00246467" w:date="2015-11-11T09:27:00Z">
                <w:pPr>
                  <w:pStyle w:val="TableText"/>
                </w:pPr>
              </w:pPrChange>
            </w:pPr>
            <w:ins w:id="2633" w:author="wurongjun 00246467" w:date="2015-11-11T09:26:00Z">
              <w:r w:rsidRPr="008972A6">
                <w:rPr>
                  <w:color w:val="000000"/>
                  <w:kern w:val="0"/>
                  <w:sz w:val="20"/>
                  <w:szCs w:val="20"/>
                  <w:rPrChange w:id="2634" w:author="wurongjun 00246467" w:date="2015-11-11T09:27:00Z">
                    <w:rPr/>
                  </w:rPrChange>
                </w:rPr>
                <w:t>TIMESTAMP</w:t>
              </w:r>
            </w:ins>
          </w:p>
        </w:tc>
        <w:tc>
          <w:tcPr>
            <w:tcW w:w="555" w:type="pct"/>
            <w:tcBorders>
              <w:top w:val="single" w:sz="6" w:space="0" w:color="000000"/>
              <w:bottom w:val="single" w:sz="6" w:space="0" w:color="000000"/>
              <w:right w:val="single" w:sz="6" w:space="0" w:color="000000"/>
            </w:tcBorders>
            <w:tcPrChange w:id="2635" w:author="wurongjun 00246467" w:date="2015-11-11T09:27:00Z">
              <w:tcPr>
                <w:tcW w:w="1032"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636" w:author="wurongjun 00246467" w:date="2015-11-11T09:26:00Z"/>
                <w:color w:val="000000"/>
                <w:sz w:val="20"/>
                <w:szCs w:val="20"/>
                <w:rPrChange w:id="2637" w:author="wurongjun 00246467" w:date="2015-11-11T09:27:00Z">
                  <w:rPr>
                    <w:ins w:id="2638" w:author="wurongjun 00246467" w:date="2015-11-11T09:26:00Z"/>
                  </w:rPr>
                </w:rPrChange>
              </w:rPr>
              <w:pPrChange w:id="2639" w:author="wurongjun 00246467" w:date="2015-11-11T09:27:00Z">
                <w:pPr>
                  <w:pStyle w:val="TableText"/>
                </w:pPr>
              </w:pPrChange>
            </w:pPr>
            <w:ins w:id="2640" w:author="wurongjun 00246467" w:date="2015-11-11T09:26:00Z">
              <w:r w:rsidRPr="008972A6">
                <w:rPr>
                  <w:color w:val="000000"/>
                  <w:kern w:val="0"/>
                  <w:sz w:val="20"/>
                  <w:szCs w:val="20"/>
                  <w:rPrChange w:id="2641" w:author="wurongjun 00246467" w:date="2015-11-11T09:27:00Z">
                    <w:rPr/>
                  </w:rPrChange>
                </w:rPr>
                <w:t>FALSE</w:t>
              </w:r>
            </w:ins>
          </w:p>
        </w:tc>
        <w:tc>
          <w:tcPr>
            <w:tcW w:w="555" w:type="pct"/>
            <w:tcBorders>
              <w:top w:val="single" w:sz="6" w:space="0" w:color="000000"/>
              <w:bottom w:val="single" w:sz="6" w:space="0" w:color="000000"/>
              <w:right w:val="single" w:sz="6" w:space="0" w:color="000000"/>
            </w:tcBorders>
            <w:tcPrChange w:id="2642" w:author="wurongjun 00246467" w:date="2015-11-11T09:27:00Z">
              <w:tcPr>
                <w:tcW w:w="555"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643" w:author="wurongjun 00246467" w:date="2015-11-11T09:26:00Z"/>
                <w:color w:val="000000"/>
                <w:sz w:val="20"/>
                <w:szCs w:val="20"/>
                <w:rPrChange w:id="2644" w:author="wurongjun 00246467" w:date="2015-11-11T09:27:00Z">
                  <w:rPr>
                    <w:ins w:id="2645" w:author="wurongjun 00246467" w:date="2015-11-11T09:26:00Z"/>
                  </w:rPr>
                </w:rPrChange>
              </w:rPr>
              <w:pPrChange w:id="2646" w:author="wurongjun 00246467" w:date="2015-11-11T09:27:00Z">
                <w:pPr>
                  <w:pStyle w:val="TableText"/>
                </w:pPr>
              </w:pPrChange>
            </w:pPr>
            <w:ins w:id="2647" w:author="wurongjun 00246467" w:date="2015-11-11T09:26:00Z">
              <w:r w:rsidRPr="008972A6">
                <w:rPr>
                  <w:color w:val="000000"/>
                  <w:kern w:val="0"/>
                  <w:sz w:val="20"/>
                  <w:szCs w:val="20"/>
                  <w:rPrChange w:id="2648" w:author="wurongjun 00246467" w:date="2015-11-11T09:27:00Z">
                    <w:rPr/>
                  </w:rPrChange>
                </w:rPr>
                <w:t>FALSE</w:t>
              </w:r>
            </w:ins>
          </w:p>
        </w:tc>
        <w:tc>
          <w:tcPr>
            <w:tcW w:w="1270" w:type="pct"/>
            <w:tcBorders>
              <w:top w:val="single" w:sz="6" w:space="0" w:color="000000"/>
              <w:bottom w:val="single" w:sz="6" w:space="0" w:color="000000"/>
            </w:tcBorders>
            <w:tcPrChange w:id="2649" w:author="wurongjun 00246467" w:date="2015-11-11T09:27:00Z">
              <w:tcPr>
                <w:tcW w:w="794" w:type="pct"/>
                <w:tcBorders>
                  <w:top w:val="single" w:sz="6" w:space="0" w:color="000000"/>
                  <w:bottom w:val="single" w:sz="6" w:space="0" w:color="000000"/>
                </w:tcBorders>
              </w:tcPr>
            </w:tcPrChange>
          </w:tcPr>
          <w:p w:rsidR="008972A6" w:rsidRDefault="008972A6" w:rsidP="00943F88">
            <w:pPr>
              <w:pStyle w:val="TableText"/>
              <w:rPr>
                <w:ins w:id="2650" w:author="wurongjun 00246467" w:date="2015-11-11T09:26:00Z"/>
              </w:rPr>
            </w:pPr>
            <w:ins w:id="2651" w:author="wurongjun 00246467" w:date="2015-11-11T09:26:00Z">
              <w:r>
                <w:t>分类的创建日期</w:t>
              </w:r>
            </w:ins>
          </w:p>
        </w:tc>
      </w:tr>
      <w:tr w:rsidR="008972A6" w:rsidTr="008972A6">
        <w:trPr>
          <w:ins w:id="2652" w:author="wurongjun 00246467" w:date="2015-11-11T09:26:00Z"/>
        </w:trPr>
        <w:tc>
          <w:tcPr>
            <w:tcW w:w="873" w:type="pct"/>
            <w:tcBorders>
              <w:top w:val="single" w:sz="6" w:space="0" w:color="000000"/>
              <w:bottom w:val="single" w:sz="6" w:space="0" w:color="000000"/>
              <w:right w:val="single" w:sz="6" w:space="0" w:color="000000"/>
            </w:tcBorders>
            <w:tcPrChange w:id="2653" w:author="wurongjun 00246467" w:date="2015-11-11T09:27:00Z">
              <w:tcPr>
                <w:tcW w:w="873" w:type="pct"/>
                <w:tcBorders>
                  <w:top w:val="single" w:sz="6" w:space="0" w:color="000000"/>
                  <w:bottom w:val="single" w:sz="6" w:space="0" w:color="000000"/>
                  <w:right w:val="single" w:sz="6" w:space="0" w:color="000000"/>
                </w:tcBorders>
              </w:tcPr>
            </w:tcPrChange>
          </w:tcPr>
          <w:p w:rsidR="008972A6" w:rsidRDefault="008972A6" w:rsidP="00943F88">
            <w:pPr>
              <w:pStyle w:val="TableText"/>
              <w:rPr>
                <w:ins w:id="2654" w:author="wurongjun 00246467" w:date="2015-11-11T09:26:00Z"/>
              </w:rPr>
            </w:pPr>
            <w:ins w:id="2655" w:author="wurongjun 00246467" w:date="2015-11-11T09:26:00Z">
              <w:r>
                <w:t>最后修改日期</w:t>
              </w:r>
            </w:ins>
          </w:p>
        </w:tc>
        <w:tc>
          <w:tcPr>
            <w:tcW w:w="873" w:type="pct"/>
            <w:tcBorders>
              <w:top w:val="single" w:sz="6" w:space="0" w:color="000000"/>
              <w:bottom w:val="single" w:sz="6" w:space="0" w:color="000000"/>
              <w:right w:val="single" w:sz="6" w:space="0" w:color="000000"/>
            </w:tcBorders>
            <w:tcPrChange w:id="2656" w:author="wurongjun 00246467" w:date="2015-11-11T09:27:00Z">
              <w:tcPr>
                <w:tcW w:w="873"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657" w:author="wurongjun 00246467" w:date="2015-11-11T09:26:00Z"/>
                <w:color w:val="000000"/>
                <w:sz w:val="20"/>
                <w:szCs w:val="20"/>
                <w:rPrChange w:id="2658" w:author="wurongjun 00246467" w:date="2015-11-11T09:27:00Z">
                  <w:rPr>
                    <w:ins w:id="2659" w:author="wurongjun 00246467" w:date="2015-11-11T09:26:00Z"/>
                  </w:rPr>
                </w:rPrChange>
              </w:rPr>
              <w:pPrChange w:id="2660" w:author="wurongjun 00246467" w:date="2015-11-11T09:27:00Z">
                <w:pPr>
                  <w:pStyle w:val="TableText"/>
                </w:pPr>
              </w:pPrChange>
            </w:pPr>
            <w:ins w:id="2661" w:author="wurongjun 00246467" w:date="2015-11-11T09:26:00Z">
              <w:r w:rsidRPr="008972A6">
                <w:rPr>
                  <w:color w:val="000000"/>
                  <w:kern w:val="0"/>
                  <w:sz w:val="20"/>
                  <w:szCs w:val="20"/>
                  <w:rPrChange w:id="2662" w:author="wurongjun 00246467" w:date="2015-11-11T09:27:00Z">
                    <w:rPr/>
                  </w:rPrChange>
                </w:rPr>
                <w:t>LASTUPDATEDATE</w:t>
              </w:r>
            </w:ins>
          </w:p>
        </w:tc>
        <w:tc>
          <w:tcPr>
            <w:tcW w:w="873" w:type="pct"/>
            <w:tcBorders>
              <w:top w:val="single" w:sz="6" w:space="0" w:color="000000"/>
              <w:bottom w:val="single" w:sz="6" w:space="0" w:color="000000"/>
              <w:right w:val="single" w:sz="6" w:space="0" w:color="000000"/>
            </w:tcBorders>
            <w:tcPrChange w:id="2663" w:author="wurongjun 00246467" w:date="2015-11-11T09:27:00Z">
              <w:tcPr>
                <w:tcW w:w="872"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664" w:author="wurongjun 00246467" w:date="2015-11-11T09:26:00Z"/>
                <w:color w:val="000000"/>
                <w:sz w:val="20"/>
                <w:szCs w:val="20"/>
                <w:rPrChange w:id="2665" w:author="wurongjun 00246467" w:date="2015-11-11T09:27:00Z">
                  <w:rPr>
                    <w:ins w:id="2666" w:author="wurongjun 00246467" w:date="2015-11-11T09:26:00Z"/>
                  </w:rPr>
                </w:rPrChange>
              </w:rPr>
              <w:pPrChange w:id="2667" w:author="wurongjun 00246467" w:date="2015-11-11T09:27:00Z">
                <w:pPr>
                  <w:pStyle w:val="TableText"/>
                </w:pPr>
              </w:pPrChange>
            </w:pPr>
            <w:ins w:id="2668" w:author="wurongjun 00246467" w:date="2015-11-11T09:26:00Z">
              <w:r w:rsidRPr="008972A6">
                <w:rPr>
                  <w:color w:val="000000"/>
                  <w:kern w:val="0"/>
                  <w:sz w:val="20"/>
                  <w:szCs w:val="20"/>
                  <w:rPrChange w:id="2669" w:author="wurongjun 00246467" w:date="2015-11-11T09:27:00Z">
                    <w:rPr/>
                  </w:rPrChange>
                </w:rPr>
                <w:t>TIMESTAMP</w:t>
              </w:r>
            </w:ins>
          </w:p>
        </w:tc>
        <w:tc>
          <w:tcPr>
            <w:tcW w:w="555" w:type="pct"/>
            <w:tcBorders>
              <w:top w:val="single" w:sz="6" w:space="0" w:color="000000"/>
              <w:bottom w:val="single" w:sz="6" w:space="0" w:color="000000"/>
              <w:right w:val="single" w:sz="6" w:space="0" w:color="000000"/>
            </w:tcBorders>
            <w:tcPrChange w:id="2670" w:author="wurongjun 00246467" w:date="2015-11-11T09:27:00Z">
              <w:tcPr>
                <w:tcW w:w="1032"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671" w:author="wurongjun 00246467" w:date="2015-11-11T09:26:00Z"/>
                <w:color w:val="000000"/>
                <w:sz w:val="20"/>
                <w:szCs w:val="20"/>
                <w:rPrChange w:id="2672" w:author="wurongjun 00246467" w:date="2015-11-11T09:27:00Z">
                  <w:rPr>
                    <w:ins w:id="2673" w:author="wurongjun 00246467" w:date="2015-11-11T09:26:00Z"/>
                  </w:rPr>
                </w:rPrChange>
              </w:rPr>
              <w:pPrChange w:id="2674" w:author="wurongjun 00246467" w:date="2015-11-11T09:27:00Z">
                <w:pPr>
                  <w:pStyle w:val="TableText"/>
                </w:pPr>
              </w:pPrChange>
            </w:pPr>
            <w:ins w:id="2675" w:author="wurongjun 00246467" w:date="2015-11-11T09:26:00Z">
              <w:r w:rsidRPr="008972A6">
                <w:rPr>
                  <w:color w:val="000000"/>
                  <w:kern w:val="0"/>
                  <w:sz w:val="20"/>
                  <w:szCs w:val="20"/>
                  <w:rPrChange w:id="2676" w:author="wurongjun 00246467" w:date="2015-11-11T09:27:00Z">
                    <w:rPr/>
                  </w:rPrChange>
                </w:rPr>
                <w:t>FALSE</w:t>
              </w:r>
            </w:ins>
          </w:p>
        </w:tc>
        <w:tc>
          <w:tcPr>
            <w:tcW w:w="555" w:type="pct"/>
            <w:tcBorders>
              <w:top w:val="single" w:sz="6" w:space="0" w:color="000000"/>
              <w:bottom w:val="single" w:sz="6" w:space="0" w:color="000000"/>
              <w:right w:val="single" w:sz="6" w:space="0" w:color="000000"/>
            </w:tcBorders>
            <w:tcPrChange w:id="2677" w:author="wurongjun 00246467" w:date="2015-11-11T09:27:00Z">
              <w:tcPr>
                <w:tcW w:w="555"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678" w:author="wurongjun 00246467" w:date="2015-11-11T09:26:00Z"/>
                <w:color w:val="000000"/>
                <w:sz w:val="20"/>
                <w:szCs w:val="20"/>
                <w:rPrChange w:id="2679" w:author="wurongjun 00246467" w:date="2015-11-11T09:27:00Z">
                  <w:rPr>
                    <w:ins w:id="2680" w:author="wurongjun 00246467" w:date="2015-11-11T09:26:00Z"/>
                  </w:rPr>
                </w:rPrChange>
              </w:rPr>
              <w:pPrChange w:id="2681" w:author="wurongjun 00246467" w:date="2015-11-11T09:27:00Z">
                <w:pPr>
                  <w:pStyle w:val="TableText"/>
                </w:pPr>
              </w:pPrChange>
            </w:pPr>
            <w:ins w:id="2682" w:author="wurongjun 00246467" w:date="2015-11-11T09:26:00Z">
              <w:r w:rsidRPr="008972A6">
                <w:rPr>
                  <w:color w:val="000000"/>
                  <w:kern w:val="0"/>
                  <w:sz w:val="20"/>
                  <w:szCs w:val="20"/>
                  <w:rPrChange w:id="2683" w:author="wurongjun 00246467" w:date="2015-11-11T09:27:00Z">
                    <w:rPr/>
                  </w:rPrChange>
                </w:rPr>
                <w:t>FALSE</w:t>
              </w:r>
            </w:ins>
          </w:p>
        </w:tc>
        <w:tc>
          <w:tcPr>
            <w:tcW w:w="1270" w:type="pct"/>
            <w:tcBorders>
              <w:top w:val="single" w:sz="6" w:space="0" w:color="000000"/>
              <w:bottom w:val="single" w:sz="6" w:space="0" w:color="000000"/>
            </w:tcBorders>
            <w:tcPrChange w:id="2684" w:author="wurongjun 00246467" w:date="2015-11-11T09:27:00Z">
              <w:tcPr>
                <w:tcW w:w="794" w:type="pct"/>
                <w:tcBorders>
                  <w:top w:val="single" w:sz="6" w:space="0" w:color="000000"/>
                  <w:bottom w:val="single" w:sz="6" w:space="0" w:color="000000"/>
                </w:tcBorders>
              </w:tcPr>
            </w:tcPrChange>
          </w:tcPr>
          <w:p w:rsidR="008972A6" w:rsidRDefault="008972A6" w:rsidP="00943F88">
            <w:pPr>
              <w:pStyle w:val="TableText"/>
              <w:rPr>
                <w:ins w:id="2685" w:author="wurongjun 00246467" w:date="2015-11-11T09:26:00Z"/>
              </w:rPr>
            </w:pPr>
            <w:ins w:id="2686" w:author="wurongjun 00246467" w:date="2015-11-11T09:26:00Z">
              <w:r>
                <w:t>分类的最后修改日期</w:t>
              </w:r>
            </w:ins>
          </w:p>
        </w:tc>
      </w:tr>
      <w:tr w:rsidR="008972A6" w:rsidTr="008972A6">
        <w:trPr>
          <w:ins w:id="2687" w:author="wurongjun 00246467" w:date="2015-11-11T09:26:00Z"/>
        </w:trPr>
        <w:tc>
          <w:tcPr>
            <w:tcW w:w="873" w:type="pct"/>
            <w:tcBorders>
              <w:top w:val="single" w:sz="6" w:space="0" w:color="000000"/>
              <w:bottom w:val="single" w:sz="6" w:space="0" w:color="000000"/>
              <w:right w:val="single" w:sz="6" w:space="0" w:color="000000"/>
            </w:tcBorders>
            <w:tcPrChange w:id="2688" w:author="wurongjun 00246467" w:date="2015-11-11T09:27:00Z">
              <w:tcPr>
                <w:tcW w:w="873" w:type="pct"/>
                <w:tcBorders>
                  <w:top w:val="single" w:sz="6" w:space="0" w:color="000000"/>
                  <w:bottom w:val="single" w:sz="6" w:space="0" w:color="000000"/>
                  <w:right w:val="single" w:sz="6" w:space="0" w:color="000000"/>
                </w:tcBorders>
              </w:tcPr>
            </w:tcPrChange>
          </w:tcPr>
          <w:p w:rsidR="008972A6" w:rsidRDefault="008972A6" w:rsidP="00943F88">
            <w:pPr>
              <w:pStyle w:val="TableText"/>
              <w:rPr>
                <w:ins w:id="2689" w:author="wurongjun 00246467" w:date="2015-11-11T09:26:00Z"/>
              </w:rPr>
            </w:pPr>
            <w:ins w:id="2690" w:author="wurongjun 00246467" w:date="2015-11-11T09:26:00Z">
              <w:r>
                <w:t>父分类编号</w:t>
              </w:r>
            </w:ins>
          </w:p>
        </w:tc>
        <w:tc>
          <w:tcPr>
            <w:tcW w:w="873" w:type="pct"/>
            <w:tcBorders>
              <w:top w:val="single" w:sz="6" w:space="0" w:color="000000"/>
              <w:bottom w:val="single" w:sz="6" w:space="0" w:color="000000"/>
              <w:right w:val="single" w:sz="6" w:space="0" w:color="000000"/>
            </w:tcBorders>
            <w:tcPrChange w:id="2691" w:author="wurongjun 00246467" w:date="2015-11-11T09:27:00Z">
              <w:tcPr>
                <w:tcW w:w="873"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692" w:author="wurongjun 00246467" w:date="2015-11-11T09:26:00Z"/>
                <w:color w:val="000000"/>
                <w:sz w:val="20"/>
                <w:szCs w:val="20"/>
                <w:rPrChange w:id="2693" w:author="wurongjun 00246467" w:date="2015-11-11T09:27:00Z">
                  <w:rPr>
                    <w:ins w:id="2694" w:author="wurongjun 00246467" w:date="2015-11-11T09:26:00Z"/>
                  </w:rPr>
                </w:rPrChange>
              </w:rPr>
              <w:pPrChange w:id="2695" w:author="wurongjun 00246467" w:date="2015-11-11T09:27:00Z">
                <w:pPr>
                  <w:pStyle w:val="TableText"/>
                </w:pPr>
              </w:pPrChange>
            </w:pPr>
            <w:ins w:id="2696" w:author="wurongjun 00246467" w:date="2015-11-11T09:26:00Z">
              <w:r w:rsidRPr="008972A6">
                <w:rPr>
                  <w:color w:val="000000"/>
                  <w:kern w:val="0"/>
                  <w:sz w:val="20"/>
                  <w:szCs w:val="20"/>
                  <w:rPrChange w:id="2697" w:author="wurongjun 00246467" w:date="2015-11-11T09:27:00Z">
                    <w:rPr/>
                  </w:rPrChange>
                </w:rPr>
                <w:t>PARENTID</w:t>
              </w:r>
            </w:ins>
          </w:p>
        </w:tc>
        <w:tc>
          <w:tcPr>
            <w:tcW w:w="873" w:type="pct"/>
            <w:tcBorders>
              <w:top w:val="single" w:sz="6" w:space="0" w:color="000000"/>
              <w:bottom w:val="single" w:sz="6" w:space="0" w:color="000000"/>
              <w:right w:val="single" w:sz="6" w:space="0" w:color="000000"/>
            </w:tcBorders>
            <w:tcPrChange w:id="2698" w:author="wurongjun 00246467" w:date="2015-11-11T09:27:00Z">
              <w:tcPr>
                <w:tcW w:w="872"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699" w:author="wurongjun 00246467" w:date="2015-11-11T09:26:00Z"/>
                <w:color w:val="000000"/>
                <w:sz w:val="20"/>
                <w:szCs w:val="20"/>
                <w:rPrChange w:id="2700" w:author="wurongjun 00246467" w:date="2015-11-11T09:27:00Z">
                  <w:rPr>
                    <w:ins w:id="2701" w:author="wurongjun 00246467" w:date="2015-11-11T09:26:00Z"/>
                  </w:rPr>
                </w:rPrChange>
              </w:rPr>
              <w:pPrChange w:id="2702" w:author="wurongjun 00246467" w:date="2015-11-11T09:27:00Z">
                <w:pPr>
                  <w:pStyle w:val="TableText"/>
                </w:pPr>
              </w:pPrChange>
            </w:pPr>
            <w:ins w:id="2703" w:author="wurongjun 00246467" w:date="2015-11-11T09:26:00Z">
              <w:r w:rsidRPr="008972A6">
                <w:rPr>
                  <w:color w:val="000000"/>
                  <w:kern w:val="0"/>
                  <w:sz w:val="20"/>
                  <w:szCs w:val="20"/>
                  <w:rPrChange w:id="2704" w:author="wurongjun 00246467" w:date="2015-11-11T09:27:00Z">
                    <w:rPr/>
                  </w:rPrChange>
                </w:rPr>
                <w:t>NUMBER(19)</w:t>
              </w:r>
            </w:ins>
          </w:p>
        </w:tc>
        <w:tc>
          <w:tcPr>
            <w:tcW w:w="555" w:type="pct"/>
            <w:tcBorders>
              <w:top w:val="single" w:sz="6" w:space="0" w:color="000000"/>
              <w:bottom w:val="single" w:sz="6" w:space="0" w:color="000000"/>
              <w:right w:val="single" w:sz="6" w:space="0" w:color="000000"/>
            </w:tcBorders>
            <w:tcPrChange w:id="2705" w:author="wurongjun 00246467" w:date="2015-11-11T09:27:00Z">
              <w:tcPr>
                <w:tcW w:w="1032"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706" w:author="wurongjun 00246467" w:date="2015-11-11T09:26:00Z"/>
                <w:color w:val="000000"/>
                <w:sz w:val="20"/>
                <w:szCs w:val="20"/>
                <w:rPrChange w:id="2707" w:author="wurongjun 00246467" w:date="2015-11-11T09:27:00Z">
                  <w:rPr>
                    <w:ins w:id="2708" w:author="wurongjun 00246467" w:date="2015-11-11T09:26:00Z"/>
                  </w:rPr>
                </w:rPrChange>
              </w:rPr>
              <w:pPrChange w:id="2709" w:author="wurongjun 00246467" w:date="2015-11-11T09:27:00Z">
                <w:pPr>
                  <w:pStyle w:val="TableText"/>
                </w:pPr>
              </w:pPrChange>
            </w:pPr>
            <w:ins w:id="2710" w:author="wurongjun 00246467" w:date="2015-11-11T09:26:00Z">
              <w:r w:rsidRPr="008972A6">
                <w:rPr>
                  <w:color w:val="000000"/>
                  <w:kern w:val="0"/>
                  <w:sz w:val="20"/>
                  <w:szCs w:val="20"/>
                  <w:rPrChange w:id="2711" w:author="wurongjun 00246467" w:date="2015-11-11T09:27:00Z">
                    <w:rPr/>
                  </w:rPrChange>
                </w:rPr>
                <w:t>FALSE</w:t>
              </w:r>
            </w:ins>
          </w:p>
        </w:tc>
        <w:tc>
          <w:tcPr>
            <w:tcW w:w="555" w:type="pct"/>
            <w:tcBorders>
              <w:top w:val="single" w:sz="6" w:space="0" w:color="000000"/>
              <w:bottom w:val="single" w:sz="6" w:space="0" w:color="000000"/>
              <w:right w:val="single" w:sz="6" w:space="0" w:color="000000"/>
            </w:tcBorders>
            <w:tcPrChange w:id="2712" w:author="wurongjun 00246467" w:date="2015-11-11T09:27:00Z">
              <w:tcPr>
                <w:tcW w:w="555"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713" w:author="wurongjun 00246467" w:date="2015-11-11T09:26:00Z"/>
                <w:color w:val="000000"/>
                <w:sz w:val="20"/>
                <w:szCs w:val="20"/>
                <w:rPrChange w:id="2714" w:author="wurongjun 00246467" w:date="2015-11-11T09:27:00Z">
                  <w:rPr>
                    <w:ins w:id="2715" w:author="wurongjun 00246467" w:date="2015-11-11T09:26:00Z"/>
                  </w:rPr>
                </w:rPrChange>
              </w:rPr>
              <w:pPrChange w:id="2716" w:author="wurongjun 00246467" w:date="2015-11-11T09:27:00Z">
                <w:pPr>
                  <w:pStyle w:val="TableText"/>
                </w:pPr>
              </w:pPrChange>
            </w:pPr>
            <w:ins w:id="2717" w:author="wurongjun 00246467" w:date="2015-11-11T09:26:00Z">
              <w:r w:rsidRPr="008972A6">
                <w:rPr>
                  <w:color w:val="000000"/>
                  <w:kern w:val="0"/>
                  <w:sz w:val="20"/>
                  <w:szCs w:val="20"/>
                  <w:rPrChange w:id="2718" w:author="wurongjun 00246467" w:date="2015-11-11T09:27:00Z">
                    <w:rPr/>
                  </w:rPrChange>
                </w:rPr>
                <w:t>TRUE</w:t>
              </w:r>
            </w:ins>
          </w:p>
        </w:tc>
        <w:tc>
          <w:tcPr>
            <w:tcW w:w="1270" w:type="pct"/>
            <w:tcBorders>
              <w:top w:val="single" w:sz="6" w:space="0" w:color="000000"/>
              <w:bottom w:val="single" w:sz="6" w:space="0" w:color="000000"/>
            </w:tcBorders>
            <w:tcPrChange w:id="2719" w:author="wurongjun 00246467" w:date="2015-11-11T09:27:00Z">
              <w:tcPr>
                <w:tcW w:w="794" w:type="pct"/>
                <w:tcBorders>
                  <w:top w:val="single" w:sz="6" w:space="0" w:color="000000"/>
                  <w:bottom w:val="single" w:sz="6" w:space="0" w:color="000000"/>
                </w:tcBorders>
              </w:tcPr>
            </w:tcPrChange>
          </w:tcPr>
          <w:p w:rsidR="008972A6" w:rsidRDefault="008972A6" w:rsidP="00943F88">
            <w:pPr>
              <w:pStyle w:val="TableText"/>
              <w:rPr>
                <w:ins w:id="2720" w:author="wurongjun 00246467" w:date="2015-11-11T09:26:00Z"/>
              </w:rPr>
            </w:pPr>
            <w:ins w:id="2721" w:author="wurongjun 00246467" w:date="2015-11-11T09:26:00Z">
              <w:r>
                <w:t>分类的父编号</w:t>
              </w:r>
            </w:ins>
          </w:p>
        </w:tc>
      </w:tr>
      <w:tr w:rsidR="008972A6" w:rsidTr="008972A6">
        <w:trPr>
          <w:ins w:id="2722" w:author="wurongjun 00246467" w:date="2015-11-11T09:26:00Z"/>
        </w:trPr>
        <w:tc>
          <w:tcPr>
            <w:tcW w:w="873" w:type="pct"/>
            <w:tcBorders>
              <w:top w:val="single" w:sz="6" w:space="0" w:color="000000"/>
              <w:bottom w:val="single" w:sz="6" w:space="0" w:color="000000"/>
              <w:right w:val="single" w:sz="6" w:space="0" w:color="000000"/>
            </w:tcBorders>
            <w:tcPrChange w:id="2723" w:author="wurongjun 00246467" w:date="2015-11-11T09:27:00Z">
              <w:tcPr>
                <w:tcW w:w="873" w:type="pct"/>
                <w:tcBorders>
                  <w:top w:val="single" w:sz="6" w:space="0" w:color="000000"/>
                  <w:bottom w:val="single" w:sz="6" w:space="0" w:color="000000"/>
                  <w:right w:val="single" w:sz="6" w:space="0" w:color="000000"/>
                </w:tcBorders>
              </w:tcPr>
            </w:tcPrChange>
          </w:tcPr>
          <w:p w:rsidR="008972A6" w:rsidRDefault="008972A6" w:rsidP="00943F88">
            <w:pPr>
              <w:pStyle w:val="TableText"/>
              <w:rPr>
                <w:ins w:id="2724" w:author="wurongjun 00246467" w:date="2015-11-11T09:26:00Z"/>
              </w:rPr>
            </w:pPr>
            <w:ins w:id="2725" w:author="wurongjun 00246467" w:date="2015-11-11T09:26:00Z">
              <w:r>
                <w:t>子分类存在标识</w:t>
              </w:r>
            </w:ins>
          </w:p>
        </w:tc>
        <w:tc>
          <w:tcPr>
            <w:tcW w:w="873" w:type="pct"/>
            <w:tcBorders>
              <w:top w:val="single" w:sz="6" w:space="0" w:color="000000"/>
              <w:bottom w:val="single" w:sz="6" w:space="0" w:color="000000"/>
              <w:right w:val="single" w:sz="6" w:space="0" w:color="000000"/>
            </w:tcBorders>
            <w:tcPrChange w:id="2726" w:author="wurongjun 00246467" w:date="2015-11-11T09:27:00Z">
              <w:tcPr>
                <w:tcW w:w="873"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727" w:author="wurongjun 00246467" w:date="2015-11-11T09:26:00Z"/>
                <w:color w:val="000000"/>
                <w:sz w:val="20"/>
                <w:szCs w:val="20"/>
                <w:rPrChange w:id="2728" w:author="wurongjun 00246467" w:date="2015-11-11T09:27:00Z">
                  <w:rPr>
                    <w:ins w:id="2729" w:author="wurongjun 00246467" w:date="2015-11-11T09:26:00Z"/>
                  </w:rPr>
                </w:rPrChange>
              </w:rPr>
              <w:pPrChange w:id="2730" w:author="wurongjun 00246467" w:date="2015-11-11T09:27:00Z">
                <w:pPr>
                  <w:pStyle w:val="TableText"/>
                </w:pPr>
              </w:pPrChange>
            </w:pPr>
            <w:ins w:id="2731" w:author="wurongjun 00246467" w:date="2015-11-11T09:26:00Z">
              <w:r w:rsidRPr="008972A6">
                <w:rPr>
                  <w:color w:val="000000"/>
                  <w:kern w:val="0"/>
                  <w:sz w:val="20"/>
                  <w:szCs w:val="20"/>
                  <w:rPrChange w:id="2732" w:author="wurongjun 00246467" w:date="2015-11-11T09:27:00Z">
                    <w:rPr/>
                  </w:rPrChange>
                </w:rPr>
                <w:t>HASCHILD</w:t>
              </w:r>
            </w:ins>
          </w:p>
        </w:tc>
        <w:tc>
          <w:tcPr>
            <w:tcW w:w="873" w:type="pct"/>
            <w:tcBorders>
              <w:top w:val="single" w:sz="6" w:space="0" w:color="000000"/>
              <w:bottom w:val="single" w:sz="6" w:space="0" w:color="000000"/>
              <w:right w:val="single" w:sz="6" w:space="0" w:color="000000"/>
            </w:tcBorders>
            <w:tcPrChange w:id="2733" w:author="wurongjun 00246467" w:date="2015-11-11T09:27:00Z">
              <w:tcPr>
                <w:tcW w:w="872"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734" w:author="wurongjun 00246467" w:date="2015-11-11T09:26:00Z"/>
                <w:color w:val="000000"/>
                <w:sz w:val="20"/>
                <w:szCs w:val="20"/>
                <w:rPrChange w:id="2735" w:author="wurongjun 00246467" w:date="2015-11-11T09:27:00Z">
                  <w:rPr>
                    <w:ins w:id="2736" w:author="wurongjun 00246467" w:date="2015-11-11T09:26:00Z"/>
                  </w:rPr>
                </w:rPrChange>
              </w:rPr>
              <w:pPrChange w:id="2737" w:author="wurongjun 00246467" w:date="2015-11-11T09:27:00Z">
                <w:pPr>
                  <w:pStyle w:val="TableText"/>
                </w:pPr>
              </w:pPrChange>
            </w:pPr>
            <w:ins w:id="2738" w:author="wurongjun 00246467" w:date="2015-11-11T09:26:00Z">
              <w:r w:rsidRPr="008972A6">
                <w:rPr>
                  <w:color w:val="000000"/>
                  <w:kern w:val="0"/>
                  <w:sz w:val="20"/>
                  <w:szCs w:val="20"/>
                  <w:rPrChange w:id="2739" w:author="wurongjun 00246467" w:date="2015-11-11T09:27:00Z">
                    <w:rPr/>
                  </w:rPrChange>
                </w:rPr>
                <w:t>CHAR</w:t>
              </w:r>
            </w:ins>
          </w:p>
        </w:tc>
        <w:tc>
          <w:tcPr>
            <w:tcW w:w="555" w:type="pct"/>
            <w:tcBorders>
              <w:top w:val="single" w:sz="6" w:space="0" w:color="000000"/>
              <w:bottom w:val="single" w:sz="6" w:space="0" w:color="000000"/>
              <w:right w:val="single" w:sz="6" w:space="0" w:color="000000"/>
            </w:tcBorders>
            <w:tcPrChange w:id="2740" w:author="wurongjun 00246467" w:date="2015-11-11T09:27:00Z">
              <w:tcPr>
                <w:tcW w:w="1032"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741" w:author="wurongjun 00246467" w:date="2015-11-11T09:26:00Z"/>
                <w:color w:val="000000"/>
                <w:sz w:val="20"/>
                <w:szCs w:val="20"/>
                <w:rPrChange w:id="2742" w:author="wurongjun 00246467" w:date="2015-11-11T09:27:00Z">
                  <w:rPr>
                    <w:ins w:id="2743" w:author="wurongjun 00246467" w:date="2015-11-11T09:26:00Z"/>
                  </w:rPr>
                </w:rPrChange>
              </w:rPr>
              <w:pPrChange w:id="2744" w:author="wurongjun 00246467" w:date="2015-11-11T09:27:00Z">
                <w:pPr>
                  <w:pStyle w:val="TableText"/>
                </w:pPr>
              </w:pPrChange>
            </w:pPr>
            <w:ins w:id="2745" w:author="wurongjun 00246467" w:date="2015-11-11T09:26:00Z">
              <w:r w:rsidRPr="008972A6">
                <w:rPr>
                  <w:color w:val="000000"/>
                  <w:kern w:val="0"/>
                  <w:sz w:val="20"/>
                  <w:szCs w:val="20"/>
                  <w:rPrChange w:id="2746" w:author="wurongjun 00246467" w:date="2015-11-11T09:27:00Z">
                    <w:rPr/>
                  </w:rPrChange>
                </w:rPr>
                <w:t>FALSE</w:t>
              </w:r>
            </w:ins>
          </w:p>
        </w:tc>
        <w:tc>
          <w:tcPr>
            <w:tcW w:w="555" w:type="pct"/>
            <w:tcBorders>
              <w:top w:val="single" w:sz="6" w:space="0" w:color="000000"/>
              <w:bottom w:val="single" w:sz="6" w:space="0" w:color="000000"/>
              <w:right w:val="single" w:sz="6" w:space="0" w:color="000000"/>
            </w:tcBorders>
            <w:tcPrChange w:id="2747" w:author="wurongjun 00246467" w:date="2015-11-11T09:27:00Z">
              <w:tcPr>
                <w:tcW w:w="555"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748" w:author="wurongjun 00246467" w:date="2015-11-11T09:26:00Z"/>
                <w:color w:val="000000"/>
                <w:sz w:val="20"/>
                <w:szCs w:val="20"/>
                <w:rPrChange w:id="2749" w:author="wurongjun 00246467" w:date="2015-11-11T09:27:00Z">
                  <w:rPr>
                    <w:ins w:id="2750" w:author="wurongjun 00246467" w:date="2015-11-11T09:26:00Z"/>
                  </w:rPr>
                </w:rPrChange>
              </w:rPr>
              <w:pPrChange w:id="2751" w:author="wurongjun 00246467" w:date="2015-11-11T09:27:00Z">
                <w:pPr>
                  <w:pStyle w:val="TableText"/>
                </w:pPr>
              </w:pPrChange>
            </w:pPr>
            <w:ins w:id="2752" w:author="wurongjun 00246467" w:date="2015-11-11T09:26:00Z">
              <w:r w:rsidRPr="008972A6">
                <w:rPr>
                  <w:color w:val="000000"/>
                  <w:kern w:val="0"/>
                  <w:sz w:val="20"/>
                  <w:szCs w:val="20"/>
                  <w:rPrChange w:id="2753" w:author="wurongjun 00246467" w:date="2015-11-11T09:27:00Z">
                    <w:rPr/>
                  </w:rPrChange>
                </w:rPr>
                <w:t>TRUE</w:t>
              </w:r>
            </w:ins>
          </w:p>
        </w:tc>
        <w:tc>
          <w:tcPr>
            <w:tcW w:w="1270" w:type="pct"/>
            <w:tcBorders>
              <w:top w:val="single" w:sz="6" w:space="0" w:color="000000"/>
              <w:bottom w:val="single" w:sz="6" w:space="0" w:color="000000"/>
            </w:tcBorders>
            <w:tcPrChange w:id="2754" w:author="wurongjun 00246467" w:date="2015-11-11T09:27:00Z">
              <w:tcPr>
                <w:tcW w:w="794" w:type="pct"/>
                <w:tcBorders>
                  <w:top w:val="single" w:sz="6" w:space="0" w:color="000000"/>
                  <w:bottom w:val="single" w:sz="6" w:space="0" w:color="000000"/>
                </w:tcBorders>
              </w:tcPr>
            </w:tcPrChange>
          </w:tcPr>
          <w:p w:rsidR="008972A6" w:rsidRDefault="008972A6" w:rsidP="00943F88">
            <w:pPr>
              <w:pStyle w:val="TableText"/>
              <w:rPr>
                <w:ins w:id="2755" w:author="wurongjun 00246467" w:date="2015-11-11T09:26:00Z"/>
              </w:rPr>
            </w:pPr>
            <w:ins w:id="2756" w:author="wurongjun 00246467" w:date="2015-11-11T09:26:00Z">
              <w:r>
                <w:t>标识是否存在子分类</w:t>
              </w:r>
            </w:ins>
          </w:p>
          <w:p w:rsidR="008972A6" w:rsidRDefault="008972A6" w:rsidP="00943F88">
            <w:pPr>
              <w:pStyle w:val="TableText"/>
              <w:rPr>
                <w:ins w:id="2757" w:author="wurongjun 00246467" w:date="2015-11-11T09:26:00Z"/>
              </w:rPr>
            </w:pPr>
            <w:ins w:id="2758" w:author="wurongjun 00246467" w:date="2015-11-11T09:26:00Z">
              <w:r>
                <w:t>0</w:t>
              </w:r>
              <w:r>
                <w:t>：无子分类</w:t>
              </w:r>
            </w:ins>
          </w:p>
          <w:p w:rsidR="008972A6" w:rsidRDefault="008972A6" w:rsidP="00943F88">
            <w:pPr>
              <w:pStyle w:val="TableText"/>
              <w:rPr>
                <w:ins w:id="2759" w:author="wurongjun 00246467" w:date="2015-11-11T09:26:00Z"/>
              </w:rPr>
            </w:pPr>
            <w:ins w:id="2760" w:author="wurongjun 00246467" w:date="2015-11-11T09:26:00Z">
              <w:r>
                <w:t>1</w:t>
              </w:r>
              <w:r>
                <w:t>：有子分类</w:t>
              </w:r>
            </w:ins>
          </w:p>
        </w:tc>
      </w:tr>
      <w:tr w:rsidR="008972A6" w:rsidTr="008972A6">
        <w:trPr>
          <w:ins w:id="2761" w:author="wurongjun 00246467" w:date="2015-11-11T09:26:00Z"/>
        </w:trPr>
        <w:tc>
          <w:tcPr>
            <w:tcW w:w="873" w:type="pct"/>
            <w:tcBorders>
              <w:top w:val="single" w:sz="6" w:space="0" w:color="000000"/>
              <w:bottom w:val="single" w:sz="6" w:space="0" w:color="000000"/>
              <w:right w:val="single" w:sz="6" w:space="0" w:color="000000"/>
            </w:tcBorders>
            <w:tcPrChange w:id="2762" w:author="wurongjun 00246467" w:date="2015-11-11T09:27:00Z">
              <w:tcPr>
                <w:tcW w:w="873" w:type="pct"/>
                <w:tcBorders>
                  <w:top w:val="single" w:sz="6" w:space="0" w:color="000000"/>
                  <w:bottom w:val="single" w:sz="6" w:space="0" w:color="000000"/>
                  <w:right w:val="single" w:sz="6" w:space="0" w:color="000000"/>
                </w:tcBorders>
              </w:tcPr>
            </w:tcPrChange>
          </w:tcPr>
          <w:p w:rsidR="008972A6" w:rsidRDefault="008972A6" w:rsidP="00943F88">
            <w:pPr>
              <w:pStyle w:val="TableText"/>
              <w:rPr>
                <w:ins w:id="2763" w:author="wurongjun 00246467" w:date="2015-11-11T09:26:00Z"/>
              </w:rPr>
            </w:pPr>
            <w:ins w:id="2764" w:author="wurongjun 00246467" w:date="2015-11-11T09:26:00Z">
              <w:r>
                <w:t>权限</w:t>
              </w:r>
              <w:r>
                <w:t>ID</w:t>
              </w:r>
            </w:ins>
          </w:p>
        </w:tc>
        <w:tc>
          <w:tcPr>
            <w:tcW w:w="873" w:type="pct"/>
            <w:tcBorders>
              <w:top w:val="single" w:sz="6" w:space="0" w:color="000000"/>
              <w:bottom w:val="single" w:sz="6" w:space="0" w:color="000000"/>
              <w:right w:val="single" w:sz="6" w:space="0" w:color="000000"/>
            </w:tcBorders>
            <w:tcPrChange w:id="2765" w:author="wurongjun 00246467" w:date="2015-11-11T09:27:00Z">
              <w:tcPr>
                <w:tcW w:w="873"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766" w:author="wurongjun 00246467" w:date="2015-11-11T09:26:00Z"/>
                <w:color w:val="000000"/>
                <w:sz w:val="20"/>
                <w:szCs w:val="20"/>
                <w:rPrChange w:id="2767" w:author="wurongjun 00246467" w:date="2015-11-11T09:27:00Z">
                  <w:rPr>
                    <w:ins w:id="2768" w:author="wurongjun 00246467" w:date="2015-11-11T09:26:00Z"/>
                  </w:rPr>
                </w:rPrChange>
              </w:rPr>
              <w:pPrChange w:id="2769" w:author="wurongjun 00246467" w:date="2015-11-11T09:27:00Z">
                <w:pPr>
                  <w:pStyle w:val="TableText"/>
                </w:pPr>
              </w:pPrChange>
            </w:pPr>
            <w:ins w:id="2770" w:author="wurongjun 00246467" w:date="2015-11-11T09:26:00Z">
              <w:r w:rsidRPr="008972A6">
                <w:rPr>
                  <w:color w:val="000000"/>
                  <w:kern w:val="0"/>
                  <w:sz w:val="20"/>
                  <w:szCs w:val="20"/>
                  <w:rPrChange w:id="2771" w:author="wurongjun 00246467" w:date="2015-11-11T09:27:00Z">
                    <w:rPr/>
                  </w:rPrChange>
                </w:rPr>
                <w:t>ACLID</w:t>
              </w:r>
            </w:ins>
          </w:p>
        </w:tc>
        <w:tc>
          <w:tcPr>
            <w:tcW w:w="873" w:type="pct"/>
            <w:tcBorders>
              <w:top w:val="single" w:sz="6" w:space="0" w:color="000000"/>
              <w:bottom w:val="single" w:sz="6" w:space="0" w:color="000000"/>
              <w:right w:val="single" w:sz="6" w:space="0" w:color="000000"/>
            </w:tcBorders>
            <w:tcPrChange w:id="2772" w:author="wurongjun 00246467" w:date="2015-11-11T09:27:00Z">
              <w:tcPr>
                <w:tcW w:w="872"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773" w:author="wurongjun 00246467" w:date="2015-11-11T09:26:00Z"/>
                <w:color w:val="000000"/>
                <w:sz w:val="20"/>
                <w:szCs w:val="20"/>
                <w:rPrChange w:id="2774" w:author="wurongjun 00246467" w:date="2015-11-11T09:27:00Z">
                  <w:rPr>
                    <w:ins w:id="2775" w:author="wurongjun 00246467" w:date="2015-11-11T09:26:00Z"/>
                  </w:rPr>
                </w:rPrChange>
              </w:rPr>
              <w:pPrChange w:id="2776" w:author="wurongjun 00246467" w:date="2015-11-11T09:27:00Z">
                <w:pPr>
                  <w:pStyle w:val="TableText"/>
                </w:pPr>
              </w:pPrChange>
            </w:pPr>
            <w:ins w:id="2777" w:author="wurongjun 00246467" w:date="2015-11-11T09:26:00Z">
              <w:r w:rsidRPr="008972A6">
                <w:rPr>
                  <w:color w:val="000000"/>
                  <w:kern w:val="0"/>
                  <w:sz w:val="20"/>
                  <w:szCs w:val="20"/>
                  <w:rPrChange w:id="2778" w:author="wurongjun 00246467" w:date="2015-11-11T09:27:00Z">
                    <w:rPr/>
                  </w:rPrChange>
                </w:rPr>
                <w:t>NUMBER(19)</w:t>
              </w:r>
            </w:ins>
          </w:p>
        </w:tc>
        <w:tc>
          <w:tcPr>
            <w:tcW w:w="555" w:type="pct"/>
            <w:tcBorders>
              <w:top w:val="single" w:sz="6" w:space="0" w:color="000000"/>
              <w:bottom w:val="single" w:sz="6" w:space="0" w:color="000000"/>
              <w:right w:val="single" w:sz="6" w:space="0" w:color="000000"/>
            </w:tcBorders>
            <w:tcPrChange w:id="2779" w:author="wurongjun 00246467" w:date="2015-11-11T09:27:00Z">
              <w:tcPr>
                <w:tcW w:w="1032"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780" w:author="wurongjun 00246467" w:date="2015-11-11T09:26:00Z"/>
                <w:color w:val="000000"/>
                <w:sz w:val="20"/>
                <w:szCs w:val="20"/>
                <w:rPrChange w:id="2781" w:author="wurongjun 00246467" w:date="2015-11-11T09:27:00Z">
                  <w:rPr>
                    <w:ins w:id="2782" w:author="wurongjun 00246467" w:date="2015-11-11T09:26:00Z"/>
                  </w:rPr>
                </w:rPrChange>
              </w:rPr>
              <w:pPrChange w:id="2783" w:author="wurongjun 00246467" w:date="2015-11-11T09:27:00Z">
                <w:pPr>
                  <w:pStyle w:val="TableText"/>
                </w:pPr>
              </w:pPrChange>
            </w:pPr>
            <w:ins w:id="2784" w:author="wurongjun 00246467" w:date="2015-11-11T09:26:00Z">
              <w:r w:rsidRPr="008972A6">
                <w:rPr>
                  <w:color w:val="000000"/>
                  <w:kern w:val="0"/>
                  <w:sz w:val="20"/>
                  <w:szCs w:val="20"/>
                  <w:rPrChange w:id="2785" w:author="wurongjun 00246467" w:date="2015-11-11T09:27:00Z">
                    <w:rPr/>
                  </w:rPrChange>
                </w:rPr>
                <w:t>FALSE</w:t>
              </w:r>
            </w:ins>
          </w:p>
        </w:tc>
        <w:tc>
          <w:tcPr>
            <w:tcW w:w="555" w:type="pct"/>
            <w:tcBorders>
              <w:top w:val="single" w:sz="6" w:space="0" w:color="000000"/>
              <w:bottom w:val="single" w:sz="6" w:space="0" w:color="000000"/>
              <w:right w:val="single" w:sz="6" w:space="0" w:color="000000"/>
            </w:tcBorders>
            <w:tcPrChange w:id="2786" w:author="wurongjun 00246467" w:date="2015-11-11T09:27:00Z">
              <w:tcPr>
                <w:tcW w:w="555"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787" w:author="wurongjun 00246467" w:date="2015-11-11T09:26:00Z"/>
                <w:color w:val="000000"/>
                <w:sz w:val="20"/>
                <w:szCs w:val="20"/>
                <w:rPrChange w:id="2788" w:author="wurongjun 00246467" w:date="2015-11-11T09:27:00Z">
                  <w:rPr>
                    <w:ins w:id="2789" w:author="wurongjun 00246467" w:date="2015-11-11T09:26:00Z"/>
                  </w:rPr>
                </w:rPrChange>
              </w:rPr>
              <w:pPrChange w:id="2790" w:author="wurongjun 00246467" w:date="2015-11-11T09:27:00Z">
                <w:pPr>
                  <w:pStyle w:val="TableText"/>
                </w:pPr>
              </w:pPrChange>
            </w:pPr>
            <w:ins w:id="2791" w:author="wurongjun 00246467" w:date="2015-11-11T09:26:00Z">
              <w:r w:rsidRPr="008972A6">
                <w:rPr>
                  <w:color w:val="000000"/>
                  <w:kern w:val="0"/>
                  <w:sz w:val="20"/>
                  <w:szCs w:val="20"/>
                  <w:rPrChange w:id="2792" w:author="wurongjun 00246467" w:date="2015-11-11T09:27:00Z">
                    <w:rPr/>
                  </w:rPrChange>
                </w:rPr>
                <w:t>FALSE</w:t>
              </w:r>
            </w:ins>
          </w:p>
        </w:tc>
        <w:tc>
          <w:tcPr>
            <w:tcW w:w="1270" w:type="pct"/>
            <w:tcBorders>
              <w:top w:val="single" w:sz="6" w:space="0" w:color="000000"/>
              <w:bottom w:val="single" w:sz="6" w:space="0" w:color="000000"/>
            </w:tcBorders>
            <w:tcPrChange w:id="2793" w:author="wurongjun 00246467" w:date="2015-11-11T09:27:00Z">
              <w:tcPr>
                <w:tcW w:w="794" w:type="pct"/>
                <w:tcBorders>
                  <w:top w:val="single" w:sz="6" w:space="0" w:color="000000"/>
                  <w:bottom w:val="single" w:sz="6" w:space="0" w:color="000000"/>
                </w:tcBorders>
              </w:tcPr>
            </w:tcPrChange>
          </w:tcPr>
          <w:p w:rsidR="008972A6" w:rsidRDefault="008972A6" w:rsidP="00943F88">
            <w:pPr>
              <w:pStyle w:val="TableText"/>
              <w:rPr>
                <w:ins w:id="2794" w:author="wurongjun 00246467" w:date="2015-11-11T09:26:00Z"/>
              </w:rPr>
            </w:pPr>
            <w:ins w:id="2795" w:author="wurongjun 00246467" w:date="2015-11-11T09:26:00Z">
              <w:r>
                <w:t>分类的访问权限列表</w:t>
              </w:r>
            </w:ins>
          </w:p>
        </w:tc>
      </w:tr>
      <w:tr w:rsidR="008972A6" w:rsidTr="008972A6">
        <w:trPr>
          <w:ins w:id="2796" w:author="wurongjun 00246467" w:date="2015-11-11T09:26:00Z"/>
        </w:trPr>
        <w:tc>
          <w:tcPr>
            <w:tcW w:w="873" w:type="pct"/>
            <w:tcBorders>
              <w:top w:val="single" w:sz="6" w:space="0" w:color="000000"/>
              <w:bottom w:val="single" w:sz="6" w:space="0" w:color="000000"/>
              <w:right w:val="single" w:sz="6" w:space="0" w:color="000000"/>
            </w:tcBorders>
            <w:tcPrChange w:id="2797" w:author="wurongjun 00246467" w:date="2015-11-11T09:27:00Z">
              <w:tcPr>
                <w:tcW w:w="873" w:type="pct"/>
                <w:tcBorders>
                  <w:top w:val="single" w:sz="6" w:space="0" w:color="000000"/>
                  <w:bottom w:val="single" w:sz="6" w:space="0" w:color="000000"/>
                  <w:right w:val="single" w:sz="6" w:space="0" w:color="000000"/>
                </w:tcBorders>
              </w:tcPr>
            </w:tcPrChange>
          </w:tcPr>
          <w:p w:rsidR="008972A6" w:rsidRDefault="008972A6" w:rsidP="00943F88">
            <w:pPr>
              <w:pStyle w:val="TableText"/>
              <w:rPr>
                <w:ins w:id="2798" w:author="wurongjun 00246467" w:date="2015-11-11T09:26:00Z"/>
              </w:rPr>
            </w:pPr>
            <w:ins w:id="2799" w:author="wurongjun 00246467" w:date="2015-11-11T09:26:00Z">
              <w:r>
                <w:t>拥有人</w:t>
              </w:r>
            </w:ins>
          </w:p>
        </w:tc>
        <w:tc>
          <w:tcPr>
            <w:tcW w:w="873" w:type="pct"/>
            <w:tcBorders>
              <w:top w:val="single" w:sz="6" w:space="0" w:color="000000"/>
              <w:bottom w:val="single" w:sz="6" w:space="0" w:color="000000"/>
              <w:right w:val="single" w:sz="6" w:space="0" w:color="000000"/>
            </w:tcBorders>
            <w:tcPrChange w:id="2800" w:author="wurongjun 00246467" w:date="2015-11-11T09:27:00Z">
              <w:tcPr>
                <w:tcW w:w="873"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801" w:author="wurongjun 00246467" w:date="2015-11-11T09:26:00Z"/>
                <w:color w:val="000000"/>
                <w:sz w:val="20"/>
                <w:szCs w:val="20"/>
                <w:rPrChange w:id="2802" w:author="wurongjun 00246467" w:date="2015-11-11T09:27:00Z">
                  <w:rPr>
                    <w:ins w:id="2803" w:author="wurongjun 00246467" w:date="2015-11-11T09:26:00Z"/>
                  </w:rPr>
                </w:rPrChange>
              </w:rPr>
              <w:pPrChange w:id="2804" w:author="wurongjun 00246467" w:date="2015-11-11T09:27:00Z">
                <w:pPr>
                  <w:pStyle w:val="TableText"/>
                </w:pPr>
              </w:pPrChange>
            </w:pPr>
            <w:ins w:id="2805" w:author="wurongjun 00246467" w:date="2015-11-11T09:26:00Z">
              <w:r w:rsidRPr="008972A6">
                <w:rPr>
                  <w:color w:val="000000"/>
                  <w:kern w:val="0"/>
                  <w:sz w:val="20"/>
                  <w:szCs w:val="20"/>
                  <w:rPrChange w:id="2806" w:author="wurongjun 00246467" w:date="2015-11-11T09:27:00Z">
                    <w:rPr/>
                  </w:rPrChange>
                </w:rPr>
                <w:t>OWNERID</w:t>
              </w:r>
            </w:ins>
          </w:p>
        </w:tc>
        <w:tc>
          <w:tcPr>
            <w:tcW w:w="873" w:type="pct"/>
            <w:tcBorders>
              <w:top w:val="single" w:sz="6" w:space="0" w:color="000000"/>
              <w:bottom w:val="single" w:sz="6" w:space="0" w:color="000000"/>
              <w:right w:val="single" w:sz="6" w:space="0" w:color="000000"/>
            </w:tcBorders>
            <w:tcPrChange w:id="2807" w:author="wurongjun 00246467" w:date="2015-11-11T09:27:00Z">
              <w:tcPr>
                <w:tcW w:w="872"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808" w:author="wurongjun 00246467" w:date="2015-11-11T09:26:00Z"/>
                <w:color w:val="000000"/>
                <w:sz w:val="20"/>
                <w:szCs w:val="20"/>
                <w:rPrChange w:id="2809" w:author="wurongjun 00246467" w:date="2015-11-11T09:27:00Z">
                  <w:rPr>
                    <w:ins w:id="2810" w:author="wurongjun 00246467" w:date="2015-11-11T09:26:00Z"/>
                  </w:rPr>
                </w:rPrChange>
              </w:rPr>
              <w:pPrChange w:id="2811" w:author="wurongjun 00246467" w:date="2015-11-11T09:27:00Z">
                <w:pPr>
                  <w:pStyle w:val="TableText"/>
                </w:pPr>
              </w:pPrChange>
            </w:pPr>
            <w:ins w:id="2812" w:author="wurongjun 00246467" w:date="2015-11-11T09:26:00Z">
              <w:r w:rsidRPr="008972A6">
                <w:rPr>
                  <w:color w:val="000000"/>
                  <w:kern w:val="0"/>
                  <w:sz w:val="20"/>
                  <w:szCs w:val="20"/>
                  <w:rPrChange w:id="2813" w:author="wurongjun 00246467" w:date="2015-11-11T09:27:00Z">
                    <w:rPr/>
                  </w:rPrChange>
                </w:rPr>
                <w:t>VARCHAR2(32)</w:t>
              </w:r>
            </w:ins>
          </w:p>
        </w:tc>
        <w:tc>
          <w:tcPr>
            <w:tcW w:w="555" w:type="pct"/>
            <w:tcBorders>
              <w:top w:val="single" w:sz="6" w:space="0" w:color="000000"/>
              <w:bottom w:val="single" w:sz="6" w:space="0" w:color="000000"/>
              <w:right w:val="single" w:sz="6" w:space="0" w:color="000000"/>
            </w:tcBorders>
            <w:tcPrChange w:id="2814" w:author="wurongjun 00246467" w:date="2015-11-11T09:27:00Z">
              <w:tcPr>
                <w:tcW w:w="1032"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815" w:author="wurongjun 00246467" w:date="2015-11-11T09:26:00Z"/>
                <w:color w:val="000000"/>
                <w:sz w:val="20"/>
                <w:szCs w:val="20"/>
                <w:rPrChange w:id="2816" w:author="wurongjun 00246467" w:date="2015-11-11T09:27:00Z">
                  <w:rPr>
                    <w:ins w:id="2817" w:author="wurongjun 00246467" w:date="2015-11-11T09:26:00Z"/>
                  </w:rPr>
                </w:rPrChange>
              </w:rPr>
              <w:pPrChange w:id="2818" w:author="wurongjun 00246467" w:date="2015-11-11T09:27:00Z">
                <w:pPr>
                  <w:pStyle w:val="TableText"/>
                </w:pPr>
              </w:pPrChange>
            </w:pPr>
            <w:ins w:id="2819" w:author="wurongjun 00246467" w:date="2015-11-11T09:26:00Z">
              <w:r w:rsidRPr="008972A6">
                <w:rPr>
                  <w:color w:val="000000"/>
                  <w:kern w:val="0"/>
                  <w:sz w:val="20"/>
                  <w:szCs w:val="20"/>
                  <w:rPrChange w:id="2820" w:author="wurongjun 00246467" w:date="2015-11-11T09:27:00Z">
                    <w:rPr/>
                  </w:rPrChange>
                </w:rPr>
                <w:t>FALSE</w:t>
              </w:r>
            </w:ins>
          </w:p>
        </w:tc>
        <w:tc>
          <w:tcPr>
            <w:tcW w:w="555" w:type="pct"/>
            <w:tcBorders>
              <w:top w:val="single" w:sz="6" w:space="0" w:color="000000"/>
              <w:bottom w:val="single" w:sz="6" w:space="0" w:color="000000"/>
              <w:right w:val="single" w:sz="6" w:space="0" w:color="000000"/>
            </w:tcBorders>
            <w:tcPrChange w:id="2821" w:author="wurongjun 00246467" w:date="2015-11-11T09:27:00Z">
              <w:tcPr>
                <w:tcW w:w="555"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822" w:author="wurongjun 00246467" w:date="2015-11-11T09:26:00Z"/>
                <w:color w:val="000000"/>
                <w:sz w:val="20"/>
                <w:szCs w:val="20"/>
                <w:rPrChange w:id="2823" w:author="wurongjun 00246467" w:date="2015-11-11T09:27:00Z">
                  <w:rPr>
                    <w:ins w:id="2824" w:author="wurongjun 00246467" w:date="2015-11-11T09:26:00Z"/>
                  </w:rPr>
                </w:rPrChange>
              </w:rPr>
              <w:pPrChange w:id="2825" w:author="wurongjun 00246467" w:date="2015-11-11T09:27:00Z">
                <w:pPr>
                  <w:pStyle w:val="TableText"/>
                </w:pPr>
              </w:pPrChange>
            </w:pPr>
            <w:ins w:id="2826" w:author="wurongjun 00246467" w:date="2015-11-11T09:26:00Z">
              <w:r w:rsidRPr="008972A6">
                <w:rPr>
                  <w:color w:val="000000"/>
                  <w:kern w:val="0"/>
                  <w:sz w:val="20"/>
                  <w:szCs w:val="20"/>
                  <w:rPrChange w:id="2827" w:author="wurongjun 00246467" w:date="2015-11-11T09:27:00Z">
                    <w:rPr/>
                  </w:rPrChange>
                </w:rPr>
                <w:t>FALSE</w:t>
              </w:r>
            </w:ins>
          </w:p>
        </w:tc>
        <w:tc>
          <w:tcPr>
            <w:tcW w:w="1270" w:type="pct"/>
            <w:tcBorders>
              <w:top w:val="single" w:sz="6" w:space="0" w:color="000000"/>
              <w:bottom w:val="single" w:sz="6" w:space="0" w:color="000000"/>
            </w:tcBorders>
            <w:tcPrChange w:id="2828" w:author="wurongjun 00246467" w:date="2015-11-11T09:27:00Z">
              <w:tcPr>
                <w:tcW w:w="794" w:type="pct"/>
                <w:tcBorders>
                  <w:top w:val="single" w:sz="6" w:space="0" w:color="000000"/>
                  <w:bottom w:val="single" w:sz="6" w:space="0" w:color="000000"/>
                </w:tcBorders>
              </w:tcPr>
            </w:tcPrChange>
          </w:tcPr>
          <w:p w:rsidR="008972A6" w:rsidRDefault="008972A6" w:rsidP="00943F88">
            <w:pPr>
              <w:pStyle w:val="TableText"/>
              <w:rPr>
                <w:ins w:id="2829" w:author="wurongjun 00246467" w:date="2015-11-11T09:26:00Z"/>
              </w:rPr>
            </w:pPr>
            <w:ins w:id="2830" w:author="wurongjun 00246467" w:date="2015-11-11T09:26:00Z">
              <w:r>
                <w:t>分类的版权拥有人。如</w:t>
              </w:r>
              <w:r>
                <w:t>CP</w:t>
              </w:r>
              <w:r>
                <w:t>、运营商</w:t>
              </w:r>
            </w:ins>
          </w:p>
        </w:tc>
      </w:tr>
      <w:tr w:rsidR="008972A6" w:rsidTr="008972A6">
        <w:trPr>
          <w:ins w:id="2831" w:author="wurongjun 00246467" w:date="2015-11-11T09:26:00Z"/>
        </w:trPr>
        <w:tc>
          <w:tcPr>
            <w:tcW w:w="873" w:type="pct"/>
            <w:tcBorders>
              <w:top w:val="single" w:sz="6" w:space="0" w:color="000000"/>
              <w:bottom w:val="single" w:sz="6" w:space="0" w:color="000000"/>
              <w:right w:val="single" w:sz="6" w:space="0" w:color="000000"/>
            </w:tcBorders>
            <w:tcPrChange w:id="2832" w:author="wurongjun 00246467" w:date="2015-11-11T09:27:00Z">
              <w:tcPr>
                <w:tcW w:w="873" w:type="pct"/>
                <w:tcBorders>
                  <w:top w:val="single" w:sz="6" w:space="0" w:color="000000"/>
                  <w:bottom w:val="single" w:sz="6" w:space="0" w:color="000000"/>
                  <w:right w:val="single" w:sz="6" w:space="0" w:color="000000"/>
                </w:tcBorders>
              </w:tcPr>
            </w:tcPrChange>
          </w:tcPr>
          <w:p w:rsidR="008972A6" w:rsidRDefault="008972A6" w:rsidP="00943F88">
            <w:pPr>
              <w:pStyle w:val="TableText"/>
              <w:rPr>
                <w:ins w:id="2833" w:author="wurongjun 00246467" w:date="2015-11-11T09:26:00Z"/>
              </w:rPr>
            </w:pPr>
            <w:ins w:id="2834" w:author="wurongjun 00246467" w:date="2015-11-11T09:26:00Z">
              <w:r>
                <w:t>创建人</w:t>
              </w:r>
            </w:ins>
          </w:p>
        </w:tc>
        <w:tc>
          <w:tcPr>
            <w:tcW w:w="873" w:type="pct"/>
            <w:tcBorders>
              <w:top w:val="single" w:sz="6" w:space="0" w:color="000000"/>
              <w:bottom w:val="single" w:sz="6" w:space="0" w:color="000000"/>
              <w:right w:val="single" w:sz="6" w:space="0" w:color="000000"/>
            </w:tcBorders>
            <w:tcPrChange w:id="2835" w:author="wurongjun 00246467" w:date="2015-11-11T09:27:00Z">
              <w:tcPr>
                <w:tcW w:w="873"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836" w:author="wurongjun 00246467" w:date="2015-11-11T09:26:00Z"/>
                <w:color w:val="000000"/>
                <w:sz w:val="20"/>
                <w:szCs w:val="20"/>
                <w:rPrChange w:id="2837" w:author="wurongjun 00246467" w:date="2015-11-11T09:27:00Z">
                  <w:rPr>
                    <w:ins w:id="2838" w:author="wurongjun 00246467" w:date="2015-11-11T09:26:00Z"/>
                  </w:rPr>
                </w:rPrChange>
              </w:rPr>
              <w:pPrChange w:id="2839" w:author="wurongjun 00246467" w:date="2015-11-11T09:27:00Z">
                <w:pPr>
                  <w:pStyle w:val="TableText"/>
                </w:pPr>
              </w:pPrChange>
            </w:pPr>
            <w:ins w:id="2840" w:author="wurongjun 00246467" w:date="2015-11-11T09:26:00Z">
              <w:r w:rsidRPr="008972A6">
                <w:rPr>
                  <w:color w:val="000000"/>
                  <w:kern w:val="0"/>
                  <w:sz w:val="20"/>
                  <w:szCs w:val="20"/>
                  <w:rPrChange w:id="2841" w:author="wurongjun 00246467" w:date="2015-11-11T09:27:00Z">
                    <w:rPr/>
                  </w:rPrChange>
                </w:rPr>
                <w:t>CREATOR</w:t>
              </w:r>
            </w:ins>
          </w:p>
        </w:tc>
        <w:tc>
          <w:tcPr>
            <w:tcW w:w="873" w:type="pct"/>
            <w:tcBorders>
              <w:top w:val="single" w:sz="6" w:space="0" w:color="000000"/>
              <w:bottom w:val="single" w:sz="6" w:space="0" w:color="000000"/>
              <w:right w:val="single" w:sz="6" w:space="0" w:color="000000"/>
            </w:tcBorders>
            <w:tcPrChange w:id="2842" w:author="wurongjun 00246467" w:date="2015-11-11T09:27:00Z">
              <w:tcPr>
                <w:tcW w:w="872"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843" w:author="wurongjun 00246467" w:date="2015-11-11T09:26:00Z"/>
                <w:color w:val="000000"/>
                <w:sz w:val="20"/>
                <w:szCs w:val="20"/>
                <w:rPrChange w:id="2844" w:author="wurongjun 00246467" w:date="2015-11-11T09:27:00Z">
                  <w:rPr>
                    <w:ins w:id="2845" w:author="wurongjun 00246467" w:date="2015-11-11T09:26:00Z"/>
                  </w:rPr>
                </w:rPrChange>
              </w:rPr>
              <w:pPrChange w:id="2846" w:author="wurongjun 00246467" w:date="2015-11-11T09:27:00Z">
                <w:pPr>
                  <w:pStyle w:val="TableText"/>
                </w:pPr>
              </w:pPrChange>
            </w:pPr>
            <w:ins w:id="2847" w:author="wurongjun 00246467" w:date="2015-11-11T09:26:00Z">
              <w:r w:rsidRPr="008972A6">
                <w:rPr>
                  <w:color w:val="000000"/>
                  <w:kern w:val="0"/>
                  <w:sz w:val="20"/>
                  <w:szCs w:val="20"/>
                  <w:rPrChange w:id="2848" w:author="wurongjun 00246467" w:date="2015-11-11T09:27:00Z">
                    <w:rPr/>
                  </w:rPrChange>
                </w:rPr>
                <w:t>VARCHAR2(2</w:t>
              </w:r>
              <w:r w:rsidRPr="008972A6">
                <w:rPr>
                  <w:color w:val="000000"/>
                  <w:kern w:val="0"/>
                  <w:sz w:val="20"/>
                  <w:szCs w:val="20"/>
                  <w:rPrChange w:id="2849" w:author="wurongjun 00246467" w:date="2015-11-11T09:27:00Z">
                    <w:rPr/>
                  </w:rPrChange>
                </w:rPr>
                <w:lastRenderedPageBreak/>
                <w:t>56)</w:t>
              </w:r>
            </w:ins>
          </w:p>
        </w:tc>
        <w:tc>
          <w:tcPr>
            <w:tcW w:w="555" w:type="pct"/>
            <w:tcBorders>
              <w:top w:val="single" w:sz="6" w:space="0" w:color="000000"/>
              <w:bottom w:val="single" w:sz="6" w:space="0" w:color="000000"/>
              <w:right w:val="single" w:sz="6" w:space="0" w:color="000000"/>
            </w:tcBorders>
            <w:tcPrChange w:id="2850" w:author="wurongjun 00246467" w:date="2015-11-11T09:27:00Z">
              <w:tcPr>
                <w:tcW w:w="1032"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851" w:author="wurongjun 00246467" w:date="2015-11-11T09:26:00Z"/>
                <w:color w:val="000000"/>
                <w:sz w:val="20"/>
                <w:szCs w:val="20"/>
                <w:rPrChange w:id="2852" w:author="wurongjun 00246467" w:date="2015-11-11T09:27:00Z">
                  <w:rPr>
                    <w:ins w:id="2853" w:author="wurongjun 00246467" w:date="2015-11-11T09:26:00Z"/>
                  </w:rPr>
                </w:rPrChange>
              </w:rPr>
              <w:pPrChange w:id="2854" w:author="wurongjun 00246467" w:date="2015-11-11T09:27:00Z">
                <w:pPr>
                  <w:pStyle w:val="TableText"/>
                </w:pPr>
              </w:pPrChange>
            </w:pPr>
            <w:ins w:id="2855" w:author="wurongjun 00246467" w:date="2015-11-11T09:26:00Z">
              <w:r w:rsidRPr="008972A6">
                <w:rPr>
                  <w:color w:val="000000"/>
                  <w:kern w:val="0"/>
                  <w:sz w:val="20"/>
                  <w:szCs w:val="20"/>
                  <w:rPrChange w:id="2856" w:author="wurongjun 00246467" w:date="2015-11-11T09:27:00Z">
                    <w:rPr/>
                  </w:rPrChange>
                </w:rPr>
                <w:lastRenderedPageBreak/>
                <w:t>FALSE</w:t>
              </w:r>
            </w:ins>
          </w:p>
        </w:tc>
        <w:tc>
          <w:tcPr>
            <w:tcW w:w="555" w:type="pct"/>
            <w:tcBorders>
              <w:top w:val="single" w:sz="6" w:space="0" w:color="000000"/>
              <w:bottom w:val="single" w:sz="6" w:space="0" w:color="000000"/>
              <w:right w:val="single" w:sz="6" w:space="0" w:color="000000"/>
            </w:tcBorders>
            <w:tcPrChange w:id="2857" w:author="wurongjun 00246467" w:date="2015-11-11T09:27:00Z">
              <w:tcPr>
                <w:tcW w:w="555"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858" w:author="wurongjun 00246467" w:date="2015-11-11T09:26:00Z"/>
                <w:color w:val="000000"/>
                <w:sz w:val="20"/>
                <w:szCs w:val="20"/>
                <w:rPrChange w:id="2859" w:author="wurongjun 00246467" w:date="2015-11-11T09:27:00Z">
                  <w:rPr>
                    <w:ins w:id="2860" w:author="wurongjun 00246467" w:date="2015-11-11T09:26:00Z"/>
                  </w:rPr>
                </w:rPrChange>
              </w:rPr>
              <w:pPrChange w:id="2861" w:author="wurongjun 00246467" w:date="2015-11-11T09:27:00Z">
                <w:pPr>
                  <w:pStyle w:val="TableText"/>
                </w:pPr>
              </w:pPrChange>
            </w:pPr>
            <w:ins w:id="2862" w:author="wurongjun 00246467" w:date="2015-11-11T09:26:00Z">
              <w:r w:rsidRPr="008972A6">
                <w:rPr>
                  <w:color w:val="000000"/>
                  <w:kern w:val="0"/>
                  <w:sz w:val="20"/>
                  <w:szCs w:val="20"/>
                  <w:rPrChange w:id="2863" w:author="wurongjun 00246467" w:date="2015-11-11T09:27:00Z">
                    <w:rPr/>
                  </w:rPrChange>
                </w:rPr>
                <w:t>TRUE</w:t>
              </w:r>
            </w:ins>
          </w:p>
        </w:tc>
        <w:tc>
          <w:tcPr>
            <w:tcW w:w="1270" w:type="pct"/>
            <w:tcBorders>
              <w:top w:val="single" w:sz="6" w:space="0" w:color="000000"/>
              <w:bottom w:val="single" w:sz="6" w:space="0" w:color="000000"/>
            </w:tcBorders>
            <w:tcPrChange w:id="2864" w:author="wurongjun 00246467" w:date="2015-11-11T09:27:00Z">
              <w:tcPr>
                <w:tcW w:w="794" w:type="pct"/>
                <w:tcBorders>
                  <w:top w:val="single" w:sz="6" w:space="0" w:color="000000"/>
                  <w:bottom w:val="single" w:sz="6" w:space="0" w:color="000000"/>
                </w:tcBorders>
              </w:tcPr>
            </w:tcPrChange>
          </w:tcPr>
          <w:p w:rsidR="008972A6" w:rsidRDefault="008972A6" w:rsidP="00943F88">
            <w:pPr>
              <w:pStyle w:val="TableText"/>
              <w:rPr>
                <w:ins w:id="2865" w:author="wurongjun 00246467" w:date="2015-11-11T09:26:00Z"/>
              </w:rPr>
            </w:pPr>
            <w:ins w:id="2866" w:author="wurongjun 00246467" w:date="2015-11-11T09:26:00Z">
              <w:r>
                <w:t>分类的创建人。如</w:t>
              </w:r>
              <w:r>
                <w:t>CP</w:t>
              </w:r>
              <w:r>
                <w:lastRenderedPageBreak/>
                <w:t>操作员</w:t>
              </w:r>
            </w:ins>
          </w:p>
        </w:tc>
      </w:tr>
      <w:tr w:rsidR="008972A6" w:rsidTr="008972A6">
        <w:trPr>
          <w:ins w:id="2867" w:author="wurongjun 00246467" w:date="2015-11-11T09:26:00Z"/>
        </w:trPr>
        <w:tc>
          <w:tcPr>
            <w:tcW w:w="873" w:type="pct"/>
            <w:tcBorders>
              <w:top w:val="single" w:sz="6" w:space="0" w:color="000000"/>
              <w:bottom w:val="single" w:sz="6" w:space="0" w:color="000000"/>
              <w:right w:val="single" w:sz="6" w:space="0" w:color="000000"/>
            </w:tcBorders>
            <w:tcPrChange w:id="2868" w:author="wurongjun 00246467" w:date="2015-11-11T09:27:00Z">
              <w:tcPr>
                <w:tcW w:w="873" w:type="pct"/>
                <w:tcBorders>
                  <w:top w:val="single" w:sz="6" w:space="0" w:color="000000"/>
                  <w:bottom w:val="single" w:sz="6" w:space="0" w:color="000000"/>
                  <w:right w:val="single" w:sz="6" w:space="0" w:color="000000"/>
                </w:tcBorders>
              </w:tcPr>
            </w:tcPrChange>
          </w:tcPr>
          <w:p w:rsidR="008972A6" w:rsidRDefault="008972A6" w:rsidP="00943F88">
            <w:pPr>
              <w:pStyle w:val="TableText"/>
              <w:rPr>
                <w:ins w:id="2869" w:author="wurongjun 00246467" w:date="2015-11-11T09:26:00Z"/>
              </w:rPr>
            </w:pPr>
            <w:ins w:id="2870" w:author="wurongjun 00246467" w:date="2015-11-11T09:26:00Z">
              <w:r>
                <w:lastRenderedPageBreak/>
                <w:t>最后修改人</w:t>
              </w:r>
            </w:ins>
          </w:p>
        </w:tc>
        <w:tc>
          <w:tcPr>
            <w:tcW w:w="873" w:type="pct"/>
            <w:tcBorders>
              <w:top w:val="single" w:sz="6" w:space="0" w:color="000000"/>
              <w:bottom w:val="single" w:sz="6" w:space="0" w:color="000000"/>
              <w:right w:val="single" w:sz="6" w:space="0" w:color="000000"/>
            </w:tcBorders>
            <w:tcPrChange w:id="2871" w:author="wurongjun 00246467" w:date="2015-11-11T09:27:00Z">
              <w:tcPr>
                <w:tcW w:w="873"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872" w:author="wurongjun 00246467" w:date="2015-11-11T09:26:00Z"/>
                <w:color w:val="000000"/>
                <w:sz w:val="20"/>
                <w:szCs w:val="20"/>
                <w:rPrChange w:id="2873" w:author="wurongjun 00246467" w:date="2015-11-11T09:27:00Z">
                  <w:rPr>
                    <w:ins w:id="2874" w:author="wurongjun 00246467" w:date="2015-11-11T09:26:00Z"/>
                  </w:rPr>
                </w:rPrChange>
              </w:rPr>
              <w:pPrChange w:id="2875" w:author="wurongjun 00246467" w:date="2015-11-11T09:27:00Z">
                <w:pPr>
                  <w:pStyle w:val="TableText"/>
                </w:pPr>
              </w:pPrChange>
            </w:pPr>
            <w:ins w:id="2876" w:author="wurongjun 00246467" w:date="2015-11-11T09:26:00Z">
              <w:r w:rsidRPr="008972A6">
                <w:rPr>
                  <w:color w:val="000000"/>
                  <w:kern w:val="0"/>
                  <w:sz w:val="20"/>
                  <w:szCs w:val="20"/>
                  <w:rPrChange w:id="2877" w:author="wurongjun 00246467" w:date="2015-11-11T09:27:00Z">
                    <w:rPr/>
                  </w:rPrChange>
                </w:rPr>
                <w:t>LASTUPDATEUSER</w:t>
              </w:r>
            </w:ins>
          </w:p>
        </w:tc>
        <w:tc>
          <w:tcPr>
            <w:tcW w:w="873" w:type="pct"/>
            <w:tcBorders>
              <w:top w:val="single" w:sz="6" w:space="0" w:color="000000"/>
              <w:bottom w:val="single" w:sz="6" w:space="0" w:color="000000"/>
              <w:right w:val="single" w:sz="6" w:space="0" w:color="000000"/>
            </w:tcBorders>
            <w:tcPrChange w:id="2878" w:author="wurongjun 00246467" w:date="2015-11-11T09:27:00Z">
              <w:tcPr>
                <w:tcW w:w="872"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879" w:author="wurongjun 00246467" w:date="2015-11-11T09:26:00Z"/>
                <w:color w:val="000000"/>
                <w:sz w:val="20"/>
                <w:szCs w:val="20"/>
                <w:rPrChange w:id="2880" w:author="wurongjun 00246467" w:date="2015-11-11T09:27:00Z">
                  <w:rPr>
                    <w:ins w:id="2881" w:author="wurongjun 00246467" w:date="2015-11-11T09:26:00Z"/>
                  </w:rPr>
                </w:rPrChange>
              </w:rPr>
              <w:pPrChange w:id="2882" w:author="wurongjun 00246467" w:date="2015-11-11T09:27:00Z">
                <w:pPr>
                  <w:pStyle w:val="TableText"/>
                </w:pPr>
              </w:pPrChange>
            </w:pPr>
            <w:ins w:id="2883" w:author="wurongjun 00246467" w:date="2015-11-11T09:26:00Z">
              <w:r w:rsidRPr="008972A6">
                <w:rPr>
                  <w:color w:val="000000"/>
                  <w:kern w:val="0"/>
                  <w:sz w:val="20"/>
                  <w:szCs w:val="20"/>
                  <w:rPrChange w:id="2884" w:author="wurongjun 00246467" w:date="2015-11-11T09:27:00Z">
                    <w:rPr/>
                  </w:rPrChange>
                </w:rPr>
                <w:t>VARCHAR2(32)</w:t>
              </w:r>
            </w:ins>
          </w:p>
        </w:tc>
        <w:tc>
          <w:tcPr>
            <w:tcW w:w="555" w:type="pct"/>
            <w:tcBorders>
              <w:top w:val="single" w:sz="6" w:space="0" w:color="000000"/>
              <w:bottom w:val="single" w:sz="6" w:space="0" w:color="000000"/>
              <w:right w:val="single" w:sz="6" w:space="0" w:color="000000"/>
            </w:tcBorders>
            <w:tcPrChange w:id="2885" w:author="wurongjun 00246467" w:date="2015-11-11T09:27:00Z">
              <w:tcPr>
                <w:tcW w:w="1032"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886" w:author="wurongjun 00246467" w:date="2015-11-11T09:26:00Z"/>
                <w:color w:val="000000"/>
                <w:sz w:val="20"/>
                <w:szCs w:val="20"/>
                <w:rPrChange w:id="2887" w:author="wurongjun 00246467" w:date="2015-11-11T09:27:00Z">
                  <w:rPr>
                    <w:ins w:id="2888" w:author="wurongjun 00246467" w:date="2015-11-11T09:26:00Z"/>
                  </w:rPr>
                </w:rPrChange>
              </w:rPr>
              <w:pPrChange w:id="2889" w:author="wurongjun 00246467" w:date="2015-11-11T09:27:00Z">
                <w:pPr>
                  <w:pStyle w:val="TableText"/>
                </w:pPr>
              </w:pPrChange>
            </w:pPr>
            <w:ins w:id="2890" w:author="wurongjun 00246467" w:date="2015-11-11T09:26:00Z">
              <w:r w:rsidRPr="008972A6">
                <w:rPr>
                  <w:color w:val="000000"/>
                  <w:kern w:val="0"/>
                  <w:sz w:val="20"/>
                  <w:szCs w:val="20"/>
                  <w:rPrChange w:id="2891" w:author="wurongjun 00246467" w:date="2015-11-11T09:27:00Z">
                    <w:rPr/>
                  </w:rPrChange>
                </w:rPr>
                <w:t>FALSE</w:t>
              </w:r>
            </w:ins>
          </w:p>
        </w:tc>
        <w:tc>
          <w:tcPr>
            <w:tcW w:w="555" w:type="pct"/>
            <w:tcBorders>
              <w:top w:val="single" w:sz="6" w:space="0" w:color="000000"/>
              <w:bottom w:val="single" w:sz="6" w:space="0" w:color="000000"/>
              <w:right w:val="single" w:sz="6" w:space="0" w:color="000000"/>
            </w:tcBorders>
            <w:tcPrChange w:id="2892" w:author="wurongjun 00246467" w:date="2015-11-11T09:27:00Z">
              <w:tcPr>
                <w:tcW w:w="555" w:type="pct"/>
                <w:tcBorders>
                  <w:top w:val="single" w:sz="6" w:space="0" w:color="000000"/>
                  <w:bottom w:val="single" w:sz="6" w:space="0" w:color="000000"/>
                  <w:right w:val="single" w:sz="6" w:space="0" w:color="000000"/>
                </w:tcBorders>
              </w:tcPr>
            </w:tcPrChange>
          </w:tcPr>
          <w:p w:rsidR="008972A6" w:rsidRPr="008972A6" w:rsidRDefault="008972A6">
            <w:pPr>
              <w:autoSpaceDE w:val="0"/>
              <w:autoSpaceDN w:val="0"/>
              <w:rPr>
                <w:ins w:id="2893" w:author="wurongjun 00246467" w:date="2015-11-11T09:26:00Z"/>
                <w:color w:val="000000"/>
                <w:sz w:val="20"/>
                <w:szCs w:val="20"/>
                <w:rPrChange w:id="2894" w:author="wurongjun 00246467" w:date="2015-11-11T09:27:00Z">
                  <w:rPr>
                    <w:ins w:id="2895" w:author="wurongjun 00246467" w:date="2015-11-11T09:26:00Z"/>
                  </w:rPr>
                </w:rPrChange>
              </w:rPr>
              <w:pPrChange w:id="2896" w:author="wurongjun 00246467" w:date="2015-11-11T09:27:00Z">
                <w:pPr>
                  <w:pStyle w:val="TableText"/>
                </w:pPr>
              </w:pPrChange>
            </w:pPr>
            <w:ins w:id="2897" w:author="wurongjun 00246467" w:date="2015-11-11T09:26:00Z">
              <w:r w:rsidRPr="008972A6">
                <w:rPr>
                  <w:color w:val="000000"/>
                  <w:kern w:val="0"/>
                  <w:sz w:val="20"/>
                  <w:szCs w:val="20"/>
                  <w:rPrChange w:id="2898" w:author="wurongjun 00246467" w:date="2015-11-11T09:27:00Z">
                    <w:rPr/>
                  </w:rPrChange>
                </w:rPr>
                <w:t>FALSE</w:t>
              </w:r>
            </w:ins>
          </w:p>
        </w:tc>
        <w:tc>
          <w:tcPr>
            <w:tcW w:w="1270" w:type="pct"/>
            <w:tcBorders>
              <w:top w:val="single" w:sz="6" w:space="0" w:color="000000"/>
              <w:bottom w:val="single" w:sz="6" w:space="0" w:color="000000"/>
            </w:tcBorders>
            <w:tcPrChange w:id="2899" w:author="wurongjun 00246467" w:date="2015-11-11T09:27:00Z">
              <w:tcPr>
                <w:tcW w:w="794" w:type="pct"/>
                <w:tcBorders>
                  <w:top w:val="single" w:sz="6" w:space="0" w:color="000000"/>
                  <w:bottom w:val="single" w:sz="6" w:space="0" w:color="000000"/>
                </w:tcBorders>
              </w:tcPr>
            </w:tcPrChange>
          </w:tcPr>
          <w:p w:rsidR="008972A6" w:rsidRDefault="008972A6" w:rsidP="00943F88">
            <w:pPr>
              <w:pStyle w:val="TableText"/>
              <w:rPr>
                <w:ins w:id="2900" w:author="wurongjun 00246467" w:date="2015-11-11T09:26:00Z"/>
              </w:rPr>
            </w:pPr>
            <w:ins w:id="2901" w:author="wurongjun 00246467" w:date="2015-11-11T09:26:00Z">
              <w:r>
                <w:t>分类的最后修改人。如</w:t>
              </w:r>
              <w:r>
                <w:t>CP</w:t>
              </w:r>
              <w:r>
                <w:t>的管理员</w:t>
              </w:r>
            </w:ins>
          </w:p>
        </w:tc>
      </w:tr>
    </w:tbl>
    <w:p w:rsidR="008972A6" w:rsidRPr="008972A6" w:rsidRDefault="008972A6" w:rsidP="00D805C5">
      <w:pPr>
        <w:rPr>
          <w:ins w:id="2902" w:author="wurongjun 00246467" w:date="2015-11-11T09:25:00Z"/>
          <w:rFonts w:ascii="Arial" w:hAnsi="Arial"/>
        </w:rPr>
      </w:pPr>
    </w:p>
    <w:p w:rsidR="00117A2F" w:rsidRPr="00117A2F" w:rsidRDefault="00117A2F">
      <w:pPr>
        <w:pStyle w:val="31"/>
        <w:keepLines w:val="0"/>
        <w:widowControl/>
        <w:autoSpaceDE w:val="0"/>
        <w:autoSpaceDN w:val="0"/>
        <w:spacing w:before="240" w:after="240" w:line="360" w:lineRule="auto"/>
        <w:ind w:left="720" w:hanging="720"/>
        <w:rPr>
          <w:ins w:id="2903" w:author="wurongjun 00246467" w:date="2015-11-11T09:49:00Z"/>
          <w:rPrChange w:id="2904" w:author="wurongjun 00246467" w:date="2015-11-11T09:50:00Z">
            <w:rPr>
              <w:ins w:id="2905" w:author="wurongjun 00246467" w:date="2015-11-11T09:49:00Z"/>
            </w:rPr>
          </w:rPrChange>
        </w:rPr>
        <w:pPrChange w:id="2906" w:author="wurongjun 00246467" w:date="2015-11-11T09:50:00Z">
          <w:pPr>
            <w:pStyle w:val="TableDescription"/>
            <w:numPr>
              <w:ilvl w:val="8"/>
              <w:numId w:val="62"/>
            </w:numPr>
            <w:outlineLvl w:val="9"/>
          </w:pPr>
        </w:pPrChange>
      </w:pPr>
      <w:bookmarkStart w:id="2907" w:name="_Toc403657082"/>
      <w:bookmarkStart w:id="2908" w:name="_Toc435003421"/>
      <w:ins w:id="2909" w:author="wurongjun 00246467" w:date="2015-11-11T09:49:00Z">
        <w:r w:rsidRPr="00117A2F">
          <w:rPr>
            <w:rFonts w:hint="eastAsia"/>
            <w:rPrChange w:id="2910" w:author="wurongjun 00246467" w:date="2015-11-11T09:50:00Z">
              <w:rPr>
                <w:rFonts w:hint="eastAsia"/>
                <w:b/>
                <w:bCs/>
              </w:rPr>
            </w:rPrChange>
          </w:rPr>
          <w:t>分类和内容的关系表</w:t>
        </w:r>
        <w:r w:rsidRPr="00117A2F">
          <w:rPr>
            <w:rPrChange w:id="2911" w:author="wurongjun 00246467" w:date="2015-11-11T09:50:00Z">
              <w:rPr>
                <w:b/>
                <w:bCs/>
              </w:rPr>
            </w:rPrChange>
          </w:rPr>
          <w:t>T_CMP_</w:t>
        </w:r>
        <w:r w:rsidRPr="00117A2F">
          <w:rPr>
            <w:szCs w:val="24"/>
            <w:rPrChange w:id="2912" w:author="wurongjun 00246467" w:date="2015-11-11T09:50:00Z">
              <w:rPr>
                <w:b/>
                <w:bCs/>
              </w:rPr>
            </w:rPrChange>
          </w:rPr>
          <w:t>REF</w:t>
        </w:r>
        <w:r w:rsidRPr="00117A2F">
          <w:rPr>
            <w:rPrChange w:id="2913" w:author="wurongjun 00246467" w:date="2015-11-11T09:50:00Z">
              <w:rPr>
                <w:b/>
                <w:bCs/>
              </w:rPr>
            </w:rPrChange>
          </w:rPr>
          <w:t>_CATEGORYTOCONTENT</w:t>
        </w:r>
      </w:ins>
      <w:bookmarkEnd w:id="2907"/>
      <w:ins w:id="2914" w:author="wurongjun 00246467" w:date="2015-11-11T10:57:00Z">
        <w:r w:rsidR="00C35A24">
          <w:rPr>
            <w:rFonts w:hint="eastAsia"/>
            <w:szCs w:val="24"/>
          </w:rPr>
          <w:t>（没</w:t>
        </w:r>
        <w:r w:rsidR="00C35A24">
          <w:rPr>
            <w:szCs w:val="24"/>
          </w:rPr>
          <w:t>有视图）</w:t>
        </w:r>
      </w:ins>
      <w:bookmarkEnd w:id="2908"/>
    </w:p>
    <w:tbl>
      <w:tblPr>
        <w:tblW w:w="8931" w:type="dxa"/>
        <w:tblInd w:w="-6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Change w:id="2915" w:author="wurongjun 00246467" w:date="2015-11-11T09:50:00Z">
          <w:tblPr>
            <w:tblW w:w="10353" w:type="dxa"/>
            <w:tblInd w:w="-6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PrChange>
      </w:tblPr>
      <w:tblGrid>
        <w:gridCol w:w="1560"/>
        <w:gridCol w:w="1560"/>
        <w:gridCol w:w="1559"/>
        <w:gridCol w:w="993"/>
        <w:gridCol w:w="991"/>
        <w:gridCol w:w="2268"/>
        <w:tblGridChange w:id="2916">
          <w:tblGrid>
            <w:gridCol w:w="1559"/>
            <w:gridCol w:w="1559"/>
            <w:gridCol w:w="1559"/>
            <w:gridCol w:w="3098"/>
            <w:gridCol w:w="1292"/>
            <w:gridCol w:w="1286"/>
          </w:tblGrid>
        </w:tblGridChange>
      </w:tblGrid>
      <w:tr w:rsidR="00117A2F" w:rsidTr="00117A2F">
        <w:trPr>
          <w:tblHeader/>
          <w:ins w:id="2917" w:author="wurongjun 00246467" w:date="2015-11-11T09:49:00Z"/>
          <w:trPrChange w:id="2918" w:author="wurongjun 00246467" w:date="2015-11-11T09:50:00Z">
            <w:trPr>
              <w:tblHeader/>
            </w:trPr>
          </w:trPrChange>
        </w:trPr>
        <w:tc>
          <w:tcPr>
            <w:tcW w:w="873" w:type="pct"/>
            <w:tcBorders>
              <w:top w:val="single" w:sz="6" w:space="0" w:color="000000"/>
              <w:left w:val="single" w:sz="6" w:space="0" w:color="auto"/>
              <w:bottom w:val="single" w:sz="6" w:space="0" w:color="000000"/>
              <w:right w:val="single" w:sz="6" w:space="0" w:color="000000"/>
              <w:tl2br w:val="nil"/>
              <w:tr2bl w:val="nil"/>
            </w:tcBorders>
            <w:shd w:val="clear" w:color="auto" w:fill="D9D9D9"/>
            <w:tcPrChange w:id="2919" w:author="wurongjun 00246467" w:date="2015-11-11T09:50:00Z">
              <w:tcPr>
                <w:tcW w:w="753" w:type="pct"/>
                <w:tcBorders>
                  <w:top w:val="single" w:sz="6" w:space="0" w:color="000000"/>
                  <w:left w:val="single" w:sz="6" w:space="0" w:color="auto"/>
                  <w:bottom w:val="single" w:sz="6" w:space="0" w:color="000000"/>
                  <w:right w:val="single" w:sz="6" w:space="0" w:color="000000"/>
                  <w:tl2br w:val="nil"/>
                  <w:tr2bl w:val="nil"/>
                </w:tcBorders>
                <w:shd w:val="clear" w:color="auto" w:fill="D9D9D9"/>
              </w:tcPr>
            </w:tcPrChange>
          </w:tcPr>
          <w:p w:rsidR="00117A2F" w:rsidRDefault="00117A2F" w:rsidP="004B7465">
            <w:pPr>
              <w:pStyle w:val="TableHeading"/>
              <w:rPr>
                <w:ins w:id="2920" w:author="wurongjun 00246467" w:date="2015-11-11T09:49:00Z"/>
              </w:rPr>
            </w:pPr>
            <w:ins w:id="2921" w:author="wurongjun 00246467" w:date="2015-11-11T09:49:00Z">
              <w:r>
                <w:t>名称</w:t>
              </w:r>
            </w:ins>
          </w:p>
        </w:tc>
        <w:tc>
          <w:tcPr>
            <w:tcW w:w="873" w:type="pct"/>
            <w:tcBorders>
              <w:top w:val="single" w:sz="6" w:space="0" w:color="000000"/>
              <w:left w:val="single" w:sz="6" w:space="0" w:color="auto"/>
              <w:bottom w:val="single" w:sz="6" w:space="0" w:color="000000"/>
              <w:right w:val="single" w:sz="6" w:space="0" w:color="000000"/>
              <w:tl2br w:val="nil"/>
              <w:tr2bl w:val="nil"/>
            </w:tcBorders>
            <w:shd w:val="clear" w:color="auto" w:fill="D9D9D9"/>
            <w:tcPrChange w:id="2922" w:author="wurongjun 00246467" w:date="2015-11-11T09:50:00Z">
              <w:tcPr>
                <w:tcW w:w="753" w:type="pct"/>
                <w:tcBorders>
                  <w:top w:val="single" w:sz="6" w:space="0" w:color="000000"/>
                  <w:left w:val="single" w:sz="6" w:space="0" w:color="auto"/>
                  <w:bottom w:val="single" w:sz="6" w:space="0" w:color="000000"/>
                  <w:right w:val="single" w:sz="6" w:space="0" w:color="000000"/>
                  <w:tl2br w:val="nil"/>
                  <w:tr2bl w:val="nil"/>
                </w:tcBorders>
                <w:shd w:val="clear" w:color="auto" w:fill="D9D9D9"/>
              </w:tcPr>
            </w:tcPrChange>
          </w:tcPr>
          <w:p w:rsidR="00117A2F" w:rsidRDefault="00117A2F" w:rsidP="004B7465">
            <w:pPr>
              <w:pStyle w:val="TableHeading"/>
              <w:rPr>
                <w:ins w:id="2923" w:author="wurongjun 00246467" w:date="2015-11-11T09:49:00Z"/>
              </w:rPr>
            </w:pPr>
            <w:ins w:id="2924" w:author="wurongjun 00246467" w:date="2015-11-11T09:49:00Z">
              <w:r>
                <w:t>代码</w:t>
              </w:r>
            </w:ins>
          </w:p>
        </w:tc>
        <w:tc>
          <w:tcPr>
            <w:tcW w:w="873" w:type="pct"/>
            <w:tcBorders>
              <w:top w:val="single" w:sz="6" w:space="0" w:color="000000"/>
              <w:left w:val="single" w:sz="6" w:space="0" w:color="auto"/>
              <w:bottom w:val="single" w:sz="6" w:space="0" w:color="000000"/>
              <w:right w:val="single" w:sz="6" w:space="0" w:color="000000"/>
              <w:tl2br w:val="nil"/>
              <w:tr2bl w:val="nil"/>
            </w:tcBorders>
            <w:shd w:val="clear" w:color="auto" w:fill="D9D9D9"/>
            <w:tcPrChange w:id="2925" w:author="wurongjun 00246467" w:date="2015-11-11T09:50:00Z">
              <w:tcPr>
                <w:tcW w:w="753" w:type="pct"/>
                <w:tcBorders>
                  <w:top w:val="single" w:sz="6" w:space="0" w:color="000000"/>
                  <w:left w:val="single" w:sz="6" w:space="0" w:color="auto"/>
                  <w:bottom w:val="single" w:sz="6" w:space="0" w:color="000000"/>
                  <w:right w:val="single" w:sz="6" w:space="0" w:color="000000"/>
                  <w:tl2br w:val="nil"/>
                  <w:tr2bl w:val="nil"/>
                </w:tcBorders>
                <w:shd w:val="clear" w:color="auto" w:fill="D9D9D9"/>
              </w:tcPr>
            </w:tcPrChange>
          </w:tcPr>
          <w:p w:rsidR="00117A2F" w:rsidRDefault="00117A2F" w:rsidP="004B7465">
            <w:pPr>
              <w:pStyle w:val="TableHeading"/>
              <w:rPr>
                <w:ins w:id="2926" w:author="wurongjun 00246467" w:date="2015-11-11T09:49:00Z"/>
              </w:rPr>
            </w:pPr>
            <w:ins w:id="2927" w:author="wurongjun 00246467" w:date="2015-11-11T09:49:00Z">
              <w:r>
                <w:t>数据类型</w:t>
              </w:r>
            </w:ins>
          </w:p>
        </w:tc>
        <w:tc>
          <w:tcPr>
            <w:tcW w:w="556" w:type="pct"/>
            <w:tcBorders>
              <w:top w:val="single" w:sz="6" w:space="0" w:color="000000"/>
              <w:left w:val="single" w:sz="6" w:space="0" w:color="auto"/>
              <w:bottom w:val="single" w:sz="6" w:space="0" w:color="000000"/>
              <w:right w:val="single" w:sz="6" w:space="0" w:color="000000"/>
              <w:tl2br w:val="nil"/>
              <w:tr2bl w:val="nil"/>
            </w:tcBorders>
            <w:shd w:val="clear" w:color="auto" w:fill="D9D9D9"/>
            <w:tcPrChange w:id="2928" w:author="wurongjun 00246467" w:date="2015-11-11T09:50:00Z">
              <w:tcPr>
                <w:tcW w:w="149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tcPrChange>
          </w:tcPr>
          <w:p w:rsidR="00117A2F" w:rsidRDefault="00117A2F" w:rsidP="004B7465">
            <w:pPr>
              <w:pStyle w:val="TableHeading"/>
              <w:rPr>
                <w:ins w:id="2929" w:author="wurongjun 00246467" w:date="2015-11-11T09:49:00Z"/>
              </w:rPr>
            </w:pPr>
            <w:ins w:id="2930" w:author="wurongjun 00246467" w:date="2015-11-11T09:49:00Z">
              <w:r>
                <w:t>主键</w:t>
              </w:r>
            </w:ins>
          </w:p>
        </w:tc>
        <w:tc>
          <w:tcPr>
            <w:tcW w:w="555" w:type="pct"/>
            <w:tcBorders>
              <w:top w:val="single" w:sz="6" w:space="0" w:color="000000"/>
              <w:left w:val="single" w:sz="6" w:space="0" w:color="auto"/>
              <w:bottom w:val="single" w:sz="6" w:space="0" w:color="000000"/>
              <w:right w:val="single" w:sz="6" w:space="0" w:color="000000"/>
              <w:tl2br w:val="nil"/>
              <w:tr2bl w:val="nil"/>
            </w:tcBorders>
            <w:shd w:val="clear" w:color="auto" w:fill="D9D9D9"/>
            <w:tcPrChange w:id="2931" w:author="wurongjun 00246467" w:date="2015-11-11T09:50:00Z">
              <w:tcPr>
                <w:tcW w:w="62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tcPrChange>
          </w:tcPr>
          <w:p w:rsidR="00117A2F" w:rsidRDefault="00117A2F" w:rsidP="004B7465">
            <w:pPr>
              <w:pStyle w:val="TableHeading"/>
              <w:rPr>
                <w:ins w:id="2932" w:author="wurongjun 00246467" w:date="2015-11-11T09:49:00Z"/>
              </w:rPr>
            </w:pPr>
            <w:ins w:id="2933" w:author="wurongjun 00246467" w:date="2015-11-11T09:49:00Z">
              <w:r>
                <w:t>非空</w:t>
              </w:r>
            </w:ins>
          </w:p>
        </w:tc>
        <w:tc>
          <w:tcPr>
            <w:tcW w:w="1270" w:type="pct"/>
            <w:tcBorders>
              <w:top w:val="single" w:sz="6" w:space="0" w:color="000000"/>
              <w:left w:val="single" w:sz="6" w:space="0" w:color="auto"/>
              <w:bottom w:val="single" w:sz="6" w:space="0" w:color="000000"/>
              <w:right w:val="single" w:sz="6" w:space="0" w:color="auto"/>
              <w:tl2br w:val="nil"/>
              <w:tr2bl w:val="nil"/>
            </w:tcBorders>
            <w:shd w:val="clear" w:color="auto" w:fill="D9D9D9"/>
            <w:tcPrChange w:id="2934" w:author="wurongjun 00246467" w:date="2015-11-11T09:50:00Z">
              <w:tcPr>
                <w:tcW w:w="621" w:type="pct"/>
                <w:tcBorders>
                  <w:top w:val="single" w:sz="6" w:space="0" w:color="000000"/>
                  <w:left w:val="single" w:sz="6" w:space="0" w:color="auto"/>
                  <w:bottom w:val="single" w:sz="6" w:space="0" w:color="000000"/>
                  <w:right w:val="single" w:sz="6" w:space="0" w:color="auto"/>
                  <w:tl2br w:val="nil"/>
                  <w:tr2bl w:val="nil"/>
                </w:tcBorders>
                <w:shd w:val="clear" w:color="auto" w:fill="D9D9D9"/>
              </w:tcPr>
            </w:tcPrChange>
          </w:tcPr>
          <w:p w:rsidR="00117A2F" w:rsidRDefault="00117A2F" w:rsidP="004B7465">
            <w:pPr>
              <w:pStyle w:val="TableHeading"/>
              <w:rPr>
                <w:ins w:id="2935" w:author="wurongjun 00246467" w:date="2015-11-11T09:49:00Z"/>
              </w:rPr>
            </w:pPr>
            <w:ins w:id="2936" w:author="wurongjun 00246467" w:date="2015-11-11T09:49:00Z">
              <w:r>
                <w:t>注释</w:t>
              </w:r>
            </w:ins>
          </w:p>
        </w:tc>
      </w:tr>
      <w:tr w:rsidR="00117A2F" w:rsidTr="00117A2F">
        <w:trPr>
          <w:ins w:id="2937" w:author="wurongjun 00246467" w:date="2015-11-11T09:49:00Z"/>
        </w:trPr>
        <w:tc>
          <w:tcPr>
            <w:tcW w:w="873" w:type="pct"/>
            <w:tcBorders>
              <w:top w:val="single" w:sz="6" w:space="0" w:color="000000"/>
              <w:bottom w:val="single" w:sz="6" w:space="0" w:color="000000"/>
              <w:right w:val="single" w:sz="6" w:space="0" w:color="000000"/>
            </w:tcBorders>
            <w:shd w:val="clear" w:color="auto" w:fill="auto"/>
            <w:tcPrChange w:id="2938" w:author="wurongjun 00246467" w:date="2015-11-11T09:50:00Z">
              <w:tcPr>
                <w:tcW w:w="753"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2939" w:author="wurongjun 00246467" w:date="2015-11-11T09:49:00Z"/>
              </w:rPr>
            </w:pPr>
            <w:ins w:id="2940" w:author="wurongjun 00246467" w:date="2015-11-11T09:49:00Z">
              <w:r>
                <w:t>分类的</w:t>
              </w:r>
              <w:r>
                <w:t>ID</w:t>
              </w:r>
            </w:ins>
          </w:p>
        </w:tc>
        <w:tc>
          <w:tcPr>
            <w:tcW w:w="873" w:type="pct"/>
            <w:tcBorders>
              <w:top w:val="single" w:sz="6" w:space="0" w:color="000000"/>
              <w:bottom w:val="single" w:sz="6" w:space="0" w:color="000000"/>
              <w:right w:val="single" w:sz="6" w:space="0" w:color="000000"/>
            </w:tcBorders>
            <w:shd w:val="clear" w:color="auto" w:fill="auto"/>
            <w:tcPrChange w:id="2941" w:author="wurongjun 00246467" w:date="2015-11-11T09:50:00Z">
              <w:tcPr>
                <w:tcW w:w="753"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2942" w:author="wurongjun 00246467" w:date="2015-11-11T09:49:00Z"/>
              </w:rPr>
            </w:pPr>
            <w:ins w:id="2943" w:author="wurongjun 00246467" w:date="2015-11-11T09:49:00Z">
              <w:r>
                <w:t>SOURCE_ID</w:t>
              </w:r>
            </w:ins>
          </w:p>
        </w:tc>
        <w:tc>
          <w:tcPr>
            <w:tcW w:w="873" w:type="pct"/>
            <w:tcBorders>
              <w:top w:val="single" w:sz="6" w:space="0" w:color="000000"/>
              <w:bottom w:val="single" w:sz="6" w:space="0" w:color="000000"/>
              <w:right w:val="single" w:sz="6" w:space="0" w:color="000000"/>
            </w:tcBorders>
            <w:shd w:val="clear" w:color="auto" w:fill="auto"/>
            <w:tcPrChange w:id="2944" w:author="wurongjun 00246467" w:date="2015-11-11T09:50:00Z">
              <w:tcPr>
                <w:tcW w:w="753"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2945" w:author="wurongjun 00246467" w:date="2015-11-11T09:49:00Z"/>
              </w:rPr>
            </w:pPr>
            <w:ins w:id="2946" w:author="wurongjun 00246467" w:date="2015-11-11T09:49:00Z">
              <w:r>
                <w:t>NUMBER(19)</w:t>
              </w:r>
            </w:ins>
          </w:p>
        </w:tc>
        <w:tc>
          <w:tcPr>
            <w:tcW w:w="556" w:type="pct"/>
            <w:tcBorders>
              <w:top w:val="single" w:sz="6" w:space="0" w:color="000000"/>
              <w:bottom w:val="single" w:sz="6" w:space="0" w:color="000000"/>
              <w:right w:val="single" w:sz="6" w:space="0" w:color="000000"/>
            </w:tcBorders>
            <w:shd w:val="clear" w:color="auto" w:fill="auto"/>
            <w:tcPrChange w:id="2947" w:author="wurongjun 00246467" w:date="2015-11-11T09:50:00Z">
              <w:tcPr>
                <w:tcW w:w="1496"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2948" w:author="wurongjun 00246467" w:date="2015-11-11T09:49:00Z"/>
              </w:rPr>
            </w:pPr>
            <w:ins w:id="2949" w:author="wurongjun 00246467" w:date="2015-11-11T09:49:00Z">
              <w:r>
                <w:t>TRUE</w:t>
              </w:r>
            </w:ins>
          </w:p>
        </w:tc>
        <w:tc>
          <w:tcPr>
            <w:tcW w:w="555" w:type="pct"/>
            <w:tcBorders>
              <w:top w:val="single" w:sz="6" w:space="0" w:color="000000"/>
              <w:bottom w:val="single" w:sz="6" w:space="0" w:color="000000"/>
              <w:right w:val="single" w:sz="6" w:space="0" w:color="000000"/>
            </w:tcBorders>
            <w:shd w:val="clear" w:color="auto" w:fill="auto"/>
            <w:tcPrChange w:id="2950" w:author="wurongjun 00246467" w:date="2015-11-11T09:50:00Z">
              <w:tcPr>
                <w:tcW w:w="624"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2951" w:author="wurongjun 00246467" w:date="2015-11-11T09:49:00Z"/>
              </w:rPr>
            </w:pPr>
            <w:ins w:id="2952" w:author="wurongjun 00246467" w:date="2015-11-11T09:49:00Z">
              <w:r>
                <w:t>TRUE</w:t>
              </w:r>
            </w:ins>
          </w:p>
        </w:tc>
        <w:tc>
          <w:tcPr>
            <w:tcW w:w="1270" w:type="pct"/>
            <w:tcBorders>
              <w:top w:val="single" w:sz="6" w:space="0" w:color="000000"/>
              <w:bottom w:val="single" w:sz="6" w:space="0" w:color="000000"/>
            </w:tcBorders>
            <w:shd w:val="clear" w:color="auto" w:fill="auto"/>
            <w:tcPrChange w:id="2953" w:author="wurongjun 00246467" w:date="2015-11-11T09:50:00Z">
              <w:tcPr>
                <w:tcW w:w="621" w:type="pct"/>
                <w:tcBorders>
                  <w:top w:val="single" w:sz="6" w:space="0" w:color="000000"/>
                  <w:bottom w:val="single" w:sz="6" w:space="0" w:color="000000"/>
                </w:tcBorders>
                <w:shd w:val="clear" w:color="auto" w:fill="auto"/>
              </w:tcPr>
            </w:tcPrChange>
          </w:tcPr>
          <w:p w:rsidR="00117A2F" w:rsidRDefault="00117A2F" w:rsidP="004B7465">
            <w:pPr>
              <w:pStyle w:val="TableText"/>
              <w:rPr>
                <w:ins w:id="2954" w:author="wurongjun 00246467" w:date="2015-11-11T09:49:00Z"/>
              </w:rPr>
            </w:pPr>
          </w:p>
        </w:tc>
      </w:tr>
      <w:tr w:rsidR="00117A2F" w:rsidTr="00117A2F">
        <w:trPr>
          <w:ins w:id="2955" w:author="wurongjun 00246467" w:date="2015-11-11T09:49:00Z"/>
        </w:trPr>
        <w:tc>
          <w:tcPr>
            <w:tcW w:w="873" w:type="pct"/>
            <w:tcBorders>
              <w:top w:val="single" w:sz="6" w:space="0" w:color="000000"/>
              <w:bottom w:val="single" w:sz="6" w:space="0" w:color="000000"/>
              <w:right w:val="single" w:sz="6" w:space="0" w:color="000000"/>
            </w:tcBorders>
            <w:shd w:val="clear" w:color="auto" w:fill="auto"/>
            <w:tcPrChange w:id="2956" w:author="wurongjun 00246467" w:date="2015-11-11T09:50:00Z">
              <w:tcPr>
                <w:tcW w:w="753"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2957" w:author="wurongjun 00246467" w:date="2015-11-11T09:49:00Z"/>
              </w:rPr>
            </w:pPr>
            <w:ins w:id="2958" w:author="wurongjun 00246467" w:date="2015-11-11T09:49:00Z">
              <w:r>
                <w:t>内容的</w:t>
              </w:r>
              <w:r>
                <w:t>ID</w:t>
              </w:r>
            </w:ins>
          </w:p>
        </w:tc>
        <w:tc>
          <w:tcPr>
            <w:tcW w:w="873" w:type="pct"/>
            <w:tcBorders>
              <w:top w:val="single" w:sz="6" w:space="0" w:color="000000"/>
              <w:bottom w:val="single" w:sz="6" w:space="0" w:color="000000"/>
              <w:right w:val="single" w:sz="6" w:space="0" w:color="000000"/>
            </w:tcBorders>
            <w:shd w:val="clear" w:color="auto" w:fill="auto"/>
            <w:tcPrChange w:id="2959" w:author="wurongjun 00246467" w:date="2015-11-11T09:50:00Z">
              <w:tcPr>
                <w:tcW w:w="753"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2960" w:author="wurongjun 00246467" w:date="2015-11-11T09:49:00Z"/>
              </w:rPr>
            </w:pPr>
            <w:ins w:id="2961" w:author="wurongjun 00246467" w:date="2015-11-11T09:49:00Z">
              <w:r>
                <w:t>TARGET_ID</w:t>
              </w:r>
            </w:ins>
          </w:p>
        </w:tc>
        <w:tc>
          <w:tcPr>
            <w:tcW w:w="873" w:type="pct"/>
            <w:tcBorders>
              <w:top w:val="single" w:sz="6" w:space="0" w:color="000000"/>
              <w:bottom w:val="single" w:sz="6" w:space="0" w:color="000000"/>
              <w:right w:val="single" w:sz="6" w:space="0" w:color="000000"/>
            </w:tcBorders>
            <w:shd w:val="clear" w:color="auto" w:fill="auto"/>
            <w:tcPrChange w:id="2962" w:author="wurongjun 00246467" w:date="2015-11-11T09:50:00Z">
              <w:tcPr>
                <w:tcW w:w="753"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2963" w:author="wurongjun 00246467" w:date="2015-11-11T09:49:00Z"/>
              </w:rPr>
            </w:pPr>
            <w:ins w:id="2964" w:author="wurongjun 00246467" w:date="2015-11-11T09:49:00Z">
              <w:r>
                <w:t>NUMBER(19)</w:t>
              </w:r>
            </w:ins>
          </w:p>
        </w:tc>
        <w:tc>
          <w:tcPr>
            <w:tcW w:w="556" w:type="pct"/>
            <w:tcBorders>
              <w:top w:val="single" w:sz="6" w:space="0" w:color="000000"/>
              <w:bottom w:val="single" w:sz="6" w:space="0" w:color="000000"/>
              <w:right w:val="single" w:sz="6" w:space="0" w:color="000000"/>
            </w:tcBorders>
            <w:shd w:val="clear" w:color="auto" w:fill="auto"/>
            <w:tcPrChange w:id="2965" w:author="wurongjun 00246467" w:date="2015-11-11T09:50:00Z">
              <w:tcPr>
                <w:tcW w:w="1496"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2966" w:author="wurongjun 00246467" w:date="2015-11-11T09:49:00Z"/>
              </w:rPr>
            </w:pPr>
            <w:ins w:id="2967" w:author="wurongjun 00246467" w:date="2015-11-11T09:49:00Z">
              <w:r>
                <w:t>TRUE</w:t>
              </w:r>
            </w:ins>
          </w:p>
        </w:tc>
        <w:tc>
          <w:tcPr>
            <w:tcW w:w="555" w:type="pct"/>
            <w:tcBorders>
              <w:top w:val="single" w:sz="6" w:space="0" w:color="000000"/>
              <w:bottom w:val="single" w:sz="6" w:space="0" w:color="000000"/>
              <w:right w:val="single" w:sz="6" w:space="0" w:color="000000"/>
            </w:tcBorders>
            <w:shd w:val="clear" w:color="auto" w:fill="auto"/>
            <w:tcPrChange w:id="2968" w:author="wurongjun 00246467" w:date="2015-11-11T09:50:00Z">
              <w:tcPr>
                <w:tcW w:w="624"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2969" w:author="wurongjun 00246467" w:date="2015-11-11T09:49:00Z"/>
              </w:rPr>
            </w:pPr>
            <w:ins w:id="2970" w:author="wurongjun 00246467" w:date="2015-11-11T09:49:00Z">
              <w:r>
                <w:t>TRUE</w:t>
              </w:r>
            </w:ins>
          </w:p>
        </w:tc>
        <w:tc>
          <w:tcPr>
            <w:tcW w:w="1270" w:type="pct"/>
            <w:tcBorders>
              <w:top w:val="single" w:sz="6" w:space="0" w:color="000000"/>
              <w:bottom w:val="single" w:sz="6" w:space="0" w:color="000000"/>
            </w:tcBorders>
            <w:shd w:val="clear" w:color="auto" w:fill="auto"/>
            <w:tcPrChange w:id="2971" w:author="wurongjun 00246467" w:date="2015-11-11T09:50:00Z">
              <w:tcPr>
                <w:tcW w:w="621" w:type="pct"/>
                <w:tcBorders>
                  <w:top w:val="single" w:sz="6" w:space="0" w:color="000000"/>
                  <w:bottom w:val="single" w:sz="6" w:space="0" w:color="000000"/>
                </w:tcBorders>
                <w:shd w:val="clear" w:color="auto" w:fill="auto"/>
              </w:tcPr>
            </w:tcPrChange>
          </w:tcPr>
          <w:p w:rsidR="00117A2F" w:rsidRDefault="00117A2F" w:rsidP="004B7465">
            <w:pPr>
              <w:pStyle w:val="TableText"/>
              <w:rPr>
                <w:ins w:id="2972" w:author="wurongjun 00246467" w:date="2015-11-11T09:49:00Z"/>
              </w:rPr>
            </w:pPr>
          </w:p>
        </w:tc>
      </w:tr>
    </w:tbl>
    <w:p w:rsidR="008972A6" w:rsidRDefault="008972A6" w:rsidP="00D805C5">
      <w:pPr>
        <w:rPr>
          <w:ins w:id="2973" w:author="wurongjun 00246467" w:date="2015-11-11T09:25:00Z"/>
          <w:rFonts w:ascii="Arial" w:hAnsi="Arial"/>
        </w:rPr>
      </w:pPr>
    </w:p>
    <w:p w:rsidR="00516F3A" w:rsidRPr="00516F3A" w:rsidRDefault="00516F3A">
      <w:pPr>
        <w:pStyle w:val="31"/>
        <w:keepLines w:val="0"/>
        <w:widowControl/>
        <w:autoSpaceDE w:val="0"/>
        <w:autoSpaceDN w:val="0"/>
        <w:spacing w:before="240" w:after="240" w:line="360" w:lineRule="auto"/>
        <w:ind w:left="720" w:hanging="720"/>
        <w:rPr>
          <w:ins w:id="2974" w:author="wurongjun 00246467" w:date="2015-11-11T10:13:00Z"/>
          <w:rPrChange w:id="2975" w:author="wurongjun 00246467" w:date="2015-11-11T10:14:00Z">
            <w:rPr>
              <w:ins w:id="2976" w:author="wurongjun 00246467" w:date="2015-11-11T10:13:00Z"/>
            </w:rPr>
          </w:rPrChange>
        </w:rPr>
        <w:pPrChange w:id="2977" w:author="wurongjun 00246467" w:date="2015-11-11T10:14:00Z">
          <w:pPr>
            <w:pStyle w:val="TableDescription"/>
            <w:numPr>
              <w:ilvl w:val="8"/>
              <w:numId w:val="62"/>
            </w:numPr>
            <w:outlineLvl w:val="9"/>
          </w:pPr>
        </w:pPrChange>
      </w:pPr>
      <w:bookmarkStart w:id="2978" w:name="_Toc403656996"/>
      <w:bookmarkStart w:id="2979" w:name="_Toc435003422"/>
      <w:ins w:id="2980" w:author="wurongjun 00246467" w:date="2015-11-11T10:13:00Z">
        <w:r w:rsidRPr="00516F3A">
          <w:rPr>
            <w:rFonts w:hint="eastAsia"/>
            <w:rPrChange w:id="2981" w:author="wurongjun 00246467" w:date="2015-11-11T10:14:00Z">
              <w:rPr>
                <w:rFonts w:hint="eastAsia"/>
                <w:b/>
                <w:bCs/>
              </w:rPr>
            </w:rPrChange>
          </w:rPr>
          <w:t>分类模型表</w:t>
        </w:r>
        <w:r w:rsidRPr="00516F3A">
          <w:rPr>
            <w:rPrChange w:id="2982" w:author="wurongjun 00246467" w:date="2015-11-11T10:14:00Z">
              <w:rPr>
                <w:b/>
                <w:bCs/>
              </w:rPr>
            </w:rPrChange>
          </w:rPr>
          <w:t>T_CMP_TYPE_MEDIACATEGORY</w:t>
        </w:r>
      </w:ins>
      <w:bookmarkEnd w:id="2978"/>
      <w:ins w:id="2983" w:author="wurongjun 00246467" w:date="2015-11-11T10:57:00Z">
        <w:r w:rsidR="00C35A24">
          <w:rPr>
            <w:rFonts w:hint="eastAsia"/>
            <w:szCs w:val="24"/>
          </w:rPr>
          <w:t>（没</w:t>
        </w:r>
        <w:r w:rsidR="00C35A24">
          <w:rPr>
            <w:szCs w:val="24"/>
          </w:rPr>
          <w:t>有视图）</w:t>
        </w:r>
      </w:ins>
      <w:bookmarkEnd w:id="2979"/>
    </w:p>
    <w:tbl>
      <w:tblPr>
        <w:tblW w:w="8931" w:type="dxa"/>
        <w:tblInd w:w="-6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Change w:id="2984" w:author="wurongjun 00246467" w:date="2015-11-11T10:14:00Z">
          <w:tblPr>
            <w:tblW w:w="10353" w:type="dxa"/>
            <w:tblInd w:w="-6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PrChange>
      </w:tblPr>
      <w:tblGrid>
        <w:gridCol w:w="1560"/>
        <w:gridCol w:w="1560"/>
        <w:gridCol w:w="1559"/>
        <w:gridCol w:w="993"/>
        <w:gridCol w:w="991"/>
        <w:gridCol w:w="2268"/>
        <w:tblGridChange w:id="2985">
          <w:tblGrid>
            <w:gridCol w:w="1559"/>
            <w:gridCol w:w="1559"/>
            <w:gridCol w:w="4098"/>
            <w:gridCol w:w="679"/>
            <w:gridCol w:w="679"/>
            <w:gridCol w:w="1779"/>
          </w:tblGrid>
        </w:tblGridChange>
      </w:tblGrid>
      <w:tr w:rsidR="00516F3A" w:rsidTr="00516F3A">
        <w:trPr>
          <w:tblHeader/>
          <w:ins w:id="2986" w:author="wurongjun 00246467" w:date="2015-11-11T10:13:00Z"/>
          <w:trPrChange w:id="2987" w:author="wurongjun 00246467" w:date="2015-11-11T10:14:00Z">
            <w:trPr>
              <w:tblHeader/>
            </w:trPr>
          </w:trPrChange>
        </w:trPr>
        <w:tc>
          <w:tcPr>
            <w:tcW w:w="873" w:type="pct"/>
            <w:tcBorders>
              <w:top w:val="single" w:sz="6" w:space="0" w:color="000000"/>
              <w:left w:val="single" w:sz="6" w:space="0" w:color="auto"/>
              <w:bottom w:val="single" w:sz="6" w:space="0" w:color="000000"/>
              <w:right w:val="single" w:sz="6" w:space="0" w:color="000000"/>
              <w:tl2br w:val="nil"/>
              <w:tr2bl w:val="nil"/>
            </w:tcBorders>
            <w:shd w:val="clear" w:color="auto" w:fill="D9D9D9"/>
            <w:tcPrChange w:id="2988" w:author="wurongjun 00246467" w:date="2015-11-11T10:14:00Z">
              <w:tcPr>
                <w:tcW w:w="753" w:type="pct"/>
                <w:tcBorders>
                  <w:top w:val="single" w:sz="6" w:space="0" w:color="000000"/>
                  <w:left w:val="single" w:sz="6" w:space="0" w:color="auto"/>
                  <w:bottom w:val="single" w:sz="6" w:space="0" w:color="000000"/>
                  <w:right w:val="single" w:sz="6" w:space="0" w:color="000000"/>
                  <w:tl2br w:val="nil"/>
                  <w:tr2bl w:val="nil"/>
                </w:tcBorders>
                <w:shd w:val="clear" w:color="auto" w:fill="D9D9D9"/>
              </w:tcPr>
            </w:tcPrChange>
          </w:tcPr>
          <w:p w:rsidR="00516F3A" w:rsidRDefault="00516F3A" w:rsidP="004B7465">
            <w:pPr>
              <w:pStyle w:val="TableHeading"/>
              <w:rPr>
                <w:ins w:id="2989" w:author="wurongjun 00246467" w:date="2015-11-11T10:13:00Z"/>
              </w:rPr>
            </w:pPr>
            <w:ins w:id="2990" w:author="wurongjun 00246467" w:date="2015-11-11T10:13:00Z">
              <w:r>
                <w:t>名称</w:t>
              </w:r>
            </w:ins>
          </w:p>
        </w:tc>
        <w:tc>
          <w:tcPr>
            <w:tcW w:w="873" w:type="pct"/>
            <w:tcBorders>
              <w:top w:val="single" w:sz="6" w:space="0" w:color="000000"/>
              <w:left w:val="single" w:sz="6" w:space="0" w:color="auto"/>
              <w:bottom w:val="single" w:sz="6" w:space="0" w:color="000000"/>
              <w:right w:val="single" w:sz="6" w:space="0" w:color="000000"/>
              <w:tl2br w:val="nil"/>
              <w:tr2bl w:val="nil"/>
            </w:tcBorders>
            <w:shd w:val="clear" w:color="auto" w:fill="D9D9D9"/>
            <w:tcPrChange w:id="2991" w:author="wurongjun 00246467" w:date="2015-11-11T10:14:00Z">
              <w:tcPr>
                <w:tcW w:w="753" w:type="pct"/>
                <w:tcBorders>
                  <w:top w:val="single" w:sz="6" w:space="0" w:color="000000"/>
                  <w:left w:val="single" w:sz="6" w:space="0" w:color="auto"/>
                  <w:bottom w:val="single" w:sz="6" w:space="0" w:color="000000"/>
                  <w:right w:val="single" w:sz="6" w:space="0" w:color="000000"/>
                  <w:tl2br w:val="nil"/>
                  <w:tr2bl w:val="nil"/>
                </w:tcBorders>
                <w:shd w:val="clear" w:color="auto" w:fill="D9D9D9"/>
              </w:tcPr>
            </w:tcPrChange>
          </w:tcPr>
          <w:p w:rsidR="00516F3A" w:rsidRDefault="00516F3A" w:rsidP="004B7465">
            <w:pPr>
              <w:pStyle w:val="TableHeading"/>
              <w:rPr>
                <w:ins w:id="2992" w:author="wurongjun 00246467" w:date="2015-11-11T10:13:00Z"/>
              </w:rPr>
            </w:pPr>
            <w:ins w:id="2993" w:author="wurongjun 00246467" w:date="2015-11-11T10:13:00Z">
              <w:r>
                <w:t>代码</w:t>
              </w:r>
            </w:ins>
          </w:p>
        </w:tc>
        <w:tc>
          <w:tcPr>
            <w:tcW w:w="873" w:type="pct"/>
            <w:tcBorders>
              <w:top w:val="single" w:sz="6" w:space="0" w:color="000000"/>
              <w:left w:val="single" w:sz="6" w:space="0" w:color="auto"/>
              <w:bottom w:val="single" w:sz="6" w:space="0" w:color="000000"/>
              <w:right w:val="single" w:sz="6" w:space="0" w:color="000000"/>
              <w:tl2br w:val="nil"/>
              <w:tr2bl w:val="nil"/>
            </w:tcBorders>
            <w:shd w:val="clear" w:color="auto" w:fill="D9D9D9"/>
            <w:tcPrChange w:id="2994" w:author="wurongjun 00246467" w:date="2015-11-11T10:14:00Z">
              <w:tcPr>
                <w:tcW w:w="197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tcPrChange>
          </w:tcPr>
          <w:p w:rsidR="00516F3A" w:rsidRDefault="00516F3A" w:rsidP="004B7465">
            <w:pPr>
              <w:pStyle w:val="TableHeading"/>
              <w:rPr>
                <w:ins w:id="2995" w:author="wurongjun 00246467" w:date="2015-11-11T10:13:00Z"/>
              </w:rPr>
            </w:pPr>
            <w:ins w:id="2996" w:author="wurongjun 00246467" w:date="2015-11-11T10:13:00Z">
              <w:r>
                <w:t>数据类型</w:t>
              </w:r>
            </w:ins>
          </w:p>
        </w:tc>
        <w:tc>
          <w:tcPr>
            <w:tcW w:w="556" w:type="pct"/>
            <w:tcBorders>
              <w:top w:val="single" w:sz="6" w:space="0" w:color="000000"/>
              <w:left w:val="single" w:sz="6" w:space="0" w:color="auto"/>
              <w:bottom w:val="single" w:sz="6" w:space="0" w:color="000000"/>
              <w:right w:val="single" w:sz="6" w:space="0" w:color="000000"/>
              <w:tl2br w:val="nil"/>
              <w:tr2bl w:val="nil"/>
            </w:tcBorders>
            <w:shd w:val="clear" w:color="auto" w:fill="D9D9D9"/>
            <w:tcPrChange w:id="2997" w:author="wurongjun 00246467" w:date="2015-11-11T10:14:00Z">
              <w:tcPr>
                <w:tcW w:w="32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tcPrChange>
          </w:tcPr>
          <w:p w:rsidR="00516F3A" w:rsidRDefault="00516F3A" w:rsidP="004B7465">
            <w:pPr>
              <w:pStyle w:val="TableHeading"/>
              <w:rPr>
                <w:ins w:id="2998" w:author="wurongjun 00246467" w:date="2015-11-11T10:13:00Z"/>
              </w:rPr>
            </w:pPr>
            <w:ins w:id="2999" w:author="wurongjun 00246467" w:date="2015-11-11T10:13:00Z">
              <w:r>
                <w:t>主要的</w:t>
              </w:r>
            </w:ins>
          </w:p>
        </w:tc>
        <w:tc>
          <w:tcPr>
            <w:tcW w:w="555" w:type="pct"/>
            <w:tcBorders>
              <w:top w:val="single" w:sz="6" w:space="0" w:color="000000"/>
              <w:left w:val="single" w:sz="6" w:space="0" w:color="auto"/>
              <w:bottom w:val="single" w:sz="6" w:space="0" w:color="000000"/>
              <w:right w:val="single" w:sz="6" w:space="0" w:color="000000"/>
              <w:tl2br w:val="nil"/>
              <w:tr2bl w:val="nil"/>
            </w:tcBorders>
            <w:shd w:val="clear" w:color="auto" w:fill="D9D9D9"/>
            <w:tcPrChange w:id="3000" w:author="wurongjun 00246467" w:date="2015-11-11T10:14:00Z">
              <w:tcPr>
                <w:tcW w:w="32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tcPrChange>
          </w:tcPr>
          <w:p w:rsidR="00516F3A" w:rsidRDefault="00516F3A" w:rsidP="004B7465">
            <w:pPr>
              <w:pStyle w:val="TableHeading"/>
              <w:rPr>
                <w:ins w:id="3001" w:author="wurongjun 00246467" w:date="2015-11-11T10:13:00Z"/>
              </w:rPr>
            </w:pPr>
            <w:ins w:id="3002" w:author="wurongjun 00246467" w:date="2015-11-11T10:13:00Z">
              <w:r>
                <w:t>强制</w:t>
              </w:r>
            </w:ins>
          </w:p>
        </w:tc>
        <w:tc>
          <w:tcPr>
            <w:tcW w:w="1270" w:type="pct"/>
            <w:tcBorders>
              <w:top w:val="single" w:sz="6" w:space="0" w:color="000000"/>
              <w:left w:val="single" w:sz="6" w:space="0" w:color="auto"/>
              <w:bottom w:val="single" w:sz="6" w:space="0" w:color="000000"/>
              <w:right w:val="single" w:sz="6" w:space="0" w:color="auto"/>
              <w:tl2br w:val="nil"/>
              <w:tr2bl w:val="nil"/>
            </w:tcBorders>
            <w:shd w:val="clear" w:color="auto" w:fill="D9D9D9"/>
            <w:tcPrChange w:id="3003" w:author="wurongjun 00246467" w:date="2015-11-11T10:14:00Z">
              <w:tcPr>
                <w:tcW w:w="859" w:type="pct"/>
                <w:tcBorders>
                  <w:top w:val="single" w:sz="6" w:space="0" w:color="000000"/>
                  <w:left w:val="single" w:sz="6" w:space="0" w:color="auto"/>
                  <w:bottom w:val="single" w:sz="6" w:space="0" w:color="000000"/>
                  <w:right w:val="single" w:sz="6" w:space="0" w:color="auto"/>
                  <w:tl2br w:val="nil"/>
                  <w:tr2bl w:val="nil"/>
                </w:tcBorders>
                <w:shd w:val="clear" w:color="auto" w:fill="D9D9D9"/>
              </w:tcPr>
            </w:tcPrChange>
          </w:tcPr>
          <w:p w:rsidR="00516F3A" w:rsidRDefault="00516F3A" w:rsidP="004B7465">
            <w:pPr>
              <w:pStyle w:val="TableHeading"/>
              <w:rPr>
                <w:ins w:id="3004" w:author="wurongjun 00246467" w:date="2015-11-11T10:13:00Z"/>
              </w:rPr>
            </w:pPr>
            <w:ins w:id="3005" w:author="wurongjun 00246467" w:date="2015-11-11T10:13:00Z">
              <w:r>
                <w:t>注释</w:t>
              </w:r>
            </w:ins>
          </w:p>
        </w:tc>
      </w:tr>
      <w:tr w:rsidR="00516F3A" w:rsidTr="00516F3A">
        <w:trPr>
          <w:ins w:id="3006" w:author="wurongjun 00246467" w:date="2015-11-11T10:13:00Z"/>
        </w:trPr>
        <w:tc>
          <w:tcPr>
            <w:tcW w:w="873" w:type="pct"/>
            <w:tcBorders>
              <w:top w:val="single" w:sz="6" w:space="0" w:color="000000"/>
              <w:bottom w:val="single" w:sz="6" w:space="0" w:color="000000"/>
              <w:right w:val="single" w:sz="6" w:space="0" w:color="000000"/>
            </w:tcBorders>
            <w:shd w:val="clear" w:color="auto" w:fill="auto"/>
            <w:tcPrChange w:id="3007"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008" w:author="wurongjun 00246467" w:date="2015-11-11T10:13:00Z"/>
              </w:rPr>
            </w:pPr>
            <w:ins w:id="3009" w:author="wurongjun 00246467" w:date="2015-11-11T10:13:00Z">
              <w:r>
                <w:t>分类编号</w:t>
              </w:r>
            </w:ins>
          </w:p>
        </w:tc>
        <w:tc>
          <w:tcPr>
            <w:tcW w:w="873" w:type="pct"/>
            <w:tcBorders>
              <w:top w:val="single" w:sz="6" w:space="0" w:color="000000"/>
              <w:bottom w:val="single" w:sz="6" w:space="0" w:color="000000"/>
              <w:right w:val="single" w:sz="6" w:space="0" w:color="000000"/>
            </w:tcBorders>
            <w:shd w:val="clear" w:color="auto" w:fill="auto"/>
            <w:tcPrChange w:id="3010"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011" w:author="wurongjun 00246467" w:date="2015-11-11T10:13:00Z"/>
              </w:rPr>
            </w:pPr>
            <w:ins w:id="3012" w:author="wurongjun 00246467" w:date="2015-11-11T10:13:00Z">
              <w:r>
                <w:t>OBJECTID</w:t>
              </w:r>
            </w:ins>
          </w:p>
        </w:tc>
        <w:tc>
          <w:tcPr>
            <w:tcW w:w="873" w:type="pct"/>
            <w:tcBorders>
              <w:top w:val="single" w:sz="6" w:space="0" w:color="000000"/>
              <w:bottom w:val="single" w:sz="6" w:space="0" w:color="000000"/>
              <w:right w:val="single" w:sz="6" w:space="0" w:color="000000"/>
            </w:tcBorders>
            <w:shd w:val="clear" w:color="auto" w:fill="auto"/>
            <w:tcPrChange w:id="3013" w:author="wurongjun 00246467" w:date="2015-11-11T10:14:00Z">
              <w:tcPr>
                <w:tcW w:w="1979"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014" w:author="wurongjun 00246467" w:date="2015-11-11T10:13:00Z"/>
              </w:rPr>
            </w:pPr>
            <w:ins w:id="3015" w:author="wurongjun 00246467" w:date="2015-11-11T10:13:00Z">
              <w:r>
                <w:t>NUMBER(19)</w:t>
              </w:r>
            </w:ins>
          </w:p>
        </w:tc>
        <w:tc>
          <w:tcPr>
            <w:tcW w:w="556" w:type="pct"/>
            <w:tcBorders>
              <w:top w:val="single" w:sz="6" w:space="0" w:color="000000"/>
              <w:bottom w:val="single" w:sz="6" w:space="0" w:color="000000"/>
              <w:right w:val="single" w:sz="6" w:space="0" w:color="000000"/>
            </w:tcBorders>
            <w:shd w:val="clear" w:color="auto" w:fill="auto"/>
            <w:tcPrChange w:id="3016"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017" w:author="wurongjun 00246467" w:date="2015-11-11T10:13:00Z"/>
              </w:rPr>
            </w:pPr>
            <w:ins w:id="3018" w:author="wurongjun 00246467" w:date="2015-11-11T10:13:00Z">
              <w:r>
                <w:t>TRUE</w:t>
              </w:r>
            </w:ins>
          </w:p>
        </w:tc>
        <w:tc>
          <w:tcPr>
            <w:tcW w:w="555" w:type="pct"/>
            <w:tcBorders>
              <w:top w:val="single" w:sz="6" w:space="0" w:color="000000"/>
              <w:bottom w:val="single" w:sz="6" w:space="0" w:color="000000"/>
              <w:right w:val="single" w:sz="6" w:space="0" w:color="000000"/>
            </w:tcBorders>
            <w:shd w:val="clear" w:color="auto" w:fill="auto"/>
            <w:tcPrChange w:id="3019"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020" w:author="wurongjun 00246467" w:date="2015-11-11T10:13:00Z"/>
              </w:rPr>
            </w:pPr>
            <w:ins w:id="3021" w:author="wurongjun 00246467" w:date="2015-11-11T10:13:00Z">
              <w:r>
                <w:t>TRUE</w:t>
              </w:r>
            </w:ins>
          </w:p>
        </w:tc>
        <w:tc>
          <w:tcPr>
            <w:tcW w:w="1270" w:type="pct"/>
            <w:tcBorders>
              <w:top w:val="single" w:sz="6" w:space="0" w:color="000000"/>
              <w:bottom w:val="single" w:sz="6" w:space="0" w:color="000000"/>
            </w:tcBorders>
            <w:shd w:val="clear" w:color="auto" w:fill="auto"/>
            <w:tcPrChange w:id="3022" w:author="wurongjun 00246467" w:date="2015-11-11T10:14:00Z">
              <w:tcPr>
                <w:tcW w:w="859" w:type="pct"/>
                <w:tcBorders>
                  <w:top w:val="single" w:sz="6" w:space="0" w:color="000000"/>
                  <w:bottom w:val="single" w:sz="6" w:space="0" w:color="000000"/>
                </w:tcBorders>
                <w:shd w:val="clear" w:color="auto" w:fill="auto"/>
              </w:tcPr>
            </w:tcPrChange>
          </w:tcPr>
          <w:p w:rsidR="00516F3A" w:rsidRDefault="00516F3A" w:rsidP="004B7465">
            <w:pPr>
              <w:pStyle w:val="TableText"/>
              <w:rPr>
                <w:ins w:id="3023" w:author="wurongjun 00246467" w:date="2015-11-11T10:13:00Z"/>
              </w:rPr>
            </w:pPr>
          </w:p>
        </w:tc>
      </w:tr>
      <w:tr w:rsidR="00516F3A" w:rsidTr="00516F3A">
        <w:trPr>
          <w:ins w:id="3024" w:author="wurongjun 00246467" w:date="2015-11-11T10:13:00Z"/>
        </w:trPr>
        <w:tc>
          <w:tcPr>
            <w:tcW w:w="873" w:type="pct"/>
            <w:tcBorders>
              <w:top w:val="single" w:sz="6" w:space="0" w:color="000000"/>
              <w:bottom w:val="single" w:sz="6" w:space="0" w:color="000000"/>
              <w:right w:val="single" w:sz="6" w:space="0" w:color="000000"/>
            </w:tcBorders>
            <w:shd w:val="clear" w:color="auto" w:fill="auto"/>
            <w:tcPrChange w:id="3025"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026" w:author="wurongjun 00246467" w:date="2015-11-11T10:13:00Z"/>
              </w:rPr>
            </w:pPr>
            <w:ins w:id="3027" w:author="wurongjun 00246467" w:date="2015-11-11T10:13:00Z">
              <w:r>
                <w:t>分类名称</w:t>
              </w:r>
            </w:ins>
          </w:p>
        </w:tc>
        <w:tc>
          <w:tcPr>
            <w:tcW w:w="873" w:type="pct"/>
            <w:tcBorders>
              <w:top w:val="single" w:sz="6" w:space="0" w:color="000000"/>
              <w:bottom w:val="single" w:sz="6" w:space="0" w:color="000000"/>
              <w:right w:val="single" w:sz="6" w:space="0" w:color="000000"/>
            </w:tcBorders>
            <w:shd w:val="clear" w:color="auto" w:fill="auto"/>
            <w:tcPrChange w:id="3028"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029" w:author="wurongjun 00246467" w:date="2015-11-11T10:13:00Z"/>
              </w:rPr>
            </w:pPr>
            <w:ins w:id="3030" w:author="wurongjun 00246467" w:date="2015-11-11T10:13:00Z">
              <w:r>
                <w:t>NAME_LANG1</w:t>
              </w:r>
            </w:ins>
          </w:p>
        </w:tc>
        <w:tc>
          <w:tcPr>
            <w:tcW w:w="873" w:type="pct"/>
            <w:tcBorders>
              <w:top w:val="single" w:sz="6" w:space="0" w:color="000000"/>
              <w:bottom w:val="single" w:sz="6" w:space="0" w:color="000000"/>
              <w:right w:val="single" w:sz="6" w:space="0" w:color="000000"/>
            </w:tcBorders>
            <w:shd w:val="clear" w:color="auto" w:fill="auto"/>
            <w:tcPrChange w:id="3031" w:author="wurongjun 00246467" w:date="2015-11-11T10:14:00Z">
              <w:tcPr>
                <w:tcW w:w="1979"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032" w:author="wurongjun 00246467" w:date="2015-11-11T10:13:00Z"/>
              </w:rPr>
            </w:pPr>
            <w:ins w:id="3033" w:author="wurongjun 00246467" w:date="2015-11-11T10:13:00Z">
              <w:r>
                <w:t>VARCHAR2(384)</w:t>
              </w:r>
            </w:ins>
          </w:p>
        </w:tc>
        <w:tc>
          <w:tcPr>
            <w:tcW w:w="556" w:type="pct"/>
            <w:tcBorders>
              <w:top w:val="single" w:sz="6" w:space="0" w:color="000000"/>
              <w:bottom w:val="single" w:sz="6" w:space="0" w:color="000000"/>
              <w:right w:val="single" w:sz="6" w:space="0" w:color="000000"/>
            </w:tcBorders>
            <w:shd w:val="clear" w:color="auto" w:fill="auto"/>
            <w:tcPrChange w:id="3034"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035" w:author="wurongjun 00246467" w:date="2015-11-11T10:13:00Z"/>
              </w:rPr>
            </w:pPr>
            <w:ins w:id="3036" w:author="wurongjun 00246467" w:date="2015-11-11T10:13:00Z">
              <w:r>
                <w:t>FALSE</w:t>
              </w:r>
            </w:ins>
          </w:p>
        </w:tc>
        <w:tc>
          <w:tcPr>
            <w:tcW w:w="555" w:type="pct"/>
            <w:tcBorders>
              <w:top w:val="single" w:sz="6" w:space="0" w:color="000000"/>
              <w:bottom w:val="single" w:sz="6" w:space="0" w:color="000000"/>
              <w:right w:val="single" w:sz="6" w:space="0" w:color="000000"/>
            </w:tcBorders>
            <w:shd w:val="clear" w:color="auto" w:fill="auto"/>
            <w:tcPrChange w:id="3037"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038" w:author="wurongjun 00246467" w:date="2015-11-11T10:13:00Z"/>
              </w:rPr>
            </w:pPr>
            <w:ins w:id="3039" w:author="wurongjun 00246467" w:date="2015-11-11T10:13:00Z">
              <w:r>
                <w:t>FALSE</w:t>
              </w:r>
            </w:ins>
          </w:p>
        </w:tc>
        <w:tc>
          <w:tcPr>
            <w:tcW w:w="1270" w:type="pct"/>
            <w:tcBorders>
              <w:top w:val="single" w:sz="6" w:space="0" w:color="000000"/>
              <w:bottom w:val="single" w:sz="6" w:space="0" w:color="000000"/>
            </w:tcBorders>
            <w:shd w:val="clear" w:color="auto" w:fill="auto"/>
            <w:tcPrChange w:id="3040" w:author="wurongjun 00246467" w:date="2015-11-11T10:14:00Z">
              <w:tcPr>
                <w:tcW w:w="859" w:type="pct"/>
                <w:tcBorders>
                  <w:top w:val="single" w:sz="6" w:space="0" w:color="000000"/>
                  <w:bottom w:val="single" w:sz="6" w:space="0" w:color="000000"/>
                </w:tcBorders>
                <w:shd w:val="clear" w:color="auto" w:fill="auto"/>
              </w:tcPr>
            </w:tcPrChange>
          </w:tcPr>
          <w:p w:rsidR="00516F3A" w:rsidRDefault="00516F3A" w:rsidP="004B7465">
            <w:pPr>
              <w:pStyle w:val="TableText"/>
              <w:rPr>
                <w:ins w:id="3041" w:author="wurongjun 00246467" w:date="2015-11-11T10:13:00Z"/>
              </w:rPr>
            </w:pPr>
          </w:p>
        </w:tc>
      </w:tr>
      <w:tr w:rsidR="00516F3A" w:rsidTr="00516F3A">
        <w:trPr>
          <w:ins w:id="3042" w:author="wurongjun 00246467" w:date="2015-11-11T10:13:00Z"/>
        </w:trPr>
        <w:tc>
          <w:tcPr>
            <w:tcW w:w="873" w:type="pct"/>
            <w:tcBorders>
              <w:top w:val="single" w:sz="6" w:space="0" w:color="000000"/>
              <w:bottom w:val="single" w:sz="6" w:space="0" w:color="000000"/>
              <w:right w:val="single" w:sz="6" w:space="0" w:color="000000"/>
            </w:tcBorders>
            <w:shd w:val="clear" w:color="auto" w:fill="auto"/>
            <w:tcPrChange w:id="3043"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044" w:author="wurongjun 00246467" w:date="2015-11-11T10:13:00Z"/>
              </w:rPr>
            </w:pPr>
            <w:ins w:id="3045" w:author="wurongjun 00246467" w:date="2015-11-11T10:13:00Z">
              <w:r>
                <w:t>分类名称</w:t>
              </w:r>
            </w:ins>
          </w:p>
        </w:tc>
        <w:tc>
          <w:tcPr>
            <w:tcW w:w="873" w:type="pct"/>
            <w:tcBorders>
              <w:top w:val="single" w:sz="6" w:space="0" w:color="000000"/>
              <w:bottom w:val="single" w:sz="6" w:space="0" w:color="000000"/>
              <w:right w:val="single" w:sz="6" w:space="0" w:color="000000"/>
            </w:tcBorders>
            <w:shd w:val="clear" w:color="auto" w:fill="auto"/>
            <w:tcPrChange w:id="3046"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047" w:author="wurongjun 00246467" w:date="2015-11-11T10:13:00Z"/>
              </w:rPr>
            </w:pPr>
            <w:ins w:id="3048" w:author="wurongjun 00246467" w:date="2015-11-11T10:13:00Z">
              <w:r>
                <w:t>NAME_LANG2</w:t>
              </w:r>
            </w:ins>
          </w:p>
        </w:tc>
        <w:tc>
          <w:tcPr>
            <w:tcW w:w="873" w:type="pct"/>
            <w:tcBorders>
              <w:top w:val="single" w:sz="6" w:space="0" w:color="000000"/>
              <w:bottom w:val="single" w:sz="6" w:space="0" w:color="000000"/>
              <w:right w:val="single" w:sz="6" w:space="0" w:color="000000"/>
            </w:tcBorders>
            <w:shd w:val="clear" w:color="auto" w:fill="auto"/>
            <w:tcPrChange w:id="3049" w:author="wurongjun 00246467" w:date="2015-11-11T10:14:00Z">
              <w:tcPr>
                <w:tcW w:w="1979"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050" w:author="wurongjun 00246467" w:date="2015-11-11T10:13:00Z"/>
              </w:rPr>
            </w:pPr>
            <w:ins w:id="3051" w:author="wurongjun 00246467" w:date="2015-11-11T10:13:00Z">
              <w:r>
                <w:t>VARCHAR2(384)</w:t>
              </w:r>
            </w:ins>
          </w:p>
        </w:tc>
        <w:tc>
          <w:tcPr>
            <w:tcW w:w="556" w:type="pct"/>
            <w:tcBorders>
              <w:top w:val="single" w:sz="6" w:space="0" w:color="000000"/>
              <w:bottom w:val="single" w:sz="6" w:space="0" w:color="000000"/>
              <w:right w:val="single" w:sz="6" w:space="0" w:color="000000"/>
            </w:tcBorders>
            <w:shd w:val="clear" w:color="auto" w:fill="auto"/>
            <w:tcPrChange w:id="3052"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053" w:author="wurongjun 00246467" w:date="2015-11-11T10:13:00Z"/>
              </w:rPr>
            </w:pPr>
            <w:ins w:id="3054" w:author="wurongjun 00246467" w:date="2015-11-11T10:13:00Z">
              <w:r>
                <w:t>FALSE</w:t>
              </w:r>
            </w:ins>
          </w:p>
        </w:tc>
        <w:tc>
          <w:tcPr>
            <w:tcW w:w="555" w:type="pct"/>
            <w:tcBorders>
              <w:top w:val="single" w:sz="6" w:space="0" w:color="000000"/>
              <w:bottom w:val="single" w:sz="6" w:space="0" w:color="000000"/>
              <w:right w:val="single" w:sz="6" w:space="0" w:color="000000"/>
            </w:tcBorders>
            <w:shd w:val="clear" w:color="auto" w:fill="auto"/>
            <w:tcPrChange w:id="3055"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056" w:author="wurongjun 00246467" w:date="2015-11-11T10:13:00Z"/>
              </w:rPr>
            </w:pPr>
            <w:ins w:id="3057" w:author="wurongjun 00246467" w:date="2015-11-11T10:13:00Z">
              <w:r>
                <w:t>FALSE</w:t>
              </w:r>
            </w:ins>
          </w:p>
        </w:tc>
        <w:tc>
          <w:tcPr>
            <w:tcW w:w="1270" w:type="pct"/>
            <w:tcBorders>
              <w:top w:val="single" w:sz="6" w:space="0" w:color="000000"/>
              <w:bottom w:val="single" w:sz="6" w:space="0" w:color="000000"/>
            </w:tcBorders>
            <w:shd w:val="clear" w:color="auto" w:fill="auto"/>
            <w:tcPrChange w:id="3058" w:author="wurongjun 00246467" w:date="2015-11-11T10:14:00Z">
              <w:tcPr>
                <w:tcW w:w="859" w:type="pct"/>
                <w:tcBorders>
                  <w:top w:val="single" w:sz="6" w:space="0" w:color="000000"/>
                  <w:bottom w:val="single" w:sz="6" w:space="0" w:color="000000"/>
                </w:tcBorders>
                <w:shd w:val="clear" w:color="auto" w:fill="auto"/>
              </w:tcPr>
            </w:tcPrChange>
          </w:tcPr>
          <w:p w:rsidR="00516F3A" w:rsidRDefault="00516F3A" w:rsidP="004B7465">
            <w:pPr>
              <w:pStyle w:val="TableText"/>
              <w:rPr>
                <w:ins w:id="3059" w:author="wurongjun 00246467" w:date="2015-11-11T10:13:00Z"/>
              </w:rPr>
            </w:pPr>
          </w:p>
        </w:tc>
      </w:tr>
      <w:tr w:rsidR="00516F3A" w:rsidTr="00516F3A">
        <w:trPr>
          <w:ins w:id="3060" w:author="wurongjun 00246467" w:date="2015-11-11T10:13:00Z"/>
        </w:trPr>
        <w:tc>
          <w:tcPr>
            <w:tcW w:w="873" w:type="pct"/>
            <w:tcBorders>
              <w:top w:val="single" w:sz="6" w:space="0" w:color="000000"/>
              <w:bottom w:val="single" w:sz="6" w:space="0" w:color="000000"/>
              <w:right w:val="single" w:sz="6" w:space="0" w:color="000000"/>
            </w:tcBorders>
            <w:shd w:val="clear" w:color="auto" w:fill="auto"/>
            <w:tcPrChange w:id="3061"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062" w:author="wurongjun 00246467" w:date="2015-11-11T10:13:00Z"/>
              </w:rPr>
            </w:pPr>
            <w:ins w:id="3063" w:author="wurongjun 00246467" w:date="2015-11-11T10:13:00Z">
              <w:r>
                <w:t>分类名称</w:t>
              </w:r>
            </w:ins>
          </w:p>
        </w:tc>
        <w:tc>
          <w:tcPr>
            <w:tcW w:w="873" w:type="pct"/>
            <w:tcBorders>
              <w:top w:val="single" w:sz="6" w:space="0" w:color="000000"/>
              <w:bottom w:val="single" w:sz="6" w:space="0" w:color="000000"/>
              <w:right w:val="single" w:sz="6" w:space="0" w:color="000000"/>
            </w:tcBorders>
            <w:shd w:val="clear" w:color="auto" w:fill="auto"/>
            <w:tcPrChange w:id="3064"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065" w:author="wurongjun 00246467" w:date="2015-11-11T10:13:00Z"/>
              </w:rPr>
            </w:pPr>
            <w:ins w:id="3066" w:author="wurongjun 00246467" w:date="2015-11-11T10:13:00Z">
              <w:r>
                <w:t>NAME_LANG3</w:t>
              </w:r>
            </w:ins>
          </w:p>
        </w:tc>
        <w:tc>
          <w:tcPr>
            <w:tcW w:w="873" w:type="pct"/>
            <w:tcBorders>
              <w:top w:val="single" w:sz="6" w:space="0" w:color="000000"/>
              <w:bottom w:val="single" w:sz="6" w:space="0" w:color="000000"/>
              <w:right w:val="single" w:sz="6" w:space="0" w:color="000000"/>
            </w:tcBorders>
            <w:shd w:val="clear" w:color="auto" w:fill="auto"/>
            <w:tcPrChange w:id="3067" w:author="wurongjun 00246467" w:date="2015-11-11T10:14:00Z">
              <w:tcPr>
                <w:tcW w:w="1979"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068" w:author="wurongjun 00246467" w:date="2015-11-11T10:13:00Z"/>
              </w:rPr>
            </w:pPr>
            <w:ins w:id="3069" w:author="wurongjun 00246467" w:date="2015-11-11T10:13:00Z">
              <w:r>
                <w:t>VARCHAR2(384)</w:t>
              </w:r>
            </w:ins>
          </w:p>
        </w:tc>
        <w:tc>
          <w:tcPr>
            <w:tcW w:w="556" w:type="pct"/>
            <w:tcBorders>
              <w:top w:val="single" w:sz="6" w:space="0" w:color="000000"/>
              <w:bottom w:val="single" w:sz="6" w:space="0" w:color="000000"/>
              <w:right w:val="single" w:sz="6" w:space="0" w:color="000000"/>
            </w:tcBorders>
            <w:shd w:val="clear" w:color="auto" w:fill="auto"/>
            <w:tcPrChange w:id="3070"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071" w:author="wurongjun 00246467" w:date="2015-11-11T10:13:00Z"/>
              </w:rPr>
            </w:pPr>
            <w:ins w:id="3072" w:author="wurongjun 00246467" w:date="2015-11-11T10:13:00Z">
              <w:r>
                <w:t>FALSE</w:t>
              </w:r>
            </w:ins>
          </w:p>
        </w:tc>
        <w:tc>
          <w:tcPr>
            <w:tcW w:w="555" w:type="pct"/>
            <w:tcBorders>
              <w:top w:val="single" w:sz="6" w:space="0" w:color="000000"/>
              <w:bottom w:val="single" w:sz="6" w:space="0" w:color="000000"/>
              <w:right w:val="single" w:sz="6" w:space="0" w:color="000000"/>
            </w:tcBorders>
            <w:shd w:val="clear" w:color="auto" w:fill="auto"/>
            <w:tcPrChange w:id="3073"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074" w:author="wurongjun 00246467" w:date="2015-11-11T10:13:00Z"/>
              </w:rPr>
            </w:pPr>
            <w:ins w:id="3075" w:author="wurongjun 00246467" w:date="2015-11-11T10:13:00Z">
              <w:r>
                <w:t>FALSE</w:t>
              </w:r>
            </w:ins>
          </w:p>
        </w:tc>
        <w:tc>
          <w:tcPr>
            <w:tcW w:w="1270" w:type="pct"/>
            <w:tcBorders>
              <w:top w:val="single" w:sz="6" w:space="0" w:color="000000"/>
              <w:bottom w:val="single" w:sz="6" w:space="0" w:color="000000"/>
            </w:tcBorders>
            <w:shd w:val="clear" w:color="auto" w:fill="auto"/>
            <w:tcPrChange w:id="3076" w:author="wurongjun 00246467" w:date="2015-11-11T10:14:00Z">
              <w:tcPr>
                <w:tcW w:w="859" w:type="pct"/>
                <w:tcBorders>
                  <w:top w:val="single" w:sz="6" w:space="0" w:color="000000"/>
                  <w:bottom w:val="single" w:sz="6" w:space="0" w:color="000000"/>
                </w:tcBorders>
                <w:shd w:val="clear" w:color="auto" w:fill="auto"/>
              </w:tcPr>
            </w:tcPrChange>
          </w:tcPr>
          <w:p w:rsidR="00516F3A" w:rsidRDefault="00516F3A" w:rsidP="004B7465">
            <w:pPr>
              <w:pStyle w:val="TableText"/>
              <w:rPr>
                <w:ins w:id="3077" w:author="wurongjun 00246467" w:date="2015-11-11T10:13:00Z"/>
              </w:rPr>
            </w:pPr>
          </w:p>
        </w:tc>
      </w:tr>
      <w:tr w:rsidR="00516F3A" w:rsidTr="00516F3A">
        <w:trPr>
          <w:ins w:id="3078" w:author="wurongjun 00246467" w:date="2015-11-11T10:13:00Z"/>
        </w:trPr>
        <w:tc>
          <w:tcPr>
            <w:tcW w:w="873" w:type="pct"/>
            <w:tcBorders>
              <w:top w:val="single" w:sz="6" w:space="0" w:color="000000"/>
              <w:bottom w:val="single" w:sz="6" w:space="0" w:color="000000"/>
              <w:right w:val="single" w:sz="6" w:space="0" w:color="000000"/>
            </w:tcBorders>
            <w:shd w:val="clear" w:color="auto" w:fill="auto"/>
            <w:tcPrChange w:id="3079"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080" w:author="wurongjun 00246467" w:date="2015-11-11T10:13:00Z"/>
              </w:rPr>
            </w:pPr>
            <w:ins w:id="3081" w:author="wurongjun 00246467" w:date="2015-11-11T10:13:00Z">
              <w:r>
                <w:t>分类名称</w:t>
              </w:r>
            </w:ins>
          </w:p>
        </w:tc>
        <w:tc>
          <w:tcPr>
            <w:tcW w:w="873" w:type="pct"/>
            <w:tcBorders>
              <w:top w:val="single" w:sz="6" w:space="0" w:color="000000"/>
              <w:bottom w:val="single" w:sz="6" w:space="0" w:color="000000"/>
              <w:right w:val="single" w:sz="6" w:space="0" w:color="000000"/>
            </w:tcBorders>
            <w:shd w:val="clear" w:color="auto" w:fill="auto"/>
            <w:tcPrChange w:id="3082"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083" w:author="wurongjun 00246467" w:date="2015-11-11T10:13:00Z"/>
              </w:rPr>
            </w:pPr>
            <w:ins w:id="3084" w:author="wurongjun 00246467" w:date="2015-11-11T10:13:00Z">
              <w:r>
                <w:t>NAME_LANG4</w:t>
              </w:r>
            </w:ins>
          </w:p>
        </w:tc>
        <w:tc>
          <w:tcPr>
            <w:tcW w:w="873" w:type="pct"/>
            <w:tcBorders>
              <w:top w:val="single" w:sz="6" w:space="0" w:color="000000"/>
              <w:bottom w:val="single" w:sz="6" w:space="0" w:color="000000"/>
              <w:right w:val="single" w:sz="6" w:space="0" w:color="000000"/>
            </w:tcBorders>
            <w:shd w:val="clear" w:color="auto" w:fill="auto"/>
            <w:tcPrChange w:id="3085" w:author="wurongjun 00246467" w:date="2015-11-11T10:14:00Z">
              <w:tcPr>
                <w:tcW w:w="1979"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086" w:author="wurongjun 00246467" w:date="2015-11-11T10:13:00Z"/>
              </w:rPr>
            </w:pPr>
            <w:ins w:id="3087" w:author="wurongjun 00246467" w:date="2015-11-11T10:13:00Z">
              <w:r>
                <w:t>VARCHAR2(384)</w:t>
              </w:r>
            </w:ins>
          </w:p>
        </w:tc>
        <w:tc>
          <w:tcPr>
            <w:tcW w:w="556" w:type="pct"/>
            <w:tcBorders>
              <w:top w:val="single" w:sz="6" w:space="0" w:color="000000"/>
              <w:bottom w:val="single" w:sz="6" w:space="0" w:color="000000"/>
              <w:right w:val="single" w:sz="6" w:space="0" w:color="000000"/>
            </w:tcBorders>
            <w:shd w:val="clear" w:color="auto" w:fill="auto"/>
            <w:tcPrChange w:id="3088"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089" w:author="wurongjun 00246467" w:date="2015-11-11T10:13:00Z"/>
              </w:rPr>
            </w:pPr>
            <w:ins w:id="3090" w:author="wurongjun 00246467" w:date="2015-11-11T10:13:00Z">
              <w:r>
                <w:t>FALSE</w:t>
              </w:r>
            </w:ins>
          </w:p>
        </w:tc>
        <w:tc>
          <w:tcPr>
            <w:tcW w:w="555" w:type="pct"/>
            <w:tcBorders>
              <w:top w:val="single" w:sz="6" w:space="0" w:color="000000"/>
              <w:bottom w:val="single" w:sz="6" w:space="0" w:color="000000"/>
              <w:right w:val="single" w:sz="6" w:space="0" w:color="000000"/>
            </w:tcBorders>
            <w:shd w:val="clear" w:color="auto" w:fill="auto"/>
            <w:tcPrChange w:id="3091"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092" w:author="wurongjun 00246467" w:date="2015-11-11T10:13:00Z"/>
              </w:rPr>
            </w:pPr>
            <w:ins w:id="3093" w:author="wurongjun 00246467" w:date="2015-11-11T10:13:00Z">
              <w:r>
                <w:t>FALSE</w:t>
              </w:r>
            </w:ins>
          </w:p>
        </w:tc>
        <w:tc>
          <w:tcPr>
            <w:tcW w:w="1270" w:type="pct"/>
            <w:tcBorders>
              <w:top w:val="single" w:sz="6" w:space="0" w:color="000000"/>
              <w:bottom w:val="single" w:sz="6" w:space="0" w:color="000000"/>
            </w:tcBorders>
            <w:shd w:val="clear" w:color="auto" w:fill="auto"/>
            <w:tcPrChange w:id="3094" w:author="wurongjun 00246467" w:date="2015-11-11T10:14:00Z">
              <w:tcPr>
                <w:tcW w:w="859" w:type="pct"/>
                <w:tcBorders>
                  <w:top w:val="single" w:sz="6" w:space="0" w:color="000000"/>
                  <w:bottom w:val="single" w:sz="6" w:space="0" w:color="000000"/>
                </w:tcBorders>
                <w:shd w:val="clear" w:color="auto" w:fill="auto"/>
              </w:tcPr>
            </w:tcPrChange>
          </w:tcPr>
          <w:p w:rsidR="00516F3A" w:rsidRDefault="00516F3A" w:rsidP="004B7465">
            <w:pPr>
              <w:pStyle w:val="TableText"/>
              <w:rPr>
                <w:ins w:id="3095" w:author="wurongjun 00246467" w:date="2015-11-11T10:13:00Z"/>
              </w:rPr>
            </w:pPr>
          </w:p>
        </w:tc>
      </w:tr>
      <w:tr w:rsidR="00516F3A" w:rsidTr="00516F3A">
        <w:trPr>
          <w:ins w:id="3096" w:author="wurongjun 00246467" w:date="2015-11-11T10:13:00Z"/>
        </w:trPr>
        <w:tc>
          <w:tcPr>
            <w:tcW w:w="873" w:type="pct"/>
            <w:tcBorders>
              <w:top w:val="single" w:sz="6" w:space="0" w:color="000000"/>
              <w:bottom w:val="single" w:sz="6" w:space="0" w:color="000000"/>
              <w:right w:val="single" w:sz="6" w:space="0" w:color="000000"/>
            </w:tcBorders>
            <w:shd w:val="clear" w:color="auto" w:fill="auto"/>
            <w:tcPrChange w:id="3097"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098" w:author="wurongjun 00246467" w:date="2015-11-11T10:13:00Z"/>
              </w:rPr>
            </w:pPr>
            <w:ins w:id="3099" w:author="wurongjun 00246467" w:date="2015-11-11T10:13:00Z">
              <w:r>
                <w:t>分类名称</w:t>
              </w:r>
            </w:ins>
          </w:p>
        </w:tc>
        <w:tc>
          <w:tcPr>
            <w:tcW w:w="873" w:type="pct"/>
            <w:tcBorders>
              <w:top w:val="single" w:sz="6" w:space="0" w:color="000000"/>
              <w:bottom w:val="single" w:sz="6" w:space="0" w:color="000000"/>
              <w:right w:val="single" w:sz="6" w:space="0" w:color="000000"/>
            </w:tcBorders>
            <w:shd w:val="clear" w:color="auto" w:fill="auto"/>
            <w:tcPrChange w:id="3100"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101" w:author="wurongjun 00246467" w:date="2015-11-11T10:13:00Z"/>
              </w:rPr>
            </w:pPr>
            <w:ins w:id="3102" w:author="wurongjun 00246467" w:date="2015-11-11T10:13:00Z">
              <w:r>
                <w:t>NAME_LANG5</w:t>
              </w:r>
            </w:ins>
          </w:p>
        </w:tc>
        <w:tc>
          <w:tcPr>
            <w:tcW w:w="873" w:type="pct"/>
            <w:tcBorders>
              <w:top w:val="single" w:sz="6" w:space="0" w:color="000000"/>
              <w:bottom w:val="single" w:sz="6" w:space="0" w:color="000000"/>
              <w:right w:val="single" w:sz="6" w:space="0" w:color="000000"/>
            </w:tcBorders>
            <w:shd w:val="clear" w:color="auto" w:fill="auto"/>
            <w:tcPrChange w:id="3103" w:author="wurongjun 00246467" w:date="2015-11-11T10:14:00Z">
              <w:tcPr>
                <w:tcW w:w="1979"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104" w:author="wurongjun 00246467" w:date="2015-11-11T10:13:00Z"/>
              </w:rPr>
            </w:pPr>
            <w:ins w:id="3105" w:author="wurongjun 00246467" w:date="2015-11-11T10:13:00Z">
              <w:r>
                <w:t>VARCHAR2(384)</w:t>
              </w:r>
            </w:ins>
          </w:p>
        </w:tc>
        <w:tc>
          <w:tcPr>
            <w:tcW w:w="556" w:type="pct"/>
            <w:tcBorders>
              <w:top w:val="single" w:sz="6" w:space="0" w:color="000000"/>
              <w:bottom w:val="single" w:sz="6" w:space="0" w:color="000000"/>
              <w:right w:val="single" w:sz="6" w:space="0" w:color="000000"/>
            </w:tcBorders>
            <w:shd w:val="clear" w:color="auto" w:fill="auto"/>
            <w:tcPrChange w:id="3106"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107" w:author="wurongjun 00246467" w:date="2015-11-11T10:13:00Z"/>
              </w:rPr>
            </w:pPr>
            <w:ins w:id="3108" w:author="wurongjun 00246467" w:date="2015-11-11T10:13:00Z">
              <w:r>
                <w:t>FALSE</w:t>
              </w:r>
            </w:ins>
          </w:p>
        </w:tc>
        <w:tc>
          <w:tcPr>
            <w:tcW w:w="555" w:type="pct"/>
            <w:tcBorders>
              <w:top w:val="single" w:sz="6" w:space="0" w:color="000000"/>
              <w:bottom w:val="single" w:sz="6" w:space="0" w:color="000000"/>
              <w:right w:val="single" w:sz="6" w:space="0" w:color="000000"/>
            </w:tcBorders>
            <w:shd w:val="clear" w:color="auto" w:fill="auto"/>
            <w:tcPrChange w:id="3109"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110" w:author="wurongjun 00246467" w:date="2015-11-11T10:13:00Z"/>
              </w:rPr>
            </w:pPr>
            <w:ins w:id="3111" w:author="wurongjun 00246467" w:date="2015-11-11T10:13:00Z">
              <w:r>
                <w:t>FALSE</w:t>
              </w:r>
            </w:ins>
          </w:p>
        </w:tc>
        <w:tc>
          <w:tcPr>
            <w:tcW w:w="1270" w:type="pct"/>
            <w:tcBorders>
              <w:top w:val="single" w:sz="6" w:space="0" w:color="000000"/>
              <w:bottom w:val="single" w:sz="6" w:space="0" w:color="000000"/>
            </w:tcBorders>
            <w:shd w:val="clear" w:color="auto" w:fill="auto"/>
            <w:tcPrChange w:id="3112" w:author="wurongjun 00246467" w:date="2015-11-11T10:14:00Z">
              <w:tcPr>
                <w:tcW w:w="859" w:type="pct"/>
                <w:tcBorders>
                  <w:top w:val="single" w:sz="6" w:space="0" w:color="000000"/>
                  <w:bottom w:val="single" w:sz="6" w:space="0" w:color="000000"/>
                </w:tcBorders>
                <w:shd w:val="clear" w:color="auto" w:fill="auto"/>
              </w:tcPr>
            </w:tcPrChange>
          </w:tcPr>
          <w:p w:rsidR="00516F3A" w:rsidRDefault="00516F3A" w:rsidP="004B7465">
            <w:pPr>
              <w:pStyle w:val="TableText"/>
              <w:rPr>
                <w:ins w:id="3113" w:author="wurongjun 00246467" w:date="2015-11-11T10:13:00Z"/>
              </w:rPr>
            </w:pPr>
          </w:p>
        </w:tc>
      </w:tr>
      <w:tr w:rsidR="00516F3A" w:rsidTr="00516F3A">
        <w:trPr>
          <w:ins w:id="3114" w:author="wurongjun 00246467" w:date="2015-11-11T10:13:00Z"/>
        </w:trPr>
        <w:tc>
          <w:tcPr>
            <w:tcW w:w="873" w:type="pct"/>
            <w:tcBorders>
              <w:top w:val="single" w:sz="6" w:space="0" w:color="000000"/>
              <w:bottom w:val="single" w:sz="6" w:space="0" w:color="000000"/>
              <w:right w:val="single" w:sz="6" w:space="0" w:color="000000"/>
            </w:tcBorders>
            <w:shd w:val="clear" w:color="auto" w:fill="auto"/>
            <w:tcPrChange w:id="3115"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116" w:author="wurongjun 00246467" w:date="2015-11-11T10:13:00Z"/>
              </w:rPr>
            </w:pPr>
            <w:ins w:id="3117" w:author="wurongjun 00246467" w:date="2015-11-11T10:13:00Z">
              <w:r>
                <w:t>分类名称</w:t>
              </w:r>
            </w:ins>
          </w:p>
        </w:tc>
        <w:tc>
          <w:tcPr>
            <w:tcW w:w="873" w:type="pct"/>
            <w:tcBorders>
              <w:top w:val="single" w:sz="6" w:space="0" w:color="000000"/>
              <w:bottom w:val="single" w:sz="6" w:space="0" w:color="000000"/>
              <w:right w:val="single" w:sz="6" w:space="0" w:color="000000"/>
            </w:tcBorders>
            <w:shd w:val="clear" w:color="auto" w:fill="auto"/>
            <w:tcPrChange w:id="3118"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119" w:author="wurongjun 00246467" w:date="2015-11-11T10:13:00Z"/>
              </w:rPr>
            </w:pPr>
            <w:ins w:id="3120" w:author="wurongjun 00246467" w:date="2015-11-11T10:13:00Z">
              <w:r>
                <w:t>NAME_LANG6</w:t>
              </w:r>
            </w:ins>
          </w:p>
        </w:tc>
        <w:tc>
          <w:tcPr>
            <w:tcW w:w="873" w:type="pct"/>
            <w:tcBorders>
              <w:top w:val="single" w:sz="6" w:space="0" w:color="000000"/>
              <w:bottom w:val="single" w:sz="6" w:space="0" w:color="000000"/>
              <w:right w:val="single" w:sz="6" w:space="0" w:color="000000"/>
            </w:tcBorders>
            <w:shd w:val="clear" w:color="auto" w:fill="auto"/>
            <w:tcPrChange w:id="3121" w:author="wurongjun 00246467" w:date="2015-11-11T10:14:00Z">
              <w:tcPr>
                <w:tcW w:w="1979"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122" w:author="wurongjun 00246467" w:date="2015-11-11T10:13:00Z"/>
              </w:rPr>
            </w:pPr>
            <w:ins w:id="3123" w:author="wurongjun 00246467" w:date="2015-11-11T10:13:00Z">
              <w:r>
                <w:t>VARCHAR2(384)</w:t>
              </w:r>
            </w:ins>
          </w:p>
        </w:tc>
        <w:tc>
          <w:tcPr>
            <w:tcW w:w="556" w:type="pct"/>
            <w:tcBorders>
              <w:top w:val="single" w:sz="6" w:space="0" w:color="000000"/>
              <w:bottom w:val="single" w:sz="6" w:space="0" w:color="000000"/>
              <w:right w:val="single" w:sz="6" w:space="0" w:color="000000"/>
            </w:tcBorders>
            <w:shd w:val="clear" w:color="auto" w:fill="auto"/>
            <w:tcPrChange w:id="3124"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125" w:author="wurongjun 00246467" w:date="2015-11-11T10:13:00Z"/>
              </w:rPr>
            </w:pPr>
            <w:ins w:id="3126" w:author="wurongjun 00246467" w:date="2015-11-11T10:13:00Z">
              <w:r>
                <w:t>FALSE</w:t>
              </w:r>
            </w:ins>
          </w:p>
        </w:tc>
        <w:tc>
          <w:tcPr>
            <w:tcW w:w="555" w:type="pct"/>
            <w:tcBorders>
              <w:top w:val="single" w:sz="6" w:space="0" w:color="000000"/>
              <w:bottom w:val="single" w:sz="6" w:space="0" w:color="000000"/>
              <w:right w:val="single" w:sz="6" w:space="0" w:color="000000"/>
            </w:tcBorders>
            <w:shd w:val="clear" w:color="auto" w:fill="auto"/>
            <w:tcPrChange w:id="3127"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128" w:author="wurongjun 00246467" w:date="2015-11-11T10:13:00Z"/>
              </w:rPr>
            </w:pPr>
            <w:ins w:id="3129" w:author="wurongjun 00246467" w:date="2015-11-11T10:13:00Z">
              <w:r>
                <w:t>FALSE</w:t>
              </w:r>
            </w:ins>
          </w:p>
        </w:tc>
        <w:tc>
          <w:tcPr>
            <w:tcW w:w="1270" w:type="pct"/>
            <w:tcBorders>
              <w:top w:val="single" w:sz="6" w:space="0" w:color="000000"/>
              <w:bottom w:val="single" w:sz="6" w:space="0" w:color="000000"/>
            </w:tcBorders>
            <w:shd w:val="clear" w:color="auto" w:fill="auto"/>
            <w:tcPrChange w:id="3130" w:author="wurongjun 00246467" w:date="2015-11-11T10:14:00Z">
              <w:tcPr>
                <w:tcW w:w="859" w:type="pct"/>
                <w:tcBorders>
                  <w:top w:val="single" w:sz="6" w:space="0" w:color="000000"/>
                  <w:bottom w:val="single" w:sz="6" w:space="0" w:color="000000"/>
                </w:tcBorders>
                <w:shd w:val="clear" w:color="auto" w:fill="auto"/>
              </w:tcPr>
            </w:tcPrChange>
          </w:tcPr>
          <w:p w:rsidR="00516F3A" w:rsidRDefault="00516F3A" w:rsidP="004B7465">
            <w:pPr>
              <w:pStyle w:val="TableText"/>
              <w:rPr>
                <w:ins w:id="3131" w:author="wurongjun 00246467" w:date="2015-11-11T10:13:00Z"/>
              </w:rPr>
            </w:pPr>
          </w:p>
        </w:tc>
      </w:tr>
      <w:tr w:rsidR="00516F3A" w:rsidTr="00516F3A">
        <w:trPr>
          <w:ins w:id="3132" w:author="wurongjun 00246467" w:date="2015-11-11T10:13:00Z"/>
        </w:trPr>
        <w:tc>
          <w:tcPr>
            <w:tcW w:w="873" w:type="pct"/>
            <w:tcBorders>
              <w:top w:val="single" w:sz="6" w:space="0" w:color="000000"/>
              <w:bottom w:val="single" w:sz="6" w:space="0" w:color="000000"/>
              <w:right w:val="single" w:sz="6" w:space="0" w:color="000000"/>
            </w:tcBorders>
            <w:shd w:val="clear" w:color="auto" w:fill="auto"/>
            <w:tcPrChange w:id="3133"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134" w:author="wurongjun 00246467" w:date="2015-11-11T10:13:00Z"/>
              </w:rPr>
            </w:pPr>
            <w:ins w:id="3135" w:author="wurongjun 00246467" w:date="2015-11-11T10:13:00Z">
              <w:r>
                <w:t>分类名称</w:t>
              </w:r>
            </w:ins>
          </w:p>
        </w:tc>
        <w:tc>
          <w:tcPr>
            <w:tcW w:w="873" w:type="pct"/>
            <w:tcBorders>
              <w:top w:val="single" w:sz="6" w:space="0" w:color="000000"/>
              <w:bottom w:val="single" w:sz="6" w:space="0" w:color="000000"/>
              <w:right w:val="single" w:sz="6" w:space="0" w:color="000000"/>
            </w:tcBorders>
            <w:shd w:val="clear" w:color="auto" w:fill="auto"/>
            <w:tcPrChange w:id="3136"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137" w:author="wurongjun 00246467" w:date="2015-11-11T10:13:00Z"/>
              </w:rPr>
            </w:pPr>
            <w:ins w:id="3138" w:author="wurongjun 00246467" w:date="2015-11-11T10:13:00Z">
              <w:r>
                <w:t>NAME_LANG7</w:t>
              </w:r>
            </w:ins>
          </w:p>
        </w:tc>
        <w:tc>
          <w:tcPr>
            <w:tcW w:w="873" w:type="pct"/>
            <w:tcBorders>
              <w:top w:val="single" w:sz="6" w:space="0" w:color="000000"/>
              <w:bottom w:val="single" w:sz="6" w:space="0" w:color="000000"/>
              <w:right w:val="single" w:sz="6" w:space="0" w:color="000000"/>
            </w:tcBorders>
            <w:shd w:val="clear" w:color="auto" w:fill="auto"/>
            <w:tcPrChange w:id="3139" w:author="wurongjun 00246467" w:date="2015-11-11T10:14:00Z">
              <w:tcPr>
                <w:tcW w:w="1979"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140" w:author="wurongjun 00246467" w:date="2015-11-11T10:13:00Z"/>
              </w:rPr>
            </w:pPr>
            <w:ins w:id="3141" w:author="wurongjun 00246467" w:date="2015-11-11T10:13:00Z">
              <w:r>
                <w:t>VARCHAR2(384)</w:t>
              </w:r>
            </w:ins>
          </w:p>
        </w:tc>
        <w:tc>
          <w:tcPr>
            <w:tcW w:w="556" w:type="pct"/>
            <w:tcBorders>
              <w:top w:val="single" w:sz="6" w:space="0" w:color="000000"/>
              <w:bottom w:val="single" w:sz="6" w:space="0" w:color="000000"/>
              <w:right w:val="single" w:sz="6" w:space="0" w:color="000000"/>
            </w:tcBorders>
            <w:shd w:val="clear" w:color="auto" w:fill="auto"/>
            <w:tcPrChange w:id="3142"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143" w:author="wurongjun 00246467" w:date="2015-11-11T10:13:00Z"/>
              </w:rPr>
            </w:pPr>
            <w:ins w:id="3144" w:author="wurongjun 00246467" w:date="2015-11-11T10:13:00Z">
              <w:r>
                <w:t>FALSE</w:t>
              </w:r>
            </w:ins>
          </w:p>
        </w:tc>
        <w:tc>
          <w:tcPr>
            <w:tcW w:w="555" w:type="pct"/>
            <w:tcBorders>
              <w:top w:val="single" w:sz="6" w:space="0" w:color="000000"/>
              <w:bottom w:val="single" w:sz="6" w:space="0" w:color="000000"/>
              <w:right w:val="single" w:sz="6" w:space="0" w:color="000000"/>
            </w:tcBorders>
            <w:shd w:val="clear" w:color="auto" w:fill="auto"/>
            <w:tcPrChange w:id="3145"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146" w:author="wurongjun 00246467" w:date="2015-11-11T10:13:00Z"/>
              </w:rPr>
            </w:pPr>
            <w:ins w:id="3147" w:author="wurongjun 00246467" w:date="2015-11-11T10:13:00Z">
              <w:r>
                <w:t>FALSE</w:t>
              </w:r>
            </w:ins>
          </w:p>
        </w:tc>
        <w:tc>
          <w:tcPr>
            <w:tcW w:w="1270" w:type="pct"/>
            <w:tcBorders>
              <w:top w:val="single" w:sz="6" w:space="0" w:color="000000"/>
              <w:bottom w:val="single" w:sz="6" w:space="0" w:color="000000"/>
            </w:tcBorders>
            <w:shd w:val="clear" w:color="auto" w:fill="auto"/>
            <w:tcPrChange w:id="3148" w:author="wurongjun 00246467" w:date="2015-11-11T10:14:00Z">
              <w:tcPr>
                <w:tcW w:w="859" w:type="pct"/>
                <w:tcBorders>
                  <w:top w:val="single" w:sz="6" w:space="0" w:color="000000"/>
                  <w:bottom w:val="single" w:sz="6" w:space="0" w:color="000000"/>
                </w:tcBorders>
                <w:shd w:val="clear" w:color="auto" w:fill="auto"/>
              </w:tcPr>
            </w:tcPrChange>
          </w:tcPr>
          <w:p w:rsidR="00516F3A" w:rsidRDefault="00516F3A" w:rsidP="004B7465">
            <w:pPr>
              <w:pStyle w:val="TableText"/>
              <w:rPr>
                <w:ins w:id="3149" w:author="wurongjun 00246467" w:date="2015-11-11T10:13:00Z"/>
              </w:rPr>
            </w:pPr>
          </w:p>
        </w:tc>
      </w:tr>
      <w:tr w:rsidR="00516F3A" w:rsidTr="00516F3A">
        <w:trPr>
          <w:ins w:id="3150" w:author="wurongjun 00246467" w:date="2015-11-11T10:13:00Z"/>
        </w:trPr>
        <w:tc>
          <w:tcPr>
            <w:tcW w:w="873" w:type="pct"/>
            <w:tcBorders>
              <w:top w:val="single" w:sz="6" w:space="0" w:color="000000"/>
              <w:bottom w:val="single" w:sz="6" w:space="0" w:color="000000"/>
              <w:right w:val="single" w:sz="6" w:space="0" w:color="000000"/>
            </w:tcBorders>
            <w:shd w:val="clear" w:color="auto" w:fill="auto"/>
            <w:tcPrChange w:id="3151"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152" w:author="wurongjun 00246467" w:date="2015-11-11T10:13:00Z"/>
              </w:rPr>
            </w:pPr>
            <w:ins w:id="3153" w:author="wurongjun 00246467" w:date="2015-11-11T10:13:00Z">
              <w:r>
                <w:t>描述信息</w:t>
              </w:r>
            </w:ins>
          </w:p>
        </w:tc>
        <w:tc>
          <w:tcPr>
            <w:tcW w:w="873" w:type="pct"/>
            <w:tcBorders>
              <w:top w:val="single" w:sz="6" w:space="0" w:color="000000"/>
              <w:bottom w:val="single" w:sz="6" w:space="0" w:color="000000"/>
              <w:right w:val="single" w:sz="6" w:space="0" w:color="000000"/>
            </w:tcBorders>
            <w:shd w:val="clear" w:color="auto" w:fill="auto"/>
            <w:tcPrChange w:id="3154"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155" w:author="wurongjun 00246467" w:date="2015-11-11T10:13:00Z"/>
              </w:rPr>
            </w:pPr>
            <w:ins w:id="3156" w:author="wurongjun 00246467" w:date="2015-11-11T10:13:00Z">
              <w:r>
                <w:t>DESCRIPTION_LANG1</w:t>
              </w:r>
            </w:ins>
          </w:p>
        </w:tc>
        <w:tc>
          <w:tcPr>
            <w:tcW w:w="873" w:type="pct"/>
            <w:tcBorders>
              <w:top w:val="single" w:sz="6" w:space="0" w:color="000000"/>
              <w:bottom w:val="single" w:sz="6" w:space="0" w:color="000000"/>
              <w:right w:val="single" w:sz="6" w:space="0" w:color="000000"/>
            </w:tcBorders>
            <w:shd w:val="clear" w:color="auto" w:fill="auto"/>
            <w:tcPrChange w:id="3157" w:author="wurongjun 00246467" w:date="2015-11-11T10:14:00Z">
              <w:tcPr>
                <w:tcW w:w="1979"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158" w:author="wurongjun 00246467" w:date="2015-11-11T10:13:00Z"/>
              </w:rPr>
            </w:pPr>
            <w:ins w:id="3159" w:author="wurongjun 00246467" w:date="2015-11-11T10:13:00Z">
              <w:r>
                <w:t>VARCHAR2(4000)</w:t>
              </w:r>
            </w:ins>
          </w:p>
        </w:tc>
        <w:tc>
          <w:tcPr>
            <w:tcW w:w="556" w:type="pct"/>
            <w:tcBorders>
              <w:top w:val="single" w:sz="6" w:space="0" w:color="000000"/>
              <w:bottom w:val="single" w:sz="6" w:space="0" w:color="000000"/>
              <w:right w:val="single" w:sz="6" w:space="0" w:color="000000"/>
            </w:tcBorders>
            <w:shd w:val="clear" w:color="auto" w:fill="auto"/>
            <w:tcPrChange w:id="3160"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161" w:author="wurongjun 00246467" w:date="2015-11-11T10:13:00Z"/>
              </w:rPr>
            </w:pPr>
            <w:ins w:id="3162" w:author="wurongjun 00246467" w:date="2015-11-11T10:13:00Z">
              <w:r>
                <w:t>FALSE</w:t>
              </w:r>
            </w:ins>
          </w:p>
        </w:tc>
        <w:tc>
          <w:tcPr>
            <w:tcW w:w="555" w:type="pct"/>
            <w:tcBorders>
              <w:top w:val="single" w:sz="6" w:space="0" w:color="000000"/>
              <w:bottom w:val="single" w:sz="6" w:space="0" w:color="000000"/>
              <w:right w:val="single" w:sz="6" w:space="0" w:color="000000"/>
            </w:tcBorders>
            <w:shd w:val="clear" w:color="auto" w:fill="auto"/>
            <w:tcPrChange w:id="3163"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164" w:author="wurongjun 00246467" w:date="2015-11-11T10:13:00Z"/>
              </w:rPr>
            </w:pPr>
            <w:ins w:id="3165" w:author="wurongjun 00246467" w:date="2015-11-11T10:13:00Z">
              <w:r>
                <w:t>FALSE</w:t>
              </w:r>
            </w:ins>
          </w:p>
        </w:tc>
        <w:tc>
          <w:tcPr>
            <w:tcW w:w="1270" w:type="pct"/>
            <w:tcBorders>
              <w:top w:val="single" w:sz="6" w:space="0" w:color="000000"/>
              <w:bottom w:val="single" w:sz="6" w:space="0" w:color="000000"/>
            </w:tcBorders>
            <w:shd w:val="clear" w:color="auto" w:fill="auto"/>
            <w:tcPrChange w:id="3166" w:author="wurongjun 00246467" w:date="2015-11-11T10:14:00Z">
              <w:tcPr>
                <w:tcW w:w="859" w:type="pct"/>
                <w:tcBorders>
                  <w:top w:val="single" w:sz="6" w:space="0" w:color="000000"/>
                  <w:bottom w:val="single" w:sz="6" w:space="0" w:color="000000"/>
                </w:tcBorders>
                <w:shd w:val="clear" w:color="auto" w:fill="auto"/>
              </w:tcPr>
            </w:tcPrChange>
          </w:tcPr>
          <w:p w:rsidR="00516F3A" w:rsidRDefault="00516F3A" w:rsidP="004B7465">
            <w:pPr>
              <w:pStyle w:val="TableText"/>
              <w:rPr>
                <w:ins w:id="3167" w:author="wurongjun 00246467" w:date="2015-11-11T10:13:00Z"/>
              </w:rPr>
            </w:pPr>
          </w:p>
        </w:tc>
      </w:tr>
      <w:tr w:rsidR="00516F3A" w:rsidTr="00516F3A">
        <w:trPr>
          <w:ins w:id="3168" w:author="wurongjun 00246467" w:date="2015-11-11T10:13:00Z"/>
        </w:trPr>
        <w:tc>
          <w:tcPr>
            <w:tcW w:w="873" w:type="pct"/>
            <w:tcBorders>
              <w:top w:val="single" w:sz="6" w:space="0" w:color="000000"/>
              <w:bottom w:val="single" w:sz="6" w:space="0" w:color="000000"/>
              <w:right w:val="single" w:sz="6" w:space="0" w:color="000000"/>
            </w:tcBorders>
            <w:shd w:val="clear" w:color="auto" w:fill="auto"/>
            <w:tcPrChange w:id="3169"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170" w:author="wurongjun 00246467" w:date="2015-11-11T10:13:00Z"/>
              </w:rPr>
            </w:pPr>
            <w:ins w:id="3171" w:author="wurongjun 00246467" w:date="2015-11-11T10:13:00Z">
              <w:r>
                <w:t>描述信息</w:t>
              </w:r>
            </w:ins>
          </w:p>
        </w:tc>
        <w:tc>
          <w:tcPr>
            <w:tcW w:w="873" w:type="pct"/>
            <w:tcBorders>
              <w:top w:val="single" w:sz="6" w:space="0" w:color="000000"/>
              <w:bottom w:val="single" w:sz="6" w:space="0" w:color="000000"/>
              <w:right w:val="single" w:sz="6" w:space="0" w:color="000000"/>
            </w:tcBorders>
            <w:shd w:val="clear" w:color="auto" w:fill="auto"/>
            <w:tcPrChange w:id="3172"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173" w:author="wurongjun 00246467" w:date="2015-11-11T10:13:00Z"/>
              </w:rPr>
            </w:pPr>
            <w:ins w:id="3174" w:author="wurongjun 00246467" w:date="2015-11-11T10:13:00Z">
              <w:r>
                <w:t>DESCRIPTION_LANG2</w:t>
              </w:r>
            </w:ins>
          </w:p>
        </w:tc>
        <w:tc>
          <w:tcPr>
            <w:tcW w:w="873" w:type="pct"/>
            <w:tcBorders>
              <w:top w:val="single" w:sz="6" w:space="0" w:color="000000"/>
              <w:bottom w:val="single" w:sz="6" w:space="0" w:color="000000"/>
              <w:right w:val="single" w:sz="6" w:space="0" w:color="000000"/>
            </w:tcBorders>
            <w:shd w:val="clear" w:color="auto" w:fill="auto"/>
            <w:tcPrChange w:id="3175" w:author="wurongjun 00246467" w:date="2015-11-11T10:14:00Z">
              <w:tcPr>
                <w:tcW w:w="1979"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176" w:author="wurongjun 00246467" w:date="2015-11-11T10:13:00Z"/>
              </w:rPr>
            </w:pPr>
            <w:ins w:id="3177" w:author="wurongjun 00246467" w:date="2015-11-11T10:13:00Z">
              <w:r>
                <w:t>VARCHAR2(4000)</w:t>
              </w:r>
            </w:ins>
          </w:p>
        </w:tc>
        <w:tc>
          <w:tcPr>
            <w:tcW w:w="556" w:type="pct"/>
            <w:tcBorders>
              <w:top w:val="single" w:sz="6" w:space="0" w:color="000000"/>
              <w:bottom w:val="single" w:sz="6" w:space="0" w:color="000000"/>
              <w:right w:val="single" w:sz="6" w:space="0" w:color="000000"/>
            </w:tcBorders>
            <w:shd w:val="clear" w:color="auto" w:fill="auto"/>
            <w:tcPrChange w:id="3178"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179" w:author="wurongjun 00246467" w:date="2015-11-11T10:13:00Z"/>
              </w:rPr>
            </w:pPr>
            <w:ins w:id="3180" w:author="wurongjun 00246467" w:date="2015-11-11T10:13:00Z">
              <w:r>
                <w:t>FALSE</w:t>
              </w:r>
            </w:ins>
          </w:p>
        </w:tc>
        <w:tc>
          <w:tcPr>
            <w:tcW w:w="555" w:type="pct"/>
            <w:tcBorders>
              <w:top w:val="single" w:sz="6" w:space="0" w:color="000000"/>
              <w:bottom w:val="single" w:sz="6" w:space="0" w:color="000000"/>
              <w:right w:val="single" w:sz="6" w:space="0" w:color="000000"/>
            </w:tcBorders>
            <w:shd w:val="clear" w:color="auto" w:fill="auto"/>
            <w:tcPrChange w:id="3181"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182" w:author="wurongjun 00246467" w:date="2015-11-11T10:13:00Z"/>
              </w:rPr>
            </w:pPr>
            <w:ins w:id="3183" w:author="wurongjun 00246467" w:date="2015-11-11T10:13:00Z">
              <w:r>
                <w:t>FALSE</w:t>
              </w:r>
            </w:ins>
          </w:p>
        </w:tc>
        <w:tc>
          <w:tcPr>
            <w:tcW w:w="1270" w:type="pct"/>
            <w:tcBorders>
              <w:top w:val="single" w:sz="6" w:space="0" w:color="000000"/>
              <w:bottom w:val="single" w:sz="6" w:space="0" w:color="000000"/>
            </w:tcBorders>
            <w:shd w:val="clear" w:color="auto" w:fill="auto"/>
            <w:tcPrChange w:id="3184" w:author="wurongjun 00246467" w:date="2015-11-11T10:14:00Z">
              <w:tcPr>
                <w:tcW w:w="859" w:type="pct"/>
                <w:tcBorders>
                  <w:top w:val="single" w:sz="6" w:space="0" w:color="000000"/>
                  <w:bottom w:val="single" w:sz="6" w:space="0" w:color="000000"/>
                </w:tcBorders>
                <w:shd w:val="clear" w:color="auto" w:fill="auto"/>
              </w:tcPr>
            </w:tcPrChange>
          </w:tcPr>
          <w:p w:rsidR="00516F3A" w:rsidRDefault="00516F3A" w:rsidP="004B7465">
            <w:pPr>
              <w:pStyle w:val="TableText"/>
              <w:rPr>
                <w:ins w:id="3185" w:author="wurongjun 00246467" w:date="2015-11-11T10:13:00Z"/>
              </w:rPr>
            </w:pPr>
          </w:p>
        </w:tc>
      </w:tr>
      <w:tr w:rsidR="00516F3A" w:rsidTr="00516F3A">
        <w:trPr>
          <w:ins w:id="3186" w:author="wurongjun 00246467" w:date="2015-11-11T10:13:00Z"/>
        </w:trPr>
        <w:tc>
          <w:tcPr>
            <w:tcW w:w="873" w:type="pct"/>
            <w:tcBorders>
              <w:top w:val="single" w:sz="6" w:space="0" w:color="000000"/>
              <w:bottom w:val="single" w:sz="6" w:space="0" w:color="000000"/>
              <w:right w:val="single" w:sz="6" w:space="0" w:color="000000"/>
            </w:tcBorders>
            <w:shd w:val="clear" w:color="auto" w:fill="auto"/>
            <w:tcPrChange w:id="3187"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188" w:author="wurongjun 00246467" w:date="2015-11-11T10:13:00Z"/>
              </w:rPr>
            </w:pPr>
            <w:ins w:id="3189" w:author="wurongjun 00246467" w:date="2015-11-11T10:13:00Z">
              <w:r>
                <w:t>描述信息</w:t>
              </w:r>
            </w:ins>
          </w:p>
        </w:tc>
        <w:tc>
          <w:tcPr>
            <w:tcW w:w="873" w:type="pct"/>
            <w:tcBorders>
              <w:top w:val="single" w:sz="6" w:space="0" w:color="000000"/>
              <w:bottom w:val="single" w:sz="6" w:space="0" w:color="000000"/>
              <w:right w:val="single" w:sz="6" w:space="0" w:color="000000"/>
            </w:tcBorders>
            <w:shd w:val="clear" w:color="auto" w:fill="auto"/>
            <w:tcPrChange w:id="3190"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191" w:author="wurongjun 00246467" w:date="2015-11-11T10:13:00Z"/>
              </w:rPr>
            </w:pPr>
            <w:ins w:id="3192" w:author="wurongjun 00246467" w:date="2015-11-11T10:13:00Z">
              <w:r>
                <w:t>DESCRIPTION_LANG3</w:t>
              </w:r>
            </w:ins>
          </w:p>
        </w:tc>
        <w:tc>
          <w:tcPr>
            <w:tcW w:w="873" w:type="pct"/>
            <w:tcBorders>
              <w:top w:val="single" w:sz="6" w:space="0" w:color="000000"/>
              <w:bottom w:val="single" w:sz="6" w:space="0" w:color="000000"/>
              <w:right w:val="single" w:sz="6" w:space="0" w:color="000000"/>
            </w:tcBorders>
            <w:shd w:val="clear" w:color="auto" w:fill="auto"/>
            <w:tcPrChange w:id="3193" w:author="wurongjun 00246467" w:date="2015-11-11T10:14:00Z">
              <w:tcPr>
                <w:tcW w:w="1979"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194" w:author="wurongjun 00246467" w:date="2015-11-11T10:13:00Z"/>
              </w:rPr>
            </w:pPr>
            <w:ins w:id="3195" w:author="wurongjun 00246467" w:date="2015-11-11T10:13:00Z">
              <w:r>
                <w:t>VARCHAR2(4000)</w:t>
              </w:r>
            </w:ins>
          </w:p>
        </w:tc>
        <w:tc>
          <w:tcPr>
            <w:tcW w:w="556" w:type="pct"/>
            <w:tcBorders>
              <w:top w:val="single" w:sz="6" w:space="0" w:color="000000"/>
              <w:bottom w:val="single" w:sz="6" w:space="0" w:color="000000"/>
              <w:right w:val="single" w:sz="6" w:space="0" w:color="000000"/>
            </w:tcBorders>
            <w:shd w:val="clear" w:color="auto" w:fill="auto"/>
            <w:tcPrChange w:id="3196"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197" w:author="wurongjun 00246467" w:date="2015-11-11T10:13:00Z"/>
              </w:rPr>
            </w:pPr>
            <w:ins w:id="3198" w:author="wurongjun 00246467" w:date="2015-11-11T10:13:00Z">
              <w:r>
                <w:t>FALSE</w:t>
              </w:r>
            </w:ins>
          </w:p>
        </w:tc>
        <w:tc>
          <w:tcPr>
            <w:tcW w:w="555" w:type="pct"/>
            <w:tcBorders>
              <w:top w:val="single" w:sz="6" w:space="0" w:color="000000"/>
              <w:bottom w:val="single" w:sz="6" w:space="0" w:color="000000"/>
              <w:right w:val="single" w:sz="6" w:space="0" w:color="000000"/>
            </w:tcBorders>
            <w:shd w:val="clear" w:color="auto" w:fill="auto"/>
            <w:tcPrChange w:id="3199"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200" w:author="wurongjun 00246467" w:date="2015-11-11T10:13:00Z"/>
              </w:rPr>
            </w:pPr>
            <w:ins w:id="3201" w:author="wurongjun 00246467" w:date="2015-11-11T10:13:00Z">
              <w:r>
                <w:t>FALSE</w:t>
              </w:r>
            </w:ins>
          </w:p>
        </w:tc>
        <w:tc>
          <w:tcPr>
            <w:tcW w:w="1270" w:type="pct"/>
            <w:tcBorders>
              <w:top w:val="single" w:sz="6" w:space="0" w:color="000000"/>
              <w:bottom w:val="single" w:sz="6" w:space="0" w:color="000000"/>
            </w:tcBorders>
            <w:shd w:val="clear" w:color="auto" w:fill="auto"/>
            <w:tcPrChange w:id="3202" w:author="wurongjun 00246467" w:date="2015-11-11T10:14:00Z">
              <w:tcPr>
                <w:tcW w:w="859" w:type="pct"/>
                <w:tcBorders>
                  <w:top w:val="single" w:sz="6" w:space="0" w:color="000000"/>
                  <w:bottom w:val="single" w:sz="6" w:space="0" w:color="000000"/>
                </w:tcBorders>
                <w:shd w:val="clear" w:color="auto" w:fill="auto"/>
              </w:tcPr>
            </w:tcPrChange>
          </w:tcPr>
          <w:p w:rsidR="00516F3A" w:rsidRDefault="00516F3A" w:rsidP="004B7465">
            <w:pPr>
              <w:pStyle w:val="TableText"/>
              <w:rPr>
                <w:ins w:id="3203" w:author="wurongjun 00246467" w:date="2015-11-11T10:13:00Z"/>
              </w:rPr>
            </w:pPr>
          </w:p>
        </w:tc>
      </w:tr>
      <w:tr w:rsidR="00516F3A" w:rsidTr="00516F3A">
        <w:trPr>
          <w:ins w:id="3204" w:author="wurongjun 00246467" w:date="2015-11-11T10:13:00Z"/>
        </w:trPr>
        <w:tc>
          <w:tcPr>
            <w:tcW w:w="873" w:type="pct"/>
            <w:tcBorders>
              <w:top w:val="single" w:sz="6" w:space="0" w:color="000000"/>
              <w:bottom w:val="single" w:sz="6" w:space="0" w:color="000000"/>
              <w:right w:val="single" w:sz="6" w:space="0" w:color="000000"/>
            </w:tcBorders>
            <w:shd w:val="clear" w:color="auto" w:fill="auto"/>
            <w:tcPrChange w:id="3205"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206" w:author="wurongjun 00246467" w:date="2015-11-11T10:13:00Z"/>
              </w:rPr>
            </w:pPr>
            <w:ins w:id="3207" w:author="wurongjun 00246467" w:date="2015-11-11T10:13:00Z">
              <w:r>
                <w:t>描述信息</w:t>
              </w:r>
            </w:ins>
          </w:p>
        </w:tc>
        <w:tc>
          <w:tcPr>
            <w:tcW w:w="873" w:type="pct"/>
            <w:tcBorders>
              <w:top w:val="single" w:sz="6" w:space="0" w:color="000000"/>
              <w:bottom w:val="single" w:sz="6" w:space="0" w:color="000000"/>
              <w:right w:val="single" w:sz="6" w:space="0" w:color="000000"/>
            </w:tcBorders>
            <w:shd w:val="clear" w:color="auto" w:fill="auto"/>
            <w:tcPrChange w:id="3208"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209" w:author="wurongjun 00246467" w:date="2015-11-11T10:13:00Z"/>
              </w:rPr>
            </w:pPr>
            <w:ins w:id="3210" w:author="wurongjun 00246467" w:date="2015-11-11T10:13:00Z">
              <w:r>
                <w:t>DESCRIPTION_LANG4</w:t>
              </w:r>
            </w:ins>
          </w:p>
        </w:tc>
        <w:tc>
          <w:tcPr>
            <w:tcW w:w="873" w:type="pct"/>
            <w:tcBorders>
              <w:top w:val="single" w:sz="6" w:space="0" w:color="000000"/>
              <w:bottom w:val="single" w:sz="6" w:space="0" w:color="000000"/>
              <w:right w:val="single" w:sz="6" w:space="0" w:color="000000"/>
            </w:tcBorders>
            <w:shd w:val="clear" w:color="auto" w:fill="auto"/>
            <w:tcPrChange w:id="3211" w:author="wurongjun 00246467" w:date="2015-11-11T10:14:00Z">
              <w:tcPr>
                <w:tcW w:w="1979"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212" w:author="wurongjun 00246467" w:date="2015-11-11T10:13:00Z"/>
              </w:rPr>
            </w:pPr>
            <w:ins w:id="3213" w:author="wurongjun 00246467" w:date="2015-11-11T10:13:00Z">
              <w:r>
                <w:t>VARCHAR2(4000)</w:t>
              </w:r>
            </w:ins>
          </w:p>
        </w:tc>
        <w:tc>
          <w:tcPr>
            <w:tcW w:w="556" w:type="pct"/>
            <w:tcBorders>
              <w:top w:val="single" w:sz="6" w:space="0" w:color="000000"/>
              <w:bottom w:val="single" w:sz="6" w:space="0" w:color="000000"/>
              <w:right w:val="single" w:sz="6" w:space="0" w:color="000000"/>
            </w:tcBorders>
            <w:shd w:val="clear" w:color="auto" w:fill="auto"/>
            <w:tcPrChange w:id="3214"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215" w:author="wurongjun 00246467" w:date="2015-11-11T10:13:00Z"/>
              </w:rPr>
            </w:pPr>
            <w:ins w:id="3216" w:author="wurongjun 00246467" w:date="2015-11-11T10:13:00Z">
              <w:r>
                <w:t>FALSE</w:t>
              </w:r>
            </w:ins>
          </w:p>
        </w:tc>
        <w:tc>
          <w:tcPr>
            <w:tcW w:w="555" w:type="pct"/>
            <w:tcBorders>
              <w:top w:val="single" w:sz="6" w:space="0" w:color="000000"/>
              <w:bottom w:val="single" w:sz="6" w:space="0" w:color="000000"/>
              <w:right w:val="single" w:sz="6" w:space="0" w:color="000000"/>
            </w:tcBorders>
            <w:shd w:val="clear" w:color="auto" w:fill="auto"/>
            <w:tcPrChange w:id="3217"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218" w:author="wurongjun 00246467" w:date="2015-11-11T10:13:00Z"/>
              </w:rPr>
            </w:pPr>
            <w:ins w:id="3219" w:author="wurongjun 00246467" w:date="2015-11-11T10:13:00Z">
              <w:r>
                <w:t>FALSE</w:t>
              </w:r>
            </w:ins>
          </w:p>
        </w:tc>
        <w:tc>
          <w:tcPr>
            <w:tcW w:w="1270" w:type="pct"/>
            <w:tcBorders>
              <w:top w:val="single" w:sz="6" w:space="0" w:color="000000"/>
              <w:bottom w:val="single" w:sz="6" w:space="0" w:color="000000"/>
            </w:tcBorders>
            <w:shd w:val="clear" w:color="auto" w:fill="auto"/>
            <w:tcPrChange w:id="3220" w:author="wurongjun 00246467" w:date="2015-11-11T10:14:00Z">
              <w:tcPr>
                <w:tcW w:w="859" w:type="pct"/>
                <w:tcBorders>
                  <w:top w:val="single" w:sz="6" w:space="0" w:color="000000"/>
                  <w:bottom w:val="single" w:sz="6" w:space="0" w:color="000000"/>
                </w:tcBorders>
                <w:shd w:val="clear" w:color="auto" w:fill="auto"/>
              </w:tcPr>
            </w:tcPrChange>
          </w:tcPr>
          <w:p w:rsidR="00516F3A" w:rsidRDefault="00516F3A" w:rsidP="004B7465">
            <w:pPr>
              <w:pStyle w:val="TableText"/>
              <w:rPr>
                <w:ins w:id="3221" w:author="wurongjun 00246467" w:date="2015-11-11T10:13:00Z"/>
              </w:rPr>
            </w:pPr>
          </w:p>
        </w:tc>
      </w:tr>
      <w:tr w:rsidR="00516F3A" w:rsidTr="00516F3A">
        <w:trPr>
          <w:ins w:id="3222" w:author="wurongjun 00246467" w:date="2015-11-11T10:13:00Z"/>
        </w:trPr>
        <w:tc>
          <w:tcPr>
            <w:tcW w:w="873" w:type="pct"/>
            <w:tcBorders>
              <w:top w:val="single" w:sz="6" w:space="0" w:color="000000"/>
              <w:bottom w:val="single" w:sz="6" w:space="0" w:color="000000"/>
              <w:right w:val="single" w:sz="6" w:space="0" w:color="000000"/>
            </w:tcBorders>
            <w:shd w:val="clear" w:color="auto" w:fill="auto"/>
            <w:tcPrChange w:id="3223"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224" w:author="wurongjun 00246467" w:date="2015-11-11T10:13:00Z"/>
              </w:rPr>
            </w:pPr>
            <w:ins w:id="3225" w:author="wurongjun 00246467" w:date="2015-11-11T10:13:00Z">
              <w:r>
                <w:t>描述信息</w:t>
              </w:r>
            </w:ins>
          </w:p>
        </w:tc>
        <w:tc>
          <w:tcPr>
            <w:tcW w:w="873" w:type="pct"/>
            <w:tcBorders>
              <w:top w:val="single" w:sz="6" w:space="0" w:color="000000"/>
              <w:bottom w:val="single" w:sz="6" w:space="0" w:color="000000"/>
              <w:right w:val="single" w:sz="6" w:space="0" w:color="000000"/>
            </w:tcBorders>
            <w:shd w:val="clear" w:color="auto" w:fill="auto"/>
            <w:tcPrChange w:id="3226"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227" w:author="wurongjun 00246467" w:date="2015-11-11T10:13:00Z"/>
              </w:rPr>
            </w:pPr>
            <w:ins w:id="3228" w:author="wurongjun 00246467" w:date="2015-11-11T10:13:00Z">
              <w:r>
                <w:t>DESCRIPTION_LANG5</w:t>
              </w:r>
            </w:ins>
          </w:p>
        </w:tc>
        <w:tc>
          <w:tcPr>
            <w:tcW w:w="873" w:type="pct"/>
            <w:tcBorders>
              <w:top w:val="single" w:sz="6" w:space="0" w:color="000000"/>
              <w:bottom w:val="single" w:sz="6" w:space="0" w:color="000000"/>
              <w:right w:val="single" w:sz="6" w:space="0" w:color="000000"/>
            </w:tcBorders>
            <w:shd w:val="clear" w:color="auto" w:fill="auto"/>
            <w:tcPrChange w:id="3229" w:author="wurongjun 00246467" w:date="2015-11-11T10:14:00Z">
              <w:tcPr>
                <w:tcW w:w="1979"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230" w:author="wurongjun 00246467" w:date="2015-11-11T10:13:00Z"/>
              </w:rPr>
            </w:pPr>
            <w:ins w:id="3231" w:author="wurongjun 00246467" w:date="2015-11-11T10:13:00Z">
              <w:r>
                <w:t>VARCHAR2(4000)</w:t>
              </w:r>
            </w:ins>
          </w:p>
        </w:tc>
        <w:tc>
          <w:tcPr>
            <w:tcW w:w="556" w:type="pct"/>
            <w:tcBorders>
              <w:top w:val="single" w:sz="6" w:space="0" w:color="000000"/>
              <w:bottom w:val="single" w:sz="6" w:space="0" w:color="000000"/>
              <w:right w:val="single" w:sz="6" w:space="0" w:color="000000"/>
            </w:tcBorders>
            <w:shd w:val="clear" w:color="auto" w:fill="auto"/>
            <w:tcPrChange w:id="3232"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233" w:author="wurongjun 00246467" w:date="2015-11-11T10:13:00Z"/>
              </w:rPr>
            </w:pPr>
            <w:ins w:id="3234" w:author="wurongjun 00246467" w:date="2015-11-11T10:13:00Z">
              <w:r>
                <w:t>FALSE</w:t>
              </w:r>
            </w:ins>
          </w:p>
        </w:tc>
        <w:tc>
          <w:tcPr>
            <w:tcW w:w="555" w:type="pct"/>
            <w:tcBorders>
              <w:top w:val="single" w:sz="6" w:space="0" w:color="000000"/>
              <w:bottom w:val="single" w:sz="6" w:space="0" w:color="000000"/>
              <w:right w:val="single" w:sz="6" w:space="0" w:color="000000"/>
            </w:tcBorders>
            <w:shd w:val="clear" w:color="auto" w:fill="auto"/>
            <w:tcPrChange w:id="3235"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236" w:author="wurongjun 00246467" w:date="2015-11-11T10:13:00Z"/>
              </w:rPr>
            </w:pPr>
            <w:ins w:id="3237" w:author="wurongjun 00246467" w:date="2015-11-11T10:13:00Z">
              <w:r>
                <w:t>FALSE</w:t>
              </w:r>
            </w:ins>
          </w:p>
        </w:tc>
        <w:tc>
          <w:tcPr>
            <w:tcW w:w="1270" w:type="pct"/>
            <w:tcBorders>
              <w:top w:val="single" w:sz="6" w:space="0" w:color="000000"/>
              <w:bottom w:val="single" w:sz="6" w:space="0" w:color="000000"/>
            </w:tcBorders>
            <w:shd w:val="clear" w:color="auto" w:fill="auto"/>
            <w:tcPrChange w:id="3238" w:author="wurongjun 00246467" w:date="2015-11-11T10:14:00Z">
              <w:tcPr>
                <w:tcW w:w="859" w:type="pct"/>
                <w:tcBorders>
                  <w:top w:val="single" w:sz="6" w:space="0" w:color="000000"/>
                  <w:bottom w:val="single" w:sz="6" w:space="0" w:color="000000"/>
                </w:tcBorders>
                <w:shd w:val="clear" w:color="auto" w:fill="auto"/>
              </w:tcPr>
            </w:tcPrChange>
          </w:tcPr>
          <w:p w:rsidR="00516F3A" w:rsidRDefault="00516F3A" w:rsidP="004B7465">
            <w:pPr>
              <w:pStyle w:val="TableText"/>
              <w:rPr>
                <w:ins w:id="3239" w:author="wurongjun 00246467" w:date="2015-11-11T10:13:00Z"/>
              </w:rPr>
            </w:pPr>
          </w:p>
        </w:tc>
      </w:tr>
      <w:tr w:rsidR="00516F3A" w:rsidTr="00516F3A">
        <w:trPr>
          <w:ins w:id="3240" w:author="wurongjun 00246467" w:date="2015-11-11T10:13:00Z"/>
        </w:trPr>
        <w:tc>
          <w:tcPr>
            <w:tcW w:w="873" w:type="pct"/>
            <w:tcBorders>
              <w:top w:val="single" w:sz="6" w:space="0" w:color="000000"/>
              <w:bottom w:val="single" w:sz="6" w:space="0" w:color="000000"/>
              <w:right w:val="single" w:sz="6" w:space="0" w:color="000000"/>
            </w:tcBorders>
            <w:shd w:val="clear" w:color="auto" w:fill="auto"/>
            <w:tcPrChange w:id="3241"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242" w:author="wurongjun 00246467" w:date="2015-11-11T10:13:00Z"/>
              </w:rPr>
            </w:pPr>
            <w:ins w:id="3243" w:author="wurongjun 00246467" w:date="2015-11-11T10:13:00Z">
              <w:r>
                <w:lastRenderedPageBreak/>
                <w:t>描述信息</w:t>
              </w:r>
            </w:ins>
          </w:p>
        </w:tc>
        <w:tc>
          <w:tcPr>
            <w:tcW w:w="873" w:type="pct"/>
            <w:tcBorders>
              <w:top w:val="single" w:sz="6" w:space="0" w:color="000000"/>
              <w:bottom w:val="single" w:sz="6" w:space="0" w:color="000000"/>
              <w:right w:val="single" w:sz="6" w:space="0" w:color="000000"/>
            </w:tcBorders>
            <w:shd w:val="clear" w:color="auto" w:fill="auto"/>
            <w:tcPrChange w:id="3244"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245" w:author="wurongjun 00246467" w:date="2015-11-11T10:13:00Z"/>
              </w:rPr>
            </w:pPr>
            <w:ins w:id="3246" w:author="wurongjun 00246467" w:date="2015-11-11T10:13:00Z">
              <w:r>
                <w:t>DESCRIPTION_LANG6</w:t>
              </w:r>
            </w:ins>
          </w:p>
        </w:tc>
        <w:tc>
          <w:tcPr>
            <w:tcW w:w="873" w:type="pct"/>
            <w:tcBorders>
              <w:top w:val="single" w:sz="6" w:space="0" w:color="000000"/>
              <w:bottom w:val="single" w:sz="6" w:space="0" w:color="000000"/>
              <w:right w:val="single" w:sz="6" w:space="0" w:color="000000"/>
            </w:tcBorders>
            <w:shd w:val="clear" w:color="auto" w:fill="auto"/>
            <w:tcPrChange w:id="3247" w:author="wurongjun 00246467" w:date="2015-11-11T10:14:00Z">
              <w:tcPr>
                <w:tcW w:w="1979"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248" w:author="wurongjun 00246467" w:date="2015-11-11T10:13:00Z"/>
              </w:rPr>
            </w:pPr>
            <w:ins w:id="3249" w:author="wurongjun 00246467" w:date="2015-11-11T10:13:00Z">
              <w:r>
                <w:t>VARCHAR2(4000)</w:t>
              </w:r>
            </w:ins>
          </w:p>
        </w:tc>
        <w:tc>
          <w:tcPr>
            <w:tcW w:w="556" w:type="pct"/>
            <w:tcBorders>
              <w:top w:val="single" w:sz="6" w:space="0" w:color="000000"/>
              <w:bottom w:val="single" w:sz="6" w:space="0" w:color="000000"/>
              <w:right w:val="single" w:sz="6" w:space="0" w:color="000000"/>
            </w:tcBorders>
            <w:shd w:val="clear" w:color="auto" w:fill="auto"/>
            <w:tcPrChange w:id="3250"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251" w:author="wurongjun 00246467" w:date="2015-11-11T10:13:00Z"/>
              </w:rPr>
            </w:pPr>
            <w:ins w:id="3252" w:author="wurongjun 00246467" w:date="2015-11-11T10:13:00Z">
              <w:r>
                <w:t>FALSE</w:t>
              </w:r>
            </w:ins>
          </w:p>
        </w:tc>
        <w:tc>
          <w:tcPr>
            <w:tcW w:w="555" w:type="pct"/>
            <w:tcBorders>
              <w:top w:val="single" w:sz="6" w:space="0" w:color="000000"/>
              <w:bottom w:val="single" w:sz="6" w:space="0" w:color="000000"/>
              <w:right w:val="single" w:sz="6" w:space="0" w:color="000000"/>
            </w:tcBorders>
            <w:shd w:val="clear" w:color="auto" w:fill="auto"/>
            <w:tcPrChange w:id="3253"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254" w:author="wurongjun 00246467" w:date="2015-11-11T10:13:00Z"/>
              </w:rPr>
            </w:pPr>
            <w:ins w:id="3255" w:author="wurongjun 00246467" w:date="2015-11-11T10:13:00Z">
              <w:r>
                <w:t>FALSE</w:t>
              </w:r>
            </w:ins>
          </w:p>
        </w:tc>
        <w:tc>
          <w:tcPr>
            <w:tcW w:w="1270" w:type="pct"/>
            <w:tcBorders>
              <w:top w:val="single" w:sz="6" w:space="0" w:color="000000"/>
              <w:bottom w:val="single" w:sz="6" w:space="0" w:color="000000"/>
            </w:tcBorders>
            <w:shd w:val="clear" w:color="auto" w:fill="auto"/>
            <w:tcPrChange w:id="3256" w:author="wurongjun 00246467" w:date="2015-11-11T10:14:00Z">
              <w:tcPr>
                <w:tcW w:w="859" w:type="pct"/>
                <w:tcBorders>
                  <w:top w:val="single" w:sz="6" w:space="0" w:color="000000"/>
                  <w:bottom w:val="single" w:sz="6" w:space="0" w:color="000000"/>
                </w:tcBorders>
                <w:shd w:val="clear" w:color="auto" w:fill="auto"/>
              </w:tcPr>
            </w:tcPrChange>
          </w:tcPr>
          <w:p w:rsidR="00516F3A" w:rsidRDefault="00516F3A" w:rsidP="004B7465">
            <w:pPr>
              <w:pStyle w:val="TableText"/>
              <w:rPr>
                <w:ins w:id="3257" w:author="wurongjun 00246467" w:date="2015-11-11T10:13:00Z"/>
              </w:rPr>
            </w:pPr>
          </w:p>
        </w:tc>
      </w:tr>
      <w:tr w:rsidR="00516F3A" w:rsidTr="00516F3A">
        <w:trPr>
          <w:ins w:id="3258" w:author="wurongjun 00246467" w:date="2015-11-11T10:13:00Z"/>
        </w:trPr>
        <w:tc>
          <w:tcPr>
            <w:tcW w:w="873" w:type="pct"/>
            <w:tcBorders>
              <w:top w:val="single" w:sz="6" w:space="0" w:color="000000"/>
              <w:bottom w:val="single" w:sz="6" w:space="0" w:color="000000"/>
              <w:right w:val="single" w:sz="6" w:space="0" w:color="000000"/>
            </w:tcBorders>
            <w:shd w:val="clear" w:color="auto" w:fill="auto"/>
            <w:tcPrChange w:id="3259"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260" w:author="wurongjun 00246467" w:date="2015-11-11T10:13:00Z"/>
              </w:rPr>
            </w:pPr>
            <w:ins w:id="3261" w:author="wurongjun 00246467" w:date="2015-11-11T10:13:00Z">
              <w:r>
                <w:t>描述信息</w:t>
              </w:r>
            </w:ins>
          </w:p>
        </w:tc>
        <w:tc>
          <w:tcPr>
            <w:tcW w:w="873" w:type="pct"/>
            <w:tcBorders>
              <w:top w:val="single" w:sz="6" w:space="0" w:color="000000"/>
              <w:bottom w:val="single" w:sz="6" w:space="0" w:color="000000"/>
              <w:right w:val="single" w:sz="6" w:space="0" w:color="000000"/>
            </w:tcBorders>
            <w:shd w:val="clear" w:color="auto" w:fill="auto"/>
            <w:tcPrChange w:id="3262"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263" w:author="wurongjun 00246467" w:date="2015-11-11T10:13:00Z"/>
              </w:rPr>
            </w:pPr>
            <w:ins w:id="3264" w:author="wurongjun 00246467" w:date="2015-11-11T10:13:00Z">
              <w:r>
                <w:t>DESCRIPTION_LANG7</w:t>
              </w:r>
            </w:ins>
          </w:p>
        </w:tc>
        <w:tc>
          <w:tcPr>
            <w:tcW w:w="873" w:type="pct"/>
            <w:tcBorders>
              <w:top w:val="single" w:sz="6" w:space="0" w:color="000000"/>
              <w:bottom w:val="single" w:sz="6" w:space="0" w:color="000000"/>
              <w:right w:val="single" w:sz="6" w:space="0" w:color="000000"/>
            </w:tcBorders>
            <w:shd w:val="clear" w:color="auto" w:fill="auto"/>
            <w:tcPrChange w:id="3265" w:author="wurongjun 00246467" w:date="2015-11-11T10:14:00Z">
              <w:tcPr>
                <w:tcW w:w="1979"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266" w:author="wurongjun 00246467" w:date="2015-11-11T10:13:00Z"/>
              </w:rPr>
            </w:pPr>
            <w:ins w:id="3267" w:author="wurongjun 00246467" w:date="2015-11-11T10:13:00Z">
              <w:r>
                <w:t>VARCHAR2(4000)</w:t>
              </w:r>
            </w:ins>
          </w:p>
        </w:tc>
        <w:tc>
          <w:tcPr>
            <w:tcW w:w="556" w:type="pct"/>
            <w:tcBorders>
              <w:top w:val="single" w:sz="6" w:space="0" w:color="000000"/>
              <w:bottom w:val="single" w:sz="6" w:space="0" w:color="000000"/>
              <w:right w:val="single" w:sz="6" w:space="0" w:color="000000"/>
            </w:tcBorders>
            <w:shd w:val="clear" w:color="auto" w:fill="auto"/>
            <w:tcPrChange w:id="3268"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269" w:author="wurongjun 00246467" w:date="2015-11-11T10:13:00Z"/>
              </w:rPr>
            </w:pPr>
            <w:ins w:id="3270" w:author="wurongjun 00246467" w:date="2015-11-11T10:13:00Z">
              <w:r>
                <w:t>FALSE</w:t>
              </w:r>
            </w:ins>
          </w:p>
        </w:tc>
        <w:tc>
          <w:tcPr>
            <w:tcW w:w="555" w:type="pct"/>
            <w:tcBorders>
              <w:top w:val="single" w:sz="6" w:space="0" w:color="000000"/>
              <w:bottom w:val="single" w:sz="6" w:space="0" w:color="000000"/>
              <w:right w:val="single" w:sz="6" w:space="0" w:color="000000"/>
            </w:tcBorders>
            <w:shd w:val="clear" w:color="auto" w:fill="auto"/>
            <w:tcPrChange w:id="3271"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272" w:author="wurongjun 00246467" w:date="2015-11-11T10:13:00Z"/>
              </w:rPr>
            </w:pPr>
            <w:ins w:id="3273" w:author="wurongjun 00246467" w:date="2015-11-11T10:13:00Z">
              <w:r>
                <w:t>FALSE</w:t>
              </w:r>
            </w:ins>
          </w:p>
        </w:tc>
        <w:tc>
          <w:tcPr>
            <w:tcW w:w="1270" w:type="pct"/>
            <w:tcBorders>
              <w:top w:val="single" w:sz="6" w:space="0" w:color="000000"/>
              <w:bottom w:val="single" w:sz="6" w:space="0" w:color="000000"/>
            </w:tcBorders>
            <w:shd w:val="clear" w:color="auto" w:fill="auto"/>
            <w:tcPrChange w:id="3274" w:author="wurongjun 00246467" w:date="2015-11-11T10:14:00Z">
              <w:tcPr>
                <w:tcW w:w="859" w:type="pct"/>
                <w:tcBorders>
                  <w:top w:val="single" w:sz="6" w:space="0" w:color="000000"/>
                  <w:bottom w:val="single" w:sz="6" w:space="0" w:color="000000"/>
                </w:tcBorders>
                <w:shd w:val="clear" w:color="auto" w:fill="auto"/>
              </w:tcPr>
            </w:tcPrChange>
          </w:tcPr>
          <w:p w:rsidR="00516F3A" w:rsidRDefault="00516F3A" w:rsidP="004B7465">
            <w:pPr>
              <w:pStyle w:val="TableText"/>
              <w:rPr>
                <w:ins w:id="3275" w:author="wurongjun 00246467" w:date="2015-11-11T10:13:00Z"/>
              </w:rPr>
            </w:pPr>
          </w:p>
        </w:tc>
      </w:tr>
      <w:tr w:rsidR="00516F3A" w:rsidTr="00516F3A">
        <w:trPr>
          <w:ins w:id="3276" w:author="wurongjun 00246467" w:date="2015-11-11T10:13:00Z"/>
        </w:trPr>
        <w:tc>
          <w:tcPr>
            <w:tcW w:w="873" w:type="pct"/>
            <w:tcBorders>
              <w:top w:val="single" w:sz="6" w:space="0" w:color="000000"/>
              <w:bottom w:val="single" w:sz="6" w:space="0" w:color="000000"/>
              <w:right w:val="single" w:sz="6" w:space="0" w:color="000000"/>
            </w:tcBorders>
            <w:shd w:val="clear" w:color="auto" w:fill="auto"/>
            <w:tcPrChange w:id="3277"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278" w:author="wurongjun 00246467" w:date="2015-11-11T10:13:00Z"/>
              </w:rPr>
            </w:pPr>
            <w:ins w:id="3279" w:author="wurongjun 00246467" w:date="2015-11-11T10:13:00Z">
              <w:r>
                <w:t>分类类型</w:t>
              </w:r>
            </w:ins>
          </w:p>
        </w:tc>
        <w:tc>
          <w:tcPr>
            <w:tcW w:w="873" w:type="pct"/>
            <w:tcBorders>
              <w:top w:val="single" w:sz="6" w:space="0" w:color="000000"/>
              <w:bottom w:val="single" w:sz="6" w:space="0" w:color="000000"/>
              <w:right w:val="single" w:sz="6" w:space="0" w:color="000000"/>
            </w:tcBorders>
            <w:shd w:val="clear" w:color="auto" w:fill="auto"/>
            <w:tcPrChange w:id="3280"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281" w:author="wurongjun 00246467" w:date="2015-11-11T10:13:00Z"/>
              </w:rPr>
            </w:pPr>
            <w:ins w:id="3282" w:author="wurongjun 00246467" w:date="2015-11-11T10:13:00Z">
              <w:r>
                <w:t>CATEGORYTYPE</w:t>
              </w:r>
            </w:ins>
          </w:p>
        </w:tc>
        <w:tc>
          <w:tcPr>
            <w:tcW w:w="873" w:type="pct"/>
            <w:tcBorders>
              <w:top w:val="single" w:sz="6" w:space="0" w:color="000000"/>
              <w:bottom w:val="single" w:sz="6" w:space="0" w:color="000000"/>
              <w:right w:val="single" w:sz="6" w:space="0" w:color="000000"/>
            </w:tcBorders>
            <w:shd w:val="clear" w:color="auto" w:fill="auto"/>
            <w:tcPrChange w:id="3283" w:author="wurongjun 00246467" w:date="2015-11-11T10:14:00Z">
              <w:tcPr>
                <w:tcW w:w="1979"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284" w:author="wurongjun 00246467" w:date="2015-11-11T10:13:00Z"/>
              </w:rPr>
            </w:pPr>
            <w:ins w:id="3285" w:author="wurongjun 00246467" w:date="2015-11-11T10:13:00Z">
              <w:r>
                <w:t>NUMBER(19)</w:t>
              </w:r>
            </w:ins>
          </w:p>
        </w:tc>
        <w:tc>
          <w:tcPr>
            <w:tcW w:w="556" w:type="pct"/>
            <w:tcBorders>
              <w:top w:val="single" w:sz="6" w:space="0" w:color="000000"/>
              <w:bottom w:val="single" w:sz="6" w:space="0" w:color="000000"/>
              <w:right w:val="single" w:sz="6" w:space="0" w:color="000000"/>
            </w:tcBorders>
            <w:shd w:val="clear" w:color="auto" w:fill="auto"/>
            <w:tcPrChange w:id="3286"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287" w:author="wurongjun 00246467" w:date="2015-11-11T10:13:00Z"/>
              </w:rPr>
            </w:pPr>
            <w:ins w:id="3288" w:author="wurongjun 00246467" w:date="2015-11-11T10:13:00Z">
              <w:r>
                <w:t>FALSE</w:t>
              </w:r>
            </w:ins>
          </w:p>
        </w:tc>
        <w:tc>
          <w:tcPr>
            <w:tcW w:w="555" w:type="pct"/>
            <w:tcBorders>
              <w:top w:val="single" w:sz="6" w:space="0" w:color="000000"/>
              <w:bottom w:val="single" w:sz="6" w:space="0" w:color="000000"/>
              <w:right w:val="single" w:sz="6" w:space="0" w:color="000000"/>
            </w:tcBorders>
            <w:shd w:val="clear" w:color="auto" w:fill="auto"/>
            <w:tcPrChange w:id="3289"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290" w:author="wurongjun 00246467" w:date="2015-11-11T10:13:00Z"/>
              </w:rPr>
            </w:pPr>
            <w:ins w:id="3291" w:author="wurongjun 00246467" w:date="2015-11-11T10:13:00Z">
              <w:r>
                <w:t>TRUE</w:t>
              </w:r>
            </w:ins>
          </w:p>
        </w:tc>
        <w:tc>
          <w:tcPr>
            <w:tcW w:w="1270" w:type="pct"/>
            <w:tcBorders>
              <w:top w:val="single" w:sz="6" w:space="0" w:color="000000"/>
              <w:bottom w:val="single" w:sz="6" w:space="0" w:color="000000"/>
            </w:tcBorders>
            <w:shd w:val="clear" w:color="auto" w:fill="auto"/>
            <w:tcPrChange w:id="3292" w:author="wurongjun 00246467" w:date="2015-11-11T10:14:00Z">
              <w:tcPr>
                <w:tcW w:w="859" w:type="pct"/>
                <w:tcBorders>
                  <w:top w:val="single" w:sz="6" w:space="0" w:color="000000"/>
                  <w:bottom w:val="single" w:sz="6" w:space="0" w:color="000000"/>
                </w:tcBorders>
                <w:shd w:val="clear" w:color="auto" w:fill="auto"/>
              </w:tcPr>
            </w:tcPrChange>
          </w:tcPr>
          <w:p w:rsidR="00516F3A" w:rsidRDefault="00516F3A" w:rsidP="004B7465">
            <w:pPr>
              <w:pStyle w:val="TableText"/>
              <w:rPr>
                <w:ins w:id="3293" w:author="wurongjun 00246467" w:date="2015-11-11T10:13:00Z"/>
              </w:rPr>
            </w:pPr>
            <w:ins w:id="3294" w:author="wurongjun 00246467" w:date="2015-11-11T10:13:00Z">
              <w:r>
                <w:t>目前没啥意思</w:t>
              </w:r>
            </w:ins>
          </w:p>
        </w:tc>
      </w:tr>
      <w:tr w:rsidR="00516F3A" w:rsidTr="00516F3A">
        <w:trPr>
          <w:ins w:id="3295" w:author="wurongjun 00246467" w:date="2015-11-11T10:13:00Z"/>
        </w:trPr>
        <w:tc>
          <w:tcPr>
            <w:tcW w:w="873" w:type="pct"/>
            <w:tcBorders>
              <w:top w:val="single" w:sz="6" w:space="0" w:color="000000"/>
              <w:bottom w:val="single" w:sz="6" w:space="0" w:color="000000"/>
              <w:right w:val="single" w:sz="6" w:space="0" w:color="000000"/>
            </w:tcBorders>
            <w:shd w:val="clear" w:color="auto" w:fill="auto"/>
            <w:tcPrChange w:id="3296"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297" w:author="wurongjun 00246467" w:date="2015-11-11T10:13:00Z"/>
              </w:rPr>
            </w:pPr>
            <w:ins w:id="3298" w:author="wurongjun 00246467" w:date="2015-11-11T10:13:00Z">
              <w:r>
                <w:t>使用类型</w:t>
              </w:r>
            </w:ins>
          </w:p>
        </w:tc>
        <w:tc>
          <w:tcPr>
            <w:tcW w:w="873" w:type="pct"/>
            <w:tcBorders>
              <w:top w:val="single" w:sz="6" w:space="0" w:color="000000"/>
              <w:bottom w:val="single" w:sz="6" w:space="0" w:color="000000"/>
              <w:right w:val="single" w:sz="6" w:space="0" w:color="000000"/>
            </w:tcBorders>
            <w:shd w:val="clear" w:color="auto" w:fill="auto"/>
            <w:tcPrChange w:id="3299"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300" w:author="wurongjun 00246467" w:date="2015-11-11T10:13:00Z"/>
              </w:rPr>
            </w:pPr>
            <w:ins w:id="3301" w:author="wurongjun 00246467" w:date="2015-11-11T10:13:00Z">
              <w:r>
                <w:t>USETYPE</w:t>
              </w:r>
            </w:ins>
          </w:p>
        </w:tc>
        <w:tc>
          <w:tcPr>
            <w:tcW w:w="873" w:type="pct"/>
            <w:tcBorders>
              <w:top w:val="single" w:sz="6" w:space="0" w:color="000000"/>
              <w:bottom w:val="single" w:sz="6" w:space="0" w:color="000000"/>
              <w:right w:val="single" w:sz="6" w:space="0" w:color="000000"/>
            </w:tcBorders>
            <w:shd w:val="clear" w:color="auto" w:fill="auto"/>
            <w:tcPrChange w:id="3302" w:author="wurongjun 00246467" w:date="2015-11-11T10:14:00Z">
              <w:tcPr>
                <w:tcW w:w="1979"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303" w:author="wurongjun 00246467" w:date="2015-11-11T10:13:00Z"/>
              </w:rPr>
            </w:pPr>
            <w:ins w:id="3304" w:author="wurongjun 00246467" w:date="2015-11-11T10:13:00Z">
              <w:r>
                <w:t>NUMBER(19)</w:t>
              </w:r>
            </w:ins>
          </w:p>
        </w:tc>
        <w:tc>
          <w:tcPr>
            <w:tcW w:w="556" w:type="pct"/>
            <w:tcBorders>
              <w:top w:val="single" w:sz="6" w:space="0" w:color="000000"/>
              <w:bottom w:val="single" w:sz="6" w:space="0" w:color="000000"/>
              <w:right w:val="single" w:sz="6" w:space="0" w:color="000000"/>
            </w:tcBorders>
            <w:shd w:val="clear" w:color="auto" w:fill="auto"/>
            <w:tcPrChange w:id="3305"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306" w:author="wurongjun 00246467" w:date="2015-11-11T10:13:00Z"/>
              </w:rPr>
            </w:pPr>
            <w:ins w:id="3307" w:author="wurongjun 00246467" w:date="2015-11-11T10:13:00Z">
              <w:r>
                <w:t>FALSE</w:t>
              </w:r>
            </w:ins>
          </w:p>
        </w:tc>
        <w:tc>
          <w:tcPr>
            <w:tcW w:w="555" w:type="pct"/>
            <w:tcBorders>
              <w:top w:val="single" w:sz="6" w:space="0" w:color="000000"/>
              <w:bottom w:val="single" w:sz="6" w:space="0" w:color="000000"/>
              <w:right w:val="single" w:sz="6" w:space="0" w:color="000000"/>
            </w:tcBorders>
            <w:shd w:val="clear" w:color="auto" w:fill="auto"/>
            <w:tcPrChange w:id="3308"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309" w:author="wurongjun 00246467" w:date="2015-11-11T10:13:00Z"/>
              </w:rPr>
            </w:pPr>
            <w:ins w:id="3310" w:author="wurongjun 00246467" w:date="2015-11-11T10:13:00Z">
              <w:r>
                <w:t>TRUE</w:t>
              </w:r>
            </w:ins>
          </w:p>
        </w:tc>
        <w:tc>
          <w:tcPr>
            <w:tcW w:w="1270" w:type="pct"/>
            <w:tcBorders>
              <w:top w:val="single" w:sz="6" w:space="0" w:color="000000"/>
              <w:bottom w:val="single" w:sz="6" w:space="0" w:color="000000"/>
            </w:tcBorders>
            <w:shd w:val="clear" w:color="auto" w:fill="auto"/>
            <w:tcPrChange w:id="3311" w:author="wurongjun 00246467" w:date="2015-11-11T10:14:00Z">
              <w:tcPr>
                <w:tcW w:w="859" w:type="pct"/>
                <w:tcBorders>
                  <w:top w:val="single" w:sz="6" w:space="0" w:color="000000"/>
                  <w:bottom w:val="single" w:sz="6" w:space="0" w:color="000000"/>
                </w:tcBorders>
                <w:shd w:val="clear" w:color="auto" w:fill="auto"/>
              </w:tcPr>
            </w:tcPrChange>
          </w:tcPr>
          <w:p w:rsidR="00516F3A" w:rsidRDefault="00516F3A" w:rsidP="004B7465">
            <w:pPr>
              <w:pStyle w:val="TableText"/>
              <w:rPr>
                <w:ins w:id="3312" w:author="wurongjun 00246467" w:date="2015-11-11T10:13:00Z"/>
              </w:rPr>
            </w:pPr>
            <w:ins w:id="3313" w:author="wurongjun 00246467" w:date="2015-11-11T10:13:00Z">
              <w:r>
                <w:t>使用类型</w:t>
              </w:r>
              <w:r>
                <w:t xml:space="preserve"> ,</w:t>
              </w:r>
              <w:r>
                <w:t>用户类型：</w:t>
              </w:r>
              <w:r>
                <w:t>CP/SP</w:t>
              </w:r>
              <w:r>
                <w:t>为</w:t>
              </w:r>
              <w:r>
                <w:t>1</w:t>
              </w:r>
              <w:r>
                <w:t>，运营商为</w:t>
              </w:r>
              <w:r>
                <w:t>2,</w:t>
              </w:r>
              <w:r>
                <w:t>全局分级为</w:t>
              </w:r>
              <w:r>
                <w:t>3</w:t>
              </w:r>
            </w:ins>
          </w:p>
        </w:tc>
      </w:tr>
      <w:tr w:rsidR="00516F3A" w:rsidTr="00516F3A">
        <w:trPr>
          <w:ins w:id="3314" w:author="wurongjun 00246467" w:date="2015-11-11T10:13:00Z"/>
        </w:trPr>
        <w:tc>
          <w:tcPr>
            <w:tcW w:w="873" w:type="pct"/>
            <w:tcBorders>
              <w:top w:val="single" w:sz="6" w:space="0" w:color="000000"/>
              <w:bottom w:val="single" w:sz="6" w:space="0" w:color="000000"/>
              <w:right w:val="single" w:sz="6" w:space="0" w:color="000000"/>
            </w:tcBorders>
            <w:shd w:val="clear" w:color="auto" w:fill="auto"/>
            <w:tcPrChange w:id="3315"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316" w:author="wurongjun 00246467" w:date="2015-11-11T10:13:00Z"/>
              </w:rPr>
            </w:pPr>
            <w:ins w:id="3317" w:author="wurongjun 00246467" w:date="2015-11-11T10:13:00Z">
              <w:r>
                <w:t>拥有者类型</w:t>
              </w:r>
            </w:ins>
          </w:p>
        </w:tc>
        <w:tc>
          <w:tcPr>
            <w:tcW w:w="873" w:type="pct"/>
            <w:tcBorders>
              <w:top w:val="single" w:sz="6" w:space="0" w:color="000000"/>
              <w:bottom w:val="single" w:sz="6" w:space="0" w:color="000000"/>
              <w:right w:val="single" w:sz="6" w:space="0" w:color="000000"/>
            </w:tcBorders>
            <w:shd w:val="clear" w:color="auto" w:fill="auto"/>
            <w:tcPrChange w:id="3318"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319" w:author="wurongjun 00246467" w:date="2015-11-11T10:13:00Z"/>
              </w:rPr>
            </w:pPr>
            <w:ins w:id="3320" w:author="wurongjun 00246467" w:date="2015-11-11T10:13:00Z">
              <w:r>
                <w:t>OWNERTYPE</w:t>
              </w:r>
            </w:ins>
          </w:p>
        </w:tc>
        <w:tc>
          <w:tcPr>
            <w:tcW w:w="873" w:type="pct"/>
            <w:tcBorders>
              <w:top w:val="single" w:sz="6" w:space="0" w:color="000000"/>
              <w:bottom w:val="single" w:sz="6" w:space="0" w:color="000000"/>
              <w:right w:val="single" w:sz="6" w:space="0" w:color="000000"/>
            </w:tcBorders>
            <w:shd w:val="clear" w:color="auto" w:fill="auto"/>
            <w:tcPrChange w:id="3321" w:author="wurongjun 00246467" w:date="2015-11-11T10:14:00Z">
              <w:tcPr>
                <w:tcW w:w="1979"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322" w:author="wurongjun 00246467" w:date="2015-11-11T10:13:00Z"/>
              </w:rPr>
            </w:pPr>
            <w:ins w:id="3323" w:author="wurongjun 00246467" w:date="2015-11-11T10:13:00Z">
              <w:r>
                <w:t>NUMBER(19)</w:t>
              </w:r>
            </w:ins>
          </w:p>
        </w:tc>
        <w:tc>
          <w:tcPr>
            <w:tcW w:w="556" w:type="pct"/>
            <w:tcBorders>
              <w:top w:val="single" w:sz="6" w:space="0" w:color="000000"/>
              <w:bottom w:val="single" w:sz="6" w:space="0" w:color="000000"/>
              <w:right w:val="single" w:sz="6" w:space="0" w:color="000000"/>
            </w:tcBorders>
            <w:shd w:val="clear" w:color="auto" w:fill="auto"/>
            <w:tcPrChange w:id="3324"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325" w:author="wurongjun 00246467" w:date="2015-11-11T10:13:00Z"/>
              </w:rPr>
            </w:pPr>
            <w:ins w:id="3326" w:author="wurongjun 00246467" w:date="2015-11-11T10:13:00Z">
              <w:r>
                <w:t>FALSE</w:t>
              </w:r>
            </w:ins>
          </w:p>
        </w:tc>
        <w:tc>
          <w:tcPr>
            <w:tcW w:w="555" w:type="pct"/>
            <w:tcBorders>
              <w:top w:val="single" w:sz="6" w:space="0" w:color="000000"/>
              <w:bottom w:val="single" w:sz="6" w:space="0" w:color="000000"/>
              <w:right w:val="single" w:sz="6" w:space="0" w:color="000000"/>
            </w:tcBorders>
            <w:shd w:val="clear" w:color="auto" w:fill="auto"/>
            <w:tcPrChange w:id="3327"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328" w:author="wurongjun 00246467" w:date="2015-11-11T10:13:00Z"/>
              </w:rPr>
            </w:pPr>
            <w:ins w:id="3329" w:author="wurongjun 00246467" w:date="2015-11-11T10:13:00Z">
              <w:r>
                <w:t>TRUE</w:t>
              </w:r>
            </w:ins>
          </w:p>
        </w:tc>
        <w:tc>
          <w:tcPr>
            <w:tcW w:w="1270" w:type="pct"/>
            <w:tcBorders>
              <w:top w:val="single" w:sz="6" w:space="0" w:color="000000"/>
              <w:bottom w:val="single" w:sz="6" w:space="0" w:color="000000"/>
            </w:tcBorders>
            <w:shd w:val="clear" w:color="auto" w:fill="auto"/>
            <w:tcPrChange w:id="3330" w:author="wurongjun 00246467" w:date="2015-11-11T10:14:00Z">
              <w:tcPr>
                <w:tcW w:w="859" w:type="pct"/>
                <w:tcBorders>
                  <w:top w:val="single" w:sz="6" w:space="0" w:color="000000"/>
                  <w:bottom w:val="single" w:sz="6" w:space="0" w:color="000000"/>
                </w:tcBorders>
                <w:shd w:val="clear" w:color="auto" w:fill="auto"/>
              </w:tcPr>
            </w:tcPrChange>
          </w:tcPr>
          <w:p w:rsidR="00516F3A" w:rsidRDefault="00516F3A" w:rsidP="004B7465">
            <w:pPr>
              <w:pStyle w:val="TableText"/>
              <w:rPr>
                <w:ins w:id="3331" w:author="wurongjun 00246467" w:date="2015-11-11T10:13:00Z"/>
              </w:rPr>
            </w:pPr>
          </w:p>
        </w:tc>
      </w:tr>
      <w:tr w:rsidR="00516F3A" w:rsidTr="00516F3A">
        <w:trPr>
          <w:ins w:id="3332" w:author="wurongjun 00246467" w:date="2015-11-11T10:13:00Z"/>
        </w:trPr>
        <w:tc>
          <w:tcPr>
            <w:tcW w:w="873" w:type="pct"/>
            <w:tcBorders>
              <w:top w:val="single" w:sz="6" w:space="0" w:color="000000"/>
              <w:bottom w:val="single" w:sz="6" w:space="0" w:color="000000"/>
              <w:right w:val="single" w:sz="6" w:space="0" w:color="000000"/>
            </w:tcBorders>
            <w:shd w:val="clear" w:color="auto" w:fill="auto"/>
            <w:tcPrChange w:id="3333"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334" w:author="wurongjun 00246467" w:date="2015-11-11T10:13:00Z"/>
              </w:rPr>
            </w:pPr>
            <w:ins w:id="3335" w:author="wurongjun 00246467" w:date="2015-11-11T10:13:00Z">
              <w:r>
                <w:t>分类代码</w:t>
              </w:r>
            </w:ins>
          </w:p>
        </w:tc>
        <w:tc>
          <w:tcPr>
            <w:tcW w:w="873" w:type="pct"/>
            <w:tcBorders>
              <w:top w:val="single" w:sz="6" w:space="0" w:color="000000"/>
              <w:bottom w:val="single" w:sz="6" w:space="0" w:color="000000"/>
              <w:right w:val="single" w:sz="6" w:space="0" w:color="000000"/>
            </w:tcBorders>
            <w:shd w:val="clear" w:color="auto" w:fill="auto"/>
            <w:tcPrChange w:id="3336"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337" w:author="wurongjun 00246467" w:date="2015-11-11T10:13:00Z"/>
              </w:rPr>
            </w:pPr>
            <w:ins w:id="3338" w:author="wurongjun 00246467" w:date="2015-11-11T10:13:00Z">
              <w:r>
                <w:t>CATEGORYCODE</w:t>
              </w:r>
            </w:ins>
          </w:p>
        </w:tc>
        <w:tc>
          <w:tcPr>
            <w:tcW w:w="873" w:type="pct"/>
            <w:tcBorders>
              <w:top w:val="single" w:sz="6" w:space="0" w:color="000000"/>
              <w:bottom w:val="single" w:sz="6" w:space="0" w:color="000000"/>
              <w:right w:val="single" w:sz="6" w:space="0" w:color="000000"/>
            </w:tcBorders>
            <w:shd w:val="clear" w:color="auto" w:fill="auto"/>
            <w:tcPrChange w:id="3339" w:author="wurongjun 00246467" w:date="2015-11-11T10:14:00Z">
              <w:tcPr>
                <w:tcW w:w="1979"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340" w:author="wurongjun 00246467" w:date="2015-11-11T10:13:00Z"/>
              </w:rPr>
            </w:pPr>
            <w:ins w:id="3341" w:author="wurongjun 00246467" w:date="2015-11-11T10:13:00Z">
              <w:r>
                <w:t>VARCHAR2(40)</w:t>
              </w:r>
            </w:ins>
          </w:p>
        </w:tc>
        <w:tc>
          <w:tcPr>
            <w:tcW w:w="556" w:type="pct"/>
            <w:tcBorders>
              <w:top w:val="single" w:sz="6" w:space="0" w:color="000000"/>
              <w:bottom w:val="single" w:sz="6" w:space="0" w:color="000000"/>
              <w:right w:val="single" w:sz="6" w:space="0" w:color="000000"/>
            </w:tcBorders>
            <w:shd w:val="clear" w:color="auto" w:fill="auto"/>
            <w:tcPrChange w:id="3342"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343" w:author="wurongjun 00246467" w:date="2015-11-11T10:13:00Z"/>
              </w:rPr>
            </w:pPr>
            <w:ins w:id="3344" w:author="wurongjun 00246467" w:date="2015-11-11T10:13:00Z">
              <w:r>
                <w:t>FALSE</w:t>
              </w:r>
            </w:ins>
          </w:p>
        </w:tc>
        <w:tc>
          <w:tcPr>
            <w:tcW w:w="555" w:type="pct"/>
            <w:tcBorders>
              <w:top w:val="single" w:sz="6" w:space="0" w:color="000000"/>
              <w:bottom w:val="single" w:sz="6" w:space="0" w:color="000000"/>
              <w:right w:val="single" w:sz="6" w:space="0" w:color="000000"/>
            </w:tcBorders>
            <w:shd w:val="clear" w:color="auto" w:fill="auto"/>
            <w:tcPrChange w:id="3345"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346" w:author="wurongjun 00246467" w:date="2015-11-11T10:13:00Z"/>
              </w:rPr>
            </w:pPr>
            <w:ins w:id="3347" w:author="wurongjun 00246467" w:date="2015-11-11T10:13:00Z">
              <w:r>
                <w:t>FALSE</w:t>
              </w:r>
            </w:ins>
          </w:p>
        </w:tc>
        <w:tc>
          <w:tcPr>
            <w:tcW w:w="1270" w:type="pct"/>
            <w:tcBorders>
              <w:top w:val="single" w:sz="6" w:space="0" w:color="000000"/>
              <w:bottom w:val="single" w:sz="6" w:space="0" w:color="000000"/>
            </w:tcBorders>
            <w:shd w:val="clear" w:color="auto" w:fill="auto"/>
            <w:tcPrChange w:id="3348" w:author="wurongjun 00246467" w:date="2015-11-11T10:14:00Z">
              <w:tcPr>
                <w:tcW w:w="859" w:type="pct"/>
                <w:tcBorders>
                  <w:top w:val="single" w:sz="6" w:space="0" w:color="000000"/>
                  <w:bottom w:val="single" w:sz="6" w:space="0" w:color="000000"/>
                </w:tcBorders>
                <w:shd w:val="clear" w:color="auto" w:fill="auto"/>
              </w:tcPr>
            </w:tcPrChange>
          </w:tcPr>
          <w:p w:rsidR="00516F3A" w:rsidRDefault="00516F3A" w:rsidP="004B7465">
            <w:pPr>
              <w:pStyle w:val="TableText"/>
              <w:rPr>
                <w:ins w:id="3349" w:author="wurongjun 00246467" w:date="2015-11-11T10:13:00Z"/>
              </w:rPr>
            </w:pPr>
            <w:ins w:id="3350" w:author="wurongjun 00246467" w:date="2015-11-11T10:13:00Z">
              <w:r>
                <w:t>分类外部</w:t>
              </w:r>
              <w:r>
                <w:t>ID</w:t>
              </w:r>
            </w:ins>
          </w:p>
        </w:tc>
      </w:tr>
      <w:tr w:rsidR="00516F3A" w:rsidTr="00516F3A">
        <w:trPr>
          <w:ins w:id="3351" w:author="wurongjun 00246467" w:date="2015-11-11T10:13:00Z"/>
        </w:trPr>
        <w:tc>
          <w:tcPr>
            <w:tcW w:w="873" w:type="pct"/>
            <w:tcBorders>
              <w:top w:val="single" w:sz="6" w:space="0" w:color="000000"/>
              <w:bottom w:val="single" w:sz="6" w:space="0" w:color="000000"/>
              <w:right w:val="single" w:sz="6" w:space="0" w:color="000000"/>
            </w:tcBorders>
            <w:shd w:val="clear" w:color="auto" w:fill="auto"/>
            <w:tcPrChange w:id="3352"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353" w:author="wurongjun 00246467" w:date="2015-11-11T10:13:00Z"/>
              </w:rPr>
            </w:pPr>
            <w:ins w:id="3354" w:author="wurongjun 00246467" w:date="2015-11-11T10:13:00Z">
              <w:r>
                <w:t>通知结果</w:t>
              </w:r>
            </w:ins>
          </w:p>
        </w:tc>
        <w:tc>
          <w:tcPr>
            <w:tcW w:w="873" w:type="pct"/>
            <w:tcBorders>
              <w:top w:val="single" w:sz="6" w:space="0" w:color="000000"/>
              <w:bottom w:val="single" w:sz="6" w:space="0" w:color="000000"/>
              <w:right w:val="single" w:sz="6" w:space="0" w:color="000000"/>
            </w:tcBorders>
            <w:shd w:val="clear" w:color="auto" w:fill="auto"/>
            <w:tcPrChange w:id="3355"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356" w:author="wurongjun 00246467" w:date="2015-11-11T10:13:00Z"/>
              </w:rPr>
            </w:pPr>
            <w:ins w:id="3357" w:author="wurongjun 00246467" w:date="2015-11-11T10:13:00Z">
              <w:r>
                <w:t>NOTIFYRESULTFLAG</w:t>
              </w:r>
            </w:ins>
          </w:p>
        </w:tc>
        <w:tc>
          <w:tcPr>
            <w:tcW w:w="873" w:type="pct"/>
            <w:tcBorders>
              <w:top w:val="single" w:sz="6" w:space="0" w:color="000000"/>
              <w:bottom w:val="single" w:sz="6" w:space="0" w:color="000000"/>
              <w:right w:val="single" w:sz="6" w:space="0" w:color="000000"/>
            </w:tcBorders>
            <w:shd w:val="clear" w:color="auto" w:fill="auto"/>
            <w:tcPrChange w:id="3358" w:author="wurongjun 00246467" w:date="2015-11-11T10:14:00Z">
              <w:tcPr>
                <w:tcW w:w="1979"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359" w:author="wurongjun 00246467" w:date="2015-11-11T10:13:00Z"/>
              </w:rPr>
            </w:pPr>
            <w:ins w:id="3360" w:author="wurongjun 00246467" w:date="2015-11-11T10:13:00Z">
              <w:r>
                <w:t>VARCHAR2(1)</w:t>
              </w:r>
            </w:ins>
          </w:p>
        </w:tc>
        <w:tc>
          <w:tcPr>
            <w:tcW w:w="556" w:type="pct"/>
            <w:tcBorders>
              <w:top w:val="single" w:sz="6" w:space="0" w:color="000000"/>
              <w:bottom w:val="single" w:sz="6" w:space="0" w:color="000000"/>
              <w:right w:val="single" w:sz="6" w:space="0" w:color="000000"/>
            </w:tcBorders>
            <w:shd w:val="clear" w:color="auto" w:fill="auto"/>
            <w:tcPrChange w:id="3361"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362" w:author="wurongjun 00246467" w:date="2015-11-11T10:13:00Z"/>
              </w:rPr>
            </w:pPr>
            <w:ins w:id="3363" w:author="wurongjun 00246467" w:date="2015-11-11T10:13:00Z">
              <w:r>
                <w:t>FALSE</w:t>
              </w:r>
            </w:ins>
          </w:p>
        </w:tc>
        <w:tc>
          <w:tcPr>
            <w:tcW w:w="555" w:type="pct"/>
            <w:tcBorders>
              <w:top w:val="single" w:sz="6" w:space="0" w:color="000000"/>
              <w:bottom w:val="single" w:sz="6" w:space="0" w:color="000000"/>
              <w:right w:val="single" w:sz="6" w:space="0" w:color="000000"/>
            </w:tcBorders>
            <w:shd w:val="clear" w:color="auto" w:fill="auto"/>
            <w:tcPrChange w:id="3364"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365" w:author="wurongjun 00246467" w:date="2015-11-11T10:13:00Z"/>
              </w:rPr>
            </w:pPr>
            <w:ins w:id="3366" w:author="wurongjun 00246467" w:date="2015-11-11T10:13:00Z">
              <w:r>
                <w:t>FALSE</w:t>
              </w:r>
            </w:ins>
          </w:p>
        </w:tc>
        <w:tc>
          <w:tcPr>
            <w:tcW w:w="1270" w:type="pct"/>
            <w:tcBorders>
              <w:top w:val="single" w:sz="6" w:space="0" w:color="000000"/>
              <w:bottom w:val="single" w:sz="6" w:space="0" w:color="000000"/>
            </w:tcBorders>
            <w:shd w:val="clear" w:color="auto" w:fill="auto"/>
            <w:tcPrChange w:id="3367" w:author="wurongjun 00246467" w:date="2015-11-11T10:14:00Z">
              <w:tcPr>
                <w:tcW w:w="859" w:type="pct"/>
                <w:tcBorders>
                  <w:top w:val="single" w:sz="6" w:space="0" w:color="000000"/>
                  <w:bottom w:val="single" w:sz="6" w:space="0" w:color="000000"/>
                </w:tcBorders>
                <w:shd w:val="clear" w:color="auto" w:fill="auto"/>
              </w:tcPr>
            </w:tcPrChange>
          </w:tcPr>
          <w:p w:rsidR="00516F3A" w:rsidRDefault="00516F3A" w:rsidP="004B7465">
            <w:pPr>
              <w:pStyle w:val="TableText"/>
              <w:rPr>
                <w:ins w:id="3368" w:author="wurongjun 00246467" w:date="2015-11-11T10:13:00Z"/>
              </w:rPr>
            </w:pPr>
            <w:ins w:id="3369" w:author="wurongjun 00246467" w:date="2015-11-11T10:13:00Z">
              <w:r>
                <w:t>同</w:t>
              </w:r>
              <w:r>
                <w:t>mediaContent</w:t>
              </w:r>
            </w:ins>
          </w:p>
        </w:tc>
      </w:tr>
      <w:tr w:rsidR="00516F3A" w:rsidTr="00516F3A">
        <w:trPr>
          <w:ins w:id="3370" w:author="wurongjun 00246467" w:date="2015-11-11T10:13:00Z"/>
        </w:trPr>
        <w:tc>
          <w:tcPr>
            <w:tcW w:w="873" w:type="pct"/>
            <w:tcBorders>
              <w:top w:val="single" w:sz="6" w:space="0" w:color="000000"/>
              <w:bottom w:val="single" w:sz="6" w:space="0" w:color="000000"/>
              <w:right w:val="single" w:sz="6" w:space="0" w:color="000000"/>
            </w:tcBorders>
            <w:shd w:val="clear" w:color="auto" w:fill="auto"/>
            <w:tcPrChange w:id="3371"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372" w:author="wurongjun 00246467" w:date="2015-11-11T10:13:00Z"/>
              </w:rPr>
            </w:pPr>
            <w:ins w:id="3373" w:author="wurongjun 00246467" w:date="2015-11-11T10:13:00Z">
              <w:r>
                <w:t>分类方式</w:t>
              </w:r>
            </w:ins>
          </w:p>
        </w:tc>
        <w:tc>
          <w:tcPr>
            <w:tcW w:w="873" w:type="pct"/>
            <w:tcBorders>
              <w:top w:val="single" w:sz="6" w:space="0" w:color="000000"/>
              <w:bottom w:val="single" w:sz="6" w:space="0" w:color="000000"/>
              <w:right w:val="single" w:sz="6" w:space="0" w:color="000000"/>
            </w:tcBorders>
            <w:shd w:val="clear" w:color="auto" w:fill="auto"/>
            <w:tcPrChange w:id="3374"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375" w:author="wurongjun 00246467" w:date="2015-11-11T10:13:00Z"/>
              </w:rPr>
            </w:pPr>
            <w:ins w:id="3376" w:author="wurongjun 00246467" w:date="2015-11-11T10:13:00Z">
              <w:r>
                <w:t>RENDERTYPE</w:t>
              </w:r>
            </w:ins>
          </w:p>
        </w:tc>
        <w:tc>
          <w:tcPr>
            <w:tcW w:w="873" w:type="pct"/>
            <w:tcBorders>
              <w:top w:val="single" w:sz="6" w:space="0" w:color="000000"/>
              <w:bottom w:val="single" w:sz="6" w:space="0" w:color="000000"/>
              <w:right w:val="single" w:sz="6" w:space="0" w:color="000000"/>
            </w:tcBorders>
            <w:shd w:val="clear" w:color="auto" w:fill="auto"/>
            <w:tcPrChange w:id="3377" w:author="wurongjun 00246467" w:date="2015-11-11T10:14:00Z">
              <w:tcPr>
                <w:tcW w:w="1979"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378" w:author="wurongjun 00246467" w:date="2015-11-11T10:13:00Z"/>
              </w:rPr>
            </w:pPr>
            <w:ins w:id="3379" w:author="wurongjun 00246467" w:date="2015-11-11T10:13:00Z">
              <w:r>
                <w:t>NUMBER(19)</w:t>
              </w:r>
            </w:ins>
          </w:p>
        </w:tc>
        <w:tc>
          <w:tcPr>
            <w:tcW w:w="556" w:type="pct"/>
            <w:tcBorders>
              <w:top w:val="single" w:sz="6" w:space="0" w:color="000000"/>
              <w:bottom w:val="single" w:sz="6" w:space="0" w:color="000000"/>
              <w:right w:val="single" w:sz="6" w:space="0" w:color="000000"/>
            </w:tcBorders>
            <w:shd w:val="clear" w:color="auto" w:fill="auto"/>
            <w:tcPrChange w:id="3380"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381" w:author="wurongjun 00246467" w:date="2015-11-11T10:13:00Z"/>
              </w:rPr>
            </w:pPr>
            <w:ins w:id="3382" w:author="wurongjun 00246467" w:date="2015-11-11T10:13:00Z">
              <w:r>
                <w:t>FALSE</w:t>
              </w:r>
            </w:ins>
          </w:p>
        </w:tc>
        <w:tc>
          <w:tcPr>
            <w:tcW w:w="555" w:type="pct"/>
            <w:tcBorders>
              <w:top w:val="single" w:sz="6" w:space="0" w:color="000000"/>
              <w:bottom w:val="single" w:sz="6" w:space="0" w:color="000000"/>
              <w:right w:val="single" w:sz="6" w:space="0" w:color="000000"/>
            </w:tcBorders>
            <w:shd w:val="clear" w:color="auto" w:fill="auto"/>
            <w:tcPrChange w:id="3383"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384" w:author="wurongjun 00246467" w:date="2015-11-11T10:13:00Z"/>
              </w:rPr>
            </w:pPr>
            <w:ins w:id="3385" w:author="wurongjun 00246467" w:date="2015-11-11T10:13:00Z">
              <w:r>
                <w:t>FALSE</w:t>
              </w:r>
            </w:ins>
          </w:p>
        </w:tc>
        <w:tc>
          <w:tcPr>
            <w:tcW w:w="1270" w:type="pct"/>
            <w:tcBorders>
              <w:top w:val="single" w:sz="6" w:space="0" w:color="000000"/>
              <w:bottom w:val="single" w:sz="6" w:space="0" w:color="000000"/>
            </w:tcBorders>
            <w:shd w:val="clear" w:color="auto" w:fill="auto"/>
            <w:tcPrChange w:id="3386" w:author="wurongjun 00246467" w:date="2015-11-11T10:14:00Z">
              <w:tcPr>
                <w:tcW w:w="859" w:type="pct"/>
                <w:tcBorders>
                  <w:top w:val="single" w:sz="6" w:space="0" w:color="000000"/>
                  <w:bottom w:val="single" w:sz="6" w:space="0" w:color="000000"/>
                </w:tcBorders>
                <w:shd w:val="clear" w:color="auto" w:fill="auto"/>
              </w:tcPr>
            </w:tcPrChange>
          </w:tcPr>
          <w:p w:rsidR="00516F3A" w:rsidRDefault="00516F3A" w:rsidP="004B7465">
            <w:pPr>
              <w:pStyle w:val="TableText"/>
              <w:rPr>
                <w:ins w:id="3387" w:author="wurongjun 00246467" w:date="2015-11-11T10:13:00Z"/>
              </w:rPr>
            </w:pPr>
            <w:ins w:id="3388" w:author="wurongjun 00246467" w:date="2015-11-11T10:13:00Z">
              <w:r>
                <w:t>0</w:t>
              </w:r>
              <w:r>
                <w:t>：普通分类</w:t>
              </w:r>
            </w:ins>
          </w:p>
          <w:p w:rsidR="00516F3A" w:rsidRDefault="00516F3A" w:rsidP="004B7465">
            <w:pPr>
              <w:pStyle w:val="TableText"/>
              <w:rPr>
                <w:ins w:id="3389" w:author="wurongjun 00246467" w:date="2015-11-11T10:13:00Z"/>
              </w:rPr>
            </w:pPr>
            <w:ins w:id="3390" w:author="wurongjun 00246467" w:date="2015-11-11T10:13:00Z">
              <w:r>
                <w:t>1</w:t>
              </w:r>
              <w:r>
                <w:t>：</w:t>
              </w:r>
              <w:r>
                <w:t>ivr</w:t>
              </w:r>
              <w:r>
                <w:t>分类</w:t>
              </w:r>
            </w:ins>
          </w:p>
        </w:tc>
      </w:tr>
      <w:tr w:rsidR="00516F3A" w:rsidTr="00516F3A">
        <w:trPr>
          <w:ins w:id="3391" w:author="wurongjun 00246467" w:date="2015-11-11T10:13:00Z"/>
        </w:trPr>
        <w:tc>
          <w:tcPr>
            <w:tcW w:w="873" w:type="pct"/>
            <w:tcBorders>
              <w:top w:val="single" w:sz="6" w:space="0" w:color="000000"/>
              <w:bottom w:val="single" w:sz="6" w:space="0" w:color="000000"/>
              <w:right w:val="single" w:sz="6" w:space="0" w:color="000000"/>
            </w:tcBorders>
            <w:shd w:val="clear" w:color="auto" w:fill="auto"/>
            <w:tcPrChange w:id="3392"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393" w:author="wurongjun 00246467" w:date="2015-11-11T10:13:00Z"/>
              </w:rPr>
            </w:pPr>
            <w:ins w:id="3394" w:author="wurongjun 00246467" w:date="2015-11-11T10:13:00Z">
              <w:r>
                <w:t>关联内容标志</w:t>
              </w:r>
            </w:ins>
          </w:p>
        </w:tc>
        <w:tc>
          <w:tcPr>
            <w:tcW w:w="873" w:type="pct"/>
            <w:tcBorders>
              <w:top w:val="single" w:sz="6" w:space="0" w:color="000000"/>
              <w:bottom w:val="single" w:sz="6" w:space="0" w:color="000000"/>
              <w:right w:val="single" w:sz="6" w:space="0" w:color="000000"/>
            </w:tcBorders>
            <w:shd w:val="clear" w:color="auto" w:fill="auto"/>
            <w:tcPrChange w:id="3395"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396" w:author="wurongjun 00246467" w:date="2015-11-11T10:13:00Z"/>
              </w:rPr>
            </w:pPr>
            <w:ins w:id="3397" w:author="wurongjun 00246467" w:date="2015-11-11T10:13:00Z">
              <w:r>
                <w:t>LINKCONTENTFLAG</w:t>
              </w:r>
            </w:ins>
          </w:p>
        </w:tc>
        <w:tc>
          <w:tcPr>
            <w:tcW w:w="873" w:type="pct"/>
            <w:tcBorders>
              <w:top w:val="single" w:sz="6" w:space="0" w:color="000000"/>
              <w:bottom w:val="single" w:sz="6" w:space="0" w:color="000000"/>
              <w:right w:val="single" w:sz="6" w:space="0" w:color="000000"/>
            </w:tcBorders>
            <w:shd w:val="clear" w:color="auto" w:fill="auto"/>
            <w:tcPrChange w:id="3398" w:author="wurongjun 00246467" w:date="2015-11-11T10:14:00Z">
              <w:tcPr>
                <w:tcW w:w="1979"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399" w:author="wurongjun 00246467" w:date="2015-11-11T10:13:00Z"/>
              </w:rPr>
            </w:pPr>
            <w:ins w:id="3400" w:author="wurongjun 00246467" w:date="2015-11-11T10:13:00Z">
              <w:r>
                <w:t>CHAR(1)</w:t>
              </w:r>
            </w:ins>
          </w:p>
        </w:tc>
        <w:tc>
          <w:tcPr>
            <w:tcW w:w="556" w:type="pct"/>
            <w:tcBorders>
              <w:top w:val="single" w:sz="6" w:space="0" w:color="000000"/>
              <w:bottom w:val="single" w:sz="6" w:space="0" w:color="000000"/>
              <w:right w:val="single" w:sz="6" w:space="0" w:color="000000"/>
            </w:tcBorders>
            <w:shd w:val="clear" w:color="auto" w:fill="auto"/>
            <w:tcPrChange w:id="3401"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402" w:author="wurongjun 00246467" w:date="2015-11-11T10:13:00Z"/>
              </w:rPr>
            </w:pPr>
            <w:ins w:id="3403" w:author="wurongjun 00246467" w:date="2015-11-11T10:13:00Z">
              <w:r>
                <w:t>FALSE</w:t>
              </w:r>
            </w:ins>
          </w:p>
        </w:tc>
        <w:tc>
          <w:tcPr>
            <w:tcW w:w="555" w:type="pct"/>
            <w:tcBorders>
              <w:top w:val="single" w:sz="6" w:space="0" w:color="000000"/>
              <w:bottom w:val="single" w:sz="6" w:space="0" w:color="000000"/>
              <w:right w:val="single" w:sz="6" w:space="0" w:color="000000"/>
            </w:tcBorders>
            <w:shd w:val="clear" w:color="auto" w:fill="auto"/>
            <w:tcPrChange w:id="3404"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405" w:author="wurongjun 00246467" w:date="2015-11-11T10:13:00Z"/>
              </w:rPr>
            </w:pPr>
            <w:ins w:id="3406" w:author="wurongjun 00246467" w:date="2015-11-11T10:13:00Z">
              <w:r>
                <w:t>TRUE</w:t>
              </w:r>
            </w:ins>
          </w:p>
        </w:tc>
        <w:tc>
          <w:tcPr>
            <w:tcW w:w="1270" w:type="pct"/>
            <w:tcBorders>
              <w:top w:val="single" w:sz="6" w:space="0" w:color="000000"/>
              <w:bottom w:val="single" w:sz="6" w:space="0" w:color="000000"/>
            </w:tcBorders>
            <w:shd w:val="clear" w:color="auto" w:fill="auto"/>
            <w:tcPrChange w:id="3407" w:author="wurongjun 00246467" w:date="2015-11-11T10:14:00Z">
              <w:tcPr>
                <w:tcW w:w="859" w:type="pct"/>
                <w:tcBorders>
                  <w:top w:val="single" w:sz="6" w:space="0" w:color="000000"/>
                  <w:bottom w:val="single" w:sz="6" w:space="0" w:color="000000"/>
                </w:tcBorders>
                <w:shd w:val="clear" w:color="auto" w:fill="auto"/>
              </w:tcPr>
            </w:tcPrChange>
          </w:tcPr>
          <w:p w:rsidR="00516F3A" w:rsidRDefault="00516F3A" w:rsidP="004B7465">
            <w:pPr>
              <w:pStyle w:val="TableText"/>
              <w:rPr>
                <w:ins w:id="3408" w:author="wurongjun 00246467" w:date="2015-11-11T10:13:00Z"/>
              </w:rPr>
            </w:pPr>
            <w:ins w:id="3409" w:author="wurongjun 00246467" w:date="2015-11-11T10:13:00Z">
              <w:r>
                <w:t>0</w:t>
              </w:r>
              <w:r>
                <w:t>不关联</w:t>
              </w:r>
              <w:r>
                <w:t xml:space="preserve"> 1</w:t>
              </w:r>
              <w:r>
                <w:t>关联，</w:t>
              </w:r>
            </w:ins>
          </w:p>
          <w:p w:rsidR="00516F3A" w:rsidRDefault="00516F3A" w:rsidP="004B7465">
            <w:pPr>
              <w:pStyle w:val="TableText"/>
              <w:rPr>
                <w:ins w:id="3410" w:author="wurongjun 00246467" w:date="2015-11-11T10:13:00Z"/>
              </w:rPr>
            </w:pPr>
            <w:ins w:id="3411" w:author="wurongjun 00246467" w:date="2015-11-11T10:13:00Z">
              <w:r>
                <w:t>待废弃字段</w:t>
              </w:r>
            </w:ins>
          </w:p>
        </w:tc>
      </w:tr>
      <w:tr w:rsidR="00516F3A" w:rsidTr="00516F3A">
        <w:trPr>
          <w:ins w:id="3412" w:author="wurongjun 00246467" w:date="2015-11-11T10:13:00Z"/>
        </w:trPr>
        <w:tc>
          <w:tcPr>
            <w:tcW w:w="873" w:type="pct"/>
            <w:tcBorders>
              <w:top w:val="single" w:sz="6" w:space="0" w:color="000000"/>
              <w:bottom w:val="single" w:sz="6" w:space="0" w:color="000000"/>
              <w:right w:val="single" w:sz="6" w:space="0" w:color="000000"/>
            </w:tcBorders>
            <w:shd w:val="clear" w:color="auto" w:fill="auto"/>
            <w:tcPrChange w:id="3413"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414" w:author="wurongjun 00246467" w:date="2015-11-11T10:13:00Z"/>
              </w:rPr>
            </w:pPr>
            <w:ins w:id="3415" w:author="wurongjun 00246467" w:date="2015-11-11T10:13:00Z">
              <w:r>
                <w:t>分类类型</w:t>
              </w:r>
            </w:ins>
          </w:p>
        </w:tc>
        <w:tc>
          <w:tcPr>
            <w:tcW w:w="873" w:type="pct"/>
            <w:tcBorders>
              <w:top w:val="single" w:sz="6" w:space="0" w:color="000000"/>
              <w:bottom w:val="single" w:sz="6" w:space="0" w:color="000000"/>
              <w:right w:val="single" w:sz="6" w:space="0" w:color="000000"/>
            </w:tcBorders>
            <w:shd w:val="clear" w:color="auto" w:fill="auto"/>
            <w:tcPrChange w:id="3416"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417" w:author="wurongjun 00246467" w:date="2015-11-11T10:13:00Z"/>
              </w:rPr>
            </w:pPr>
            <w:ins w:id="3418" w:author="wurongjun 00246467" w:date="2015-11-11T10:13:00Z">
              <w:r>
                <w:t>SUBSTANCETYPE</w:t>
              </w:r>
            </w:ins>
          </w:p>
        </w:tc>
        <w:tc>
          <w:tcPr>
            <w:tcW w:w="873" w:type="pct"/>
            <w:tcBorders>
              <w:top w:val="single" w:sz="6" w:space="0" w:color="000000"/>
              <w:bottom w:val="single" w:sz="6" w:space="0" w:color="000000"/>
              <w:right w:val="single" w:sz="6" w:space="0" w:color="000000"/>
            </w:tcBorders>
            <w:shd w:val="clear" w:color="auto" w:fill="auto"/>
            <w:tcPrChange w:id="3419" w:author="wurongjun 00246467" w:date="2015-11-11T10:14:00Z">
              <w:tcPr>
                <w:tcW w:w="1979"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420" w:author="wurongjun 00246467" w:date="2015-11-11T10:13:00Z"/>
              </w:rPr>
            </w:pPr>
            <w:ins w:id="3421" w:author="wurongjun 00246467" w:date="2015-11-11T10:13:00Z">
              <w:r>
                <w:t>VARCHAR2(64)</w:t>
              </w:r>
            </w:ins>
          </w:p>
        </w:tc>
        <w:tc>
          <w:tcPr>
            <w:tcW w:w="556" w:type="pct"/>
            <w:tcBorders>
              <w:top w:val="single" w:sz="6" w:space="0" w:color="000000"/>
              <w:bottom w:val="single" w:sz="6" w:space="0" w:color="000000"/>
              <w:right w:val="single" w:sz="6" w:space="0" w:color="000000"/>
            </w:tcBorders>
            <w:shd w:val="clear" w:color="auto" w:fill="auto"/>
            <w:tcPrChange w:id="3422"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423" w:author="wurongjun 00246467" w:date="2015-11-11T10:13:00Z"/>
              </w:rPr>
            </w:pPr>
            <w:ins w:id="3424" w:author="wurongjun 00246467" w:date="2015-11-11T10:13:00Z">
              <w:r>
                <w:t>FALSE</w:t>
              </w:r>
            </w:ins>
          </w:p>
        </w:tc>
        <w:tc>
          <w:tcPr>
            <w:tcW w:w="555" w:type="pct"/>
            <w:tcBorders>
              <w:top w:val="single" w:sz="6" w:space="0" w:color="000000"/>
              <w:bottom w:val="single" w:sz="6" w:space="0" w:color="000000"/>
              <w:right w:val="single" w:sz="6" w:space="0" w:color="000000"/>
            </w:tcBorders>
            <w:shd w:val="clear" w:color="auto" w:fill="auto"/>
            <w:tcPrChange w:id="3425"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426" w:author="wurongjun 00246467" w:date="2015-11-11T10:13:00Z"/>
              </w:rPr>
            </w:pPr>
            <w:ins w:id="3427" w:author="wurongjun 00246467" w:date="2015-11-11T10:13:00Z">
              <w:r>
                <w:t>TRUE</w:t>
              </w:r>
            </w:ins>
          </w:p>
        </w:tc>
        <w:tc>
          <w:tcPr>
            <w:tcW w:w="1270" w:type="pct"/>
            <w:tcBorders>
              <w:top w:val="single" w:sz="6" w:space="0" w:color="000000"/>
              <w:bottom w:val="single" w:sz="6" w:space="0" w:color="000000"/>
            </w:tcBorders>
            <w:shd w:val="clear" w:color="auto" w:fill="auto"/>
            <w:tcPrChange w:id="3428" w:author="wurongjun 00246467" w:date="2015-11-11T10:14:00Z">
              <w:tcPr>
                <w:tcW w:w="859" w:type="pct"/>
                <w:tcBorders>
                  <w:top w:val="single" w:sz="6" w:space="0" w:color="000000"/>
                  <w:bottom w:val="single" w:sz="6" w:space="0" w:color="000000"/>
                </w:tcBorders>
                <w:shd w:val="clear" w:color="auto" w:fill="auto"/>
              </w:tcPr>
            </w:tcPrChange>
          </w:tcPr>
          <w:p w:rsidR="00516F3A" w:rsidRDefault="00516F3A" w:rsidP="004B7465">
            <w:pPr>
              <w:pStyle w:val="TableText"/>
              <w:rPr>
                <w:ins w:id="3429" w:author="wurongjun 00246467" w:date="2015-11-11T10:13:00Z"/>
              </w:rPr>
            </w:pPr>
            <w:ins w:id="3430" w:author="wurongjun 00246467" w:date="2015-11-11T10:13:00Z">
              <w:r>
                <w:t>1</w:t>
              </w:r>
              <w:r>
                <w:t>分类</w:t>
              </w:r>
              <w:r>
                <w:t xml:space="preserve"> 2</w:t>
              </w:r>
              <w:r>
                <w:t>内容</w:t>
              </w:r>
              <w:r>
                <w:t xml:space="preserve"> 3</w:t>
              </w:r>
              <w:r>
                <w:t>呈现</w:t>
              </w:r>
            </w:ins>
          </w:p>
        </w:tc>
      </w:tr>
      <w:tr w:rsidR="00516F3A" w:rsidTr="00516F3A">
        <w:trPr>
          <w:ins w:id="3431" w:author="wurongjun 00246467" w:date="2015-11-11T10:13:00Z"/>
        </w:trPr>
        <w:tc>
          <w:tcPr>
            <w:tcW w:w="873" w:type="pct"/>
            <w:tcBorders>
              <w:top w:val="single" w:sz="6" w:space="0" w:color="000000"/>
              <w:bottom w:val="single" w:sz="6" w:space="0" w:color="000000"/>
              <w:right w:val="single" w:sz="6" w:space="0" w:color="000000"/>
            </w:tcBorders>
            <w:shd w:val="clear" w:color="auto" w:fill="auto"/>
            <w:tcPrChange w:id="3432"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433" w:author="wurongjun 00246467" w:date="2015-11-11T10:13:00Z"/>
              </w:rPr>
            </w:pPr>
            <w:ins w:id="3434" w:author="wurongjun 00246467" w:date="2015-11-11T10:13:00Z">
              <w:r>
                <w:t>状态</w:t>
              </w:r>
            </w:ins>
          </w:p>
        </w:tc>
        <w:tc>
          <w:tcPr>
            <w:tcW w:w="873" w:type="pct"/>
            <w:tcBorders>
              <w:top w:val="single" w:sz="6" w:space="0" w:color="000000"/>
              <w:bottom w:val="single" w:sz="6" w:space="0" w:color="000000"/>
              <w:right w:val="single" w:sz="6" w:space="0" w:color="000000"/>
            </w:tcBorders>
            <w:shd w:val="clear" w:color="auto" w:fill="auto"/>
            <w:tcPrChange w:id="3435"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436" w:author="wurongjun 00246467" w:date="2015-11-11T10:13:00Z"/>
              </w:rPr>
            </w:pPr>
            <w:ins w:id="3437" w:author="wurongjun 00246467" w:date="2015-11-11T10:13:00Z">
              <w:r>
                <w:t>STATUS</w:t>
              </w:r>
            </w:ins>
          </w:p>
        </w:tc>
        <w:tc>
          <w:tcPr>
            <w:tcW w:w="873" w:type="pct"/>
            <w:tcBorders>
              <w:top w:val="single" w:sz="6" w:space="0" w:color="000000"/>
              <w:bottom w:val="single" w:sz="6" w:space="0" w:color="000000"/>
              <w:right w:val="single" w:sz="6" w:space="0" w:color="000000"/>
            </w:tcBorders>
            <w:shd w:val="clear" w:color="auto" w:fill="auto"/>
            <w:tcPrChange w:id="3438" w:author="wurongjun 00246467" w:date="2015-11-11T10:14:00Z">
              <w:tcPr>
                <w:tcW w:w="1979"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439" w:author="wurongjun 00246467" w:date="2015-11-11T10:13:00Z"/>
              </w:rPr>
            </w:pPr>
            <w:ins w:id="3440" w:author="wurongjun 00246467" w:date="2015-11-11T10:13:00Z">
              <w:r>
                <w:t>NUMBER(3)</w:t>
              </w:r>
            </w:ins>
          </w:p>
        </w:tc>
        <w:tc>
          <w:tcPr>
            <w:tcW w:w="556" w:type="pct"/>
            <w:tcBorders>
              <w:top w:val="single" w:sz="6" w:space="0" w:color="000000"/>
              <w:bottom w:val="single" w:sz="6" w:space="0" w:color="000000"/>
              <w:right w:val="single" w:sz="6" w:space="0" w:color="000000"/>
            </w:tcBorders>
            <w:shd w:val="clear" w:color="auto" w:fill="auto"/>
            <w:tcPrChange w:id="3441"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442" w:author="wurongjun 00246467" w:date="2015-11-11T10:13:00Z"/>
              </w:rPr>
            </w:pPr>
            <w:ins w:id="3443" w:author="wurongjun 00246467" w:date="2015-11-11T10:13:00Z">
              <w:r>
                <w:t>FALSE</w:t>
              </w:r>
            </w:ins>
          </w:p>
        </w:tc>
        <w:tc>
          <w:tcPr>
            <w:tcW w:w="555" w:type="pct"/>
            <w:tcBorders>
              <w:top w:val="single" w:sz="6" w:space="0" w:color="000000"/>
              <w:bottom w:val="single" w:sz="6" w:space="0" w:color="000000"/>
              <w:right w:val="single" w:sz="6" w:space="0" w:color="000000"/>
            </w:tcBorders>
            <w:shd w:val="clear" w:color="auto" w:fill="auto"/>
            <w:tcPrChange w:id="3444"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445" w:author="wurongjun 00246467" w:date="2015-11-11T10:13:00Z"/>
              </w:rPr>
            </w:pPr>
            <w:ins w:id="3446" w:author="wurongjun 00246467" w:date="2015-11-11T10:13:00Z">
              <w:r>
                <w:t>FALSE</w:t>
              </w:r>
            </w:ins>
          </w:p>
        </w:tc>
        <w:tc>
          <w:tcPr>
            <w:tcW w:w="1270" w:type="pct"/>
            <w:tcBorders>
              <w:top w:val="single" w:sz="6" w:space="0" w:color="000000"/>
              <w:bottom w:val="single" w:sz="6" w:space="0" w:color="000000"/>
            </w:tcBorders>
            <w:shd w:val="clear" w:color="auto" w:fill="auto"/>
            <w:tcPrChange w:id="3447" w:author="wurongjun 00246467" w:date="2015-11-11T10:14:00Z">
              <w:tcPr>
                <w:tcW w:w="859" w:type="pct"/>
                <w:tcBorders>
                  <w:top w:val="single" w:sz="6" w:space="0" w:color="000000"/>
                  <w:bottom w:val="single" w:sz="6" w:space="0" w:color="000000"/>
                </w:tcBorders>
                <w:shd w:val="clear" w:color="auto" w:fill="auto"/>
              </w:tcPr>
            </w:tcPrChange>
          </w:tcPr>
          <w:p w:rsidR="00516F3A" w:rsidRDefault="00516F3A" w:rsidP="004B7465">
            <w:pPr>
              <w:pStyle w:val="TableText"/>
              <w:rPr>
                <w:ins w:id="3448" w:author="wurongjun 00246467" w:date="2015-11-11T10:13:00Z"/>
              </w:rPr>
            </w:pPr>
            <w:ins w:id="3449" w:author="wurongjun 00246467" w:date="2015-11-11T10:13:00Z">
              <w:r>
                <w:t>-99</w:t>
              </w:r>
              <w:r>
                <w:t>表示软删除</w:t>
              </w:r>
            </w:ins>
          </w:p>
        </w:tc>
      </w:tr>
      <w:tr w:rsidR="00516F3A" w:rsidTr="00516F3A">
        <w:trPr>
          <w:ins w:id="3450" w:author="wurongjun 00246467" w:date="2015-11-11T10:13:00Z"/>
        </w:trPr>
        <w:tc>
          <w:tcPr>
            <w:tcW w:w="873" w:type="pct"/>
            <w:tcBorders>
              <w:top w:val="single" w:sz="6" w:space="0" w:color="000000"/>
              <w:bottom w:val="single" w:sz="6" w:space="0" w:color="000000"/>
              <w:right w:val="single" w:sz="6" w:space="0" w:color="000000"/>
            </w:tcBorders>
            <w:shd w:val="clear" w:color="auto" w:fill="auto"/>
            <w:tcPrChange w:id="3451"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452" w:author="wurongjun 00246467" w:date="2015-11-11T10:13:00Z"/>
              </w:rPr>
            </w:pPr>
            <w:ins w:id="3453" w:author="wurongjun 00246467" w:date="2015-11-11T10:13:00Z">
              <w:r>
                <w:t>是否用于</w:t>
              </w:r>
              <w:r>
                <w:t>SKIPPABLECHANNEL</w:t>
              </w:r>
              <w:r>
                <w:t>标识</w:t>
              </w:r>
            </w:ins>
          </w:p>
        </w:tc>
        <w:tc>
          <w:tcPr>
            <w:tcW w:w="873" w:type="pct"/>
            <w:tcBorders>
              <w:top w:val="single" w:sz="6" w:space="0" w:color="000000"/>
              <w:bottom w:val="single" w:sz="6" w:space="0" w:color="000000"/>
              <w:right w:val="single" w:sz="6" w:space="0" w:color="000000"/>
            </w:tcBorders>
            <w:shd w:val="clear" w:color="auto" w:fill="auto"/>
            <w:tcPrChange w:id="3454"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455" w:author="wurongjun 00246467" w:date="2015-11-11T10:13:00Z"/>
              </w:rPr>
            </w:pPr>
            <w:ins w:id="3456" w:author="wurongjun 00246467" w:date="2015-11-11T10:13:00Z">
              <w:r>
                <w:t>USEDBYSKIPPABLECHANNEL</w:t>
              </w:r>
            </w:ins>
          </w:p>
        </w:tc>
        <w:tc>
          <w:tcPr>
            <w:tcW w:w="873" w:type="pct"/>
            <w:tcBorders>
              <w:top w:val="single" w:sz="6" w:space="0" w:color="000000"/>
              <w:bottom w:val="single" w:sz="6" w:space="0" w:color="000000"/>
              <w:right w:val="single" w:sz="6" w:space="0" w:color="000000"/>
            </w:tcBorders>
            <w:shd w:val="clear" w:color="auto" w:fill="auto"/>
            <w:tcPrChange w:id="3457" w:author="wurongjun 00246467" w:date="2015-11-11T10:14:00Z">
              <w:tcPr>
                <w:tcW w:w="1979"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458" w:author="wurongjun 00246467" w:date="2015-11-11T10:13:00Z"/>
              </w:rPr>
            </w:pPr>
            <w:ins w:id="3459" w:author="wurongjun 00246467" w:date="2015-11-11T10:13:00Z">
              <w:r>
                <w:t>CHAR(1)</w:t>
              </w:r>
            </w:ins>
          </w:p>
        </w:tc>
        <w:tc>
          <w:tcPr>
            <w:tcW w:w="556" w:type="pct"/>
            <w:tcBorders>
              <w:top w:val="single" w:sz="6" w:space="0" w:color="000000"/>
              <w:bottom w:val="single" w:sz="6" w:space="0" w:color="000000"/>
              <w:right w:val="single" w:sz="6" w:space="0" w:color="000000"/>
            </w:tcBorders>
            <w:shd w:val="clear" w:color="auto" w:fill="auto"/>
            <w:tcPrChange w:id="3460"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461" w:author="wurongjun 00246467" w:date="2015-11-11T10:13:00Z"/>
              </w:rPr>
            </w:pPr>
            <w:ins w:id="3462" w:author="wurongjun 00246467" w:date="2015-11-11T10:13:00Z">
              <w:r>
                <w:t>FALSE</w:t>
              </w:r>
            </w:ins>
          </w:p>
        </w:tc>
        <w:tc>
          <w:tcPr>
            <w:tcW w:w="555" w:type="pct"/>
            <w:tcBorders>
              <w:top w:val="single" w:sz="6" w:space="0" w:color="000000"/>
              <w:bottom w:val="single" w:sz="6" w:space="0" w:color="000000"/>
              <w:right w:val="single" w:sz="6" w:space="0" w:color="000000"/>
            </w:tcBorders>
            <w:shd w:val="clear" w:color="auto" w:fill="auto"/>
            <w:tcPrChange w:id="3463"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464" w:author="wurongjun 00246467" w:date="2015-11-11T10:13:00Z"/>
              </w:rPr>
            </w:pPr>
            <w:ins w:id="3465" w:author="wurongjun 00246467" w:date="2015-11-11T10:13:00Z">
              <w:r>
                <w:t>FALSE</w:t>
              </w:r>
            </w:ins>
          </w:p>
        </w:tc>
        <w:tc>
          <w:tcPr>
            <w:tcW w:w="1270" w:type="pct"/>
            <w:tcBorders>
              <w:top w:val="single" w:sz="6" w:space="0" w:color="000000"/>
              <w:bottom w:val="single" w:sz="6" w:space="0" w:color="000000"/>
            </w:tcBorders>
            <w:shd w:val="clear" w:color="auto" w:fill="auto"/>
            <w:tcPrChange w:id="3466" w:author="wurongjun 00246467" w:date="2015-11-11T10:14:00Z">
              <w:tcPr>
                <w:tcW w:w="859" w:type="pct"/>
                <w:tcBorders>
                  <w:top w:val="single" w:sz="6" w:space="0" w:color="000000"/>
                  <w:bottom w:val="single" w:sz="6" w:space="0" w:color="000000"/>
                </w:tcBorders>
                <w:shd w:val="clear" w:color="auto" w:fill="auto"/>
              </w:tcPr>
            </w:tcPrChange>
          </w:tcPr>
          <w:p w:rsidR="00516F3A" w:rsidRDefault="00516F3A" w:rsidP="004B7465">
            <w:pPr>
              <w:pStyle w:val="TableText"/>
              <w:rPr>
                <w:ins w:id="3467" w:author="wurongjun 00246467" w:date="2015-11-11T10:13:00Z"/>
              </w:rPr>
            </w:pPr>
            <w:ins w:id="3468" w:author="wurongjun 00246467" w:date="2015-11-11T10:13:00Z">
              <w:r>
                <w:t>是否用于</w:t>
              </w:r>
              <w:r>
                <w:t>SKIPPABLECHANNEL</w:t>
              </w:r>
            </w:ins>
          </w:p>
        </w:tc>
      </w:tr>
      <w:tr w:rsidR="00516F3A" w:rsidTr="00516F3A">
        <w:trPr>
          <w:ins w:id="3469" w:author="wurongjun 00246467" w:date="2015-11-11T10:13:00Z"/>
        </w:trPr>
        <w:tc>
          <w:tcPr>
            <w:tcW w:w="873" w:type="pct"/>
            <w:tcBorders>
              <w:top w:val="single" w:sz="6" w:space="0" w:color="000000"/>
              <w:bottom w:val="single" w:sz="6" w:space="0" w:color="000000"/>
              <w:right w:val="single" w:sz="6" w:space="0" w:color="000000"/>
            </w:tcBorders>
            <w:shd w:val="clear" w:color="auto" w:fill="auto"/>
            <w:tcPrChange w:id="3470"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471" w:author="wurongjun 00246467" w:date="2015-11-11T10:13:00Z"/>
              </w:rPr>
            </w:pPr>
            <w:ins w:id="3472" w:author="wurongjun 00246467" w:date="2015-11-11T10:13:00Z">
              <w:r>
                <w:t>内容类型</w:t>
              </w:r>
            </w:ins>
          </w:p>
        </w:tc>
        <w:tc>
          <w:tcPr>
            <w:tcW w:w="873" w:type="pct"/>
            <w:tcBorders>
              <w:top w:val="single" w:sz="6" w:space="0" w:color="000000"/>
              <w:bottom w:val="single" w:sz="6" w:space="0" w:color="000000"/>
              <w:right w:val="single" w:sz="6" w:space="0" w:color="000000"/>
            </w:tcBorders>
            <w:shd w:val="clear" w:color="auto" w:fill="auto"/>
            <w:tcPrChange w:id="3473"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474" w:author="wurongjun 00246467" w:date="2015-11-11T10:13:00Z"/>
              </w:rPr>
            </w:pPr>
            <w:ins w:id="3475" w:author="wurongjun 00246467" w:date="2015-11-11T10:13:00Z">
              <w:r>
                <w:t>CONTENTTYPE</w:t>
              </w:r>
            </w:ins>
          </w:p>
        </w:tc>
        <w:tc>
          <w:tcPr>
            <w:tcW w:w="873" w:type="pct"/>
            <w:tcBorders>
              <w:top w:val="single" w:sz="6" w:space="0" w:color="000000"/>
              <w:bottom w:val="single" w:sz="6" w:space="0" w:color="000000"/>
              <w:right w:val="single" w:sz="6" w:space="0" w:color="000000"/>
            </w:tcBorders>
            <w:shd w:val="clear" w:color="auto" w:fill="auto"/>
            <w:tcPrChange w:id="3476" w:author="wurongjun 00246467" w:date="2015-11-11T10:14:00Z">
              <w:tcPr>
                <w:tcW w:w="1979"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477" w:author="wurongjun 00246467" w:date="2015-11-11T10:13:00Z"/>
              </w:rPr>
            </w:pPr>
            <w:ins w:id="3478" w:author="wurongjun 00246467" w:date="2015-11-11T10:13:00Z">
              <w:r>
                <w:t>PUBLIC.XMLTYPE</w:t>
              </w:r>
            </w:ins>
          </w:p>
        </w:tc>
        <w:tc>
          <w:tcPr>
            <w:tcW w:w="556" w:type="pct"/>
            <w:tcBorders>
              <w:top w:val="single" w:sz="6" w:space="0" w:color="000000"/>
              <w:bottom w:val="single" w:sz="6" w:space="0" w:color="000000"/>
              <w:right w:val="single" w:sz="6" w:space="0" w:color="000000"/>
            </w:tcBorders>
            <w:shd w:val="clear" w:color="auto" w:fill="auto"/>
            <w:tcPrChange w:id="3479"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480" w:author="wurongjun 00246467" w:date="2015-11-11T10:13:00Z"/>
              </w:rPr>
            </w:pPr>
            <w:ins w:id="3481" w:author="wurongjun 00246467" w:date="2015-11-11T10:13:00Z">
              <w:r>
                <w:t>FALSE</w:t>
              </w:r>
            </w:ins>
          </w:p>
        </w:tc>
        <w:tc>
          <w:tcPr>
            <w:tcW w:w="555" w:type="pct"/>
            <w:tcBorders>
              <w:top w:val="single" w:sz="6" w:space="0" w:color="000000"/>
              <w:bottom w:val="single" w:sz="6" w:space="0" w:color="000000"/>
              <w:right w:val="single" w:sz="6" w:space="0" w:color="000000"/>
            </w:tcBorders>
            <w:shd w:val="clear" w:color="auto" w:fill="auto"/>
            <w:tcPrChange w:id="3482"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483" w:author="wurongjun 00246467" w:date="2015-11-11T10:13:00Z"/>
              </w:rPr>
            </w:pPr>
            <w:ins w:id="3484" w:author="wurongjun 00246467" w:date="2015-11-11T10:13:00Z">
              <w:r>
                <w:t>FALSE</w:t>
              </w:r>
            </w:ins>
          </w:p>
        </w:tc>
        <w:tc>
          <w:tcPr>
            <w:tcW w:w="1270" w:type="pct"/>
            <w:tcBorders>
              <w:top w:val="single" w:sz="6" w:space="0" w:color="000000"/>
              <w:bottom w:val="single" w:sz="6" w:space="0" w:color="000000"/>
            </w:tcBorders>
            <w:shd w:val="clear" w:color="auto" w:fill="auto"/>
            <w:tcPrChange w:id="3485" w:author="wurongjun 00246467" w:date="2015-11-11T10:14:00Z">
              <w:tcPr>
                <w:tcW w:w="859" w:type="pct"/>
                <w:tcBorders>
                  <w:top w:val="single" w:sz="6" w:space="0" w:color="000000"/>
                  <w:bottom w:val="single" w:sz="6" w:space="0" w:color="000000"/>
                </w:tcBorders>
                <w:shd w:val="clear" w:color="auto" w:fill="auto"/>
              </w:tcPr>
            </w:tcPrChange>
          </w:tcPr>
          <w:p w:rsidR="00516F3A" w:rsidRDefault="00516F3A" w:rsidP="004B7465">
            <w:pPr>
              <w:pStyle w:val="TableText"/>
              <w:rPr>
                <w:ins w:id="3486" w:author="wurongjun 00246467" w:date="2015-11-11T10:13:00Z"/>
              </w:rPr>
            </w:pPr>
            <w:ins w:id="3487" w:author="wurongjun 00246467" w:date="2015-11-11T10:13:00Z">
              <w:r>
                <w:t>分类能够关联的内容或呈现的类型</w:t>
              </w:r>
            </w:ins>
          </w:p>
        </w:tc>
      </w:tr>
      <w:tr w:rsidR="00516F3A" w:rsidTr="00516F3A">
        <w:trPr>
          <w:ins w:id="3488" w:author="wurongjun 00246467" w:date="2015-11-11T10:13:00Z"/>
        </w:trPr>
        <w:tc>
          <w:tcPr>
            <w:tcW w:w="873" w:type="pct"/>
            <w:tcBorders>
              <w:top w:val="single" w:sz="6" w:space="0" w:color="000000"/>
              <w:bottom w:val="single" w:sz="6" w:space="0" w:color="000000"/>
              <w:right w:val="single" w:sz="6" w:space="0" w:color="000000"/>
            </w:tcBorders>
            <w:shd w:val="clear" w:color="auto" w:fill="auto"/>
            <w:tcPrChange w:id="3489"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490" w:author="wurongjun 00246467" w:date="2015-11-11T10:13:00Z"/>
              </w:rPr>
            </w:pPr>
            <w:ins w:id="3491" w:author="wurongjun 00246467" w:date="2015-11-11T10:13:00Z">
              <w:r>
                <w:t>分类级别</w:t>
              </w:r>
            </w:ins>
          </w:p>
        </w:tc>
        <w:tc>
          <w:tcPr>
            <w:tcW w:w="873" w:type="pct"/>
            <w:tcBorders>
              <w:top w:val="single" w:sz="6" w:space="0" w:color="000000"/>
              <w:bottom w:val="single" w:sz="6" w:space="0" w:color="000000"/>
              <w:right w:val="single" w:sz="6" w:space="0" w:color="000000"/>
            </w:tcBorders>
            <w:shd w:val="clear" w:color="auto" w:fill="auto"/>
            <w:tcPrChange w:id="3492"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493" w:author="wurongjun 00246467" w:date="2015-11-11T10:13:00Z"/>
              </w:rPr>
            </w:pPr>
            <w:ins w:id="3494" w:author="wurongjun 00246467" w:date="2015-11-11T10:13:00Z">
              <w:r>
                <w:t>CATEGORYLEVEL</w:t>
              </w:r>
            </w:ins>
          </w:p>
        </w:tc>
        <w:tc>
          <w:tcPr>
            <w:tcW w:w="873" w:type="pct"/>
            <w:tcBorders>
              <w:top w:val="single" w:sz="6" w:space="0" w:color="000000"/>
              <w:bottom w:val="single" w:sz="6" w:space="0" w:color="000000"/>
              <w:right w:val="single" w:sz="6" w:space="0" w:color="000000"/>
            </w:tcBorders>
            <w:shd w:val="clear" w:color="auto" w:fill="auto"/>
            <w:tcPrChange w:id="3495" w:author="wurongjun 00246467" w:date="2015-11-11T10:14:00Z">
              <w:tcPr>
                <w:tcW w:w="1979"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496" w:author="wurongjun 00246467" w:date="2015-11-11T10:13:00Z"/>
              </w:rPr>
            </w:pPr>
            <w:ins w:id="3497" w:author="wurongjun 00246467" w:date="2015-11-11T10:13:00Z">
              <w:r>
                <w:t>NUMBER(2)</w:t>
              </w:r>
            </w:ins>
          </w:p>
        </w:tc>
        <w:tc>
          <w:tcPr>
            <w:tcW w:w="556" w:type="pct"/>
            <w:tcBorders>
              <w:top w:val="single" w:sz="6" w:space="0" w:color="000000"/>
              <w:bottom w:val="single" w:sz="6" w:space="0" w:color="000000"/>
              <w:right w:val="single" w:sz="6" w:space="0" w:color="000000"/>
            </w:tcBorders>
            <w:shd w:val="clear" w:color="auto" w:fill="auto"/>
            <w:tcPrChange w:id="3498"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499" w:author="wurongjun 00246467" w:date="2015-11-11T10:13:00Z"/>
              </w:rPr>
            </w:pPr>
            <w:ins w:id="3500" w:author="wurongjun 00246467" w:date="2015-11-11T10:13:00Z">
              <w:r>
                <w:t>FALSE</w:t>
              </w:r>
            </w:ins>
          </w:p>
        </w:tc>
        <w:tc>
          <w:tcPr>
            <w:tcW w:w="555" w:type="pct"/>
            <w:tcBorders>
              <w:top w:val="single" w:sz="6" w:space="0" w:color="000000"/>
              <w:bottom w:val="single" w:sz="6" w:space="0" w:color="000000"/>
              <w:right w:val="single" w:sz="6" w:space="0" w:color="000000"/>
            </w:tcBorders>
            <w:shd w:val="clear" w:color="auto" w:fill="auto"/>
            <w:tcPrChange w:id="3501"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502" w:author="wurongjun 00246467" w:date="2015-11-11T10:13:00Z"/>
              </w:rPr>
            </w:pPr>
            <w:ins w:id="3503" w:author="wurongjun 00246467" w:date="2015-11-11T10:13:00Z">
              <w:r>
                <w:t>FALSE</w:t>
              </w:r>
            </w:ins>
          </w:p>
        </w:tc>
        <w:tc>
          <w:tcPr>
            <w:tcW w:w="1270" w:type="pct"/>
            <w:tcBorders>
              <w:top w:val="single" w:sz="6" w:space="0" w:color="000000"/>
              <w:bottom w:val="single" w:sz="6" w:space="0" w:color="000000"/>
            </w:tcBorders>
            <w:shd w:val="clear" w:color="auto" w:fill="auto"/>
            <w:tcPrChange w:id="3504" w:author="wurongjun 00246467" w:date="2015-11-11T10:14:00Z">
              <w:tcPr>
                <w:tcW w:w="859" w:type="pct"/>
                <w:tcBorders>
                  <w:top w:val="single" w:sz="6" w:space="0" w:color="000000"/>
                  <w:bottom w:val="single" w:sz="6" w:space="0" w:color="000000"/>
                </w:tcBorders>
                <w:shd w:val="clear" w:color="auto" w:fill="auto"/>
              </w:tcPr>
            </w:tcPrChange>
          </w:tcPr>
          <w:p w:rsidR="00516F3A" w:rsidRDefault="00516F3A" w:rsidP="004B7465">
            <w:pPr>
              <w:pStyle w:val="TableText"/>
              <w:rPr>
                <w:ins w:id="3505" w:author="wurongjun 00246467" w:date="2015-11-11T10:13:00Z"/>
              </w:rPr>
            </w:pPr>
            <w:ins w:id="3506" w:author="wurongjun 00246467" w:date="2015-11-11T10:13:00Z">
              <w:r>
                <w:t>分类级别</w:t>
              </w:r>
            </w:ins>
          </w:p>
        </w:tc>
      </w:tr>
      <w:tr w:rsidR="00516F3A" w:rsidTr="00516F3A">
        <w:trPr>
          <w:ins w:id="3507" w:author="wurongjun 00246467" w:date="2015-11-11T10:13:00Z"/>
        </w:trPr>
        <w:tc>
          <w:tcPr>
            <w:tcW w:w="873" w:type="pct"/>
            <w:tcBorders>
              <w:top w:val="single" w:sz="6" w:space="0" w:color="000000"/>
              <w:bottom w:val="single" w:sz="6" w:space="0" w:color="000000"/>
              <w:right w:val="single" w:sz="6" w:space="0" w:color="000000"/>
            </w:tcBorders>
            <w:shd w:val="clear" w:color="auto" w:fill="auto"/>
            <w:tcPrChange w:id="3508"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509" w:author="wurongjun 00246467" w:date="2015-11-11T10:13:00Z"/>
              </w:rPr>
            </w:pPr>
            <w:ins w:id="3510" w:author="wurongjun 00246467" w:date="2015-11-11T10:13:00Z">
              <w:r>
                <w:t>多国标识</w:t>
              </w:r>
            </w:ins>
          </w:p>
        </w:tc>
        <w:tc>
          <w:tcPr>
            <w:tcW w:w="873" w:type="pct"/>
            <w:tcBorders>
              <w:top w:val="single" w:sz="6" w:space="0" w:color="000000"/>
              <w:bottom w:val="single" w:sz="6" w:space="0" w:color="000000"/>
              <w:right w:val="single" w:sz="6" w:space="0" w:color="000000"/>
            </w:tcBorders>
            <w:shd w:val="clear" w:color="auto" w:fill="auto"/>
            <w:tcPrChange w:id="3511"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512" w:author="wurongjun 00246467" w:date="2015-11-11T10:13:00Z"/>
              </w:rPr>
            </w:pPr>
            <w:ins w:id="3513" w:author="wurongjun 00246467" w:date="2015-11-11T10:13:00Z">
              <w:r>
                <w:t>CARRIERID</w:t>
              </w:r>
            </w:ins>
          </w:p>
        </w:tc>
        <w:tc>
          <w:tcPr>
            <w:tcW w:w="873" w:type="pct"/>
            <w:tcBorders>
              <w:top w:val="single" w:sz="6" w:space="0" w:color="000000"/>
              <w:bottom w:val="single" w:sz="6" w:space="0" w:color="000000"/>
              <w:right w:val="single" w:sz="6" w:space="0" w:color="000000"/>
            </w:tcBorders>
            <w:shd w:val="clear" w:color="auto" w:fill="auto"/>
            <w:tcPrChange w:id="3514" w:author="wurongjun 00246467" w:date="2015-11-11T10:14:00Z">
              <w:tcPr>
                <w:tcW w:w="1979"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515" w:author="wurongjun 00246467" w:date="2015-11-11T10:13:00Z"/>
              </w:rPr>
            </w:pPr>
            <w:ins w:id="3516" w:author="wurongjun 00246467" w:date="2015-11-11T10:13:00Z">
              <w:r>
                <w:t>VARCHAR2(32)</w:t>
              </w:r>
            </w:ins>
          </w:p>
        </w:tc>
        <w:tc>
          <w:tcPr>
            <w:tcW w:w="556" w:type="pct"/>
            <w:tcBorders>
              <w:top w:val="single" w:sz="6" w:space="0" w:color="000000"/>
              <w:bottom w:val="single" w:sz="6" w:space="0" w:color="000000"/>
              <w:right w:val="single" w:sz="6" w:space="0" w:color="000000"/>
            </w:tcBorders>
            <w:shd w:val="clear" w:color="auto" w:fill="auto"/>
            <w:tcPrChange w:id="3517"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518" w:author="wurongjun 00246467" w:date="2015-11-11T10:13:00Z"/>
              </w:rPr>
            </w:pPr>
            <w:ins w:id="3519" w:author="wurongjun 00246467" w:date="2015-11-11T10:13:00Z">
              <w:r>
                <w:t>FALSE</w:t>
              </w:r>
            </w:ins>
          </w:p>
        </w:tc>
        <w:tc>
          <w:tcPr>
            <w:tcW w:w="555" w:type="pct"/>
            <w:tcBorders>
              <w:top w:val="single" w:sz="6" w:space="0" w:color="000000"/>
              <w:bottom w:val="single" w:sz="6" w:space="0" w:color="000000"/>
              <w:right w:val="single" w:sz="6" w:space="0" w:color="000000"/>
            </w:tcBorders>
            <w:shd w:val="clear" w:color="auto" w:fill="auto"/>
            <w:tcPrChange w:id="3520"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521" w:author="wurongjun 00246467" w:date="2015-11-11T10:13:00Z"/>
              </w:rPr>
            </w:pPr>
            <w:ins w:id="3522" w:author="wurongjun 00246467" w:date="2015-11-11T10:13:00Z">
              <w:r>
                <w:t>FALSE</w:t>
              </w:r>
            </w:ins>
          </w:p>
        </w:tc>
        <w:tc>
          <w:tcPr>
            <w:tcW w:w="1270" w:type="pct"/>
            <w:tcBorders>
              <w:top w:val="single" w:sz="6" w:space="0" w:color="000000"/>
              <w:bottom w:val="single" w:sz="6" w:space="0" w:color="000000"/>
            </w:tcBorders>
            <w:shd w:val="clear" w:color="auto" w:fill="auto"/>
            <w:tcPrChange w:id="3523" w:author="wurongjun 00246467" w:date="2015-11-11T10:14:00Z">
              <w:tcPr>
                <w:tcW w:w="859" w:type="pct"/>
                <w:tcBorders>
                  <w:top w:val="single" w:sz="6" w:space="0" w:color="000000"/>
                  <w:bottom w:val="single" w:sz="6" w:space="0" w:color="000000"/>
                </w:tcBorders>
                <w:shd w:val="clear" w:color="auto" w:fill="auto"/>
              </w:tcPr>
            </w:tcPrChange>
          </w:tcPr>
          <w:p w:rsidR="00516F3A" w:rsidRDefault="00516F3A" w:rsidP="004B7465">
            <w:pPr>
              <w:pStyle w:val="TableText"/>
              <w:rPr>
                <w:ins w:id="3524" w:author="wurongjun 00246467" w:date="2015-11-11T10:13:00Z"/>
              </w:rPr>
            </w:pPr>
          </w:p>
        </w:tc>
      </w:tr>
      <w:tr w:rsidR="00516F3A" w:rsidTr="00516F3A">
        <w:trPr>
          <w:ins w:id="3525" w:author="wurongjun 00246467" w:date="2015-11-11T10:13:00Z"/>
        </w:trPr>
        <w:tc>
          <w:tcPr>
            <w:tcW w:w="873" w:type="pct"/>
            <w:tcBorders>
              <w:top w:val="single" w:sz="6" w:space="0" w:color="000000"/>
              <w:bottom w:val="single" w:sz="6" w:space="0" w:color="000000"/>
              <w:right w:val="single" w:sz="6" w:space="0" w:color="000000"/>
            </w:tcBorders>
            <w:shd w:val="clear" w:color="auto" w:fill="auto"/>
            <w:tcPrChange w:id="3526"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527" w:author="wurongjun 00246467" w:date="2015-11-11T10:13:00Z"/>
              </w:rPr>
            </w:pPr>
            <w:ins w:id="3528" w:author="wurongjun 00246467" w:date="2015-11-11T10:13:00Z">
              <w:r>
                <w:t>扩展字段</w:t>
              </w:r>
            </w:ins>
          </w:p>
        </w:tc>
        <w:tc>
          <w:tcPr>
            <w:tcW w:w="873" w:type="pct"/>
            <w:tcBorders>
              <w:top w:val="single" w:sz="6" w:space="0" w:color="000000"/>
              <w:bottom w:val="single" w:sz="6" w:space="0" w:color="000000"/>
              <w:right w:val="single" w:sz="6" w:space="0" w:color="000000"/>
            </w:tcBorders>
            <w:shd w:val="clear" w:color="auto" w:fill="auto"/>
            <w:tcPrChange w:id="3529"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530" w:author="wurongjun 00246467" w:date="2015-11-11T10:13:00Z"/>
              </w:rPr>
            </w:pPr>
            <w:ins w:id="3531" w:author="wurongjun 00246467" w:date="2015-11-11T10:13:00Z">
              <w:r>
                <w:t>COLUMN1</w:t>
              </w:r>
            </w:ins>
          </w:p>
        </w:tc>
        <w:tc>
          <w:tcPr>
            <w:tcW w:w="873" w:type="pct"/>
            <w:tcBorders>
              <w:top w:val="single" w:sz="6" w:space="0" w:color="000000"/>
              <w:bottom w:val="single" w:sz="6" w:space="0" w:color="000000"/>
              <w:right w:val="single" w:sz="6" w:space="0" w:color="000000"/>
            </w:tcBorders>
            <w:shd w:val="clear" w:color="auto" w:fill="auto"/>
            <w:tcPrChange w:id="3532" w:author="wurongjun 00246467" w:date="2015-11-11T10:14:00Z">
              <w:tcPr>
                <w:tcW w:w="1979"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533" w:author="wurongjun 00246467" w:date="2015-11-11T10:13:00Z"/>
              </w:rPr>
            </w:pPr>
            <w:ins w:id="3534" w:author="wurongjun 00246467" w:date="2015-11-11T10:13:00Z">
              <w:r>
                <w:t>VARCHAR2(1024)</w:t>
              </w:r>
            </w:ins>
          </w:p>
        </w:tc>
        <w:tc>
          <w:tcPr>
            <w:tcW w:w="556" w:type="pct"/>
            <w:tcBorders>
              <w:top w:val="single" w:sz="6" w:space="0" w:color="000000"/>
              <w:bottom w:val="single" w:sz="6" w:space="0" w:color="000000"/>
              <w:right w:val="single" w:sz="6" w:space="0" w:color="000000"/>
            </w:tcBorders>
            <w:shd w:val="clear" w:color="auto" w:fill="auto"/>
            <w:tcPrChange w:id="3535"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536" w:author="wurongjun 00246467" w:date="2015-11-11T10:13:00Z"/>
              </w:rPr>
            </w:pPr>
            <w:ins w:id="3537" w:author="wurongjun 00246467" w:date="2015-11-11T10:13:00Z">
              <w:r>
                <w:t>FALSE</w:t>
              </w:r>
            </w:ins>
          </w:p>
        </w:tc>
        <w:tc>
          <w:tcPr>
            <w:tcW w:w="555" w:type="pct"/>
            <w:tcBorders>
              <w:top w:val="single" w:sz="6" w:space="0" w:color="000000"/>
              <w:bottom w:val="single" w:sz="6" w:space="0" w:color="000000"/>
              <w:right w:val="single" w:sz="6" w:space="0" w:color="000000"/>
            </w:tcBorders>
            <w:shd w:val="clear" w:color="auto" w:fill="auto"/>
            <w:tcPrChange w:id="3538"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539" w:author="wurongjun 00246467" w:date="2015-11-11T10:13:00Z"/>
              </w:rPr>
            </w:pPr>
            <w:ins w:id="3540" w:author="wurongjun 00246467" w:date="2015-11-11T10:13:00Z">
              <w:r>
                <w:t>FALSE</w:t>
              </w:r>
            </w:ins>
          </w:p>
        </w:tc>
        <w:tc>
          <w:tcPr>
            <w:tcW w:w="1270" w:type="pct"/>
            <w:tcBorders>
              <w:top w:val="single" w:sz="6" w:space="0" w:color="000000"/>
              <w:bottom w:val="single" w:sz="6" w:space="0" w:color="000000"/>
            </w:tcBorders>
            <w:shd w:val="clear" w:color="auto" w:fill="auto"/>
            <w:tcPrChange w:id="3541" w:author="wurongjun 00246467" w:date="2015-11-11T10:14:00Z">
              <w:tcPr>
                <w:tcW w:w="859" w:type="pct"/>
                <w:tcBorders>
                  <w:top w:val="single" w:sz="6" w:space="0" w:color="000000"/>
                  <w:bottom w:val="single" w:sz="6" w:space="0" w:color="000000"/>
                </w:tcBorders>
                <w:shd w:val="clear" w:color="auto" w:fill="auto"/>
              </w:tcPr>
            </w:tcPrChange>
          </w:tcPr>
          <w:p w:rsidR="00516F3A" w:rsidRDefault="00516F3A" w:rsidP="004B7465">
            <w:pPr>
              <w:pStyle w:val="TableText"/>
              <w:rPr>
                <w:ins w:id="3542" w:author="wurongjun 00246467" w:date="2015-11-11T10:13:00Z"/>
              </w:rPr>
            </w:pPr>
          </w:p>
        </w:tc>
      </w:tr>
      <w:tr w:rsidR="00516F3A" w:rsidTr="00516F3A">
        <w:trPr>
          <w:ins w:id="3543" w:author="wurongjun 00246467" w:date="2015-11-11T10:13:00Z"/>
        </w:trPr>
        <w:tc>
          <w:tcPr>
            <w:tcW w:w="873" w:type="pct"/>
            <w:tcBorders>
              <w:top w:val="single" w:sz="6" w:space="0" w:color="000000"/>
              <w:bottom w:val="single" w:sz="6" w:space="0" w:color="000000"/>
              <w:right w:val="single" w:sz="6" w:space="0" w:color="000000"/>
            </w:tcBorders>
            <w:shd w:val="clear" w:color="auto" w:fill="auto"/>
            <w:tcPrChange w:id="3544"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545" w:author="wurongjun 00246467" w:date="2015-11-11T10:13:00Z"/>
              </w:rPr>
            </w:pPr>
            <w:ins w:id="3546" w:author="wurongjun 00246467" w:date="2015-11-11T10:13:00Z">
              <w:r>
                <w:t>扩展字段</w:t>
              </w:r>
            </w:ins>
          </w:p>
        </w:tc>
        <w:tc>
          <w:tcPr>
            <w:tcW w:w="873" w:type="pct"/>
            <w:tcBorders>
              <w:top w:val="single" w:sz="6" w:space="0" w:color="000000"/>
              <w:bottom w:val="single" w:sz="6" w:space="0" w:color="000000"/>
              <w:right w:val="single" w:sz="6" w:space="0" w:color="000000"/>
            </w:tcBorders>
            <w:shd w:val="clear" w:color="auto" w:fill="auto"/>
            <w:tcPrChange w:id="3547"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548" w:author="wurongjun 00246467" w:date="2015-11-11T10:13:00Z"/>
              </w:rPr>
            </w:pPr>
            <w:ins w:id="3549" w:author="wurongjun 00246467" w:date="2015-11-11T10:13:00Z">
              <w:r>
                <w:t>COLUMN2</w:t>
              </w:r>
            </w:ins>
          </w:p>
        </w:tc>
        <w:tc>
          <w:tcPr>
            <w:tcW w:w="873" w:type="pct"/>
            <w:tcBorders>
              <w:top w:val="single" w:sz="6" w:space="0" w:color="000000"/>
              <w:bottom w:val="single" w:sz="6" w:space="0" w:color="000000"/>
              <w:right w:val="single" w:sz="6" w:space="0" w:color="000000"/>
            </w:tcBorders>
            <w:shd w:val="clear" w:color="auto" w:fill="auto"/>
            <w:tcPrChange w:id="3550" w:author="wurongjun 00246467" w:date="2015-11-11T10:14:00Z">
              <w:tcPr>
                <w:tcW w:w="1979"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551" w:author="wurongjun 00246467" w:date="2015-11-11T10:13:00Z"/>
              </w:rPr>
            </w:pPr>
            <w:ins w:id="3552" w:author="wurongjun 00246467" w:date="2015-11-11T10:13:00Z">
              <w:r>
                <w:t>VARCHAR2(1024)</w:t>
              </w:r>
            </w:ins>
          </w:p>
        </w:tc>
        <w:tc>
          <w:tcPr>
            <w:tcW w:w="556" w:type="pct"/>
            <w:tcBorders>
              <w:top w:val="single" w:sz="6" w:space="0" w:color="000000"/>
              <w:bottom w:val="single" w:sz="6" w:space="0" w:color="000000"/>
              <w:right w:val="single" w:sz="6" w:space="0" w:color="000000"/>
            </w:tcBorders>
            <w:shd w:val="clear" w:color="auto" w:fill="auto"/>
            <w:tcPrChange w:id="3553"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554" w:author="wurongjun 00246467" w:date="2015-11-11T10:13:00Z"/>
              </w:rPr>
            </w:pPr>
            <w:ins w:id="3555" w:author="wurongjun 00246467" w:date="2015-11-11T10:13:00Z">
              <w:r>
                <w:t>FALSE</w:t>
              </w:r>
            </w:ins>
          </w:p>
        </w:tc>
        <w:tc>
          <w:tcPr>
            <w:tcW w:w="555" w:type="pct"/>
            <w:tcBorders>
              <w:top w:val="single" w:sz="6" w:space="0" w:color="000000"/>
              <w:bottom w:val="single" w:sz="6" w:space="0" w:color="000000"/>
              <w:right w:val="single" w:sz="6" w:space="0" w:color="000000"/>
            </w:tcBorders>
            <w:shd w:val="clear" w:color="auto" w:fill="auto"/>
            <w:tcPrChange w:id="3556"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557" w:author="wurongjun 00246467" w:date="2015-11-11T10:13:00Z"/>
              </w:rPr>
            </w:pPr>
            <w:ins w:id="3558" w:author="wurongjun 00246467" w:date="2015-11-11T10:13:00Z">
              <w:r>
                <w:t>FALSE</w:t>
              </w:r>
            </w:ins>
          </w:p>
        </w:tc>
        <w:tc>
          <w:tcPr>
            <w:tcW w:w="1270" w:type="pct"/>
            <w:tcBorders>
              <w:top w:val="single" w:sz="6" w:space="0" w:color="000000"/>
              <w:bottom w:val="single" w:sz="6" w:space="0" w:color="000000"/>
            </w:tcBorders>
            <w:shd w:val="clear" w:color="auto" w:fill="auto"/>
            <w:tcPrChange w:id="3559" w:author="wurongjun 00246467" w:date="2015-11-11T10:14:00Z">
              <w:tcPr>
                <w:tcW w:w="859" w:type="pct"/>
                <w:tcBorders>
                  <w:top w:val="single" w:sz="6" w:space="0" w:color="000000"/>
                  <w:bottom w:val="single" w:sz="6" w:space="0" w:color="000000"/>
                </w:tcBorders>
                <w:shd w:val="clear" w:color="auto" w:fill="auto"/>
              </w:tcPr>
            </w:tcPrChange>
          </w:tcPr>
          <w:p w:rsidR="00516F3A" w:rsidRDefault="00516F3A" w:rsidP="004B7465">
            <w:pPr>
              <w:pStyle w:val="TableText"/>
              <w:rPr>
                <w:ins w:id="3560" w:author="wurongjun 00246467" w:date="2015-11-11T10:13:00Z"/>
              </w:rPr>
            </w:pPr>
          </w:p>
        </w:tc>
      </w:tr>
      <w:tr w:rsidR="00516F3A" w:rsidTr="00516F3A">
        <w:trPr>
          <w:ins w:id="3561" w:author="wurongjun 00246467" w:date="2015-11-11T10:13:00Z"/>
        </w:trPr>
        <w:tc>
          <w:tcPr>
            <w:tcW w:w="873" w:type="pct"/>
            <w:tcBorders>
              <w:top w:val="single" w:sz="6" w:space="0" w:color="000000"/>
              <w:bottom w:val="single" w:sz="6" w:space="0" w:color="000000"/>
              <w:right w:val="single" w:sz="6" w:space="0" w:color="000000"/>
            </w:tcBorders>
            <w:shd w:val="clear" w:color="auto" w:fill="auto"/>
            <w:tcPrChange w:id="3562"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563" w:author="wurongjun 00246467" w:date="2015-11-11T10:13:00Z"/>
              </w:rPr>
            </w:pPr>
            <w:ins w:id="3564" w:author="wurongjun 00246467" w:date="2015-11-11T10:13:00Z">
              <w:r>
                <w:t>扩展字段</w:t>
              </w:r>
            </w:ins>
          </w:p>
        </w:tc>
        <w:tc>
          <w:tcPr>
            <w:tcW w:w="873" w:type="pct"/>
            <w:tcBorders>
              <w:top w:val="single" w:sz="6" w:space="0" w:color="000000"/>
              <w:bottom w:val="single" w:sz="6" w:space="0" w:color="000000"/>
              <w:right w:val="single" w:sz="6" w:space="0" w:color="000000"/>
            </w:tcBorders>
            <w:shd w:val="clear" w:color="auto" w:fill="auto"/>
            <w:tcPrChange w:id="3565"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566" w:author="wurongjun 00246467" w:date="2015-11-11T10:13:00Z"/>
              </w:rPr>
            </w:pPr>
            <w:ins w:id="3567" w:author="wurongjun 00246467" w:date="2015-11-11T10:13:00Z">
              <w:r>
                <w:t>COLUMN3</w:t>
              </w:r>
            </w:ins>
          </w:p>
        </w:tc>
        <w:tc>
          <w:tcPr>
            <w:tcW w:w="873" w:type="pct"/>
            <w:tcBorders>
              <w:top w:val="single" w:sz="6" w:space="0" w:color="000000"/>
              <w:bottom w:val="single" w:sz="6" w:space="0" w:color="000000"/>
              <w:right w:val="single" w:sz="6" w:space="0" w:color="000000"/>
            </w:tcBorders>
            <w:shd w:val="clear" w:color="auto" w:fill="auto"/>
            <w:tcPrChange w:id="3568" w:author="wurongjun 00246467" w:date="2015-11-11T10:14:00Z">
              <w:tcPr>
                <w:tcW w:w="1979"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569" w:author="wurongjun 00246467" w:date="2015-11-11T10:13:00Z"/>
              </w:rPr>
            </w:pPr>
            <w:ins w:id="3570" w:author="wurongjun 00246467" w:date="2015-11-11T10:13:00Z">
              <w:r>
                <w:t>VARCHAR2(1024)</w:t>
              </w:r>
            </w:ins>
          </w:p>
        </w:tc>
        <w:tc>
          <w:tcPr>
            <w:tcW w:w="556" w:type="pct"/>
            <w:tcBorders>
              <w:top w:val="single" w:sz="6" w:space="0" w:color="000000"/>
              <w:bottom w:val="single" w:sz="6" w:space="0" w:color="000000"/>
              <w:right w:val="single" w:sz="6" w:space="0" w:color="000000"/>
            </w:tcBorders>
            <w:shd w:val="clear" w:color="auto" w:fill="auto"/>
            <w:tcPrChange w:id="3571"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572" w:author="wurongjun 00246467" w:date="2015-11-11T10:13:00Z"/>
              </w:rPr>
            </w:pPr>
            <w:ins w:id="3573" w:author="wurongjun 00246467" w:date="2015-11-11T10:13:00Z">
              <w:r>
                <w:t>FALSE</w:t>
              </w:r>
            </w:ins>
          </w:p>
        </w:tc>
        <w:tc>
          <w:tcPr>
            <w:tcW w:w="555" w:type="pct"/>
            <w:tcBorders>
              <w:top w:val="single" w:sz="6" w:space="0" w:color="000000"/>
              <w:bottom w:val="single" w:sz="6" w:space="0" w:color="000000"/>
              <w:right w:val="single" w:sz="6" w:space="0" w:color="000000"/>
            </w:tcBorders>
            <w:shd w:val="clear" w:color="auto" w:fill="auto"/>
            <w:tcPrChange w:id="3574"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575" w:author="wurongjun 00246467" w:date="2015-11-11T10:13:00Z"/>
              </w:rPr>
            </w:pPr>
            <w:ins w:id="3576" w:author="wurongjun 00246467" w:date="2015-11-11T10:13:00Z">
              <w:r>
                <w:t>FALSE</w:t>
              </w:r>
            </w:ins>
          </w:p>
        </w:tc>
        <w:tc>
          <w:tcPr>
            <w:tcW w:w="1270" w:type="pct"/>
            <w:tcBorders>
              <w:top w:val="single" w:sz="6" w:space="0" w:color="000000"/>
              <w:bottom w:val="single" w:sz="6" w:space="0" w:color="000000"/>
            </w:tcBorders>
            <w:shd w:val="clear" w:color="auto" w:fill="auto"/>
            <w:tcPrChange w:id="3577" w:author="wurongjun 00246467" w:date="2015-11-11T10:14:00Z">
              <w:tcPr>
                <w:tcW w:w="859" w:type="pct"/>
                <w:tcBorders>
                  <w:top w:val="single" w:sz="6" w:space="0" w:color="000000"/>
                  <w:bottom w:val="single" w:sz="6" w:space="0" w:color="000000"/>
                </w:tcBorders>
                <w:shd w:val="clear" w:color="auto" w:fill="auto"/>
              </w:tcPr>
            </w:tcPrChange>
          </w:tcPr>
          <w:p w:rsidR="00516F3A" w:rsidRDefault="00516F3A" w:rsidP="004B7465">
            <w:pPr>
              <w:pStyle w:val="TableText"/>
              <w:rPr>
                <w:ins w:id="3578" w:author="wurongjun 00246467" w:date="2015-11-11T10:13:00Z"/>
              </w:rPr>
            </w:pPr>
          </w:p>
        </w:tc>
      </w:tr>
      <w:tr w:rsidR="00516F3A" w:rsidTr="00516F3A">
        <w:trPr>
          <w:ins w:id="3579" w:author="wurongjun 00246467" w:date="2015-11-11T10:13:00Z"/>
        </w:trPr>
        <w:tc>
          <w:tcPr>
            <w:tcW w:w="873" w:type="pct"/>
            <w:tcBorders>
              <w:top w:val="single" w:sz="6" w:space="0" w:color="000000"/>
              <w:bottom w:val="single" w:sz="6" w:space="0" w:color="000000"/>
              <w:right w:val="single" w:sz="6" w:space="0" w:color="000000"/>
            </w:tcBorders>
            <w:shd w:val="clear" w:color="auto" w:fill="auto"/>
            <w:tcPrChange w:id="3580"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581" w:author="wurongjun 00246467" w:date="2015-11-11T10:13:00Z"/>
              </w:rPr>
            </w:pPr>
            <w:ins w:id="3582" w:author="wurongjun 00246467" w:date="2015-11-11T10:13:00Z">
              <w:r>
                <w:t>扩展字段</w:t>
              </w:r>
            </w:ins>
          </w:p>
        </w:tc>
        <w:tc>
          <w:tcPr>
            <w:tcW w:w="873" w:type="pct"/>
            <w:tcBorders>
              <w:top w:val="single" w:sz="6" w:space="0" w:color="000000"/>
              <w:bottom w:val="single" w:sz="6" w:space="0" w:color="000000"/>
              <w:right w:val="single" w:sz="6" w:space="0" w:color="000000"/>
            </w:tcBorders>
            <w:shd w:val="clear" w:color="auto" w:fill="auto"/>
            <w:tcPrChange w:id="3583"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584" w:author="wurongjun 00246467" w:date="2015-11-11T10:13:00Z"/>
              </w:rPr>
            </w:pPr>
            <w:ins w:id="3585" w:author="wurongjun 00246467" w:date="2015-11-11T10:13:00Z">
              <w:r>
                <w:t>COLUMN4</w:t>
              </w:r>
            </w:ins>
          </w:p>
        </w:tc>
        <w:tc>
          <w:tcPr>
            <w:tcW w:w="873" w:type="pct"/>
            <w:tcBorders>
              <w:top w:val="single" w:sz="6" w:space="0" w:color="000000"/>
              <w:bottom w:val="single" w:sz="6" w:space="0" w:color="000000"/>
              <w:right w:val="single" w:sz="6" w:space="0" w:color="000000"/>
            </w:tcBorders>
            <w:shd w:val="clear" w:color="auto" w:fill="auto"/>
            <w:tcPrChange w:id="3586" w:author="wurongjun 00246467" w:date="2015-11-11T10:14:00Z">
              <w:tcPr>
                <w:tcW w:w="1979"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587" w:author="wurongjun 00246467" w:date="2015-11-11T10:13:00Z"/>
              </w:rPr>
            </w:pPr>
            <w:ins w:id="3588" w:author="wurongjun 00246467" w:date="2015-11-11T10:13:00Z">
              <w:r>
                <w:t>VARCHAR2(1024)</w:t>
              </w:r>
            </w:ins>
          </w:p>
        </w:tc>
        <w:tc>
          <w:tcPr>
            <w:tcW w:w="556" w:type="pct"/>
            <w:tcBorders>
              <w:top w:val="single" w:sz="6" w:space="0" w:color="000000"/>
              <w:bottom w:val="single" w:sz="6" w:space="0" w:color="000000"/>
              <w:right w:val="single" w:sz="6" w:space="0" w:color="000000"/>
            </w:tcBorders>
            <w:shd w:val="clear" w:color="auto" w:fill="auto"/>
            <w:tcPrChange w:id="3589"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590" w:author="wurongjun 00246467" w:date="2015-11-11T10:13:00Z"/>
              </w:rPr>
            </w:pPr>
            <w:ins w:id="3591" w:author="wurongjun 00246467" w:date="2015-11-11T10:13:00Z">
              <w:r>
                <w:t>FALSE</w:t>
              </w:r>
            </w:ins>
          </w:p>
        </w:tc>
        <w:tc>
          <w:tcPr>
            <w:tcW w:w="555" w:type="pct"/>
            <w:tcBorders>
              <w:top w:val="single" w:sz="6" w:space="0" w:color="000000"/>
              <w:bottom w:val="single" w:sz="6" w:space="0" w:color="000000"/>
              <w:right w:val="single" w:sz="6" w:space="0" w:color="000000"/>
            </w:tcBorders>
            <w:shd w:val="clear" w:color="auto" w:fill="auto"/>
            <w:tcPrChange w:id="3592"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593" w:author="wurongjun 00246467" w:date="2015-11-11T10:13:00Z"/>
              </w:rPr>
            </w:pPr>
            <w:ins w:id="3594" w:author="wurongjun 00246467" w:date="2015-11-11T10:13:00Z">
              <w:r>
                <w:t>FALSE</w:t>
              </w:r>
            </w:ins>
          </w:p>
        </w:tc>
        <w:tc>
          <w:tcPr>
            <w:tcW w:w="1270" w:type="pct"/>
            <w:tcBorders>
              <w:top w:val="single" w:sz="6" w:space="0" w:color="000000"/>
              <w:bottom w:val="single" w:sz="6" w:space="0" w:color="000000"/>
            </w:tcBorders>
            <w:shd w:val="clear" w:color="auto" w:fill="auto"/>
            <w:tcPrChange w:id="3595" w:author="wurongjun 00246467" w:date="2015-11-11T10:14:00Z">
              <w:tcPr>
                <w:tcW w:w="859" w:type="pct"/>
                <w:tcBorders>
                  <w:top w:val="single" w:sz="6" w:space="0" w:color="000000"/>
                  <w:bottom w:val="single" w:sz="6" w:space="0" w:color="000000"/>
                </w:tcBorders>
                <w:shd w:val="clear" w:color="auto" w:fill="auto"/>
              </w:tcPr>
            </w:tcPrChange>
          </w:tcPr>
          <w:p w:rsidR="00516F3A" w:rsidRDefault="00516F3A" w:rsidP="004B7465">
            <w:pPr>
              <w:pStyle w:val="TableText"/>
              <w:rPr>
                <w:ins w:id="3596" w:author="wurongjun 00246467" w:date="2015-11-11T10:13:00Z"/>
              </w:rPr>
            </w:pPr>
          </w:p>
        </w:tc>
      </w:tr>
      <w:tr w:rsidR="00516F3A" w:rsidTr="00516F3A">
        <w:trPr>
          <w:ins w:id="3597" w:author="wurongjun 00246467" w:date="2015-11-11T10:13:00Z"/>
        </w:trPr>
        <w:tc>
          <w:tcPr>
            <w:tcW w:w="873" w:type="pct"/>
            <w:tcBorders>
              <w:top w:val="single" w:sz="6" w:space="0" w:color="000000"/>
              <w:bottom w:val="single" w:sz="6" w:space="0" w:color="000000"/>
              <w:right w:val="single" w:sz="6" w:space="0" w:color="000000"/>
            </w:tcBorders>
            <w:shd w:val="clear" w:color="auto" w:fill="auto"/>
            <w:tcPrChange w:id="3598"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599" w:author="wurongjun 00246467" w:date="2015-11-11T10:13:00Z"/>
              </w:rPr>
            </w:pPr>
            <w:ins w:id="3600" w:author="wurongjun 00246467" w:date="2015-11-11T10:13:00Z">
              <w:r>
                <w:t>扩展字段</w:t>
              </w:r>
            </w:ins>
          </w:p>
        </w:tc>
        <w:tc>
          <w:tcPr>
            <w:tcW w:w="873" w:type="pct"/>
            <w:tcBorders>
              <w:top w:val="single" w:sz="6" w:space="0" w:color="000000"/>
              <w:bottom w:val="single" w:sz="6" w:space="0" w:color="000000"/>
              <w:right w:val="single" w:sz="6" w:space="0" w:color="000000"/>
            </w:tcBorders>
            <w:shd w:val="clear" w:color="auto" w:fill="auto"/>
            <w:tcPrChange w:id="3601"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602" w:author="wurongjun 00246467" w:date="2015-11-11T10:13:00Z"/>
              </w:rPr>
            </w:pPr>
            <w:ins w:id="3603" w:author="wurongjun 00246467" w:date="2015-11-11T10:13:00Z">
              <w:r>
                <w:t>COLUMN5</w:t>
              </w:r>
            </w:ins>
          </w:p>
        </w:tc>
        <w:tc>
          <w:tcPr>
            <w:tcW w:w="873" w:type="pct"/>
            <w:tcBorders>
              <w:top w:val="single" w:sz="6" w:space="0" w:color="000000"/>
              <w:bottom w:val="single" w:sz="6" w:space="0" w:color="000000"/>
              <w:right w:val="single" w:sz="6" w:space="0" w:color="000000"/>
            </w:tcBorders>
            <w:shd w:val="clear" w:color="auto" w:fill="auto"/>
            <w:tcPrChange w:id="3604" w:author="wurongjun 00246467" w:date="2015-11-11T10:14:00Z">
              <w:tcPr>
                <w:tcW w:w="1979"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605" w:author="wurongjun 00246467" w:date="2015-11-11T10:13:00Z"/>
              </w:rPr>
            </w:pPr>
            <w:ins w:id="3606" w:author="wurongjun 00246467" w:date="2015-11-11T10:13:00Z">
              <w:r>
                <w:t>VARCHAR2(1</w:t>
              </w:r>
              <w:r>
                <w:lastRenderedPageBreak/>
                <w:t>024)</w:t>
              </w:r>
            </w:ins>
          </w:p>
        </w:tc>
        <w:tc>
          <w:tcPr>
            <w:tcW w:w="556" w:type="pct"/>
            <w:tcBorders>
              <w:top w:val="single" w:sz="6" w:space="0" w:color="000000"/>
              <w:bottom w:val="single" w:sz="6" w:space="0" w:color="000000"/>
              <w:right w:val="single" w:sz="6" w:space="0" w:color="000000"/>
            </w:tcBorders>
            <w:shd w:val="clear" w:color="auto" w:fill="auto"/>
            <w:tcPrChange w:id="3607"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608" w:author="wurongjun 00246467" w:date="2015-11-11T10:13:00Z"/>
              </w:rPr>
            </w:pPr>
            <w:ins w:id="3609" w:author="wurongjun 00246467" w:date="2015-11-11T10:13:00Z">
              <w:r>
                <w:lastRenderedPageBreak/>
                <w:t>FALSE</w:t>
              </w:r>
            </w:ins>
          </w:p>
        </w:tc>
        <w:tc>
          <w:tcPr>
            <w:tcW w:w="555" w:type="pct"/>
            <w:tcBorders>
              <w:top w:val="single" w:sz="6" w:space="0" w:color="000000"/>
              <w:bottom w:val="single" w:sz="6" w:space="0" w:color="000000"/>
              <w:right w:val="single" w:sz="6" w:space="0" w:color="000000"/>
            </w:tcBorders>
            <w:shd w:val="clear" w:color="auto" w:fill="auto"/>
            <w:tcPrChange w:id="3610"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611" w:author="wurongjun 00246467" w:date="2015-11-11T10:13:00Z"/>
              </w:rPr>
            </w:pPr>
            <w:ins w:id="3612" w:author="wurongjun 00246467" w:date="2015-11-11T10:13:00Z">
              <w:r>
                <w:t>FALSE</w:t>
              </w:r>
            </w:ins>
          </w:p>
        </w:tc>
        <w:tc>
          <w:tcPr>
            <w:tcW w:w="1270" w:type="pct"/>
            <w:tcBorders>
              <w:top w:val="single" w:sz="6" w:space="0" w:color="000000"/>
              <w:bottom w:val="single" w:sz="6" w:space="0" w:color="000000"/>
            </w:tcBorders>
            <w:shd w:val="clear" w:color="auto" w:fill="auto"/>
            <w:tcPrChange w:id="3613" w:author="wurongjun 00246467" w:date="2015-11-11T10:14:00Z">
              <w:tcPr>
                <w:tcW w:w="859" w:type="pct"/>
                <w:tcBorders>
                  <w:top w:val="single" w:sz="6" w:space="0" w:color="000000"/>
                  <w:bottom w:val="single" w:sz="6" w:space="0" w:color="000000"/>
                </w:tcBorders>
                <w:shd w:val="clear" w:color="auto" w:fill="auto"/>
              </w:tcPr>
            </w:tcPrChange>
          </w:tcPr>
          <w:p w:rsidR="00516F3A" w:rsidRDefault="00516F3A" w:rsidP="004B7465">
            <w:pPr>
              <w:pStyle w:val="TableText"/>
              <w:rPr>
                <w:ins w:id="3614" w:author="wurongjun 00246467" w:date="2015-11-11T10:13:00Z"/>
              </w:rPr>
            </w:pPr>
          </w:p>
        </w:tc>
      </w:tr>
      <w:tr w:rsidR="00516F3A" w:rsidTr="00516F3A">
        <w:trPr>
          <w:ins w:id="3615" w:author="wurongjun 00246467" w:date="2015-11-11T10:13:00Z"/>
        </w:trPr>
        <w:tc>
          <w:tcPr>
            <w:tcW w:w="873" w:type="pct"/>
            <w:tcBorders>
              <w:top w:val="single" w:sz="6" w:space="0" w:color="000000"/>
              <w:bottom w:val="single" w:sz="6" w:space="0" w:color="000000"/>
              <w:right w:val="single" w:sz="6" w:space="0" w:color="000000"/>
            </w:tcBorders>
            <w:shd w:val="clear" w:color="auto" w:fill="auto"/>
            <w:tcPrChange w:id="3616"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617" w:author="wurongjun 00246467" w:date="2015-11-11T10:13:00Z"/>
              </w:rPr>
            </w:pPr>
            <w:ins w:id="3618" w:author="wurongjun 00246467" w:date="2015-11-11T10:13:00Z">
              <w:r>
                <w:lastRenderedPageBreak/>
                <w:t>扩展字段</w:t>
              </w:r>
            </w:ins>
          </w:p>
        </w:tc>
        <w:tc>
          <w:tcPr>
            <w:tcW w:w="873" w:type="pct"/>
            <w:tcBorders>
              <w:top w:val="single" w:sz="6" w:space="0" w:color="000000"/>
              <w:bottom w:val="single" w:sz="6" w:space="0" w:color="000000"/>
              <w:right w:val="single" w:sz="6" w:space="0" w:color="000000"/>
            </w:tcBorders>
            <w:shd w:val="clear" w:color="auto" w:fill="auto"/>
            <w:tcPrChange w:id="3619"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620" w:author="wurongjun 00246467" w:date="2015-11-11T10:13:00Z"/>
              </w:rPr>
            </w:pPr>
            <w:ins w:id="3621" w:author="wurongjun 00246467" w:date="2015-11-11T10:13:00Z">
              <w:r>
                <w:t>COLUMN6</w:t>
              </w:r>
            </w:ins>
          </w:p>
        </w:tc>
        <w:tc>
          <w:tcPr>
            <w:tcW w:w="873" w:type="pct"/>
            <w:tcBorders>
              <w:top w:val="single" w:sz="6" w:space="0" w:color="000000"/>
              <w:bottom w:val="single" w:sz="6" w:space="0" w:color="000000"/>
              <w:right w:val="single" w:sz="6" w:space="0" w:color="000000"/>
            </w:tcBorders>
            <w:shd w:val="clear" w:color="auto" w:fill="auto"/>
            <w:tcPrChange w:id="3622" w:author="wurongjun 00246467" w:date="2015-11-11T10:14:00Z">
              <w:tcPr>
                <w:tcW w:w="1979"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623" w:author="wurongjun 00246467" w:date="2015-11-11T10:13:00Z"/>
              </w:rPr>
            </w:pPr>
            <w:ins w:id="3624" w:author="wurongjun 00246467" w:date="2015-11-11T10:13:00Z">
              <w:r>
                <w:t>VARCHAR2(1024)</w:t>
              </w:r>
            </w:ins>
          </w:p>
        </w:tc>
        <w:tc>
          <w:tcPr>
            <w:tcW w:w="556" w:type="pct"/>
            <w:tcBorders>
              <w:top w:val="single" w:sz="6" w:space="0" w:color="000000"/>
              <w:bottom w:val="single" w:sz="6" w:space="0" w:color="000000"/>
              <w:right w:val="single" w:sz="6" w:space="0" w:color="000000"/>
            </w:tcBorders>
            <w:shd w:val="clear" w:color="auto" w:fill="auto"/>
            <w:tcPrChange w:id="3625"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626" w:author="wurongjun 00246467" w:date="2015-11-11T10:13:00Z"/>
              </w:rPr>
            </w:pPr>
            <w:ins w:id="3627" w:author="wurongjun 00246467" w:date="2015-11-11T10:13:00Z">
              <w:r>
                <w:t>FALSE</w:t>
              </w:r>
            </w:ins>
          </w:p>
        </w:tc>
        <w:tc>
          <w:tcPr>
            <w:tcW w:w="555" w:type="pct"/>
            <w:tcBorders>
              <w:top w:val="single" w:sz="6" w:space="0" w:color="000000"/>
              <w:bottom w:val="single" w:sz="6" w:space="0" w:color="000000"/>
              <w:right w:val="single" w:sz="6" w:space="0" w:color="000000"/>
            </w:tcBorders>
            <w:shd w:val="clear" w:color="auto" w:fill="auto"/>
            <w:tcPrChange w:id="3628"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629" w:author="wurongjun 00246467" w:date="2015-11-11T10:13:00Z"/>
              </w:rPr>
            </w:pPr>
            <w:ins w:id="3630" w:author="wurongjun 00246467" w:date="2015-11-11T10:13:00Z">
              <w:r>
                <w:t>FALSE</w:t>
              </w:r>
            </w:ins>
          </w:p>
        </w:tc>
        <w:tc>
          <w:tcPr>
            <w:tcW w:w="1270" w:type="pct"/>
            <w:tcBorders>
              <w:top w:val="single" w:sz="6" w:space="0" w:color="000000"/>
              <w:bottom w:val="single" w:sz="6" w:space="0" w:color="000000"/>
            </w:tcBorders>
            <w:shd w:val="clear" w:color="auto" w:fill="auto"/>
            <w:tcPrChange w:id="3631" w:author="wurongjun 00246467" w:date="2015-11-11T10:14:00Z">
              <w:tcPr>
                <w:tcW w:w="859" w:type="pct"/>
                <w:tcBorders>
                  <w:top w:val="single" w:sz="6" w:space="0" w:color="000000"/>
                  <w:bottom w:val="single" w:sz="6" w:space="0" w:color="000000"/>
                </w:tcBorders>
                <w:shd w:val="clear" w:color="auto" w:fill="auto"/>
              </w:tcPr>
            </w:tcPrChange>
          </w:tcPr>
          <w:p w:rsidR="00516F3A" w:rsidRDefault="00516F3A" w:rsidP="004B7465">
            <w:pPr>
              <w:pStyle w:val="TableText"/>
              <w:rPr>
                <w:ins w:id="3632" w:author="wurongjun 00246467" w:date="2015-11-11T10:13:00Z"/>
              </w:rPr>
            </w:pPr>
          </w:p>
        </w:tc>
      </w:tr>
      <w:tr w:rsidR="00516F3A" w:rsidTr="00516F3A">
        <w:trPr>
          <w:ins w:id="3633" w:author="wurongjun 00246467" w:date="2015-11-11T10:13:00Z"/>
        </w:trPr>
        <w:tc>
          <w:tcPr>
            <w:tcW w:w="873" w:type="pct"/>
            <w:tcBorders>
              <w:top w:val="single" w:sz="6" w:space="0" w:color="000000"/>
              <w:bottom w:val="single" w:sz="6" w:space="0" w:color="000000"/>
              <w:right w:val="single" w:sz="6" w:space="0" w:color="000000"/>
            </w:tcBorders>
            <w:shd w:val="clear" w:color="auto" w:fill="auto"/>
            <w:tcPrChange w:id="3634"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635" w:author="wurongjun 00246467" w:date="2015-11-11T10:13:00Z"/>
              </w:rPr>
            </w:pPr>
            <w:ins w:id="3636" w:author="wurongjun 00246467" w:date="2015-11-11T10:13:00Z">
              <w:r>
                <w:t>扩展字段</w:t>
              </w:r>
            </w:ins>
          </w:p>
        </w:tc>
        <w:tc>
          <w:tcPr>
            <w:tcW w:w="873" w:type="pct"/>
            <w:tcBorders>
              <w:top w:val="single" w:sz="6" w:space="0" w:color="000000"/>
              <w:bottom w:val="single" w:sz="6" w:space="0" w:color="000000"/>
              <w:right w:val="single" w:sz="6" w:space="0" w:color="000000"/>
            </w:tcBorders>
            <w:shd w:val="clear" w:color="auto" w:fill="auto"/>
            <w:tcPrChange w:id="3637"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638" w:author="wurongjun 00246467" w:date="2015-11-11T10:13:00Z"/>
              </w:rPr>
            </w:pPr>
            <w:ins w:id="3639" w:author="wurongjun 00246467" w:date="2015-11-11T10:13:00Z">
              <w:r>
                <w:t>COLUMN7</w:t>
              </w:r>
            </w:ins>
          </w:p>
        </w:tc>
        <w:tc>
          <w:tcPr>
            <w:tcW w:w="873" w:type="pct"/>
            <w:tcBorders>
              <w:top w:val="single" w:sz="6" w:space="0" w:color="000000"/>
              <w:bottom w:val="single" w:sz="6" w:space="0" w:color="000000"/>
              <w:right w:val="single" w:sz="6" w:space="0" w:color="000000"/>
            </w:tcBorders>
            <w:shd w:val="clear" w:color="auto" w:fill="auto"/>
            <w:tcPrChange w:id="3640" w:author="wurongjun 00246467" w:date="2015-11-11T10:14:00Z">
              <w:tcPr>
                <w:tcW w:w="1979"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641" w:author="wurongjun 00246467" w:date="2015-11-11T10:13:00Z"/>
              </w:rPr>
            </w:pPr>
            <w:ins w:id="3642" w:author="wurongjun 00246467" w:date="2015-11-11T10:13:00Z">
              <w:r>
                <w:t>NUMBER(19)</w:t>
              </w:r>
            </w:ins>
          </w:p>
        </w:tc>
        <w:tc>
          <w:tcPr>
            <w:tcW w:w="556" w:type="pct"/>
            <w:tcBorders>
              <w:top w:val="single" w:sz="6" w:space="0" w:color="000000"/>
              <w:bottom w:val="single" w:sz="6" w:space="0" w:color="000000"/>
              <w:right w:val="single" w:sz="6" w:space="0" w:color="000000"/>
            </w:tcBorders>
            <w:shd w:val="clear" w:color="auto" w:fill="auto"/>
            <w:tcPrChange w:id="3643"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644" w:author="wurongjun 00246467" w:date="2015-11-11T10:13:00Z"/>
              </w:rPr>
            </w:pPr>
            <w:ins w:id="3645" w:author="wurongjun 00246467" w:date="2015-11-11T10:13:00Z">
              <w:r>
                <w:t>FALSE</w:t>
              </w:r>
            </w:ins>
          </w:p>
        </w:tc>
        <w:tc>
          <w:tcPr>
            <w:tcW w:w="555" w:type="pct"/>
            <w:tcBorders>
              <w:top w:val="single" w:sz="6" w:space="0" w:color="000000"/>
              <w:bottom w:val="single" w:sz="6" w:space="0" w:color="000000"/>
              <w:right w:val="single" w:sz="6" w:space="0" w:color="000000"/>
            </w:tcBorders>
            <w:shd w:val="clear" w:color="auto" w:fill="auto"/>
            <w:tcPrChange w:id="3646"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647" w:author="wurongjun 00246467" w:date="2015-11-11T10:13:00Z"/>
              </w:rPr>
            </w:pPr>
            <w:ins w:id="3648" w:author="wurongjun 00246467" w:date="2015-11-11T10:13:00Z">
              <w:r>
                <w:t>FALSE</w:t>
              </w:r>
            </w:ins>
          </w:p>
        </w:tc>
        <w:tc>
          <w:tcPr>
            <w:tcW w:w="1270" w:type="pct"/>
            <w:tcBorders>
              <w:top w:val="single" w:sz="6" w:space="0" w:color="000000"/>
              <w:bottom w:val="single" w:sz="6" w:space="0" w:color="000000"/>
            </w:tcBorders>
            <w:shd w:val="clear" w:color="auto" w:fill="auto"/>
            <w:tcPrChange w:id="3649" w:author="wurongjun 00246467" w:date="2015-11-11T10:14:00Z">
              <w:tcPr>
                <w:tcW w:w="859" w:type="pct"/>
                <w:tcBorders>
                  <w:top w:val="single" w:sz="6" w:space="0" w:color="000000"/>
                  <w:bottom w:val="single" w:sz="6" w:space="0" w:color="000000"/>
                </w:tcBorders>
                <w:shd w:val="clear" w:color="auto" w:fill="auto"/>
              </w:tcPr>
            </w:tcPrChange>
          </w:tcPr>
          <w:p w:rsidR="00516F3A" w:rsidRDefault="00516F3A" w:rsidP="004B7465">
            <w:pPr>
              <w:pStyle w:val="TableText"/>
              <w:rPr>
                <w:ins w:id="3650" w:author="wurongjun 00246467" w:date="2015-11-11T10:13:00Z"/>
              </w:rPr>
            </w:pPr>
          </w:p>
        </w:tc>
      </w:tr>
      <w:tr w:rsidR="00516F3A" w:rsidTr="00516F3A">
        <w:trPr>
          <w:ins w:id="3651" w:author="wurongjun 00246467" w:date="2015-11-11T10:13:00Z"/>
        </w:trPr>
        <w:tc>
          <w:tcPr>
            <w:tcW w:w="873" w:type="pct"/>
            <w:tcBorders>
              <w:top w:val="single" w:sz="6" w:space="0" w:color="000000"/>
              <w:bottom w:val="single" w:sz="6" w:space="0" w:color="000000"/>
              <w:right w:val="single" w:sz="6" w:space="0" w:color="000000"/>
            </w:tcBorders>
            <w:shd w:val="clear" w:color="auto" w:fill="auto"/>
            <w:tcPrChange w:id="3652"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653" w:author="wurongjun 00246467" w:date="2015-11-11T10:13:00Z"/>
              </w:rPr>
            </w:pPr>
            <w:ins w:id="3654" w:author="wurongjun 00246467" w:date="2015-11-11T10:13:00Z">
              <w:r>
                <w:t>扩展字段</w:t>
              </w:r>
            </w:ins>
          </w:p>
        </w:tc>
        <w:tc>
          <w:tcPr>
            <w:tcW w:w="873" w:type="pct"/>
            <w:tcBorders>
              <w:top w:val="single" w:sz="6" w:space="0" w:color="000000"/>
              <w:bottom w:val="single" w:sz="6" w:space="0" w:color="000000"/>
              <w:right w:val="single" w:sz="6" w:space="0" w:color="000000"/>
            </w:tcBorders>
            <w:shd w:val="clear" w:color="auto" w:fill="auto"/>
            <w:tcPrChange w:id="3655"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656" w:author="wurongjun 00246467" w:date="2015-11-11T10:13:00Z"/>
              </w:rPr>
            </w:pPr>
            <w:ins w:id="3657" w:author="wurongjun 00246467" w:date="2015-11-11T10:13:00Z">
              <w:r>
                <w:t>COLUMN8</w:t>
              </w:r>
            </w:ins>
          </w:p>
        </w:tc>
        <w:tc>
          <w:tcPr>
            <w:tcW w:w="873" w:type="pct"/>
            <w:tcBorders>
              <w:top w:val="single" w:sz="6" w:space="0" w:color="000000"/>
              <w:bottom w:val="single" w:sz="6" w:space="0" w:color="000000"/>
              <w:right w:val="single" w:sz="6" w:space="0" w:color="000000"/>
            </w:tcBorders>
            <w:shd w:val="clear" w:color="auto" w:fill="auto"/>
            <w:tcPrChange w:id="3658" w:author="wurongjun 00246467" w:date="2015-11-11T10:14:00Z">
              <w:tcPr>
                <w:tcW w:w="1979"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659" w:author="wurongjun 00246467" w:date="2015-11-11T10:13:00Z"/>
              </w:rPr>
            </w:pPr>
            <w:ins w:id="3660" w:author="wurongjun 00246467" w:date="2015-11-11T10:13:00Z">
              <w:r>
                <w:t>NUMBER(19)</w:t>
              </w:r>
            </w:ins>
          </w:p>
        </w:tc>
        <w:tc>
          <w:tcPr>
            <w:tcW w:w="556" w:type="pct"/>
            <w:tcBorders>
              <w:top w:val="single" w:sz="6" w:space="0" w:color="000000"/>
              <w:bottom w:val="single" w:sz="6" w:space="0" w:color="000000"/>
              <w:right w:val="single" w:sz="6" w:space="0" w:color="000000"/>
            </w:tcBorders>
            <w:shd w:val="clear" w:color="auto" w:fill="auto"/>
            <w:tcPrChange w:id="3661"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662" w:author="wurongjun 00246467" w:date="2015-11-11T10:13:00Z"/>
              </w:rPr>
            </w:pPr>
            <w:ins w:id="3663" w:author="wurongjun 00246467" w:date="2015-11-11T10:13:00Z">
              <w:r>
                <w:t>FALSE</w:t>
              </w:r>
            </w:ins>
          </w:p>
        </w:tc>
        <w:tc>
          <w:tcPr>
            <w:tcW w:w="555" w:type="pct"/>
            <w:tcBorders>
              <w:top w:val="single" w:sz="6" w:space="0" w:color="000000"/>
              <w:bottom w:val="single" w:sz="6" w:space="0" w:color="000000"/>
              <w:right w:val="single" w:sz="6" w:space="0" w:color="000000"/>
            </w:tcBorders>
            <w:shd w:val="clear" w:color="auto" w:fill="auto"/>
            <w:tcPrChange w:id="3664"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665" w:author="wurongjun 00246467" w:date="2015-11-11T10:13:00Z"/>
              </w:rPr>
            </w:pPr>
            <w:ins w:id="3666" w:author="wurongjun 00246467" w:date="2015-11-11T10:13:00Z">
              <w:r>
                <w:t>FALSE</w:t>
              </w:r>
            </w:ins>
          </w:p>
        </w:tc>
        <w:tc>
          <w:tcPr>
            <w:tcW w:w="1270" w:type="pct"/>
            <w:tcBorders>
              <w:top w:val="single" w:sz="6" w:space="0" w:color="000000"/>
              <w:bottom w:val="single" w:sz="6" w:space="0" w:color="000000"/>
            </w:tcBorders>
            <w:shd w:val="clear" w:color="auto" w:fill="auto"/>
            <w:tcPrChange w:id="3667" w:author="wurongjun 00246467" w:date="2015-11-11T10:14:00Z">
              <w:tcPr>
                <w:tcW w:w="859" w:type="pct"/>
                <w:tcBorders>
                  <w:top w:val="single" w:sz="6" w:space="0" w:color="000000"/>
                  <w:bottom w:val="single" w:sz="6" w:space="0" w:color="000000"/>
                </w:tcBorders>
                <w:shd w:val="clear" w:color="auto" w:fill="auto"/>
              </w:tcPr>
            </w:tcPrChange>
          </w:tcPr>
          <w:p w:rsidR="00516F3A" w:rsidRDefault="00516F3A" w:rsidP="004B7465">
            <w:pPr>
              <w:pStyle w:val="TableText"/>
              <w:rPr>
                <w:ins w:id="3668" w:author="wurongjun 00246467" w:date="2015-11-11T10:13:00Z"/>
              </w:rPr>
            </w:pPr>
          </w:p>
        </w:tc>
      </w:tr>
      <w:tr w:rsidR="00516F3A" w:rsidTr="00516F3A">
        <w:trPr>
          <w:ins w:id="3669" w:author="wurongjun 00246467" w:date="2015-11-11T10:13:00Z"/>
        </w:trPr>
        <w:tc>
          <w:tcPr>
            <w:tcW w:w="873" w:type="pct"/>
            <w:tcBorders>
              <w:top w:val="single" w:sz="6" w:space="0" w:color="000000"/>
              <w:bottom w:val="single" w:sz="6" w:space="0" w:color="000000"/>
              <w:right w:val="single" w:sz="6" w:space="0" w:color="000000"/>
            </w:tcBorders>
            <w:shd w:val="clear" w:color="auto" w:fill="auto"/>
            <w:tcPrChange w:id="3670"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671" w:author="wurongjun 00246467" w:date="2015-11-11T10:13:00Z"/>
              </w:rPr>
            </w:pPr>
            <w:ins w:id="3672" w:author="wurongjun 00246467" w:date="2015-11-11T10:13:00Z">
              <w:r>
                <w:t>扩展字段</w:t>
              </w:r>
            </w:ins>
          </w:p>
        </w:tc>
        <w:tc>
          <w:tcPr>
            <w:tcW w:w="873" w:type="pct"/>
            <w:tcBorders>
              <w:top w:val="single" w:sz="6" w:space="0" w:color="000000"/>
              <w:bottom w:val="single" w:sz="6" w:space="0" w:color="000000"/>
              <w:right w:val="single" w:sz="6" w:space="0" w:color="000000"/>
            </w:tcBorders>
            <w:shd w:val="clear" w:color="auto" w:fill="auto"/>
            <w:tcPrChange w:id="3673"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674" w:author="wurongjun 00246467" w:date="2015-11-11T10:13:00Z"/>
              </w:rPr>
            </w:pPr>
            <w:ins w:id="3675" w:author="wurongjun 00246467" w:date="2015-11-11T10:13:00Z">
              <w:r>
                <w:t>COLUMN9</w:t>
              </w:r>
            </w:ins>
          </w:p>
        </w:tc>
        <w:tc>
          <w:tcPr>
            <w:tcW w:w="873" w:type="pct"/>
            <w:tcBorders>
              <w:top w:val="single" w:sz="6" w:space="0" w:color="000000"/>
              <w:bottom w:val="single" w:sz="6" w:space="0" w:color="000000"/>
              <w:right w:val="single" w:sz="6" w:space="0" w:color="000000"/>
            </w:tcBorders>
            <w:shd w:val="clear" w:color="auto" w:fill="auto"/>
            <w:tcPrChange w:id="3676" w:author="wurongjun 00246467" w:date="2015-11-11T10:14:00Z">
              <w:tcPr>
                <w:tcW w:w="1979"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677" w:author="wurongjun 00246467" w:date="2015-11-11T10:13:00Z"/>
              </w:rPr>
            </w:pPr>
            <w:ins w:id="3678" w:author="wurongjun 00246467" w:date="2015-11-11T10:13:00Z">
              <w:r>
                <w:t>NUMBER(19)</w:t>
              </w:r>
            </w:ins>
          </w:p>
        </w:tc>
        <w:tc>
          <w:tcPr>
            <w:tcW w:w="556" w:type="pct"/>
            <w:tcBorders>
              <w:top w:val="single" w:sz="6" w:space="0" w:color="000000"/>
              <w:bottom w:val="single" w:sz="6" w:space="0" w:color="000000"/>
              <w:right w:val="single" w:sz="6" w:space="0" w:color="000000"/>
            </w:tcBorders>
            <w:shd w:val="clear" w:color="auto" w:fill="auto"/>
            <w:tcPrChange w:id="3679"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680" w:author="wurongjun 00246467" w:date="2015-11-11T10:13:00Z"/>
              </w:rPr>
            </w:pPr>
            <w:ins w:id="3681" w:author="wurongjun 00246467" w:date="2015-11-11T10:13:00Z">
              <w:r>
                <w:t>FALSE</w:t>
              </w:r>
            </w:ins>
          </w:p>
        </w:tc>
        <w:tc>
          <w:tcPr>
            <w:tcW w:w="555" w:type="pct"/>
            <w:tcBorders>
              <w:top w:val="single" w:sz="6" w:space="0" w:color="000000"/>
              <w:bottom w:val="single" w:sz="6" w:space="0" w:color="000000"/>
              <w:right w:val="single" w:sz="6" w:space="0" w:color="000000"/>
            </w:tcBorders>
            <w:shd w:val="clear" w:color="auto" w:fill="auto"/>
            <w:tcPrChange w:id="3682"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683" w:author="wurongjun 00246467" w:date="2015-11-11T10:13:00Z"/>
              </w:rPr>
            </w:pPr>
            <w:ins w:id="3684" w:author="wurongjun 00246467" w:date="2015-11-11T10:13:00Z">
              <w:r>
                <w:t>FALSE</w:t>
              </w:r>
            </w:ins>
          </w:p>
        </w:tc>
        <w:tc>
          <w:tcPr>
            <w:tcW w:w="1270" w:type="pct"/>
            <w:tcBorders>
              <w:top w:val="single" w:sz="6" w:space="0" w:color="000000"/>
              <w:bottom w:val="single" w:sz="6" w:space="0" w:color="000000"/>
            </w:tcBorders>
            <w:shd w:val="clear" w:color="auto" w:fill="auto"/>
            <w:tcPrChange w:id="3685" w:author="wurongjun 00246467" w:date="2015-11-11T10:14:00Z">
              <w:tcPr>
                <w:tcW w:w="859" w:type="pct"/>
                <w:tcBorders>
                  <w:top w:val="single" w:sz="6" w:space="0" w:color="000000"/>
                  <w:bottom w:val="single" w:sz="6" w:space="0" w:color="000000"/>
                </w:tcBorders>
                <w:shd w:val="clear" w:color="auto" w:fill="auto"/>
              </w:tcPr>
            </w:tcPrChange>
          </w:tcPr>
          <w:p w:rsidR="00516F3A" w:rsidRDefault="00516F3A" w:rsidP="004B7465">
            <w:pPr>
              <w:pStyle w:val="TableText"/>
              <w:rPr>
                <w:ins w:id="3686" w:author="wurongjun 00246467" w:date="2015-11-11T10:13:00Z"/>
              </w:rPr>
            </w:pPr>
          </w:p>
        </w:tc>
      </w:tr>
      <w:tr w:rsidR="00516F3A" w:rsidTr="00516F3A">
        <w:trPr>
          <w:ins w:id="3687" w:author="wurongjun 00246467" w:date="2015-11-11T10:13:00Z"/>
        </w:trPr>
        <w:tc>
          <w:tcPr>
            <w:tcW w:w="873" w:type="pct"/>
            <w:tcBorders>
              <w:top w:val="single" w:sz="6" w:space="0" w:color="000000"/>
              <w:bottom w:val="single" w:sz="6" w:space="0" w:color="000000"/>
              <w:right w:val="single" w:sz="6" w:space="0" w:color="000000"/>
            </w:tcBorders>
            <w:shd w:val="clear" w:color="auto" w:fill="auto"/>
            <w:tcPrChange w:id="3688"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689" w:author="wurongjun 00246467" w:date="2015-11-11T10:13:00Z"/>
              </w:rPr>
            </w:pPr>
            <w:ins w:id="3690" w:author="wurongjun 00246467" w:date="2015-11-11T10:13:00Z">
              <w:r>
                <w:t>扩展字段</w:t>
              </w:r>
            </w:ins>
          </w:p>
        </w:tc>
        <w:tc>
          <w:tcPr>
            <w:tcW w:w="873" w:type="pct"/>
            <w:tcBorders>
              <w:top w:val="single" w:sz="6" w:space="0" w:color="000000"/>
              <w:bottom w:val="single" w:sz="6" w:space="0" w:color="000000"/>
              <w:right w:val="single" w:sz="6" w:space="0" w:color="000000"/>
            </w:tcBorders>
            <w:shd w:val="clear" w:color="auto" w:fill="auto"/>
            <w:tcPrChange w:id="3691" w:author="wurongjun 00246467" w:date="2015-11-11T10:14:00Z">
              <w:tcPr>
                <w:tcW w:w="753"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692" w:author="wurongjun 00246467" w:date="2015-11-11T10:13:00Z"/>
              </w:rPr>
            </w:pPr>
            <w:ins w:id="3693" w:author="wurongjun 00246467" w:date="2015-11-11T10:13:00Z">
              <w:r>
                <w:t>COLUMN10</w:t>
              </w:r>
            </w:ins>
          </w:p>
        </w:tc>
        <w:tc>
          <w:tcPr>
            <w:tcW w:w="873" w:type="pct"/>
            <w:tcBorders>
              <w:top w:val="single" w:sz="6" w:space="0" w:color="000000"/>
              <w:bottom w:val="single" w:sz="6" w:space="0" w:color="000000"/>
              <w:right w:val="single" w:sz="6" w:space="0" w:color="000000"/>
            </w:tcBorders>
            <w:shd w:val="clear" w:color="auto" w:fill="auto"/>
            <w:tcPrChange w:id="3694" w:author="wurongjun 00246467" w:date="2015-11-11T10:14:00Z">
              <w:tcPr>
                <w:tcW w:w="1979"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695" w:author="wurongjun 00246467" w:date="2015-11-11T10:13:00Z"/>
              </w:rPr>
            </w:pPr>
            <w:ins w:id="3696" w:author="wurongjun 00246467" w:date="2015-11-11T10:13:00Z">
              <w:r>
                <w:t>NUMBER(19)</w:t>
              </w:r>
            </w:ins>
          </w:p>
        </w:tc>
        <w:tc>
          <w:tcPr>
            <w:tcW w:w="556" w:type="pct"/>
            <w:tcBorders>
              <w:top w:val="single" w:sz="6" w:space="0" w:color="000000"/>
              <w:bottom w:val="single" w:sz="6" w:space="0" w:color="000000"/>
              <w:right w:val="single" w:sz="6" w:space="0" w:color="000000"/>
            </w:tcBorders>
            <w:shd w:val="clear" w:color="auto" w:fill="auto"/>
            <w:tcPrChange w:id="3697"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698" w:author="wurongjun 00246467" w:date="2015-11-11T10:13:00Z"/>
              </w:rPr>
            </w:pPr>
            <w:ins w:id="3699" w:author="wurongjun 00246467" w:date="2015-11-11T10:13:00Z">
              <w:r>
                <w:t>FALSE</w:t>
              </w:r>
            </w:ins>
          </w:p>
        </w:tc>
        <w:tc>
          <w:tcPr>
            <w:tcW w:w="555" w:type="pct"/>
            <w:tcBorders>
              <w:top w:val="single" w:sz="6" w:space="0" w:color="000000"/>
              <w:bottom w:val="single" w:sz="6" w:space="0" w:color="000000"/>
              <w:right w:val="single" w:sz="6" w:space="0" w:color="000000"/>
            </w:tcBorders>
            <w:shd w:val="clear" w:color="auto" w:fill="auto"/>
            <w:tcPrChange w:id="3700" w:author="wurongjun 00246467" w:date="2015-11-11T10:14:00Z">
              <w:tcPr>
                <w:tcW w:w="328" w:type="pct"/>
                <w:tcBorders>
                  <w:top w:val="single" w:sz="6" w:space="0" w:color="000000"/>
                  <w:bottom w:val="single" w:sz="6" w:space="0" w:color="000000"/>
                  <w:right w:val="single" w:sz="6" w:space="0" w:color="000000"/>
                </w:tcBorders>
                <w:shd w:val="clear" w:color="auto" w:fill="auto"/>
              </w:tcPr>
            </w:tcPrChange>
          </w:tcPr>
          <w:p w:rsidR="00516F3A" w:rsidRDefault="00516F3A" w:rsidP="004B7465">
            <w:pPr>
              <w:pStyle w:val="TableText"/>
              <w:rPr>
                <w:ins w:id="3701" w:author="wurongjun 00246467" w:date="2015-11-11T10:13:00Z"/>
              </w:rPr>
            </w:pPr>
            <w:ins w:id="3702" w:author="wurongjun 00246467" w:date="2015-11-11T10:13:00Z">
              <w:r>
                <w:t>FALSE</w:t>
              </w:r>
            </w:ins>
          </w:p>
        </w:tc>
        <w:tc>
          <w:tcPr>
            <w:tcW w:w="1270" w:type="pct"/>
            <w:tcBorders>
              <w:top w:val="single" w:sz="6" w:space="0" w:color="000000"/>
              <w:bottom w:val="single" w:sz="6" w:space="0" w:color="000000"/>
            </w:tcBorders>
            <w:shd w:val="clear" w:color="auto" w:fill="auto"/>
            <w:tcPrChange w:id="3703" w:author="wurongjun 00246467" w:date="2015-11-11T10:14:00Z">
              <w:tcPr>
                <w:tcW w:w="859" w:type="pct"/>
                <w:tcBorders>
                  <w:top w:val="single" w:sz="6" w:space="0" w:color="000000"/>
                  <w:bottom w:val="single" w:sz="6" w:space="0" w:color="000000"/>
                </w:tcBorders>
                <w:shd w:val="clear" w:color="auto" w:fill="auto"/>
              </w:tcPr>
            </w:tcPrChange>
          </w:tcPr>
          <w:p w:rsidR="00516F3A" w:rsidRDefault="00516F3A" w:rsidP="004B7465">
            <w:pPr>
              <w:pStyle w:val="TableText"/>
              <w:rPr>
                <w:ins w:id="3704" w:author="wurongjun 00246467" w:date="2015-11-11T10:13:00Z"/>
              </w:rPr>
            </w:pPr>
          </w:p>
        </w:tc>
      </w:tr>
    </w:tbl>
    <w:p w:rsidR="008972A6" w:rsidRDefault="008972A6" w:rsidP="00D805C5">
      <w:pPr>
        <w:rPr>
          <w:ins w:id="3705" w:author="wurongjun 00246467" w:date="2015-11-11T10:13:00Z"/>
          <w:rFonts w:ascii="Arial" w:hAnsi="Arial"/>
        </w:rPr>
      </w:pPr>
    </w:p>
    <w:p w:rsidR="00516F3A" w:rsidRDefault="00516F3A" w:rsidP="00D805C5">
      <w:pPr>
        <w:rPr>
          <w:rFonts w:ascii="Arial" w:hAnsi="Arial"/>
        </w:rPr>
      </w:pPr>
    </w:p>
    <w:p w:rsidR="00D805C5" w:rsidRDefault="00FB7BEF" w:rsidP="002D6B10">
      <w:pPr>
        <w:pStyle w:val="21"/>
      </w:pPr>
      <w:bookmarkStart w:id="3706" w:name="_Toc397712935"/>
      <w:bookmarkStart w:id="3707" w:name="_Toc435003423"/>
      <w:r>
        <w:rPr>
          <w:rFonts w:hint="eastAsia"/>
        </w:rPr>
        <w:t>BME</w:t>
      </w:r>
      <w:r w:rsidR="000A19C9">
        <w:rPr>
          <w:rFonts w:hint="eastAsia"/>
        </w:rPr>
        <w:t>平台</w:t>
      </w:r>
      <w:r>
        <w:rPr>
          <w:rFonts w:hint="eastAsia"/>
        </w:rPr>
        <w:t>物理表</w:t>
      </w:r>
      <w:bookmarkEnd w:id="3706"/>
      <w:ins w:id="3708" w:author="wurongjun 00246467" w:date="2015-04-22T16:40:00Z">
        <w:r w:rsidR="0009409B">
          <w:rPr>
            <w:rFonts w:hint="eastAsia"/>
          </w:rPr>
          <w:t>（自</w:t>
        </w:r>
        <w:r w:rsidR="0009409B">
          <w:t>V2R7C21L</w:t>
        </w:r>
        <w:r w:rsidR="0009409B">
          <w:t>版本不建议使用</w:t>
        </w:r>
      </w:ins>
      <w:ins w:id="3709" w:author="wurongjun 00246467" w:date="2015-06-15T19:15:00Z">
        <w:r w:rsidR="00215954">
          <w:rPr>
            <w:rFonts w:hint="eastAsia"/>
          </w:rPr>
          <w:t>，</w:t>
        </w:r>
        <w:r w:rsidR="00215954">
          <w:t>视图收编</w:t>
        </w:r>
      </w:ins>
      <w:ins w:id="3710" w:author="wurongjun 00246467" w:date="2015-04-22T16:40:00Z">
        <w:r w:rsidR="0009409B">
          <w:t>）</w:t>
        </w:r>
      </w:ins>
      <w:bookmarkEnd w:id="3707"/>
    </w:p>
    <w:p w:rsidR="00FB7BEF" w:rsidRPr="00117A2F" w:rsidRDefault="00FB7BEF" w:rsidP="00FB7BEF">
      <w:pPr>
        <w:pStyle w:val="31"/>
        <w:keepLines w:val="0"/>
        <w:widowControl/>
        <w:autoSpaceDE w:val="0"/>
        <w:autoSpaceDN w:val="0"/>
        <w:spacing w:before="240" w:after="240" w:line="360" w:lineRule="auto"/>
        <w:ind w:left="720" w:hanging="720"/>
        <w:rPr>
          <w:szCs w:val="24"/>
          <w:rPrChange w:id="3711" w:author="wurongjun 00246467" w:date="2015-11-11T09:49:00Z">
            <w:rPr>
              <w:b/>
              <w:szCs w:val="24"/>
            </w:rPr>
          </w:rPrChange>
        </w:rPr>
      </w:pPr>
      <w:bookmarkStart w:id="3712" w:name="_Toc397680968"/>
      <w:bookmarkStart w:id="3713" w:name="_Toc397712936"/>
      <w:bookmarkStart w:id="3714" w:name="_Toc435003424"/>
      <w:r w:rsidRPr="00117A2F">
        <w:rPr>
          <w:rFonts w:hint="eastAsia"/>
          <w:szCs w:val="24"/>
          <w:rPrChange w:id="3715" w:author="wurongjun 00246467" w:date="2015-11-11T09:49:00Z">
            <w:rPr>
              <w:rFonts w:hint="eastAsia"/>
              <w:b/>
              <w:szCs w:val="24"/>
            </w:rPr>
          </w:rPrChange>
        </w:rPr>
        <w:t>操作日志表</w:t>
      </w:r>
      <w:bookmarkStart w:id="3716" w:name="_Toc264550758"/>
      <w:r w:rsidRPr="00117A2F">
        <w:rPr>
          <w:szCs w:val="24"/>
          <w:rPrChange w:id="3717" w:author="wurongjun 00246467" w:date="2015-11-11T09:49:00Z">
            <w:rPr>
              <w:b/>
              <w:szCs w:val="24"/>
            </w:rPr>
          </w:rPrChange>
        </w:rPr>
        <w:t>T_BME_OPERATIONLOG</w:t>
      </w:r>
      <w:bookmarkEnd w:id="3712"/>
      <w:bookmarkEnd w:id="3713"/>
      <w:bookmarkEnd w:id="3714"/>
      <w:bookmarkEnd w:id="3716"/>
    </w:p>
    <w:tbl>
      <w:tblPr>
        <w:tblW w:w="8950" w:type="dxa"/>
        <w:tblInd w:w="-6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Change w:id="3718" w:author="wurongjun 00246467" w:date="2015-11-11T09:28:00Z">
          <w:tblPr>
            <w:tblW w:w="8950" w:type="dxa"/>
            <w:tblInd w:w="-6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PrChange>
      </w:tblPr>
      <w:tblGrid>
        <w:gridCol w:w="1845"/>
        <w:gridCol w:w="1986"/>
        <w:gridCol w:w="3825"/>
        <w:gridCol w:w="1294"/>
        <w:tblGridChange w:id="3719">
          <w:tblGrid>
            <w:gridCol w:w="1844"/>
            <w:gridCol w:w="1985"/>
            <w:gridCol w:w="4072"/>
            <w:gridCol w:w="1049"/>
          </w:tblGrid>
        </w:tblGridChange>
      </w:tblGrid>
      <w:tr w:rsidR="00FB7BEF" w:rsidTr="008972A6">
        <w:trPr>
          <w:cantSplit/>
          <w:tblHeader/>
          <w:trPrChange w:id="3720" w:author="wurongjun 00246467" w:date="2015-11-11T09:28:00Z">
            <w:trPr>
              <w:cantSplit/>
              <w:tblHeader/>
            </w:trPr>
          </w:trPrChange>
        </w:trPr>
        <w:tc>
          <w:tcPr>
            <w:tcW w:w="1030" w:type="pct"/>
            <w:tcBorders>
              <w:top w:val="single" w:sz="6" w:space="0" w:color="000000"/>
              <w:left w:val="single" w:sz="6" w:space="0" w:color="auto"/>
              <w:bottom w:val="single" w:sz="6" w:space="0" w:color="000000"/>
              <w:right w:val="single" w:sz="6" w:space="0" w:color="000000"/>
              <w:tl2br w:val="nil"/>
              <w:tr2bl w:val="nil"/>
            </w:tcBorders>
            <w:shd w:val="clear" w:color="auto" w:fill="D9D9D9"/>
            <w:tcPrChange w:id="3721" w:author="wurongjun 00246467" w:date="2015-11-11T09:28:00Z">
              <w:tcPr>
                <w:tcW w:w="103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tcPrChange>
          </w:tcPr>
          <w:p w:rsidR="00FB7BEF" w:rsidRDefault="00FB7BEF" w:rsidP="00063980">
            <w:pPr>
              <w:pStyle w:val="TableHeading"/>
            </w:pPr>
            <w:bookmarkStart w:id="3722" w:name="OLE_LINK3"/>
            <w:r>
              <w:t>字段</w:t>
            </w:r>
          </w:p>
        </w:tc>
        <w:tc>
          <w:tcPr>
            <w:tcW w:w="1109" w:type="pct"/>
            <w:tcBorders>
              <w:top w:val="single" w:sz="6" w:space="0" w:color="000000"/>
              <w:left w:val="single" w:sz="6" w:space="0" w:color="auto"/>
              <w:bottom w:val="single" w:sz="6" w:space="0" w:color="000000"/>
              <w:right w:val="single" w:sz="6" w:space="0" w:color="000000"/>
              <w:tl2br w:val="nil"/>
              <w:tr2bl w:val="nil"/>
            </w:tcBorders>
            <w:shd w:val="clear" w:color="auto" w:fill="D9D9D9"/>
            <w:tcPrChange w:id="3723" w:author="wurongjun 00246467" w:date="2015-11-11T09:28:00Z">
              <w:tcPr>
                <w:tcW w:w="110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tcPrChange>
          </w:tcPr>
          <w:p w:rsidR="00FB7BEF" w:rsidRDefault="00FB7BEF" w:rsidP="00063980">
            <w:pPr>
              <w:pStyle w:val="TableHeading"/>
            </w:pPr>
            <w:r>
              <w:t>数据类型</w:t>
            </w:r>
          </w:p>
        </w:tc>
        <w:tc>
          <w:tcPr>
            <w:tcW w:w="2137" w:type="pct"/>
            <w:tcBorders>
              <w:top w:val="single" w:sz="6" w:space="0" w:color="000000"/>
              <w:left w:val="single" w:sz="6" w:space="0" w:color="auto"/>
              <w:bottom w:val="single" w:sz="6" w:space="0" w:color="000000"/>
              <w:right w:val="single" w:sz="6" w:space="0" w:color="000000"/>
              <w:tl2br w:val="nil"/>
              <w:tr2bl w:val="nil"/>
            </w:tcBorders>
            <w:shd w:val="clear" w:color="auto" w:fill="D9D9D9"/>
            <w:tcPrChange w:id="3724" w:author="wurongjun 00246467" w:date="2015-11-11T09:28:00Z">
              <w:tcPr>
                <w:tcW w:w="227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tcPrChange>
          </w:tcPr>
          <w:p w:rsidR="00FB7BEF" w:rsidRDefault="00FB7BEF" w:rsidP="00063980">
            <w:pPr>
              <w:pStyle w:val="TableHeading"/>
            </w:pPr>
            <w:r>
              <w:t>描述信息</w:t>
            </w:r>
          </w:p>
        </w:tc>
        <w:tc>
          <w:tcPr>
            <w:tcW w:w="723" w:type="pct"/>
            <w:tcBorders>
              <w:top w:val="single" w:sz="6" w:space="0" w:color="000000"/>
              <w:left w:val="single" w:sz="6" w:space="0" w:color="auto"/>
              <w:bottom w:val="single" w:sz="6" w:space="0" w:color="000000"/>
              <w:right w:val="single" w:sz="6" w:space="0" w:color="auto"/>
              <w:tl2br w:val="nil"/>
              <w:tr2bl w:val="nil"/>
            </w:tcBorders>
            <w:shd w:val="clear" w:color="auto" w:fill="D9D9D9"/>
            <w:tcPrChange w:id="3725" w:author="wurongjun 00246467" w:date="2015-11-11T09:28:00Z">
              <w:tcPr>
                <w:tcW w:w="586" w:type="pct"/>
                <w:tcBorders>
                  <w:top w:val="single" w:sz="6" w:space="0" w:color="000000"/>
                  <w:left w:val="single" w:sz="6" w:space="0" w:color="auto"/>
                  <w:bottom w:val="single" w:sz="6" w:space="0" w:color="000000"/>
                  <w:right w:val="single" w:sz="6" w:space="0" w:color="auto"/>
                  <w:tl2br w:val="nil"/>
                  <w:tr2bl w:val="nil"/>
                </w:tcBorders>
                <w:shd w:val="clear" w:color="auto" w:fill="D9D9D9"/>
              </w:tcPr>
            </w:tcPrChange>
          </w:tcPr>
          <w:p w:rsidR="00FB7BEF" w:rsidRDefault="00FB7BEF" w:rsidP="00063980">
            <w:pPr>
              <w:pStyle w:val="TableHeading"/>
            </w:pPr>
            <w:r>
              <w:t>可否为空</w:t>
            </w:r>
          </w:p>
        </w:tc>
      </w:tr>
      <w:tr w:rsidR="00FB7BEF" w:rsidTr="008972A6">
        <w:trPr>
          <w:cantSplit/>
          <w:trPrChange w:id="3726" w:author="wurongjun 00246467" w:date="2015-11-11T09:28:00Z">
            <w:trPr>
              <w:cantSplit/>
            </w:trPr>
          </w:trPrChange>
        </w:trPr>
        <w:tc>
          <w:tcPr>
            <w:tcW w:w="1030" w:type="pct"/>
            <w:tcBorders>
              <w:top w:val="single" w:sz="6" w:space="0" w:color="000000"/>
              <w:bottom w:val="single" w:sz="6" w:space="0" w:color="000000"/>
              <w:right w:val="single" w:sz="6" w:space="0" w:color="000000"/>
            </w:tcBorders>
            <w:shd w:val="clear" w:color="auto" w:fill="auto"/>
            <w:tcPrChange w:id="3727" w:author="wurongjun 00246467" w:date="2015-11-11T09:28:00Z">
              <w:tcPr>
                <w:tcW w:w="1030"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logID</w:t>
            </w:r>
          </w:p>
        </w:tc>
        <w:tc>
          <w:tcPr>
            <w:tcW w:w="1109" w:type="pct"/>
            <w:tcBorders>
              <w:top w:val="single" w:sz="6" w:space="0" w:color="000000"/>
              <w:bottom w:val="single" w:sz="6" w:space="0" w:color="000000"/>
              <w:right w:val="single" w:sz="6" w:space="0" w:color="000000"/>
            </w:tcBorders>
            <w:shd w:val="clear" w:color="auto" w:fill="auto"/>
            <w:tcPrChange w:id="3728" w:author="wurongjun 00246467" w:date="2015-11-11T09:28:00Z">
              <w:tcPr>
                <w:tcW w:w="1109"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VARCHAR2(32)</w:t>
            </w:r>
          </w:p>
        </w:tc>
        <w:tc>
          <w:tcPr>
            <w:tcW w:w="2137" w:type="pct"/>
            <w:tcBorders>
              <w:top w:val="single" w:sz="6" w:space="0" w:color="000000"/>
              <w:bottom w:val="single" w:sz="6" w:space="0" w:color="000000"/>
              <w:right w:val="single" w:sz="6" w:space="0" w:color="000000"/>
            </w:tcBorders>
            <w:shd w:val="clear" w:color="auto" w:fill="auto"/>
            <w:tcPrChange w:id="3729" w:author="wurongjun 00246467" w:date="2015-11-11T09:28:00Z">
              <w:tcPr>
                <w:tcW w:w="2275"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用户标识。</w:t>
            </w:r>
          </w:p>
        </w:tc>
        <w:tc>
          <w:tcPr>
            <w:tcW w:w="723" w:type="pct"/>
            <w:tcBorders>
              <w:top w:val="single" w:sz="6" w:space="0" w:color="000000"/>
              <w:bottom w:val="single" w:sz="6" w:space="0" w:color="000000"/>
            </w:tcBorders>
            <w:shd w:val="clear" w:color="auto" w:fill="auto"/>
            <w:tcPrChange w:id="3730" w:author="wurongjun 00246467" w:date="2015-11-11T09:28:00Z">
              <w:tcPr>
                <w:tcW w:w="586" w:type="pct"/>
                <w:tcBorders>
                  <w:top w:val="single" w:sz="6" w:space="0" w:color="000000"/>
                  <w:bottom w:val="single" w:sz="6" w:space="0" w:color="000000"/>
                </w:tcBorders>
                <w:shd w:val="clear" w:color="auto" w:fill="auto"/>
              </w:tcPr>
            </w:tcPrChange>
          </w:tcPr>
          <w:p w:rsidR="00FB7BEF" w:rsidRDefault="00FB7BEF" w:rsidP="00063980">
            <w:pPr>
              <w:pStyle w:val="TableText"/>
            </w:pPr>
            <w:r>
              <w:t>NO</w:t>
            </w:r>
          </w:p>
        </w:tc>
      </w:tr>
      <w:tr w:rsidR="00FB7BEF" w:rsidTr="008972A6">
        <w:trPr>
          <w:cantSplit/>
          <w:trPrChange w:id="3731" w:author="wurongjun 00246467" w:date="2015-11-11T09:28:00Z">
            <w:trPr>
              <w:cantSplit/>
            </w:trPr>
          </w:trPrChange>
        </w:trPr>
        <w:tc>
          <w:tcPr>
            <w:tcW w:w="1030" w:type="pct"/>
            <w:tcBorders>
              <w:top w:val="single" w:sz="6" w:space="0" w:color="000000"/>
              <w:bottom w:val="single" w:sz="6" w:space="0" w:color="000000"/>
              <w:right w:val="single" w:sz="6" w:space="0" w:color="000000"/>
            </w:tcBorders>
            <w:shd w:val="clear" w:color="auto" w:fill="auto"/>
            <w:tcPrChange w:id="3732" w:author="wurongjun 00246467" w:date="2015-11-11T09:28:00Z">
              <w:tcPr>
                <w:tcW w:w="1030"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logLevel</w:t>
            </w:r>
          </w:p>
        </w:tc>
        <w:tc>
          <w:tcPr>
            <w:tcW w:w="1109" w:type="pct"/>
            <w:tcBorders>
              <w:top w:val="single" w:sz="6" w:space="0" w:color="000000"/>
              <w:bottom w:val="single" w:sz="6" w:space="0" w:color="000000"/>
              <w:right w:val="single" w:sz="6" w:space="0" w:color="000000"/>
            </w:tcBorders>
            <w:shd w:val="clear" w:color="auto" w:fill="auto"/>
            <w:tcPrChange w:id="3733" w:author="wurongjun 00246467" w:date="2015-11-11T09:28:00Z">
              <w:tcPr>
                <w:tcW w:w="1109"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INTEGER</w:t>
            </w:r>
          </w:p>
        </w:tc>
        <w:tc>
          <w:tcPr>
            <w:tcW w:w="2137" w:type="pct"/>
            <w:tcBorders>
              <w:top w:val="single" w:sz="6" w:space="0" w:color="000000"/>
              <w:bottom w:val="single" w:sz="6" w:space="0" w:color="000000"/>
              <w:right w:val="single" w:sz="6" w:space="0" w:color="000000"/>
            </w:tcBorders>
            <w:shd w:val="clear" w:color="auto" w:fill="auto"/>
            <w:tcPrChange w:id="3734" w:author="wurongjun 00246467" w:date="2015-11-11T09:28:00Z">
              <w:tcPr>
                <w:tcW w:w="2275"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日志级别。</w:t>
            </w:r>
          </w:p>
          <w:p w:rsidR="00FB7BEF" w:rsidRDefault="00FB7BEF" w:rsidP="00063980">
            <w:pPr>
              <w:pStyle w:val="TableText"/>
            </w:pPr>
            <w:r>
              <w:t>取值含义：</w:t>
            </w:r>
          </w:p>
          <w:p w:rsidR="00FB7BEF" w:rsidRDefault="00FB7BEF" w:rsidP="00063980">
            <w:pPr>
              <w:pStyle w:val="ItemListinTable"/>
              <w:widowControl w:val="0"/>
              <w:numPr>
                <w:ilvl w:val="8"/>
                <w:numId w:val="4"/>
              </w:numPr>
              <w:tabs>
                <w:tab w:val="clear" w:pos="3780"/>
                <w:tab w:val="num" w:pos="170"/>
              </w:tabs>
              <w:ind w:left="170" w:hanging="170"/>
            </w:pPr>
            <w:r>
              <w:t>3</w:t>
            </w:r>
            <w:r>
              <w:t>：</w:t>
            </w:r>
            <w:r>
              <w:t xml:space="preserve"> Error</w:t>
            </w:r>
            <w:r>
              <w:t>，一般错误。</w:t>
            </w:r>
          </w:p>
          <w:p w:rsidR="00FB7BEF" w:rsidRDefault="00FB7BEF" w:rsidP="00063980">
            <w:pPr>
              <w:pStyle w:val="ItemListinTable"/>
              <w:widowControl w:val="0"/>
              <w:numPr>
                <w:ilvl w:val="8"/>
                <w:numId w:val="4"/>
              </w:numPr>
              <w:tabs>
                <w:tab w:val="clear" w:pos="3780"/>
                <w:tab w:val="num" w:pos="170"/>
              </w:tabs>
              <w:ind w:left="170" w:hanging="170"/>
            </w:pPr>
            <w:r>
              <w:t>6</w:t>
            </w:r>
            <w:r>
              <w:t>：</w:t>
            </w:r>
            <w:r>
              <w:t xml:space="preserve"> Information</w:t>
            </w:r>
            <w:r>
              <w:t>，正常信息。</w:t>
            </w:r>
          </w:p>
          <w:p w:rsidR="00FB7BEF" w:rsidRDefault="00FB7BEF" w:rsidP="00063980">
            <w:pPr>
              <w:pStyle w:val="ItemListinTable"/>
              <w:widowControl w:val="0"/>
              <w:numPr>
                <w:ilvl w:val="8"/>
                <w:numId w:val="4"/>
              </w:numPr>
              <w:tabs>
                <w:tab w:val="clear" w:pos="3780"/>
                <w:tab w:val="num" w:pos="170"/>
              </w:tabs>
              <w:ind w:left="170" w:hanging="170"/>
            </w:pPr>
            <w:r>
              <w:t>7</w:t>
            </w:r>
            <w:r>
              <w:t>：</w:t>
            </w:r>
            <w:r>
              <w:t xml:space="preserve"> Debug</w:t>
            </w:r>
            <w:r>
              <w:t>，调试信息。</w:t>
            </w:r>
          </w:p>
        </w:tc>
        <w:tc>
          <w:tcPr>
            <w:tcW w:w="723" w:type="pct"/>
            <w:tcBorders>
              <w:top w:val="single" w:sz="6" w:space="0" w:color="000000"/>
              <w:bottom w:val="single" w:sz="6" w:space="0" w:color="000000"/>
            </w:tcBorders>
            <w:shd w:val="clear" w:color="auto" w:fill="auto"/>
            <w:tcPrChange w:id="3735" w:author="wurongjun 00246467" w:date="2015-11-11T09:28:00Z">
              <w:tcPr>
                <w:tcW w:w="586" w:type="pct"/>
                <w:tcBorders>
                  <w:top w:val="single" w:sz="6" w:space="0" w:color="000000"/>
                  <w:bottom w:val="single" w:sz="6" w:space="0" w:color="000000"/>
                </w:tcBorders>
                <w:shd w:val="clear" w:color="auto" w:fill="auto"/>
              </w:tcPr>
            </w:tcPrChange>
          </w:tcPr>
          <w:p w:rsidR="00FB7BEF" w:rsidRDefault="00FB7BEF" w:rsidP="00063980">
            <w:pPr>
              <w:pStyle w:val="TableText"/>
            </w:pPr>
            <w:r>
              <w:t>NO</w:t>
            </w:r>
          </w:p>
        </w:tc>
      </w:tr>
      <w:tr w:rsidR="00FB7BEF" w:rsidTr="008972A6">
        <w:trPr>
          <w:cantSplit/>
          <w:trPrChange w:id="3736" w:author="wurongjun 00246467" w:date="2015-11-11T09:28:00Z">
            <w:trPr>
              <w:cantSplit/>
            </w:trPr>
          </w:trPrChange>
        </w:trPr>
        <w:tc>
          <w:tcPr>
            <w:tcW w:w="1030" w:type="pct"/>
            <w:tcBorders>
              <w:top w:val="single" w:sz="6" w:space="0" w:color="000000"/>
              <w:bottom w:val="single" w:sz="6" w:space="0" w:color="000000"/>
              <w:right w:val="single" w:sz="6" w:space="0" w:color="000000"/>
            </w:tcBorders>
            <w:shd w:val="clear" w:color="auto" w:fill="auto"/>
            <w:tcPrChange w:id="3737" w:author="wurongjun 00246467" w:date="2015-11-11T09:28:00Z">
              <w:tcPr>
                <w:tcW w:w="1030"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logTime</w:t>
            </w:r>
          </w:p>
        </w:tc>
        <w:tc>
          <w:tcPr>
            <w:tcW w:w="1109" w:type="pct"/>
            <w:tcBorders>
              <w:top w:val="single" w:sz="6" w:space="0" w:color="000000"/>
              <w:bottom w:val="single" w:sz="6" w:space="0" w:color="000000"/>
              <w:right w:val="single" w:sz="6" w:space="0" w:color="000000"/>
            </w:tcBorders>
            <w:shd w:val="clear" w:color="auto" w:fill="auto"/>
            <w:tcPrChange w:id="3738" w:author="wurongjun 00246467" w:date="2015-11-11T09:28:00Z">
              <w:tcPr>
                <w:tcW w:w="1109"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TIMESTAMP</w:t>
            </w:r>
          </w:p>
        </w:tc>
        <w:tc>
          <w:tcPr>
            <w:tcW w:w="2137" w:type="pct"/>
            <w:tcBorders>
              <w:top w:val="single" w:sz="6" w:space="0" w:color="000000"/>
              <w:bottom w:val="single" w:sz="6" w:space="0" w:color="000000"/>
              <w:right w:val="single" w:sz="6" w:space="0" w:color="000000"/>
            </w:tcBorders>
            <w:shd w:val="clear" w:color="auto" w:fill="auto"/>
            <w:tcPrChange w:id="3739" w:author="wurongjun 00246467" w:date="2015-11-11T09:28:00Z">
              <w:tcPr>
                <w:tcW w:w="2275"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日志记录时间。</w:t>
            </w:r>
            <w:r>
              <w:rPr>
                <w:rFonts w:hint="eastAsia"/>
              </w:rPr>
              <w:t>（</w:t>
            </w:r>
            <w:r>
              <w:rPr>
                <w:rFonts w:hint="eastAsia"/>
              </w:rPr>
              <w:t>UTC</w:t>
            </w:r>
            <w:r>
              <w:rPr>
                <w:rFonts w:hint="eastAsia"/>
              </w:rPr>
              <w:t>）</w:t>
            </w:r>
          </w:p>
        </w:tc>
        <w:tc>
          <w:tcPr>
            <w:tcW w:w="723" w:type="pct"/>
            <w:tcBorders>
              <w:top w:val="single" w:sz="6" w:space="0" w:color="000000"/>
              <w:bottom w:val="single" w:sz="6" w:space="0" w:color="000000"/>
            </w:tcBorders>
            <w:shd w:val="clear" w:color="auto" w:fill="auto"/>
            <w:tcPrChange w:id="3740" w:author="wurongjun 00246467" w:date="2015-11-11T09:28:00Z">
              <w:tcPr>
                <w:tcW w:w="586" w:type="pct"/>
                <w:tcBorders>
                  <w:top w:val="single" w:sz="6" w:space="0" w:color="000000"/>
                  <w:bottom w:val="single" w:sz="6" w:space="0" w:color="000000"/>
                </w:tcBorders>
                <w:shd w:val="clear" w:color="auto" w:fill="auto"/>
              </w:tcPr>
            </w:tcPrChange>
          </w:tcPr>
          <w:p w:rsidR="00FB7BEF" w:rsidRDefault="00FB7BEF" w:rsidP="00063980">
            <w:pPr>
              <w:pStyle w:val="TableText"/>
            </w:pPr>
            <w:r>
              <w:t>NO</w:t>
            </w:r>
          </w:p>
        </w:tc>
      </w:tr>
      <w:tr w:rsidR="00FB7BEF" w:rsidTr="008972A6">
        <w:trPr>
          <w:cantSplit/>
          <w:trPrChange w:id="3741" w:author="wurongjun 00246467" w:date="2015-11-11T09:28:00Z">
            <w:trPr>
              <w:cantSplit/>
            </w:trPr>
          </w:trPrChange>
        </w:trPr>
        <w:tc>
          <w:tcPr>
            <w:tcW w:w="1030" w:type="pct"/>
            <w:tcBorders>
              <w:top w:val="single" w:sz="6" w:space="0" w:color="000000"/>
              <w:bottom w:val="single" w:sz="6" w:space="0" w:color="000000"/>
              <w:right w:val="single" w:sz="6" w:space="0" w:color="000000"/>
            </w:tcBorders>
            <w:shd w:val="clear" w:color="auto" w:fill="auto"/>
            <w:tcPrChange w:id="3742" w:author="wurongjun 00246467" w:date="2015-11-11T09:28:00Z">
              <w:tcPr>
                <w:tcW w:w="1030"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localIP</w:t>
            </w:r>
          </w:p>
        </w:tc>
        <w:tc>
          <w:tcPr>
            <w:tcW w:w="1109" w:type="pct"/>
            <w:tcBorders>
              <w:top w:val="single" w:sz="6" w:space="0" w:color="000000"/>
              <w:bottom w:val="single" w:sz="6" w:space="0" w:color="000000"/>
              <w:right w:val="single" w:sz="6" w:space="0" w:color="000000"/>
            </w:tcBorders>
            <w:shd w:val="clear" w:color="auto" w:fill="auto"/>
            <w:tcPrChange w:id="3743" w:author="wurongjun 00246467" w:date="2015-11-11T09:28:00Z">
              <w:tcPr>
                <w:tcW w:w="1109"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VARCHAR2(30)</w:t>
            </w:r>
          </w:p>
        </w:tc>
        <w:tc>
          <w:tcPr>
            <w:tcW w:w="2137" w:type="pct"/>
            <w:tcBorders>
              <w:top w:val="single" w:sz="6" w:space="0" w:color="000000"/>
              <w:bottom w:val="single" w:sz="6" w:space="0" w:color="000000"/>
              <w:right w:val="single" w:sz="6" w:space="0" w:color="000000"/>
            </w:tcBorders>
            <w:shd w:val="clear" w:color="auto" w:fill="auto"/>
            <w:tcPrChange w:id="3744" w:author="wurongjun 00246467" w:date="2015-11-11T09:28:00Z">
              <w:tcPr>
                <w:tcW w:w="2275"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本机</w:t>
            </w:r>
            <w:r>
              <w:t>IP</w:t>
            </w:r>
            <w:r>
              <w:t>地址。</w:t>
            </w:r>
          </w:p>
        </w:tc>
        <w:tc>
          <w:tcPr>
            <w:tcW w:w="723" w:type="pct"/>
            <w:tcBorders>
              <w:top w:val="single" w:sz="6" w:space="0" w:color="000000"/>
              <w:bottom w:val="single" w:sz="6" w:space="0" w:color="000000"/>
            </w:tcBorders>
            <w:shd w:val="clear" w:color="auto" w:fill="auto"/>
            <w:tcPrChange w:id="3745" w:author="wurongjun 00246467" w:date="2015-11-11T09:28:00Z">
              <w:tcPr>
                <w:tcW w:w="586" w:type="pct"/>
                <w:tcBorders>
                  <w:top w:val="single" w:sz="6" w:space="0" w:color="000000"/>
                  <w:bottom w:val="single" w:sz="6" w:space="0" w:color="000000"/>
                </w:tcBorders>
                <w:shd w:val="clear" w:color="auto" w:fill="auto"/>
              </w:tcPr>
            </w:tcPrChange>
          </w:tcPr>
          <w:p w:rsidR="00FB7BEF" w:rsidRDefault="00FB7BEF" w:rsidP="00063980">
            <w:pPr>
              <w:pStyle w:val="TableText"/>
            </w:pPr>
            <w:r>
              <w:t>YES</w:t>
            </w:r>
          </w:p>
        </w:tc>
      </w:tr>
      <w:tr w:rsidR="00FB7BEF" w:rsidTr="008972A6">
        <w:trPr>
          <w:cantSplit/>
          <w:trPrChange w:id="3746" w:author="wurongjun 00246467" w:date="2015-11-11T09:28:00Z">
            <w:trPr>
              <w:cantSplit/>
            </w:trPr>
          </w:trPrChange>
        </w:trPr>
        <w:tc>
          <w:tcPr>
            <w:tcW w:w="1030" w:type="pct"/>
            <w:tcBorders>
              <w:top w:val="single" w:sz="6" w:space="0" w:color="000000"/>
              <w:bottom w:val="single" w:sz="6" w:space="0" w:color="000000"/>
              <w:right w:val="single" w:sz="6" w:space="0" w:color="000000"/>
            </w:tcBorders>
            <w:shd w:val="clear" w:color="auto" w:fill="auto"/>
            <w:tcPrChange w:id="3747" w:author="wurongjun 00246467" w:date="2015-11-11T09:28:00Z">
              <w:tcPr>
                <w:tcW w:w="1030"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moduleName</w:t>
            </w:r>
          </w:p>
        </w:tc>
        <w:tc>
          <w:tcPr>
            <w:tcW w:w="1109" w:type="pct"/>
            <w:tcBorders>
              <w:top w:val="single" w:sz="6" w:space="0" w:color="000000"/>
              <w:bottom w:val="single" w:sz="6" w:space="0" w:color="000000"/>
              <w:right w:val="single" w:sz="6" w:space="0" w:color="000000"/>
            </w:tcBorders>
            <w:shd w:val="clear" w:color="auto" w:fill="auto"/>
            <w:tcPrChange w:id="3748" w:author="wurongjun 00246467" w:date="2015-11-11T09:28:00Z">
              <w:tcPr>
                <w:tcW w:w="1109"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VARCHAR2(32)</w:t>
            </w:r>
          </w:p>
        </w:tc>
        <w:tc>
          <w:tcPr>
            <w:tcW w:w="2137" w:type="pct"/>
            <w:tcBorders>
              <w:top w:val="single" w:sz="6" w:space="0" w:color="000000"/>
              <w:bottom w:val="single" w:sz="6" w:space="0" w:color="000000"/>
              <w:right w:val="single" w:sz="6" w:space="0" w:color="000000"/>
            </w:tcBorders>
            <w:shd w:val="clear" w:color="auto" w:fill="auto"/>
            <w:tcPrChange w:id="3749" w:author="wurongjun 00246467" w:date="2015-11-11T09:28:00Z">
              <w:tcPr>
                <w:tcW w:w="2275"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模块名称。</w:t>
            </w:r>
          </w:p>
        </w:tc>
        <w:tc>
          <w:tcPr>
            <w:tcW w:w="723" w:type="pct"/>
            <w:tcBorders>
              <w:top w:val="single" w:sz="6" w:space="0" w:color="000000"/>
              <w:bottom w:val="single" w:sz="6" w:space="0" w:color="000000"/>
            </w:tcBorders>
            <w:shd w:val="clear" w:color="auto" w:fill="auto"/>
            <w:tcPrChange w:id="3750" w:author="wurongjun 00246467" w:date="2015-11-11T09:28:00Z">
              <w:tcPr>
                <w:tcW w:w="586" w:type="pct"/>
                <w:tcBorders>
                  <w:top w:val="single" w:sz="6" w:space="0" w:color="000000"/>
                  <w:bottom w:val="single" w:sz="6" w:space="0" w:color="000000"/>
                </w:tcBorders>
                <w:shd w:val="clear" w:color="auto" w:fill="auto"/>
              </w:tcPr>
            </w:tcPrChange>
          </w:tcPr>
          <w:p w:rsidR="00FB7BEF" w:rsidRDefault="00FB7BEF" w:rsidP="00063980">
            <w:pPr>
              <w:pStyle w:val="TableText"/>
            </w:pPr>
            <w:r>
              <w:t>NO</w:t>
            </w:r>
          </w:p>
        </w:tc>
      </w:tr>
      <w:tr w:rsidR="00FB7BEF" w:rsidTr="008972A6">
        <w:trPr>
          <w:cantSplit/>
          <w:trPrChange w:id="3751" w:author="wurongjun 00246467" w:date="2015-11-11T09:28:00Z">
            <w:trPr>
              <w:cantSplit/>
            </w:trPr>
          </w:trPrChange>
        </w:trPr>
        <w:tc>
          <w:tcPr>
            <w:tcW w:w="1030" w:type="pct"/>
            <w:tcBorders>
              <w:top w:val="single" w:sz="6" w:space="0" w:color="000000"/>
              <w:bottom w:val="single" w:sz="6" w:space="0" w:color="000000"/>
              <w:right w:val="single" w:sz="6" w:space="0" w:color="000000"/>
            </w:tcBorders>
            <w:shd w:val="clear" w:color="auto" w:fill="auto"/>
            <w:tcPrChange w:id="3752" w:author="wurongjun 00246467" w:date="2015-11-11T09:28:00Z">
              <w:tcPr>
                <w:tcW w:w="1030"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moduleIP</w:t>
            </w:r>
          </w:p>
        </w:tc>
        <w:tc>
          <w:tcPr>
            <w:tcW w:w="1109" w:type="pct"/>
            <w:tcBorders>
              <w:top w:val="single" w:sz="6" w:space="0" w:color="000000"/>
              <w:bottom w:val="single" w:sz="6" w:space="0" w:color="000000"/>
              <w:right w:val="single" w:sz="6" w:space="0" w:color="000000"/>
            </w:tcBorders>
            <w:shd w:val="clear" w:color="auto" w:fill="auto"/>
            <w:tcPrChange w:id="3753" w:author="wurongjun 00246467" w:date="2015-11-11T09:28:00Z">
              <w:tcPr>
                <w:tcW w:w="1109"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VARCHAR2(30)</w:t>
            </w:r>
          </w:p>
        </w:tc>
        <w:tc>
          <w:tcPr>
            <w:tcW w:w="2137" w:type="pct"/>
            <w:tcBorders>
              <w:top w:val="single" w:sz="6" w:space="0" w:color="000000"/>
              <w:bottom w:val="single" w:sz="6" w:space="0" w:color="000000"/>
              <w:right w:val="single" w:sz="6" w:space="0" w:color="000000"/>
            </w:tcBorders>
            <w:shd w:val="clear" w:color="auto" w:fill="auto"/>
            <w:tcPrChange w:id="3754" w:author="wurongjun 00246467" w:date="2015-11-11T09:28:00Z">
              <w:tcPr>
                <w:tcW w:w="2275"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模块的</w:t>
            </w:r>
            <w:r>
              <w:t>IP</w:t>
            </w:r>
            <w:r>
              <w:t>地址。</w:t>
            </w:r>
          </w:p>
        </w:tc>
        <w:tc>
          <w:tcPr>
            <w:tcW w:w="723" w:type="pct"/>
            <w:tcBorders>
              <w:top w:val="single" w:sz="6" w:space="0" w:color="000000"/>
              <w:bottom w:val="single" w:sz="6" w:space="0" w:color="000000"/>
            </w:tcBorders>
            <w:shd w:val="clear" w:color="auto" w:fill="auto"/>
            <w:tcPrChange w:id="3755" w:author="wurongjun 00246467" w:date="2015-11-11T09:28:00Z">
              <w:tcPr>
                <w:tcW w:w="586" w:type="pct"/>
                <w:tcBorders>
                  <w:top w:val="single" w:sz="6" w:space="0" w:color="000000"/>
                  <w:bottom w:val="single" w:sz="6" w:space="0" w:color="000000"/>
                </w:tcBorders>
                <w:shd w:val="clear" w:color="auto" w:fill="auto"/>
              </w:tcPr>
            </w:tcPrChange>
          </w:tcPr>
          <w:p w:rsidR="00FB7BEF" w:rsidRDefault="00FB7BEF" w:rsidP="00063980">
            <w:pPr>
              <w:pStyle w:val="TableText"/>
            </w:pPr>
            <w:r>
              <w:t>YES</w:t>
            </w:r>
          </w:p>
        </w:tc>
      </w:tr>
      <w:tr w:rsidR="00FB7BEF" w:rsidTr="008972A6">
        <w:trPr>
          <w:cantSplit/>
          <w:trPrChange w:id="3756" w:author="wurongjun 00246467" w:date="2015-11-11T09:28:00Z">
            <w:trPr>
              <w:cantSplit/>
            </w:trPr>
          </w:trPrChange>
        </w:trPr>
        <w:tc>
          <w:tcPr>
            <w:tcW w:w="1030" w:type="pct"/>
            <w:tcBorders>
              <w:top w:val="single" w:sz="6" w:space="0" w:color="000000"/>
              <w:bottom w:val="single" w:sz="6" w:space="0" w:color="000000"/>
              <w:right w:val="single" w:sz="6" w:space="0" w:color="000000"/>
            </w:tcBorders>
            <w:shd w:val="clear" w:color="auto" w:fill="auto"/>
            <w:tcPrChange w:id="3757" w:author="wurongjun 00246467" w:date="2015-11-11T09:28:00Z">
              <w:tcPr>
                <w:tcW w:w="1030"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neID</w:t>
            </w:r>
          </w:p>
        </w:tc>
        <w:tc>
          <w:tcPr>
            <w:tcW w:w="1109" w:type="pct"/>
            <w:tcBorders>
              <w:top w:val="single" w:sz="6" w:space="0" w:color="000000"/>
              <w:bottom w:val="single" w:sz="6" w:space="0" w:color="000000"/>
              <w:right w:val="single" w:sz="6" w:space="0" w:color="000000"/>
            </w:tcBorders>
            <w:shd w:val="clear" w:color="auto" w:fill="auto"/>
            <w:tcPrChange w:id="3758" w:author="wurongjun 00246467" w:date="2015-11-11T09:28:00Z">
              <w:tcPr>
                <w:tcW w:w="1109"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VARCHAR2(32)</w:t>
            </w:r>
          </w:p>
        </w:tc>
        <w:tc>
          <w:tcPr>
            <w:tcW w:w="2137" w:type="pct"/>
            <w:tcBorders>
              <w:top w:val="single" w:sz="6" w:space="0" w:color="000000"/>
              <w:bottom w:val="single" w:sz="6" w:space="0" w:color="000000"/>
              <w:right w:val="single" w:sz="6" w:space="0" w:color="000000"/>
            </w:tcBorders>
            <w:shd w:val="clear" w:color="auto" w:fill="auto"/>
            <w:tcPrChange w:id="3759" w:author="wurongjun 00246467" w:date="2015-11-11T09:28:00Z">
              <w:tcPr>
                <w:tcW w:w="2275"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网元</w:t>
            </w:r>
            <w:r>
              <w:t>ID</w:t>
            </w:r>
            <w:r>
              <w:t>信息。</w:t>
            </w:r>
          </w:p>
        </w:tc>
        <w:tc>
          <w:tcPr>
            <w:tcW w:w="723" w:type="pct"/>
            <w:tcBorders>
              <w:top w:val="single" w:sz="6" w:space="0" w:color="000000"/>
              <w:bottom w:val="single" w:sz="6" w:space="0" w:color="000000"/>
            </w:tcBorders>
            <w:shd w:val="clear" w:color="auto" w:fill="auto"/>
            <w:tcPrChange w:id="3760" w:author="wurongjun 00246467" w:date="2015-11-11T09:28:00Z">
              <w:tcPr>
                <w:tcW w:w="586" w:type="pct"/>
                <w:tcBorders>
                  <w:top w:val="single" w:sz="6" w:space="0" w:color="000000"/>
                  <w:bottom w:val="single" w:sz="6" w:space="0" w:color="000000"/>
                </w:tcBorders>
                <w:shd w:val="clear" w:color="auto" w:fill="auto"/>
              </w:tcPr>
            </w:tcPrChange>
          </w:tcPr>
          <w:p w:rsidR="00FB7BEF" w:rsidRDefault="00FB7BEF" w:rsidP="00063980">
            <w:pPr>
              <w:pStyle w:val="TableText"/>
            </w:pPr>
            <w:r>
              <w:t>YES</w:t>
            </w:r>
          </w:p>
        </w:tc>
      </w:tr>
      <w:tr w:rsidR="00FB7BEF" w:rsidTr="008972A6">
        <w:trPr>
          <w:cantSplit/>
          <w:trPrChange w:id="3761" w:author="wurongjun 00246467" w:date="2015-11-11T09:28:00Z">
            <w:trPr>
              <w:cantSplit/>
            </w:trPr>
          </w:trPrChange>
        </w:trPr>
        <w:tc>
          <w:tcPr>
            <w:tcW w:w="1030" w:type="pct"/>
            <w:tcBorders>
              <w:top w:val="single" w:sz="6" w:space="0" w:color="000000"/>
              <w:bottom w:val="single" w:sz="6" w:space="0" w:color="000000"/>
              <w:right w:val="single" w:sz="6" w:space="0" w:color="000000"/>
            </w:tcBorders>
            <w:shd w:val="clear" w:color="auto" w:fill="auto"/>
            <w:tcPrChange w:id="3762" w:author="wurongjun 00246467" w:date="2015-11-11T09:28:00Z">
              <w:tcPr>
                <w:tcW w:w="1030"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userID</w:t>
            </w:r>
          </w:p>
        </w:tc>
        <w:tc>
          <w:tcPr>
            <w:tcW w:w="1109" w:type="pct"/>
            <w:tcBorders>
              <w:top w:val="single" w:sz="6" w:space="0" w:color="000000"/>
              <w:bottom w:val="single" w:sz="6" w:space="0" w:color="000000"/>
              <w:right w:val="single" w:sz="6" w:space="0" w:color="000000"/>
            </w:tcBorders>
            <w:shd w:val="clear" w:color="auto" w:fill="auto"/>
            <w:tcPrChange w:id="3763" w:author="wurongjun 00246467" w:date="2015-11-11T09:28:00Z">
              <w:tcPr>
                <w:tcW w:w="1109"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VARCHAR2(64)</w:t>
            </w:r>
          </w:p>
        </w:tc>
        <w:tc>
          <w:tcPr>
            <w:tcW w:w="2137" w:type="pct"/>
            <w:tcBorders>
              <w:top w:val="single" w:sz="6" w:space="0" w:color="000000"/>
              <w:bottom w:val="single" w:sz="6" w:space="0" w:color="000000"/>
              <w:right w:val="single" w:sz="6" w:space="0" w:color="000000"/>
            </w:tcBorders>
            <w:shd w:val="clear" w:color="auto" w:fill="auto"/>
            <w:tcPrChange w:id="3764" w:author="wurongjun 00246467" w:date="2015-11-11T09:28:00Z">
              <w:tcPr>
                <w:tcW w:w="2275"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操作员</w:t>
            </w:r>
            <w:r>
              <w:t>ID</w:t>
            </w:r>
            <w:r>
              <w:t>。</w:t>
            </w:r>
          </w:p>
        </w:tc>
        <w:tc>
          <w:tcPr>
            <w:tcW w:w="723" w:type="pct"/>
            <w:tcBorders>
              <w:top w:val="single" w:sz="6" w:space="0" w:color="000000"/>
              <w:bottom w:val="single" w:sz="6" w:space="0" w:color="000000"/>
            </w:tcBorders>
            <w:shd w:val="clear" w:color="auto" w:fill="auto"/>
            <w:tcPrChange w:id="3765" w:author="wurongjun 00246467" w:date="2015-11-11T09:28:00Z">
              <w:tcPr>
                <w:tcW w:w="586" w:type="pct"/>
                <w:tcBorders>
                  <w:top w:val="single" w:sz="6" w:space="0" w:color="000000"/>
                  <w:bottom w:val="single" w:sz="6" w:space="0" w:color="000000"/>
                </w:tcBorders>
                <w:shd w:val="clear" w:color="auto" w:fill="auto"/>
              </w:tcPr>
            </w:tcPrChange>
          </w:tcPr>
          <w:p w:rsidR="00FB7BEF" w:rsidRDefault="00FB7BEF" w:rsidP="00063980">
            <w:pPr>
              <w:pStyle w:val="TableText"/>
            </w:pPr>
            <w:r>
              <w:t>YES</w:t>
            </w:r>
          </w:p>
        </w:tc>
      </w:tr>
      <w:tr w:rsidR="00FB7BEF" w:rsidTr="008972A6">
        <w:trPr>
          <w:cantSplit/>
          <w:trPrChange w:id="3766" w:author="wurongjun 00246467" w:date="2015-11-11T09:28:00Z">
            <w:trPr>
              <w:cantSplit/>
            </w:trPr>
          </w:trPrChange>
        </w:trPr>
        <w:tc>
          <w:tcPr>
            <w:tcW w:w="1030" w:type="pct"/>
            <w:tcBorders>
              <w:top w:val="single" w:sz="6" w:space="0" w:color="000000"/>
              <w:bottom w:val="single" w:sz="6" w:space="0" w:color="000000"/>
              <w:right w:val="single" w:sz="6" w:space="0" w:color="000000"/>
            </w:tcBorders>
            <w:shd w:val="clear" w:color="auto" w:fill="auto"/>
            <w:tcPrChange w:id="3767" w:author="wurongjun 00246467" w:date="2015-11-11T09:28:00Z">
              <w:tcPr>
                <w:tcW w:w="1030"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clientIP</w:t>
            </w:r>
          </w:p>
        </w:tc>
        <w:tc>
          <w:tcPr>
            <w:tcW w:w="1109" w:type="pct"/>
            <w:tcBorders>
              <w:top w:val="single" w:sz="6" w:space="0" w:color="000000"/>
              <w:bottom w:val="single" w:sz="6" w:space="0" w:color="000000"/>
              <w:right w:val="single" w:sz="6" w:space="0" w:color="000000"/>
            </w:tcBorders>
            <w:shd w:val="clear" w:color="auto" w:fill="auto"/>
            <w:tcPrChange w:id="3768" w:author="wurongjun 00246467" w:date="2015-11-11T09:28:00Z">
              <w:tcPr>
                <w:tcW w:w="1109"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VARCHAR2(30)</w:t>
            </w:r>
          </w:p>
        </w:tc>
        <w:tc>
          <w:tcPr>
            <w:tcW w:w="2137" w:type="pct"/>
            <w:tcBorders>
              <w:top w:val="single" w:sz="6" w:space="0" w:color="000000"/>
              <w:bottom w:val="single" w:sz="6" w:space="0" w:color="000000"/>
              <w:right w:val="single" w:sz="6" w:space="0" w:color="000000"/>
            </w:tcBorders>
            <w:shd w:val="clear" w:color="auto" w:fill="auto"/>
            <w:tcPrChange w:id="3769" w:author="wurongjun 00246467" w:date="2015-11-11T09:28:00Z">
              <w:tcPr>
                <w:tcW w:w="2275"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操作员客户端</w:t>
            </w:r>
            <w:r>
              <w:t>IP</w:t>
            </w:r>
            <w:r>
              <w:t>。</w:t>
            </w:r>
          </w:p>
        </w:tc>
        <w:tc>
          <w:tcPr>
            <w:tcW w:w="723" w:type="pct"/>
            <w:tcBorders>
              <w:top w:val="single" w:sz="6" w:space="0" w:color="000000"/>
              <w:bottom w:val="single" w:sz="6" w:space="0" w:color="000000"/>
            </w:tcBorders>
            <w:shd w:val="clear" w:color="auto" w:fill="auto"/>
            <w:tcPrChange w:id="3770" w:author="wurongjun 00246467" w:date="2015-11-11T09:28:00Z">
              <w:tcPr>
                <w:tcW w:w="586" w:type="pct"/>
                <w:tcBorders>
                  <w:top w:val="single" w:sz="6" w:space="0" w:color="000000"/>
                  <w:bottom w:val="single" w:sz="6" w:space="0" w:color="000000"/>
                </w:tcBorders>
                <w:shd w:val="clear" w:color="auto" w:fill="auto"/>
              </w:tcPr>
            </w:tcPrChange>
          </w:tcPr>
          <w:p w:rsidR="00FB7BEF" w:rsidRDefault="00FB7BEF" w:rsidP="00063980">
            <w:pPr>
              <w:pStyle w:val="TableText"/>
            </w:pPr>
            <w:r>
              <w:t>YES</w:t>
            </w:r>
          </w:p>
        </w:tc>
      </w:tr>
      <w:tr w:rsidR="00FB7BEF" w:rsidTr="008972A6">
        <w:trPr>
          <w:cantSplit/>
          <w:trPrChange w:id="3771" w:author="wurongjun 00246467" w:date="2015-11-11T09:28:00Z">
            <w:trPr>
              <w:cantSplit/>
            </w:trPr>
          </w:trPrChange>
        </w:trPr>
        <w:tc>
          <w:tcPr>
            <w:tcW w:w="1030" w:type="pct"/>
            <w:tcBorders>
              <w:top w:val="single" w:sz="6" w:space="0" w:color="000000"/>
              <w:bottom w:val="single" w:sz="6" w:space="0" w:color="000000"/>
              <w:right w:val="single" w:sz="6" w:space="0" w:color="000000"/>
            </w:tcBorders>
            <w:shd w:val="clear" w:color="auto" w:fill="auto"/>
            <w:tcPrChange w:id="3772" w:author="wurongjun 00246467" w:date="2015-11-11T09:28:00Z">
              <w:tcPr>
                <w:tcW w:w="1030"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result</w:t>
            </w:r>
          </w:p>
        </w:tc>
        <w:tc>
          <w:tcPr>
            <w:tcW w:w="1109" w:type="pct"/>
            <w:tcBorders>
              <w:top w:val="single" w:sz="6" w:space="0" w:color="000000"/>
              <w:bottom w:val="single" w:sz="6" w:space="0" w:color="000000"/>
              <w:right w:val="single" w:sz="6" w:space="0" w:color="000000"/>
            </w:tcBorders>
            <w:shd w:val="clear" w:color="auto" w:fill="auto"/>
            <w:tcPrChange w:id="3773" w:author="wurongjun 00246467" w:date="2015-11-11T09:28:00Z">
              <w:tcPr>
                <w:tcW w:w="1109"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VARCHAR2(250)</w:t>
            </w:r>
          </w:p>
        </w:tc>
        <w:tc>
          <w:tcPr>
            <w:tcW w:w="2137" w:type="pct"/>
            <w:tcBorders>
              <w:top w:val="single" w:sz="6" w:space="0" w:color="000000"/>
              <w:bottom w:val="single" w:sz="6" w:space="0" w:color="000000"/>
              <w:right w:val="single" w:sz="6" w:space="0" w:color="000000"/>
            </w:tcBorders>
            <w:shd w:val="clear" w:color="auto" w:fill="auto"/>
            <w:tcPrChange w:id="3774" w:author="wurongjun 00246467" w:date="2015-11-11T09:28:00Z">
              <w:tcPr>
                <w:tcW w:w="2275"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操作结果。</w:t>
            </w:r>
          </w:p>
        </w:tc>
        <w:tc>
          <w:tcPr>
            <w:tcW w:w="723" w:type="pct"/>
            <w:tcBorders>
              <w:top w:val="single" w:sz="6" w:space="0" w:color="000000"/>
              <w:bottom w:val="single" w:sz="6" w:space="0" w:color="000000"/>
            </w:tcBorders>
            <w:shd w:val="clear" w:color="auto" w:fill="auto"/>
            <w:tcPrChange w:id="3775" w:author="wurongjun 00246467" w:date="2015-11-11T09:28:00Z">
              <w:tcPr>
                <w:tcW w:w="586" w:type="pct"/>
                <w:tcBorders>
                  <w:top w:val="single" w:sz="6" w:space="0" w:color="000000"/>
                  <w:bottom w:val="single" w:sz="6" w:space="0" w:color="000000"/>
                </w:tcBorders>
                <w:shd w:val="clear" w:color="auto" w:fill="auto"/>
              </w:tcPr>
            </w:tcPrChange>
          </w:tcPr>
          <w:p w:rsidR="00FB7BEF" w:rsidRDefault="00FB7BEF" w:rsidP="00063980">
            <w:pPr>
              <w:pStyle w:val="TableText"/>
            </w:pPr>
            <w:r>
              <w:t>YES</w:t>
            </w:r>
          </w:p>
        </w:tc>
      </w:tr>
      <w:tr w:rsidR="00FB7BEF" w:rsidTr="008972A6">
        <w:trPr>
          <w:cantSplit/>
          <w:trPrChange w:id="3776" w:author="wurongjun 00246467" w:date="2015-11-11T09:28:00Z">
            <w:trPr>
              <w:cantSplit/>
            </w:trPr>
          </w:trPrChange>
        </w:trPr>
        <w:tc>
          <w:tcPr>
            <w:tcW w:w="1030" w:type="pct"/>
            <w:tcBorders>
              <w:top w:val="single" w:sz="6" w:space="0" w:color="000000"/>
              <w:bottom w:val="single" w:sz="6" w:space="0" w:color="000000"/>
              <w:right w:val="single" w:sz="6" w:space="0" w:color="000000"/>
            </w:tcBorders>
            <w:shd w:val="clear" w:color="auto" w:fill="auto"/>
            <w:tcPrChange w:id="3777" w:author="wurongjun 00246467" w:date="2015-11-11T09:28:00Z">
              <w:tcPr>
                <w:tcW w:w="1030"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operationName</w:t>
            </w:r>
          </w:p>
        </w:tc>
        <w:tc>
          <w:tcPr>
            <w:tcW w:w="1109" w:type="pct"/>
            <w:tcBorders>
              <w:top w:val="single" w:sz="6" w:space="0" w:color="000000"/>
              <w:bottom w:val="single" w:sz="6" w:space="0" w:color="000000"/>
              <w:right w:val="single" w:sz="6" w:space="0" w:color="000000"/>
            </w:tcBorders>
            <w:shd w:val="clear" w:color="auto" w:fill="auto"/>
            <w:tcPrChange w:id="3778" w:author="wurongjun 00246467" w:date="2015-11-11T09:28:00Z">
              <w:tcPr>
                <w:tcW w:w="1109"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VARCHAR2(64)</w:t>
            </w:r>
          </w:p>
        </w:tc>
        <w:tc>
          <w:tcPr>
            <w:tcW w:w="2137" w:type="pct"/>
            <w:tcBorders>
              <w:top w:val="single" w:sz="6" w:space="0" w:color="000000"/>
              <w:bottom w:val="single" w:sz="6" w:space="0" w:color="000000"/>
              <w:right w:val="single" w:sz="6" w:space="0" w:color="000000"/>
            </w:tcBorders>
            <w:shd w:val="clear" w:color="auto" w:fill="auto"/>
            <w:tcPrChange w:id="3779" w:author="wurongjun 00246467" w:date="2015-11-11T09:28:00Z">
              <w:tcPr>
                <w:tcW w:w="2275"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操作名称。</w:t>
            </w:r>
          </w:p>
        </w:tc>
        <w:tc>
          <w:tcPr>
            <w:tcW w:w="723" w:type="pct"/>
            <w:tcBorders>
              <w:top w:val="single" w:sz="6" w:space="0" w:color="000000"/>
              <w:bottom w:val="single" w:sz="6" w:space="0" w:color="000000"/>
            </w:tcBorders>
            <w:shd w:val="clear" w:color="auto" w:fill="auto"/>
            <w:tcPrChange w:id="3780" w:author="wurongjun 00246467" w:date="2015-11-11T09:28:00Z">
              <w:tcPr>
                <w:tcW w:w="586" w:type="pct"/>
                <w:tcBorders>
                  <w:top w:val="single" w:sz="6" w:space="0" w:color="000000"/>
                  <w:bottom w:val="single" w:sz="6" w:space="0" w:color="000000"/>
                </w:tcBorders>
                <w:shd w:val="clear" w:color="auto" w:fill="auto"/>
              </w:tcPr>
            </w:tcPrChange>
          </w:tcPr>
          <w:p w:rsidR="00FB7BEF" w:rsidRDefault="00FB7BEF" w:rsidP="00063980">
            <w:pPr>
              <w:pStyle w:val="TableText"/>
            </w:pPr>
            <w:r>
              <w:t>YES</w:t>
            </w:r>
          </w:p>
        </w:tc>
      </w:tr>
      <w:tr w:rsidR="00FB7BEF" w:rsidTr="008972A6">
        <w:trPr>
          <w:cantSplit/>
          <w:trPrChange w:id="3781" w:author="wurongjun 00246467" w:date="2015-11-11T09:28:00Z">
            <w:trPr>
              <w:cantSplit/>
            </w:trPr>
          </w:trPrChange>
        </w:trPr>
        <w:tc>
          <w:tcPr>
            <w:tcW w:w="1030" w:type="pct"/>
            <w:tcBorders>
              <w:top w:val="single" w:sz="6" w:space="0" w:color="000000"/>
              <w:bottom w:val="single" w:sz="6" w:space="0" w:color="000000"/>
              <w:right w:val="single" w:sz="6" w:space="0" w:color="000000"/>
            </w:tcBorders>
            <w:shd w:val="clear" w:color="auto" w:fill="auto"/>
            <w:tcPrChange w:id="3782" w:author="wurongjun 00246467" w:date="2015-11-11T09:28:00Z">
              <w:tcPr>
                <w:tcW w:w="1030"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objectType</w:t>
            </w:r>
          </w:p>
        </w:tc>
        <w:tc>
          <w:tcPr>
            <w:tcW w:w="1109" w:type="pct"/>
            <w:tcBorders>
              <w:top w:val="single" w:sz="6" w:space="0" w:color="000000"/>
              <w:bottom w:val="single" w:sz="6" w:space="0" w:color="000000"/>
              <w:right w:val="single" w:sz="6" w:space="0" w:color="000000"/>
            </w:tcBorders>
            <w:shd w:val="clear" w:color="auto" w:fill="auto"/>
            <w:tcPrChange w:id="3783" w:author="wurongjun 00246467" w:date="2015-11-11T09:28:00Z">
              <w:tcPr>
                <w:tcW w:w="1109"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VARCHAR2(64)</w:t>
            </w:r>
          </w:p>
        </w:tc>
        <w:tc>
          <w:tcPr>
            <w:tcW w:w="2137" w:type="pct"/>
            <w:tcBorders>
              <w:top w:val="single" w:sz="6" w:space="0" w:color="000000"/>
              <w:bottom w:val="single" w:sz="6" w:space="0" w:color="000000"/>
              <w:right w:val="single" w:sz="6" w:space="0" w:color="000000"/>
            </w:tcBorders>
            <w:shd w:val="clear" w:color="auto" w:fill="auto"/>
            <w:tcPrChange w:id="3784" w:author="wurongjun 00246467" w:date="2015-11-11T09:28:00Z">
              <w:tcPr>
                <w:tcW w:w="2275"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被操作对象类型</w:t>
            </w:r>
          </w:p>
        </w:tc>
        <w:tc>
          <w:tcPr>
            <w:tcW w:w="723" w:type="pct"/>
            <w:tcBorders>
              <w:top w:val="single" w:sz="6" w:space="0" w:color="000000"/>
              <w:bottom w:val="single" w:sz="6" w:space="0" w:color="000000"/>
            </w:tcBorders>
            <w:shd w:val="clear" w:color="auto" w:fill="auto"/>
            <w:tcPrChange w:id="3785" w:author="wurongjun 00246467" w:date="2015-11-11T09:28:00Z">
              <w:tcPr>
                <w:tcW w:w="586" w:type="pct"/>
                <w:tcBorders>
                  <w:top w:val="single" w:sz="6" w:space="0" w:color="000000"/>
                  <w:bottom w:val="single" w:sz="6" w:space="0" w:color="000000"/>
                </w:tcBorders>
                <w:shd w:val="clear" w:color="auto" w:fill="auto"/>
              </w:tcPr>
            </w:tcPrChange>
          </w:tcPr>
          <w:p w:rsidR="00FB7BEF" w:rsidRDefault="00FB7BEF" w:rsidP="00063980">
            <w:pPr>
              <w:pStyle w:val="TableText"/>
            </w:pPr>
            <w:r>
              <w:t>YES</w:t>
            </w:r>
          </w:p>
        </w:tc>
      </w:tr>
      <w:tr w:rsidR="00FB7BEF" w:rsidTr="008972A6">
        <w:trPr>
          <w:cantSplit/>
          <w:trPrChange w:id="3786" w:author="wurongjun 00246467" w:date="2015-11-11T09:28:00Z">
            <w:trPr>
              <w:cantSplit/>
            </w:trPr>
          </w:trPrChange>
        </w:trPr>
        <w:tc>
          <w:tcPr>
            <w:tcW w:w="1030" w:type="pct"/>
            <w:tcBorders>
              <w:top w:val="single" w:sz="6" w:space="0" w:color="000000"/>
              <w:bottom w:val="single" w:sz="6" w:space="0" w:color="000000"/>
              <w:right w:val="single" w:sz="6" w:space="0" w:color="000000"/>
            </w:tcBorders>
            <w:shd w:val="clear" w:color="auto" w:fill="auto"/>
            <w:tcPrChange w:id="3787" w:author="wurongjun 00246467" w:date="2015-11-11T09:28:00Z">
              <w:tcPr>
                <w:tcW w:w="1030"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objectID1</w:t>
            </w:r>
          </w:p>
        </w:tc>
        <w:tc>
          <w:tcPr>
            <w:tcW w:w="1109" w:type="pct"/>
            <w:tcBorders>
              <w:top w:val="single" w:sz="6" w:space="0" w:color="000000"/>
              <w:bottom w:val="single" w:sz="6" w:space="0" w:color="000000"/>
              <w:right w:val="single" w:sz="6" w:space="0" w:color="000000"/>
            </w:tcBorders>
            <w:shd w:val="clear" w:color="auto" w:fill="auto"/>
            <w:tcPrChange w:id="3788" w:author="wurongjun 00246467" w:date="2015-11-11T09:28:00Z">
              <w:tcPr>
                <w:tcW w:w="1109"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VARCHAR2(128)</w:t>
            </w:r>
          </w:p>
        </w:tc>
        <w:tc>
          <w:tcPr>
            <w:tcW w:w="2137" w:type="pct"/>
            <w:tcBorders>
              <w:top w:val="single" w:sz="6" w:space="0" w:color="000000"/>
              <w:bottom w:val="single" w:sz="6" w:space="0" w:color="000000"/>
              <w:right w:val="single" w:sz="6" w:space="0" w:color="000000"/>
            </w:tcBorders>
            <w:shd w:val="clear" w:color="auto" w:fill="auto"/>
            <w:tcPrChange w:id="3789" w:author="wurongjun 00246467" w:date="2015-11-11T09:28:00Z">
              <w:tcPr>
                <w:tcW w:w="2275"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被操作对象</w:t>
            </w:r>
            <w:r>
              <w:t>ID</w:t>
            </w:r>
          </w:p>
        </w:tc>
        <w:tc>
          <w:tcPr>
            <w:tcW w:w="723" w:type="pct"/>
            <w:tcBorders>
              <w:top w:val="single" w:sz="6" w:space="0" w:color="000000"/>
              <w:bottom w:val="single" w:sz="6" w:space="0" w:color="000000"/>
            </w:tcBorders>
            <w:shd w:val="clear" w:color="auto" w:fill="auto"/>
            <w:tcPrChange w:id="3790" w:author="wurongjun 00246467" w:date="2015-11-11T09:28:00Z">
              <w:tcPr>
                <w:tcW w:w="586" w:type="pct"/>
                <w:tcBorders>
                  <w:top w:val="single" w:sz="6" w:space="0" w:color="000000"/>
                  <w:bottom w:val="single" w:sz="6" w:space="0" w:color="000000"/>
                </w:tcBorders>
                <w:shd w:val="clear" w:color="auto" w:fill="auto"/>
              </w:tcPr>
            </w:tcPrChange>
          </w:tcPr>
          <w:p w:rsidR="00FB7BEF" w:rsidRDefault="00FB7BEF" w:rsidP="00063980">
            <w:pPr>
              <w:pStyle w:val="TableText"/>
            </w:pPr>
            <w:r>
              <w:t>YES</w:t>
            </w:r>
          </w:p>
        </w:tc>
      </w:tr>
      <w:tr w:rsidR="00FB7BEF" w:rsidTr="008972A6">
        <w:trPr>
          <w:cantSplit/>
          <w:trPrChange w:id="3791" w:author="wurongjun 00246467" w:date="2015-11-11T09:28:00Z">
            <w:trPr>
              <w:cantSplit/>
            </w:trPr>
          </w:trPrChange>
        </w:trPr>
        <w:tc>
          <w:tcPr>
            <w:tcW w:w="1030" w:type="pct"/>
            <w:tcBorders>
              <w:top w:val="single" w:sz="6" w:space="0" w:color="000000"/>
              <w:bottom w:val="single" w:sz="6" w:space="0" w:color="000000"/>
              <w:right w:val="single" w:sz="6" w:space="0" w:color="000000"/>
            </w:tcBorders>
            <w:shd w:val="clear" w:color="auto" w:fill="auto"/>
            <w:tcPrChange w:id="3792" w:author="wurongjun 00246467" w:date="2015-11-11T09:28:00Z">
              <w:tcPr>
                <w:tcW w:w="1030"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objectID2</w:t>
            </w:r>
          </w:p>
        </w:tc>
        <w:tc>
          <w:tcPr>
            <w:tcW w:w="1109" w:type="pct"/>
            <w:tcBorders>
              <w:top w:val="single" w:sz="6" w:space="0" w:color="000000"/>
              <w:bottom w:val="single" w:sz="6" w:space="0" w:color="000000"/>
              <w:right w:val="single" w:sz="6" w:space="0" w:color="000000"/>
            </w:tcBorders>
            <w:shd w:val="clear" w:color="auto" w:fill="auto"/>
            <w:tcPrChange w:id="3793" w:author="wurongjun 00246467" w:date="2015-11-11T09:28:00Z">
              <w:tcPr>
                <w:tcW w:w="1109"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VARCHAR2(128)</w:t>
            </w:r>
          </w:p>
        </w:tc>
        <w:tc>
          <w:tcPr>
            <w:tcW w:w="2137" w:type="pct"/>
            <w:tcBorders>
              <w:top w:val="single" w:sz="6" w:space="0" w:color="000000"/>
              <w:bottom w:val="single" w:sz="6" w:space="0" w:color="000000"/>
              <w:right w:val="single" w:sz="6" w:space="0" w:color="000000"/>
            </w:tcBorders>
            <w:shd w:val="clear" w:color="auto" w:fill="auto"/>
            <w:tcPrChange w:id="3794" w:author="wurongjun 00246467" w:date="2015-11-11T09:28:00Z">
              <w:tcPr>
                <w:tcW w:w="2275"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被操作对象</w:t>
            </w:r>
            <w:r>
              <w:t>ID</w:t>
            </w:r>
          </w:p>
        </w:tc>
        <w:tc>
          <w:tcPr>
            <w:tcW w:w="723" w:type="pct"/>
            <w:tcBorders>
              <w:top w:val="single" w:sz="6" w:space="0" w:color="000000"/>
              <w:bottom w:val="single" w:sz="6" w:space="0" w:color="000000"/>
            </w:tcBorders>
            <w:shd w:val="clear" w:color="auto" w:fill="auto"/>
            <w:tcPrChange w:id="3795" w:author="wurongjun 00246467" w:date="2015-11-11T09:28:00Z">
              <w:tcPr>
                <w:tcW w:w="586" w:type="pct"/>
                <w:tcBorders>
                  <w:top w:val="single" w:sz="6" w:space="0" w:color="000000"/>
                  <w:bottom w:val="single" w:sz="6" w:space="0" w:color="000000"/>
                </w:tcBorders>
                <w:shd w:val="clear" w:color="auto" w:fill="auto"/>
              </w:tcPr>
            </w:tcPrChange>
          </w:tcPr>
          <w:p w:rsidR="00FB7BEF" w:rsidRDefault="00FB7BEF" w:rsidP="00063980">
            <w:pPr>
              <w:pStyle w:val="TableText"/>
            </w:pPr>
            <w:r>
              <w:t>YES</w:t>
            </w:r>
          </w:p>
        </w:tc>
      </w:tr>
      <w:tr w:rsidR="00FB7BEF" w:rsidTr="008972A6">
        <w:trPr>
          <w:cantSplit/>
          <w:trPrChange w:id="3796" w:author="wurongjun 00246467" w:date="2015-11-11T09:28:00Z">
            <w:trPr>
              <w:cantSplit/>
            </w:trPr>
          </w:trPrChange>
        </w:trPr>
        <w:tc>
          <w:tcPr>
            <w:tcW w:w="1030" w:type="pct"/>
            <w:tcBorders>
              <w:top w:val="single" w:sz="6" w:space="0" w:color="000000"/>
              <w:bottom w:val="single" w:sz="6" w:space="0" w:color="000000"/>
              <w:right w:val="single" w:sz="6" w:space="0" w:color="000000"/>
            </w:tcBorders>
            <w:shd w:val="clear" w:color="auto" w:fill="auto"/>
            <w:tcPrChange w:id="3797" w:author="wurongjun 00246467" w:date="2015-11-11T09:28:00Z">
              <w:tcPr>
                <w:tcW w:w="1030"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objectID3</w:t>
            </w:r>
          </w:p>
        </w:tc>
        <w:tc>
          <w:tcPr>
            <w:tcW w:w="1109" w:type="pct"/>
            <w:tcBorders>
              <w:top w:val="single" w:sz="6" w:space="0" w:color="000000"/>
              <w:bottom w:val="single" w:sz="6" w:space="0" w:color="000000"/>
              <w:right w:val="single" w:sz="6" w:space="0" w:color="000000"/>
            </w:tcBorders>
            <w:shd w:val="clear" w:color="auto" w:fill="auto"/>
            <w:tcPrChange w:id="3798" w:author="wurongjun 00246467" w:date="2015-11-11T09:28:00Z">
              <w:tcPr>
                <w:tcW w:w="1109"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VARCHAR2(128)</w:t>
            </w:r>
          </w:p>
        </w:tc>
        <w:tc>
          <w:tcPr>
            <w:tcW w:w="2137" w:type="pct"/>
            <w:tcBorders>
              <w:top w:val="single" w:sz="6" w:space="0" w:color="000000"/>
              <w:bottom w:val="single" w:sz="6" w:space="0" w:color="000000"/>
              <w:right w:val="single" w:sz="6" w:space="0" w:color="000000"/>
            </w:tcBorders>
            <w:shd w:val="clear" w:color="auto" w:fill="auto"/>
            <w:tcPrChange w:id="3799" w:author="wurongjun 00246467" w:date="2015-11-11T09:28:00Z">
              <w:tcPr>
                <w:tcW w:w="2275"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被操作对象</w:t>
            </w:r>
            <w:r>
              <w:t>ID</w:t>
            </w:r>
          </w:p>
        </w:tc>
        <w:tc>
          <w:tcPr>
            <w:tcW w:w="723" w:type="pct"/>
            <w:tcBorders>
              <w:top w:val="single" w:sz="6" w:space="0" w:color="000000"/>
              <w:bottom w:val="single" w:sz="6" w:space="0" w:color="000000"/>
            </w:tcBorders>
            <w:shd w:val="clear" w:color="auto" w:fill="auto"/>
            <w:tcPrChange w:id="3800" w:author="wurongjun 00246467" w:date="2015-11-11T09:28:00Z">
              <w:tcPr>
                <w:tcW w:w="586" w:type="pct"/>
                <w:tcBorders>
                  <w:top w:val="single" w:sz="6" w:space="0" w:color="000000"/>
                  <w:bottom w:val="single" w:sz="6" w:space="0" w:color="000000"/>
                </w:tcBorders>
                <w:shd w:val="clear" w:color="auto" w:fill="auto"/>
              </w:tcPr>
            </w:tcPrChange>
          </w:tcPr>
          <w:p w:rsidR="00FB7BEF" w:rsidRDefault="00FB7BEF" w:rsidP="00063980">
            <w:pPr>
              <w:pStyle w:val="TableText"/>
            </w:pPr>
            <w:r>
              <w:t>YES</w:t>
            </w:r>
          </w:p>
        </w:tc>
      </w:tr>
      <w:tr w:rsidR="00FB7BEF" w:rsidTr="008972A6">
        <w:trPr>
          <w:cantSplit/>
          <w:trPrChange w:id="3801" w:author="wurongjun 00246467" w:date="2015-11-11T09:28:00Z">
            <w:trPr>
              <w:cantSplit/>
            </w:trPr>
          </w:trPrChange>
        </w:trPr>
        <w:tc>
          <w:tcPr>
            <w:tcW w:w="1030" w:type="pct"/>
            <w:tcBorders>
              <w:top w:val="single" w:sz="6" w:space="0" w:color="000000"/>
              <w:bottom w:val="single" w:sz="6" w:space="0" w:color="000000"/>
              <w:right w:val="single" w:sz="6" w:space="0" w:color="000000"/>
            </w:tcBorders>
            <w:shd w:val="clear" w:color="auto" w:fill="auto"/>
            <w:tcPrChange w:id="3802" w:author="wurongjun 00246467" w:date="2015-11-11T09:28:00Z">
              <w:tcPr>
                <w:tcW w:w="1030"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resourceID</w:t>
            </w:r>
          </w:p>
        </w:tc>
        <w:tc>
          <w:tcPr>
            <w:tcW w:w="1109" w:type="pct"/>
            <w:tcBorders>
              <w:top w:val="single" w:sz="6" w:space="0" w:color="000000"/>
              <w:bottom w:val="single" w:sz="6" w:space="0" w:color="000000"/>
              <w:right w:val="single" w:sz="6" w:space="0" w:color="000000"/>
            </w:tcBorders>
            <w:shd w:val="clear" w:color="auto" w:fill="auto"/>
            <w:tcPrChange w:id="3803" w:author="wurongjun 00246467" w:date="2015-11-11T09:28:00Z">
              <w:tcPr>
                <w:tcW w:w="1109"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VARCHAR2(32)</w:t>
            </w:r>
          </w:p>
        </w:tc>
        <w:tc>
          <w:tcPr>
            <w:tcW w:w="2137" w:type="pct"/>
            <w:tcBorders>
              <w:top w:val="single" w:sz="6" w:space="0" w:color="000000"/>
              <w:bottom w:val="single" w:sz="6" w:space="0" w:color="000000"/>
              <w:right w:val="single" w:sz="6" w:space="0" w:color="000000"/>
            </w:tcBorders>
            <w:shd w:val="clear" w:color="auto" w:fill="auto"/>
            <w:tcPrChange w:id="3804" w:author="wurongjun 00246467" w:date="2015-11-11T09:28:00Z">
              <w:tcPr>
                <w:tcW w:w="2275"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日志的静态信息</w:t>
            </w:r>
            <w:r>
              <w:t>ID</w:t>
            </w:r>
          </w:p>
        </w:tc>
        <w:tc>
          <w:tcPr>
            <w:tcW w:w="723" w:type="pct"/>
            <w:tcBorders>
              <w:top w:val="single" w:sz="6" w:space="0" w:color="000000"/>
              <w:bottom w:val="single" w:sz="6" w:space="0" w:color="000000"/>
            </w:tcBorders>
            <w:shd w:val="clear" w:color="auto" w:fill="auto"/>
            <w:tcPrChange w:id="3805" w:author="wurongjun 00246467" w:date="2015-11-11T09:28:00Z">
              <w:tcPr>
                <w:tcW w:w="586" w:type="pct"/>
                <w:tcBorders>
                  <w:top w:val="single" w:sz="6" w:space="0" w:color="000000"/>
                  <w:bottom w:val="single" w:sz="6" w:space="0" w:color="000000"/>
                </w:tcBorders>
                <w:shd w:val="clear" w:color="auto" w:fill="auto"/>
              </w:tcPr>
            </w:tcPrChange>
          </w:tcPr>
          <w:p w:rsidR="00FB7BEF" w:rsidRDefault="00FB7BEF" w:rsidP="00063980">
            <w:pPr>
              <w:pStyle w:val="TableText"/>
            </w:pPr>
            <w:r>
              <w:t>NO</w:t>
            </w:r>
          </w:p>
        </w:tc>
      </w:tr>
      <w:tr w:rsidR="00FB7BEF" w:rsidTr="008972A6">
        <w:trPr>
          <w:cantSplit/>
          <w:trPrChange w:id="3806" w:author="wurongjun 00246467" w:date="2015-11-11T09:28:00Z">
            <w:trPr>
              <w:cantSplit/>
            </w:trPr>
          </w:trPrChange>
        </w:trPr>
        <w:tc>
          <w:tcPr>
            <w:tcW w:w="1030" w:type="pct"/>
            <w:tcBorders>
              <w:top w:val="single" w:sz="6" w:space="0" w:color="000000"/>
              <w:bottom w:val="single" w:sz="6" w:space="0" w:color="000000"/>
              <w:right w:val="single" w:sz="6" w:space="0" w:color="000000"/>
            </w:tcBorders>
            <w:shd w:val="clear" w:color="auto" w:fill="auto"/>
            <w:tcPrChange w:id="3807" w:author="wurongjun 00246467" w:date="2015-11-11T09:28:00Z">
              <w:tcPr>
                <w:tcW w:w="1030"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appendInfo</w:t>
            </w:r>
          </w:p>
        </w:tc>
        <w:tc>
          <w:tcPr>
            <w:tcW w:w="1109" w:type="pct"/>
            <w:tcBorders>
              <w:top w:val="single" w:sz="6" w:space="0" w:color="000000"/>
              <w:bottom w:val="single" w:sz="6" w:space="0" w:color="000000"/>
              <w:right w:val="single" w:sz="6" w:space="0" w:color="000000"/>
            </w:tcBorders>
            <w:shd w:val="clear" w:color="auto" w:fill="auto"/>
            <w:tcPrChange w:id="3808" w:author="wurongjun 00246467" w:date="2015-11-11T09:28:00Z">
              <w:tcPr>
                <w:tcW w:w="1109"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VARCHAR2(4000)</w:t>
            </w:r>
          </w:p>
        </w:tc>
        <w:tc>
          <w:tcPr>
            <w:tcW w:w="2137" w:type="pct"/>
            <w:tcBorders>
              <w:top w:val="single" w:sz="6" w:space="0" w:color="000000"/>
              <w:bottom w:val="single" w:sz="6" w:space="0" w:color="000000"/>
              <w:right w:val="single" w:sz="6" w:space="0" w:color="000000"/>
            </w:tcBorders>
            <w:shd w:val="clear" w:color="auto" w:fill="auto"/>
            <w:tcPrChange w:id="3809" w:author="wurongjun 00246467" w:date="2015-11-11T09:28:00Z">
              <w:tcPr>
                <w:tcW w:w="2275" w:type="pct"/>
                <w:tcBorders>
                  <w:top w:val="single" w:sz="6" w:space="0" w:color="000000"/>
                  <w:bottom w:val="single" w:sz="6" w:space="0" w:color="000000"/>
                  <w:right w:val="single" w:sz="6" w:space="0" w:color="000000"/>
                </w:tcBorders>
                <w:shd w:val="clear" w:color="auto" w:fill="auto"/>
              </w:tcPr>
            </w:tcPrChange>
          </w:tcPr>
          <w:p w:rsidR="00FB7BEF" w:rsidRDefault="00FB7BEF" w:rsidP="00063980">
            <w:pPr>
              <w:pStyle w:val="TableText"/>
            </w:pPr>
            <w:r>
              <w:t>附加信息</w:t>
            </w:r>
          </w:p>
        </w:tc>
        <w:tc>
          <w:tcPr>
            <w:tcW w:w="723" w:type="pct"/>
            <w:tcBorders>
              <w:top w:val="single" w:sz="6" w:space="0" w:color="000000"/>
              <w:bottom w:val="single" w:sz="6" w:space="0" w:color="000000"/>
            </w:tcBorders>
            <w:shd w:val="clear" w:color="auto" w:fill="auto"/>
            <w:tcPrChange w:id="3810" w:author="wurongjun 00246467" w:date="2015-11-11T09:28:00Z">
              <w:tcPr>
                <w:tcW w:w="586" w:type="pct"/>
                <w:tcBorders>
                  <w:top w:val="single" w:sz="6" w:space="0" w:color="000000"/>
                  <w:bottom w:val="single" w:sz="6" w:space="0" w:color="000000"/>
                </w:tcBorders>
                <w:shd w:val="clear" w:color="auto" w:fill="auto"/>
              </w:tcPr>
            </w:tcPrChange>
          </w:tcPr>
          <w:p w:rsidR="00FB7BEF" w:rsidRDefault="00FB7BEF" w:rsidP="00063980">
            <w:pPr>
              <w:pStyle w:val="TableText"/>
            </w:pPr>
            <w:r>
              <w:t>YES</w:t>
            </w:r>
          </w:p>
        </w:tc>
      </w:tr>
      <w:bookmarkEnd w:id="3722"/>
    </w:tbl>
    <w:p w:rsidR="00FB7BEF" w:rsidRDefault="00FB7BEF" w:rsidP="007E5D38">
      <w:pPr>
        <w:rPr>
          <w:ins w:id="3811" w:author="wurongjun 00246467" w:date="2015-11-11T09:46:00Z"/>
        </w:rPr>
      </w:pPr>
    </w:p>
    <w:p w:rsidR="00117A2F" w:rsidRDefault="00117A2F">
      <w:pPr>
        <w:pStyle w:val="31"/>
        <w:keepLines w:val="0"/>
        <w:widowControl/>
        <w:autoSpaceDE w:val="0"/>
        <w:autoSpaceDN w:val="0"/>
        <w:spacing w:before="240" w:after="240" w:line="360" w:lineRule="auto"/>
        <w:ind w:left="720" w:hanging="720"/>
        <w:rPr>
          <w:ins w:id="3812" w:author="wurongjun 00246467" w:date="2015-11-11T09:46:00Z"/>
        </w:rPr>
        <w:pPrChange w:id="3813" w:author="wurongjun 00246467" w:date="2015-11-11T09:49:00Z">
          <w:pPr/>
        </w:pPrChange>
      </w:pPr>
      <w:bookmarkStart w:id="3814" w:name="_Toc264550727"/>
      <w:bookmarkStart w:id="3815" w:name="_Toc435003425"/>
      <w:ins w:id="3816" w:author="wurongjun 00246467" w:date="2015-11-11T09:46:00Z">
        <w:r>
          <w:lastRenderedPageBreak/>
          <w:t>数据字典项表</w:t>
        </w:r>
        <w:r>
          <w:t>T_BME_PUBLICDATADICT</w:t>
        </w:r>
      </w:ins>
      <w:bookmarkEnd w:id="3814"/>
      <w:ins w:id="3817" w:author="wurongjun 00246467" w:date="2015-11-11T10:57:00Z">
        <w:r w:rsidR="00C35A24">
          <w:rPr>
            <w:rFonts w:hint="eastAsia"/>
            <w:szCs w:val="24"/>
          </w:rPr>
          <w:t>（没</w:t>
        </w:r>
        <w:r w:rsidR="00C35A24">
          <w:rPr>
            <w:szCs w:val="24"/>
          </w:rPr>
          <w:t>有视图）</w:t>
        </w:r>
      </w:ins>
      <w:bookmarkEnd w:id="3815"/>
    </w:p>
    <w:tbl>
      <w:tblPr>
        <w:tblW w:w="8931" w:type="dxa"/>
        <w:tblInd w:w="-6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Change w:id="3818" w:author="wurongjun 00246467" w:date="2015-11-11T09:49:00Z">
          <w:tblPr>
            <w:tblW w:w="8789" w:type="dxa"/>
            <w:tblInd w:w="-45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PrChange>
      </w:tblPr>
      <w:tblGrid>
        <w:gridCol w:w="1844"/>
        <w:gridCol w:w="1984"/>
        <w:gridCol w:w="3828"/>
        <w:gridCol w:w="1275"/>
        <w:tblGridChange w:id="3819">
          <w:tblGrid>
            <w:gridCol w:w="1417"/>
            <w:gridCol w:w="2125"/>
            <w:gridCol w:w="3257"/>
            <w:gridCol w:w="1274"/>
          </w:tblGrid>
        </w:tblGridChange>
      </w:tblGrid>
      <w:tr w:rsidR="00117A2F" w:rsidTr="00117A2F">
        <w:trPr>
          <w:cantSplit/>
          <w:tblHeader/>
          <w:ins w:id="3820" w:author="wurongjun 00246467" w:date="2015-11-11T09:46:00Z"/>
          <w:trPrChange w:id="3821" w:author="wurongjun 00246467" w:date="2015-11-11T09:49:00Z">
            <w:trPr>
              <w:cantSplit/>
              <w:tblHeader/>
            </w:trPr>
          </w:trPrChange>
        </w:trPr>
        <w:tc>
          <w:tcPr>
            <w:tcW w:w="1032" w:type="pct"/>
            <w:tcBorders>
              <w:top w:val="single" w:sz="6" w:space="0" w:color="000000"/>
              <w:left w:val="single" w:sz="6" w:space="0" w:color="auto"/>
              <w:bottom w:val="single" w:sz="6" w:space="0" w:color="000000"/>
              <w:right w:val="single" w:sz="6" w:space="0" w:color="000000"/>
              <w:tl2br w:val="nil"/>
              <w:tr2bl w:val="nil"/>
            </w:tcBorders>
            <w:shd w:val="clear" w:color="auto" w:fill="D9D9D9"/>
            <w:tcPrChange w:id="3822" w:author="wurongjun 00246467" w:date="2015-11-11T09:49:00Z">
              <w:tcPr>
                <w:tcW w:w="806" w:type="pct"/>
                <w:tcBorders>
                  <w:top w:val="single" w:sz="6" w:space="0" w:color="000000"/>
                  <w:left w:val="single" w:sz="6" w:space="0" w:color="auto"/>
                  <w:bottom w:val="single" w:sz="6" w:space="0" w:color="000000"/>
                  <w:right w:val="single" w:sz="6" w:space="0" w:color="000000"/>
                  <w:tl2br w:val="nil"/>
                  <w:tr2bl w:val="nil"/>
                </w:tcBorders>
                <w:shd w:val="clear" w:color="auto" w:fill="D9D9D9"/>
              </w:tcPr>
            </w:tcPrChange>
          </w:tcPr>
          <w:p w:rsidR="00117A2F" w:rsidRDefault="00117A2F" w:rsidP="004B7465">
            <w:pPr>
              <w:pStyle w:val="TableHeading"/>
              <w:rPr>
                <w:ins w:id="3823" w:author="wurongjun 00246467" w:date="2015-11-11T09:46:00Z"/>
              </w:rPr>
            </w:pPr>
            <w:ins w:id="3824" w:author="wurongjun 00246467" w:date="2015-11-11T09:46:00Z">
              <w:r>
                <w:t>字段</w:t>
              </w:r>
            </w:ins>
          </w:p>
        </w:tc>
        <w:tc>
          <w:tcPr>
            <w:tcW w:w="1111" w:type="pct"/>
            <w:tcBorders>
              <w:top w:val="single" w:sz="6" w:space="0" w:color="000000"/>
              <w:left w:val="single" w:sz="6" w:space="0" w:color="auto"/>
              <w:bottom w:val="single" w:sz="6" w:space="0" w:color="000000"/>
              <w:right w:val="single" w:sz="6" w:space="0" w:color="000000"/>
              <w:tl2br w:val="nil"/>
              <w:tr2bl w:val="nil"/>
            </w:tcBorders>
            <w:shd w:val="clear" w:color="auto" w:fill="D9D9D9"/>
            <w:tcPrChange w:id="3825" w:author="wurongjun 00246467" w:date="2015-11-11T09:49:00Z">
              <w:tcPr>
                <w:tcW w:w="120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tcPrChange>
          </w:tcPr>
          <w:p w:rsidR="00117A2F" w:rsidRDefault="00117A2F" w:rsidP="004B7465">
            <w:pPr>
              <w:pStyle w:val="TableHeading"/>
              <w:rPr>
                <w:ins w:id="3826" w:author="wurongjun 00246467" w:date="2015-11-11T09:46:00Z"/>
              </w:rPr>
            </w:pPr>
            <w:ins w:id="3827" w:author="wurongjun 00246467" w:date="2015-11-11T09:46:00Z">
              <w:r>
                <w:t>数据类型</w:t>
              </w:r>
            </w:ins>
          </w:p>
        </w:tc>
        <w:tc>
          <w:tcPr>
            <w:tcW w:w="2143" w:type="pct"/>
            <w:tcBorders>
              <w:top w:val="single" w:sz="6" w:space="0" w:color="000000"/>
              <w:left w:val="single" w:sz="6" w:space="0" w:color="auto"/>
              <w:bottom w:val="single" w:sz="6" w:space="0" w:color="000000"/>
              <w:right w:val="single" w:sz="6" w:space="0" w:color="000000"/>
              <w:tl2br w:val="nil"/>
              <w:tr2bl w:val="nil"/>
            </w:tcBorders>
            <w:shd w:val="clear" w:color="auto" w:fill="D9D9D9"/>
            <w:tcPrChange w:id="3828" w:author="wurongjun 00246467" w:date="2015-11-11T09:49:00Z">
              <w:tcPr>
                <w:tcW w:w="1853" w:type="pct"/>
                <w:tcBorders>
                  <w:top w:val="single" w:sz="6" w:space="0" w:color="000000"/>
                  <w:left w:val="single" w:sz="6" w:space="0" w:color="auto"/>
                  <w:bottom w:val="single" w:sz="6" w:space="0" w:color="000000"/>
                  <w:right w:val="single" w:sz="6" w:space="0" w:color="000000"/>
                  <w:tl2br w:val="nil"/>
                  <w:tr2bl w:val="nil"/>
                </w:tcBorders>
                <w:shd w:val="clear" w:color="auto" w:fill="D9D9D9"/>
              </w:tcPr>
            </w:tcPrChange>
          </w:tcPr>
          <w:p w:rsidR="00117A2F" w:rsidRDefault="00117A2F" w:rsidP="004B7465">
            <w:pPr>
              <w:pStyle w:val="TableHeading"/>
              <w:rPr>
                <w:ins w:id="3829" w:author="wurongjun 00246467" w:date="2015-11-11T09:46:00Z"/>
              </w:rPr>
            </w:pPr>
            <w:ins w:id="3830" w:author="wurongjun 00246467" w:date="2015-11-11T09:46:00Z">
              <w:r>
                <w:t>描述信息</w:t>
              </w:r>
            </w:ins>
          </w:p>
        </w:tc>
        <w:tc>
          <w:tcPr>
            <w:tcW w:w="714" w:type="pct"/>
            <w:tcBorders>
              <w:top w:val="single" w:sz="6" w:space="0" w:color="000000"/>
              <w:left w:val="single" w:sz="6" w:space="0" w:color="auto"/>
              <w:bottom w:val="single" w:sz="6" w:space="0" w:color="000000"/>
              <w:right w:val="single" w:sz="6" w:space="0" w:color="auto"/>
              <w:tl2br w:val="nil"/>
              <w:tr2bl w:val="nil"/>
            </w:tcBorders>
            <w:shd w:val="clear" w:color="auto" w:fill="D9D9D9"/>
            <w:tcPrChange w:id="3831" w:author="wurongjun 00246467" w:date="2015-11-11T09:49:00Z">
              <w:tcPr>
                <w:tcW w:w="725" w:type="pct"/>
                <w:tcBorders>
                  <w:top w:val="single" w:sz="6" w:space="0" w:color="000000"/>
                  <w:left w:val="single" w:sz="6" w:space="0" w:color="auto"/>
                  <w:bottom w:val="single" w:sz="6" w:space="0" w:color="000000"/>
                  <w:right w:val="single" w:sz="6" w:space="0" w:color="auto"/>
                  <w:tl2br w:val="nil"/>
                  <w:tr2bl w:val="nil"/>
                </w:tcBorders>
                <w:shd w:val="clear" w:color="auto" w:fill="D9D9D9"/>
              </w:tcPr>
            </w:tcPrChange>
          </w:tcPr>
          <w:p w:rsidR="00117A2F" w:rsidRDefault="00117A2F" w:rsidP="004B7465">
            <w:pPr>
              <w:pStyle w:val="TableHeading"/>
              <w:rPr>
                <w:ins w:id="3832" w:author="wurongjun 00246467" w:date="2015-11-11T09:46:00Z"/>
              </w:rPr>
            </w:pPr>
            <w:ins w:id="3833" w:author="wurongjun 00246467" w:date="2015-11-11T09:46:00Z">
              <w:r>
                <w:t>可否为空</w:t>
              </w:r>
            </w:ins>
          </w:p>
        </w:tc>
      </w:tr>
      <w:tr w:rsidR="00117A2F" w:rsidTr="00117A2F">
        <w:trPr>
          <w:cantSplit/>
          <w:ins w:id="3834" w:author="wurongjun 00246467" w:date="2015-11-11T09:46:00Z"/>
          <w:trPrChange w:id="3835" w:author="wurongjun 00246467" w:date="2015-11-11T09:49:00Z">
            <w:trPr>
              <w:cantSplit/>
            </w:trPr>
          </w:trPrChange>
        </w:trPr>
        <w:tc>
          <w:tcPr>
            <w:tcW w:w="1032" w:type="pct"/>
            <w:tcBorders>
              <w:top w:val="single" w:sz="6" w:space="0" w:color="000000"/>
              <w:bottom w:val="single" w:sz="6" w:space="0" w:color="000000"/>
              <w:right w:val="single" w:sz="6" w:space="0" w:color="000000"/>
            </w:tcBorders>
            <w:shd w:val="clear" w:color="auto" w:fill="auto"/>
            <w:tcPrChange w:id="3836" w:author="wurongjun 00246467" w:date="2015-11-11T09:49:00Z">
              <w:tcPr>
                <w:tcW w:w="806"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3837" w:author="wurongjun 00246467" w:date="2015-11-11T09:46:00Z"/>
              </w:rPr>
            </w:pPr>
            <w:ins w:id="3838" w:author="wurongjun 00246467" w:date="2015-11-11T09:46:00Z">
              <w:r>
                <w:t>typeID</w:t>
              </w:r>
            </w:ins>
          </w:p>
        </w:tc>
        <w:tc>
          <w:tcPr>
            <w:tcW w:w="1111" w:type="pct"/>
            <w:tcBorders>
              <w:top w:val="single" w:sz="6" w:space="0" w:color="000000"/>
              <w:bottom w:val="single" w:sz="6" w:space="0" w:color="000000"/>
              <w:right w:val="single" w:sz="6" w:space="0" w:color="000000"/>
            </w:tcBorders>
            <w:shd w:val="clear" w:color="auto" w:fill="auto"/>
            <w:tcPrChange w:id="3839" w:author="wurongjun 00246467" w:date="2015-11-11T09:49:00Z">
              <w:tcPr>
                <w:tcW w:w="1209"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3840" w:author="wurongjun 00246467" w:date="2015-11-11T09:46:00Z"/>
              </w:rPr>
            </w:pPr>
            <w:ins w:id="3841" w:author="wurongjun 00246467" w:date="2015-11-11T09:46:00Z">
              <w:r>
                <w:t>VARCHAR2(40)</w:t>
              </w:r>
            </w:ins>
          </w:p>
        </w:tc>
        <w:tc>
          <w:tcPr>
            <w:tcW w:w="2143" w:type="pct"/>
            <w:tcBorders>
              <w:top w:val="single" w:sz="6" w:space="0" w:color="000000"/>
              <w:bottom w:val="single" w:sz="6" w:space="0" w:color="000000"/>
              <w:right w:val="single" w:sz="6" w:space="0" w:color="000000"/>
            </w:tcBorders>
            <w:shd w:val="clear" w:color="auto" w:fill="auto"/>
            <w:tcPrChange w:id="3842" w:author="wurongjun 00246467" w:date="2015-11-11T09:49:00Z">
              <w:tcPr>
                <w:tcW w:w="1853"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3843" w:author="wurongjun 00246467" w:date="2015-11-11T09:46:00Z"/>
              </w:rPr>
            </w:pPr>
            <w:ins w:id="3844" w:author="wurongjun 00246467" w:date="2015-11-11T09:46:00Z">
              <w:r>
                <w:t>数据字典类型编码。</w:t>
              </w:r>
            </w:ins>
          </w:p>
        </w:tc>
        <w:tc>
          <w:tcPr>
            <w:tcW w:w="714" w:type="pct"/>
            <w:tcBorders>
              <w:top w:val="single" w:sz="6" w:space="0" w:color="000000"/>
              <w:bottom w:val="single" w:sz="6" w:space="0" w:color="000000"/>
            </w:tcBorders>
            <w:shd w:val="clear" w:color="auto" w:fill="auto"/>
            <w:tcPrChange w:id="3845" w:author="wurongjun 00246467" w:date="2015-11-11T09:49:00Z">
              <w:tcPr>
                <w:tcW w:w="725" w:type="pct"/>
                <w:tcBorders>
                  <w:top w:val="single" w:sz="6" w:space="0" w:color="000000"/>
                  <w:bottom w:val="single" w:sz="6" w:space="0" w:color="000000"/>
                </w:tcBorders>
                <w:shd w:val="clear" w:color="auto" w:fill="auto"/>
              </w:tcPr>
            </w:tcPrChange>
          </w:tcPr>
          <w:p w:rsidR="00117A2F" w:rsidRDefault="00117A2F" w:rsidP="004B7465">
            <w:pPr>
              <w:pStyle w:val="TableText"/>
              <w:rPr>
                <w:ins w:id="3846" w:author="wurongjun 00246467" w:date="2015-11-11T09:46:00Z"/>
              </w:rPr>
            </w:pPr>
            <w:ins w:id="3847" w:author="wurongjun 00246467" w:date="2015-11-11T09:46:00Z">
              <w:r>
                <w:t>NO</w:t>
              </w:r>
            </w:ins>
          </w:p>
        </w:tc>
      </w:tr>
      <w:tr w:rsidR="00117A2F" w:rsidTr="00117A2F">
        <w:trPr>
          <w:cantSplit/>
          <w:ins w:id="3848" w:author="wurongjun 00246467" w:date="2015-11-11T09:46:00Z"/>
          <w:trPrChange w:id="3849" w:author="wurongjun 00246467" w:date="2015-11-11T09:49:00Z">
            <w:trPr>
              <w:cantSplit/>
            </w:trPr>
          </w:trPrChange>
        </w:trPr>
        <w:tc>
          <w:tcPr>
            <w:tcW w:w="1032" w:type="pct"/>
            <w:tcBorders>
              <w:top w:val="single" w:sz="6" w:space="0" w:color="000000"/>
              <w:bottom w:val="single" w:sz="6" w:space="0" w:color="000000"/>
              <w:right w:val="single" w:sz="6" w:space="0" w:color="000000"/>
            </w:tcBorders>
            <w:shd w:val="clear" w:color="auto" w:fill="auto"/>
            <w:tcPrChange w:id="3850" w:author="wurongjun 00246467" w:date="2015-11-11T09:49:00Z">
              <w:tcPr>
                <w:tcW w:w="806"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3851" w:author="wurongjun 00246467" w:date="2015-11-11T09:46:00Z"/>
              </w:rPr>
            </w:pPr>
            <w:ins w:id="3852" w:author="wurongjun 00246467" w:date="2015-11-11T09:46:00Z">
              <w:r>
                <w:t>typeDESC</w:t>
              </w:r>
            </w:ins>
          </w:p>
        </w:tc>
        <w:tc>
          <w:tcPr>
            <w:tcW w:w="1111" w:type="pct"/>
            <w:tcBorders>
              <w:top w:val="single" w:sz="6" w:space="0" w:color="000000"/>
              <w:bottom w:val="single" w:sz="6" w:space="0" w:color="000000"/>
              <w:right w:val="single" w:sz="6" w:space="0" w:color="000000"/>
            </w:tcBorders>
            <w:shd w:val="clear" w:color="auto" w:fill="auto"/>
            <w:tcPrChange w:id="3853" w:author="wurongjun 00246467" w:date="2015-11-11T09:49:00Z">
              <w:tcPr>
                <w:tcW w:w="1209"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3854" w:author="wurongjun 00246467" w:date="2015-11-11T09:46:00Z"/>
              </w:rPr>
            </w:pPr>
            <w:ins w:id="3855" w:author="wurongjun 00246467" w:date="2015-11-11T09:46:00Z">
              <w:r>
                <w:t>VARCHAR2(72)</w:t>
              </w:r>
            </w:ins>
          </w:p>
        </w:tc>
        <w:tc>
          <w:tcPr>
            <w:tcW w:w="2143" w:type="pct"/>
            <w:tcBorders>
              <w:top w:val="single" w:sz="6" w:space="0" w:color="000000"/>
              <w:bottom w:val="single" w:sz="6" w:space="0" w:color="000000"/>
              <w:right w:val="single" w:sz="6" w:space="0" w:color="000000"/>
            </w:tcBorders>
            <w:shd w:val="clear" w:color="auto" w:fill="auto"/>
            <w:tcPrChange w:id="3856" w:author="wurongjun 00246467" w:date="2015-11-11T09:49:00Z">
              <w:tcPr>
                <w:tcW w:w="1853"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3857" w:author="wurongjun 00246467" w:date="2015-11-11T09:46:00Z"/>
              </w:rPr>
            </w:pPr>
            <w:ins w:id="3858" w:author="wurongjun 00246467" w:date="2015-11-11T09:46:00Z">
              <w:r>
                <w:t>数据字典类型描述。</w:t>
              </w:r>
            </w:ins>
          </w:p>
        </w:tc>
        <w:tc>
          <w:tcPr>
            <w:tcW w:w="714" w:type="pct"/>
            <w:tcBorders>
              <w:top w:val="single" w:sz="6" w:space="0" w:color="000000"/>
              <w:bottom w:val="single" w:sz="6" w:space="0" w:color="000000"/>
            </w:tcBorders>
            <w:shd w:val="clear" w:color="auto" w:fill="auto"/>
            <w:tcPrChange w:id="3859" w:author="wurongjun 00246467" w:date="2015-11-11T09:49:00Z">
              <w:tcPr>
                <w:tcW w:w="725" w:type="pct"/>
                <w:tcBorders>
                  <w:top w:val="single" w:sz="6" w:space="0" w:color="000000"/>
                  <w:bottom w:val="single" w:sz="6" w:space="0" w:color="000000"/>
                </w:tcBorders>
                <w:shd w:val="clear" w:color="auto" w:fill="auto"/>
              </w:tcPr>
            </w:tcPrChange>
          </w:tcPr>
          <w:p w:rsidR="00117A2F" w:rsidRDefault="00117A2F" w:rsidP="004B7465">
            <w:pPr>
              <w:pStyle w:val="TableText"/>
              <w:rPr>
                <w:ins w:id="3860" w:author="wurongjun 00246467" w:date="2015-11-11T09:46:00Z"/>
              </w:rPr>
            </w:pPr>
            <w:ins w:id="3861" w:author="wurongjun 00246467" w:date="2015-11-11T09:46:00Z">
              <w:r>
                <w:t>YES</w:t>
              </w:r>
            </w:ins>
          </w:p>
        </w:tc>
      </w:tr>
      <w:tr w:rsidR="00117A2F" w:rsidTr="00117A2F">
        <w:trPr>
          <w:cantSplit/>
          <w:ins w:id="3862" w:author="wurongjun 00246467" w:date="2015-11-11T09:46:00Z"/>
          <w:trPrChange w:id="3863" w:author="wurongjun 00246467" w:date="2015-11-11T09:49:00Z">
            <w:trPr>
              <w:cantSplit/>
            </w:trPr>
          </w:trPrChange>
        </w:trPr>
        <w:tc>
          <w:tcPr>
            <w:tcW w:w="1032" w:type="pct"/>
            <w:tcBorders>
              <w:top w:val="single" w:sz="6" w:space="0" w:color="000000"/>
              <w:bottom w:val="single" w:sz="6" w:space="0" w:color="000000"/>
              <w:right w:val="single" w:sz="6" w:space="0" w:color="000000"/>
            </w:tcBorders>
            <w:shd w:val="clear" w:color="auto" w:fill="auto"/>
            <w:tcPrChange w:id="3864" w:author="wurongjun 00246467" w:date="2015-11-11T09:49:00Z">
              <w:tcPr>
                <w:tcW w:w="806"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3865" w:author="wurongjun 00246467" w:date="2015-11-11T09:46:00Z"/>
              </w:rPr>
            </w:pPr>
            <w:ins w:id="3866" w:author="wurongjun 00246467" w:date="2015-11-11T09:46:00Z">
              <w:r>
                <w:t>dataID</w:t>
              </w:r>
            </w:ins>
          </w:p>
        </w:tc>
        <w:tc>
          <w:tcPr>
            <w:tcW w:w="1111" w:type="pct"/>
            <w:tcBorders>
              <w:top w:val="single" w:sz="6" w:space="0" w:color="000000"/>
              <w:bottom w:val="single" w:sz="6" w:space="0" w:color="000000"/>
              <w:right w:val="single" w:sz="6" w:space="0" w:color="000000"/>
            </w:tcBorders>
            <w:shd w:val="clear" w:color="auto" w:fill="auto"/>
            <w:tcPrChange w:id="3867" w:author="wurongjun 00246467" w:date="2015-11-11T09:49:00Z">
              <w:tcPr>
                <w:tcW w:w="1209"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3868" w:author="wurongjun 00246467" w:date="2015-11-11T09:46:00Z"/>
              </w:rPr>
            </w:pPr>
            <w:ins w:id="3869" w:author="wurongjun 00246467" w:date="2015-11-11T09:46:00Z">
              <w:r>
                <w:t>VARCHAR2(255)</w:t>
              </w:r>
            </w:ins>
          </w:p>
        </w:tc>
        <w:tc>
          <w:tcPr>
            <w:tcW w:w="2143" w:type="pct"/>
            <w:tcBorders>
              <w:top w:val="single" w:sz="6" w:space="0" w:color="000000"/>
              <w:bottom w:val="single" w:sz="6" w:space="0" w:color="000000"/>
              <w:right w:val="single" w:sz="6" w:space="0" w:color="000000"/>
            </w:tcBorders>
            <w:shd w:val="clear" w:color="auto" w:fill="auto"/>
            <w:tcPrChange w:id="3870" w:author="wurongjun 00246467" w:date="2015-11-11T09:49:00Z">
              <w:tcPr>
                <w:tcW w:w="1853"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3871" w:author="wurongjun 00246467" w:date="2015-11-11T09:46:00Z"/>
              </w:rPr>
            </w:pPr>
            <w:ins w:id="3872" w:author="wurongjun 00246467" w:date="2015-11-11T09:46:00Z">
              <w:r>
                <w:t>数据字典项编码。</w:t>
              </w:r>
            </w:ins>
          </w:p>
        </w:tc>
        <w:tc>
          <w:tcPr>
            <w:tcW w:w="714" w:type="pct"/>
            <w:tcBorders>
              <w:top w:val="single" w:sz="6" w:space="0" w:color="000000"/>
              <w:bottom w:val="single" w:sz="6" w:space="0" w:color="000000"/>
            </w:tcBorders>
            <w:shd w:val="clear" w:color="auto" w:fill="auto"/>
            <w:tcPrChange w:id="3873" w:author="wurongjun 00246467" w:date="2015-11-11T09:49:00Z">
              <w:tcPr>
                <w:tcW w:w="725" w:type="pct"/>
                <w:tcBorders>
                  <w:top w:val="single" w:sz="6" w:space="0" w:color="000000"/>
                  <w:bottom w:val="single" w:sz="6" w:space="0" w:color="000000"/>
                </w:tcBorders>
                <w:shd w:val="clear" w:color="auto" w:fill="auto"/>
              </w:tcPr>
            </w:tcPrChange>
          </w:tcPr>
          <w:p w:rsidR="00117A2F" w:rsidRDefault="00117A2F" w:rsidP="004B7465">
            <w:pPr>
              <w:pStyle w:val="TableText"/>
              <w:rPr>
                <w:ins w:id="3874" w:author="wurongjun 00246467" w:date="2015-11-11T09:46:00Z"/>
              </w:rPr>
            </w:pPr>
            <w:ins w:id="3875" w:author="wurongjun 00246467" w:date="2015-11-11T09:46:00Z">
              <w:r>
                <w:t>NO</w:t>
              </w:r>
            </w:ins>
          </w:p>
        </w:tc>
      </w:tr>
      <w:tr w:rsidR="00117A2F" w:rsidTr="00117A2F">
        <w:trPr>
          <w:cantSplit/>
          <w:ins w:id="3876" w:author="wurongjun 00246467" w:date="2015-11-11T09:46:00Z"/>
          <w:trPrChange w:id="3877" w:author="wurongjun 00246467" w:date="2015-11-11T09:49:00Z">
            <w:trPr>
              <w:cantSplit/>
            </w:trPr>
          </w:trPrChange>
        </w:trPr>
        <w:tc>
          <w:tcPr>
            <w:tcW w:w="1032" w:type="pct"/>
            <w:tcBorders>
              <w:top w:val="single" w:sz="6" w:space="0" w:color="000000"/>
              <w:bottom w:val="single" w:sz="6" w:space="0" w:color="000000"/>
              <w:right w:val="single" w:sz="6" w:space="0" w:color="000000"/>
            </w:tcBorders>
            <w:shd w:val="clear" w:color="auto" w:fill="auto"/>
            <w:tcPrChange w:id="3878" w:author="wurongjun 00246467" w:date="2015-11-11T09:49:00Z">
              <w:tcPr>
                <w:tcW w:w="806"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3879" w:author="wurongjun 00246467" w:date="2015-11-11T09:46:00Z"/>
              </w:rPr>
            </w:pPr>
            <w:ins w:id="3880" w:author="wurongjun 00246467" w:date="2015-11-11T09:46:00Z">
              <w:r>
                <w:t>dataDESC</w:t>
              </w:r>
            </w:ins>
          </w:p>
        </w:tc>
        <w:tc>
          <w:tcPr>
            <w:tcW w:w="1111" w:type="pct"/>
            <w:tcBorders>
              <w:top w:val="single" w:sz="6" w:space="0" w:color="000000"/>
              <w:bottom w:val="single" w:sz="6" w:space="0" w:color="000000"/>
              <w:right w:val="single" w:sz="6" w:space="0" w:color="000000"/>
            </w:tcBorders>
            <w:shd w:val="clear" w:color="auto" w:fill="auto"/>
            <w:tcPrChange w:id="3881" w:author="wurongjun 00246467" w:date="2015-11-11T09:49:00Z">
              <w:tcPr>
                <w:tcW w:w="1209"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3882" w:author="wurongjun 00246467" w:date="2015-11-11T09:46:00Z"/>
              </w:rPr>
            </w:pPr>
            <w:ins w:id="3883" w:author="wurongjun 00246467" w:date="2015-11-11T09:46:00Z">
              <w:r>
                <w:t>VARCHAR2(255)</w:t>
              </w:r>
            </w:ins>
          </w:p>
        </w:tc>
        <w:tc>
          <w:tcPr>
            <w:tcW w:w="2143" w:type="pct"/>
            <w:tcBorders>
              <w:top w:val="single" w:sz="6" w:space="0" w:color="000000"/>
              <w:bottom w:val="single" w:sz="6" w:space="0" w:color="000000"/>
              <w:right w:val="single" w:sz="6" w:space="0" w:color="000000"/>
            </w:tcBorders>
            <w:shd w:val="clear" w:color="auto" w:fill="auto"/>
            <w:tcPrChange w:id="3884" w:author="wurongjun 00246467" w:date="2015-11-11T09:49:00Z">
              <w:tcPr>
                <w:tcW w:w="1853"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3885" w:author="wurongjun 00246467" w:date="2015-11-11T09:46:00Z"/>
              </w:rPr>
            </w:pPr>
            <w:ins w:id="3886" w:author="wurongjun 00246467" w:date="2015-11-11T09:46:00Z">
              <w:r>
                <w:t>数据字典项描述。</w:t>
              </w:r>
            </w:ins>
          </w:p>
        </w:tc>
        <w:tc>
          <w:tcPr>
            <w:tcW w:w="714" w:type="pct"/>
            <w:tcBorders>
              <w:top w:val="single" w:sz="6" w:space="0" w:color="000000"/>
              <w:bottom w:val="single" w:sz="6" w:space="0" w:color="000000"/>
            </w:tcBorders>
            <w:shd w:val="clear" w:color="auto" w:fill="auto"/>
            <w:tcPrChange w:id="3887" w:author="wurongjun 00246467" w:date="2015-11-11T09:49:00Z">
              <w:tcPr>
                <w:tcW w:w="725" w:type="pct"/>
                <w:tcBorders>
                  <w:top w:val="single" w:sz="6" w:space="0" w:color="000000"/>
                  <w:bottom w:val="single" w:sz="6" w:space="0" w:color="000000"/>
                </w:tcBorders>
                <w:shd w:val="clear" w:color="auto" w:fill="auto"/>
              </w:tcPr>
            </w:tcPrChange>
          </w:tcPr>
          <w:p w:rsidR="00117A2F" w:rsidRDefault="00117A2F" w:rsidP="004B7465">
            <w:pPr>
              <w:pStyle w:val="TableText"/>
              <w:rPr>
                <w:ins w:id="3888" w:author="wurongjun 00246467" w:date="2015-11-11T09:46:00Z"/>
              </w:rPr>
            </w:pPr>
            <w:ins w:id="3889" w:author="wurongjun 00246467" w:date="2015-11-11T09:46:00Z">
              <w:r>
                <w:t>YES</w:t>
              </w:r>
            </w:ins>
          </w:p>
        </w:tc>
      </w:tr>
      <w:tr w:rsidR="00117A2F" w:rsidTr="00117A2F">
        <w:trPr>
          <w:cantSplit/>
          <w:ins w:id="3890" w:author="wurongjun 00246467" w:date="2015-11-11T09:46:00Z"/>
          <w:trPrChange w:id="3891" w:author="wurongjun 00246467" w:date="2015-11-11T09:49:00Z">
            <w:trPr>
              <w:cantSplit/>
            </w:trPr>
          </w:trPrChange>
        </w:trPr>
        <w:tc>
          <w:tcPr>
            <w:tcW w:w="1032" w:type="pct"/>
            <w:tcBorders>
              <w:top w:val="single" w:sz="6" w:space="0" w:color="000000"/>
              <w:bottom w:val="single" w:sz="6" w:space="0" w:color="000000"/>
              <w:right w:val="single" w:sz="6" w:space="0" w:color="000000"/>
            </w:tcBorders>
            <w:shd w:val="clear" w:color="auto" w:fill="auto"/>
            <w:tcPrChange w:id="3892" w:author="wurongjun 00246467" w:date="2015-11-11T09:49:00Z">
              <w:tcPr>
                <w:tcW w:w="806"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3893" w:author="wurongjun 00246467" w:date="2015-11-11T09:46:00Z"/>
              </w:rPr>
            </w:pPr>
            <w:ins w:id="3894" w:author="wurongjun 00246467" w:date="2015-11-11T09:46:00Z">
              <w:r>
                <w:t>cityID</w:t>
              </w:r>
            </w:ins>
          </w:p>
        </w:tc>
        <w:tc>
          <w:tcPr>
            <w:tcW w:w="1111" w:type="pct"/>
            <w:tcBorders>
              <w:top w:val="single" w:sz="6" w:space="0" w:color="000000"/>
              <w:bottom w:val="single" w:sz="6" w:space="0" w:color="000000"/>
              <w:right w:val="single" w:sz="6" w:space="0" w:color="000000"/>
            </w:tcBorders>
            <w:shd w:val="clear" w:color="auto" w:fill="auto"/>
            <w:tcPrChange w:id="3895" w:author="wurongjun 00246467" w:date="2015-11-11T09:49:00Z">
              <w:tcPr>
                <w:tcW w:w="1209"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3896" w:author="wurongjun 00246467" w:date="2015-11-11T09:46:00Z"/>
              </w:rPr>
            </w:pPr>
            <w:ins w:id="3897" w:author="wurongjun 00246467" w:date="2015-11-11T09:46:00Z">
              <w:r>
                <w:t>VARCHAR2(8)</w:t>
              </w:r>
            </w:ins>
          </w:p>
        </w:tc>
        <w:tc>
          <w:tcPr>
            <w:tcW w:w="2143" w:type="pct"/>
            <w:tcBorders>
              <w:top w:val="single" w:sz="6" w:space="0" w:color="000000"/>
              <w:bottom w:val="single" w:sz="6" w:space="0" w:color="000000"/>
              <w:right w:val="single" w:sz="6" w:space="0" w:color="000000"/>
            </w:tcBorders>
            <w:shd w:val="clear" w:color="auto" w:fill="auto"/>
            <w:tcPrChange w:id="3898" w:author="wurongjun 00246467" w:date="2015-11-11T09:49:00Z">
              <w:tcPr>
                <w:tcW w:w="1853"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3899" w:author="wurongjun 00246467" w:date="2015-11-11T09:46:00Z"/>
              </w:rPr>
            </w:pPr>
            <w:ins w:id="3900" w:author="wurongjun 00246467" w:date="2015-11-11T09:46:00Z">
              <w:r>
                <w:t>地市编码。</w:t>
              </w:r>
            </w:ins>
          </w:p>
        </w:tc>
        <w:tc>
          <w:tcPr>
            <w:tcW w:w="714" w:type="pct"/>
            <w:tcBorders>
              <w:top w:val="single" w:sz="6" w:space="0" w:color="000000"/>
              <w:bottom w:val="single" w:sz="6" w:space="0" w:color="000000"/>
            </w:tcBorders>
            <w:shd w:val="clear" w:color="auto" w:fill="auto"/>
            <w:tcPrChange w:id="3901" w:author="wurongjun 00246467" w:date="2015-11-11T09:49:00Z">
              <w:tcPr>
                <w:tcW w:w="725" w:type="pct"/>
                <w:tcBorders>
                  <w:top w:val="single" w:sz="6" w:space="0" w:color="000000"/>
                  <w:bottom w:val="single" w:sz="6" w:space="0" w:color="000000"/>
                </w:tcBorders>
                <w:shd w:val="clear" w:color="auto" w:fill="auto"/>
              </w:tcPr>
            </w:tcPrChange>
          </w:tcPr>
          <w:p w:rsidR="00117A2F" w:rsidRDefault="00117A2F" w:rsidP="004B7465">
            <w:pPr>
              <w:pStyle w:val="TableText"/>
              <w:rPr>
                <w:ins w:id="3902" w:author="wurongjun 00246467" w:date="2015-11-11T09:46:00Z"/>
              </w:rPr>
            </w:pPr>
            <w:ins w:id="3903" w:author="wurongjun 00246467" w:date="2015-11-11T09:46:00Z">
              <w:r>
                <w:t>NO</w:t>
              </w:r>
            </w:ins>
          </w:p>
        </w:tc>
      </w:tr>
      <w:tr w:rsidR="00117A2F" w:rsidTr="00117A2F">
        <w:trPr>
          <w:cantSplit/>
          <w:ins w:id="3904" w:author="wurongjun 00246467" w:date="2015-11-11T09:46:00Z"/>
          <w:trPrChange w:id="3905" w:author="wurongjun 00246467" w:date="2015-11-11T09:49:00Z">
            <w:trPr>
              <w:cantSplit/>
            </w:trPr>
          </w:trPrChange>
        </w:trPr>
        <w:tc>
          <w:tcPr>
            <w:tcW w:w="1032" w:type="pct"/>
            <w:tcBorders>
              <w:top w:val="single" w:sz="6" w:space="0" w:color="000000"/>
              <w:bottom w:val="single" w:sz="6" w:space="0" w:color="000000"/>
              <w:right w:val="single" w:sz="6" w:space="0" w:color="000000"/>
            </w:tcBorders>
            <w:shd w:val="clear" w:color="auto" w:fill="auto"/>
            <w:tcPrChange w:id="3906" w:author="wurongjun 00246467" w:date="2015-11-11T09:49:00Z">
              <w:tcPr>
                <w:tcW w:w="806"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3907" w:author="wurongjun 00246467" w:date="2015-11-11T09:46:00Z"/>
              </w:rPr>
            </w:pPr>
            <w:ins w:id="3908" w:author="wurongjun 00246467" w:date="2015-11-11T09:46:00Z">
              <w:r>
                <w:t>version</w:t>
              </w:r>
            </w:ins>
          </w:p>
        </w:tc>
        <w:tc>
          <w:tcPr>
            <w:tcW w:w="1111" w:type="pct"/>
            <w:tcBorders>
              <w:top w:val="single" w:sz="6" w:space="0" w:color="000000"/>
              <w:bottom w:val="single" w:sz="6" w:space="0" w:color="000000"/>
              <w:right w:val="single" w:sz="6" w:space="0" w:color="000000"/>
            </w:tcBorders>
            <w:shd w:val="clear" w:color="auto" w:fill="auto"/>
            <w:tcPrChange w:id="3909" w:author="wurongjun 00246467" w:date="2015-11-11T09:49:00Z">
              <w:tcPr>
                <w:tcW w:w="1209"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3910" w:author="wurongjun 00246467" w:date="2015-11-11T09:46:00Z"/>
              </w:rPr>
            </w:pPr>
            <w:ins w:id="3911" w:author="wurongjun 00246467" w:date="2015-11-11T09:46:00Z">
              <w:r>
                <w:t>VARCHAR2(4)</w:t>
              </w:r>
            </w:ins>
          </w:p>
        </w:tc>
        <w:tc>
          <w:tcPr>
            <w:tcW w:w="2143" w:type="pct"/>
            <w:tcBorders>
              <w:top w:val="single" w:sz="6" w:space="0" w:color="000000"/>
              <w:bottom w:val="single" w:sz="6" w:space="0" w:color="000000"/>
              <w:right w:val="single" w:sz="6" w:space="0" w:color="000000"/>
            </w:tcBorders>
            <w:shd w:val="clear" w:color="auto" w:fill="auto"/>
            <w:tcPrChange w:id="3912" w:author="wurongjun 00246467" w:date="2015-11-11T09:49:00Z">
              <w:tcPr>
                <w:tcW w:w="1853"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3913" w:author="wurongjun 00246467" w:date="2015-11-11T09:46:00Z"/>
              </w:rPr>
            </w:pPr>
            <w:ins w:id="3914" w:author="wurongjun 00246467" w:date="2015-11-11T09:46:00Z">
              <w:r>
                <w:t>版本号。</w:t>
              </w:r>
            </w:ins>
          </w:p>
        </w:tc>
        <w:tc>
          <w:tcPr>
            <w:tcW w:w="714" w:type="pct"/>
            <w:tcBorders>
              <w:top w:val="single" w:sz="6" w:space="0" w:color="000000"/>
              <w:bottom w:val="single" w:sz="6" w:space="0" w:color="000000"/>
            </w:tcBorders>
            <w:shd w:val="clear" w:color="auto" w:fill="auto"/>
            <w:tcPrChange w:id="3915" w:author="wurongjun 00246467" w:date="2015-11-11T09:49:00Z">
              <w:tcPr>
                <w:tcW w:w="725" w:type="pct"/>
                <w:tcBorders>
                  <w:top w:val="single" w:sz="6" w:space="0" w:color="000000"/>
                  <w:bottom w:val="single" w:sz="6" w:space="0" w:color="000000"/>
                </w:tcBorders>
                <w:shd w:val="clear" w:color="auto" w:fill="auto"/>
              </w:tcPr>
            </w:tcPrChange>
          </w:tcPr>
          <w:p w:rsidR="00117A2F" w:rsidRDefault="00117A2F" w:rsidP="004B7465">
            <w:pPr>
              <w:pStyle w:val="TableText"/>
              <w:rPr>
                <w:ins w:id="3916" w:author="wurongjun 00246467" w:date="2015-11-11T09:46:00Z"/>
              </w:rPr>
            </w:pPr>
            <w:ins w:id="3917" w:author="wurongjun 00246467" w:date="2015-11-11T09:46:00Z">
              <w:r>
                <w:t>NO</w:t>
              </w:r>
            </w:ins>
          </w:p>
        </w:tc>
      </w:tr>
      <w:tr w:rsidR="00117A2F" w:rsidTr="00117A2F">
        <w:trPr>
          <w:cantSplit/>
          <w:ins w:id="3918" w:author="wurongjun 00246467" w:date="2015-11-11T09:46:00Z"/>
          <w:trPrChange w:id="3919" w:author="wurongjun 00246467" w:date="2015-11-11T09:49:00Z">
            <w:trPr>
              <w:cantSplit/>
            </w:trPr>
          </w:trPrChange>
        </w:trPr>
        <w:tc>
          <w:tcPr>
            <w:tcW w:w="1032" w:type="pct"/>
            <w:tcBorders>
              <w:top w:val="single" w:sz="6" w:space="0" w:color="000000"/>
              <w:bottom w:val="single" w:sz="6" w:space="0" w:color="000000"/>
              <w:right w:val="single" w:sz="6" w:space="0" w:color="000000"/>
            </w:tcBorders>
            <w:shd w:val="clear" w:color="auto" w:fill="auto"/>
            <w:tcPrChange w:id="3920" w:author="wurongjun 00246467" w:date="2015-11-11T09:49:00Z">
              <w:tcPr>
                <w:tcW w:w="806"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3921" w:author="wurongjun 00246467" w:date="2015-11-11T09:46:00Z"/>
              </w:rPr>
            </w:pPr>
            <w:ins w:id="3922" w:author="wurongjun 00246467" w:date="2015-11-11T09:46:00Z">
              <w:r>
                <w:t>status</w:t>
              </w:r>
            </w:ins>
          </w:p>
        </w:tc>
        <w:tc>
          <w:tcPr>
            <w:tcW w:w="1111" w:type="pct"/>
            <w:tcBorders>
              <w:top w:val="single" w:sz="6" w:space="0" w:color="000000"/>
              <w:bottom w:val="single" w:sz="6" w:space="0" w:color="000000"/>
              <w:right w:val="single" w:sz="6" w:space="0" w:color="000000"/>
            </w:tcBorders>
            <w:shd w:val="clear" w:color="auto" w:fill="auto"/>
            <w:tcPrChange w:id="3923" w:author="wurongjun 00246467" w:date="2015-11-11T09:49:00Z">
              <w:tcPr>
                <w:tcW w:w="1209"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3924" w:author="wurongjun 00246467" w:date="2015-11-11T09:46:00Z"/>
              </w:rPr>
            </w:pPr>
            <w:ins w:id="3925" w:author="wurongjun 00246467" w:date="2015-11-11T09:46:00Z">
              <w:r>
                <w:t>VARCHAR2(24)</w:t>
              </w:r>
            </w:ins>
          </w:p>
        </w:tc>
        <w:tc>
          <w:tcPr>
            <w:tcW w:w="2143" w:type="pct"/>
            <w:tcBorders>
              <w:top w:val="single" w:sz="6" w:space="0" w:color="000000"/>
              <w:bottom w:val="single" w:sz="6" w:space="0" w:color="000000"/>
              <w:right w:val="single" w:sz="6" w:space="0" w:color="000000"/>
            </w:tcBorders>
            <w:shd w:val="clear" w:color="auto" w:fill="auto"/>
            <w:tcPrChange w:id="3926" w:author="wurongjun 00246467" w:date="2015-11-11T09:49:00Z">
              <w:tcPr>
                <w:tcW w:w="1853"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3927" w:author="wurongjun 00246467" w:date="2015-11-11T09:46:00Z"/>
              </w:rPr>
            </w:pPr>
            <w:ins w:id="3928" w:author="wurongjun 00246467" w:date="2015-11-11T09:46:00Z">
              <w:r>
                <w:t>数据字典状态。</w:t>
              </w:r>
            </w:ins>
          </w:p>
          <w:p w:rsidR="00117A2F" w:rsidRDefault="00117A2F" w:rsidP="004B7465">
            <w:pPr>
              <w:pStyle w:val="TableText"/>
              <w:rPr>
                <w:ins w:id="3929" w:author="wurongjun 00246467" w:date="2015-11-11T09:46:00Z"/>
              </w:rPr>
            </w:pPr>
            <w:ins w:id="3930" w:author="wurongjun 00246467" w:date="2015-11-11T09:46:00Z">
              <w:r>
                <w:t>取值含义：</w:t>
              </w:r>
            </w:ins>
          </w:p>
          <w:p w:rsidR="00117A2F" w:rsidRDefault="00117A2F" w:rsidP="00117A2F">
            <w:pPr>
              <w:pStyle w:val="ItemListinTable"/>
              <w:widowControl w:val="0"/>
              <w:numPr>
                <w:ilvl w:val="8"/>
                <w:numId w:val="4"/>
              </w:numPr>
              <w:tabs>
                <w:tab w:val="clear" w:pos="3780"/>
                <w:tab w:val="num" w:pos="170"/>
              </w:tabs>
              <w:ind w:left="170" w:hanging="170"/>
              <w:rPr>
                <w:ins w:id="3931" w:author="wurongjun 00246467" w:date="2015-11-11T09:46:00Z"/>
              </w:rPr>
            </w:pPr>
            <w:ins w:id="3932" w:author="wurongjun 00246467" w:date="2015-11-11T09:46:00Z">
              <w:r>
                <w:t>true</w:t>
              </w:r>
              <w:r>
                <w:t>：有效</w:t>
              </w:r>
            </w:ins>
          </w:p>
          <w:p w:rsidR="00117A2F" w:rsidRDefault="00117A2F" w:rsidP="00117A2F">
            <w:pPr>
              <w:pStyle w:val="ItemListinTable"/>
              <w:widowControl w:val="0"/>
              <w:numPr>
                <w:ilvl w:val="8"/>
                <w:numId w:val="4"/>
              </w:numPr>
              <w:tabs>
                <w:tab w:val="clear" w:pos="3780"/>
                <w:tab w:val="num" w:pos="170"/>
              </w:tabs>
              <w:ind w:left="170" w:hanging="170"/>
              <w:rPr>
                <w:ins w:id="3933" w:author="wurongjun 00246467" w:date="2015-11-11T09:46:00Z"/>
              </w:rPr>
            </w:pPr>
            <w:ins w:id="3934" w:author="wurongjun 00246467" w:date="2015-11-11T09:46:00Z">
              <w:r>
                <w:t>false</w:t>
              </w:r>
              <w:r>
                <w:t>：无效</w:t>
              </w:r>
            </w:ins>
          </w:p>
        </w:tc>
        <w:tc>
          <w:tcPr>
            <w:tcW w:w="714" w:type="pct"/>
            <w:tcBorders>
              <w:top w:val="single" w:sz="6" w:space="0" w:color="000000"/>
              <w:bottom w:val="single" w:sz="6" w:space="0" w:color="000000"/>
            </w:tcBorders>
            <w:shd w:val="clear" w:color="auto" w:fill="auto"/>
            <w:tcPrChange w:id="3935" w:author="wurongjun 00246467" w:date="2015-11-11T09:49:00Z">
              <w:tcPr>
                <w:tcW w:w="725" w:type="pct"/>
                <w:tcBorders>
                  <w:top w:val="single" w:sz="6" w:space="0" w:color="000000"/>
                  <w:bottom w:val="single" w:sz="6" w:space="0" w:color="000000"/>
                </w:tcBorders>
                <w:shd w:val="clear" w:color="auto" w:fill="auto"/>
              </w:tcPr>
            </w:tcPrChange>
          </w:tcPr>
          <w:p w:rsidR="00117A2F" w:rsidRDefault="00117A2F" w:rsidP="004B7465">
            <w:pPr>
              <w:pStyle w:val="TableText"/>
              <w:rPr>
                <w:ins w:id="3936" w:author="wurongjun 00246467" w:date="2015-11-11T09:46:00Z"/>
              </w:rPr>
            </w:pPr>
            <w:ins w:id="3937" w:author="wurongjun 00246467" w:date="2015-11-11T09:46:00Z">
              <w:r>
                <w:t>YES</w:t>
              </w:r>
            </w:ins>
          </w:p>
        </w:tc>
      </w:tr>
      <w:tr w:rsidR="00117A2F" w:rsidTr="00117A2F">
        <w:trPr>
          <w:cantSplit/>
          <w:ins w:id="3938" w:author="wurongjun 00246467" w:date="2015-11-11T09:46:00Z"/>
          <w:trPrChange w:id="3939" w:author="wurongjun 00246467" w:date="2015-11-11T09:49:00Z">
            <w:trPr>
              <w:cantSplit/>
            </w:trPr>
          </w:trPrChange>
        </w:trPr>
        <w:tc>
          <w:tcPr>
            <w:tcW w:w="1032" w:type="pct"/>
            <w:tcBorders>
              <w:top w:val="single" w:sz="6" w:space="0" w:color="000000"/>
              <w:bottom w:val="single" w:sz="6" w:space="0" w:color="000000"/>
              <w:right w:val="single" w:sz="6" w:space="0" w:color="000000"/>
            </w:tcBorders>
            <w:shd w:val="clear" w:color="auto" w:fill="auto"/>
            <w:tcPrChange w:id="3940" w:author="wurongjun 00246467" w:date="2015-11-11T09:49:00Z">
              <w:tcPr>
                <w:tcW w:w="806"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3941" w:author="wurongjun 00246467" w:date="2015-11-11T09:46:00Z"/>
              </w:rPr>
            </w:pPr>
            <w:ins w:id="3942" w:author="wurongjun 00246467" w:date="2015-11-11T09:46:00Z">
              <w:r>
                <w:t>effDate</w:t>
              </w:r>
            </w:ins>
          </w:p>
        </w:tc>
        <w:tc>
          <w:tcPr>
            <w:tcW w:w="1111" w:type="pct"/>
            <w:tcBorders>
              <w:top w:val="single" w:sz="6" w:space="0" w:color="000000"/>
              <w:bottom w:val="single" w:sz="6" w:space="0" w:color="000000"/>
              <w:right w:val="single" w:sz="6" w:space="0" w:color="000000"/>
            </w:tcBorders>
            <w:shd w:val="clear" w:color="auto" w:fill="auto"/>
            <w:tcPrChange w:id="3943" w:author="wurongjun 00246467" w:date="2015-11-11T09:49:00Z">
              <w:tcPr>
                <w:tcW w:w="1209"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3944" w:author="wurongjun 00246467" w:date="2015-11-11T09:46:00Z"/>
              </w:rPr>
            </w:pPr>
            <w:ins w:id="3945" w:author="wurongjun 00246467" w:date="2015-11-11T09:46:00Z">
              <w:r>
                <w:t>Date</w:t>
              </w:r>
            </w:ins>
          </w:p>
        </w:tc>
        <w:tc>
          <w:tcPr>
            <w:tcW w:w="2143" w:type="pct"/>
            <w:tcBorders>
              <w:top w:val="single" w:sz="6" w:space="0" w:color="000000"/>
              <w:bottom w:val="single" w:sz="6" w:space="0" w:color="000000"/>
              <w:right w:val="single" w:sz="6" w:space="0" w:color="000000"/>
            </w:tcBorders>
            <w:shd w:val="clear" w:color="auto" w:fill="auto"/>
            <w:tcPrChange w:id="3946" w:author="wurongjun 00246467" w:date="2015-11-11T09:49:00Z">
              <w:tcPr>
                <w:tcW w:w="1853"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3947" w:author="wurongjun 00246467" w:date="2015-11-11T09:46:00Z"/>
              </w:rPr>
            </w:pPr>
            <w:ins w:id="3948" w:author="wurongjun 00246467" w:date="2015-11-11T09:46:00Z">
              <w:r>
                <w:t>生效日期。</w:t>
              </w:r>
            </w:ins>
          </w:p>
        </w:tc>
        <w:tc>
          <w:tcPr>
            <w:tcW w:w="714" w:type="pct"/>
            <w:tcBorders>
              <w:top w:val="single" w:sz="6" w:space="0" w:color="000000"/>
              <w:bottom w:val="single" w:sz="6" w:space="0" w:color="000000"/>
            </w:tcBorders>
            <w:shd w:val="clear" w:color="auto" w:fill="auto"/>
            <w:tcPrChange w:id="3949" w:author="wurongjun 00246467" w:date="2015-11-11T09:49:00Z">
              <w:tcPr>
                <w:tcW w:w="725" w:type="pct"/>
                <w:tcBorders>
                  <w:top w:val="single" w:sz="6" w:space="0" w:color="000000"/>
                  <w:bottom w:val="single" w:sz="6" w:space="0" w:color="000000"/>
                </w:tcBorders>
                <w:shd w:val="clear" w:color="auto" w:fill="auto"/>
              </w:tcPr>
            </w:tcPrChange>
          </w:tcPr>
          <w:p w:rsidR="00117A2F" w:rsidRDefault="00117A2F" w:rsidP="004B7465">
            <w:pPr>
              <w:pStyle w:val="TableText"/>
              <w:rPr>
                <w:ins w:id="3950" w:author="wurongjun 00246467" w:date="2015-11-11T09:46:00Z"/>
              </w:rPr>
            </w:pPr>
            <w:ins w:id="3951" w:author="wurongjun 00246467" w:date="2015-11-11T09:46:00Z">
              <w:r>
                <w:t>YES</w:t>
              </w:r>
            </w:ins>
          </w:p>
        </w:tc>
      </w:tr>
      <w:tr w:rsidR="00117A2F" w:rsidTr="00117A2F">
        <w:trPr>
          <w:cantSplit/>
          <w:ins w:id="3952" w:author="wurongjun 00246467" w:date="2015-11-11T09:46:00Z"/>
          <w:trPrChange w:id="3953" w:author="wurongjun 00246467" w:date="2015-11-11T09:49:00Z">
            <w:trPr>
              <w:cantSplit/>
            </w:trPr>
          </w:trPrChange>
        </w:trPr>
        <w:tc>
          <w:tcPr>
            <w:tcW w:w="1032" w:type="pct"/>
            <w:tcBorders>
              <w:top w:val="single" w:sz="6" w:space="0" w:color="000000"/>
              <w:bottom w:val="single" w:sz="6" w:space="0" w:color="000000"/>
              <w:right w:val="single" w:sz="6" w:space="0" w:color="000000"/>
            </w:tcBorders>
            <w:shd w:val="clear" w:color="auto" w:fill="auto"/>
            <w:tcPrChange w:id="3954" w:author="wurongjun 00246467" w:date="2015-11-11T09:49:00Z">
              <w:tcPr>
                <w:tcW w:w="806"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3955" w:author="wurongjun 00246467" w:date="2015-11-11T09:46:00Z"/>
              </w:rPr>
            </w:pPr>
            <w:ins w:id="3956" w:author="wurongjun 00246467" w:date="2015-11-11T09:46:00Z">
              <w:r>
                <w:t>expDate</w:t>
              </w:r>
            </w:ins>
          </w:p>
        </w:tc>
        <w:tc>
          <w:tcPr>
            <w:tcW w:w="1111" w:type="pct"/>
            <w:tcBorders>
              <w:top w:val="single" w:sz="6" w:space="0" w:color="000000"/>
              <w:bottom w:val="single" w:sz="6" w:space="0" w:color="000000"/>
              <w:right w:val="single" w:sz="6" w:space="0" w:color="000000"/>
            </w:tcBorders>
            <w:shd w:val="clear" w:color="auto" w:fill="auto"/>
            <w:tcPrChange w:id="3957" w:author="wurongjun 00246467" w:date="2015-11-11T09:49:00Z">
              <w:tcPr>
                <w:tcW w:w="1209"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3958" w:author="wurongjun 00246467" w:date="2015-11-11T09:46:00Z"/>
              </w:rPr>
            </w:pPr>
            <w:ins w:id="3959" w:author="wurongjun 00246467" w:date="2015-11-11T09:46:00Z">
              <w:r>
                <w:t>Date</w:t>
              </w:r>
            </w:ins>
          </w:p>
        </w:tc>
        <w:tc>
          <w:tcPr>
            <w:tcW w:w="2143" w:type="pct"/>
            <w:tcBorders>
              <w:top w:val="single" w:sz="6" w:space="0" w:color="000000"/>
              <w:bottom w:val="single" w:sz="6" w:space="0" w:color="000000"/>
              <w:right w:val="single" w:sz="6" w:space="0" w:color="000000"/>
            </w:tcBorders>
            <w:shd w:val="clear" w:color="auto" w:fill="auto"/>
            <w:tcPrChange w:id="3960" w:author="wurongjun 00246467" w:date="2015-11-11T09:49:00Z">
              <w:tcPr>
                <w:tcW w:w="1853"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3961" w:author="wurongjun 00246467" w:date="2015-11-11T09:46:00Z"/>
              </w:rPr>
            </w:pPr>
            <w:ins w:id="3962" w:author="wurongjun 00246467" w:date="2015-11-11T09:46:00Z">
              <w:r>
                <w:t>失效日期。</w:t>
              </w:r>
            </w:ins>
          </w:p>
        </w:tc>
        <w:tc>
          <w:tcPr>
            <w:tcW w:w="714" w:type="pct"/>
            <w:tcBorders>
              <w:top w:val="single" w:sz="6" w:space="0" w:color="000000"/>
              <w:bottom w:val="single" w:sz="6" w:space="0" w:color="000000"/>
            </w:tcBorders>
            <w:shd w:val="clear" w:color="auto" w:fill="auto"/>
            <w:tcPrChange w:id="3963" w:author="wurongjun 00246467" w:date="2015-11-11T09:49:00Z">
              <w:tcPr>
                <w:tcW w:w="725" w:type="pct"/>
                <w:tcBorders>
                  <w:top w:val="single" w:sz="6" w:space="0" w:color="000000"/>
                  <w:bottom w:val="single" w:sz="6" w:space="0" w:color="000000"/>
                </w:tcBorders>
                <w:shd w:val="clear" w:color="auto" w:fill="auto"/>
              </w:tcPr>
            </w:tcPrChange>
          </w:tcPr>
          <w:p w:rsidR="00117A2F" w:rsidRDefault="00117A2F" w:rsidP="004B7465">
            <w:pPr>
              <w:pStyle w:val="TableText"/>
              <w:rPr>
                <w:ins w:id="3964" w:author="wurongjun 00246467" w:date="2015-11-11T09:46:00Z"/>
              </w:rPr>
            </w:pPr>
            <w:ins w:id="3965" w:author="wurongjun 00246467" w:date="2015-11-11T09:46:00Z">
              <w:r>
                <w:t>YES</w:t>
              </w:r>
            </w:ins>
          </w:p>
        </w:tc>
      </w:tr>
      <w:tr w:rsidR="00117A2F" w:rsidTr="00117A2F">
        <w:trPr>
          <w:cantSplit/>
          <w:ins w:id="3966" w:author="wurongjun 00246467" w:date="2015-11-11T09:46:00Z"/>
          <w:trPrChange w:id="3967" w:author="wurongjun 00246467" w:date="2015-11-11T09:49:00Z">
            <w:trPr>
              <w:cantSplit/>
            </w:trPr>
          </w:trPrChange>
        </w:trPr>
        <w:tc>
          <w:tcPr>
            <w:tcW w:w="1032" w:type="pct"/>
            <w:tcBorders>
              <w:top w:val="single" w:sz="6" w:space="0" w:color="000000"/>
              <w:bottom w:val="single" w:sz="6" w:space="0" w:color="000000"/>
              <w:right w:val="single" w:sz="6" w:space="0" w:color="000000"/>
            </w:tcBorders>
            <w:shd w:val="clear" w:color="auto" w:fill="auto"/>
            <w:tcPrChange w:id="3968" w:author="wurongjun 00246467" w:date="2015-11-11T09:49:00Z">
              <w:tcPr>
                <w:tcW w:w="806"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3969" w:author="wurongjun 00246467" w:date="2015-11-11T09:46:00Z"/>
              </w:rPr>
            </w:pPr>
            <w:ins w:id="3970" w:author="wurongjun 00246467" w:date="2015-11-11T09:46:00Z">
              <w:r>
                <w:t>orderNO</w:t>
              </w:r>
            </w:ins>
          </w:p>
        </w:tc>
        <w:tc>
          <w:tcPr>
            <w:tcW w:w="1111" w:type="pct"/>
            <w:tcBorders>
              <w:top w:val="single" w:sz="6" w:space="0" w:color="000000"/>
              <w:bottom w:val="single" w:sz="6" w:space="0" w:color="000000"/>
              <w:right w:val="single" w:sz="6" w:space="0" w:color="000000"/>
            </w:tcBorders>
            <w:shd w:val="clear" w:color="auto" w:fill="auto"/>
            <w:tcPrChange w:id="3971" w:author="wurongjun 00246467" w:date="2015-11-11T09:49:00Z">
              <w:tcPr>
                <w:tcW w:w="1209"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3972" w:author="wurongjun 00246467" w:date="2015-11-11T09:46:00Z"/>
              </w:rPr>
            </w:pPr>
            <w:ins w:id="3973" w:author="wurongjun 00246467" w:date="2015-11-11T09:46:00Z">
              <w:r>
                <w:t>INTEGER</w:t>
              </w:r>
            </w:ins>
          </w:p>
        </w:tc>
        <w:tc>
          <w:tcPr>
            <w:tcW w:w="2143" w:type="pct"/>
            <w:tcBorders>
              <w:top w:val="single" w:sz="6" w:space="0" w:color="000000"/>
              <w:bottom w:val="single" w:sz="6" w:space="0" w:color="000000"/>
              <w:right w:val="single" w:sz="6" w:space="0" w:color="000000"/>
            </w:tcBorders>
            <w:shd w:val="clear" w:color="auto" w:fill="auto"/>
            <w:tcPrChange w:id="3974" w:author="wurongjun 00246467" w:date="2015-11-11T09:49:00Z">
              <w:tcPr>
                <w:tcW w:w="1853"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3975" w:author="wurongjun 00246467" w:date="2015-11-11T09:46:00Z"/>
              </w:rPr>
            </w:pPr>
            <w:ins w:id="3976" w:author="wurongjun 00246467" w:date="2015-11-11T09:46:00Z">
              <w:r>
                <w:t>数据字典项的序号。</w:t>
              </w:r>
            </w:ins>
          </w:p>
          <w:p w:rsidR="00117A2F" w:rsidRDefault="00117A2F" w:rsidP="004B7465">
            <w:pPr>
              <w:pStyle w:val="TableText"/>
              <w:rPr>
                <w:ins w:id="3977" w:author="wurongjun 00246467" w:date="2015-11-11T09:46:00Z"/>
              </w:rPr>
            </w:pPr>
            <w:ins w:id="3978" w:author="wurongjun 00246467" w:date="2015-11-11T09:46:00Z">
              <w:r>
                <w:t>默认值：</w:t>
              </w:r>
              <w:r>
                <w:t>0</w:t>
              </w:r>
              <w:r>
                <w:t>。</w:t>
              </w:r>
            </w:ins>
          </w:p>
        </w:tc>
        <w:tc>
          <w:tcPr>
            <w:tcW w:w="714" w:type="pct"/>
            <w:tcBorders>
              <w:top w:val="single" w:sz="6" w:space="0" w:color="000000"/>
              <w:bottom w:val="single" w:sz="6" w:space="0" w:color="000000"/>
            </w:tcBorders>
            <w:shd w:val="clear" w:color="auto" w:fill="auto"/>
            <w:tcPrChange w:id="3979" w:author="wurongjun 00246467" w:date="2015-11-11T09:49:00Z">
              <w:tcPr>
                <w:tcW w:w="725" w:type="pct"/>
                <w:tcBorders>
                  <w:top w:val="single" w:sz="6" w:space="0" w:color="000000"/>
                  <w:bottom w:val="single" w:sz="6" w:space="0" w:color="000000"/>
                </w:tcBorders>
                <w:shd w:val="clear" w:color="auto" w:fill="auto"/>
              </w:tcPr>
            </w:tcPrChange>
          </w:tcPr>
          <w:p w:rsidR="00117A2F" w:rsidRDefault="00117A2F" w:rsidP="004B7465">
            <w:pPr>
              <w:pStyle w:val="TableText"/>
              <w:rPr>
                <w:ins w:id="3980" w:author="wurongjun 00246467" w:date="2015-11-11T09:46:00Z"/>
              </w:rPr>
            </w:pPr>
            <w:ins w:id="3981" w:author="wurongjun 00246467" w:date="2015-11-11T09:46:00Z">
              <w:r>
                <w:t>YES</w:t>
              </w:r>
            </w:ins>
          </w:p>
        </w:tc>
      </w:tr>
      <w:tr w:rsidR="00117A2F" w:rsidTr="00117A2F">
        <w:trPr>
          <w:cantSplit/>
          <w:ins w:id="3982" w:author="wurongjun 00246467" w:date="2015-11-11T09:46:00Z"/>
          <w:trPrChange w:id="3983" w:author="wurongjun 00246467" w:date="2015-11-11T09:49:00Z">
            <w:trPr>
              <w:cantSplit/>
            </w:trPr>
          </w:trPrChange>
        </w:trPr>
        <w:tc>
          <w:tcPr>
            <w:tcW w:w="1032" w:type="pct"/>
            <w:tcBorders>
              <w:top w:val="single" w:sz="6" w:space="0" w:color="000000"/>
              <w:bottom w:val="single" w:sz="6" w:space="0" w:color="000000"/>
              <w:right w:val="single" w:sz="6" w:space="0" w:color="000000"/>
            </w:tcBorders>
            <w:shd w:val="clear" w:color="auto" w:fill="auto"/>
            <w:tcPrChange w:id="3984" w:author="wurongjun 00246467" w:date="2015-11-11T09:49:00Z">
              <w:tcPr>
                <w:tcW w:w="806"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3985" w:author="wurongjun 00246467" w:date="2015-11-11T09:46:00Z"/>
              </w:rPr>
            </w:pPr>
            <w:ins w:id="3986" w:author="wurongjun 00246467" w:date="2015-11-11T09:46:00Z">
              <w:r>
                <w:t>lastUpdatePerson</w:t>
              </w:r>
            </w:ins>
          </w:p>
        </w:tc>
        <w:tc>
          <w:tcPr>
            <w:tcW w:w="1111" w:type="pct"/>
            <w:tcBorders>
              <w:top w:val="single" w:sz="6" w:space="0" w:color="000000"/>
              <w:bottom w:val="single" w:sz="6" w:space="0" w:color="000000"/>
              <w:right w:val="single" w:sz="6" w:space="0" w:color="000000"/>
            </w:tcBorders>
            <w:shd w:val="clear" w:color="auto" w:fill="auto"/>
            <w:tcPrChange w:id="3987" w:author="wurongjun 00246467" w:date="2015-11-11T09:49:00Z">
              <w:tcPr>
                <w:tcW w:w="1209"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3988" w:author="wurongjun 00246467" w:date="2015-11-11T09:46:00Z"/>
              </w:rPr>
            </w:pPr>
            <w:ins w:id="3989" w:author="wurongjun 00246467" w:date="2015-11-11T09:46:00Z">
              <w:r>
                <w:t>VARCHAR2(32)</w:t>
              </w:r>
            </w:ins>
          </w:p>
        </w:tc>
        <w:tc>
          <w:tcPr>
            <w:tcW w:w="2143" w:type="pct"/>
            <w:tcBorders>
              <w:top w:val="single" w:sz="6" w:space="0" w:color="000000"/>
              <w:bottom w:val="single" w:sz="6" w:space="0" w:color="000000"/>
              <w:right w:val="single" w:sz="6" w:space="0" w:color="000000"/>
            </w:tcBorders>
            <w:shd w:val="clear" w:color="auto" w:fill="auto"/>
            <w:tcPrChange w:id="3990" w:author="wurongjun 00246467" w:date="2015-11-11T09:49:00Z">
              <w:tcPr>
                <w:tcW w:w="1853"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3991" w:author="wurongjun 00246467" w:date="2015-11-11T09:46:00Z"/>
              </w:rPr>
            </w:pPr>
            <w:ins w:id="3992" w:author="wurongjun 00246467" w:date="2015-11-11T09:46:00Z">
              <w:r>
                <w:t>最近修改人的帐号。</w:t>
              </w:r>
            </w:ins>
          </w:p>
        </w:tc>
        <w:tc>
          <w:tcPr>
            <w:tcW w:w="714" w:type="pct"/>
            <w:tcBorders>
              <w:top w:val="single" w:sz="6" w:space="0" w:color="000000"/>
              <w:bottom w:val="single" w:sz="6" w:space="0" w:color="000000"/>
            </w:tcBorders>
            <w:shd w:val="clear" w:color="auto" w:fill="auto"/>
            <w:tcPrChange w:id="3993" w:author="wurongjun 00246467" w:date="2015-11-11T09:49:00Z">
              <w:tcPr>
                <w:tcW w:w="725" w:type="pct"/>
                <w:tcBorders>
                  <w:top w:val="single" w:sz="6" w:space="0" w:color="000000"/>
                  <w:bottom w:val="single" w:sz="6" w:space="0" w:color="000000"/>
                </w:tcBorders>
                <w:shd w:val="clear" w:color="auto" w:fill="auto"/>
              </w:tcPr>
            </w:tcPrChange>
          </w:tcPr>
          <w:p w:rsidR="00117A2F" w:rsidRDefault="00117A2F" w:rsidP="004B7465">
            <w:pPr>
              <w:pStyle w:val="TableText"/>
              <w:rPr>
                <w:ins w:id="3994" w:author="wurongjun 00246467" w:date="2015-11-11T09:46:00Z"/>
              </w:rPr>
            </w:pPr>
            <w:ins w:id="3995" w:author="wurongjun 00246467" w:date="2015-11-11T09:46:00Z">
              <w:r>
                <w:t>YES</w:t>
              </w:r>
            </w:ins>
          </w:p>
        </w:tc>
      </w:tr>
      <w:tr w:rsidR="00117A2F" w:rsidTr="00117A2F">
        <w:trPr>
          <w:cantSplit/>
          <w:ins w:id="3996" w:author="wurongjun 00246467" w:date="2015-11-11T09:46:00Z"/>
          <w:trPrChange w:id="3997" w:author="wurongjun 00246467" w:date="2015-11-11T09:49:00Z">
            <w:trPr>
              <w:cantSplit/>
            </w:trPr>
          </w:trPrChange>
        </w:trPr>
        <w:tc>
          <w:tcPr>
            <w:tcW w:w="1032" w:type="pct"/>
            <w:tcBorders>
              <w:top w:val="single" w:sz="6" w:space="0" w:color="000000"/>
              <w:bottom w:val="single" w:sz="6" w:space="0" w:color="000000"/>
              <w:right w:val="single" w:sz="6" w:space="0" w:color="000000"/>
            </w:tcBorders>
            <w:shd w:val="clear" w:color="auto" w:fill="auto"/>
            <w:tcPrChange w:id="3998" w:author="wurongjun 00246467" w:date="2015-11-11T09:49:00Z">
              <w:tcPr>
                <w:tcW w:w="806"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3999" w:author="wurongjun 00246467" w:date="2015-11-11T09:46:00Z"/>
              </w:rPr>
            </w:pPr>
            <w:ins w:id="4000" w:author="wurongjun 00246467" w:date="2015-11-11T09:46:00Z">
              <w:r>
                <w:t>lastUpdateDate</w:t>
              </w:r>
            </w:ins>
          </w:p>
        </w:tc>
        <w:tc>
          <w:tcPr>
            <w:tcW w:w="1111" w:type="pct"/>
            <w:tcBorders>
              <w:top w:val="single" w:sz="6" w:space="0" w:color="000000"/>
              <w:bottom w:val="single" w:sz="6" w:space="0" w:color="000000"/>
              <w:right w:val="single" w:sz="6" w:space="0" w:color="000000"/>
            </w:tcBorders>
            <w:shd w:val="clear" w:color="auto" w:fill="auto"/>
            <w:tcPrChange w:id="4001" w:author="wurongjun 00246467" w:date="2015-11-11T09:49:00Z">
              <w:tcPr>
                <w:tcW w:w="1209"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4002" w:author="wurongjun 00246467" w:date="2015-11-11T09:46:00Z"/>
              </w:rPr>
            </w:pPr>
            <w:ins w:id="4003" w:author="wurongjun 00246467" w:date="2015-11-11T09:46:00Z">
              <w:r>
                <w:t>Date</w:t>
              </w:r>
            </w:ins>
          </w:p>
        </w:tc>
        <w:tc>
          <w:tcPr>
            <w:tcW w:w="2143" w:type="pct"/>
            <w:tcBorders>
              <w:top w:val="single" w:sz="6" w:space="0" w:color="000000"/>
              <w:bottom w:val="single" w:sz="6" w:space="0" w:color="000000"/>
              <w:right w:val="single" w:sz="6" w:space="0" w:color="000000"/>
            </w:tcBorders>
            <w:shd w:val="clear" w:color="auto" w:fill="auto"/>
            <w:tcPrChange w:id="4004" w:author="wurongjun 00246467" w:date="2015-11-11T09:49:00Z">
              <w:tcPr>
                <w:tcW w:w="1853"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4005" w:author="wurongjun 00246467" w:date="2015-11-11T09:46:00Z"/>
              </w:rPr>
            </w:pPr>
            <w:ins w:id="4006" w:author="wurongjun 00246467" w:date="2015-11-11T09:46:00Z">
              <w:r>
                <w:t>最近修改时间。</w:t>
              </w:r>
            </w:ins>
          </w:p>
        </w:tc>
        <w:tc>
          <w:tcPr>
            <w:tcW w:w="714" w:type="pct"/>
            <w:tcBorders>
              <w:top w:val="single" w:sz="6" w:space="0" w:color="000000"/>
              <w:bottom w:val="single" w:sz="6" w:space="0" w:color="000000"/>
            </w:tcBorders>
            <w:shd w:val="clear" w:color="auto" w:fill="auto"/>
            <w:tcPrChange w:id="4007" w:author="wurongjun 00246467" w:date="2015-11-11T09:49:00Z">
              <w:tcPr>
                <w:tcW w:w="725" w:type="pct"/>
                <w:tcBorders>
                  <w:top w:val="single" w:sz="6" w:space="0" w:color="000000"/>
                  <w:bottom w:val="single" w:sz="6" w:space="0" w:color="000000"/>
                </w:tcBorders>
                <w:shd w:val="clear" w:color="auto" w:fill="auto"/>
              </w:tcPr>
            </w:tcPrChange>
          </w:tcPr>
          <w:p w:rsidR="00117A2F" w:rsidRDefault="00117A2F" w:rsidP="004B7465">
            <w:pPr>
              <w:pStyle w:val="TableText"/>
              <w:rPr>
                <w:ins w:id="4008" w:author="wurongjun 00246467" w:date="2015-11-11T09:46:00Z"/>
              </w:rPr>
            </w:pPr>
            <w:ins w:id="4009" w:author="wurongjun 00246467" w:date="2015-11-11T09:46:00Z">
              <w:r>
                <w:t>YES</w:t>
              </w:r>
            </w:ins>
          </w:p>
        </w:tc>
      </w:tr>
      <w:tr w:rsidR="00117A2F" w:rsidTr="00117A2F">
        <w:trPr>
          <w:cantSplit/>
          <w:ins w:id="4010" w:author="wurongjun 00246467" w:date="2015-11-11T09:46:00Z"/>
          <w:trPrChange w:id="4011" w:author="wurongjun 00246467" w:date="2015-11-11T09:49:00Z">
            <w:trPr>
              <w:cantSplit/>
            </w:trPr>
          </w:trPrChange>
        </w:trPr>
        <w:tc>
          <w:tcPr>
            <w:tcW w:w="1032" w:type="pct"/>
            <w:tcBorders>
              <w:top w:val="single" w:sz="6" w:space="0" w:color="000000"/>
              <w:bottom w:val="single" w:sz="6" w:space="0" w:color="000000"/>
              <w:right w:val="single" w:sz="6" w:space="0" w:color="000000"/>
            </w:tcBorders>
            <w:shd w:val="clear" w:color="auto" w:fill="auto"/>
            <w:tcPrChange w:id="4012" w:author="wurongjun 00246467" w:date="2015-11-11T09:49:00Z">
              <w:tcPr>
                <w:tcW w:w="806"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4013" w:author="wurongjun 00246467" w:date="2015-11-11T09:46:00Z"/>
              </w:rPr>
            </w:pPr>
            <w:ins w:id="4014" w:author="wurongjun 00246467" w:date="2015-11-11T09:46:00Z">
              <w:r>
                <w:t>notes</w:t>
              </w:r>
            </w:ins>
          </w:p>
        </w:tc>
        <w:tc>
          <w:tcPr>
            <w:tcW w:w="1111" w:type="pct"/>
            <w:tcBorders>
              <w:top w:val="single" w:sz="6" w:space="0" w:color="000000"/>
              <w:bottom w:val="single" w:sz="6" w:space="0" w:color="000000"/>
              <w:right w:val="single" w:sz="6" w:space="0" w:color="000000"/>
            </w:tcBorders>
            <w:shd w:val="clear" w:color="auto" w:fill="auto"/>
            <w:tcPrChange w:id="4015" w:author="wurongjun 00246467" w:date="2015-11-11T09:49:00Z">
              <w:tcPr>
                <w:tcW w:w="1209"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4016" w:author="wurongjun 00246467" w:date="2015-11-11T09:46:00Z"/>
              </w:rPr>
            </w:pPr>
            <w:ins w:id="4017" w:author="wurongjun 00246467" w:date="2015-11-11T09:46:00Z">
              <w:r>
                <w:t>VARCHAR2(255)</w:t>
              </w:r>
            </w:ins>
          </w:p>
        </w:tc>
        <w:tc>
          <w:tcPr>
            <w:tcW w:w="2143" w:type="pct"/>
            <w:tcBorders>
              <w:top w:val="single" w:sz="6" w:space="0" w:color="000000"/>
              <w:bottom w:val="single" w:sz="6" w:space="0" w:color="000000"/>
              <w:right w:val="single" w:sz="6" w:space="0" w:color="000000"/>
            </w:tcBorders>
            <w:shd w:val="clear" w:color="auto" w:fill="auto"/>
            <w:tcPrChange w:id="4018" w:author="wurongjun 00246467" w:date="2015-11-11T09:49:00Z">
              <w:tcPr>
                <w:tcW w:w="1853"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4019" w:author="wurongjun 00246467" w:date="2015-11-11T09:46:00Z"/>
              </w:rPr>
            </w:pPr>
            <w:ins w:id="4020" w:author="wurongjun 00246467" w:date="2015-11-11T09:46:00Z">
              <w:r>
                <w:t>备注信息。</w:t>
              </w:r>
            </w:ins>
          </w:p>
        </w:tc>
        <w:tc>
          <w:tcPr>
            <w:tcW w:w="714" w:type="pct"/>
            <w:tcBorders>
              <w:top w:val="single" w:sz="6" w:space="0" w:color="000000"/>
              <w:bottom w:val="single" w:sz="6" w:space="0" w:color="000000"/>
            </w:tcBorders>
            <w:shd w:val="clear" w:color="auto" w:fill="auto"/>
            <w:tcPrChange w:id="4021" w:author="wurongjun 00246467" w:date="2015-11-11T09:49:00Z">
              <w:tcPr>
                <w:tcW w:w="725" w:type="pct"/>
                <w:tcBorders>
                  <w:top w:val="single" w:sz="6" w:space="0" w:color="000000"/>
                  <w:bottom w:val="single" w:sz="6" w:space="0" w:color="000000"/>
                </w:tcBorders>
                <w:shd w:val="clear" w:color="auto" w:fill="auto"/>
              </w:tcPr>
            </w:tcPrChange>
          </w:tcPr>
          <w:p w:rsidR="00117A2F" w:rsidRDefault="00117A2F" w:rsidP="004B7465">
            <w:pPr>
              <w:pStyle w:val="TableText"/>
              <w:rPr>
                <w:ins w:id="4022" w:author="wurongjun 00246467" w:date="2015-11-11T09:46:00Z"/>
              </w:rPr>
            </w:pPr>
            <w:ins w:id="4023" w:author="wurongjun 00246467" w:date="2015-11-11T09:46:00Z">
              <w:r>
                <w:t>YES</w:t>
              </w:r>
            </w:ins>
          </w:p>
        </w:tc>
      </w:tr>
      <w:tr w:rsidR="00117A2F" w:rsidTr="00117A2F">
        <w:trPr>
          <w:cantSplit/>
          <w:ins w:id="4024" w:author="wurongjun 00246467" w:date="2015-11-11T09:46:00Z"/>
          <w:trPrChange w:id="4025" w:author="wurongjun 00246467" w:date="2015-11-11T09:49:00Z">
            <w:trPr>
              <w:cantSplit/>
            </w:trPr>
          </w:trPrChange>
        </w:trPr>
        <w:tc>
          <w:tcPr>
            <w:tcW w:w="1032" w:type="pct"/>
            <w:tcBorders>
              <w:top w:val="single" w:sz="6" w:space="0" w:color="000000"/>
              <w:bottom w:val="single" w:sz="6" w:space="0" w:color="000000"/>
              <w:right w:val="single" w:sz="6" w:space="0" w:color="000000"/>
            </w:tcBorders>
            <w:shd w:val="clear" w:color="auto" w:fill="auto"/>
            <w:tcPrChange w:id="4026" w:author="wurongjun 00246467" w:date="2015-11-11T09:49:00Z">
              <w:tcPr>
                <w:tcW w:w="806"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4027" w:author="wurongjun 00246467" w:date="2015-11-11T09:46:00Z"/>
              </w:rPr>
            </w:pPr>
            <w:ins w:id="4028" w:author="wurongjun 00246467" w:date="2015-11-11T09:46:00Z">
              <w:r>
                <w:t>column1</w:t>
              </w:r>
            </w:ins>
          </w:p>
        </w:tc>
        <w:tc>
          <w:tcPr>
            <w:tcW w:w="1111" w:type="pct"/>
            <w:tcBorders>
              <w:top w:val="single" w:sz="6" w:space="0" w:color="000000"/>
              <w:bottom w:val="single" w:sz="6" w:space="0" w:color="000000"/>
              <w:right w:val="single" w:sz="6" w:space="0" w:color="000000"/>
            </w:tcBorders>
            <w:shd w:val="clear" w:color="auto" w:fill="auto"/>
            <w:tcPrChange w:id="4029" w:author="wurongjun 00246467" w:date="2015-11-11T09:49:00Z">
              <w:tcPr>
                <w:tcW w:w="1209"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4030" w:author="wurongjun 00246467" w:date="2015-11-11T09:46:00Z"/>
              </w:rPr>
            </w:pPr>
            <w:ins w:id="4031" w:author="wurongjun 00246467" w:date="2015-11-11T09:46:00Z">
              <w:r>
                <w:t>VARCHAR2(255)</w:t>
              </w:r>
            </w:ins>
          </w:p>
        </w:tc>
        <w:tc>
          <w:tcPr>
            <w:tcW w:w="2143" w:type="pct"/>
            <w:tcBorders>
              <w:top w:val="single" w:sz="6" w:space="0" w:color="000000"/>
              <w:bottom w:val="single" w:sz="6" w:space="0" w:color="000000"/>
              <w:right w:val="single" w:sz="6" w:space="0" w:color="000000"/>
            </w:tcBorders>
            <w:shd w:val="clear" w:color="auto" w:fill="auto"/>
            <w:tcPrChange w:id="4032" w:author="wurongjun 00246467" w:date="2015-11-11T09:49:00Z">
              <w:tcPr>
                <w:tcW w:w="1853"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4033" w:author="wurongjun 00246467" w:date="2015-11-11T09:46:00Z"/>
              </w:rPr>
            </w:pPr>
            <w:ins w:id="4034" w:author="wurongjun 00246467" w:date="2015-11-11T09:46:00Z">
              <w:r>
                <w:t>扩展字段。</w:t>
              </w:r>
            </w:ins>
          </w:p>
        </w:tc>
        <w:tc>
          <w:tcPr>
            <w:tcW w:w="714" w:type="pct"/>
            <w:tcBorders>
              <w:top w:val="single" w:sz="6" w:space="0" w:color="000000"/>
              <w:bottom w:val="single" w:sz="6" w:space="0" w:color="000000"/>
            </w:tcBorders>
            <w:shd w:val="clear" w:color="auto" w:fill="auto"/>
            <w:tcPrChange w:id="4035" w:author="wurongjun 00246467" w:date="2015-11-11T09:49:00Z">
              <w:tcPr>
                <w:tcW w:w="725" w:type="pct"/>
                <w:tcBorders>
                  <w:top w:val="single" w:sz="6" w:space="0" w:color="000000"/>
                  <w:bottom w:val="single" w:sz="6" w:space="0" w:color="000000"/>
                </w:tcBorders>
                <w:shd w:val="clear" w:color="auto" w:fill="auto"/>
              </w:tcPr>
            </w:tcPrChange>
          </w:tcPr>
          <w:p w:rsidR="00117A2F" w:rsidRDefault="00117A2F" w:rsidP="004B7465">
            <w:pPr>
              <w:pStyle w:val="TableText"/>
              <w:rPr>
                <w:ins w:id="4036" w:author="wurongjun 00246467" w:date="2015-11-11T09:46:00Z"/>
              </w:rPr>
            </w:pPr>
            <w:ins w:id="4037" w:author="wurongjun 00246467" w:date="2015-11-11T09:46:00Z">
              <w:r>
                <w:t>YES</w:t>
              </w:r>
            </w:ins>
          </w:p>
        </w:tc>
      </w:tr>
      <w:tr w:rsidR="00117A2F" w:rsidTr="00117A2F">
        <w:trPr>
          <w:cantSplit/>
          <w:ins w:id="4038" w:author="wurongjun 00246467" w:date="2015-11-11T09:46:00Z"/>
          <w:trPrChange w:id="4039" w:author="wurongjun 00246467" w:date="2015-11-11T09:49:00Z">
            <w:trPr>
              <w:cantSplit/>
            </w:trPr>
          </w:trPrChange>
        </w:trPr>
        <w:tc>
          <w:tcPr>
            <w:tcW w:w="1032" w:type="pct"/>
            <w:tcBorders>
              <w:top w:val="single" w:sz="6" w:space="0" w:color="000000"/>
              <w:bottom w:val="single" w:sz="6" w:space="0" w:color="000000"/>
              <w:right w:val="single" w:sz="6" w:space="0" w:color="000000"/>
            </w:tcBorders>
            <w:shd w:val="clear" w:color="auto" w:fill="auto"/>
            <w:tcPrChange w:id="4040" w:author="wurongjun 00246467" w:date="2015-11-11T09:49:00Z">
              <w:tcPr>
                <w:tcW w:w="806"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4041" w:author="wurongjun 00246467" w:date="2015-11-11T09:46:00Z"/>
              </w:rPr>
            </w:pPr>
            <w:ins w:id="4042" w:author="wurongjun 00246467" w:date="2015-11-11T09:46:00Z">
              <w:r>
                <w:t>column2</w:t>
              </w:r>
            </w:ins>
          </w:p>
        </w:tc>
        <w:tc>
          <w:tcPr>
            <w:tcW w:w="1111" w:type="pct"/>
            <w:tcBorders>
              <w:top w:val="single" w:sz="6" w:space="0" w:color="000000"/>
              <w:bottom w:val="single" w:sz="6" w:space="0" w:color="000000"/>
              <w:right w:val="single" w:sz="6" w:space="0" w:color="000000"/>
            </w:tcBorders>
            <w:shd w:val="clear" w:color="auto" w:fill="auto"/>
            <w:tcPrChange w:id="4043" w:author="wurongjun 00246467" w:date="2015-11-11T09:49:00Z">
              <w:tcPr>
                <w:tcW w:w="1209"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4044" w:author="wurongjun 00246467" w:date="2015-11-11T09:46:00Z"/>
              </w:rPr>
            </w:pPr>
            <w:ins w:id="4045" w:author="wurongjun 00246467" w:date="2015-11-11T09:46:00Z">
              <w:r>
                <w:t>VARCHAR2(255)</w:t>
              </w:r>
            </w:ins>
          </w:p>
        </w:tc>
        <w:tc>
          <w:tcPr>
            <w:tcW w:w="2143" w:type="pct"/>
            <w:tcBorders>
              <w:top w:val="single" w:sz="6" w:space="0" w:color="000000"/>
              <w:bottom w:val="single" w:sz="6" w:space="0" w:color="000000"/>
              <w:right w:val="single" w:sz="6" w:space="0" w:color="000000"/>
            </w:tcBorders>
            <w:shd w:val="clear" w:color="auto" w:fill="auto"/>
            <w:tcPrChange w:id="4046" w:author="wurongjun 00246467" w:date="2015-11-11T09:49:00Z">
              <w:tcPr>
                <w:tcW w:w="1853"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4047" w:author="wurongjun 00246467" w:date="2015-11-11T09:46:00Z"/>
              </w:rPr>
            </w:pPr>
            <w:ins w:id="4048" w:author="wurongjun 00246467" w:date="2015-11-11T09:46:00Z">
              <w:r>
                <w:t>扩展字段。</w:t>
              </w:r>
            </w:ins>
          </w:p>
        </w:tc>
        <w:tc>
          <w:tcPr>
            <w:tcW w:w="714" w:type="pct"/>
            <w:tcBorders>
              <w:top w:val="single" w:sz="6" w:space="0" w:color="000000"/>
              <w:bottom w:val="single" w:sz="6" w:space="0" w:color="000000"/>
            </w:tcBorders>
            <w:shd w:val="clear" w:color="auto" w:fill="auto"/>
            <w:tcPrChange w:id="4049" w:author="wurongjun 00246467" w:date="2015-11-11T09:49:00Z">
              <w:tcPr>
                <w:tcW w:w="725" w:type="pct"/>
                <w:tcBorders>
                  <w:top w:val="single" w:sz="6" w:space="0" w:color="000000"/>
                  <w:bottom w:val="single" w:sz="6" w:space="0" w:color="000000"/>
                </w:tcBorders>
                <w:shd w:val="clear" w:color="auto" w:fill="auto"/>
              </w:tcPr>
            </w:tcPrChange>
          </w:tcPr>
          <w:p w:rsidR="00117A2F" w:rsidRDefault="00117A2F" w:rsidP="004B7465">
            <w:pPr>
              <w:pStyle w:val="TableText"/>
              <w:rPr>
                <w:ins w:id="4050" w:author="wurongjun 00246467" w:date="2015-11-11T09:46:00Z"/>
              </w:rPr>
            </w:pPr>
            <w:ins w:id="4051" w:author="wurongjun 00246467" w:date="2015-11-11T09:46:00Z">
              <w:r>
                <w:t>YES</w:t>
              </w:r>
            </w:ins>
          </w:p>
        </w:tc>
      </w:tr>
      <w:tr w:rsidR="00117A2F" w:rsidTr="00117A2F">
        <w:trPr>
          <w:cantSplit/>
          <w:ins w:id="4052" w:author="wurongjun 00246467" w:date="2015-11-11T09:46:00Z"/>
          <w:trPrChange w:id="4053" w:author="wurongjun 00246467" w:date="2015-11-11T09:49:00Z">
            <w:trPr>
              <w:cantSplit/>
            </w:trPr>
          </w:trPrChange>
        </w:trPr>
        <w:tc>
          <w:tcPr>
            <w:tcW w:w="1032" w:type="pct"/>
            <w:tcBorders>
              <w:top w:val="single" w:sz="6" w:space="0" w:color="000000"/>
              <w:bottom w:val="single" w:sz="6" w:space="0" w:color="000000"/>
              <w:right w:val="single" w:sz="6" w:space="0" w:color="000000"/>
            </w:tcBorders>
            <w:shd w:val="clear" w:color="auto" w:fill="auto"/>
            <w:tcPrChange w:id="4054" w:author="wurongjun 00246467" w:date="2015-11-11T09:49:00Z">
              <w:tcPr>
                <w:tcW w:w="806"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4055" w:author="wurongjun 00246467" w:date="2015-11-11T09:46:00Z"/>
              </w:rPr>
            </w:pPr>
            <w:ins w:id="4056" w:author="wurongjun 00246467" w:date="2015-11-11T09:46:00Z">
              <w:r>
                <w:t>column3</w:t>
              </w:r>
            </w:ins>
          </w:p>
        </w:tc>
        <w:tc>
          <w:tcPr>
            <w:tcW w:w="1111" w:type="pct"/>
            <w:tcBorders>
              <w:top w:val="single" w:sz="6" w:space="0" w:color="000000"/>
              <w:bottom w:val="single" w:sz="6" w:space="0" w:color="000000"/>
              <w:right w:val="single" w:sz="6" w:space="0" w:color="000000"/>
            </w:tcBorders>
            <w:shd w:val="clear" w:color="auto" w:fill="auto"/>
            <w:tcPrChange w:id="4057" w:author="wurongjun 00246467" w:date="2015-11-11T09:49:00Z">
              <w:tcPr>
                <w:tcW w:w="1209"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4058" w:author="wurongjun 00246467" w:date="2015-11-11T09:46:00Z"/>
              </w:rPr>
            </w:pPr>
            <w:ins w:id="4059" w:author="wurongjun 00246467" w:date="2015-11-11T09:46:00Z">
              <w:r>
                <w:t>VARCHAR2(255)</w:t>
              </w:r>
            </w:ins>
          </w:p>
        </w:tc>
        <w:tc>
          <w:tcPr>
            <w:tcW w:w="2143" w:type="pct"/>
            <w:tcBorders>
              <w:top w:val="single" w:sz="6" w:space="0" w:color="000000"/>
              <w:bottom w:val="single" w:sz="6" w:space="0" w:color="000000"/>
              <w:right w:val="single" w:sz="6" w:space="0" w:color="000000"/>
            </w:tcBorders>
            <w:shd w:val="clear" w:color="auto" w:fill="auto"/>
            <w:tcPrChange w:id="4060" w:author="wurongjun 00246467" w:date="2015-11-11T09:49:00Z">
              <w:tcPr>
                <w:tcW w:w="1853"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4061" w:author="wurongjun 00246467" w:date="2015-11-11T09:46:00Z"/>
              </w:rPr>
            </w:pPr>
            <w:ins w:id="4062" w:author="wurongjun 00246467" w:date="2015-11-11T09:46:00Z">
              <w:r>
                <w:t>扩展字段。</w:t>
              </w:r>
            </w:ins>
          </w:p>
        </w:tc>
        <w:tc>
          <w:tcPr>
            <w:tcW w:w="714" w:type="pct"/>
            <w:tcBorders>
              <w:top w:val="single" w:sz="6" w:space="0" w:color="000000"/>
              <w:bottom w:val="single" w:sz="6" w:space="0" w:color="000000"/>
            </w:tcBorders>
            <w:shd w:val="clear" w:color="auto" w:fill="auto"/>
            <w:tcPrChange w:id="4063" w:author="wurongjun 00246467" w:date="2015-11-11T09:49:00Z">
              <w:tcPr>
                <w:tcW w:w="725" w:type="pct"/>
                <w:tcBorders>
                  <w:top w:val="single" w:sz="6" w:space="0" w:color="000000"/>
                  <w:bottom w:val="single" w:sz="6" w:space="0" w:color="000000"/>
                </w:tcBorders>
                <w:shd w:val="clear" w:color="auto" w:fill="auto"/>
              </w:tcPr>
            </w:tcPrChange>
          </w:tcPr>
          <w:p w:rsidR="00117A2F" w:rsidRDefault="00117A2F" w:rsidP="004B7465">
            <w:pPr>
              <w:pStyle w:val="TableText"/>
              <w:rPr>
                <w:ins w:id="4064" w:author="wurongjun 00246467" w:date="2015-11-11T09:46:00Z"/>
              </w:rPr>
            </w:pPr>
            <w:ins w:id="4065" w:author="wurongjun 00246467" w:date="2015-11-11T09:46:00Z">
              <w:r>
                <w:t>YES</w:t>
              </w:r>
            </w:ins>
          </w:p>
        </w:tc>
      </w:tr>
      <w:tr w:rsidR="00117A2F" w:rsidTr="00117A2F">
        <w:trPr>
          <w:cantSplit/>
          <w:ins w:id="4066" w:author="wurongjun 00246467" w:date="2015-11-11T09:46:00Z"/>
          <w:trPrChange w:id="4067" w:author="wurongjun 00246467" w:date="2015-11-11T09:49:00Z">
            <w:trPr>
              <w:cantSplit/>
            </w:trPr>
          </w:trPrChange>
        </w:trPr>
        <w:tc>
          <w:tcPr>
            <w:tcW w:w="1032" w:type="pct"/>
            <w:tcBorders>
              <w:top w:val="single" w:sz="6" w:space="0" w:color="000000"/>
              <w:bottom w:val="single" w:sz="6" w:space="0" w:color="000000"/>
              <w:right w:val="single" w:sz="6" w:space="0" w:color="000000"/>
            </w:tcBorders>
            <w:shd w:val="clear" w:color="auto" w:fill="auto"/>
            <w:tcPrChange w:id="4068" w:author="wurongjun 00246467" w:date="2015-11-11T09:49:00Z">
              <w:tcPr>
                <w:tcW w:w="806"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4069" w:author="wurongjun 00246467" w:date="2015-11-11T09:46:00Z"/>
              </w:rPr>
            </w:pPr>
            <w:ins w:id="4070" w:author="wurongjun 00246467" w:date="2015-11-11T09:46:00Z">
              <w:r>
                <w:t>column4</w:t>
              </w:r>
            </w:ins>
          </w:p>
        </w:tc>
        <w:tc>
          <w:tcPr>
            <w:tcW w:w="1111" w:type="pct"/>
            <w:tcBorders>
              <w:top w:val="single" w:sz="6" w:space="0" w:color="000000"/>
              <w:bottom w:val="single" w:sz="6" w:space="0" w:color="000000"/>
              <w:right w:val="single" w:sz="6" w:space="0" w:color="000000"/>
            </w:tcBorders>
            <w:shd w:val="clear" w:color="auto" w:fill="auto"/>
            <w:tcPrChange w:id="4071" w:author="wurongjun 00246467" w:date="2015-11-11T09:49:00Z">
              <w:tcPr>
                <w:tcW w:w="1209"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4072" w:author="wurongjun 00246467" w:date="2015-11-11T09:46:00Z"/>
              </w:rPr>
            </w:pPr>
            <w:ins w:id="4073" w:author="wurongjun 00246467" w:date="2015-11-11T09:46:00Z">
              <w:r>
                <w:t>VARCHAR2(255)</w:t>
              </w:r>
            </w:ins>
          </w:p>
        </w:tc>
        <w:tc>
          <w:tcPr>
            <w:tcW w:w="2143" w:type="pct"/>
            <w:tcBorders>
              <w:top w:val="single" w:sz="6" w:space="0" w:color="000000"/>
              <w:bottom w:val="single" w:sz="6" w:space="0" w:color="000000"/>
              <w:right w:val="single" w:sz="6" w:space="0" w:color="000000"/>
            </w:tcBorders>
            <w:shd w:val="clear" w:color="auto" w:fill="auto"/>
            <w:tcPrChange w:id="4074" w:author="wurongjun 00246467" w:date="2015-11-11T09:49:00Z">
              <w:tcPr>
                <w:tcW w:w="1853"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4075" w:author="wurongjun 00246467" w:date="2015-11-11T09:46:00Z"/>
              </w:rPr>
            </w:pPr>
            <w:ins w:id="4076" w:author="wurongjun 00246467" w:date="2015-11-11T09:46:00Z">
              <w:r>
                <w:t>扩展字段。</w:t>
              </w:r>
            </w:ins>
          </w:p>
        </w:tc>
        <w:tc>
          <w:tcPr>
            <w:tcW w:w="714" w:type="pct"/>
            <w:tcBorders>
              <w:top w:val="single" w:sz="6" w:space="0" w:color="000000"/>
              <w:bottom w:val="single" w:sz="6" w:space="0" w:color="000000"/>
            </w:tcBorders>
            <w:shd w:val="clear" w:color="auto" w:fill="auto"/>
            <w:tcPrChange w:id="4077" w:author="wurongjun 00246467" w:date="2015-11-11T09:49:00Z">
              <w:tcPr>
                <w:tcW w:w="725" w:type="pct"/>
                <w:tcBorders>
                  <w:top w:val="single" w:sz="6" w:space="0" w:color="000000"/>
                  <w:bottom w:val="single" w:sz="6" w:space="0" w:color="000000"/>
                </w:tcBorders>
                <w:shd w:val="clear" w:color="auto" w:fill="auto"/>
              </w:tcPr>
            </w:tcPrChange>
          </w:tcPr>
          <w:p w:rsidR="00117A2F" w:rsidRDefault="00117A2F" w:rsidP="004B7465">
            <w:pPr>
              <w:pStyle w:val="TableText"/>
              <w:rPr>
                <w:ins w:id="4078" w:author="wurongjun 00246467" w:date="2015-11-11T09:46:00Z"/>
              </w:rPr>
            </w:pPr>
            <w:ins w:id="4079" w:author="wurongjun 00246467" w:date="2015-11-11T09:46:00Z">
              <w:r>
                <w:t>YES</w:t>
              </w:r>
            </w:ins>
          </w:p>
        </w:tc>
      </w:tr>
      <w:tr w:rsidR="00117A2F" w:rsidTr="00117A2F">
        <w:trPr>
          <w:cantSplit/>
          <w:ins w:id="4080" w:author="wurongjun 00246467" w:date="2015-11-11T09:46:00Z"/>
          <w:trPrChange w:id="4081" w:author="wurongjun 00246467" w:date="2015-11-11T09:49:00Z">
            <w:trPr>
              <w:cantSplit/>
            </w:trPr>
          </w:trPrChange>
        </w:trPr>
        <w:tc>
          <w:tcPr>
            <w:tcW w:w="1032" w:type="pct"/>
            <w:tcBorders>
              <w:top w:val="single" w:sz="6" w:space="0" w:color="000000"/>
              <w:bottom w:val="single" w:sz="6" w:space="0" w:color="000000"/>
              <w:right w:val="single" w:sz="6" w:space="0" w:color="000000"/>
            </w:tcBorders>
            <w:shd w:val="clear" w:color="auto" w:fill="auto"/>
            <w:tcPrChange w:id="4082" w:author="wurongjun 00246467" w:date="2015-11-11T09:49:00Z">
              <w:tcPr>
                <w:tcW w:w="806"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4083" w:author="wurongjun 00246467" w:date="2015-11-11T09:46:00Z"/>
              </w:rPr>
            </w:pPr>
            <w:ins w:id="4084" w:author="wurongjun 00246467" w:date="2015-11-11T09:46:00Z">
              <w:r>
                <w:t>column5</w:t>
              </w:r>
            </w:ins>
          </w:p>
        </w:tc>
        <w:tc>
          <w:tcPr>
            <w:tcW w:w="1111" w:type="pct"/>
            <w:tcBorders>
              <w:top w:val="single" w:sz="6" w:space="0" w:color="000000"/>
              <w:bottom w:val="single" w:sz="6" w:space="0" w:color="000000"/>
              <w:right w:val="single" w:sz="6" w:space="0" w:color="000000"/>
            </w:tcBorders>
            <w:shd w:val="clear" w:color="auto" w:fill="auto"/>
            <w:tcPrChange w:id="4085" w:author="wurongjun 00246467" w:date="2015-11-11T09:49:00Z">
              <w:tcPr>
                <w:tcW w:w="1209"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4086" w:author="wurongjun 00246467" w:date="2015-11-11T09:46:00Z"/>
              </w:rPr>
            </w:pPr>
            <w:ins w:id="4087" w:author="wurongjun 00246467" w:date="2015-11-11T09:46:00Z">
              <w:r>
                <w:t>VARCHAR2(255)</w:t>
              </w:r>
            </w:ins>
          </w:p>
        </w:tc>
        <w:tc>
          <w:tcPr>
            <w:tcW w:w="2143" w:type="pct"/>
            <w:tcBorders>
              <w:top w:val="single" w:sz="6" w:space="0" w:color="000000"/>
              <w:bottom w:val="single" w:sz="6" w:space="0" w:color="000000"/>
              <w:right w:val="single" w:sz="6" w:space="0" w:color="000000"/>
            </w:tcBorders>
            <w:shd w:val="clear" w:color="auto" w:fill="auto"/>
            <w:tcPrChange w:id="4088" w:author="wurongjun 00246467" w:date="2015-11-11T09:49:00Z">
              <w:tcPr>
                <w:tcW w:w="1853"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4089" w:author="wurongjun 00246467" w:date="2015-11-11T09:46:00Z"/>
              </w:rPr>
            </w:pPr>
            <w:ins w:id="4090" w:author="wurongjun 00246467" w:date="2015-11-11T09:46:00Z">
              <w:r>
                <w:t>扩展字段。</w:t>
              </w:r>
            </w:ins>
          </w:p>
        </w:tc>
        <w:tc>
          <w:tcPr>
            <w:tcW w:w="714" w:type="pct"/>
            <w:tcBorders>
              <w:top w:val="single" w:sz="6" w:space="0" w:color="000000"/>
              <w:bottom w:val="single" w:sz="6" w:space="0" w:color="000000"/>
            </w:tcBorders>
            <w:shd w:val="clear" w:color="auto" w:fill="auto"/>
            <w:tcPrChange w:id="4091" w:author="wurongjun 00246467" w:date="2015-11-11T09:49:00Z">
              <w:tcPr>
                <w:tcW w:w="725" w:type="pct"/>
                <w:tcBorders>
                  <w:top w:val="single" w:sz="6" w:space="0" w:color="000000"/>
                  <w:bottom w:val="single" w:sz="6" w:space="0" w:color="000000"/>
                </w:tcBorders>
                <w:shd w:val="clear" w:color="auto" w:fill="auto"/>
              </w:tcPr>
            </w:tcPrChange>
          </w:tcPr>
          <w:p w:rsidR="00117A2F" w:rsidRDefault="00117A2F" w:rsidP="004B7465">
            <w:pPr>
              <w:pStyle w:val="TableText"/>
              <w:rPr>
                <w:ins w:id="4092" w:author="wurongjun 00246467" w:date="2015-11-11T09:46:00Z"/>
              </w:rPr>
            </w:pPr>
            <w:ins w:id="4093" w:author="wurongjun 00246467" w:date="2015-11-11T09:46:00Z">
              <w:r>
                <w:t>YES</w:t>
              </w:r>
            </w:ins>
          </w:p>
        </w:tc>
      </w:tr>
      <w:tr w:rsidR="00117A2F" w:rsidTr="00117A2F">
        <w:trPr>
          <w:cantSplit/>
          <w:ins w:id="4094" w:author="wurongjun 00246467" w:date="2015-11-11T09:46:00Z"/>
          <w:trPrChange w:id="4095" w:author="wurongjun 00246467" w:date="2015-11-11T09:49:00Z">
            <w:trPr>
              <w:cantSplit/>
            </w:trPr>
          </w:trPrChange>
        </w:trPr>
        <w:tc>
          <w:tcPr>
            <w:tcW w:w="1032" w:type="pct"/>
            <w:tcBorders>
              <w:top w:val="single" w:sz="6" w:space="0" w:color="000000"/>
              <w:bottom w:val="single" w:sz="6" w:space="0" w:color="000000"/>
              <w:right w:val="single" w:sz="6" w:space="0" w:color="000000"/>
            </w:tcBorders>
            <w:shd w:val="clear" w:color="auto" w:fill="auto"/>
            <w:tcPrChange w:id="4096" w:author="wurongjun 00246467" w:date="2015-11-11T09:49:00Z">
              <w:tcPr>
                <w:tcW w:w="806"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4097" w:author="wurongjun 00246467" w:date="2015-11-11T09:46:00Z"/>
              </w:rPr>
            </w:pPr>
            <w:ins w:id="4098" w:author="wurongjun 00246467" w:date="2015-11-11T09:46:00Z">
              <w:r>
                <w:t>column6</w:t>
              </w:r>
            </w:ins>
          </w:p>
        </w:tc>
        <w:tc>
          <w:tcPr>
            <w:tcW w:w="1111" w:type="pct"/>
            <w:tcBorders>
              <w:top w:val="single" w:sz="6" w:space="0" w:color="000000"/>
              <w:bottom w:val="single" w:sz="6" w:space="0" w:color="000000"/>
              <w:right w:val="single" w:sz="6" w:space="0" w:color="000000"/>
            </w:tcBorders>
            <w:shd w:val="clear" w:color="auto" w:fill="auto"/>
            <w:tcPrChange w:id="4099" w:author="wurongjun 00246467" w:date="2015-11-11T09:49:00Z">
              <w:tcPr>
                <w:tcW w:w="1209"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4100" w:author="wurongjun 00246467" w:date="2015-11-11T09:46:00Z"/>
              </w:rPr>
            </w:pPr>
            <w:ins w:id="4101" w:author="wurongjun 00246467" w:date="2015-11-11T09:46:00Z">
              <w:r>
                <w:t>VARCHAR2(255)</w:t>
              </w:r>
            </w:ins>
          </w:p>
        </w:tc>
        <w:tc>
          <w:tcPr>
            <w:tcW w:w="2143" w:type="pct"/>
            <w:tcBorders>
              <w:top w:val="single" w:sz="6" w:space="0" w:color="000000"/>
              <w:bottom w:val="single" w:sz="6" w:space="0" w:color="000000"/>
              <w:right w:val="single" w:sz="6" w:space="0" w:color="000000"/>
            </w:tcBorders>
            <w:shd w:val="clear" w:color="auto" w:fill="auto"/>
            <w:tcPrChange w:id="4102" w:author="wurongjun 00246467" w:date="2015-11-11T09:49:00Z">
              <w:tcPr>
                <w:tcW w:w="1853"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4103" w:author="wurongjun 00246467" w:date="2015-11-11T09:46:00Z"/>
              </w:rPr>
            </w:pPr>
            <w:ins w:id="4104" w:author="wurongjun 00246467" w:date="2015-11-11T09:46:00Z">
              <w:r>
                <w:t>扩展字段。</w:t>
              </w:r>
            </w:ins>
          </w:p>
        </w:tc>
        <w:tc>
          <w:tcPr>
            <w:tcW w:w="714" w:type="pct"/>
            <w:tcBorders>
              <w:top w:val="single" w:sz="6" w:space="0" w:color="000000"/>
              <w:bottom w:val="single" w:sz="6" w:space="0" w:color="000000"/>
            </w:tcBorders>
            <w:shd w:val="clear" w:color="auto" w:fill="auto"/>
            <w:tcPrChange w:id="4105" w:author="wurongjun 00246467" w:date="2015-11-11T09:49:00Z">
              <w:tcPr>
                <w:tcW w:w="725" w:type="pct"/>
                <w:tcBorders>
                  <w:top w:val="single" w:sz="6" w:space="0" w:color="000000"/>
                  <w:bottom w:val="single" w:sz="6" w:space="0" w:color="000000"/>
                </w:tcBorders>
                <w:shd w:val="clear" w:color="auto" w:fill="auto"/>
              </w:tcPr>
            </w:tcPrChange>
          </w:tcPr>
          <w:p w:rsidR="00117A2F" w:rsidRDefault="00117A2F" w:rsidP="004B7465">
            <w:pPr>
              <w:pStyle w:val="TableText"/>
              <w:rPr>
                <w:ins w:id="4106" w:author="wurongjun 00246467" w:date="2015-11-11T09:46:00Z"/>
              </w:rPr>
            </w:pPr>
            <w:ins w:id="4107" w:author="wurongjun 00246467" w:date="2015-11-11T09:46:00Z">
              <w:r>
                <w:t>YES</w:t>
              </w:r>
            </w:ins>
          </w:p>
        </w:tc>
      </w:tr>
      <w:tr w:rsidR="00117A2F" w:rsidTr="00117A2F">
        <w:trPr>
          <w:cantSplit/>
          <w:ins w:id="4108" w:author="wurongjun 00246467" w:date="2015-11-11T09:46:00Z"/>
          <w:trPrChange w:id="4109" w:author="wurongjun 00246467" w:date="2015-11-11T09:49:00Z">
            <w:trPr>
              <w:cantSplit/>
            </w:trPr>
          </w:trPrChange>
        </w:trPr>
        <w:tc>
          <w:tcPr>
            <w:tcW w:w="1032" w:type="pct"/>
            <w:tcBorders>
              <w:top w:val="single" w:sz="6" w:space="0" w:color="000000"/>
              <w:bottom w:val="single" w:sz="6" w:space="0" w:color="000000"/>
              <w:right w:val="single" w:sz="6" w:space="0" w:color="000000"/>
            </w:tcBorders>
            <w:shd w:val="clear" w:color="auto" w:fill="auto"/>
            <w:tcPrChange w:id="4110" w:author="wurongjun 00246467" w:date="2015-11-11T09:49:00Z">
              <w:tcPr>
                <w:tcW w:w="806"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4111" w:author="wurongjun 00246467" w:date="2015-11-11T09:46:00Z"/>
              </w:rPr>
            </w:pPr>
            <w:ins w:id="4112" w:author="wurongjun 00246467" w:date="2015-11-11T09:46:00Z">
              <w:r>
                <w:t>column7</w:t>
              </w:r>
            </w:ins>
          </w:p>
        </w:tc>
        <w:tc>
          <w:tcPr>
            <w:tcW w:w="1111" w:type="pct"/>
            <w:tcBorders>
              <w:top w:val="single" w:sz="6" w:space="0" w:color="000000"/>
              <w:bottom w:val="single" w:sz="6" w:space="0" w:color="000000"/>
              <w:right w:val="single" w:sz="6" w:space="0" w:color="000000"/>
            </w:tcBorders>
            <w:shd w:val="clear" w:color="auto" w:fill="auto"/>
            <w:tcPrChange w:id="4113" w:author="wurongjun 00246467" w:date="2015-11-11T09:49:00Z">
              <w:tcPr>
                <w:tcW w:w="1209"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4114" w:author="wurongjun 00246467" w:date="2015-11-11T09:46:00Z"/>
              </w:rPr>
            </w:pPr>
            <w:ins w:id="4115" w:author="wurongjun 00246467" w:date="2015-11-11T09:46:00Z">
              <w:r>
                <w:t>VARCHAR2(255)</w:t>
              </w:r>
            </w:ins>
          </w:p>
        </w:tc>
        <w:tc>
          <w:tcPr>
            <w:tcW w:w="2143" w:type="pct"/>
            <w:tcBorders>
              <w:top w:val="single" w:sz="6" w:space="0" w:color="000000"/>
              <w:bottom w:val="single" w:sz="6" w:space="0" w:color="000000"/>
              <w:right w:val="single" w:sz="6" w:space="0" w:color="000000"/>
            </w:tcBorders>
            <w:shd w:val="clear" w:color="auto" w:fill="auto"/>
            <w:tcPrChange w:id="4116" w:author="wurongjun 00246467" w:date="2015-11-11T09:49:00Z">
              <w:tcPr>
                <w:tcW w:w="1853"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4117" w:author="wurongjun 00246467" w:date="2015-11-11T09:46:00Z"/>
              </w:rPr>
            </w:pPr>
            <w:ins w:id="4118" w:author="wurongjun 00246467" w:date="2015-11-11T09:46:00Z">
              <w:r>
                <w:t>扩展字段。</w:t>
              </w:r>
            </w:ins>
          </w:p>
        </w:tc>
        <w:tc>
          <w:tcPr>
            <w:tcW w:w="714" w:type="pct"/>
            <w:tcBorders>
              <w:top w:val="single" w:sz="6" w:space="0" w:color="000000"/>
              <w:bottom w:val="single" w:sz="6" w:space="0" w:color="000000"/>
            </w:tcBorders>
            <w:shd w:val="clear" w:color="auto" w:fill="auto"/>
            <w:tcPrChange w:id="4119" w:author="wurongjun 00246467" w:date="2015-11-11T09:49:00Z">
              <w:tcPr>
                <w:tcW w:w="725" w:type="pct"/>
                <w:tcBorders>
                  <w:top w:val="single" w:sz="6" w:space="0" w:color="000000"/>
                  <w:bottom w:val="single" w:sz="6" w:space="0" w:color="000000"/>
                </w:tcBorders>
                <w:shd w:val="clear" w:color="auto" w:fill="auto"/>
              </w:tcPr>
            </w:tcPrChange>
          </w:tcPr>
          <w:p w:rsidR="00117A2F" w:rsidRDefault="00117A2F" w:rsidP="004B7465">
            <w:pPr>
              <w:pStyle w:val="TableText"/>
              <w:rPr>
                <w:ins w:id="4120" w:author="wurongjun 00246467" w:date="2015-11-11T09:46:00Z"/>
              </w:rPr>
            </w:pPr>
            <w:ins w:id="4121" w:author="wurongjun 00246467" w:date="2015-11-11T09:46:00Z">
              <w:r>
                <w:t>YES</w:t>
              </w:r>
            </w:ins>
          </w:p>
        </w:tc>
      </w:tr>
      <w:tr w:rsidR="00117A2F" w:rsidTr="00117A2F">
        <w:trPr>
          <w:cantSplit/>
          <w:ins w:id="4122" w:author="wurongjun 00246467" w:date="2015-11-11T09:46:00Z"/>
          <w:trPrChange w:id="4123" w:author="wurongjun 00246467" w:date="2015-11-11T09:49:00Z">
            <w:trPr>
              <w:cantSplit/>
            </w:trPr>
          </w:trPrChange>
        </w:trPr>
        <w:tc>
          <w:tcPr>
            <w:tcW w:w="1032" w:type="pct"/>
            <w:tcBorders>
              <w:top w:val="single" w:sz="6" w:space="0" w:color="000000"/>
              <w:bottom w:val="single" w:sz="6" w:space="0" w:color="000000"/>
              <w:right w:val="single" w:sz="6" w:space="0" w:color="000000"/>
            </w:tcBorders>
            <w:shd w:val="clear" w:color="auto" w:fill="auto"/>
            <w:tcPrChange w:id="4124" w:author="wurongjun 00246467" w:date="2015-11-11T09:49:00Z">
              <w:tcPr>
                <w:tcW w:w="806"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4125" w:author="wurongjun 00246467" w:date="2015-11-11T09:46:00Z"/>
              </w:rPr>
            </w:pPr>
            <w:ins w:id="4126" w:author="wurongjun 00246467" w:date="2015-11-11T09:46:00Z">
              <w:r>
                <w:t>column8</w:t>
              </w:r>
            </w:ins>
          </w:p>
        </w:tc>
        <w:tc>
          <w:tcPr>
            <w:tcW w:w="1111" w:type="pct"/>
            <w:tcBorders>
              <w:top w:val="single" w:sz="6" w:space="0" w:color="000000"/>
              <w:bottom w:val="single" w:sz="6" w:space="0" w:color="000000"/>
              <w:right w:val="single" w:sz="6" w:space="0" w:color="000000"/>
            </w:tcBorders>
            <w:shd w:val="clear" w:color="auto" w:fill="auto"/>
            <w:tcPrChange w:id="4127" w:author="wurongjun 00246467" w:date="2015-11-11T09:49:00Z">
              <w:tcPr>
                <w:tcW w:w="1209"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4128" w:author="wurongjun 00246467" w:date="2015-11-11T09:46:00Z"/>
              </w:rPr>
            </w:pPr>
            <w:ins w:id="4129" w:author="wurongjun 00246467" w:date="2015-11-11T09:46:00Z">
              <w:r>
                <w:t>VARCHAR2(255)</w:t>
              </w:r>
            </w:ins>
          </w:p>
        </w:tc>
        <w:tc>
          <w:tcPr>
            <w:tcW w:w="2143" w:type="pct"/>
            <w:tcBorders>
              <w:top w:val="single" w:sz="6" w:space="0" w:color="000000"/>
              <w:bottom w:val="single" w:sz="6" w:space="0" w:color="000000"/>
              <w:right w:val="single" w:sz="6" w:space="0" w:color="000000"/>
            </w:tcBorders>
            <w:shd w:val="clear" w:color="auto" w:fill="auto"/>
            <w:tcPrChange w:id="4130" w:author="wurongjun 00246467" w:date="2015-11-11T09:49:00Z">
              <w:tcPr>
                <w:tcW w:w="1853"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4131" w:author="wurongjun 00246467" w:date="2015-11-11T09:46:00Z"/>
              </w:rPr>
            </w:pPr>
            <w:ins w:id="4132" w:author="wurongjun 00246467" w:date="2015-11-11T09:46:00Z">
              <w:r>
                <w:t>扩展字段。</w:t>
              </w:r>
            </w:ins>
          </w:p>
        </w:tc>
        <w:tc>
          <w:tcPr>
            <w:tcW w:w="714" w:type="pct"/>
            <w:tcBorders>
              <w:top w:val="single" w:sz="6" w:space="0" w:color="000000"/>
              <w:bottom w:val="single" w:sz="6" w:space="0" w:color="000000"/>
            </w:tcBorders>
            <w:shd w:val="clear" w:color="auto" w:fill="auto"/>
            <w:tcPrChange w:id="4133" w:author="wurongjun 00246467" w:date="2015-11-11T09:49:00Z">
              <w:tcPr>
                <w:tcW w:w="725" w:type="pct"/>
                <w:tcBorders>
                  <w:top w:val="single" w:sz="6" w:space="0" w:color="000000"/>
                  <w:bottom w:val="single" w:sz="6" w:space="0" w:color="000000"/>
                </w:tcBorders>
                <w:shd w:val="clear" w:color="auto" w:fill="auto"/>
              </w:tcPr>
            </w:tcPrChange>
          </w:tcPr>
          <w:p w:rsidR="00117A2F" w:rsidRDefault="00117A2F" w:rsidP="004B7465">
            <w:pPr>
              <w:pStyle w:val="TableText"/>
              <w:rPr>
                <w:ins w:id="4134" w:author="wurongjun 00246467" w:date="2015-11-11T09:46:00Z"/>
              </w:rPr>
            </w:pPr>
            <w:ins w:id="4135" w:author="wurongjun 00246467" w:date="2015-11-11T09:46:00Z">
              <w:r>
                <w:t>YES</w:t>
              </w:r>
            </w:ins>
          </w:p>
        </w:tc>
      </w:tr>
      <w:tr w:rsidR="00117A2F" w:rsidTr="00117A2F">
        <w:trPr>
          <w:cantSplit/>
          <w:ins w:id="4136" w:author="wurongjun 00246467" w:date="2015-11-11T09:46:00Z"/>
          <w:trPrChange w:id="4137" w:author="wurongjun 00246467" w:date="2015-11-11T09:49:00Z">
            <w:trPr>
              <w:cantSplit/>
            </w:trPr>
          </w:trPrChange>
        </w:trPr>
        <w:tc>
          <w:tcPr>
            <w:tcW w:w="1032" w:type="pct"/>
            <w:tcBorders>
              <w:top w:val="single" w:sz="6" w:space="0" w:color="000000"/>
              <w:bottom w:val="single" w:sz="6" w:space="0" w:color="000000"/>
              <w:right w:val="single" w:sz="6" w:space="0" w:color="000000"/>
            </w:tcBorders>
            <w:shd w:val="clear" w:color="auto" w:fill="auto"/>
            <w:tcPrChange w:id="4138" w:author="wurongjun 00246467" w:date="2015-11-11T09:49:00Z">
              <w:tcPr>
                <w:tcW w:w="806"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4139" w:author="wurongjun 00246467" w:date="2015-11-11T09:46:00Z"/>
              </w:rPr>
            </w:pPr>
            <w:ins w:id="4140" w:author="wurongjun 00246467" w:date="2015-11-11T09:46:00Z">
              <w:r>
                <w:t>column9</w:t>
              </w:r>
            </w:ins>
          </w:p>
        </w:tc>
        <w:tc>
          <w:tcPr>
            <w:tcW w:w="1111" w:type="pct"/>
            <w:tcBorders>
              <w:top w:val="single" w:sz="6" w:space="0" w:color="000000"/>
              <w:bottom w:val="single" w:sz="6" w:space="0" w:color="000000"/>
              <w:right w:val="single" w:sz="6" w:space="0" w:color="000000"/>
            </w:tcBorders>
            <w:shd w:val="clear" w:color="auto" w:fill="auto"/>
            <w:tcPrChange w:id="4141" w:author="wurongjun 00246467" w:date="2015-11-11T09:49:00Z">
              <w:tcPr>
                <w:tcW w:w="1209"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4142" w:author="wurongjun 00246467" w:date="2015-11-11T09:46:00Z"/>
              </w:rPr>
            </w:pPr>
            <w:ins w:id="4143" w:author="wurongjun 00246467" w:date="2015-11-11T09:46:00Z">
              <w:r>
                <w:t>VARCHAR2(255)</w:t>
              </w:r>
            </w:ins>
          </w:p>
        </w:tc>
        <w:tc>
          <w:tcPr>
            <w:tcW w:w="2143" w:type="pct"/>
            <w:tcBorders>
              <w:top w:val="single" w:sz="6" w:space="0" w:color="000000"/>
              <w:bottom w:val="single" w:sz="6" w:space="0" w:color="000000"/>
              <w:right w:val="single" w:sz="6" w:space="0" w:color="000000"/>
            </w:tcBorders>
            <w:shd w:val="clear" w:color="auto" w:fill="auto"/>
            <w:tcPrChange w:id="4144" w:author="wurongjun 00246467" w:date="2015-11-11T09:49:00Z">
              <w:tcPr>
                <w:tcW w:w="1853"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4145" w:author="wurongjun 00246467" w:date="2015-11-11T09:46:00Z"/>
              </w:rPr>
            </w:pPr>
            <w:ins w:id="4146" w:author="wurongjun 00246467" w:date="2015-11-11T09:46:00Z">
              <w:r>
                <w:t>扩展字段。</w:t>
              </w:r>
            </w:ins>
          </w:p>
        </w:tc>
        <w:tc>
          <w:tcPr>
            <w:tcW w:w="714" w:type="pct"/>
            <w:tcBorders>
              <w:top w:val="single" w:sz="6" w:space="0" w:color="000000"/>
              <w:bottom w:val="single" w:sz="6" w:space="0" w:color="000000"/>
            </w:tcBorders>
            <w:shd w:val="clear" w:color="auto" w:fill="auto"/>
            <w:tcPrChange w:id="4147" w:author="wurongjun 00246467" w:date="2015-11-11T09:49:00Z">
              <w:tcPr>
                <w:tcW w:w="725" w:type="pct"/>
                <w:tcBorders>
                  <w:top w:val="single" w:sz="6" w:space="0" w:color="000000"/>
                  <w:bottom w:val="single" w:sz="6" w:space="0" w:color="000000"/>
                </w:tcBorders>
                <w:shd w:val="clear" w:color="auto" w:fill="auto"/>
              </w:tcPr>
            </w:tcPrChange>
          </w:tcPr>
          <w:p w:rsidR="00117A2F" w:rsidRDefault="00117A2F" w:rsidP="004B7465">
            <w:pPr>
              <w:pStyle w:val="TableText"/>
              <w:rPr>
                <w:ins w:id="4148" w:author="wurongjun 00246467" w:date="2015-11-11T09:46:00Z"/>
              </w:rPr>
            </w:pPr>
            <w:ins w:id="4149" w:author="wurongjun 00246467" w:date="2015-11-11T09:46:00Z">
              <w:r>
                <w:t>YES</w:t>
              </w:r>
            </w:ins>
          </w:p>
        </w:tc>
      </w:tr>
      <w:tr w:rsidR="00117A2F" w:rsidTr="00117A2F">
        <w:trPr>
          <w:cantSplit/>
          <w:ins w:id="4150" w:author="wurongjun 00246467" w:date="2015-11-11T09:46:00Z"/>
          <w:trPrChange w:id="4151" w:author="wurongjun 00246467" w:date="2015-11-11T09:49:00Z">
            <w:trPr>
              <w:cantSplit/>
            </w:trPr>
          </w:trPrChange>
        </w:trPr>
        <w:tc>
          <w:tcPr>
            <w:tcW w:w="1032" w:type="pct"/>
            <w:tcBorders>
              <w:top w:val="single" w:sz="6" w:space="0" w:color="000000"/>
              <w:bottom w:val="single" w:sz="6" w:space="0" w:color="000000"/>
              <w:right w:val="single" w:sz="6" w:space="0" w:color="000000"/>
            </w:tcBorders>
            <w:shd w:val="clear" w:color="auto" w:fill="auto"/>
            <w:tcPrChange w:id="4152" w:author="wurongjun 00246467" w:date="2015-11-11T09:49:00Z">
              <w:tcPr>
                <w:tcW w:w="806"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4153" w:author="wurongjun 00246467" w:date="2015-11-11T09:46:00Z"/>
              </w:rPr>
            </w:pPr>
            <w:ins w:id="4154" w:author="wurongjun 00246467" w:date="2015-11-11T09:46:00Z">
              <w:r>
                <w:t>column10</w:t>
              </w:r>
            </w:ins>
          </w:p>
        </w:tc>
        <w:tc>
          <w:tcPr>
            <w:tcW w:w="1111" w:type="pct"/>
            <w:tcBorders>
              <w:top w:val="single" w:sz="6" w:space="0" w:color="000000"/>
              <w:bottom w:val="single" w:sz="6" w:space="0" w:color="000000"/>
              <w:right w:val="single" w:sz="6" w:space="0" w:color="000000"/>
            </w:tcBorders>
            <w:shd w:val="clear" w:color="auto" w:fill="auto"/>
            <w:tcPrChange w:id="4155" w:author="wurongjun 00246467" w:date="2015-11-11T09:49:00Z">
              <w:tcPr>
                <w:tcW w:w="1209"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4156" w:author="wurongjun 00246467" w:date="2015-11-11T09:46:00Z"/>
              </w:rPr>
            </w:pPr>
            <w:ins w:id="4157" w:author="wurongjun 00246467" w:date="2015-11-11T09:46:00Z">
              <w:r>
                <w:t>VARCHAR2(255)</w:t>
              </w:r>
            </w:ins>
          </w:p>
        </w:tc>
        <w:tc>
          <w:tcPr>
            <w:tcW w:w="2143" w:type="pct"/>
            <w:tcBorders>
              <w:top w:val="single" w:sz="6" w:space="0" w:color="000000"/>
              <w:bottom w:val="single" w:sz="6" w:space="0" w:color="000000"/>
              <w:right w:val="single" w:sz="6" w:space="0" w:color="000000"/>
            </w:tcBorders>
            <w:shd w:val="clear" w:color="auto" w:fill="auto"/>
            <w:tcPrChange w:id="4158" w:author="wurongjun 00246467" w:date="2015-11-11T09:49:00Z">
              <w:tcPr>
                <w:tcW w:w="1853" w:type="pct"/>
                <w:tcBorders>
                  <w:top w:val="single" w:sz="6" w:space="0" w:color="000000"/>
                  <w:bottom w:val="single" w:sz="6" w:space="0" w:color="000000"/>
                  <w:right w:val="single" w:sz="6" w:space="0" w:color="000000"/>
                </w:tcBorders>
                <w:shd w:val="clear" w:color="auto" w:fill="auto"/>
              </w:tcPr>
            </w:tcPrChange>
          </w:tcPr>
          <w:p w:rsidR="00117A2F" w:rsidRDefault="00117A2F" w:rsidP="004B7465">
            <w:pPr>
              <w:pStyle w:val="TableText"/>
              <w:rPr>
                <w:ins w:id="4159" w:author="wurongjun 00246467" w:date="2015-11-11T09:46:00Z"/>
              </w:rPr>
            </w:pPr>
            <w:ins w:id="4160" w:author="wurongjun 00246467" w:date="2015-11-11T09:46:00Z">
              <w:r>
                <w:t>扩展字段。</w:t>
              </w:r>
            </w:ins>
          </w:p>
        </w:tc>
        <w:tc>
          <w:tcPr>
            <w:tcW w:w="714" w:type="pct"/>
            <w:tcBorders>
              <w:top w:val="single" w:sz="6" w:space="0" w:color="000000"/>
              <w:bottom w:val="single" w:sz="6" w:space="0" w:color="000000"/>
            </w:tcBorders>
            <w:shd w:val="clear" w:color="auto" w:fill="auto"/>
            <w:tcPrChange w:id="4161" w:author="wurongjun 00246467" w:date="2015-11-11T09:49:00Z">
              <w:tcPr>
                <w:tcW w:w="725" w:type="pct"/>
                <w:tcBorders>
                  <w:top w:val="single" w:sz="6" w:space="0" w:color="000000"/>
                  <w:bottom w:val="single" w:sz="6" w:space="0" w:color="000000"/>
                </w:tcBorders>
                <w:shd w:val="clear" w:color="auto" w:fill="auto"/>
              </w:tcPr>
            </w:tcPrChange>
          </w:tcPr>
          <w:p w:rsidR="00117A2F" w:rsidRDefault="00117A2F" w:rsidP="004B7465">
            <w:pPr>
              <w:pStyle w:val="TableText"/>
              <w:rPr>
                <w:ins w:id="4162" w:author="wurongjun 00246467" w:date="2015-11-11T09:46:00Z"/>
              </w:rPr>
            </w:pPr>
            <w:ins w:id="4163" w:author="wurongjun 00246467" w:date="2015-11-11T09:46:00Z">
              <w:r>
                <w:t>YES</w:t>
              </w:r>
            </w:ins>
          </w:p>
        </w:tc>
      </w:tr>
    </w:tbl>
    <w:p w:rsidR="00117A2F" w:rsidRDefault="00117A2F" w:rsidP="007E5D38">
      <w:pPr>
        <w:rPr>
          <w:ins w:id="4164" w:author="wurongjun 00246467" w:date="2015-11-11T09:46:00Z"/>
        </w:rPr>
      </w:pPr>
    </w:p>
    <w:p w:rsidR="00117A2F" w:rsidRDefault="00117A2F" w:rsidP="007E5D38"/>
    <w:p w:rsidR="00EC3B6D" w:rsidRDefault="000E730B" w:rsidP="00EC3B6D">
      <w:pPr>
        <w:pStyle w:val="21"/>
      </w:pPr>
      <w:bookmarkStart w:id="4165" w:name="_Toc435003426"/>
      <w:r>
        <w:rPr>
          <w:rFonts w:hint="eastAsia"/>
        </w:rPr>
        <w:lastRenderedPageBreak/>
        <w:t>BMP</w:t>
      </w:r>
      <w:r w:rsidR="005C1FD9">
        <w:rPr>
          <w:rFonts w:hint="eastAsia"/>
        </w:rPr>
        <w:t>平台</w:t>
      </w:r>
      <w:r w:rsidR="00EC3B6D">
        <w:rPr>
          <w:rFonts w:hint="eastAsia"/>
        </w:rPr>
        <w:t>物理表</w:t>
      </w:r>
      <w:ins w:id="4166" w:author="wtest222" w:date="2014-10-27T11:41:00Z">
        <w:r w:rsidR="00E067AF">
          <w:rPr>
            <w:rFonts w:ascii="华文细黑" w:eastAsia="华文细黑" w:hAnsi="华文细黑" w:hint="eastAsia"/>
            <w:b/>
          </w:rPr>
          <w:t>（自</w:t>
        </w:r>
      </w:ins>
      <w:ins w:id="4167" w:author="wurongjun 00246467" w:date="2015-04-22T16:40:00Z">
        <w:r w:rsidR="0009409B">
          <w:rPr>
            <w:rFonts w:ascii="华文细黑" w:eastAsia="华文细黑" w:hAnsi="华文细黑" w:hint="eastAsia"/>
            <w:b/>
          </w:rPr>
          <w:t>V</w:t>
        </w:r>
        <w:r w:rsidR="0009409B">
          <w:rPr>
            <w:rFonts w:ascii="华文细黑" w:eastAsia="华文细黑" w:hAnsi="华文细黑"/>
            <w:b/>
          </w:rPr>
          <w:t>2R6</w:t>
        </w:r>
      </w:ins>
      <w:ins w:id="4168" w:author="wtest222" w:date="2014-10-27T11:41:00Z">
        <w:r w:rsidR="00E067AF">
          <w:rPr>
            <w:rFonts w:ascii="华文细黑" w:eastAsia="华文细黑" w:hAnsi="华文细黑" w:hint="eastAsia"/>
            <w:b/>
          </w:rPr>
          <w:t>C30版本不建议使用）</w:t>
        </w:r>
      </w:ins>
      <w:bookmarkEnd w:id="4165"/>
    </w:p>
    <w:p w:rsidR="00EC3B6D" w:rsidRPr="00B72E51" w:rsidRDefault="00EC3B6D" w:rsidP="00EC3B6D">
      <w:pPr>
        <w:pStyle w:val="31"/>
        <w:numPr>
          <w:ilvl w:val="2"/>
          <w:numId w:val="30"/>
        </w:numPr>
      </w:pPr>
      <w:bookmarkStart w:id="4169" w:name="_Toc397680949"/>
      <w:bookmarkStart w:id="4170" w:name="_Toc397712889"/>
      <w:bookmarkStart w:id="4171" w:name="_Toc435003427"/>
      <w:r>
        <w:rPr>
          <w:rFonts w:hint="eastAsia"/>
        </w:rPr>
        <w:t>数据业务包表</w:t>
      </w:r>
      <w:r>
        <w:rPr>
          <w:rFonts w:hint="eastAsia"/>
        </w:rPr>
        <w:t>(TS_</w:t>
      </w:r>
      <w:r w:rsidR="00C35A24">
        <w:t>DATASRVPACKAGE</w:t>
      </w:r>
      <w:r>
        <w:rPr>
          <w:rFonts w:hint="eastAsia"/>
        </w:rPr>
        <w:t>)</w:t>
      </w:r>
      <w:bookmarkEnd w:id="4169"/>
      <w:bookmarkEnd w:id="4170"/>
      <w:bookmarkEnd w:id="4171"/>
    </w:p>
    <w:tbl>
      <w:tblPr>
        <w:tblW w:w="97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155"/>
        <w:gridCol w:w="1881"/>
        <w:gridCol w:w="1512"/>
        <w:gridCol w:w="1676"/>
        <w:gridCol w:w="2539"/>
      </w:tblGrid>
      <w:tr w:rsidR="00EC3B6D" w:rsidRPr="007E31C0" w:rsidTr="004F3959">
        <w:trPr>
          <w:cantSplit/>
          <w:jc w:val="center"/>
        </w:trPr>
        <w:tc>
          <w:tcPr>
            <w:tcW w:w="205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EC3B6D" w:rsidRPr="007E31C0" w:rsidRDefault="00EC3B6D" w:rsidP="004F3959">
            <w:pPr>
              <w:pStyle w:val="TableHeading"/>
            </w:pPr>
            <w:r w:rsidRPr="007E31C0">
              <w:t>字段</w:t>
            </w:r>
          </w:p>
        </w:tc>
        <w:tc>
          <w:tcPr>
            <w:tcW w:w="1891"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EC3B6D" w:rsidRPr="007E31C0" w:rsidRDefault="00EC3B6D" w:rsidP="004F3959">
            <w:pPr>
              <w:pStyle w:val="TableHeading"/>
            </w:pPr>
            <w:r w:rsidRPr="007E31C0">
              <w:t>数据类型</w:t>
            </w:r>
          </w:p>
        </w:tc>
        <w:tc>
          <w:tcPr>
            <w:tcW w:w="1532"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EC3B6D" w:rsidRPr="007E31C0" w:rsidRDefault="00EC3B6D" w:rsidP="004F3959">
            <w:pPr>
              <w:pStyle w:val="TableHeading"/>
            </w:pPr>
            <w:r w:rsidRPr="007E31C0">
              <w:t>是否允许为空</w:t>
            </w:r>
          </w:p>
        </w:tc>
        <w:tc>
          <w:tcPr>
            <w:tcW w:w="1692"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EC3B6D" w:rsidRPr="007E31C0" w:rsidRDefault="00EC3B6D" w:rsidP="004F3959">
            <w:pPr>
              <w:pStyle w:val="TableHeading"/>
            </w:pPr>
            <w:r w:rsidRPr="007E31C0">
              <w:t>描述信息</w:t>
            </w:r>
          </w:p>
        </w:tc>
        <w:tc>
          <w:tcPr>
            <w:tcW w:w="258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EC3B6D" w:rsidRPr="007E31C0" w:rsidRDefault="00EC3B6D" w:rsidP="004F3959">
            <w:pPr>
              <w:pStyle w:val="TableHeading"/>
            </w:pPr>
            <w:r w:rsidRPr="007E31C0">
              <w:rPr>
                <w:rFonts w:hint="eastAsia"/>
              </w:rPr>
              <w:t>备注</w:t>
            </w:r>
          </w:p>
        </w:tc>
      </w:tr>
      <w:tr w:rsidR="00EC3B6D" w:rsidRPr="00760DBE" w:rsidTr="004F3959">
        <w:trPr>
          <w:cantSplit/>
          <w:jc w:val="center"/>
        </w:trPr>
        <w:tc>
          <w:tcPr>
            <w:tcW w:w="2059" w:type="dxa"/>
            <w:tcBorders>
              <w:top w:val="single" w:sz="6" w:space="0" w:color="auto"/>
            </w:tcBorders>
            <w:shd w:val="clear" w:color="auto" w:fill="auto"/>
            <w:vAlign w:val="center"/>
          </w:tcPr>
          <w:p w:rsidR="00EC3B6D" w:rsidRDefault="00EC3B6D" w:rsidP="004F3959">
            <w:pPr>
              <w:pStyle w:val="TableText"/>
            </w:pPr>
            <w:r>
              <w:rPr>
                <w:rFonts w:hint="eastAsia"/>
              </w:rPr>
              <w:t>DataSrvPackageKey</w:t>
            </w:r>
          </w:p>
        </w:tc>
        <w:tc>
          <w:tcPr>
            <w:tcW w:w="1891" w:type="dxa"/>
            <w:tcBorders>
              <w:top w:val="single" w:sz="6" w:space="0" w:color="auto"/>
            </w:tcBorders>
            <w:shd w:val="clear" w:color="auto" w:fill="auto"/>
          </w:tcPr>
          <w:p w:rsidR="00EC3B6D" w:rsidRDefault="00EC3B6D" w:rsidP="004F3959">
            <w:pPr>
              <w:pStyle w:val="TableText"/>
            </w:pPr>
            <w:r w:rsidRPr="00530389">
              <w:t>NUMBER(20)</w:t>
            </w:r>
          </w:p>
        </w:tc>
        <w:tc>
          <w:tcPr>
            <w:tcW w:w="1532" w:type="dxa"/>
            <w:tcBorders>
              <w:top w:val="single" w:sz="6" w:space="0" w:color="auto"/>
            </w:tcBorders>
            <w:shd w:val="clear" w:color="auto" w:fill="auto"/>
          </w:tcPr>
          <w:p w:rsidR="00EC3B6D" w:rsidRDefault="00EC3B6D" w:rsidP="004F3959">
            <w:pPr>
              <w:pStyle w:val="TableText"/>
            </w:pPr>
            <w:r w:rsidRPr="007E31C0">
              <w:t>NOT NULL</w:t>
            </w:r>
          </w:p>
        </w:tc>
        <w:tc>
          <w:tcPr>
            <w:tcW w:w="1692" w:type="dxa"/>
            <w:tcBorders>
              <w:top w:val="single" w:sz="6" w:space="0" w:color="auto"/>
            </w:tcBorders>
            <w:shd w:val="clear" w:color="auto" w:fill="auto"/>
          </w:tcPr>
          <w:p w:rsidR="00EC3B6D" w:rsidRPr="007E31C0" w:rsidRDefault="0078434A" w:rsidP="004F3959">
            <w:pPr>
              <w:pStyle w:val="TableText"/>
            </w:pPr>
            <w:ins w:id="4172" w:author="wtest222" w:date="2014-10-27T11:40:00Z">
              <w:r>
                <w:rPr>
                  <w:rFonts w:hint="eastAsia"/>
                </w:rPr>
                <w:t>Charging</w:t>
              </w:r>
            </w:ins>
            <w:ins w:id="4173" w:author="wtest222" w:date="2014-10-27T11:34:00Z">
              <w:r w:rsidR="00EC3B6D">
                <w:rPr>
                  <w:rFonts w:hint="eastAsia"/>
                </w:rPr>
                <w:t>内部</w:t>
              </w:r>
            </w:ins>
            <w:r w:rsidR="00EC3B6D">
              <w:rPr>
                <w:rFonts w:hint="eastAsia"/>
              </w:rPr>
              <w:t>数据业务包键值</w:t>
            </w:r>
          </w:p>
        </w:tc>
        <w:tc>
          <w:tcPr>
            <w:tcW w:w="2589" w:type="dxa"/>
            <w:tcBorders>
              <w:top w:val="single" w:sz="6" w:space="0" w:color="auto"/>
            </w:tcBorders>
            <w:shd w:val="clear" w:color="auto" w:fill="auto"/>
          </w:tcPr>
          <w:p w:rsidR="00EC3B6D" w:rsidRPr="00530389" w:rsidRDefault="00EC3B6D" w:rsidP="004F3959">
            <w:pPr>
              <w:pStyle w:val="TableText"/>
            </w:pPr>
            <w:r>
              <w:rPr>
                <w:rFonts w:hint="eastAsia"/>
              </w:rPr>
              <w:t>作为一种特殊数据业务进行编码，对接</w:t>
            </w:r>
            <w:r w:rsidRPr="009D6315">
              <w:rPr>
                <w:rFonts w:hint="eastAsia"/>
              </w:rPr>
              <w:t>定价对象内部</w:t>
            </w:r>
            <w:r w:rsidRPr="009D6315">
              <w:rPr>
                <w:rFonts w:hint="eastAsia"/>
              </w:rPr>
              <w:t>ID</w:t>
            </w:r>
          </w:p>
        </w:tc>
      </w:tr>
      <w:tr w:rsidR="00EC3B6D" w:rsidRPr="00760DBE" w:rsidTr="004F3959">
        <w:trPr>
          <w:cantSplit/>
          <w:jc w:val="center"/>
        </w:trPr>
        <w:tc>
          <w:tcPr>
            <w:tcW w:w="2059" w:type="dxa"/>
            <w:tcBorders>
              <w:top w:val="single" w:sz="6" w:space="0" w:color="auto"/>
            </w:tcBorders>
            <w:shd w:val="clear" w:color="auto" w:fill="auto"/>
          </w:tcPr>
          <w:p w:rsidR="00EC3B6D" w:rsidRDefault="00EC3B6D" w:rsidP="004F3959">
            <w:pPr>
              <w:pStyle w:val="TableText"/>
            </w:pPr>
            <w:r>
              <w:rPr>
                <w:rFonts w:hint="eastAsia"/>
              </w:rPr>
              <w:t>ApplyTime</w:t>
            </w:r>
          </w:p>
        </w:tc>
        <w:tc>
          <w:tcPr>
            <w:tcW w:w="1891" w:type="dxa"/>
            <w:tcBorders>
              <w:top w:val="single" w:sz="6" w:space="0" w:color="auto"/>
            </w:tcBorders>
            <w:shd w:val="clear" w:color="auto" w:fill="auto"/>
          </w:tcPr>
          <w:p w:rsidR="00EC3B6D" w:rsidRDefault="00EC3B6D" w:rsidP="004F3959">
            <w:pPr>
              <w:pStyle w:val="TableText"/>
            </w:pPr>
            <w:r>
              <w:rPr>
                <w:rFonts w:hint="eastAsia"/>
              </w:rPr>
              <w:t>Date</w:t>
            </w:r>
          </w:p>
        </w:tc>
        <w:tc>
          <w:tcPr>
            <w:tcW w:w="1532" w:type="dxa"/>
            <w:tcBorders>
              <w:top w:val="single" w:sz="6" w:space="0" w:color="auto"/>
            </w:tcBorders>
            <w:shd w:val="clear" w:color="auto" w:fill="auto"/>
          </w:tcPr>
          <w:p w:rsidR="00EC3B6D" w:rsidRPr="00530389" w:rsidRDefault="00EC3B6D" w:rsidP="004F3959">
            <w:pPr>
              <w:pStyle w:val="TableText"/>
            </w:pPr>
            <w:r w:rsidRPr="007E31C0">
              <w:t>NOT NULL</w:t>
            </w:r>
          </w:p>
        </w:tc>
        <w:tc>
          <w:tcPr>
            <w:tcW w:w="1692" w:type="dxa"/>
            <w:tcBorders>
              <w:top w:val="single" w:sz="6" w:space="0" w:color="auto"/>
            </w:tcBorders>
            <w:shd w:val="clear" w:color="auto" w:fill="auto"/>
          </w:tcPr>
          <w:p w:rsidR="00EC3B6D" w:rsidRDefault="00EC3B6D" w:rsidP="004F3959">
            <w:pPr>
              <w:pStyle w:val="TableText"/>
            </w:pPr>
          </w:p>
        </w:tc>
        <w:tc>
          <w:tcPr>
            <w:tcW w:w="2589" w:type="dxa"/>
            <w:tcBorders>
              <w:top w:val="single" w:sz="6" w:space="0" w:color="auto"/>
            </w:tcBorders>
            <w:shd w:val="clear" w:color="auto" w:fill="auto"/>
          </w:tcPr>
          <w:p w:rsidR="00EC3B6D" w:rsidRPr="00530389" w:rsidRDefault="00EC3B6D" w:rsidP="004F3959">
            <w:pPr>
              <w:pStyle w:val="TableText"/>
            </w:pPr>
          </w:p>
        </w:tc>
      </w:tr>
      <w:tr w:rsidR="00EC3B6D" w:rsidRPr="00CC0CA3" w:rsidTr="004F3959">
        <w:trPr>
          <w:cantSplit/>
          <w:jc w:val="center"/>
        </w:trPr>
        <w:tc>
          <w:tcPr>
            <w:tcW w:w="2059" w:type="dxa"/>
            <w:shd w:val="clear" w:color="auto" w:fill="auto"/>
          </w:tcPr>
          <w:p w:rsidR="00EC3B6D" w:rsidRDefault="00EC3B6D" w:rsidP="004F3959">
            <w:pPr>
              <w:pStyle w:val="TableText"/>
            </w:pPr>
            <w:r>
              <w:rPr>
                <w:rFonts w:hint="eastAsia"/>
              </w:rPr>
              <w:t>ExpireTime</w:t>
            </w:r>
          </w:p>
        </w:tc>
        <w:tc>
          <w:tcPr>
            <w:tcW w:w="1891" w:type="dxa"/>
            <w:shd w:val="clear" w:color="auto" w:fill="auto"/>
          </w:tcPr>
          <w:p w:rsidR="00EC3B6D" w:rsidRDefault="00EC3B6D" w:rsidP="004F3959">
            <w:pPr>
              <w:pStyle w:val="TableText"/>
            </w:pPr>
            <w:r>
              <w:rPr>
                <w:rFonts w:hint="eastAsia"/>
              </w:rPr>
              <w:t>Date</w:t>
            </w:r>
          </w:p>
        </w:tc>
        <w:tc>
          <w:tcPr>
            <w:tcW w:w="1532" w:type="dxa"/>
            <w:shd w:val="clear" w:color="auto" w:fill="auto"/>
          </w:tcPr>
          <w:p w:rsidR="00EC3B6D" w:rsidRPr="007E31C0" w:rsidRDefault="00EC3B6D" w:rsidP="004F3959">
            <w:pPr>
              <w:pStyle w:val="TableText"/>
            </w:pPr>
            <w:r w:rsidRPr="007E31C0">
              <w:t>NOT NULL</w:t>
            </w:r>
          </w:p>
        </w:tc>
        <w:tc>
          <w:tcPr>
            <w:tcW w:w="1692" w:type="dxa"/>
            <w:shd w:val="clear" w:color="auto" w:fill="auto"/>
          </w:tcPr>
          <w:p w:rsidR="00EC3B6D" w:rsidRPr="007E31C0" w:rsidRDefault="00EC3B6D" w:rsidP="004F3959">
            <w:pPr>
              <w:pStyle w:val="TableText"/>
            </w:pPr>
          </w:p>
        </w:tc>
        <w:tc>
          <w:tcPr>
            <w:tcW w:w="2589" w:type="dxa"/>
            <w:shd w:val="clear" w:color="auto" w:fill="auto"/>
          </w:tcPr>
          <w:p w:rsidR="00EC3B6D" w:rsidRDefault="00EC3B6D" w:rsidP="004F3959">
            <w:pPr>
              <w:pStyle w:val="TableText"/>
            </w:pPr>
            <w:r>
              <w:rPr>
                <w:rFonts w:hint="eastAsia"/>
              </w:rPr>
              <w:t>0</w:t>
            </w:r>
            <w:r>
              <w:rPr>
                <w:rFonts w:hint="eastAsia"/>
              </w:rPr>
              <w:t>：订购</w:t>
            </w:r>
          </w:p>
          <w:p w:rsidR="00EC3B6D" w:rsidRDefault="00EC3B6D" w:rsidP="004F3959">
            <w:pPr>
              <w:pStyle w:val="TableText"/>
            </w:pPr>
            <w:r>
              <w:rPr>
                <w:rFonts w:hint="eastAsia"/>
              </w:rPr>
              <w:t>1</w:t>
            </w:r>
            <w:r>
              <w:rPr>
                <w:rFonts w:hint="eastAsia"/>
              </w:rPr>
              <w:t>：取消</w:t>
            </w:r>
          </w:p>
          <w:p w:rsidR="00EC3B6D" w:rsidRDefault="00EC3B6D" w:rsidP="004F3959">
            <w:pPr>
              <w:pStyle w:val="TableText"/>
            </w:pPr>
            <w:r>
              <w:rPr>
                <w:rFonts w:hint="eastAsia"/>
              </w:rPr>
              <w:t>2</w:t>
            </w:r>
            <w:r>
              <w:rPr>
                <w:rFonts w:hint="eastAsia"/>
              </w:rPr>
              <w:t>：预订购</w:t>
            </w:r>
          </w:p>
          <w:p w:rsidR="00EC3B6D" w:rsidRDefault="00EC3B6D" w:rsidP="004F3959">
            <w:pPr>
              <w:pStyle w:val="TableText"/>
            </w:pPr>
            <w:r>
              <w:rPr>
                <w:rFonts w:hint="eastAsia"/>
              </w:rPr>
              <w:t>3</w:t>
            </w:r>
            <w:r>
              <w:rPr>
                <w:rFonts w:hint="eastAsia"/>
              </w:rPr>
              <w:t>：预取消</w:t>
            </w:r>
          </w:p>
          <w:p w:rsidR="00EC3B6D" w:rsidRPr="000D5720" w:rsidRDefault="00EC3B6D" w:rsidP="004F3959">
            <w:pPr>
              <w:pStyle w:val="TableText"/>
            </w:pPr>
            <w:r w:rsidRPr="00530389">
              <w:t>4</w:t>
            </w:r>
            <w:r w:rsidRPr="000D5720">
              <w:rPr>
                <w:rFonts w:hint="eastAsia"/>
              </w:rPr>
              <w:t>：订购更新（首次使用更新订购关系起止时间）</w:t>
            </w:r>
          </w:p>
          <w:p w:rsidR="00EC3B6D" w:rsidRPr="00530389" w:rsidRDefault="00EC3B6D" w:rsidP="004F3959">
            <w:pPr>
              <w:pStyle w:val="TableText"/>
            </w:pPr>
            <w:r w:rsidRPr="000D5720">
              <w:t>5</w:t>
            </w:r>
            <w:r w:rsidRPr="000D5720">
              <w:rPr>
                <w:rFonts w:hint="eastAsia"/>
              </w:rPr>
              <w:t>、系统自动取消（免费资源用尽且无实时费时，订购关系置为失效）</w:t>
            </w:r>
          </w:p>
        </w:tc>
      </w:tr>
      <w:tr w:rsidR="00EC3B6D" w:rsidTr="004F3959">
        <w:trPr>
          <w:cantSplit/>
          <w:jc w:val="center"/>
        </w:trPr>
        <w:tc>
          <w:tcPr>
            <w:tcW w:w="2059" w:type="dxa"/>
            <w:shd w:val="clear" w:color="auto" w:fill="auto"/>
            <w:vAlign w:val="center"/>
          </w:tcPr>
          <w:p w:rsidR="00EC3B6D" w:rsidRDefault="00EC3B6D" w:rsidP="004F3959">
            <w:pPr>
              <w:pStyle w:val="TableText"/>
            </w:pPr>
            <w:r>
              <w:rPr>
                <w:rFonts w:hint="eastAsia"/>
              </w:rPr>
              <w:t>#DataServiceKey</w:t>
            </w:r>
          </w:p>
        </w:tc>
        <w:tc>
          <w:tcPr>
            <w:tcW w:w="1891" w:type="dxa"/>
            <w:shd w:val="clear" w:color="auto" w:fill="auto"/>
          </w:tcPr>
          <w:p w:rsidR="00EC3B6D" w:rsidRDefault="00EC3B6D" w:rsidP="004F3959">
            <w:pPr>
              <w:pStyle w:val="TableText"/>
            </w:pPr>
            <w:r w:rsidRPr="00530389">
              <w:t>NUMBER(20)</w:t>
            </w:r>
          </w:p>
        </w:tc>
        <w:tc>
          <w:tcPr>
            <w:tcW w:w="1532" w:type="dxa"/>
            <w:shd w:val="clear" w:color="auto" w:fill="auto"/>
          </w:tcPr>
          <w:p w:rsidR="00EC3B6D" w:rsidRDefault="00EC3B6D" w:rsidP="004F3959">
            <w:pPr>
              <w:pStyle w:val="TableText"/>
            </w:pPr>
            <w:r w:rsidRPr="007E31C0">
              <w:t>NOT NULL</w:t>
            </w:r>
          </w:p>
        </w:tc>
        <w:tc>
          <w:tcPr>
            <w:tcW w:w="1692" w:type="dxa"/>
            <w:shd w:val="clear" w:color="auto" w:fill="auto"/>
          </w:tcPr>
          <w:p w:rsidR="00EC3B6D" w:rsidRDefault="0078434A" w:rsidP="004F3959">
            <w:pPr>
              <w:pStyle w:val="TableText"/>
            </w:pPr>
            <w:ins w:id="4174" w:author="wtest222" w:date="2014-10-27T11:40:00Z">
              <w:r>
                <w:rPr>
                  <w:rFonts w:hint="eastAsia"/>
                </w:rPr>
                <w:t>Charging</w:t>
              </w:r>
            </w:ins>
            <w:ins w:id="4175" w:author="wtest222" w:date="2014-10-27T11:35:00Z">
              <w:r w:rsidR="005E1AD2">
                <w:rPr>
                  <w:rFonts w:hint="eastAsia"/>
                </w:rPr>
                <w:t>内部</w:t>
              </w:r>
            </w:ins>
            <w:ins w:id="4176" w:author="wtest222" w:date="2014-10-27T15:00:00Z">
              <w:r w:rsidR="005E1AD2">
                <w:rPr>
                  <w:rFonts w:hint="eastAsia"/>
                </w:rPr>
                <w:t>内容键值</w:t>
              </w:r>
            </w:ins>
          </w:p>
        </w:tc>
        <w:tc>
          <w:tcPr>
            <w:tcW w:w="2589" w:type="dxa"/>
            <w:shd w:val="clear" w:color="auto" w:fill="auto"/>
          </w:tcPr>
          <w:p w:rsidR="00EC3B6D" w:rsidRPr="00530389" w:rsidRDefault="00EC3B6D" w:rsidP="004F3959">
            <w:pPr>
              <w:pStyle w:val="TableText"/>
            </w:pPr>
            <w:r>
              <w:rPr>
                <w:rFonts w:hint="eastAsia"/>
              </w:rPr>
              <w:t>对接内容</w:t>
            </w:r>
            <w:r>
              <w:rPr>
                <w:rFonts w:hint="eastAsia"/>
              </w:rPr>
              <w:t>ID</w:t>
            </w:r>
          </w:p>
        </w:tc>
      </w:tr>
    </w:tbl>
    <w:p w:rsidR="00EC3B6D" w:rsidRPr="001B0BD0" w:rsidRDefault="00EC3B6D" w:rsidP="00EC3B6D">
      <w:pPr>
        <w:rPr>
          <w:rFonts w:ascii="Arial" w:hAnsi="Arial"/>
        </w:rPr>
      </w:pPr>
    </w:p>
    <w:p w:rsidR="000E730B" w:rsidRPr="002C41A9" w:rsidRDefault="000E730B">
      <w:pPr>
        <w:pStyle w:val="31"/>
        <w:numPr>
          <w:ilvl w:val="2"/>
          <w:numId w:val="30"/>
        </w:numPr>
        <w:pPrChange w:id="4177" w:author="wurongjun 00246467" w:date="2015-11-11T11:00:00Z">
          <w:pPr>
            <w:pStyle w:val="31"/>
            <w:numPr>
              <w:numId w:val="32"/>
            </w:numPr>
          </w:pPr>
        </w:pPrChange>
      </w:pPr>
      <w:bookmarkStart w:id="4178" w:name="_Toc397680921"/>
      <w:bookmarkStart w:id="4179" w:name="_Toc397712898"/>
      <w:bookmarkStart w:id="4180" w:name="_Toc435003428"/>
      <w:r w:rsidRPr="002C41A9">
        <w:rPr>
          <w:rFonts w:hint="eastAsia"/>
        </w:rPr>
        <w:t>数据业务与产品关联表</w:t>
      </w:r>
      <w:r w:rsidRPr="002C41A9">
        <w:t>TS_DATASRV2PRODUCT</w:t>
      </w:r>
      <w:bookmarkEnd w:id="4178"/>
      <w:bookmarkEnd w:id="4179"/>
      <w:bookmarkEnd w:id="4180"/>
    </w:p>
    <w:tbl>
      <w:tblPr>
        <w:tblW w:w="1012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471"/>
        <w:gridCol w:w="1897"/>
        <w:gridCol w:w="1207"/>
        <w:gridCol w:w="2287"/>
        <w:gridCol w:w="2258"/>
      </w:tblGrid>
      <w:tr w:rsidR="000E730B" w:rsidRPr="0019211A" w:rsidTr="004F3959">
        <w:trPr>
          <w:cantSplit/>
          <w:jc w:val="center"/>
        </w:trPr>
        <w:tc>
          <w:tcPr>
            <w:tcW w:w="2471"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0E730B" w:rsidRPr="005E5431" w:rsidRDefault="000E730B" w:rsidP="004F3959">
            <w:pPr>
              <w:pStyle w:val="TableHeading"/>
            </w:pPr>
            <w:r w:rsidRPr="005E5431">
              <w:t>字段</w:t>
            </w:r>
          </w:p>
        </w:tc>
        <w:tc>
          <w:tcPr>
            <w:tcW w:w="189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0E730B" w:rsidRPr="005E5431" w:rsidRDefault="000E730B" w:rsidP="004F3959">
            <w:pPr>
              <w:pStyle w:val="TableHeading"/>
            </w:pPr>
            <w:r w:rsidRPr="005E5431">
              <w:t>数据类型</w:t>
            </w:r>
          </w:p>
        </w:tc>
        <w:tc>
          <w:tcPr>
            <w:tcW w:w="120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0E730B" w:rsidRPr="005E5431" w:rsidRDefault="000E730B" w:rsidP="004F3959">
            <w:pPr>
              <w:pStyle w:val="TableHeading"/>
            </w:pPr>
            <w:r w:rsidRPr="005E5431">
              <w:t>是否允许为空</w:t>
            </w:r>
          </w:p>
        </w:tc>
        <w:tc>
          <w:tcPr>
            <w:tcW w:w="228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0E730B" w:rsidRPr="005E5431" w:rsidRDefault="000E730B" w:rsidP="004F3959">
            <w:pPr>
              <w:pStyle w:val="TableHeading"/>
            </w:pPr>
            <w:r w:rsidRPr="005E5431">
              <w:t>描述信息</w:t>
            </w:r>
          </w:p>
        </w:tc>
        <w:tc>
          <w:tcPr>
            <w:tcW w:w="2258"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0E730B" w:rsidRPr="005E5431" w:rsidRDefault="000E730B" w:rsidP="004F3959">
            <w:pPr>
              <w:pStyle w:val="TableHeading"/>
            </w:pPr>
            <w:r w:rsidRPr="005E5431">
              <w:rPr>
                <w:rFonts w:hint="eastAsia"/>
              </w:rPr>
              <w:t>备注</w:t>
            </w:r>
          </w:p>
        </w:tc>
      </w:tr>
      <w:tr w:rsidR="000E730B" w:rsidRPr="0019211A" w:rsidTr="004F3959">
        <w:trPr>
          <w:cantSplit/>
          <w:jc w:val="center"/>
        </w:trPr>
        <w:tc>
          <w:tcPr>
            <w:tcW w:w="2471" w:type="dxa"/>
            <w:tcBorders>
              <w:top w:val="single" w:sz="6" w:space="0" w:color="auto"/>
            </w:tcBorders>
            <w:shd w:val="clear" w:color="auto" w:fill="auto"/>
          </w:tcPr>
          <w:p w:rsidR="000E730B" w:rsidRPr="005E5431" w:rsidRDefault="000E730B" w:rsidP="004F3959">
            <w:pPr>
              <w:pStyle w:val="TableText"/>
            </w:pPr>
            <w:r w:rsidRPr="005E5431">
              <w:t>PRODUCTKEY</w:t>
            </w:r>
          </w:p>
        </w:tc>
        <w:tc>
          <w:tcPr>
            <w:tcW w:w="1897" w:type="dxa"/>
            <w:tcBorders>
              <w:top w:val="single" w:sz="6" w:space="0" w:color="auto"/>
            </w:tcBorders>
            <w:shd w:val="clear" w:color="auto" w:fill="auto"/>
          </w:tcPr>
          <w:p w:rsidR="000E730B" w:rsidRPr="005E5431" w:rsidRDefault="000E730B" w:rsidP="004F3959">
            <w:pPr>
              <w:pStyle w:val="TableText"/>
            </w:pPr>
            <w:r w:rsidRPr="005E5431">
              <w:t>NUMBER(10)</w:t>
            </w:r>
          </w:p>
        </w:tc>
        <w:tc>
          <w:tcPr>
            <w:tcW w:w="1207" w:type="dxa"/>
            <w:tcBorders>
              <w:top w:val="single" w:sz="6" w:space="0" w:color="auto"/>
            </w:tcBorders>
            <w:shd w:val="clear" w:color="auto" w:fill="auto"/>
          </w:tcPr>
          <w:p w:rsidR="000E730B" w:rsidRPr="005E5431" w:rsidRDefault="000E730B" w:rsidP="004F3959">
            <w:pPr>
              <w:pStyle w:val="TableText"/>
            </w:pPr>
            <w:r w:rsidRPr="005E5431">
              <w:rPr>
                <w:rFonts w:hint="eastAsia"/>
              </w:rPr>
              <w:t>N</w:t>
            </w:r>
          </w:p>
        </w:tc>
        <w:tc>
          <w:tcPr>
            <w:tcW w:w="2287" w:type="dxa"/>
            <w:tcBorders>
              <w:top w:val="single" w:sz="6" w:space="0" w:color="auto"/>
            </w:tcBorders>
            <w:shd w:val="clear" w:color="auto" w:fill="auto"/>
          </w:tcPr>
          <w:p w:rsidR="000E730B" w:rsidRPr="005E5431" w:rsidRDefault="005E1AD2" w:rsidP="004F3959">
            <w:pPr>
              <w:pStyle w:val="TableText"/>
            </w:pPr>
            <w:ins w:id="4181" w:author="wtest222" w:date="2014-10-27T15:00:00Z">
              <w:r>
                <w:rPr>
                  <w:rFonts w:hint="eastAsia"/>
                </w:rPr>
                <w:t>Charging</w:t>
              </w:r>
              <w:r>
                <w:rPr>
                  <w:rFonts w:hint="eastAsia"/>
                </w:rPr>
                <w:t>内部</w:t>
              </w:r>
            </w:ins>
            <w:r w:rsidR="000E730B" w:rsidRPr="005E5431">
              <w:rPr>
                <w:rFonts w:hint="eastAsia"/>
              </w:rPr>
              <w:t>产品键值</w:t>
            </w:r>
          </w:p>
        </w:tc>
        <w:tc>
          <w:tcPr>
            <w:tcW w:w="2258" w:type="dxa"/>
            <w:tcBorders>
              <w:top w:val="single" w:sz="6" w:space="0" w:color="auto"/>
            </w:tcBorders>
            <w:shd w:val="clear" w:color="auto" w:fill="auto"/>
          </w:tcPr>
          <w:p w:rsidR="000E730B" w:rsidRPr="005E5431" w:rsidRDefault="000E730B" w:rsidP="004F3959">
            <w:pPr>
              <w:pStyle w:val="TableText"/>
            </w:pPr>
          </w:p>
        </w:tc>
      </w:tr>
      <w:tr w:rsidR="000E730B" w:rsidRPr="0019211A" w:rsidTr="004F3959">
        <w:trPr>
          <w:cantSplit/>
          <w:jc w:val="center"/>
        </w:trPr>
        <w:tc>
          <w:tcPr>
            <w:tcW w:w="2471" w:type="dxa"/>
            <w:shd w:val="clear" w:color="auto" w:fill="auto"/>
          </w:tcPr>
          <w:p w:rsidR="000E730B" w:rsidRPr="005E5431" w:rsidRDefault="000E730B" w:rsidP="004F3959">
            <w:pPr>
              <w:pStyle w:val="TableText"/>
            </w:pPr>
            <w:r w:rsidRPr="005E5431">
              <w:t>DATASERVICEKEY</w:t>
            </w:r>
          </w:p>
        </w:tc>
        <w:tc>
          <w:tcPr>
            <w:tcW w:w="1897" w:type="dxa"/>
            <w:shd w:val="clear" w:color="auto" w:fill="auto"/>
          </w:tcPr>
          <w:p w:rsidR="000E730B" w:rsidRPr="005E5431" w:rsidRDefault="000E730B" w:rsidP="004F3959">
            <w:pPr>
              <w:pStyle w:val="TableText"/>
            </w:pPr>
            <w:r w:rsidRPr="005E5431">
              <w:t>NUMBER(20)</w:t>
            </w:r>
          </w:p>
        </w:tc>
        <w:tc>
          <w:tcPr>
            <w:tcW w:w="1207" w:type="dxa"/>
            <w:shd w:val="clear" w:color="auto" w:fill="auto"/>
          </w:tcPr>
          <w:p w:rsidR="000E730B" w:rsidRPr="005E5431" w:rsidRDefault="000E730B" w:rsidP="004F3959">
            <w:pPr>
              <w:pStyle w:val="TableText"/>
            </w:pPr>
            <w:r w:rsidRPr="005E5431">
              <w:rPr>
                <w:rFonts w:hint="eastAsia"/>
              </w:rPr>
              <w:t>N</w:t>
            </w:r>
          </w:p>
        </w:tc>
        <w:tc>
          <w:tcPr>
            <w:tcW w:w="2287" w:type="dxa"/>
            <w:shd w:val="clear" w:color="auto" w:fill="auto"/>
          </w:tcPr>
          <w:p w:rsidR="000E730B" w:rsidRPr="005E5431" w:rsidRDefault="005E1AD2" w:rsidP="004F3959">
            <w:pPr>
              <w:pStyle w:val="TableText"/>
            </w:pPr>
            <w:ins w:id="4182" w:author="wtest222" w:date="2014-10-27T15:00:00Z">
              <w:r>
                <w:rPr>
                  <w:rFonts w:hint="eastAsia"/>
                </w:rPr>
                <w:t>Charging</w:t>
              </w:r>
              <w:r>
                <w:rPr>
                  <w:rFonts w:hint="eastAsia"/>
                </w:rPr>
                <w:t>内部</w:t>
              </w:r>
            </w:ins>
            <w:r w:rsidR="000E730B">
              <w:rPr>
                <w:rFonts w:hint="eastAsia"/>
              </w:rPr>
              <w:t>数据业务键值</w:t>
            </w:r>
          </w:p>
        </w:tc>
        <w:tc>
          <w:tcPr>
            <w:tcW w:w="2258" w:type="dxa"/>
            <w:shd w:val="clear" w:color="auto" w:fill="auto"/>
          </w:tcPr>
          <w:p w:rsidR="000E730B" w:rsidRPr="005E5431" w:rsidRDefault="000E730B" w:rsidP="004F3959">
            <w:pPr>
              <w:pStyle w:val="TableText"/>
            </w:pPr>
            <w:r>
              <w:rPr>
                <w:rFonts w:hint="eastAsia"/>
              </w:rPr>
              <w:t>如：内容键值</w:t>
            </w:r>
          </w:p>
        </w:tc>
      </w:tr>
    </w:tbl>
    <w:p w:rsidR="000E730B" w:rsidRPr="00A9640E" w:rsidRDefault="000E730B" w:rsidP="000E730B">
      <w:pPr>
        <w:rPr>
          <w:rFonts w:ascii="Arial" w:hAnsi="Arial"/>
        </w:rPr>
      </w:pPr>
    </w:p>
    <w:p w:rsidR="00EC3B6D" w:rsidRDefault="00EC3B6D" w:rsidP="00EC3B6D">
      <w:pPr>
        <w:ind w:firstLine="440"/>
        <w:rPr>
          <w:rFonts w:ascii="宋体" w:hAnsi="宋体"/>
          <w:b/>
          <w:sz w:val="22"/>
          <w:szCs w:val="22"/>
        </w:rPr>
      </w:pPr>
    </w:p>
    <w:p w:rsidR="00EC3B6D" w:rsidRPr="007E5D38" w:rsidRDefault="00EC3B6D" w:rsidP="007E5D38"/>
    <w:p w:rsidR="002F7B61" w:rsidRPr="00165EC5" w:rsidRDefault="002F7B61" w:rsidP="002F7B61">
      <w:pPr>
        <w:pStyle w:val="10"/>
        <w:keepLines/>
        <w:widowControl w:val="0"/>
        <w:spacing w:before="340" w:after="330" w:line="578" w:lineRule="auto"/>
      </w:pPr>
      <w:bookmarkStart w:id="4183" w:name="_Toc397712937"/>
      <w:bookmarkStart w:id="4184" w:name="_Toc435003429"/>
      <w:r>
        <w:rPr>
          <w:rFonts w:hint="eastAsia"/>
        </w:rPr>
        <w:lastRenderedPageBreak/>
        <w:t>OneSDP</w:t>
      </w:r>
      <w:r>
        <w:rPr>
          <w:rFonts w:hint="eastAsia"/>
        </w:rPr>
        <w:t>视图</w:t>
      </w:r>
      <w:bookmarkEnd w:id="4183"/>
      <w:bookmarkEnd w:id="4184"/>
    </w:p>
    <w:p w:rsidR="002F7B61" w:rsidRDefault="00982EEC" w:rsidP="002F7B61">
      <w:pPr>
        <w:pStyle w:val="21"/>
        <w:keepLines/>
        <w:widowControl w:val="0"/>
        <w:spacing w:before="260" w:after="260" w:line="416" w:lineRule="auto"/>
        <w:ind w:left="578" w:hanging="578"/>
      </w:pPr>
      <w:bookmarkStart w:id="4185" w:name="_Toc397712940"/>
      <w:bookmarkStart w:id="4186" w:name="_Toc435003430"/>
      <w:r>
        <w:rPr>
          <w:rFonts w:hint="eastAsia"/>
        </w:rPr>
        <w:t>BMS</w:t>
      </w:r>
      <w:r w:rsidR="004A4F29">
        <w:rPr>
          <w:rFonts w:hint="eastAsia"/>
        </w:rPr>
        <w:t>产品定价</w:t>
      </w:r>
      <w:r>
        <w:rPr>
          <w:rFonts w:hint="eastAsia"/>
        </w:rPr>
        <w:t>视图</w:t>
      </w:r>
      <w:bookmarkEnd w:id="4185"/>
      <w:bookmarkEnd w:id="4186"/>
    </w:p>
    <w:p w:rsidR="00EF1AD1" w:rsidRPr="005B6738" w:rsidRDefault="00EF1AD1" w:rsidP="00EF1AD1">
      <w:pPr>
        <w:pStyle w:val="31"/>
      </w:pPr>
      <w:bookmarkStart w:id="4187" w:name="_Toc397680969"/>
      <w:bookmarkStart w:id="4188" w:name="_Toc397712941"/>
      <w:bookmarkStart w:id="4189" w:name="_Toc435003431"/>
      <w:r>
        <w:rPr>
          <w:rFonts w:hint="eastAsia"/>
        </w:rPr>
        <w:t>CP</w:t>
      </w:r>
      <w:r>
        <w:rPr>
          <w:rFonts w:hint="eastAsia"/>
        </w:rPr>
        <w:t>视图</w:t>
      </w:r>
      <w:r w:rsidR="00C35A24" w:rsidRPr="00941DA9">
        <w:t>MDSP_V_SPINFO_FOR_REPORT</w:t>
      </w:r>
      <w:bookmarkEnd w:id="4187"/>
      <w:bookmarkEnd w:id="4188"/>
      <w:bookmarkEnd w:id="4189"/>
    </w:p>
    <w:tbl>
      <w:tblPr>
        <w:tblW w:w="8931" w:type="dxa"/>
        <w:tblInd w:w="-601" w:type="dxa"/>
        <w:tblLook w:val="04A0" w:firstRow="1" w:lastRow="0" w:firstColumn="1" w:lastColumn="0" w:noHBand="0" w:noVBand="1"/>
      </w:tblPr>
      <w:tblGrid>
        <w:gridCol w:w="1843"/>
        <w:gridCol w:w="1985"/>
        <w:gridCol w:w="1559"/>
        <w:gridCol w:w="1276"/>
        <w:gridCol w:w="2268"/>
      </w:tblGrid>
      <w:tr w:rsidR="00EF1AD1" w:rsidRPr="008007F2" w:rsidTr="00063980">
        <w:trPr>
          <w:trHeight w:val="300"/>
        </w:trPr>
        <w:tc>
          <w:tcPr>
            <w:tcW w:w="1843" w:type="dxa"/>
            <w:tcBorders>
              <w:top w:val="single" w:sz="8" w:space="0" w:color="000000"/>
              <w:left w:val="single" w:sz="8" w:space="0" w:color="000000"/>
              <w:bottom w:val="single" w:sz="8" w:space="0" w:color="000000"/>
              <w:right w:val="single" w:sz="8" w:space="0" w:color="000000"/>
            </w:tcBorders>
            <w:shd w:val="clear" w:color="auto" w:fill="D9D9D9" w:themeFill="background1" w:themeFillShade="D9"/>
            <w:hideMark/>
          </w:tcPr>
          <w:p w:rsidR="00EF1AD1" w:rsidRPr="008007F2" w:rsidRDefault="00EF1AD1" w:rsidP="00063980">
            <w:pPr>
              <w:rPr>
                <w:rFonts w:ascii="宋体" w:hAnsi="宋体" w:cs="宋体"/>
                <w:b/>
                <w:bCs/>
                <w:color w:val="000000"/>
                <w:kern w:val="0"/>
                <w:sz w:val="18"/>
                <w:szCs w:val="18"/>
              </w:rPr>
            </w:pPr>
            <w:r w:rsidRPr="008007F2">
              <w:rPr>
                <w:rFonts w:ascii="宋体" w:hAnsi="宋体" w:cs="宋体" w:hint="eastAsia"/>
                <w:b/>
                <w:bCs/>
                <w:color w:val="000000"/>
                <w:kern w:val="0"/>
                <w:sz w:val="18"/>
                <w:szCs w:val="18"/>
              </w:rPr>
              <w:t>字段名称</w:t>
            </w:r>
          </w:p>
        </w:tc>
        <w:tc>
          <w:tcPr>
            <w:tcW w:w="1985" w:type="dxa"/>
            <w:tcBorders>
              <w:top w:val="single" w:sz="8" w:space="0" w:color="000000"/>
              <w:left w:val="nil"/>
              <w:bottom w:val="single" w:sz="8" w:space="0" w:color="000000"/>
              <w:right w:val="single" w:sz="8" w:space="0" w:color="000000"/>
            </w:tcBorders>
            <w:shd w:val="clear" w:color="auto" w:fill="D9D9D9" w:themeFill="background1" w:themeFillShade="D9"/>
            <w:hideMark/>
          </w:tcPr>
          <w:p w:rsidR="00EF1AD1" w:rsidRPr="008007F2" w:rsidRDefault="00EF1AD1" w:rsidP="00063980">
            <w:pPr>
              <w:rPr>
                <w:rFonts w:ascii="宋体" w:hAnsi="宋体" w:cs="宋体"/>
                <w:b/>
                <w:bCs/>
                <w:color w:val="000000"/>
                <w:kern w:val="0"/>
                <w:sz w:val="18"/>
                <w:szCs w:val="18"/>
              </w:rPr>
            </w:pPr>
            <w:r w:rsidRPr="008007F2">
              <w:rPr>
                <w:rFonts w:ascii="宋体" w:hAnsi="宋体" w:cs="宋体" w:hint="eastAsia"/>
                <w:b/>
                <w:bCs/>
                <w:color w:val="000000"/>
                <w:kern w:val="0"/>
                <w:sz w:val="18"/>
                <w:szCs w:val="18"/>
              </w:rPr>
              <w:t>字段含义</w:t>
            </w:r>
          </w:p>
        </w:tc>
        <w:tc>
          <w:tcPr>
            <w:tcW w:w="1559" w:type="dxa"/>
            <w:tcBorders>
              <w:top w:val="single" w:sz="8" w:space="0" w:color="000000"/>
              <w:left w:val="nil"/>
              <w:bottom w:val="single" w:sz="8" w:space="0" w:color="000000"/>
              <w:right w:val="single" w:sz="8" w:space="0" w:color="000000"/>
            </w:tcBorders>
            <w:shd w:val="clear" w:color="auto" w:fill="D9D9D9" w:themeFill="background1" w:themeFillShade="D9"/>
            <w:hideMark/>
          </w:tcPr>
          <w:p w:rsidR="00EF1AD1" w:rsidRPr="008007F2" w:rsidRDefault="00EF1AD1" w:rsidP="00063980">
            <w:pPr>
              <w:rPr>
                <w:rFonts w:ascii="宋体" w:hAnsi="宋体" w:cs="宋体"/>
                <w:b/>
                <w:bCs/>
                <w:color w:val="000000"/>
                <w:kern w:val="0"/>
                <w:sz w:val="18"/>
                <w:szCs w:val="18"/>
              </w:rPr>
            </w:pPr>
            <w:r w:rsidRPr="008007F2">
              <w:rPr>
                <w:rFonts w:ascii="宋体" w:hAnsi="宋体" w:cs="宋体" w:hint="eastAsia"/>
                <w:b/>
                <w:bCs/>
                <w:color w:val="000000"/>
                <w:kern w:val="0"/>
                <w:sz w:val="18"/>
                <w:szCs w:val="18"/>
              </w:rPr>
              <w:t>类型长度</w:t>
            </w:r>
          </w:p>
        </w:tc>
        <w:tc>
          <w:tcPr>
            <w:tcW w:w="1276" w:type="dxa"/>
            <w:tcBorders>
              <w:top w:val="single" w:sz="8" w:space="0" w:color="000000"/>
              <w:left w:val="nil"/>
              <w:bottom w:val="single" w:sz="8" w:space="0" w:color="000000"/>
              <w:right w:val="single" w:sz="8" w:space="0" w:color="000000"/>
            </w:tcBorders>
            <w:shd w:val="clear" w:color="auto" w:fill="D9D9D9" w:themeFill="background1" w:themeFillShade="D9"/>
          </w:tcPr>
          <w:p w:rsidR="00EF1AD1" w:rsidRPr="008007F2" w:rsidRDefault="00EF1AD1" w:rsidP="00063980">
            <w:pPr>
              <w:rPr>
                <w:rFonts w:ascii="宋体" w:hAnsi="宋体" w:cs="宋体"/>
                <w:b/>
                <w:bCs/>
                <w:color w:val="000000"/>
                <w:kern w:val="0"/>
                <w:sz w:val="18"/>
                <w:szCs w:val="18"/>
              </w:rPr>
            </w:pPr>
            <w:r>
              <w:rPr>
                <w:rFonts w:ascii="宋体" w:hAnsi="宋体" w:cs="宋体" w:hint="eastAsia"/>
                <w:b/>
                <w:bCs/>
                <w:color w:val="000000"/>
                <w:kern w:val="0"/>
                <w:sz w:val="18"/>
                <w:szCs w:val="18"/>
              </w:rPr>
              <w:t>备注</w:t>
            </w:r>
          </w:p>
        </w:tc>
        <w:tc>
          <w:tcPr>
            <w:tcW w:w="2268" w:type="dxa"/>
            <w:tcBorders>
              <w:top w:val="single" w:sz="8" w:space="0" w:color="000000"/>
              <w:left w:val="nil"/>
              <w:bottom w:val="single" w:sz="8" w:space="0" w:color="000000"/>
              <w:right w:val="single" w:sz="8" w:space="0" w:color="000000"/>
            </w:tcBorders>
            <w:shd w:val="clear" w:color="auto" w:fill="D9D9D9" w:themeFill="background1" w:themeFillShade="D9"/>
          </w:tcPr>
          <w:p w:rsidR="00EF1AD1" w:rsidRDefault="00EF1AD1" w:rsidP="00063980">
            <w:pPr>
              <w:rPr>
                <w:rFonts w:ascii="宋体" w:hAnsi="宋体" w:cs="宋体"/>
                <w:b/>
                <w:bCs/>
                <w:color w:val="000000"/>
                <w:kern w:val="0"/>
                <w:sz w:val="18"/>
                <w:szCs w:val="18"/>
              </w:rPr>
            </w:pPr>
            <w:r>
              <w:rPr>
                <w:rFonts w:ascii="宋体" w:hAnsi="宋体" w:cs="宋体" w:hint="eastAsia"/>
                <w:b/>
                <w:bCs/>
                <w:color w:val="000000"/>
                <w:kern w:val="0"/>
                <w:sz w:val="18"/>
                <w:szCs w:val="18"/>
              </w:rPr>
              <w:t>Report取值</w:t>
            </w:r>
          </w:p>
        </w:tc>
      </w:tr>
      <w:tr w:rsidR="00EF1AD1" w:rsidRPr="008007F2" w:rsidTr="00063980">
        <w:trPr>
          <w:trHeight w:val="300"/>
        </w:trPr>
        <w:tc>
          <w:tcPr>
            <w:tcW w:w="1843" w:type="dxa"/>
            <w:tcBorders>
              <w:top w:val="nil"/>
              <w:left w:val="single" w:sz="8" w:space="0" w:color="000000"/>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SPID</w:t>
            </w:r>
          </w:p>
        </w:tc>
        <w:tc>
          <w:tcPr>
            <w:tcW w:w="1985"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SPID</w:t>
            </w:r>
          </w:p>
        </w:tc>
        <w:tc>
          <w:tcPr>
            <w:tcW w:w="1559"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VARCHAR2(32)</w:t>
            </w:r>
          </w:p>
        </w:tc>
        <w:tc>
          <w:tcPr>
            <w:tcW w:w="1276"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000000"/>
                <w:kern w:val="0"/>
                <w:sz w:val="18"/>
                <w:szCs w:val="18"/>
              </w:rPr>
            </w:pPr>
          </w:p>
        </w:tc>
        <w:tc>
          <w:tcPr>
            <w:tcW w:w="2268"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000000"/>
                <w:kern w:val="0"/>
                <w:sz w:val="18"/>
                <w:szCs w:val="18"/>
              </w:rPr>
            </w:pPr>
          </w:p>
        </w:tc>
      </w:tr>
      <w:tr w:rsidR="00EF1AD1" w:rsidRPr="008007F2" w:rsidTr="00063980">
        <w:trPr>
          <w:trHeight w:val="300"/>
        </w:trPr>
        <w:tc>
          <w:tcPr>
            <w:tcW w:w="1843" w:type="dxa"/>
            <w:tcBorders>
              <w:top w:val="nil"/>
              <w:left w:val="single" w:sz="8" w:space="0" w:color="000000"/>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spname_lang1</w:t>
            </w:r>
          </w:p>
        </w:tc>
        <w:tc>
          <w:tcPr>
            <w:tcW w:w="1985"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SP名称1</w:t>
            </w:r>
          </w:p>
        </w:tc>
        <w:tc>
          <w:tcPr>
            <w:tcW w:w="1559"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VARCHAR2(256)</w:t>
            </w:r>
          </w:p>
        </w:tc>
        <w:tc>
          <w:tcPr>
            <w:tcW w:w="1276"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000000"/>
                <w:kern w:val="0"/>
                <w:sz w:val="18"/>
                <w:szCs w:val="18"/>
              </w:rPr>
            </w:pPr>
          </w:p>
        </w:tc>
        <w:tc>
          <w:tcPr>
            <w:tcW w:w="2268"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000000"/>
                <w:kern w:val="0"/>
                <w:sz w:val="18"/>
                <w:szCs w:val="18"/>
              </w:rPr>
            </w:pPr>
          </w:p>
        </w:tc>
      </w:tr>
      <w:tr w:rsidR="00EF1AD1" w:rsidRPr="008007F2" w:rsidTr="00063980">
        <w:trPr>
          <w:trHeight w:val="300"/>
        </w:trPr>
        <w:tc>
          <w:tcPr>
            <w:tcW w:w="1843" w:type="dxa"/>
            <w:tcBorders>
              <w:top w:val="nil"/>
              <w:left w:val="single" w:sz="8" w:space="0" w:color="000000"/>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spname_lang2</w:t>
            </w:r>
          </w:p>
        </w:tc>
        <w:tc>
          <w:tcPr>
            <w:tcW w:w="1985"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SP名称2</w:t>
            </w:r>
          </w:p>
        </w:tc>
        <w:tc>
          <w:tcPr>
            <w:tcW w:w="1559"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VARCHAR2(256)</w:t>
            </w:r>
          </w:p>
        </w:tc>
        <w:tc>
          <w:tcPr>
            <w:tcW w:w="1276"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000000"/>
                <w:kern w:val="0"/>
                <w:sz w:val="18"/>
                <w:szCs w:val="18"/>
              </w:rPr>
            </w:pPr>
          </w:p>
        </w:tc>
        <w:tc>
          <w:tcPr>
            <w:tcW w:w="2268"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000000"/>
                <w:kern w:val="0"/>
                <w:sz w:val="18"/>
                <w:szCs w:val="18"/>
              </w:rPr>
            </w:pPr>
          </w:p>
        </w:tc>
      </w:tr>
      <w:tr w:rsidR="00EF1AD1" w:rsidRPr="008007F2" w:rsidTr="00063980">
        <w:trPr>
          <w:trHeight w:val="300"/>
        </w:trPr>
        <w:tc>
          <w:tcPr>
            <w:tcW w:w="1843" w:type="dxa"/>
            <w:tcBorders>
              <w:top w:val="nil"/>
              <w:left w:val="single" w:sz="8" w:space="0" w:color="000000"/>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spname_lang3</w:t>
            </w:r>
          </w:p>
        </w:tc>
        <w:tc>
          <w:tcPr>
            <w:tcW w:w="1985"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SP名称3</w:t>
            </w:r>
          </w:p>
        </w:tc>
        <w:tc>
          <w:tcPr>
            <w:tcW w:w="1559"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VARCHAR2(256)</w:t>
            </w:r>
          </w:p>
        </w:tc>
        <w:tc>
          <w:tcPr>
            <w:tcW w:w="1276"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000000"/>
                <w:kern w:val="0"/>
                <w:sz w:val="18"/>
                <w:szCs w:val="18"/>
              </w:rPr>
            </w:pPr>
          </w:p>
        </w:tc>
        <w:tc>
          <w:tcPr>
            <w:tcW w:w="2268"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000000"/>
                <w:kern w:val="0"/>
                <w:sz w:val="18"/>
                <w:szCs w:val="18"/>
              </w:rPr>
            </w:pPr>
          </w:p>
        </w:tc>
      </w:tr>
      <w:tr w:rsidR="00EF1AD1" w:rsidRPr="008007F2" w:rsidTr="00063980">
        <w:trPr>
          <w:trHeight w:val="300"/>
        </w:trPr>
        <w:tc>
          <w:tcPr>
            <w:tcW w:w="1843" w:type="dxa"/>
            <w:tcBorders>
              <w:top w:val="nil"/>
              <w:left w:val="single" w:sz="8" w:space="0" w:color="000000"/>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spshortname_lang1</w:t>
            </w:r>
          </w:p>
        </w:tc>
        <w:tc>
          <w:tcPr>
            <w:tcW w:w="1985"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SP短名称1</w:t>
            </w:r>
          </w:p>
        </w:tc>
        <w:tc>
          <w:tcPr>
            <w:tcW w:w="1559"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VARCHAR2(256)</w:t>
            </w:r>
          </w:p>
        </w:tc>
        <w:tc>
          <w:tcPr>
            <w:tcW w:w="1276"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000000"/>
                <w:kern w:val="0"/>
                <w:sz w:val="18"/>
                <w:szCs w:val="18"/>
              </w:rPr>
            </w:pPr>
          </w:p>
        </w:tc>
        <w:tc>
          <w:tcPr>
            <w:tcW w:w="2268"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000000"/>
                <w:kern w:val="0"/>
                <w:sz w:val="18"/>
                <w:szCs w:val="18"/>
              </w:rPr>
            </w:pPr>
          </w:p>
        </w:tc>
      </w:tr>
      <w:tr w:rsidR="00EF1AD1" w:rsidRPr="008007F2" w:rsidTr="00063980">
        <w:trPr>
          <w:trHeight w:val="300"/>
        </w:trPr>
        <w:tc>
          <w:tcPr>
            <w:tcW w:w="1843" w:type="dxa"/>
            <w:tcBorders>
              <w:top w:val="nil"/>
              <w:left w:val="single" w:sz="8" w:space="0" w:color="000000"/>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spshortname_lang2</w:t>
            </w:r>
          </w:p>
        </w:tc>
        <w:tc>
          <w:tcPr>
            <w:tcW w:w="1985"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SP短名称2</w:t>
            </w:r>
          </w:p>
        </w:tc>
        <w:tc>
          <w:tcPr>
            <w:tcW w:w="1559"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VARCHAR2(256)</w:t>
            </w:r>
          </w:p>
        </w:tc>
        <w:tc>
          <w:tcPr>
            <w:tcW w:w="1276"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000000"/>
                <w:kern w:val="0"/>
                <w:sz w:val="18"/>
                <w:szCs w:val="18"/>
              </w:rPr>
            </w:pPr>
          </w:p>
        </w:tc>
        <w:tc>
          <w:tcPr>
            <w:tcW w:w="2268"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000000"/>
                <w:kern w:val="0"/>
                <w:sz w:val="18"/>
                <w:szCs w:val="18"/>
              </w:rPr>
            </w:pPr>
          </w:p>
        </w:tc>
      </w:tr>
      <w:tr w:rsidR="00EF1AD1" w:rsidRPr="008007F2" w:rsidTr="00063980">
        <w:trPr>
          <w:trHeight w:val="300"/>
        </w:trPr>
        <w:tc>
          <w:tcPr>
            <w:tcW w:w="1843" w:type="dxa"/>
            <w:tcBorders>
              <w:top w:val="nil"/>
              <w:left w:val="single" w:sz="8" w:space="0" w:color="000000"/>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spshortname_lang3</w:t>
            </w:r>
          </w:p>
        </w:tc>
        <w:tc>
          <w:tcPr>
            <w:tcW w:w="1985"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SP短名称3</w:t>
            </w:r>
          </w:p>
        </w:tc>
        <w:tc>
          <w:tcPr>
            <w:tcW w:w="1559"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VARCHAR2(256)</w:t>
            </w:r>
          </w:p>
        </w:tc>
        <w:tc>
          <w:tcPr>
            <w:tcW w:w="1276"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000000"/>
                <w:kern w:val="0"/>
                <w:sz w:val="18"/>
                <w:szCs w:val="18"/>
              </w:rPr>
            </w:pPr>
          </w:p>
        </w:tc>
        <w:tc>
          <w:tcPr>
            <w:tcW w:w="2268"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000000"/>
                <w:kern w:val="0"/>
                <w:sz w:val="18"/>
                <w:szCs w:val="18"/>
              </w:rPr>
            </w:pPr>
          </w:p>
        </w:tc>
      </w:tr>
      <w:tr w:rsidR="00EF1AD1" w:rsidRPr="008007F2" w:rsidTr="00063980">
        <w:trPr>
          <w:trHeight w:val="300"/>
        </w:trPr>
        <w:tc>
          <w:tcPr>
            <w:tcW w:w="1843" w:type="dxa"/>
            <w:tcBorders>
              <w:top w:val="nil"/>
              <w:left w:val="single" w:sz="8" w:space="0" w:color="000000"/>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FF0000"/>
                <w:kern w:val="0"/>
                <w:sz w:val="18"/>
                <w:szCs w:val="18"/>
              </w:rPr>
            </w:pPr>
            <w:r w:rsidRPr="008007F2">
              <w:rPr>
                <w:rFonts w:ascii="宋体" w:hAnsi="宋体" w:cs="宋体" w:hint="eastAsia"/>
                <w:color w:val="FF0000"/>
                <w:kern w:val="0"/>
                <w:sz w:val="18"/>
                <w:szCs w:val="18"/>
              </w:rPr>
              <w:t xml:space="preserve">type     </w:t>
            </w:r>
          </w:p>
        </w:tc>
        <w:tc>
          <w:tcPr>
            <w:tcW w:w="1985"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FF0000"/>
                <w:kern w:val="0"/>
                <w:sz w:val="18"/>
                <w:szCs w:val="18"/>
              </w:rPr>
            </w:pPr>
            <w:r w:rsidRPr="008007F2">
              <w:rPr>
                <w:rFonts w:ascii="宋体" w:hAnsi="宋体" w:cs="宋体" w:hint="eastAsia"/>
                <w:color w:val="FF0000"/>
                <w:kern w:val="0"/>
                <w:sz w:val="18"/>
                <w:szCs w:val="18"/>
              </w:rPr>
              <w:t>SP类型，普通SP，企业，个人开发者，企业开发者。。。</w:t>
            </w:r>
          </w:p>
        </w:tc>
        <w:tc>
          <w:tcPr>
            <w:tcW w:w="1559"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FF0000"/>
                <w:kern w:val="0"/>
                <w:sz w:val="18"/>
                <w:szCs w:val="18"/>
              </w:rPr>
            </w:pPr>
            <w:r w:rsidRPr="008007F2">
              <w:rPr>
                <w:rFonts w:ascii="宋体" w:hAnsi="宋体" w:cs="宋体" w:hint="eastAsia"/>
                <w:color w:val="FF0000"/>
                <w:kern w:val="0"/>
                <w:sz w:val="18"/>
                <w:szCs w:val="18"/>
              </w:rPr>
              <w:t>VARCHAR2(1024)</w:t>
            </w:r>
          </w:p>
        </w:tc>
        <w:tc>
          <w:tcPr>
            <w:tcW w:w="1276"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FF0000"/>
                <w:kern w:val="0"/>
                <w:sz w:val="18"/>
                <w:szCs w:val="18"/>
              </w:rPr>
            </w:pPr>
          </w:p>
        </w:tc>
        <w:tc>
          <w:tcPr>
            <w:tcW w:w="2268"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FF0000"/>
                <w:kern w:val="0"/>
                <w:sz w:val="18"/>
                <w:szCs w:val="18"/>
              </w:rPr>
            </w:pPr>
          </w:p>
        </w:tc>
      </w:tr>
      <w:tr w:rsidR="00EF1AD1" w:rsidRPr="008007F2" w:rsidTr="00063980">
        <w:trPr>
          <w:trHeight w:val="300"/>
        </w:trPr>
        <w:tc>
          <w:tcPr>
            <w:tcW w:w="1843" w:type="dxa"/>
            <w:tcBorders>
              <w:top w:val="nil"/>
              <w:left w:val="single" w:sz="8" w:space="0" w:color="000000"/>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copyflag</w:t>
            </w:r>
          </w:p>
        </w:tc>
        <w:tc>
          <w:tcPr>
            <w:tcW w:w="1985"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是否副本，需要此字段过滤</w:t>
            </w:r>
          </w:p>
        </w:tc>
        <w:tc>
          <w:tcPr>
            <w:tcW w:w="1559"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CHAR(1)</w:t>
            </w:r>
          </w:p>
        </w:tc>
        <w:tc>
          <w:tcPr>
            <w:tcW w:w="1276" w:type="dxa"/>
            <w:tcBorders>
              <w:top w:val="nil"/>
              <w:left w:val="nil"/>
              <w:bottom w:val="single" w:sz="8" w:space="0" w:color="000000"/>
              <w:right w:val="single" w:sz="8" w:space="0" w:color="000000"/>
            </w:tcBorders>
          </w:tcPr>
          <w:p w:rsidR="00EF1AD1" w:rsidRDefault="00EF1AD1" w:rsidP="00063980">
            <w:pPr>
              <w:rPr>
                <w:rFonts w:ascii="宋体" w:hAnsi="宋体" w:cs="宋体"/>
                <w:color w:val="000000"/>
                <w:kern w:val="0"/>
                <w:sz w:val="18"/>
                <w:szCs w:val="18"/>
              </w:rPr>
            </w:pPr>
            <w:r>
              <w:rPr>
                <w:rFonts w:ascii="宋体" w:hAnsi="宋体" w:cs="宋体" w:hint="eastAsia"/>
                <w:color w:val="000000"/>
                <w:kern w:val="0"/>
                <w:sz w:val="18"/>
                <w:szCs w:val="18"/>
              </w:rPr>
              <w:t>0-正本</w:t>
            </w:r>
          </w:p>
          <w:p w:rsidR="00EF1AD1" w:rsidRPr="008007F2" w:rsidRDefault="00EF1AD1" w:rsidP="00063980">
            <w:pPr>
              <w:rPr>
                <w:rFonts w:ascii="宋体" w:hAnsi="宋体" w:cs="宋体"/>
                <w:color w:val="000000"/>
                <w:kern w:val="0"/>
                <w:sz w:val="18"/>
                <w:szCs w:val="18"/>
              </w:rPr>
            </w:pPr>
            <w:r>
              <w:rPr>
                <w:rFonts w:ascii="宋体" w:hAnsi="宋体" w:cs="宋体" w:hint="eastAsia"/>
                <w:color w:val="000000"/>
                <w:kern w:val="0"/>
                <w:sz w:val="18"/>
                <w:szCs w:val="18"/>
              </w:rPr>
              <w:t>1-正在修改信息创建的副本</w:t>
            </w:r>
          </w:p>
        </w:tc>
        <w:tc>
          <w:tcPr>
            <w:tcW w:w="2268" w:type="dxa"/>
            <w:tcBorders>
              <w:top w:val="nil"/>
              <w:left w:val="nil"/>
              <w:bottom w:val="single" w:sz="8" w:space="0" w:color="000000"/>
              <w:right w:val="single" w:sz="8" w:space="0" w:color="000000"/>
            </w:tcBorders>
          </w:tcPr>
          <w:p w:rsidR="00EF1AD1"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copyflag</w:t>
            </w:r>
            <w:r>
              <w:rPr>
                <w:rFonts w:ascii="宋体" w:hAnsi="宋体" w:cs="宋体" w:hint="eastAsia"/>
                <w:color w:val="000000"/>
                <w:kern w:val="0"/>
                <w:sz w:val="18"/>
                <w:szCs w:val="18"/>
              </w:rPr>
              <w:t xml:space="preserve"> = </w:t>
            </w:r>
            <w:r>
              <w:rPr>
                <w:rFonts w:ascii="宋体" w:hAnsi="宋体" w:cs="宋体"/>
                <w:color w:val="000000"/>
                <w:kern w:val="0"/>
                <w:sz w:val="18"/>
                <w:szCs w:val="18"/>
              </w:rPr>
              <w:t>‘</w:t>
            </w:r>
            <w:r>
              <w:rPr>
                <w:rFonts w:ascii="宋体" w:hAnsi="宋体" w:cs="宋体" w:hint="eastAsia"/>
                <w:color w:val="000000"/>
                <w:kern w:val="0"/>
                <w:sz w:val="18"/>
                <w:szCs w:val="18"/>
              </w:rPr>
              <w:t>0</w:t>
            </w:r>
            <w:r>
              <w:rPr>
                <w:rFonts w:ascii="宋体" w:hAnsi="宋体" w:cs="宋体"/>
                <w:color w:val="000000"/>
                <w:kern w:val="0"/>
                <w:sz w:val="18"/>
                <w:szCs w:val="18"/>
              </w:rPr>
              <w:t>’</w:t>
            </w:r>
          </w:p>
        </w:tc>
      </w:tr>
      <w:tr w:rsidR="00EF1AD1" w:rsidRPr="008007F2" w:rsidTr="00063980">
        <w:trPr>
          <w:trHeight w:val="300"/>
        </w:trPr>
        <w:tc>
          <w:tcPr>
            <w:tcW w:w="1843" w:type="dxa"/>
            <w:tcBorders>
              <w:top w:val="nil"/>
              <w:left w:val="single" w:sz="8" w:space="0" w:color="000000"/>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spstate</w:t>
            </w:r>
          </w:p>
        </w:tc>
        <w:tc>
          <w:tcPr>
            <w:tcW w:w="1985"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SP状态</w:t>
            </w:r>
          </w:p>
        </w:tc>
        <w:tc>
          <w:tcPr>
            <w:tcW w:w="1559"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NUMBER(2)</w:t>
            </w:r>
          </w:p>
        </w:tc>
        <w:tc>
          <w:tcPr>
            <w:tcW w:w="1276" w:type="dxa"/>
            <w:tcBorders>
              <w:top w:val="nil"/>
              <w:left w:val="nil"/>
              <w:bottom w:val="single" w:sz="8" w:space="0" w:color="000000"/>
              <w:right w:val="single" w:sz="8" w:space="0" w:color="000000"/>
            </w:tcBorders>
          </w:tcPr>
          <w:p w:rsidR="00EF1AD1" w:rsidRPr="001C5F5D" w:rsidRDefault="00EF1AD1" w:rsidP="00063980">
            <w:pPr>
              <w:rPr>
                <w:rFonts w:ascii="宋体" w:hAnsi="宋体" w:cs="宋体"/>
                <w:color w:val="000000"/>
                <w:kern w:val="0"/>
                <w:sz w:val="18"/>
                <w:szCs w:val="18"/>
              </w:rPr>
            </w:pPr>
            <w:r w:rsidRPr="001C5F5D">
              <w:rPr>
                <w:rFonts w:ascii="宋体" w:hAnsi="宋体" w:cs="宋体" w:hint="eastAsia"/>
                <w:color w:val="000000"/>
                <w:kern w:val="0"/>
                <w:sz w:val="18"/>
                <w:szCs w:val="18"/>
              </w:rPr>
              <w:t>0-正常</w:t>
            </w:r>
          </w:p>
          <w:p w:rsidR="00EF1AD1" w:rsidRPr="001C5F5D" w:rsidRDefault="00EF1AD1" w:rsidP="00063980">
            <w:pPr>
              <w:rPr>
                <w:rFonts w:ascii="宋体" w:hAnsi="宋体" w:cs="宋体"/>
                <w:color w:val="000000"/>
                <w:kern w:val="0"/>
                <w:sz w:val="18"/>
                <w:szCs w:val="18"/>
              </w:rPr>
            </w:pPr>
            <w:r w:rsidRPr="001C5F5D">
              <w:rPr>
                <w:rFonts w:ascii="宋体" w:hAnsi="宋体" w:cs="宋体" w:hint="eastAsia"/>
                <w:color w:val="000000"/>
                <w:kern w:val="0"/>
                <w:sz w:val="18"/>
                <w:szCs w:val="18"/>
              </w:rPr>
              <w:t>1-下线</w:t>
            </w:r>
          </w:p>
          <w:p w:rsidR="00EF1AD1" w:rsidRPr="001C5F5D" w:rsidRDefault="00EF1AD1" w:rsidP="00063980">
            <w:pPr>
              <w:rPr>
                <w:rFonts w:ascii="宋体" w:hAnsi="宋体" w:cs="宋体"/>
                <w:color w:val="000000"/>
                <w:kern w:val="0"/>
                <w:sz w:val="18"/>
                <w:szCs w:val="18"/>
              </w:rPr>
            </w:pPr>
            <w:r w:rsidRPr="001C5F5D">
              <w:rPr>
                <w:rFonts w:ascii="宋体" w:hAnsi="宋体" w:cs="宋体" w:hint="eastAsia"/>
                <w:color w:val="000000"/>
                <w:kern w:val="0"/>
                <w:sz w:val="18"/>
                <w:szCs w:val="18"/>
              </w:rPr>
              <w:t>2-未激活</w:t>
            </w:r>
          </w:p>
          <w:p w:rsidR="00EF1AD1" w:rsidRPr="001C5F5D" w:rsidRDefault="00EF1AD1" w:rsidP="00063980">
            <w:pPr>
              <w:rPr>
                <w:rFonts w:ascii="宋体" w:hAnsi="宋体" w:cs="宋体"/>
                <w:color w:val="000000"/>
                <w:kern w:val="0"/>
                <w:sz w:val="18"/>
                <w:szCs w:val="18"/>
              </w:rPr>
            </w:pPr>
            <w:r w:rsidRPr="001C5F5D">
              <w:rPr>
                <w:rFonts w:ascii="宋体" w:hAnsi="宋体" w:cs="宋体" w:hint="eastAsia"/>
                <w:color w:val="000000"/>
                <w:kern w:val="0"/>
                <w:sz w:val="18"/>
                <w:szCs w:val="18"/>
              </w:rPr>
              <w:t>3-已支付</w:t>
            </w:r>
          </w:p>
          <w:p w:rsidR="00EF1AD1" w:rsidRPr="001C5F5D" w:rsidRDefault="00EF1AD1" w:rsidP="00063980">
            <w:pPr>
              <w:rPr>
                <w:rFonts w:ascii="宋体" w:hAnsi="宋体" w:cs="宋体"/>
                <w:color w:val="000000"/>
                <w:kern w:val="0"/>
                <w:sz w:val="18"/>
                <w:szCs w:val="18"/>
              </w:rPr>
            </w:pPr>
            <w:r w:rsidRPr="001C5F5D">
              <w:rPr>
                <w:rFonts w:ascii="宋体" w:hAnsi="宋体" w:cs="宋体" w:hint="eastAsia"/>
                <w:color w:val="000000"/>
                <w:kern w:val="0"/>
                <w:sz w:val="18"/>
                <w:szCs w:val="18"/>
              </w:rPr>
              <w:t>4-草稿</w:t>
            </w:r>
          </w:p>
          <w:p w:rsidR="00EF1AD1" w:rsidRPr="001C5F5D" w:rsidRDefault="00EF1AD1" w:rsidP="00063980">
            <w:pPr>
              <w:rPr>
                <w:rFonts w:ascii="宋体" w:hAnsi="宋体" w:cs="宋体"/>
                <w:color w:val="000000"/>
                <w:kern w:val="0"/>
                <w:sz w:val="18"/>
                <w:szCs w:val="18"/>
              </w:rPr>
            </w:pPr>
            <w:r w:rsidRPr="001C5F5D">
              <w:rPr>
                <w:rFonts w:ascii="宋体" w:hAnsi="宋体" w:cs="宋体" w:hint="eastAsia"/>
                <w:color w:val="000000"/>
                <w:kern w:val="0"/>
                <w:sz w:val="18"/>
                <w:szCs w:val="18"/>
              </w:rPr>
              <w:t>5-待注册</w:t>
            </w:r>
          </w:p>
          <w:p w:rsidR="00EF1AD1" w:rsidRPr="001C5F5D" w:rsidRDefault="00EF1AD1" w:rsidP="00063980">
            <w:pPr>
              <w:rPr>
                <w:rFonts w:ascii="宋体" w:hAnsi="宋体" w:cs="宋体"/>
                <w:color w:val="000000"/>
                <w:kern w:val="0"/>
                <w:sz w:val="18"/>
                <w:szCs w:val="18"/>
              </w:rPr>
            </w:pPr>
            <w:r w:rsidRPr="001C5F5D">
              <w:rPr>
                <w:rFonts w:ascii="宋体" w:hAnsi="宋体" w:cs="宋体" w:hint="eastAsia"/>
                <w:color w:val="000000"/>
                <w:kern w:val="0"/>
                <w:sz w:val="18"/>
                <w:szCs w:val="18"/>
              </w:rPr>
              <w:t>6-开发者挂起状态</w:t>
            </w:r>
          </w:p>
          <w:p w:rsidR="00EF1AD1" w:rsidRPr="001C5F5D" w:rsidRDefault="00EF1AD1" w:rsidP="00063980">
            <w:pPr>
              <w:rPr>
                <w:rFonts w:ascii="宋体" w:hAnsi="宋体" w:cs="宋体"/>
                <w:color w:val="000000"/>
                <w:kern w:val="0"/>
                <w:sz w:val="18"/>
                <w:szCs w:val="18"/>
              </w:rPr>
            </w:pPr>
            <w:r w:rsidRPr="001C5F5D">
              <w:rPr>
                <w:rFonts w:ascii="宋体" w:hAnsi="宋体" w:cs="宋体" w:hint="eastAsia"/>
                <w:color w:val="000000"/>
                <w:kern w:val="0"/>
                <w:sz w:val="18"/>
                <w:szCs w:val="18"/>
              </w:rPr>
              <w:t>7-合作伙伴暂停状态</w:t>
            </w:r>
          </w:p>
          <w:p w:rsidR="00EF1AD1" w:rsidRPr="008007F2" w:rsidRDefault="00EF1AD1" w:rsidP="00063980">
            <w:pPr>
              <w:rPr>
                <w:rFonts w:ascii="宋体" w:hAnsi="宋体" w:cs="宋体"/>
                <w:color w:val="000000"/>
                <w:kern w:val="0"/>
                <w:sz w:val="18"/>
                <w:szCs w:val="18"/>
              </w:rPr>
            </w:pPr>
            <w:r w:rsidRPr="001C5F5D">
              <w:rPr>
                <w:rFonts w:ascii="宋体" w:hAnsi="宋体" w:cs="宋体" w:hint="eastAsia"/>
                <w:color w:val="000000"/>
                <w:kern w:val="0"/>
                <w:sz w:val="18"/>
                <w:szCs w:val="18"/>
              </w:rPr>
              <w:t>8-合作伙伴删除状态</w:t>
            </w:r>
          </w:p>
        </w:tc>
        <w:tc>
          <w:tcPr>
            <w:tcW w:w="2268"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000000"/>
                <w:kern w:val="0"/>
                <w:sz w:val="18"/>
                <w:szCs w:val="18"/>
              </w:rPr>
            </w:pPr>
          </w:p>
        </w:tc>
      </w:tr>
      <w:tr w:rsidR="00EF1AD1" w:rsidRPr="008007F2" w:rsidTr="00063980">
        <w:trPr>
          <w:trHeight w:val="300"/>
        </w:trPr>
        <w:tc>
          <w:tcPr>
            <w:tcW w:w="1843" w:type="dxa"/>
            <w:tcBorders>
              <w:top w:val="nil"/>
              <w:left w:val="single" w:sz="8" w:space="0" w:color="000000"/>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spcredit</w:t>
            </w:r>
          </w:p>
        </w:tc>
        <w:tc>
          <w:tcPr>
            <w:tcW w:w="1985"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SP信用等级</w:t>
            </w:r>
          </w:p>
        </w:tc>
        <w:tc>
          <w:tcPr>
            <w:tcW w:w="1559"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VARCHAR2(32)</w:t>
            </w:r>
          </w:p>
        </w:tc>
        <w:tc>
          <w:tcPr>
            <w:tcW w:w="1276" w:type="dxa"/>
            <w:tcBorders>
              <w:top w:val="nil"/>
              <w:left w:val="nil"/>
              <w:bottom w:val="single" w:sz="8" w:space="0" w:color="000000"/>
              <w:right w:val="single" w:sz="8" w:space="0" w:color="000000"/>
            </w:tcBorders>
          </w:tcPr>
          <w:p w:rsidR="00EF1AD1" w:rsidRPr="001C5F5D" w:rsidRDefault="00EF1AD1" w:rsidP="00063980">
            <w:pPr>
              <w:rPr>
                <w:rFonts w:ascii="宋体" w:hAnsi="宋体" w:cs="宋体"/>
                <w:color w:val="000000"/>
                <w:kern w:val="0"/>
                <w:sz w:val="18"/>
                <w:szCs w:val="18"/>
              </w:rPr>
            </w:pPr>
            <w:r w:rsidRPr="001C5F5D">
              <w:rPr>
                <w:rFonts w:ascii="宋体" w:hAnsi="宋体" w:cs="宋体" w:hint="eastAsia"/>
                <w:color w:val="000000"/>
                <w:kern w:val="0"/>
                <w:sz w:val="18"/>
                <w:szCs w:val="18"/>
              </w:rPr>
              <w:t>H</w:t>
            </w:r>
            <w:r>
              <w:rPr>
                <w:rFonts w:ascii="宋体" w:hAnsi="宋体" w:cs="宋体" w:hint="eastAsia"/>
                <w:color w:val="000000"/>
                <w:kern w:val="0"/>
                <w:sz w:val="18"/>
                <w:szCs w:val="18"/>
              </w:rPr>
              <w:t>-</w:t>
            </w:r>
            <w:r w:rsidRPr="001C5F5D">
              <w:rPr>
                <w:rFonts w:ascii="宋体" w:hAnsi="宋体" w:cs="宋体" w:hint="eastAsia"/>
                <w:color w:val="000000"/>
                <w:kern w:val="0"/>
                <w:sz w:val="18"/>
                <w:szCs w:val="18"/>
              </w:rPr>
              <w:t xml:space="preserve">高信誉度CP   </w:t>
            </w:r>
          </w:p>
          <w:p w:rsidR="00EF1AD1" w:rsidRPr="008007F2" w:rsidRDefault="00EF1AD1" w:rsidP="00063980">
            <w:pPr>
              <w:rPr>
                <w:rFonts w:ascii="宋体" w:hAnsi="宋体" w:cs="宋体"/>
                <w:color w:val="000000"/>
                <w:kern w:val="0"/>
                <w:sz w:val="18"/>
                <w:szCs w:val="18"/>
              </w:rPr>
            </w:pPr>
            <w:r w:rsidRPr="001C5F5D">
              <w:rPr>
                <w:rFonts w:ascii="宋体" w:hAnsi="宋体" w:cs="宋体" w:hint="eastAsia"/>
                <w:color w:val="000000"/>
                <w:kern w:val="0"/>
                <w:sz w:val="18"/>
                <w:szCs w:val="18"/>
              </w:rPr>
              <w:t>L</w:t>
            </w:r>
            <w:r>
              <w:rPr>
                <w:rFonts w:ascii="宋体" w:hAnsi="宋体" w:cs="宋体" w:hint="eastAsia"/>
                <w:color w:val="000000"/>
                <w:kern w:val="0"/>
                <w:sz w:val="18"/>
                <w:szCs w:val="18"/>
              </w:rPr>
              <w:t>-</w:t>
            </w:r>
            <w:r w:rsidRPr="001C5F5D">
              <w:rPr>
                <w:rFonts w:ascii="宋体" w:hAnsi="宋体" w:cs="宋体" w:hint="eastAsia"/>
                <w:color w:val="000000"/>
                <w:kern w:val="0"/>
                <w:sz w:val="18"/>
                <w:szCs w:val="18"/>
              </w:rPr>
              <w:t>低信誉度CP</w:t>
            </w:r>
          </w:p>
        </w:tc>
        <w:tc>
          <w:tcPr>
            <w:tcW w:w="2268"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000000"/>
                <w:kern w:val="0"/>
                <w:sz w:val="18"/>
                <w:szCs w:val="18"/>
              </w:rPr>
            </w:pPr>
          </w:p>
        </w:tc>
      </w:tr>
      <w:tr w:rsidR="00EF1AD1" w:rsidRPr="008007F2" w:rsidTr="00063980">
        <w:trPr>
          <w:trHeight w:val="300"/>
        </w:trPr>
        <w:tc>
          <w:tcPr>
            <w:tcW w:w="1843" w:type="dxa"/>
            <w:tcBorders>
              <w:top w:val="nil"/>
              <w:left w:val="single" w:sz="8" w:space="0" w:color="000000"/>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FF0000"/>
                <w:kern w:val="0"/>
                <w:sz w:val="18"/>
                <w:szCs w:val="18"/>
              </w:rPr>
            </w:pPr>
            <w:r w:rsidRPr="008007F2">
              <w:rPr>
                <w:rFonts w:ascii="宋体" w:hAnsi="宋体" w:cs="宋体" w:hint="eastAsia"/>
                <w:color w:val="FF0000"/>
                <w:kern w:val="0"/>
                <w:sz w:val="18"/>
                <w:szCs w:val="18"/>
              </w:rPr>
              <w:t>contactPerson</w:t>
            </w:r>
          </w:p>
        </w:tc>
        <w:tc>
          <w:tcPr>
            <w:tcW w:w="1985"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FF0000"/>
                <w:kern w:val="0"/>
                <w:sz w:val="18"/>
                <w:szCs w:val="18"/>
              </w:rPr>
            </w:pPr>
            <w:r w:rsidRPr="008007F2">
              <w:rPr>
                <w:rFonts w:ascii="宋体" w:hAnsi="宋体" w:cs="宋体" w:hint="eastAsia"/>
                <w:color w:val="FF0000"/>
                <w:kern w:val="0"/>
                <w:sz w:val="18"/>
                <w:szCs w:val="18"/>
              </w:rPr>
              <w:t>联系人</w:t>
            </w:r>
          </w:p>
        </w:tc>
        <w:tc>
          <w:tcPr>
            <w:tcW w:w="1559"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FF0000"/>
                <w:kern w:val="0"/>
                <w:sz w:val="18"/>
                <w:szCs w:val="18"/>
              </w:rPr>
            </w:pPr>
            <w:r w:rsidRPr="008007F2">
              <w:rPr>
                <w:rFonts w:ascii="宋体" w:hAnsi="宋体" w:cs="宋体" w:hint="eastAsia"/>
                <w:color w:val="FF0000"/>
                <w:kern w:val="0"/>
                <w:sz w:val="18"/>
                <w:szCs w:val="18"/>
              </w:rPr>
              <w:t>VARCHAR2(128)</w:t>
            </w:r>
          </w:p>
        </w:tc>
        <w:tc>
          <w:tcPr>
            <w:tcW w:w="1276"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FF0000"/>
                <w:kern w:val="0"/>
                <w:sz w:val="18"/>
                <w:szCs w:val="18"/>
              </w:rPr>
            </w:pPr>
          </w:p>
        </w:tc>
        <w:tc>
          <w:tcPr>
            <w:tcW w:w="2268"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FF0000"/>
                <w:kern w:val="0"/>
                <w:sz w:val="18"/>
                <w:szCs w:val="18"/>
              </w:rPr>
            </w:pPr>
          </w:p>
        </w:tc>
      </w:tr>
      <w:tr w:rsidR="00EF1AD1" w:rsidRPr="008007F2" w:rsidTr="00063980">
        <w:trPr>
          <w:trHeight w:val="300"/>
        </w:trPr>
        <w:tc>
          <w:tcPr>
            <w:tcW w:w="1843" w:type="dxa"/>
            <w:tcBorders>
              <w:top w:val="nil"/>
              <w:left w:val="single" w:sz="8" w:space="0" w:color="000000"/>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FF0000"/>
                <w:kern w:val="0"/>
                <w:sz w:val="18"/>
                <w:szCs w:val="18"/>
              </w:rPr>
            </w:pPr>
            <w:r w:rsidRPr="008007F2">
              <w:rPr>
                <w:rFonts w:ascii="宋体" w:hAnsi="宋体" w:cs="宋体" w:hint="eastAsia"/>
                <w:color w:val="FF0000"/>
                <w:kern w:val="0"/>
                <w:sz w:val="18"/>
                <w:szCs w:val="18"/>
              </w:rPr>
              <w:t>customertel</w:t>
            </w:r>
          </w:p>
        </w:tc>
        <w:tc>
          <w:tcPr>
            <w:tcW w:w="1985"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FF0000"/>
                <w:kern w:val="0"/>
                <w:sz w:val="18"/>
                <w:szCs w:val="18"/>
              </w:rPr>
            </w:pPr>
            <w:r w:rsidRPr="008007F2">
              <w:rPr>
                <w:rFonts w:ascii="宋体" w:hAnsi="宋体" w:cs="宋体" w:hint="eastAsia"/>
                <w:color w:val="FF0000"/>
                <w:kern w:val="0"/>
                <w:sz w:val="18"/>
                <w:szCs w:val="18"/>
              </w:rPr>
              <w:t>联系人电话</w:t>
            </w:r>
          </w:p>
        </w:tc>
        <w:tc>
          <w:tcPr>
            <w:tcW w:w="1559"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FF0000"/>
                <w:kern w:val="0"/>
                <w:sz w:val="18"/>
                <w:szCs w:val="18"/>
              </w:rPr>
            </w:pPr>
            <w:r w:rsidRPr="008007F2">
              <w:rPr>
                <w:rFonts w:ascii="宋体" w:hAnsi="宋体" w:cs="宋体" w:hint="eastAsia"/>
                <w:color w:val="FF0000"/>
                <w:kern w:val="0"/>
                <w:sz w:val="18"/>
                <w:szCs w:val="18"/>
              </w:rPr>
              <w:t>VARCHAR2(64)</w:t>
            </w:r>
          </w:p>
        </w:tc>
        <w:tc>
          <w:tcPr>
            <w:tcW w:w="1276"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FF0000"/>
                <w:kern w:val="0"/>
                <w:sz w:val="18"/>
                <w:szCs w:val="18"/>
              </w:rPr>
            </w:pPr>
          </w:p>
        </w:tc>
        <w:tc>
          <w:tcPr>
            <w:tcW w:w="2268"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FF0000"/>
                <w:kern w:val="0"/>
                <w:sz w:val="18"/>
                <w:szCs w:val="18"/>
              </w:rPr>
            </w:pPr>
          </w:p>
        </w:tc>
      </w:tr>
      <w:tr w:rsidR="00EF1AD1" w:rsidRPr="008007F2" w:rsidTr="00063980">
        <w:trPr>
          <w:trHeight w:val="300"/>
        </w:trPr>
        <w:tc>
          <w:tcPr>
            <w:tcW w:w="1843" w:type="dxa"/>
            <w:tcBorders>
              <w:top w:val="nil"/>
              <w:left w:val="single" w:sz="8" w:space="0" w:color="000000"/>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FF0000"/>
                <w:kern w:val="0"/>
                <w:sz w:val="18"/>
                <w:szCs w:val="18"/>
              </w:rPr>
            </w:pPr>
            <w:r w:rsidRPr="008007F2">
              <w:rPr>
                <w:rFonts w:ascii="宋体" w:hAnsi="宋体" w:cs="宋体" w:hint="eastAsia"/>
                <w:color w:val="FF0000"/>
                <w:kern w:val="0"/>
                <w:sz w:val="18"/>
                <w:szCs w:val="18"/>
              </w:rPr>
              <w:lastRenderedPageBreak/>
              <w:t>customeremail</w:t>
            </w:r>
          </w:p>
        </w:tc>
        <w:tc>
          <w:tcPr>
            <w:tcW w:w="1985"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FF0000"/>
                <w:kern w:val="0"/>
                <w:sz w:val="18"/>
                <w:szCs w:val="18"/>
              </w:rPr>
            </w:pPr>
            <w:r w:rsidRPr="008007F2">
              <w:rPr>
                <w:rFonts w:ascii="宋体" w:hAnsi="宋体" w:cs="宋体" w:hint="eastAsia"/>
                <w:color w:val="FF0000"/>
                <w:kern w:val="0"/>
                <w:sz w:val="18"/>
                <w:szCs w:val="18"/>
              </w:rPr>
              <w:t>联系人EMAIL</w:t>
            </w:r>
          </w:p>
        </w:tc>
        <w:tc>
          <w:tcPr>
            <w:tcW w:w="1559"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FF0000"/>
                <w:kern w:val="0"/>
                <w:sz w:val="18"/>
                <w:szCs w:val="18"/>
              </w:rPr>
            </w:pPr>
            <w:r w:rsidRPr="008007F2">
              <w:rPr>
                <w:rFonts w:ascii="宋体" w:hAnsi="宋体" w:cs="宋体" w:hint="eastAsia"/>
                <w:color w:val="FF0000"/>
                <w:kern w:val="0"/>
                <w:sz w:val="18"/>
                <w:szCs w:val="18"/>
              </w:rPr>
              <w:t>VARCHAR2(256)</w:t>
            </w:r>
          </w:p>
        </w:tc>
        <w:tc>
          <w:tcPr>
            <w:tcW w:w="1276"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FF0000"/>
                <w:kern w:val="0"/>
                <w:sz w:val="18"/>
                <w:szCs w:val="18"/>
              </w:rPr>
            </w:pPr>
          </w:p>
        </w:tc>
        <w:tc>
          <w:tcPr>
            <w:tcW w:w="2268"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FF0000"/>
                <w:kern w:val="0"/>
                <w:sz w:val="18"/>
                <w:szCs w:val="18"/>
              </w:rPr>
            </w:pPr>
          </w:p>
        </w:tc>
      </w:tr>
      <w:tr w:rsidR="00EF1AD1" w:rsidRPr="008007F2" w:rsidTr="00063980">
        <w:trPr>
          <w:trHeight w:val="300"/>
        </w:trPr>
        <w:tc>
          <w:tcPr>
            <w:tcW w:w="1843" w:type="dxa"/>
            <w:tcBorders>
              <w:top w:val="nil"/>
              <w:left w:val="single" w:sz="8" w:space="0" w:color="000000"/>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createtime</w:t>
            </w:r>
          </w:p>
        </w:tc>
        <w:tc>
          <w:tcPr>
            <w:tcW w:w="1985"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创建时间</w:t>
            </w:r>
          </w:p>
        </w:tc>
        <w:tc>
          <w:tcPr>
            <w:tcW w:w="1559"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TIMESTAMP(6)</w:t>
            </w:r>
          </w:p>
        </w:tc>
        <w:tc>
          <w:tcPr>
            <w:tcW w:w="1276"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000000"/>
                <w:kern w:val="0"/>
                <w:sz w:val="18"/>
                <w:szCs w:val="18"/>
              </w:rPr>
            </w:pPr>
          </w:p>
        </w:tc>
        <w:tc>
          <w:tcPr>
            <w:tcW w:w="2268"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000000"/>
                <w:kern w:val="0"/>
                <w:sz w:val="18"/>
                <w:szCs w:val="18"/>
              </w:rPr>
            </w:pPr>
          </w:p>
        </w:tc>
      </w:tr>
      <w:tr w:rsidR="00EF1AD1" w:rsidRPr="008007F2" w:rsidTr="00063980">
        <w:trPr>
          <w:trHeight w:val="300"/>
        </w:trPr>
        <w:tc>
          <w:tcPr>
            <w:tcW w:w="1843" w:type="dxa"/>
            <w:tcBorders>
              <w:top w:val="nil"/>
              <w:left w:val="single" w:sz="8" w:space="0" w:color="000000"/>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effectivetime</w:t>
            </w:r>
          </w:p>
        </w:tc>
        <w:tc>
          <w:tcPr>
            <w:tcW w:w="1985"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生效时间</w:t>
            </w:r>
          </w:p>
        </w:tc>
        <w:tc>
          <w:tcPr>
            <w:tcW w:w="1559"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TIMESTAMP(6)</w:t>
            </w:r>
          </w:p>
        </w:tc>
        <w:tc>
          <w:tcPr>
            <w:tcW w:w="1276"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000000"/>
                <w:kern w:val="0"/>
                <w:sz w:val="18"/>
                <w:szCs w:val="18"/>
              </w:rPr>
            </w:pPr>
          </w:p>
        </w:tc>
        <w:tc>
          <w:tcPr>
            <w:tcW w:w="2268"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000000"/>
                <w:kern w:val="0"/>
                <w:sz w:val="18"/>
                <w:szCs w:val="18"/>
              </w:rPr>
            </w:pPr>
          </w:p>
        </w:tc>
      </w:tr>
      <w:tr w:rsidR="00EF1AD1" w:rsidRPr="008007F2" w:rsidTr="00063980">
        <w:trPr>
          <w:trHeight w:val="300"/>
        </w:trPr>
        <w:tc>
          <w:tcPr>
            <w:tcW w:w="1843" w:type="dxa"/>
            <w:tcBorders>
              <w:top w:val="nil"/>
              <w:left w:val="single" w:sz="8" w:space="0" w:color="000000"/>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expiretime</w:t>
            </w:r>
          </w:p>
        </w:tc>
        <w:tc>
          <w:tcPr>
            <w:tcW w:w="1985"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失效时间</w:t>
            </w:r>
          </w:p>
        </w:tc>
        <w:tc>
          <w:tcPr>
            <w:tcW w:w="1559"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TIMESTAMP(6)</w:t>
            </w:r>
          </w:p>
        </w:tc>
        <w:tc>
          <w:tcPr>
            <w:tcW w:w="1276"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000000"/>
                <w:kern w:val="0"/>
                <w:sz w:val="18"/>
                <w:szCs w:val="18"/>
              </w:rPr>
            </w:pPr>
          </w:p>
        </w:tc>
        <w:tc>
          <w:tcPr>
            <w:tcW w:w="2268"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000000"/>
                <w:kern w:val="0"/>
                <w:sz w:val="18"/>
                <w:szCs w:val="18"/>
              </w:rPr>
            </w:pPr>
          </w:p>
        </w:tc>
      </w:tr>
      <w:tr w:rsidR="00EF1AD1" w:rsidRPr="008007F2" w:rsidTr="00063980">
        <w:trPr>
          <w:trHeight w:val="300"/>
        </w:trPr>
        <w:tc>
          <w:tcPr>
            <w:tcW w:w="1843" w:type="dxa"/>
            <w:tcBorders>
              <w:top w:val="nil"/>
              <w:left w:val="single" w:sz="8" w:space="0" w:color="000000"/>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lastupdatetime</w:t>
            </w:r>
          </w:p>
        </w:tc>
        <w:tc>
          <w:tcPr>
            <w:tcW w:w="1985"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更后更新时间</w:t>
            </w:r>
          </w:p>
        </w:tc>
        <w:tc>
          <w:tcPr>
            <w:tcW w:w="1559"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TIMESTAMP(6)</w:t>
            </w:r>
          </w:p>
        </w:tc>
        <w:tc>
          <w:tcPr>
            <w:tcW w:w="1276"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000000"/>
                <w:kern w:val="0"/>
                <w:sz w:val="18"/>
                <w:szCs w:val="18"/>
              </w:rPr>
            </w:pPr>
          </w:p>
        </w:tc>
        <w:tc>
          <w:tcPr>
            <w:tcW w:w="2268"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000000"/>
                <w:kern w:val="0"/>
                <w:sz w:val="18"/>
                <w:szCs w:val="18"/>
              </w:rPr>
            </w:pPr>
          </w:p>
        </w:tc>
      </w:tr>
      <w:tr w:rsidR="00EF1AD1" w:rsidRPr="008007F2" w:rsidTr="00063980">
        <w:trPr>
          <w:trHeight w:val="300"/>
        </w:trPr>
        <w:tc>
          <w:tcPr>
            <w:tcW w:w="1843" w:type="dxa"/>
            <w:tcBorders>
              <w:top w:val="nil"/>
              <w:left w:val="single" w:sz="8" w:space="0" w:color="000000"/>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isdelete</w:t>
            </w:r>
          </w:p>
        </w:tc>
        <w:tc>
          <w:tcPr>
            <w:tcW w:w="1985"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是否删除</w:t>
            </w:r>
          </w:p>
        </w:tc>
        <w:tc>
          <w:tcPr>
            <w:tcW w:w="1559"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CHAR(1)</w:t>
            </w:r>
          </w:p>
        </w:tc>
        <w:tc>
          <w:tcPr>
            <w:tcW w:w="1276" w:type="dxa"/>
            <w:tcBorders>
              <w:top w:val="nil"/>
              <w:left w:val="nil"/>
              <w:bottom w:val="single" w:sz="8" w:space="0" w:color="000000"/>
              <w:right w:val="single" w:sz="8" w:space="0" w:color="000000"/>
            </w:tcBorders>
          </w:tcPr>
          <w:p w:rsidR="00EF1AD1" w:rsidRDefault="00EF1AD1" w:rsidP="00063980">
            <w:pPr>
              <w:rPr>
                <w:rFonts w:ascii="宋体" w:hAnsi="宋体" w:cs="宋体"/>
                <w:color w:val="000000"/>
                <w:kern w:val="0"/>
                <w:sz w:val="18"/>
                <w:szCs w:val="18"/>
              </w:rPr>
            </w:pPr>
            <w:r>
              <w:rPr>
                <w:rFonts w:ascii="宋体" w:hAnsi="宋体" w:cs="宋体" w:hint="eastAsia"/>
                <w:color w:val="000000"/>
                <w:kern w:val="0"/>
                <w:sz w:val="18"/>
                <w:szCs w:val="18"/>
              </w:rPr>
              <w:t>0-未删除</w:t>
            </w:r>
          </w:p>
          <w:p w:rsidR="00EF1AD1" w:rsidRPr="008007F2" w:rsidRDefault="00EF1AD1" w:rsidP="00063980">
            <w:pPr>
              <w:rPr>
                <w:rFonts w:ascii="宋体" w:hAnsi="宋体" w:cs="宋体"/>
                <w:color w:val="000000"/>
                <w:kern w:val="0"/>
                <w:sz w:val="18"/>
                <w:szCs w:val="18"/>
              </w:rPr>
            </w:pPr>
            <w:r>
              <w:rPr>
                <w:rFonts w:ascii="宋体" w:hAnsi="宋体" w:cs="宋体" w:hint="eastAsia"/>
                <w:color w:val="000000"/>
                <w:kern w:val="0"/>
                <w:sz w:val="18"/>
                <w:szCs w:val="18"/>
              </w:rPr>
              <w:t>1-软删除</w:t>
            </w:r>
          </w:p>
        </w:tc>
        <w:tc>
          <w:tcPr>
            <w:tcW w:w="2268" w:type="dxa"/>
            <w:tcBorders>
              <w:top w:val="nil"/>
              <w:left w:val="nil"/>
              <w:bottom w:val="single" w:sz="8" w:space="0" w:color="000000"/>
              <w:right w:val="single" w:sz="8" w:space="0" w:color="000000"/>
            </w:tcBorders>
          </w:tcPr>
          <w:p w:rsidR="00EF1AD1"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isdelete</w:t>
            </w:r>
            <w:r>
              <w:rPr>
                <w:rFonts w:ascii="宋体" w:hAnsi="宋体" w:cs="宋体" w:hint="eastAsia"/>
                <w:color w:val="000000"/>
                <w:kern w:val="0"/>
                <w:sz w:val="18"/>
                <w:szCs w:val="18"/>
              </w:rPr>
              <w:t xml:space="preserve"> = </w:t>
            </w:r>
            <w:r>
              <w:rPr>
                <w:rFonts w:ascii="宋体" w:hAnsi="宋体" w:cs="宋体"/>
                <w:color w:val="000000"/>
                <w:kern w:val="0"/>
                <w:sz w:val="18"/>
                <w:szCs w:val="18"/>
              </w:rPr>
              <w:t>‘</w:t>
            </w:r>
            <w:r>
              <w:rPr>
                <w:rFonts w:ascii="宋体" w:hAnsi="宋体" w:cs="宋体" w:hint="eastAsia"/>
                <w:color w:val="000000"/>
                <w:kern w:val="0"/>
                <w:sz w:val="18"/>
                <w:szCs w:val="18"/>
              </w:rPr>
              <w:t>0</w:t>
            </w:r>
            <w:r>
              <w:rPr>
                <w:rFonts w:ascii="宋体" w:hAnsi="宋体" w:cs="宋体"/>
                <w:color w:val="000000"/>
                <w:kern w:val="0"/>
                <w:sz w:val="18"/>
                <w:szCs w:val="18"/>
              </w:rPr>
              <w:t>’</w:t>
            </w:r>
          </w:p>
        </w:tc>
      </w:tr>
      <w:tr w:rsidR="00EF1AD1" w:rsidRPr="008007F2" w:rsidTr="00063980">
        <w:trPr>
          <w:trHeight w:val="300"/>
        </w:trPr>
        <w:tc>
          <w:tcPr>
            <w:tcW w:w="1843" w:type="dxa"/>
            <w:tcBorders>
              <w:top w:val="nil"/>
              <w:left w:val="single" w:sz="8" w:space="0" w:color="000000"/>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FF0000"/>
                <w:kern w:val="0"/>
                <w:sz w:val="18"/>
                <w:szCs w:val="18"/>
              </w:rPr>
            </w:pPr>
            <w:r w:rsidRPr="008007F2">
              <w:rPr>
                <w:rFonts w:ascii="宋体" w:hAnsi="宋体" w:cs="宋体" w:hint="eastAsia"/>
                <w:color w:val="FF0000"/>
                <w:kern w:val="0"/>
                <w:sz w:val="18"/>
                <w:szCs w:val="18"/>
              </w:rPr>
              <w:t>settlementCode</w:t>
            </w:r>
          </w:p>
        </w:tc>
        <w:tc>
          <w:tcPr>
            <w:tcW w:w="1985"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FF0000"/>
                <w:kern w:val="0"/>
                <w:sz w:val="18"/>
                <w:szCs w:val="18"/>
              </w:rPr>
            </w:pPr>
            <w:r w:rsidRPr="008007F2">
              <w:rPr>
                <w:rFonts w:ascii="宋体" w:hAnsi="宋体" w:cs="宋体" w:hint="eastAsia"/>
                <w:color w:val="FF0000"/>
                <w:kern w:val="0"/>
                <w:sz w:val="18"/>
                <w:szCs w:val="18"/>
              </w:rPr>
              <w:t>银行帐号</w:t>
            </w:r>
          </w:p>
        </w:tc>
        <w:tc>
          <w:tcPr>
            <w:tcW w:w="1559"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FF0000"/>
                <w:kern w:val="0"/>
                <w:sz w:val="18"/>
                <w:szCs w:val="18"/>
              </w:rPr>
            </w:pPr>
            <w:r w:rsidRPr="008007F2">
              <w:rPr>
                <w:rFonts w:ascii="宋体" w:hAnsi="宋体" w:cs="宋体" w:hint="eastAsia"/>
                <w:color w:val="FF0000"/>
                <w:kern w:val="0"/>
                <w:sz w:val="18"/>
                <w:szCs w:val="18"/>
              </w:rPr>
              <w:t>VARCHAR2(32)</w:t>
            </w:r>
          </w:p>
        </w:tc>
        <w:tc>
          <w:tcPr>
            <w:tcW w:w="1276"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FF0000"/>
                <w:kern w:val="0"/>
                <w:sz w:val="18"/>
                <w:szCs w:val="18"/>
              </w:rPr>
            </w:pPr>
          </w:p>
        </w:tc>
        <w:tc>
          <w:tcPr>
            <w:tcW w:w="2268"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FF0000"/>
                <w:kern w:val="0"/>
                <w:sz w:val="18"/>
                <w:szCs w:val="18"/>
              </w:rPr>
            </w:pPr>
          </w:p>
        </w:tc>
      </w:tr>
      <w:tr w:rsidR="00EF1AD1" w:rsidRPr="008007F2" w:rsidTr="00063980">
        <w:trPr>
          <w:trHeight w:val="300"/>
        </w:trPr>
        <w:tc>
          <w:tcPr>
            <w:tcW w:w="1843" w:type="dxa"/>
            <w:tcBorders>
              <w:top w:val="nil"/>
              <w:left w:val="single" w:sz="8" w:space="0" w:color="000000"/>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FF0000"/>
                <w:kern w:val="0"/>
                <w:sz w:val="18"/>
                <w:szCs w:val="18"/>
              </w:rPr>
            </w:pPr>
            <w:r w:rsidRPr="008007F2">
              <w:rPr>
                <w:rFonts w:ascii="宋体" w:hAnsi="宋体" w:cs="宋体" w:hint="eastAsia"/>
                <w:color w:val="FF0000"/>
                <w:kern w:val="0"/>
                <w:sz w:val="18"/>
                <w:szCs w:val="18"/>
              </w:rPr>
              <w:t>SPBENIFITRATE</w:t>
            </w:r>
          </w:p>
        </w:tc>
        <w:tc>
          <w:tcPr>
            <w:tcW w:w="1985"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FF0000"/>
                <w:kern w:val="0"/>
                <w:sz w:val="18"/>
                <w:szCs w:val="18"/>
              </w:rPr>
            </w:pPr>
            <w:r w:rsidRPr="008007F2">
              <w:rPr>
                <w:rFonts w:ascii="宋体" w:hAnsi="宋体" w:cs="宋体" w:hint="eastAsia"/>
                <w:color w:val="FF0000"/>
                <w:kern w:val="0"/>
                <w:sz w:val="18"/>
                <w:szCs w:val="18"/>
              </w:rPr>
              <w:t>分成率</w:t>
            </w:r>
          </w:p>
        </w:tc>
        <w:tc>
          <w:tcPr>
            <w:tcW w:w="1559"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FF0000"/>
                <w:kern w:val="0"/>
                <w:sz w:val="18"/>
                <w:szCs w:val="18"/>
              </w:rPr>
            </w:pPr>
            <w:r w:rsidRPr="008007F2">
              <w:rPr>
                <w:rFonts w:ascii="宋体" w:hAnsi="宋体" w:cs="宋体" w:hint="eastAsia"/>
                <w:color w:val="FF0000"/>
                <w:kern w:val="0"/>
                <w:sz w:val="18"/>
                <w:szCs w:val="18"/>
              </w:rPr>
              <w:t>NUMBER(8)</w:t>
            </w:r>
          </w:p>
        </w:tc>
        <w:tc>
          <w:tcPr>
            <w:tcW w:w="1276"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FF0000"/>
                <w:kern w:val="0"/>
                <w:sz w:val="18"/>
                <w:szCs w:val="18"/>
              </w:rPr>
            </w:pPr>
          </w:p>
        </w:tc>
        <w:tc>
          <w:tcPr>
            <w:tcW w:w="2268"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FF0000"/>
                <w:kern w:val="0"/>
                <w:sz w:val="18"/>
                <w:szCs w:val="18"/>
              </w:rPr>
            </w:pPr>
          </w:p>
        </w:tc>
      </w:tr>
      <w:tr w:rsidR="00EF1AD1" w:rsidRPr="008007F2" w:rsidTr="00063980">
        <w:trPr>
          <w:trHeight w:val="300"/>
        </w:trPr>
        <w:tc>
          <w:tcPr>
            <w:tcW w:w="1843" w:type="dxa"/>
            <w:tcBorders>
              <w:top w:val="nil"/>
              <w:left w:val="single" w:sz="8" w:space="0" w:color="000000"/>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priorityLevel</w:t>
            </w:r>
          </w:p>
        </w:tc>
        <w:tc>
          <w:tcPr>
            <w:tcW w:w="1985"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优先级</w:t>
            </w:r>
          </w:p>
        </w:tc>
        <w:tc>
          <w:tcPr>
            <w:tcW w:w="1559"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VARCHAR2(2)</w:t>
            </w:r>
          </w:p>
        </w:tc>
        <w:tc>
          <w:tcPr>
            <w:tcW w:w="1276"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000000"/>
                <w:kern w:val="0"/>
                <w:sz w:val="18"/>
                <w:szCs w:val="18"/>
              </w:rPr>
            </w:pPr>
          </w:p>
        </w:tc>
        <w:tc>
          <w:tcPr>
            <w:tcW w:w="2268"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000000"/>
                <w:kern w:val="0"/>
                <w:sz w:val="18"/>
                <w:szCs w:val="18"/>
              </w:rPr>
            </w:pPr>
          </w:p>
        </w:tc>
      </w:tr>
      <w:tr w:rsidR="00EF1AD1" w:rsidRPr="008007F2" w:rsidTr="00063980">
        <w:trPr>
          <w:trHeight w:val="300"/>
        </w:trPr>
        <w:tc>
          <w:tcPr>
            <w:tcW w:w="1843" w:type="dxa"/>
            <w:tcBorders>
              <w:top w:val="nil"/>
              <w:left w:val="single" w:sz="8" w:space="0" w:color="000000"/>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FF0000"/>
                <w:kern w:val="0"/>
                <w:sz w:val="18"/>
                <w:szCs w:val="18"/>
              </w:rPr>
            </w:pPr>
            <w:r w:rsidRPr="008007F2">
              <w:rPr>
                <w:rFonts w:ascii="宋体" w:hAnsi="宋体" w:cs="宋体" w:hint="eastAsia"/>
                <w:color w:val="FF0000"/>
                <w:kern w:val="0"/>
                <w:sz w:val="18"/>
                <w:szCs w:val="18"/>
              </w:rPr>
              <w:t>COUNTRY</w:t>
            </w:r>
          </w:p>
        </w:tc>
        <w:tc>
          <w:tcPr>
            <w:tcW w:w="1985"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FF0000"/>
                <w:kern w:val="0"/>
                <w:sz w:val="18"/>
                <w:szCs w:val="18"/>
              </w:rPr>
            </w:pPr>
            <w:r w:rsidRPr="008007F2">
              <w:rPr>
                <w:rFonts w:ascii="宋体" w:hAnsi="宋体" w:cs="宋体" w:hint="eastAsia"/>
                <w:color w:val="FF0000"/>
                <w:kern w:val="0"/>
                <w:sz w:val="18"/>
                <w:szCs w:val="18"/>
              </w:rPr>
              <w:t>国家</w:t>
            </w:r>
          </w:p>
        </w:tc>
        <w:tc>
          <w:tcPr>
            <w:tcW w:w="1559"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FF0000"/>
                <w:kern w:val="0"/>
                <w:sz w:val="18"/>
                <w:szCs w:val="18"/>
              </w:rPr>
            </w:pPr>
            <w:r w:rsidRPr="008007F2">
              <w:rPr>
                <w:rFonts w:ascii="宋体" w:hAnsi="宋体" w:cs="宋体" w:hint="eastAsia"/>
                <w:color w:val="FF0000"/>
                <w:kern w:val="0"/>
                <w:sz w:val="18"/>
                <w:szCs w:val="18"/>
              </w:rPr>
              <w:t>VARCHAR2(32)</w:t>
            </w:r>
          </w:p>
        </w:tc>
        <w:tc>
          <w:tcPr>
            <w:tcW w:w="1276"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FF0000"/>
                <w:kern w:val="0"/>
                <w:sz w:val="18"/>
                <w:szCs w:val="18"/>
              </w:rPr>
            </w:pPr>
          </w:p>
        </w:tc>
        <w:tc>
          <w:tcPr>
            <w:tcW w:w="2268"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FF0000"/>
                <w:kern w:val="0"/>
                <w:sz w:val="18"/>
                <w:szCs w:val="18"/>
              </w:rPr>
            </w:pPr>
          </w:p>
        </w:tc>
      </w:tr>
      <w:tr w:rsidR="00EF1AD1" w:rsidRPr="008007F2" w:rsidTr="00063980">
        <w:trPr>
          <w:trHeight w:val="300"/>
        </w:trPr>
        <w:tc>
          <w:tcPr>
            <w:tcW w:w="1843" w:type="dxa"/>
            <w:tcBorders>
              <w:top w:val="nil"/>
              <w:left w:val="single" w:sz="8" w:space="0" w:color="000000"/>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FF0000"/>
                <w:kern w:val="0"/>
                <w:sz w:val="18"/>
                <w:szCs w:val="18"/>
              </w:rPr>
            </w:pPr>
            <w:r w:rsidRPr="008007F2">
              <w:rPr>
                <w:rFonts w:ascii="宋体" w:hAnsi="宋体" w:cs="宋体" w:hint="eastAsia"/>
                <w:color w:val="FF0000"/>
                <w:kern w:val="0"/>
                <w:sz w:val="18"/>
                <w:szCs w:val="18"/>
              </w:rPr>
              <w:t>cpSuffix</w:t>
            </w:r>
          </w:p>
        </w:tc>
        <w:tc>
          <w:tcPr>
            <w:tcW w:w="1985"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FF0000"/>
                <w:kern w:val="0"/>
                <w:sz w:val="18"/>
                <w:szCs w:val="18"/>
              </w:rPr>
            </w:pPr>
            <w:r w:rsidRPr="008007F2">
              <w:rPr>
                <w:rFonts w:ascii="宋体" w:hAnsi="宋体" w:cs="宋体" w:hint="eastAsia"/>
                <w:color w:val="FF0000"/>
                <w:kern w:val="0"/>
                <w:sz w:val="18"/>
                <w:szCs w:val="18"/>
              </w:rPr>
              <w:t>登陆前缀</w:t>
            </w:r>
          </w:p>
        </w:tc>
        <w:tc>
          <w:tcPr>
            <w:tcW w:w="1559"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FF0000"/>
                <w:kern w:val="0"/>
                <w:sz w:val="18"/>
                <w:szCs w:val="18"/>
              </w:rPr>
            </w:pPr>
            <w:r w:rsidRPr="008007F2">
              <w:rPr>
                <w:rFonts w:ascii="宋体" w:hAnsi="宋体" w:cs="宋体" w:hint="eastAsia"/>
                <w:color w:val="FF0000"/>
                <w:kern w:val="0"/>
                <w:sz w:val="18"/>
                <w:szCs w:val="18"/>
              </w:rPr>
              <w:t>VARCHAR2(1024)</w:t>
            </w:r>
          </w:p>
        </w:tc>
        <w:tc>
          <w:tcPr>
            <w:tcW w:w="1276"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FF0000"/>
                <w:kern w:val="0"/>
                <w:sz w:val="18"/>
                <w:szCs w:val="18"/>
              </w:rPr>
            </w:pPr>
          </w:p>
        </w:tc>
        <w:tc>
          <w:tcPr>
            <w:tcW w:w="2268"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FF0000"/>
                <w:kern w:val="0"/>
                <w:sz w:val="18"/>
                <w:szCs w:val="18"/>
              </w:rPr>
            </w:pPr>
          </w:p>
        </w:tc>
      </w:tr>
      <w:tr w:rsidR="00EF1AD1" w:rsidRPr="008007F2" w:rsidTr="00063980">
        <w:trPr>
          <w:trHeight w:val="300"/>
        </w:trPr>
        <w:tc>
          <w:tcPr>
            <w:tcW w:w="1843" w:type="dxa"/>
            <w:tcBorders>
              <w:top w:val="nil"/>
              <w:left w:val="single" w:sz="8" w:space="0" w:color="000000"/>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objectid</w:t>
            </w:r>
          </w:p>
        </w:tc>
        <w:tc>
          <w:tcPr>
            <w:tcW w:w="1985"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SP内部ID</w:t>
            </w:r>
          </w:p>
        </w:tc>
        <w:tc>
          <w:tcPr>
            <w:tcW w:w="1559"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NUMBER(19)</w:t>
            </w:r>
          </w:p>
        </w:tc>
        <w:tc>
          <w:tcPr>
            <w:tcW w:w="1276"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000000"/>
                <w:kern w:val="0"/>
                <w:sz w:val="18"/>
                <w:szCs w:val="18"/>
              </w:rPr>
            </w:pPr>
          </w:p>
        </w:tc>
        <w:tc>
          <w:tcPr>
            <w:tcW w:w="2268"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000000"/>
                <w:kern w:val="0"/>
                <w:sz w:val="18"/>
                <w:szCs w:val="18"/>
              </w:rPr>
            </w:pPr>
          </w:p>
        </w:tc>
      </w:tr>
      <w:tr w:rsidR="00EF1AD1" w:rsidRPr="008007F2" w:rsidTr="00063980">
        <w:trPr>
          <w:trHeight w:val="300"/>
        </w:trPr>
        <w:tc>
          <w:tcPr>
            <w:tcW w:w="1843" w:type="dxa"/>
            <w:tcBorders>
              <w:top w:val="nil"/>
              <w:left w:val="single" w:sz="8" w:space="0" w:color="000000"/>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accessArea</w:t>
            </w:r>
          </w:p>
        </w:tc>
        <w:tc>
          <w:tcPr>
            <w:tcW w:w="1985"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接入区域</w:t>
            </w:r>
          </w:p>
        </w:tc>
        <w:tc>
          <w:tcPr>
            <w:tcW w:w="1559" w:type="dxa"/>
            <w:tcBorders>
              <w:top w:val="nil"/>
              <w:left w:val="nil"/>
              <w:bottom w:val="single" w:sz="8" w:space="0" w:color="000000"/>
              <w:right w:val="single" w:sz="8" w:space="0" w:color="000000"/>
            </w:tcBorders>
            <w:shd w:val="clear" w:color="auto" w:fill="auto"/>
            <w:hideMark/>
          </w:tcPr>
          <w:p w:rsidR="00EF1AD1" w:rsidRPr="008007F2" w:rsidRDefault="00EF1AD1" w:rsidP="00063980">
            <w:pPr>
              <w:rPr>
                <w:rFonts w:ascii="宋体" w:hAnsi="宋体" w:cs="宋体"/>
                <w:color w:val="000000"/>
                <w:kern w:val="0"/>
                <w:sz w:val="18"/>
                <w:szCs w:val="18"/>
              </w:rPr>
            </w:pPr>
            <w:r w:rsidRPr="008007F2">
              <w:rPr>
                <w:rFonts w:ascii="宋体" w:hAnsi="宋体" w:cs="宋体" w:hint="eastAsia"/>
                <w:color w:val="000000"/>
                <w:kern w:val="0"/>
                <w:sz w:val="18"/>
                <w:szCs w:val="18"/>
              </w:rPr>
              <w:t>VARCHAR2(32)</w:t>
            </w:r>
          </w:p>
        </w:tc>
        <w:tc>
          <w:tcPr>
            <w:tcW w:w="1276"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000000"/>
                <w:kern w:val="0"/>
                <w:sz w:val="18"/>
                <w:szCs w:val="18"/>
              </w:rPr>
            </w:pPr>
          </w:p>
        </w:tc>
        <w:tc>
          <w:tcPr>
            <w:tcW w:w="2268" w:type="dxa"/>
            <w:tcBorders>
              <w:top w:val="nil"/>
              <w:left w:val="nil"/>
              <w:bottom w:val="single" w:sz="8" w:space="0" w:color="000000"/>
              <w:right w:val="single" w:sz="8" w:space="0" w:color="000000"/>
            </w:tcBorders>
          </w:tcPr>
          <w:p w:rsidR="00EF1AD1" w:rsidRPr="008007F2" w:rsidRDefault="00EF1AD1" w:rsidP="00063980">
            <w:pPr>
              <w:rPr>
                <w:rFonts w:ascii="宋体" w:hAnsi="宋体" w:cs="宋体"/>
                <w:color w:val="000000"/>
                <w:kern w:val="0"/>
                <w:sz w:val="18"/>
                <w:szCs w:val="18"/>
              </w:rPr>
            </w:pPr>
          </w:p>
        </w:tc>
      </w:tr>
    </w:tbl>
    <w:p w:rsidR="002F7B61" w:rsidRDefault="002F7B61" w:rsidP="002F7B61">
      <w:pPr>
        <w:rPr>
          <w:ins w:id="4190" w:author="wurongjun 00246467" w:date="2015-06-09T21:04:00Z"/>
        </w:rPr>
      </w:pPr>
    </w:p>
    <w:p w:rsidR="00381536" w:rsidRPr="005B6738" w:rsidRDefault="00070F18">
      <w:pPr>
        <w:pStyle w:val="31"/>
        <w:rPr>
          <w:ins w:id="4191" w:author="wurongjun 00246467" w:date="2015-06-09T21:04:00Z"/>
        </w:rPr>
        <w:pPrChange w:id="4192" w:author="wurongjun 00246467" w:date="2015-06-09T21:07:00Z">
          <w:pPr>
            <w:pStyle w:val="31"/>
            <w:numPr>
              <w:numId w:val="49"/>
            </w:numPr>
          </w:pPr>
        </w:pPrChange>
      </w:pPr>
      <w:bookmarkStart w:id="4193" w:name="_Toc435003432"/>
      <w:ins w:id="4194" w:author="wurongjun 00246467" w:date="2015-06-09T21:16:00Z">
        <w:r>
          <w:rPr>
            <w:rFonts w:hint="eastAsia"/>
          </w:rPr>
          <w:t>产</w:t>
        </w:r>
        <w:r>
          <w:t>品</w:t>
        </w:r>
      </w:ins>
      <w:ins w:id="4195" w:author="wurongjun 00246467" w:date="2015-06-09T21:04:00Z">
        <w:r w:rsidR="00381536">
          <w:rPr>
            <w:rFonts w:hint="eastAsia"/>
          </w:rPr>
          <w:t>视图</w:t>
        </w:r>
        <w:r w:rsidR="00C35A24" w:rsidRPr="00941DA9">
          <w:t>V_</w:t>
        </w:r>
      </w:ins>
      <w:ins w:id="4196" w:author="wurongjun 00246467" w:date="2015-06-09T21:17:00Z">
        <w:r w:rsidR="00C35A24">
          <w:t>PRODUCT</w:t>
        </w:r>
      </w:ins>
      <w:bookmarkEnd w:id="4193"/>
    </w:p>
    <w:p w:rsidR="00381536" w:rsidRDefault="00381536" w:rsidP="002F7B61">
      <w:pPr>
        <w:rPr>
          <w:ins w:id="4197" w:author="wurongjun 00246467" w:date="2015-06-09T21:04:00Z"/>
        </w:rPr>
      </w:pPr>
    </w:p>
    <w:tbl>
      <w:tblPr>
        <w:tblW w:w="8931" w:type="dxa"/>
        <w:tblInd w:w="-6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703"/>
        <w:gridCol w:w="1559"/>
        <w:gridCol w:w="1132"/>
        <w:gridCol w:w="2694"/>
        <w:gridCol w:w="1843"/>
      </w:tblGrid>
      <w:tr w:rsidR="00070F18" w:rsidTr="00070F18">
        <w:trPr>
          <w:tblHeader/>
          <w:ins w:id="4198" w:author="wurongjun 00246467" w:date="2015-06-09T21:04:00Z"/>
        </w:trPr>
        <w:tc>
          <w:tcPr>
            <w:tcW w:w="953"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381536" w:rsidRDefault="00381536" w:rsidP="00CD1ADB">
            <w:pPr>
              <w:pStyle w:val="TableHeading"/>
              <w:rPr>
                <w:ins w:id="4199" w:author="wurongjun 00246467" w:date="2015-06-09T21:04:00Z"/>
              </w:rPr>
            </w:pPr>
            <w:ins w:id="4200" w:author="wurongjun 00246467" w:date="2015-06-09T21:04:00Z">
              <w:r>
                <w:t>字段名称</w:t>
              </w:r>
            </w:ins>
          </w:p>
        </w:tc>
        <w:tc>
          <w:tcPr>
            <w:tcW w:w="873"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381536" w:rsidRDefault="00381536" w:rsidP="00CD1ADB">
            <w:pPr>
              <w:pStyle w:val="TableHeading"/>
              <w:rPr>
                <w:ins w:id="4201" w:author="wurongjun 00246467" w:date="2015-06-09T21:04:00Z"/>
              </w:rPr>
            </w:pPr>
            <w:ins w:id="4202" w:author="wurongjun 00246467" w:date="2015-06-09T21:04:00Z">
              <w:r>
                <w:t>类型</w:t>
              </w:r>
            </w:ins>
          </w:p>
        </w:tc>
        <w:tc>
          <w:tcPr>
            <w:tcW w:w="63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381536" w:rsidRDefault="00381536" w:rsidP="00CD1ADB">
            <w:pPr>
              <w:pStyle w:val="TableHeading"/>
              <w:rPr>
                <w:ins w:id="4203" w:author="wurongjun 00246467" w:date="2015-06-09T21:04:00Z"/>
              </w:rPr>
            </w:pPr>
            <w:ins w:id="4204" w:author="wurongjun 00246467" w:date="2015-06-09T21:04:00Z">
              <w:r>
                <w:t>是否为空</w:t>
              </w:r>
            </w:ins>
          </w:p>
        </w:tc>
        <w:tc>
          <w:tcPr>
            <w:tcW w:w="1508"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381536" w:rsidRDefault="00CE44AB">
            <w:pPr>
              <w:pStyle w:val="TableHeading"/>
              <w:rPr>
                <w:ins w:id="4205" w:author="wurongjun 00246467" w:date="2015-06-09T21:04:00Z"/>
              </w:rPr>
            </w:pPr>
            <w:ins w:id="4206" w:author="wurongjun 00246467" w:date="2015-06-09T21:14:00Z">
              <w:r>
                <w:rPr>
                  <w:rFonts w:hint="eastAsia"/>
                </w:rPr>
                <w:t>描述1</w:t>
              </w:r>
            </w:ins>
          </w:p>
        </w:tc>
        <w:tc>
          <w:tcPr>
            <w:tcW w:w="1032"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381536" w:rsidRDefault="00381536" w:rsidP="00CD1ADB">
            <w:pPr>
              <w:pStyle w:val="TableHeading"/>
              <w:rPr>
                <w:ins w:id="4207" w:author="wurongjun 00246467" w:date="2015-06-09T21:04:00Z"/>
              </w:rPr>
            </w:pPr>
            <w:ins w:id="4208" w:author="wurongjun 00246467" w:date="2015-06-09T21:04:00Z">
              <w:r>
                <w:t>描述</w:t>
              </w:r>
            </w:ins>
            <w:ins w:id="4209" w:author="wurongjun 00246467" w:date="2015-06-09T21:14:00Z">
              <w:r w:rsidR="00CE44AB">
                <w:rPr>
                  <w:rFonts w:hint="eastAsia"/>
                </w:rPr>
                <w:t>2</w:t>
              </w:r>
            </w:ins>
          </w:p>
        </w:tc>
      </w:tr>
      <w:tr w:rsidR="00070F18" w:rsidRPr="002B4DC0" w:rsidTr="00070F18">
        <w:trPr>
          <w:ins w:id="4210" w:author="wurongjun 00246467" w:date="2015-06-09T21:04:00Z"/>
        </w:trPr>
        <w:tc>
          <w:tcPr>
            <w:tcW w:w="953" w:type="pct"/>
            <w:tcBorders>
              <w:top w:val="single" w:sz="6" w:space="0" w:color="000000"/>
              <w:bottom w:val="single" w:sz="6" w:space="0" w:color="000000"/>
              <w:right w:val="single" w:sz="6" w:space="0" w:color="000000"/>
            </w:tcBorders>
            <w:shd w:val="clear" w:color="auto" w:fill="auto"/>
          </w:tcPr>
          <w:p w:rsidR="00CE44AB" w:rsidRPr="002B4DC0" w:rsidRDefault="00CE44AB" w:rsidP="00CE44AB">
            <w:pPr>
              <w:pStyle w:val="TableText"/>
              <w:rPr>
                <w:ins w:id="4211" w:author="wurongjun 00246467" w:date="2015-06-09T21:04:00Z"/>
                <w:rFonts w:cs="Arial"/>
              </w:rPr>
            </w:pPr>
            <w:ins w:id="4212" w:author="wurongjun 00246467" w:date="2015-06-09T21:07:00Z">
              <w:r w:rsidRPr="009D6315">
                <w:rPr>
                  <w:rFonts w:hint="eastAsia"/>
                </w:rPr>
                <w:t>#</w:t>
              </w:r>
              <w:r w:rsidRPr="009D6315">
                <w:t>PRODUCTKEY</w:t>
              </w:r>
            </w:ins>
          </w:p>
        </w:tc>
        <w:tc>
          <w:tcPr>
            <w:tcW w:w="873" w:type="pct"/>
            <w:tcBorders>
              <w:top w:val="single" w:sz="6" w:space="0" w:color="000000"/>
              <w:bottom w:val="single" w:sz="6" w:space="0" w:color="000000"/>
              <w:right w:val="single" w:sz="6" w:space="0" w:color="000000"/>
            </w:tcBorders>
            <w:shd w:val="clear" w:color="auto" w:fill="auto"/>
          </w:tcPr>
          <w:p w:rsidR="00CE44AB" w:rsidRPr="002B4DC0" w:rsidRDefault="00CE44AB" w:rsidP="00CE44AB">
            <w:pPr>
              <w:pStyle w:val="TableText"/>
              <w:rPr>
                <w:ins w:id="4213" w:author="wurongjun 00246467" w:date="2015-06-09T21:04:00Z"/>
                <w:rFonts w:cs="Arial"/>
              </w:rPr>
            </w:pPr>
            <w:ins w:id="4214" w:author="wurongjun 00246467" w:date="2015-06-09T21:07:00Z">
              <w:r w:rsidRPr="009D6315">
                <w:t>NUMBER(10)</w:t>
              </w:r>
            </w:ins>
          </w:p>
        </w:tc>
        <w:tc>
          <w:tcPr>
            <w:tcW w:w="634" w:type="pct"/>
            <w:tcBorders>
              <w:top w:val="single" w:sz="6" w:space="0" w:color="000000"/>
              <w:bottom w:val="single" w:sz="6" w:space="0" w:color="000000"/>
              <w:right w:val="single" w:sz="6" w:space="0" w:color="000000"/>
            </w:tcBorders>
            <w:shd w:val="clear" w:color="auto" w:fill="auto"/>
          </w:tcPr>
          <w:p w:rsidR="00CE44AB" w:rsidRPr="002B4DC0" w:rsidRDefault="00CE44AB" w:rsidP="00CE44AB">
            <w:pPr>
              <w:pStyle w:val="TableText"/>
              <w:rPr>
                <w:ins w:id="4215" w:author="wurongjun 00246467" w:date="2015-06-09T21:04:00Z"/>
                <w:rFonts w:cs="Arial"/>
              </w:rPr>
            </w:pPr>
            <w:ins w:id="4216" w:author="wurongjun 00246467" w:date="2015-06-09T21:07:00Z">
              <w:r w:rsidRPr="009D6315">
                <w:rPr>
                  <w:rFonts w:hint="eastAsia"/>
                </w:rPr>
                <w:t>N</w:t>
              </w:r>
            </w:ins>
          </w:p>
        </w:tc>
        <w:tc>
          <w:tcPr>
            <w:tcW w:w="1508" w:type="pct"/>
            <w:tcBorders>
              <w:top w:val="single" w:sz="6" w:space="0" w:color="000000"/>
              <w:bottom w:val="single" w:sz="6" w:space="0" w:color="000000"/>
              <w:right w:val="single" w:sz="6" w:space="0" w:color="000000"/>
            </w:tcBorders>
            <w:shd w:val="clear" w:color="auto" w:fill="auto"/>
          </w:tcPr>
          <w:p w:rsidR="00CE44AB" w:rsidRPr="002B4DC0" w:rsidRDefault="00CE44AB" w:rsidP="00CE44AB">
            <w:pPr>
              <w:pStyle w:val="TableText"/>
              <w:rPr>
                <w:ins w:id="4217" w:author="wurongjun 00246467" w:date="2015-06-09T21:04:00Z"/>
                <w:rFonts w:cs="Arial"/>
              </w:rPr>
            </w:pPr>
            <w:ins w:id="4218" w:author="wurongjun 00246467" w:date="2015-06-09T21:14:00Z">
              <w:r>
                <w:rPr>
                  <w:rFonts w:hint="eastAsia"/>
                </w:rPr>
                <w:t>SIS</w:t>
              </w:r>
              <w:r>
                <w:rPr>
                  <w:rFonts w:hint="eastAsia"/>
                </w:rPr>
                <w:t>内部</w:t>
              </w:r>
              <w:r w:rsidRPr="009D6315">
                <w:rPr>
                  <w:rFonts w:hint="eastAsia"/>
                </w:rPr>
                <w:t>产品主键</w:t>
              </w:r>
            </w:ins>
          </w:p>
        </w:tc>
        <w:tc>
          <w:tcPr>
            <w:tcW w:w="1032" w:type="pct"/>
            <w:tcBorders>
              <w:top w:val="single" w:sz="6" w:space="0" w:color="000000"/>
              <w:bottom w:val="single" w:sz="6" w:space="0" w:color="000000"/>
            </w:tcBorders>
            <w:shd w:val="clear" w:color="auto" w:fill="auto"/>
          </w:tcPr>
          <w:p w:rsidR="00CE44AB" w:rsidRPr="002B4DC0" w:rsidRDefault="00CE44AB" w:rsidP="00CE44AB">
            <w:pPr>
              <w:pStyle w:val="TableText"/>
              <w:rPr>
                <w:ins w:id="4219" w:author="wurongjun 00246467" w:date="2015-06-09T21:04:00Z"/>
                <w:rFonts w:cs="Arial"/>
              </w:rPr>
            </w:pPr>
            <w:ins w:id="4220" w:author="wurongjun 00246467" w:date="2015-06-09T21:15:00Z">
              <w:r>
                <w:rPr>
                  <w:rFonts w:cs="Arial" w:hint="eastAsia"/>
                </w:rPr>
                <w:t>对应</w:t>
              </w:r>
            </w:ins>
            <w:ins w:id="4221" w:author="wurongjun 00246467" w:date="2015-06-09T21:14:00Z">
              <w:r>
                <w:rPr>
                  <w:rFonts w:cs="Arial" w:hint="eastAsia"/>
                </w:rPr>
                <w:t>mdsp_t_product</w:t>
              </w:r>
            </w:ins>
          </w:p>
        </w:tc>
      </w:tr>
      <w:tr w:rsidR="00070F18" w:rsidRPr="002B4DC0" w:rsidTr="00070F18">
        <w:trPr>
          <w:ins w:id="4222" w:author="wurongjun 00246467" w:date="2015-06-09T21:13:00Z"/>
        </w:trPr>
        <w:tc>
          <w:tcPr>
            <w:tcW w:w="953" w:type="pct"/>
            <w:tcBorders>
              <w:top w:val="single" w:sz="6" w:space="0" w:color="000000"/>
              <w:bottom w:val="single" w:sz="6" w:space="0" w:color="000000"/>
              <w:right w:val="single" w:sz="6" w:space="0" w:color="000000"/>
            </w:tcBorders>
            <w:shd w:val="clear" w:color="auto" w:fill="auto"/>
          </w:tcPr>
          <w:p w:rsidR="00CE44AB" w:rsidRPr="009D6315" w:rsidRDefault="00CE44AB" w:rsidP="00CE44AB">
            <w:pPr>
              <w:pStyle w:val="TableText"/>
              <w:rPr>
                <w:ins w:id="4223" w:author="wurongjun 00246467" w:date="2015-06-09T21:13:00Z"/>
              </w:rPr>
            </w:pPr>
            <w:ins w:id="4224" w:author="wurongjun 00246467" w:date="2015-06-09T21:13:00Z">
              <w:r w:rsidRPr="009D6315">
                <w:t>PRODUCTCODE</w:t>
              </w:r>
            </w:ins>
          </w:p>
        </w:tc>
        <w:tc>
          <w:tcPr>
            <w:tcW w:w="873" w:type="pct"/>
            <w:tcBorders>
              <w:top w:val="single" w:sz="6" w:space="0" w:color="000000"/>
              <w:bottom w:val="single" w:sz="6" w:space="0" w:color="000000"/>
              <w:right w:val="single" w:sz="6" w:space="0" w:color="000000"/>
            </w:tcBorders>
            <w:shd w:val="clear" w:color="auto" w:fill="auto"/>
          </w:tcPr>
          <w:p w:rsidR="00CE44AB" w:rsidRPr="009D6315" w:rsidRDefault="00CE44AB" w:rsidP="00CE44AB">
            <w:pPr>
              <w:pStyle w:val="TableText"/>
              <w:rPr>
                <w:ins w:id="4225" w:author="wurongjun 00246467" w:date="2015-06-09T21:13:00Z"/>
              </w:rPr>
            </w:pPr>
            <w:ins w:id="4226" w:author="wurongjun 00246467" w:date="2015-06-09T21:13:00Z">
              <w:r w:rsidRPr="009D6315">
                <w:t>VARCHAR2(31)</w:t>
              </w:r>
            </w:ins>
          </w:p>
        </w:tc>
        <w:tc>
          <w:tcPr>
            <w:tcW w:w="634" w:type="pct"/>
            <w:tcBorders>
              <w:top w:val="single" w:sz="6" w:space="0" w:color="000000"/>
              <w:bottom w:val="single" w:sz="6" w:space="0" w:color="000000"/>
              <w:right w:val="single" w:sz="6" w:space="0" w:color="000000"/>
            </w:tcBorders>
            <w:shd w:val="clear" w:color="auto" w:fill="auto"/>
          </w:tcPr>
          <w:p w:rsidR="00CE44AB" w:rsidRPr="009D6315" w:rsidRDefault="00CE44AB" w:rsidP="00CE44AB">
            <w:pPr>
              <w:pStyle w:val="TableText"/>
              <w:rPr>
                <w:ins w:id="4227" w:author="wurongjun 00246467" w:date="2015-06-09T21:13:00Z"/>
              </w:rPr>
            </w:pPr>
          </w:p>
        </w:tc>
        <w:tc>
          <w:tcPr>
            <w:tcW w:w="1508" w:type="pct"/>
            <w:tcBorders>
              <w:top w:val="single" w:sz="6" w:space="0" w:color="000000"/>
              <w:bottom w:val="single" w:sz="6" w:space="0" w:color="000000"/>
              <w:right w:val="single" w:sz="6" w:space="0" w:color="000000"/>
            </w:tcBorders>
            <w:shd w:val="clear" w:color="auto" w:fill="auto"/>
          </w:tcPr>
          <w:p w:rsidR="00CE44AB" w:rsidRPr="002B4DC0" w:rsidRDefault="00CE44AB" w:rsidP="00CE44AB">
            <w:pPr>
              <w:pStyle w:val="TableText"/>
              <w:rPr>
                <w:ins w:id="4228" w:author="wurongjun 00246467" w:date="2015-06-09T21:13:00Z"/>
                <w:rFonts w:cs="Arial"/>
              </w:rPr>
            </w:pPr>
            <w:ins w:id="4229" w:author="wurongjun 00246467" w:date="2015-06-09T21:14:00Z">
              <w:r w:rsidRPr="009D6315">
                <w:rPr>
                  <w:rFonts w:hint="eastAsia"/>
                </w:rPr>
                <w:t>产品外部标识，映射</w:t>
              </w:r>
              <w:r w:rsidRPr="009D6315">
                <w:rPr>
                  <w:rFonts w:hint="eastAsia"/>
                </w:rPr>
                <w:t>soap</w:t>
              </w:r>
              <w:r w:rsidRPr="009D6315">
                <w:rPr>
                  <w:rFonts w:hint="eastAsia"/>
                </w:rPr>
                <w:t>接口的</w:t>
              </w:r>
              <w:r w:rsidRPr="009D6315">
                <w:rPr>
                  <w:rFonts w:hint="eastAsia"/>
                </w:rPr>
                <w:t>product</w:t>
              </w:r>
              <w:r w:rsidRPr="009D6315">
                <w:t>ID</w:t>
              </w:r>
            </w:ins>
          </w:p>
        </w:tc>
        <w:tc>
          <w:tcPr>
            <w:tcW w:w="1032" w:type="pct"/>
            <w:tcBorders>
              <w:top w:val="single" w:sz="6" w:space="0" w:color="000000"/>
              <w:bottom w:val="single" w:sz="6" w:space="0" w:color="000000"/>
            </w:tcBorders>
            <w:shd w:val="clear" w:color="auto" w:fill="auto"/>
          </w:tcPr>
          <w:p w:rsidR="00CE44AB" w:rsidRDefault="00CE44AB" w:rsidP="00CE44AB">
            <w:pPr>
              <w:pStyle w:val="TableText"/>
              <w:rPr>
                <w:ins w:id="4230" w:author="wurongjun 00246467" w:date="2015-06-09T21:13:00Z"/>
              </w:rPr>
            </w:pPr>
            <w:ins w:id="4231" w:author="wurongjun 00246467" w:date="2015-06-09T21:15:00Z">
              <w:r>
                <w:rPr>
                  <w:rFonts w:cs="Arial" w:hint="eastAsia"/>
                </w:rPr>
                <w:t>对应</w:t>
              </w:r>
              <w:r>
                <w:rPr>
                  <w:rFonts w:cs="Arial" w:hint="eastAsia"/>
                </w:rPr>
                <w:t>mdsp_t_product</w:t>
              </w:r>
            </w:ins>
          </w:p>
        </w:tc>
      </w:tr>
      <w:tr w:rsidR="00A344A5" w:rsidRPr="002B4DC0" w:rsidTr="00070F18">
        <w:trPr>
          <w:ins w:id="4232" w:author="wurongjun 00246467" w:date="2015-06-15T17:14:00Z"/>
        </w:trPr>
        <w:tc>
          <w:tcPr>
            <w:tcW w:w="953" w:type="pct"/>
            <w:tcBorders>
              <w:top w:val="single" w:sz="6" w:space="0" w:color="000000"/>
              <w:bottom w:val="single" w:sz="6" w:space="0" w:color="000000"/>
              <w:right w:val="single" w:sz="6" w:space="0" w:color="000000"/>
            </w:tcBorders>
            <w:shd w:val="clear" w:color="auto" w:fill="auto"/>
          </w:tcPr>
          <w:p w:rsidR="00A344A5" w:rsidRPr="009D6315" w:rsidRDefault="00A344A5" w:rsidP="00A344A5">
            <w:pPr>
              <w:pStyle w:val="TableText"/>
              <w:rPr>
                <w:ins w:id="4233" w:author="wurongjun 00246467" w:date="2015-06-15T17:14:00Z"/>
              </w:rPr>
            </w:pPr>
            <w:ins w:id="4234" w:author="wurongjun 00246467" w:date="2015-06-15T17:14:00Z">
              <w:r w:rsidRPr="009D6315">
                <w:t xml:space="preserve">STATUS  </w:t>
              </w:r>
            </w:ins>
          </w:p>
        </w:tc>
        <w:tc>
          <w:tcPr>
            <w:tcW w:w="873" w:type="pct"/>
            <w:tcBorders>
              <w:top w:val="single" w:sz="6" w:space="0" w:color="000000"/>
              <w:bottom w:val="single" w:sz="6" w:space="0" w:color="000000"/>
              <w:right w:val="single" w:sz="6" w:space="0" w:color="000000"/>
            </w:tcBorders>
            <w:shd w:val="clear" w:color="auto" w:fill="auto"/>
          </w:tcPr>
          <w:p w:rsidR="00A344A5" w:rsidRPr="009D6315" w:rsidRDefault="00A344A5" w:rsidP="00A344A5">
            <w:pPr>
              <w:pStyle w:val="TableText"/>
              <w:rPr>
                <w:ins w:id="4235" w:author="wurongjun 00246467" w:date="2015-06-15T17:14:00Z"/>
              </w:rPr>
            </w:pPr>
            <w:ins w:id="4236" w:author="wurongjun 00246467" w:date="2015-06-15T17:14:00Z">
              <w:r w:rsidRPr="009D6315">
                <w:t>NUMBER(10)</w:t>
              </w:r>
            </w:ins>
          </w:p>
        </w:tc>
        <w:tc>
          <w:tcPr>
            <w:tcW w:w="634" w:type="pct"/>
            <w:tcBorders>
              <w:top w:val="single" w:sz="6" w:space="0" w:color="000000"/>
              <w:bottom w:val="single" w:sz="6" w:space="0" w:color="000000"/>
              <w:right w:val="single" w:sz="6" w:space="0" w:color="000000"/>
            </w:tcBorders>
            <w:shd w:val="clear" w:color="auto" w:fill="auto"/>
          </w:tcPr>
          <w:p w:rsidR="00A344A5" w:rsidRPr="009D6315" w:rsidRDefault="00A344A5" w:rsidP="00A344A5">
            <w:pPr>
              <w:pStyle w:val="TableText"/>
              <w:rPr>
                <w:ins w:id="4237" w:author="wurongjun 00246467" w:date="2015-06-15T17:14:00Z"/>
              </w:rPr>
            </w:pPr>
          </w:p>
        </w:tc>
        <w:tc>
          <w:tcPr>
            <w:tcW w:w="1508" w:type="pct"/>
            <w:tcBorders>
              <w:top w:val="single" w:sz="6" w:space="0" w:color="000000"/>
              <w:bottom w:val="single" w:sz="6" w:space="0" w:color="000000"/>
              <w:right w:val="single" w:sz="6" w:space="0" w:color="000000"/>
            </w:tcBorders>
            <w:shd w:val="clear" w:color="auto" w:fill="auto"/>
          </w:tcPr>
          <w:p w:rsidR="00A344A5" w:rsidRPr="009D6315" w:rsidRDefault="00A344A5" w:rsidP="00A344A5">
            <w:pPr>
              <w:pStyle w:val="TableText"/>
              <w:rPr>
                <w:ins w:id="4238" w:author="wurongjun 00246467" w:date="2015-06-15T17:14:00Z"/>
              </w:rPr>
            </w:pPr>
            <w:ins w:id="4239" w:author="wurongjun 00246467" w:date="2015-06-15T17:14:00Z">
              <w:r w:rsidRPr="009D6315">
                <w:rPr>
                  <w:rFonts w:hint="eastAsia"/>
                </w:rPr>
                <w:t>产品状态</w:t>
              </w:r>
            </w:ins>
          </w:p>
        </w:tc>
        <w:tc>
          <w:tcPr>
            <w:tcW w:w="1032" w:type="pct"/>
            <w:tcBorders>
              <w:top w:val="single" w:sz="6" w:space="0" w:color="000000"/>
              <w:bottom w:val="single" w:sz="6" w:space="0" w:color="000000"/>
            </w:tcBorders>
            <w:shd w:val="clear" w:color="auto" w:fill="auto"/>
          </w:tcPr>
          <w:p w:rsidR="00A344A5" w:rsidRDefault="00A344A5" w:rsidP="00A344A5">
            <w:pPr>
              <w:pStyle w:val="TableText"/>
              <w:rPr>
                <w:ins w:id="4240" w:author="wurongjun 00246467" w:date="2015-06-15T17:14:00Z"/>
                <w:rFonts w:cs="Arial"/>
              </w:rPr>
            </w:pPr>
          </w:p>
        </w:tc>
      </w:tr>
      <w:tr w:rsidR="00A344A5" w:rsidRPr="002B4DC0" w:rsidTr="00070F18">
        <w:trPr>
          <w:ins w:id="4241" w:author="wurongjun 00246467" w:date="2015-06-09T21:04:00Z"/>
        </w:trPr>
        <w:tc>
          <w:tcPr>
            <w:tcW w:w="953"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242" w:author="wurongjun 00246467" w:date="2015-06-09T21:04:00Z"/>
                <w:rFonts w:cs="Arial"/>
              </w:rPr>
            </w:pPr>
            <w:ins w:id="4243" w:author="wurongjun 00246467" w:date="2015-06-09T21:08:00Z">
              <w:r w:rsidRPr="009D6315">
                <w:t>PRODUCTNAME1</w:t>
              </w:r>
            </w:ins>
          </w:p>
        </w:tc>
        <w:tc>
          <w:tcPr>
            <w:tcW w:w="873"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244" w:author="wurongjun 00246467" w:date="2015-06-09T21:04:00Z"/>
                <w:rFonts w:cs="Arial"/>
              </w:rPr>
            </w:pPr>
            <w:ins w:id="4245" w:author="wurongjun 00246467" w:date="2015-06-09T21:08:00Z">
              <w:r w:rsidRPr="009D6315">
                <w:t>VARCHAR2(1023)</w:t>
              </w:r>
            </w:ins>
          </w:p>
        </w:tc>
        <w:tc>
          <w:tcPr>
            <w:tcW w:w="634"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246" w:author="wurongjun 00246467" w:date="2015-06-09T21:04:00Z"/>
                <w:rFonts w:cs="Arial"/>
              </w:rPr>
            </w:pPr>
          </w:p>
        </w:tc>
        <w:tc>
          <w:tcPr>
            <w:tcW w:w="1508"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247" w:author="wurongjun 00246467" w:date="2015-06-09T21:04:00Z"/>
                <w:rFonts w:cs="Arial"/>
              </w:rPr>
            </w:pPr>
            <w:ins w:id="4248" w:author="wurongjun 00246467" w:date="2015-06-09T21:14:00Z">
              <w:r w:rsidRPr="009D6315">
                <w:rPr>
                  <w:rFonts w:hint="eastAsia"/>
                </w:rPr>
                <w:t>产品名称</w:t>
              </w:r>
              <w:r w:rsidRPr="009D6315">
                <w:rPr>
                  <w:rFonts w:hint="eastAsia"/>
                </w:rPr>
                <w:t>1</w:t>
              </w:r>
            </w:ins>
          </w:p>
        </w:tc>
        <w:tc>
          <w:tcPr>
            <w:tcW w:w="1032" w:type="pct"/>
            <w:tcBorders>
              <w:top w:val="single" w:sz="6" w:space="0" w:color="000000"/>
              <w:bottom w:val="single" w:sz="6" w:space="0" w:color="000000"/>
            </w:tcBorders>
            <w:shd w:val="clear" w:color="auto" w:fill="auto"/>
          </w:tcPr>
          <w:p w:rsidR="00A344A5" w:rsidRPr="002B4DC0" w:rsidRDefault="00A344A5" w:rsidP="00A344A5">
            <w:pPr>
              <w:pStyle w:val="TableText"/>
              <w:rPr>
                <w:ins w:id="4249" w:author="wurongjun 00246467" w:date="2015-06-09T21:04:00Z"/>
                <w:rFonts w:cs="Arial"/>
              </w:rPr>
            </w:pPr>
            <w:ins w:id="4250" w:author="wurongjun 00246467" w:date="2015-06-09T21:15:00Z">
              <w:r>
                <w:rPr>
                  <w:rFonts w:cs="Arial" w:hint="eastAsia"/>
                </w:rPr>
                <w:t>对应</w:t>
              </w:r>
              <w:r>
                <w:rPr>
                  <w:rFonts w:cs="Arial" w:hint="eastAsia"/>
                </w:rPr>
                <w:t>mdsp_t_product</w:t>
              </w:r>
            </w:ins>
          </w:p>
        </w:tc>
      </w:tr>
      <w:tr w:rsidR="00A344A5" w:rsidRPr="002B4DC0" w:rsidTr="00070F18">
        <w:trPr>
          <w:ins w:id="4251" w:author="wurongjun 00246467" w:date="2015-06-09T21:04:00Z"/>
        </w:trPr>
        <w:tc>
          <w:tcPr>
            <w:tcW w:w="953"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252" w:author="wurongjun 00246467" w:date="2015-06-09T21:04:00Z"/>
                <w:rFonts w:cs="Arial"/>
              </w:rPr>
            </w:pPr>
            <w:ins w:id="4253" w:author="wurongjun 00246467" w:date="2015-06-09T21:08:00Z">
              <w:r w:rsidRPr="009D6315">
                <w:t>PRODUCTNAME2</w:t>
              </w:r>
            </w:ins>
          </w:p>
        </w:tc>
        <w:tc>
          <w:tcPr>
            <w:tcW w:w="873"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254" w:author="wurongjun 00246467" w:date="2015-06-09T21:04:00Z"/>
                <w:rFonts w:cs="Arial"/>
              </w:rPr>
            </w:pPr>
            <w:ins w:id="4255" w:author="wurongjun 00246467" w:date="2015-06-09T21:08:00Z">
              <w:r w:rsidRPr="009D6315">
                <w:t>VARCHAR2(1023)</w:t>
              </w:r>
            </w:ins>
          </w:p>
        </w:tc>
        <w:tc>
          <w:tcPr>
            <w:tcW w:w="634"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256" w:author="wurongjun 00246467" w:date="2015-06-09T21:04:00Z"/>
                <w:rFonts w:cs="Arial"/>
              </w:rPr>
            </w:pPr>
          </w:p>
        </w:tc>
        <w:tc>
          <w:tcPr>
            <w:tcW w:w="1508"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257" w:author="wurongjun 00246467" w:date="2015-06-09T21:04:00Z"/>
                <w:rFonts w:cs="Arial"/>
              </w:rPr>
            </w:pPr>
            <w:ins w:id="4258" w:author="wurongjun 00246467" w:date="2015-06-09T21:14:00Z">
              <w:r w:rsidRPr="009D6315">
                <w:rPr>
                  <w:rFonts w:hint="eastAsia"/>
                </w:rPr>
                <w:t>产品名称</w:t>
              </w:r>
              <w:r w:rsidRPr="009D6315">
                <w:rPr>
                  <w:rFonts w:hint="eastAsia"/>
                </w:rPr>
                <w:t>2</w:t>
              </w:r>
            </w:ins>
          </w:p>
        </w:tc>
        <w:tc>
          <w:tcPr>
            <w:tcW w:w="1032" w:type="pct"/>
            <w:tcBorders>
              <w:top w:val="single" w:sz="6" w:space="0" w:color="000000"/>
              <w:bottom w:val="single" w:sz="6" w:space="0" w:color="000000"/>
            </w:tcBorders>
            <w:shd w:val="clear" w:color="auto" w:fill="auto"/>
          </w:tcPr>
          <w:p w:rsidR="00A344A5" w:rsidRPr="002B4DC0" w:rsidRDefault="00A344A5" w:rsidP="00A344A5">
            <w:pPr>
              <w:pStyle w:val="TableText"/>
              <w:rPr>
                <w:ins w:id="4259" w:author="wurongjun 00246467" w:date="2015-06-09T21:04:00Z"/>
                <w:rFonts w:cs="Arial"/>
              </w:rPr>
            </w:pPr>
            <w:ins w:id="4260" w:author="wurongjun 00246467" w:date="2015-06-09T21:15:00Z">
              <w:r w:rsidRPr="005811A3">
                <w:rPr>
                  <w:rFonts w:cs="Arial" w:hint="eastAsia"/>
                </w:rPr>
                <w:t>对应</w:t>
              </w:r>
              <w:r w:rsidRPr="005811A3">
                <w:rPr>
                  <w:rFonts w:cs="Arial" w:hint="eastAsia"/>
                </w:rPr>
                <w:t>mdsp_t_product</w:t>
              </w:r>
            </w:ins>
          </w:p>
        </w:tc>
      </w:tr>
      <w:tr w:rsidR="00A344A5" w:rsidRPr="002B4DC0" w:rsidTr="00070F18">
        <w:trPr>
          <w:ins w:id="4261" w:author="wurongjun 00246467" w:date="2015-06-09T21:04:00Z"/>
        </w:trPr>
        <w:tc>
          <w:tcPr>
            <w:tcW w:w="953"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262" w:author="wurongjun 00246467" w:date="2015-06-09T21:04:00Z"/>
                <w:rFonts w:cs="Arial"/>
              </w:rPr>
            </w:pPr>
            <w:ins w:id="4263" w:author="wurongjun 00246467" w:date="2015-06-09T21:08:00Z">
              <w:r w:rsidRPr="009D6315">
                <w:t>PRODUCTNAME3</w:t>
              </w:r>
            </w:ins>
          </w:p>
        </w:tc>
        <w:tc>
          <w:tcPr>
            <w:tcW w:w="873"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264" w:author="wurongjun 00246467" w:date="2015-06-09T21:04:00Z"/>
                <w:rFonts w:cs="Arial"/>
              </w:rPr>
            </w:pPr>
            <w:ins w:id="4265" w:author="wurongjun 00246467" w:date="2015-06-09T21:08:00Z">
              <w:r w:rsidRPr="009D6315">
                <w:t>VARCHAR2(1023)</w:t>
              </w:r>
            </w:ins>
          </w:p>
        </w:tc>
        <w:tc>
          <w:tcPr>
            <w:tcW w:w="634"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266" w:author="wurongjun 00246467" w:date="2015-06-09T21:04:00Z"/>
                <w:rFonts w:cs="Arial"/>
              </w:rPr>
            </w:pPr>
          </w:p>
        </w:tc>
        <w:tc>
          <w:tcPr>
            <w:tcW w:w="1508"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267" w:author="wurongjun 00246467" w:date="2015-06-09T21:04:00Z"/>
                <w:rFonts w:cs="Arial"/>
              </w:rPr>
            </w:pPr>
            <w:ins w:id="4268" w:author="wurongjun 00246467" w:date="2015-06-09T21:14:00Z">
              <w:r w:rsidRPr="009D6315">
                <w:rPr>
                  <w:rFonts w:hint="eastAsia"/>
                </w:rPr>
                <w:t>产品名称</w:t>
              </w:r>
              <w:r w:rsidRPr="009D6315">
                <w:rPr>
                  <w:rFonts w:hint="eastAsia"/>
                </w:rPr>
                <w:t>3</w:t>
              </w:r>
            </w:ins>
          </w:p>
        </w:tc>
        <w:tc>
          <w:tcPr>
            <w:tcW w:w="1032" w:type="pct"/>
            <w:tcBorders>
              <w:top w:val="single" w:sz="6" w:space="0" w:color="000000"/>
              <w:bottom w:val="single" w:sz="6" w:space="0" w:color="000000"/>
            </w:tcBorders>
            <w:shd w:val="clear" w:color="auto" w:fill="auto"/>
          </w:tcPr>
          <w:p w:rsidR="00A344A5" w:rsidRPr="002B4DC0" w:rsidRDefault="00A344A5" w:rsidP="00A344A5">
            <w:pPr>
              <w:pStyle w:val="TableText"/>
              <w:rPr>
                <w:ins w:id="4269" w:author="wurongjun 00246467" w:date="2015-06-09T21:04:00Z"/>
                <w:rFonts w:cs="Arial"/>
              </w:rPr>
            </w:pPr>
            <w:ins w:id="4270" w:author="wurongjun 00246467" w:date="2015-06-09T21:15:00Z">
              <w:r w:rsidRPr="005811A3">
                <w:rPr>
                  <w:rFonts w:cs="Arial" w:hint="eastAsia"/>
                </w:rPr>
                <w:t>对应</w:t>
              </w:r>
              <w:r w:rsidRPr="005811A3">
                <w:rPr>
                  <w:rFonts w:cs="Arial" w:hint="eastAsia"/>
                </w:rPr>
                <w:t>mdsp_t_product</w:t>
              </w:r>
            </w:ins>
          </w:p>
        </w:tc>
      </w:tr>
      <w:tr w:rsidR="00A344A5" w:rsidRPr="002B4DC0" w:rsidTr="00070F18">
        <w:trPr>
          <w:ins w:id="4271" w:author="wurongjun 00246467" w:date="2015-06-09T21:04:00Z"/>
        </w:trPr>
        <w:tc>
          <w:tcPr>
            <w:tcW w:w="953"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272" w:author="wurongjun 00246467" w:date="2015-06-09T21:04:00Z"/>
                <w:rFonts w:cs="Arial"/>
              </w:rPr>
            </w:pPr>
            <w:ins w:id="4273" w:author="wurongjun 00246467" w:date="2015-06-09T21:09:00Z">
              <w:r w:rsidRPr="009D6315">
                <w:t>OBJECTID</w:t>
              </w:r>
            </w:ins>
          </w:p>
        </w:tc>
        <w:tc>
          <w:tcPr>
            <w:tcW w:w="873"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274" w:author="wurongjun 00246467" w:date="2015-06-09T21:04:00Z"/>
                <w:rFonts w:cs="Arial"/>
              </w:rPr>
            </w:pPr>
            <w:ins w:id="4275" w:author="wurongjun 00246467" w:date="2015-06-09T21:09:00Z">
              <w:r w:rsidRPr="009D6315">
                <w:t>NUMBER(10)</w:t>
              </w:r>
            </w:ins>
          </w:p>
        </w:tc>
        <w:tc>
          <w:tcPr>
            <w:tcW w:w="634"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276" w:author="wurongjun 00246467" w:date="2015-06-09T21:04:00Z"/>
                <w:rFonts w:cs="Arial"/>
              </w:rPr>
            </w:pPr>
          </w:p>
        </w:tc>
        <w:tc>
          <w:tcPr>
            <w:tcW w:w="1508"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277" w:author="wurongjun 00246467" w:date="2015-06-09T21:04:00Z"/>
                <w:rFonts w:cs="Arial"/>
              </w:rPr>
            </w:pPr>
            <w:ins w:id="4278" w:author="wurongjun 00246467" w:date="2015-06-09T21:14:00Z">
              <w:r>
                <w:rPr>
                  <w:rFonts w:hint="eastAsia"/>
                </w:rPr>
                <w:t>SIS</w:t>
              </w:r>
              <w:r>
                <w:rPr>
                  <w:rFonts w:hint="eastAsia"/>
                </w:rPr>
                <w:t>内部</w:t>
              </w:r>
              <w:r w:rsidRPr="009D6315">
                <w:rPr>
                  <w:rFonts w:hint="eastAsia"/>
                </w:rPr>
                <w:t>定价对象内部</w:t>
              </w:r>
              <w:r w:rsidRPr="009D6315">
                <w:rPr>
                  <w:rFonts w:hint="eastAsia"/>
                </w:rPr>
                <w:t>ID</w:t>
              </w:r>
            </w:ins>
          </w:p>
        </w:tc>
        <w:tc>
          <w:tcPr>
            <w:tcW w:w="1032" w:type="pct"/>
            <w:tcBorders>
              <w:top w:val="single" w:sz="6" w:space="0" w:color="000000"/>
              <w:bottom w:val="single" w:sz="6" w:space="0" w:color="000000"/>
            </w:tcBorders>
            <w:shd w:val="clear" w:color="auto" w:fill="auto"/>
          </w:tcPr>
          <w:p w:rsidR="00A344A5" w:rsidRPr="002B4DC0" w:rsidRDefault="00A344A5" w:rsidP="00A344A5">
            <w:pPr>
              <w:pStyle w:val="TableText"/>
              <w:rPr>
                <w:ins w:id="4279" w:author="wurongjun 00246467" w:date="2015-06-09T21:04:00Z"/>
                <w:rFonts w:cs="Arial"/>
              </w:rPr>
            </w:pPr>
            <w:ins w:id="4280" w:author="wurongjun 00246467" w:date="2015-06-09T21:15:00Z">
              <w:r w:rsidRPr="005811A3">
                <w:rPr>
                  <w:rFonts w:cs="Arial" w:hint="eastAsia"/>
                </w:rPr>
                <w:t>对应</w:t>
              </w:r>
              <w:r w:rsidRPr="005811A3">
                <w:rPr>
                  <w:rFonts w:cs="Arial" w:hint="eastAsia"/>
                </w:rPr>
                <w:t>mdsp_t_product</w:t>
              </w:r>
            </w:ins>
          </w:p>
        </w:tc>
      </w:tr>
      <w:tr w:rsidR="00A344A5" w:rsidRPr="002B4DC0" w:rsidTr="00070F18">
        <w:trPr>
          <w:ins w:id="4281" w:author="wurongjun 00246467" w:date="2015-06-09T21:04:00Z"/>
        </w:trPr>
        <w:tc>
          <w:tcPr>
            <w:tcW w:w="953"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282" w:author="wurongjun 00246467" w:date="2015-06-09T21:04:00Z"/>
                <w:rFonts w:cs="Arial"/>
              </w:rPr>
            </w:pPr>
            <w:ins w:id="4283" w:author="wurongjun 00246467" w:date="2015-06-09T21:09:00Z">
              <w:r w:rsidRPr="009D6315">
                <w:t>OBJECTEXTNALID</w:t>
              </w:r>
            </w:ins>
          </w:p>
        </w:tc>
        <w:tc>
          <w:tcPr>
            <w:tcW w:w="873"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284" w:author="wurongjun 00246467" w:date="2015-06-09T21:04:00Z"/>
                <w:rFonts w:cs="Arial"/>
              </w:rPr>
            </w:pPr>
            <w:ins w:id="4285" w:author="wurongjun 00246467" w:date="2015-06-09T21:09:00Z">
              <w:r w:rsidRPr="009D6315">
                <w:t>VARCHAR2(254)</w:t>
              </w:r>
            </w:ins>
          </w:p>
        </w:tc>
        <w:tc>
          <w:tcPr>
            <w:tcW w:w="634"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286" w:author="wurongjun 00246467" w:date="2015-06-09T21:04:00Z"/>
                <w:rFonts w:cs="Arial"/>
              </w:rPr>
            </w:pPr>
          </w:p>
        </w:tc>
        <w:tc>
          <w:tcPr>
            <w:tcW w:w="1508"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287" w:author="wurongjun 00246467" w:date="2015-06-09T21:04:00Z"/>
                <w:rFonts w:cs="Arial"/>
              </w:rPr>
            </w:pPr>
            <w:ins w:id="4288" w:author="wurongjun 00246467" w:date="2015-06-09T21:14:00Z">
              <w:r w:rsidRPr="009D6315">
                <w:rPr>
                  <w:rFonts w:hint="eastAsia"/>
                </w:rPr>
                <w:t>定价对象外部</w:t>
              </w:r>
              <w:r w:rsidRPr="009D6315">
                <w:rPr>
                  <w:rFonts w:hint="eastAsia"/>
                </w:rPr>
                <w:t>ID</w:t>
              </w:r>
              <w:r w:rsidRPr="009D6315">
                <w:rPr>
                  <w:rFonts w:hint="eastAsia"/>
                </w:rPr>
                <w:t>，映射</w:t>
              </w:r>
              <w:r w:rsidRPr="009D6315">
                <w:rPr>
                  <w:rFonts w:hint="eastAsia"/>
                </w:rPr>
                <w:t>soap</w:t>
              </w:r>
              <w:r w:rsidRPr="009D6315">
                <w:rPr>
                  <w:rFonts w:hint="eastAsia"/>
                </w:rPr>
                <w:t>接口的</w:t>
              </w:r>
              <w:r w:rsidRPr="009D6315">
                <w:rPr>
                  <w:rFonts w:hint="eastAsia"/>
                </w:rPr>
                <w:t>parentID</w:t>
              </w:r>
            </w:ins>
          </w:p>
        </w:tc>
        <w:tc>
          <w:tcPr>
            <w:tcW w:w="1032" w:type="pct"/>
            <w:tcBorders>
              <w:top w:val="single" w:sz="6" w:space="0" w:color="000000"/>
              <w:bottom w:val="single" w:sz="6" w:space="0" w:color="000000"/>
            </w:tcBorders>
            <w:shd w:val="clear" w:color="auto" w:fill="auto"/>
          </w:tcPr>
          <w:p w:rsidR="00A344A5" w:rsidRPr="002B4DC0" w:rsidRDefault="00A344A5" w:rsidP="00A344A5">
            <w:pPr>
              <w:pStyle w:val="TableText"/>
              <w:rPr>
                <w:ins w:id="4289" w:author="wurongjun 00246467" w:date="2015-06-09T21:04:00Z"/>
                <w:rFonts w:cs="Arial"/>
              </w:rPr>
            </w:pPr>
            <w:ins w:id="4290" w:author="wurongjun 00246467" w:date="2015-06-09T21:15:00Z">
              <w:r w:rsidRPr="005811A3">
                <w:rPr>
                  <w:rFonts w:cs="Arial" w:hint="eastAsia"/>
                </w:rPr>
                <w:t>对应</w:t>
              </w:r>
              <w:r w:rsidRPr="005811A3">
                <w:rPr>
                  <w:rFonts w:cs="Arial" w:hint="eastAsia"/>
                </w:rPr>
                <w:t>mdsp_t_product</w:t>
              </w:r>
            </w:ins>
          </w:p>
        </w:tc>
      </w:tr>
      <w:tr w:rsidR="00A344A5" w:rsidRPr="002B4DC0" w:rsidTr="00070F18">
        <w:trPr>
          <w:ins w:id="4291" w:author="wurongjun 00246467" w:date="2015-06-09T21:04:00Z"/>
        </w:trPr>
        <w:tc>
          <w:tcPr>
            <w:tcW w:w="953"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292" w:author="wurongjun 00246467" w:date="2015-06-09T21:04:00Z"/>
                <w:rFonts w:cs="Arial"/>
              </w:rPr>
            </w:pPr>
            <w:ins w:id="4293" w:author="wurongjun 00246467" w:date="2015-06-09T21:09:00Z">
              <w:r w:rsidRPr="009D6315">
                <w:t>OBJECTTYPE</w:t>
              </w:r>
            </w:ins>
          </w:p>
        </w:tc>
        <w:tc>
          <w:tcPr>
            <w:tcW w:w="873"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294" w:author="wurongjun 00246467" w:date="2015-06-09T21:04:00Z"/>
                <w:rFonts w:cs="Arial"/>
              </w:rPr>
            </w:pPr>
            <w:ins w:id="4295" w:author="wurongjun 00246467" w:date="2015-06-09T21:09:00Z">
              <w:r w:rsidRPr="009D6315">
                <w:t>NUMBER(10)</w:t>
              </w:r>
            </w:ins>
          </w:p>
        </w:tc>
        <w:tc>
          <w:tcPr>
            <w:tcW w:w="634"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296" w:author="wurongjun 00246467" w:date="2015-06-09T21:04:00Z"/>
                <w:rFonts w:cs="Arial"/>
              </w:rPr>
            </w:pPr>
          </w:p>
        </w:tc>
        <w:tc>
          <w:tcPr>
            <w:tcW w:w="1508"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297" w:author="wurongjun 00246467" w:date="2015-06-09T21:04:00Z"/>
                <w:rFonts w:cs="Arial"/>
              </w:rPr>
            </w:pPr>
            <w:ins w:id="4298" w:author="wurongjun 00246467" w:date="2015-06-09T21:14:00Z">
              <w:r w:rsidRPr="009D6315">
                <w:rPr>
                  <w:rFonts w:hint="eastAsia"/>
                </w:rPr>
                <w:t>定价对象类型</w:t>
              </w:r>
              <w:r w:rsidRPr="009D6315">
                <w:t xml:space="preserve">1 </w:t>
              </w:r>
              <w:r w:rsidRPr="009D6315">
                <w:rPr>
                  <w:rFonts w:hint="eastAsia"/>
                </w:rPr>
                <w:t>业务，</w:t>
              </w:r>
              <w:r w:rsidRPr="009D6315">
                <w:t>2</w:t>
              </w:r>
              <w:r w:rsidRPr="009D6315">
                <w:rPr>
                  <w:rFonts w:hint="eastAsia"/>
                </w:rPr>
                <w:t>内容呈现，</w:t>
              </w:r>
              <w:r w:rsidRPr="009D6315">
                <w:t>3</w:t>
              </w:r>
              <w:r w:rsidRPr="009D6315">
                <w:rPr>
                  <w:rFonts w:hint="eastAsia"/>
                </w:rPr>
                <w:t>节点，</w:t>
              </w:r>
              <w:r w:rsidRPr="009D6315">
                <w:t>4</w:t>
              </w:r>
              <w:r w:rsidRPr="009D6315">
                <w:rPr>
                  <w:rFonts w:hint="eastAsia"/>
                </w:rPr>
                <w:t>套餐，映射</w:t>
              </w:r>
              <w:r w:rsidRPr="009D6315">
                <w:rPr>
                  <w:rFonts w:hint="eastAsia"/>
                </w:rPr>
                <w:t>soap</w:t>
              </w:r>
              <w:r w:rsidRPr="009D6315">
                <w:rPr>
                  <w:rFonts w:hint="eastAsia"/>
                </w:rPr>
                <w:t>接口的</w:t>
              </w:r>
              <w:r w:rsidRPr="009D6315">
                <w:rPr>
                  <w:rFonts w:hint="eastAsia"/>
                </w:rPr>
                <w:t>p</w:t>
              </w:r>
              <w:r w:rsidRPr="009D6315">
                <w:t>arentType</w:t>
              </w:r>
            </w:ins>
          </w:p>
        </w:tc>
        <w:tc>
          <w:tcPr>
            <w:tcW w:w="1032" w:type="pct"/>
            <w:tcBorders>
              <w:top w:val="single" w:sz="6" w:space="0" w:color="000000"/>
              <w:bottom w:val="single" w:sz="6" w:space="0" w:color="000000"/>
            </w:tcBorders>
            <w:shd w:val="clear" w:color="auto" w:fill="auto"/>
          </w:tcPr>
          <w:p w:rsidR="00A344A5" w:rsidRPr="002B4DC0" w:rsidRDefault="00A344A5" w:rsidP="00A344A5">
            <w:pPr>
              <w:pStyle w:val="TableText"/>
              <w:rPr>
                <w:ins w:id="4299" w:author="wurongjun 00246467" w:date="2015-06-09T21:04:00Z"/>
                <w:rFonts w:cs="Arial"/>
              </w:rPr>
            </w:pPr>
            <w:ins w:id="4300" w:author="wurongjun 00246467" w:date="2015-06-09T21:15:00Z">
              <w:r w:rsidRPr="005811A3">
                <w:rPr>
                  <w:rFonts w:cs="Arial" w:hint="eastAsia"/>
                </w:rPr>
                <w:t>对应</w:t>
              </w:r>
              <w:r w:rsidRPr="005811A3">
                <w:rPr>
                  <w:rFonts w:cs="Arial" w:hint="eastAsia"/>
                </w:rPr>
                <w:t>mdsp_t_product</w:t>
              </w:r>
            </w:ins>
          </w:p>
        </w:tc>
      </w:tr>
      <w:tr w:rsidR="00A344A5" w:rsidRPr="002B4DC0" w:rsidTr="00070F18">
        <w:trPr>
          <w:ins w:id="4301" w:author="wurongjun 00246467" w:date="2015-06-09T21:04:00Z"/>
        </w:trPr>
        <w:tc>
          <w:tcPr>
            <w:tcW w:w="953"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302" w:author="wurongjun 00246467" w:date="2015-06-09T21:04:00Z"/>
                <w:rFonts w:cs="Arial"/>
              </w:rPr>
            </w:pPr>
            <w:ins w:id="4303" w:author="wurongjun 00246467" w:date="2015-06-09T21:10:00Z">
              <w:r w:rsidRPr="009D6315">
                <w:t>CHARGEMOD</w:t>
              </w:r>
              <w:r w:rsidRPr="009D6315">
                <w:lastRenderedPageBreak/>
                <w:t xml:space="preserve">E   </w:t>
              </w:r>
            </w:ins>
          </w:p>
        </w:tc>
        <w:tc>
          <w:tcPr>
            <w:tcW w:w="873"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304" w:author="wurongjun 00246467" w:date="2015-06-09T21:04:00Z"/>
                <w:rFonts w:cs="Arial"/>
              </w:rPr>
            </w:pPr>
            <w:ins w:id="4305" w:author="wurongjun 00246467" w:date="2015-06-09T21:10:00Z">
              <w:r w:rsidRPr="009D6315">
                <w:lastRenderedPageBreak/>
                <w:t>NUMBER(10)</w:t>
              </w:r>
            </w:ins>
          </w:p>
        </w:tc>
        <w:tc>
          <w:tcPr>
            <w:tcW w:w="634"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306" w:author="wurongjun 00246467" w:date="2015-06-09T21:04:00Z"/>
                <w:rFonts w:cs="Arial"/>
              </w:rPr>
            </w:pPr>
          </w:p>
        </w:tc>
        <w:tc>
          <w:tcPr>
            <w:tcW w:w="1508" w:type="pct"/>
            <w:tcBorders>
              <w:top w:val="single" w:sz="6" w:space="0" w:color="000000"/>
              <w:bottom w:val="single" w:sz="6" w:space="0" w:color="000000"/>
              <w:right w:val="single" w:sz="6" w:space="0" w:color="000000"/>
            </w:tcBorders>
            <w:shd w:val="clear" w:color="auto" w:fill="auto"/>
          </w:tcPr>
          <w:p w:rsidR="00A344A5" w:rsidRPr="009D6315" w:rsidRDefault="00A344A5" w:rsidP="00A344A5">
            <w:pPr>
              <w:pStyle w:val="TableText"/>
              <w:rPr>
                <w:ins w:id="4307" w:author="wurongjun 00246467" w:date="2015-06-09T21:14:00Z"/>
              </w:rPr>
            </w:pPr>
            <w:ins w:id="4308" w:author="wurongjun 00246467" w:date="2015-06-09T21:14:00Z">
              <w:r w:rsidRPr="009D6315">
                <w:rPr>
                  <w:rFonts w:hint="eastAsia"/>
                </w:rPr>
                <w:t>计量方式，映射</w:t>
              </w:r>
              <w:r w:rsidRPr="009D6315">
                <w:rPr>
                  <w:rFonts w:hint="eastAsia"/>
                </w:rPr>
                <w:t>soap</w:t>
              </w:r>
              <w:r w:rsidRPr="009D6315">
                <w:rPr>
                  <w:rFonts w:hint="eastAsia"/>
                </w:rPr>
                <w:t>接口</w:t>
              </w:r>
              <w:r w:rsidRPr="009D6315">
                <w:rPr>
                  <w:rFonts w:hint="eastAsia"/>
                </w:rPr>
                <w:lastRenderedPageBreak/>
                <w:t>的</w:t>
              </w:r>
              <w:r w:rsidRPr="009D6315">
                <w:rPr>
                  <w:rFonts w:hint="eastAsia"/>
                </w:rPr>
                <w:t>chargeMode</w:t>
              </w:r>
            </w:ins>
          </w:p>
          <w:p w:rsidR="00A344A5" w:rsidRPr="009D6315" w:rsidRDefault="00A344A5" w:rsidP="00A344A5">
            <w:pPr>
              <w:pStyle w:val="TableText"/>
              <w:rPr>
                <w:ins w:id="4309" w:author="wurongjun 00246467" w:date="2015-06-09T21:14:00Z"/>
              </w:rPr>
            </w:pPr>
            <w:ins w:id="4310" w:author="wurongjun 00246467" w:date="2015-06-09T21:14:00Z">
              <w:r w:rsidRPr="009D6315">
                <w:rPr>
                  <w:rFonts w:hint="eastAsia"/>
                </w:rPr>
                <w:t xml:space="preserve">0 </w:t>
              </w:r>
              <w:r w:rsidRPr="009D6315">
                <w:rPr>
                  <w:rFonts w:hint="eastAsia"/>
                </w:rPr>
                <w:t>包月</w:t>
              </w:r>
            </w:ins>
          </w:p>
          <w:p w:rsidR="00A344A5" w:rsidRPr="009D6315" w:rsidRDefault="00A344A5" w:rsidP="00A344A5">
            <w:pPr>
              <w:pStyle w:val="TableText"/>
              <w:rPr>
                <w:ins w:id="4311" w:author="wurongjun 00246467" w:date="2015-06-09T21:14:00Z"/>
              </w:rPr>
            </w:pPr>
            <w:ins w:id="4312" w:author="wurongjun 00246467" w:date="2015-06-09T21:14:00Z">
              <w:r w:rsidRPr="009D6315">
                <w:rPr>
                  <w:rFonts w:hint="eastAsia"/>
                </w:rPr>
                <w:t xml:space="preserve">1 </w:t>
              </w:r>
              <w:r w:rsidRPr="009D6315">
                <w:rPr>
                  <w:rFonts w:hint="eastAsia"/>
                </w:rPr>
                <w:t>按次</w:t>
              </w:r>
            </w:ins>
          </w:p>
          <w:p w:rsidR="00A344A5" w:rsidRPr="009D6315" w:rsidRDefault="00A344A5" w:rsidP="00A344A5">
            <w:pPr>
              <w:pStyle w:val="TableText"/>
              <w:rPr>
                <w:ins w:id="4313" w:author="wurongjun 00246467" w:date="2015-06-09T21:14:00Z"/>
              </w:rPr>
            </w:pPr>
            <w:ins w:id="4314" w:author="wurongjun 00246467" w:date="2015-06-09T21:14:00Z">
              <w:r w:rsidRPr="009D6315">
                <w:rPr>
                  <w:rFonts w:hint="eastAsia"/>
                </w:rPr>
                <w:t xml:space="preserve">4 </w:t>
              </w:r>
              <w:r w:rsidRPr="009D6315">
                <w:rPr>
                  <w:rFonts w:hint="eastAsia"/>
                </w:rPr>
                <w:t>按流量</w:t>
              </w:r>
            </w:ins>
          </w:p>
          <w:p w:rsidR="00A344A5" w:rsidRPr="009D6315" w:rsidRDefault="00A344A5" w:rsidP="00A344A5">
            <w:pPr>
              <w:pStyle w:val="TableText"/>
              <w:rPr>
                <w:ins w:id="4315" w:author="wurongjun 00246467" w:date="2015-06-09T21:14:00Z"/>
              </w:rPr>
            </w:pPr>
            <w:ins w:id="4316" w:author="wurongjun 00246467" w:date="2015-06-09T21:14:00Z">
              <w:r w:rsidRPr="009D6315">
                <w:rPr>
                  <w:rFonts w:hint="eastAsia"/>
                </w:rPr>
                <w:t xml:space="preserve">5 </w:t>
              </w:r>
              <w:r w:rsidRPr="009D6315">
                <w:rPr>
                  <w:rFonts w:hint="eastAsia"/>
                </w:rPr>
                <w:t>按时长</w:t>
              </w:r>
            </w:ins>
          </w:p>
          <w:p w:rsidR="00A344A5" w:rsidRPr="009D6315" w:rsidRDefault="00A344A5" w:rsidP="00A344A5">
            <w:pPr>
              <w:pStyle w:val="TableText"/>
              <w:rPr>
                <w:ins w:id="4317" w:author="wurongjun 00246467" w:date="2015-06-09T21:14:00Z"/>
              </w:rPr>
            </w:pPr>
            <w:ins w:id="4318" w:author="wurongjun 00246467" w:date="2015-06-09T21:14:00Z">
              <w:r w:rsidRPr="009D6315">
                <w:rPr>
                  <w:rFonts w:hint="eastAsia"/>
                </w:rPr>
                <w:t xml:space="preserve">7 </w:t>
              </w:r>
              <w:r w:rsidRPr="009D6315">
                <w:rPr>
                  <w:rFonts w:hint="eastAsia"/>
                </w:rPr>
                <w:t>免费</w:t>
              </w:r>
            </w:ins>
          </w:p>
          <w:p w:rsidR="00A344A5" w:rsidRPr="009D6315" w:rsidRDefault="00A344A5" w:rsidP="00A344A5">
            <w:pPr>
              <w:pStyle w:val="TableText"/>
              <w:rPr>
                <w:ins w:id="4319" w:author="wurongjun 00246467" w:date="2015-06-09T21:14:00Z"/>
              </w:rPr>
            </w:pPr>
            <w:ins w:id="4320" w:author="wurongjun 00246467" w:date="2015-06-09T21:14:00Z">
              <w:r w:rsidRPr="009D6315">
                <w:rPr>
                  <w:rFonts w:hint="eastAsia"/>
                </w:rPr>
                <w:t xml:space="preserve">10 </w:t>
              </w:r>
              <w:r w:rsidRPr="009D6315">
                <w:rPr>
                  <w:rFonts w:hint="eastAsia"/>
                </w:rPr>
                <w:t>包多天</w:t>
              </w:r>
            </w:ins>
          </w:p>
          <w:p w:rsidR="00A344A5" w:rsidRPr="009D6315" w:rsidRDefault="00A344A5" w:rsidP="00A344A5">
            <w:pPr>
              <w:pStyle w:val="TableText"/>
              <w:rPr>
                <w:ins w:id="4321" w:author="wurongjun 00246467" w:date="2015-06-09T21:14:00Z"/>
              </w:rPr>
            </w:pPr>
            <w:ins w:id="4322" w:author="wurongjun 00246467" w:date="2015-06-09T21:14:00Z">
              <w:r w:rsidRPr="009D6315">
                <w:rPr>
                  <w:rFonts w:hint="eastAsia"/>
                </w:rPr>
                <w:t xml:space="preserve">13 </w:t>
              </w:r>
              <w:r w:rsidRPr="009D6315">
                <w:rPr>
                  <w:rFonts w:hint="eastAsia"/>
                </w:rPr>
                <w:t>包多月</w:t>
              </w:r>
            </w:ins>
          </w:p>
          <w:p w:rsidR="00A344A5" w:rsidRPr="009D6315" w:rsidRDefault="00A344A5" w:rsidP="00A344A5">
            <w:pPr>
              <w:pStyle w:val="TableText"/>
              <w:rPr>
                <w:ins w:id="4323" w:author="wurongjun 00246467" w:date="2015-06-09T21:14:00Z"/>
              </w:rPr>
            </w:pPr>
            <w:ins w:id="4324" w:author="wurongjun 00246467" w:date="2015-06-09T21:14:00Z">
              <w:r w:rsidRPr="009D6315">
                <w:rPr>
                  <w:rFonts w:hint="eastAsia"/>
                </w:rPr>
                <w:t xml:space="preserve">18 </w:t>
              </w:r>
              <w:r w:rsidRPr="009D6315">
                <w:rPr>
                  <w:rFonts w:hint="eastAsia"/>
                </w:rPr>
                <w:t>包天</w:t>
              </w:r>
            </w:ins>
          </w:p>
          <w:p w:rsidR="00A344A5" w:rsidRPr="009D6315" w:rsidRDefault="00A344A5" w:rsidP="00A344A5">
            <w:pPr>
              <w:pStyle w:val="TableText"/>
              <w:rPr>
                <w:ins w:id="4325" w:author="wurongjun 00246467" w:date="2015-06-09T21:14:00Z"/>
              </w:rPr>
            </w:pPr>
            <w:ins w:id="4326" w:author="wurongjun 00246467" w:date="2015-06-09T21:14:00Z">
              <w:r w:rsidRPr="009D6315">
                <w:rPr>
                  <w:rFonts w:hint="eastAsia"/>
                </w:rPr>
                <w:t xml:space="preserve">19 </w:t>
              </w:r>
              <w:r w:rsidRPr="009D6315">
                <w:rPr>
                  <w:rFonts w:hint="eastAsia"/>
                </w:rPr>
                <w:t>包周</w:t>
              </w:r>
            </w:ins>
          </w:p>
          <w:p w:rsidR="00A344A5" w:rsidRPr="002B4DC0" w:rsidRDefault="00A344A5" w:rsidP="00A344A5">
            <w:pPr>
              <w:pStyle w:val="TableText"/>
              <w:rPr>
                <w:ins w:id="4327" w:author="wurongjun 00246467" w:date="2015-06-09T21:04:00Z"/>
                <w:rFonts w:cs="Arial"/>
              </w:rPr>
            </w:pPr>
            <w:ins w:id="4328" w:author="wurongjun 00246467" w:date="2015-06-09T21:14:00Z">
              <w:r w:rsidRPr="009D6315">
                <w:rPr>
                  <w:rFonts w:hint="eastAsia"/>
                </w:rPr>
                <w:t xml:space="preserve">20 </w:t>
              </w:r>
              <w:r w:rsidRPr="009D6315">
                <w:rPr>
                  <w:rFonts w:hint="eastAsia"/>
                </w:rPr>
                <w:t>包多周</w:t>
              </w:r>
            </w:ins>
          </w:p>
        </w:tc>
        <w:tc>
          <w:tcPr>
            <w:tcW w:w="1032" w:type="pct"/>
            <w:tcBorders>
              <w:top w:val="single" w:sz="6" w:space="0" w:color="000000"/>
              <w:bottom w:val="single" w:sz="6" w:space="0" w:color="000000"/>
            </w:tcBorders>
            <w:shd w:val="clear" w:color="auto" w:fill="auto"/>
          </w:tcPr>
          <w:p w:rsidR="00A344A5" w:rsidRPr="002B4DC0" w:rsidRDefault="00A344A5" w:rsidP="00A344A5">
            <w:pPr>
              <w:pStyle w:val="TableText"/>
              <w:rPr>
                <w:ins w:id="4329" w:author="wurongjun 00246467" w:date="2015-06-09T21:04:00Z"/>
                <w:rFonts w:cs="Arial"/>
              </w:rPr>
            </w:pPr>
            <w:ins w:id="4330" w:author="wurongjun 00246467" w:date="2015-06-09T21:15:00Z">
              <w:r w:rsidRPr="005811A3">
                <w:rPr>
                  <w:rFonts w:cs="Arial" w:hint="eastAsia"/>
                </w:rPr>
                <w:lastRenderedPageBreak/>
                <w:t>对应</w:t>
              </w:r>
              <w:r w:rsidRPr="005811A3">
                <w:rPr>
                  <w:rFonts w:cs="Arial" w:hint="eastAsia"/>
                </w:rPr>
                <w:lastRenderedPageBreak/>
                <w:t>mdsp_t_product</w:t>
              </w:r>
            </w:ins>
          </w:p>
        </w:tc>
      </w:tr>
      <w:tr w:rsidR="00A344A5" w:rsidRPr="002B4DC0" w:rsidTr="00070F18">
        <w:trPr>
          <w:ins w:id="4331" w:author="wurongjun 00246467" w:date="2015-06-09T21:17:00Z"/>
        </w:trPr>
        <w:tc>
          <w:tcPr>
            <w:tcW w:w="953" w:type="pct"/>
            <w:tcBorders>
              <w:top w:val="single" w:sz="6" w:space="0" w:color="000000"/>
              <w:bottom w:val="single" w:sz="6" w:space="0" w:color="000000"/>
              <w:right w:val="single" w:sz="6" w:space="0" w:color="000000"/>
            </w:tcBorders>
            <w:shd w:val="clear" w:color="auto" w:fill="auto"/>
          </w:tcPr>
          <w:p w:rsidR="00A344A5" w:rsidRPr="009D6315" w:rsidRDefault="00A344A5" w:rsidP="00A344A5">
            <w:pPr>
              <w:pStyle w:val="TableText"/>
              <w:rPr>
                <w:ins w:id="4332" w:author="wurongjun 00246467" w:date="2015-06-09T21:17:00Z"/>
              </w:rPr>
            </w:pPr>
            <w:ins w:id="4333" w:author="wurongjun 00246467" w:date="2015-06-09T21:17:00Z">
              <w:r w:rsidRPr="009D6315">
                <w:lastRenderedPageBreak/>
                <w:t>MDSPISSHARE</w:t>
              </w:r>
            </w:ins>
          </w:p>
        </w:tc>
        <w:tc>
          <w:tcPr>
            <w:tcW w:w="873" w:type="pct"/>
            <w:tcBorders>
              <w:top w:val="single" w:sz="6" w:space="0" w:color="000000"/>
              <w:bottom w:val="single" w:sz="6" w:space="0" w:color="000000"/>
              <w:right w:val="single" w:sz="6" w:space="0" w:color="000000"/>
            </w:tcBorders>
            <w:shd w:val="clear" w:color="auto" w:fill="auto"/>
          </w:tcPr>
          <w:p w:rsidR="00A344A5" w:rsidRPr="009D6315" w:rsidRDefault="00A344A5" w:rsidP="00A344A5">
            <w:pPr>
              <w:pStyle w:val="TableText"/>
              <w:rPr>
                <w:ins w:id="4334" w:author="wurongjun 00246467" w:date="2015-06-09T21:17:00Z"/>
              </w:rPr>
            </w:pPr>
            <w:ins w:id="4335" w:author="wurongjun 00246467" w:date="2015-06-09T21:17:00Z">
              <w:r w:rsidRPr="009D6315">
                <w:t>NUMBER(10)</w:t>
              </w:r>
            </w:ins>
          </w:p>
        </w:tc>
        <w:tc>
          <w:tcPr>
            <w:tcW w:w="634"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336" w:author="wurongjun 00246467" w:date="2015-06-09T21:17:00Z"/>
                <w:rFonts w:cs="Arial"/>
              </w:rPr>
            </w:pPr>
          </w:p>
        </w:tc>
        <w:tc>
          <w:tcPr>
            <w:tcW w:w="1508" w:type="pct"/>
            <w:tcBorders>
              <w:top w:val="single" w:sz="6" w:space="0" w:color="000000"/>
              <w:bottom w:val="single" w:sz="6" w:space="0" w:color="000000"/>
              <w:right w:val="single" w:sz="6" w:space="0" w:color="000000"/>
            </w:tcBorders>
            <w:shd w:val="clear" w:color="auto" w:fill="auto"/>
          </w:tcPr>
          <w:p w:rsidR="00A344A5" w:rsidRPr="009D6315" w:rsidRDefault="00A344A5" w:rsidP="00A344A5">
            <w:pPr>
              <w:pStyle w:val="TableText"/>
              <w:rPr>
                <w:ins w:id="4337" w:author="wurongjun 00246467" w:date="2015-06-09T21:17:00Z"/>
              </w:rPr>
            </w:pPr>
            <w:ins w:id="4338" w:author="wurongjun 00246467" w:date="2015-06-09T21:17:00Z">
              <w:r w:rsidRPr="009D6315">
                <w:rPr>
                  <w:rFonts w:hint="eastAsia"/>
                </w:rPr>
                <w:t>产品是否共享</w:t>
              </w:r>
              <w:r w:rsidRPr="009D6315">
                <w:rPr>
                  <w:rFonts w:hint="eastAsia"/>
                </w:rPr>
                <w:t xml:space="preserve">(0: </w:t>
              </w:r>
              <w:r w:rsidRPr="009D6315">
                <w:rPr>
                  <w:rFonts w:hint="eastAsia"/>
                </w:rPr>
                <w:t>共享，</w:t>
              </w:r>
            </w:ins>
          </w:p>
          <w:p w:rsidR="00A344A5" w:rsidRPr="009D6315" w:rsidRDefault="00A344A5" w:rsidP="00A344A5">
            <w:pPr>
              <w:pStyle w:val="TableText"/>
              <w:rPr>
                <w:ins w:id="4339" w:author="wurongjun 00246467" w:date="2015-06-09T21:17:00Z"/>
              </w:rPr>
            </w:pPr>
            <w:ins w:id="4340" w:author="wurongjun 00246467" w:date="2015-06-09T21:17:00Z">
              <w:r w:rsidRPr="009D6315">
                <w:rPr>
                  <w:rFonts w:hint="eastAsia"/>
                </w:rPr>
                <w:t xml:space="preserve">1: </w:t>
              </w:r>
              <w:r w:rsidRPr="009D6315">
                <w:rPr>
                  <w:rFonts w:hint="eastAsia"/>
                </w:rPr>
                <w:t>不共享</w:t>
              </w:r>
              <w:r w:rsidRPr="009D6315">
                <w:rPr>
                  <w:rFonts w:hint="eastAsia"/>
                </w:rPr>
                <w:t>)</w:t>
              </w:r>
            </w:ins>
          </w:p>
          <w:p w:rsidR="00A344A5" w:rsidRPr="009D6315" w:rsidRDefault="00A344A5" w:rsidP="00A344A5">
            <w:pPr>
              <w:pStyle w:val="TableText"/>
              <w:rPr>
                <w:ins w:id="4341" w:author="wurongjun 00246467" w:date="2015-06-09T21:17:00Z"/>
              </w:rPr>
            </w:pPr>
            <w:ins w:id="4342" w:author="wurongjun 00246467" w:date="2015-06-09T21:17:00Z">
              <w:r w:rsidRPr="009D6315">
                <w:rPr>
                  <w:rFonts w:hint="eastAsia"/>
                </w:rPr>
                <w:t>映射</w:t>
              </w:r>
              <w:r w:rsidRPr="009D6315">
                <w:rPr>
                  <w:rFonts w:hint="eastAsia"/>
                </w:rPr>
                <w:t>soap</w:t>
              </w:r>
              <w:r w:rsidRPr="009D6315">
                <w:rPr>
                  <w:rFonts w:hint="eastAsia"/>
                </w:rPr>
                <w:t>接口的</w:t>
              </w:r>
              <w:r w:rsidRPr="009D6315">
                <w:rPr>
                  <w:rFonts w:hint="eastAsia"/>
                </w:rPr>
                <w:t>mdspIsShare</w:t>
              </w:r>
            </w:ins>
          </w:p>
        </w:tc>
        <w:tc>
          <w:tcPr>
            <w:tcW w:w="1032" w:type="pct"/>
            <w:tcBorders>
              <w:top w:val="single" w:sz="6" w:space="0" w:color="000000"/>
              <w:bottom w:val="single" w:sz="6" w:space="0" w:color="000000"/>
            </w:tcBorders>
            <w:shd w:val="clear" w:color="auto" w:fill="auto"/>
          </w:tcPr>
          <w:p w:rsidR="00A344A5" w:rsidRPr="005811A3" w:rsidRDefault="00A344A5" w:rsidP="00A344A5">
            <w:pPr>
              <w:pStyle w:val="TableText"/>
              <w:rPr>
                <w:ins w:id="4343" w:author="wurongjun 00246467" w:date="2015-06-09T21:17:00Z"/>
                <w:rFonts w:cs="Arial"/>
              </w:rPr>
            </w:pPr>
            <w:ins w:id="4344" w:author="wurongjun 00246467" w:date="2015-06-09T21:17:00Z">
              <w:r w:rsidRPr="005811A3">
                <w:rPr>
                  <w:rFonts w:cs="Arial" w:hint="eastAsia"/>
                </w:rPr>
                <w:t>对应</w:t>
              </w:r>
              <w:r w:rsidRPr="005811A3">
                <w:rPr>
                  <w:rFonts w:cs="Arial" w:hint="eastAsia"/>
                </w:rPr>
                <w:t>mdsp_t_product</w:t>
              </w:r>
            </w:ins>
          </w:p>
        </w:tc>
      </w:tr>
      <w:tr w:rsidR="00A344A5" w:rsidRPr="002B4DC0" w:rsidTr="00070F18">
        <w:trPr>
          <w:ins w:id="4345" w:author="wurongjun 00246467" w:date="2015-06-09T21:04:00Z"/>
        </w:trPr>
        <w:tc>
          <w:tcPr>
            <w:tcW w:w="953"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346" w:author="wurongjun 00246467" w:date="2015-06-09T21:04:00Z"/>
                <w:rFonts w:cs="Arial"/>
              </w:rPr>
            </w:pPr>
            <w:ins w:id="4347" w:author="wurongjun 00246467" w:date="2015-06-09T21:10:00Z">
              <w:r w:rsidRPr="009D6315">
                <w:t>SPID</w:t>
              </w:r>
            </w:ins>
          </w:p>
        </w:tc>
        <w:tc>
          <w:tcPr>
            <w:tcW w:w="873"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348" w:author="wurongjun 00246467" w:date="2015-06-09T21:04:00Z"/>
                <w:rFonts w:cs="Arial"/>
              </w:rPr>
            </w:pPr>
            <w:ins w:id="4349" w:author="wurongjun 00246467" w:date="2015-06-09T21:10:00Z">
              <w:r w:rsidRPr="009D6315">
                <w:t>VARCHAR2(32)</w:t>
              </w:r>
            </w:ins>
          </w:p>
        </w:tc>
        <w:tc>
          <w:tcPr>
            <w:tcW w:w="634"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350" w:author="wurongjun 00246467" w:date="2015-06-09T21:04:00Z"/>
                <w:rFonts w:cs="Arial"/>
              </w:rPr>
            </w:pPr>
          </w:p>
        </w:tc>
        <w:tc>
          <w:tcPr>
            <w:tcW w:w="1508"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351" w:author="wurongjun 00246467" w:date="2015-06-09T21:04:00Z"/>
                <w:rFonts w:cs="Arial"/>
              </w:rPr>
            </w:pPr>
            <w:ins w:id="4352" w:author="wurongjun 00246467" w:date="2015-06-09T21:14:00Z">
              <w:r w:rsidRPr="009D6315">
                <w:rPr>
                  <w:rFonts w:hint="eastAsia"/>
                </w:rPr>
                <w:t>合作伙伴键值</w:t>
              </w:r>
            </w:ins>
          </w:p>
        </w:tc>
        <w:tc>
          <w:tcPr>
            <w:tcW w:w="1032" w:type="pct"/>
            <w:tcBorders>
              <w:top w:val="single" w:sz="6" w:space="0" w:color="000000"/>
              <w:bottom w:val="single" w:sz="6" w:space="0" w:color="000000"/>
            </w:tcBorders>
            <w:shd w:val="clear" w:color="auto" w:fill="auto"/>
          </w:tcPr>
          <w:p w:rsidR="00A344A5" w:rsidRPr="002B4DC0" w:rsidRDefault="00A344A5" w:rsidP="00A344A5">
            <w:pPr>
              <w:pStyle w:val="TableText"/>
              <w:rPr>
                <w:ins w:id="4353" w:author="wurongjun 00246467" w:date="2015-06-09T21:04:00Z"/>
                <w:rFonts w:cs="Arial"/>
              </w:rPr>
            </w:pPr>
            <w:ins w:id="4354" w:author="wurongjun 00246467" w:date="2015-06-09T21:15:00Z">
              <w:r w:rsidRPr="005811A3">
                <w:rPr>
                  <w:rFonts w:cs="Arial" w:hint="eastAsia"/>
                </w:rPr>
                <w:t>对应</w:t>
              </w:r>
              <w:r w:rsidRPr="005811A3">
                <w:rPr>
                  <w:rFonts w:cs="Arial" w:hint="eastAsia"/>
                </w:rPr>
                <w:t>mdsp_t_product</w:t>
              </w:r>
            </w:ins>
          </w:p>
        </w:tc>
      </w:tr>
      <w:tr w:rsidR="00A344A5" w:rsidRPr="002B4DC0" w:rsidTr="00070F18">
        <w:trPr>
          <w:ins w:id="4355" w:author="wurongjun 00246467" w:date="2015-06-09T21:04:00Z"/>
        </w:trPr>
        <w:tc>
          <w:tcPr>
            <w:tcW w:w="953"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356" w:author="wurongjun 00246467" w:date="2015-06-09T21:04:00Z"/>
                <w:rFonts w:cs="Arial"/>
              </w:rPr>
            </w:pPr>
            <w:ins w:id="4357" w:author="wurongjun 00246467" w:date="2015-06-09T21:11:00Z">
              <w:r w:rsidRPr="00DE1634">
                <w:t>OPERATORID</w:t>
              </w:r>
            </w:ins>
          </w:p>
        </w:tc>
        <w:tc>
          <w:tcPr>
            <w:tcW w:w="873"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358" w:author="wurongjun 00246467" w:date="2015-06-09T21:04:00Z"/>
                <w:rFonts w:cs="Arial"/>
              </w:rPr>
            </w:pPr>
            <w:ins w:id="4359" w:author="wurongjun 00246467" w:date="2015-06-09T21:11:00Z">
              <w:r w:rsidRPr="009D6315">
                <w:t>Varch2(</w:t>
              </w:r>
              <w:r w:rsidRPr="009D6315">
                <w:rPr>
                  <w:rFonts w:hint="eastAsia"/>
                </w:rPr>
                <w:t>7</w:t>
              </w:r>
              <w:r w:rsidRPr="009D6315">
                <w:t>)</w:t>
              </w:r>
            </w:ins>
          </w:p>
        </w:tc>
        <w:tc>
          <w:tcPr>
            <w:tcW w:w="634"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360" w:author="wurongjun 00246467" w:date="2015-06-09T21:04:00Z"/>
                <w:rFonts w:cs="Arial"/>
              </w:rPr>
            </w:pPr>
          </w:p>
        </w:tc>
        <w:tc>
          <w:tcPr>
            <w:tcW w:w="1508"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361" w:author="wurongjun 00246467" w:date="2015-06-09T21:04:00Z"/>
                <w:rFonts w:cs="Arial"/>
              </w:rPr>
            </w:pPr>
            <w:ins w:id="4362" w:author="wurongjun 00246467" w:date="2015-06-09T21:14:00Z">
              <w:r w:rsidRPr="009D6315">
                <w:rPr>
                  <w:rFonts w:hint="eastAsia"/>
                </w:rPr>
                <w:t>子网</w:t>
              </w:r>
              <w:r w:rsidRPr="009D6315">
                <w:t>ID</w:t>
              </w:r>
              <w:r w:rsidRPr="009D6315">
                <w:rPr>
                  <w:rFonts w:hint="eastAsia"/>
                </w:rPr>
                <w:t>，单国的场景下为空</w:t>
              </w:r>
            </w:ins>
          </w:p>
        </w:tc>
        <w:tc>
          <w:tcPr>
            <w:tcW w:w="1032" w:type="pct"/>
            <w:tcBorders>
              <w:top w:val="single" w:sz="6" w:space="0" w:color="000000"/>
              <w:bottom w:val="single" w:sz="6" w:space="0" w:color="000000"/>
            </w:tcBorders>
            <w:shd w:val="clear" w:color="auto" w:fill="auto"/>
          </w:tcPr>
          <w:p w:rsidR="00A344A5" w:rsidRPr="002B4DC0" w:rsidRDefault="00A344A5" w:rsidP="00A344A5">
            <w:pPr>
              <w:pStyle w:val="TableText"/>
              <w:rPr>
                <w:ins w:id="4363" w:author="wurongjun 00246467" w:date="2015-06-09T21:04:00Z"/>
                <w:rFonts w:cs="Arial"/>
              </w:rPr>
            </w:pPr>
            <w:ins w:id="4364" w:author="wurongjun 00246467" w:date="2015-06-09T21:15:00Z">
              <w:r w:rsidRPr="005811A3">
                <w:rPr>
                  <w:rFonts w:cs="Arial" w:hint="eastAsia"/>
                </w:rPr>
                <w:t>对应</w:t>
              </w:r>
              <w:r w:rsidRPr="005811A3">
                <w:rPr>
                  <w:rFonts w:cs="Arial" w:hint="eastAsia"/>
                </w:rPr>
                <w:t>mdsp_t_product</w:t>
              </w:r>
            </w:ins>
          </w:p>
        </w:tc>
      </w:tr>
      <w:tr w:rsidR="00A344A5" w:rsidRPr="002B4DC0" w:rsidTr="00070F18">
        <w:trPr>
          <w:ins w:id="4365" w:author="wurongjun 00246467" w:date="2015-06-09T21:04:00Z"/>
        </w:trPr>
        <w:tc>
          <w:tcPr>
            <w:tcW w:w="953"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366" w:author="wurongjun 00246467" w:date="2015-06-09T21:04:00Z"/>
                <w:rFonts w:cs="Arial"/>
              </w:rPr>
            </w:pPr>
            <w:ins w:id="4367" w:author="wurongjun 00246467" w:date="2015-06-10T15:45:00Z">
              <w:r w:rsidRPr="009D6315">
                <w:t>APPLYTIME</w:t>
              </w:r>
            </w:ins>
          </w:p>
        </w:tc>
        <w:tc>
          <w:tcPr>
            <w:tcW w:w="873"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368" w:author="wurongjun 00246467" w:date="2015-06-09T21:04:00Z"/>
                <w:rFonts w:cs="Arial"/>
              </w:rPr>
            </w:pPr>
            <w:ins w:id="4369" w:author="wurongjun 00246467" w:date="2015-06-10T15:45:00Z">
              <w:r w:rsidRPr="009D6315">
                <w:t>DATE</w:t>
              </w:r>
            </w:ins>
          </w:p>
        </w:tc>
        <w:tc>
          <w:tcPr>
            <w:tcW w:w="634"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370" w:author="wurongjun 00246467" w:date="2015-06-09T21:04:00Z"/>
                <w:rFonts w:cs="Arial"/>
              </w:rPr>
            </w:pPr>
          </w:p>
        </w:tc>
        <w:tc>
          <w:tcPr>
            <w:tcW w:w="1508"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371" w:author="wurongjun 00246467" w:date="2015-06-09T21:04:00Z"/>
                <w:rFonts w:cs="Arial"/>
              </w:rPr>
            </w:pPr>
            <w:ins w:id="4372" w:author="wurongjun 00246467" w:date="2015-06-10T15:45:00Z">
              <w:r w:rsidRPr="009D6315">
                <w:rPr>
                  <w:rFonts w:hint="eastAsia"/>
                </w:rPr>
                <w:t>申请时间</w:t>
              </w:r>
            </w:ins>
          </w:p>
        </w:tc>
        <w:tc>
          <w:tcPr>
            <w:tcW w:w="1032" w:type="pct"/>
            <w:tcBorders>
              <w:top w:val="single" w:sz="6" w:space="0" w:color="000000"/>
              <w:bottom w:val="single" w:sz="6" w:space="0" w:color="000000"/>
            </w:tcBorders>
            <w:shd w:val="clear" w:color="auto" w:fill="auto"/>
          </w:tcPr>
          <w:p w:rsidR="00A344A5" w:rsidRPr="002B4DC0" w:rsidRDefault="00A344A5" w:rsidP="00A344A5">
            <w:pPr>
              <w:pStyle w:val="TableText"/>
              <w:rPr>
                <w:ins w:id="4373" w:author="wurongjun 00246467" w:date="2015-06-09T21:04:00Z"/>
                <w:rFonts w:cs="Arial"/>
              </w:rPr>
            </w:pPr>
            <w:ins w:id="4374" w:author="wurongjun 00246467" w:date="2015-06-10T15:46:00Z">
              <w:r w:rsidRPr="005811A3">
                <w:rPr>
                  <w:rFonts w:cs="Arial" w:hint="eastAsia"/>
                </w:rPr>
                <w:t>对应</w:t>
              </w:r>
              <w:r w:rsidRPr="005811A3">
                <w:rPr>
                  <w:rFonts w:cs="Arial" w:hint="eastAsia"/>
                </w:rPr>
                <w:t>mdsp_t_product</w:t>
              </w:r>
            </w:ins>
          </w:p>
        </w:tc>
      </w:tr>
      <w:tr w:rsidR="00A344A5" w:rsidRPr="002B4DC0" w:rsidTr="00070F18">
        <w:trPr>
          <w:ins w:id="4375" w:author="wurongjun 00246467" w:date="2015-06-09T21:04:00Z"/>
        </w:trPr>
        <w:tc>
          <w:tcPr>
            <w:tcW w:w="953"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376" w:author="wurongjun 00246467" w:date="2015-06-09T21:04:00Z"/>
                <w:rFonts w:cs="Arial"/>
              </w:rPr>
            </w:pPr>
            <w:ins w:id="4377" w:author="wurongjun 00246467" w:date="2015-06-10T15:45:00Z">
              <w:r w:rsidRPr="009D6315">
                <w:t>EXPIRETIME</w:t>
              </w:r>
            </w:ins>
          </w:p>
        </w:tc>
        <w:tc>
          <w:tcPr>
            <w:tcW w:w="873"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378" w:author="wurongjun 00246467" w:date="2015-06-09T21:04:00Z"/>
                <w:rFonts w:cs="Arial"/>
              </w:rPr>
            </w:pPr>
            <w:ins w:id="4379" w:author="wurongjun 00246467" w:date="2015-06-10T15:45:00Z">
              <w:r w:rsidRPr="009D6315">
                <w:t>DATE</w:t>
              </w:r>
            </w:ins>
          </w:p>
        </w:tc>
        <w:tc>
          <w:tcPr>
            <w:tcW w:w="634"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380" w:author="wurongjun 00246467" w:date="2015-06-09T21:04:00Z"/>
                <w:rFonts w:cs="Arial"/>
              </w:rPr>
            </w:pPr>
          </w:p>
        </w:tc>
        <w:tc>
          <w:tcPr>
            <w:tcW w:w="1508"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381" w:author="wurongjun 00246467" w:date="2015-06-09T21:04:00Z"/>
                <w:rFonts w:cs="Arial"/>
              </w:rPr>
            </w:pPr>
            <w:ins w:id="4382" w:author="wurongjun 00246467" w:date="2015-06-10T15:45:00Z">
              <w:r w:rsidRPr="009D6315">
                <w:rPr>
                  <w:rFonts w:hint="eastAsia"/>
                </w:rPr>
                <w:t>失效时间</w:t>
              </w:r>
            </w:ins>
          </w:p>
        </w:tc>
        <w:tc>
          <w:tcPr>
            <w:tcW w:w="1032" w:type="pct"/>
            <w:tcBorders>
              <w:top w:val="single" w:sz="6" w:space="0" w:color="000000"/>
              <w:bottom w:val="single" w:sz="6" w:space="0" w:color="000000"/>
            </w:tcBorders>
            <w:shd w:val="clear" w:color="auto" w:fill="auto"/>
          </w:tcPr>
          <w:p w:rsidR="00A344A5" w:rsidRPr="002B4DC0" w:rsidRDefault="00A344A5" w:rsidP="00A344A5">
            <w:pPr>
              <w:pStyle w:val="TableText"/>
              <w:rPr>
                <w:ins w:id="4383" w:author="wurongjun 00246467" w:date="2015-06-09T21:04:00Z"/>
                <w:rFonts w:cs="Arial"/>
              </w:rPr>
            </w:pPr>
            <w:ins w:id="4384" w:author="wurongjun 00246467" w:date="2015-06-10T15:46:00Z">
              <w:r w:rsidRPr="005811A3">
                <w:rPr>
                  <w:rFonts w:cs="Arial" w:hint="eastAsia"/>
                </w:rPr>
                <w:t>对应</w:t>
              </w:r>
              <w:r w:rsidRPr="005811A3">
                <w:rPr>
                  <w:rFonts w:cs="Arial" w:hint="eastAsia"/>
                </w:rPr>
                <w:t>mdsp_t_product</w:t>
              </w:r>
            </w:ins>
          </w:p>
        </w:tc>
      </w:tr>
      <w:tr w:rsidR="00A344A5" w:rsidRPr="002B4DC0" w:rsidTr="00070F18">
        <w:trPr>
          <w:ins w:id="4385" w:author="wurongjun 00246467" w:date="2015-06-10T15:45:00Z"/>
        </w:trPr>
        <w:tc>
          <w:tcPr>
            <w:tcW w:w="953" w:type="pct"/>
            <w:tcBorders>
              <w:top w:val="single" w:sz="6" w:space="0" w:color="000000"/>
              <w:bottom w:val="single" w:sz="6" w:space="0" w:color="000000"/>
              <w:right w:val="single" w:sz="6" w:space="0" w:color="000000"/>
            </w:tcBorders>
            <w:shd w:val="clear" w:color="auto" w:fill="auto"/>
          </w:tcPr>
          <w:p w:rsidR="00A344A5" w:rsidRPr="009D6315" w:rsidRDefault="00A344A5" w:rsidP="00A344A5">
            <w:pPr>
              <w:pStyle w:val="TableText"/>
              <w:rPr>
                <w:ins w:id="4386" w:author="wurongjun 00246467" w:date="2015-06-10T15:45:00Z"/>
              </w:rPr>
            </w:pPr>
            <w:ins w:id="4387" w:author="wurongjun 00246467" w:date="2015-06-10T15:46:00Z">
              <w:r w:rsidRPr="009D6315">
                <w:t>EFFECTIVESTARTTIME</w:t>
              </w:r>
            </w:ins>
          </w:p>
        </w:tc>
        <w:tc>
          <w:tcPr>
            <w:tcW w:w="873" w:type="pct"/>
            <w:tcBorders>
              <w:top w:val="single" w:sz="6" w:space="0" w:color="000000"/>
              <w:bottom w:val="single" w:sz="6" w:space="0" w:color="000000"/>
              <w:right w:val="single" w:sz="6" w:space="0" w:color="000000"/>
            </w:tcBorders>
            <w:shd w:val="clear" w:color="auto" w:fill="auto"/>
          </w:tcPr>
          <w:p w:rsidR="00A344A5" w:rsidRPr="009D6315" w:rsidRDefault="00A344A5" w:rsidP="00A344A5">
            <w:pPr>
              <w:pStyle w:val="TableText"/>
              <w:rPr>
                <w:ins w:id="4388" w:author="wurongjun 00246467" w:date="2015-06-10T15:45:00Z"/>
              </w:rPr>
            </w:pPr>
            <w:ins w:id="4389" w:author="wurongjun 00246467" w:date="2015-06-10T15:46:00Z">
              <w:r w:rsidRPr="009D6315">
                <w:t xml:space="preserve">DATE </w:t>
              </w:r>
            </w:ins>
          </w:p>
        </w:tc>
        <w:tc>
          <w:tcPr>
            <w:tcW w:w="634"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390" w:author="wurongjun 00246467" w:date="2015-06-10T15:45:00Z"/>
                <w:rFonts w:cs="Arial"/>
              </w:rPr>
            </w:pPr>
          </w:p>
        </w:tc>
        <w:tc>
          <w:tcPr>
            <w:tcW w:w="1508" w:type="pct"/>
            <w:tcBorders>
              <w:top w:val="single" w:sz="6" w:space="0" w:color="000000"/>
              <w:bottom w:val="single" w:sz="6" w:space="0" w:color="000000"/>
              <w:right w:val="single" w:sz="6" w:space="0" w:color="000000"/>
            </w:tcBorders>
            <w:shd w:val="clear" w:color="auto" w:fill="auto"/>
          </w:tcPr>
          <w:p w:rsidR="00A344A5" w:rsidRPr="009D6315" w:rsidRDefault="00A344A5" w:rsidP="00A344A5">
            <w:pPr>
              <w:pStyle w:val="TableText"/>
              <w:rPr>
                <w:ins w:id="4391" w:author="wurongjun 00246467" w:date="2015-06-10T15:45:00Z"/>
              </w:rPr>
            </w:pPr>
            <w:ins w:id="4392" w:author="wurongjun 00246467" w:date="2015-06-10T15:46:00Z">
              <w:r w:rsidRPr="009D6315">
                <w:rPr>
                  <w:rFonts w:hint="eastAsia"/>
                </w:rPr>
                <w:t>订购生效时间（非订购类产品同</w:t>
              </w:r>
              <w:r w:rsidRPr="009D6315">
                <w:rPr>
                  <w:rFonts w:hint="eastAsia"/>
                </w:rPr>
                <w:t>APPLYTIME</w:t>
              </w:r>
              <w:r w:rsidRPr="009D6315">
                <w:rPr>
                  <w:rFonts w:hint="eastAsia"/>
                </w:rPr>
                <w:t>），映射</w:t>
              </w:r>
              <w:r w:rsidRPr="009D6315">
                <w:rPr>
                  <w:rFonts w:hint="eastAsia"/>
                </w:rPr>
                <w:t>soap</w:t>
              </w:r>
              <w:r w:rsidRPr="009D6315">
                <w:rPr>
                  <w:rFonts w:hint="eastAsia"/>
                </w:rPr>
                <w:t>接口扩展属性</w:t>
              </w:r>
              <w:r w:rsidRPr="009D6315">
                <w:rPr>
                  <w:rFonts w:hint="eastAsia"/>
                </w:rPr>
                <w:t>effectiveStartTime</w:t>
              </w:r>
            </w:ins>
          </w:p>
        </w:tc>
        <w:tc>
          <w:tcPr>
            <w:tcW w:w="1032" w:type="pct"/>
            <w:tcBorders>
              <w:top w:val="single" w:sz="6" w:space="0" w:color="000000"/>
              <w:bottom w:val="single" w:sz="6" w:space="0" w:color="000000"/>
            </w:tcBorders>
            <w:shd w:val="clear" w:color="auto" w:fill="auto"/>
          </w:tcPr>
          <w:p w:rsidR="00A344A5" w:rsidRPr="009D6315" w:rsidRDefault="00A344A5" w:rsidP="00A344A5">
            <w:pPr>
              <w:pStyle w:val="TableText"/>
              <w:rPr>
                <w:ins w:id="4393" w:author="wurongjun 00246467" w:date="2015-06-10T15:45:00Z"/>
              </w:rPr>
            </w:pPr>
            <w:ins w:id="4394" w:author="wurongjun 00246467" w:date="2015-06-10T15:46:00Z">
              <w:r w:rsidRPr="005811A3">
                <w:rPr>
                  <w:rFonts w:cs="Arial" w:hint="eastAsia"/>
                </w:rPr>
                <w:t>对应</w:t>
              </w:r>
              <w:r w:rsidRPr="005811A3">
                <w:rPr>
                  <w:rFonts w:cs="Arial" w:hint="eastAsia"/>
                </w:rPr>
                <w:t>mdsp_t_product</w:t>
              </w:r>
            </w:ins>
          </w:p>
        </w:tc>
      </w:tr>
      <w:tr w:rsidR="00A344A5" w:rsidRPr="002B4DC0" w:rsidTr="00070F18">
        <w:trPr>
          <w:ins w:id="4395" w:author="wurongjun 00246467" w:date="2015-06-10T15:45:00Z"/>
        </w:trPr>
        <w:tc>
          <w:tcPr>
            <w:tcW w:w="953" w:type="pct"/>
            <w:tcBorders>
              <w:top w:val="single" w:sz="6" w:space="0" w:color="000000"/>
              <w:bottom w:val="single" w:sz="6" w:space="0" w:color="000000"/>
              <w:right w:val="single" w:sz="6" w:space="0" w:color="000000"/>
            </w:tcBorders>
            <w:shd w:val="clear" w:color="auto" w:fill="auto"/>
          </w:tcPr>
          <w:p w:rsidR="00A344A5" w:rsidRPr="009D6315" w:rsidRDefault="00A344A5" w:rsidP="00A344A5">
            <w:pPr>
              <w:pStyle w:val="TableText"/>
              <w:rPr>
                <w:ins w:id="4396" w:author="wurongjun 00246467" w:date="2015-06-10T15:45:00Z"/>
              </w:rPr>
            </w:pPr>
            <w:ins w:id="4397" w:author="wurongjun 00246467" w:date="2015-06-10T15:46:00Z">
              <w:r w:rsidRPr="009D6315">
                <w:t>EFFECTIVEENDTIME</w:t>
              </w:r>
            </w:ins>
          </w:p>
        </w:tc>
        <w:tc>
          <w:tcPr>
            <w:tcW w:w="873" w:type="pct"/>
            <w:tcBorders>
              <w:top w:val="single" w:sz="6" w:space="0" w:color="000000"/>
              <w:bottom w:val="single" w:sz="6" w:space="0" w:color="000000"/>
              <w:right w:val="single" w:sz="6" w:space="0" w:color="000000"/>
            </w:tcBorders>
            <w:shd w:val="clear" w:color="auto" w:fill="auto"/>
          </w:tcPr>
          <w:p w:rsidR="00A344A5" w:rsidRPr="009D6315" w:rsidRDefault="00A344A5" w:rsidP="00A344A5">
            <w:pPr>
              <w:pStyle w:val="TableText"/>
              <w:rPr>
                <w:ins w:id="4398" w:author="wurongjun 00246467" w:date="2015-06-10T15:45:00Z"/>
              </w:rPr>
            </w:pPr>
            <w:ins w:id="4399" w:author="wurongjun 00246467" w:date="2015-06-10T15:46:00Z">
              <w:r w:rsidRPr="009D6315">
                <w:t>DATE</w:t>
              </w:r>
            </w:ins>
          </w:p>
        </w:tc>
        <w:tc>
          <w:tcPr>
            <w:tcW w:w="634"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400" w:author="wurongjun 00246467" w:date="2015-06-10T15:45:00Z"/>
                <w:rFonts w:cs="Arial"/>
              </w:rPr>
            </w:pPr>
          </w:p>
        </w:tc>
        <w:tc>
          <w:tcPr>
            <w:tcW w:w="1508" w:type="pct"/>
            <w:tcBorders>
              <w:top w:val="single" w:sz="6" w:space="0" w:color="000000"/>
              <w:bottom w:val="single" w:sz="6" w:space="0" w:color="000000"/>
              <w:right w:val="single" w:sz="6" w:space="0" w:color="000000"/>
            </w:tcBorders>
            <w:shd w:val="clear" w:color="auto" w:fill="auto"/>
          </w:tcPr>
          <w:p w:rsidR="00A344A5" w:rsidRPr="009D6315" w:rsidRDefault="00A344A5" w:rsidP="00A344A5">
            <w:pPr>
              <w:pStyle w:val="TableText"/>
              <w:rPr>
                <w:ins w:id="4401" w:author="wurongjun 00246467" w:date="2015-06-10T15:45:00Z"/>
              </w:rPr>
            </w:pPr>
            <w:ins w:id="4402" w:author="wurongjun 00246467" w:date="2015-06-10T15:46:00Z">
              <w:r w:rsidRPr="009D6315">
                <w:rPr>
                  <w:rFonts w:hint="eastAsia"/>
                </w:rPr>
                <w:t>订购失效时间（非订购类产品同</w:t>
              </w:r>
              <w:r w:rsidRPr="009D6315">
                <w:t>EXPIRETIME</w:t>
              </w:r>
              <w:r w:rsidRPr="009D6315">
                <w:rPr>
                  <w:rFonts w:hint="eastAsia"/>
                </w:rPr>
                <w:t>），映射</w:t>
              </w:r>
              <w:r w:rsidRPr="009D6315">
                <w:rPr>
                  <w:rFonts w:hint="eastAsia"/>
                </w:rPr>
                <w:t>soap</w:t>
              </w:r>
              <w:r w:rsidRPr="009D6315">
                <w:rPr>
                  <w:rFonts w:hint="eastAsia"/>
                </w:rPr>
                <w:t>接口扩展属性</w:t>
              </w:r>
              <w:r w:rsidRPr="009D6315">
                <w:rPr>
                  <w:rFonts w:hint="eastAsia"/>
                </w:rPr>
                <w:t>effectiveEndTime</w:t>
              </w:r>
            </w:ins>
          </w:p>
        </w:tc>
        <w:tc>
          <w:tcPr>
            <w:tcW w:w="1032" w:type="pct"/>
            <w:tcBorders>
              <w:top w:val="single" w:sz="6" w:space="0" w:color="000000"/>
              <w:bottom w:val="single" w:sz="6" w:space="0" w:color="000000"/>
            </w:tcBorders>
            <w:shd w:val="clear" w:color="auto" w:fill="auto"/>
          </w:tcPr>
          <w:p w:rsidR="00A344A5" w:rsidRPr="009D6315" w:rsidRDefault="00A344A5" w:rsidP="00A344A5">
            <w:pPr>
              <w:pStyle w:val="TableText"/>
              <w:rPr>
                <w:ins w:id="4403" w:author="wurongjun 00246467" w:date="2015-06-10T15:45:00Z"/>
              </w:rPr>
            </w:pPr>
            <w:ins w:id="4404" w:author="wurongjun 00246467" w:date="2015-06-10T15:46:00Z">
              <w:r w:rsidRPr="005811A3">
                <w:rPr>
                  <w:rFonts w:cs="Arial" w:hint="eastAsia"/>
                </w:rPr>
                <w:t>对应</w:t>
              </w:r>
              <w:r w:rsidRPr="005811A3">
                <w:rPr>
                  <w:rFonts w:cs="Arial" w:hint="eastAsia"/>
                </w:rPr>
                <w:t>mdsp_t_product</w:t>
              </w:r>
            </w:ins>
          </w:p>
        </w:tc>
      </w:tr>
      <w:tr w:rsidR="00A344A5" w:rsidRPr="002B4DC0" w:rsidTr="00070F18">
        <w:trPr>
          <w:ins w:id="4405" w:author="wurongjun 00246467" w:date="2015-06-09T21:04:00Z"/>
        </w:trPr>
        <w:tc>
          <w:tcPr>
            <w:tcW w:w="953"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406" w:author="wurongjun 00246467" w:date="2015-06-09T21:04:00Z"/>
                <w:rFonts w:cs="Arial"/>
              </w:rPr>
            </w:pPr>
            <w:ins w:id="4407" w:author="wurongjun 00246467" w:date="2015-06-09T21:13:00Z">
              <w:r w:rsidRPr="001752EB">
                <w:t>SUBSCRIBETYPE</w:t>
              </w:r>
            </w:ins>
          </w:p>
        </w:tc>
        <w:tc>
          <w:tcPr>
            <w:tcW w:w="873"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408" w:author="wurongjun 00246467" w:date="2015-06-09T21:04:00Z"/>
                <w:rFonts w:cs="Arial"/>
              </w:rPr>
            </w:pPr>
            <w:ins w:id="4409" w:author="wurongjun 00246467" w:date="2015-06-09T21:13:00Z">
              <w:r w:rsidRPr="001752EB">
                <w:t>NUMBER(10)</w:t>
              </w:r>
            </w:ins>
          </w:p>
        </w:tc>
        <w:tc>
          <w:tcPr>
            <w:tcW w:w="634"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410" w:author="wurongjun 00246467" w:date="2015-06-09T21:04:00Z"/>
                <w:rFonts w:cs="Arial"/>
              </w:rPr>
            </w:pPr>
            <w:ins w:id="4411" w:author="wurongjun 00246467" w:date="2015-06-09T21:13:00Z">
              <w:r>
                <w:rPr>
                  <w:rFonts w:hint="eastAsia"/>
                </w:rPr>
                <w:t>Y</w:t>
              </w:r>
            </w:ins>
          </w:p>
        </w:tc>
        <w:tc>
          <w:tcPr>
            <w:tcW w:w="1508" w:type="pct"/>
            <w:tcBorders>
              <w:top w:val="single" w:sz="6" w:space="0" w:color="000000"/>
              <w:bottom w:val="single" w:sz="6" w:space="0" w:color="000000"/>
              <w:right w:val="single" w:sz="6" w:space="0" w:color="000000"/>
            </w:tcBorders>
            <w:shd w:val="clear" w:color="auto" w:fill="auto"/>
          </w:tcPr>
          <w:p w:rsidR="00A344A5" w:rsidRPr="00967C6A" w:rsidRDefault="00A344A5" w:rsidP="00A344A5">
            <w:pPr>
              <w:pStyle w:val="affffff1"/>
              <w:rPr>
                <w:ins w:id="4412" w:author="wurongjun 00246467" w:date="2015-06-09T21:14:00Z"/>
                <w:rFonts w:ascii="Arial" w:hAnsi="Arial"/>
                <w:noProof/>
                <w:sz w:val="21"/>
                <w:szCs w:val="21"/>
              </w:rPr>
            </w:pPr>
            <w:ins w:id="4413" w:author="wurongjun 00246467" w:date="2015-06-09T21:14:00Z">
              <w:r w:rsidRPr="00967C6A">
                <w:rPr>
                  <w:rFonts w:ascii="Arial" w:hAnsi="Arial" w:hint="eastAsia"/>
                  <w:noProof/>
                  <w:sz w:val="21"/>
                  <w:szCs w:val="21"/>
                </w:rPr>
                <w:t>定购类型：</w:t>
              </w:r>
            </w:ins>
          </w:p>
          <w:p w:rsidR="00A344A5" w:rsidRPr="00967C6A" w:rsidRDefault="00A344A5" w:rsidP="00A344A5">
            <w:pPr>
              <w:pStyle w:val="affffff1"/>
              <w:rPr>
                <w:ins w:id="4414" w:author="wurongjun 00246467" w:date="2015-06-09T21:14:00Z"/>
                <w:rFonts w:ascii="Arial" w:hAnsi="Arial"/>
                <w:noProof/>
                <w:sz w:val="21"/>
                <w:szCs w:val="21"/>
              </w:rPr>
            </w:pPr>
            <w:ins w:id="4415" w:author="wurongjun 00246467" w:date="2015-06-09T21:14:00Z">
              <w:r w:rsidRPr="00967C6A">
                <w:rPr>
                  <w:rFonts w:ascii="Arial" w:hAnsi="Arial" w:hint="eastAsia"/>
                  <w:noProof/>
                  <w:sz w:val="21"/>
                  <w:szCs w:val="21"/>
                </w:rPr>
                <w:t>0</w:t>
              </w:r>
              <w:r w:rsidRPr="00967C6A">
                <w:rPr>
                  <w:rFonts w:ascii="Arial" w:hAnsi="Arial" w:hint="eastAsia"/>
                  <w:noProof/>
                  <w:sz w:val="21"/>
                  <w:szCs w:val="21"/>
                </w:rPr>
                <w:t>：订购类</w:t>
              </w:r>
            </w:ins>
          </w:p>
          <w:p w:rsidR="00A344A5" w:rsidRPr="00967C6A" w:rsidRDefault="00A344A5" w:rsidP="00A344A5">
            <w:pPr>
              <w:rPr>
                <w:ins w:id="4416" w:author="wurongjun 00246467" w:date="2015-06-09T21:14:00Z"/>
                <w:rFonts w:ascii="Arial" w:hAnsi="Arial"/>
                <w:noProof/>
                <w:kern w:val="0"/>
                <w:szCs w:val="21"/>
              </w:rPr>
            </w:pPr>
            <w:ins w:id="4417" w:author="wurongjun 00246467" w:date="2015-06-09T21:14:00Z">
              <w:r w:rsidRPr="00967C6A">
                <w:rPr>
                  <w:rFonts w:ascii="Arial" w:hAnsi="Arial" w:hint="eastAsia"/>
                  <w:noProof/>
                  <w:kern w:val="0"/>
                  <w:szCs w:val="21"/>
                </w:rPr>
                <w:t>1</w:t>
              </w:r>
              <w:r w:rsidRPr="00967C6A">
                <w:rPr>
                  <w:rFonts w:ascii="Arial" w:hAnsi="Arial" w:hint="eastAsia"/>
                  <w:noProof/>
                  <w:kern w:val="0"/>
                  <w:szCs w:val="21"/>
                </w:rPr>
                <w:t>：按次订购</w:t>
              </w:r>
            </w:ins>
          </w:p>
          <w:p w:rsidR="00A344A5" w:rsidRPr="00967C6A" w:rsidRDefault="00A344A5" w:rsidP="00A344A5">
            <w:pPr>
              <w:rPr>
                <w:ins w:id="4418" w:author="wurongjun 00246467" w:date="2015-06-09T21:14:00Z"/>
                <w:rFonts w:ascii="Arial" w:hAnsi="Arial"/>
                <w:noProof/>
                <w:kern w:val="0"/>
                <w:szCs w:val="21"/>
              </w:rPr>
            </w:pPr>
            <w:ins w:id="4419" w:author="wurongjun 00246467" w:date="2015-06-09T21:14:00Z">
              <w:r w:rsidRPr="00967C6A">
                <w:rPr>
                  <w:rFonts w:ascii="Arial" w:hAnsi="Arial" w:hint="eastAsia"/>
                  <w:noProof/>
                  <w:kern w:val="0"/>
                  <w:szCs w:val="21"/>
                </w:rPr>
                <w:t>内容套餐产品和混合套餐产品填</w:t>
              </w:r>
              <w:r w:rsidRPr="00967C6A">
                <w:rPr>
                  <w:rFonts w:ascii="Arial" w:hAnsi="Arial" w:hint="eastAsia"/>
                  <w:noProof/>
                  <w:kern w:val="0"/>
                  <w:szCs w:val="21"/>
                </w:rPr>
                <w:t>0</w:t>
              </w:r>
              <w:r w:rsidRPr="00967C6A">
                <w:rPr>
                  <w:rFonts w:ascii="Arial" w:hAnsi="Arial" w:hint="eastAsia"/>
                  <w:noProof/>
                  <w:kern w:val="0"/>
                  <w:szCs w:val="21"/>
                </w:rPr>
                <w:t>；</w:t>
              </w:r>
            </w:ins>
          </w:p>
          <w:p w:rsidR="00A344A5" w:rsidRPr="00D2133E" w:rsidRDefault="00A344A5" w:rsidP="00A344A5">
            <w:pPr>
              <w:pStyle w:val="TableText"/>
              <w:rPr>
                <w:ins w:id="4420" w:author="wurongjun 00246467" w:date="2015-06-09T21:04:00Z"/>
              </w:rPr>
            </w:pPr>
            <w:ins w:id="4421" w:author="wurongjun 00246467" w:date="2015-06-09T21:14:00Z">
              <w:r w:rsidRPr="00967C6A">
                <w:rPr>
                  <w:rFonts w:hint="eastAsia"/>
                </w:rPr>
                <w:t>内容产品可以是订购类和全局类（非订购）。</w:t>
              </w:r>
            </w:ins>
          </w:p>
        </w:tc>
        <w:tc>
          <w:tcPr>
            <w:tcW w:w="1032" w:type="pct"/>
            <w:tcBorders>
              <w:top w:val="single" w:sz="6" w:space="0" w:color="000000"/>
              <w:bottom w:val="single" w:sz="6" w:space="0" w:color="000000"/>
            </w:tcBorders>
            <w:shd w:val="clear" w:color="auto" w:fill="auto"/>
          </w:tcPr>
          <w:p w:rsidR="00A344A5" w:rsidRPr="00CE44AB" w:rsidRDefault="00A344A5">
            <w:pPr>
              <w:rPr>
                <w:ins w:id="4422" w:author="wurongjun 00246467" w:date="2015-06-09T21:04:00Z"/>
                <w:rPrChange w:id="4423" w:author="wurongjun 00246467" w:date="2015-06-09T21:13:00Z">
                  <w:rPr>
                    <w:ins w:id="4424" w:author="wurongjun 00246467" w:date="2015-06-09T21:04:00Z"/>
                    <w:rFonts w:cs="Arial"/>
                  </w:rPr>
                </w:rPrChange>
              </w:rPr>
              <w:pPrChange w:id="4425" w:author="wurongjun 00246467" w:date="2015-06-09T21:13:00Z">
                <w:pPr>
                  <w:pStyle w:val="TableText"/>
                </w:pPr>
              </w:pPrChange>
            </w:pPr>
          </w:p>
        </w:tc>
      </w:tr>
      <w:tr w:rsidR="00A344A5" w:rsidRPr="002B4DC0" w:rsidTr="00070F18">
        <w:trPr>
          <w:ins w:id="4426" w:author="wurongjun 00246467" w:date="2015-06-09T21:04:00Z"/>
        </w:trPr>
        <w:tc>
          <w:tcPr>
            <w:tcW w:w="953" w:type="pct"/>
            <w:tcBorders>
              <w:top w:val="single" w:sz="6" w:space="0" w:color="000000"/>
              <w:bottom w:val="single" w:sz="6" w:space="0" w:color="000000"/>
              <w:right w:val="single" w:sz="6" w:space="0" w:color="000000"/>
            </w:tcBorders>
            <w:shd w:val="clear" w:color="auto" w:fill="auto"/>
          </w:tcPr>
          <w:p w:rsidR="00A344A5" w:rsidRPr="00D2133E" w:rsidRDefault="00A344A5" w:rsidP="00A344A5">
            <w:pPr>
              <w:pStyle w:val="TableText"/>
              <w:rPr>
                <w:ins w:id="4427" w:author="wurongjun 00246467" w:date="2015-06-09T21:04:00Z"/>
              </w:rPr>
            </w:pPr>
            <w:ins w:id="4428" w:author="wurongjun 00246467" w:date="2015-06-10T15:42:00Z">
              <w:r w:rsidRPr="001F7490">
                <w:rPr>
                  <w:rPrChange w:id="4429" w:author="wurongjun 00246467" w:date="2015-06-10T15:43:00Z">
                    <w:rPr>
                      <w:rFonts w:ascii="华文楷体" w:eastAsia="华文楷体" w:hAnsi="华文楷体" w:cs="宋体"/>
                      <w:color w:val="FF0080"/>
                      <w:sz w:val="27"/>
                      <w:szCs w:val="27"/>
                    </w:rPr>
                  </w:rPrChange>
                </w:rPr>
                <w:t>productType</w:t>
              </w:r>
            </w:ins>
          </w:p>
        </w:tc>
        <w:tc>
          <w:tcPr>
            <w:tcW w:w="873" w:type="pct"/>
            <w:tcBorders>
              <w:top w:val="single" w:sz="6" w:space="0" w:color="000000"/>
              <w:bottom w:val="single" w:sz="6" w:space="0" w:color="000000"/>
              <w:right w:val="single" w:sz="6" w:space="0" w:color="000000"/>
            </w:tcBorders>
            <w:shd w:val="clear" w:color="auto" w:fill="auto"/>
          </w:tcPr>
          <w:p w:rsidR="00A344A5" w:rsidRPr="00D2133E" w:rsidRDefault="00A344A5" w:rsidP="00A344A5">
            <w:pPr>
              <w:pStyle w:val="TableText"/>
              <w:rPr>
                <w:ins w:id="4430" w:author="wurongjun 00246467" w:date="2015-06-09T21:04:00Z"/>
              </w:rPr>
            </w:pPr>
            <w:ins w:id="4431" w:author="wurongjun 00246467" w:date="2015-06-10T15:43:00Z">
              <w:r w:rsidRPr="009D6315">
                <w:t>VARCHAR2(32)</w:t>
              </w:r>
            </w:ins>
          </w:p>
        </w:tc>
        <w:tc>
          <w:tcPr>
            <w:tcW w:w="634" w:type="pct"/>
            <w:tcBorders>
              <w:top w:val="single" w:sz="6" w:space="0" w:color="000000"/>
              <w:bottom w:val="single" w:sz="6" w:space="0" w:color="000000"/>
              <w:right w:val="single" w:sz="6" w:space="0" w:color="000000"/>
            </w:tcBorders>
            <w:shd w:val="clear" w:color="auto" w:fill="auto"/>
          </w:tcPr>
          <w:p w:rsidR="00A344A5" w:rsidRPr="001F7490" w:rsidRDefault="00A344A5" w:rsidP="00A344A5">
            <w:pPr>
              <w:pStyle w:val="TableText"/>
              <w:rPr>
                <w:ins w:id="4432" w:author="wurongjun 00246467" w:date="2015-06-09T21:04:00Z"/>
                <w:rPrChange w:id="4433" w:author="wurongjun 00246467" w:date="2015-06-10T15:43:00Z">
                  <w:rPr>
                    <w:ins w:id="4434" w:author="wurongjun 00246467" w:date="2015-06-09T21:04:00Z"/>
                    <w:rFonts w:cs="Arial"/>
                  </w:rPr>
                </w:rPrChange>
              </w:rPr>
            </w:pPr>
          </w:p>
        </w:tc>
        <w:tc>
          <w:tcPr>
            <w:tcW w:w="1508" w:type="pct"/>
            <w:tcBorders>
              <w:top w:val="single" w:sz="6" w:space="0" w:color="000000"/>
              <w:bottom w:val="single" w:sz="6" w:space="0" w:color="000000"/>
              <w:right w:val="single" w:sz="6" w:space="0" w:color="000000"/>
            </w:tcBorders>
            <w:shd w:val="clear" w:color="auto" w:fill="auto"/>
          </w:tcPr>
          <w:p w:rsidR="00A344A5" w:rsidRPr="001F7490" w:rsidRDefault="00A344A5" w:rsidP="00A344A5">
            <w:pPr>
              <w:pStyle w:val="TableText"/>
              <w:rPr>
                <w:ins w:id="4435" w:author="wurongjun 00246467" w:date="2015-06-09T21:04:00Z"/>
                <w:rPrChange w:id="4436" w:author="wurongjun 00246467" w:date="2015-06-10T15:43:00Z">
                  <w:rPr>
                    <w:ins w:id="4437" w:author="wurongjun 00246467" w:date="2015-06-09T21:04:00Z"/>
                    <w:rFonts w:cs="Arial"/>
                  </w:rPr>
                </w:rPrChange>
              </w:rPr>
            </w:pPr>
            <w:ins w:id="4438" w:author="wurongjun 00246467" w:date="2015-06-10T15:42:00Z">
              <w:r w:rsidRPr="001F7490">
                <w:rPr>
                  <w:rFonts w:hint="eastAsia"/>
                  <w:rPrChange w:id="4439" w:author="wurongjun 00246467" w:date="2015-06-10T15:43:00Z">
                    <w:rPr>
                      <w:rFonts w:cs="Arial" w:hint="eastAsia"/>
                    </w:rPr>
                  </w:rPrChange>
                </w:rPr>
                <w:t>印尼局点的产品上有</w:t>
              </w:r>
              <w:r w:rsidRPr="001F7490">
                <w:rPr>
                  <w:rPrChange w:id="4440" w:author="wurongjun 00246467" w:date="2015-06-10T15:43:00Z">
                    <w:rPr>
                      <w:rFonts w:cs="Arial"/>
                    </w:rPr>
                  </w:rPrChange>
                </w:rPr>
                <w:t>FVOD</w:t>
              </w:r>
              <w:r w:rsidRPr="001F7490">
                <w:rPr>
                  <w:rFonts w:hint="eastAsia"/>
                  <w:rPrChange w:id="4441" w:author="wurongjun 00246467" w:date="2015-06-10T15:43:00Z">
                    <w:rPr>
                      <w:rFonts w:cs="Arial" w:hint="eastAsia"/>
                    </w:rPr>
                  </w:rPrChange>
                </w:rPr>
                <w:t>，</w:t>
              </w:r>
              <w:r w:rsidRPr="001F7490">
                <w:rPr>
                  <w:rPrChange w:id="4442" w:author="wurongjun 00246467" w:date="2015-06-10T15:43:00Z">
                    <w:rPr>
                      <w:rFonts w:cs="Arial"/>
                    </w:rPr>
                  </w:rPrChange>
                </w:rPr>
                <w:t>SVOD</w:t>
              </w:r>
              <w:r w:rsidRPr="001F7490">
                <w:rPr>
                  <w:rFonts w:hint="eastAsia"/>
                  <w:rPrChange w:id="4443" w:author="wurongjun 00246467" w:date="2015-06-10T15:43:00Z">
                    <w:rPr>
                      <w:rFonts w:cs="Arial" w:hint="eastAsia"/>
                    </w:rPr>
                  </w:rPrChange>
                </w:rPr>
                <w:t>，</w:t>
              </w:r>
              <w:r w:rsidRPr="001F7490">
                <w:rPr>
                  <w:rPrChange w:id="4444" w:author="wurongjun 00246467" w:date="2015-06-10T15:43:00Z">
                    <w:rPr>
                      <w:rFonts w:cs="Arial"/>
                    </w:rPr>
                  </w:rPrChange>
                </w:rPr>
                <w:t>TVOD</w:t>
              </w:r>
              <w:r w:rsidRPr="001F7490">
                <w:rPr>
                  <w:rFonts w:hint="eastAsia"/>
                  <w:rPrChange w:id="4445" w:author="wurongjun 00246467" w:date="2015-06-10T15:43:00Z">
                    <w:rPr>
                      <w:rFonts w:cs="Arial" w:hint="eastAsia"/>
                    </w:rPr>
                  </w:rPrChange>
                </w:rPr>
                <w:t>的</w:t>
              </w:r>
              <w:r w:rsidRPr="001F7490">
                <w:rPr>
                  <w:rFonts w:hint="eastAsia"/>
                  <w:rPrChange w:id="4446" w:author="wurongjun 00246467" w:date="2015-06-10T15:43:00Z">
                    <w:rPr>
                      <w:rFonts w:cs="Arial" w:hint="eastAsia"/>
                    </w:rPr>
                  </w:rPrChange>
                </w:rPr>
                <w:lastRenderedPageBreak/>
                <w:t>类型</w:t>
              </w:r>
            </w:ins>
          </w:p>
        </w:tc>
        <w:tc>
          <w:tcPr>
            <w:tcW w:w="1032" w:type="pct"/>
            <w:tcBorders>
              <w:top w:val="single" w:sz="6" w:space="0" w:color="000000"/>
              <w:bottom w:val="single" w:sz="6" w:space="0" w:color="000000"/>
            </w:tcBorders>
            <w:shd w:val="clear" w:color="auto" w:fill="auto"/>
          </w:tcPr>
          <w:p w:rsidR="00A344A5" w:rsidRPr="00D2133E" w:rsidRDefault="00A344A5" w:rsidP="00A344A5">
            <w:pPr>
              <w:pStyle w:val="TableText"/>
              <w:rPr>
                <w:ins w:id="4447" w:author="wurongjun 00246467" w:date="2015-06-09T21:04:00Z"/>
              </w:rPr>
            </w:pPr>
            <w:ins w:id="4448" w:author="wurongjun 00246467" w:date="2015-06-10T16:16:00Z">
              <w:r>
                <w:rPr>
                  <w:rFonts w:hint="eastAsia"/>
                </w:rPr>
                <w:lastRenderedPageBreak/>
                <w:t>产</w:t>
              </w:r>
              <w:r>
                <w:t>品</w:t>
              </w:r>
            </w:ins>
            <w:ins w:id="4449" w:author="wurongjun 00246467" w:date="2015-06-10T16:17:00Z">
              <w:r>
                <w:t>扩展属性</w:t>
              </w:r>
            </w:ins>
          </w:p>
        </w:tc>
      </w:tr>
      <w:tr w:rsidR="00A344A5" w:rsidRPr="002B4DC0" w:rsidTr="00070F18">
        <w:trPr>
          <w:ins w:id="4450" w:author="wurongjun 00246467" w:date="2015-06-09T21:04:00Z"/>
        </w:trPr>
        <w:tc>
          <w:tcPr>
            <w:tcW w:w="953"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451" w:author="wurongjun 00246467" w:date="2015-06-09T21:04:00Z"/>
                <w:rFonts w:cs="Arial"/>
              </w:rPr>
            </w:pPr>
          </w:p>
        </w:tc>
        <w:tc>
          <w:tcPr>
            <w:tcW w:w="873"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452" w:author="wurongjun 00246467" w:date="2015-06-09T21:04:00Z"/>
                <w:rFonts w:cs="Arial"/>
              </w:rPr>
            </w:pPr>
          </w:p>
        </w:tc>
        <w:tc>
          <w:tcPr>
            <w:tcW w:w="634"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453" w:author="wurongjun 00246467" w:date="2015-06-09T21:04:00Z"/>
                <w:rFonts w:cs="Arial"/>
              </w:rPr>
            </w:pPr>
          </w:p>
        </w:tc>
        <w:tc>
          <w:tcPr>
            <w:tcW w:w="1508" w:type="pct"/>
            <w:tcBorders>
              <w:top w:val="single" w:sz="6" w:space="0" w:color="000000"/>
              <w:bottom w:val="single" w:sz="6" w:space="0" w:color="000000"/>
              <w:right w:val="single" w:sz="6" w:space="0" w:color="000000"/>
            </w:tcBorders>
            <w:shd w:val="clear" w:color="auto" w:fill="auto"/>
          </w:tcPr>
          <w:p w:rsidR="00A344A5" w:rsidRPr="002B4DC0" w:rsidRDefault="00A344A5" w:rsidP="00A344A5">
            <w:pPr>
              <w:pStyle w:val="TableText"/>
              <w:rPr>
                <w:ins w:id="4454" w:author="wurongjun 00246467" w:date="2015-06-09T21:04:00Z"/>
                <w:rFonts w:cs="Arial"/>
              </w:rPr>
            </w:pPr>
          </w:p>
        </w:tc>
        <w:tc>
          <w:tcPr>
            <w:tcW w:w="1032" w:type="pct"/>
            <w:tcBorders>
              <w:top w:val="single" w:sz="6" w:space="0" w:color="000000"/>
              <w:bottom w:val="single" w:sz="6" w:space="0" w:color="000000"/>
            </w:tcBorders>
            <w:shd w:val="clear" w:color="auto" w:fill="auto"/>
          </w:tcPr>
          <w:p w:rsidR="00A344A5" w:rsidRPr="002B4DC0" w:rsidRDefault="00A344A5" w:rsidP="00A344A5">
            <w:pPr>
              <w:pStyle w:val="TableText"/>
              <w:rPr>
                <w:ins w:id="4455" w:author="wurongjun 00246467" w:date="2015-06-09T21:04:00Z"/>
                <w:rFonts w:cs="Arial"/>
              </w:rPr>
            </w:pPr>
          </w:p>
        </w:tc>
      </w:tr>
    </w:tbl>
    <w:p w:rsidR="00381536" w:rsidRPr="006E4392" w:rsidRDefault="00381536" w:rsidP="002F7B61"/>
    <w:p w:rsidR="002F7B61" w:rsidRDefault="00982EEC" w:rsidP="002F7B61">
      <w:pPr>
        <w:pStyle w:val="21"/>
        <w:keepLines/>
        <w:widowControl w:val="0"/>
        <w:spacing w:before="260" w:after="260" w:line="416" w:lineRule="auto"/>
        <w:ind w:left="578" w:hanging="578"/>
      </w:pPr>
      <w:bookmarkStart w:id="4456" w:name="_Toc397712942"/>
      <w:bookmarkStart w:id="4457" w:name="_Toc435003433"/>
      <w:r>
        <w:rPr>
          <w:rFonts w:hint="eastAsia"/>
        </w:rPr>
        <w:t>CMS</w:t>
      </w:r>
      <w:r w:rsidR="004A4F29">
        <w:rPr>
          <w:rFonts w:hint="eastAsia"/>
        </w:rPr>
        <w:t>内容管理</w:t>
      </w:r>
      <w:r>
        <w:rPr>
          <w:rFonts w:hint="eastAsia"/>
        </w:rPr>
        <w:t>视图</w:t>
      </w:r>
      <w:bookmarkEnd w:id="4456"/>
      <w:bookmarkEnd w:id="4457"/>
    </w:p>
    <w:p w:rsidR="00F521C7" w:rsidRPr="00BB38F0" w:rsidRDefault="00F521C7" w:rsidP="00AB2F91">
      <w:pPr>
        <w:pStyle w:val="31"/>
        <w:keepLines w:val="0"/>
        <w:widowControl/>
        <w:tabs>
          <w:tab w:val="num" w:pos="720"/>
        </w:tabs>
        <w:autoSpaceDE w:val="0"/>
        <w:autoSpaceDN w:val="0"/>
        <w:spacing w:before="240" w:after="240" w:line="360" w:lineRule="auto"/>
        <w:ind w:left="720" w:hanging="720"/>
      </w:pPr>
      <w:bookmarkStart w:id="4458" w:name="_Toc435003434"/>
      <w:r>
        <w:rPr>
          <w:rFonts w:hint="eastAsia"/>
        </w:rPr>
        <w:t>EMBMS</w:t>
      </w:r>
      <w:r>
        <w:rPr>
          <w:rFonts w:hint="eastAsia"/>
        </w:rPr>
        <w:t>内容视图</w:t>
      </w:r>
      <w:r w:rsidR="00C35A24" w:rsidRPr="005A65E1">
        <w:t>V_EMBMS_CONTENT</w:t>
      </w:r>
      <w:bookmarkEnd w:id="4458"/>
    </w:p>
    <w:tbl>
      <w:tblPr>
        <w:tblW w:w="793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705"/>
        <w:gridCol w:w="1970"/>
        <w:gridCol w:w="1030"/>
        <w:gridCol w:w="2227"/>
      </w:tblGrid>
      <w:tr w:rsidR="00F521C7" w:rsidRPr="0019211A" w:rsidTr="00555CA1">
        <w:trPr>
          <w:cantSplit/>
          <w:jc w:val="center"/>
        </w:trPr>
        <w:tc>
          <w:tcPr>
            <w:tcW w:w="2706"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F521C7" w:rsidRPr="00BF3458" w:rsidRDefault="00F521C7" w:rsidP="00063980">
            <w:pPr>
              <w:pStyle w:val="TableHeading"/>
            </w:pPr>
            <w:r w:rsidRPr="00BF3458">
              <w:t>字段</w:t>
            </w:r>
          </w:p>
        </w:tc>
        <w:tc>
          <w:tcPr>
            <w:tcW w:w="1971"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F521C7" w:rsidRPr="00BF3458" w:rsidRDefault="00F521C7" w:rsidP="00063980">
            <w:pPr>
              <w:pStyle w:val="TableHeading"/>
            </w:pPr>
            <w:r w:rsidRPr="00BF3458">
              <w:t>数据类型</w:t>
            </w:r>
          </w:p>
        </w:tc>
        <w:tc>
          <w:tcPr>
            <w:tcW w:w="1110"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F521C7" w:rsidRPr="00BF3458" w:rsidRDefault="00F521C7" w:rsidP="00063980">
            <w:pPr>
              <w:pStyle w:val="TableHeading"/>
            </w:pPr>
            <w:r w:rsidRPr="00BF3458">
              <w:t>是否允许为空</w:t>
            </w:r>
          </w:p>
        </w:tc>
        <w:tc>
          <w:tcPr>
            <w:tcW w:w="2145"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F521C7" w:rsidRPr="00BF3458" w:rsidRDefault="00F521C7" w:rsidP="00063980">
            <w:pPr>
              <w:pStyle w:val="TableHeading"/>
            </w:pPr>
            <w:r w:rsidRPr="00BF3458">
              <w:t>描述信息</w:t>
            </w:r>
          </w:p>
        </w:tc>
      </w:tr>
      <w:tr w:rsidR="00B03974" w:rsidRPr="0019211A" w:rsidTr="00555CA1">
        <w:trPr>
          <w:cantSplit/>
          <w:jc w:val="center"/>
          <w:ins w:id="4459" w:author="wurongjun 00246467" w:date="2015-06-12T11:27:00Z"/>
        </w:trPr>
        <w:tc>
          <w:tcPr>
            <w:tcW w:w="2706" w:type="dxa"/>
            <w:shd w:val="clear" w:color="auto" w:fill="auto"/>
          </w:tcPr>
          <w:p w:rsidR="00B03974" w:rsidRPr="007E31C0" w:rsidRDefault="00B03974" w:rsidP="00B03974">
            <w:pPr>
              <w:pStyle w:val="TableText"/>
            </w:pPr>
            <w:r w:rsidRPr="00B03974">
              <w:t>status</w:t>
            </w:r>
          </w:p>
        </w:tc>
        <w:tc>
          <w:tcPr>
            <w:tcW w:w="1971" w:type="dxa"/>
            <w:shd w:val="clear" w:color="auto" w:fill="auto"/>
          </w:tcPr>
          <w:p w:rsidR="00B03974" w:rsidRPr="00A5116D" w:rsidRDefault="00B03974" w:rsidP="00B03974">
            <w:pPr>
              <w:pStyle w:val="TableText"/>
            </w:pPr>
            <w:r w:rsidRPr="00A5116D">
              <w:t>NUMBER(19)</w:t>
            </w:r>
          </w:p>
        </w:tc>
        <w:tc>
          <w:tcPr>
            <w:tcW w:w="1110" w:type="dxa"/>
            <w:shd w:val="clear" w:color="auto" w:fill="auto"/>
          </w:tcPr>
          <w:p w:rsidR="00B03974" w:rsidRPr="007E31C0" w:rsidRDefault="00B03974" w:rsidP="00B03974">
            <w:pPr>
              <w:pStyle w:val="TableText"/>
            </w:pPr>
            <w:r w:rsidRPr="007E31C0">
              <w:t>null</w:t>
            </w:r>
          </w:p>
        </w:tc>
        <w:tc>
          <w:tcPr>
            <w:tcW w:w="2145" w:type="dxa"/>
            <w:shd w:val="clear" w:color="auto" w:fill="auto"/>
          </w:tcPr>
          <w:p w:rsidR="00B03974" w:rsidRDefault="00B03974" w:rsidP="00B03974">
            <w:pPr>
              <w:pStyle w:val="TableText"/>
            </w:pPr>
            <w:r>
              <w:rPr>
                <w:rFonts w:hint="eastAsia"/>
              </w:rPr>
              <w:t>内容状态，报表需要过滤状态</w:t>
            </w:r>
            <w:r>
              <w:rPr>
                <w:rFonts w:hint="eastAsia"/>
              </w:rPr>
              <w:t>,</w:t>
            </w:r>
            <w:r>
              <w:rPr>
                <w:rFonts w:hint="eastAsia"/>
              </w:rPr>
              <w:t>只取状态为</w:t>
            </w:r>
            <w:r>
              <w:rPr>
                <w:rFonts w:hint="eastAsia"/>
              </w:rPr>
              <w:t>3</w:t>
            </w:r>
            <w:r>
              <w:rPr>
                <w:rFonts w:hint="eastAsia"/>
              </w:rPr>
              <w:t>的内容</w:t>
            </w:r>
          </w:p>
        </w:tc>
      </w:tr>
      <w:tr w:rsidR="00B03974" w:rsidRPr="0019211A" w:rsidTr="00555CA1">
        <w:trPr>
          <w:cantSplit/>
          <w:jc w:val="center"/>
        </w:trPr>
        <w:tc>
          <w:tcPr>
            <w:tcW w:w="2706" w:type="dxa"/>
            <w:shd w:val="clear" w:color="auto" w:fill="auto"/>
          </w:tcPr>
          <w:p w:rsidR="00B03974" w:rsidRPr="007E31C0" w:rsidRDefault="00B03974" w:rsidP="00B03974">
            <w:pPr>
              <w:pStyle w:val="TableText"/>
            </w:pPr>
            <w:r>
              <w:rPr>
                <w:rFonts w:hint="eastAsia"/>
                <w:sz w:val="24"/>
                <w:szCs w:val="24"/>
              </w:rPr>
              <w:t>name_lang1</w:t>
            </w:r>
          </w:p>
        </w:tc>
        <w:tc>
          <w:tcPr>
            <w:tcW w:w="1971" w:type="dxa"/>
            <w:shd w:val="clear" w:color="auto" w:fill="auto"/>
          </w:tcPr>
          <w:p w:rsidR="00B03974" w:rsidRPr="007E31C0" w:rsidRDefault="00B03974" w:rsidP="00B03974">
            <w:pPr>
              <w:pStyle w:val="TableText"/>
            </w:pPr>
            <w:r w:rsidRPr="007E31C0">
              <w:t>varchar2(</w:t>
            </w:r>
            <w:r>
              <w:rPr>
                <w:rFonts w:hint="eastAsia"/>
              </w:rPr>
              <w:t>384</w:t>
            </w:r>
            <w:r w:rsidRPr="007E31C0">
              <w:t>)</w:t>
            </w:r>
          </w:p>
        </w:tc>
        <w:tc>
          <w:tcPr>
            <w:tcW w:w="1110" w:type="dxa"/>
            <w:shd w:val="clear" w:color="auto" w:fill="auto"/>
          </w:tcPr>
          <w:p w:rsidR="00B03974" w:rsidRPr="007E31C0" w:rsidRDefault="00B03974" w:rsidP="00B03974">
            <w:pPr>
              <w:pStyle w:val="TableText"/>
            </w:pPr>
            <w:r w:rsidRPr="007E31C0">
              <w:t>not null</w:t>
            </w:r>
          </w:p>
        </w:tc>
        <w:tc>
          <w:tcPr>
            <w:tcW w:w="2145" w:type="dxa"/>
            <w:shd w:val="clear" w:color="auto" w:fill="auto"/>
          </w:tcPr>
          <w:p w:rsidR="00B03974" w:rsidRPr="007E31C0" w:rsidRDefault="00B03974" w:rsidP="00B03974">
            <w:pPr>
              <w:pStyle w:val="TableText"/>
            </w:pPr>
            <w:r>
              <w:rPr>
                <w:rFonts w:hint="eastAsia"/>
                <w:sz w:val="24"/>
                <w:szCs w:val="24"/>
              </w:rPr>
              <w:t>内容名称第一语言</w:t>
            </w:r>
          </w:p>
        </w:tc>
      </w:tr>
      <w:tr w:rsidR="00B03974" w:rsidRPr="0019211A" w:rsidTr="00555CA1">
        <w:trPr>
          <w:cantSplit/>
          <w:jc w:val="center"/>
        </w:trPr>
        <w:tc>
          <w:tcPr>
            <w:tcW w:w="2706" w:type="dxa"/>
            <w:tcBorders>
              <w:bottom w:val="single" w:sz="6" w:space="0" w:color="000000"/>
            </w:tcBorders>
            <w:shd w:val="clear" w:color="auto" w:fill="auto"/>
          </w:tcPr>
          <w:p w:rsidR="00B03974" w:rsidRPr="00FE65ED" w:rsidRDefault="00B03974" w:rsidP="00B03974">
            <w:pPr>
              <w:pStyle w:val="TableText"/>
            </w:pPr>
            <w:r>
              <w:rPr>
                <w:rFonts w:hint="eastAsia"/>
                <w:sz w:val="24"/>
                <w:szCs w:val="24"/>
              </w:rPr>
              <w:t>name_lang2</w:t>
            </w:r>
          </w:p>
        </w:tc>
        <w:tc>
          <w:tcPr>
            <w:tcW w:w="1971" w:type="dxa"/>
            <w:tcBorders>
              <w:bottom w:val="single" w:sz="6" w:space="0" w:color="000000"/>
            </w:tcBorders>
            <w:shd w:val="clear" w:color="auto" w:fill="auto"/>
          </w:tcPr>
          <w:p w:rsidR="00B03974" w:rsidRPr="00FE65ED" w:rsidRDefault="00B03974" w:rsidP="00B03974">
            <w:pPr>
              <w:pStyle w:val="TableText"/>
            </w:pPr>
            <w:r w:rsidRPr="007E31C0">
              <w:t>varchar2(</w:t>
            </w:r>
            <w:r>
              <w:rPr>
                <w:rFonts w:hint="eastAsia"/>
              </w:rPr>
              <w:t>384</w:t>
            </w:r>
            <w:r w:rsidRPr="007E31C0">
              <w:t>)</w:t>
            </w:r>
          </w:p>
        </w:tc>
        <w:tc>
          <w:tcPr>
            <w:tcW w:w="1110" w:type="dxa"/>
            <w:tcBorders>
              <w:bottom w:val="single" w:sz="6" w:space="0" w:color="000000"/>
            </w:tcBorders>
            <w:shd w:val="clear" w:color="auto" w:fill="auto"/>
          </w:tcPr>
          <w:p w:rsidR="00B03974" w:rsidRPr="007E31C0" w:rsidRDefault="00B03974" w:rsidP="00B03974">
            <w:pPr>
              <w:pStyle w:val="TableText"/>
            </w:pPr>
            <w:r w:rsidRPr="007E31C0">
              <w:t>null</w:t>
            </w:r>
          </w:p>
        </w:tc>
        <w:tc>
          <w:tcPr>
            <w:tcW w:w="2145" w:type="dxa"/>
            <w:tcBorders>
              <w:bottom w:val="single" w:sz="6" w:space="0" w:color="000000"/>
            </w:tcBorders>
            <w:shd w:val="clear" w:color="auto" w:fill="auto"/>
          </w:tcPr>
          <w:p w:rsidR="00B03974" w:rsidRPr="007E31C0" w:rsidRDefault="00B03974" w:rsidP="00B03974">
            <w:pPr>
              <w:pStyle w:val="TableText"/>
            </w:pPr>
            <w:r>
              <w:rPr>
                <w:rFonts w:hint="eastAsia"/>
                <w:sz w:val="24"/>
                <w:szCs w:val="24"/>
              </w:rPr>
              <w:t>内容名称第二语言</w:t>
            </w:r>
          </w:p>
        </w:tc>
      </w:tr>
      <w:tr w:rsidR="00B03974" w:rsidRPr="0019211A" w:rsidTr="00555CA1">
        <w:trPr>
          <w:cantSplit/>
          <w:jc w:val="center"/>
        </w:trPr>
        <w:tc>
          <w:tcPr>
            <w:tcW w:w="2706" w:type="dxa"/>
            <w:shd w:val="clear" w:color="auto" w:fill="FFFFFF"/>
          </w:tcPr>
          <w:p w:rsidR="00B03974" w:rsidRPr="00FE65ED" w:rsidRDefault="00B03974" w:rsidP="00B03974">
            <w:pPr>
              <w:pStyle w:val="TableText"/>
            </w:pPr>
            <w:r>
              <w:rPr>
                <w:rFonts w:hint="eastAsia"/>
                <w:sz w:val="24"/>
                <w:szCs w:val="24"/>
              </w:rPr>
              <w:t>name_lang3</w:t>
            </w:r>
          </w:p>
        </w:tc>
        <w:tc>
          <w:tcPr>
            <w:tcW w:w="1971" w:type="dxa"/>
            <w:shd w:val="clear" w:color="auto" w:fill="FFFFFF"/>
          </w:tcPr>
          <w:p w:rsidR="00B03974" w:rsidRPr="00A5116D" w:rsidRDefault="00B03974" w:rsidP="00B03974">
            <w:pPr>
              <w:pStyle w:val="TableText"/>
            </w:pPr>
            <w:r w:rsidRPr="007E31C0">
              <w:t>varchar2(</w:t>
            </w:r>
            <w:r>
              <w:rPr>
                <w:rFonts w:hint="eastAsia"/>
              </w:rPr>
              <w:t>384</w:t>
            </w:r>
            <w:r w:rsidRPr="007E31C0">
              <w:t>)</w:t>
            </w:r>
          </w:p>
        </w:tc>
        <w:tc>
          <w:tcPr>
            <w:tcW w:w="1110" w:type="dxa"/>
            <w:shd w:val="clear" w:color="auto" w:fill="FFFFFF"/>
          </w:tcPr>
          <w:p w:rsidR="00B03974" w:rsidRPr="007E31C0" w:rsidRDefault="00B03974" w:rsidP="00B03974">
            <w:pPr>
              <w:pStyle w:val="TableText"/>
            </w:pPr>
            <w:r w:rsidRPr="007E31C0">
              <w:t>null</w:t>
            </w:r>
          </w:p>
        </w:tc>
        <w:tc>
          <w:tcPr>
            <w:tcW w:w="2145" w:type="dxa"/>
            <w:shd w:val="clear" w:color="auto" w:fill="FFFFFF"/>
          </w:tcPr>
          <w:p w:rsidR="00B03974" w:rsidRDefault="00B03974" w:rsidP="00B03974">
            <w:pPr>
              <w:pStyle w:val="TableText"/>
            </w:pPr>
            <w:r>
              <w:rPr>
                <w:rFonts w:hint="eastAsia"/>
                <w:sz w:val="24"/>
                <w:szCs w:val="24"/>
              </w:rPr>
              <w:t>内容名称第三语言</w:t>
            </w:r>
          </w:p>
        </w:tc>
      </w:tr>
      <w:tr w:rsidR="00B03974" w:rsidRPr="0019211A" w:rsidTr="00555CA1">
        <w:trPr>
          <w:cantSplit/>
          <w:jc w:val="center"/>
        </w:trPr>
        <w:tc>
          <w:tcPr>
            <w:tcW w:w="2706" w:type="dxa"/>
            <w:shd w:val="clear" w:color="auto" w:fill="FFFFFF"/>
          </w:tcPr>
          <w:p w:rsidR="00B03974" w:rsidRPr="00EE73C5" w:rsidRDefault="00B03974" w:rsidP="00B03974">
            <w:pPr>
              <w:pStyle w:val="TableText"/>
            </w:pPr>
            <w:r w:rsidRPr="00E13979">
              <w:rPr>
                <w:rFonts w:hint="eastAsia"/>
                <w:sz w:val="24"/>
                <w:szCs w:val="24"/>
              </w:rPr>
              <w:t>channel</w:t>
            </w:r>
          </w:p>
        </w:tc>
        <w:tc>
          <w:tcPr>
            <w:tcW w:w="1971" w:type="dxa"/>
            <w:shd w:val="clear" w:color="auto" w:fill="FFFFFF"/>
          </w:tcPr>
          <w:p w:rsidR="00B03974" w:rsidRPr="00A5116D" w:rsidRDefault="00B03974" w:rsidP="00B03974">
            <w:pPr>
              <w:pStyle w:val="TableText"/>
            </w:pPr>
            <w:r w:rsidRPr="007E31C0">
              <w:t>varchar2(</w:t>
            </w:r>
            <w:r>
              <w:rPr>
                <w:rFonts w:hint="eastAsia"/>
              </w:rPr>
              <w:t>50</w:t>
            </w:r>
            <w:r w:rsidRPr="007E31C0">
              <w:t>)</w:t>
            </w:r>
          </w:p>
        </w:tc>
        <w:tc>
          <w:tcPr>
            <w:tcW w:w="1110" w:type="dxa"/>
            <w:shd w:val="clear" w:color="auto" w:fill="FFFFFF"/>
          </w:tcPr>
          <w:p w:rsidR="00B03974" w:rsidRPr="007E31C0" w:rsidRDefault="00B03974" w:rsidP="00B03974">
            <w:pPr>
              <w:pStyle w:val="TableText"/>
            </w:pPr>
            <w:r w:rsidRPr="007E31C0">
              <w:t>not null</w:t>
            </w:r>
          </w:p>
        </w:tc>
        <w:tc>
          <w:tcPr>
            <w:tcW w:w="2145" w:type="dxa"/>
            <w:shd w:val="clear" w:color="auto" w:fill="FFFFFF"/>
          </w:tcPr>
          <w:p w:rsidR="00B03974" w:rsidRDefault="00B03974" w:rsidP="00B03974">
            <w:pPr>
              <w:pStyle w:val="TableText"/>
              <w:rPr>
                <w:sz w:val="24"/>
                <w:szCs w:val="24"/>
              </w:rPr>
            </w:pPr>
            <w:r w:rsidRPr="00E13979">
              <w:rPr>
                <w:rFonts w:hint="eastAsia"/>
                <w:sz w:val="24"/>
                <w:szCs w:val="24"/>
              </w:rPr>
              <w:t>1.PC</w:t>
            </w:r>
            <w:r w:rsidRPr="00E13979">
              <w:rPr>
                <w:rFonts w:hint="eastAsia"/>
                <w:sz w:val="24"/>
                <w:szCs w:val="24"/>
              </w:rPr>
              <w:t>屏</w:t>
            </w:r>
            <w:r w:rsidRPr="00E13979">
              <w:rPr>
                <w:rFonts w:hint="eastAsia"/>
                <w:sz w:val="24"/>
                <w:szCs w:val="24"/>
              </w:rPr>
              <w:t xml:space="preserve"> </w:t>
            </w:r>
          </w:p>
          <w:p w:rsidR="00B03974" w:rsidRDefault="00B03974" w:rsidP="00B03974">
            <w:pPr>
              <w:pStyle w:val="TableText"/>
            </w:pPr>
            <w:r w:rsidRPr="00E13979">
              <w:rPr>
                <w:rFonts w:hint="eastAsia"/>
                <w:sz w:val="24"/>
                <w:szCs w:val="24"/>
              </w:rPr>
              <w:t>3.OTT</w:t>
            </w:r>
            <w:r w:rsidRPr="00E13979">
              <w:rPr>
                <w:rFonts w:hint="eastAsia"/>
                <w:sz w:val="24"/>
                <w:szCs w:val="24"/>
              </w:rPr>
              <w:t>屏</w:t>
            </w:r>
          </w:p>
        </w:tc>
      </w:tr>
      <w:tr w:rsidR="00B03974" w:rsidRPr="0019211A" w:rsidTr="00555CA1">
        <w:trPr>
          <w:cantSplit/>
          <w:jc w:val="center"/>
        </w:trPr>
        <w:tc>
          <w:tcPr>
            <w:tcW w:w="2706" w:type="dxa"/>
            <w:shd w:val="clear" w:color="auto" w:fill="FFFFFF"/>
          </w:tcPr>
          <w:p w:rsidR="00B03974" w:rsidRDefault="00B03974" w:rsidP="00B03974">
            <w:pPr>
              <w:pStyle w:val="TableText"/>
              <w:rPr>
                <w:sz w:val="24"/>
                <w:szCs w:val="24"/>
              </w:rPr>
            </w:pPr>
            <w:r w:rsidRPr="005F7779">
              <w:rPr>
                <w:sz w:val="24"/>
                <w:szCs w:val="24"/>
              </w:rPr>
              <w:t>contentType</w:t>
            </w:r>
          </w:p>
        </w:tc>
        <w:tc>
          <w:tcPr>
            <w:tcW w:w="1971" w:type="dxa"/>
            <w:shd w:val="clear" w:color="auto" w:fill="FFFFFF"/>
          </w:tcPr>
          <w:p w:rsidR="00B03974" w:rsidRPr="00A5116D" w:rsidRDefault="00B03974" w:rsidP="00B03974">
            <w:pPr>
              <w:pStyle w:val="TableText"/>
            </w:pPr>
            <w:r w:rsidRPr="007E31C0">
              <w:t>varchar2(</w:t>
            </w:r>
            <w:r>
              <w:rPr>
                <w:rFonts w:hint="eastAsia"/>
              </w:rPr>
              <w:t>32</w:t>
            </w:r>
            <w:r w:rsidRPr="007E31C0">
              <w:t>)</w:t>
            </w:r>
          </w:p>
        </w:tc>
        <w:tc>
          <w:tcPr>
            <w:tcW w:w="1110" w:type="dxa"/>
            <w:shd w:val="clear" w:color="auto" w:fill="FFFFFF"/>
          </w:tcPr>
          <w:p w:rsidR="00B03974" w:rsidRDefault="00B03974" w:rsidP="00B03974">
            <w:pPr>
              <w:pStyle w:val="TableText"/>
            </w:pPr>
            <w:r w:rsidRPr="007E31C0">
              <w:t>not null</w:t>
            </w:r>
          </w:p>
        </w:tc>
        <w:tc>
          <w:tcPr>
            <w:tcW w:w="2145" w:type="dxa"/>
            <w:shd w:val="clear" w:color="auto" w:fill="FFFFFF"/>
          </w:tcPr>
          <w:p w:rsidR="00B03974" w:rsidRDefault="00B03974" w:rsidP="00B03974">
            <w:pPr>
              <w:pStyle w:val="TableText"/>
              <w:rPr>
                <w:sz w:val="24"/>
                <w:szCs w:val="24"/>
              </w:rPr>
            </w:pPr>
            <w:r w:rsidRPr="005F7779">
              <w:rPr>
                <w:sz w:val="24"/>
                <w:szCs w:val="24"/>
              </w:rPr>
              <w:t>媒资的类型</w:t>
            </w:r>
            <w:r>
              <w:rPr>
                <w:rFonts w:hint="eastAsia"/>
                <w:sz w:val="24"/>
                <w:szCs w:val="24"/>
              </w:rPr>
              <w:t xml:space="preserve"> </w:t>
            </w:r>
          </w:p>
          <w:p w:rsidR="00B03974" w:rsidRDefault="00B03974" w:rsidP="00B03974">
            <w:pPr>
              <w:pStyle w:val="TableText"/>
              <w:rPr>
                <w:sz w:val="24"/>
                <w:szCs w:val="24"/>
              </w:rPr>
            </w:pPr>
            <w:r>
              <w:rPr>
                <w:rFonts w:hint="eastAsia"/>
                <w:sz w:val="24"/>
                <w:szCs w:val="24"/>
              </w:rPr>
              <w:t xml:space="preserve">0:HLS </w:t>
            </w:r>
          </w:p>
          <w:p w:rsidR="00B03974" w:rsidRDefault="00B03974" w:rsidP="00B03974">
            <w:pPr>
              <w:pStyle w:val="TableText"/>
              <w:rPr>
                <w:sz w:val="24"/>
                <w:szCs w:val="24"/>
              </w:rPr>
            </w:pPr>
            <w:r>
              <w:rPr>
                <w:rFonts w:hint="eastAsia"/>
                <w:sz w:val="24"/>
                <w:szCs w:val="24"/>
              </w:rPr>
              <w:t xml:space="preserve">1:HSS </w:t>
            </w:r>
          </w:p>
          <w:p w:rsidR="00B03974" w:rsidRDefault="00B03974" w:rsidP="00B03974">
            <w:pPr>
              <w:pStyle w:val="TableText"/>
              <w:rPr>
                <w:sz w:val="24"/>
                <w:szCs w:val="24"/>
              </w:rPr>
            </w:pPr>
            <w:r>
              <w:rPr>
                <w:rFonts w:hint="eastAsia"/>
                <w:sz w:val="24"/>
                <w:szCs w:val="24"/>
              </w:rPr>
              <w:t xml:space="preserve">2:DASH </w:t>
            </w:r>
          </w:p>
          <w:p w:rsidR="00B03974" w:rsidRDefault="00B03974" w:rsidP="00B03974">
            <w:pPr>
              <w:pStyle w:val="TableText"/>
              <w:rPr>
                <w:sz w:val="24"/>
                <w:szCs w:val="24"/>
              </w:rPr>
            </w:pPr>
            <w:r>
              <w:rPr>
                <w:rFonts w:hint="eastAsia"/>
                <w:sz w:val="24"/>
                <w:szCs w:val="24"/>
              </w:rPr>
              <w:t>3:</w:t>
            </w:r>
            <w:r w:rsidRPr="00B81C4E">
              <w:t xml:space="preserve"> </w:t>
            </w:r>
            <w:r w:rsidRPr="00B81C4E">
              <w:rPr>
                <w:sz w:val="24"/>
                <w:szCs w:val="24"/>
              </w:rPr>
              <w:t>MPEG DASH over FLUTE</w:t>
            </w:r>
          </w:p>
          <w:p w:rsidR="00B03974" w:rsidRDefault="00B03974" w:rsidP="00B03974">
            <w:pPr>
              <w:pStyle w:val="TableText"/>
              <w:rPr>
                <w:sz w:val="24"/>
                <w:szCs w:val="24"/>
              </w:rPr>
            </w:pPr>
            <w:r w:rsidRPr="00B81C4E">
              <w:rPr>
                <w:rFonts w:hint="eastAsia"/>
                <w:sz w:val="24"/>
                <w:szCs w:val="24"/>
              </w:rPr>
              <w:t>4:</w:t>
            </w:r>
            <w:r w:rsidRPr="00B81C4E">
              <w:rPr>
                <w:sz w:val="24"/>
                <w:szCs w:val="24"/>
              </w:rPr>
              <w:t xml:space="preserve"> RTP</w:t>
            </w:r>
            <w:r w:rsidRPr="00B81C4E">
              <w:rPr>
                <w:rFonts w:hint="eastAsia"/>
                <w:sz w:val="24"/>
                <w:szCs w:val="24"/>
              </w:rPr>
              <w:t xml:space="preserve"> </w:t>
            </w:r>
          </w:p>
          <w:p w:rsidR="00B03974" w:rsidRDefault="00B03974" w:rsidP="00B03974">
            <w:pPr>
              <w:pStyle w:val="TableText"/>
            </w:pPr>
            <w:r w:rsidRPr="00B81C4E">
              <w:rPr>
                <w:rFonts w:hint="eastAsia"/>
                <w:sz w:val="24"/>
                <w:szCs w:val="24"/>
              </w:rPr>
              <w:t>5:FileCast</w:t>
            </w:r>
          </w:p>
        </w:tc>
      </w:tr>
      <w:tr w:rsidR="00B03974" w:rsidRPr="0019211A" w:rsidTr="00555CA1">
        <w:trPr>
          <w:cantSplit/>
          <w:jc w:val="center"/>
        </w:trPr>
        <w:tc>
          <w:tcPr>
            <w:tcW w:w="2706" w:type="dxa"/>
            <w:shd w:val="clear" w:color="auto" w:fill="FFFFFF"/>
          </w:tcPr>
          <w:p w:rsidR="00B03974" w:rsidRPr="005F7779" w:rsidRDefault="00B03974" w:rsidP="00B03974">
            <w:pPr>
              <w:pStyle w:val="TableText"/>
              <w:rPr>
                <w:sz w:val="24"/>
                <w:szCs w:val="24"/>
              </w:rPr>
            </w:pPr>
            <w:r w:rsidRPr="00955A9A">
              <w:rPr>
                <w:sz w:val="24"/>
                <w:szCs w:val="24"/>
              </w:rPr>
              <w:t>serviceID</w:t>
            </w:r>
          </w:p>
        </w:tc>
        <w:tc>
          <w:tcPr>
            <w:tcW w:w="1971" w:type="dxa"/>
            <w:shd w:val="clear" w:color="auto" w:fill="FFFFFF"/>
          </w:tcPr>
          <w:p w:rsidR="00B03974" w:rsidRPr="00A5116D" w:rsidRDefault="00B03974" w:rsidP="00B03974">
            <w:pPr>
              <w:pStyle w:val="TableText"/>
            </w:pPr>
            <w:r>
              <w:t>VARCHAR2(</w:t>
            </w:r>
            <w:r>
              <w:rPr>
                <w:rFonts w:hint="eastAsia"/>
              </w:rPr>
              <w:t>1024</w:t>
            </w:r>
            <w:r>
              <w:t>)</w:t>
            </w:r>
          </w:p>
        </w:tc>
        <w:tc>
          <w:tcPr>
            <w:tcW w:w="1110" w:type="dxa"/>
            <w:shd w:val="clear" w:color="auto" w:fill="FFFFFF"/>
          </w:tcPr>
          <w:p w:rsidR="00B03974" w:rsidRDefault="00B03974" w:rsidP="00B03974">
            <w:pPr>
              <w:pStyle w:val="TableText"/>
            </w:pPr>
            <w:r w:rsidRPr="007E31C0">
              <w:t>null</w:t>
            </w:r>
          </w:p>
        </w:tc>
        <w:tc>
          <w:tcPr>
            <w:tcW w:w="2145" w:type="dxa"/>
            <w:shd w:val="clear" w:color="auto" w:fill="FFFFFF"/>
          </w:tcPr>
          <w:p w:rsidR="00B03974" w:rsidRPr="005F7779" w:rsidRDefault="00B03974" w:rsidP="00B03974">
            <w:pPr>
              <w:pStyle w:val="TableText"/>
              <w:rPr>
                <w:sz w:val="24"/>
                <w:szCs w:val="24"/>
              </w:rPr>
            </w:pPr>
            <w:r w:rsidRPr="00955A9A">
              <w:rPr>
                <w:sz w:val="24"/>
                <w:szCs w:val="24"/>
              </w:rPr>
              <w:t>媒资的外键</w:t>
            </w:r>
          </w:p>
        </w:tc>
      </w:tr>
      <w:tr w:rsidR="00B03974" w:rsidRPr="0019211A" w:rsidTr="00555CA1">
        <w:trPr>
          <w:cantSplit/>
          <w:jc w:val="center"/>
        </w:trPr>
        <w:tc>
          <w:tcPr>
            <w:tcW w:w="2706" w:type="dxa"/>
            <w:shd w:val="clear" w:color="auto" w:fill="FFFFFF"/>
          </w:tcPr>
          <w:p w:rsidR="00B03974" w:rsidRPr="003D57C0" w:rsidRDefault="00B03974" w:rsidP="00B03974">
            <w:pPr>
              <w:pStyle w:val="TableText"/>
              <w:rPr>
                <w:strike/>
                <w:sz w:val="24"/>
                <w:szCs w:val="24"/>
                <w:rPrChange w:id="4460" w:author="wurongjun 00246467" w:date="2015-06-12T14:40:00Z">
                  <w:rPr>
                    <w:sz w:val="24"/>
                    <w:szCs w:val="24"/>
                  </w:rPr>
                </w:rPrChange>
              </w:rPr>
            </w:pPr>
            <w:r w:rsidRPr="003D57C0">
              <w:rPr>
                <w:strike/>
                <w:sz w:val="24"/>
                <w:szCs w:val="24"/>
                <w:rPrChange w:id="4461" w:author="wurongjun 00246467" w:date="2015-06-12T14:40:00Z">
                  <w:rPr>
                    <w:sz w:val="24"/>
                    <w:szCs w:val="24"/>
                  </w:rPr>
                </w:rPrChange>
              </w:rPr>
              <w:t>offsetTime</w:t>
            </w:r>
          </w:p>
        </w:tc>
        <w:tc>
          <w:tcPr>
            <w:tcW w:w="1971" w:type="dxa"/>
            <w:shd w:val="clear" w:color="auto" w:fill="FFFFFF"/>
          </w:tcPr>
          <w:p w:rsidR="00B03974" w:rsidRPr="003D57C0" w:rsidRDefault="00B03974" w:rsidP="00B03974">
            <w:pPr>
              <w:pStyle w:val="TableText"/>
              <w:rPr>
                <w:strike/>
                <w:rPrChange w:id="4462" w:author="wurongjun 00246467" w:date="2015-06-12T14:40:00Z">
                  <w:rPr/>
                </w:rPrChange>
              </w:rPr>
            </w:pPr>
            <w:r w:rsidRPr="003D57C0">
              <w:rPr>
                <w:strike/>
                <w:rPrChange w:id="4463" w:author="wurongjun 00246467" w:date="2015-06-12T14:40:00Z">
                  <w:rPr/>
                </w:rPrChange>
              </w:rPr>
              <w:t>Varchar2(1024)</w:t>
            </w:r>
          </w:p>
        </w:tc>
        <w:tc>
          <w:tcPr>
            <w:tcW w:w="1110" w:type="dxa"/>
            <w:shd w:val="clear" w:color="auto" w:fill="FFFFFF"/>
          </w:tcPr>
          <w:p w:rsidR="00B03974" w:rsidRPr="003D57C0" w:rsidRDefault="00B03974" w:rsidP="00B03974">
            <w:pPr>
              <w:pStyle w:val="TableText"/>
              <w:rPr>
                <w:strike/>
                <w:rPrChange w:id="4464" w:author="wurongjun 00246467" w:date="2015-06-12T14:40:00Z">
                  <w:rPr/>
                </w:rPrChange>
              </w:rPr>
            </w:pPr>
            <w:r w:rsidRPr="003D57C0">
              <w:rPr>
                <w:strike/>
                <w:rPrChange w:id="4465" w:author="wurongjun 00246467" w:date="2015-06-12T14:40:00Z">
                  <w:rPr/>
                </w:rPrChange>
              </w:rPr>
              <w:t>null</w:t>
            </w:r>
          </w:p>
        </w:tc>
        <w:tc>
          <w:tcPr>
            <w:tcW w:w="2145" w:type="dxa"/>
            <w:shd w:val="clear" w:color="auto" w:fill="FFFFFF"/>
          </w:tcPr>
          <w:p w:rsidR="00B03974" w:rsidRPr="003D57C0" w:rsidRDefault="00B03974" w:rsidP="00B03974">
            <w:pPr>
              <w:pStyle w:val="TableText"/>
              <w:rPr>
                <w:strike/>
                <w:sz w:val="24"/>
                <w:szCs w:val="24"/>
                <w:rPrChange w:id="4466" w:author="wurongjun 00246467" w:date="2015-06-12T14:40:00Z">
                  <w:rPr>
                    <w:sz w:val="24"/>
                    <w:szCs w:val="24"/>
                  </w:rPr>
                </w:rPrChange>
              </w:rPr>
            </w:pPr>
            <w:r w:rsidRPr="003D57C0">
              <w:rPr>
                <w:rFonts w:hint="eastAsia"/>
                <w:strike/>
                <w:sz w:val="24"/>
                <w:szCs w:val="24"/>
                <w:rPrChange w:id="4467" w:author="wurongjun 00246467" w:date="2015-06-12T14:40:00Z">
                  <w:rPr>
                    <w:rFonts w:hint="eastAsia"/>
                    <w:sz w:val="24"/>
                    <w:szCs w:val="24"/>
                  </w:rPr>
                </w:rPrChange>
              </w:rPr>
              <w:t>媒资</w:t>
            </w:r>
            <w:r w:rsidRPr="003D57C0">
              <w:rPr>
                <w:strike/>
                <w:sz w:val="24"/>
                <w:szCs w:val="24"/>
                <w:rPrChange w:id="4468" w:author="wurongjun 00246467" w:date="2015-06-12T14:40:00Z">
                  <w:rPr>
                    <w:sz w:val="24"/>
                    <w:szCs w:val="24"/>
                  </w:rPr>
                </w:rPrChange>
              </w:rPr>
              <w:t>Reporting Reception Server</w:t>
            </w:r>
            <w:r w:rsidRPr="003D57C0">
              <w:rPr>
                <w:rFonts w:hint="eastAsia"/>
                <w:strike/>
                <w:sz w:val="24"/>
                <w:szCs w:val="24"/>
                <w:rPrChange w:id="4469" w:author="wurongjun 00246467" w:date="2015-06-12T14:40:00Z">
                  <w:rPr>
                    <w:rFonts w:hint="eastAsia"/>
                    <w:sz w:val="24"/>
                    <w:szCs w:val="24"/>
                  </w:rPr>
                </w:rPrChange>
              </w:rPr>
              <w:t>的</w:t>
            </w:r>
            <w:r w:rsidRPr="003D57C0">
              <w:rPr>
                <w:strike/>
                <w:sz w:val="24"/>
                <w:szCs w:val="24"/>
                <w:rPrChange w:id="4470" w:author="wurongjun 00246467" w:date="2015-06-12T14:40:00Z">
                  <w:rPr>
                    <w:sz w:val="24"/>
                    <w:szCs w:val="24"/>
                  </w:rPr>
                </w:rPrChange>
              </w:rPr>
              <w:t>offsetTime</w:t>
            </w:r>
          </w:p>
        </w:tc>
      </w:tr>
      <w:tr w:rsidR="00B03974" w:rsidRPr="0019211A" w:rsidTr="00555CA1">
        <w:trPr>
          <w:cantSplit/>
          <w:jc w:val="center"/>
        </w:trPr>
        <w:tc>
          <w:tcPr>
            <w:tcW w:w="2706" w:type="dxa"/>
            <w:shd w:val="clear" w:color="auto" w:fill="FFFFFF"/>
          </w:tcPr>
          <w:p w:rsidR="00B03974" w:rsidRPr="003D57C0" w:rsidRDefault="00B03974" w:rsidP="00B03974">
            <w:pPr>
              <w:pStyle w:val="TableText"/>
              <w:rPr>
                <w:strike/>
                <w:sz w:val="24"/>
                <w:szCs w:val="24"/>
                <w:rPrChange w:id="4471" w:author="wurongjun 00246467" w:date="2015-06-12T14:40:00Z">
                  <w:rPr>
                    <w:sz w:val="24"/>
                    <w:szCs w:val="24"/>
                  </w:rPr>
                </w:rPrChange>
              </w:rPr>
            </w:pPr>
            <w:r w:rsidRPr="003D57C0">
              <w:rPr>
                <w:strike/>
                <w:sz w:val="24"/>
                <w:szCs w:val="24"/>
                <w:rPrChange w:id="4472" w:author="wurongjun 00246467" w:date="2015-06-12T14:40:00Z">
                  <w:rPr>
                    <w:sz w:val="24"/>
                    <w:szCs w:val="24"/>
                  </w:rPr>
                </w:rPrChange>
              </w:rPr>
              <w:t>randomTimePeriod</w:t>
            </w:r>
          </w:p>
        </w:tc>
        <w:tc>
          <w:tcPr>
            <w:tcW w:w="1971" w:type="dxa"/>
            <w:shd w:val="clear" w:color="auto" w:fill="FFFFFF"/>
          </w:tcPr>
          <w:p w:rsidR="00B03974" w:rsidRPr="003D57C0" w:rsidRDefault="00B03974" w:rsidP="00B03974">
            <w:pPr>
              <w:pStyle w:val="TableText"/>
              <w:rPr>
                <w:strike/>
                <w:rPrChange w:id="4473" w:author="wurongjun 00246467" w:date="2015-06-12T14:40:00Z">
                  <w:rPr/>
                </w:rPrChange>
              </w:rPr>
            </w:pPr>
            <w:r w:rsidRPr="003D57C0">
              <w:rPr>
                <w:strike/>
                <w:rPrChange w:id="4474" w:author="wurongjun 00246467" w:date="2015-06-12T14:40:00Z">
                  <w:rPr/>
                </w:rPrChange>
              </w:rPr>
              <w:t>Varchar2(1024)</w:t>
            </w:r>
          </w:p>
        </w:tc>
        <w:tc>
          <w:tcPr>
            <w:tcW w:w="1110" w:type="dxa"/>
            <w:shd w:val="clear" w:color="auto" w:fill="FFFFFF"/>
          </w:tcPr>
          <w:p w:rsidR="00B03974" w:rsidRPr="003D57C0" w:rsidRDefault="00B03974" w:rsidP="00B03974">
            <w:pPr>
              <w:pStyle w:val="TableText"/>
              <w:rPr>
                <w:strike/>
                <w:rPrChange w:id="4475" w:author="wurongjun 00246467" w:date="2015-06-12T14:40:00Z">
                  <w:rPr/>
                </w:rPrChange>
              </w:rPr>
            </w:pPr>
            <w:r w:rsidRPr="003D57C0">
              <w:rPr>
                <w:strike/>
                <w:rPrChange w:id="4476" w:author="wurongjun 00246467" w:date="2015-06-12T14:40:00Z">
                  <w:rPr/>
                </w:rPrChange>
              </w:rPr>
              <w:t>null</w:t>
            </w:r>
          </w:p>
        </w:tc>
        <w:tc>
          <w:tcPr>
            <w:tcW w:w="2145" w:type="dxa"/>
            <w:shd w:val="clear" w:color="auto" w:fill="FFFFFF"/>
          </w:tcPr>
          <w:p w:rsidR="00B03974" w:rsidRPr="003D57C0" w:rsidRDefault="00B03974" w:rsidP="00B03974">
            <w:pPr>
              <w:pStyle w:val="TableText"/>
              <w:rPr>
                <w:strike/>
                <w:sz w:val="24"/>
                <w:szCs w:val="24"/>
                <w:rPrChange w:id="4477" w:author="wurongjun 00246467" w:date="2015-06-12T14:40:00Z">
                  <w:rPr>
                    <w:sz w:val="24"/>
                    <w:szCs w:val="24"/>
                  </w:rPr>
                </w:rPrChange>
              </w:rPr>
            </w:pPr>
            <w:r w:rsidRPr="003D57C0">
              <w:rPr>
                <w:rFonts w:hint="eastAsia"/>
                <w:strike/>
                <w:sz w:val="24"/>
                <w:szCs w:val="24"/>
                <w:rPrChange w:id="4478" w:author="wurongjun 00246467" w:date="2015-06-12T14:40:00Z">
                  <w:rPr>
                    <w:rFonts w:hint="eastAsia"/>
                    <w:sz w:val="24"/>
                    <w:szCs w:val="24"/>
                  </w:rPr>
                </w:rPrChange>
              </w:rPr>
              <w:t>媒资的</w:t>
            </w:r>
            <w:r w:rsidRPr="003D57C0">
              <w:rPr>
                <w:strike/>
                <w:sz w:val="24"/>
                <w:szCs w:val="24"/>
                <w:rPrChange w:id="4479" w:author="wurongjun 00246467" w:date="2015-06-12T14:40:00Z">
                  <w:rPr>
                    <w:sz w:val="24"/>
                    <w:szCs w:val="24"/>
                  </w:rPr>
                </w:rPrChange>
              </w:rPr>
              <w:t>Reporting Reception Server</w:t>
            </w:r>
          </w:p>
        </w:tc>
      </w:tr>
      <w:tr w:rsidR="00B03974" w:rsidRPr="0019211A" w:rsidTr="00555CA1">
        <w:trPr>
          <w:cantSplit/>
          <w:jc w:val="center"/>
        </w:trPr>
        <w:tc>
          <w:tcPr>
            <w:tcW w:w="2706" w:type="dxa"/>
            <w:shd w:val="clear" w:color="auto" w:fill="FFFFFF"/>
          </w:tcPr>
          <w:p w:rsidR="00B03974" w:rsidRPr="00955A9A" w:rsidRDefault="00B03974" w:rsidP="00B03974">
            <w:pPr>
              <w:pStyle w:val="TableText"/>
              <w:rPr>
                <w:sz w:val="24"/>
                <w:szCs w:val="24"/>
              </w:rPr>
            </w:pPr>
            <w:r w:rsidRPr="00955A9A">
              <w:rPr>
                <w:sz w:val="24"/>
                <w:szCs w:val="24"/>
              </w:rPr>
              <w:t>metricsResolvation</w:t>
            </w:r>
          </w:p>
        </w:tc>
        <w:tc>
          <w:tcPr>
            <w:tcW w:w="1971" w:type="dxa"/>
            <w:shd w:val="clear" w:color="auto" w:fill="FFFFFF"/>
          </w:tcPr>
          <w:p w:rsidR="00B03974" w:rsidRPr="00A5116D" w:rsidRDefault="00B03974" w:rsidP="00B03974">
            <w:pPr>
              <w:pStyle w:val="TableText"/>
            </w:pPr>
            <w:r>
              <w:t>V</w:t>
            </w:r>
            <w:r>
              <w:rPr>
                <w:rFonts w:hint="eastAsia"/>
              </w:rPr>
              <w:t>archar2(1024)</w:t>
            </w:r>
          </w:p>
        </w:tc>
        <w:tc>
          <w:tcPr>
            <w:tcW w:w="1110" w:type="dxa"/>
            <w:shd w:val="clear" w:color="auto" w:fill="FFFFFF"/>
          </w:tcPr>
          <w:p w:rsidR="00B03974" w:rsidRDefault="00B03974" w:rsidP="00B03974">
            <w:pPr>
              <w:pStyle w:val="TableText"/>
            </w:pPr>
            <w:r w:rsidRPr="007E31C0">
              <w:t>null</w:t>
            </w:r>
          </w:p>
        </w:tc>
        <w:tc>
          <w:tcPr>
            <w:tcW w:w="2145" w:type="dxa"/>
            <w:shd w:val="clear" w:color="auto" w:fill="FFFFFF"/>
          </w:tcPr>
          <w:p w:rsidR="00B03974" w:rsidRPr="00955A9A" w:rsidRDefault="00B03974" w:rsidP="00B03974">
            <w:pPr>
              <w:pStyle w:val="TableText"/>
              <w:rPr>
                <w:sz w:val="24"/>
                <w:szCs w:val="24"/>
              </w:rPr>
            </w:pPr>
            <w:r w:rsidRPr="00955A9A">
              <w:rPr>
                <w:sz w:val="24"/>
                <w:szCs w:val="24"/>
              </w:rPr>
              <w:t>度量周期</w:t>
            </w:r>
          </w:p>
        </w:tc>
      </w:tr>
      <w:tr w:rsidR="00B03974" w:rsidRPr="0019211A" w:rsidTr="00555CA1">
        <w:trPr>
          <w:cantSplit/>
          <w:jc w:val="center"/>
          <w:ins w:id="4480" w:author="wurongjun 00246467" w:date="2015-06-01T19:11:00Z"/>
        </w:trPr>
        <w:tc>
          <w:tcPr>
            <w:tcW w:w="2706" w:type="dxa"/>
            <w:shd w:val="clear" w:color="auto" w:fill="FFFFFF"/>
          </w:tcPr>
          <w:p w:rsidR="00B03974" w:rsidRPr="00955A9A" w:rsidRDefault="00B03974" w:rsidP="00B03974">
            <w:pPr>
              <w:pStyle w:val="TableText"/>
              <w:rPr>
                <w:ins w:id="4481" w:author="wurongjun 00246467" w:date="2015-06-01T19:11:00Z"/>
                <w:sz w:val="24"/>
                <w:szCs w:val="24"/>
              </w:rPr>
            </w:pPr>
            <w:ins w:id="4482" w:author="wurongjun 00246467" w:date="2015-06-01T19:14:00Z">
              <w:r w:rsidRPr="00BA6D7F">
                <w:rPr>
                  <w:sz w:val="24"/>
                  <w:szCs w:val="24"/>
                </w:rPr>
                <w:t>fileinformationextcode</w:t>
              </w:r>
            </w:ins>
          </w:p>
        </w:tc>
        <w:tc>
          <w:tcPr>
            <w:tcW w:w="1971" w:type="dxa"/>
            <w:shd w:val="clear" w:color="auto" w:fill="FFFFFF"/>
          </w:tcPr>
          <w:p w:rsidR="00B03974" w:rsidRDefault="00B03974" w:rsidP="00B03974">
            <w:pPr>
              <w:pStyle w:val="TableText"/>
              <w:rPr>
                <w:ins w:id="4483" w:author="wurongjun 00246467" w:date="2015-06-01T19:11:00Z"/>
              </w:rPr>
            </w:pPr>
            <w:ins w:id="4484" w:author="wurongjun 00246467" w:date="2015-06-01T19:17:00Z">
              <w:r w:rsidRPr="007E31C0">
                <w:t>varchar2(</w:t>
              </w:r>
              <w:r>
                <w:rPr>
                  <w:rFonts w:hint="eastAsia"/>
                </w:rPr>
                <w:t>40)</w:t>
              </w:r>
            </w:ins>
          </w:p>
        </w:tc>
        <w:tc>
          <w:tcPr>
            <w:tcW w:w="1110" w:type="dxa"/>
            <w:shd w:val="clear" w:color="auto" w:fill="FFFFFF"/>
          </w:tcPr>
          <w:p w:rsidR="00B03974" w:rsidRPr="007E31C0" w:rsidRDefault="00B03974" w:rsidP="00B03974">
            <w:pPr>
              <w:pStyle w:val="TableText"/>
              <w:rPr>
                <w:ins w:id="4485" w:author="wurongjun 00246467" w:date="2015-06-01T19:11:00Z"/>
              </w:rPr>
            </w:pPr>
            <w:ins w:id="4486" w:author="wurongjun 00246467" w:date="2015-06-01T19:18:00Z">
              <w:r w:rsidRPr="007E31C0">
                <w:t>null</w:t>
              </w:r>
            </w:ins>
          </w:p>
        </w:tc>
        <w:tc>
          <w:tcPr>
            <w:tcW w:w="2145" w:type="dxa"/>
            <w:shd w:val="clear" w:color="auto" w:fill="FFFFFF"/>
          </w:tcPr>
          <w:p w:rsidR="00B03974" w:rsidRPr="00955A9A" w:rsidRDefault="00B03974" w:rsidP="00B03974">
            <w:pPr>
              <w:pStyle w:val="TableText"/>
              <w:rPr>
                <w:ins w:id="4487" w:author="wurongjun 00246467" w:date="2015-06-01T19:11:00Z"/>
                <w:sz w:val="24"/>
                <w:szCs w:val="24"/>
              </w:rPr>
            </w:pPr>
            <w:ins w:id="4488" w:author="wurongjun 00246467" w:date="2015-06-01T19:11:00Z">
              <w:r>
                <w:rPr>
                  <w:rFonts w:ascii="宋体" w:hAnsi="宋体" w:hint="eastAsia"/>
                  <w:color w:val="FF0000"/>
                </w:rPr>
                <w:t>媒质</w:t>
              </w:r>
              <w:r>
                <w:rPr>
                  <w:color w:val="FF0000"/>
                </w:rPr>
                <w:t>ID</w:t>
              </w:r>
            </w:ins>
          </w:p>
        </w:tc>
      </w:tr>
      <w:tr w:rsidR="00B03974" w:rsidRPr="0019211A" w:rsidTr="00555CA1">
        <w:trPr>
          <w:cantSplit/>
          <w:jc w:val="center"/>
          <w:ins w:id="4489" w:author="wurongjun 00246467" w:date="2015-06-01T19:11:00Z"/>
        </w:trPr>
        <w:tc>
          <w:tcPr>
            <w:tcW w:w="2706" w:type="dxa"/>
            <w:shd w:val="clear" w:color="auto" w:fill="FFFFFF"/>
          </w:tcPr>
          <w:p w:rsidR="00B03974" w:rsidRPr="00955A9A" w:rsidRDefault="00B03974" w:rsidP="00B03974">
            <w:pPr>
              <w:pStyle w:val="TableText"/>
              <w:rPr>
                <w:ins w:id="4490" w:author="wurongjun 00246467" w:date="2015-06-01T19:11:00Z"/>
                <w:sz w:val="24"/>
                <w:szCs w:val="24"/>
              </w:rPr>
            </w:pPr>
            <w:ins w:id="4491" w:author="wurongjun 00246467" w:date="2015-06-01T19:13:00Z">
              <w:r>
                <w:rPr>
                  <w:rFonts w:hint="eastAsia"/>
                  <w:sz w:val="24"/>
                  <w:szCs w:val="24"/>
                </w:rPr>
                <w:lastRenderedPageBreak/>
                <w:t>content</w:t>
              </w:r>
              <w:r>
                <w:rPr>
                  <w:sz w:val="24"/>
                  <w:szCs w:val="24"/>
                </w:rPr>
                <w:t>ID</w:t>
              </w:r>
            </w:ins>
          </w:p>
        </w:tc>
        <w:tc>
          <w:tcPr>
            <w:tcW w:w="1971" w:type="dxa"/>
            <w:shd w:val="clear" w:color="auto" w:fill="FFFFFF"/>
          </w:tcPr>
          <w:p w:rsidR="00B03974" w:rsidRDefault="00B03974" w:rsidP="00B03974">
            <w:pPr>
              <w:pStyle w:val="TableText"/>
              <w:rPr>
                <w:ins w:id="4492" w:author="wurongjun 00246467" w:date="2015-06-01T19:11:00Z"/>
              </w:rPr>
            </w:pPr>
            <w:ins w:id="4493" w:author="wurongjun 00246467" w:date="2015-06-01T19:17:00Z">
              <w:r w:rsidRPr="007E31C0">
                <w:t>NUMBER(19)</w:t>
              </w:r>
            </w:ins>
          </w:p>
        </w:tc>
        <w:tc>
          <w:tcPr>
            <w:tcW w:w="1110" w:type="dxa"/>
            <w:shd w:val="clear" w:color="auto" w:fill="FFFFFF"/>
          </w:tcPr>
          <w:p w:rsidR="00B03974" w:rsidRPr="007E31C0" w:rsidRDefault="00B03974" w:rsidP="00B03974">
            <w:pPr>
              <w:pStyle w:val="TableText"/>
              <w:rPr>
                <w:ins w:id="4494" w:author="wurongjun 00246467" w:date="2015-06-01T19:11:00Z"/>
              </w:rPr>
            </w:pPr>
            <w:ins w:id="4495" w:author="wurongjun 00246467" w:date="2015-06-01T19:18:00Z">
              <w:r w:rsidRPr="007E31C0">
                <w:t>null</w:t>
              </w:r>
            </w:ins>
          </w:p>
        </w:tc>
        <w:tc>
          <w:tcPr>
            <w:tcW w:w="2145" w:type="dxa"/>
            <w:shd w:val="clear" w:color="auto" w:fill="FFFFFF"/>
          </w:tcPr>
          <w:p w:rsidR="00B03974" w:rsidRPr="00955A9A" w:rsidRDefault="00B03974">
            <w:pPr>
              <w:pStyle w:val="TableText"/>
              <w:rPr>
                <w:ins w:id="4496" w:author="wurongjun 00246467" w:date="2015-06-01T19:11:00Z"/>
                <w:sz w:val="24"/>
                <w:szCs w:val="24"/>
              </w:rPr>
            </w:pPr>
            <w:ins w:id="4497" w:author="wurongjun 00246467" w:date="2015-06-01T19:11:00Z">
              <w:r>
                <w:rPr>
                  <w:rFonts w:ascii="宋体" w:hAnsi="宋体" w:hint="eastAsia"/>
                  <w:color w:val="FF0000"/>
                </w:rPr>
                <w:t>内容</w:t>
              </w:r>
              <w:r>
                <w:rPr>
                  <w:color w:val="FF0000"/>
                </w:rPr>
                <w:t>ID</w:t>
              </w:r>
            </w:ins>
            <w:ins w:id="4498" w:author="wurongjun 00246467" w:date="2015-06-12T15:17:00Z">
              <w:r w:rsidR="00555CA1">
                <w:rPr>
                  <w:rFonts w:hint="eastAsia"/>
                  <w:color w:val="FF0000"/>
                </w:rPr>
                <w:t>，</w:t>
              </w:r>
              <w:r w:rsidR="00555CA1">
                <w:rPr>
                  <w:color w:val="FF0000"/>
                </w:rPr>
                <w:t>对应</w:t>
              </w:r>
              <w:r w:rsidR="00555CA1" w:rsidRPr="00555CA1">
                <w:rPr>
                  <w:rFonts w:ascii="微软雅黑" w:eastAsia="微软雅黑" w:hAnsi="微软雅黑" w:hint="eastAsia"/>
                  <w:noProof w:val="0"/>
                  <w:color w:val="333333"/>
                  <w:kern w:val="2"/>
                </w:rPr>
                <w:t>t_cmp_type_content</w:t>
              </w:r>
              <w:r w:rsidR="00555CA1">
                <w:rPr>
                  <w:rFonts w:ascii="微软雅黑" w:eastAsia="微软雅黑" w:hAnsi="微软雅黑" w:hint="eastAsia"/>
                  <w:noProof w:val="0"/>
                  <w:color w:val="333333"/>
                  <w:kern w:val="2"/>
                </w:rPr>
                <w:t>中</w:t>
              </w:r>
              <w:r w:rsidR="00555CA1">
                <w:rPr>
                  <w:rFonts w:ascii="微软雅黑" w:eastAsia="微软雅黑" w:hAnsi="微软雅黑"/>
                  <w:noProof w:val="0"/>
                  <w:color w:val="333333"/>
                  <w:kern w:val="2"/>
                </w:rPr>
                <w:t>objectID</w:t>
              </w:r>
            </w:ins>
          </w:p>
        </w:tc>
      </w:tr>
      <w:tr w:rsidR="00B03974" w:rsidRPr="0019211A" w:rsidTr="00555CA1">
        <w:trPr>
          <w:cantSplit/>
          <w:jc w:val="center"/>
          <w:ins w:id="4499" w:author="wurongjun 00246467" w:date="2015-06-01T19:11:00Z"/>
        </w:trPr>
        <w:tc>
          <w:tcPr>
            <w:tcW w:w="2706" w:type="dxa"/>
            <w:shd w:val="clear" w:color="auto" w:fill="FFFFFF"/>
          </w:tcPr>
          <w:p w:rsidR="00B03974" w:rsidRPr="00955A9A" w:rsidRDefault="00B03974" w:rsidP="00B03974">
            <w:pPr>
              <w:pStyle w:val="TableText"/>
              <w:rPr>
                <w:ins w:id="4500" w:author="wurongjun 00246467" w:date="2015-06-01T19:11:00Z"/>
                <w:sz w:val="24"/>
                <w:szCs w:val="24"/>
              </w:rPr>
            </w:pPr>
            <w:ins w:id="4501" w:author="wurongjun 00246467" w:date="2015-06-01T19:13:00Z">
              <w:r>
                <w:rPr>
                  <w:rFonts w:hint="eastAsia"/>
                  <w:sz w:val="24"/>
                  <w:szCs w:val="24"/>
                </w:rPr>
                <w:t>contentCode</w:t>
              </w:r>
            </w:ins>
          </w:p>
        </w:tc>
        <w:tc>
          <w:tcPr>
            <w:tcW w:w="1971" w:type="dxa"/>
            <w:shd w:val="clear" w:color="auto" w:fill="FFFFFF"/>
          </w:tcPr>
          <w:p w:rsidR="00B03974" w:rsidRDefault="00B03974" w:rsidP="00B03974">
            <w:pPr>
              <w:pStyle w:val="TableText"/>
              <w:rPr>
                <w:ins w:id="4502" w:author="wurongjun 00246467" w:date="2015-06-01T19:11:00Z"/>
              </w:rPr>
            </w:pPr>
            <w:ins w:id="4503" w:author="wurongjun 00246467" w:date="2015-06-01T19:17:00Z">
              <w:r w:rsidRPr="007E31C0">
                <w:t>varchar2(</w:t>
              </w:r>
              <w:r>
                <w:rPr>
                  <w:rFonts w:hint="eastAsia"/>
                </w:rPr>
                <w:t>40)</w:t>
              </w:r>
            </w:ins>
          </w:p>
        </w:tc>
        <w:tc>
          <w:tcPr>
            <w:tcW w:w="1110" w:type="dxa"/>
            <w:shd w:val="clear" w:color="auto" w:fill="FFFFFF"/>
          </w:tcPr>
          <w:p w:rsidR="00B03974" w:rsidRPr="007E31C0" w:rsidRDefault="00B03974" w:rsidP="00B03974">
            <w:pPr>
              <w:pStyle w:val="TableText"/>
              <w:rPr>
                <w:ins w:id="4504" w:author="wurongjun 00246467" w:date="2015-06-01T19:11:00Z"/>
              </w:rPr>
            </w:pPr>
            <w:ins w:id="4505" w:author="wurongjun 00246467" w:date="2015-06-01T19:18:00Z">
              <w:r w:rsidRPr="007E31C0">
                <w:t>null</w:t>
              </w:r>
            </w:ins>
          </w:p>
        </w:tc>
        <w:tc>
          <w:tcPr>
            <w:tcW w:w="2145" w:type="dxa"/>
            <w:shd w:val="clear" w:color="auto" w:fill="FFFFFF"/>
          </w:tcPr>
          <w:p w:rsidR="00B03974" w:rsidRPr="00955A9A" w:rsidRDefault="00B03974">
            <w:pPr>
              <w:pStyle w:val="TableText"/>
              <w:rPr>
                <w:ins w:id="4506" w:author="wurongjun 00246467" w:date="2015-06-01T19:11:00Z"/>
                <w:sz w:val="24"/>
                <w:szCs w:val="24"/>
              </w:rPr>
            </w:pPr>
            <w:ins w:id="4507" w:author="wurongjun 00246467" w:date="2015-06-01T19:11:00Z">
              <w:r>
                <w:rPr>
                  <w:rFonts w:ascii="宋体" w:hAnsi="宋体" w:hint="eastAsia"/>
                  <w:color w:val="FF0000"/>
                </w:rPr>
                <w:t>内容</w:t>
              </w:r>
            </w:ins>
            <w:r>
              <w:rPr>
                <w:rFonts w:ascii="宋体" w:hAnsi="宋体" w:hint="eastAsia"/>
                <w:color w:val="FF0000"/>
              </w:rPr>
              <w:t>编号</w:t>
            </w:r>
            <w:ins w:id="4508" w:author="wurongjun 00246467" w:date="2015-06-12T15:16:00Z">
              <w:r w:rsidR="00555CA1">
                <w:rPr>
                  <w:rFonts w:ascii="宋体" w:hAnsi="宋体" w:hint="eastAsia"/>
                  <w:color w:val="FF0000"/>
                </w:rPr>
                <w:t>，</w:t>
              </w:r>
            </w:ins>
            <w:ins w:id="4509" w:author="wurongjun 00246467" w:date="2015-06-12T15:17:00Z">
              <w:r w:rsidR="00555CA1">
                <w:rPr>
                  <w:rFonts w:ascii="宋体" w:hAnsi="宋体" w:hint="eastAsia"/>
                  <w:color w:val="FF0000"/>
                </w:rPr>
                <w:t>对</w:t>
              </w:r>
              <w:r w:rsidR="00555CA1">
                <w:rPr>
                  <w:rFonts w:ascii="宋体" w:hAnsi="宋体"/>
                  <w:color w:val="FF0000"/>
                </w:rPr>
                <w:t>应</w:t>
              </w:r>
              <w:r w:rsidR="00555CA1" w:rsidRPr="00555CA1">
                <w:rPr>
                  <w:rFonts w:ascii="微软雅黑" w:eastAsia="微软雅黑" w:hAnsi="微软雅黑" w:hint="eastAsia"/>
                  <w:noProof w:val="0"/>
                  <w:color w:val="333333"/>
                  <w:kern w:val="2"/>
                </w:rPr>
                <w:t>t_cmp_type_content</w:t>
              </w:r>
              <w:r w:rsidR="00555CA1">
                <w:rPr>
                  <w:rFonts w:ascii="微软雅黑" w:eastAsia="微软雅黑" w:hAnsi="微软雅黑" w:hint="eastAsia"/>
                  <w:noProof w:val="0"/>
                  <w:color w:val="333333"/>
                  <w:kern w:val="2"/>
                </w:rPr>
                <w:t>中</w:t>
              </w:r>
              <w:r w:rsidR="00555CA1" w:rsidRPr="00555CA1">
                <w:rPr>
                  <w:rFonts w:ascii="微软雅黑" w:eastAsia="微软雅黑" w:hAnsi="微软雅黑" w:hint="eastAsia"/>
                  <w:noProof w:val="0"/>
                  <w:color w:val="333333"/>
                  <w:kern w:val="2"/>
                </w:rPr>
                <w:t>contentcode</w:t>
              </w:r>
            </w:ins>
          </w:p>
        </w:tc>
      </w:tr>
      <w:tr w:rsidR="00B03974" w:rsidRPr="0019211A" w:rsidTr="00555CA1">
        <w:trPr>
          <w:cantSplit/>
          <w:jc w:val="center"/>
          <w:ins w:id="4510" w:author="wurongjun 00246467" w:date="2015-06-01T19:11:00Z"/>
        </w:trPr>
        <w:tc>
          <w:tcPr>
            <w:tcW w:w="2706" w:type="dxa"/>
            <w:shd w:val="clear" w:color="auto" w:fill="FFFFFF"/>
          </w:tcPr>
          <w:p w:rsidR="00B03974" w:rsidRPr="00955A9A" w:rsidRDefault="00B03974" w:rsidP="00B03974">
            <w:pPr>
              <w:pStyle w:val="TableText"/>
              <w:rPr>
                <w:ins w:id="4511" w:author="wurongjun 00246467" w:date="2015-06-01T19:11:00Z"/>
                <w:sz w:val="24"/>
                <w:szCs w:val="24"/>
              </w:rPr>
            </w:pPr>
            <w:ins w:id="4512" w:author="wurongjun 00246467" w:date="2015-06-01T19:16:00Z">
              <w:r w:rsidRPr="00013788">
                <w:rPr>
                  <w:sz w:val="24"/>
                  <w:szCs w:val="24"/>
                </w:rPr>
                <w:t>MBMSBearerServiceID</w:t>
              </w:r>
            </w:ins>
          </w:p>
        </w:tc>
        <w:tc>
          <w:tcPr>
            <w:tcW w:w="1971" w:type="dxa"/>
            <w:shd w:val="clear" w:color="auto" w:fill="FFFFFF"/>
          </w:tcPr>
          <w:p w:rsidR="00B03974" w:rsidRDefault="00B03974" w:rsidP="00B03974">
            <w:pPr>
              <w:pStyle w:val="TableText"/>
              <w:rPr>
                <w:ins w:id="4513" w:author="wurongjun 00246467" w:date="2015-06-01T19:11:00Z"/>
              </w:rPr>
            </w:pPr>
            <w:ins w:id="4514" w:author="wurongjun 00246467" w:date="2015-06-01T19:16:00Z">
              <w:r w:rsidRPr="007E31C0">
                <w:t>varchar2(</w:t>
              </w:r>
            </w:ins>
            <w:ins w:id="4515" w:author="wurongjun 00246467" w:date="2015-06-01T19:18:00Z">
              <w:r>
                <w:t>1024</w:t>
              </w:r>
            </w:ins>
            <w:ins w:id="4516" w:author="wurongjun 00246467" w:date="2015-06-01T19:16:00Z">
              <w:r>
                <w:rPr>
                  <w:rFonts w:hint="eastAsia"/>
                </w:rPr>
                <w:t>)</w:t>
              </w:r>
            </w:ins>
          </w:p>
        </w:tc>
        <w:tc>
          <w:tcPr>
            <w:tcW w:w="1110" w:type="dxa"/>
            <w:shd w:val="clear" w:color="auto" w:fill="FFFFFF"/>
          </w:tcPr>
          <w:p w:rsidR="00B03974" w:rsidRPr="007E31C0" w:rsidRDefault="00B03974" w:rsidP="00B03974">
            <w:pPr>
              <w:pStyle w:val="TableText"/>
              <w:rPr>
                <w:ins w:id="4517" w:author="wurongjun 00246467" w:date="2015-06-01T19:11:00Z"/>
              </w:rPr>
            </w:pPr>
            <w:ins w:id="4518" w:author="wurongjun 00246467" w:date="2015-06-01T19:18:00Z">
              <w:r w:rsidRPr="007E31C0">
                <w:t>null</w:t>
              </w:r>
            </w:ins>
          </w:p>
        </w:tc>
        <w:tc>
          <w:tcPr>
            <w:tcW w:w="2145" w:type="dxa"/>
            <w:shd w:val="clear" w:color="auto" w:fill="FFFFFF"/>
          </w:tcPr>
          <w:p w:rsidR="00B03974" w:rsidRPr="00955A9A" w:rsidRDefault="00B03974" w:rsidP="00B03974">
            <w:pPr>
              <w:pStyle w:val="TableText"/>
              <w:rPr>
                <w:ins w:id="4519" w:author="wurongjun 00246467" w:date="2015-06-01T19:11:00Z"/>
                <w:sz w:val="24"/>
                <w:szCs w:val="24"/>
              </w:rPr>
            </w:pPr>
            <w:ins w:id="4520" w:author="wurongjun 00246467" w:date="2015-06-01T19:12:00Z">
              <w:r>
                <w:rPr>
                  <w:rFonts w:ascii="宋体" w:hAnsi="宋体" w:hint="eastAsia"/>
                  <w:color w:val="FF0000"/>
                </w:rPr>
                <w:t>承载</w:t>
              </w:r>
              <w:r>
                <w:rPr>
                  <w:color w:val="FF0000"/>
                </w:rPr>
                <w:t>ID</w:t>
              </w:r>
              <w:r>
                <w:rPr>
                  <w:rFonts w:ascii="宋体" w:hAnsi="宋体" w:hint="eastAsia"/>
                  <w:color w:val="FF0000"/>
                </w:rPr>
                <w:t>，</w:t>
              </w:r>
              <w:r>
                <w:rPr>
                  <w:color w:val="FF0000"/>
                </w:rPr>
                <w:t>eMBMS</w:t>
              </w:r>
              <w:r>
                <w:rPr>
                  <w:rFonts w:ascii="宋体" w:hAnsi="宋体" w:hint="eastAsia"/>
                  <w:color w:val="FF0000"/>
                </w:rPr>
                <w:t>使用的承载标识</w:t>
              </w:r>
            </w:ins>
            <w:ins w:id="4521" w:author="wurongjun 00246467" w:date="2015-06-01T19:19:00Z">
              <w:r>
                <w:rPr>
                  <w:rFonts w:ascii="宋体" w:hAnsi="宋体" w:hint="eastAsia"/>
                  <w:color w:val="FF0000"/>
                </w:rPr>
                <w:t>，对应频道煤质界面上的</w:t>
              </w:r>
              <w:r>
                <w:rPr>
                  <w:color w:val="FF0000"/>
                </w:rPr>
                <w:t xml:space="preserve"> </w:t>
              </w:r>
              <w:r>
                <w:t>Bearer Service</w:t>
              </w:r>
            </w:ins>
          </w:p>
        </w:tc>
      </w:tr>
    </w:tbl>
    <w:p w:rsidR="00F521C7" w:rsidRDefault="00F521C7" w:rsidP="00AB2F91">
      <w:pPr>
        <w:pStyle w:val="31"/>
        <w:keepLines w:val="0"/>
        <w:widowControl/>
        <w:tabs>
          <w:tab w:val="num" w:pos="720"/>
        </w:tabs>
        <w:autoSpaceDE w:val="0"/>
        <w:autoSpaceDN w:val="0"/>
        <w:spacing w:before="240" w:after="240" w:line="360" w:lineRule="auto"/>
        <w:ind w:left="720" w:hanging="720"/>
      </w:pPr>
      <w:bookmarkStart w:id="4522" w:name="_Toc435003435"/>
      <w:r>
        <w:rPr>
          <w:rFonts w:hint="eastAsia"/>
        </w:rPr>
        <w:t>广播内容视图</w:t>
      </w:r>
      <w:r w:rsidR="00C35A24" w:rsidRPr="009320D6">
        <w:t>V_FILECAST</w:t>
      </w:r>
      <w:bookmarkEnd w:id="4522"/>
    </w:p>
    <w:tbl>
      <w:tblPr>
        <w:tblW w:w="793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257"/>
        <w:gridCol w:w="1967"/>
        <w:gridCol w:w="1296"/>
        <w:gridCol w:w="2412"/>
      </w:tblGrid>
      <w:tr w:rsidR="00F521C7" w:rsidRPr="0019211A" w:rsidTr="00063980">
        <w:trPr>
          <w:cantSplit/>
          <w:jc w:val="center"/>
        </w:trPr>
        <w:tc>
          <w:tcPr>
            <w:tcW w:w="208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F521C7" w:rsidRPr="00BF3458" w:rsidRDefault="00F521C7" w:rsidP="00063980">
            <w:pPr>
              <w:pStyle w:val="TableHeading"/>
            </w:pPr>
            <w:r w:rsidRPr="00BF3458">
              <w:t>字段</w:t>
            </w:r>
          </w:p>
        </w:tc>
        <w:tc>
          <w:tcPr>
            <w:tcW w:w="1862"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F521C7" w:rsidRPr="00BF3458" w:rsidRDefault="00F521C7" w:rsidP="00063980">
            <w:pPr>
              <w:pStyle w:val="TableHeading"/>
            </w:pPr>
            <w:r w:rsidRPr="00BF3458">
              <w:t>数据类型</w:t>
            </w:r>
          </w:p>
        </w:tc>
        <w:tc>
          <w:tcPr>
            <w:tcW w:w="1411"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F521C7" w:rsidRPr="00BF3458" w:rsidRDefault="00F521C7" w:rsidP="00063980">
            <w:pPr>
              <w:pStyle w:val="TableHeading"/>
            </w:pPr>
            <w:r w:rsidRPr="00BF3458">
              <w:t>是否允许为空</w:t>
            </w:r>
          </w:p>
        </w:tc>
        <w:tc>
          <w:tcPr>
            <w:tcW w:w="2576"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F521C7" w:rsidRPr="00BF3458" w:rsidRDefault="00F521C7" w:rsidP="00063980">
            <w:pPr>
              <w:pStyle w:val="TableHeading"/>
            </w:pPr>
            <w:r w:rsidRPr="00BF3458">
              <w:t>描述信息</w:t>
            </w:r>
          </w:p>
        </w:tc>
      </w:tr>
      <w:tr w:rsidR="00F521C7" w:rsidRPr="0019211A" w:rsidTr="00063980">
        <w:trPr>
          <w:cantSplit/>
          <w:jc w:val="center"/>
        </w:trPr>
        <w:tc>
          <w:tcPr>
            <w:tcW w:w="2083" w:type="dxa"/>
            <w:shd w:val="clear" w:color="auto" w:fill="auto"/>
          </w:tcPr>
          <w:p w:rsidR="00F521C7" w:rsidRPr="007E31C0" w:rsidRDefault="00F521C7" w:rsidP="00063980">
            <w:pPr>
              <w:pStyle w:val="TableText"/>
            </w:pPr>
            <w:r>
              <w:rPr>
                <w:rFonts w:hint="eastAsia"/>
                <w:sz w:val="24"/>
                <w:szCs w:val="24"/>
              </w:rPr>
              <w:t>name_lang1</w:t>
            </w:r>
          </w:p>
        </w:tc>
        <w:tc>
          <w:tcPr>
            <w:tcW w:w="1862" w:type="dxa"/>
            <w:shd w:val="clear" w:color="auto" w:fill="auto"/>
          </w:tcPr>
          <w:p w:rsidR="00F521C7" w:rsidRPr="007E31C0" w:rsidRDefault="00F521C7" w:rsidP="00063980">
            <w:pPr>
              <w:pStyle w:val="TableText"/>
            </w:pPr>
            <w:r w:rsidRPr="007E31C0">
              <w:t>varchar2(</w:t>
            </w:r>
            <w:r>
              <w:rPr>
                <w:rFonts w:hint="eastAsia"/>
              </w:rPr>
              <w:t>384</w:t>
            </w:r>
            <w:r w:rsidRPr="007E31C0">
              <w:t>)</w:t>
            </w:r>
          </w:p>
        </w:tc>
        <w:tc>
          <w:tcPr>
            <w:tcW w:w="1411" w:type="dxa"/>
            <w:shd w:val="clear" w:color="auto" w:fill="auto"/>
          </w:tcPr>
          <w:p w:rsidR="00F521C7" w:rsidRPr="007E31C0" w:rsidRDefault="00F521C7" w:rsidP="00063980">
            <w:pPr>
              <w:pStyle w:val="TableText"/>
            </w:pPr>
            <w:r w:rsidRPr="007E31C0">
              <w:t>not null</w:t>
            </w:r>
          </w:p>
        </w:tc>
        <w:tc>
          <w:tcPr>
            <w:tcW w:w="2576" w:type="dxa"/>
            <w:shd w:val="clear" w:color="auto" w:fill="auto"/>
          </w:tcPr>
          <w:p w:rsidR="00F521C7" w:rsidRPr="007E31C0" w:rsidRDefault="00F521C7" w:rsidP="00063980">
            <w:pPr>
              <w:pStyle w:val="TableText"/>
            </w:pPr>
            <w:r>
              <w:rPr>
                <w:rFonts w:hint="eastAsia"/>
                <w:sz w:val="24"/>
                <w:szCs w:val="24"/>
              </w:rPr>
              <w:t>内容名称第一语言</w:t>
            </w:r>
          </w:p>
        </w:tc>
      </w:tr>
      <w:tr w:rsidR="00F521C7" w:rsidRPr="0019211A" w:rsidTr="00063980">
        <w:trPr>
          <w:cantSplit/>
          <w:jc w:val="center"/>
        </w:trPr>
        <w:tc>
          <w:tcPr>
            <w:tcW w:w="2083" w:type="dxa"/>
            <w:tcBorders>
              <w:bottom w:val="single" w:sz="6" w:space="0" w:color="000000"/>
            </w:tcBorders>
            <w:shd w:val="clear" w:color="auto" w:fill="auto"/>
          </w:tcPr>
          <w:p w:rsidR="00F521C7" w:rsidRPr="00FE65ED" w:rsidRDefault="00F521C7" w:rsidP="00063980">
            <w:pPr>
              <w:pStyle w:val="TableText"/>
            </w:pPr>
            <w:r>
              <w:rPr>
                <w:rFonts w:hint="eastAsia"/>
                <w:sz w:val="24"/>
                <w:szCs w:val="24"/>
              </w:rPr>
              <w:t>name_lang2</w:t>
            </w:r>
          </w:p>
        </w:tc>
        <w:tc>
          <w:tcPr>
            <w:tcW w:w="1862" w:type="dxa"/>
            <w:tcBorders>
              <w:bottom w:val="single" w:sz="6" w:space="0" w:color="000000"/>
            </w:tcBorders>
            <w:shd w:val="clear" w:color="auto" w:fill="auto"/>
          </w:tcPr>
          <w:p w:rsidR="00F521C7" w:rsidRPr="00FE65ED" w:rsidRDefault="00F521C7" w:rsidP="00063980">
            <w:pPr>
              <w:pStyle w:val="TableText"/>
            </w:pPr>
            <w:r w:rsidRPr="007E31C0">
              <w:t>varchar2(</w:t>
            </w:r>
            <w:r>
              <w:rPr>
                <w:rFonts w:hint="eastAsia"/>
              </w:rPr>
              <w:t>384</w:t>
            </w:r>
            <w:r w:rsidRPr="007E31C0">
              <w:t>)</w:t>
            </w:r>
          </w:p>
        </w:tc>
        <w:tc>
          <w:tcPr>
            <w:tcW w:w="1411" w:type="dxa"/>
            <w:tcBorders>
              <w:bottom w:val="single" w:sz="6" w:space="0" w:color="000000"/>
            </w:tcBorders>
            <w:shd w:val="clear" w:color="auto" w:fill="auto"/>
          </w:tcPr>
          <w:p w:rsidR="00F521C7" w:rsidRPr="007E31C0" w:rsidRDefault="00F521C7" w:rsidP="00063980">
            <w:pPr>
              <w:pStyle w:val="TableText"/>
            </w:pPr>
            <w:r w:rsidRPr="007E31C0">
              <w:t>null</w:t>
            </w:r>
          </w:p>
        </w:tc>
        <w:tc>
          <w:tcPr>
            <w:tcW w:w="2576" w:type="dxa"/>
            <w:tcBorders>
              <w:bottom w:val="single" w:sz="6" w:space="0" w:color="000000"/>
            </w:tcBorders>
            <w:shd w:val="clear" w:color="auto" w:fill="auto"/>
          </w:tcPr>
          <w:p w:rsidR="00F521C7" w:rsidRPr="007E31C0" w:rsidRDefault="00F521C7" w:rsidP="00063980">
            <w:pPr>
              <w:pStyle w:val="TableText"/>
            </w:pPr>
            <w:r>
              <w:rPr>
                <w:rFonts w:hint="eastAsia"/>
                <w:sz w:val="24"/>
                <w:szCs w:val="24"/>
              </w:rPr>
              <w:t>内容名称第二语言</w:t>
            </w:r>
          </w:p>
        </w:tc>
      </w:tr>
      <w:tr w:rsidR="00F521C7" w:rsidRPr="0019211A" w:rsidTr="00063980">
        <w:trPr>
          <w:cantSplit/>
          <w:jc w:val="center"/>
        </w:trPr>
        <w:tc>
          <w:tcPr>
            <w:tcW w:w="2083" w:type="dxa"/>
            <w:shd w:val="clear" w:color="auto" w:fill="FFFFFF"/>
          </w:tcPr>
          <w:p w:rsidR="00F521C7" w:rsidRPr="00FE65ED" w:rsidRDefault="00F521C7" w:rsidP="00063980">
            <w:pPr>
              <w:pStyle w:val="TableText"/>
            </w:pPr>
            <w:r>
              <w:rPr>
                <w:rFonts w:hint="eastAsia"/>
                <w:sz w:val="24"/>
                <w:szCs w:val="24"/>
              </w:rPr>
              <w:t>name_lang3</w:t>
            </w:r>
          </w:p>
        </w:tc>
        <w:tc>
          <w:tcPr>
            <w:tcW w:w="1862" w:type="dxa"/>
            <w:shd w:val="clear" w:color="auto" w:fill="FFFFFF"/>
          </w:tcPr>
          <w:p w:rsidR="00F521C7" w:rsidRPr="00A5116D" w:rsidRDefault="00F521C7" w:rsidP="00063980">
            <w:pPr>
              <w:pStyle w:val="TableText"/>
            </w:pPr>
            <w:r w:rsidRPr="007E31C0">
              <w:t>varchar2(</w:t>
            </w:r>
            <w:r>
              <w:rPr>
                <w:rFonts w:hint="eastAsia"/>
              </w:rPr>
              <w:t>384</w:t>
            </w:r>
            <w:r w:rsidRPr="007E31C0">
              <w:t>)</w:t>
            </w:r>
          </w:p>
        </w:tc>
        <w:tc>
          <w:tcPr>
            <w:tcW w:w="1411" w:type="dxa"/>
            <w:shd w:val="clear" w:color="auto" w:fill="FFFFFF"/>
          </w:tcPr>
          <w:p w:rsidR="00F521C7" w:rsidRPr="007E31C0" w:rsidRDefault="00F521C7" w:rsidP="00063980">
            <w:pPr>
              <w:pStyle w:val="TableText"/>
            </w:pPr>
            <w:r w:rsidRPr="007E31C0">
              <w:t>null</w:t>
            </w:r>
          </w:p>
        </w:tc>
        <w:tc>
          <w:tcPr>
            <w:tcW w:w="2576" w:type="dxa"/>
            <w:shd w:val="clear" w:color="auto" w:fill="FFFFFF"/>
          </w:tcPr>
          <w:p w:rsidR="00F521C7" w:rsidRDefault="00F521C7" w:rsidP="00063980">
            <w:pPr>
              <w:pStyle w:val="TableText"/>
            </w:pPr>
            <w:r>
              <w:rPr>
                <w:rFonts w:hint="eastAsia"/>
                <w:sz w:val="24"/>
                <w:szCs w:val="24"/>
              </w:rPr>
              <w:t>内容名称第三语言</w:t>
            </w:r>
          </w:p>
        </w:tc>
      </w:tr>
      <w:tr w:rsidR="00F521C7" w:rsidRPr="0019211A" w:rsidTr="00063980">
        <w:trPr>
          <w:cantSplit/>
          <w:jc w:val="center"/>
        </w:trPr>
        <w:tc>
          <w:tcPr>
            <w:tcW w:w="2083" w:type="dxa"/>
            <w:shd w:val="clear" w:color="auto" w:fill="FFFFFF"/>
          </w:tcPr>
          <w:p w:rsidR="00F521C7" w:rsidRPr="00EE73C5" w:rsidRDefault="00F521C7" w:rsidP="00063980">
            <w:pPr>
              <w:pStyle w:val="TableText"/>
            </w:pPr>
            <w:r>
              <w:rPr>
                <w:color w:val="000000"/>
                <w:sz w:val="24"/>
                <w:szCs w:val="24"/>
              </w:rPr>
              <w:t>fileUrl</w:t>
            </w:r>
          </w:p>
        </w:tc>
        <w:tc>
          <w:tcPr>
            <w:tcW w:w="1862" w:type="dxa"/>
            <w:shd w:val="clear" w:color="auto" w:fill="FFFFFF"/>
          </w:tcPr>
          <w:p w:rsidR="00F521C7" w:rsidRPr="00A5116D" w:rsidRDefault="00F521C7" w:rsidP="00063980">
            <w:pPr>
              <w:pStyle w:val="TableText"/>
            </w:pPr>
            <w:r>
              <w:t>VARCHAR2(</w:t>
            </w:r>
            <w:r>
              <w:rPr>
                <w:rFonts w:hint="eastAsia"/>
              </w:rPr>
              <w:t>1024</w:t>
            </w:r>
            <w:r>
              <w:t>)</w:t>
            </w:r>
          </w:p>
        </w:tc>
        <w:tc>
          <w:tcPr>
            <w:tcW w:w="1411" w:type="dxa"/>
            <w:shd w:val="clear" w:color="auto" w:fill="FFFFFF"/>
          </w:tcPr>
          <w:p w:rsidR="00F521C7" w:rsidRPr="007E31C0" w:rsidRDefault="00F521C7" w:rsidP="00063980">
            <w:pPr>
              <w:pStyle w:val="TableText"/>
            </w:pPr>
            <w:r w:rsidRPr="007E31C0">
              <w:t>null</w:t>
            </w:r>
          </w:p>
        </w:tc>
        <w:tc>
          <w:tcPr>
            <w:tcW w:w="2576" w:type="dxa"/>
            <w:shd w:val="clear" w:color="auto" w:fill="FFFFFF"/>
          </w:tcPr>
          <w:p w:rsidR="00F521C7" w:rsidRDefault="00F521C7" w:rsidP="00063980">
            <w:pPr>
              <w:pStyle w:val="TableText"/>
            </w:pPr>
            <w:r>
              <w:rPr>
                <w:rFonts w:ascii="宋体" w:cs="宋体" w:hint="eastAsia"/>
                <w:color w:val="000000"/>
                <w:sz w:val="24"/>
                <w:szCs w:val="24"/>
              </w:rPr>
              <w:t>推送文件的外键</w:t>
            </w:r>
          </w:p>
        </w:tc>
      </w:tr>
      <w:tr w:rsidR="00F521C7" w:rsidRPr="0019211A" w:rsidTr="00063980">
        <w:trPr>
          <w:cantSplit/>
          <w:jc w:val="center"/>
        </w:trPr>
        <w:tc>
          <w:tcPr>
            <w:tcW w:w="2083" w:type="dxa"/>
            <w:shd w:val="clear" w:color="auto" w:fill="FFFFFF"/>
          </w:tcPr>
          <w:p w:rsidR="00F521C7" w:rsidRDefault="00F521C7" w:rsidP="00063980">
            <w:pPr>
              <w:pStyle w:val="TableText"/>
              <w:rPr>
                <w:sz w:val="24"/>
                <w:szCs w:val="24"/>
              </w:rPr>
            </w:pPr>
            <w:r>
              <w:rPr>
                <w:color w:val="000000"/>
                <w:sz w:val="24"/>
                <w:szCs w:val="24"/>
              </w:rPr>
              <w:t>offsetTime</w:t>
            </w:r>
          </w:p>
        </w:tc>
        <w:tc>
          <w:tcPr>
            <w:tcW w:w="1862" w:type="dxa"/>
            <w:shd w:val="clear" w:color="auto" w:fill="FFFFFF"/>
          </w:tcPr>
          <w:p w:rsidR="00F521C7" w:rsidRPr="00A5116D" w:rsidRDefault="00F521C7" w:rsidP="00063980">
            <w:pPr>
              <w:pStyle w:val="TableText"/>
            </w:pPr>
            <w:r>
              <w:t>V</w:t>
            </w:r>
            <w:r>
              <w:rPr>
                <w:rFonts w:hint="eastAsia"/>
              </w:rPr>
              <w:t>archar2(1024)</w:t>
            </w:r>
          </w:p>
        </w:tc>
        <w:tc>
          <w:tcPr>
            <w:tcW w:w="1411" w:type="dxa"/>
            <w:shd w:val="clear" w:color="auto" w:fill="FFFFFF"/>
          </w:tcPr>
          <w:p w:rsidR="00F521C7" w:rsidRDefault="00F521C7" w:rsidP="00063980">
            <w:pPr>
              <w:pStyle w:val="TableText"/>
            </w:pPr>
            <w:r w:rsidRPr="007E31C0">
              <w:t>null</w:t>
            </w:r>
          </w:p>
        </w:tc>
        <w:tc>
          <w:tcPr>
            <w:tcW w:w="2576" w:type="dxa"/>
            <w:shd w:val="clear" w:color="auto" w:fill="FFFFFF"/>
          </w:tcPr>
          <w:p w:rsidR="00F521C7" w:rsidRDefault="00F521C7" w:rsidP="00063980">
            <w:pPr>
              <w:pStyle w:val="TableText"/>
            </w:pPr>
            <w:r>
              <w:rPr>
                <w:rFonts w:ascii="宋体" w:cs="宋体" w:hint="eastAsia"/>
                <w:color w:val="000000"/>
                <w:sz w:val="24"/>
                <w:szCs w:val="24"/>
              </w:rPr>
              <w:t>媒资</w:t>
            </w:r>
            <w:r>
              <w:rPr>
                <w:color w:val="000000"/>
                <w:sz w:val="24"/>
                <w:szCs w:val="24"/>
              </w:rPr>
              <w:t>Reporting Reception Server</w:t>
            </w:r>
            <w:r>
              <w:rPr>
                <w:rFonts w:ascii="宋体" w:cs="宋体" w:hint="eastAsia"/>
                <w:color w:val="000000"/>
                <w:sz w:val="24"/>
                <w:szCs w:val="24"/>
              </w:rPr>
              <w:t>的</w:t>
            </w:r>
            <w:r>
              <w:rPr>
                <w:color w:val="000000"/>
                <w:sz w:val="24"/>
                <w:szCs w:val="24"/>
              </w:rPr>
              <w:t>offsetTime</w:t>
            </w:r>
          </w:p>
        </w:tc>
      </w:tr>
      <w:tr w:rsidR="00F521C7" w:rsidRPr="0019211A" w:rsidTr="00063980">
        <w:trPr>
          <w:cantSplit/>
          <w:jc w:val="center"/>
        </w:trPr>
        <w:tc>
          <w:tcPr>
            <w:tcW w:w="2083" w:type="dxa"/>
            <w:shd w:val="clear" w:color="auto" w:fill="FFFFFF"/>
          </w:tcPr>
          <w:p w:rsidR="00F521C7" w:rsidRPr="005F7779" w:rsidRDefault="00F521C7" w:rsidP="00063980">
            <w:pPr>
              <w:pStyle w:val="TableText"/>
              <w:rPr>
                <w:sz w:val="24"/>
                <w:szCs w:val="24"/>
              </w:rPr>
            </w:pPr>
            <w:r>
              <w:rPr>
                <w:color w:val="000000"/>
                <w:sz w:val="24"/>
                <w:szCs w:val="24"/>
              </w:rPr>
              <w:t>randomTimePeriod</w:t>
            </w:r>
          </w:p>
        </w:tc>
        <w:tc>
          <w:tcPr>
            <w:tcW w:w="1862" w:type="dxa"/>
            <w:shd w:val="clear" w:color="auto" w:fill="FFFFFF"/>
          </w:tcPr>
          <w:p w:rsidR="00F521C7" w:rsidRPr="00A5116D" w:rsidRDefault="00F521C7" w:rsidP="00063980">
            <w:pPr>
              <w:pStyle w:val="TableText"/>
            </w:pPr>
            <w:r>
              <w:t>V</w:t>
            </w:r>
            <w:r>
              <w:rPr>
                <w:rFonts w:hint="eastAsia"/>
              </w:rPr>
              <w:t>archar2(1024)</w:t>
            </w:r>
          </w:p>
        </w:tc>
        <w:tc>
          <w:tcPr>
            <w:tcW w:w="1411" w:type="dxa"/>
            <w:shd w:val="clear" w:color="auto" w:fill="FFFFFF"/>
          </w:tcPr>
          <w:p w:rsidR="00F521C7" w:rsidRDefault="00F521C7" w:rsidP="00063980">
            <w:pPr>
              <w:pStyle w:val="TableText"/>
            </w:pPr>
            <w:r w:rsidRPr="007E31C0">
              <w:t>null</w:t>
            </w:r>
          </w:p>
        </w:tc>
        <w:tc>
          <w:tcPr>
            <w:tcW w:w="2576" w:type="dxa"/>
            <w:shd w:val="clear" w:color="auto" w:fill="FFFFFF"/>
          </w:tcPr>
          <w:p w:rsidR="00F521C7" w:rsidRPr="005F7779" w:rsidRDefault="00F521C7" w:rsidP="00063980">
            <w:pPr>
              <w:pStyle w:val="TableText"/>
              <w:rPr>
                <w:sz w:val="24"/>
                <w:szCs w:val="24"/>
              </w:rPr>
            </w:pPr>
            <w:r>
              <w:rPr>
                <w:rFonts w:ascii="宋体" w:cs="宋体" w:hint="eastAsia"/>
                <w:color w:val="000000"/>
                <w:sz w:val="24"/>
                <w:szCs w:val="24"/>
              </w:rPr>
              <w:t>媒资的</w:t>
            </w:r>
            <w:r>
              <w:rPr>
                <w:color w:val="000000"/>
                <w:sz w:val="24"/>
                <w:szCs w:val="24"/>
              </w:rPr>
              <w:t>Reporting Reception Server</w:t>
            </w:r>
          </w:p>
        </w:tc>
      </w:tr>
    </w:tbl>
    <w:p w:rsidR="002F7B61" w:rsidRDefault="002F7B61" w:rsidP="002F7B61">
      <w:pPr>
        <w:widowControl/>
        <w:snapToGrid w:val="0"/>
        <w:spacing w:before="80" w:after="80" w:line="300" w:lineRule="auto"/>
        <w:ind w:left="1134"/>
        <w:rPr>
          <w:rFonts w:ascii="FrutigerNext LT Regular" w:hAnsi="FrutigerNext LT Regular"/>
          <w:color w:val="0000FF"/>
          <w:szCs w:val="21"/>
        </w:rPr>
      </w:pPr>
    </w:p>
    <w:p w:rsidR="00FB1401" w:rsidRDefault="00FB1401" w:rsidP="00AB2F91">
      <w:pPr>
        <w:pStyle w:val="31"/>
        <w:keepLines w:val="0"/>
        <w:widowControl/>
        <w:tabs>
          <w:tab w:val="num" w:pos="720"/>
        </w:tabs>
        <w:autoSpaceDE w:val="0"/>
        <w:autoSpaceDN w:val="0"/>
        <w:spacing w:before="240" w:after="240" w:line="360" w:lineRule="auto"/>
        <w:ind w:left="720" w:hanging="720"/>
      </w:pPr>
      <w:bookmarkStart w:id="4523" w:name="_Toc435003436"/>
      <w:r>
        <w:rPr>
          <w:rFonts w:hint="eastAsia"/>
        </w:rPr>
        <w:t>内容视</w:t>
      </w:r>
      <w:r w:rsidR="00C35A24">
        <w:rPr>
          <w:rFonts w:hint="eastAsia"/>
        </w:rPr>
        <w:t>图</w:t>
      </w:r>
      <w:r w:rsidR="00C35A24" w:rsidRPr="00C35A24">
        <w:rPr>
          <w:rStyle w:val="affff5"/>
          <w:b w:val="0"/>
        </w:rPr>
        <w:t>V_VOD_CONTENT</w:t>
      </w:r>
      <w:bookmarkEnd w:id="4523"/>
    </w:p>
    <w:tbl>
      <w:tblPr>
        <w:tblW w:w="793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137"/>
        <w:gridCol w:w="1874"/>
        <w:gridCol w:w="889"/>
        <w:gridCol w:w="3032"/>
      </w:tblGrid>
      <w:tr w:rsidR="00EB57AB" w:rsidRPr="0019211A" w:rsidTr="004C3159">
        <w:trPr>
          <w:cantSplit/>
          <w:jc w:val="center"/>
        </w:trPr>
        <w:tc>
          <w:tcPr>
            <w:tcW w:w="214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FB1401" w:rsidRPr="00EA5B2F" w:rsidRDefault="00FB1401" w:rsidP="00063980">
            <w:pPr>
              <w:pStyle w:val="TableHeading"/>
              <w:rPr>
                <w:b/>
              </w:rPr>
            </w:pPr>
            <w:r w:rsidRPr="00EA5B2F">
              <w:rPr>
                <w:b/>
              </w:rPr>
              <w:t>字段</w:t>
            </w:r>
          </w:p>
        </w:tc>
        <w:tc>
          <w:tcPr>
            <w:tcW w:w="177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FB1401" w:rsidRPr="00EA5B2F" w:rsidRDefault="00FB1401" w:rsidP="00063980">
            <w:pPr>
              <w:pStyle w:val="TableHeading"/>
              <w:rPr>
                <w:b/>
              </w:rPr>
            </w:pPr>
            <w:r w:rsidRPr="00EA5B2F">
              <w:rPr>
                <w:b/>
              </w:rPr>
              <w:t>数据类型</w:t>
            </w:r>
          </w:p>
        </w:tc>
        <w:tc>
          <w:tcPr>
            <w:tcW w:w="976"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FB1401" w:rsidRPr="00EA5B2F" w:rsidRDefault="00FB1401" w:rsidP="00063980">
            <w:pPr>
              <w:pStyle w:val="TableHeading"/>
              <w:rPr>
                <w:b/>
              </w:rPr>
            </w:pPr>
            <w:r w:rsidRPr="00EA5B2F">
              <w:rPr>
                <w:b/>
              </w:rPr>
              <w:t>是否允许为空</w:t>
            </w:r>
          </w:p>
        </w:tc>
        <w:tc>
          <w:tcPr>
            <w:tcW w:w="3032"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FB1401" w:rsidRPr="00EA5B2F" w:rsidRDefault="00FB1401" w:rsidP="00063980">
            <w:pPr>
              <w:pStyle w:val="TableHeading"/>
              <w:rPr>
                <w:b/>
              </w:rPr>
            </w:pPr>
            <w:r w:rsidRPr="00EA5B2F">
              <w:rPr>
                <w:b/>
              </w:rPr>
              <w:t>描述信息</w:t>
            </w:r>
          </w:p>
        </w:tc>
      </w:tr>
      <w:tr w:rsidR="00EB57AB" w:rsidRPr="0019211A" w:rsidTr="004C3159">
        <w:trPr>
          <w:cantSplit/>
          <w:jc w:val="center"/>
        </w:trPr>
        <w:tc>
          <w:tcPr>
            <w:tcW w:w="2147" w:type="dxa"/>
            <w:shd w:val="clear" w:color="auto" w:fill="auto"/>
          </w:tcPr>
          <w:p w:rsidR="00FB1401" w:rsidRPr="007E31C0" w:rsidRDefault="003E3709" w:rsidP="003E3709">
            <w:pPr>
              <w:pStyle w:val="TableText"/>
            </w:pPr>
            <w:r>
              <w:rPr>
                <w:rFonts w:hint="eastAsia"/>
                <w:sz w:val="24"/>
                <w:szCs w:val="24"/>
              </w:rPr>
              <w:t>type</w:t>
            </w:r>
          </w:p>
        </w:tc>
        <w:tc>
          <w:tcPr>
            <w:tcW w:w="1777" w:type="dxa"/>
            <w:shd w:val="clear" w:color="auto" w:fill="auto"/>
          </w:tcPr>
          <w:p w:rsidR="00FB1401" w:rsidRPr="007E31C0" w:rsidRDefault="00C27CDA" w:rsidP="00063980">
            <w:pPr>
              <w:pStyle w:val="TableText"/>
            </w:pPr>
            <w:r w:rsidRPr="007E31C0">
              <w:t>varchar2(</w:t>
            </w:r>
            <w:r>
              <w:rPr>
                <w:rFonts w:hint="eastAsia"/>
              </w:rPr>
              <w:t>32)</w:t>
            </w:r>
          </w:p>
        </w:tc>
        <w:tc>
          <w:tcPr>
            <w:tcW w:w="976" w:type="dxa"/>
            <w:shd w:val="clear" w:color="auto" w:fill="auto"/>
          </w:tcPr>
          <w:p w:rsidR="00FB1401" w:rsidRPr="007E31C0" w:rsidRDefault="00B3150D" w:rsidP="00063980">
            <w:pPr>
              <w:pStyle w:val="TableText"/>
            </w:pPr>
            <w:r>
              <w:t>N</w:t>
            </w:r>
          </w:p>
        </w:tc>
        <w:tc>
          <w:tcPr>
            <w:tcW w:w="3032" w:type="dxa"/>
            <w:shd w:val="clear" w:color="auto" w:fill="auto"/>
          </w:tcPr>
          <w:p w:rsidR="00FB1401" w:rsidRPr="007E31C0" w:rsidRDefault="003E3709" w:rsidP="00063980">
            <w:pPr>
              <w:pStyle w:val="TableText"/>
            </w:pPr>
            <w:r>
              <w:rPr>
                <w:rFonts w:hint="eastAsia"/>
                <w:sz w:val="24"/>
                <w:szCs w:val="24"/>
              </w:rPr>
              <w:t>内容类型</w:t>
            </w:r>
          </w:p>
        </w:tc>
      </w:tr>
      <w:tr w:rsidR="00EB57AB" w:rsidRPr="0019211A" w:rsidTr="004C3159">
        <w:trPr>
          <w:cantSplit/>
          <w:jc w:val="center"/>
        </w:trPr>
        <w:tc>
          <w:tcPr>
            <w:tcW w:w="2147" w:type="dxa"/>
            <w:tcBorders>
              <w:bottom w:val="single" w:sz="6" w:space="0" w:color="000000"/>
            </w:tcBorders>
            <w:shd w:val="clear" w:color="auto" w:fill="auto"/>
          </w:tcPr>
          <w:p w:rsidR="00FB1401" w:rsidRPr="00FE65ED" w:rsidRDefault="003E3709" w:rsidP="003E3709">
            <w:pPr>
              <w:pStyle w:val="TableText"/>
            </w:pPr>
            <w:r>
              <w:rPr>
                <w:rFonts w:hint="eastAsia"/>
                <w:sz w:val="24"/>
                <w:szCs w:val="24"/>
              </w:rPr>
              <w:t>status</w:t>
            </w:r>
          </w:p>
        </w:tc>
        <w:tc>
          <w:tcPr>
            <w:tcW w:w="1777" w:type="dxa"/>
            <w:tcBorders>
              <w:bottom w:val="single" w:sz="6" w:space="0" w:color="000000"/>
            </w:tcBorders>
            <w:shd w:val="clear" w:color="auto" w:fill="auto"/>
          </w:tcPr>
          <w:p w:rsidR="00FB1401" w:rsidRPr="00FE65ED" w:rsidRDefault="00C27CDA" w:rsidP="00063980">
            <w:pPr>
              <w:pStyle w:val="TableText"/>
            </w:pPr>
            <w:r>
              <w:rPr>
                <w:rFonts w:hint="eastAsia"/>
              </w:rPr>
              <w:t>Number(19)</w:t>
            </w:r>
          </w:p>
        </w:tc>
        <w:tc>
          <w:tcPr>
            <w:tcW w:w="976" w:type="dxa"/>
            <w:tcBorders>
              <w:bottom w:val="single" w:sz="6" w:space="0" w:color="000000"/>
            </w:tcBorders>
            <w:shd w:val="clear" w:color="auto" w:fill="auto"/>
          </w:tcPr>
          <w:p w:rsidR="00FB1401" w:rsidRPr="007E31C0" w:rsidRDefault="00B3150D" w:rsidP="00063980">
            <w:pPr>
              <w:pStyle w:val="TableText"/>
            </w:pPr>
            <w:r>
              <w:rPr>
                <w:rFonts w:hint="eastAsia"/>
              </w:rPr>
              <w:t>N</w:t>
            </w:r>
          </w:p>
        </w:tc>
        <w:tc>
          <w:tcPr>
            <w:tcW w:w="3032" w:type="dxa"/>
            <w:tcBorders>
              <w:bottom w:val="single" w:sz="6" w:space="0" w:color="000000"/>
            </w:tcBorders>
            <w:shd w:val="clear" w:color="auto" w:fill="auto"/>
          </w:tcPr>
          <w:p w:rsidR="00FB1401" w:rsidRPr="007E31C0" w:rsidRDefault="003E3709" w:rsidP="00063980">
            <w:pPr>
              <w:pStyle w:val="TableText"/>
            </w:pPr>
            <w:r>
              <w:rPr>
                <w:rFonts w:hint="eastAsia"/>
                <w:sz w:val="24"/>
                <w:szCs w:val="24"/>
              </w:rPr>
              <w:t>内容状态</w:t>
            </w:r>
          </w:p>
        </w:tc>
      </w:tr>
      <w:tr w:rsidR="00EB57AB" w:rsidRPr="0019211A" w:rsidTr="004C3159">
        <w:trPr>
          <w:cantSplit/>
          <w:jc w:val="center"/>
        </w:trPr>
        <w:tc>
          <w:tcPr>
            <w:tcW w:w="2147" w:type="dxa"/>
            <w:shd w:val="clear" w:color="auto" w:fill="FFFFFF"/>
          </w:tcPr>
          <w:p w:rsidR="00FB1401" w:rsidRPr="00FE65ED" w:rsidRDefault="003E3709" w:rsidP="003E3709">
            <w:pPr>
              <w:pStyle w:val="TableText"/>
            </w:pPr>
            <w:r>
              <w:rPr>
                <w:rFonts w:hint="eastAsia"/>
                <w:sz w:val="24"/>
                <w:szCs w:val="24"/>
              </w:rPr>
              <w:t>contentCode</w:t>
            </w:r>
          </w:p>
        </w:tc>
        <w:tc>
          <w:tcPr>
            <w:tcW w:w="1777" w:type="dxa"/>
            <w:shd w:val="clear" w:color="auto" w:fill="FFFFFF"/>
          </w:tcPr>
          <w:p w:rsidR="00FB1401" w:rsidRPr="00A5116D" w:rsidRDefault="00C27CDA" w:rsidP="00063980">
            <w:pPr>
              <w:pStyle w:val="TableText"/>
            </w:pPr>
            <w:r w:rsidRPr="007E31C0">
              <w:t>varchar2(</w:t>
            </w:r>
            <w:r>
              <w:rPr>
                <w:rFonts w:hint="eastAsia"/>
              </w:rPr>
              <w:t>40)</w:t>
            </w:r>
          </w:p>
        </w:tc>
        <w:tc>
          <w:tcPr>
            <w:tcW w:w="976" w:type="dxa"/>
            <w:shd w:val="clear" w:color="auto" w:fill="FFFFFF"/>
          </w:tcPr>
          <w:p w:rsidR="00FB1401" w:rsidRPr="007E31C0" w:rsidRDefault="00B3150D" w:rsidP="00063980">
            <w:pPr>
              <w:pStyle w:val="TableText"/>
            </w:pPr>
            <w:r>
              <w:rPr>
                <w:rFonts w:hint="eastAsia"/>
              </w:rPr>
              <w:t>N</w:t>
            </w:r>
          </w:p>
        </w:tc>
        <w:tc>
          <w:tcPr>
            <w:tcW w:w="3032" w:type="dxa"/>
            <w:shd w:val="clear" w:color="auto" w:fill="FFFFFF"/>
          </w:tcPr>
          <w:p w:rsidR="00FB1401" w:rsidRDefault="003E3709" w:rsidP="00063980">
            <w:pPr>
              <w:pStyle w:val="TableText"/>
            </w:pPr>
            <w:r>
              <w:rPr>
                <w:rFonts w:hint="eastAsia"/>
                <w:sz w:val="24"/>
                <w:szCs w:val="24"/>
              </w:rPr>
              <w:t>内容外部</w:t>
            </w:r>
            <w:r>
              <w:rPr>
                <w:rFonts w:hint="eastAsia"/>
                <w:sz w:val="24"/>
                <w:szCs w:val="24"/>
              </w:rPr>
              <w:t>code</w:t>
            </w:r>
            <w:r>
              <w:rPr>
                <w:rFonts w:hint="eastAsia"/>
                <w:sz w:val="24"/>
                <w:szCs w:val="24"/>
              </w:rPr>
              <w:t>（唯一标识）</w:t>
            </w:r>
          </w:p>
        </w:tc>
      </w:tr>
      <w:tr w:rsidR="00EB57AB" w:rsidRPr="0019211A" w:rsidTr="004C3159">
        <w:trPr>
          <w:cantSplit/>
          <w:jc w:val="center"/>
        </w:trPr>
        <w:tc>
          <w:tcPr>
            <w:tcW w:w="2147" w:type="dxa"/>
            <w:shd w:val="clear" w:color="auto" w:fill="FFFFFF"/>
          </w:tcPr>
          <w:p w:rsidR="00FB1401" w:rsidRPr="00EE73C5" w:rsidRDefault="003E3709" w:rsidP="003E3709">
            <w:r w:rsidRPr="003E3709">
              <w:rPr>
                <w:rFonts w:hint="eastAsia"/>
                <w:sz w:val="24"/>
              </w:rPr>
              <w:lastRenderedPageBreak/>
              <w:t>controllevel</w:t>
            </w:r>
          </w:p>
        </w:tc>
        <w:tc>
          <w:tcPr>
            <w:tcW w:w="1777" w:type="dxa"/>
            <w:shd w:val="clear" w:color="auto" w:fill="FFFFFF"/>
          </w:tcPr>
          <w:p w:rsidR="00FB1401" w:rsidRPr="00A5116D" w:rsidRDefault="00C27CDA" w:rsidP="004C7C1E">
            <w:pPr>
              <w:pStyle w:val="TableText"/>
            </w:pPr>
            <w:r w:rsidRPr="007E31C0">
              <w:t>varchar2(</w:t>
            </w:r>
            <w:r w:rsidR="00BB6F92">
              <w:rPr>
                <w:rFonts w:hint="eastAsia"/>
              </w:rPr>
              <w:t>1024*N</w:t>
            </w:r>
            <w:r w:rsidRPr="007E31C0">
              <w:t>)</w:t>
            </w:r>
          </w:p>
        </w:tc>
        <w:tc>
          <w:tcPr>
            <w:tcW w:w="976" w:type="dxa"/>
            <w:shd w:val="clear" w:color="auto" w:fill="FFFFFF"/>
          </w:tcPr>
          <w:p w:rsidR="00FB1401" w:rsidRPr="007E31C0" w:rsidRDefault="00B3150D" w:rsidP="00063980">
            <w:pPr>
              <w:pStyle w:val="TableText"/>
            </w:pPr>
            <w:r>
              <w:rPr>
                <w:rFonts w:hint="eastAsia"/>
              </w:rPr>
              <w:t>Y</w:t>
            </w:r>
          </w:p>
        </w:tc>
        <w:tc>
          <w:tcPr>
            <w:tcW w:w="3032" w:type="dxa"/>
            <w:shd w:val="clear" w:color="auto" w:fill="FFFFFF"/>
          </w:tcPr>
          <w:p w:rsidR="00FB1401" w:rsidRDefault="003E3709" w:rsidP="003E3709">
            <w:pPr>
              <w:rPr>
                <w:sz w:val="24"/>
              </w:rPr>
            </w:pPr>
            <w:r w:rsidRPr="003E3709">
              <w:rPr>
                <w:rFonts w:hint="eastAsia"/>
                <w:sz w:val="24"/>
              </w:rPr>
              <w:t>内容分级</w:t>
            </w:r>
          </w:p>
          <w:p w:rsidR="004C7C1E" w:rsidRPr="003E3709" w:rsidRDefault="004C7C1E" w:rsidP="003E3709">
            <w:pPr>
              <w:rPr>
                <w:sz w:val="24"/>
              </w:rPr>
            </w:pPr>
            <w:r>
              <w:rPr>
                <w:rFonts w:hint="eastAsia"/>
                <w:sz w:val="24"/>
              </w:rPr>
              <w:t>逗号分隔，单值是</w:t>
            </w:r>
            <w:r>
              <w:rPr>
                <w:rFonts w:hint="eastAsia"/>
                <w:sz w:val="24"/>
              </w:rPr>
              <w:t>1024</w:t>
            </w:r>
            <w:r>
              <w:rPr>
                <w:rFonts w:hint="eastAsia"/>
                <w:sz w:val="24"/>
              </w:rPr>
              <w:t>字节，如果是多值的话，则是</w:t>
            </w:r>
            <w:r>
              <w:rPr>
                <w:rFonts w:hint="eastAsia"/>
                <w:sz w:val="24"/>
              </w:rPr>
              <w:t>1024*N</w:t>
            </w:r>
          </w:p>
        </w:tc>
      </w:tr>
      <w:tr w:rsidR="00EB57AB" w:rsidRPr="0019211A" w:rsidTr="004C3159">
        <w:trPr>
          <w:cantSplit/>
          <w:jc w:val="center"/>
        </w:trPr>
        <w:tc>
          <w:tcPr>
            <w:tcW w:w="2147" w:type="dxa"/>
            <w:shd w:val="clear" w:color="auto" w:fill="FFFFFF"/>
          </w:tcPr>
          <w:p w:rsidR="003E3709" w:rsidRPr="007E31C0" w:rsidRDefault="003E3709" w:rsidP="00063980">
            <w:pPr>
              <w:pStyle w:val="TableText"/>
            </w:pPr>
            <w:r>
              <w:rPr>
                <w:rFonts w:hint="eastAsia"/>
                <w:sz w:val="24"/>
                <w:szCs w:val="24"/>
              </w:rPr>
              <w:t>name_lang1</w:t>
            </w:r>
          </w:p>
        </w:tc>
        <w:tc>
          <w:tcPr>
            <w:tcW w:w="1777" w:type="dxa"/>
            <w:shd w:val="clear" w:color="auto" w:fill="FFFFFF"/>
          </w:tcPr>
          <w:p w:rsidR="003E3709" w:rsidRPr="007E31C0" w:rsidRDefault="003E3709" w:rsidP="00063980">
            <w:pPr>
              <w:pStyle w:val="TableText"/>
            </w:pPr>
            <w:r w:rsidRPr="007E31C0">
              <w:t>varchar2(</w:t>
            </w:r>
            <w:r>
              <w:rPr>
                <w:rFonts w:hint="eastAsia"/>
              </w:rPr>
              <w:t>384</w:t>
            </w:r>
            <w:r w:rsidRPr="007E31C0">
              <w:t>)</w:t>
            </w:r>
          </w:p>
        </w:tc>
        <w:tc>
          <w:tcPr>
            <w:tcW w:w="976" w:type="dxa"/>
            <w:shd w:val="clear" w:color="auto" w:fill="FFFFFF"/>
          </w:tcPr>
          <w:p w:rsidR="003E3709" w:rsidRPr="007E31C0" w:rsidRDefault="00B3150D" w:rsidP="00B3150D">
            <w:pPr>
              <w:pStyle w:val="TableText"/>
            </w:pPr>
            <w:r>
              <w:rPr>
                <w:rFonts w:hint="eastAsia"/>
              </w:rPr>
              <w:t>N</w:t>
            </w:r>
          </w:p>
        </w:tc>
        <w:tc>
          <w:tcPr>
            <w:tcW w:w="3032" w:type="dxa"/>
            <w:shd w:val="clear" w:color="auto" w:fill="FFFFFF"/>
          </w:tcPr>
          <w:p w:rsidR="003E3709" w:rsidRPr="007E31C0" w:rsidRDefault="003E3709" w:rsidP="00063980">
            <w:pPr>
              <w:pStyle w:val="TableText"/>
            </w:pPr>
            <w:r>
              <w:rPr>
                <w:rFonts w:hint="eastAsia"/>
                <w:sz w:val="24"/>
                <w:szCs w:val="24"/>
              </w:rPr>
              <w:t>内容名称第一语言</w:t>
            </w:r>
          </w:p>
        </w:tc>
      </w:tr>
      <w:tr w:rsidR="00EB57AB" w:rsidRPr="0019211A" w:rsidTr="004C3159">
        <w:trPr>
          <w:cantSplit/>
          <w:jc w:val="center"/>
        </w:trPr>
        <w:tc>
          <w:tcPr>
            <w:tcW w:w="2147" w:type="dxa"/>
            <w:shd w:val="clear" w:color="auto" w:fill="FFFFFF"/>
          </w:tcPr>
          <w:p w:rsidR="003E3709" w:rsidRPr="00FE65ED" w:rsidRDefault="003E3709" w:rsidP="00063980">
            <w:pPr>
              <w:pStyle w:val="TableText"/>
            </w:pPr>
            <w:r>
              <w:rPr>
                <w:rFonts w:hint="eastAsia"/>
                <w:sz w:val="24"/>
                <w:szCs w:val="24"/>
              </w:rPr>
              <w:t>name_lang2</w:t>
            </w:r>
          </w:p>
        </w:tc>
        <w:tc>
          <w:tcPr>
            <w:tcW w:w="1777" w:type="dxa"/>
            <w:shd w:val="clear" w:color="auto" w:fill="FFFFFF"/>
          </w:tcPr>
          <w:p w:rsidR="003E3709" w:rsidRPr="00FE65ED" w:rsidRDefault="003E3709" w:rsidP="00063980">
            <w:pPr>
              <w:pStyle w:val="TableText"/>
            </w:pPr>
            <w:r w:rsidRPr="007E31C0">
              <w:t>varchar2(</w:t>
            </w:r>
            <w:r>
              <w:rPr>
                <w:rFonts w:hint="eastAsia"/>
              </w:rPr>
              <w:t>384</w:t>
            </w:r>
            <w:r w:rsidRPr="007E31C0">
              <w:t>)</w:t>
            </w:r>
          </w:p>
        </w:tc>
        <w:tc>
          <w:tcPr>
            <w:tcW w:w="976" w:type="dxa"/>
            <w:shd w:val="clear" w:color="auto" w:fill="FFFFFF"/>
          </w:tcPr>
          <w:p w:rsidR="003E3709" w:rsidRPr="007E31C0" w:rsidRDefault="00B3150D" w:rsidP="00063980">
            <w:pPr>
              <w:pStyle w:val="TableText"/>
            </w:pPr>
            <w:r>
              <w:rPr>
                <w:rFonts w:hint="eastAsia"/>
              </w:rPr>
              <w:t>Y</w:t>
            </w:r>
          </w:p>
        </w:tc>
        <w:tc>
          <w:tcPr>
            <w:tcW w:w="3032" w:type="dxa"/>
            <w:shd w:val="clear" w:color="auto" w:fill="FFFFFF"/>
          </w:tcPr>
          <w:p w:rsidR="003E3709" w:rsidRPr="007E31C0" w:rsidRDefault="003E3709" w:rsidP="00063980">
            <w:pPr>
              <w:pStyle w:val="TableText"/>
            </w:pPr>
            <w:r>
              <w:rPr>
                <w:rFonts w:hint="eastAsia"/>
                <w:sz w:val="24"/>
                <w:szCs w:val="24"/>
              </w:rPr>
              <w:t>内容名称第二语言</w:t>
            </w:r>
          </w:p>
        </w:tc>
      </w:tr>
      <w:tr w:rsidR="00EB57AB" w:rsidRPr="0019211A" w:rsidTr="004C3159">
        <w:trPr>
          <w:cantSplit/>
          <w:jc w:val="center"/>
        </w:trPr>
        <w:tc>
          <w:tcPr>
            <w:tcW w:w="2147" w:type="dxa"/>
            <w:shd w:val="clear" w:color="auto" w:fill="FFFFFF"/>
          </w:tcPr>
          <w:p w:rsidR="003E3709" w:rsidRPr="00FE65ED" w:rsidRDefault="003E3709" w:rsidP="00063980">
            <w:pPr>
              <w:pStyle w:val="TableText"/>
            </w:pPr>
            <w:r>
              <w:rPr>
                <w:rFonts w:hint="eastAsia"/>
                <w:sz w:val="24"/>
                <w:szCs w:val="24"/>
              </w:rPr>
              <w:t>name_lang3</w:t>
            </w:r>
          </w:p>
        </w:tc>
        <w:tc>
          <w:tcPr>
            <w:tcW w:w="1777" w:type="dxa"/>
            <w:shd w:val="clear" w:color="auto" w:fill="FFFFFF"/>
          </w:tcPr>
          <w:p w:rsidR="003E3709" w:rsidRPr="00A5116D" w:rsidRDefault="003E3709" w:rsidP="00063980">
            <w:pPr>
              <w:pStyle w:val="TableText"/>
            </w:pPr>
            <w:r w:rsidRPr="007E31C0">
              <w:t>varchar2(</w:t>
            </w:r>
            <w:r>
              <w:rPr>
                <w:rFonts w:hint="eastAsia"/>
              </w:rPr>
              <w:t>384</w:t>
            </w:r>
            <w:r w:rsidRPr="007E31C0">
              <w:t>)</w:t>
            </w:r>
          </w:p>
        </w:tc>
        <w:tc>
          <w:tcPr>
            <w:tcW w:w="976" w:type="dxa"/>
            <w:shd w:val="clear" w:color="auto" w:fill="FFFFFF"/>
          </w:tcPr>
          <w:p w:rsidR="003E3709" w:rsidRPr="007E31C0" w:rsidRDefault="00B3150D" w:rsidP="00063980">
            <w:pPr>
              <w:pStyle w:val="TableText"/>
            </w:pPr>
            <w:r>
              <w:rPr>
                <w:rFonts w:hint="eastAsia"/>
              </w:rPr>
              <w:t>Y</w:t>
            </w:r>
          </w:p>
        </w:tc>
        <w:tc>
          <w:tcPr>
            <w:tcW w:w="3032" w:type="dxa"/>
            <w:shd w:val="clear" w:color="auto" w:fill="FFFFFF"/>
          </w:tcPr>
          <w:p w:rsidR="003E3709" w:rsidRDefault="003E3709" w:rsidP="00063980">
            <w:pPr>
              <w:pStyle w:val="TableText"/>
            </w:pPr>
            <w:r>
              <w:rPr>
                <w:rFonts w:hint="eastAsia"/>
                <w:sz w:val="24"/>
                <w:szCs w:val="24"/>
              </w:rPr>
              <w:t>内容名称第三语言</w:t>
            </w:r>
          </w:p>
        </w:tc>
      </w:tr>
      <w:tr w:rsidR="00EB57AB" w:rsidRPr="0019211A" w:rsidTr="004C3159">
        <w:trPr>
          <w:cantSplit/>
          <w:jc w:val="center"/>
        </w:trPr>
        <w:tc>
          <w:tcPr>
            <w:tcW w:w="2147" w:type="dxa"/>
            <w:shd w:val="clear" w:color="auto" w:fill="FFFFFF"/>
          </w:tcPr>
          <w:p w:rsidR="003E3709" w:rsidRPr="003E3709" w:rsidRDefault="003E3709" w:rsidP="003E3709">
            <w:pPr>
              <w:rPr>
                <w:sz w:val="24"/>
              </w:rPr>
            </w:pPr>
            <w:r>
              <w:rPr>
                <w:rFonts w:hint="eastAsia"/>
                <w:sz w:val="24"/>
              </w:rPr>
              <w:t>company</w:t>
            </w:r>
          </w:p>
        </w:tc>
        <w:tc>
          <w:tcPr>
            <w:tcW w:w="1777" w:type="dxa"/>
            <w:shd w:val="clear" w:color="auto" w:fill="FFFFFF"/>
          </w:tcPr>
          <w:p w:rsidR="003E3709" w:rsidRDefault="00C27CDA" w:rsidP="00C27CDA">
            <w:pPr>
              <w:pStyle w:val="TableText"/>
            </w:pPr>
            <w:r w:rsidRPr="007E31C0">
              <w:t>varchar2(</w:t>
            </w:r>
            <w:r>
              <w:rPr>
                <w:rFonts w:hint="eastAsia"/>
              </w:rPr>
              <w:t>256</w:t>
            </w:r>
            <w:r w:rsidRPr="007E31C0">
              <w:t>)</w:t>
            </w:r>
          </w:p>
        </w:tc>
        <w:tc>
          <w:tcPr>
            <w:tcW w:w="976" w:type="dxa"/>
            <w:shd w:val="clear" w:color="auto" w:fill="FFFFFF"/>
          </w:tcPr>
          <w:p w:rsidR="003E3709" w:rsidRPr="007E31C0" w:rsidRDefault="00B3150D" w:rsidP="00063980">
            <w:pPr>
              <w:pStyle w:val="TableText"/>
            </w:pPr>
            <w:r>
              <w:rPr>
                <w:rFonts w:hint="eastAsia"/>
              </w:rPr>
              <w:t>Y</w:t>
            </w:r>
          </w:p>
        </w:tc>
        <w:tc>
          <w:tcPr>
            <w:tcW w:w="3032" w:type="dxa"/>
            <w:shd w:val="clear" w:color="auto" w:fill="FFFFFF"/>
          </w:tcPr>
          <w:p w:rsidR="003E3709" w:rsidRPr="003E3709" w:rsidRDefault="003E3709" w:rsidP="003E3709">
            <w:pPr>
              <w:rPr>
                <w:sz w:val="24"/>
              </w:rPr>
            </w:pPr>
            <w:r>
              <w:rPr>
                <w:rFonts w:hint="eastAsia"/>
                <w:sz w:val="24"/>
              </w:rPr>
              <w:t>内容的发行公司</w:t>
            </w:r>
          </w:p>
        </w:tc>
      </w:tr>
      <w:tr w:rsidR="00EB57AB" w:rsidRPr="0019211A" w:rsidTr="004C3159">
        <w:trPr>
          <w:cantSplit/>
          <w:jc w:val="center"/>
        </w:trPr>
        <w:tc>
          <w:tcPr>
            <w:tcW w:w="2147" w:type="dxa"/>
            <w:shd w:val="clear" w:color="auto" w:fill="FFFFFF"/>
          </w:tcPr>
          <w:p w:rsidR="003E3709" w:rsidRPr="003E3709" w:rsidRDefault="00EB57AB" w:rsidP="00EB57AB">
            <w:pPr>
              <w:rPr>
                <w:sz w:val="24"/>
              </w:rPr>
            </w:pPr>
            <w:r>
              <w:rPr>
                <w:rFonts w:hint="eastAsia"/>
                <w:sz w:val="24"/>
              </w:rPr>
              <w:t>publishDate</w:t>
            </w:r>
          </w:p>
        </w:tc>
        <w:tc>
          <w:tcPr>
            <w:tcW w:w="1777" w:type="dxa"/>
            <w:shd w:val="clear" w:color="auto" w:fill="FFFFFF"/>
          </w:tcPr>
          <w:p w:rsidR="003E3709" w:rsidRDefault="00B3150D" w:rsidP="00B3150D">
            <w:pPr>
              <w:pStyle w:val="TableText"/>
            </w:pPr>
            <w:r>
              <w:rPr>
                <w:rFonts w:hint="eastAsia"/>
              </w:rPr>
              <w:t>TIMESTAMP(6)</w:t>
            </w:r>
          </w:p>
        </w:tc>
        <w:tc>
          <w:tcPr>
            <w:tcW w:w="976" w:type="dxa"/>
            <w:shd w:val="clear" w:color="auto" w:fill="FFFFFF"/>
          </w:tcPr>
          <w:p w:rsidR="003E3709" w:rsidRPr="007E31C0" w:rsidRDefault="003E3709" w:rsidP="00063980">
            <w:pPr>
              <w:pStyle w:val="TableText"/>
            </w:pPr>
          </w:p>
        </w:tc>
        <w:tc>
          <w:tcPr>
            <w:tcW w:w="3032" w:type="dxa"/>
            <w:shd w:val="clear" w:color="auto" w:fill="FFFFFF"/>
          </w:tcPr>
          <w:p w:rsidR="003E3709" w:rsidRPr="003E3709" w:rsidRDefault="00EB57AB" w:rsidP="003E3709">
            <w:pPr>
              <w:rPr>
                <w:sz w:val="24"/>
              </w:rPr>
            </w:pPr>
            <w:r>
              <w:rPr>
                <w:rFonts w:hint="eastAsia"/>
                <w:sz w:val="24"/>
              </w:rPr>
              <w:t>内容的发行时间</w:t>
            </w:r>
          </w:p>
        </w:tc>
      </w:tr>
      <w:tr w:rsidR="00847294" w:rsidRPr="0019211A" w:rsidTr="004C3159">
        <w:trPr>
          <w:cantSplit/>
          <w:jc w:val="center"/>
        </w:trPr>
        <w:tc>
          <w:tcPr>
            <w:tcW w:w="2147" w:type="dxa"/>
            <w:shd w:val="clear" w:color="auto" w:fill="FFFFFF"/>
          </w:tcPr>
          <w:p w:rsidR="00847294" w:rsidRPr="003E3709" w:rsidRDefault="00847294" w:rsidP="00EB57AB">
            <w:pPr>
              <w:rPr>
                <w:sz w:val="24"/>
              </w:rPr>
            </w:pPr>
            <w:r w:rsidRPr="001A2FF0">
              <w:rPr>
                <w:sz w:val="24"/>
              </w:rPr>
              <w:t>language</w:t>
            </w:r>
          </w:p>
        </w:tc>
        <w:tc>
          <w:tcPr>
            <w:tcW w:w="1777" w:type="dxa"/>
            <w:shd w:val="clear" w:color="auto" w:fill="FFFFFF"/>
          </w:tcPr>
          <w:p w:rsidR="00847294" w:rsidRPr="00A5116D" w:rsidRDefault="00847294" w:rsidP="004C7C1E">
            <w:pPr>
              <w:pStyle w:val="TableText"/>
            </w:pPr>
            <w:r w:rsidRPr="007E31C0">
              <w:t>varchar2(</w:t>
            </w:r>
            <w:r w:rsidR="004C7C1E">
              <w:rPr>
                <w:rFonts w:hint="eastAsia"/>
              </w:rPr>
              <w:t>1024*N)</w:t>
            </w:r>
          </w:p>
        </w:tc>
        <w:tc>
          <w:tcPr>
            <w:tcW w:w="976" w:type="dxa"/>
            <w:shd w:val="clear" w:color="auto" w:fill="FFFFFF"/>
          </w:tcPr>
          <w:p w:rsidR="00847294" w:rsidRPr="007E31C0" w:rsidRDefault="00847294" w:rsidP="004F3959">
            <w:pPr>
              <w:pStyle w:val="TableText"/>
            </w:pPr>
            <w:r>
              <w:rPr>
                <w:rFonts w:hint="eastAsia"/>
              </w:rPr>
              <w:t>Y</w:t>
            </w:r>
          </w:p>
        </w:tc>
        <w:tc>
          <w:tcPr>
            <w:tcW w:w="3032" w:type="dxa"/>
            <w:shd w:val="clear" w:color="auto" w:fill="FFFFFF"/>
          </w:tcPr>
          <w:p w:rsidR="00847294" w:rsidRPr="003E3709" w:rsidRDefault="00847294" w:rsidP="003E3709">
            <w:pPr>
              <w:rPr>
                <w:sz w:val="24"/>
              </w:rPr>
            </w:pPr>
            <w:r>
              <w:rPr>
                <w:rFonts w:hint="eastAsia"/>
                <w:sz w:val="24"/>
              </w:rPr>
              <w:t>语言信息，</w:t>
            </w:r>
            <w:r w:rsidR="004C7C1E">
              <w:rPr>
                <w:rFonts w:hint="eastAsia"/>
                <w:sz w:val="24"/>
              </w:rPr>
              <w:t>逗号分隔，单值是</w:t>
            </w:r>
            <w:r w:rsidR="004C7C1E">
              <w:rPr>
                <w:rFonts w:hint="eastAsia"/>
                <w:sz w:val="24"/>
              </w:rPr>
              <w:t>1024</w:t>
            </w:r>
            <w:r w:rsidR="004C7C1E">
              <w:rPr>
                <w:rFonts w:hint="eastAsia"/>
                <w:sz w:val="24"/>
              </w:rPr>
              <w:t>字节，如果是多值的话，则是</w:t>
            </w:r>
            <w:r w:rsidR="004C7C1E">
              <w:rPr>
                <w:rFonts w:hint="eastAsia"/>
                <w:sz w:val="24"/>
              </w:rPr>
              <w:t>1024*N</w:t>
            </w:r>
          </w:p>
        </w:tc>
      </w:tr>
      <w:tr w:rsidR="00847294" w:rsidRPr="0019211A" w:rsidTr="004C3159">
        <w:trPr>
          <w:cantSplit/>
          <w:jc w:val="center"/>
        </w:trPr>
        <w:tc>
          <w:tcPr>
            <w:tcW w:w="2147" w:type="dxa"/>
            <w:shd w:val="clear" w:color="auto" w:fill="FFFFFF"/>
          </w:tcPr>
          <w:p w:rsidR="00847294" w:rsidRPr="003E3709" w:rsidRDefault="00847294" w:rsidP="00EB57AB">
            <w:pPr>
              <w:rPr>
                <w:sz w:val="24"/>
              </w:rPr>
            </w:pPr>
            <w:r w:rsidRPr="00462CD2">
              <w:rPr>
                <w:sz w:val="24"/>
              </w:rPr>
              <w:t>deviceTypeGroup</w:t>
            </w:r>
          </w:p>
        </w:tc>
        <w:tc>
          <w:tcPr>
            <w:tcW w:w="1777" w:type="dxa"/>
            <w:shd w:val="clear" w:color="auto" w:fill="FFFFFF"/>
          </w:tcPr>
          <w:p w:rsidR="00847294" w:rsidRPr="00A5116D" w:rsidRDefault="00847294" w:rsidP="004C7C1E">
            <w:pPr>
              <w:pStyle w:val="TableText"/>
            </w:pPr>
            <w:r w:rsidRPr="007E31C0">
              <w:t>varchar2(</w:t>
            </w:r>
            <w:r w:rsidR="004C7C1E">
              <w:rPr>
                <w:rFonts w:hint="eastAsia"/>
              </w:rPr>
              <w:t>1024</w:t>
            </w:r>
            <w:r w:rsidRPr="007E31C0">
              <w:t>)</w:t>
            </w:r>
          </w:p>
        </w:tc>
        <w:tc>
          <w:tcPr>
            <w:tcW w:w="976" w:type="dxa"/>
            <w:shd w:val="clear" w:color="auto" w:fill="FFFFFF"/>
          </w:tcPr>
          <w:p w:rsidR="00847294" w:rsidRPr="007E31C0" w:rsidRDefault="00847294" w:rsidP="004F3959">
            <w:pPr>
              <w:pStyle w:val="TableText"/>
            </w:pPr>
            <w:r>
              <w:rPr>
                <w:rFonts w:hint="eastAsia"/>
              </w:rPr>
              <w:t>Y</w:t>
            </w:r>
          </w:p>
        </w:tc>
        <w:tc>
          <w:tcPr>
            <w:tcW w:w="3032" w:type="dxa"/>
            <w:shd w:val="clear" w:color="auto" w:fill="FFFFFF"/>
          </w:tcPr>
          <w:p w:rsidR="00847294" w:rsidRPr="003E3709" w:rsidRDefault="00847294" w:rsidP="003E3709">
            <w:pPr>
              <w:rPr>
                <w:sz w:val="24"/>
              </w:rPr>
            </w:pPr>
            <w:r>
              <w:rPr>
                <w:rFonts w:hint="eastAsia"/>
                <w:sz w:val="24"/>
              </w:rPr>
              <w:t>设备分组，竖线分割</w:t>
            </w:r>
          </w:p>
        </w:tc>
      </w:tr>
      <w:tr w:rsidR="00847294" w:rsidRPr="0019211A" w:rsidTr="004C3159">
        <w:trPr>
          <w:cantSplit/>
          <w:jc w:val="center"/>
        </w:trPr>
        <w:tc>
          <w:tcPr>
            <w:tcW w:w="2147" w:type="dxa"/>
            <w:shd w:val="clear" w:color="auto" w:fill="FFFFFF"/>
          </w:tcPr>
          <w:p w:rsidR="00847294" w:rsidRPr="00EB57AB" w:rsidRDefault="00847294" w:rsidP="00EB57AB">
            <w:pPr>
              <w:rPr>
                <w:sz w:val="24"/>
              </w:rPr>
            </w:pPr>
            <w:r w:rsidRPr="00EB57AB">
              <w:rPr>
                <w:sz w:val="24"/>
              </w:rPr>
              <w:t>OriginalCountry</w:t>
            </w:r>
          </w:p>
        </w:tc>
        <w:tc>
          <w:tcPr>
            <w:tcW w:w="1777" w:type="dxa"/>
            <w:shd w:val="clear" w:color="auto" w:fill="FFFFFF"/>
          </w:tcPr>
          <w:p w:rsidR="00847294" w:rsidRPr="00A5116D" w:rsidRDefault="00847294" w:rsidP="004C7C1E">
            <w:pPr>
              <w:pStyle w:val="TableText"/>
            </w:pPr>
            <w:r w:rsidRPr="007E31C0">
              <w:t>varchar2(</w:t>
            </w:r>
            <w:r w:rsidR="004C7C1E">
              <w:rPr>
                <w:rFonts w:hint="eastAsia"/>
              </w:rPr>
              <w:t>1024</w:t>
            </w:r>
            <w:r w:rsidRPr="007E31C0">
              <w:t>)</w:t>
            </w:r>
          </w:p>
        </w:tc>
        <w:tc>
          <w:tcPr>
            <w:tcW w:w="976" w:type="dxa"/>
            <w:shd w:val="clear" w:color="auto" w:fill="FFFFFF"/>
          </w:tcPr>
          <w:p w:rsidR="00847294" w:rsidRPr="007E31C0" w:rsidRDefault="00847294" w:rsidP="004F3959">
            <w:pPr>
              <w:pStyle w:val="TableText"/>
            </w:pPr>
            <w:r>
              <w:rPr>
                <w:rFonts w:hint="eastAsia"/>
              </w:rPr>
              <w:t>Y</w:t>
            </w:r>
          </w:p>
        </w:tc>
        <w:tc>
          <w:tcPr>
            <w:tcW w:w="3032" w:type="dxa"/>
            <w:shd w:val="clear" w:color="auto" w:fill="FFFFFF"/>
          </w:tcPr>
          <w:p w:rsidR="00847294" w:rsidRPr="00EB57AB" w:rsidRDefault="00847294" w:rsidP="003E3709">
            <w:pPr>
              <w:rPr>
                <w:sz w:val="24"/>
              </w:rPr>
            </w:pPr>
            <w:r w:rsidRPr="00EB57AB">
              <w:rPr>
                <w:sz w:val="24"/>
              </w:rPr>
              <w:t>OriginalCountry</w:t>
            </w:r>
            <w:r w:rsidRPr="00EB57AB">
              <w:rPr>
                <w:rFonts w:hint="eastAsia"/>
                <w:sz w:val="24"/>
              </w:rPr>
              <w:t>,</w:t>
            </w:r>
            <w:r w:rsidRPr="00EB57AB">
              <w:rPr>
                <w:rFonts w:hint="eastAsia"/>
                <w:sz w:val="24"/>
              </w:rPr>
              <w:t>取之表</w:t>
            </w:r>
            <w:r w:rsidRPr="00EB57AB">
              <w:rPr>
                <w:sz w:val="24"/>
              </w:rPr>
              <w:t>t_cmp_ext_mediacontent</w:t>
            </w:r>
          </w:p>
        </w:tc>
      </w:tr>
      <w:tr w:rsidR="00847294" w:rsidRPr="0019211A" w:rsidTr="004C3159">
        <w:trPr>
          <w:cantSplit/>
          <w:jc w:val="center"/>
        </w:trPr>
        <w:tc>
          <w:tcPr>
            <w:tcW w:w="2147" w:type="dxa"/>
            <w:shd w:val="clear" w:color="auto" w:fill="FFFFFF"/>
          </w:tcPr>
          <w:p w:rsidR="00847294" w:rsidRPr="00EB57AB" w:rsidRDefault="00847294" w:rsidP="00EB57AB">
            <w:pPr>
              <w:rPr>
                <w:sz w:val="24"/>
              </w:rPr>
            </w:pPr>
            <w:r w:rsidRPr="00EB57AB">
              <w:rPr>
                <w:sz w:val="24"/>
              </w:rPr>
              <w:t>contentStyles</w:t>
            </w:r>
          </w:p>
        </w:tc>
        <w:tc>
          <w:tcPr>
            <w:tcW w:w="1777" w:type="dxa"/>
            <w:shd w:val="clear" w:color="auto" w:fill="FFFFFF"/>
          </w:tcPr>
          <w:p w:rsidR="00847294" w:rsidRPr="00A5116D" w:rsidRDefault="00847294" w:rsidP="004C7C1E">
            <w:pPr>
              <w:pStyle w:val="TableText"/>
            </w:pPr>
            <w:r w:rsidRPr="007E31C0">
              <w:t>varchar2(</w:t>
            </w:r>
            <w:r w:rsidR="004C7C1E">
              <w:rPr>
                <w:rFonts w:hint="eastAsia"/>
              </w:rPr>
              <w:t>1024*N</w:t>
            </w:r>
            <w:r w:rsidRPr="007E31C0">
              <w:t>)</w:t>
            </w:r>
          </w:p>
        </w:tc>
        <w:tc>
          <w:tcPr>
            <w:tcW w:w="976" w:type="dxa"/>
            <w:shd w:val="clear" w:color="auto" w:fill="FFFFFF"/>
          </w:tcPr>
          <w:p w:rsidR="00847294" w:rsidRPr="007E31C0" w:rsidRDefault="00847294" w:rsidP="004F3959">
            <w:pPr>
              <w:pStyle w:val="TableText"/>
            </w:pPr>
            <w:r>
              <w:rPr>
                <w:rFonts w:hint="eastAsia"/>
              </w:rPr>
              <w:t>Y</w:t>
            </w:r>
          </w:p>
        </w:tc>
        <w:tc>
          <w:tcPr>
            <w:tcW w:w="3032" w:type="dxa"/>
            <w:shd w:val="clear" w:color="auto" w:fill="FFFFFF"/>
          </w:tcPr>
          <w:p w:rsidR="00847294" w:rsidRDefault="00847294" w:rsidP="003E3709">
            <w:pPr>
              <w:rPr>
                <w:sz w:val="24"/>
              </w:rPr>
            </w:pPr>
            <w:r w:rsidRPr="00EB57AB">
              <w:rPr>
                <w:rFonts w:hint="eastAsia"/>
                <w:sz w:val="24"/>
              </w:rPr>
              <w:t>内容类别，取之表</w:t>
            </w:r>
            <w:r w:rsidRPr="00EB57AB">
              <w:rPr>
                <w:sz w:val="24"/>
              </w:rPr>
              <w:t>t_cmp_type_multi_value</w:t>
            </w:r>
          </w:p>
          <w:p w:rsidR="004C7C1E" w:rsidRPr="00EB57AB" w:rsidRDefault="004C7C1E" w:rsidP="003E3709">
            <w:pPr>
              <w:rPr>
                <w:sz w:val="24"/>
              </w:rPr>
            </w:pPr>
            <w:r>
              <w:rPr>
                <w:rFonts w:hint="eastAsia"/>
                <w:sz w:val="24"/>
              </w:rPr>
              <w:t>逗号分隔，单值是</w:t>
            </w:r>
            <w:r>
              <w:rPr>
                <w:rFonts w:hint="eastAsia"/>
                <w:sz w:val="24"/>
              </w:rPr>
              <w:t>1024</w:t>
            </w:r>
            <w:r>
              <w:rPr>
                <w:rFonts w:hint="eastAsia"/>
                <w:sz w:val="24"/>
              </w:rPr>
              <w:t>字节，如果是多值的话，则是</w:t>
            </w:r>
            <w:r>
              <w:rPr>
                <w:rFonts w:hint="eastAsia"/>
                <w:sz w:val="24"/>
              </w:rPr>
              <w:t>1024*N</w:t>
            </w:r>
          </w:p>
        </w:tc>
      </w:tr>
      <w:tr w:rsidR="00847294" w:rsidRPr="0019211A" w:rsidTr="004C3159">
        <w:trPr>
          <w:cantSplit/>
          <w:jc w:val="center"/>
        </w:trPr>
        <w:tc>
          <w:tcPr>
            <w:tcW w:w="2147" w:type="dxa"/>
            <w:shd w:val="clear" w:color="auto" w:fill="FFFFFF"/>
          </w:tcPr>
          <w:p w:rsidR="00847294" w:rsidRPr="00EB57AB" w:rsidRDefault="00847294" w:rsidP="00EB57AB">
            <w:pPr>
              <w:rPr>
                <w:sz w:val="24"/>
              </w:rPr>
            </w:pPr>
            <w:r w:rsidRPr="00EB57AB">
              <w:rPr>
                <w:sz w:val="24"/>
              </w:rPr>
              <w:t>actor</w:t>
            </w:r>
          </w:p>
        </w:tc>
        <w:tc>
          <w:tcPr>
            <w:tcW w:w="1777" w:type="dxa"/>
            <w:shd w:val="clear" w:color="auto" w:fill="FFFFFF"/>
          </w:tcPr>
          <w:p w:rsidR="00847294" w:rsidRPr="00EB57AB" w:rsidRDefault="00847294" w:rsidP="00063980">
            <w:pPr>
              <w:pStyle w:val="TableText"/>
            </w:pPr>
            <w:r w:rsidRPr="007E31C0">
              <w:t>varchar2(</w:t>
            </w:r>
            <w:r>
              <w:rPr>
                <w:rFonts w:hint="eastAsia"/>
              </w:rPr>
              <w:t>256</w:t>
            </w:r>
            <w:r w:rsidR="004E7BD7">
              <w:rPr>
                <w:rFonts w:hint="eastAsia"/>
              </w:rPr>
              <w:t>*N)</w:t>
            </w:r>
          </w:p>
        </w:tc>
        <w:tc>
          <w:tcPr>
            <w:tcW w:w="976" w:type="dxa"/>
            <w:shd w:val="clear" w:color="auto" w:fill="FFFFFF"/>
          </w:tcPr>
          <w:p w:rsidR="00847294" w:rsidRPr="00EB57AB" w:rsidRDefault="00CA3F43" w:rsidP="00063980">
            <w:pPr>
              <w:pStyle w:val="TableText"/>
            </w:pPr>
            <w:r>
              <w:rPr>
                <w:rFonts w:hint="eastAsia"/>
              </w:rPr>
              <w:t>Y</w:t>
            </w:r>
          </w:p>
        </w:tc>
        <w:tc>
          <w:tcPr>
            <w:tcW w:w="3032" w:type="dxa"/>
            <w:shd w:val="clear" w:color="auto" w:fill="FFFFFF"/>
          </w:tcPr>
          <w:p w:rsidR="00847294" w:rsidRDefault="00847294" w:rsidP="003E3709">
            <w:pPr>
              <w:rPr>
                <w:sz w:val="24"/>
              </w:rPr>
            </w:pPr>
            <w:r w:rsidRPr="00EB57AB">
              <w:rPr>
                <w:rFonts w:hint="eastAsia"/>
                <w:sz w:val="24"/>
              </w:rPr>
              <w:t>主演，取值表</w:t>
            </w:r>
            <w:r w:rsidRPr="00EB57AB">
              <w:rPr>
                <w:sz w:val="24"/>
              </w:rPr>
              <w:t>t_cmp_type_mediaartist</w:t>
            </w:r>
          </w:p>
          <w:p w:rsidR="004E7BD7" w:rsidRDefault="004E7BD7" w:rsidP="003E3709">
            <w:pPr>
              <w:rPr>
                <w:sz w:val="24"/>
              </w:rPr>
            </w:pPr>
            <w:r>
              <w:rPr>
                <w:rFonts w:hint="eastAsia"/>
                <w:sz w:val="24"/>
              </w:rPr>
              <w:t>逗号分隔，单值是</w:t>
            </w:r>
            <w:r>
              <w:rPr>
                <w:rFonts w:hint="eastAsia"/>
                <w:sz w:val="24"/>
              </w:rPr>
              <w:t>256</w:t>
            </w:r>
            <w:r>
              <w:rPr>
                <w:rFonts w:hint="eastAsia"/>
                <w:sz w:val="24"/>
              </w:rPr>
              <w:t>如果是多值的话，则是</w:t>
            </w:r>
            <w:r>
              <w:rPr>
                <w:rFonts w:hint="eastAsia"/>
                <w:sz w:val="24"/>
              </w:rPr>
              <w:t>256*N</w:t>
            </w:r>
          </w:p>
          <w:p w:rsidR="00847294" w:rsidRPr="00EB57AB" w:rsidRDefault="00847294" w:rsidP="003E3709">
            <w:pPr>
              <w:rPr>
                <w:sz w:val="24"/>
              </w:rPr>
            </w:pPr>
          </w:p>
        </w:tc>
      </w:tr>
      <w:tr w:rsidR="00847294" w:rsidRPr="0019211A" w:rsidTr="004C3159">
        <w:trPr>
          <w:cantSplit/>
          <w:jc w:val="center"/>
        </w:trPr>
        <w:tc>
          <w:tcPr>
            <w:tcW w:w="2147" w:type="dxa"/>
            <w:shd w:val="clear" w:color="auto" w:fill="FFFFFF"/>
          </w:tcPr>
          <w:p w:rsidR="00847294" w:rsidRPr="00EB57AB" w:rsidRDefault="00847294" w:rsidP="00EB57AB">
            <w:pPr>
              <w:pStyle w:val="TableText"/>
              <w:rPr>
                <w:sz w:val="24"/>
                <w:szCs w:val="24"/>
              </w:rPr>
            </w:pPr>
            <w:r w:rsidRPr="00EB57AB">
              <w:rPr>
                <w:sz w:val="24"/>
                <w:szCs w:val="24"/>
              </w:rPr>
              <w:t>writer</w:t>
            </w:r>
          </w:p>
        </w:tc>
        <w:tc>
          <w:tcPr>
            <w:tcW w:w="1777" w:type="dxa"/>
            <w:shd w:val="clear" w:color="auto" w:fill="FFFFFF"/>
          </w:tcPr>
          <w:p w:rsidR="00847294" w:rsidRPr="00EB57AB" w:rsidRDefault="00F4511E" w:rsidP="00063980">
            <w:pPr>
              <w:pStyle w:val="TableText"/>
            </w:pPr>
            <w:r w:rsidRPr="007E31C0">
              <w:t>varchar2(</w:t>
            </w:r>
            <w:r>
              <w:rPr>
                <w:rFonts w:hint="eastAsia"/>
              </w:rPr>
              <w:t>256*N)</w:t>
            </w:r>
          </w:p>
        </w:tc>
        <w:tc>
          <w:tcPr>
            <w:tcW w:w="976" w:type="dxa"/>
            <w:shd w:val="clear" w:color="auto" w:fill="FFFFFF"/>
          </w:tcPr>
          <w:p w:rsidR="00847294" w:rsidRPr="00EB57AB" w:rsidRDefault="00CA3F43" w:rsidP="00063980">
            <w:pPr>
              <w:pStyle w:val="TableText"/>
            </w:pPr>
            <w:r>
              <w:rPr>
                <w:rFonts w:hint="eastAsia"/>
              </w:rPr>
              <w:t>Y</w:t>
            </w:r>
          </w:p>
        </w:tc>
        <w:tc>
          <w:tcPr>
            <w:tcW w:w="3032" w:type="dxa"/>
            <w:shd w:val="clear" w:color="auto" w:fill="FFFFFF"/>
          </w:tcPr>
          <w:p w:rsidR="00847294" w:rsidRDefault="00847294" w:rsidP="00063980">
            <w:pPr>
              <w:pStyle w:val="TableText"/>
              <w:rPr>
                <w:sz w:val="24"/>
                <w:szCs w:val="24"/>
              </w:rPr>
            </w:pPr>
            <w:r w:rsidRPr="00EB57AB">
              <w:rPr>
                <w:rFonts w:hint="eastAsia"/>
                <w:sz w:val="24"/>
                <w:szCs w:val="24"/>
              </w:rPr>
              <w:t>编剧，取值表</w:t>
            </w:r>
            <w:r w:rsidRPr="00EB57AB">
              <w:rPr>
                <w:sz w:val="24"/>
                <w:szCs w:val="24"/>
              </w:rPr>
              <w:t>t_cmp_type_mediaartist</w:t>
            </w:r>
          </w:p>
          <w:p w:rsidR="00F4511E" w:rsidRPr="00F4511E" w:rsidRDefault="00F4511E" w:rsidP="00F4511E">
            <w:pPr>
              <w:rPr>
                <w:sz w:val="24"/>
              </w:rPr>
            </w:pPr>
            <w:r>
              <w:rPr>
                <w:rFonts w:hint="eastAsia"/>
                <w:sz w:val="24"/>
              </w:rPr>
              <w:t>逗号分隔，单值是</w:t>
            </w:r>
            <w:r>
              <w:rPr>
                <w:rFonts w:hint="eastAsia"/>
                <w:sz w:val="24"/>
              </w:rPr>
              <w:t>256</w:t>
            </w:r>
            <w:r>
              <w:rPr>
                <w:rFonts w:hint="eastAsia"/>
                <w:sz w:val="24"/>
              </w:rPr>
              <w:t>如果是多值的话，则是</w:t>
            </w:r>
            <w:r>
              <w:rPr>
                <w:rFonts w:hint="eastAsia"/>
                <w:sz w:val="24"/>
              </w:rPr>
              <w:t>256*N</w:t>
            </w:r>
          </w:p>
        </w:tc>
      </w:tr>
      <w:tr w:rsidR="00847294" w:rsidRPr="0019211A" w:rsidTr="004C3159">
        <w:trPr>
          <w:cantSplit/>
          <w:jc w:val="center"/>
        </w:trPr>
        <w:tc>
          <w:tcPr>
            <w:tcW w:w="2147" w:type="dxa"/>
            <w:shd w:val="clear" w:color="auto" w:fill="FFFFFF"/>
          </w:tcPr>
          <w:p w:rsidR="00847294" w:rsidRPr="00EB57AB" w:rsidRDefault="00847294" w:rsidP="00EB57AB">
            <w:pPr>
              <w:pStyle w:val="TableText"/>
              <w:rPr>
                <w:sz w:val="24"/>
                <w:szCs w:val="24"/>
              </w:rPr>
            </w:pPr>
            <w:r w:rsidRPr="00EB57AB">
              <w:rPr>
                <w:sz w:val="24"/>
                <w:szCs w:val="24"/>
              </w:rPr>
              <w:t>director</w:t>
            </w:r>
          </w:p>
        </w:tc>
        <w:tc>
          <w:tcPr>
            <w:tcW w:w="1777" w:type="dxa"/>
            <w:shd w:val="clear" w:color="auto" w:fill="FFFFFF"/>
          </w:tcPr>
          <w:p w:rsidR="00847294" w:rsidRPr="00EB57AB" w:rsidRDefault="00F4511E" w:rsidP="00063980">
            <w:pPr>
              <w:pStyle w:val="TableText"/>
            </w:pPr>
            <w:r w:rsidRPr="007E31C0">
              <w:t>varchar2(</w:t>
            </w:r>
            <w:r>
              <w:rPr>
                <w:rFonts w:hint="eastAsia"/>
              </w:rPr>
              <w:t>256*N)</w:t>
            </w:r>
          </w:p>
        </w:tc>
        <w:tc>
          <w:tcPr>
            <w:tcW w:w="976" w:type="dxa"/>
            <w:shd w:val="clear" w:color="auto" w:fill="FFFFFF"/>
          </w:tcPr>
          <w:p w:rsidR="00847294" w:rsidRPr="00EB57AB" w:rsidRDefault="00CA3F43" w:rsidP="00063980">
            <w:pPr>
              <w:pStyle w:val="TableText"/>
            </w:pPr>
            <w:r>
              <w:rPr>
                <w:rFonts w:hint="eastAsia"/>
              </w:rPr>
              <w:t>Y</w:t>
            </w:r>
          </w:p>
        </w:tc>
        <w:tc>
          <w:tcPr>
            <w:tcW w:w="3032" w:type="dxa"/>
            <w:shd w:val="clear" w:color="auto" w:fill="FFFFFF"/>
          </w:tcPr>
          <w:p w:rsidR="00847294" w:rsidRDefault="00847294" w:rsidP="00063980">
            <w:pPr>
              <w:pStyle w:val="TableText"/>
              <w:rPr>
                <w:sz w:val="24"/>
                <w:szCs w:val="24"/>
              </w:rPr>
            </w:pPr>
            <w:r w:rsidRPr="00EB57AB">
              <w:rPr>
                <w:rFonts w:hint="eastAsia"/>
                <w:sz w:val="24"/>
                <w:szCs w:val="24"/>
              </w:rPr>
              <w:t>导演，取值表</w:t>
            </w:r>
            <w:r w:rsidRPr="00EB57AB">
              <w:rPr>
                <w:sz w:val="24"/>
                <w:szCs w:val="24"/>
              </w:rPr>
              <w:t>t_cmp_type_mediaartist</w:t>
            </w:r>
          </w:p>
          <w:p w:rsidR="00F4511E" w:rsidRPr="00F4511E" w:rsidRDefault="00F4511E" w:rsidP="00F4511E">
            <w:pPr>
              <w:rPr>
                <w:sz w:val="24"/>
              </w:rPr>
            </w:pPr>
            <w:r>
              <w:rPr>
                <w:rFonts w:hint="eastAsia"/>
                <w:sz w:val="24"/>
              </w:rPr>
              <w:t>逗号分隔，单值是</w:t>
            </w:r>
            <w:r>
              <w:rPr>
                <w:rFonts w:hint="eastAsia"/>
                <w:sz w:val="24"/>
              </w:rPr>
              <w:t>256</w:t>
            </w:r>
            <w:r>
              <w:rPr>
                <w:rFonts w:hint="eastAsia"/>
                <w:sz w:val="24"/>
              </w:rPr>
              <w:t>如果是多值的话，则是</w:t>
            </w:r>
            <w:r>
              <w:rPr>
                <w:rFonts w:hint="eastAsia"/>
                <w:sz w:val="24"/>
              </w:rPr>
              <w:t>256*N</w:t>
            </w:r>
          </w:p>
        </w:tc>
      </w:tr>
      <w:tr w:rsidR="00847294" w:rsidRPr="0019211A" w:rsidTr="004C3159">
        <w:trPr>
          <w:cantSplit/>
          <w:jc w:val="center"/>
        </w:trPr>
        <w:tc>
          <w:tcPr>
            <w:tcW w:w="2147" w:type="dxa"/>
            <w:shd w:val="clear" w:color="auto" w:fill="FFFFFF"/>
          </w:tcPr>
          <w:p w:rsidR="00847294" w:rsidRPr="00EB57AB" w:rsidRDefault="00847294" w:rsidP="00EB57AB">
            <w:pPr>
              <w:pStyle w:val="TableText"/>
              <w:rPr>
                <w:sz w:val="24"/>
                <w:szCs w:val="24"/>
              </w:rPr>
            </w:pPr>
            <w:r w:rsidRPr="00EB57AB">
              <w:rPr>
                <w:sz w:val="24"/>
                <w:szCs w:val="24"/>
              </w:rPr>
              <w:t>SubtitleLanguage</w:t>
            </w:r>
          </w:p>
        </w:tc>
        <w:tc>
          <w:tcPr>
            <w:tcW w:w="1777" w:type="dxa"/>
            <w:shd w:val="clear" w:color="auto" w:fill="FFFFFF"/>
          </w:tcPr>
          <w:p w:rsidR="00847294" w:rsidRPr="00EB57AB" w:rsidRDefault="0029468D" w:rsidP="00063980">
            <w:pPr>
              <w:pStyle w:val="TableText"/>
            </w:pPr>
            <w:r w:rsidRPr="007E31C0">
              <w:t>varchar2(</w:t>
            </w:r>
            <w:r>
              <w:rPr>
                <w:rFonts w:hint="eastAsia"/>
              </w:rPr>
              <w:t>1024*N)</w:t>
            </w:r>
          </w:p>
        </w:tc>
        <w:tc>
          <w:tcPr>
            <w:tcW w:w="976" w:type="dxa"/>
            <w:shd w:val="clear" w:color="auto" w:fill="FFFFFF"/>
          </w:tcPr>
          <w:p w:rsidR="00847294" w:rsidRPr="00EB57AB" w:rsidRDefault="00CA3F43" w:rsidP="00063980">
            <w:pPr>
              <w:pStyle w:val="TableText"/>
            </w:pPr>
            <w:r>
              <w:rPr>
                <w:rFonts w:hint="eastAsia"/>
              </w:rPr>
              <w:t>Y</w:t>
            </w:r>
          </w:p>
        </w:tc>
        <w:tc>
          <w:tcPr>
            <w:tcW w:w="3032" w:type="dxa"/>
            <w:shd w:val="clear" w:color="auto" w:fill="FFFFFF"/>
          </w:tcPr>
          <w:p w:rsidR="00847294" w:rsidRDefault="00847294" w:rsidP="00063980">
            <w:pPr>
              <w:pStyle w:val="TableText"/>
              <w:rPr>
                <w:sz w:val="24"/>
                <w:szCs w:val="24"/>
              </w:rPr>
            </w:pPr>
            <w:r w:rsidRPr="00EB57AB">
              <w:rPr>
                <w:rFonts w:hint="eastAsia"/>
                <w:sz w:val="24"/>
                <w:szCs w:val="24"/>
              </w:rPr>
              <w:t>字幕</w:t>
            </w:r>
            <w:r w:rsidRPr="00EB57AB">
              <w:rPr>
                <w:rFonts w:hint="eastAsia"/>
                <w:sz w:val="24"/>
                <w:szCs w:val="24"/>
              </w:rPr>
              <w:t xml:space="preserve"> </w:t>
            </w:r>
            <w:r w:rsidRPr="00EB57AB">
              <w:rPr>
                <w:rFonts w:hint="eastAsia"/>
                <w:sz w:val="24"/>
                <w:szCs w:val="24"/>
              </w:rPr>
              <w:t>取之表：</w:t>
            </w:r>
            <w:r w:rsidRPr="00EB57AB">
              <w:rPr>
                <w:sz w:val="24"/>
                <w:szCs w:val="24"/>
              </w:rPr>
              <w:t>t_cmp_type_multi_value</w:t>
            </w:r>
          </w:p>
          <w:p w:rsidR="0029468D" w:rsidRPr="00EB57AB" w:rsidRDefault="0029468D" w:rsidP="00063980">
            <w:pPr>
              <w:pStyle w:val="TableText"/>
              <w:rPr>
                <w:sz w:val="24"/>
                <w:szCs w:val="24"/>
              </w:rPr>
            </w:pPr>
            <w:r>
              <w:rPr>
                <w:rFonts w:hint="eastAsia"/>
                <w:sz w:val="24"/>
              </w:rPr>
              <w:t>逗号分隔，单值是</w:t>
            </w:r>
            <w:r>
              <w:rPr>
                <w:rFonts w:hint="eastAsia"/>
                <w:sz w:val="24"/>
              </w:rPr>
              <w:t>1024</w:t>
            </w:r>
            <w:r>
              <w:rPr>
                <w:rFonts w:hint="eastAsia"/>
                <w:sz w:val="24"/>
              </w:rPr>
              <w:t>字节，如果是多值的话，则是</w:t>
            </w:r>
            <w:r>
              <w:rPr>
                <w:rFonts w:hint="eastAsia"/>
                <w:sz w:val="24"/>
              </w:rPr>
              <w:t>1024*N</w:t>
            </w:r>
          </w:p>
        </w:tc>
      </w:tr>
      <w:tr w:rsidR="00847294" w:rsidRPr="0019211A" w:rsidTr="004C3159">
        <w:trPr>
          <w:cantSplit/>
          <w:jc w:val="center"/>
        </w:trPr>
        <w:tc>
          <w:tcPr>
            <w:tcW w:w="2147" w:type="dxa"/>
            <w:shd w:val="clear" w:color="auto" w:fill="FFFFFF"/>
          </w:tcPr>
          <w:p w:rsidR="00847294" w:rsidRPr="00EB57AB" w:rsidRDefault="00847294" w:rsidP="00EB57AB">
            <w:pPr>
              <w:pStyle w:val="TableText"/>
              <w:rPr>
                <w:sz w:val="24"/>
                <w:szCs w:val="24"/>
              </w:rPr>
            </w:pPr>
            <w:r w:rsidRPr="00EB57AB">
              <w:rPr>
                <w:sz w:val="24"/>
                <w:szCs w:val="24"/>
              </w:rPr>
              <w:lastRenderedPageBreak/>
              <w:t>Area</w:t>
            </w:r>
          </w:p>
        </w:tc>
        <w:tc>
          <w:tcPr>
            <w:tcW w:w="1777" w:type="dxa"/>
            <w:shd w:val="clear" w:color="auto" w:fill="FFFFFF"/>
          </w:tcPr>
          <w:p w:rsidR="00847294" w:rsidRPr="00EB57AB" w:rsidRDefault="0029468D" w:rsidP="00063980">
            <w:pPr>
              <w:pStyle w:val="TableText"/>
            </w:pPr>
            <w:r w:rsidRPr="007E31C0">
              <w:t>varchar2(</w:t>
            </w:r>
            <w:r>
              <w:rPr>
                <w:rFonts w:hint="eastAsia"/>
              </w:rPr>
              <w:t>1024*N)</w:t>
            </w:r>
          </w:p>
        </w:tc>
        <w:tc>
          <w:tcPr>
            <w:tcW w:w="976" w:type="dxa"/>
            <w:shd w:val="clear" w:color="auto" w:fill="FFFFFF"/>
          </w:tcPr>
          <w:p w:rsidR="00847294" w:rsidRPr="00EB57AB" w:rsidRDefault="00CA3F43" w:rsidP="00063980">
            <w:pPr>
              <w:pStyle w:val="TableText"/>
            </w:pPr>
            <w:r>
              <w:rPr>
                <w:rFonts w:hint="eastAsia"/>
              </w:rPr>
              <w:t>Y</w:t>
            </w:r>
          </w:p>
        </w:tc>
        <w:tc>
          <w:tcPr>
            <w:tcW w:w="3032" w:type="dxa"/>
            <w:shd w:val="clear" w:color="auto" w:fill="FFFFFF"/>
          </w:tcPr>
          <w:p w:rsidR="00847294" w:rsidRDefault="00847294" w:rsidP="00063980">
            <w:pPr>
              <w:pStyle w:val="TableText"/>
              <w:rPr>
                <w:sz w:val="24"/>
                <w:szCs w:val="24"/>
              </w:rPr>
            </w:pPr>
            <w:r w:rsidRPr="00EB57AB">
              <w:rPr>
                <w:rFonts w:hint="eastAsia"/>
                <w:sz w:val="24"/>
                <w:szCs w:val="24"/>
              </w:rPr>
              <w:t>区域</w:t>
            </w:r>
            <w:r w:rsidRPr="00EB57AB">
              <w:rPr>
                <w:rFonts w:hint="eastAsia"/>
                <w:sz w:val="24"/>
                <w:szCs w:val="24"/>
              </w:rPr>
              <w:t xml:space="preserve"> </w:t>
            </w:r>
            <w:r w:rsidRPr="00EB57AB">
              <w:rPr>
                <w:rFonts w:hint="eastAsia"/>
                <w:sz w:val="24"/>
                <w:szCs w:val="24"/>
              </w:rPr>
              <w:t>取值表</w:t>
            </w:r>
            <w:r w:rsidRPr="00EB57AB">
              <w:rPr>
                <w:sz w:val="24"/>
                <w:szCs w:val="24"/>
              </w:rPr>
              <w:t>t_cmp_type_multi_value</w:t>
            </w:r>
            <w:r w:rsidRPr="00EB57AB">
              <w:rPr>
                <w:rFonts w:hint="eastAsia"/>
                <w:sz w:val="24"/>
                <w:szCs w:val="24"/>
              </w:rPr>
              <w:t>中的</w:t>
            </w:r>
            <w:r w:rsidRPr="00EB57AB">
              <w:rPr>
                <w:sz w:val="24"/>
                <w:szCs w:val="24"/>
              </w:rPr>
              <w:t>regionCode</w:t>
            </w:r>
          </w:p>
          <w:p w:rsidR="0029468D" w:rsidRPr="00EB57AB" w:rsidRDefault="00C77E36" w:rsidP="00063980">
            <w:pPr>
              <w:pStyle w:val="TableText"/>
              <w:rPr>
                <w:sz w:val="24"/>
                <w:szCs w:val="24"/>
              </w:rPr>
            </w:pPr>
            <w:r>
              <w:rPr>
                <w:rFonts w:hint="eastAsia"/>
                <w:sz w:val="24"/>
              </w:rPr>
              <w:t>逗号分隔，单值是</w:t>
            </w:r>
            <w:r>
              <w:rPr>
                <w:rFonts w:hint="eastAsia"/>
                <w:sz w:val="24"/>
              </w:rPr>
              <w:t>1024</w:t>
            </w:r>
            <w:r>
              <w:rPr>
                <w:rFonts w:hint="eastAsia"/>
                <w:sz w:val="24"/>
              </w:rPr>
              <w:t>字节，如果是多值的话，则是</w:t>
            </w:r>
            <w:r>
              <w:rPr>
                <w:rFonts w:hint="eastAsia"/>
                <w:sz w:val="24"/>
              </w:rPr>
              <w:t>1024*N</w:t>
            </w:r>
          </w:p>
        </w:tc>
      </w:tr>
      <w:tr w:rsidR="00847294" w:rsidRPr="0019211A" w:rsidTr="004C3159">
        <w:trPr>
          <w:cantSplit/>
          <w:jc w:val="center"/>
        </w:trPr>
        <w:tc>
          <w:tcPr>
            <w:tcW w:w="2147" w:type="dxa"/>
            <w:shd w:val="clear" w:color="auto" w:fill="FFFFFF"/>
          </w:tcPr>
          <w:p w:rsidR="00847294" w:rsidRPr="00EB57AB" w:rsidRDefault="00847294" w:rsidP="00EB57AB">
            <w:pPr>
              <w:pStyle w:val="TableText"/>
              <w:rPr>
                <w:sz w:val="24"/>
                <w:szCs w:val="24"/>
              </w:rPr>
            </w:pPr>
            <w:r w:rsidRPr="00EB57AB">
              <w:rPr>
                <w:sz w:val="24"/>
                <w:szCs w:val="24"/>
              </w:rPr>
              <w:t>DistributionList</w:t>
            </w:r>
          </w:p>
        </w:tc>
        <w:tc>
          <w:tcPr>
            <w:tcW w:w="1777" w:type="dxa"/>
            <w:shd w:val="clear" w:color="auto" w:fill="FFFFFF"/>
          </w:tcPr>
          <w:p w:rsidR="00847294" w:rsidRPr="00EB57AB" w:rsidRDefault="0029468D" w:rsidP="00063980">
            <w:pPr>
              <w:pStyle w:val="TableText"/>
            </w:pPr>
            <w:r w:rsidRPr="007E31C0">
              <w:t>varchar2(</w:t>
            </w:r>
            <w:r>
              <w:rPr>
                <w:rFonts w:hint="eastAsia"/>
              </w:rPr>
              <w:t>1024*N)</w:t>
            </w:r>
          </w:p>
        </w:tc>
        <w:tc>
          <w:tcPr>
            <w:tcW w:w="976" w:type="dxa"/>
            <w:shd w:val="clear" w:color="auto" w:fill="FFFFFF"/>
          </w:tcPr>
          <w:p w:rsidR="00847294" w:rsidRPr="00EB57AB" w:rsidRDefault="00CA3F43" w:rsidP="00063980">
            <w:pPr>
              <w:pStyle w:val="TableText"/>
            </w:pPr>
            <w:r>
              <w:rPr>
                <w:rFonts w:hint="eastAsia"/>
              </w:rPr>
              <w:t>Y</w:t>
            </w:r>
          </w:p>
        </w:tc>
        <w:tc>
          <w:tcPr>
            <w:tcW w:w="3032" w:type="dxa"/>
            <w:shd w:val="clear" w:color="auto" w:fill="FFFFFF"/>
          </w:tcPr>
          <w:p w:rsidR="00847294" w:rsidRDefault="00847294" w:rsidP="00063980">
            <w:pPr>
              <w:pStyle w:val="TableText"/>
              <w:rPr>
                <w:sz w:val="24"/>
                <w:szCs w:val="24"/>
              </w:rPr>
            </w:pPr>
            <w:r w:rsidRPr="00EB57AB">
              <w:rPr>
                <w:rFonts w:hint="eastAsia"/>
                <w:sz w:val="24"/>
                <w:szCs w:val="24"/>
              </w:rPr>
              <w:t>发行区域</w:t>
            </w:r>
            <w:r w:rsidRPr="00EB57AB">
              <w:rPr>
                <w:rFonts w:hint="eastAsia"/>
                <w:sz w:val="24"/>
                <w:szCs w:val="24"/>
              </w:rPr>
              <w:t xml:space="preserve"> </w:t>
            </w:r>
            <w:r w:rsidRPr="00EB57AB">
              <w:rPr>
                <w:rFonts w:hint="eastAsia"/>
                <w:sz w:val="24"/>
                <w:szCs w:val="24"/>
              </w:rPr>
              <w:t>取值表</w:t>
            </w:r>
            <w:r w:rsidRPr="00EB57AB">
              <w:rPr>
                <w:sz w:val="24"/>
                <w:szCs w:val="24"/>
              </w:rPr>
              <w:t>t_cmp_type_multi_value</w:t>
            </w:r>
            <w:r w:rsidRPr="00EB57AB">
              <w:rPr>
                <w:rFonts w:hint="eastAsia"/>
                <w:sz w:val="24"/>
                <w:szCs w:val="24"/>
              </w:rPr>
              <w:t>中的</w:t>
            </w:r>
            <w:r w:rsidRPr="00EB57AB">
              <w:rPr>
                <w:sz w:val="24"/>
                <w:szCs w:val="24"/>
              </w:rPr>
              <w:t>copyRightCountries</w:t>
            </w:r>
          </w:p>
          <w:p w:rsidR="00C77E36" w:rsidRPr="00EB57AB" w:rsidRDefault="00C77E36" w:rsidP="00063980">
            <w:pPr>
              <w:pStyle w:val="TableText"/>
              <w:rPr>
                <w:sz w:val="24"/>
                <w:szCs w:val="24"/>
              </w:rPr>
            </w:pPr>
            <w:r>
              <w:rPr>
                <w:rFonts w:hint="eastAsia"/>
                <w:sz w:val="24"/>
              </w:rPr>
              <w:t>逗号分隔，单值是</w:t>
            </w:r>
            <w:r>
              <w:rPr>
                <w:rFonts w:hint="eastAsia"/>
                <w:sz w:val="24"/>
              </w:rPr>
              <w:t>1024</w:t>
            </w:r>
            <w:r>
              <w:rPr>
                <w:rFonts w:hint="eastAsia"/>
                <w:sz w:val="24"/>
              </w:rPr>
              <w:t>字节，如果是多值的话，则是</w:t>
            </w:r>
            <w:r>
              <w:rPr>
                <w:rFonts w:hint="eastAsia"/>
                <w:sz w:val="24"/>
              </w:rPr>
              <w:t>1024*N</w:t>
            </w:r>
          </w:p>
        </w:tc>
      </w:tr>
      <w:tr w:rsidR="00847294" w:rsidRPr="0019211A" w:rsidTr="004C3159">
        <w:trPr>
          <w:cantSplit/>
          <w:jc w:val="center"/>
        </w:trPr>
        <w:tc>
          <w:tcPr>
            <w:tcW w:w="2147" w:type="dxa"/>
            <w:shd w:val="clear" w:color="auto" w:fill="FFFFFF"/>
          </w:tcPr>
          <w:p w:rsidR="00847294" w:rsidRPr="00EB57AB" w:rsidRDefault="00847294" w:rsidP="00EB57AB">
            <w:pPr>
              <w:pStyle w:val="TableText"/>
              <w:rPr>
                <w:sz w:val="24"/>
                <w:szCs w:val="24"/>
              </w:rPr>
            </w:pPr>
            <w:r w:rsidRPr="00EB57AB">
              <w:rPr>
                <w:sz w:val="24"/>
                <w:szCs w:val="24"/>
              </w:rPr>
              <w:t>Launchdate</w:t>
            </w:r>
          </w:p>
        </w:tc>
        <w:tc>
          <w:tcPr>
            <w:tcW w:w="1777" w:type="dxa"/>
            <w:shd w:val="clear" w:color="auto" w:fill="FFFFFF"/>
          </w:tcPr>
          <w:p w:rsidR="00847294" w:rsidRPr="00EB57AB" w:rsidRDefault="001B22E7" w:rsidP="00063980">
            <w:pPr>
              <w:pStyle w:val="TableText"/>
            </w:pPr>
            <w:r>
              <w:rPr>
                <w:rFonts w:hint="eastAsia"/>
              </w:rPr>
              <w:t>TIMESTAMP(6)</w:t>
            </w:r>
          </w:p>
        </w:tc>
        <w:tc>
          <w:tcPr>
            <w:tcW w:w="976" w:type="dxa"/>
            <w:shd w:val="clear" w:color="auto" w:fill="FFFFFF"/>
          </w:tcPr>
          <w:p w:rsidR="00847294" w:rsidRPr="00EB57AB" w:rsidRDefault="00CA3F43" w:rsidP="00063980">
            <w:pPr>
              <w:pStyle w:val="TableText"/>
            </w:pPr>
            <w:r>
              <w:rPr>
                <w:rFonts w:hint="eastAsia"/>
              </w:rPr>
              <w:t>Y</w:t>
            </w:r>
          </w:p>
        </w:tc>
        <w:tc>
          <w:tcPr>
            <w:tcW w:w="3032" w:type="dxa"/>
            <w:shd w:val="clear" w:color="auto" w:fill="FFFFFF"/>
          </w:tcPr>
          <w:p w:rsidR="00847294" w:rsidRPr="00EB57AB" w:rsidRDefault="00847294" w:rsidP="00063980">
            <w:pPr>
              <w:pStyle w:val="TableText"/>
              <w:rPr>
                <w:sz w:val="24"/>
                <w:szCs w:val="24"/>
              </w:rPr>
            </w:pPr>
            <w:r w:rsidRPr="00EB57AB">
              <w:rPr>
                <w:rFonts w:hint="eastAsia"/>
                <w:sz w:val="24"/>
                <w:szCs w:val="24"/>
              </w:rPr>
              <w:t>生效日期，取值表</w:t>
            </w:r>
            <w:r w:rsidRPr="00EB57AB">
              <w:rPr>
                <w:sz w:val="24"/>
                <w:szCs w:val="24"/>
              </w:rPr>
              <w:t>t_cmp_type_mediacontent</w:t>
            </w:r>
          </w:p>
        </w:tc>
      </w:tr>
      <w:tr w:rsidR="00847294" w:rsidRPr="0019211A" w:rsidTr="004C3159">
        <w:trPr>
          <w:cantSplit/>
          <w:jc w:val="center"/>
        </w:trPr>
        <w:tc>
          <w:tcPr>
            <w:tcW w:w="2147" w:type="dxa"/>
            <w:shd w:val="clear" w:color="auto" w:fill="FFFFFF"/>
          </w:tcPr>
          <w:p w:rsidR="00847294" w:rsidRPr="00EB57AB" w:rsidRDefault="00847294" w:rsidP="00EB57AB">
            <w:pPr>
              <w:pStyle w:val="TableText"/>
              <w:rPr>
                <w:sz w:val="24"/>
                <w:szCs w:val="24"/>
              </w:rPr>
            </w:pPr>
            <w:r w:rsidRPr="00EB57AB">
              <w:rPr>
                <w:sz w:val="24"/>
                <w:szCs w:val="24"/>
              </w:rPr>
              <w:t>Expiredate</w:t>
            </w:r>
          </w:p>
        </w:tc>
        <w:tc>
          <w:tcPr>
            <w:tcW w:w="1777" w:type="dxa"/>
            <w:shd w:val="clear" w:color="auto" w:fill="FFFFFF"/>
          </w:tcPr>
          <w:p w:rsidR="00847294" w:rsidRPr="00EB57AB" w:rsidRDefault="001B22E7" w:rsidP="00063980">
            <w:pPr>
              <w:pStyle w:val="TableText"/>
            </w:pPr>
            <w:r>
              <w:rPr>
                <w:rFonts w:hint="eastAsia"/>
              </w:rPr>
              <w:t>TIMESTAMP(6)</w:t>
            </w:r>
          </w:p>
        </w:tc>
        <w:tc>
          <w:tcPr>
            <w:tcW w:w="976" w:type="dxa"/>
            <w:shd w:val="clear" w:color="auto" w:fill="FFFFFF"/>
          </w:tcPr>
          <w:p w:rsidR="00847294" w:rsidRPr="00EB57AB" w:rsidRDefault="00CA3F43" w:rsidP="00063980">
            <w:pPr>
              <w:pStyle w:val="TableText"/>
            </w:pPr>
            <w:r>
              <w:rPr>
                <w:rFonts w:hint="eastAsia"/>
              </w:rPr>
              <w:t>Y</w:t>
            </w:r>
          </w:p>
        </w:tc>
        <w:tc>
          <w:tcPr>
            <w:tcW w:w="3032" w:type="dxa"/>
            <w:shd w:val="clear" w:color="auto" w:fill="FFFFFF"/>
          </w:tcPr>
          <w:p w:rsidR="00847294" w:rsidRPr="00EB57AB" w:rsidRDefault="00847294" w:rsidP="00063980">
            <w:pPr>
              <w:pStyle w:val="TableText"/>
              <w:rPr>
                <w:sz w:val="24"/>
                <w:szCs w:val="24"/>
              </w:rPr>
            </w:pPr>
            <w:r w:rsidRPr="00EB57AB">
              <w:rPr>
                <w:rFonts w:hint="eastAsia"/>
                <w:sz w:val="24"/>
                <w:szCs w:val="24"/>
              </w:rPr>
              <w:t>失效日期，取值表</w:t>
            </w:r>
            <w:r w:rsidRPr="00EB57AB">
              <w:rPr>
                <w:sz w:val="24"/>
                <w:szCs w:val="24"/>
              </w:rPr>
              <w:t>t_cmp_type_mediacontent</w:t>
            </w:r>
          </w:p>
        </w:tc>
      </w:tr>
    </w:tbl>
    <w:p w:rsidR="00FB1401" w:rsidRDefault="00FB1401" w:rsidP="00FB1401">
      <w:pPr>
        <w:widowControl/>
        <w:snapToGrid w:val="0"/>
        <w:spacing w:before="80" w:after="80" w:line="300" w:lineRule="auto"/>
        <w:ind w:left="1134"/>
        <w:rPr>
          <w:rFonts w:ascii="FrutigerNext LT Regular" w:hAnsi="FrutigerNext LT Regular"/>
          <w:color w:val="0000FF"/>
          <w:szCs w:val="21"/>
        </w:rPr>
      </w:pPr>
    </w:p>
    <w:p w:rsidR="00FB1401" w:rsidRDefault="00FB1401" w:rsidP="00AB2F91">
      <w:pPr>
        <w:pStyle w:val="31"/>
        <w:keepLines w:val="0"/>
        <w:widowControl/>
        <w:tabs>
          <w:tab w:val="num" w:pos="720"/>
        </w:tabs>
        <w:autoSpaceDE w:val="0"/>
        <w:autoSpaceDN w:val="0"/>
        <w:spacing w:before="240" w:after="240" w:line="360" w:lineRule="auto"/>
        <w:ind w:left="720" w:hanging="720"/>
      </w:pPr>
      <w:bookmarkStart w:id="4524" w:name="_Toc435003437"/>
      <w:r>
        <w:rPr>
          <w:rFonts w:hint="eastAsia"/>
        </w:rPr>
        <w:t>VOD</w:t>
      </w:r>
      <w:r>
        <w:rPr>
          <w:rFonts w:hint="eastAsia"/>
        </w:rPr>
        <w:t>媒资视图</w:t>
      </w:r>
      <w:r w:rsidR="00C35A24" w:rsidRPr="00C35A24">
        <w:rPr>
          <w:rStyle w:val="affff5"/>
          <w:b w:val="0"/>
        </w:rPr>
        <w:t>V_VOD_CONTENT_FILEENTITY</w:t>
      </w:r>
      <w:bookmarkEnd w:id="4524"/>
    </w:p>
    <w:tbl>
      <w:tblPr>
        <w:tblW w:w="793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551"/>
        <w:gridCol w:w="1641"/>
        <w:gridCol w:w="789"/>
        <w:gridCol w:w="2951"/>
      </w:tblGrid>
      <w:tr w:rsidR="00FB1401" w:rsidRPr="0019211A" w:rsidTr="00283EF3">
        <w:trPr>
          <w:cantSplit/>
          <w:jc w:val="center"/>
        </w:trPr>
        <w:tc>
          <w:tcPr>
            <w:tcW w:w="2551"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FB1401" w:rsidRPr="00BF3458" w:rsidRDefault="00FB1401" w:rsidP="00063980">
            <w:pPr>
              <w:pStyle w:val="TableHeading"/>
            </w:pPr>
            <w:r w:rsidRPr="00BF3458">
              <w:t>字段</w:t>
            </w:r>
          </w:p>
        </w:tc>
        <w:tc>
          <w:tcPr>
            <w:tcW w:w="140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FB1401" w:rsidRPr="00BF3458" w:rsidRDefault="00FB1401" w:rsidP="00063980">
            <w:pPr>
              <w:pStyle w:val="TableHeading"/>
            </w:pPr>
            <w:r w:rsidRPr="00BF3458">
              <w:t>数据类型</w:t>
            </w:r>
          </w:p>
        </w:tc>
        <w:tc>
          <w:tcPr>
            <w:tcW w:w="102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FB1401" w:rsidRPr="00BF3458" w:rsidRDefault="00FB1401" w:rsidP="00063980">
            <w:pPr>
              <w:pStyle w:val="TableHeading"/>
            </w:pPr>
            <w:r w:rsidRPr="00BF3458">
              <w:t>是否允许为空</w:t>
            </w:r>
          </w:p>
        </w:tc>
        <w:tc>
          <w:tcPr>
            <w:tcW w:w="2951"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FB1401" w:rsidRPr="00BF3458" w:rsidRDefault="00FB1401" w:rsidP="00063980">
            <w:pPr>
              <w:pStyle w:val="TableHeading"/>
            </w:pPr>
            <w:r w:rsidRPr="00BF3458">
              <w:t>描述信息</w:t>
            </w:r>
          </w:p>
        </w:tc>
      </w:tr>
      <w:tr w:rsidR="00283EF3" w:rsidRPr="0019211A" w:rsidTr="00283EF3">
        <w:trPr>
          <w:cantSplit/>
          <w:jc w:val="center"/>
        </w:trPr>
        <w:tc>
          <w:tcPr>
            <w:tcW w:w="2551" w:type="dxa"/>
            <w:shd w:val="clear" w:color="auto" w:fill="auto"/>
          </w:tcPr>
          <w:p w:rsidR="00283EF3" w:rsidRPr="007E31C0" w:rsidRDefault="00283EF3" w:rsidP="00063980">
            <w:pPr>
              <w:pStyle w:val="TableText"/>
            </w:pPr>
            <w:r>
              <w:rPr>
                <w:rFonts w:hint="eastAsia"/>
                <w:sz w:val="24"/>
                <w:szCs w:val="24"/>
              </w:rPr>
              <w:t>contentCode</w:t>
            </w:r>
          </w:p>
        </w:tc>
        <w:tc>
          <w:tcPr>
            <w:tcW w:w="1407" w:type="dxa"/>
            <w:shd w:val="clear" w:color="auto" w:fill="auto"/>
          </w:tcPr>
          <w:p w:rsidR="00283EF3" w:rsidRPr="00A5116D" w:rsidRDefault="00283EF3" w:rsidP="004F3959">
            <w:pPr>
              <w:pStyle w:val="TableText"/>
            </w:pPr>
            <w:r w:rsidRPr="007E31C0">
              <w:t>varchar2(</w:t>
            </w:r>
            <w:r>
              <w:rPr>
                <w:rFonts w:hint="eastAsia"/>
              </w:rPr>
              <w:t>40)</w:t>
            </w:r>
          </w:p>
        </w:tc>
        <w:tc>
          <w:tcPr>
            <w:tcW w:w="1023" w:type="dxa"/>
            <w:shd w:val="clear" w:color="auto" w:fill="auto"/>
          </w:tcPr>
          <w:p w:rsidR="00283EF3" w:rsidRPr="007E31C0" w:rsidRDefault="00283EF3" w:rsidP="004F3959">
            <w:pPr>
              <w:pStyle w:val="TableText"/>
            </w:pPr>
            <w:r>
              <w:rPr>
                <w:rFonts w:hint="eastAsia"/>
              </w:rPr>
              <w:t>N</w:t>
            </w:r>
          </w:p>
        </w:tc>
        <w:tc>
          <w:tcPr>
            <w:tcW w:w="2951" w:type="dxa"/>
            <w:shd w:val="clear" w:color="auto" w:fill="auto"/>
          </w:tcPr>
          <w:p w:rsidR="00283EF3" w:rsidRPr="007E31C0" w:rsidRDefault="00283EF3" w:rsidP="00063980">
            <w:pPr>
              <w:pStyle w:val="TableText"/>
            </w:pPr>
            <w:r w:rsidRPr="002E15AD">
              <w:rPr>
                <w:rFonts w:hint="eastAsia"/>
                <w:sz w:val="24"/>
                <w:szCs w:val="24"/>
              </w:rPr>
              <w:t>媒资</w:t>
            </w:r>
            <w:r>
              <w:rPr>
                <w:rFonts w:hint="eastAsia"/>
                <w:sz w:val="24"/>
                <w:szCs w:val="24"/>
              </w:rPr>
              <w:t>文件所属的内容外部</w:t>
            </w:r>
            <w:r>
              <w:rPr>
                <w:rFonts w:hint="eastAsia"/>
                <w:sz w:val="24"/>
                <w:szCs w:val="24"/>
              </w:rPr>
              <w:t>code</w:t>
            </w:r>
          </w:p>
        </w:tc>
      </w:tr>
      <w:tr w:rsidR="00283EF3" w:rsidRPr="0019211A" w:rsidTr="00283EF3">
        <w:trPr>
          <w:cantSplit/>
          <w:jc w:val="center"/>
        </w:trPr>
        <w:tc>
          <w:tcPr>
            <w:tcW w:w="2551" w:type="dxa"/>
            <w:tcBorders>
              <w:bottom w:val="single" w:sz="6" w:space="0" w:color="000000"/>
            </w:tcBorders>
            <w:shd w:val="clear" w:color="auto" w:fill="auto"/>
          </w:tcPr>
          <w:p w:rsidR="00283EF3" w:rsidRPr="00FE65ED" w:rsidRDefault="00283EF3" w:rsidP="001F58D6">
            <w:pPr>
              <w:pStyle w:val="TableText"/>
            </w:pPr>
            <w:r w:rsidRPr="00BA6D7F">
              <w:rPr>
                <w:sz w:val="24"/>
                <w:szCs w:val="24"/>
              </w:rPr>
              <w:t>fileinformationextcode</w:t>
            </w:r>
          </w:p>
        </w:tc>
        <w:tc>
          <w:tcPr>
            <w:tcW w:w="1407" w:type="dxa"/>
            <w:tcBorders>
              <w:bottom w:val="single" w:sz="6" w:space="0" w:color="000000"/>
            </w:tcBorders>
            <w:shd w:val="clear" w:color="auto" w:fill="auto"/>
          </w:tcPr>
          <w:p w:rsidR="00283EF3" w:rsidRPr="00A5116D" w:rsidRDefault="00283EF3" w:rsidP="004F3959">
            <w:pPr>
              <w:pStyle w:val="TableText"/>
            </w:pPr>
            <w:r w:rsidRPr="007E31C0">
              <w:t>varchar2(</w:t>
            </w:r>
            <w:r>
              <w:rPr>
                <w:rFonts w:hint="eastAsia"/>
              </w:rPr>
              <w:t>40)</w:t>
            </w:r>
          </w:p>
        </w:tc>
        <w:tc>
          <w:tcPr>
            <w:tcW w:w="1023" w:type="dxa"/>
            <w:tcBorders>
              <w:bottom w:val="single" w:sz="6" w:space="0" w:color="000000"/>
            </w:tcBorders>
            <w:shd w:val="clear" w:color="auto" w:fill="auto"/>
          </w:tcPr>
          <w:p w:rsidR="00283EF3" w:rsidRPr="007E31C0" w:rsidRDefault="00283EF3" w:rsidP="004F3959">
            <w:pPr>
              <w:pStyle w:val="TableText"/>
            </w:pPr>
            <w:r>
              <w:rPr>
                <w:rFonts w:hint="eastAsia"/>
              </w:rPr>
              <w:t>Y</w:t>
            </w:r>
          </w:p>
        </w:tc>
        <w:tc>
          <w:tcPr>
            <w:tcW w:w="2951" w:type="dxa"/>
            <w:tcBorders>
              <w:bottom w:val="single" w:sz="6" w:space="0" w:color="000000"/>
            </w:tcBorders>
            <w:shd w:val="clear" w:color="auto" w:fill="auto"/>
          </w:tcPr>
          <w:p w:rsidR="00283EF3" w:rsidRPr="007E31C0" w:rsidRDefault="00283EF3" w:rsidP="00063980">
            <w:pPr>
              <w:pStyle w:val="TableText"/>
            </w:pPr>
            <w:r w:rsidRPr="002E15AD">
              <w:rPr>
                <w:rFonts w:hint="eastAsia"/>
                <w:sz w:val="24"/>
                <w:szCs w:val="24"/>
              </w:rPr>
              <w:t>媒资</w:t>
            </w:r>
            <w:r>
              <w:rPr>
                <w:rFonts w:hint="eastAsia"/>
                <w:sz w:val="24"/>
                <w:szCs w:val="24"/>
              </w:rPr>
              <w:t>文件外部唯一标识</w:t>
            </w:r>
          </w:p>
        </w:tc>
      </w:tr>
      <w:tr w:rsidR="00283EF3" w:rsidRPr="0019211A" w:rsidTr="00283EF3">
        <w:trPr>
          <w:cantSplit/>
          <w:jc w:val="center"/>
        </w:trPr>
        <w:tc>
          <w:tcPr>
            <w:tcW w:w="2551" w:type="dxa"/>
            <w:shd w:val="clear" w:color="auto" w:fill="FFFFFF"/>
          </w:tcPr>
          <w:p w:rsidR="00283EF3" w:rsidRPr="00FE65ED" w:rsidRDefault="00283EF3" w:rsidP="001F58D6">
            <w:pPr>
              <w:pStyle w:val="TableText"/>
            </w:pPr>
            <w:r w:rsidRPr="002A23BD">
              <w:rPr>
                <w:sz w:val="24"/>
                <w:szCs w:val="24"/>
              </w:rPr>
              <w:t>casupport</w:t>
            </w:r>
          </w:p>
        </w:tc>
        <w:tc>
          <w:tcPr>
            <w:tcW w:w="1407" w:type="dxa"/>
            <w:shd w:val="clear" w:color="auto" w:fill="FFFFFF"/>
          </w:tcPr>
          <w:p w:rsidR="00283EF3" w:rsidRPr="00A5116D" w:rsidRDefault="00283EF3" w:rsidP="00063980">
            <w:pPr>
              <w:pStyle w:val="TableText"/>
            </w:pPr>
            <w:r>
              <w:rPr>
                <w:rFonts w:hint="eastAsia"/>
              </w:rPr>
              <w:t>CHAR(1)</w:t>
            </w:r>
          </w:p>
        </w:tc>
        <w:tc>
          <w:tcPr>
            <w:tcW w:w="1023" w:type="dxa"/>
            <w:shd w:val="clear" w:color="auto" w:fill="FFFFFF"/>
          </w:tcPr>
          <w:p w:rsidR="00283EF3" w:rsidRPr="007E31C0" w:rsidRDefault="00283EF3" w:rsidP="00063980">
            <w:pPr>
              <w:pStyle w:val="TableText"/>
            </w:pPr>
            <w:r>
              <w:rPr>
                <w:rFonts w:hint="eastAsia"/>
              </w:rPr>
              <w:t>Y</w:t>
            </w:r>
          </w:p>
        </w:tc>
        <w:tc>
          <w:tcPr>
            <w:tcW w:w="2951" w:type="dxa"/>
            <w:shd w:val="clear" w:color="auto" w:fill="FFFFFF"/>
          </w:tcPr>
          <w:p w:rsidR="00283EF3" w:rsidRDefault="00283EF3" w:rsidP="00063980">
            <w:pPr>
              <w:pStyle w:val="TableText"/>
            </w:pPr>
            <w:r w:rsidRPr="002A23BD">
              <w:rPr>
                <w:rFonts w:hint="eastAsia"/>
                <w:sz w:val="24"/>
                <w:szCs w:val="24"/>
              </w:rPr>
              <w:t>是否支持</w:t>
            </w:r>
            <w:r w:rsidRPr="002A23BD">
              <w:rPr>
                <w:rFonts w:hint="eastAsia"/>
                <w:sz w:val="24"/>
                <w:szCs w:val="24"/>
              </w:rPr>
              <w:t>ca</w:t>
            </w:r>
            <w:r w:rsidRPr="002A23BD">
              <w:rPr>
                <w:rFonts w:hint="eastAsia"/>
                <w:sz w:val="24"/>
                <w:szCs w:val="24"/>
              </w:rPr>
              <w:t>加密</w:t>
            </w:r>
            <w:r>
              <w:rPr>
                <w:rFonts w:hint="eastAsia"/>
                <w:sz w:val="24"/>
                <w:szCs w:val="24"/>
              </w:rPr>
              <w:t xml:space="preserve"> 0</w:t>
            </w:r>
            <w:r>
              <w:rPr>
                <w:rFonts w:hint="eastAsia"/>
                <w:sz w:val="24"/>
                <w:szCs w:val="24"/>
              </w:rPr>
              <w:t>：不是加密文件</w:t>
            </w:r>
            <w:r>
              <w:rPr>
                <w:rFonts w:hint="eastAsia"/>
                <w:sz w:val="24"/>
                <w:szCs w:val="24"/>
              </w:rPr>
              <w:t>1</w:t>
            </w:r>
            <w:r>
              <w:rPr>
                <w:rFonts w:hint="eastAsia"/>
                <w:sz w:val="24"/>
                <w:szCs w:val="24"/>
              </w:rPr>
              <w:t>：加密文件</w:t>
            </w:r>
          </w:p>
        </w:tc>
      </w:tr>
      <w:tr w:rsidR="00283EF3" w:rsidRPr="0019211A" w:rsidTr="00283EF3">
        <w:trPr>
          <w:cantSplit/>
          <w:jc w:val="center"/>
        </w:trPr>
        <w:tc>
          <w:tcPr>
            <w:tcW w:w="2551" w:type="dxa"/>
            <w:shd w:val="clear" w:color="auto" w:fill="FFFFFF"/>
          </w:tcPr>
          <w:p w:rsidR="00283EF3" w:rsidRPr="00FE65ED" w:rsidRDefault="00283EF3" w:rsidP="001F58D6">
            <w:pPr>
              <w:pStyle w:val="TableText"/>
            </w:pPr>
            <w:r w:rsidRPr="00156A9D">
              <w:rPr>
                <w:sz w:val="24"/>
                <w:szCs w:val="24"/>
              </w:rPr>
              <w:t>watermarksupport</w:t>
            </w:r>
          </w:p>
        </w:tc>
        <w:tc>
          <w:tcPr>
            <w:tcW w:w="1407" w:type="dxa"/>
            <w:shd w:val="clear" w:color="auto" w:fill="FFFFFF"/>
          </w:tcPr>
          <w:p w:rsidR="00283EF3" w:rsidRPr="00A5116D" w:rsidRDefault="00283EF3" w:rsidP="00063980">
            <w:pPr>
              <w:pStyle w:val="TableText"/>
            </w:pPr>
            <w:r>
              <w:rPr>
                <w:rFonts w:hint="eastAsia"/>
              </w:rPr>
              <w:t>CHAR(1)</w:t>
            </w:r>
          </w:p>
        </w:tc>
        <w:tc>
          <w:tcPr>
            <w:tcW w:w="1023" w:type="dxa"/>
            <w:shd w:val="clear" w:color="auto" w:fill="FFFFFF"/>
          </w:tcPr>
          <w:p w:rsidR="00283EF3" w:rsidRPr="007E31C0" w:rsidRDefault="00283EF3" w:rsidP="00063980">
            <w:pPr>
              <w:pStyle w:val="TableText"/>
            </w:pPr>
            <w:r>
              <w:rPr>
                <w:rFonts w:hint="eastAsia"/>
              </w:rPr>
              <w:t>Y</w:t>
            </w:r>
          </w:p>
        </w:tc>
        <w:tc>
          <w:tcPr>
            <w:tcW w:w="2951" w:type="dxa"/>
            <w:shd w:val="clear" w:color="auto" w:fill="FFFFFF"/>
          </w:tcPr>
          <w:p w:rsidR="00283EF3" w:rsidRDefault="00283EF3" w:rsidP="00063980">
            <w:pPr>
              <w:pStyle w:val="TableText"/>
            </w:pPr>
            <w:r w:rsidRPr="00156A9D">
              <w:rPr>
                <w:rFonts w:hint="eastAsia"/>
                <w:sz w:val="24"/>
                <w:szCs w:val="24"/>
              </w:rPr>
              <w:t>是否支持水印</w:t>
            </w:r>
            <w:r>
              <w:rPr>
                <w:rFonts w:hint="eastAsia"/>
                <w:sz w:val="24"/>
                <w:szCs w:val="24"/>
              </w:rPr>
              <w:t xml:space="preserve"> 0</w:t>
            </w:r>
            <w:r>
              <w:rPr>
                <w:rFonts w:hint="eastAsia"/>
                <w:sz w:val="24"/>
                <w:szCs w:val="24"/>
              </w:rPr>
              <w:t>：不支持水印</w:t>
            </w:r>
            <w:r>
              <w:rPr>
                <w:rFonts w:hint="eastAsia"/>
                <w:sz w:val="24"/>
                <w:szCs w:val="24"/>
              </w:rPr>
              <w:t xml:space="preserve"> 1</w:t>
            </w:r>
            <w:r>
              <w:rPr>
                <w:rFonts w:hint="eastAsia"/>
                <w:sz w:val="24"/>
                <w:szCs w:val="24"/>
              </w:rPr>
              <w:t>：支持水印</w:t>
            </w:r>
          </w:p>
        </w:tc>
      </w:tr>
      <w:tr w:rsidR="00283EF3" w:rsidRPr="0019211A" w:rsidTr="00283EF3">
        <w:trPr>
          <w:cantSplit/>
          <w:jc w:val="center"/>
        </w:trPr>
        <w:tc>
          <w:tcPr>
            <w:tcW w:w="2551" w:type="dxa"/>
            <w:shd w:val="clear" w:color="auto" w:fill="FFFFFF"/>
          </w:tcPr>
          <w:p w:rsidR="00283EF3" w:rsidRPr="001F58D6" w:rsidRDefault="00283EF3" w:rsidP="001F58D6">
            <w:pPr>
              <w:rPr>
                <w:sz w:val="24"/>
              </w:rPr>
            </w:pPr>
            <w:r w:rsidRPr="001F58D6">
              <w:rPr>
                <w:sz w:val="24"/>
              </w:rPr>
              <w:t>isfornvod</w:t>
            </w:r>
          </w:p>
        </w:tc>
        <w:tc>
          <w:tcPr>
            <w:tcW w:w="1407" w:type="dxa"/>
            <w:shd w:val="clear" w:color="auto" w:fill="FFFFFF"/>
          </w:tcPr>
          <w:p w:rsidR="00283EF3" w:rsidRPr="00A5116D" w:rsidRDefault="00283EF3" w:rsidP="00063980">
            <w:pPr>
              <w:pStyle w:val="TableText"/>
            </w:pPr>
            <w:r>
              <w:rPr>
                <w:rFonts w:hint="eastAsia"/>
              </w:rPr>
              <w:t>CHAR(1)</w:t>
            </w:r>
          </w:p>
        </w:tc>
        <w:tc>
          <w:tcPr>
            <w:tcW w:w="1023" w:type="dxa"/>
            <w:shd w:val="clear" w:color="auto" w:fill="FFFFFF"/>
          </w:tcPr>
          <w:p w:rsidR="00283EF3" w:rsidRPr="007E31C0" w:rsidRDefault="00283EF3" w:rsidP="00063980">
            <w:pPr>
              <w:pStyle w:val="TableText"/>
            </w:pPr>
            <w:r>
              <w:rPr>
                <w:rFonts w:hint="eastAsia"/>
              </w:rPr>
              <w:t>Y</w:t>
            </w:r>
          </w:p>
        </w:tc>
        <w:tc>
          <w:tcPr>
            <w:tcW w:w="2951" w:type="dxa"/>
            <w:shd w:val="clear" w:color="auto" w:fill="FFFFFF"/>
          </w:tcPr>
          <w:p w:rsidR="00283EF3" w:rsidRDefault="00283EF3" w:rsidP="00063980">
            <w:pPr>
              <w:pStyle w:val="TableText"/>
            </w:pPr>
            <w:r w:rsidRPr="00D57747">
              <w:rPr>
                <w:rFonts w:hint="eastAsia"/>
                <w:sz w:val="24"/>
                <w:szCs w:val="24"/>
              </w:rPr>
              <w:t>是否用于轮播频道</w:t>
            </w:r>
            <w:r>
              <w:rPr>
                <w:rFonts w:hint="eastAsia"/>
                <w:sz w:val="24"/>
                <w:szCs w:val="24"/>
              </w:rPr>
              <w:t xml:space="preserve"> 0</w:t>
            </w:r>
            <w:r>
              <w:rPr>
                <w:rFonts w:hint="eastAsia"/>
                <w:sz w:val="24"/>
                <w:szCs w:val="24"/>
              </w:rPr>
              <w:t>：不用于轮播频道</w:t>
            </w:r>
            <w:r>
              <w:rPr>
                <w:rFonts w:hint="eastAsia"/>
                <w:sz w:val="24"/>
                <w:szCs w:val="24"/>
              </w:rPr>
              <w:t xml:space="preserve"> 1</w:t>
            </w:r>
            <w:r>
              <w:rPr>
                <w:rFonts w:hint="eastAsia"/>
                <w:sz w:val="24"/>
                <w:szCs w:val="24"/>
              </w:rPr>
              <w:t>：用于轮播频道</w:t>
            </w:r>
          </w:p>
        </w:tc>
      </w:tr>
      <w:tr w:rsidR="00283EF3" w:rsidRPr="0019211A" w:rsidTr="00283EF3">
        <w:trPr>
          <w:cantSplit/>
          <w:jc w:val="center"/>
        </w:trPr>
        <w:tc>
          <w:tcPr>
            <w:tcW w:w="2551" w:type="dxa"/>
            <w:shd w:val="clear" w:color="auto" w:fill="FFFFFF"/>
          </w:tcPr>
          <w:p w:rsidR="00283EF3" w:rsidRPr="00FE65ED" w:rsidRDefault="00283EF3" w:rsidP="001F58D6">
            <w:pPr>
              <w:pStyle w:val="TableText"/>
            </w:pPr>
            <w:r>
              <w:rPr>
                <w:rFonts w:hint="eastAsia"/>
                <w:sz w:val="24"/>
                <w:szCs w:val="24"/>
              </w:rPr>
              <w:t>channel</w:t>
            </w:r>
          </w:p>
        </w:tc>
        <w:tc>
          <w:tcPr>
            <w:tcW w:w="1407" w:type="dxa"/>
            <w:shd w:val="clear" w:color="auto" w:fill="FFFFFF"/>
          </w:tcPr>
          <w:p w:rsidR="00283EF3" w:rsidRPr="00A5116D" w:rsidRDefault="00283EF3" w:rsidP="00283EF3">
            <w:pPr>
              <w:pStyle w:val="TableText"/>
            </w:pPr>
            <w:r w:rsidRPr="007E31C0">
              <w:t>varchar2(</w:t>
            </w:r>
            <w:r>
              <w:rPr>
                <w:rFonts w:hint="eastAsia"/>
              </w:rPr>
              <w:t>50)</w:t>
            </w:r>
          </w:p>
        </w:tc>
        <w:tc>
          <w:tcPr>
            <w:tcW w:w="1023" w:type="dxa"/>
            <w:shd w:val="clear" w:color="auto" w:fill="FFFFFF"/>
          </w:tcPr>
          <w:p w:rsidR="00283EF3" w:rsidRPr="007E31C0" w:rsidRDefault="00283EF3" w:rsidP="00063980">
            <w:pPr>
              <w:pStyle w:val="TableText"/>
            </w:pPr>
            <w:r>
              <w:rPr>
                <w:rFonts w:hint="eastAsia"/>
              </w:rPr>
              <w:t>Y</w:t>
            </w:r>
          </w:p>
        </w:tc>
        <w:tc>
          <w:tcPr>
            <w:tcW w:w="2951" w:type="dxa"/>
            <w:shd w:val="clear" w:color="auto" w:fill="FFFFFF"/>
          </w:tcPr>
          <w:p w:rsidR="00283EF3" w:rsidRDefault="00283EF3" w:rsidP="00063980">
            <w:pPr>
              <w:pStyle w:val="TableText"/>
            </w:pPr>
            <w:r>
              <w:rPr>
                <w:rFonts w:hint="eastAsia"/>
                <w:sz w:val="24"/>
                <w:szCs w:val="24"/>
              </w:rPr>
              <w:t>1.PC</w:t>
            </w:r>
            <w:r>
              <w:rPr>
                <w:rFonts w:hint="eastAsia"/>
                <w:sz w:val="24"/>
                <w:szCs w:val="24"/>
              </w:rPr>
              <w:t>屏</w:t>
            </w:r>
            <w:r>
              <w:rPr>
                <w:rFonts w:hint="eastAsia"/>
                <w:sz w:val="24"/>
                <w:szCs w:val="24"/>
              </w:rPr>
              <w:t xml:space="preserve"> 3.OTT</w:t>
            </w:r>
            <w:r>
              <w:rPr>
                <w:rFonts w:hint="eastAsia"/>
                <w:sz w:val="24"/>
                <w:szCs w:val="24"/>
              </w:rPr>
              <w:t>屏</w:t>
            </w:r>
          </w:p>
        </w:tc>
      </w:tr>
      <w:tr w:rsidR="00283EF3" w:rsidRPr="0019211A" w:rsidTr="00283EF3">
        <w:trPr>
          <w:cantSplit/>
          <w:jc w:val="center"/>
        </w:trPr>
        <w:tc>
          <w:tcPr>
            <w:tcW w:w="2551" w:type="dxa"/>
            <w:shd w:val="clear" w:color="auto" w:fill="FFFFFF"/>
          </w:tcPr>
          <w:p w:rsidR="00283EF3" w:rsidRPr="00FE65ED" w:rsidRDefault="00283EF3" w:rsidP="001F58D6">
            <w:r w:rsidRPr="001F58D6">
              <w:rPr>
                <w:sz w:val="24"/>
              </w:rPr>
              <w:t>audioMode</w:t>
            </w:r>
          </w:p>
        </w:tc>
        <w:tc>
          <w:tcPr>
            <w:tcW w:w="1407" w:type="dxa"/>
            <w:shd w:val="clear" w:color="auto" w:fill="FFFFFF"/>
          </w:tcPr>
          <w:p w:rsidR="00283EF3" w:rsidRPr="00A5116D" w:rsidRDefault="00283EF3" w:rsidP="004F3959">
            <w:pPr>
              <w:pStyle w:val="TableText"/>
            </w:pPr>
            <w:r w:rsidRPr="007E31C0">
              <w:t>varchar2(</w:t>
            </w:r>
            <w:r>
              <w:rPr>
                <w:rFonts w:hint="eastAsia"/>
              </w:rPr>
              <w:t>40)</w:t>
            </w:r>
          </w:p>
        </w:tc>
        <w:tc>
          <w:tcPr>
            <w:tcW w:w="1023" w:type="dxa"/>
            <w:shd w:val="clear" w:color="auto" w:fill="FFFFFF"/>
          </w:tcPr>
          <w:p w:rsidR="00283EF3" w:rsidRPr="007E31C0" w:rsidRDefault="00283EF3" w:rsidP="004F3959">
            <w:pPr>
              <w:pStyle w:val="TableText"/>
            </w:pPr>
            <w:r>
              <w:rPr>
                <w:rFonts w:hint="eastAsia"/>
              </w:rPr>
              <w:t>Y</w:t>
            </w:r>
          </w:p>
        </w:tc>
        <w:tc>
          <w:tcPr>
            <w:tcW w:w="2951" w:type="dxa"/>
            <w:shd w:val="clear" w:color="auto" w:fill="FFFFFF"/>
          </w:tcPr>
          <w:p w:rsidR="00283EF3" w:rsidRDefault="00283EF3" w:rsidP="00063980">
            <w:pPr>
              <w:pStyle w:val="TableText"/>
            </w:pPr>
            <w:r>
              <w:rPr>
                <w:rFonts w:hint="eastAsia"/>
                <w:sz w:val="24"/>
                <w:szCs w:val="24"/>
              </w:rPr>
              <w:t>音效</w:t>
            </w:r>
          </w:p>
        </w:tc>
      </w:tr>
      <w:tr w:rsidR="00283EF3" w:rsidRPr="0019211A" w:rsidTr="00283EF3">
        <w:trPr>
          <w:cantSplit/>
          <w:jc w:val="center"/>
        </w:trPr>
        <w:tc>
          <w:tcPr>
            <w:tcW w:w="2551" w:type="dxa"/>
            <w:shd w:val="clear" w:color="auto" w:fill="FFFFFF"/>
          </w:tcPr>
          <w:p w:rsidR="00283EF3" w:rsidRPr="00FE65ED" w:rsidRDefault="00283EF3" w:rsidP="00063980">
            <w:pPr>
              <w:pStyle w:val="TableText"/>
            </w:pPr>
            <w:r w:rsidRPr="00590983">
              <w:rPr>
                <w:sz w:val="24"/>
                <w:szCs w:val="24"/>
              </w:rPr>
              <w:t>screenFormat</w:t>
            </w:r>
          </w:p>
        </w:tc>
        <w:tc>
          <w:tcPr>
            <w:tcW w:w="1407" w:type="dxa"/>
            <w:shd w:val="clear" w:color="auto" w:fill="FFFFFF"/>
          </w:tcPr>
          <w:p w:rsidR="00283EF3" w:rsidRPr="00A5116D" w:rsidRDefault="00283EF3" w:rsidP="004F3959">
            <w:pPr>
              <w:pStyle w:val="TableText"/>
            </w:pPr>
            <w:r w:rsidRPr="007E31C0">
              <w:t>varchar2(</w:t>
            </w:r>
            <w:r>
              <w:rPr>
                <w:rFonts w:hint="eastAsia"/>
              </w:rPr>
              <w:t>40)</w:t>
            </w:r>
          </w:p>
        </w:tc>
        <w:tc>
          <w:tcPr>
            <w:tcW w:w="1023" w:type="dxa"/>
            <w:shd w:val="clear" w:color="auto" w:fill="FFFFFF"/>
          </w:tcPr>
          <w:p w:rsidR="00283EF3" w:rsidRPr="007E31C0" w:rsidRDefault="00283EF3" w:rsidP="004F3959">
            <w:pPr>
              <w:pStyle w:val="TableText"/>
            </w:pPr>
            <w:r>
              <w:rPr>
                <w:rFonts w:hint="eastAsia"/>
              </w:rPr>
              <w:t>Y</w:t>
            </w:r>
          </w:p>
        </w:tc>
        <w:tc>
          <w:tcPr>
            <w:tcW w:w="2951" w:type="dxa"/>
            <w:shd w:val="clear" w:color="auto" w:fill="FFFFFF"/>
          </w:tcPr>
          <w:p w:rsidR="00283EF3" w:rsidRDefault="00283EF3" w:rsidP="00063980">
            <w:pPr>
              <w:pStyle w:val="TableText"/>
            </w:pPr>
            <w:r w:rsidRPr="00006757">
              <w:rPr>
                <w:rFonts w:hint="eastAsia"/>
                <w:sz w:val="24"/>
                <w:szCs w:val="24"/>
              </w:rPr>
              <w:t>宽高比</w:t>
            </w:r>
          </w:p>
        </w:tc>
      </w:tr>
      <w:tr w:rsidR="00283EF3" w:rsidRPr="0019211A" w:rsidTr="00283EF3">
        <w:trPr>
          <w:cantSplit/>
          <w:jc w:val="center"/>
        </w:trPr>
        <w:tc>
          <w:tcPr>
            <w:tcW w:w="2551" w:type="dxa"/>
            <w:shd w:val="clear" w:color="auto" w:fill="FFFFFF"/>
          </w:tcPr>
          <w:p w:rsidR="00283EF3" w:rsidRPr="00FE65ED" w:rsidRDefault="00283EF3" w:rsidP="00063980">
            <w:pPr>
              <w:pStyle w:val="TableText"/>
            </w:pPr>
            <w:r w:rsidRPr="002E2CF1">
              <w:rPr>
                <w:sz w:val="24"/>
                <w:szCs w:val="24"/>
              </w:rPr>
              <w:t>difination</w:t>
            </w:r>
          </w:p>
        </w:tc>
        <w:tc>
          <w:tcPr>
            <w:tcW w:w="1407" w:type="dxa"/>
            <w:shd w:val="clear" w:color="auto" w:fill="FFFFFF"/>
          </w:tcPr>
          <w:p w:rsidR="00283EF3" w:rsidRPr="00A5116D" w:rsidRDefault="00283EF3" w:rsidP="00063980">
            <w:pPr>
              <w:pStyle w:val="TableText"/>
            </w:pPr>
            <w:r>
              <w:rPr>
                <w:rFonts w:hint="eastAsia"/>
              </w:rPr>
              <w:t>Number(10)</w:t>
            </w:r>
          </w:p>
        </w:tc>
        <w:tc>
          <w:tcPr>
            <w:tcW w:w="1023" w:type="dxa"/>
            <w:shd w:val="clear" w:color="auto" w:fill="FFFFFF"/>
          </w:tcPr>
          <w:p w:rsidR="00283EF3" w:rsidRPr="007E31C0" w:rsidRDefault="00283EF3" w:rsidP="00063980">
            <w:pPr>
              <w:pStyle w:val="TableText"/>
            </w:pPr>
          </w:p>
        </w:tc>
        <w:tc>
          <w:tcPr>
            <w:tcW w:w="2951" w:type="dxa"/>
            <w:shd w:val="clear" w:color="auto" w:fill="FFFFFF"/>
          </w:tcPr>
          <w:p w:rsidR="00283EF3" w:rsidRDefault="00283EF3" w:rsidP="00063980">
            <w:pPr>
              <w:pStyle w:val="TableText"/>
            </w:pPr>
            <w:r>
              <w:rPr>
                <w:rFonts w:hint="eastAsia"/>
                <w:sz w:val="24"/>
                <w:szCs w:val="24"/>
              </w:rPr>
              <w:t>高清度标识</w:t>
            </w:r>
            <w:r>
              <w:rPr>
                <w:rFonts w:hint="eastAsia"/>
                <w:sz w:val="24"/>
                <w:szCs w:val="24"/>
              </w:rPr>
              <w:t>0</w:t>
            </w:r>
            <w:r>
              <w:rPr>
                <w:rFonts w:hint="eastAsia"/>
                <w:sz w:val="24"/>
                <w:szCs w:val="24"/>
              </w:rPr>
              <w:t>：标清</w:t>
            </w:r>
            <w:r>
              <w:rPr>
                <w:rFonts w:hint="eastAsia"/>
                <w:sz w:val="24"/>
                <w:szCs w:val="24"/>
              </w:rPr>
              <w:t xml:space="preserve"> 1</w:t>
            </w:r>
            <w:r>
              <w:rPr>
                <w:rFonts w:hint="eastAsia"/>
                <w:sz w:val="24"/>
                <w:szCs w:val="24"/>
              </w:rPr>
              <w:t>：高清</w:t>
            </w:r>
          </w:p>
        </w:tc>
      </w:tr>
      <w:tr w:rsidR="00283EF3" w:rsidRPr="0019211A" w:rsidTr="00283EF3">
        <w:trPr>
          <w:cantSplit/>
          <w:jc w:val="center"/>
        </w:trPr>
        <w:tc>
          <w:tcPr>
            <w:tcW w:w="2551" w:type="dxa"/>
            <w:shd w:val="clear" w:color="auto" w:fill="FFFFFF"/>
          </w:tcPr>
          <w:p w:rsidR="00283EF3" w:rsidRPr="00EE73C5" w:rsidRDefault="00283EF3" w:rsidP="00063980">
            <w:pPr>
              <w:pStyle w:val="TableText"/>
            </w:pPr>
            <w:r w:rsidRPr="001415B3">
              <w:rPr>
                <w:sz w:val="24"/>
                <w:szCs w:val="24"/>
              </w:rPr>
              <w:lastRenderedPageBreak/>
              <w:t>mediaFileType</w:t>
            </w:r>
          </w:p>
        </w:tc>
        <w:tc>
          <w:tcPr>
            <w:tcW w:w="1407" w:type="dxa"/>
            <w:shd w:val="clear" w:color="auto" w:fill="FFFFFF"/>
          </w:tcPr>
          <w:p w:rsidR="00283EF3" w:rsidRPr="00A5116D" w:rsidRDefault="00283EF3" w:rsidP="004F3959">
            <w:pPr>
              <w:pStyle w:val="TableText"/>
            </w:pPr>
            <w:r w:rsidRPr="007E31C0">
              <w:t>varchar2(</w:t>
            </w:r>
            <w:r>
              <w:rPr>
                <w:rFonts w:hint="eastAsia"/>
              </w:rPr>
              <w:t>40)</w:t>
            </w:r>
          </w:p>
        </w:tc>
        <w:tc>
          <w:tcPr>
            <w:tcW w:w="1023" w:type="dxa"/>
            <w:shd w:val="clear" w:color="auto" w:fill="FFFFFF"/>
          </w:tcPr>
          <w:p w:rsidR="00283EF3" w:rsidRPr="007E31C0" w:rsidRDefault="00283EF3" w:rsidP="004F3959">
            <w:pPr>
              <w:pStyle w:val="TableText"/>
            </w:pPr>
            <w:r>
              <w:rPr>
                <w:rFonts w:hint="eastAsia"/>
              </w:rPr>
              <w:t>Y</w:t>
            </w:r>
          </w:p>
        </w:tc>
        <w:tc>
          <w:tcPr>
            <w:tcW w:w="2951" w:type="dxa"/>
            <w:shd w:val="clear" w:color="auto" w:fill="FFFFFF"/>
          </w:tcPr>
          <w:p w:rsidR="00283EF3" w:rsidRPr="001F58D6" w:rsidRDefault="00283EF3" w:rsidP="001F58D6">
            <w:pPr>
              <w:rPr>
                <w:sz w:val="24"/>
              </w:rPr>
            </w:pPr>
            <w:r w:rsidRPr="001F58D6">
              <w:rPr>
                <w:rFonts w:hint="eastAsia"/>
                <w:sz w:val="24"/>
              </w:rPr>
              <w:t>媒体文件类型</w:t>
            </w:r>
          </w:p>
          <w:p w:rsidR="00283EF3" w:rsidRDefault="00283EF3" w:rsidP="00063980">
            <w:pPr>
              <w:pStyle w:val="TableText"/>
            </w:pPr>
          </w:p>
        </w:tc>
      </w:tr>
      <w:tr w:rsidR="00283EF3" w:rsidRPr="0019211A" w:rsidTr="00283EF3">
        <w:trPr>
          <w:cantSplit/>
          <w:jc w:val="center"/>
        </w:trPr>
        <w:tc>
          <w:tcPr>
            <w:tcW w:w="2551" w:type="dxa"/>
            <w:shd w:val="clear" w:color="auto" w:fill="FFFFFF"/>
          </w:tcPr>
          <w:p w:rsidR="00283EF3" w:rsidRDefault="00283EF3" w:rsidP="00063980">
            <w:pPr>
              <w:pStyle w:val="TableText"/>
              <w:rPr>
                <w:sz w:val="24"/>
                <w:szCs w:val="24"/>
              </w:rPr>
            </w:pPr>
            <w:r w:rsidRPr="005249CA">
              <w:rPr>
                <w:sz w:val="24"/>
                <w:szCs w:val="24"/>
              </w:rPr>
              <w:t>ClosedCaptioning</w:t>
            </w:r>
          </w:p>
        </w:tc>
        <w:tc>
          <w:tcPr>
            <w:tcW w:w="1407" w:type="dxa"/>
            <w:shd w:val="clear" w:color="auto" w:fill="FFFFFF"/>
          </w:tcPr>
          <w:p w:rsidR="00283EF3" w:rsidRPr="00A5116D" w:rsidRDefault="00283EF3" w:rsidP="00283EF3">
            <w:pPr>
              <w:pStyle w:val="TableText"/>
            </w:pPr>
            <w:r w:rsidRPr="007E31C0">
              <w:t>varchar2(</w:t>
            </w:r>
            <w:r>
              <w:rPr>
                <w:rFonts w:hint="eastAsia"/>
              </w:rPr>
              <w:t>1024)</w:t>
            </w:r>
          </w:p>
        </w:tc>
        <w:tc>
          <w:tcPr>
            <w:tcW w:w="1023" w:type="dxa"/>
            <w:shd w:val="clear" w:color="auto" w:fill="FFFFFF"/>
          </w:tcPr>
          <w:p w:rsidR="00283EF3" w:rsidRPr="007E31C0" w:rsidRDefault="00283EF3" w:rsidP="004F3959">
            <w:pPr>
              <w:pStyle w:val="TableText"/>
            </w:pPr>
            <w:r>
              <w:rPr>
                <w:rFonts w:hint="eastAsia"/>
              </w:rPr>
              <w:t>Y</w:t>
            </w:r>
          </w:p>
        </w:tc>
        <w:tc>
          <w:tcPr>
            <w:tcW w:w="2951" w:type="dxa"/>
            <w:shd w:val="clear" w:color="auto" w:fill="FFFFFF"/>
          </w:tcPr>
          <w:p w:rsidR="00283EF3" w:rsidRDefault="00283EF3" w:rsidP="00063980">
            <w:pPr>
              <w:pStyle w:val="TableText"/>
            </w:pPr>
            <w:r w:rsidRPr="005249CA">
              <w:rPr>
                <w:sz w:val="24"/>
                <w:szCs w:val="24"/>
              </w:rPr>
              <w:t>ClosedCaptioning</w:t>
            </w:r>
            <w:r>
              <w:rPr>
                <w:rFonts w:hint="eastAsia"/>
                <w:sz w:val="24"/>
                <w:szCs w:val="24"/>
              </w:rPr>
              <w:t xml:space="preserve"> </w:t>
            </w:r>
            <w:r>
              <w:rPr>
                <w:rFonts w:hint="eastAsia"/>
                <w:sz w:val="24"/>
                <w:szCs w:val="24"/>
              </w:rPr>
              <w:t>取值表</w:t>
            </w:r>
            <w:r w:rsidRPr="005249CA">
              <w:rPr>
                <w:sz w:val="24"/>
                <w:szCs w:val="24"/>
              </w:rPr>
              <w:t>t_cmp_ext_fileinformation</w:t>
            </w:r>
          </w:p>
        </w:tc>
      </w:tr>
    </w:tbl>
    <w:p w:rsidR="00FB1401" w:rsidRDefault="00FB1401" w:rsidP="00FB1401">
      <w:pPr>
        <w:widowControl/>
        <w:snapToGrid w:val="0"/>
        <w:spacing w:before="80" w:after="80" w:line="300" w:lineRule="auto"/>
        <w:ind w:left="1134"/>
        <w:rPr>
          <w:rFonts w:ascii="FrutigerNext LT Regular" w:hAnsi="FrutigerNext LT Regular"/>
          <w:color w:val="0000FF"/>
          <w:szCs w:val="21"/>
        </w:rPr>
      </w:pPr>
    </w:p>
    <w:p w:rsidR="00FB1401" w:rsidRDefault="00FB1401" w:rsidP="00AB2F91">
      <w:pPr>
        <w:pStyle w:val="31"/>
        <w:keepLines w:val="0"/>
        <w:widowControl/>
        <w:tabs>
          <w:tab w:val="num" w:pos="720"/>
        </w:tabs>
        <w:autoSpaceDE w:val="0"/>
        <w:autoSpaceDN w:val="0"/>
        <w:spacing w:before="240" w:after="240" w:line="360" w:lineRule="auto"/>
        <w:ind w:left="720" w:hanging="720"/>
      </w:pPr>
      <w:bookmarkStart w:id="4525" w:name="_Toc435003438"/>
      <w:r>
        <w:rPr>
          <w:rFonts w:hint="eastAsia"/>
        </w:rPr>
        <w:t>频道视图</w:t>
      </w:r>
      <w:r w:rsidR="00C35A24" w:rsidRPr="003A489C">
        <w:t>V_CHANNEL</w:t>
      </w:r>
      <w:bookmarkEnd w:id="4525"/>
    </w:p>
    <w:tbl>
      <w:tblPr>
        <w:tblW w:w="793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014"/>
        <w:gridCol w:w="1874"/>
        <w:gridCol w:w="1012"/>
        <w:gridCol w:w="3032"/>
      </w:tblGrid>
      <w:tr w:rsidR="00FB1401" w:rsidRPr="0019211A" w:rsidTr="000141B3">
        <w:trPr>
          <w:cantSplit/>
          <w:jc w:val="center"/>
        </w:trPr>
        <w:tc>
          <w:tcPr>
            <w:tcW w:w="2014"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FB1401" w:rsidRPr="00BF3458" w:rsidRDefault="00FB1401" w:rsidP="00063980">
            <w:pPr>
              <w:pStyle w:val="TableHeading"/>
            </w:pPr>
            <w:r w:rsidRPr="00BF3458">
              <w:t>字段</w:t>
            </w:r>
          </w:p>
        </w:tc>
        <w:tc>
          <w:tcPr>
            <w:tcW w:w="1874"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FB1401" w:rsidRPr="00BF3458" w:rsidRDefault="00FB1401" w:rsidP="00063980">
            <w:pPr>
              <w:pStyle w:val="TableHeading"/>
            </w:pPr>
            <w:r w:rsidRPr="00BF3458">
              <w:t>数据类型</w:t>
            </w:r>
          </w:p>
        </w:tc>
        <w:tc>
          <w:tcPr>
            <w:tcW w:w="1012"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FB1401" w:rsidRPr="00BF3458" w:rsidRDefault="00FB1401" w:rsidP="00063980">
            <w:pPr>
              <w:pStyle w:val="TableHeading"/>
            </w:pPr>
            <w:r w:rsidRPr="00BF3458">
              <w:t>是否允许为空</w:t>
            </w:r>
          </w:p>
        </w:tc>
        <w:tc>
          <w:tcPr>
            <w:tcW w:w="3032"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FB1401" w:rsidRPr="00BF3458" w:rsidRDefault="00FB1401" w:rsidP="00063980">
            <w:pPr>
              <w:pStyle w:val="TableHeading"/>
            </w:pPr>
            <w:r w:rsidRPr="00BF3458">
              <w:t>描述信息</w:t>
            </w:r>
          </w:p>
        </w:tc>
      </w:tr>
      <w:tr w:rsidR="000141B3" w:rsidRPr="0019211A" w:rsidTr="000141B3">
        <w:trPr>
          <w:cantSplit/>
          <w:jc w:val="center"/>
        </w:trPr>
        <w:tc>
          <w:tcPr>
            <w:tcW w:w="2014" w:type="dxa"/>
            <w:shd w:val="clear" w:color="auto" w:fill="auto"/>
          </w:tcPr>
          <w:p w:rsidR="000141B3" w:rsidRPr="007E31C0" w:rsidRDefault="000141B3" w:rsidP="007D69E4">
            <w:r w:rsidRPr="007D69E4">
              <w:rPr>
                <w:rFonts w:hint="eastAsia"/>
                <w:sz w:val="24"/>
              </w:rPr>
              <w:t>type</w:t>
            </w:r>
          </w:p>
        </w:tc>
        <w:tc>
          <w:tcPr>
            <w:tcW w:w="1874" w:type="dxa"/>
            <w:shd w:val="clear" w:color="auto" w:fill="auto"/>
          </w:tcPr>
          <w:p w:rsidR="000141B3" w:rsidRPr="007E31C0" w:rsidRDefault="000141B3" w:rsidP="004F3959">
            <w:pPr>
              <w:pStyle w:val="TableText"/>
            </w:pPr>
            <w:r w:rsidRPr="007E31C0">
              <w:t>varchar2(</w:t>
            </w:r>
            <w:r>
              <w:rPr>
                <w:rFonts w:hint="eastAsia"/>
              </w:rPr>
              <w:t>32)</w:t>
            </w:r>
          </w:p>
        </w:tc>
        <w:tc>
          <w:tcPr>
            <w:tcW w:w="1012" w:type="dxa"/>
            <w:shd w:val="clear" w:color="auto" w:fill="auto"/>
          </w:tcPr>
          <w:p w:rsidR="000141B3" w:rsidRPr="007E31C0" w:rsidRDefault="000141B3" w:rsidP="004F3959">
            <w:pPr>
              <w:pStyle w:val="TableText"/>
            </w:pPr>
            <w:r>
              <w:t>N</w:t>
            </w:r>
          </w:p>
        </w:tc>
        <w:tc>
          <w:tcPr>
            <w:tcW w:w="3032" w:type="dxa"/>
            <w:shd w:val="clear" w:color="auto" w:fill="auto"/>
          </w:tcPr>
          <w:p w:rsidR="000141B3" w:rsidRPr="007E31C0" w:rsidRDefault="000141B3" w:rsidP="00063980">
            <w:pPr>
              <w:pStyle w:val="TableText"/>
            </w:pPr>
            <w:r>
              <w:rPr>
                <w:rFonts w:hint="eastAsia"/>
                <w:sz w:val="24"/>
                <w:szCs w:val="24"/>
              </w:rPr>
              <w:t>内容类型</w:t>
            </w:r>
          </w:p>
        </w:tc>
      </w:tr>
      <w:tr w:rsidR="000141B3" w:rsidRPr="0019211A" w:rsidTr="000141B3">
        <w:trPr>
          <w:cantSplit/>
          <w:jc w:val="center"/>
        </w:trPr>
        <w:tc>
          <w:tcPr>
            <w:tcW w:w="2014" w:type="dxa"/>
            <w:tcBorders>
              <w:bottom w:val="single" w:sz="6" w:space="0" w:color="000000"/>
            </w:tcBorders>
            <w:shd w:val="clear" w:color="auto" w:fill="auto"/>
          </w:tcPr>
          <w:p w:rsidR="000141B3" w:rsidRPr="00FE65ED" w:rsidRDefault="000141B3" w:rsidP="00063980">
            <w:pPr>
              <w:pStyle w:val="TableText"/>
            </w:pPr>
            <w:r>
              <w:rPr>
                <w:rFonts w:hint="eastAsia"/>
                <w:sz w:val="24"/>
                <w:szCs w:val="24"/>
              </w:rPr>
              <w:t>status</w:t>
            </w:r>
          </w:p>
        </w:tc>
        <w:tc>
          <w:tcPr>
            <w:tcW w:w="1874" w:type="dxa"/>
            <w:tcBorders>
              <w:bottom w:val="single" w:sz="6" w:space="0" w:color="000000"/>
            </w:tcBorders>
            <w:shd w:val="clear" w:color="auto" w:fill="auto"/>
          </w:tcPr>
          <w:p w:rsidR="000141B3" w:rsidRPr="00FE65ED" w:rsidRDefault="000141B3" w:rsidP="004F3959">
            <w:pPr>
              <w:pStyle w:val="TableText"/>
            </w:pPr>
            <w:r>
              <w:rPr>
                <w:rFonts w:hint="eastAsia"/>
              </w:rPr>
              <w:t>Number(19)</w:t>
            </w:r>
          </w:p>
        </w:tc>
        <w:tc>
          <w:tcPr>
            <w:tcW w:w="1012" w:type="dxa"/>
            <w:tcBorders>
              <w:bottom w:val="single" w:sz="6" w:space="0" w:color="000000"/>
            </w:tcBorders>
            <w:shd w:val="clear" w:color="auto" w:fill="auto"/>
          </w:tcPr>
          <w:p w:rsidR="000141B3" w:rsidRPr="007E31C0" w:rsidRDefault="000141B3" w:rsidP="004F3959">
            <w:pPr>
              <w:pStyle w:val="TableText"/>
            </w:pPr>
            <w:r>
              <w:rPr>
                <w:rFonts w:hint="eastAsia"/>
              </w:rPr>
              <w:t>N</w:t>
            </w:r>
          </w:p>
        </w:tc>
        <w:tc>
          <w:tcPr>
            <w:tcW w:w="3032" w:type="dxa"/>
            <w:tcBorders>
              <w:bottom w:val="single" w:sz="6" w:space="0" w:color="000000"/>
            </w:tcBorders>
            <w:shd w:val="clear" w:color="auto" w:fill="auto"/>
          </w:tcPr>
          <w:p w:rsidR="000141B3" w:rsidRPr="007D69E4" w:rsidRDefault="000141B3" w:rsidP="007D69E4">
            <w:pPr>
              <w:rPr>
                <w:sz w:val="24"/>
              </w:rPr>
            </w:pPr>
            <w:r w:rsidRPr="007D69E4">
              <w:rPr>
                <w:rFonts w:hint="eastAsia"/>
                <w:sz w:val="24"/>
              </w:rPr>
              <w:t>内容状态</w:t>
            </w:r>
          </w:p>
        </w:tc>
      </w:tr>
      <w:tr w:rsidR="000141B3" w:rsidRPr="0019211A" w:rsidTr="000141B3">
        <w:trPr>
          <w:cantSplit/>
          <w:jc w:val="center"/>
        </w:trPr>
        <w:tc>
          <w:tcPr>
            <w:tcW w:w="2014" w:type="dxa"/>
            <w:shd w:val="clear" w:color="auto" w:fill="FFFFFF"/>
          </w:tcPr>
          <w:p w:rsidR="000141B3" w:rsidRPr="00FE65ED" w:rsidRDefault="000141B3" w:rsidP="00063980">
            <w:pPr>
              <w:pStyle w:val="TableText"/>
            </w:pPr>
            <w:r>
              <w:rPr>
                <w:rFonts w:hint="eastAsia"/>
                <w:sz w:val="24"/>
                <w:szCs w:val="24"/>
              </w:rPr>
              <w:t>contentCode</w:t>
            </w:r>
          </w:p>
        </w:tc>
        <w:tc>
          <w:tcPr>
            <w:tcW w:w="1874" w:type="dxa"/>
            <w:shd w:val="clear" w:color="auto" w:fill="FFFFFF"/>
          </w:tcPr>
          <w:p w:rsidR="000141B3" w:rsidRPr="00A5116D" w:rsidRDefault="000141B3" w:rsidP="004F3959">
            <w:pPr>
              <w:pStyle w:val="TableText"/>
            </w:pPr>
            <w:r w:rsidRPr="007E31C0">
              <w:t>varchar2(</w:t>
            </w:r>
            <w:r>
              <w:rPr>
                <w:rFonts w:hint="eastAsia"/>
              </w:rPr>
              <w:t>40)</w:t>
            </w:r>
          </w:p>
        </w:tc>
        <w:tc>
          <w:tcPr>
            <w:tcW w:w="1012" w:type="dxa"/>
            <w:shd w:val="clear" w:color="auto" w:fill="FFFFFF"/>
          </w:tcPr>
          <w:p w:rsidR="000141B3" w:rsidRPr="007E31C0" w:rsidRDefault="000141B3" w:rsidP="004F3959">
            <w:pPr>
              <w:pStyle w:val="TableText"/>
            </w:pPr>
            <w:r>
              <w:rPr>
                <w:rFonts w:hint="eastAsia"/>
              </w:rPr>
              <w:t>N</w:t>
            </w:r>
          </w:p>
        </w:tc>
        <w:tc>
          <w:tcPr>
            <w:tcW w:w="3032" w:type="dxa"/>
            <w:shd w:val="clear" w:color="auto" w:fill="FFFFFF"/>
          </w:tcPr>
          <w:p w:rsidR="000141B3" w:rsidRDefault="000141B3" w:rsidP="00063980">
            <w:pPr>
              <w:pStyle w:val="TableText"/>
            </w:pPr>
            <w:r>
              <w:rPr>
                <w:rFonts w:hint="eastAsia"/>
                <w:sz w:val="24"/>
                <w:szCs w:val="24"/>
              </w:rPr>
              <w:t>内容外部</w:t>
            </w:r>
            <w:r>
              <w:rPr>
                <w:rFonts w:hint="eastAsia"/>
                <w:sz w:val="24"/>
                <w:szCs w:val="24"/>
              </w:rPr>
              <w:t>code</w:t>
            </w:r>
            <w:r>
              <w:rPr>
                <w:rFonts w:hint="eastAsia"/>
                <w:sz w:val="24"/>
                <w:szCs w:val="24"/>
              </w:rPr>
              <w:t>（唯一标识）</w:t>
            </w:r>
          </w:p>
        </w:tc>
      </w:tr>
      <w:tr w:rsidR="000141B3" w:rsidRPr="0019211A" w:rsidTr="000141B3">
        <w:trPr>
          <w:cantSplit/>
          <w:jc w:val="center"/>
        </w:trPr>
        <w:tc>
          <w:tcPr>
            <w:tcW w:w="2014" w:type="dxa"/>
            <w:shd w:val="clear" w:color="auto" w:fill="FFFFFF"/>
          </w:tcPr>
          <w:p w:rsidR="000141B3" w:rsidRDefault="000141B3" w:rsidP="00063980">
            <w:pPr>
              <w:pStyle w:val="TableText"/>
              <w:rPr>
                <w:sz w:val="24"/>
                <w:szCs w:val="24"/>
              </w:rPr>
            </w:pPr>
            <w:r>
              <w:rPr>
                <w:rFonts w:hint="eastAsia"/>
                <w:sz w:val="24"/>
                <w:szCs w:val="24"/>
              </w:rPr>
              <w:t>controllevel</w:t>
            </w:r>
          </w:p>
        </w:tc>
        <w:tc>
          <w:tcPr>
            <w:tcW w:w="1874" w:type="dxa"/>
            <w:shd w:val="clear" w:color="auto" w:fill="FFFFFF"/>
          </w:tcPr>
          <w:p w:rsidR="000141B3" w:rsidRPr="00A5116D" w:rsidRDefault="000141B3" w:rsidP="004F3959">
            <w:pPr>
              <w:pStyle w:val="TableText"/>
            </w:pPr>
            <w:r w:rsidRPr="007E31C0">
              <w:t>varchar2(</w:t>
            </w:r>
            <w:r>
              <w:rPr>
                <w:rFonts w:hint="eastAsia"/>
              </w:rPr>
              <w:t>1024*N</w:t>
            </w:r>
            <w:r w:rsidRPr="007E31C0">
              <w:t>)</w:t>
            </w:r>
          </w:p>
        </w:tc>
        <w:tc>
          <w:tcPr>
            <w:tcW w:w="1012" w:type="dxa"/>
            <w:shd w:val="clear" w:color="auto" w:fill="FFFFFF"/>
          </w:tcPr>
          <w:p w:rsidR="000141B3" w:rsidRPr="007E31C0" w:rsidRDefault="000141B3" w:rsidP="004F3959">
            <w:pPr>
              <w:pStyle w:val="TableText"/>
            </w:pPr>
            <w:r>
              <w:rPr>
                <w:rFonts w:hint="eastAsia"/>
              </w:rPr>
              <w:t>Y</w:t>
            </w:r>
          </w:p>
        </w:tc>
        <w:tc>
          <w:tcPr>
            <w:tcW w:w="3032" w:type="dxa"/>
            <w:shd w:val="clear" w:color="auto" w:fill="FFFFFF"/>
          </w:tcPr>
          <w:p w:rsidR="000141B3" w:rsidRDefault="000141B3" w:rsidP="007D69E4">
            <w:pPr>
              <w:rPr>
                <w:sz w:val="24"/>
              </w:rPr>
            </w:pPr>
            <w:r w:rsidRPr="007D69E4">
              <w:rPr>
                <w:rFonts w:hint="eastAsia"/>
                <w:sz w:val="24"/>
              </w:rPr>
              <w:t>内容分级</w:t>
            </w:r>
          </w:p>
          <w:p w:rsidR="003B20DA" w:rsidRDefault="003B20DA" w:rsidP="007D69E4">
            <w:pPr>
              <w:rPr>
                <w:sz w:val="24"/>
              </w:rPr>
            </w:pPr>
            <w:r>
              <w:rPr>
                <w:rFonts w:hint="eastAsia"/>
                <w:sz w:val="24"/>
              </w:rPr>
              <w:t>逗号分隔，单值是</w:t>
            </w:r>
            <w:r>
              <w:rPr>
                <w:rFonts w:hint="eastAsia"/>
                <w:sz w:val="24"/>
              </w:rPr>
              <w:t>1024</w:t>
            </w:r>
            <w:r>
              <w:rPr>
                <w:rFonts w:hint="eastAsia"/>
                <w:sz w:val="24"/>
              </w:rPr>
              <w:t>字节，如果是多值的话，则是</w:t>
            </w:r>
            <w:r>
              <w:rPr>
                <w:rFonts w:hint="eastAsia"/>
                <w:sz w:val="24"/>
              </w:rPr>
              <w:t>1024*N</w:t>
            </w:r>
          </w:p>
        </w:tc>
      </w:tr>
      <w:tr w:rsidR="000141B3" w:rsidRPr="0019211A" w:rsidTr="000141B3">
        <w:trPr>
          <w:cantSplit/>
          <w:jc w:val="center"/>
        </w:trPr>
        <w:tc>
          <w:tcPr>
            <w:tcW w:w="2014" w:type="dxa"/>
            <w:shd w:val="clear" w:color="auto" w:fill="FFFFFF"/>
          </w:tcPr>
          <w:p w:rsidR="000141B3" w:rsidRPr="007E31C0" w:rsidRDefault="000141B3" w:rsidP="00C27CDA">
            <w:pPr>
              <w:pStyle w:val="TableText"/>
            </w:pPr>
            <w:r>
              <w:rPr>
                <w:rFonts w:hint="eastAsia"/>
                <w:sz w:val="24"/>
                <w:szCs w:val="24"/>
              </w:rPr>
              <w:t>name_lang1</w:t>
            </w:r>
          </w:p>
        </w:tc>
        <w:tc>
          <w:tcPr>
            <w:tcW w:w="1874" w:type="dxa"/>
            <w:shd w:val="clear" w:color="auto" w:fill="FFFFFF"/>
          </w:tcPr>
          <w:p w:rsidR="000141B3" w:rsidRPr="007E31C0" w:rsidRDefault="000141B3" w:rsidP="00C27CDA">
            <w:pPr>
              <w:pStyle w:val="TableText"/>
            </w:pPr>
            <w:r w:rsidRPr="007E31C0">
              <w:t>varchar2(</w:t>
            </w:r>
            <w:r>
              <w:rPr>
                <w:rFonts w:hint="eastAsia"/>
              </w:rPr>
              <w:t>384</w:t>
            </w:r>
            <w:r w:rsidRPr="007E31C0">
              <w:t>)</w:t>
            </w:r>
          </w:p>
        </w:tc>
        <w:tc>
          <w:tcPr>
            <w:tcW w:w="1012" w:type="dxa"/>
            <w:shd w:val="clear" w:color="auto" w:fill="FFFFFF"/>
          </w:tcPr>
          <w:p w:rsidR="000141B3" w:rsidRPr="007E31C0" w:rsidRDefault="009D6393" w:rsidP="00C27CDA">
            <w:pPr>
              <w:pStyle w:val="TableText"/>
            </w:pPr>
            <w:r>
              <w:rPr>
                <w:rFonts w:hint="eastAsia"/>
              </w:rPr>
              <w:t>N</w:t>
            </w:r>
          </w:p>
        </w:tc>
        <w:tc>
          <w:tcPr>
            <w:tcW w:w="3032" w:type="dxa"/>
            <w:shd w:val="clear" w:color="auto" w:fill="FFFFFF"/>
          </w:tcPr>
          <w:p w:rsidR="000141B3" w:rsidRPr="007E31C0" w:rsidRDefault="000141B3" w:rsidP="00C27CDA">
            <w:pPr>
              <w:pStyle w:val="TableText"/>
            </w:pPr>
            <w:r>
              <w:rPr>
                <w:rFonts w:hint="eastAsia"/>
                <w:sz w:val="24"/>
                <w:szCs w:val="24"/>
              </w:rPr>
              <w:t>内容名称第一语言</w:t>
            </w:r>
          </w:p>
        </w:tc>
      </w:tr>
      <w:tr w:rsidR="009D6393" w:rsidRPr="0019211A" w:rsidTr="000141B3">
        <w:trPr>
          <w:cantSplit/>
          <w:jc w:val="center"/>
        </w:trPr>
        <w:tc>
          <w:tcPr>
            <w:tcW w:w="2014" w:type="dxa"/>
            <w:shd w:val="clear" w:color="auto" w:fill="FFFFFF"/>
          </w:tcPr>
          <w:p w:rsidR="009D6393" w:rsidRPr="00FE65ED" w:rsidRDefault="009D6393" w:rsidP="00C27CDA">
            <w:pPr>
              <w:pStyle w:val="TableText"/>
            </w:pPr>
            <w:r>
              <w:rPr>
                <w:rFonts w:hint="eastAsia"/>
                <w:sz w:val="24"/>
                <w:szCs w:val="24"/>
              </w:rPr>
              <w:t>name_lang2</w:t>
            </w:r>
          </w:p>
        </w:tc>
        <w:tc>
          <w:tcPr>
            <w:tcW w:w="1874" w:type="dxa"/>
            <w:shd w:val="clear" w:color="auto" w:fill="FFFFFF"/>
          </w:tcPr>
          <w:p w:rsidR="009D6393" w:rsidRPr="00FE65ED" w:rsidRDefault="009D6393" w:rsidP="00C27CDA">
            <w:pPr>
              <w:pStyle w:val="TableText"/>
            </w:pPr>
            <w:r w:rsidRPr="007E31C0">
              <w:t>varchar2(</w:t>
            </w:r>
            <w:r>
              <w:rPr>
                <w:rFonts w:hint="eastAsia"/>
              </w:rPr>
              <w:t>384</w:t>
            </w:r>
            <w:r w:rsidRPr="007E31C0">
              <w:t>)</w:t>
            </w:r>
          </w:p>
        </w:tc>
        <w:tc>
          <w:tcPr>
            <w:tcW w:w="1012" w:type="dxa"/>
            <w:shd w:val="clear" w:color="auto" w:fill="FFFFFF"/>
          </w:tcPr>
          <w:p w:rsidR="009D6393" w:rsidRDefault="009D6393">
            <w:r w:rsidRPr="00876705">
              <w:rPr>
                <w:rFonts w:hint="eastAsia"/>
              </w:rPr>
              <w:t>Y</w:t>
            </w:r>
          </w:p>
        </w:tc>
        <w:tc>
          <w:tcPr>
            <w:tcW w:w="3032" w:type="dxa"/>
            <w:shd w:val="clear" w:color="auto" w:fill="FFFFFF"/>
          </w:tcPr>
          <w:p w:rsidR="009D6393" w:rsidRPr="007E31C0" w:rsidRDefault="009D6393" w:rsidP="00C27CDA">
            <w:pPr>
              <w:pStyle w:val="TableText"/>
            </w:pPr>
            <w:r>
              <w:rPr>
                <w:rFonts w:hint="eastAsia"/>
                <w:sz w:val="24"/>
                <w:szCs w:val="24"/>
              </w:rPr>
              <w:t>内容名称第二语言</w:t>
            </w:r>
          </w:p>
        </w:tc>
      </w:tr>
      <w:tr w:rsidR="009D6393" w:rsidRPr="0019211A" w:rsidTr="000141B3">
        <w:trPr>
          <w:cantSplit/>
          <w:jc w:val="center"/>
        </w:trPr>
        <w:tc>
          <w:tcPr>
            <w:tcW w:w="2014" w:type="dxa"/>
            <w:shd w:val="clear" w:color="auto" w:fill="FFFFFF"/>
          </w:tcPr>
          <w:p w:rsidR="009D6393" w:rsidRPr="00FE65ED" w:rsidRDefault="009D6393" w:rsidP="00C27CDA">
            <w:pPr>
              <w:pStyle w:val="TableText"/>
            </w:pPr>
            <w:r>
              <w:rPr>
                <w:rFonts w:hint="eastAsia"/>
                <w:sz w:val="24"/>
                <w:szCs w:val="24"/>
              </w:rPr>
              <w:t>name_lang3</w:t>
            </w:r>
          </w:p>
        </w:tc>
        <w:tc>
          <w:tcPr>
            <w:tcW w:w="1874" w:type="dxa"/>
            <w:shd w:val="clear" w:color="auto" w:fill="FFFFFF"/>
          </w:tcPr>
          <w:p w:rsidR="009D6393" w:rsidRPr="00A5116D" w:rsidRDefault="009D6393" w:rsidP="00C27CDA">
            <w:pPr>
              <w:pStyle w:val="TableText"/>
            </w:pPr>
            <w:r w:rsidRPr="007E31C0">
              <w:t>varchar2(</w:t>
            </w:r>
            <w:r>
              <w:rPr>
                <w:rFonts w:hint="eastAsia"/>
              </w:rPr>
              <w:t>384</w:t>
            </w:r>
            <w:r w:rsidRPr="007E31C0">
              <w:t>)</w:t>
            </w:r>
          </w:p>
        </w:tc>
        <w:tc>
          <w:tcPr>
            <w:tcW w:w="1012" w:type="dxa"/>
            <w:shd w:val="clear" w:color="auto" w:fill="FFFFFF"/>
          </w:tcPr>
          <w:p w:rsidR="009D6393" w:rsidRDefault="009D6393">
            <w:r w:rsidRPr="00876705">
              <w:rPr>
                <w:rFonts w:hint="eastAsia"/>
              </w:rPr>
              <w:t>Y</w:t>
            </w:r>
          </w:p>
        </w:tc>
        <w:tc>
          <w:tcPr>
            <w:tcW w:w="3032" w:type="dxa"/>
            <w:shd w:val="clear" w:color="auto" w:fill="FFFFFF"/>
          </w:tcPr>
          <w:p w:rsidR="009D6393" w:rsidRDefault="009D6393" w:rsidP="00C27CDA">
            <w:pPr>
              <w:pStyle w:val="TableText"/>
            </w:pPr>
            <w:r>
              <w:rPr>
                <w:rFonts w:hint="eastAsia"/>
                <w:sz w:val="24"/>
                <w:szCs w:val="24"/>
              </w:rPr>
              <w:t>内容名称第三语言</w:t>
            </w:r>
          </w:p>
        </w:tc>
      </w:tr>
      <w:tr w:rsidR="000141B3" w:rsidRPr="0019211A" w:rsidTr="000141B3">
        <w:trPr>
          <w:cantSplit/>
          <w:jc w:val="center"/>
        </w:trPr>
        <w:tc>
          <w:tcPr>
            <w:tcW w:w="2014" w:type="dxa"/>
            <w:shd w:val="clear" w:color="auto" w:fill="FFFFFF"/>
          </w:tcPr>
          <w:p w:rsidR="000141B3" w:rsidRPr="007D69E4" w:rsidRDefault="000141B3" w:rsidP="00063980">
            <w:pPr>
              <w:pStyle w:val="TableText"/>
              <w:rPr>
                <w:sz w:val="24"/>
                <w:szCs w:val="24"/>
              </w:rPr>
            </w:pPr>
            <w:r w:rsidRPr="001A2FF0">
              <w:rPr>
                <w:sz w:val="24"/>
                <w:szCs w:val="24"/>
              </w:rPr>
              <w:t>language</w:t>
            </w:r>
          </w:p>
        </w:tc>
        <w:tc>
          <w:tcPr>
            <w:tcW w:w="1874" w:type="dxa"/>
            <w:shd w:val="clear" w:color="auto" w:fill="FFFFFF"/>
          </w:tcPr>
          <w:p w:rsidR="000141B3" w:rsidRPr="00A5116D" w:rsidRDefault="000141B3" w:rsidP="004F3959">
            <w:pPr>
              <w:pStyle w:val="TableText"/>
            </w:pPr>
            <w:r w:rsidRPr="007E31C0">
              <w:t>varchar2(</w:t>
            </w:r>
            <w:r>
              <w:rPr>
                <w:rFonts w:hint="eastAsia"/>
              </w:rPr>
              <w:t>1024*N)</w:t>
            </w:r>
          </w:p>
        </w:tc>
        <w:tc>
          <w:tcPr>
            <w:tcW w:w="1012" w:type="dxa"/>
            <w:shd w:val="clear" w:color="auto" w:fill="FFFFFF"/>
          </w:tcPr>
          <w:p w:rsidR="000141B3" w:rsidRPr="007E31C0" w:rsidRDefault="000141B3" w:rsidP="004F3959">
            <w:pPr>
              <w:pStyle w:val="TableText"/>
            </w:pPr>
            <w:r>
              <w:rPr>
                <w:rFonts w:hint="eastAsia"/>
              </w:rPr>
              <w:t>Y</w:t>
            </w:r>
          </w:p>
        </w:tc>
        <w:tc>
          <w:tcPr>
            <w:tcW w:w="3032" w:type="dxa"/>
            <w:shd w:val="clear" w:color="auto" w:fill="FFFFFF"/>
          </w:tcPr>
          <w:p w:rsidR="000141B3" w:rsidRDefault="000141B3" w:rsidP="00063980">
            <w:pPr>
              <w:pStyle w:val="TableText"/>
              <w:rPr>
                <w:sz w:val="24"/>
                <w:szCs w:val="24"/>
              </w:rPr>
            </w:pPr>
            <w:r>
              <w:rPr>
                <w:rFonts w:hint="eastAsia"/>
                <w:sz w:val="24"/>
                <w:szCs w:val="24"/>
              </w:rPr>
              <w:t>语言信息，逗号分割</w:t>
            </w:r>
          </w:p>
        </w:tc>
      </w:tr>
      <w:tr w:rsidR="000141B3" w:rsidRPr="0019211A" w:rsidTr="000141B3">
        <w:trPr>
          <w:cantSplit/>
          <w:jc w:val="center"/>
        </w:trPr>
        <w:tc>
          <w:tcPr>
            <w:tcW w:w="2014" w:type="dxa"/>
            <w:shd w:val="clear" w:color="auto" w:fill="FFFFFF"/>
          </w:tcPr>
          <w:p w:rsidR="000141B3" w:rsidRPr="007D69E4" w:rsidRDefault="000141B3" w:rsidP="00C27CDA">
            <w:pPr>
              <w:pStyle w:val="TableText"/>
              <w:rPr>
                <w:sz w:val="24"/>
                <w:szCs w:val="24"/>
              </w:rPr>
            </w:pPr>
            <w:r w:rsidRPr="007C3216">
              <w:rPr>
                <w:sz w:val="24"/>
                <w:szCs w:val="24"/>
              </w:rPr>
              <w:t>country</w:t>
            </w:r>
          </w:p>
        </w:tc>
        <w:tc>
          <w:tcPr>
            <w:tcW w:w="1874" w:type="dxa"/>
            <w:shd w:val="clear" w:color="auto" w:fill="FFFFFF"/>
          </w:tcPr>
          <w:p w:rsidR="000141B3" w:rsidRPr="00A5116D" w:rsidRDefault="000141B3" w:rsidP="004F3959">
            <w:pPr>
              <w:pStyle w:val="TableText"/>
            </w:pPr>
            <w:r w:rsidRPr="007E31C0">
              <w:t>varchar2(</w:t>
            </w:r>
            <w:r>
              <w:rPr>
                <w:rFonts w:hint="eastAsia"/>
              </w:rPr>
              <w:t>1024</w:t>
            </w:r>
            <w:r w:rsidRPr="007E31C0">
              <w:t>)</w:t>
            </w:r>
          </w:p>
        </w:tc>
        <w:tc>
          <w:tcPr>
            <w:tcW w:w="1012" w:type="dxa"/>
            <w:shd w:val="clear" w:color="auto" w:fill="FFFFFF"/>
          </w:tcPr>
          <w:p w:rsidR="000141B3" w:rsidRPr="007E31C0" w:rsidRDefault="000141B3" w:rsidP="004F3959">
            <w:pPr>
              <w:pStyle w:val="TableText"/>
            </w:pPr>
            <w:r>
              <w:rPr>
                <w:rFonts w:hint="eastAsia"/>
              </w:rPr>
              <w:t>Y</w:t>
            </w:r>
          </w:p>
        </w:tc>
        <w:tc>
          <w:tcPr>
            <w:tcW w:w="3032" w:type="dxa"/>
            <w:shd w:val="clear" w:color="auto" w:fill="FFFFFF"/>
          </w:tcPr>
          <w:p w:rsidR="000141B3" w:rsidRDefault="000141B3" w:rsidP="00063980">
            <w:pPr>
              <w:pStyle w:val="TableText"/>
              <w:rPr>
                <w:sz w:val="24"/>
                <w:szCs w:val="24"/>
              </w:rPr>
            </w:pPr>
            <w:r w:rsidRPr="007C3216">
              <w:rPr>
                <w:rFonts w:hint="eastAsia"/>
                <w:sz w:val="24"/>
                <w:szCs w:val="24"/>
              </w:rPr>
              <w:t>地区</w:t>
            </w:r>
          </w:p>
        </w:tc>
      </w:tr>
      <w:tr w:rsidR="000141B3" w:rsidRPr="0019211A" w:rsidTr="000141B3">
        <w:trPr>
          <w:cantSplit/>
          <w:jc w:val="center"/>
        </w:trPr>
        <w:tc>
          <w:tcPr>
            <w:tcW w:w="2014" w:type="dxa"/>
            <w:shd w:val="clear" w:color="auto" w:fill="FFFFFF"/>
          </w:tcPr>
          <w:p w:rsidR="000141B3" w:rsidRPr="00E5180F" w:rsidRDefault="000141B3" w:rsidP="00E5180F">
            <w:pPr>
              <w:rPr>
                <w:sz w:val="24"/>
              </w:rPr>
            </w:pPr>
            <w:r w:rsidRPr="00E5180F">
              <w:rPr>
                <w:sz w:val="24"/>
              </w:rPr>
              <w:t>deviceTypeGroup</w:t>
            </w:r>
          </w:p>
        </w:tc>
        <w:tc>
          <w:tcPr>
            <w:tcW w:w="1874" w:type="dxa"/>
            <w:shd w:val="clear" w:color="auto" w:fill="FFFFFF"/>
          </w:tcPr>
          <w:p w:rsidR="000141B3" w:rsidRPr="00A5116D" w:rsidRDefault="000141B3" w:rsidP="004F3959">
            <w:pPr>
              <w:pStyle w:val="TableText"/>
            </w:pPr>
            <w:r w:rsidRPr="007E31C0">
              <w:t>varchar2(</w:t>
            </w:r>
            <w:r>
              <w:rPr>
                <w:rFonts w:hint="eastAsia"/>
              </w:rPr>
              <w:t>1024</w:t>
            </w:r>
            <w:r w:rsidRPr="007E31C0">
              <w:t>)</w:t>
            </w:r>
          </w:p>
        </w:tc>
        <w:tc>
          <w:tcPr>
            <w:tcW w:w="1012" w:type="dxa"/>
            <w:shd w:val="clear" w:color="auto" w:fill="FFFFFF"/>
          </w:tcPr>
          <w:p w:rsidR="000141B3" w:rsidRPr="007E31C0" w:rsidRDefault="000141B3" w:rsidP="004F3959">
            <w:pPr>
              <w:pStyle w:val="TableText"/>
            </w:pPr>
            <w:r>
              <w:rPr>
                <w:rFonts w:hint="eastAsia"/>
              </w:rPr>
              <w:t>Y</w:t>
            </w:r>
          </w:p>
        </w:tc>
        <w:tc>
          <w:tcPr>
            <w:tcW w:w="3032" w:type="dxa"/>
            <w:shd w:val="clear" w:color="auto" w:fill="FFFFFF"/>
          </w:tcPr>
          <w:p w:rsidR="000141B3" w:rsidRDefault="000141B3" w:rsidP="00063980">
            <w:pPr>
              <w:pStyle w:val="TableText"/>
              <w:rPr>
                <w:sz w:val="24"/>
                <w:szCs w:val="24"/>
              </w:rPr>
            </w:pPr>
            <w:r>
              <w:rPr>
                <w:rFonts w:hint="eastAsia"/>
                <w:sz w:val="24"/>
                <w:szCs w:val="24"/>
              </w:rPr>
              <w:t>设备分组，竖线分割</w:t>
            </w:r>
          </w:p>
        </w:tc>
      </w:tr>
      <w:tr w:rsidR="000141B3" w:rsidRPr="0019211A" w:rsidTr="000141B3">
        <w:trPr>
          <w:cantSplit/>
          <w:jc w:val="center"/>
        </w:trPr>
        <w:tc>
          <w:tcPr>
            <w:tcW w:w="2014" w:type="dxa"/>
            <w:shd w:val="clear" w:color="auto" w:fill="FFFFFF"/>
          </w:tcPr>
          <w:p w:rsidR="000141B3" w:rsidRPr="00E5180F" w:rsidRDefault="000141B3" w:rsidP="00E5180F">
            <w:pPr>
              <w:rPr>
                <w:sz w:val="24"/>
              </w:rPr>
            </w:pPr>
            <w:r w:rsidRPr="00E5180F">
              <w:rPr>
                <w:sz w:val="24"/>
              </w:rPr>
              <w:t>typeOfChannel</w:t>
            </w:r>
          </w:p>
        </w:tc>
        <w:tc>
          <w:tcPr>
            <w:tcW w:w="1874" w:type="dxa"/>
            <w:shd w:val="clear" w:color="auto" w:fill="FFFFFF"/>
          </w:tcPr>
          <w:p w:rsidR="000141B3" w:rsidRPr="007E31C0" w:rsidRDefault="001E1DD4" w:rsidP="00063980">
            <w:pPr>
              <w:pStyle w:val="TableText"/>
            </w:pPr>
            <w:r w:rsidRPr="001E1DD4">
              <w:t>number(19)</w:t>
            </w:r>
          </w:p>
        </w:tc>
        <w:tc>
          <w:tcPr>
            <w:tcW w:w="1012" w:type="dxa"/>
            <w:shd w:val="clear" w:color="auto" w:fill="FFFFFF"/>
          </w:tcPr>
          <w:p w:rsidR="000141B3" w:rsidRPr="007E31C0" w:rsidRDefault="001E1DD4" w:rsidP="00063980">
            <w:pPr>
              <w:pStyle w:val="TableText"/>
            </w:pPr>
            <w:r>
              <w:rPr>
                <w:rFonts w:hint="eastAsia"/>
              </w:rPr>
              <w:t>Y</w:t>
            </w:r>
          </w:p>
        </w:tc>
        <w:tc>
          <w:tcPr>
            <w:tcW w:w="3032" w:type="dxa"/>
            <w:shd w:val="clear" w:color="auto" w:fill="FFFFFF"/>
          </w:tcPr>
          <w:p w:rsidR="000141B3" w:rsidRDefault="000141B3" w:rsidP="00063980">
            <w:pPr>
              <w:pStyle w:val="TableText"/>
              <w:rPr>
                <w:sz w:val="24"/>
                <w:szCs w:val="24"/>
              </w:rPr>
            </w:pPr>
            <w:r w:rsidRPr="001E6DDB">
              <w:rPr>
                <w:sz w:val="24"/>
                <w:szCs w:val="24"/>
              </w:rPr>
              <w:t>1: Live TV channel.</w:t>
            </w:r>
          </w:p>
          <w:p w:rsidR="000141B3" w:rsidRDefault="000141B3" w:rsidP="00063980">
            <w:pPr>
              <w:pStyle w:val="TableText"/>
              <w:rPr>
                <w:sz w:val="24"/>
                <w:szCs w:val="24"/>
              </w:rPr>
            </w:pPr>
            <w:r w:rsidRPr="001E6DDB">
              <w:rPr>
                <w:rFonts w:hint="eastAsia"/>
                <w:sz w:val="24"/>
                <w:szCs w:val="24"/>
              </w:rPr>
              <w:t xml:space="preserve">5: NVOD </w:t>
            </w:r>
          </w:p>
          <w:p w:rsidR="000141B3" w:rsidRDefault="000141B3" w:rsidP="00063980">
            <w:pPr>
              <w:pStyle w:val="TableText"/>
              <w:rPr>
                <w:sz w:val="24"/>
                <w:szCs w:val="24"/>
              </w:rPr>
            </w:pPr>
            <w:r w:rsidRPr="001E6DDB">
              <w:rPr>
                <w:rFonts w:hint="eastAsia"/>
                <w:sz w:val="24"/>
                <w:szCs w:val="24"/>
              </w:rPr>
              <w:t xml:space="preserve">6. PushVOD  channel </w:t>
            </w:r>
          </w:p>
          <w:p w:rsidR="000141B3" w:rsidRDefault="000141B3" w:rsidP="00063980">
            <w:pPr>
              <w:pStyle w:val="TableText"/>
              <w:rPr>
                <w:sz w:val="24"/>
                <w:szCs w:val="24"/>
              </w:rPr>
            </w:pPr>
            <w:r>
              <w:rPr>
                <w:rFonts w:hint="eastAsia"/>
                <w:sz w:val="24"/>
                <w:szCs w:val="24"/>
              </w:rPr>
              <w:t xml:space="preserve">7: Barker </w:t>
            </w:r>
            <w:r w:rsidRPr="001E6DDB">
              <w:rPr>
                <w:rFonts w:hint="eastAsia"/>
                <w:sz w:val="24"/>
                <w:szCs w:val="24"/>
              </w:rPr>
              <w:t>channel</w:t>
            </w:r>
          </w:p>
        </w:tc>
      </w:tr>
      <w:tr w:rsidR="000141B3" w:rsidRPr="0019211A" w:rsidTr="000141B3">
        <w:trPr>
          <w:cantSplit/>
          <w:jc w:val="center"/>
        </w:trPr>
        <w:tc>
          <w:tcPr>
            <w:tcW w:w="2014" w:type="dxa"/>
            <w:shd w:val="clear" w:color="auto" w:fill="FFFFFF"/>
          </w:tcPr>
          <w:p w:rsidR="000141B3" w:rsidRPr="00E5180F" w:rsidRDefault="000141B3" w:rsidP="00E5180F">
            <w:pPr>
              <w:rPr>
                <w:sz w:val="24"/>
              </w:rPr>
            </w:pPr>
            <w:r w:rsidRPr="00E5180F">
              <w:rPr>
                <w:sz w:val="24"/>
              </w:rPr>
              <w:t>subType</w:t>
            </w:r>
          </w:p>
        </w:tc>
        <w:tc>
          <w:tcPr>
            <w:tcW w:w="1874" w:type="dxa"/>
            <w:shd w:val="clear" w:color="auto" w:fill="FFFFFF"/>
          </w:tcPr>
          <w:p w:rsidR="000141B3" w:rsidRPr="007E31C0" w:rsidRDefault="001E1DD4" w:rsidP="00063980">
            <w:pPr>
              <w:pStyle w:val="TableText"/>
            </w:pPr>
            <w:r w:rsidRPr="001E1DD4">
              <w:t>number(19)</w:t>
            </w:r>
          </w:p>
        </w:tc>
        <w:tc>
          <w:tcPr>
            <w:tcW w:w="1012" w:type="dxa"/>
            <w:shd w:val="clear" w:color="auto" w:fill="FFFFFF"/>
          </w:tcPr>
          <w:p w:rsidR="000141B3" w:rsidRPr="007E31C0" w:rsidRDefault="001E1DD4" w:rsidP="00063980">
            <w:pPr>
              <w:pStyle w:val="TableText"/>
            </w:pPr>
            <w:r>
              <w:rPr>
                <w:rFonts w:hint="eastAsia"/>
              </w:rPr>
              <w:t>Y</w:t>
            </w:r>
          </w:p>
        </w:tc>
        <w:tc>
          <w:tcPr>
            <w:tcW w:w="3032" w:type="dxa"/>
            <w:shd w:val="clear" w:color="auto" w:fill="FFFFFF"/>
          </w:tcPr>
          <w:p w:rsidR="000141B3" w:rsidRDefault="000141B3" w:rsidP="00063980">
            <w:pPr>
              <w:pStyle w:val="TableText"/>
              <w:rPr>
                <w:sz w:val="24"/>
                <w:szCs w:val="24"/>
              </w:rPr>
            </w:pPr>
            <w:r w:rsidRPr="002C69BF">
              <w:rPr>
                <w:rFonts w:hint="eastAsia"/>
                <w:sz w:val="24"/>
                <w:szCs w:val="24"/>
              </w:rPr>
              <w:t>1: Video Channel 2:Audio Channel</w:t>
            </w:r>
          </w:p>
        </w:tc>
      </w:tr>
      <w:tr w:rsidR="001E1DD4" w:rsidRPr="0019211A" w:rsidTr="000141B3">
        <w:trPr>
          <w:cantSplit/>
          <w:jc w:val="center"/>
        </w:trPr>
        <w:tc>
          <w:tcPr>
            <w:tcW w:w="2014" w:type="dxa"/>
            <w:shd w:val="clear" w:color="auto" w:fill="FFFFFF"/>
          </w:tcPr>
          <w:p w:rsidR="001E1DD4" w:rsidRPr="00165F32" w:rsidRDefault="001E1DD4" w:rsidP="00E5180F">
            <w:pPr>
              <w:rPr>
                <w:sz w:val="24"/>
              </w:rPr>
            </w:pPr>
            <w:r w:rsidRPr="00165F32">
              <w:rPr>
                <w:sz w:val="24"/>
              </w:rPr>
              <w:t>SubtitleLanguage</w:t>
            </w:r>
          </w:p>
        </w:tc>
        <w:tc>
          <w:tcPr>
            <w:tcW w:w="1874" w:type="dxa"/>
            <w:shd w:val="clear" w:color="auto" w:fill="FFFFFF"/>
          </w:tcPr>
          <w:p w:rsidR="001E1DD4" w:rsidRPr="00A5116D" w:rsidRDefault="001E1DD4" w:rsidP="004F3959">
            <w:pPr>
              <w:pStyle w:val="TableText"/>
            </w:pPr>
            <w:r w:rsidRPr="007E31C0">
              <w:t>varchar2(</w:t>
            </w:r>
            <w:r>
              <w:rPr>
                <w:rFonts w:hint="eastAsia"/>
              </w:rPr>
              <w:t>1024*N)</w:t>
            </w:r>
          </w:p>
        </w:tc>
        <w:tc>
          <w:tcPr>
            <w:tcW w:w="1012" w:type="dxa"/>
            <w:shd w:val="clear" w:color="auto" w:fill="FFFFFF"/>
          </w:tcPr>
          <w:p w:rsidR="001E1DD4" w:rsidRPr="007E31C0" w:rsidRDefault="001E1DD4" w:rsidP="004F3959">
            <w:pPr>
              <w:pStyle w:val="TableText"/>
            </w:pPr>
            <w:r>
              <w:rPr>
                <w:rFonts w:hint="eastAsia"/>
              </w:rPr>
              <w:t>Y</w:t>
            </w:r>
          </w:p>
        </w:tc>
        <w:tc>
          <w:tcPr>
            <w:tcW w:w="3032" w:type="dxa"/>
            <w:shd w:val="clear" w:color="auto" w:fill="FFFFFF"/>
          </w:tcPr>
          <w:p w:rsidR="001E1DD4" w:rsidRDefault="001E1DD4" w:rsidP="00063980">
            <w:pPr>
              <w:pStyle w:val="TableText"/>
              <w:rPr>
                <w:sz w:val="24"/>
                <w:szCs w:val="24"/>
              </w:rPr>
            </w:pPr>
            <w:r w:rsidRPr="00165F32">
              <w:rPr>
                <w:rFonts w:hint="eastAsia"/>
                <w:sz w:val="24"/>
                <w:szCs w:val="24"/>
              </w:rPr>
              <w:t>字幕</w:t>
            </w:r>
            <w:r w:rsidRPr="00165F32">
              <w:rPr>
                <w:rFonts w:hint="eastAsia"/>
                <w:sz w:val="24"/>
                <w:szCs w:val="24"/>
              </w:rPr>
              <w:t xml:space="preserve"> </w:t>
            </w:r>
            <w:r w:rsidRPr="00165F32">
              <w:rPr>
                <w:rFonts w:hint="eastAsia"/>
                <w:sz w:val="24"/>
                <w:szCs w:val="24"/>
              </w:rPr>
              <w:t>取之表：</w:t>
            </w:r>
            <w:r w:rsidRPr="00165F32">
              <w:rPr>
                <w:sz w:val="24"/>
                <w:szCs w:val="24"/>
              </w:rPr>
              <w:t>t_cmp_type_multi_value</w:t>
            </w:r>
          </w:p>
          <w:p w:rsidR="001145C7" w:rsidRPr="00165F32" w:rsidRDefault="001145C7" w:rsidP="00063980">
            <w:pPr>
              <w:pStyle w:val="TableText"/>
              <w:rPr>
                <w:sz w:val="24"/>
                <w:szCs w:val="24"/>
              </w:rPr>
            </w:pPr>
            <w:r>
              <w:rPr>
                <w:rFonts w:hint="eastAsia"/>
                <w:sz w:val="24"/>
              </w:rPr>
              <w:t>逗号分隔，单值是</w:t>
            </w:r>
            <w:r>
              <w:rPr>
                <w:rFonts w:hint="eastAsia"/>
                <w:sz w:val="24"/>
              </w:rPr>
              <w:t>1024</w:t>
            </w:r>
            <w:r>
              <w:rPr>
                <w:rFonts w:hint="eastAsia"/>
                <w:sz w:val="24"/>
              </w:rPr>
              <w:t>字节，如果是多值的话，则是</w:t>
            </w:r>
            <w:r>
              <w:rPr>
                <w:rFonts w:hint="eastAsia"/>
                <w:sz w:val="24"/>
              </w:rPr>
              <w:t>1024*N</w:t>
            </w:r>
          </w:p>
        </w:tc>
      </w:tr>
      <w:tr w:rsidR="001E1DD4" w:rsidRPr="0019211A" w:rsidTr="000141B3">
        <w:trPr>
          <w:cantSplit/>
          <w:jc w:val="center"/>
        </w:trPr>
        <w:tc>
          <w:tcPr>
            <w:tcW w:w="2014" w:type="dxa"/>
            <w:shd w:val="clear" w:color="auto" w:fill="FFFFFF"/>
          </w:tcPr>
          <w:p w:rsidR="001E1DD4" w:rsidRPr="00165F32" w:rsidRDefault="001E1DD4" w:rsidP="00E5180F">
            <w:pPr>
              <w:rPr>
                <w:sz w:val="24"/>
              </w:rPr>
            </w:pPr>
            <w:r w:rsidRPr="00165F32">
              <w:rPr>
                <w:sz w:val="24"/>
              </w:rPr>
              <w:t>Area</w:t>
            </w:r>
          </w:p>
        </w:tc>
        <w:tc>
          <w:tcPr>
            <w:tcW w:w="1874" w:type="dxa"/>
            <w:shd w:val="clear" w:color="auto" w:fill="FFFFFF"/>
          </w:tcPr>
          <w:p w:rsidR="001E1DD4" w:rsidRPr="00A5116D" w:rsidRDefault="001E1DD4" w:rsidP="004F3959">
            <w:pPr>
              <w:pStyle w:val="TableText"/>
            </w:pPr>
            <w:r w:rsidRPr="007E31C0">
              <w:t>varchar2(</w:t>
            </w:r>
            <w:r>
              <w:rPr>
                <w:rFonts w:hint="eastAsia"/>
              </w:rPr>
              <w:t>1024*N)</w:t>
            </w:r>
          </w:p>
        </w:tc>
        <w:tc>
          <w:tcPr>
            <w:tcW w:w="1012" w:type="dxa"/>
            <w:shd w:val="clear" w:color="auto" w:fill="FFFFFF"/>
          </w:tcPr>
          <w:p w:rsidR="001E1DD4" w:rsidRPr="007E31C0" w:rsidRDefault="001E1DD4" w:rsidP="004F3959">
            <w:pPr>
              <w:pStyle w:val="TableText"/>
            </w:pPr>
            <w:r>
              <w:rPr>
                <w:rFonts w:hint="eastAsia"/>
              </w:rPr>
              <w:t>Y</w:t>
            </w:r>
          </w:p>
        </w:tc>
        <w:tc>
          <w:tcPr>
            <w:tcW w:w="3032" w:type="dxa"/>
            <w:shd w:val="clear" w:color="auto" w:fill="FFFFFF"/>
          </w:tcPr>
          <w:p w:rsidR="001E1DD4" w:rsidRDefault="001E1DD4" w:rsidP="00063980">
            <w:pPr>
              <w:pStyle w:val="TableText"/>
              <w:rPr>
                <w:sz w:val="24"/>
                <w:szCs w:val="24"/>
              </w:rPr>
            </w:pPr>
            <w:r w:rsidRPr="00165F32">
              <w:rPr>
                <w:rFonts w:hint="eastAsia"/>
                <w:sz w:val="24"/>
                <w:szCs w:val="24"/>
              </w:rPr>
              <w:t>区域</w:t>
            </w:r>
            <w:r w:rsidRPr="00165F32">
              <w:rPr>
                <w:rFonts w:hint="eastAsia"/>
                <w:sz w:val="24"/>
                <w:szCs w:val="24"/>
              </w:rPr>
              <w:t xml:space="preserve"> </w:t>
            </w:r>
            <w:r w:rsidRPr="00165F32">
              <w:rPr>
                <w:rFonts w:hint="eastAsia"/>
                <w:sz w:val="24"/>
                <w:szCs w:val="24"/>
              </w:rPr>
              <w:t>取值表</w:t>
            </w:r>
            <w:r w:rsidRPr="00165F32">
              <w:rPr>
                <w:sz w:val="24"/>
                <w:szCs w:val="24"/>
              </w:rPr>
              <w:t>t_cmp_type_multi_value</w:t>
            </w:r>
            <w:r w:rsidRPr="00165F32">
              <w:rPr>
                <w:rFonts w:hint="eastAsia"/>
                <w:sz w:val="24"/>
                <w:szCs w:val="24"/>
              </w:rPr>
              <w:t>中的</w:t>
            </w:r>
            <w:r w:rsidRPr="00165F32">
              <w:rPr>
                <w:sz w:val="24"/>
                <w:szCs w:val="24"/>
              </w:rPr>
              <w:t>regionCode</w:t>
            </w:r>
          </w:p>
          <w:p w:rsidR="001145C7" w:rsidRPr="00165F32" w:rsidRDefault="001145C7" w:rsidP="00063980">
            <w:pPr>
              <w:pStyle w:val="TableText"/>
              <w:rPr>
                <w:sz w:val="24"/>
                <w:szCs w:val="24"/>
              </w:rPr>
            </w:pPr>
            <w:r>
              <w:rPr>
                <w:rFonts w:hint="eastAsia"/>
                <w:sz w:val="24"/>
              </w:rPr>
              <w:t>逗号分隔，单值是</w:t>
            </w:r>
            <w:r>
              <w:rPr>
                <w:rFonts w:hint="eastAsia"/>
                <w:sz w:val="24"/>
              </w:rPr>
              <w:t>1024</w:t>
            </w:r>
            <w:r>
              <w:rPr>
                <w:rFonts w:hint="eastAsia"/>
                <w:sz w:val="24"/>
              </w:rPr>
              <w:t>字节，如果是多值的话，则是</w:t>
            </w:r>
            <w:r>
              <w:rPr>
                <w:rFonts w:hint="eastAsia"/>
                <w:sz w:val="24"/>
              </w:rPr>
              <w:t>1024*N</w:t>
            </w:r>
          </w:p>
        </w:tc>
      </w:tr>
      <w:tr w:rsidR="001E1DD4" w:rsidRPr="0019211A" w:rsidTr="000141B3">
        <w:trPr>
          <w:cantSplit/>
          <w:jc w:val="center"/>
        </w:trPr>
        <w:tc>
          <w:tcPr>
            <w:tcW w:w="2014" w:type="dxa"/>
            <w:shd w:val="clear" w:color="auto" w:fill="FFFFFF"/>
          </w:tcPr>
          <w:p w:rsidR="001E1DD4" w:rsidRPr="00165F32" w:rsidRDefault="001E1DD4" w:rsidP="00C27CDA">
            <w:pPr>
              <w:pStyle w:val="TableText"/>
              <w:rPr>
                <w:sz w:val="24"/>
                <w:szCs w:val="24"/>
              </w:rPr>
            </w:pPr>
            <w:r w:rsidRPr="00165F32">
              <w:rPr>
                <w:sz w:val="24"/>
                <w:szCs w:val="24"/>
              </w:rPr>
              <w:lastRenderedPageBreak/>
              <w:t>DistributionList</w:t>
            </w:r>
          </w:p>
        </w:tc>
        <w:tc>
          <w:tcPr>
            <w:tcW w:w="1874" w:type="dxa"/>
            <w:shd w:val="clear" w:color="auto" w:fill="FFFFFF"/>
          </w:tcPr>
          <w:p w:rsidR="001E1DD4" w:rsidRPr="00A5116D" w:rsidRDefault="001E1DD4" w:rsidP="004F3959">
            <w:pPr>
              <w:pStyle w:val="TableText"/>
            </w:pPr>
            <w:r w:rsidRPr="007E31C0">
              <w:t>varchar2(</w:t>
            </w:r>
            <w:r>
              <w:rPr>
                <w:rFonts w:hint="eastAsia"/>
              </w:rPr>
              <w:t>1024*N)</w:t>
            </w:r>
          </w:p>
        </w:tc>
        <w:tc>
          <w:tcPr>
            <w:tcW w:w="1012" w:type="dxa"/>
            <w:shd w:val="clear" w:color="auto" w:fill="FFFFFF"/>
          </w:tcPr>
          <w:p w:rsidR="001E1DD4" w:rsidRPr="007E31C0" w:rsidRDefault="001E1DD4" w:rsidP="004F3959">
            <w:pPr>
              <w:pStyle w:val="TableText"/>
            </w:pPr>
            <w:r>
              <w:rPr>
                <w:rFonts w:hint="eastAsia"/>
              </w:rPr>
              <w:t>Y</w:t>
            </w:r>
          </w:p>
        </w:tc>
        <w:tc>
          <w:tcPr>
            <w:tcW w:w="3032" w:type="dxa"/>
            <w:shd w:val="clear" w:color="auto" w:fill="FFFFFF"/>
          </w:tcPr>
          <w:p w:rsidR="001E1DD4" w:rsidRDefault="001E1DD4" w:rsidP="00063980">
            <w:pPr>
              <w:pStyle w:val="TableText"/>
              <w:rPr>
                <w:sz w:val="24"/>
                <w:szCs w:val="24"/>
              </w:rPr>
            </w:pPr>
            <w:r w:rsidRPr="00165F32">
              <w:rPr>
                <w:rFonts w:hint="eastAsia"/>
                <w:sz w:val="24"/>
                <w:szCs w:val="24"/>
              </w:rPr>
              <w:t>发行区域取值表</w:t>
            </w:r>
            <w:r w:rsidRPr="00165F32">
              <w:rPr>
                <w:sz w:val="24"/>
                <w:szCs w:val="24"/>
              </w:rPr>
              <w:t>t_cmp_type_multi_value</w:t>
            </w:r>
            <w:r w:rsidRPr="00165F32">
              <w:rPr>
                <w:rFonts w:hint="eastAsia"/>
                <w:sz w:val="24"/>
                <w:szCs w:val="24"/>
              </w:rPr>
              <w:t>中的</w:t>
            </w:r>
            <w:r w:rsidRPr="00165F32">
              <w:rPr>
                <w:sz w:val="24"/>
                <w:szCs w:val="24"/>
              </w:rPr>
              <w:t>copyRightCountries</w:t>
            </w:r>
          </w:p>
          <w:p w:rsidR="001145C7" w:rsidRPr="00165F32" w:rsidRDefault="001145C7" w:rsidP="00063980">
            <w:pPr>
              <w:pStyle w:val="TableText"/>
              <w:rPr>
                <w:sz w:val="24"/>
                <w:szCs w:val="24"/>
              </w:rPr>
            </w:pPr>
            <w:r>
              <w:rPr>
                <w:rFonts w:hint="eastAsia"/>
                <w:sz w:val="24"/>
              </w:rPr>
              <w:t>逗号分隔，单值是</w:t>
            </w:r>
            <w:r>
              <w:rPr>
                <w:rFonts w:hint="eastAsia"/>
                <w:sz w:val="24"/>
              </w:rPr>
              <w:t>1024</w:t>
            </w:r>
            <w:r>
              <w:rPr>
                <w:rFonts w:hint="eastAsia"/>
                <w:sz w:val="24"/>
              </w:rPr>
              <w:t>字节，如果是多值的话，则是</w:t>
            </w:r>
            <w:r>
              <w:rPr>
                <w:rFonts w:hint="eastAsia"/>
                <w:sz w:val="24"/>
              </w:rPr>
              <w:t>1024*N</w:t>
            </w:r>
          </w:p>
        </w:tc>
      </w:tr>
      <w:tr w:rsidR="001145C7" w:rsidRPr="0019211A" w:rsidTr="000141B3">
        <w:trPr>
          <w:cantSplit/>
          <w:jc w:val="center"/>
        </w:trPr>
        <w:tc>
          <w:tcPr>
            <w:tcW w:w="2014" w:type="dxa"/>
            <w:shd w:val="clear" w:color="auto" w:fill="FFFFFF"/>
          </w:tcPr>
          <w:p w:rsidR="001145C7" w:rsidRPr="00165F32" w:rsidRDefault="001145C7" w:rsidP="00E03F57">
            <w:pPr>
              <w:rPr>
                <w:sz w:val="24"/>
              </w:rPr>
            </w:pPr>
            <w:r w:rsidRPr="00165F32">
              <w:rPr>
                <w:sz w:val="24"/>
              </w:rPr>
              <w:t>Launchdate</w:t>
            </w:r>
          </w:p>
        </w:tc>
        <w:tc>
          <w:tcPr>
            <w:tcW w:w="1874" w:type="dxa"/>
            <w:shd w:val="clear" w:color="auto" w:fill="FFFFFF"/>
          </w:tcPr>
          <w:p w:rsidR="001145C7" w:rsidRPr="00EB57AB" w:rsidRDefault="001145C7" w:rsidP="004F3959">
            <w:pPr>
              <w:pStyle w:val="TableText"/>
            </w:pPr>
            <w:r>
              <w:rPr>
                <w:rFonts w:hint="eastAsia"/>
              </w:rPr>
              <w:t>TIMESTAMP(6)</w:t>
            </w:r>
          </w:p>
        </w:tc>
        <w:tc>
          <w:tcPr>
            <w:tcW w:w="1012" w:type="dxa"/>
            <w:shd w:val="clear" w:color="auto" w:fill="FFFFFF"/>
          </w:tcPr>
          <w:p w:rsidR="001145C7" w:rsidRPr="00EB57AB" w:rsidRDefault="001145C7" w:rsidP="004F3959">
            <w:pPr>
              <w:pStyle w:val="TableText"/>
            </w:pPr>
            <w:r>
              <w:rPr>
                <w:rFonts w:hint="eastAsia"/>
              </w:rPr>
              <w:t>Y</w:t>
            </w:r>
          </w:p>
        </w:tc>
        <w:tc>
          <w:tcPr>
            <w:tcW w:w="3032" w:type="dxa"/>
            <w:shd w:val="clear" w:color="auto" w:fill="FFFFFF"/>
          </w:tcPr>
          <w:p w:rsidR="001145C7" w:rsidRPr="00165F32" w:rsidRDefault="001145C7" w:rsidP="00063980">
            <w:pPr>
              <w:pStyle w:val="TableText"/>
              <w:rPr>
                <w:sz w:val="24"/>
                <w:szCs w:val="24"/>
              </w:rPr>
            </w:pPr>
            <w:r w:rsidRPr="00165F32">
              <w:rPr>
                <w:rFonts w:hint="eastAsia"/>
                <w:sz w:val="24"/>
                <w:szCs w:val="24"/>
              </w:rPr>
              <w:t>生效日期，取值表</w:t>
            </w:r>
            <w:r w:rsidRPr="00165F32">
              <w:rPr>
                <w:sz w:val="24"/>
                <w:szCs w:val="24"/>
              </w:rPr>
              <w:t>t_cmp_type_mediacontent</w:t>
            </w:r>
          </w:p>
        </w:tc>
      </w:tr>
      <w:tr w:rsidR="001145C7" w:rsidRPr="0019211A" w:rsidTr="000141B3">
        <w:trPr>
          <w:cantSplit/>
          <w:jc w:val="center"/>
        </w:trPr>
        <w:tc>
          <w:tcPr>
            <w:tcW w:w="2014" w:type="dxa"/>
            <w:shd w:val="clear" w:color="auto" w:fill="FFFFFF"/>
          </w:tcPr>
          <w:p w:rsidR="001145C7" w:rsidRPr="00165F32" w:rsidRDefault="001145C7" w:rsidP="00063980">
            <w:pPr>
              <w:pStyle w:val="TableText"/>
              <w:rPr>
                <w:sz w:val="24"/>
                <w:szCs w:val="24"/>
              </w:rPr>
            </w:pPr>
            <w:r w:rsidRPr="00165F32">
              <w:rPr>
                <w:sz w:val="24"/>
                <w:szCs w:val="24"/>
              </w:rPr>
              <w:t>Expiredate</w:t>
            </w:r>
          </w:p>
        </w:tc>
        <w:tc>
          <w:tcPr>
            <w:tcW w:w="1874" w:type="dxa"/>
            <w:shd w:val="clear" w:color="auto" w:fill="FFFFFF"/>
          </w:tcPr>
          <w:p w:rsidR="001145C7" w:rsidRPr="00EB57AB" w:rsidRDefault="001145C7" w:rsidP="004F3959">
            <w:pPr>
              <w:pStyle w:val="TableText"/>
            </w:pPr>
            <w:r>
              <w:rPr>
                <w:rFonts w:hint="eastAsia"/>
              </w:rPr>
              <w:t>TIMESTAMP(6)</w:t>
            </w:r>
          </w:p>
        </w:tc>
        <w:tc>
          <w:tcPr>
            <w:tcW w:w="1012" w:type="dxa"/>
            <w:shd w:val="clear" w:color="auto" w:fill="FFFFFF"/>
          </w:tcPr>
          <w:p w:rsidR="001145C7" w:rsidRPr="00EB57AB" w:rsidRDefault="001145C7" w:rsidP="004F3959">
            <w:pPr>
              <w:pStyle w:val="TableText"/>
            </w:pPr>
            <w:r>
              <w:rPr>
                <w:rFonts w:hint="eastAsia"/>
              </w:rPr>
              <w:t>Y</w:t>
            </w:r>
          </w:p>
        </w:tc>
        <w:tc>
          <w:tcPr>
            <w:tcW w:w="3032" w:type="dxa"/>
            <w:shd w:val="clear" w:color="auto" w:fill="FFFFFF"/>
          </w:tcPr>
          <w:p w:rsidR="001145C7" w:rsidRPr="00165F32" w:rsidRDefault="001145C7" w:rsidP="00063980">
            <w:pPr>
              <w:pStyle w:val="TableText"/>
              <w:rPr>
                <w:sz w:val="24"/>
                <w:szCs w:val="24"/>
              </w:rPr>
            </w:pPr>
            <w:r w:rsidRPr="00165F32">
              <w:rPr>
                <w:rFonts w:hint="eastAsia"/>
                <w:sz w:val="24"/>
                <w:szCs w:val="24"/>
              </w:rPr>
              <w:t>失效日期，取值表</w:t>
            </w:r>
            <w:r w:rsidRPr="00165F32">
              <w:rPr>
                <w:sz w:val="24"/>
                <w:szCs w:val="24"/>
              </w:rPr>
              <w:t>t_cmp_type_mediacontent</w:t>
            </w:r>
          </w:p>
        </w:tc>
      </w:tr>
      <w:tr w:rsidR="001145C7" w:rsidRPr="0019211A" w:rsidTr="000141B3">
        <w:trPr>
          <w:cantSplit/>
          <w:jc w:val="center"/>
        </w:trPr>
        <w:tc>
          <w:tcPr>
            <w:tcW w:w="2014" w:type="dxa"/>
            <w:shd w:val="clear" w:color="auto" w:fill="FFFFFF"/>
          </w:tcPr>
          <w:p w:rsidR="001145C7" w:rsidRPr="00165F32" w:rsidRDefault="001145C7" w:rsidP="00063980">
            <w:pPr>
              <w:pStyle w:val="TableText"/>
            </w:pPr>
            <w:r w:rsidRPr="00165F32">
              <w:rPr>
                <w:sz w:val="24"/>
                <w:szCs w:val="24"/>
              </w:rPr>
              <w:t>Difination</w:t>
            </w:r>
          </w:p>
        </w:tc>
        <w:tc>
          <w:tcPr>
            <w:tcW w:w="1874" w:type="dxa"/>
            <w:shd w:val="clear" w:color="auto" w:fill="FFFFFF"/>
          </w:tcPr>
          <w:p w:rsidR="001145C7" w:rsidRPr="00165F32" w:rsidRDefault="00C30D87" w:rsidP="00063980">
            <w:pPr>
              <w:pStyle w:val="TableText"/>
            </w:pPr>
            <w:r w:rsidRPr="007E31C0">
              <w:t>varchar2(</w:t>
            </w:r>
            <w:r>
              <w:rPr>
                <w:rFonts w:hint="eastAsia"/>
              </w:rPr>
              <w:t>256)</w:t>
            </w:r>
          </w:p>
        </w:tc>
        <w:tc>
          <w:tcPr>
            <w:tcW w:w="1012" w:type="dxa"/>
            <w:shd w:val="clear" w:color="auto" w:fill="FFFFFF"/>
          </w:tcPr>
          <w:p w:rsidR="001145C7" w:rsidRPr="00165F32" w:rsidRDefault="00C30D87" w:rsidP="00063980">
            <w:pPr>
              <w:pStyle w:val="TableText"/>
            </w:pPr>
            <w:r>
              <w:rPr>
                <w:rFonts w:hint="eastAsia"/>
              </w:rPr>
              <w:t>Y</w:t>
            </w:r>
          </w:p>
        </w:tc>
        <w:tc>
          <w:tcPr>
            <w:tcW w:w="3032" w:type="dxa"/>
            <w:shd w:val="clear" w:color="auto" w:fill="FFFFFF"/>
          </w:tcPr>
          <w:p w:rsidR="001145C7" w:rsidRPr="00165F32" w:rsidRDefault="001145C7" w:rsidP="00063980">
            <w:pPr>
              <w:pStyle w:val="TableText"/>
            </w:pPr>
            <w:r w:rsidRPr="00165F32">
              <w:rPr>
                <w:rFonts w:hint="eastAsia"/>
                <w:sz w:val="24"/>
                <w:szCs w:val="24"/>
              </w:rPr>
              <w:t>清晰度，取之表</w:t>
            </w:r>
            <w:r w:rsidRPr="00165F32">
              <w:rPr>
                <w:sz w:val="24"/>
                <w:szCs w:val="24"/>
              </w:rPr>
              <w:t>t_cmp_type_videoliveplay</w:t>
            </w:r>
          </w:p>
        </w:tc>
      </w:tr>
    </w:tbl>
    <w:p w:rsidR="00FB1401" w:rsidRDefault="00FB1401" w:rsidP="002F7B61">
      <w:pPr>
        <w:widowControl/>
        <w:snapToGrid w:val="0"/>
        <w:spacing w:before="80" w:after="80" w:line="300" w:lineRule="auto"/>
        <w:ind w:left="1134"/>
        <w:rPr>
          <w:rFonts w:ascii="FrutigerNext LT Regular" w:hAnsi="FrutigerNext LT Regular"/>
          <w:color w:val="0000FF"/>
          <w:szCs w:val="21"/>
        </w:rPr>
      </w:pPr>
    </w:p>
    <w:p w:rsidR="00FB1401" w:rsidRDefault="00FB1401" w:rsidP="00AB2F91">
      <w:pPr>
        <w:pStyle w:val="31"/>
        <w:keepLines w:val="0"/>
        <w:widowControl/>
        <w:tabs>
          <w:tab w:val="num" w:pos="720"/>
        </w:tabs>
        <w:autoSpaceDE w:val="0"/>
        <w:autoSpaceDN w:val="0"/>
        <w:spacing w:before="240" w:after="240" w:line="360" w:lineRule="auto"/>
        <w:ind w:left="720" w:hanging="720"/>
      </w:pPr>
      <w:bookmarkStart w:id="4526" w:name="_Toc435003439"/>
      <w:r>
        <w:rPr>
          <w:rFonts w:hint="eastAsia"/>
        </w:rPr>
        <w:t>频道媒资视图</w:t>
      </w:r>
      <w:r w:rsidR="00C35A24" w:rsidRPr="00A62168">
        <w:t>V_CHANNEL_FILEENTITY</w:t>
      </w:r>
      <w:bookmarkEnd w:id="4526"/>
    </w:p>
    <w:tbl>
      <w:tblPr>
        <w:tblW w:w="793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551"/>
        <w:gridCol w:w="1655"/>
        <w:gridCol w:w="1269"/>
        <w:gridCol w:w="2457"/>
      </w:tblGrid>
      <w:tr w:rsidR="00FB1401" w:rsidRPr="0019211A" w:rsidTr="00E154AB">
        <w:trPr>
          <w:cantSplit/>
          <w:jc w:val="center"/>
        </w:trPr>
        <w:tc>
          <w:tcPr>
            <w:tcW w:w="2551"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FB1401" w:rsidRPr="00BF3458" w:rsidRDefault="00FB1401" w:rsidP="00063980">
            <w:pPr>
              <w:pStyle w:val="TableHeading"/>
            </w:pPr>
            <w:r w:rsidRPr="00BF3458">
              <w:t>字段</w:t>
            </w:r>
          </w:p>
        </w:tc>
        <w:tc>
          <w:tcPr>
            <w:tcW w:w="1655"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FB1401" w:rsidRPr="00BF3458" w:rsidRDefault="00FB1401" w:rsidP="00063980">
            <w:pPr>
              <w:pStyle w:val="TableHeading"/>
            </w:pPr>
            <w:r w:rsidRPr="00BF3458">
              <w:t>数据类型</w:t>
            </w:r>
          </w:p>
        </w:tc>
        <w:tc>
          <w:tcPr>
            <w:tcW w:w="126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FB1401" w:rsidRPr="00BF3458" w:rsidRDefault="00FB1401" w:rsidP="00063980">
            <w:pPr>
              <w:pStyle w:val="TableHeading"/>
            </w:pPr>
            <w:r w:rsidRPr="00BF3458">
              <w:t>是否允许为空</w:t>
            </w:r>
          </w:p>
        </w:tc>
        <w:tc>
          <w:tcPr>
            <w:tcW w:w="245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FB1401" w:rsidRPr="00BF3458" w:rsidRDefault="00FB1401" w:rsidP="00063980">
            <w:pPr>
              <w:pStyle w:val="TableHeading"/>
            </w:pPr>
            <w:r w:rsidRPr="00BF3458">
              <w:t>描述信息</w:t>
            </w:r>
          </w:p>
        </w:tc>
      </w:tr>
      <w:tr w:rsidR="00283EF3" w:rsidRPr="0019211A" w:rsidTr="00E154AB">
        <w:trPr>
          <w:cantSplit/>
          <w:jc w:val="center"/>
        </w:trPr>
        <w:tc>
          <w:tcPr>
            <w:tcW w:w="2551" w:type="dxa"/>
            <w:shd w:val="clear" w:color="auto" w:fill="auto"/>
          </w:tcPr>
          <w:p w:rsidR="00283EF3" w:rsidRPr="007E31C0" w:rsidRDefault="00283EF3" w:rsidP="00063980">
            <w:pPr>
              <w:pStyle w:val="TableText"/>
            </w:pPr>
            <w:r>
              <w:rPr>
                <w:rFonts w:hint="eastAsia"/>
                <w:sz w:val="24"/>
                <w:szCs w:val="24"/>
              </w:rPr>
              <w:t>contentCode</w:t>
            </w:r>
          </w:p>
        </w:tc>
        <w:tc>
          <w:tcPr>
            <w:tcW w:w="1655" w:type="dxa"/>
            <w:shd w:val="clear" w:color="auto" w:fill="auto"/>
          </w:tcPr>
          <w:p w:rsidR="00283EF3" w:rsidRPr="00A5116D" w:rsidRDefault="00283EF3" w:rsidP="004F3959">
            <w:pPr>
              <w:pStyle w:val="TableText"/>
            </w:pPr>
            <w:r w:rsidRPr="007E31C0">
              <w:t>varchar2(</w:t>
            </w:r>
            <w:r>
              <w:rPr>
                <w:rFonts w:hint="eastAsia"/>
              </w:rPr>
              <w:t>40)</w:t>
            </w:r>
          </w:p>
        </w:tc>
        <w:tc>
          <w:tcPr>
            <w:tcW w:w="1269" w:type="dxa"/>
            <w:shd w:val="clear" w:color="auto" w:fill="auto"/>
          </w:tcPr>
          <w:p w:rsidR="00283EF3" w:rsidRPr="007E31C0" w:rsidRDefault="00283EF3" w:rsidP="004F3959">
            <w:pPr>
              <w:pStyle w:val="TableText"/>
            </w:pPr>
            <w:r>
              <w:rPr>
                <w:rFonts w:hint="eastAsia"/>
              </w:rPr>
              <w:t>N</w:t>
            </w:r>
          </w:p>
        </w:tc>
        <w:tc>
          <w:tcPr>
            <w:tcW w:w="2457" w:type="dxa"/>
            <w:shd w:val="clear" w:color="auto" w:fill="auto"/>
          </w:tcPr>
          <w:p w:rsidR="00283EF3" w:rsidRPr="007E31C0" w:rsidRDefault="00283EF3" w:rsidP="00063980">
            <w:pPr>
              <w:pStyle w:val="TableText"/>
            </w:pPr>
            <w:r>
              <w:rPr>
                <w:rFonts w:hint="eastAsia"/>
                <w:sz w:val="24"/>
                <w:szCs w:val="24"/>
              </w:rPr>
              <w:t>频道</w:t>
            </w:r>
            <w:r w:rsidRPr="002E15AD">
              <w:rPr>
                <w:rFonts w:ascii="宋体" w:cs="宋体" w:hint="eastAsia"/>
                <w:i/>
                <w:iCs/>
                <w:color w:val="FF0000"/>
                <w:sz w:val="18"/>
                <w:szCs w:val="18"/>
              </w:rPr>
              <w:t xml:space="preserve"> </w:t>
            </w:r>
            <w:r w:rsidRPr="002E15AD">
              <w:rPr>
                <w:rFonts w:hint="eastAsia"/>
                <w:sz w:val="24"/>
                <w:szCs w:val="24"/>
              </w:rPr>
              <w:t>媒资</w:t>
            </w:r>
            <w:r>
              <w:rPr>
                <w:rFonts w:hint="eastAsia"/>
                <w:sz w:val="24"/>
                <w:szCs w:val="24"/>
              </w:rPr>
              <w:t>文件所属的内容外部</w:t>
            </w:r>
            <w:r>
              <w:rPr>
                <w:rFonts w:hint="eastAsia"/>
                <w:sz w:val="24"/>
                <w:szCs w:val="24"/>
              </w:rPr>
              <w:t>code</w:t>
            </w:r>
          </w:p>
        </w:tc>
      </w:tr>
      <w:tr w:rsidR="00283EF3" w:rsidRPr="0019211A" w:rsidTr="00E154AB">
        <w:trPr>
          <w:cantSplit/>
          <w:jc w:val="center"/>
        </w:trPr>
        <w:tc>
          <w:tcPr>
            <w:tcW w:w="2551" w:type="dxa"/>
            <w:tcBorders>
              <w:bottom w:val="single" w:sz="6" w:space="0" w:color="000000"/>
            </w:tcBorders>
            <w:shd w:val="clear" w:color="auto" w:fill="auto"/>
          </w:tcPr>
          <w:p w:rsidR="00283EF3" w:rsidRPr="00FE65ED" w:rsidRDefault="00283EF3" w:rsidP="00063980">
            <w:pPr>
              <w:pStyle w:val="TableText"/>
            </w:pPr>
            <w:r w:rsidRPr="00BA6D7F">
              <w:rPr>
                <w:sz w:val="24"/>
                <w:szCs w:val="24"/>
              </w:rPr>
              <w:t>fileinformationextcode</w:t>
            </w:r>
          </w:p>
        </w:tc>
        <w:tc>
          <w:tcPr>
            <w:tcW w:w="1655" w:type="dxa"/>
            <w:tcBorders>
              <w:bottom w:val="single" w:sz="6" w:space="0" w:color="000000"/>
            </w:tcBorders>
            <w:shd w:val="clear" w:color="auto" w:fill="auto"/>
          </w:tcPr>
          <w:p w:rsidR="00283EF3" w:rsidRPr="00FE65ED" w:rsidRDefault="00283EF3" w:rsidP="00063980">
            <w:pPr>
              <w:pStyle w:val="TableText"/>
            </w:pPr>
            <w:r w:rsidRPr="007E31C0">
              <w:t>varchar2(</w:t>
            </w:r>
            <w:r>
              <w:rPr>
                <w:rFonts w:hint="eastAsia"/>
              </w:rPr>
              <w:t>40)</w:t>
            </w:r>
          </w:p>
        </w:tc>
        <w:tc>
          <w:tcPr>
            <w:tcW w:w="1269" w:type="dxa"/>
            <w:tcBorders>
              <w:bottom w:val="single" w:sz="6" w:space="0" w:color="000000"/>
            </w:tcBorders>
            <w:shd w:val="clear" w:color="auto" w:fill="auto"/>
          </w:tcPr>
          <w:p w:rsidR="00283EF3" w:rsidRPr="007E31C0" w:rsidRDefault="00283EF3" w:rsidP="00063980">
            <w:pPr>
              <w:pStyle w:val="TableText"/>
            </w:pPr>
            <w:r>
              <w:rPr>
                <w:rFonts w:hint="eastAsia"/>
              </w:rPr>
              <w:t>Y</w:t>
            </w:r>
          </w:p>
        </w:tc>
        <w:tc>
          <w:tcPr>
            <w:tcW w:w="2457" w:type="dxa"/>
            <w:tcBorders>
              <w:bottom w:val="single" w:sz="6" w:space="0" w:color="000000"/>
            </w:tcBorders>
            <w:shd w:val="clear" w:color="auto" w:fill="auto"/>
          </w:tcPr>
          <w:p w:rsidR="00283EF3" w:rsidRPr="007E31C0" w:rsidRDefault="00283EF3" w:rsidP="00063980">
            <w:pPr>
              <w:pStyle w:val="TableText"/>
            </w:pPr>
            <w:r w:rsidRPr="005E32CE">
              <w:rPr>
                <w:rFonts w:hint="eastAsia"/>
                <w:sz w:val="24"/>
                <w:szCs w:val="24"/>
              </w:rPr>
              <w:t>频道</w:t>
            </w:r>
            <w:r w:rsidRPr="002E15AD">
              <w:rPr>
                <w:rFonts w:hint="eastAsia"/>
                <w:sz w:val="24"/>
                <w:szCs w:val="24"/>
              </w:rPr>
              <w:t>媒资</w:t>
            </w:r>
            <w:r>
              <w:rPr>
                <w:rFonts w:hint="eastAsia"/>
                <w:sz w:val="24"/>
                <w:szCs w:val="24"/>
              </w:rPr>
              <w:t>文件外部唯一标识</w:t>
            </w:r>
          </w:p>
        </w:tc>
      </w:tr>
      <w:tr w:rsidR="00283EF3" w:rsidRPr="0019211A" w:rsidTr="00E154AB">
        <w:trPr>
          <w:cantSplit/>
          <w:jc w:val="center"/>
        </w:trPr>
        <w:tc>
          <w:tcPr>
            <w:tcW w:w="2551" w:type="dxa"/>
            <w:shd w:val="clear" w:color="auto" w:fill="FFFFFF"/>
          </w:tcPr>
          <w:p w:rsidR="00283EF3" w:rsidRPr="00FE65ED" w:rsidRDefault="00283EF3" w:rsidP="00063980">
            <w:pPr>
              <w:pStyle w:val="TableText"/>
            </w:pPr>
            <w:r w:rsidRPr="002A23BD">
              <w:rPr>
                <w:sz w:val="24"/>
                <w:szCs w:val="24"/>
              </w:rPr>
              <w:t>casupport</w:t>
            </w:r>
          </w:p>
        </w:tc>
        <w:tc>
          <w:tcPr>
            <w:tcW w:w="1655" w:type="dxa"/>
            <w:shd w:val="clear" w:color="auto" w:fill="FFFFFF"/>
          </w:tcPr>
          <w:p w:rsidR="00283EF3" w:rsidRPr="00A5116D" w:rsidRDefault="00283EF3" w:rsidP="004F3959">
            <w:pPr>
              <w:pStyle w:val="TableText"/>
            </w:pPr>
            <w:r>
              <w:rPr>
                <w:rFonts w:hint="eastAsia"/>
              </w:rPr>
              <w:t>CHAR(1)</w:t>
            </w:r>
          </w:p>
        </w:tc>
        <w:tc>
          <w:tcPr>
            <w:tcW w:w="1269" w:type="dxa"/>
            <w:shd w:val="clear" w:color="auto" w:fill="FFFFFF"/>
          </w:tcPr>
          <w:p w:rsidR="00283EF3" w:rsidRPr="007E31C0" w:rsidRDefault="00283EF3" w:rsidP="004F3959">
            <w:pPr>
              <w:pStyle w:val="TableText"/>
            </w:pPr>
            <w:r>
              <w:rPr>
                <w:rFonts w:hint="eastAsia"/>
              </w:rPr>
              <w:t>Y</w:t>
            </w:r>
          </w:p>
        </w:tc>
        <w:tc>
          <w:tcPr>
            <w:tcW w:w="2457" w:type="dxa"/>
            <w:shd w:val="clear" w:color="auto" w:fill="FFFFFF"/>
          </w:tcPr>
          <w:p w:rsidR="00283EF3" w:rsidRDefault="00283EF3" w:rsidP="00063980">
            <w:pPr>
              <w:pStyle w:val="TableText"/>
            </w:pPr>
            <w:r w:rsidRPr="002A23BD">
              <w:rPr>
                <w:rFonts w:hint="eastAsia"/>
                <w:sz w:val="24"/>
                <w:szCs w:val="24"/>
              </w:rPr>
              <w:t>是否支持</w:t>
            </w:r>
            <w:r w:rsidRPr="002A23BD">
              <w:rPr>
                <w:rFonts w:hint="eastAsia"/>
                <w:sz w:val="24"/>
                <w:szCs w:val="24"/>
              </w:rPr>
              <w:t>ca</w:t>
            </w:r>
            <w:r w:rsidRPr="002A23BD">
              <w:rPr>
                <w:rFonts w:hint="eastAsia"/>
                <w:sz w:val="24"/>
                <w:szCs w:val="24"/>
              </w:rPr>
              <w:t>加密</w:t>
            </w:r>
            <w:r>
              <w:rPr>
                <w:rFonts w:hint="eastAsia"/>
                <w:sz w:val="24"/>
                <w:szCs w:val="24"/>
              </w:rPr>
              <w:t xml:space="preserve"> 0</w:t>
            </w:r>
            <w:r>
              <w:rPr>
                <w:rFonts w:hint="eastAsia"/>
                <w:sz w:val="24"/>
                <w:szCs w:val="24"/>
              </w:rPr>
              <w:t>：不是加密文件</w:t>
            </w:r>
            <w:r>
              <w:rPr>
                <w:rFonts w:hint="eastAsia"/>
                <w:sz w:val="24"/>
                <w:szCs w:val="24"/>
              </w:rPr>
              <w:t>1</w:t>
            </w:r>
            <w:r>
              <w:rPr>
                <w:rFonts w:hint="eastAsia"/>
                <w:sz w:val="24"/>
                <w:szCs w:val="24"/>
              </w:rPr>
              <w:t>：加密文件</w:t>
            </w:r>
          </w:p>
        </w:tc>
      </w:tr>
      <w:tr w:rsidR="00283EF3" w:rsidRPr="0019211A" w:rsidTr="00E154AB">
        <w:trPr>
          <w:cantSplit/>
          <w:jc w:val="center"/>
        </w:trPr>
        <w:tc>
          <w:tcPr>
            <w:tcW w:w="2551" w:type="dxa"/>
            <w:shd w:val="clear" w:color="auto" w:fill="FFFFFF"/>
          </w:tcPr>
          <w:p w:rsidR="00283EF3" w:rsidRPr="00EE73C5" w:rsidRDefault="00283EF3" w:rsidP="00063980">
            <w:pPr>
              <w:pStyle w:val="TableText"/>
            </w:pPr>
            <w:r w:rsidRPr="00156A9D">
              <w:rPr>
                <w:sz w:val="24"/>
                <w:szCs w:val="24"/>
              </w:rPr>
              <w:t>watermarksupport</w:t>
            </w:r>
          </w:p>
        </w:tc>
        <w:tc>
          <w:tcPr>
            <w:tcW w:w="1655" w:type="dxa"/>
            <w:shd w:val="clear" w:color="auto" w:fill="FFFFFF"/>
          </w:tcPr>
          <w:p w:rsidR="00283EF3" w:rsidRPr="00A5116D" w:rsidRDefault="00283EF3" w:rsidP="004F3959">
            <w:pPr>
              <w:pStyle w:val="TableText"/>
            </w:pPr>
            <w:r>
              <w:rPr>
                <w:rFonts w:hint="eastAsia"/>
              </w:rPr>
              <w:t>CHAR(1)</w:t>
            </w:r>
          </w:p>
        </w:tc>
        <w:tc>
          <w:tcPr>
            <w:tcW w:w="1269" w:type="dxa"/>
            <w:shd w:val="clear" w:color="auto" w:fill="FFFFFF"/>
          </w:tcPr>
          <w:p w:rsidR="00283EF3" w:rsidRPr="007E31C0" w:rsidRDefault="00283EF3" w:rsidP="004F3959">
            <w:pPr>
              <w:pStyle w:val="TableText"/>
            </w:pPr>
            <w:r>
              <w:rPr>
                <w:rFonts w:hint="eastAsia"/>
              </w:rPr>
              <w:t>Y</w:t>
            </w:r>
          </w:p>
        </w:tc>
        <w:tc>
          <w:tcPr>
            <w:tcW w:w="2457" w:type="dxa"/>
            <w:shd w:val="clear" w:color="auto" w:fill="FFFFFF"/>
          </w:tcPr>
          <w:p w:rsidR="00283EF3" w:rsidRDefault="00283EF3" w:rsidP="00063980">
            <w:pPr>
              <w:pStyle w:val="TableText"/>
            </w:pPr>
            <w:r w:rsidRPr="00156A9D">
              <w:rPr>
                <w:rFonts w:hint="eastAsia"/>
                <w:sz w:val="24"/>
                <w:szCs w:val="24"/>
              </w:rPr>
              <w:t>是否支持水印</w:t>
            </w:r>
            <w:r>
              <w:rPr>
                <w:rFonts w:hint="eastAsia"/>
                <w:sz w:val="24"/>
                <w:szCs w:val="24"/>
              </w:rPr>
              <w:t xml:space="preserve"> 0</w:t>
            </w:r>
            <w:r>
              <w:rPr>
                <w:rFonts w:hint="eastAsia"/>
                <w:sz w:val="24"/>
                <w:szCs w:val="24"/>
              </w:rPr>
              <w:t>：不支持水印</w:t>
            </w:r>
            <w:r>
              <w:rPr>
                <w:rFonts w:hint="eastAsia"/>
                <w:sz w:val="24"/>
                <w:szCs w:val="24"/>
              </w:rPr>
              <w:t xml:space="preserve"> 1</w:t>
            </w:r>
            <w:r>
              <w:rPr>
                <w:rFonts w:hint="eastAsia"/>
                <w:sz w:val="24"/>
                <w:szCs w:val="24"/>
              </w:rPr>
              <w:t>：支持水印</w:t>
            </w:r>
          </w:p>
        </w:tc>
      </w:tr>
      <w:tr w:rsidR="00283EF3" w:rsidRPr="0019211A" w:rsidTr="00E154AB">
        <w:trPr>
          <w:cantSplit/>
          <w:jc w:val="center"/>
        </w:trPr>
        <w:tc>
          <w:tcPr>
            <w:tcW w:w="2551" w:type="dxa"/>
            <w:shd w:val="clear" w:color="auto" w:fill="FFFFFF"/>
          </w:tcPr>
          <w:p w:rsidR="00283EF3" w:rsidRPr="00EE73C5" w:rsidRDefault="00283EF3" w:rsidP="00063980">
            <w:pPr>
              <w:pStyle w:val="TableText"/>
            </w:pPr>
            <w:r w:rsidRPr="007157D6">
              <w:rPr>
                <w:sz w:val="24"/>
                <w:szCs w:val="24"/>
              </w:rPr>
              <w:t>hdcpsupport</w:t>
            </w:r>
          </w:p>
        </w:tc>
        <w:tc>
          <w:tcPr>
            <w:tcW w:w="1655" w:type="dxa"/>
            <w:shd w:val="clear" w:color="auto" w:fill="FFFFFF"/>
          </w:tcPr>
          <w:p w:rsidR="00283EF3" w:rsidRPr="00A5116D" w:rsidRDefault="00283EF3" w:rsidP="004F3959">
            <w:pPr>
              <w:pStyle w:val="TableText"/>
            </w:pPr>
            <w:r>
              <w:rPr>
                <w:rFonts w:hint="eastAsia"/>
              </w:rPr>
              <w:t>CHAR(1)</w:t>
            </w:r>
          </w:p>
        </w:tc>
        <w:tc>
          <w:tcPr>
            <w:tcW w:w="1269" w:type="dxa"/>
            <w:shd w:val="clear" w:color="auto" w:fill="FFFFFF"/>
          </w:tcPr>
          <w:p w:rsidR="00283EF3" w:rsidRPr="007E31C0" w:rsidRDefault="00283EF3" w:rsidP="004F3959">
            <w:pPr>
              <w:pStyle w:val="TableText"/>
            </w:pPr>
            <w:r>
              <w:rPr>
                <w:rFonts w:hint="eastAsia"/>
              </w:rPr>
              <w:t>Y</w:t>
            </w:r>
          </w:p>
        </w:tc>
        <w:tc>
          <w:tcPr>
            <w:tcW w:w="2457" w:type="dxa"/>
            <w:shd w:val="clear" w:color="auto" w:fill="FFFFFF"/>
          </w:tcPr>
          <w:p w:rsidR="00283EF3" w:rsidRDefault="00283EF3" w:rsidP="00063980">
            <w:pPr>
              <w:pStyle w:val="TableText"/>
            </w:pPr>
            <w:r w:rsidRPr="007157D6">
              <w:rPr>
                <w:rFonts w:hint="eastAsia"/>
                <w:sz w:val="24"/>
                <w:szCs w:val="24"/>
              </w:rPr>
              <w:t>0</w:t>
            </w:r>
            <w:r w:rsidRPr="007157D6">
              <w:rPr>
                <w:rFonts w:hint="eastAsia"/>
                <w:sz w:val="24"/>
                <w:szCs w:val="24"/>
              </w:rPr>
              <w:t>：不支持</w:t>
            </w:r>
            <w:r w:rsidRPr="007157D6">
              <w:rPr>
                <w:rFonts w:hint="eastAsia"/>
                <w:sz w:val="24"/>
                <w:szCs w:val="24"/>
              </w:rPr>
              <w:t xml:space="preserve"> 1</w:t>
            </w:r>
            <w:r w:rsidRPr="007157D6">
              <w:rPr>
                <w:rFonts w:hint="eastAsia"/>
                <w:sz w:val="24"/>
                <w:szCs w:val="24"/>
              </w:rPr>
              <w:t>：支持</w:t>
            </w:r>
          </w:p>
        </w:tc>
      </w:tr>
      <w:tr w:rsidR="00283EF3" w:rsidRPr="0019211A" w:rsidTr="00E154AB">
        <w:trPr>
          <w:cantSplit/>
          <w:jc w:val="center"/>
        </w:trPr>
        <w:tc>
          <w:tcPr>
            <w:tcW w:w="2551" w:type="dxa"/>
            <w:shd w:val="clear" w:color="auto" w:fill="FFFFFF"/>
          </w:tcPr>
          <w:p w:rsidR="00283EF3" w:rsidRPr="00EE73C5" w:rsidRDefault="00283EF3" w:rsidP="00063980">
            <w:pPr>
              <w:pStyle w:val="TableText"/>
            </w:pPr>
            <w:r>
              <w:rPr>
                <w:rFonts w:hint="eastAsia"/>
                <w:sz w:val="24"/>
                <w:szCs w:val="24"/>
              </w:rPr>
              <w:t>channel</w:t>
            </w:r>
          </w:p>
        </w:tc>
        <w:tc>
          <w:tcPr>
            <w:tcW w:w="1655" w:type="dxa"/>
            <w:shd w:val="clear" w:color="auto" w:fill="FFFFFF"/>
          </w:tcPr>
          <w:p w:rsidR="00283EF3" w:rsidRPr="00A5116D" w:rsidRDefault="00283EF3" w:rsidP="004F3959">
            <w:pPr>
              <w:pStyle w:val="TableText"/>
            </w:pPr>
            <w:r w:rsidRPr="007E31C0">
              <w:t>varchar2(</w:t>
            </w:r>
            <w:r>
              <w:rPr>
                <w:rFonts w:hint="eastAsia"/>
              </w:rPr>
              <w:t>50)</w:t>
            </w:r>
          </w:p>
        </w:tc>
        <w:tc>
          <w:tcPr>
            <w:tcW w:w="1269" w:type="dxa"/>
            <w:shd w:val="clear" w:color="auto" w:fill="FFFFFF"/>
          </w:tcPr>
          <w:p w:rsidR="00283EF3" w:rsidRPr="007E31C0" w:rsidRDefault="00283EF3" w:rsidP="004F3959">
            <w:pPr>
              <w:pStyle w:val="TableText"/>
            </w:pPr>
            <w:r>
              <w:rPr>
                <w:rFonts w:hint="eastAsia"/>
              </w:rPr>
              <w:t>Y</w:t>
            </w:r>
          </w:p>
        </w:tc>
        <w:tc>
          <w:tcPr>
            <w:tcW w:w="2457" w:type="dxa"/>
            <w:shd w:val="clear" w:color="auto" w:fill="FFFFFF"/>
          </w:tcPr>
          <w:p w:rsidR="00283EF3" w:rsidRDefault="00283EF3" w:rsidP="00063980">
            <w:pPr>
              <w:pStyle w:val="TableText"/>
            </w:pPr>
            <w:r>
              <w:rPr>
                <w:rFonts w:hint="eastAsia"/>
                <w:sz w:val="24"/>
                <w:szCs w:val="24"/>
              </w:rPr>
              <w:t>1.PC</w:t>
            </w:r>
            <w:r>
              <w:rPr>
                <w:rFonts w:hint="eastAsia"/>
                <w:sz w:val="24"/>
                <w:szCs w:val="24"/>
              </w:rPr>
              <w:t>屏</w:t>
            </w:r>
            <w:r>
              <w:rPr>
                <w:rFonts w:hint="eastAsia"/>
                <w:sz w:val="24"/>
                <w:szCs w:val="24"/>
              </w:rPr>
              <w:t xml:space="preserve"> 3.OTT</w:t>
            </w:r>
            <w:r>
              <w:rPr>
                <w:rFonts w:hint="eastAsia"/>
                <w:sz w:val="24"/>
                <w:szCs w:val="24"/>
              </w:rPr>
              <w:t>屏</w:t>
            </w:r>
          </w:p>
        </w:tc>
      </w:tr>
      <w:tr w:rsidR="00283EF3" w:rsidRPr="0019211A" w:rsidTr="00E154AB">
        <w:trPr>
          <w:cantSplit/>
          <w:jc w:val="center"/>
        </w:trPr>
        <w:tc>
          <w:tcPr>
            <w:tcW w:w="2551" w:type="dxa"/>
            <w:shd w:val="clear" w:color="auto" w:fill="FFFFFF"/>
          </w:tcPr>
          <w:p w:rsidR="00283EF3" w:rsidRPr="00EE73C5" w:rsidRDefault="00283EF3" w:rsidP="00063980">
            <w:pPr>
              <w:pStyle w:val="TableText"/>
            </w:pPr>
            <w:r w:rsidRPr="002E2CF1">
              <w:rPr>
                <w:sz w:val="24"/>
                <w:szCs w:val="24"/>
              </w:rPr>
              <w:t>difination</w:t>
            </w:r>
          </w:p>
        </w:tc>
        <w:tc>
          <w:tcPr>
            <w:tcW w:w="1655" w:type="dxa"/>
            <w:shd w:val="clear" w:color="auto" w:fill="FFFFFF"/>
          </w:tcPr>
          <w:p w:rsidR="00283EF3" w:rsidRPr="00A5116D" w:rsidRDefault="00283EF3" w:rsidP="00063980">
            <w:pPr>
              <w:pStyle w:val="TableText"/>
            </w:pPr>
            <w:r>
              <w:rPr>
                <w:rFonts w:hint="eastAsia"/>
              </w:rPr>
              <w:t>Number(10)</w:t>
            </w:r>
          </w:p>
        </w:tc>
        <w:tc>
          <w:tcPr>
            <w:tcW w:w="1269" w:type="dxa"/>
            <w:shd w:val="clear" w:color="auto" w:fill="FFFFFF"/>
          </w:tcPr>
          <w:p w:rsidR="00283EF3" w:rsidRPr="007E31C0" w:rsidRDefault="00283EF3" w:rsidP="00063980">
            <w:pPr>
              <w:pStyle w:val="TableText"/>
            </w:pPr>
            <w:r>
              <w:rPr>
                <w:rFonts w:hint="eastAsia"/>
              </w:rPr>
              <w:t>Y</w:t>
            </w:r>
          </w:p>
        </w:tc>
        <w:tc>
          <w:tcPr>
            <w:tcW w:w="2457" w:type="dxa"/>
            <w:shd w:val="clear" w:color="auto" w:fill="FFFFFF"/>
          </w:tcPr>
          <w:p w:rsidR="00283EF3" w:rsidRDefault="00283EF3" w:rsidP="00063980">
            <w:pPr>
              <w:pStyle w:val="TableText"/>
            </w:pPr>
            <w:r>
              <w:rPr>
                <w:rFonts w:hint="eastAsia"/>
                <w:sz w:val="24"/>
                <w:szCs w:val="24"/>
              </w:rPr>
              <w:t>高清度标识</w:t>
            </w:r>
            <w:r>
              <w:rPr>
                <w:rFonts w:hint="eastAsia"/>
                <w:sz w:val="24"/>
                <w:szCs w:val="24"/>
              </w:rPr>
              <w:t>0</w:t>
            </w:r>
            <w:r>
              <w:rPr>
                <w:rFonts w:hint="eastAsia"/>
                <w:sz w:val="24"/>
                <w:szCs w:val="24"/>
              </w:rPr>
              <w:t>：标清</w:t>
            </w:r>
            <w:r>
              <w:rPr>
                <w:rFonts w:hint="eastAsia"/>
                <w:sz w:val="24"/>
                <w:szCs w:val="24"/>
              </w:rPr>
              <w:t xml:space="preserve"> 1</w:t>
            </w:r>
            <w:r>
              <w:rPr>
                <w:rFonts w:hint="eastAsia"/>
                <w:sz w:val="24"/>
                <w:szCs w:val="24"/>
              </w:rPr>
              <w:t>：高清</w:t>
            </w:r>
          </w:p>
        </w:tc>
      </w:tr>
      <w:tr w:rsidR="00CC6682" w:rsidRPr="0019211A" w:rsidTr="00E154AB">
        <w:trPr>
          <w:cantSplit/>
          <w:jc w:val="center"/>
        </w:trPr>
        <w:tc>
          <w:tcPr>
            <w:tcW w:w="2551" w:type="dxa"/>
            <w:shd w:val="clear" w:color="auto" w:fill="FFFFFF"/>
          </w:tcPr>
          <w:p w:rsidR="00CC6682" w:rsidRPr="00EE73C5" w:rsidRDefault="00CC6682" w:rsidP="00063980">
            <w:pPr>
              <w:pStyle w:val="TableText"/>
            </w:pPr>
            <w:r w:rsidRPr="00F04159">
              <w:rPr>
                <w:sz w:val="24"/>
                <w:szCs w:val="24"/>
              </w:rPr>
              <w:t>CGSM_A</w:t>
            </w:r>
          </w:p>
        </w:tc>
        <w:tc>
          <w:tcPr>
            <w:tcW w:w="1655" w:type="dxa"/>
            <w:shd w:val="clear" w:color="auto" w:fill="FFFFFF"/>
          </w:tcPr>
          <w:p w:rsidR="00CC6682" w:rsidRPr="00A5116D" w:rsidRDefault="00CC6682" w:rsidP="004F3959">
            <w:pPr>
              <w:pStyle w:val="TableText"/>
            </w:pPr>
            <w:r w:rsidRPr="007E31C0">
              <w:t>varchar2(</w:t>
            </w:r>
            <w:r>
              <w:rPr>
                <w:rFonts w:hint="eastAsia"/>
              </w:rPr>
              <w:t>1024</w:t>
            </w:r>
            <w:r w:rsidRPr="007E31C0">
              <w:t>)</w:t>
            </w:r>
          </w:p>
        </w:tc>
        <w:tc>
          <w:tcPr>
            <w:tcW w:w="1269" w:type="dxa"/>
            <w:shd w:val="clear" w:color="auto" w:fill="FFFFFF"/>
          </w:tcPr>
          <w:p w:rsidR="00CC6682" w:rsidRPr="007E31C0" w:rsidRDefault="00CC6682" w:rsidP="004F3959">
            <w:pPr>
              <w:pStyle w:val="TableText"/>
            </w:pPr>
            <w:r>
              <w:rPr>
                <w:rFonts w:hint="eastAsia"/>
              </w:rPr>
              <w:t>Y</w:t>
            </w:r>
          </w:p>
        </w:tc>
        <w:tc>
          <w:tcPr>
            <w:tcW w:w="2457" w:type="dxa"/>
            <w:shd w:val="clear" w:color="auto" w:fill="FFFFFF"/>
          </w:tcPr>
          <w:p w:rsidR="00CC6682" w:rsidRDefault="00CC6682" w:rsidP="00063980">
            <w:pPr>
              <w:pStyle w:val="TableText"/>
            </w:pPr>
            <w:r>
              <w:rPr>
                <w:rFonts w:hint="eastAsia"/>
                <w:sz w:val="24"/>
                <w:szCs w:val="24"/>
              </w:rPr>
              <w:t>是否支持</w:t>
            </w:r>
            <w:r>
              <w:rPr>
                <w:rFonts w:hint="eastAsia"/>
                <w:sz w:val="24"/>
                <w:szCs w:val="24"/>
              </w:rPr>
              <w:t>CGSM</w:t>
            </w:r>
          </w:p>
        </w:tc>
      </w:tr>
      <w:tr w:rsidR="00CC6682" w:rsidRPr="0019211A" w:rsidTr="00E154AB">
        <w:trPr>
          <w:cantSplit/>
          <w:jc w:val="center"/>
        </w:trPr>
        <w:tc>
          <w:tcPr>
            <w:tcW w:w="2551" w:type="dxa"/>
            <w:shd w:val="clear" w:color="auto" w:fill="FFFFFF"/>
          </w:tcPr>
          <w:p w:rsidR="00CC6682" w:rsidRPr="00EE73C5" w:rsidRDefault="00CC6682" w:rsidP="00063980">
            <w:pPr>
              <w:pStyle w:val="TableText"/>
            </w:pPr>
            <w:r w:rsidRPr="00F04159">
              <w:rPr>
                <w:sz w:val="24"/>
                <w:szCs w:val="24"/>
              </w:rPr>
              <w:t>FCCStatus</w:t>
            </w:r>
          </w:p>
        </w:tc>
        <w:tc>
          <w:tcPr>
            <w:tcW w:w="1655" w:type="dxa"/>
            <w:shd w:val="clear" w:color="auto" w:fill="FFFFFF"/>
          </w:tcPr>
          <w:p w:rsidR="00CC6682" w:rsidRPr="00A5116D" w:rsidRDefault="00CC6682" w:rsidP="004F3959">
            <w:pPr>
              <w:pStyle w:val="TableText"/>
            </w:pPr>
            <w:r w:rsidRPr="007E31C0">
              <w:t>varchar2(</w:t>
            </w:r>
            <w:r>
              <w:rPr>
                <w:rFonts w:hint="eastAsia"/>
              </w:rPr>
              <w:t>1024</w:t>
            </w:r>
            <w:r w:rsidRPr="007E31C0">
              <w:t>)</w:t>
            </w:r>
          </w:p>
        </w:tc>
        <w:tc>
          <w:tcPr>
            <w:tcW w:w="1269" w:type="dxa"/>
            <w:shd w:val="clear" w:color="auto" w:fill="FFFFFF"/>
          </w:tcPr>
          <w:p w:rsidR="00CC6682" w:rsidRPr="007E31C0" w:rsidRDefault="00CC6682" w:rsidP="004F3959">
            <w:pPr>
              <w:pStyle w:val="TableText"/>
            </w:pPr>
            <w:r>
              <w:rPr>
                <w:rFonts w:hint="eastAsia"/>
              </w:rPr>
              <w:t>Y</w:t>
            </w:r>
          </w:p>
        </w:tc>
        <w:tc>
          <w:tcPr>
            <w:tcW w:w="2457" w:type="dxa"/>
            <w:shd w:val="clear" w:color="auto" w:fill="FFFFFF"/>
          </w:tcPr>
          <w:p w:rsidR="00CC6682" w:rsidRDefault="00CC6682" w:rsidP="00063980">
            <w:pPr>
              <w:pStyle w:val="TableText"/>
            </w:pPr>
            <w:r>
              <w:rPr>
                <w:rFonts w:hint="eastAsia"/>
                <w:sz w:val="24"/>
                <w:szCs w:val="24"/>
              </w:rPr>
              <w:t>是否支持</w:t>
            </w:r>
            <w:r>
              <w:rPr>
                <w:rFonts w:hint="eastAsia"/>
                <w:sz w:val="24"/>
                <w:szCs w:val="24"/>
              </w:rPr>
              <w:t>FCC</w:t>
            </w:r>
          </w:p>
        </w:tc>
      </w:tr>
      <w:tr w:rsidR="00CC6682" w:rsidRPr="0019211A" w:rsidTr="00E154AB">
        <w:trPr>
          <w:cantSplit/>
          <w:jc w:val="center"/>
        </w:trPr>
        <w:tc>
          <w:tcPr>
            <w:tcW w:w="2551" w:type="dxa"/>
            <w:shd w:val="clear" w:color="auto" w:fill="FFFFFF"/>
          </w:tcPr>
          <w:p w:rsidR="00CC6682" w:rsidRPr="00EE73C5" w:rsidRDefault="00CC6682" w:rsidP="00063980">
            <w:pPr>
              <w:pStyle w:val="TableText"/>
            </w:pPr>
            <w:r>
              <w:rPr>
                <w:rFonts w:hint="eastAsia"/>
                <w:sz w:val="24"/>
                <w:szCs w:val="24"/>
              </w:rPr>
              <w:t>c</w:t>
            </w:r>
            <w:r w:rsidRPr="00F04159">
              <w:rPr>
                <w:sz w:val="24"/>
                <w:szCs w:val="24"/>
              </w:rPr>
              <w:t>pvrenable</w:t>
            </w:r>
          </w:p>
        </w:tc>
        <w:tc>
          <w:tcPr>
            <w:tcW w:w="1655" w:type="dxa"/>
            <w:shd w:val="clear" w:color="auto" w:fill="FFFFFF"/>
          </w:tcPr>
          <w:p w:rsidR="00CC6682" w:rsidRPr="00A5116D" w:rsidRDefault="00CC6682" w:rsidP="004F3959">
            <w:pPr>
              <w:pStyle w:val="TableText"/>
            </w:pPr>
            <w:r>
              <w:rPr>
                <w:rFonts w:hint="eastAsia"/>
              </w:rPr>
              <w:t>CHAR(1)</w:t>
            </w:r>
          </w:p>
        </w:tc>
        <w:tc>
          <w:tcPr>
            <w:tcW w:w="1269" w:type="dxa"/>
            <w:shd w:val="clear" w:color="auto" w:fill="FFFFFF"/>
          </w:tcPr>
          <w:p w:rsidR="00CC6682" w:rsidRPr="007E31C0" w:rsidRDefault="00CC6682" w:rsidP="004F3959">
            <w:pPr>
              <w:pStyle w:val="TableText"/>
            </w:pPr>
            <w:r>
              <w:rPr>
                <w:rFonts w:hint="eastAsia"/>
              </w:rPr>
              <w:t>Y</w:t>
            </w:r>
          </w:p>
        </w:tc>
        <w:tc>
          <w:tcPr>
            <w:tcW w:w="2457" w:type="dxa"/>
            <w:shd w:val="clear" w:color="auto" w:fill="FFFFFF"/>
          </w:tcPr>
          <w:p w:rsidR="00CC6682" w:rsidRDefault="00CC6682" w:rsidP="00063980">
            <w:pPr>
              <w:pStyle w:val="TableText"/>
            </w:pPr>
            <w:r>
              <w:rPr>
                <w:rFonts w:hint="eastAsia"/>
                <w:sz w:val="24"/>
                <w:szCs w:val="24"/>
              </w:rPr>
              <w:t>客户端时移</w:t>
            </w:r>
            <w:r w:rsidRPr="00F04159">
              <w:rPr>
                <w:rFonts w:hint="eastAsia"/>
                <w:sz w:val="24"/>
                <w:szCs w:val="24"/>
              </w:rPr>
              <w:t>特性是否开启</w:t>
            </w:r>
            <w:r w:rsidRPr="00F04159">
              <w:rPr>
                <w:rFonts w:hint="eastAsia"/>
                <w:sz w:val="24"/>
                <w:szCs w:val="24"/>
              </w:rPr>
              <w:t xml:space="preserve"> 0</w:t>
            </w:r>
            <w:r w:rsidRPr="00F04159">
              <w:rPr>
                <w:rFonts w:hint="eastAsia"/>
                <w:sz w:val="24"/>
                <w:szCs w:val="24"/>
              </w:rPr>
              <w:t>：不开启</w:t>
            </w:r>
            <w:r w:rsidRPr="00F04159">
              <w:rPr>
                <w:rFonts w:hint="eastAsia"/>
                <w:sz w:val="24"/>
                <w:szCs w:val="24"/>
              </w:rPr>
              <w:t xml:space="preserve"> 1</w:t>
            </w:r>
            <w:r w:rsidRPr="00F04159">
              <w:rPr>
                <w:rFonts w:hint="eastAsia"/>
                <w:sz w:val="24"/>
                <w:szCs w:val="24"/>
              </w:rPr>
              <w:t>：开启</w:t>
            </w:r>
          </w:p>
        </w:tc>
      </w:tr>
      <w:tr w:rsidR="00CC6682" w:rsidRPr="0019211A" w:rsidTr="00E154AB">
        <w:trPr>
          <w:cantSplit/>
          <w:jc w:val="center"/>
        </w:trPr>
        <w:tc>
          <w:tcPr>
            <w:tcW w:w="2551" w:type="dxa"/>
            <w:shd w:val="clear" w:color="auto" w:fill="FFFFFF"/>
          </w:tcPr>
          <w:p w:rsidR="00CC6682" w:rsidRPr="00EE73C5" w:rsidRDefault="00CC6682" w:rsidP="00063980">
            <w:pPr>
              <w:pStyle w:val="TableText"/>
            </w:pPr>
            <w:r>
              <w:rPr>
                <w:rFonts w:hint="eastAsia"/>
                <w:sz w:val="24"/>
                <w:szCs w:val="24"/>
              </w:rPr>
              <w:t>n</w:t>
            </w:r>
            <w:r w:rsidRPr="00F04159">
              <w:rPr>
                <w:sz w:val="24"/>
                <w:szCs w:val="24"/>
              </w:rPr>
              <w:t>pvrenable</w:t>
            </w:r>
          </w:p>
        </w:tc>
        <w:tc>
          <w:tcPr>
            <w:tcW w:w="1655" w:type="dxa"/>
            <w:shd w:val="clear" w:color="auto" w:fill="FFFFFF"/>
          </w:tcPr>
          <w:p w:rsidR="00CC6682" w:rsidRPr="00A5116D" w:rsidRDefault="00CC6682" w:rsidP="004F3959">
            <w:pPr>
              <w:pStyle w:val="TableText"/>
            </w:pPr>
            <w:r>
              <w:rPr>
                <w:rFonts w:hint="eastAsia"/>
              </w:rPr>
              <w:t>CHAR(1)</w:t>
            </w:r>
          </w:p>
        </w:tc>
        <w:tc>
          <w:tcPr>
            <w:tcW w:w="1269" w:type="dxa"/>
            <w:shd w:val="clear" w:color="auto" w:fill="FFFFFF"/>
          </w:tcPr>
          <w:p w:rsidR="00CC6682" w:rsidRPr="007E31C0" w:rsidRDefault="00CC6682" w:rsidP="004F3959">
            <w:pPr>
              <w:pStyle w:val="TableText"/>
            </w:pPr>
            <w:r>
              <w:rPr>
                <w:rFonts w:hint="eastAsia"/>
              </w:rPr>
              <w:t>Y</w:t>
            </w:r>
          </w:p>
        </w:tc>
        <w:tc>
          <w:tcPr>
            <w:tcW w:w="2457" w:type="dxa"/>
            <w:shd w:val="clear" w:color="auto" w:fill="FFFFFF"/>
          </w:tcPr>
          <w:p w:rsidR="00CC6682" w:rsidRDefault="00CC6682" w:rsidP="00063980">
            <w:pPr>
              <w:pStyle w:val="TableText"/>
            </w:pPr>
            <w:r>
              <w:rPr>
                <w:rFonts w:hint="eastAsia"/>
                <w:sz w:val="24"/>
                <w:szCs w:val="24"/>
              </w:rPr>
              <w:t>服务端时移</w:t>
            </w:r>
            <w:r w:rsidRPr="00F04159">
              <w:rPr>
                <w:rFonts w:hint="eastAsia"/>
                <w:sz w:val="24"/>
                <w:szCs w:val="24"/>
              </w:rPr>
              <w:t>特性是否开启</w:t>
            </w:r>
            <w:r w:rsidRPr="00F04159">
              <w:rPr>
                <w:rFonts w:hint="eastAsia"/>
                <w:sz w:val="24"/>
                <w:szCs w:val="24"/>
              </w:rPr>
              <w:t xml:space="preserve"> 0</w:t>
            </w:r>
            <w:r w:rsidRPr="00F04159">
              <w:rPr>
                <w:rFonts w:hint="eastAsia"/>
                <w:sz w:val="24"/>
                <w:szCs w:val="24"/>
              </w:rPr>
              <w:t>：不开启</w:t>
            </w:r>
            <w:r w:rsidRPr="00F04159">
              <w:rPr>
                <w:rFonts w:hint="eastAsia"/>
                <w:sz w:val="24"/>
                <w:szCs w:val="24"/>
              </w:rPr>
              <w:t xml:space="preserve"> 1</w:t>
            </w:r>
            <w:r w:rsidRPr="00F04159">
              <w:rPr>
                <w:rFonts w:hint="eastAsia"/>
                <w:sz w:val="24"/>
                <w:szCs w:val="24"/>
              </w:rPr>
              <w:t>：开启</w:t>
            </w:r>
          </w:p>
        </w:tc>
      </w:tr>
      <w:tr w:rsidR="00CC6682" w:rsidRPr="0019211A" w:rsidTr="00E154AB">
        <w:trPr>
          <w:cantSplit/>
          <w:jc w:val="center"/>
        </w:trPr>
        <w:tc>
          <w:tcPr>
            <w:tcW w:w="2551" w:type="dxa"/>
            <w:shd w:val="clear" w:color="auto" w:fill="FFFFFF"/>
          </w:tcPr>
          <w:p w:rsidR="00CC6682" w:rsidRPr="00EE73C5" w:rsidRDefault="00CC6682" w:rsidP="00063980">
            <w:pPr>
              <w:pStyle w:val="TableText"/>
            </w:pPr>
            <w:r>
              <w:rPr>
                <w:rFonts w:hint="eastAsia"/>
                <w:sz w:val="24"/>
                <w:szCs w:val="24"/>
              </w:rPr>
              <w:lastRenderedPageBreak/>
              <w:t>c</w:t>
            </w:r>
            <w:r w:rsidRPr="00F04159">
              <w:rPr>
                <w:sz w:val="24"/>
                <w:szCs w:val="24"/>
              </w:rPr>
              <w:t>pltvenable</w:t>
            </w:r>
          </w:p>
        </w:tc>
        <w:tc>
          <w:tcPr>
            <w:tcW w:w="1655" w:type="dxa"/>
            <w:shd w:val="clear" w:color="auto" w:fill="FFFFFF"/>
          </w:tcPr>
          <w:p w:rsidR="00CC6682" w:rsidRPr="00A5116D" w:rsidRDefault="00CC6682" w:rsidP="004F3959">
            <w:pPr>
              <w:pStyle w:val="TableText"/>
            </w:pPr>
            <w:r>
              <w:rPr>
                <w:rFonts w:hint="eastAsia"/>
              </w:rPr>
              <w:t>CHAR(1)</w:t>
            </w:r>
          </w:p>
        </w:tc>
        <w:tc>
          <w:tcPr>
            <w:tcW w:w="1269" w:type="dxa"/>
            <w:shd w:val="clear" w:color="auto" w:fill="FFFFFF"/>
          </w:tcPr>
          <w:p w:rsidR="00CC6682" w:rsidRPr="007E31C0" w:rsidRDefault="00CC6682" w:rsidP="004F3959">
            <w:pPr>
              <w:pStyle w:val="TableText"/>
            </w:pPr>
            <w:r>
              <w:rPr>
                <w:rFonts w:hint="eastAsia"/>
              </w:rPr>
              <w:t>Y</w:t>
            </w:r>
          </w:p>
        </w:tc>
        <w:tc>
          <w:tcPr>
            <w:tcW w:w="2457" w:type="dxa"/>
            <w:shd w:val="clear" w:color="auto" w:fill="FFFFFF"/>
          </w:tcPr>
          <w:p w:rsidR="00CC6682" w:rsidRDefault="00CC6682" w:rsidP="00063980">
            <w:pPr>
              <w:pStyle w:val="TableText"/>
            </w:pPr>
            <w:r>
              <w:rPr>
                <w:rFonts w:hint="eastAsia"/>
                <w:sz w:val="24"/>
                <w:szCs w:val="24"/>
              </w:rPr>
              <w:t>客户端录制</w:t>
            </w:r>
            <w:r w:rsidRPr="00F04159">
              <w:rPr>
                <w:rFonts w:hint="eastAsia"/>
                <w:sz w:val="24"/>
                <w:szCs w:val="24"/>
              </w:rPr>
              <w:t>特性是否开启</w:t>
            </w:r>
            <w:r w:rsidRPr="00F04159">
              <w:rPr>
                <w:rFonts w:hint="eastAsia"/>
                <w:sz w:val="24"/>
                <w:szCs w:val="24"/>
              </w:rPr>
              <w:t xml:space="preserve"> 0</w:t>
            </w:r>
            <w:r w:rsidRPr="00F04159">
              <w:rPr>
                <w:rFonts w:hint="eastAsia"/>
                <w:sz w:val="24"/>
                <w:szCs w:val="24"/>
              </w:rPr>
              <w:t>：不开启</w:t>
            </w:r>
            <w:r w:rsidRPr="00F04159">
              <w:rPr>
                <w:rFonts w:hint="eastAsia"/>
                <w:sz w:val="24"/>
                <w:szCs w:val="24"/>
              </w:rPr>
              <w:t xml:space="preserve"> 1</w:t>
            </w:r>
            <w:r w:rsidRPr="00F04159">
              <w:rPr>
                <w:rFonts w:hint="eastAsia"/>
                <w:sz w:val="24"/>
                <w:szCs w:val="24"/>
              </w:rPr>
              <w:t>：开启</w:t>
            </w:r>
          </w:p>
        </w:tc>
      </w:tr>
      <w:tr w:rsidR="00CC6682" w:rsidRPr="0019211A" w:rsidTr="00E154AB">
        <w:trPr>
          <w:cantSplit/>
          <w:jc w:val="center"/>
        </w:trPr>
        <w:tc>
          <w:tcPr>
            <w:tcW w:w="2551" w:type="dxa"/>
            <w:shd w:val="clear" w:color="auto" w:fill="FFFFFF"/>
          </w:tcPr>
          <w:p w:rsidR="00CC6682" w:rsidRPr="00EE73C5" w:rsidRDefault="00CC6682" w:rsidP="00063980">
            <w:pPr>
              <w:pStyle w:val="TableText"/>
            </w:pPr>
            <w:r>
              <w:rPr>
                <w:rFonts w:hint="eastAsia"/>
                <w:sz w:val="24"/>
                <w:szCs w:val="24"/>
              </w:rPr>
              <w:t>n</w:t>
            </w:r>
            <w:r w:rsidRPr="00F04159">
              <w:rPr>
                <w:sz w:val="24"/>
                <w:szCs w:val="24"/>
              </w:rPr>
              <w:t>pltvenable</w:t>
            </w:r>
          </w:p>
        </w:tc>
        <w:tc>
          <w:tcPr>
            <w:tcW w:w="1655" w:type="dxa"/>
            <w:shd w:val="clear" w:color="auto" w:fill="FFFFFF"/>
          </w:tcPr>
          <w:p w:rsidR="00CC6682" w:rsidRPr="00A5116D" w:rsidRDefault="00CC6682" w:rsidP="004F3959">
            <w:pPr>
              <w:pStyle w:val="TableText"/>
            </w:pPr>
            <w:r>
              <w:rPr>
                <w:rFonts w:hint="eastAsia"/>
              </w:rPr>
              <w:t>CHAR(1)</w:t>
            </w:r>
          </w:p>
        </w:tc>
        <w:tc>
          <w:tcPr>
            <w:tcW w:w="1269" w:type="dxa"/>
            <w:shd w:val="clear" w:color="auto" w:fill="FFFFFF"/>
          </w:tcPr>
          <w:p w:rsidR="00CC6682" w:rsidRPr="007E31C0" w:rsidRDefault="00CC6682" w:rsidP="004F3959">
            <w:pPr>
              <w:pStyle w:val="TableText"/>
            </w:pPr>
            <w:r>
              <w:rPr>
                <w:rFonts w:hint="eastAsia"/>
              </w:rPr>
              <w:t>Y</w:t>
            </w:r>
          </w:p>
        </w:tc>
        <w:tc>
          <w:tcPr>
            <w:tcW w:w="2457" w:type="dxa"/>
            <w:shd w:val="clear" w:color="auto" w:fill="FFFFFF"/>
          </w:tcPr>
          <w:p w:rsidR="00CC6682" w:rsidRDefault="00CC6682" w:rsidP="00063980">
            <w:pPr>
              <w:pStyle w:val="TableText"/>
            </w:pPr>
            <w:r>
              <w:rPr>
                <w:rFonts w:hint="eastAsia"/>
                <w:sz w:val="24"/>
                <w:szCs w:val="24"/>
              </w:rPr>
              <w:t>服务端录制</w:t>
            </w:r>
            <w:r w:rsidRPr="00F04159">
              <w:rPr>
                <w:rFonts w:hint="eastAsia"/>
                <w:sz w:val="24"/>
                <w:szCs w:val="24"/>
              </w:rPr>
              <w:t>特性是否开启</w:t>
            </w:r>
            <w:r w:rsidRPr="00F04159">
              <w:rPr>
                <w:rFonts w:hint="eastAsia"/>
                <w:sz w:val="24"/>
                <w:szCs w:val="24"/>
              </w:rPr>
              <w:t xml:space="preserve"> 0</w:t>
            </w:r>
            <w:r w:rsidRPr="00F04159">
              <w:rPr>
                <w:rFonts w:hint="eastAsia"/>
                <w:sz w:val="24"/>
                <w:szCs w:val="24"/>
              </w:rPr>
              <w:t>：不开启</w:t>
            </w:r>
            <w:r w:rsidRPr="00F04159">
              <w:rPr>
                <w:rFonts w:hint="eastAsia"/>
                <w:sz w:val="24"/>
                <w:szCs w:val="24"/>
              </w:rPr>
              <w:t xml:space="preserve"> 1</w:t>
            </w:r>
            <w:r w:rsidRPr="00F04159">
              <w:rPr>
                <w:rFonts w:hint="eastAsia"/>
                <w:sz w:val="24"/>
                <w:szCs w:val="24"/>
              </w:rPr>
              <w:t>：开启</w:t>
            </w:r>
          </w:p>
        </w:tc>
      </w:tr>
      <w:tr w:rsidR="00CC6682" w:rsidRPr="0019211A" w:rsidTr="00E154AB">
        <w:trPr>
          <w:cantSplit/>
          <w:jc w:val="center"/>
        </w:trPr>
        <w:tc>
          <w:tcPr>
            <w:tcW w:w="2551" w:type="dxa"/>
            <w:shd w:val="clear" w:color="auto" w:fill="FFFFFF"/>
          </w:tcPr>
          <w:p w:rsidR="00CC6682" w:rsidRPr="00EE73C5" w:rsidRDefault="00CC6682" w:rsidP="00063980">
            <w:pPr>
              <w:pStyle w:val="TableText"/>
            </w:pPr>
            <w:r>
              <w:rPr>
                <w:rFonts w:hint="eastAsia"/>
                <w:sz w:val="24"/>
                <w:szCs w:val="24"/>
              </w:rPr>
              <w:t>t</w:t>
            </w:r>
            <w:r w:rsidRPr="00F04159">
              <w:rPr>
                <w:sz w:val="24"/>
                <w:szCs w:val="24"/>
              </w:rPr>
              <w:t>vodenable</w:t>
            </w:r>
          </w:p>
        </w:tc>
        <w:tc>
          <w:tcPr>
            <w:tcW w:w="1655" w:type="dxa"/>
            <w:shd w:val="clear" w:color="auto" w:fill="FFFFFF"/>
          </w:tcPr>
          <w:p w:rsidR="00CC6682" w:rsidRPr="00A5116D" w:rsidRDefault="00CC6682" w:rsidP="004F3959">
            <w:pPr>
              <w:pStyle w:val="TableText"/>
            </w:pPr>
            <w:r>
              <w:rPr>
                <w:rFonts w:hint="eastAsia"/>
              </w:rPr>
              <w:t>CHAR(1)</w:t>
            </w:r>
          </w:p>
        </w:tc>
        <w:tc>
          <w:tcPr>
            <w:tcW w:w="1269" w:type="dxa"/>
            <w:shd w:val="clear" w:color="auto" w:fill="FFFFFF"/>
          </w:tcPr>
          <w:p w:rsidR="00CC6682" w:rsidRPr="007E31C0" w:rsidRDefault="00CC6682" w:rsidP="004F3959">
            <w:pPr>
              <w:pStyle w:val="TableText"/>
            </w:pPr>
            <w:r>
              <w:rPr>
                <w:rFonts w:hint="eastAsia"/>
              </w:rPr>
              <w:t>Y</w:t>
            </w:r>
          </w:p>
        </w:tc>
        <w:tc>
          <w:tcPr>
            <w:tcW w:w="2457" w:type="dxa"/>
            <w:shd w:val="clear" w:color="auto" w:fill="FFFFFF"/>
          </w:tcPr>
          <w:p w:rsidR="00CC6682" w:rsidRDefault="00CC6682" w:rsidP="00063980">
            <w:pPr>
              <w:pStyle w:val="TableText"/>
            </w:pPr>
            <w:r>
              <w:rPr>
                <w:rFonts w:hint="eastAsia"/>
                <w:sz w:val="24"/>
                <w:szCs w:val="24"/>
              </w:rPr>
              <w:t>录播</w:t>
            </w:r>
            <w:r w:rsidRPr="00F04159">
              <w:rPr>
                <w:rFonts w:hint="eastAsia"/>
                <w:sz w:val="24"/>
                <w:szCs w:val="24"/>
              </w:rPr>
              <w:t>特性是否开启</w:t>
            </w:r>
            <w:r w:rsidRPr="00F04159">
              <w:rPr>
                <w:rFonts w:hint="eastAsia"/>
                <w:sz w:val="24"/>
                <w:szCs w:val="24"/>
              </w:rPr>
              <w:t xml:space="preserve"> 0</w:t>
            </w:r>
            <w:r w:rsidRPr="00F04159">
              <w:rPr>
                <w:rFonts w:hint="eastAsia"/>
                <w:sz w:val="24"/>
                <w:szCs w:val="24"/>
              </w:rPr>
              <w:t>：不开启</w:t>
            </w:r>
            <w:r w:rsidRPr="00F04159">
              <w:rPr>
                <w:rFonts w:hint="eastAsia"/>
                <w:sz w:val="24"/>
                <w:szCs w:val="24"/>
              </w:rPr>
              <w:t xml:space="preserve"> 1</w:t>
            </w:r>
            <w:r w:rsidRPr="00F04159">
              <w:rPr>
                <w:rFonts w:hint="eastAsia"/>
                <w:sz w:val="24"/>
                <w:szCs w:val="24"/>
              </w:rPr>
              <w:t>：开启</w:t>
            </w:r>
          </w:p>
        </w:tc>
      </w:tr>
      <w:tr w:rsidR="00CC6682" w:rsidRPr="0019211A" w:rsidTr="00E154AB">
        <w:trPr>
          <w:cantSplit/>
          <w:jc w:val="center"/>
        </w:trPr>
        <w:tc>
          <w:tcPr>
            <w:tcW w:w="2551" w:type="dxa"/>
            <w:shd w:val="clear" w:color="auto" w:fill="FFFFFF"/>
          </w:tcPr>
          <w:p w:rsidR="00CC6682" w:rsidRPr="00EE73C5" w:rsidRDefault="00CC6682" w:rsidP="00063980">
            <w:pPr>
              <w:pStyle w:val="TableText"/>
            </w:pPr>
            <w:r>
              <w:rPr>
                <w:rFonts w:hint="eastAsia"/>
                <w:sz w:val="24"/>
                <w:szCs w:val="24"/>
              </w:rPr>
              <w:t>w</w:t>
            </w:r>
            <w:r w:rsidRPr="00F04159">
              <w:rPr>
                <w:sz w:val="24"/>
                <w:szCs w:val="24"/>
              </w:rPr>
              <w:t>ebTVType</w:t>
            </w:r>
          </w:p>
        </w:tc>
        <w:tc>
          <w:tcPr>
            <w:tcW w:w="1655" w:type="dxa"/>
            <w:shd w:val="clear" w:color="auto" w:fill="FFFFFF"/>
          </w:tcPr>
          <w:p w:rsidR="00CC6682" w:rsidRPr="00A5116D" w:rsidRDefault="00CC6682" w:rsidP="00063980">
            <w:pPr>
              <w:pStyle w:val="TableText"/>
            </w:pPr>
            <w:r>
              <w:rPr>
                <w:rFonts w:hint="eastAsia"/>
              </w:rPr>
              <w:t>Number(4)</w:t>
            </w:r>
          </w:p>
        </w:tc>
        <w:tc>
          <w:tcPr>
            <w:tcW w:w="1269" w:type="dxa"/>
            <w:shd w:val="clear" w:color="auto" w:fill="FFFFFF"/>
          </w:tcPr>
          <w:p w:rsidR="00CC6682" w:rsidRDefault="00CC6682">
            <w:r w:rsidRPr="005F752E">
              <w:rPr>
                <w:rFonts w:hint="eastAsia"/>
              </w:rPr>
              <w:t>Y</w:t>
            </w:r>
          </w:p>
        </w:tc>
        <w:tc>
          <w:tcPr>
            <w:tcW w:w="2457" w:type="dxa"/>
            <w:shd w:val="clear" w:color="auto" w:fill="FFFFFF"/>
          </w:tcPr>
          <w:p w:rsidR="00CC6682" w:rsidRDefault="00CC6682" w:rsidP="00063980">
            <w:pPr>
              <w:pStyle w:val="TableText"/>
            </w:pPr>
            <w:r w:rsidRPr="00D33C92">
              <w:rPr>
                <w:sz w:val="24"/>
                <w:szCs w:val="24"/>
              </w:rPr>
              <w:t>HttpStreaming</w:t>
            </w:r>
            <w:r w:rsidRPr="00D33C92">
              <w:rPr>
                <w:rFonts w:hint="eastAsia"/>
                <w:sz w:val="24"/>
                <w:szCs w:val="24"/>
              </w:rPr>
              <w:t>直播类型：</w:t>
            </w:r>
            <w:r w:rsidRPr="00D33C92">
              <w:rPr>
                <w:sz w:val="24"/>
                <w:szCs w:val="24"/>
              </w:rPr>
              <w:t>0</w:t>
            </w:r>
            <w:r w:rsidRPr="00D33C92">
              <w:rPr>
                <w:rFonts w:hint="eastAsia"/>
                <w:sz w:val="24"/>
                <w:szCs w:val="24"/>
              </w:rPr>
              <w:t>，</w:t>
            </w:r>
            <w:r w:rsidRPr="00D33C92">
              <w:rPr>
                <w:sz w:val="24"/>
                <w:szCs w:val="24"/>
              </w:rPr>
              <w:t>Apple</w:t>
            </w:r>
            <w:r w:rsidRPr="00D33C92">
              <w:rPr>
                <w:rFonts w:hint="eastAsia"/>
                <w:sz w:val="24"/>
                <w:szCs w:val="24"/>
              </w:rPr>
              <w:t>；</w:t>
            </w:r>
            <w:r w:rsidRPr="00D33C92">
              <w:rPr>
                <w:sz w:val="24"/>
                <w:szCs w:val="24"/>
              </w:rPr>
              <w:t>1</w:t>
            </w:r>
            <w:r w:rsidRPr="00D33C92">
              <w:rPr>
                <w:rFonts w:hint="eastAsia"/>
                <w:sz w:val="24"/>
                <w:szCs w:val="24"/>
              </w:rPr>
              <w:t>，</w:t>
            </w:r>
            <w:r w:rsidRPr="00D33C92">
              <w:rPr>
                <w:sz w:val="24"/>
                <w:szCs w:val="24"/>
              </w:rPr>
              <w:t>Silverlight</w:t>
            </w:r>
          </w:p>
        </w:tc>
      </w:tr>
      <w:tr w:rsidR="00CC6682" w:rsidRPr="0019211A" w:rsidTr="00E154AB">
        <w:trPr>
          <w:cantSplit/>
          <w:jc w:val="center"/>
        </w:trPr>
        <w:tc>
          <w:tcPr>
            <w:tcW w:w="2551" w:type="dxa"/>
            <w:shd w:val="clear" w:color="auto" w:fill="FFFFFF"/>
          </w:tcPr>
          <w:p w:rsidR="00CC6682" w:rsidRPr="00EE73C5" w:rsidRDefault="00CC6682" w:rsidP="00063980">
            <w:pPr>
              <w:pStyle w:val="TableText"/>
            </w:pPr>
            <w:r>
              <w:rPr>
                <w:rFonts w:hint="eastAsia"/>
                <w:sz w:val="24"/>
                <w:szCs w:val="24"/>
              </w:rPr>
              <w:t>w</w:t>
            </w:r>
            <w:r w:rsidRPr="00F04159">
              <w:rPr>
                <w:sz w:val="24"/>
                <w:szCs w:val="24"/>
              </w:rPr>
              <w:t>ebTVMode</w:t>
            </w:r>
          </w:p>
        </w:tc>
        <w:tc>
          <w:tcPr>
            <w:tcW w:w="1655" w:type="dxa"/>
            <w:shd w:val="clear" w:color="auto" w:fill="FFFFFF"/>
          </w:tcPr>
          <w:p w:rsidR="00CC6682" w:rsidRPr="00A5116D" w:rsidRDefault="00CC6682" w:rsidP="00063980">
            <w:pPr>
              <w:pStyle w:val="TableText"/>
            </w:pPr>
            <w:r>
              <w:rPr>
                <w:rFonts w:hint="eastAsia"/>
              </w:rPr>
              <w:t>Number(4)</w:t>
            </w:r>
          </w:p>
        </w:tc>
        <w:tc>
          <w:tcPr>
            <w:tcW w:w="1269" w:type="dxa"/>
            <w:shd w:val="clear" w:color="auto" w:fill="FFFFFF"/>
          </w:tcPr>
          <w:p w:rsidR="00CC6682" w:rsidRDefault="00CC6682">
            <w:r w:rsidRPr="005F752E">
              <w:rPr>
                <w:rFonts w:hint="eastAsia"/>
              </w:rPr>
              <w:t>Y</w:t>
            </w:r>
          </w:p>
        </w:tc>
        <w:tc>
          <w:tcPr>
            <w:tcW w:w="2457" w:type="dxa"/>
            <w:shd w:val="clear" w:color="auto" w:fill="FFFFFF"/>
          </w:tcPr>
          <w:p w:rsidR="00CC6682" w:rsidRDefault="00CC6682" w:rsidP="00063980">
            <w:pPr>
              <w:pStyle w:val="TableText"/>
            </w:pPr>
            <w:r>
              <w:rPr>
                <w:rFonts w:hint="eastAsia"/>
                <w:sz w:val="24"/>
                <w:szCs w:val="24"/>
              </w:rPr>
              <w:t>push</w:t>
            </w:r>
            <w:r>
              <w:rPr>
                <w:rFonts w:hint="eastAsia"/>
                <w:sz w:val="24"/>
                <w:szCs w:val="24"/>
              </w:rPr>
              <w:t>或</w:t>
            </w:r>
            <w:r>
              <w:rPr>
                <w:rFonts w:hint="eastAsia"/>
                <w:sz w:val="24"/>
                <w:szCs w:val="24"/>
              </w:rPr>
              <w:t>pull</w:t>
            </w:r>
            <w:r>
              <w:rPr>
                <w:rFonts w:hint="eastAsia"/>
                <w:sz w:val="24"/>
                <w:szCs w:val="24"/>
              </w:rPr>
              <w:t>模式</w:t>
            </w:r>
            <w:r>
              <w:rPr>
                <w:rFonts w:hint="eastAsia"/>
                <w:sz w:val="24"/>
                <w:szCs w:val="24"/>
              </w:rPr>
              <w:t>,</w:t>
            </w:r>
            <w:r w:rsidRPr="001E2D5F">
              <w:rPr>
                <w:rFonts w:hint="eastAsia"/>
                <w:sz w:val="24"/>
                <w:szCs w:val="24"/>
              </w:rPr>
              <w:t>向</w:t>
            </w:r>
            <w:r w:rsidRPr="001E2D5F">
              <w:rPr>
                <w:sz w:val="24"/>
                <w:szCs w:val="24"/>
              </w:rPr>
              <w:t>MDN</w:t>
            </w:r>
            <w:r w:rsidRPr="001E2D5F">
              <w:rPr>
                <w:rFonts w:hint="eastAsia"/>
                <w:sz w:val="24"/>
                <w:szCs w:val="24"/>
              </w:rPr>
              <w:t>分发模式</w:t>
            </w:r>
            <w:r w:rsidRPr="001E2D5F">
              <w:rPr>
                <w:sz w:val="24"/>
                <w:szCs w:val="24"/>
              </w:rPr>
              <w:t>:0</w:t>
            </w:r>
            <w:r w:rsidRPr="001E2D5F">
              <w:rPr>
                <w:rFonts w:hint="eastAsia"/>
                <w:sz w:val="24"/>
                <w:szCs w:val="24"/>
              </w:rPr>
              <w:t>，</w:t>
            </w:r>
            <w:r w:rsidRPr="001E2D5F">
              <w:rPr>
                <w:sz w:val="24"/>
                <w:szCs w:val="24"/>
              </w:rPr>
              <w:t>Push;1</w:t>
            </w:r>
            <w:r w:rsidRPr="001E2D5F">
              <w:rPr>
                <w:rFonts w:hint="eastAsia"/>
                <w:sz w:val="24"/>
                <w:szCs w:val="24"/>
              </w:rPr>
              <w:t>，</w:t>
            </w:r>
            <w:r w:rsidRPr="001E2D5F">
              <w:rPr>
                <w:sz w:val="24"/>
                <w:szCs w:val="24"/>
              </w:rPr>
              <w:t>Pull</w:t>
            </w:r>
          </w:p>
        </w:tc>
      </w:tr>
    </w:tbl>
    <w:p w:rsidR="00FB1401" w:rsidRDefault="00FB1401" w:rsidP="002F7B61">
      <w:pPr>
        <w:widowControl/>
        <w:snapToGrid w:val="0"/>
        <w:spacing w:before="80" w:after="80" w:line="300" w:lineRule="auto"/>
        <w:ind w:left="1134"/>
        <w:rPr>
          <w:rFonts w:ascii="FrutigerNext LT Regular" w:hAnsi="FrutigerNext LT Regular"/>
          <w:color w:val="0000FF"/>
          <w:szCs w:val="21"/>
        </w:rPr>
      </w:pPr>
    </w:p>
    <w:p w:rsidR="00FB1401" w:rsidRDefault="00FB1401" w:rsidP="00AB2F91">
      <w:pPr>
        <w:pStyle w:val="31"/>
        <w:keepLines w:val="0"/>
        <w:widowControl/>
        <w:tabs>
          <w:tab w:val="num" w:pos="720"/>
        </w:tabs>
        <w:autoSpaceDE w:val="0"/>
        <w:autoSpaceDN w:val="0"/>
        <w:spacing w:before="240" w:after="240" w:line="360" w:lineRule="auto"/>
        <w:ind w:left="720" w:hanging="720"/>
      </w:pPr>
      <w:bookmarkStart w:id="4527" w:name="_Toc435003440"/>
      <w:r>
        <w:rPr>
          <w:rFonts w:hint="eastAsia"/>
        </w:rPr>
        <w:t>电续剧视</w:t>
      </w:r>
      <w:r w:rsidR="00C35A24">
        <w:rPr>
          <w:rFonts w:hint="eastAsia"/>
        </w:rPr>
        <w:t>图</w:t>
      </w:r>
      <w:r w:rsidR="00C35A24" w:rsidRPr="00210AA7">
        <w:t>V_SERIES_CONTENT</w:t>
      </w:r>
      <w:bookmarkEnd w:id="4527"/>
    </w:p>
    <w:tbl>
      <w:tblPr>
        <w:tblW w:w="793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370"/>
        <w:gridCol w:w="1874"/>
        <w:gridCol w:w="656"/>
        <w:gridCol w:w="3032"/>
      </w:tblGrid>
      <w:tr w:rsidR="00FB1401" w:rsidRPr="0019211A" w:rsidTr="007A0825">
        <w:trPr>
          <w:cantSplit/>
          <w:jc w:val="center"/>
        </w:trPr>
        <w:tc>
          <w:tcPr>
            <w:tcW w:w="2370"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FB1401" w:rsidRPr="00BF3458" w:rsidRDefault="00FB1401" w:rsidP="00063980">
            <w:pPr>
              <w:pStyle w:val="TableHeading"/>
            </w:pPr>
            <w:r w:rsidRPr="00BF3458">
              <w:t>字段</w:t>
            </w:r>
          </w:p>
        </w:tc>
        <w:tc>
          <w:tcPr>
            <w:tcW w:w="1874"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FB1401" w:rsidRPr="00BF3458" w:rsidRDefault="00FB1401" w:rsidP="00063980">
            <w:pPr>
              <w:pStyle w:val="TableHeading"/>
            </w:pPr>
            <w:r w:rsidRPr="00BF3458">
              <w:t>数据类型</w:t>
            </w:r>
          </w:p>
        </w:tc>
        <w:tc>
          <w:tcPr>
            <w:tcW w:w="656"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FB1401" w:rsidRPr="00BF3458" w:rsidRDefault="00FB1401" w:rsidP="00063980">
            <w:pPr>
              <w:pStyle w:val="TableHeading"/>
            </w:pPr>
            <w:r w:rsidRPr="00BF3458">
              <w:t>是否允许为空</w:t>
            </w:r>
          </w:p>
        </w:tc>
        <w:tc>
          <w:tcPr>
            <w:tcW w:w="3032"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FB1401" w:rsidRPr="00BF3458" w:rsidRDefault="00FB1401" w:rsidP="00063980">
            <w:pPr>
              <w:pStyle w:val="TableHeading"/>
            </w:pPr>
            <w:r w:rsidRPr="00BF3458">
              <w:t>描述信息</w:t>
            </w:r>
          </w:p>
        </w:tc>
      </w:tr>
      <w:tr w:rsidR="00FB1401" w:rsidRPr="0019211A" w:rsidTr="007A0825">
        <w:trPr>
          <w:cantSplit/>
          <w:jc w:val="center"/>
        </w:trPr>
        <w:tc>
          <w:tcPr>
            <w:tcW w:w="2370" w:type="dxa"/>
            <w:shd w:val="clear" w:color="auto" w:fill="auto"/>
          </w:tcPr>
          <w:p w:rsidR="00FB1401" w:rsidRPr="007E31C0" w:rsidRDefault="00942C8A" w:rsidP="00063980">
            <w:pPr>
              <w:pStyle w:val="TableText"/>
            </w:pPr>
            <w:r>
              <w:rPr>
                <w:rFonts w:hint="eastAsia"/>
                <w:sz w:val="24"/>
                <w:szCs w:val="24"/>
              </w:rPr>
              <w:t>t</w:t>
            </w:r>
            <w:r w:rsidRPr="00DC6BD0">
              <w:rPr>
                <w:sz w:val="24"/>
                <w:szCs w:val="24"/>
              </w:rPr>
              <w:t>vseriestype</w:t>
            </w:r>
          </w:p>
        </w:tc>
        <w:tc>
          <w:tcPr>
            <w:tcW w:w="1874" w:type="dxa"/>
            <w:shd w:val="clear" w:color="auto" w:fill="auto"/>
          </w:tcPr>
          <w:p w:rsidR="00FB1401" w:rsidRPr="007E31C0" w:rsidRDefault="007A0825" w:rsidP="00063980">
            <w:pPr>
              <w:pStyle w:val="TableText"/>
            </w:pPr>
            <w:r w:rsidRPr="007E31C0">
              <w:t>varchar2(</w:t>
            </w:r>
            <w:r>
              <w:rPr>
                <w:rFonts w:hint="eastAsia"/>
              </w:rPr>
              <w:t>1)</w:t>
            </w:r>
          </w:p>
        </w:tc>
        <w:tc>
          <w:tcPr>
            <w:tcW w:w="656" w:type="dxa"/>
            <w:shd w:val="clear" w:color="auto" w:fill="auto"/>
          </w:tcPr>
          <w:p w:rsidR="007A0825" w:rsidRPr="007E31C0" w:rsidRDefault="007A0825" w:rsidP="00063980">
            <w:pPr>
              <w:pStyle w:val="TableText"/>
            </w:pPr>
            <w:r>
              <w:t>N</w:t>
            </w:r>
          </w:p>
        </w:tc>
        <w:tc>
          <w:tcPr>
            <w:tcW w:w="3032" w:type="dxa"/>
            <w:shd w:val="clear" w:color="auto" w:fill="auto"/>
          </w:tcPr>
          <w:p w:rsidR="00FB1401" w:rsidRPr="007E31C0" w:rsidRDefault="00942C8A" w:rsidP="00063980">
            <w:pPr>
              <w:pStyle w:val="TableText"/>
            </w:pPr>
            <w:r>
              <w:rPr>
                <w:rFonts w:hint="eastAsia"/>
                <w:sz w:val="24"/>
                <w:szCs w:val="24"/>
              </w:rPr>
              <w:t>集的类型</w:t>
            </w:r>
            <w:r>
              <w:rPr>
                <w:rFonts w:hint="eastAsia"/>
                <w:sz w:val="24"/>
                <w:szCs w:val="24"/>
              </w:rPr>
              <w:t>1</w:t>
            </w:r>
            <w:r>
              <w:rPr>
                <w:rFonts w:hint="eastAsia"/>
                <w:sz w:val="24"/>
                <w:szCs w:val="24"/>
              </w:rPr>
              <w:t>：电视剧集</w:t>
            </w:r>
          </w:p>
        </w:tc>
      </w:tr>
      <w:tr w:rsidR="00915DB4" w:rsidRPr="0019211A" w:rsidTr="007A0825">
        <w:trPr>
          <w:cantSplit/>
          <w:jc w:val="center"/>
        </w:trPr>
        <w:tc>
          <w:tcPr>
            <w:tcW w:w="2370" w:type="dxa"/>
            <w:tcBorders>
              <w:bottom w:val="single" w:sz="6" w:space="0" w:color="000000"/>
            </w:tcBorders>
            <w:shd w:val="clear" w:color="auto" w:fill="auto"/>
          </w:tcPr>
          <w:p w:rsidR="00915DB4" w:rsidRPr="00FE65ED" w:rsidRDefault="00915DB4" w:rsidP="00063980">
            <w:pPr>
              <w:pStyle w:val="TableText"/>
            </w:pPr>
            <w:r>
              <w:rPr>
                <w:rFonts w:hint="eastAsia"/>
                <w:sz w:val="24"/>
                <w:szCs w:val="24"/>
              </w:rPr>
              <w:t>status</w:t>
            </w:r>
          </w:p>
        </w:tc>
        <w:tc>
          <w:tcPr>
            <w:tcW w:w="1874" w:type="dxa"/>
            <w:tcBorders>
              <w:bottom w:val="single" w:sz="6" w:space="0" w:color="000000"/>
            </w:tcBorders>
            <w:shd w:val="clear" w:color="auto" w:fill="auto"/>
          </w:tcPr>
          <w:p w:rsidR="00915DB4" w:rsidRPr="00FE65ED" w:rsidRDefault="00915DB4" w:rsidP="004F3959">
            <w:pPr>
              <w:pStyle w:val="TableText"/>
            </w:pPr>
            <w:r>
              <w:rPr>
                <w:rFonts w:hint="eastAsia"/>
              </w:rPr>
              <w:t>Number(19)</w:t>
            </w:r>
          </w:p>
        </w:tc>
        <w:tc>
          <w:tcPr>
            <w:tcW w:w="656" w:type="dxa"/>
            <w:tcBorders>
              <w:bottom w:val="single" w:sz="6" w:space="0" w:color="000000"/>
            </w:tcBorders>
            <w:shd w:val="clear" w:color="auto" w:fill="auto"/>
          </w:tcPr>
          <w:p w:rsidR="00915DB4" w:rsidRPr="007E31C0" w:rsidRDefault="00915DB4" w:rsidP="004F3959">
            <w:pPr>
              <w:pStyle w:val="TableText"/>
            </w:pPr>
            <w:r>
              <w:rPr>
                <w:rFonts w:hint="eastAsia"/>
              </w:rPr>
              <w:t>N</w:t>
            </w:r>
          </w:p>
        </w:tc>
        <w:tc>
          <w:tcPr>
            <w:tcW w:w="3032" w:type="dxa"/>
            <w:tcBorders>
              <w:bottom w:val="single" w:sz="6" w:space="0" w:color="000000"/>
            </w:tcBorders>
            <w:shd w:val="clear" w:color="auto" w:fill="auto"/>
          </w:tcPr>
          <w:p w:rsidR="00915DB4" w:rsidRPr="007E31C0" w:rsidRDefault="00915DB4" w:rsidP="00063980">
            <w:pPr>
              <w:pStyle w:val="TableText"/>
            </w:pPr>
            <w:r>
              <w:rPr>
                <w:rFonts w:hint="eastAsia"/>
                <w:sz w:val="24"/>
                <w:szCs w:val="24"/>
              </w:rPr>
              <w:t>内容状态</w:t>
            </w:r>
          </w:p>
        </w:tc>
      </w:tr>
      <w:tr w:rsidR="00915DB4" w:rsidRPr="0019211A" w:rsidTr="007A0825">
        <w:trPr>
          <w:cantSplit/>
          <w:jc w:val="center"/>
        </w:trPr>
        <w:tc>
          <w:tcPr>
            <w:tcW w:w="2370" w:type="dxa"/>
            <w:tcBorders>
              <w:bottom w:val="single" w:sz="6" w:space="0" w:color="000000"/>
            </w:tcBorders>
            <w:shd w:val="clear" w:color="auto" w:fill="auto"/>
          </w:tcPr>
          <w:p w:rsidR="00915DB4" w:rsidRPr="00FE65ED" w:rsidRDefault="00915DB4" w:rsidP="00063980">
            <w:pPr>
              <w:pStyle w:val="TableText"/>
            </w:pPr>
            <w:r>
              <w:rPr>
                <w:rFonts w:hint="eastAsia"/>
                <w:sz w:val="24"/>
                <w:szCs w:val="24"/>
              </w:rPr>
              <w:t>contentCode</w:t>
            </w:r>
          </w:p>
        </w:tc>
        <w:tc>
          <w:tcPr>
            <w:tcW w:w="1874" w:type="dxa"/>
            <w:tcBorders>
              <w:bottom w:val="single" w:sz="6" w:space="0" w:color="000000"/>
            </w:tcBorders>
            <w:shd w:val="clear" w:color="auto" w:fill="auto"/>
          </w:tcPr>
          <w:p w:rsidR="00915DB4" w:rsidRPr="00A5116D" w:rsidRDefault="00915DB4" w:rsidP="004F3959">
            <w:pPr>
              <w:pStyle w:val="TableText"/>
            </w:pPr>
            <w:r w:rsidRPr="007E31C0">
              <w:t>varchar2(</w:t>
            </w:r>
            <w:r>
              <w:rPr>
                <w:rFonts w:hint="eastAsia"/>
              </w:rPr>
              <w:t>40)</w:t>
            </w:r>
          </w:p>
        </w:tc>
        <w:tc>
          <w:tcPr>
            <w:tcW w:w="656" w:type="dxa"/>
            <w:tcBorders>
              <w:bottom w:val="single" w:sz="6" w:space="0" w:color="000000"/>
            </w:tcBorders>
            <w:shd w:val="clear" w:color="auto" w:fill="auto"/>
          </w:tcPr>
          <w:p w:rsidR="00915DB4" w:rsidRPr="007E31C0" w:rsidRDefault="00915DB4" w:rsidP="004F3959">
            <w:pPr>
              <w:pStyle w:val="TableText"/>
            </w:pPr>
            <w:r>
              <w:rPr>
                <w:rFonts w:hint="eastAsia"/>
              </w:rPr>
              <w:t>N</w:t>
            </w:r>
          </w:p>
        </w:tc>
        <w:tc>
          <w:tcPr>
            <w:tcW w:w="3032" w:type="dxa"/>
            <w:tcBorders>
              <w:bottom w:val="single" w:sz="6" w:space="0" w:color="000000"/>
            </w:tcBorders>
            <w:shd w:val="clear" w:color="auto" w:fill="auto"/>
          </w:tcPr>
          <w:p w:rsidR="00915DB4" w:rsidRPr="007E31C0" w:rsidRDefault="00915DB4" w:rsidP="00063980">
            <w:pPr>
              <w:pStyle w:val="TableText"/>
            </w:pPr>
            <w:r>
              <w:rPr>
                <w:rFonts w:hint="eastAsia"/>
                <w:sz w:val="24"/>
                <w:szCs w:val="24"/>
              </w:rPr>
              <w:t>内容外部</w:t>
            </w:r>
            <w:r>
              <w:rPr>
                <w:rFonts w:hint="eastAsia"/>
                <w:sz w:val="24"/>
                <w:szCs w:val="24"/>
              </w:rPr>
              <w:t>code</w:t>
            </w:r>
            <w:r>
              <w:rPr>
                <w:rFonts w:hint="eastAsia"/>
                <w:sz w:val="24"/>
                <w:szCs w:val="24"/>
              </w:rPr>
              <w:t>（唯一标识）</w:t>
            </w:r>
          </w:p>
        </w:tc>
      </w:tr>
      <w:tr w:rsidR="00915DB4" w:rsidRPr="0019211A" w:rsidTr="007A0825">
        <w:trPr>
          <w:cantSplit/>
          <w:jc w:val="center"/>
        </w:trPr>
        <w:tc>
          <w:tcPr>
            <w:tcW w:w="2370" w:type="dxa"/>
            <w:tcBorders>
              <w:bottom w:val="single" w:sz="6" w:space="0" w:color="000000"/>
            </w:tcBorders>
            <w:shd w:val="clear" w:color="auto" w:fill="auto"/>
          </w:tcPr>
          <w:p w:rsidR="00915DB4" w:rsidRPr="00FE65ED" w:rsidRDefault="00915DB4" w:rsidP="00063980">
            <w:pPr>
              <w:pStyle w:val="TableText"/>
            </w:pPr>
            <w:r>
              <w:rPr>
                <w:rFonts w:hint="eastAsia"/>
                <w:sz w:val="24"/>
                <w:szCs w:val="24"/>
              </w:rPr>
              <w:t>controllevel</w:t>
            </w:r>
          </w:p>
        </w:tc>
        <w:tc>
          <w:tcPr>
            <w:tcW w:w="1874" w:type="dxa"/>
            <w:tcBorders>
              <w:bottom w:val="single" w:sz="6" w:space="0" w:color="000000"/>
            </w:tcBorders>
            <w:shd w:val="clear" w:color="auto" w:fill="auto"/>
          </w:tcPr>
          <w:p w:rsidR="00915DB4" w:rsidRPr="00A5116D" w:rsidRDefault="00915DB4" w:rsidP="004F3959">
            <w:pPr>
              <w:pStyle w:val="TableText"/>
            </w:pPr>
            <w:r w:rsidRPr="007E31C0">
              <w:t>varchar2(</w:t>
            </w:r>
            <w:r>
              <w:rPr>
                <w:rFonts w:hint="eastAsia"/>
              </w:rPr>
              <w:t>1024*N</w:t>
            </w:r>
            <w:r w:rsidRPr="007E31C0">
              <w:t>)</w:t>
            </w:r>
          </w:p>
        </w:tc>
        <w:tc>
          <w:tcPr>
            <w:tcW w:w="656" w:type="dxa"/>
            <w:tcBorders>
              <w:bottom w:val="single" w:sz="6" w:space="0" w:color="000000"/>
            </w:tcBorders>
            <w:shd w:val="clear" w:color="auto" w:fill="auto"/>
          </w:tcPr>
          <w:p w:rsidR="00915DB4" w:rsidRPr="007E31C0" w:rsidRDefault="00915DB4" w:rsidP="004F3959">
            <w:pPr>
              <w:pStyle w:val="TableText"/>
            </w:pPr>
            <w:r>
              <w:rPr>
                <w:rFonts w:hint="eastAsia"/>
              </w:rPr>
              <w:t>Y</w:t>
            </w:r>
          </w:p>
        </w:tc>
        <w:tc>
          <w:tcPr>
            <w:tcW w:w="3032" w:type="dxa"/>
            <w:tcBorders>
              <w:bottom w:val="single" w:sz="6" w:space="0" w:color="000000"/>
            </w:tcBorders>
            <w:shd w:val="clear" w:color="auto" w:fill="auto"/>
          </w:tcPr>
          <w:p w:rsidR="00915DB4" w:rsidRPr="007E31C0" w:rsidRDefault="00915DB4" w:rsidP="00063980">
            <w:pPr>
              <w:pStyle w:val="TableText"/>
            </w:pPr>
            <w:r>
              <w:rPr>
                <w:rFonts w:hint="eastAsia"/>
                <w:sz w:val="24"/>
                <w:szCs w:val="24"/>
              </w:rPr>
              <w:t>内容分级</w:t>
            </w:r>
            <w:r w:rsidRPr="002C0D72">
              <w:rPr>
                <w:rFonts w:hint="eastAsia"/>
                <w:sz w:val="24"/>
                <w:szCs w:val="24"/>
              </w:rPr>
              <w:t>，</w:t>
            </w:r>
            <w:r>
              <w:rPr>
                <w:rFonts w:hint="eastAsia"/>
                <w:sz w:val="24"/>
              </w:rPr>
              <w:t>逗号分隔，单值是</w:t>
            </w:r>
            <w:r>
              <w:rPr>
                <w:rFonts w:hint="eastAsia"/>
                <w:sz w:val="24"/>
              </w:rPr>
              <w:t>1024</w:t>
            </w:r>
            <w:r>
              <w:rPr>
                <w:rFonts w:hint="eastAsia"/>
                <w:sz w:val="24"/>
              </w:rPr>
              <w:t>字节，如果是多值的话，则是</w:t>
            </w:r>
            <w:r>
              <w:rPr>
                <w:rFonts w:hint="eastAsia"/>
                <w:sz w:val="24"/>
              </w:rPr>
              <w:t>1024*N</w:t>
            </w:r>
          </w:p>
        </w:tc>
      </w:tr>
      <w:tr w:rsidR="00915DB4" w:rsidRPr="0019211A" w:rsidTr="007A0825">
        <w:trPr>
          <w:cantSplit/>
          <w:jc w:val="center"/>
        </w:trPr>
        <w:tc>
          <w:tcPr>
            <w:tcW w:w="2370" w:type="dxa"/>
            <w:tcBorders>
              <w:bottom w:val="single" w:sz="6" w:space="0" w:color="000000"/>
            </w:tcBorders>
            <w:shd w:val="clear" w:color="auto" w:fill="auto"/>
          </w:tcPr>
          <w:p w:rsidR="00915DB4" w:rsidRPr="007E31C0" w:rsidRDefault="00915DB4" w:rsidP="00C27CDA">
            <w:pPr>
              <w:pStyle w:val="TableText"/>
            </w:pPr>
            <w:r>
              <w:rPr>
                <w:rFonts w:hint="eastAsia"/>
                <w:sz w:val="24"/>
                <w:szCs w:val="24"/>
              </w:rPr>
              <w:t>name_lang1</w:t>
            </w:r>
          </w:p>
        </w:tc>
        <w:tc>
          <w:tcPr>
            <w:tcW w:w="1874" w:type="dxa"/>
            <w:tcBorders>
              <w:bottom w:val="single" w:sz="6" w:space="0" w:color="000000"/>
            </w:tcBorders>
            <w:shd w:val="clear" w:color="auto" w:fill="auto"/>
          </w:tcPr>
          <w:p w:rsidR="00915DB4" w:rsidRPr="007E31C0" w:rsidRDefault="00915DB4" w:rsidP="00C27CDA">
            <w:pPr>
              <w:pStyle w:val="TableText"/>
            </w:pPr>
            <w:r w:rsidRPr="007E31C0">
              <w:t>varchar2(</w:t>
            </w:r>
            <w:r>
              <w:rPr>
                <w:rFonts w:hint="eastAsia"/>
              </w:rPr>
              <w:t>384</w:t>
            </w:r>
            <w:r w:rsidRPr="007E31C0">
              <w:t>)</w:t>
            </w:r>
          </w:p>
        </w:tc>
        <w:tc>
          <w:tcPr>
            <w:tcW w:w="656" w:type="dxa"/>
            <w:tcBorders>
              <w:bottom w:val="single" w:sz="6" w:space="0" w:color="000000"/>
            </w:tcBorders>
            <w:shd w:val="clear" w:color="auto" w:fill="auto"/>
          </w:tcPr>
          <w:p w:rsidR="00915DB4" w:rsidRPr="007E31C0" w:rsidRDefault="00915DB4" w:rsidP="00C27CDA">
            <w:pPr>
              <w:pStyle w:val="TableText"/>
            </w:pPr>
            <w:r>
              <w:rPr>
                <w:rFonts w:hint="eastAsia"/>
              </w:rPr>
              <w:t>N</w:t>
            </w:r>
          </w:p>
        </w:tc>
        <w:tc>
          <w:tcPr>
            <w:tcW w:w="3032" w:type="dxa"/>
            <w:tcBorders>
              <w:bottom w:val="single" w:sz="6" w:space="0" w:color="000000"/>
            </w:tcBorders>
            <w:shd w:val="clear" w:color="auto" w:fill="auto"/>
          </w:tcPr>
          <w:p w:rsidR="00915DB4" w:rsidRPr="007E31C0" w:rsidRDefault="00915DB4" w:rsidP="00C27CDA">
            <w:pPr>
              <w:pStyle w:val="TableText"/>
            </w:pPr>
            <w:r>
              <w:rPr>
                <w:rFonts w:hint="eastAsia"/>
                <w:sz w:val="24"/>
                <w:szCs w:val="24"/>
              </w:rPr>
              <w:t>内容名称第一语言</w:t>
            </w:r>
          </w:p>
        </w:tc>
      </w:tr>
      <w:tr w:rsidR="00915DB4" w:rsidRPr="0019211A" w:rsidTr="007A0825">
        <w:trPr>
          <w:cantSplit/>
          <w:jc w:val="center"/>
        </w:trPr>
        <w:tc>
          <w:tcPr>
            <w:tcW w:w="2370" w:type="dxa"/>
            <w:tcBorders>
              <w:bottom w:val="single" w:sz="6" w:space="0" w:color="000000"/>
            </w:tcBorders>
            <w:shd w:val="clear" w:color="auto" w:fill="auto"/>
          </w:tcPr>
          <w:p w:rsidR="00915DB4" w:rsidRPr="00FE65ED" w:rsidRDefault="00915DB4" w:rsidP="00C27CDA">
            <w:pPr>
              <w:pStyle w:val="TableText"/>
            </w:pPr>
            <w:r>
              <w:rPr>
                <w:rFonts w:hint="eastAsia"/>
                <w:sz w:val="24"/>
                <w:szCs w:val="24"/>
              </w:rPr>
              <w:t>name_lang2</w:t>
            </w:r>
          </w:p>
        </w:tc>
        <w:tc>
          <w:tcPr>
            <w:tcW w:w="1874" w:type="dxa"/>
            <w:tcBorders>
              <w:bottom w:val="single" w:sz="6" w:space="0" w:color="000000"/>
            </w:tcBorders>
            <w:shd w:val="clear" w:color="auto" w:fill="auto"/>
          </w:tcPr>
          <w:p w:rsidR="00915DB4" w:rsidRPr="00FE65ED" w:rsidRDefault="00915DB4" w:rsidP="00C27CDA">
            <w:pPr>
              <w:pStyle w:val="TableText"/>
            </w:pPr>
            <w:r w:rsidRPr="007E31C0">
              <w:t>varchar2(</w:t>
            </w:r>
            <w:r>
              <w:rPr>
                <w:rFonts w:hint="eastAsia"/>
              </w:rPr>
              <w:t>384</w:t>
            </w:r>
            <w:r w:rsidRPr="007E31C0">
              <w:t>)</w:t>
            </w:r>
          </w:p>
        </w:tc>
        <w:tc>
          <w:tcPr>
            <w:tcW w:w="656" w:type="dxa"/>
            <w:tcBorders>
              <w:bottom w:val="single" w:sz="6" w:space="0" w:color="000000"/>
            </w:tcBorders>
            <w:shd w:val="clear" w:color="auto" w:fill="auto"/>
          </w:tcPr>
          <w:p w:rsidR="00915DB4" w:rsidRDefault="00915DB4">
            <w:r w:rsidRPr="00E26302">
              <w:rPr>
                <w:rFonts w:hint="eastAsia"/>
              </w:rPr>
              <w:t>Y</w:t>
            </w:r>
          </w:p>
        </w:tc>
        <w:tc>
          <w:tcPr>
            <w:tcW w:w="3032" w:type="dxa"/>
            <w:tcBorders>
              <w:bottom w:val="single" w:sz="6" w:space="0" w:color="000000"/>
            </w:tcBorders>
            <w:shd w:val="clear" w:color="auto" w:fill="auto"/>
          </w:tcPr>
          <w:p w:rsidR="00915DB4" w:rsidRPr="007E31C0" w:rsidRDefault="00915DB4" w:rsidP="00C27CDA">
            <w:pPr>
              <w:pStyle w:val="TableText"/>
            </w:pPr>
            <w:r>
              <w:rPr>
                <w:rFonts w:hint="eastAsia"/>
                <w:sz w:val="24"/>
                <w:szCs w:val="24"/>
              </w:rPr>
              <w:t>内容名称第二语言</w:t>
            </w:r>
          </w:p>
        </w:tc>
      </w:tr>
      <w:tr w:rsidR="00915DB4" w:rsidRPr="0019211A" w:rsidTr="007A0825">
        <w:trPr>
          <w:cantSplit/>
          <w:jc w:val="center"/>
        </w:trPr>
        <w:tc>
          <w:tcPr>
            <w:tcW w:w="2370" w:type="dxa"/>
            <w:tcBorders>
              <w:bottom w:val="single" w:sz="6" w:space="0" w:color="000000"/>
            </w:tcBorders>
            <w:shd w:val="clear" w:color="auto" w:fill="auto"/>
          </w:tcPr>
          <w:p w:rsidR="00915DB4" w:rsidRPr="00FE65ED" w:rsidRDefault="00915DB4" w:rsidP="00C27CDA">
            <w:pPr>
              <w:pStyle w:val="TableText"/>
            </w:pPr>
            <w:r>
              <w:rPr>
                <w:rFonts w:hint="eastAsia"/>
                <w:sz w:val="24"/>
                <w:szCs w:val="24"/>
              </w:rPr>
              <w:t>name_lang3</w:t>
            </w:r>
          </w:p>
        </w:tc>
        <w:tc>
          <w:tcPr>
            <w:tcW w:w="1874" w:type="dxa"/>
            <w:tcBorders>
              <w:bottom w:val="single" w:sz="6" w:space="0" w:color="000000"/>
            </w:tcBorders>
            <w:shd w:val="clear" w:color="auto" w:fill="auto"/>
          </w:tcPr>
          <w:p w:rsidR="00915DB4" w:rsidRPr="00A5116D" w:rsidRDefault="00915DB4" w:rsidP="00C27CDA">
            <w:pPr>
              <w:pStyle w:val="TableText"/>
            </w:pPr>
            <w:r w:rsidRPr="007E31C0">
              <w:t>varchar2(</w:t>
            </w:r>
            <w:r>
              <w:rPr>
                <w:rFonts w:hint="eastAsia"/>
              </w:rPr>
              <w:t>384</w:t>
            </w:r>
            <w:r w:rsidRPr="007E31C0">
              <w:t>)</w:t>
            </w:r>
          </w:p>
        </w:tc>
        <w:tc>
          <w:tcPr>
            <w:tcW w:w="656" w:type="dxa"/>
            <w:tcBorders>
              <w:bottom w:val="single" w:sz="6" w:space="0" w:color="000000"/>
            </w:tcBorders>
            <w:shd w:val="clear" w:color="auto" w:fill="auto"/>
          </w:tcPr>
          <w:p w:rsidR="00915DB4" w:rsidRDefault="00915DB4">
            <w:r w:rsidRPr="00E26302">
              <w:rPr>
                <w:rFonts w:hint="eastAsia"/>
              </w:rPr>
              <w:t>Y</w:t>
            </w:r>
          </w:p>
        </w:tc>
        <w:tc>
          <w:tcPr>
            <w:tcW w:w="3032" w:type="dxa"/>
            <w:tcBorders>
              <w:bottom w:val="single" w:sz="6" w:space="0" w:color="000000"/>
            </w:tcBorders>
            <w:shd w:val="clear" w:color="auto" w:fill="auto"/>
          </w:tcPr>
          <w:p w:rsidR="00915DB4" w:rsidRDefault="00915DB4" w:rsidP="00C27CDA">
            <w:pPr>
              <w:pStyle w:val="TableText"/>
            </w:pPr>
            <w:r>
              <w:rPr>
                <w:rFonts w:hint="eastAsia"/>
                <w:sz w:val="24"/>
                <w:szCs w:val="24"/>
              </w:rPr>
              <w:t>内容名称第三语言</w:t>
            </w:r>
          </w:p>
        </w:tc>
      </w:tr>
      <w:tr w:rsidR="00915DB4" w:rsidRPr="0019211A" w:rsidTr="007A0825">
        <w:trPr>
          <w:cantSplit/>
          <w:jc w:val="center"/>
        </w:trPr>
        <w:tc>
          <w:tcPr>
            <w:tcW w:w="2370" w:type="dxa"/>
            <w:tcBorders>
              <w:bottom w:val="single" w:sz="6" w:space="0" w:color="000000"/>
            </w:tcBorders>
            <w:shd w:val="clear" w:color="auto" w:fill="auto"/>
          </w:tcPr>
          <w:p w:rsidR="00915DB4" w:rsidRPr="00FE65ED" w:rsidRDefault="00915DB4" w:rsidP="00063980">
            <w:pPr>
              <w:pStyle w:val="TableText"/>
            </w:pPr>
            <w:r>
              <w:rPr>
                <w:rFonts w:hint="eastAsia"/>
                <w:sz w:val="24"/>
                <w:szCs w:val="24"/>
              </w:rPr>
              <w:t>company</w:t>
            </w:r>
          </w:p>
        </w:tc>
        <w:tc>
          <w:tcPr>
            <w:tcW w:w="1874" w:type="dxa"/>
            <w:tcBorders>
              <w:bottom w:val="single" w:sz="6" w:space="0" w:color="000000"/>
            </w:tcBorders>
            <w:shd w:val="clear" w:color="auto" w:fill="auto"/>
          </w:tcPr>
          <w:p w:rsidR="00915DB4" w:rsidRPr="00FE65ED" w:rsidRDefault="00915DB4" w:rsidP="00063980">
            <w:pPr>
              <w:pStyle w:val="TableText"/>
            </w:pPr>
            <w:r w:rsidRPr="007E31C0">
              <w:t>varchar2(</w:t>
            </w:r>
            <w:r>
              <w:rPr>
                <w:rFonts w:hint="eastAsia"/>
              </w:rPr>
              <w:t>256)</w:t>
            </w:r>
          </w:p>
        </w:tc>
        <w:tc>
          <w:tcPr>
            <w:tcW w:w="656" w:type="dxa"/>
            <w:tcBorders>
              <w:bottom w:val="single" w:sz="6" w:space="0" w:color="000000"/>
            </w:tcBorders>
            <w:shd w:val="clear" w:color="auto" w:fill="auto"/>
          </w:tcPr>
          <w:p w:rsidR="00915DB4" w:rsidRDefault="00915DB4">
            <w:r w:rsidRPr="00E26302">
              <w:rPr>
                <w:rFonts w:hint="eastAsia"/>
              </w:rPr>
              <w:t>Y</w:t>
            </w:r>
          </w:p>
        </w:tc>
        <w:tc>
          <w:tcPr>
            <w:tcW w:w="3032" w:type="dxa"/>
            <w:tcBorders>
              <w:bottom w:val="single" w:sz="6" w:space="0" w:color="000000"/>
            </w:tcBorders>
            <w:shd w:val="clear" w:color="auto" w:fill="auto"/>
          </w:tcPr>
          <w:p w:rsidR="00915DB4" w:rsidRPr="007E31C0" w:rsidRDefault="00915DB4" w:rsidP="00063980">
            <w:pPr>
              <w:pStyle w:val="TableText"/>
            </w:pPr>
            <w:r>
              <w:rPr>
                <w:rFonts w:hint="eastAsia"/>
                <w:sz w:val="24"/>
                <w:szCs w:val="24"/>
              </w:rPr>
              <w:t>内容的发行公司</w:t>
            </w:r>
          </w:p>
        </w:tc>
      </w:tr>
      <w:tr w:rsidR="00915DB4" w:rsidRPr="0019211A" w:rsidTr="007A0825">
        <w:trPr>
          <w:cantSplit/>
          <w:jc w:val="center"/>
        </w:trPr>
        <w:tc>
          <w:tcPr>
            <w:tcW w:w="2370" w:type="dxa"/>
            <w:tcBorders>
              <w:bottom w:val="single" w:sz="6" w:space="0" w:color="000000"/>
            </w:tcBorders>
            <w:shd w:val="clear" w:color="auto" w:fill="auto"/>
          </w:tcPr>
          <w:p w:rsidR="00915DB4" w:rsidRPr="002C0D72" w:rsidRDefault="00915DB4" w:rsidP="00063980">
            <w:pPr>
              <w:pStyle w:val="TableText"/>
            </w:pPr>
            <w:r w:rsidRPr="002C0D72">
              <w:rPr>
                <w:sz w:val="24"/>
                <w:szCs w:val="24"/>
              </w:rPr>
              <w:t>language</w:t>
            </w:r>
          </w:p>
        </w:tc>
        <w:tc>
          <w:tcPr>
            <w:tcW w:w="1874" w:type="dxa"/>
            <w:tcBorders>
              <w:bottom w:val="single" w:sz="6" w:space="0" w:color="000000"/>
            </w:tcBorders>
            <w:shd w:val="clear" w:color="auto" w:fill="auto"/>
          </w:tcPr>
          <w:p w:rsidR="00915DB4" w:rsidRPr="002C0D72" w:rsidRDefault="00915DB4" w:rsidP="00063980">
            <w:pPr>
              <w:pStyle w:val="TableText"/>
            </w:pPr>
            <w:r w:rsidRPr="002C0D72">
              <w:t>varchar2(</w:t>
            </w:r>
            <w:r w:rsidRPr="002C0D72">
              <w:rPr>
                <w:rFonts w:hint="eastAsia"/>
              </w:rPr>
              <w:t>1024*N)</w:t>
            </w:r>
          </w:p>
        </w:tc>
        <w:tc>
          <w:tcPr>
            <w:tcW w:w="656" w:type="dxa"/>
            <w:tcBorders>
              <w:bottom w:val="single" w:sz="6" w:space="0" w:color="000000"/>
            </w:tcBorders>
            <w:shd w:val="clear" w:color="auto" w:fill="auto"/>
          </w:tcPr>
          <w:p w:rsidR="00915DB4" w:rsidRPr="002C0D72" w:rsidRDefault="00915DB4">
            <w:r w:rsidRPr="002C0D72">
              <w:rPr>
                <w:rFonts w:hint="eastAsia"/>
              </w:rPr>
              <w:t>Y</w:t>
            </w:r>
          </w:p>
        </w:tc>
        <w:tc>
          <w:tcPr>
            <w:tcW w:w="3032" w:type="dxa"/>
            <w:tcBorders>
              <w:bottom w:val="single" w:sz="6" w:space="0" w:color="000000"/>
            </w:tcBorders>
            <w:shd w:val="clear" w:color="auto" w:fill="auto"/>
          </w:tcPr>
          <w:p w:rsidR="00915DB4" w:rsidRPr="002C0D72" w:rsidRDefault="00915DB4" w:rsidP="00915DB4">
            <w:pPr>
              <w:pStyle w:val="TableText"/>
            </w:pPr>
            <w:r w:rsidRPr="002C0D72">
              <w:rPr>
                <w:rFonts w:hint="eastAsia"/>
                <w:sz w:val="24"/>
                <w:szCs w:val="24"/>
              </w:rPr>
              <w:t>语言信息，</w:t>
            </w:r>
            <w:r>
              <w:rPr>
                <w:rFonts w:hint="eastAsia"/>
                <w:sz w:val="24"/>
              </w:rPr>
              <w:t>逗号分隔，单值是</w:t>
            </w:r>
            <w:r>
              <w:rPr>
                <w:rFonts w:hint="eastAsia"/>
                <w:sz w:val="24"/>
              </w:rPr>
              <w:t>1024</w:t>
            </w:r>
            <w:r>
              <w:rPr>
                <w:rFonts w:hint="eastAsia"/>
                <w:sz w:val="24"/>
              </w:rPr>
              <w:t>字节，如果是多值的话，则是</w:t>
            </w:r>
            <w:r>
              <w:rPr>
                <w:rFonts w:hint="eastAsia"/>
                <w:sz w:val="24"/>
              </w:rPr>
              <w:t>1024*N</w:t>
            </w:r>
          </w:p>
        </w:tc>
      </w:tr>
      <w:tr w:rsidR="00915DB4" w:rsidRPr="0019211A" w:rsidTr="007A0825">
        <w:trPr>
          <w:cantSplit/>
          <w:jc w:val="center"/>
        </w:trPr>
        <w:tc>
          <w:tcPr>
            <w:tcW w:w="2370" w:type="dxa"/>
            <w:tcBorders>
              <w:bottom w:val="single" w:sz="6" w:space="0" w:color="000000"/>
            </w:tcBorders>
            <w:shd w:val="clear" w:color="auto" w:fill="auto"/>
          </w:tcPr>
          <w:p w:rsidR="00915DB4" w:rsidRPr="002C0D72" w:rsidRDefault="00915DB4" w:rsidP="00063980">
            <w:pPr>
              <w:pStyle w:val="TableText"/>
            </w:pPr>
            <w:r w:rsidRPr="002C0D72">
              <w:rPr>
                <w:sz w:val="24"/>
                <w:szCs w:val="24"/>
              </w:rPr>
              <w:t>deviceTypeGroup</w:t>
            </w:r>
          </w:p>
        </w:tc>
        <w:tc>
          <w:tcPr>
            <w:tcW w:w="1874" w:type="dxa"/>
            <w:tcBorders>
              <w:bottom w:val="single" w:sz="6" w:space="0" w:color="000000"/>
            </w:tcBorders>
            <w:shd w:val="clear" w:color="auto" w:fill="auto"/>
          </w:tcPr>
          <w:p w:rsidR="00915DB4" w:rsidRPr="002C0D72" w:rsidRDefault="00915DB4" w:rsidP="00063980">
            <w:pPr>
              <w:pStyle w:val="TableText"/>
            </w:pPr>
            <w:r w:rsidRPr="002C0D72">
              <w:t>varchar2(</w:t>
            </w:r>
            <w:r w:rsidRPr="002C0D72">
              <w:rPr>
                <w:rFonts w:hint="eastAsia"/>
              </w:rPr>
              <w:t>1024</w:t>
            </w:r>
            <w:r>
              <w:rPr>
                <w:rFonts w:hint="eastAsia"/>
              </w:rPr>
              <w:t>)</w:t>
            </w:r>
          </w:p>
        </w:tc>
        <w:tc>
          <w:tcPr>
            <w:tcW w:w="656" w:type="dxa"/>
            <w:tcBorders>
              <w:bottom w:val="single" w:sz="6" w:space="0" w:color="000000"/>
            </w:tcBorders>
            <w:shd w:val="clear" w:color="auto" w:fill="auto"/>
          </w:tcPr>
          <w:p w:rsidR="00915DB4" w:rsidRPr="002C0D72" w:rsidRDefault="00915DB4">
            <w:r w:rsidRPr="002C0D72">
              <w:rPr>
                <w:rFonts w:hint="eastAsia"/>
              </w:rPr>
              <w:t>Y</w:t>
            </w:r>
          </w:p>
        </w:tc>
        <w:tc>
          <w:tcPr>
            <w:tcW w:w="3032" w:type="dxa"/>
            <w:tcBorders>
              <w:bottom w:val="single" w:sz="6" w:space="0" w:color="000000"/>
            </w:tcBorders>
            <w:shd w:val="clear" w:color="auto" w:fill="auto"/>
          </w:tcPr>
          <w:p w:rsidR="00915DB4" w:rsidRPr="002C0D72" w:rsidRDefault="00915DB4" w:rsidP="00063980">
            <w:pPr>
              <w:pStyle w:val="TableText"/>
            </w:pPr>
            <w:r w:rsidRPr="002C0D72">
              <w:rPr>
                <w:rFonts w:hint="eastAsia"/>
                <w:sz w:val="24"/>
                <w:szCs w:val="24"/>
              </w:rPr>
              <w:t>设备分组，竖线分割</w:t>
            </w:r>
          </w:p>
        </w:tc>
      </w:tr>
      <w:tr w:rsidR="00915DB4" w:rsidRPr="0019211A" w:rsidTr="007A0825">
        <w:trPr>
          <w:cantSplit/>
          <w:jc w:val="center"/>
        </w:trPr>
        <w:tc>
          <w:tcPr>
            <w:tcW w:w="2370" w:type="dxa"/>
            <w:tcBorders>
              <w:bottom w:val="single" w:sz="6" w:space="0" w:color="000000"/>
            </w:tcBorders>
            <w:shd w:val="clear" w:color="auto" w:fill="auto"/>
          </w:tcPr>
          <w:p w:rsidR="00915DB4" w:rsidRPr="002C0D72" w:rsidRDefault="00915DB4" w:rsidP="00063980">
            <w:pPr>
              <w:pStyle w:val="TableText"/>
            </w:pPr>
            <w:r w:rsidRPr="002C0D72">
              <w:rPr>
                <w:sz w:val="24"/>
                <w:szCs w:val="24"/>
              </w:rPr>
              <w:t>OriginalCountry</w:t>
            </w:r>
          </w:p>
        </w:tc>
        <w:tc>
          <w:tcPr>
            <w:tcW w:w="1874" w:type="dxa"/>
            <w:tcBorders>
              <w:bottom w:val="single" w:sz="6" w:space="0" w:color="000000"/>
            </w:tcBorders>
            <w:shd w:val="clear" w:color="auto" w:fill="auto"/>
          </w:tcPr>
          <w:p w:rsidR="00915DB4" w:rsidRPr="002C0D72" w:rsidRDefault="00915DB4" w:rsidP="00063980">
            <w:pPr>
              <w:pStyle w:val="TableText"/>
            </w:pPr>
            <w:r w:rsidRPr="002C0D72">
              <w:t>varchar2(</w:t>
            </w:r>
            <w:r w:rsidRPr="002C0D72">
              <w:rPr>
                <w:rFonts w:hint="eastAsia"/>
              </w:rPr>
              <w:t>1024</w:t>
            </w:r>
            <w:r>
              <w:rPr>
                <w:rFonts w:hint="eastAsia"/>
              </w:rPr>
              <w:t>)</w:t>
            </w:r>
          </w:p>
        </w:tc>
        <w:tc>
          <w:tcPr>
            <w:tcW w:w="656" w:type="dxa"/>
            <w:tcBorders>
              <w:bottom w:val="single" w:sz="6" w:space="0" w:color="000000"/>
            </w:tcBorders>
            <w:shd w:val="clear" w:color="auto" w:fill="auto"/>
          </w:tcPr>
          <w:p w:rsidR="00915DB4" w:rsidRPr="002C0D72" w:rsidRDefault="00915DB4">
            <w:r w:rsidRPr="002C0D72">
              <w:rPr>
                <w:rFonts w:hint="eastAsia"/>
              </w:rPr>
              <w:t>Y</w:t>
            </w:r>
          </w:p>
        </w:tc>
        <w:tc>
          <w:tcPr>
            <w:tcW w:w="3032" w:type="dxa"/>
            <w:tcBorders>
              <w:bottom w:val="single" w:sz="6" w:space="0" w:color="000000"/>
            </w:tcBorders>
            <w:shd w:val="clear" w:color="auto" w:fill="auto"/>
          </w:tcPr>
          <w:p w:rsidR="00915DB4" w:rsidRPr="002C0D72" w:rsidRDefault="00915DB4" w:rsidP="00063980">
            <w:pPr>
              <w:pStyle w:val="TableText"/>
            </w:pPr>
            <w:r w:rsidRPr="002C0D72">
              <w:rPr>
                <w:sz w:val="24"/>
                <w:szCs w:val="24"/>
              </w:rPr>
              <w:t>OriginalCountry</w:t>
            </w:r>
            <w:r w:rsidRPr="002C0D72">
              <w:rPr>
                <w:rFonts w:hint="eastAsia"/>
                <w:sz w:val="24"/>
                <w:szCs w:val="24"/>
              </w:rPr>
              <w:t>,</w:t>
            </w:r>
            <w:r w:rsidRPr="002C0D72">
              <w:rPr>
                <w:rFonts w:hint="eastAsia"/>
                <w:sz w:val="24"/>
                <w:szCs w:val="24"/>
              </w:rPr>
              <w:t>取之表</w:t>
            </w:r>
            <w:r w:rsidRPr="002C0D72">
              <w:rPr>
                <w:sz w:val="24"/>
                <w:szCs w:val="24"/>
              </w:rPr>
              <w:t>t_cmp_ext_mediacontent</w:t>
            </w:r>
          </w:p>
        </w:tc>
      </w:tr>
      <w:tr w:rsidR="00915DB4" w:rsidRPr="0019211A" w:rsidTr="007A0825">
        <w:trPr>
          <w:cantSplit/>
          <w:jc w:val="center"/>
        </w:trPr>
        <w:tc>
          <w:tcPr>
            <w:tcW w:w="2370" w:type="dxa"/>
            <w:tcBorders>
              <w:bottom w:val="single" w:sz="6" w:space="0" w:color="000000"/>
            </w:tcBorders>
            <w:shd w:val="clear" w:color="auto" w:fill="auto"/>
          </w:tcPr>
          <w:p w:rsidR="00915DB4" w:rsidRPr="002C0D72" w:rsidRDefault="00915DB4" w:rsidP="00063980">
            <w:pPr>
              <w:pStyle w:val="TableText"/>
            </w:pPr>
            <w:r w:rsidRPr="002C0D72">
              <w:rPr>
                <w:sz w:val="24"/>
                <w:szCs w:val="24"/>
              </w:rPr>
              <w:lastRenderedPageBreak/>
              <w:t>contentStyles</w:t>
            </w:r>
          </w:p>
        </w:tc>
        <w:tc>
          <w:tcPr>
            <w:tcW w:w="1874" w:type="dxa"/>
            <w:tcBorders>
              <w:bottom w:val="single" w:sz="6" w:space="0" w:color="000000"/>
            </w:tcBorders>
            <w:shd w:val="clear" w:color="auto" w:fill="auto"/>
          </w:tcPr>
          <w:p w:rsidR="00915DB4" w:rsidRPr="002C0D72" w:rsidRDefault="00915DB4" w:rsidP="004F3959">
            <w:pPr>
              <w:pStyle w:val="TableText"/>
            </w:pPr>
            <w:r w:rsidRPr="002C0D72">
              <w:t>varchar2(</w:t>
            </w:r>
            <w:r w:rsidRPr="002C0D72">
              <w:rPr>
                <w:rFonts w:hint="eastAsia"/>
              </w:rPr>
              <w:t>1024*N)</w:t>
            </w:r>
          </w:p>
        </w:tc>
        <w:tc>
          <w:tcPr>
            <w:tcW w:w="656" w:type="dxa"/>
            <w:tcBorders>
              <w:bottom w:val="single" w:sz="6" w:space="0" w:color="000000"/>
            </w:tcBorders>
            <w:shd w:val="clear" w:color="auto" w:fill="auto"/>
          </w:tcPr>
          <w:p w:rsidR="00915DB4" w:rsidRPr="002C0D72" w:rsidRDefault="00915DB4" w:rsidP="004F3959">
            <w:r w:rsidRPr="002C0D72">
              <w:rPr>
                <w:rFonts w:hint="eastAsia"/>
              </w:rPr>
              <w:t>Y</w:t>
            </w:r>
          </w:p>
        </w:tc>
        <w:tc>
          <w:tcPr>
            <w:tcW w:w="3032" w:type="dxa"/>
            <w:tcBorders>
              <w:bottom w:val="single" w:sz="6" w:space="0" w:color="000000"/>
            </w:tcBorders>
            <w:shd w:val="clear" w:color="auto" w:fill="auto"/>
          </w:tcPr>
          <w:p w:rsidR="00915DB4" w:rsidRDefault="00915DB4" w:rsidP="00063980">
            <w:pPr>
              <w:pStyle w:val="TableText"/>
              <w:rPr>
                <w:sz w:val="24"/>
                <w:szCs w:val="24"/>
              </w:rPr>
            </w:pPr>
            <w:r w:rsidRPr="002C0D72">
              <w:rPr>
                <w:rFonts w:hint="eastAsia"/>
                <w:sz w:val="24"/>
                <w:szCs w:val="24"/>
              </w:rPr>
              <w:t>内容类别，取之表</w:t>
            </w:r>
            <w:r w:rsidRPr="002C0D72">
              <w:rPr>
                <w:sz w:val="24"/>
                <w:szCs w:val="24"/>
              </w:rPr>
              <w:t>t_cmp_type_multi_value</w:t>
            </w:r>
          </w:p>
          <w:p w:rsidR="00915DB4" w:rsidRPr="002C0D72" w:rsidRDefault="00915DB4" w:rsidP="00063980">
            <w:pPr>
              <w:pStyle w:val="TableText"/>
            </w:pPr>
            <w:r>
              <w:rPr>
                <w:rFonts w:hint="eastAsia"/>
                <w:sz w:val="24"/>
              </w:rPr>
              <w:t>逗号分隔，单值是</w:t>
            </w:r>
            <w:r>
              <w:rPr>
                <w:rFonts w:hint="eastAsia"/>
                <w:sz w:val="24"/>
              </w:rPr>
              <w:t>1024</w:t>
            </w:r>
            <w:r>
              <w:rPr>
                <w:rFonts w:hint="eastAsia"/>
                <w:sz w:val="24"/>
              </w:rPr>
              <w:t>字节，如果是多值的话，则是</w:t>
            </w:r>
            <w:r>
              <w:rPr>
                <w:rFonts w:hint="eastAsia"/>
                <w:sz w:val="24"/>
              </w:rPr>
              <w:t>1024*N</w:t>
            </w:r>
          </w:p>
        </w:tc>
      </w:tr>
      <w:tr w:rsidR="00915DB4" w:rsidRPr="0019211A" w:rsidTr="007A0825">
        <w:trPr>
          <w:cantSplit/>
          <w:jc w:val="center"/>
        </w:trPr>
        <w:tc>
          <w:tcPr>
            <w:tcW w:w="2370" w:type="dxa"/>
            <w:tcBorders>
              <w:bottom w:val="single" w:sz="6" w:space="0" w:color="000000"/>
            </w:tcBorders>
            <w:shd w:val="clear" w:color="auto" w:fill="auto"/>
          </w:tcPr>
          <w:p w:rsidR="00915DB4" w:rsidRPr="002C0D72" w:rsidRDefault="00915DB4" w:rsidP="00063980">
            <w:pPr>
              <w:pStyle w:val="TableText"/>
            </w:pPr>
            <w:r w:rsidRPr="002C0D72">
              <w:rPr>
                <w:sz w:val="24"/>
                <w:szCs w:val="24"/>
              </w:rPr>
              <w:t>actor</w:t>
            </w:r>
          </w:p>
        </w:tc>
        <w:tc>
          <w:tcPr>
            <w:tcW w:w="1874" w:type="dxa"/>
            <w:tcBorders>
              <w:bottom w:val="single" w:sz="6" w:space="0" w:color="000000"/>
            </w:tcBorders>
            <w:shd w:val="clear" w:color="auto" w:fill="auto"/>
          </w:tcPr>
          <w:p w:rsidR="00915DB4" w:rsidRPr="002C0D72" w:rsidRDefault="00915DB4" w:rsidP="004F3959">
            <w:pPr>
              <w:pStyle w:val="TableText"/>
            </w:pPr>
            <w:r w:rsidRPr="002C0D72">
              <w:t>varchar2(</w:t>
            </w:r>
            <w:r w:rsidRPr="002C0D72">
              <w:rPr>
                <w:rFonts w:hint="eastAsia"/>
              </w:rPr>
              <w:t>256*N)</w:t>
            </w:r>
          </w:p>
        </w:tc>
        <w:tc>
          <w:tcPr>
            <w:tcW w:w="656" w:type="dxa"/>
            <w:tcBorders>
              <w:bottom w:val="single" w:sz="6" w:space="0" w:color="000000"/>
            </w:tcBorders>
            <w:shd w:val="clear" w:color="auto" w:fill="auto"/>
          </w:tcPr>
          <w:p w:rsidR="00915DB4" w:rsidRPr="002C0D72" w:rsidRDefault="00915DB4" w:rsidP="004F3959">
            <w:pPr>
              <w:pStyle w:val="TableText"/>
            </w:pPr>
            <w:r w:rsidRPr="002C0D72">
              <w:rPr>
                <w:rFonts w:hint="eastAsia"/>
              </w:rPr>
              <w:t>Y</w:t>
            </w:r>
          </w:p>
        </w:tc>
        <w:tc>
          <w:tcPr>
            <w:tcW w:w="3032" w:type="dxa"/>
            <w:tcBorders>
              <w:bottom w:val="single" w:sz="6" w:space="0" w:color="000000"/>
            </w:tcBorders>
            <w:shd w:val="clear" w:color="auto" w:fill="auto"/>
          </w:tcPr>
          <w:p w:rsidR="00915DB4" w:rsidRPr="002C0D72" w:rsidRDefault="00915DB4" w:rsidP="004F3959">
            <w:pPr>
              <w:rPr>
                <w:sz w:val="24"/>
              </w:rPr>
            </w:pPr>
            <w:r w:rsidRPr="002C0D72">
              <w:rPr>
                <w:rFonts w:hint="eastAsia"/>
                <w:sz w:val="24"/>
              </w:rPr>
              <w:t>主演，取值表</w:t>
            </w:r>
            <w:r w:rsidRPr="002C0D72">
              <w:rPr>
                <w:sz w:val="24"/>
              </w:rPr>
              <w:t>t_cmp_type_mediaartist</w:t>
            </w:r>
          </w:p>
          <w:p w:rsidR="00915DB4" w:rsidRPr="002C0D72" w:rsidRDefault="00915DB4" w:rsidP="004F3959">
            <w:pPr>
              <w:rPr>
                <w:sz w:val="24"/>
              </w:rPr>
            </w:pPr>
            <w:r w:rsidRPr="002C0D72">
              <w:rPr>
                <w:rFonts w:hint="eastAsia"/>
                <w:sz w:val="24"/>
              </w:rPr>
              <w:t>逗号分隔，单值是</w:t>
            </w:r>
            <w:r w:rsidRPr="002C0D72">
              <w:rPr>
                <w:rFonts w:hint="eastAsia"/>
                <w:sz w:val="24"/>
              </w:rPr>
              <w:t>256</w:t>
            </w:r>
            <w:r w:rsidRPr="002C0D72">
              <w:rPr>
                <w:rFonts w:hint="eastAsia"/>
                <w:sz w:val="24"/>
              </w:rPr>
              <w:t>如果是多值的话，则是</w:t>
            </w:r>
            <w:r w:rsidRPr="002C0D72">
              <w:rPr>
                <w:rFonts w:hint="eastAsia"/>
                <w:sz w:val="24"/>
              </w:rPr>
              <w:t>256*N</w:t>
            </w:r>
          </w:p>
        </w:tc>
      </w:tr>
      <w:tr w:rsidR="00915DB4" w:rsidRPr="0019211A" w:rsidTr="007A0825">
        <w:trPr>
          <w:cantSplit/>
          <w:jc w:val="center"/>
        </w:trPr>
        <w:tc>
          <w:tcPr>
            <w:tcW w:w="2370" w:type="dxa"/>
            <w:tcBorders>
              <w:bottom w:val="single" w:sz="6" w:space="0" w:color="000000"/>
            </w:tcBorders>
            <w:shd w:val="clear" w:color="auto" w:fill="auto"/>
          </w:tcPr>
          <w:p w:rsidR="00915DB4" w:rsidRPr="002C0D72" w:rsidRDefault="00915DB4" w:rsidP="00063980">
            <w:pPr>
              <w:pStyle w:val="TableText"/>
            </w:pPr>
            <w:r w:rsidRPr="002C0D72">
              <w:rPr>
                <w:sz w:val="24"/>
                <w:szCs w:val="24"/>
              </w:rPr>
              <w:t>writer</w:t>
            </w:r>
          </w:p>
        </w:tc>
        <w:tc>
          <w:tcPr>
            <w:tcW w:w="1874" w:type="dxa"/>
            <w:tcBorders>
              <w:bottom w:val="single" w:sz="6" w:space="0" w:color="000000"/>
            </w:tcBorders>
            <w:shd w:val="clear" w:color="auto" w:fill="auto"/>
          </w:tcPr>
          <w:p w:rsidR="00915DB4" w:rsidRPr="002C0D72" w:rsidRDefault="00915DB4" w:rsidP="004F3959">
            <w:pPr>
              <w:pStyle w:val="TableText"/>
            </w:pPr>
            <w:r w:rsidRPr="002C0D72">
              <w:t>varchar2(</w:t>
            </w:r>
            <w:r w:rsidRPr="002C0D72">
              <w:rPr>
                <w:rFonts w:hint="eastAsia"/>
              </w:rPr>
              <w:t>256*N)</w:t>
            </w:r>
          </w:p>
        </w:tc>
        <w:tc>
          <w:tcPr>
            <w:tcW w:w="656" w:type="dxa"/>
            <w:tcBorders>
              <w:bottom w:val="single" w:sz="6" w:space="0" w:color="000000"/>
            </w:tcBorders>
            <w:shd w:val="clear" w:color="auto" w:fill="auto"/>
          </w:tcPr>
          <w:p w:rsidR="00915DB4" w:rsidRPr="002C0D72" w:rsidRDefault="00915DB4" w:rsidP="004F3959">
            <w:pPr>
              <w:pStyle w:val="TableText"/>
            </w:pPr>
            <w:r w:rsidRPr="002C0D72">
              <w:rPr>
                <w:rFonts w:hint="eastAsia"/>
              </w:rPr>
              <w:t>Y</w:t>
            </w:r>
          </w:p>
        </w:tc>
        <w:tc>
          <w:tcPr>
            <w:tcW w:w="3032" w:type="dxa"/>
            <w:tcBorders>
              <w:bottom w:val="single" w:sz="6" w:space="0" w:color="000000"/>
            </w:tcBorders>
            <w:shd w:val="clear" w:color="auto" w:fill="auto"/>
          </w:tcPr>
          <w:p w:rsidR="00915DB4" w:rsidRPr="002C0D72" w:rsidRDefault="00915DB4" w:rsidP="004F3959">
            <w:pPr>
              <w:pStyle w:val="TableText"/>
              <w:rPr>
                <w:sz w:val="24"/>
                <w:szCs w:val="24"/>
              </w:rPr>
            </w:pPr>
            <w:r w:rsidRPr="002C0D72">
              <w:rPr>
                <w:rFonts w:hint="eastAsia"/>
                <w:sz w:val="24"/>
                <w:szCs w:val="24"/>
              </w:rPr>
              <w:t>编剧，取值表</w:t>
            </w:r>
            <w:r w:rsidRPr="002C0D72">
              <w:rPr>
                <w:sz w:val="24"/>
                <w:szCs w:val="24"/>
              </w:rPr>
              <w:t>t_cmp_type_mediaartist</w:t>
            </w:r>
          </w:p>
          <w:p w:rsidR="00915DB4" w:rsidRPr="002C0D72" w:rsidRDefault="00915DB4" w:rsidP="004F3959">
            <w:pPr>
              <w:rPr>
                <w:sz w:val="24"/>
              </w:rPr>
            </w:pPr>
            <w:r w:rsidRPr="002C0D72">
              <w:rPr>
                <w:rFonts w:hint="eastAsia"/>
                <w:sz w:val="24"/>
              </w:rPr>
              <w:t>逗号分隔，单值是</w:t>
            </w:r>
            <w:r w:rsidRPr="002C0D72">
              <w:rPr>
                <w:rFonts w:hint="eastAsia"/>
                <w:sz w:val="24"/>
              </w:rPr>
              <w:t>256</w:t>
            </w:r>
            <w:r w:rsidRPr="002C0D72">
              <w:rPr>
                <w:rFonts w:hint="eastAsia"/>
                <w:sz w:val="24"/>
              </w:rPr>
              <w:t>如果是多值的话，则是</w:t>
            </w:r>
            <w:r w:rsidRPr="002C0D72">
              <w:rPr>
                <w:rFonts w:hint="eastAsia"/>
                <w:sz w:val="24"/>
              </w:rPr>
              <w:t>256*N</w:t>
            </w:r>
          </w:p>
        </w:tc>
      </w:tr>
      <w:tr w:rsidR="00915DB4" w:rsidRPr="0019211A" w:rsidTr="007A0825">
        <w:trPr>
          <w:cantSplit/>
          <w:jc w:val="center"/>
        </w:trPr>
        <w:tc>
          <w:tcPr>
            <w:tcW w:w="2370" w:type="dxa"/>
            <w:tcBorders>
              <w:bottom w:val="single" w:sz="6" w:space="0" w:color="000000"/>
            </w:tcBorders>
            <w:shd w:val="clear" w:color="auto" w:fill="auto"/>
          </w:tcPr>
          <w:p w:rsidR="00915DB4" w:rsidRPr="002C0D72" w:rsidRDefault="00915DB4" w:rsidP="00063980">
            <w:pPr>
              <w:pStyle w:val="TableText"/>
            </w:pPr>
            <w:r w:rsidRPr="002C0D72">
              <w:rPr>
                <w:sz w:val="24"/>
                <w:szCs w:val="24"/>
              </w:rPr>
              <w:t>director</w:t>
            </w:r>
          </w:p>
        </w:tc>
        <w:tc>
          <w:tcPr>
            <w:tcW w:w="1874" w:type="dxa"/>
            <w:tcBorders>
              <w:bottom w:val="single" w:sz="6" w:space="0" w:color="000000"/>
            </w:tcBorders>
            <w:shd w:val="clear" w:color="auto" w:fill="auto"/>
          </w:tcPr>
          <w:p w:rsidR="00915DB4" w:rsidRPr="002C0D72" w:rsidRDefault="00915DB4" w:rsidP="004F3959">
            <w:pPr>
              <w:pStyle w:val="TableText"/>
            </w:pPr>
            <w:r w:rsidRPr="002C0D72">
              <w:t>varchar2(</w:t>
            </w:r>
            <w:r w:rsidRPr="002C0D72">
              <w:rPr>
                <w:rFonts w:hint="eastAsia"/>
              </w:rPr>
              <w:t>256*N)</w:t>
            </w:r>
          </w:p>
        </w:tc>
        <w:tc>
          <w:tcPr>
            <w:tcW w:w="656" w:type="dxa"/>
            <w:tcBorders>
              <w:bottom w:val="single" w:sz="6" w:space="0" w:color="000000"/>
            </w:tcBorders>
            <w:shd w:val="clear" w:color="auto" w:fill="auto"/>
          </w:tcPr>
          <w:p w:rsidR="00915DB4" w:rsidRPr="002C0D72" w:rsidRDefault="00915DB4" w:rsidP="004F3959">
            <w:pPr>
              <w:pStyle w:val="TableText"/>
            </w:pPr>
            <w:r w:rsidRPr="002C0D72">
              <w:rPr>
                <w:rFonts w:hint="eastAsia"/>
              </w:rPr>
              <w:t>Y</w:t>
            </w:r>
          </w:p>
        </w:tc>
        <w:tc>
          <w:tcPr>
            <w:tcW w:w="3032" w:type="dxa"/>
            <w:tcBorders>
              <w:bottom w:val="single" w:sz="6" w:space="0" w:color="000000"/>
            </w:tcBorders>
            <w:shd w:val="clear" w:color="auto" w:fill="auto"/>
          </w:tcPr>
          <w:p w:rsidR="00915DB4" w:rsidRPr="002C0D72" w:rsidRDefault="00915DB4" w:rsidP="004F3959">
            <w:pPr>
              <w:pStyle w:val="TableText"/>
              <w:rPr>
                <w:sz w:val="24"/>
                <w:szCs w:val="24"/>
              </w:rPr>
            </w:pPr>
            <w:r w:rsidRPr="002C0D72">
              <w:rPr>
                <w:rFonts w:hint="eastAsia"/>
                <w:sz w:val="24"/>
                <w:szCs w:val="24"/>
              </w:rPr>
              <w:t>导演，取值表</w:t>
            </w:r>
            <w:r w:rsidRPr="002C0D72">
              <w:rPr>
                <w:sz w:val="24"/>
                <w:szCs w:val="24"/>
              </w:rPr>
              <w:t>t_cmp_type_mediaartist</w:t>
            </w:r>
          </w:p>
          <w:p w:rsidR="00915DB4" w:rsidRPr="002C0D72" w:rsidRDefault="00915DB4" w:rsidP="004F3959">
            <w:pPr>
              <w:rPr>
                <w:sz w:val="24"/>
              </w:rPr>
            </w:pPr>
            <w:r w:rsidRPr="002C0D72">
              <w:rPr>
                <w:rFonts w:hint="eastAsia"/>
                <w:sz w:val="24"/>
              </w:rPr>
              <w:t>逗号分隔，单值是</w:t>
            </w:r>
            <w:r w:rsidRPr="002C0D72">
              <w:rPr>
                <w:rFonts w:hint="eastAsia"/>
                <w:sz w:val="24"/>
              </w:rPr>
              <w:t>256</w:t>
            </w:r>
            <w:r w:rsidRPr="002C0D72">
              <w:rPr>
                <w:rFonts w:hint="eastAsia"/>
                <w:sz w:val="24"/>
              </w:rPr>
              <w:t>如果是多值的话，则是</w:t>
            </w:r>
            <w:r w:rsidRPr="002C0D72">
              <w:rPr>
                <w:rFonts w:hint="eastAsia"/>
                <w:sz w:val="24"/>
              </w:rPr>
              <w:t>256*N</w:t>
            </w:r>
          </w:p>
        </w:tc>
      </w:tr>
      <w:tr w:rsidR="00915DB4" w:rsidRPr="0019211A" w:rsidTr="007A0825">
        <w:trPr>
          <w:cantSplit/>
          <w:jc w:val="center"/>
        </w:trPr>
        <w:tc>
          <w:tcPr>
            <w:tcW w:w="2370" w:type="dxa"/>
            <w:tcBorders>
              <w:bottom w:val="single" w:sz="6" w:space="0" w:color="000000"/>
            </w:tcBorders>
            <w:shd w:val="clear" w:color="auto" w:fill="auto"/>
          </w:tcPr>
          <w:p w:rsidR="00915DB4" w:rsidRPr="002C0D72" w:rsidRDefault="00915DB4" w:rsidP="00063980">
            <w:pPr>
              <w:pStyle w:val="TableText"/>
            </w:pPr>
            <w:r w:rsidRPr="002C0D72">
              <w:rPr>
                <w:sz w:val="24"/>
                <w:szCs w:val="24"/>
              </w:rPr>
              <w:t>SubtitleLanguage</w:t>
            </w:r>
          </w:p>
        </w:tc>
        <w:tc>
          <w:tcPr>
            <w:tcW w:w="1874" w:type="dxa"/>
            <w:tcBorders>
              <w:bottom w:val="single" w:sz="6" w:space="0" w:color="000000"/>
            </w:tcBorders>
            <w:shd w:val="clear" w:color="auto" w:fill="auto"/>
          </w:tcPr>
          <w:p w:rsidR="00915DB4" w:rsidRPr="002C0D72" w:rsidRDefault="00915DB4" w:rsidP="00063980">
            <w:pPr>
              <w:pStyle w:val="TableText"/>
            </w:pPr>
            <w:r w:rsidRPr="002C0D72">
              <w:t>varchar2(</w:t>
            </w:r>
            <w:r w:rsidRPr="002C0D72">
              <w:rPr>
                <w:rFonts w:hint="eastAsia"/>
              </w:rPr>
              <w:t>1024*N)</w:t>
            </w:r>
          </w:p>
        </w:tc>
        <w:tc>
          <w:tcPr>
            <w:tcW w:w="656" w:type="dxa"/>
            <w:tcBorders>
              <w:bottom w:val="single" w:sz="6" w:space="0" w:color="000000"/>
            </w:tcBorders>
            <w:shd w:val="clear" w:color="auto" w:fill="auto"/>
          </w:tcPr>
          <w:p w:rsidR="00915DB4" w:rsidRPr="002C0D72" w:rsidRDefault="00915DB4">
            <w:r w:rsidRPr="002C0D72">
              <w:rPr>
                <w:rFonts w:hint="eastAsia"/>
              </w:rPr>
              <w:t>Y</w:t>
            </w:r>
          </w:p>
        </w:tc>
        <w:tc>
          <w:tcPr>
            <w:tcW w:w="3032" w:type="dxa"/>
            <w:tcBorders>
              <w:bottom w:val="single" w:sz="6" w:space="0" w:color="000000"/>
            </w:tcBorders>
            <w:shd w:val="clear" w:color="auto" w:fill="auto"/>
          </w:tcPr>
          <w:p w:rsidR="00915DB4" w:rsidRDefault="00915DB4" w:rsidP="00063980">
            <w:pPr>
              <w:pStyle w:val="TableText"/>
              <w:rPr>
                <w:sz w:val="24"/>
                <w:szCs w:val="24"/>
              </w:rPr>
            </w:pPr>
            <w:r w:rsidRPr="002C0D72">
              <w:rPr>
                <w:rFonts w:hint="eastAsia"/>
                <w:sz w:val="24"/>
                <w:szCs w:val="24"/>
              </w:rPr>
              <w:t>字幕</w:t>
            </w:r>
            <w:r w:rsidRPr="002C0D72">
              <w:rPr>
                <w:rFonts w:hint="eastAsia"/>
                <w:sz w:val="24"/>
                <w:szCs w:val="24"/>
              </w:rPr>
              <w:t xml:space="preserve"> </w:t>
            </w:r>
            <w:r w:rsidRPr="002C0D72">
              <w:rPr>
                <w:rFonts w:hint="eastAsia"/>
                <w:sz w:val="24"/>
                <w:szCs w:val="24"/>
              </w:rPr>
              <w:t>取之表：</w:t>
            </w:r>
            <w:r w:rsidRPr="002C0D72">
              <w:rPr>
                <w:sz w:val="24"/>
                <w:szCs w:val="24"/>
              </w:rPr>
              <w:t>t_cmp_type_multi_value</w:t>
            </w:r>
          </w:p>
          <w:p w:rsidR="00915DB4" w:rsidRPr="002C0D72" w:rsidRDefault="00915DB4" w:rsidP="00063980">
            <w:pPr>
              <w:pStyle w:val="TableText"/>
            </w:pPr>
            <w:r>
              <w:rPr>
                <w:rFonts w:hint="eastAsia"/>
                <w:sz w:val="24"/>
              </w:rPr>
              <w:t>逗号分隔，单值是</w:t>
            </w:r>
            <w:r>
              <w:rPr>
                <w:rFonts w:hint="eastAsia"/>
                <w:sz w:val="24"/>
              </w:rPr>
              <w:t>1024</w:t>
            </w:r>
            <w:r>
              <w:rPr>
                <w:rFonts w:hint="eastAsia"/>
                <w:sz w:val="24"/>
              </w:rPr>
              <w:t>字节，如果是多值的话，则是</w:t>
            </w:r>
            <w:r>
              <w:rPr>
                <w:rFonts w:hint="eastAsia"/>
                <w:sz w:val="24"/>
              </w:rPr>
              <w:t>1024*N</w:t>
            </w:r>
          </w:p>
        </w:tc>
      </w:tr>
      <w:tr w:rsidR="00915DB4" w:rsidRPr="0019211A" w:rsidTr="007A0825">
        <w:trPr>
          <w:cantSplit/>
          <w:jc w:val="center"/>
        </w:trPr>
        <w:tc>
          <w:tcPr>
            <w:tcW w:w="2370" w:type="dxa"/>
            <w:tcBorders>
              <w:bottom w:val="single" w:sz="6" w:space="0" w:color="000000"/>
            </w:tcBorders>
            <w:shd w:val="clear" w:color="auto" w:fill="auto"/>
          </w:tcPr>
          <w:p w:rsidR="00915DB4" w:rsidRPr="002C0D72" w:rsidRDefault="00915DB4" w:rsidP="00063980">
            <w:pPr>
              <w:pStyle w:val="TableText"/>
            </w:pPr>
            <w:r w:rsidRPr="002C0D72">
              <w:rPr>
                <w:sz w:val="24"/>
                <w:szCs w:val="24"/>
              </w:rPr>
              <w:t>Area</w:t>
            </w:r>
          </w:p>
        </w:tc>
        <w:tc>
          <w:tcPr>
            <w:tcW w:w="1874" w:type="dxa"/>
            <w:tcBorders>
              <w:bottom w:val="single" w:sz="6" w:space="0" w:color="000000"/>
            </w:tcBorders>
            <w:shd w:val="clear" w:color="auto" w:fill="auto"/>
          </w:tcPr>
          <w:p w:rsidR="00915DB4" w:rsidRPr="002C0D72" w:rsidRDefault="00915DB4" w:rsidP="00063980">
            <w:pPr>
              <w:pStyle w:val="TableText"/>
            </w:pPr>
            <w:r w:rsidRPr="002C0D72">
              <w:t>varchar2(</w:t>
            </w:r>
            <w:r w:rsidRPr="002C0D72">
              <w:rPr>
                <w:rFonts w:hint="eastAsia"/>
              </w:rPr>
              <w:t>1024*N)</w:t>
            </w:r>
          </w:p>
        </w:tc>
        <w:tc>
          <w:tcPr>
            <w:tcW w:w="656" w:type="dxa"/>
            <w:tcBorders>
              <w:bottom w:val="single" w:sz="6" w:space="0" w:color="000000"/>
            </w:tcBorders>
            <w:shd w:val="clear" w:color="auto" w:fill="auto"/>
          </w:tcPr>
          <w:p w:rsidR="00915DB4" w:rsidRPr="002C0D72" w:rsidRDefault="00915DB4">
            <w:r w:rsidRPr="002C0D72">
              <w:rPr>
                <w:rFonts w:hint="eastAsia"/>
              </w:rPr>
              <w:t>Y</w:t>
            </w:r>
          </w:p>
        </w:tc>
        <w:tc>
          <w:tcPr>
            <w:tcW w:w="3032" w:type="dxa"/>
            <w:tcBorders>
              <w:bottom w:val="single" w:sz="6" w:space="0" w:color="000000"/>
            </w:tcBorders>
            <w:shd w:val="clear" w:color="auto" w:fill="auto"/>
          </w:tcPr>
          <w:p w:rsidR="00915DB4" w:rsidRDefault="00915DB4" w:rsidP="00063980">
            <w:pPr>
              <w:pStyle w:val="TableText"/>
              <w:rPr>
                <w:sz w:val="24"/>
                <w:szCs w:val="24"/>
              </w:rPr>
            </w:pPr>
            <w:r w:rsidRPr="002C0D72">
              <w:rPr>
                <w:rFonts w:hint="eastAsia"/>
                <w:sz w:val="24"/>
                <w:szCs w:val="24"/>
              </w:rPr>
              <w:t>区域</w:t>
            </w:r>
            <w:r w:rsidRPr="002C0D72">
              <w:rPr>
                <w:rFonts w:hint="eastAsia"/>
                <w:sz w:val="24"/>
                <w:szCs w:val="24"/>
              </w:rPr>
              <w:t xml:space="preserve"> </w:t>
            </w:r>
            <w:r w:rsidRPr="002C0D72">
              <w:rPr>
                <w:rFonts w:hint="eastAsia"/>
                <w:sz w:val="24"/>
                <w:szCs w:val="24"/>
              </w:rPr>
              <w:t>取之表</w:t>
            </w:r>
            <w:r w:rsidRPr="002C0D72">
              <w:rPr>
                <w:sz w:val="24"/>
                <w:szCs w:val="24"/>
              </w:rPr>
              <w:t>t_cmp_type_multi_value</w:t>
            </w:r>
            <w:r w:rsidRPr="002C0D72">
              <w:rPr>
                <w:rFonts w:hint="eastAsia"/>
                <w:sz w:val="24"/>
                <w:szCs w:val="24"/>
              </w:rPr>
              <w:t>中的</w:t>
            </w:r>
            <w:r w:rsidRPr="002C0D72">
              <w:rPr>
                <w:sz w:val="24"/>
                <w:szCs w:val="24"/>
              </w:rPr>
              <w:t>regionCode</w:t>
            </w:r>
          </w:p>
          <w:p w:rsidR="00915DB4" w:rsidRPr="002C0D72" w:rsidRDefault="00915DB4" w:rsidP="00063980">
            <w:pPr>
              <w:pStyle w:val="TableText"/>
            </w:pPr>
            <w:r>
              <w:rPr>
                <w:rFonts w:hint="eastAsia"/>
                <w:sz w:val="24"/>
              </w:rPr>
              <w:t>逗号分隔，单值是</w:t>
            </w:r>
            <w:r>
              <w:rPr>
                <w:rFonts w:hint="eastAsia"/>
                <w:sz w:val="24"/>
              </w:rPr>
              <w:t>1024</w:t>
            </w:r>
            <w:r>
              <w:rPr>
                <w:rFonts w:hint="eastAsia"/>
                <w:sz w:val="24"/>
              </w:rPr>
              <w:t>字节，如果是多值的话，则是</w:t>
            </w:r>
            <w:r>
              <w:rPr>
                <w:rFonts w:hint="eastAsia"/>
                <w:sz w:val="24"/>
              </w:rPr>
              <w:t>1024*N</w:t>
            </w:r>
          </w:p>
        </w:tc>
      </w:tr>
      <w:tr w:rsidR="00915DB4" w:rsidRPr="0019211A" w:rsidTr="007A0825">
        <w:trPr>
          <w:cantSplit/>
          <w:jc w:val="center"/>
        </w:trPr>
        <w:tc>
          <w:tcPr>
            <w:tcW w:w="2370" w:type="dxa"/>
            <w:tcBorders>
              <w:bottom w:val="single" w:sz="6" w:space="0" w:color="000000"/>
            </w:tcBorders>
            <w:shd w:val="clear" w:color="auto" w:fill="auto"/>
          </w:tcPr>
          <w:p w:rsidR="00915DB4" w:rsidRPr="002C0D72" w:rsidRDefault="00915DB4" w:rsidP="00063980">
            <w:pPr>
              <w:pStyle w:val="TableText"/>
            </w:pPr>
            <w:r w:rsidRPr="002C0D72">
              <w:rPr>
                <w:sz w:val="24"/>
                <w:szCs w:val="24"/>
              </w:rPr>
              <w:t>DistributionList</w:t>
            </w:r>
          </w:p>
        </w:tc>
        <w:tc>
          <w:tcPr>
            <w:tcW w:w="1874" w:type="dxa"/>
            <w:tcBorders>
              <w:bottom w:val="single" w:sz="6" w:space="0" w:color="000000"/>
            </w:tcBorders>
            <w:shd w:val="clear" w:color="auto" w:fill="auto"/>
          </w:tcPr>
          <w:p w:rsidR="00915DB4" w:rsidRPr="002C0D72" w:rsidRDefault="00915DB4" w:rsidP="00063980">
            <w:pPr>
              <w:pStyle w:val="TableText"/>
            </w:pPr>
            <w:r w:rsidRPr="002C0D72">
              <w:t>varchar2(</w:t>
            </w:r>
            <w:r w:rsidRPr="002C0D72">
              <w:rPr>
                <w:rFonts w:hint="eastAsia"/>
              </w:rPr>
              <w:t>1024*N)</w:t>
            </w:r>
          </w:p>
        </w:tc>
        <w:tc>
          <w:tcPr>
            <w:tcW w:w="656" w:type="dxa"/>
            <w:tcBorders>
              <w:bottom w:val="single" w:sz="6" w:space="0" w:color="000000"/>
            </w:tcBorders>
            <w:shd w:val="clear" w:color="auto" w:fill="auto"/>
          </w:tcPr>
          <w:p w:rsidR="00915DB4" w:rsidRPr="002C0D72" w:rsidRDefault="00915DB4">
            <w:r w:rsidRPr="002C0D72">
              <w:rPr>
                <w:rFonts w:hint="eastAsia"/>
              </w:rPr>
              <w:t>Y</w:t>
            </w:r>
          </w:p>
        </w:tc>
        <w:tc>
          <w:tcPr>
            <w:tcW w:w="3032" w:type="dxa"/>
            <w:tcBorders>
              <w:bottom w:val="single" w:sz="6" w:space="0" w:color="000000"/>
            </w:tcBorders>
            <w:shd w:val="clear" w:color="auto" w:fill="auto"/>
          </w:tcPr>
          <w:p w:rsidR="00915DB4" w:rsidRDefault="00915DB4" w:rsidP="00063980">
            <w:pPr>
              <w:pStyle w:val="TableText"/>
              <w:rPr>
                <w:sz w:val="24"/>
                <w:szCs w:val="24"/>
              </w:rPr>
            </w:pPr>
            <w:r w:rsidRPr="002C0D72">
              <w:rPr>
                <w:rFonts w:hint="eastAsia"/>
                <w:sz w:val="24"/>
                <w:szCs w:val="24"/>
              </w:rPr>
              <w:t>发行区域</w:t>
            </w:r>
            <w:r w:rsidRPr="002C0D72">
              <w:rPr>
                <w:rFonts w:hint="eastAsia"/>
                <w:sz w:val="24"/>
                <w:szCs w:val="24"/>
              </w:rPr>
              <w:t xml:space="preserve"> </w:t>
            </w:r>
            <w:r w:rsidRPr="002C0D72">
              <w:rPr>
                <w:rFonts w:hint="eastAsia"/>
                <w:sz w:val="24"/>
                <w:szCs w:val="24"/>
              </w:rPr>
              <w:t>取之表</w:t>
            </w:r>
            <w:r w:rsidRPr="002C0D72">
              <w:rPr>
                <w:sz w:val="24"/>
                <w:szCs w:val="24"/>
              </w:rPr>
              <w:t>t_cmp_type_multi_value</w:t>
            </w:r>
            <w:r w:rsidRPr="002C0D72">
              <w:rPr>
                <w:rFonts w:hint="eastAsia"/>
                <w:sz w:val="24"/>
                <w:szCs w:val="24"/>
              </w:rPr>
              <w:t>中的</w:t>
            </w:r>
            <w:r w:rsidRPr="002C0D72">
              <w:rPr>
                <w:sz w:val="24"/>
                <w:szCs w:val="24"/>
              </w:rPr>
              <w:t>copyRightCountries</w:t>
            </w:r>
          </w:p>
          <w:p w:rsidR="00915DB4" w:rsidRPr="002C0D72" w:rsidRDefault="00915DB4" w:rsidP="00063980">
            <w:pPr>
              <w:pStyle w:val="TableText"/>
            </w:pPr>
            <w:r>
              <w:rPr>
                <w:rFonts w:hint="eastAsia"/>
                <w:sz w:val="24"/>
              </w:rPr>
              <w:t>逗号分隔，单值是</w:t>
            </w:r>
            <w:r>
              <w:rPr>
                <w:rFonts w:hint="eastAsia"/>
                <w:sz w:val="24"/>
              </w:rPr>
              <w:t>1024</w:t>
            </w:r>
            <w:r>
              <w:rPr>
                <w:rFonts w:hint="eastAsia"/>
                <w:sz w:val="24"/>
              </w:rPr>
              <w:t>字节，如果是多值的话，则是</w:t>
            </w:r>
            <w:r>
              <w:rPr>
                <w:rFonts w:hint="eastAsia"/>
                <w:sz w:val="24"/>
              </w:rPr>
              <w:t>1024*N</w:t>
            </w:r>
          </w:p>
        </w:tc>
      </w:tr>
      <w:tr w:rsidR="00915DB4" w:rsidRPr="0019211A" w:rsidTr="007A0825">
        <w:trPr>
          <w:cantSplit/>
          <w:jc w:val="center"/>
        </w:trPr>
        <w:tc>
          <w:tcPr>
            <w:tcW w:w="2370" w:type="dxa"/>
            <w:tcBorders>
              <w:bottom w:val="single" w:sz="6" w:space="0" w:color="000000"/>
            </w:tcBorders>
            <w:shd w:val="clear" w:color="auto" w:fill="auto"/>
          </w:tcPr>
          <w:p w:rsidR="00915DB4" w:rsidRPr="002C0D72" w:rsidRDefault="00915DB4" w:rsidP="00063980">
            <w:pPr>
              <w:pStyle w:val="TableText"/>
            </w:pPr>
            <w:r w:rsidRPr="002C0D72">
              <w:rPr>
                <w:sz w:val="24"/>
                <w:szCs w:val="24"/>
              </w:rPr>
              <w:t>Launchdate</w:t>
            </w:r>
          </w:p>
        </w:tc>
        <w:tc>
          <w:tcPr>
            <w:tcW w:w="1874" w:type="dxa"/>
            <w:tcBorders>
              <w:bottom w:val="single" w:sz="6" w:space="0" w:color="000000"/>
            </w:tcBorders>
            <w:shd w:val="clear" w:color="auto" w:fill="auto"/>
          </w:tcPr>
          <w:p w:rsidR="00915DB4" w:rsidRPr="002C0D72" w:rsidRDefault="00915DB4" w:rsidP="004F3959">
            <w:pPr>
              <w:pStyle w:val="TableText"/>
            </w:pPr>
            <w:r w:rsidRPr="002C0D72">
              <w:rPr>
                <w:rFonts w:hint="eastAsia"/>
              </w:rPr>
              <w:t>TIMESTAMP(6)</w:t>
            </w:r>
          </w:p>
        </w:tc>
        <w:tc>
          <w:tcPr>
            <w:tcW w:w="656" w:type="dxa"/>
            <w:tcBorders>
              <w:bottom w:val="single" w:sz="6" w:space="0" w:color="000000"/>
            </w:tcBorders>
            <w:shd w:val="clear" w:color="auto" w:fill="auto"/>
          </w:tcPr>
          <w:p w:rsidR="00915DB4" w:rsidRPr="002C0D72" w:rsidRDefault="00915DB4" w:rsidP="004F3959">
            <w:pPr>
              <w:pStyle w:val="TableText"/>
            </w:pPr>
            <w:r w:rsidRPr="002C0D72">
              <w:rPr>
                <w:rFonts w:hint="eastAsia"/>
              </w:rPr>
              <w:t>Y</w:t>
            </w:r>
          </w:p>
        </w:tc>
        <w:tc>
          <w:tcPr>
            <w:tcW w:w="3032" w:type="dxa"/>
            <w:tcBorders>
              <w:bottom w:val="single" w:sz="6" w:space="0" w:color="000000"/>
            </w:tcBorders>
            <w:shd w:val="clear" w:color="auto" w:fill="auto"/>
          </w:tcPr>
          <w:p w:rsidR="00915DB4" w:rsidRPr="002C0D72" w:rsidRDefault="00915DB4" w:rsidP="00063980">
            <w:pPr>
              <w:pStyle w:val="TableText"/>
            </w:pPr>
            <w:r w:rsidRPr="002C0D72">
              <w:rPr>
                <w:rFonts w:hint="eastAsia"/>
                <w:sz w:val="24"/>
                <w:szCs w:val="24"/>
              </w:rPr>
              <w:t>生效日期，取之表</w:t>
            </w:r>
            <w:r w:rsidRPr="002C0D72">
              <w:rPr>
                <w:sz w:val="24"/>
                <w:szCs w:val="24"/>
              </w:rPr>
              <w:t>t_cmp_type_mediacontent</w:t>
            </w:r>
          </w:p>
        </w:tc>
      </w:tr>
      <w:tr w:rsidR="00915DB4" w:rsidRPr="0019211A" w:rsidTr="007A0825">
        <w:trPr>
          <w:cantSplit/>
          <w:jc w:val="center"/>
        </w:trPr>
        <w:tc>
          <w:tcPr>
            <w:tcW w:w="2370" w:type="dxa"/>
            <w:shd w:val="clear" w:color="auto" w:fill="FFFFFF"/>
          </w:tcPr>
          <w:p w:rsidR="00915DB4" w:rsidRPr="002C0D72" w:rsidRDefault="00915DB4" w:rsidP="00063980">
            <w:pPr>
              <w:pStyle w:val="TableText"/>
            </w:pPr>
            <w:r w:rsidRPr="002C0D72">
              <w:rPr>
                <w:sz w:val="24"/>
                <w:szCs w:val="24"/>
              </w:rPr>
              <w:t>Expiredate</w:t>
            </w:r>
          </w:p>
        </w:tc>
        <w:tc>
          <w:tcPr>
            <w:tcW w:w="1874" w:type="dxa"/>
            <w:shd w:val="clear" w:color="auto" w:fill="FFFFFF"/>
          </w:tcPr>
          <w:p w:rsidR="00915DB4" w:rsidRPr="002C0D72" w:rsidRDefault="00915DB4" w:rsidP="004F3959">
            <w:pPr>
              <w:pStyle w:val="TableText"/>
            </w:pPr>
            <w:r w:rsidRPr="002C0D72">
              <w:rPr>
                <w:rFonts w:hint="eastAsia"/>
              </w:rPr>
              <w:t>TIMESTAMP(6)</w:t>
            </w:r>
          </w:p>
        </w:tc>
        <w:tc>
          <w:tcPr>
            <w:tcW w:w="656" w:type="dxa"/>
            <w:shd w:val="clear" w:color="auto" w:fill="FFFFFF"/>
          </w:tcPr>
          <w:p w:rsidR="00915DB4" w:rsidRPr="002C0D72" w:rsidRDefault="00915DB4" w:rsidP="004F3959">
            <w:pPr>
              <w:pStyle w:val="TableText"/>
            </w:pPr>
            <w:r w:rsidRPr="002C0D72">
              <w:rPr>
                <w:rFonts w:hint="eastAsia"/>
              </w:rPr>
              <w:t>Y</w:t>
            </w:r>
          </w:p>
        </w:tc>
        <w:tc>
          <w:tcPr>
            <w:tcW w:w="3032" w:type="dxa"/>
            <w:shd w:val="clear" w:color="auto" w:fill="FFFFFF"/>
          </w:tcPr>
          <w:p w:rsidR="00915DB4" w:rsidRPr="002C0D72" w:rsidRDefault="00915DB4" w:rsidP="00063980">
            <w:pPr>
              <w:pStyle w:val="TableText"/>
            </w:pPr>
            <w:r w:rsidRPr="002C0D72">
              <w:rPr>
                <w:rFonts w:hint="eastAsia"/>
                <w:sz w:val="24"/>
                <w:szCs w:val="24"/>
              </w:rPr>
              <w:t>失效日期，取之表</w:t>
            </w:r>
            <w:r w:rsidRPr="002C0D72">
              <w:rPr>
                <w:sz w:val="24"/>
                <w:szCs w:val="24"/>
              </w:rPr>
              <w:t>t_cmp_type_mediacontent</w:t>
            </w:r>
          </w:p>
        </w:tc>
      </w:tr>
      <w:tr w:rsidR="00915DB4" w:rsidRPr="0019211A" w:rsidTr="007A0825">
        <w:trPr>
          <w:cantSplit/>
          <w:jc w:val="center"/>
        </w:trPr>
        <w:tc>
          <w:tcPr>
            <w:tcW w:w="2370" w:type="dxa"/>
            <w:shd w:val="clear" w:color="auto" w:fill="FFFFFF"/>
          </w:tcPr>
          <w:p w:rsidR="00915DB4" w:rsidRPr="002C0D72" w:rsidRDefault="00915DB4" w:rsidP="00063980">
            <w:pPr>
              <w:pStyle w:val="TableText"/>
            </w:pPr>
            <w:r w:rsidRPr="002C0D72">
              <w:rPr>
                <w:sz w:val="24"/>
                <w:szCs w:val="24"/>
              </w:rPr>
              <w:t>volumnCount</w:t>
            </w:r>
          </w:p>
        </w:tc>
        <w:tc>
          <w:tcPr>
            <w:tcW w:w="1874" w:type="dxa"/>
            <w:shd w:val="clear" w:color="auto" w:fill="FFFFFF"/>
          </w:tcPr>
          <w:p w:rsidR="00915DB4" w:rsidRPr="002C0D72" w:rsidRDefault="00A56458" w:rsidP="004F3959">
            <w:pPr>
              <w:pStyle w:val="TableText"/>
            </w:pPr>
            <w:r>
              <w:rPr>
                <w:rFonts w:hint="eastAsia"/>
              </w:rPr>
              <w:t>Number(19)</w:t>
            </w:r>
          </w:p>
        </w:tc>
        <w:tc>
          <w:tcPr>
            <w:tcW w:w="656" w:type="dxa"/>
            <w:shd w:val="clear" w:color="auto" w:fill="FFFFFF"/>
          </w:tcPr>
          <w:p w:rsidR="00915DB4" w:rsidRPr="002C0D72" w:rsidRDefault="00915DB4" w:rsidP="004F3959">
            <w:pPr>
              <w:pStyle w:val="TableText"/>
            </w:pPr>
            <w:r w:rsidRPr="002C0D72">
              <w:rPr>
                <w:rFonts w:hint="eastAsia"/>
              </w:rPr>
              <w:t>Y</w:t>
            </w:r>
          </w:p>
        </w:tc>
        <w:tc>
          <w:tcPr>
            <w:tcW w:w="3032" w:type="dxa"/>
            <w:shd w:val="clear" w:color="auto" w:fill="FFFFFF"/>
          </w:tcPr>
          <w:p w:rsidR="00915DB4" w:rsidRPr="002C0D72" w:rsidRDefault="00915DB4" w:rsidP="00063980">
            <w:pPr>
              <w:pStyle w:val="TableText"/>
            </w:pPr>
            <w:r w:rsidRPr="002C0D72">
              <w:rPr>
                <w:sz w:val="24"/>
                <w:szCs w:val="24"/>
              </w:rPr>
              <w:t>子内容个数</w:t>
            </w:r>
            <w:r w:rsidRPr="002C0D72">
              <w:rPr>
                <w:rFonts w:hint="eastAsia"/>
                <w:sz w:val="24"/>
                <w:szCs w:val="24"/>
              </w:rPr>
              <w:t xml:space="preserve"> </w:t>
            </w:r>
            <w:r w:rsidRPr="002C0D72">
              <w:rPr>
                <w:rFonts w:hint="eastAsia"/>
                <w:sz w:val="24"/>
                <w:szCs w:val="24"/>
              </w:rPr>
              <w:t>取之表</w:t>
            </w:r>
            <w:r w:rsidRPr="002C0D72">
              <w:rPr>
                <w:sz w:val="24"/>
                <w:szCs w:val="24"/>
              </w:rPr>
              <w:t>t_cmp_type_contentseries</w:t>
            </w:r>
          </w:p>
        </w:tc>
      </w:tr>
    </w:tbl>
    <w:p w:rsidR="00291D54" w:rsidRDefault="00291D54" w:rsidP="00291D54">
      <w:bookmarkStart w:id="4528" w:name="_Toc397712938"/>
    </w:p>
    <w:p w:rsidR="00291D54" w:rsidRPr="002C41A9" w:rsidRDefault="00291D54">
      <w:pPr>
        <w:pStyle w:val="31"/>
        <w:rPr>
          <w:ins w:id="4529" w:author="wurongjun 00246467" w:date="2015-04-22T16:01:00Z"/>
        </w:rPr>
        <w:pPrChange w:id="4530" w:author="wurongjun 00246467" w:date="2015-04-22T16:13:00Z">
          <w:pPr>
            <w:pStyle w:val="31"/>
            <w:numPr>
              <w:numId w:val="43"/>
            </w:numPr>
          </w:pPr>
        </w:pPrChange>
      </w:pPr>
      <w:bookmarkStart w:id="4531" w:name="_Toc435003441"/>
      <w:ins w:id="4532" w:author="wurongjun 00246467" w:date="2015-04-22T16:01:00Z">
        <w:r w:rsidRPr="002C41A9">
          <w:rPr>
            <w:rFonts w:hint="eastAsia"/>
          </w:rPr>
          <w:lastRenderedPageBreak/>
          <w:t>内容信息</w:t>
        </w:r>
        <w:r>
          <w:rPr>
            <w:rFonts w:hint="eastAsia"/>
          </w:rPr>
          <w:t>视图</w:t>
        </w:r>
        <w:r>
          <w:t>V</w:t>
        </w:r>
        <w:r w:rsidRPr="002C41A9">
          <w:rPr>
            <w:rFonts w:hint="eastAsia"/>
          </w:rPr>
          <w:t>_CMP_TYPE_CONTENT</w:t>
        </w:r>
        <w:bookmarkEnd w:id="4531"/>
      </w:ins>
    </w:p>
    <w:tbl>
      <w:tblPr>
        <w:tblW w:w="843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838"/>
        <w:gridCol w:w="1822"/>
        <w:gridCol w:w="1161"/>
        <w:gridCol w:w="1251"/>
        <w:gridCol w:w="2366"/>
      </w:tblGrid>
      <w:tr w:rsidR="00291D54" w:rsidRPr="0019211A" w:rsidTr="0001602A">
        <w:trPr>
          <w:cantSplit/>
          <w:jc w:val="center"/>
          <w:ins w:id="4533" w:author="wurongjun 00246467" w:date="2015-04-22T16:01:00Z"/>
        </w:trPr>
        <w:tc>
          <w:tcPr>
            <w:tcW w:w="305"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291D54" w:rsidRPr="00BF3458" w:rsidRDefault="00291D54" w:rsidP="0001602A">
            <w:pPr>
              <w:pStyle w:val="TableHeading"/>
              <w:rPr>
                <w:ins w:id="4534" w:author="wurongjun 00246467" w:date="2015-04-22T16:01:00Z"/>
              </w:rPr>
            </w:pPr>
            <w:ins w:id="4535" w:author="wurongjun 00246467" w:date="2015-04-22T16:01:00Z">
              <w:r w:rsidRPr="00BF3458">
                <w:t>字段</w:t>
              </w:r>
            </w:ins>
          </w:p>
        </w:tc>
        <w:tc>
          <w:tcPr>
            <w:tcW w:w="1890"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291D54" w:rsidRPr="00BF3458" w:rsidRDefault="00291D54" w:rsidP="0001602A">
            <w:pPr>
              <w:pStyle w:val="TableHeading"/>
              <w:rPr>
                <w:ins w:id="4536" w:author="wurongjun 00246467" w:date="2015-04-22T16:01:00Z"/>
              </w:rPr>
            </w:pPr>
            <w:ins w:id="4537" w:author="wurongjun 00246467" w:date="2015-04-22T16:01:00Z">
              <w:r w:rsidRPr="00BF3458">
                <w:t>数据类型</w:t>
              </w:r>
            </w:ins>
          </w:p>
        </w:tc>
        <w:tc>
          <w:tcPr>
            <w:tcW w:w="1470"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291D54" w:rsidRPr="00BF3458" w:rsidRDefault="00291D54" w:rsidP="0001602A">
            <w:pPr>
              <w:pStyle w:val="TableHeading"/>
              <w:rPr>
                <w:ins w:id="4538" w:author="wurongjun 00246467" w:date="2015-04-22T16:01:00Z"/>
              </w:rPr>
            </w:pPr>
            <w:ins w:id="4539" w:author="wurongjun 00246467" w:date="2015-04-22T16:01:00Z">
              <w:r w:rsidRPr="00BF3458">
                <w:t>是否允许为空</w:t>
              </w:r>
            </w:ins>
          </w:p>
        </w:tc>
        <w:tc>
          <w:tcPr>
            <w:tcW w:w="1575"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291D54" w:rsidRPr="00BF3458" w:rsidRDefault="00291D54" w:rsidP="0001602A">
            <w:pPr>
              <w:pStyle w:val="TableHeading"/>
              <w:rPr>
                <w:ins w:id="4540" w:author="wurongjun 00246467" w:date="2015-04-22T16:01:00Z"/>
              </w:rPr>
            </w:pPr>
            <w:ins w:id="4541" w:author="wurongjun 00246467" w:date="2015-04-22T16:01:00Z">
              <w:r w:rsidRPr="00BF3458">
                <w:t>描述信息</w:t>
              </w:r>
            </w:ins>
          </w:p>
        </w:tc>
        <w:tc>
          <w:tcPr>
            <w:tcW w:w="3198"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291D54" w:rsidRPr="00BF3458" w:rsidRDefault="00291D54" w:rsidP="0001602A">
            <w:pPr>
              <w:pStyle w:val="TableHeading"/>
              <w:rPr>
                <w:ins w:id="4542" w:author="wurongjun 00246467" w:date="2015-04-22T16:01:00Z"/>
              </w:rPr>
            </w:pPr>
            <w:ins w:id="4543" w:author="wurongjun 00246467" w:date="2015-04-22T16:01:00Z">
              <w:r>
                <w:rPr>
                  <w:rFonts w:hint="eastAsia"/>
                </w:rPr>
                <w:t>备注</w:t>
              </w:r>
            </w:ins>
          </w:p>
        </w:tc>
      </w:tr>
      <w:tr w:rsidR="00291D54" w:rsidRPr="0019211A" w:rsidTr="0001602A">
        <w:trPr>
          <w:cantSplit/>
          <w:jc w:val="center"/>
          <w:ins w:id="4544" w:author="wurongjun 00246467" w:date="2015-04-22T16:01:00Z"/>
        </w:trPr>
        <w:tc>
          <w:tcPr>
            <w:tcW w:w="305" w:type="dxa"/>
            <w:tcBorders>
              <w:top w:val="single" w:sz="6" w:space="0" w:color="auto"/>
            </w:tcBorders>
            <w:shd w:val="clear" w:color="auto" w:fill="auto"/>
          </w:tcPr>
          <w:p w:rsidR="00291D54" w:rsidRPr="007E31C0" w:rsidRDefault="00291D54" w:rsidP="0001602A">
            <w:pPr>
              <w:pStyle w:val="TableText"/>
              <w:rPr>
                <w:ins w:id="4545" w:author="wurongjun 00246467" w:date="2015-04-22T16:01:00Z"/>
              </w:rPr>
            </w:pPr>
            <w:ins w:id="4546" w:author="wurongjun 00246467" w:date="2015-04-22T16:01:00Z">
              <w:r w:rsidRPr="007E31C0">
                <w:t>OBJECTID</w:t>
              </w:r>
            </w:ins>
          </w:p>
        </w:tc>
        <w:tc>
          <w:tcPr>
            <w:tcW w:w="1890" w:type="dxa"/>
            <w:tcBorders>
              <w:top w:val="single" w:sz="6" w:space="0" w:color="auto"/>
            </w:tcBorders>
            <w:shd w:val="clear" w:color="auto" w:fill="auto"/>
          </w:tcPr>
          <w:p w:rsidR="00291D54" w:rsidRPr="007E31C0" w:rsidRDefault="00291D54" w:rsidP="0001602A">
            <w:pPr>
              <w:pStyle w:val="TableText"/>
              <w:rPr>
                <w:ins w:id="4547" w:author="wurongjun 00246467" w:date="2015-04-22T16:01:00Z"/>
              </w:rPr>
            </w:pPr>
            <w:ins w:id="4548" w:author="wurongjun 00246467" w:date="2015-04-22T16:01:00Z">
              <w:r w:rsidRPr="007E31C0">
                <w:t>NUMBER(19)</w:t>
              </w:r>
            </w:ins>
          </w:p>
        </w:tc>
        <w:tc>
          <w:tcPr>
            <w:tcW w:w="1470" w:type="dxa"/>
            <w:tcBorders>
              <w:top w:val="single" w:sz="6" w:space="0" w:color="auto"/>
            </w:tcBorders>
            <w:shd w:val="clear" w:color="auto" w:fill="auto"/>
          </w:tcPr>
          <w:p w:rsidR="00291D54" w:rsidRPr="007E31C0" w:rsidRDefault="00291D54" w:rsidP="0001602A">
            <w:pPr>
              <w:pStyle w:val="TableText"/>
              <w:rPr>
                <w:ins w:id="4549" w:author="wurongjun 00246467" w:date="2015-04-22T16:01:00Z"/>
              </w:rPr>
            </w:pPr>
            <w:ins w:id="4550" w:author="wurongjun 00246467" w:date="2015-04-22T16:01:00Z">
              <w:r w:rsidRPr="007E31C0">
                <w:t xml:space="preserve">  not null</w:t>
              </w:r>
            </w:ins>
          </w:p>
        </w:tc>
        <w:tc>
          <w:tcPr>
            <w:tcW w:w="1575" w:type="dxa"/>
            <w:tcBorders>
              <w:top w:val="single" w:sz="6" w:space="0" w:color="auto"/>
            </w:tcBorders>
            <w:shd w:val="clear" w:color="auto" w:fill="auto"/>
          </w:tcPr>
          <w:p w:rsidR="00291D54" w:rsidRPr="007E31C0" w:rsidRDefault="00291D54" w:rsidP="0001602A">
            <w:pPr>
              <w:pStyle w:val="TableText"/>
              <w:rPr>
                <w:ins w:id="4551" w:author="wurongjun 00246467" w:date="2015-04-22T16:01:00Z"/>
              </w:rPr>
            </w:pPr>
            <w:ins w:id="4552" w:author="wurongjun 00246467" w:date="2015-04-22T16:01:00Z">
              <w:r w:rsidRPr="007E31C0">
                <w:rPr>
                  <w:rFonts w:hint="eastAsia"/>
                </w:rPr>
                <w:t>内容</w:t>
              </w:r>
              <w:r w:rsidRPr="007E31C0">
                <w:rPr>
                  <w:rFonts w:hint="eastAsia"/>
                </w:rPr>
                <w:t>ID</w:t>
              </w:r>
            </w:ins>
          </w:p>
        </w:tc>
        <w:tc>
          <w:tcPr>
            <w:tcW w:w="3198" w:type="dxa"/>
            <w:tcBorders>
              <w:top w:val="single" w:sz="6" w:space="0" w:color="auto"/>
            </w:tcBorders>
            <w:shd w:val="clear" w:color="auto" w:fill="auto"/>
          </w:tcPr>
          <w:p w:rsidR="00291D54" w:rsidRPr="007E31C0" w:rsidRDefault="00291D54" w:rsidP="0001602A">
            <w:pPr>
              <w:pStyle w:val="TableText"/>
              <w:rPr>
                <w:ins w:id="4553" w:author="wurongjun 00246467" w:date="2015-04-22T16:01:00Z"/>
              </w:rPr>
            </w:pPr>
            <w:ins w:id="4554" w:author="wurongjun 00246467" w:date="2015-04-22T16:01:00Z">
              <w:r>
                <w:rPr>
                  <w:rFonts w:hint="eastAsia"/>
                </w:rPr>
                <w:t>主键，</w:t>
              </w:r>
              <w:r w:rsidRPr="007E31C0">
                <w:rPr>
                  <w:rFonts w:hint="eastAsia"/>
                </w:rPr>
                <w:t>MDSP</w:t>
              </w:r>
              <w:r w:rsidRPr="007E31C0">
                <w:rPr>
                  <w:rFonts w:hint="eastAsia"/>
                </w:rPr>
                <w:t>内部使用</w:t>
              </w:r>
            </w:ins>
          </w:p>
        </w:tc>
      </w:tr>
      <w:tr w:rsidR="00291D54" w:rsidRPr="0019211A" w:rsidTr="0001602A">
        <w:trPr>
          <w:cantSplit/>
          <w:jc w:val="center"/>
          <w:ins w:id="4555" w:author="wurongjun 00246467" w:date="2015-04-22T16:01:00Z"/>
        </w:trPr>
        <w:tc>
          <w:tcPr>
            <w:tcW w:w="305" w:type="dxa"/>
            <w:tcBorders>
              <w:top w:val="single" w:sz="6" w:space="0" w:color="auto"/>
            </w:tcBorders>
            <w:shd w:val="clear" w:color="auto" w:fill="auto"/>
          </w:tcPr>
          <w:p w:rsidR="00291D54" w:rsidRPr="007E31C0" w:rsidRDefault="00291D54" w:rsidP="0001602A">
            <w:pPr>
              <w:pStyle w:val="TableText"/>
              <w:rPr>
                <w:ins w:id="4556" w:author="wurongjun 00246467" w:date="2015-04-22T16:01:00Z"/>
                <w:szCs w:val="24"/>
              </w:rPr>
            </w:pPr>
            <w:ins w:id="4557" w:author="wurongjun 00246467" w:date="2015-04-22T16:01:00Z">
              <w:r w:rsidRPr="007E31C0">
                <w:t>CONTENTCODE</w:t>
              </w:r>
            </w:ins>
          </w:p>
        </w:tc>
        <w:tc>
          <w:tcPr>
            <w:tcW w:w="1890" w:type="dxa"/>
            <w:tcBorders>
              <w:top w:val="single" w:sz="6" w:space="0" w:color="auto"/>
            </w:tcBorders>
            <w:shd w:val="clear" w:color="auto" w:fill="auto"/>
          </w:tcPr>
          <w:p w:rsidR="00291D54" w:rsidRPr="007E31C0" w:rsidRDefault="00291D54" w:rsidP="0001602A">
            <w:pPr>
              <w:pStyle w:val="TableText"/>
              <w:rPr>
                <w:ins w:id="4558" w:author="wurongjun 00246467" w:date="2015-04-22T16:01:00Z"/>
              </w:rPr>
            </w:pPr>
            <w:ins w:id="4559" w:author="wurongjun 00246467" w:date="2015-04-22T16:01:00Z">
              <w:r w:rsidRPr="007E31C0">
                <w:t>VARCHAR2(32)</w:t>
              </w:r>
            </w:ins>
          </w:p>
        </w:tc>
        <w:tc>
          <w:tcPr>
            <w:tcW w:w="1470" w:type="dxa"/>
            <w:tcBorders>
              <w:top w:val="single" w:sz="6" w:space="0" w:color="auto"/>
            </w:tcBorders>
            <w:shd w:val="clear" w:color="auto" w:fill="auto"/>
          </w:tcPr>
          <w:p w:rsidR="00291D54" w:rsidRPr="007E31C0" w:rsidRDefault="00291D54" w:rsidP="0001602A">
            <w:pPr>
              <w:pStyle w:val="TableText"/>
              <w:rPr>
                <w:ins w:id="4560" w:author="wurongjun 00246467" w:date="2015-04-22T16:01:00Z"/>
              </w:rPr>
            </w:pPr>
            <w:ins w:id="4561" w:author="wurongjun 00246467" w:date="2015-04-22T16:01:00Z">
              <w:r w:rsidRPr="007E31C0">
                <w:t>not null</w:t>
              </w:r>
            </w:ins>
          </w:p>
        </w:tc>
        <w:tc>
          <w:tcPr>
            <w:tcW w:w="1575" w:type="dxa"/>
            <w:tcBorders>
              <w:top w:val="single" w:sz="6" w:space="0" w:color="auto"/>
            </w:tcBorders>
            <w:shd w:val="clear" w:color="auto" w:fill="auto"/>
          </w:tcPr>
          <w:p w:rsidR="00291D54" w:rsidRPr="007E31C0" w:rsidRDefault="00291D54" w:rsidP="0001602A">
            <w:pPr>
              <w:pStyle w:val="TableText"/>
              <w:rPr>
                <w:ins w:id="4562" w:author="wurongjun 00246467" w:date="2015-04-22T16:01:00Z"/>
              </w:rPr>
            </w:pPr>
            <w:ins w:id="4563" w:author="wurongjun 00246467" w:date="2015-04-22T16:01:00Z">
              <w:r w:rsidRPr="007E31C0">
                <w:rPr>
                  <w:rFonts w:hint="eastAsia"/>
                </w:rPr>
                <w:t>内容</w:t>
              </w:r>
              <w:r w:rsidRPr="007E31C0">
                <w:rPr>
                  <w:rFonts w:hint="eastAsia"/>
                </w:rPr>
                <w:t>CODE</w:t>
              </w:r>
            </w:ins>
          </w:p>
        </w:tc>
        <w:tc>
          <w:tcPr>
            <w:tcW w:w="3198" w:type="dxa"/>
            <w:tcBorders>
              <w:top w:val="single" w:sz="6" w:space="0" w:color="auto"/>
            </w:tcBorders>
            <w:shd w:val="clear" w:color="auto" w:fill="auto"/>
          </w:tcPr>
          <w:p w:rsidR="00291D54" w:rsidRPr="007E31C0" w:rsidRDefault="00291D54" w:rsidP="0001602A">
            <w:pPr>
              <w:pStyle w:val="TableText"/>
              <w:rPr>
                <w:ins w:id="4564" w:author="wurongjun 00246467" w:date="2015-04-22T16:01:00Z"/>
              </w:rPr>
            </w:pPr>
            <w:ins w:id="4565" w:author="wurongjun 00246467" w:date="2015-04-22T16:01:00Z">
              <w:r>
                <w:rPr>
                  <w:rFonts w:hint="eastAsia"/>
                </w:rPr>
                <w:t>内容具有业务意义的编码，</w:t>
              </w:r>
              <w:r w:rsidRPr="007E31C0">
                <w:rPr>
                  <w:rFonts w:hint="eastAsia"/>
                </w:rPr>
                <w:t>传递给外部件</w:t>
              </w:r>
            </w:ins>
          </w:p>
        </w:tc>
      </w:tr>
      <w:tr w:rsidR="00291D54" w:rsidRPr="0019211A" w:rsidTr="0001602A">
        <w:trPr>
          <w:cantSplit/>
          <w:jc w:val="center"/>
          <w:ins w:id="4566" w:author="wurongjun 00246467" w:date="2015-04-22T16:01:00Z"/>
        </w:trPr>
        <w:tc>
          <w:tcPr>
            <w:tcW w:w="305" w:type="dxa"/>
            <w:shd w:val="clear" w:color="auto" w:fill="auto"/>
          </w:tcPr>
          <w:p w:rsidR="00291D54" w:rsidRPr="007E31C0" w:rsidRDefault="00291D54" w:rsidP="0001602A">
            <w:pPr>
              <w:pStyle w:val="TableText"/>
              <w:rPr>
                <w:ins w:id="4567" w:author="wurongjun 00246467" w:date="2015-04-22T16:01:00Z"/>
              </w:rPr>
            </w:pPr>
            <w:ins w:id="4568" w:author="wurongjun 00246467" w:date="2015-04-22T16:01:00Z">
              <w:r w:rsidRPr="007E31C0">
                <w:rPr>
                  <w:rFonts w:hint="eastAsia"/>
                </w:rPr>
                <w:t>TYPE</w:t>
              </w:r>
            </w:ins>
          </w:p>
        </w:tc>
        <w:tc>
          <w:tcPr>
            <w:tcW w:w="1890" w:type="dxa"/>
            <w:shd w:val="clear" w:color="auto" w:fill="auto"/>
          </w:tcPr>
          <w:p w:rsidR="00291D54" w:rsidRPr="007E31C0" w:rsidRDefault="00291D54" w:rsidP="0001602A">
            <w:pPr>
              <w:pStyle w:val="TableText"/>
              <w:rPr>
                <w:ins w:id="4569" w:author="wurongjun 00246467" w:date="2015-04-22T16:01:00Z"/>
              </w:rPr>
            </w:pPr>
            <w:ins w:id="4570" w:author="wurongjun 00246467" w:date="2015-04-22T16:01:00Z">
              <w:r w:rsidRPr="007E31C0">
                <w:t>VARCHAR2(32)</w:t>
              </w:r>
            </w:ins>
          </w:p>
        </w:tc>
        <w:tc>
          <w:tcPr>
            <w:tcW w:w="1470" w:type="dxa"/>
            <w:shd w:val="clear" w:color="auto" w:fill="auto"/>
          </w:tcPr>
          <w:p w:rsidR="00291D54" w:rsidRPr="007E31C0" w:rsidRDefault="00291D54" w:rsidP="0001602A">
            <w:pPr>
              <w:pStyle w:val="TableText"/>
              <w:rPr>
                <w:ins w:id="4571" w:author="wurongjun 00246467" w:date="2015-04-22T16:01:00Z"/>
              </w:rPr>
            </w:pPr>
            <w:ins w:id="4572" w:author="wurongjun 00246467" w:date="2015-04-22T16:01:00Z">
              <w:r w:rsidRPr="007E31C0">
                <w:t>not null</w:t>
              </w:r>
            </w:ins>
          </w:p>
        </w:tc>
        <w:tc>
          <w:tcPr>
            <w:tcW w:w="1575" w:type="dxa"/>
            <w:shd w:val="clear" w:color="auto" w:fill="auto"/>
          </w:tcPr>
          <w:p w:rsidR="00291D54" w:rsidRPr="007E31C0" w:rsidRDefault="00291D54" w:rsidP="0001602A">
            <w:pPr>
              <w:pStyle w:val="TableText"/>
              <w:rPr>
                <w:ins w:id="4573" w:author="wurongjun 00246467" w:date="2015-04-22T16:01:00Z"/>
              </w:rPr>
            </w:pPr>
            <w:ins w:id="4574" w:author="wurongjun 00246467" w:date="2015-04-22T16:01:00Z">
              <w:r w:rsidRPr="007E31C0">
                <w:rPr>
                  <w:rFonts w:hint="eastAsia"/>
                </w:rPr>
                <w:t>内容类型</w:t>
              </w:r>
            </w:ins>
          </w:p>
        </w:tc>
        <w:tc>
          <w:tcPr>
            <w:tcW w:w="3198" w:type="dxa"/>
            <w:shd w:val="clear" w:color="auto" w:fill="auto"/>
          </w:tcPr>
          <w:p w:rsidR="00291D54" w:rsidRDefault="00291D54" w:rsidP="0001602A">
            <w:pPr>
              <w:pStyle w:val="TableText"/>
              <w:rPr>
                <w:ins w:id="4575" w:author="wurongjun 00246467" w:date="2015-04-22T16:01:00Z"/>
                <w:rFonts w:ascii="宋体" w:cs="宋体"/>
                <w:sz w:val="18"/>
                <w:szCs w:val="18"/>
              </w:rPr>
            </w:pPr>
            <w:ins w:id="4576" w:author="wurongjun 00246467" w:date="2015-04-22T16:01:00Z">
              <w:r w:rsidRPr="007E31C0">
                <w:rPr>
                  <w:rFonts w:hint="eastAsia"/>
                </w:rPr>
                <w:t>视频：</w:t>
              </w:r>
              <w:r>
                <w:rPr>
                  <w:rFonts w:hint="eastAsia"/>
                </w:rPr>
                <w:t xml:space="preserve">                 </w:t>
              </w:r>
              <w:r w:rsidRPr="007E31C0">
                <w:rPr>
                  <w:rFonts w:hint="eastAsia"/>
                </w:rPr>
                <w:t xml:space="preserve">movie- </w:t>
              </w:r>
              <w:r w:rsidRPr="007E31C0">
                <w:rPr>
                  <w:rFonts w:hint="eastAsia"/>
                </w:rPr>
                <w:t>电影</w:t>
              </w:r>
              <w:r w:rsidRPr="007E31C0">
                <w:rPr>
                  <w:rFonts w:hint="eastAsia"/>
                </w:rPr>
                <w:t xml:space="preserve">  </w:t>
              </w:r>
              <w:r>
                <w:rPr>
                  <w:rFonts w:hint="eastAsia"/>
                </w:rPr>
                <w:t xml:space="preserve">              </w:t>
              </w:r>
              <w:r w:rsidRPr="007E31C0">
                <w:rPr>
                  <w:rFonts w:hint="eastAsia"/>
                </w:rPr>
                <w:t>MV</w:t>
              </w:r>
              <w:r w:rsidRPr="007E31C0">
                <w:rPr>
                  <w:rFonts w:hint="eastAsia"/>
                </w:rPr>
                <w:t>－</w:t>
              </w:r>
              <w:r w:rsidRPr="007E31C0">
                <w:rPr>
                  <w:rFonts w:hint="eastAsia"/>
                </w:rPr>
                <w:t xml:space="preserve">MV  </w:t>
              </w:r>
              <w:r>
                <w:rPr>
                  <w:rFonts w:hint="eastAsia"/>
                </w:rPr>
                <w:t xml:space="preserve">             </w:t>
              </w:r>
              <w:r w:rsidRPr="007E31C0">
                <w:t>teleplay</w:t>
              </w:r>
              <w:r w:rsidRPr="007E31C0">
                <w:rPr>
                  <w:rFonts w:hint="eastAsia"/>
                </w:rPr>
                <w:t>－连续剧子集</w:t>
              </w:r>
              <w:r w:rsidRPr="007E31C0">
                <w:rPr>
                  <w:rFonts w:hint="eastAsia"/>
                </w:rPr>
                <w:t xml:space="preserve"> </w:t>
              </w:r>
              <w:r>
                <w:rPr>
                  <w:rFonts w:hint="eastAsia"/>
                </w:rPr>
                <w:t xml:space="preserve">    </w:t>
              </w:r>
              <w:r w:rsidRPr="007E31C0">
                <w:rPr>
                  <w:rFonts w:ascii="宋体" w:cs="宋体"/>
                  <w:sz w:val="18"/>
                  <w:szCs w:val="18"/>
                </w:rPr>
                <w:t>tvSeries</w:t>
              </w:r>
              <w:r w:rsidRPr="007E31C0">
                <w:rPr>
                  <w:rFonts w:ascii="宋体" w:cs="宋体" w:hint="eastAsia"/>
                  <w:sz w:val="18"/>
                  <w:szCs w:val="18"/>
                </w:rPr>
                <w:t>－连续剧父集</w:t>
              </w:r>
            </w:ins>
          </w:p>
          <w:p w:rsidR="00291D54" w:rsidRDefault="00291D54" w:rsidP="0001602A">
            <w:pPr>
              <w:pStyle w:val="TableText"/>
              <w:rPr>
                <w:ins w:id="4577" w:author="wurongjun 00246467" w:date="2015-04-22T16:01:00Z"/>
              </w:rPr>
            </w:pPr>
            <w:ins w:id="4578" w:author="wurongjun 00246467" w:date="2015-04-22T16:01:00Z">
              <w:r>
                <w:rPr>
                  <w:rFonts w:ascii="新宋体" w:eastAsia="新宋体" w:hint="eastAsia"/>
                  <w:sz w:val="18"/>
                  <w:szCs w:val="18"/>
                </w:rPr>
                <w:t>v</w:t>
              </w:r>
              <w:r>
                <w:rPr>
                  <w:rFonts w:ascii="新宋体" w:eastAsia="新宋体"/>
                  <w:sz w:val="18"/>
                  <w:szCs w:val="18"/>
                </w:rPr>
                <w:t>ideoClips</w:t>
              </w:r>
              <w:r>
                <w:rPr>
                  <w:rFonts w:ascii="新宋体" w:eastAsia="新宋体" w:hint="eastAsia"/>
                  <w:sz w:val="18"/>
                  <w:szCs w:val="18"/>
                </w:rPr>
                <w:t>-视频片段</w:t>
              </w:r>
              <w:r w:rsidRPr="007E31C0">
                <w:rPr>
                  <w:rFonts w:ascii="宋体" w:cs="宋体" w:hint="eastAsia"/>
                  <w:sz w:val="18"/>
                  <w:szCs w:val="18"/>
                </w:rPr>
                <w:t xml:space="preserve">     </w:t>
              </w:r>
              <w:r>
                <w:rPr>
                  <w:rFonts w:ascii="宋体" w:cs="宋体" w:hint="eastAsia"/>
                  <w:sz w:val="18"/>
                  <w:szCs w:val="18"/>
                </w:rPr>
                <w:t xml:space="preserve">                 </w:t>
              </w:r>
              <w:r w:rsidRPr="007E31C0">
                <w:rPr>
                  <w:rFonts w:ascii="宋体" w:cs="宋体" w:hint="eastAsia"/>
                </w:rPr>
                <w:t xml:space="preserve">音频： </w:t>
              </w:r>
              <w:r>
                <w:rPr>
                  <w:rFonts w:ascii="宋体" w:cs="宋体" w:hint="eastAsia"/>
                  <w:sz w:val="18"/>
                  <w:szCs w:val="18"/>
                </w:rPr>
                <w:t xml:space="preserve">                     </w:t>
              </w:r>
              <w:r w:rsidRPr="007E31C0">
                <w:rPr>
                  <w:rFonts w:ascii="宋体" w:cs="宋体" w:hint="eastAsia"/>
                  <w:sz w:val="18"/>
                  <w:szCs w:val="18"/>
                </w:rPr>
                <w:t xml:space="preserve"> </w:t>
              </w:r>
              <w:r w:rsidRPr="007E31C0">
                <w:rPr>
                  <w:rFonts w:hint="eastAsia"/>
                </w:rPr>
                <w:t>song-</w:t>
              </w:r>
              <w:r w:rsidRPr="007E31C0">
                <w:rPr>
                  <w:rFonts w:hint="eastAsia"/>
                </w:rPr>
                <w:t>音乐</w:t>
              </w:r>
              <w:r w:rsidRPr="007E31C0">
                <w:rPr>
                  <w:rFonts w:hint="eastAsia"/>
                </w:rPr>
                <w:t xml:space="preserve">  </w:t>
              </w:r>
              <w:r>
                <w:rPr>
                  <w:rFonts w:hint="eastAsia"/>
                </w:rPr>
                <w:t xml:space="preserve">          </w:t>
              </w:r>
              <w:r w:rsidRPr="007E31C0">
                <w:rPr>
                  <w:rFonts w:hint="eastAsia"/>
                </w:rPr>
                <w:t>audioClips-</w:t>
              </w:r>
              <w:r w:rsidRPr="007E31C0">
                <w:rPr>
                  <w:rFonts w:hint="eastAsia"/>
                </w:rPr>
                <w:t>音频片段</w:t>
              </w:r>
              <w:r w:rsidRPr="007E31C0">
                <w:rPr>
                  <w:rFonts w:hint="eastAsia"/>
                </w:rPr>
                <w:t xml:space="preserve">  </w:t>
              </w:r>
            </w:ins>
          </w:p>
          <w:p w:rsidR="00291D54" w:rsidRPr="007E31C0" w:rsidRDefault="00291D54" w:rsidP="0001602A">
            <w:pPr>
              <w:pStyle w:val="TableText"/>
              <w:rPr>
                <w:ins w:id="4579" w:author="wurongjun 00246467" w:date="2015-04-22T16:01:00Z"/>
              </w:rPr>
            </w:pPr>
            <w:ins w:id="4580" w:author="wurongjun 00246467" w:date="2015-04-22T16:01:00Z">
              <w:r w:rsidRPr="007E31C0">
                <w:rPr>
                  <w:rFonts w:hint="eastAsia"/>
                </w:rPr>
                <w:t>直播：</w:t>
              </w:r>
              <w:r w:rsidRPr="007E31C0">
                <w:rPr>
                  <w:rFonts w:hint="eastAsia"/>
                </w:rPr>
                <w:t>live</w:t>
              </w:r>
              <w:r w:rsidRPr="007E31C0">
                <w:rPr>
                  <w:rFonts w:ascii="宋体" w:cs="宋体" w:hint="eastAsia"/>
                  <w:sz w:val="18"/>
                  <w:szCs w:val="18"/>
                </w:rPr>
                <w:t xml:space="preserve">  </w:t>
              </w:r>
            </w:ins>
          </w:p>
        </w:tc>
      </w:tr>
      <w:tr w:rsidR="00291D54" w:rsidRPr="0019211A" w:rsidTr="0001602A">
        <w:trPr>
          <w:cantSplit/>
          <w:jc w:val="center"/>
          <w:ins w:id="4581" w:author="wurongjun 00246467" w:date="2015-04-22T16:01:00Z"/>
        </w:trPr>
        <w:tc>
          <w:tcPr>
            <w:tcW w:w="305" w:type="dxa"/>
            <w:tcBorders>
              <w:bottom w:val="single" w:sz="6" w:space="0" w:color="000000"/>
            </w:tcBorders>
            <w:shd w:val="clear" w:color="auto" w:fill="auto"/>
          </w:tcPr>
          <w:p w:rsidR="00291D54" w:rsidRPr="00FE65ED" w:rsidRDefault="00291D54" w:rsidP="0001602A">
            <w:pPr>
              <w:pStyle w:val="TableText"/>
              <w:rPr>
                <w:ins w:id="4582" w:author="wurongjun 00246467" w:date="2015-04-22T16:01:00Z"/>
              </w:rPr>
            </w:pPr>
            <w:ins w:id="4583" w:author="wurongjun 00246467" w:date="2015-04-22T16:01:00Z">
              <w:r w:rsidRPr="00FE65ED">
                <w:t>OWNERID</w:t>
              </w:r>
            </w:ins>
          </w:p>
        </w:tc>
        <w:tc>
          <w:tcPr>
            <w:tcW w:w="1890" w:type="dxa"/>
            <w:tcBorders>
              <w:bottom w:val="single" w:sz="6" w:space="0" w:color="000000"/>
            </w:tcBorders>
            <w:shd w:val="clear" w:color="auto" w:fill="auto"/>
          </w:tcPr>
          <w:p w:rsidR="00291D54" w:rsidRPr="00FE65ED" w:rsidRDefault="00291D54" w:rsidP="0001602A">
            <w:pPr>
              <w:pStyle w:val="TableText"/>
              <w:rPr>
                <w:ins w:id="4584" w:author="wurongjun 00246467" w:date="2015-04-22T16:01:00Z"/>
              </w:rPr>
            </w:pPr>
            <w:ins w:id="4585" w:author="wurongjun 00246467" w:date="2015-04-22T16:01:00Z">
              <w:r w:rsidRPr="00FE65ED">
                <w:t>VARCHAR2(32)</w:t>
              </w:r>
            </w:ins>
          </w:p>
        </w:tc>
        <w:tc>
          <w:tcPr>
            <w:tcW w:w="1470" w:type="dxa"/>
            <w:tcBorders>
              <w:bottom w:val="single" w:sz="6" w:space="0" w:color="000000"/>
            </w:tcBorders>
            <w:shd w:val="clear" w:color="auto" w:fill="auto"/>
          </w:tcPr>
          <w:p w:rsidR="00291D54" w:rsidRPr="007E31C0" w:rsidRDefault="00291D54" w:rsidP="0001602A">
            <w:pPr>
              <w:pStyle w:val="TableText"/>
              <w:rPr>
                <w:ins w:id="4586" w:author="wurongjun 00246467" w:date="2015-04-22T16:01:00Z"/>
              </w:rPr>
            </w:pPr>
            <w:ins w:id="4587" w:author="wurongjun 00246467" w:date="2015-04-22T16:01:00Z">
              <w:r w:rsidRPr="007E31C0">
                <w:t>null</w:t>
              </w:r>
            </w:ins>
          </w:p>
        </w:tc>
        <w:tc>
          <w:tcPr>
            <w:tcW w:w="1575" w:type="dxa"/>
            <w:tcBorders>
              <w:bottom w:val="single" w:sz="6" w:space="0" w:color="000000"/>
            </w:tcBorders>
            <w:shd w:val="clear" w:color="auto" w:fill="auto"/>
          </w:tcPr>
          <w:p w:rsidR="00291D54" w:rsidRPr="007E31C0" w:rsidRDefault="00291D54" w:rsidP="0001602A">
            <w:pPr>
              <w:pStyle w:val="TableText"/>
              <w:rPr>
                <w:ins w:id="4588" w:author="wurongjun 00246467" w:date="2015-04-22T16:01:00Z"/>
              </w:rPr>
            </w:pPr>
            <w:ins w:id="4589" w:author="wurongjun 00246467" w:date="2015-04-22T16:01:00Z">
              <w:r>
                <w:rPr>
                  <w:rFonts w:hint="eastAsia"/>
                </w:rPr>
                <w:t>CP</w:t>
              </w:r>
              <w:r>
                <w:rPr>
                  <w:rFonts w:hint="eastAsia"/>
                </w:rPr>
                <w:t>业务编号</w:t>
              </w:r>
            </w:ins>
          </w:p>
        </w:tc>
        <w:tc>
          <w:tcPr>
            <w:tcW w:w="3198" w:type="dxa"/>
            <w:tcBorders>
              <w:bottom w:val="single" w:sz="6" w:space="0" w:color="000000"/>
            </w:tcBorders>
            <w:shd w:val="clear" w:color="auto" w:fill="auto"/>
          </w:tcPr>
          <w:p w:rsidR="00291D54" w:rsidRPr="007E31C0" w:rsidRDefault="00291D54" w:rsidP="0001602A">
            <w:pPr>
              <w:pStyle w:val="TableText"/>
              <w:rPr>
                <w:ins w:id="4590" w:author="wurongjun 00246467" w:date="2015-04-22T16:01:00Z"/>
              </w:rPr>
            </w:pPr>
            <w:ins w:id="4591" w:author="wurongjun 00246467" w:date="2015-04-22T16:01:00Z">
              <w:r>
                <w:rPr>
                  <w:rFonts w:hint="eastAsia"/>
                </w:rPr>
                <w:t>内容的版权拥有人。如</w:t>
              </w:r>
              <w:r>
                <w:rPr>
                  <w:rFonts w:hint="eastAsia"/>
                </w:rPr>
                <w:t>CP</w:t>
              </w:r>
              <w:r>
                <w:rPr>
                  <w:rFonts w:hint="eastAsia"/>
                </w:rPr>
                <w:t>、运营商</w:t>
              </w:r>
            </w:ins>
          </w:p>
        </w:tc>
      </w:tr>
      <w:tr w:rsidR="00291D54" w:rsidRPr="0019211A" w:rsidTr="0001602A">
        <w:trPr>
          <w:cantSplit/>
          <w:jc w:val="center"/>
          <w:ins w:id="4592" w:author="wurongjun 00246467" w:date="2015-04-22T16:01:00Z"/>
        </w:trPr>
        <w:tc>
          <w:tcPr>
            <w:tcW w:w="305" w:type="dxa"/>
            <w:shd w:val="clear" w:color="auto" w:fill="FFFFFF"/>
          </w:tcPr>
          <w:p w:rsidR="00291D54" w:rsidRPr="00FE65ED" w:rsidRDefault="00291D54" w:rsidP="0001602A">
            <w:pPr>
              <w:pStyle w:val="TableText"/>
              <w:rPr>
                <w:ins w:id="4593" w:author="wurongjun 00246467" w:date="2015-04-22T16:01:00Z"/>
              </w:rPr>
            </w:pPr>
            <w:ins w:id="4594" w:author="wurongjun 00246467" w:date="2015-04-22T16:01:00Z">
              <w:r w:rsidRPr="00EE73C5">
                <w:t>STATUS</w:t>
              </w:r>
            </w:ins>
          </w:p>
        </w:tc>
        <w:tc>
          <w:tcPr>
            <w:tcW w:w="1890" w:type="dxa"/>
            <w:shd w:val="clear" w:color="auto" w:fill="FFFFFF"/>
          </w:tcPr>
          <w:p w:rsidR="00291D54" w:rsidRPr="00A5116D" w:rsidRDefault="00291D54" w:rsidP="0001602A">
            <w:pPr>
              <w:pStyle w:val="TableText"/>
              <w:rPr>
                <w:ins w:id="4595" w:author="wurongjun 00246467" w:date="2015-04-22T16:01:00Z"/>
              </w:rPr>
            </w:pPr>
            <w:ins w:id="4596" w:author="wurongjun 00246467" w:date="2015-04-22T16:01:00Z">
              <w:r w:rsidRPr="00A5116D">
                <w:t>NUMBER(19)</w:t>
              </w:r>
            </w:ins>
          </w:p>
        </w:tc>
        <w:tc>
          <w:tcPr>
            <w:tcW w:w="1470" w:type="dxa"/>
            <w:shd w:val="clear" w:color="auto" w:fill="FFFFFF"/>
          </w:tcPr>
          <w:p w:rsidR="00291D54" w:rsidRPr="007E31C0" w:rsidRDefault="00291D54" w:rsidP="0001602A">
            <w:pPr>
              <w:pStyle w:val="TableText"/>
              <w:rPr>
                <w:ins w:id="4597" w:author="wurongjun 00246467" w:date="2015-04-22T16:01:00Z"/>
              </w:rPr>
            </w:pPr>
            <w:ins w:id="4598" w:author="wurongjun 00246467" w:date="2015-04-22T16:01:00Z">
              <w:r w:rsidRPr="007E31C0">
                <w:t>null</w:t>
              </w:r>
            </w:ins>
          </w:p>
        </w:tc>
        <w:tc>
          <w:tcPr>
            <w:tcW w:w="1575" w:type="dxa"/>
            <w:shd w:val="clear" w:color="auto" w:fill="FFFFFF"/>
          </w:tcPr>
          <w:p w:rsidR="00291D54" w:rsidRDefault="00291D54" w:rsidP="0001602A">
            <w:pPr>
              <w:pStyle w:val="TableText"/>
              <w:rPr>
                <w:ins w:id="4599" w:author="wurongjun 00246467" w:date="2015-04-22T16:01:00Z"/>
              </w:rPr>
            </w:pPr>
            <w:ins w:id="4600" w:author="wurongjun 00246467" w:date="2015-04-22T16:01:00Z">
              <w:r>
                <w:rPr>
                  <w:rFonts w:hint="eastAsia"/>
                </w:rPr>
                <w:t>内容状态</w:t>
              </w:r>
            </w:ins>
          </w:p>
        </w:tc>
        <w:tc>
          <w:tcPr>
            <w:tcW w:w="3198" w:type="dxa"/>
            <w:shd w:val="clear" w:color="auto" w:fill="FFFFFF"/>
          </w:tcPr>
          <w:p w:rsidR="00291D54" w:rsidRDefault="00291D54" w:rsidP="0001602A">
            <w:pPr>
              <w:pStyle w:val="TableText"/>
              <w:rPr>
                <w:ins w:id="4601" w:author="wurongjun 00246467" w:date="2015-04-22T16:01:00Z"/>
              </w:rPr>
            </w:pPr>
            <w:ins w:id="4602" w:author="wurongjun 00246467" w:date="2015-04-22T16:01:00Z">
              <w:r>
                <w:rPr>
                  <w:rFonts w:hint="eastAsia"/>
                </w:rPr>
                <w:t>报表需要过滤状态</w:t>
              </w:r>
              <w:r>
                <w:rPr>
                  <w:rFonts w:hint="eastAsia"/>
                </w:rPr>
                <w:t>,</w:t>
              </w:r>
              <w:r>
                <w:rPr>
                  <w:rFonts w:hint="eastAsia"/>
                </w:rPr>
                <w:t>只取状态为</w:t>
              </w:r>
              <w:r>
                <w:rPr>
                  <w:rFonts w:hint="eastAsia"/>
                </w:rPr>
                <w:t>3</w:t>
              </w:r>
              <w:r>
                <w:rPr>
                  <w:rFonts w:hint="eastAsia"/>
                </w:rPr>
                <w:t>的内容</w:t>
              </w:r>
            </w:ins>
          </w:p>
        </w:tc>
      </w:tr>
      <w:tr w:rsidR="00291D54" w:rsidRPr="0019211A" w:rsidTr="0001602A">
        <w:trPr>
          <w:cantSplit/>
          <w:jc w:val="center"/>
          <w:ins w:id="4603" w:author="wurongjun 00246467" w:date="2015-04-22T16:01:00Z"/>
        </w:trPr>
        <w:tc>
          <w:tcPr>
            <w:tcW w:w="305" w:type="dxa"/>
            <w:shd w:val="clear" w:color="auto" w:fill="FFFFFF"/>
          </w:tcPr>
          <w:p w:rsidR="00291D54" w:rsidRPr="00EE73C5" w:rsidRDefault="00291D54" w:rsidP="0001602A">
            <w:pPr>
              <w:pStyle w:val="TableText"/>
              <w:rPr>
                <w:ins w:id="4604" w:author="wurongjun 00246467" w:date="2015-04-22T16:01:00Z"/>
              </w:rPr>
            </w:pPr>
            <w:ins w:id="4605" w:author="wurongjun 00246467" w:date="2015-04-22T16:01:00Z">
              <w:r>
                <w:rPr>
                  <w:rFonts w:hint="eastAsia"/>
                </w:rPr>
                <w:t>CREATEDATE</w:t>
              </w:r>
            </w:ins>
          </w:p>
        </w:tc>
        <w:tc>
          <w:tcPr>
            <w:tcW w:w="1890" w:type="dxa"/>
            <w:shd w:val="clear" w:color="auto" w:fill="FFFFFF"/>
          </w:tcPr>
          <w:p w:rsidR="00291D54" w:rsidRPr="00A5116D" w:rsidRDefault="00291D54" w:rsidP="0001602A">
            <w:pPr>
              <w:pStyle w:val="TableText"/>
              <w:rPr>
                <w:ins w:id="4606" w:author="wurongjun 00246467" w:date="2015-04-22T16:01:00Z"/>
              </w:rPr>
            </w:pPr>
            <w:ins w:id="4607" w:author="wurongjun 00246467" w:date="2015-04-22T16:01:00Z">
              <w:r>
                <w:rPr>
                  <w:rFonts w:hint="eastAsia"/>
                </w:rPr>
                <w:t>TIMESTAMP(6)</w:t>
              </w:r>
            </w:ins>
          </w:p>
        </w:tc>
        <w:tc>
          <w:tcPr>
            <w:tcW w:w="1470" w:type="dxa"/>
            <w:shd w:val="clear" w:color="auto" w:fill="FFFFFF"/>
          </w:tcPr>
          <w:p w:rsidR="00291D54" w:rsidRPr="007E31C0" w:rsidRDefault="00291D54" w:rsidP="0001602A">
            <w:pPr>
              <w:pStyle w:val="TableText"/>
              <w:rPr>
                <w:ins w:id="4608" w:author="wurongjun 00246467" w:date="2015-04-22T16:01:00Z"/>
              </w:rPr>
            </w:pPr>
            <w:ins w:id="4609" w:author="wurongjun 00246467" w:date="2015-04-22T16:01:00Z">
              <w:r>
                <w:rPr>
                  <w:rFonts w:hint="eastAsia"/>
                </w:rPr>
                <w:t>NULL</w:t>
              </w:r>
            </w:ins>
          </w:p>
        </w:tc>
        <w:tc>
          <w:tcPr>
            <w:tcW w:w="1575" w:type="dxa"/>
            <w:shd w:val="clear" w:color="auto" w:fill="FFFFFF"/>
          </w:tcPr>
          <w:p w:rsidR="00291D54" w:rsidRDefault="00291D54" w:rsidP="0001602A">
            <w:pPr>
              <w:pStyle w:val="TableText"/>
              <w:rPr>
                <w:ins w:id="4610" w:author="wurongjun 00246467" w:date="2015-04-22T16:01:00Z"/>
              </w:rPr>
            </w:pPr>
            <w:ins w:id="4611" w:author="wurongjun 00246467" w:date="2015-04-22T16:01:00Z">
              <w:r>
                <w:rPr>
                  <w:rFonts w:hint="eastAsia"/>
                </w:rPr>
                <w:t>创建时间</w:t>
              </w:r>
            </w:ins>
          </w:p>
        </w:tc>
        <w:tc>
          <w:tcPr>
            <w:tcW w:w="3198" w:type="dxa"/>
            <w:shd w:val="clear" w:color="auto" w:fill="FFFFFF"/>
          </w:tcPr>
          <w:p w:rsidR="00291D54" w:rsidRDefault="00291D54" w:rsidP="0001602A">
            <w:pPr>
              <w:pStyle w:val="TableText"/>
              <w:rPr>
                <w:ins w:id="4612" w:author="wurongjun 00246467" w:date="2015-04-22T16:01:00Z"/>
              </w:rPr>
            </w:pPr>
          </w:p>
        </w:tc>
      </w:tr>
    </w:tbl>
    <w:p w:rsidR="00291D54" w:rsidRDefault="00291D54" w:rsidP="00291D54">
      <w:pPr>
        <w:rPr>
          <w:ins w:id="4613" w:author="wurongjun 00246467" w:date="2015-04-22T16:02:00Z"/>
        </w:rPr>
      </w:pPr>
    </w:p>
    <w:p w:rsidR="00607395" w:rsidRPr="00A87B6E" w:rsidRDefault="00607395">
      <w:pPr>
        <w:pStyle w:val="31"/>
        <w:rPr>
          <w:ins w:id="4614" w:author="wurongjun 00246467" w:date="2015-04-22T16:02:00Z"/>
        </w:rPr>
        <w:pPrChange w:id="4615" w:author="wurongjun 00246467" w:date="2015-04-22T16:13:00Z">
          <w:pPr>
            <w:pStyle w:val="31"/>
            <w:numPr>
              <w:numId w:val="44"/>
            </w:numPr>
          </w:pPr>
        </w:pPrChange>
      </w:pPr>
      <w:bookmarkStart w:id="4616" w:name="_Toc435003442"/>
      <w:ins w:id="4617" w:author="wurongjun 00246467" w:date="2015-04-22T16:03:00Z">
        <w:r>
          <w:rPr>
            <w:rFonts w:hint="eastAsia"/>
          </w:rPr>
          <w:t>内容</w:t>
        </w:r>
      </w:ins>
      <w:ins w:id="4618" w:author="wurongjun 00246467" w:date="2015-04-22T16:02:00Z">
        <w:r>
          <w:rPr>
            <w:rFonts w:hint="eastAsia"/>
          </w:rPr>
          <w:t>多值</w:t>
        </w:r>
      </w:ins>
      <w:ins w:id="4619" w:author="wurongjun 00246467" w:date="2015-04-22T16:03:00Z">
        <w:r>
          <w:rPr>
            <w:rFonts w:hint="eastAsia"/>
          </w:rPr>
          <w:t>视图</w:t>
        </w:r>
        <w:r>
          <w:t>V</w:t>
        </w:r>
      </w:ins>
      <w:ins w:id="4620" w:author="wurongjun 00246467" w:date="2015-04-22T16:02:00Z">
        <w:r w:rsidRPr="00A87B6E">
          <w:t>_CMP_TYPE_MULTI_VALUE</w:t>
        </w:r>
        <w:bookmarkEnd w:id="4616"/>
      </w:ins>
    </w:p>
    <w:tbl>
      <w:tblPr>
        <w:tblW w:w="8931" w:type="dxa"/>
        <w:tblInd w:w="113" w:type="dxa"/>
        <w:tblLayout w:type="fixed"/>
        <w:tblCellMar>
          <w:left w:w="113" w:type="dxa"/>
          <w:right w:w="113" w:type="dxa"/>
        </w:tblCellMar>
        <w:tblLook w:val="0000" w:firstRow="0" w:lastRow="0" w:firstColumn="0" w:lastColumn="0" w:noHBand="0" w:noVBand="0"/>
        <w:tblPrChange w:id="4621" w:author="wurongjun 00246467" w:date="2015-04-22T16:03:00Z">
          <w:tblPr>
            <w:tblW w:w="9782" w:type="dxa"/>
            <w:tblInd w:w="-738" w:type="dxa"/>
            <w:tblLayout w:type="fixed"/>
            <w:tblCellMar>
              <w:left w:w="113" w:type="dxa"/>
              <w:right w:w="113" w:type="dxa"/>
            </w:tblCellMar>
            <w:tblLook w:val="0000" w:firstRow="0" w:lastRow="0" w:firstColumn="0" w:lastColumn="0" w:noHBand="0" w:noVBand="0"/>
          </w:tblPr>
        </w:tblPrChange>
      </w:tblPr>
      <w:tblGrid>
        <w:gridCol w:w="993"/>
        <w:gridCol w:w="1417"/>
        <w:gridCol w:w="1985"/>
        <w:gridCol w:w="1275"/>
        <w:gridCol w:w="1134"/>
        <w:gridCol w:w="2127"/>
        <w:tblGridChange w:id="4622">
          <w:tblGrid>
            <w:gridCol w:w="1844"/>
            <w:gridCol w:w="1417"/>
            <w:gridCol w:w="1985"/>
            <w:gridCol w:w="1275"/>
            <w:gridCol w:w="1134"/>
            <w:gridCol w:w="2127"/>
          </w:tblGrid>
        </w:tblGridChange>
      </w:tblGrid>
      <w:tr w:rsidR="00607395" w:rsidRPr="00AF7AB7" w:rsidTr="00607395">
        <w:trPr>
          <w:ins w:id="4623" w:author="wurongjun 00246467" w:date="2015-04-22T16:02:00Z"/>
        </w:trPr>
        <w:tc>
          <w:tcPr>
            <w:tcW w:w="993" w:type="dxa"/>
            <w:tcBorders>
              <w:top w:val="single" w:sz="6" w:space="0" w:color="auto"/>
              <w:left w:val="single" w:sz="6" w:space="0" w:color="auto"/>
              <w:bottom w:val="single" w:sz="6" w:space="0" w:color="auto"/>
              <w:right w:val="single" w:sz="6" w:space="0" w:color="auto"/>
            </w:tcBorders>
            <w:shd w:val="clear" w:color="auto" w:fill="B3B3B3"/>
            <w:tcPrChange w:id="4624" w:author="wurongjun 00246467" w:date="2015-04-22T16:03:00Z">
              <w:tcPr>
                <w:tcW w:w="1844" w:type="dxa"/>
                <w:tcBorders>
                  <w:top w:val="single" w:sz="6" w:space="0" w:color="auto"/>
                  <w:left w:val="single" w:sz="6" w:space="0" w:color="auto"/>
                  <w:bottom w:val="single" w:sz="6" w:space="0" w:color="auto"/>
                  <w:right w:val="single" w:sz="6" w:space="0" w:color="auto"/>
                </w:tcBorders>
                <w:shd w:val="clear" w:color="auto" w:fill="B3B3B3"/>
              </w:tcPr>
            </w:tcPrChange>
          </w:tcPr>
          <w:p w:rsidR="00607395" w:rsidRPr="00AF7AB7" w:rsidRDefault="00607395" w:rsidP="0001602A">
            <w:pPr>
              <w:pStyle w:val="TableText"/>
              <w:rPr>
                <w:ins w:id="4625" w:author="wurongjun 00246467" w:date="2015-04-22T16:02:00Z"/>
              </w:rPr>
            </w:pPr>
            <w:ins w:id="4626" w:author="wurongjun 00246467" w:date="2015-04-22T16:02:00Z">
              <w:r w:rsidRPr="00FA4EE7">
                <w:rPr>
                  <w:rFonts w:hint="eastAsia"/>
                </w:rPr>
                <w:t>名称</w:t>
              </w:r>
            </w:ins>
          </w:p>
        </w:tc>
        <w:tc>
          <w:tcPr>
            <w:tcW w:w="1417" w:type="dxa"/>
            <w:tcBorders>
              <w:top w:val="single" w:sz="6" w:space="0" w:color="auto"/>
              <w:left w:val="single" w:sz="6" w:space="0" w:color="auto"/>
              <w:bottom w:val="single" w:sz="6" w:space="0" w:color="auto"/>
              <w:right w:val="single" w:sz="6" w:space="0" w:color="auto"/>
            </w:tcBorders>
            <w:shd w:val="clear" w:color="auto" w:fill="B3B3B3"/>
            <w:tcPrChange w:id="4627" w:author="wurongjun 00246467" w:date="2015-04-22T16:03:00Z">
              <w:tcPr>
                <w:tcW w:w="1417" w:type="dxa"/>
                <w:tcBorders>
                  <w:top w:val="single" w:sz="6" w:space="0" w:color="auto"/>
                  <w:left w:val="single" w:sz="6" w:space="0" w:color="auto"/>
                  <w:bottom w:val="single" w:sz="6" w:space="0" w:color="auto"/>
                  <w:right w:val="single" w:sz="6" w:space="0" w:color="auto"/>
                </w:tcBorders>
                <w:shd w:val="clear" w:color="auto" w:fill="B3B3B3"/>
              </w:tcPr>
            </w:tcPrChange>
          </w:tcPr>
          <w:p w:rsidR="00607395" w:rsidRPr="00AF7AB7" w:rsidRDefault="00607395" w:rsidP="0001602A">
            <w:pPr>
              <w:pStyle w:val="TableText"/>
              <w:rPr>
                <w:ins w:id="4628" w:author="wurongjun 00246467" w:date="2015-04-22T16:02:00Z"/>
              </w:rPr>
            </w:pPr>
            <w:ins w:id="4629" w:author="wurongjun 00246467" w:date="2015-04-22T16:02:00Z">
              <w:r w:rsidRPr="00FA4EE7">
                <w:rPr>
                  <w:rFonts w:hint="eastAsia"/>
                </w:rPr>
                <w:t>代码</w:t>
              </w:r>
            </w:ins>
          </w:p>
        </w:tc>
        <w:tc>
          <w:tcPr>
            <w:tcW w:w="1985" w:type="dxa"/>
            <w:tcBorders>
              <w:top w:val="single" w:sz="6" w:space="0" w:color="auto"/>
              <w:left w:val="single" w:sz="6" w:space="0" w:color="auto"/>
              <w:bottom w:val="single" w:sz="6" w:space="0" w:color="auto"/>
              <w:right w:val="single" w:sz="6" w:space="0" w:color="auto"/>
            </w:tcBorders>
            <w:shd w:val="clear" w:color="auto" w:fill="B3B3B3"/>
            <w:tcPrChange w:id="4630" w:author="wurongjun 00246467" w:date="2015-04-22T16:03:00Z">
              <w:tcPr>
                <w:tcW w:w="1985" w:type="dxa"/>
                <w:tcBorders>
                  <w:top w:val="single" w:sz="6" w:space="0" w:color="auto"/>
                  <w:left w:val="single" w:sz="6" w:space="0" w:color="auto"/>
                  <w:bottom w:val="single" w:sz="6" w:space="0" w:color="auto"/>
                  <w:right w:val="single" w:sz="6" w:space="0" w:color="auto"/>
                </w:tcBorders>
                <w:shd w:val="clear" w:color="auto" w:fill="B3B3B3"/>
              </w:tcPr>
            </w:tcPrChange>
          </w:tcPr>
          <w:p w:rsidR="00607395" w:rsidRPr="00AF7AB7" w:rsidRDefault="00607395" w:rsidP="0001602A">
            <w:pPr>
              <w:pStyle w:val="TableText"/>
              <w:rPr>
                <w:ins w:id="4631" w:author="wurongjun 00246467" w:date="2015-04-22T16:02:00Z"/>
              </w:rPr>
            </w:pPr>
            <w:ins w:id="4632" w:author="wurongjun 00246467" w:date="2015-04-22T16:02:00Z">
              <w:r w:rsidRPr="00FA4EE7">
                <w:rPr>
                  <w:rFonts w:hint="eastAsia"/>
                </w:rPr>
                <w:t>数据类型</w:t>
              </w:r>
            </w:ins>
          </w:p>
        </w:tc>
        <w:tc>
          <w:tcPr>
            <w:tcW w:w="1275" w:type="dxa"/>
            <w:tcBorders>
              <w:top w:val="single" w:sz="6" w:space="0" w:color="auto"/>
              <w:left w:val="single" w:sz="6" w:space="0" w:color="auto"/>
              <w:bottom w:val="single" w:sz="6" w:space="0" w:color="auto"/>
              <w:right w:val="single" w:sz="6" w:space="0" w:color="auto"/>
            </w:tcBorders>
            <w:shd w:val="clear" w:color="auto" w:fill="B3B3B3"/>
            <w:tcPrChange w:id="4633" w:author="wurongjun 00246467" w:date="2015-04-22T16:03:00Z">
              <w:tcPr>
                <w:tcW w:w="1275" w:type="dxa"/>
                <w:tcBorders>
                  <w:top w:val="single" w:sz="6" w:space="0" w:color="auto"/>
                  <w:left w:val="single" w:sz="6" w:space="0" w:color="auto"/>
                  <w:bottom w:val="single" w:sz="6" w:space="0" w:color="auto"/>
                  <w:right w:val="single" w:sz="6" w:space="0" w:color="auto"/>
                </w:tcBorders>
                <w:shd w:val="clear" w:color="auto" w:fill="B3B3B3"/>
              </w:tcPr>
            </w:tcPrChange>
          </w:tcPr>
          <w:p w:rsidR="00607395" w:rsidRPr="00AF7AB7" w:rsidRDefault="00607395" w:rsidP="0001602A">
            <w:pPr>
              <w:pStyle w:val="TableText"/>
              <w:rPr>
                <w:ins w:id="4634" w:author="wurongjun 00246467" w:date="2015-04-22T16:02:00Z"/>
              </w:rPr>
            </w:pPr>
            <w:ins w:id="4635" w:author="wurongjun 00246467" w:date="2015-04-22T16:02:00Z">
              <w:r w:rsidRPr="00FA4EE7">
                <w:rPr>
                  <w:rFonts w:hint="eastAsia"/>
                </w:rPr>
                <w:t>主要的</w:t>
              </w:r>
            </w:ins>
          </w:p>
        </w:tc>
        <w:tc>
          <w:tcPr>
            <w:tcW w:w="1134" w:type="dxa"/>
            <w:tcBorders>
              <w:top w:val="single" w:sz="6" w:space="0" w:color="auto"/>
              <w:left w:val="single" w:sz="6" w:space="0" w:color="auto"/>
              <w:bottom w:val="single" w:sz="6" w:space="0" w:color="auto"/>
              <w:right w:val="single" w:sz="6" w:space="0" w:color="auto"/>
            </w:tcBorders>
            <w:shd w:val="clear" w:color="auto" w:fill="B3B3B3"/>
            <w:tcPrChange w:id="4636" w:author="wurongjun 00246467" w:date="2015-04-22T16:03:00Z">
              <w:tcPr>
                <w:tcW w:w="1134" w:type="dxa"/>
                <w:tcBorders>
                  <w:top w:val="single" w:sz="6" w:space="0" w:color="auto"/>
                  <w:left w:val="single" w:sz="6" w:space="0" w:color="auto"/>
                  <w:bottom w:val="single" w:sz="6" w:space="0" w:color="auto"/>
                  <w:right w:val="single" w:sz="6" w:space="0" w:color="auto"/>
                </w:tcBorders>
                <w:shd w:val="clear" w:color="auto" w:fill="B3B3B3"/>
              </w:tcPr>
            </w:tcPrChange>
          </w:tcPr>
          <w:p w:rsidR="00607395" w:rsidRPr="00AF7AB7" w:rsidRDefault="00607395" w:rsidP="0001602A">
            <w:pPr>
              <w:pStyle w:val="TableText"/>
              <w:rPr>
                <w:ins w:id="4637" w:author="wurongjun 00246467" w:date="2015-04-22T16:02:00Z"/>
              </w:rPr>
            </w:pPr>
            <w:ins w:id="4638" w:author="wurongjun 00246467" w:date="2015-04-22T16:02:00Z">
              <w:r w:rsidRPr="00FA4EE7">
                <w:rPr>
                  <w:rFonts w:hint="eastAsia"/>
                </w:rPr>
                <w:t>强制</w:t>
              </w:r>
            </w:ins>
          </w:p>
        </w:tc>
        <w:tc>
          <w:tcPr>
            <w:tcW w:w="2127" w:type="dxa"/>
            <w:tcBorders>
              <w:top w:val="single" w:sz="6" w:space="0" w:color="auto"/>
              <w:left w:val="single" w:sz="6" w:space="0" w:color="auto"/>
              <w:bottom w:val="single" w:sz="6" w:space="0" w:color="auto"/>
              <w:right w:val="single" w:sz="6" w:space="0" w:color="auto"/>
            </w:tcBorders>
            <w:shd w:val="clear" w:color="auto" w:fill="B3B3B3"/>
            <w:tcPrChange w:id="4639" w:author="wurongjun 00246467" w:date="2015-04-22T16:03:00Z">
              <w:tcPr>
                <w:tcW w:w="2127" w:type="dxa"/>
                <w:tcBorders>
                  <w:top w:val="single" w:sz="6" w:space="0" w:color="auto"/>
                  <w:left w:val="single" w:sz="6" w:space="0" w:color="auto"/>
                  <w:bottom w:val="single" w:sz="6" w:space="0" w:color="auto"/>
                  <w:right w:val="single" w:sz="6" w:space="0" w:color="auto"/>
                </w:tcBorders>
                <w:shd w:val="clear" w:color="auto" w:fill="B3B3B3"/>
              </w:tcPr>
            </w:tcPrChange>
          </w:tcPr>
          <w:p w:rsidR="00607395" w:rsidRPr="00AF7AB7" w:rsidRDefault="00607395" w:rsidP="0001602A">
            <w:pPr>
              <w:pStyle w:val="TableText"/>
              <w:rPr>
                <w:ins w:id="4640" w:author="wurongjun 00246467" w:date="2015-04-22T16:02:00Z"/>
              </w:rPr>
            </w:pPr>
            <w:ins w:id="4641" w:author="wurongjun 00246467" w:date="2015-04-22T16:02:00Z">
              <w:r w:rsidRPr="00FA4EE7">
                <w:rPr>
                  <w:rFonts w:hint="eastAsia"/>
                </w:rPr>
                <w:t>注释</w:t>
              </w:r>
            </w:ins>
          </w:p>
        </w:tc>
      </w:tr>
      <w:tr w:rsidR="00607395" w:rsidRPr="00AF7AB7" w:rsidTr="00607395">
        <w:trPr>
          <w:ins w:id="4642" w:author="wurongjun 00246467" w:date="2015-04-22T16:02:00Z"/>
        </w:trPr>
        <w:tc>
          <w:tcPr>
            <w:tcW w:w="993" w:type="dxa"/>
            <w:tcBorders>
              <w:top w:val="single" w:sz="6" w:space="0" w:color="auto"/>
              <w:left w:val="single" w:sz="6" w:space="0" w:color="auto"/>
              <w:bottom w:val="single" w:sz="6" w:space="0" w:color="auto"/>
              <w:right w:val="single" w:sz="6" w:space="0" w:color="auto"/>
            </w:tcBorders>
            <w:tcPrChange w:id="4643" w:author="wurongjun 00246467" w:date="2015-04-22T16:03:00Z">
              <w:tcPr>
                <w:tcW w:w="1844" w:type="dxa"/>
                <w:tcBorders>
                  <w:top w:val="single" w:sz="6" w:space="0" w:color="auto"/>
                  <w:left w:val="single" w:sz="6" w:space="0" w:color="auto"/>
                  <w:bottom w:val="single" w:sz="6" w:space="0" w:color="auto"/>
                  <w:right w:val="single" w:sz="6" w:space="0" w:color="auto"/>
                </w:tcBorders>
              </w:tcPr>
            </w:tcPrChange>
          </w:tcPr>
          <w:p w:rsidR="00607395" w:rsidRPr="00AF7AB7" w:rsidRDefault="00607395" w:rsidP="0001602A">
            <w:pPr>
              <w:pStyle w:val="TableText"/>
              <w:rPr>
                <w:ins w:id="4644" w:author="wurongjun 00246467" w:date="2015-04-22T16:02:00Z"/>
              </w:rPr>
            </w:pPr>
            <w:ins w:id="4645" w:author="wurongjun 00246467" w:date="2015-04-22T16:02:00Z">
              <w:r w:rsidRPr="00AF7AB7">
                <w:rPr>
                  <w:rFonts w:hint="eastAsia"/>
                </w:rPr>
                <w:t>记录编号</w:t>
              </w:r>
            </w:ins>
          </w:p>
        </w:tc>
        <w:tc>
          <w:tcPr>
            <w:tcW w:w="1417" w:type="dxa"/>
            <w:tcBorders>
              <w:top w:val="single" w:sz="6" w:space="0" w:color="auto"/>
              <w:left w:val="single" w:sz="6" w:space="0" w:color="auto"/>
              <w:bottom w:val="single" w:sz="6" w:space="0" w:color="auto"/>
              <w:right w:val="single" w:sz="6" w:space="0" w:color="auto"/>
            </w:tcBorders>
            <w:tcPrChange w:id="4646" w:author="wurongjun 00246467" w:date="2015-04-22T16:03:00Z">
              <w:tcPr>
                <w:tcW w:w="1417" w:type="dxa"/>
                <w:tcBorders>
                  <w:top w:val="single" w:sz="6" w:space="0" w:color="auto"/>
                  <w:left w:val="single" w:sz="6" w:space="0" w:color="auto"/>
                  <w:bottom w:val="single" w:sz="6" w:space="0" w:color="auto"/>
                  <w:right w:val="single" w:sz="6" w:space="0" w:color="auto"/>
                </w:tcBorders>
              </w:tcPr>
            </w:tcPrChange>
          </w:tcPr>
          <w:p w:rsidR="00607395" w:rsidRPr="00AF7AB7" w:rsidRDefault="00607395" w:rsidP="0001602A">
            <w:pPr>
              <w:pStyle w:val="TableText"/>
              <w:rPr>
                <w:ins w:id="4647" w:author="wurongjun 00246467" w:date="2015-04-22T16:02:00Z"/>
              </w:rPr>
            </w:pPr>
            <w:ins w:id="4648" w:author="wurongjun 00246467" w:date="2015-04-22T16:02:00Z">
              <w:r w:rsidRPr="00AF7AB7">
                <w:t>OBJECTID</w:t>
              </w:r>
            </w:ins>
          </w:p>
        </w:tc>
        <w:tc>
          <w:tcPr>
            <w:tcW w:w="1985" w:type="dxa"/>
            <w:tcBorders>
              <w:top w:val="single" w:sz="6" w:space="0" w:color="auto"/>
              <w:left w:val="single" w:sz="6" w:space="0" w:color="auto"/>
              <w:bottom w:val="single" w:sz="6" w:space="0" w:color="auto"/>
              <w:right w:val="single" w:sz="6" w:space="0" w:color="auto"/>
            </w:tcBorders>
            <w:tcPrChange w:id="4649" w:author="wurongjun 00246467" w:date="2015-04-22T16:03:00Z">
              <w:tcPr>
                <w:tcW w:w="1985" w:type="dxa"/>
                <w:tcBorders>
                  <w:top w:val="single" w:sz="6" w:space="0" w:color="auto"/>
                  <w:left w:val="single" w:sz="6" w:space="0" w:color="auto"/>
                  <w:bottom w:val="single" w:sz="6" w:space="0" w:color="auto"/>
                  <w:right w:val="single" w:sz="6" w:space="0" w:color="auto"/>
                </w:tcBorders>
              </w:tcPr>
            </w:tcPrChange>
          </w:tcPr>
          <w:p w:rsidR="00607395" w:rsidRPr="00AF7AB7" w:rsidRDefault="00607395" w:rsidP="0001602A">
            <w:pPr>
              <w:pStyle w:val="TableText"/>
              <w:rPr>
                <w:ins w:id="4650" w:author="wurongjun 00246467" w:date="2015-04-22T16:02:00Z"/>
              </w:rPr>
            </w:pPr>
            <w:ins w:id="4651" w:author="wurongjun 00246467" w:date="2015-04-22T16:02:00Z">
              <w:r w:rsidRPr="00AF7AB7">
                <w:t>NUMBER</w:t>
              </w:r>
              <w:r>
                <w:rPr>
                  <w:rFonts w:hint="eastAsia"/>
                </w:rPr>
                <w:t>(19)</w:t>
              </w:r>
            </w:ins>
          </w:p>
        </w:tc>
        <w:tc>
          <w:tcPr>
            <w:tcW w:w="1275" w:type="dxa"/>
            <w:tcBorders>
              <w:top w:val="single" w:sz="6" w:space="0" w:color="auto"/>
              <w:left w:val="single" w:sz="6" w:space="0" w:color="auto"/>
              <w:bottom w:val="single" w:sz="6" w:space="0" w:color="auto"/>
              <w:right w:val="single" w:sz="6" w:space="0" w:color="auto"/>
            </w:tcBorders>
            <w:tcPrChange w:id="4652" w:author="wurongjun 00246467" w:date="2015-04-22T16:03:00Z">
              <w:tcPr>
                <w:tcW w:w="1275" w:type="dxa"/>
                <w:tcBorders>
                  <w:top w:val="single" w:sz="6" w:space="0" w:color="auto"/>
                  <w:left w:val="single" w:sz="6" w:space="0" w:color="auto"/>
                  <w:bottom w:val="single" w:sz="6" w:space="0" w:color="auto"/>
                  <w:right w:val="single" w:sz="6" w:space="0" w:color="auto"/>
                </w:tcBorders>
              </w:tcPr>
            </w:tcPrChange>
          </w:tcPr>
          <w:p w:rsidR="00607395" w:rsidRPr="00AF7AB7" w:rsidRDefault="00607395" w:rsidP="0001602A">
            <w:pPr>
              <w:pStyle w:val="TableText"/>
              <w:rPr>
                <w:ins w:id="4653" w:author="wurongjun 00246467" w:date="2015-04-22T16:02:00Z"/>
              </w:rPr>
            </w:pPr>
            <w:ins w:id="4654" w:author="wurongjun 00246467" w:date="2015-04-22T16:02:00Z">
              <w:r w:rsidRPr="00AF7AB7">
                <w:t>FALSE</w:t>
              </w:r>
            </w:ins>
          </w:p>
        </w:tc>
        <w:tc>
          <w:tcPr>
            <w:tcW w:w="1134" w:type="dxa"/>
            <w:tcBorders>
              <w:top w:val="single" w:sz="6" w:space="0" w:color="auto"/>
              <w:left w:val="single" w:sz="6" w:space="0" w:color="auto"/>
              <w:bottom w:val="single" w:sz="6" w:space="0" w:color="auto"/>
              <w:right w:val="single" w:sz="6" w:space="0" w:color="auto"/>
            </w:tcBorders>
            <w:tcPrChange w:id="4655" w:author="wurongjun 00246467" w:date="2015-04-22T16:03:00Z">
              <w:tcPr>
                <w:tcW w:w="1134" w:type="dxa"/>
                <w:tcBorders>
                  <w:top w:val="single" w:sz="6" w:space="0" w:color="auto"/>
                  <w:left w:val="single" w:sz="6" w:space="0" w:color="auto"/>
                  <w:bottom w:val="single" w:sz="6" w:space="0" w:color="auto"/>
                  <w:right w:val="single" w:sz="6" w:space="0" w:color="auto"/>
                </w:tcBorders>
              </w:tcPr>
            </w:tcPrChange>
          </w:tcPr>
          <w:p w:rsidR="00607395" w:rsidRPr="00AF7AB7" w:rsidRDefault="00607395" w:rsidP="0001602A">
            <w:pPr>
              <w:pStyle w:val="TableText"/>
              <w:rPr>
                <w:ins w:id="4656" w:author="wurongjun 00246467" w:date="2015-04-22T16:02:00Z"/>
              </w:rPr>
            </w:pPr>
            <w:ins w:id="4657" w:author="wurongjun 00246467" w:date="2015-04-22T16:02:00Z">
              <w:r w:rsidRPr="00AF7AB7">
                <w:t>TRUE</w:t>
              </w:r>
            </w:ins>
          </w:p>
        </w:tc>
        <w:tc>
          <w:tcPr>
            <w:tcW w:w="2127" w:type="dxa"/>
            <w:tcBorders>
              <w:top w:val="single" w:sz="6" w:space="0" w:color="auto"/>
              <w:left w:val="single" w:sz="6" w:space="0" w:color="auto"/>
              <w:bottom w:val="single" w:sz="6" w:space="0" w:color="auto"/>
              <w:right w:val="single" w:sz="6" w:space="0" w:color="auto"/>
            </w:tcBorders>
            <w:tcPrChange w:id="4658" w:author="wurongjun 00246467" w:date="2015-04-22T16:03:00Z">
              <w:tcPr>
                <w:tcW w:w="2127" w:type="dxa"/>
                <w:tcBorders>
                  <w:top w:val="single" w:sz="6" w:space="0" w:color="auto"/>
                  <w:left w:val="single" w:sz="6" w:space="0" w:color="auto"/>
                  <w:bottom w:val="single" w:sz="6" w:space="0" w:color="auto"/>
                  <w:right w:val="single" w:sz="6" w:space="0" w:color="auto"/>
                </w:tcBorders>
              </w:tcPr>
            </w:tcPrChange>
          </w:tcPr>
          <w:p w:rsidR="00607395" w:rsidRPr="00AF7AB7" w:rsidRDefault="00607395" w:rsidP="0001602A">
            <w:pPr>
              <w:pStyle w:val="TableText"/>
              <w:rPr>
                <w:ins w:id="4659" w:author="wurongjun 00246467" w:date="2015-04-22T16:02:00Z"/>
              </w:rPr>
            </w:pPr>
            <w:ins w:id="4660" w:author="wurongjun 00246467" w:date="2015-04-22T16:02:00Z">
              <w:r w:rsidRPr="00AF7AB7">
                <w:rPr>
                  <w:rFonts w:hint="eastAsia"/>
                </w:rPr>
                <w:t>统计记录的标识</w:t>
              </w:r>
            </w:ins>
          </w:p>
        </w:tc>
      </w:tr>
      <w:tr w:rsidR="00607395" w:rsidRPr="00AF7AB7" w:rsidTr="00607395">
        <w:trPr>
          <w:ins w:id="4661" w:author="wurongjun 00246467" w:date="2015-04-22T16:02:00Z"/>
        </w:trPr>
        <w:tc>
          <w:tcPr>
            <w:tcW w:w="993" w:type="dxa"/>
            <w:tcBorders>
              <w:top w:val="single" w:sz="6" w:space="0" w:color="auto"/>
              <w:left w:val="single" w:sz="6" w:space="0" w:color="auto"/>
              <w:bottom w:val="single" w:sz="6" w:space="0" w:color="auto"/>
              <w:right w:val="single" w:sz="6" w:space="0" w:color="auto"/>
            </w:tcBorders>
            <w:tcPrChange w:id="4662" w:author="wurongjun 00246467" w:date="2015-04-22T16:03:00Z">
              <w:tcPr>
                <w:tcW w:w="1844" w:type="dxa"/>
                <w:tcBorders>
                  <w:top w:val="single" w:sz="6" w:space="0" w:color="auto"/>
                  <w:left w:val="single" w:sz="6" w:space="0" w:color="auto"/>
                  <w:bottom w:val="single" w:sz="6" w:space="0" w:color="auto"/>
                  <w:right w:val="single" w:sz="6" w:space="0" w:color="auto"/>
                </w:tcBorders>
              </w:tcPr>
            </w:tcPrChange>
          </w:tcPr>
          <w:p w:rsidR="00607395" w:rsidRPr="00AF7AB7" w:rsidRDefault="00607395" w:rsidP="0001602A">
            <w:pPr>
              <w:pStyle w:val="TableText"/>
              <w:rPr>
                <w:ins w:id="4663" w:author="wurongjun 00246467" w:date="2015-04-22T16:02:00Z"/>
              </w:rPr>
            </w:pPr>
            <w:ins w:id="4664" w:author="wurongjun 00246467" w:date="2015-04-22T16:02:00Z">
              <w:r w:rsidRPr="00AF7AB7">
                <w:rPr>
                  <w:rFonts w:hint="eastAsia"/>
                </w:rPr>
                <w:t>类型</w:t>
              </w:r>
            </w:ins>
          </w:p>
        </w:tc>
        <w:tc>
          <w:tcPr>
            <w:tcW w:w="1417" w:type="dxa"/>
            <w:tcBorders>
              <w:top w:val="single" w:sz="6" w:space="0" w:color="auto"/>
              <w:left w:val="single" w:sz="6" w:space="0" w:color="auto"/>
              <w:bottom w:val="single" w:sz="6" w:space="0" w:color="auto"/>
              <w:right w:val="single" w:sz="6" w:space="0" w:color="auto"/>
            </w:tcBorders>
            <w:tcPrChange w:id="4665" w:author="wurongjun 00246467" w:date="2015-04-22T16:03:00Z">
              <w:tcPr>
                <w:tcW w:w="1417" w:type="dxa"/>
                <w:tcBorders>
                  <w:top w:val="single" w:sz="6" w:space="0" w:color="auto"/>
                  <w:left w:val="single" w:sz="6" w:space="0" w:color="auto"/>
                  <w:bottom w:val="single" w:sz="6" w:space="0" w:color="auto"/>
                  <w:right w:val="single" w:sz="6" w:space="0" w:color="auto"/>
                </w:tcBorders>
              </w:tcPr>
            </w:tcPrChange>
          </w:tcPr>
          <w:p w:rsidR="00607395" w:rsidRPr="00AF7AB7" w:rsidRDefault="00607395" w:rsidP="0001602A">
            <w:pPr>
              <w:pStyle w:val="TableText"/>
              <w:rPr>
                <w:ins w:id="4666" w:author="wurongjun 00246467" w:date="2015-04-22T16:02:00Z"/>
              </w:rPr>
            </w:pPr>
            <w:ins w:id="4667" w:author="wurongjun 00246467" w:date="2015-04-22T16:02:00Z">
              <w:r w:rsidRPr="00AF7AB7">
                <w:t>TYPE</w:t>
              </w:r>
            </w:ins>
          </w:p>
        </w:tc>
        <w:tc>
          <w:tcPr>
            <w:tcW w:w="1985" w:type="dxa"/>
            <w:tcBorders>
              <w:top w:val="single" w:sz="6" w:space="0" w:color="auto"/>
              <w:left w:val="single" w:sz="6" w:space="0" w:color="auto"/>
              <w:bottom w:val="single" w:sz="6" w:space="0" w:color="auto"/>
              <w:right w:val="single" w:sz="6" w:space="0" w:color="auto"/>
            </w:tcBorders>
            <w:tcPrChange w:id="4668" w:author="wurongjun 00246467" w:date="2015-04-22T16:03:00Z">
              <w:tcPr>
                <w:tcW w:w="1985" w:type="dxa"/>
                <w:tcBorders>
                  <w:top w:val="single" w:sz="6" w:space="0" w:color="auto"/>
                  <w:left w:val="single" w:sz="6" w:space="0" w:color="auto"/>
                  <w:bottom w:val="single" w:sz="6" w:space="0" w:color="auto"/>
                  <w:right w:val="single" w:sz="6" w:space="0" w:color="auto"/>
                </w:tcBorders>
              </w:tcPr>
            </w:tcPrChange>
          </w:tcPr>
          <w:p w:rsidR="00607395" w:rsidRPr="00AF7AB7" w:rsidRDefault="00607395" w:rsidP="0001602A">
            <w:pPr>
              <w:pStyle w:val="TableText"/>
              <w:rPr>
                <w:ins w:id="4669" w:author="wurongjun 00246467" w:date="2015-04-22T16:02:00Z"/>
              </w:rPr>
            </w:pPr>
            <w:ins w:id="4670" w:author="wurongjun 00246467" w:date="2015-04-22T16:02:00Z">
              <w:r w:rsidRPr="00AF7AB7">
                <w:t>VARCHAR2(32)</w:t>
              </w:r>
            </w:ins>
          </w:p>
        </w:tc>
        <w:tc>
          <w:tcPr>
            <w:tcW w:w="1275" w:type="dxa"/>
            <w:tcBorders>
              <w:top w:val="single" w:sz="6" w:space="0" w:color="auto"/>
              <w:left w:val="single" w:sz="6" w:space="0" w:color="auto"/>
              <w:bottom w:val="single" w:sz="6" w:space="0" w:color="auto"/>
              <w:right w:val="single" w:sz="6" w:space="0" w:color="auto"/>
            </w:tcBorders>
            <w:tcPrChange w:id="4671" w:author="wurongjun 00246467" w:date="2015-04-22T16:03:00Z">
              <w:tcPr>
                <w:tcW w:w="1275" w:type="dxa"/>
                <w:tcBorders>
                  <w:top w:val="single" w:sz="6" w:space="0" w:color="auto"/>
                  <w:left w:val="single" w:sz="6" w:space="0" w:color="auto"/>
                  <w:bottom w:val="single" w:sz="6" w:space="0" w:color="auto"/>
                  <w:right w:val="single" w:sz="6" w:space="0" w:color="auto"/>
                </w:tcBorders>
              </w:tcPr>
            </w:tcPrChange>
          </w:tcPr>
          <w:p w:rsidR="00607395" w:rsidRPr="00AF7AB7" w:rsidRDefault="00607395" w:rsidP="0001602A">
            <w:pPr>
              <w:pStyle w:val="TableText"/>
              <w:rPr>
                <w:ins w:id="4672" w:author="wurongjun 00246467" w:date="2015-04-22T16:02:00Z"/>
              </w:rPr>
            </w:pPr>
            <w:ins w:id="4673" w:author="wurongjun 00246467" w:date="2015-04-22T16:02:00Z">
              <w:r w:rsidRPr="00AF7AB7">
                <w:t>FALSE</w:t>
              </w:r>
            </w:ins>
          </w:p>
        </w:tc>
        <w:tc>
          <w:tcPr>
            <w:tcW w:w="1134" w:type="dxa"/>
            <w:tcBorders>
              <w:top w:val="single" w:sz="6" w:space="0" w:color="auto"/>
              <w:left w:val="single" w:sz="6" w:space="0" w:color="auto"/>
              <w:bottom w:val="single" w:sz="6" w:space="0" w:color="auto"/>
              <w:right w:val="single" w:sz="6" w:space="0" w:color="auto"/>
            </w:tcBorders>
            <w:tcPrChange w:id="4674" w:author="wurongjun 00246467" w:date="2015-04-22T16:03:00Z">
              <w:tcPr>
                <w:tcW w:w="1134" w:type="dxa"/>
                <w:tcBorders>
                  <w:top w:val="single" w:sz="6" w:space="0" w:color="auto"/>
                  <w:left w:val="single" w:sz="6" w:space="0" w:color="auto"/>
                  <w:bottom w:val="single" w:sz="6" w:space="0" w:color="auto"/>
                  <w:right w:val="single" w:sz="6" w:space="0" w:color="auto"/>
                </w:tcBorders>
              </w:tcPr>
            </w:tcPrChange>
          </w:tcPr>
          <w:p w:rsidR="00607395" w:rsidRPr="00AF7AB7" w:rsidRDefault="00607395" w:rsidP="0001602A">
            <w:pPr>
              <w:pStyle w:val="TableText"/>
              <w:rPr>
                <w:ins w:id="4675" w:author="wurongjun 00246467" w:date="2015-04-22T16:02:00Z"/>
              </w:rPr>
            </w:pPr>
            <w:ins w:id="4676" w:author="wurongjun 00246467" w:date="2015-04-22T16:02:00Z">
              <w:r w:rsidRPr="00AF7AB7">
                <w:t>FALSE</w:t>
              </w:r>
            </w:ins>
          </w:p>
        </w:tc>
        <w:tc>
          <w:tcPr>
            <w:tcW w:w="2127" w:type="dxa"/>
            <w:tcBorders>
              <w:top w:val="single" w:sz="6" w:space="0" w:color="auto"/>
              <w:left w:val="single" w:sz="6" w:space="0" w:color="auto"/>
              <w:bottom w:val="single" w:sz="6" w:space="0" w:color="auto"/>
              <w:right w:val="single" w:sz="6" w:space="0" w:color="auto"/>
            </w:tcBorders>
            <w:tcPrChange w:id="4677" w:author="wurongjun 00246467" w:date="2015-04-22T16:03:00Z">
              <w:tcPr>
                <w:tcW w:w="2127" w:type="dxa"/>
                <w:tcBorders>
                  <w:top w:val="single" w:sz="6" w:space="0" w:color="auto"/>
                  <w:left w:val="single" w:sz="6" w:space="0" w:color="auto"/>
                  <w:bottom w:val="single" w:sz="6" w:space="0" w:color="auto"/>
                  <w:right w:val="single" w:sz="6" w:space="0" w:color="auto"/>
                </w:tcBorders>
              </w:tcPr>
            </w:tcPrChange>
          </w:tcPr>
          <w:p w:rsidR="00607395" w:rsidRPr="00AF7AB7" w:rsidRDefault="00607395" w:rsidP="0001602A">
            <w:pPr>
              <w:pStyle w:val="TableText"/>
              <w:rPr>
                <w:ins w:id="4678" w:author="wurongjun 00246467" w:date="2015-04-22T16:02:00Z"/>
              </w:rPr>
            </w:pPr>
            <w:ins w:id="4679" w:author="wurongjun 00246467" w:date="2015-04-22T16:02:00Z">
              <w:r w:rsidRPr="00AF7AB7">
                <w:rPr>
                  <w:rFonts w:hint="eastAsia"/>
                </w:rPr>
                <w:t>多值定义所在</w:t>
              </w:r>
              <w:r>
                <w:rPr>
                  <w:rFonts w:hint="eastAsia"/>
                </w:rPr>
                <w:t>type</w:t>
              </w:r>
              <w:r>
                <w:rPr>
                  <w:rFonts w:hint="eastAsia"/>
                </w:rPr>
                <w:t>名</w:t>
              </w:r>
            </w:ins>
          </w:p>
        </w:tc>
      </w:tr>
      <w:tr w:rsidR="00607395" w:rsidRPr="00AF7AB7" w:rsidTr="00607395">
        <w:trPr>
          <w:ins w:id="4680" w:author="wurongjun 00246467" w:date="2015-04-22T16:02:00Z"/>
        </w:trPr>
        <w:tc>
          <w:tcPr>
            <w:tcW w:w="993" w:type="dxa"/>
            <w:tcBorders>
              <w:top w:val="single" w:sz="6" w:space="0" w:color="auto"/>
              <w:left w:val="single" w:sz="6" w:space="0" w:color="auto"/>
              <w:bottom w:val="single" w:sz="6" w:space="0" w:color="auto"/>
              <w:right w:val="single" w:sz="6" w:space="0" w:color="auto"/>
            </w:tcBorders>
            <w:tcPrChange w:id="4681" w:author="wurongjun 00246467" w:date="2015-04-22T16:03:00Z">
              <w:tcPr>
                <w:tcW w:w="1844" w:type="dxa"/>
                <w:tcBorders>
                  <w:top w:val="single" w:sz="6" w:space="0" w:color="auto"/>
                  <w:left w:val="single" w:sz="6" w:space="0" w:color="auto"/>
                  <w:bottom w:val="single" w:sz="6" w:space="0" w:color="auto"/>
                  <w:right w:val="single" w:sz="6" w:space="0" w:color="auto"/>
                </w:tcBorders>
              </w:tcPr>
            </w:tcPrChange>
          </w:tcPr>
          <w:p w:rsidR="00607395" w:rsidRPr="00AF7AB7" w:rsidRDefault="00607395" w:rsidP="0001602A">
            <w:pPr>
              <w:pStyle w:val="TableText"/>
              <w:rPr>
                <w:ins w:id="4682" w:author="wurongjun 00246467" w:date="2015-04-22T16:02:00Z"/>
              </w:rPr>
            </w:pPr>
            <w:ins w:id="4683" w:author="wurongjun 00246467" w:date="2015-04-22T16:02:00Z">
              <w:r w:rsidRPr="00AF7AB7">
                <w:rPr>
                  <w:rFonts w:hint="eastAsia"/>
                </w:rPr>
                <w:t>多值字段名</w:t>
              </w:r>
            </w:ins>
          </w:p>
        </w:tc>
        <w:tc>
          <w:tcPr>
            <w:tcW w:w="1417" w:type="dxa"/>
            <w:tcBorders>
              <w:top w:val="single" w:sz="6" w:space="0" w:color="auto"/>
              <w:left w:val="single" w:sz="6" w:space="0" w:color="auto"/>
              <w:bottom w:val="single" w:sz="6" w:space="0" w:color="auto"/>
              <w:right w:val="single" w:sz="6" w:space="0" w:color="auto"/>
            </w:tcBorders>
            <w:tcPrChange w:id="4684" w:author="wurongjun 00246467" w:date="2015-04-22T16:03:00Z">
              <w:tcPr>
                <w:tcW w:w="1417" w:type="dxa"/>
                <w:tcBorders>
                  <w:top w:val="single" w:sz="6" w:space="0" w:color="auto"/>
                  <w:left w:val="single" w:sz="6" w:space="0" w:color="auto"/>
                  <w:bottom w:val="single" w:sz="6" w:space="0" w:color="auto"/>
                  <w:right w:val="single" w:sz="6" w:space="0" w:color="auto"/>
                </w:tcBorders>
              </w:tcPr>
            </w:tcPrChange>
          </w:tcPr>
          <w:p w:rsidR="00607395" w:rsidRPr="00AF7AB7" w:rsidRDefault="00607395" w:rsidP="0001602A">
            <w:pPr>
              <w:pStyle w:val="TableText"/>
              <w:rPr>
                <w:ins w:id="4685" w:author="wurongjun 00246467" w:date="2015-04-22T16:02:00Z"/>
              </w:rPr>
            </w:pPr>
            <w:ins w:id="4686" w:author="wurongjun 00246467" w:date="2015-04-22T16:02:00Z">
              <w:r w:rsidRPr="00FA4EE7">
                <w:t>FIELDNAME</w:t>
              </w:r>
            </w:ins>
          </w:p>
        </w:tc>
        <w:tc>
          <w:tcPr>
            <w:tcW w:w="1985" w:type="dxa"/>
            <w:tcBorders>
              <w:top w:val="single" w:sz="6" w:space="0" w:color="auto"/>
              <w:left w:val="single" w:sz="6" w:space="0" w:color="auto"/>
              <w:bottom w:val="single" w:sz="6" w:space="0" w:color="auto"/>
              <w:right w:val="single" w:sz="6" w:space="0" w:color="auto"/>
            </w:tcBorders>
            <w:tcPrChange w:id="4687" w:author="wurongjun 00246467" w:date="2015-04-22T16:03:00Z">
              <w:tcPr>
                <w:tcW w:w="1985" w:type="dxa"/>
                <w:tcBorders>
                  <w:top w:val="single" w:sz="6" w:space="0" w:color="auto"/>
                  <w:left w:val="single" w:sz="6" w:space="0" w:color="auto"/>
                  <w:bottom w:val="single" w:sz="6" w:space="0" w:color="auto"/>
                  <w:right w:val="single" w:sz="6" w:space="0" w:color="auto"/>
                </w:tcBorders>
              </w:tcPr>
            </w:tcPrChange>
          </w:tcPr>
          <w:p w:rsidR="00607395" w:rsidRPr="00AF7AB7" w:rsidRDefault="00607395" w:rsidP="0001602A">
            <w:pPr>
              <w:pStyle w:val="TableText"/>
              <w:rPr>
                <w:ins w:id="4688" w:author="wurongjun 00246467" w:date="2015-04-22T16:02:00Z"/>
              </w:rPr>
            </w:pPr>
            <w:ins w:id="4689" w:author="wurongjun 00246467" w:date="2015-04-22T16:02:00Z">
              <w:r w:rsidRPr="00AF7AB7">
                <w:t>VARCHAR2(32)</w:t>
              </w:r>
            </w:ins>
          </w:p>
        </w:tc>
        <w:tc>
          <w:tcPr>
            <w:tcW w:w="1275" w:type="dxa"/>
            <w:tcBorders>
              <w:top w:val="single" w:sz="6" w:space="0" w:color="auto"/>
              <w:left w:val="single" w:sz="6" w:space="0" w:color="auto"/>
              <w:bottom w:val="single" w:sz="6" w:space="0" w:color="auto"/>
              <w:right w:val="single" w:sz="6" w:space="0" w:color="auto"/>
            </w:tcBorders>
            <w:tcPrChange w:id="4690" w:author="wurongjun 00246467" w:date="2015-04-22T16:03:00Z">
              <w:tcPr>
                <w:tcW w:w="1275" w:type="dxa"/>
                <w:tcBorders>
                  <w:top w:val="single" w:sz="6" w:space="0" w:color="auto"/>
                  <w:left w:val="single" w:sz="6" w:space="0" w:color="auto"/>
                  <w:bottom w:val="single" w:sz="6" w:space="0" w:color="auto"/>
                  <w:right w:val="single" w:sz="6" w:space="0" w:color="auto"/>
                </w:tcBorders>
              </w:tcPr>
            </w:tcPrChange>
          </w:tcPr>
          <w:p w:rsidR="00607395" w:rsidRPr="00AF7AB7" w:rsidRDefault="00607395" w:rsidP="0001602A">
            <w:pPr>
              <w:pStyle w:val="TableText"/>
              <w:rPr>
                <w:ins w:id="4691" w:author="wurongjun 00246467" w:date="2015-04-22T16:02:00Z"/>
              </w:rPr>
            </w:pPr>
            <w:ins w:id="4692" w:author="wurongjun 00246467" w:date="2015-04-22T16:02:00Z">
              <w:r w:rsidRPr="00AF7AB7">
                <w:t>FALSE</w:t>
              </w:r>
            </w:ins>
          </w:p>
        </w:tc>
        <w:tc>
          <w:tcPr>
            <w:tcW w:w="1134" w:type="dxa"/>
            <w:tcBorders>
              <w:top w:val="single" w:sz="6" w:space="0" w:color="auto"/>
              <w:left w:val="single" w:sz="6" w:space="0" w:color="auto"/>
              <w:bottom w:val="single" w:sz="6" w:space="0" w:color="auto"/>
              <w:right w:val="single" w:sz="6" w:space="0" w:color="auto"/>
            </w:tcBorders>
            <w:tcPrChange w:id="4693" w:author="wurongjun 00246467" w:date="2015-04-22T16:03:00Z">
              <w:tcPr>
                <w:tcW w:w="1134" w:type="dxa"/>
                <w:tcBorders>
                  <w:top w:val="single" w:sz="6" w:space="0" w:color="auto"/>
                  <w:left w:val="single" w:sz="6" w:space="0" w:color="auto"/>
                  <w:bottom w:val="single" w:sz="6" w:space="0" w:color="auto"/>
                  <w:right w:val="single" w:sz="6" w:space="0" w:color="auto"/>
                </w:tcBorders>
              </w:tcPr>
            </w:tcPrChange>
          </w:tcPr>
          <w:p w:rsidR="00607395" w:rsidRPr="00AF7AB7" w:rsidRDefault="00607395" w:rsidP="0001602A">
            <w:pPr>
              <w:pStyle w:val="TableText"/>
              <w:rPr>
                <w:ins w:id="4694" w:author="wurongjun 00246467" w:date="2015-04-22T16:02:00Z"/>
              </w:rPr>
            </w:pPr>
            <w:ins w:id="4695" w:author="wurongjun 00246467" w:date="2015-04-22T16:02:00Z">
              <w:r w:rsidRPr="00AF7AB7">
                <w:t>FALSE</w:t>
              </w:r>
            </w:ins>
          </w:p>
        </w:tc>
        <w:tc>
          <w:tcPr>
            <w:tcW w:w="2127" w:type="dxa"/>
            <w:tcBorders>
              <w:top w:val="single" w:sz="6" w:space="0" w:color="auto"/>
              <w:left w:val="single" w:sz="6" w:space="0" w:color="auto"/>
              <w:bottom w:val="single" w:sz="6" w:space="0" w:color="auto"/>
              <w:right w:val="single" w:sz="6" w:space="0" w:color="auto"/>
            </w:tcBorders>
            <w:tcPrChange w:id="4696" w:author="wurongjun 00246467" w:date="2015-04-22T16:03:00Z">
              <w:tcPr>
                <w:tcW w:w="2127" w:type="dxa"/>
                <w:tcBorders>
                  <w:top w:val="single" w:sz="6" w:space="0" w:color="auto"/>
                  <w:left w:val="single" w:sz="6" w:space="0" w:color="auto"/>
                  <w:bottom w:val="single" w:sz="6" w:space="0" w:color="auto"/>
                  <w:right w:val="single" w:sz="6" w:space="0" w:color="auto"/>
                </w:tcBorders>
              </w:tcPr>
            </w:tcPrChange>
          </w:tcPr>
          <w:p w:rsidR="00607395" w:rsidRPr="00AF7AB7" w:rsidRDefault="00607395" w:rsidP="0001602A">
            <w:pPr>
              <w:pStyle w:val="TableText"/>
              <w:rPr>
                <w:ins w:id="4697" w:author="wurongjun 00246467" w:date="2015-04-22T16:02:00Z"/>
              </w:rPr>
            </w:pPr>
            <w:ins w:id="4698" w:author="wurongjun 00246467" w:date="2015-04-22T16:02:00Z">
              <w:r>
                <w:rPr>
                  <w:rFonts w:hint="eastAsia"/>
                </w:rPr>
                <w:t>无</w:t>
              </w:r>
            </w:ins>
          </w:p>
        </w:tc>
      </w:tr>
      <w:tr w:rsidR="00607395" w:rsidRPr="00AF7AB7" w:rsidTr="00607395">
        <w:trPr>
          <w:ins w:id="4699" w:author="wurongjun 00246467" w:date="2015-04-22T16:02:00Z"/>
        </w:trPr>
        <w:tc>
          <w:tcPr>
            <w:tcW w:w="993" w:type="dxa"/>
            <w:tcBorders>
              <w:top w:val="single" w:sz="6" w:space="0" w:color="auto"/>
              <w:left w:val="single" w:sz="6" w:space="0" w:color="auto"/>
              <w:bottom w:val="single" w:sz="6" w:space="0" w:color="auto"/>
              <w:right w:val="single" w:sz="6" w:space="0" w:color="auto"/>
            </w:tcBorders>
            <w:tcPrChange w:id="4700" w:author="wurongjun 00246467" w:date="2015-04-22T16:03:00Z">
              <w:tcPr>
                <w:tcW w:w="1844" w:type="dxa"/>
                <w:tcBorders>
                  <w:top w:val="single" w:sz="6" w:space="0" w:color="auto"/>
                  <w:left w:val="single" w:sz="6" w:space="0" w:color="auto"/>
                  <w:bottom w:val="single" w:sz="6" w:space="0" w:color="auto"/>
                  <w:right w:val="single" w:sz="6" w:space="0" w:color="auto"/>
                </w:tcBorders>
              </w:tcPr>
            </w:tcPrChange>
          </w:tcPr>
          <w:p w:rsidR="00607395" w:rsidRPr="00AF7AB7" w:rsidRDefault="00607395" w:rsidP="0001602A">
            <w:pPr>
              <w:pStyle w:val="TableText"/>
              <w:rPr>
                <w:ins w:id="4701" w:author="wurongjun 00246467" w:date="2015-04-22T16:02:00Z"/>
              </w:rPr>
            </w:pPr>
            <w:ins w:id="4702" w:author="wurongjun 00246467" w:date="2015-04-22T16:02:00Z">
              <w:r w:rsidRPr="00AF7AB7">
                <w:rPr>
                  <w:rFonts w:hint="eastAsia"/>
                </w:rPr>
                <w:t>多值字段值</w:t>
              </w:r>
            </w:ins>
          </w:p>
        </w:tc>
        <w:tc>
          <w:tcPr>
            <w:tcW w:w="1417" w:type="dxa"/>
            <w:tcBorders>
              <w:top w:val="single" w:sz="6" w:space="0" w:color="auto"/>
              <w:left w:val="single" w:sz="6" w:space="0" w:color="auto"/>
              <w:bottom w:val="single" w:sz="6" w:space="0" w:color="auto"/>
              <w:right w:val="single" w:sz="6" w:space="0" w:color="auto"/>
            </w:tcBorders>
            <w:tcPrChange w:id="4703" w:author="wurongjun 00246467" w:date="2015-04-22T16:03:00Z">
              <w:tcPr>
                <w:tcW w:w="1417" w:type="dxa"/>
                <w:tcBorders>
                  <w:top w:val="single" w:sz="6" w:space="0" w:color="auto"/>
                  <w:left w:val="single" w:sz="6" w:space="0" w:color="auto"/>
                  <w:bottom w:val="single" w:sz="6" w:space="0" w:color="auto"/>
                  <w:right w:val="single" w:sz="6" w:space="0" w:color="auto"/>
                </w:tcBorders>
              </w:tcPr>
            </w:tcPrChange>
          </w:tcPr>
          <w:p w:rsidR="00607395" w:rsidRPr="00AF7AB7" w:rsidRDefault="00607395" w:rsidP="0001602A">
            <w:pPr>
              <w:pStyle w:val="TableText"/>
              <w:rPr>
                <w:ins w:id="4704" w:author="wurongjun 00246467" w:date="2015-04-22T16:02:00Z"/>
              </w:rPr>
            </w:pPr>
            <w:ins w:id="4705" w:author="wurongjun 00246467" w:date="2015-04-22T16:02:00Z">
              <w:r w:rsidRPr="00FA4EE7">
                <w:t>FIELDVALUE</w:t>
              </w:r>
            </w:ins>
          </w:p>
        </w:tc>
        <w:tc>
          <w:tcPr>
            <w:tcW w:w="1985" w:type="dxa"/>
            <w:tcBorders>
              <w:top w:val="single" w:sz="6" w:space="0" w:color="auto"/>
              <w:left w:val="single" w:sz="6" w:space="0" w:color="auto"/>
              <w:bottom w:val="single" w:sz="6" w:space="0" w:color="auto"/>
              <w:right w:val="single" w:sz="6" w:space="0" w:color="auto"/>
            </w:tcBorders>
            <w:tcPrChange w:id="4706" w:author="wurongjun 00246467" w:date="2015-04-22T16:03:00Z">
              <w:tcPr>
                <w:tcW w:w="1985" w:type="dxa"/>
                <w:tcBorders>
                  <w:top w:val="single" w:sz="6" w:space="0" w:color="auto"/>
                  <w:left w:val="single" w:sz="6" w:space="0" w:color="auto"/>
                  <w:bottom w:val="single" w:sz="6" w:space="0" w:color="auto"/>
                  <w:right w:val="single" w:sz="6" w:space="0" w:color="auto"/>
                </w:tcBorders>
              </w:tcPr>
            </w:tcPrChange>
          </w:tcPr>
          <w:p w:rsidR="00607395" w:rsidRPr="00AF7AB7" w:rsidRDefault="00607395" w:rsidP="0001602A">
            <w:pPr>
              <w:pStyle w:val="TableText"/>
              <w:rPr>
                <w:ins w:id="4707" w:author="wurongjun 00246467" w:date="2015-04-22T16:02:00Z"/>
              </w:rPr>
            </w:pPr>
            <w:ins w:id="4708" w:author="wurongjun 00246467" w:date="2015-04-22T16:02:00Z">
              <w:r w:rsidRPr="00AF7AB7">
                <w:t>VARCHAR2(</w:t>
              </w:r>
              <w:r w:rsidRPr="00AF7AB7">
                <w:rPr>
                  <w:rFonts w:hint="eastAsia"/>
                </w:rPr>
                <w:t>1024</w:t>
              </w:r>
              <w:r w:rsidRPr="00AF7AB7">
                <w:t>)</w:t>
              </w:r>
            </w:ins>
          </w:p>
        </w:tc>
        <w:tc>
          <w:tcPr>
            <w:tcW w:w="1275" w:type="dxa"/>
            <w:tcBorders>
              <w:top w:val="single" w:sz="6" w:space="0" w:color="auto"/>
              <w:left w:val="single" w:sz="6" w:space="0" w:color="auto"/>
              <w:bottom w:val="single" w:sz="6" w:space="0" w:color="auto"/>
              <w:right w:val="single" w:sz="6" w:space="0" w:color="auto"/>
            </w:tcBorders>
            <w:tcPrChange w:id="4709" w:author="wurongjun 00246467" w:date="2015-04-22T16:03:00Z">
              <w:tcPr>
                <w:tcW w:w="1275" w:type="dxa"/>
                <w:tcBorders>
                  <w:top w:val="single" w:sz="6" w:space="0" w:color="auto"/>
                  <w:left w:val="single" w:sz="6" w:space="0" w:color="auto"/>
                  <w:bottom w:val="single" w:sz="6" w:space="0" w:color="auto"/>
                  <w:right w:val="single" w:sz="6" w:space="0" w:color="auto"/>
                </w:tcBorders>
              </w:tcPr>
            </w:tcPrChange>
          </w:tcPr>
          <w:p w:rsidR="00607395" w:rsidRPr="00AF7AB7" w:rsidRDefault="00607395" w:rsidP="0001602A">
            <w:pPr>
              <w:pStyle w:val="TableText"/>
              <w:rPr>
                <w:ins w:id="4710" w:author="wurongjun 00246467" w:date="2015-04-22T16:02:00Z"/>
              </w:rPr>
            </w:pPr>
            <w:ins w:id="4711" w:author="wurongjun 00246467" w:date="2015-04-22T16:02:00Z">
              <w:r w:rsidRPr="00AF7AB7">
                <w:t>FALSE</w:t>
              </w:r>
            </w:ins>
          </w:p>
        </w:tc>
        <w:tc>
          <w:tcPr>
            <w:tcW w:w="1134" w:type="dxa"/>
            <w:tcBorders>
              <w:top w:val="single" w:sz="6" w:space="0" w:color="auto"/>
              <w:left w:val="single" w:sz="6" w:space="0" w:color="auto"/>
              <w:bottom w:val="single" w:sz="6" w:space="0" w:color="auto"/>
              <w:right w:val="single" w:sz="6" w:space="0" w:color="auto"/>
            </w:tcBorders>
            <w:tcPrChange w:id="4712" w:author="wurongjun 00246467" w:date="2015-04-22T16:03:00Z">
              <w:tcPr>
                <w:tcW w:w="1134" w:type="dxa"/>
                <w:tcBorders>
                  <w:top w:val="single" w:sz="6" w:space="0" w:color="auto"/>
                  <w:left w:val="single" w:sz="6" w:space="0" w:color="auto"/>
                  <w:bottom w:val="single" w:sz="6" w:space="0" w:color="auto"/>
                  <w:right w:val="single" w:sz="6" w:space="0" w:color="auto"/>
                </w:tcBorders>
              </w:tcPr>
            </w:tcPrChange>
          </w:tcPr>
          <w:p w:rsidR="00607395" w:rsidRPr="00AF7AB7" w:rsidRDefault="00607395" w:rsidP="0001602A">
            <w:pPr>
              <w:pStyle w:val="TableText"/>
              <w:rPr>
                <w:ins w:id="4713" w:author="wurongjun 00246467" w:date="2015-04-22T16:02:00Z"/>
              </w:rPr>
            </w:pPr>
            <w:ins w:id="4714" w:author="wurongjun 00246467" w:date="2015-04-22T16:02:00Z">
              <w:r w:rsidRPr="00AF7AB7">
                <w:t>FALSE</w:t>
              </w:r>
            </w:ins>
          </w:p>
        </w:tc>
        <w:tc>
          <w:tcPr>
            <w:tcW w:w="2127" w:type="dxa"/>
            <w:tcBorders>
              <w:top w:val="single" w:sz="6" w:space="0" w:color="auto"/>
              <w:left w:val="single" w:sz="6" w:space="0" w:color="auto"/>
              <w:bottom w:val="single" w:sz="6" w:space="0" w:color="auto"/>
              <w:right w:val="single" w:sz="6" w:space="0" w:color="auto"/>
            </w:tcBorders>
            <w:tcPrChange w:id="4715" w:author="wurongjun 00246467" w:date="2015-04-22T16:03:00Z">
              <w:tcPr>
                <w:tcW w:w="2127" w:type="dxa"/>
                <w:tcBorders>
                  <w:top w:val="single" w:sz="6" w:space="0" w:color="auto"/>
                  <w:left w:val="single" w:sz="6" w:space="0" w:color="auto"/>
                  <w:bottom w:val="single" w:sz="6" w:space="0" w:color="auto"/>
                  <w:right w:val="single" w:sz="6" w:space="0" w:color="auto"/>
                </w:tcBorders>
              </w:tcPr>
            </w:tcPrChange>
          </w:tcPr>
          <w:p w:rsidR="00607395" w:rsidRPr="00AF7AB7" w:rsidRDefault="00607395" w:rsidP="0001602A">
            <w:pPr>
              <w:pStyle w:val="TableText"/>
              <w:rPr>
                <w:ins w:id="4716" w:author="wurongjun 00246467" w:date="2015-04-22T16:02:00Z"/>
              </w:rPr>
            </w:pPr>
            <w:ins w:id="4717" w:author="wurongjun 00246467" w:date="2015-04-22T16:02:00Z">
              <w:r>
                <w:rPr>
                  <w:rFonts w:hint="eastAsia"/>
                </w:rPr>
                <w:t>无</w:t>
              </w:r>
            </w:ins>
          </w:p>
        </w:tc>
      </w:tr>
      <w:tr w:rsidR="00607395" w:rsidRPr="00AF7AB7" w:rsidTr="00607395">
        <w:trPr>
          <w:ins w:id="4718" w:author="wurongjun 00246467" w:date="2015-04-22T16:02:00Z"/>
        </w:trPr>
        <w:tc>
          <w:tcPr>
            <w:tcW w:w="993" w:type="dxa"/>
            <w:tcBorders>
              <w:top w:val="single" w:sz="6" w:space="0" w:color="auto"/>
              <w:left w:val="single" w:sz="6" w:space="0" w:color="auto"/>
              <w:bottom w:val="single" w:sz="6" w:space="0" w:color="auto"/>
              <w:right w:val="single" w:sz="6" w:space="0" w:color="auto"/>
            </w:tcBorders>
            <w:tcPrChange w:id="4719" w:author="wurongjun 00246467" w:date="2015-04-22T16:03:00Z">
              <w:tcPr>
                <w:tcW w:w="1844" w:type="dxa"/>
                <w:tcBorders>
                  <w:top w:val="single" w:sz="6" w:space="0" w:color="auto"/>
                  <w:left w:val="single" w:sz="6" w:space="0" w:color="auto"/>
                  <w:bottom w:val="single" w:sz="6" w:space="0" w:color="auto"/>
                  <w:right w:val="single" w:sz="6" w:space="0" w:color="auto"/>
                </w:tcBorders>
              </w:tcPr>
            </w:tcPrChange>
          </w:tcPr>
          <w:p w:rsidR="00607395" w:rsidRPr="00AF7AB7" w:rsidRDefault="00607395" w:rsidP="0001602A">
            <w:pPr>
              <w:pStyle w:val="TableText"/>
              <w:rPr>
                <w:ins w:id="4720" w:author="wurongjun 00246467" w:date="2015-04-22T16:02:00Z"/>
              </w:rPr>
            </w:pPr>
            <w:ins w:id="4721" w:author="wurongjun 00246467" w:date="2015-04-22T16:02:00Z">
              <w:r w:rsidRPr="00AF7AB7">
                <w:rPr>
                  <w:rFonts w:hint="eastAsia"/>
                </w:rPr>
                <w:t>所属语言</w:t>
              </w:r>
            </w:ins>
          </w:p>
        </w:tc>
        <w:tc>
          <w:tcPr>
            <w:tcW w:w="1417" w:type="dxa"/>
            <w:tcBorders>
              <w:top w:val="single" w:sz="6" w:space="0" w:color="auto"/>
              <w:left w:val="single" w:sz="6" w:space="0" w:color="auto"/>
              <w:bottom w:val="single" w:sz="6" w:space="0" w:color="auto"/>
              <w:right w:val="single" w:sz="6" w:space="0" w:color="auto"/>
            </w:tcBorders>
            <w:tcPrChange w:id="4722" w:author="wurongjun 00246467" w:date="2015-04-22T16:03:00Z">
              <w:tcPr>
                <w:tcW w:w="1417" w:type="dxa"/>
                <w:tcBorders>
                  <w:top w:val="single" w:sz="6" w:space="0" w:color="auto"/>
                  <w:left w:val="single" w:sz="6" w:space="0" w:color="auto"/>
                  <w:bottom w:val="single" w:sz="6" w:space="0" w:color="auto"/>
                  <w:right w:val="single" w:sz="6" w:space="0" w:color="auto"/>
                </w:tcBorders>
              </w:tcPr>
            </w:tcPrChange>
          </w:tcPr>
          <w:p w:rsidR="00607395" w:rsidRPr="00AF7AB7" w:rsidRDefault="00607395" w:rsidP="0001602A">
            <w:pPr>
              <w:pStyle w:val="TableText"/>
              <w:rPr>
                <w:ins w:id="4723" w:author="wurongjun 00246467" w:date="2015-04-22T16:02:00Z"/>
              </w:rPr>
            </w:pPr>
            <w:ins w:id="4724" w:author="wurongjun 00246467" w:date="2015-04-22T16:02:00Z">
              <w:r w:rsidRPr="00FA4EE7">
                <w:t>LANG</w:t>
              </w:r>
            </w:ins>
          </w:p>
        </w:tc>
        <w:tc>
          <w:tcPr>
            <w:tcW w:w="1985" w:type="dxa"/>
            <w:tcBorders>
              <w:top w:val="single" w:sz="6" w:space="0" w:color="auto"/>
              <w:left w:val="single" w:sz="6" w:space="0" w:color="auto"/>
              <w:bottom w:val="single" w:sz="6" w:space="0" w:color="auto"/>
              <w:right w:val="single" w:sz="6" w:space="0" w:color="auto"/>
            </w:tcBorders>
            <w:tcPrChange w:id="4725" w:author="wurongjun 00246467" w:date="2015-04-22T16:03:00Z">
              <w:tcPr>
                <w:tcW w:w="1985" w:type="dxa"/>
                <w:tcBorders>
                  <w:top w:val="single" w:sz="6" w:space="0" w:color="auto"/>
                  <w:left w:val="single" w:sz="6" w:space="0" w:color="auto"/>
                  <w:bottom w:val="single" w:sz="6" w:space="0" w:color="auto"/>
                  <w:right w:val="single" w:sz="6" w:space="0" w:color="auto"/>
                </w:tcBorders>
              </w:tcPr>
            </w:tcPrChange>
          </w:tcPr>
          <w:p w:rsidR="00607395" w:rsidRPr="00AF7AB7" w:rsidRDefault="00607395" w:rsidP="0001602A">
            <w:pPr>
              <w:pStyle w:val="TableText"/>
              <w:rPr>
                <w:ins w:id="4726" w:author="wurongjun 00246467" w:date="2015-04-22T16:02:00Z"/>
              </w:rPr>
            </w:pPr>
            <w:ins w:id="4727" w:author="wurongjun 00246467" w:date="2015-04-22T16:02:00Z">
              <w:r w:rsidRPr="00AF7AB7">
                <w:t>VARCHAR2(32)</w:t>
              </w:r>
            </w:ins>
          </w:p>
        </w:tc>
        <w:tc>
          <w:tcPr>
            <w:tcW w:w="1275" w:type="dxa"/>
            <w:tcBorders>
              <w:top w:val="single" w:sz="6" w:space="0" w:color="auto"/>
              <w:left w:val="single" w:sz="6" w:space="0" w:color="auto"/>
              <w:bottom w:val="single" w:sz="6" w:space="0" w:color="auto"/>
              <w:right w:val="single" w:sz="6" w:space="0" w:color="auto"/>
            </w:tcBorders>
            <w:tcPrChange w:id="4728" w:author="wurongjun 00246467" w:date="2015-04-22T16:03:00Z">
              <w:tcPr>
                <w:tcW w:w="1275" w:type="dxa"/>
                <w:tcBorders>
                  <w:top w:val="single" w:sz="6" w:space="0" w:color="auto"/>
                  <w:left w:val="single" w:sz="6" w:space="0" w:color="auto"/>
                  <w:bottom w:val="single" w:sz="6" w:space="0" w:color="auto"/>
                  <w:right w:val="single" w:sz="6" w:space="0" w:color="auto"/>
                </w:tcBorders>
              </w:tcPr>
            </w:tcPrChange>
          </w:tcPr>
          <w:p w:rsidR="00607395" w:rsidRPr="00AF7AB7" w:rsidRDefault="00607395" w:rsidP="0001602A">
            <w:pPr>
              <w:pStyle w:val="TableText"/>
              <w:rPr>
                <w:ins w:id="4729" w:author="wurongjun 00246467" w:date="2015-04-22T16:02:00Z"/>
              </w:rPr>
            </w:pPr>
            <w:ins w:id="4730" w:author="wurongjun 00246467" w:date="2015-04-22T16:02:00Z">
              <w:r w:rsidRPr="00AF7AB7">
                <w:t>FALSE</w:t>
              </w:r>
            </w:ins>
          </w:p>
        </w:tc>
        <w:tc>
          <w:tcPr>
            <w:tcW w:w="1134" w:type="dxa"/>
            <w:tcBorders>
              <w:top w:val="single" w:sz="6" w:space="0" w:color="auto"/>
              <w:left w:val="single" w:sz="6" w:space="0" w:color="auto"/>
              <w:bottom w:val="single" w:sz="6" w:space="0" w:color="auto"/>
              <w:right w:val="single" w:sz="6" w:space="0" w:color="auto"/>
            </w:tcBorders>
            <w:tcPrChange w:id="4731" w:author="wurongjun 00246467" w:date="2015-04-22T16:03:00Z">
              <w:tcPr>
                <w:tcW w:w="1134" w:type="dxa"/>
                <w:tcBorders>
                  <w:top w:val="single" w:sz="6" w:space="0" w:color="auto"/>
                  <w:left w:val="single" w:sz="6" w:space="0" w:color="auto"/>
                  <w:bottom w:val="single" w:sz="6" w:space="0" w:color="auto"/>
                  <w:right w:val="single" w:sz="6" w:space="0" w:color="auto"/>
                </w:tcBorders>
              </w:tcPr>
            </w:tcPrChange>
          </w:tcPr>
          <w:p w:rsidR="00607395" w:rsidRPr="00AF7AB7" w:rsidRDefault="00607395" w:rsidP="0001602A">
            <w:pPr>
              <w:pStyle w:val="TableText"/>
              <w:rPr>
                <w:ins w:id="4732" w:author="wurongjun 00246467" w:date="2015-04-22T16:02:00Z"/>
              </w:rPr>
            </w:pPr>
            <w:ins w:id="4733" w:author="wurongjun 00246467" w:date="2015-04-22T16:02:00Z">
              <w:r w:rsidRPr="00AF7AB7">
                <w:t>FALSE</w:t>
              </w:r>
            </w:ins>
          </w:p>
        </w:tc>
        <w:tc>
          <w:tcPr>
            <w:tcW w:w="2127" w:type="dxa"/>
            <w:tcBorders>
              <w:top w:val="single" w:sz="6" w:space="0" w:color="auto"/>
              <w:left w:val="single" w:sz="6" w:space="0" w:color="auto"/>
              <w:bottom w:val="single" w:sz="6" w:space="0" w:color="auto"/>
              <w:right w:val="single" w:sz="6" w:space="0" w:color="auto"/>
            </w:tcBorders>
            <w:tcPrChange w:id="4734" w:author="wurongjun 00246467" w:date="2015-04-22T16:03:00Z">
              <w:tcPr>
                <w:tcW w:w="2127" w:type="dxa"/>
                <w:tcBorders>
                  <w:top w:val="single" w:sz="6" w:space="0" w:color="auto"/>
                  <w:left w:val="single" w:sz="6" w:space="0" w:color="auto"/>
                  <w:bottom w:val="single" w:sz="6" w:space="0" w:color="auto"/>
                  <w:right w:val="single" w:sz="6" w:space="0" w:color="auto"/>
                </w:tcBorders>
              </w:tcPr>
            </w:tcPrChange>
          </w:tcPr>
          <w:p w:rsidR="00607395" w:rsidRPr="00AF7AB7" w:rsidRDefault="00607395" w:rsidP="0001602A">
            <w:pPr>
              <w:pStyle w:val="TableText"/>
              <w:rPr>
                <w:ins w:id="4735" w:author="wurongjun 00246467" w:date="2015-04-22T16:02:00Z"/>
              </w:rPr>
            </w:pPr>
            <w:ins w:id="4736" w:author="wurongjun 00246467" w:date="2015-04-22T16:02:00Z">
              <w:r>
                <w:rPr>
                  <w:rFonts w:hint="eastAsia"/>
                </w:rPr>
                <w:t>非多语言的填</w:t>
              </w:r>
              <w:r>
                <w:rPr>
                  <w:rFonts w:hint="eastAsia"/>
                </w:rPr>
                <w:t>-1</w:t>
              </w:r>
            </w:ins>
          </w:p>
        </w:tc>
      </w:tr>
    </w:tbl>
    <w:p w:rsidR="00607395" w:rsidRDefault="00607395" w:rsidP="00607395">
      <w:pPr>
        <w:rPr>
          <w:ins w:id="4737" w:author="wurongjun 00246467" w:date="2015-04-22T16:02:00Z"/>
          <w:rFonts w:ascii="Arial" w:hAnsi="Arial"/>
        </w:rPr>
      </w:pPr>
      <w:ins w:id="4738" w:author="wurongjun 00246467" w:date="2015-04-22T16:02:00Z">
        <w:r w:rsidRPr="00FA4EE7">
          <w:t>FIELDNAME</w:t>
        </w:r>
        <w:r>
          <w:rPr>
            <w:rFonts w:hint="eastAsia"/>
          </w:rPr>
          <w:t>定义</w:t>
        </w:r>
        <w:r>
          <w:rPr>
            <w:rFonts w:ascii="Arial" w:hAnsi="Arial" w:hint="eastAsia"/>
          </w:rPr>
          <w:t>列表：</w:t>
        </w:r>
      </w:ins>
    </w:p>
    <w:tbl>
      <w:tblPr>
        <w:tblW w:w="8931" w:type="dxa"/>
        <w:tblInd w:w="113" w:type="dxa"/>
        <w:tblLayout w:type="fixed"/>
        <w:tblCellMar>
          <w:left w:w="113" w:type="dxa"/>
          <w:right w:w="113" w:type="dxa"/>
        </w:tblCellMar>
        <w:tblLook w:val="0000" w:firstRow="0" w:lastRow="0" w:firstColumn="0" w:lastColumn="0" w:noHBand="0" w:noVBand="0"/>
        <w:tblPrChange w:id="4739" w:author="wurongjun 00246467" w:date="2015-04-22T16:04:00Z">
          <w:tblPr>
            <w:tblW w:w="9782" w:type="dxa"/>
            <w:tblInd w:w="-738" w:type="dxa"/>
            <w:tblLayout w:type="fixed"/>
            <w:tblCellMar>
              <w:left w:w="113" w:type="dxa"/>
              <w:right w:w="113" w:type="dxa"/>
            </w:tblCellMar>
            <w:tblLook w:val="0000" w:firstRow="0" w:lastRow="0" w:firstColumn="0" w:lastColumn="0" w:noHBand="0" w:noVBand="0"/>
          </w:tblPr>
        </w:tblPrChange>
      </w:tblPr>
      <w:tblGrid>
        <w:gridCol w:w="2268"/>
        <w:gridCol w:w="6663"/>
        <w:tblGridChange w:id="4740">
          <w:tblGrid>
            <w:gridCol w:w="3119"/>
            <w:gridCol w:w="6663"/>
          </w:tblGrid>
        </w:tblGridChange>
      </w:tblGrid>
      <w:tr w:rsidR="00607395" w:rsidRPr="00AF7AB7" w:rsidTr="00607395">
        <w:trPr>
          <w:ins w:id="4741" w:author="wurongjun 00246467" w:date="2015-04-22T16:02:00Z"/>
        </w:trPr>
        <w:tc>
          <w:tcPr>
            <w:tcW w:w="2268" w:type="dxa"/>
            <w:tcBorders>
              <w:top w:val="single" w:sz="6" w:space="0" w:color="auto"/>
              <w:left w:val="single" w:sz="6" w:space="0" w:color="auto"/>
              <w:bottom w:val="single" w:sz="6" w:space="0" w:color="auto"/>
              <w:right w:val="single" w:sz="6" w:space="0" w:color="auto"/>
            </w:tcBorders>
            <w:shd w:val="clear" w:color="auto" w:fill="B3B3B3"/>
            <w:tcPrChange w:id="4742" w:author="wurongjun 00246467" w:date="2015-04-22T16:04:00Z">
              <w:tcPr>
                <w:tcW w:w="3119" w:type="dxa"/>
                <w:tcBorders>
                  <w:top w:val="single" w:sz="6" w:space="0" w:color="auto"/>
                  <w:left w:val="single" w:sz="6" w:space="0" w:color="auto"/>
                  <w:bottom w:val="single" w:sz="6" w:space="0" w:color="auto"/>
                  <w:right w:val="single" w:sz="6" w:space="0" w:color="auto"/>
                </w:tcBorders>
                <w:shd w:val="clear" w:color="auto" w:fill="B3B3B3"/>
              </w:tcPr>
            </w:tcPrChange>
          </w:tcPr>
          <w:p w:rsidR="00607395" w:rsidRPr="00AF7AB7" w:rsidRDefault="00607395" w:rsidP="0001602A">
            <w:pPr>
              <w:pStyle w:val="TableText"/>
              <w:rPr>
                <w:ins w:id="4743" w:author="wurongjun 00246467" w:date="2015-04-22T16:02:00Z"/>
              </w:rPr>
            </w:pPr>
            <w:ins w:id="4744" w:author="wurongjun 00246467" w:date="2015-04-22T16:02:00Z">
              <w:r w:rsidRPr="00FA4EE7">
                <w:t>FIELDNAME</w:t>
              </w:r>
              <w:r>
                <w:rPr>
                  <w:rFonts w:hint="eastAsia"/>
                </w:rPr>
                <w:t>定义</w:t>
              </w:r>
            </w:ins>
          </w:p>
        </w:tc>
        <w:tc>
          <w:tcPr>
            <w:tcW w:w="6663" w:type="dxa"/>
            <w:tcBorders>
              <w:top w:val="single" w:sz="6" w:space="0" w:color="auto"/>
              <w:left w:val="single" w:sz="6" w:space="0" w:color="auto"/>
              <w:bottom w:val="single" w:sz="6" w:space="0" w:color="auto"/>
              <w:right w:val="single" w:sz="6" w:space="0" w:color="auto"/>
            </w:tcBorders>
            <w:shd w:val="clear" w:color="auto" w:fill="B3B3B3"/>
            <w:tcPrChange w:id="4745" w:author="wurongjun 00246467" w:date="2015-04-22T16:04:00Z">
              <w:tcPr>
                <w:tcW w:w="6663" w:type="dxa"/>
                <w:tcBorders>
                  <w:top w:val="single" w:sz="6" w:space="0" w:color="auto"/>
                  <w:left w:val="single" w:sz="6" w:space="0" w:color="auto"/>
                  <w:bottom w:val="single" w:sz="6" w:space="0" w:color="auto"/>
                  <w:right w:val="single" w:sz="6" w:space="0" w:color="auto"/>
                </w:tcBorders>
                <w:shd w:val="clear" w:color="auto" w:fill="B3B3B3"/>
              </w:tcPr>
            </w:tcPrChange>
          </w:tcPr>
          <w:p w:rsidR="00607395" w:rsidRPr="00AF7AB7" w:rsidRDefault="00607395" w:rsidP="0001602A">
            <w:pPr>
              <w:pStyle w:val="TableText"/>
              <w:rPr>
                <w:ins w:id="4746" w:author="wurongjun 00246467" w:date="2015-04-22T16:02:00Z"/>
              </w:rPr>
            </w:pPr>
            <w:ins w:id="4747" w:author="wurongjun 00246467" w:date="2015-04-22T16:02:00Z">
              <w:r>
                <w:rPr>
                  <w:rFonts w:hint="eastAsia"/>
                </w:rPr>
                <w:t>说明</w:t>
              </w:r>
            </w:ins>
          </w:p>
        </w:tc>
      </w:tr>
      <w:tr w:rsidR="00607395" w:rsidRPr="00AF7AB7" w:rsidTr="00607395">
        <w:trPr>
          <w:ins w:id="4748" w:author="wurongjun 00246467" w:date="2015-04-22T16:02:00Z"/>
        </w:trPr>
        <w:tc>
          <w:tcPr>
            <w:tcW w:w="2268" w:type="dxa"/>
            <w:tcBorders>
              <w:top w:val="single" w:sz="6" w:space="0" w:color="auto"/>
              <w:left w:val="single" w:sz="6" w:space="0" w:color="auto"/>
              <w:bottom w:val="single" w:sz="6" w:space="0" w:color="auto"/>
              <w:right w:val="single" w:sz="6" w:space="0" w:color="auto"/>
            </w:tcBorders>
            <w:tcPrChange w:id="4749" w:author="wurongjun 00246467" w:date="2015-04-22T16:04:00Z">
              <w:tcPr>
                <w:tcW w:w="3119" w:type="dxa"/>
                <w:tcBorders>
                  <w:top w:val="single" w:sz="6" w:space="0" w:color="auto"/>
                  <w:left w:val="single" w:sz="6" w:space="0" w:color="auto"/>
                  <w:bottom w:val="single" w:sz="6" w:space="0" w:color="auto"/>
                  <w:right w:val="single" w:sz="6" w:space="0" w:color="auto"/>
                </w:tcBorders>
              </w:tcPr>
            </w:tcPrChange>
          </w:tcPr>
          <w:p w:rsidR="00607395" w:rsidRPr="00AF7AB7" w:rsidRDefault="00607395" w:rsidP="0001602A">
            <w:pPr>
              <w:pStyle w:val="TableText"/>
              <w:rPr>
                <w:ins w:id="4750" w:author="wurongjun 00246467" w:date="2015-04-22T16:02:00Z"/>
              </w:rPr>
            </w:pPr>
            <w:ins w:id="4751" w:author="wurongjun 00246467" w:date="2015-04-22T16:02:00Z">
              <w:r>
                <w:rPr>
                  <w:rFonts w:ascii="宋体" w:cs="宋体"/>
                  <w:color w:val="000000"/>
                  <w:sz w:val="20"/>
                  <w:szCs w:val="20"/>
                </w:rPr>
                <w:lastRenderedPageBreak/>
                <w:t>contentStyle</w:t>
              </w:r>
              <w:r w:rsidRPr="00CD3BAC">
                <w:rPr>
                  <w:rFonts w:ascii="宋体" w:cs="宋体" w:hint="eastAsia"/>
                  <w:color w:val="FF0000"/>
                  <w:sz w:val="20"/>
                  <w:szCs w:val="20"/>
                </w:rPr>
                <w:t>s</w:t>
              </w:r>
            </w:ins>
          </w:p>
        </w:tc>
        <w:tc>
          <w:tcPr>
            <w:tcW w:w="6663" w:type="dxa"/>
            <w:tcBorders>
              <w:top w:val="single" w:sz="6" w:space="0" w:color="auto"/>
              <w:left w:val="single" w:sz="6" w:space="0" w:color="auto"/>
              <w:bottom w:val="single" w:sz="6" w:space="0" w:color="auto"/>
              <w:right w:val="single" w:sz="6" w:space="0" w:color="auto"/>
            </w:tcBorders>
            <w:tcPrChange w:id="4752" w:author="wurongjun 00246467" w:date="2015-04-22T16:04:00Z">
              <w:tcPr>
                <w:tcW w:w="6663" w:type="dxa"/>
                <w:tcBorders>
                  <w:top w:val="single" w:sz="6" w:space="0" w:color="auto"/>
                  <w:left w:val="single" w:sz="6" w:space="0" w:color="auto"/>
                  <w:bottom w:val="single" w:sz="6" w:space="0" w:color="auto"/>
                  <w:right w:val="single" w:sz="6" w:space="0" w:color="auto"/>
                </w:tcBorders>
              </w:tcPr>
            </w:tcPrChange>
          </w:tcPr>
          <w:p w:rsidR="00607395" w:rsidRPr="00AF7AB7" w:rsidRDefault="00607395" w:rsidP="0001602A">
            <w:pPr>
              <w:pStyle w:val="TableText"/>
              <w:rPr>
                <w:ins w:id="4753" w:author="wurongjun 00246467" w:date="2015-04-22T16:02:00Z"/>
              </w:rPr>
            </w:pPr>
            <w:ins w:id="4754" w:author="wurongjun 00246467" w:date="2015-04-22T16:02:00Z">
              <w:r>
                <w:rPr>
                  <w:rFonts w:hint="eastAsia"/>
                </w:rPr>
                <w:t>内容</w:t>
              </w:r>
              <w:r>
                <w:rPr>
                  <w:rFonts w:hint="eastAsia"/>
                </w:rPr>
                <w:t>Genre</w:t>
              </w:r>
              <w:r>
                <w:rPr>
                  <w:rFonts w:hint="eastAsia"/>
                </w:rPr>
                <w:t>，多个</w:t>
              </w:r>
              <w:r>
                <w:rPr>
                  <w:rFonts w:hint="eastAsia"/>
                </w:rPr>
                <w:t>genre</w:t>
              </w:r>
              <w:r>
                <w:rPr>
                  <w:rFonts w:hint="eastAsia"/>
                </w:rPr>
                <w:t>在改表中对应多条记录</w:t>
              </w:r>
            </w:ins>
          </w:p>
        </w:tc>
      </w:tr>
    </w:tbl>
    <w:p w:rsidR="00607395" w:rsidRDefault="00607395" w:rsidP="00607395">
      <w:pPr>
        <w:rPr>
          <w:ins w:id="4755" w:author="wurongjun 00246467" w:date="2015-04-22T16:02:00Z"/>
          <w:rFonts w:ascii="Arial" w:hAnsi="Arial"/>
        </w:rPr>
      </w:pPr>
    </w:p>
    <w:p w:rsidR="00607395" w:rsidRPr="00994F06" w:rsidRDefault="00607395" w:rsidP="00607395">
      <w:pPr>
        <w:pStyle w:val="31"/>
        <w:rPr>
          <w:ins w:id="4756" w:author="wurongjun 00246467" w:date="2015-04-22T16:02:00Z"/>
        </w:rPr>
      </w:pPr>
      <w:bookmarkStart w:id="4757" w:name="_Toc435003443"/>
      <w:ins w:id="4758" w:author="wurongjun 00246467" w:date="2015-04-22T16:02:00Z">
        <w:r w:rsidRPr="00994F06">
          <w:rPr>
            <w:rFonts w:hint="eastAsia"/>
          </w:rPr>
          <w:t>内容类别管理</w:t>
        </w:r>
      </w:ins>
      <w:ins w:id="4759" w:author="wurongjun 00246467" w:date="2015-04-22T16:03:00Z">
        <w:r>
          <w:rPr>
            <w:rFonts w:hint="eastAsia"/>
          </w:rPr>
          <w:t>视图</w:t>
        </w:r>
      </w:ins>
      <w:ins w:id="4760" w:author="wurongjun 00246467" w:date="2015-04-22T16:02:00Z">
        <w:r>
          <w:t xml:space="preserve"> V</w:t>
        </w:r>
        <w:r w:rsidRPr="00994F06">
          <w:t>_CMP_TYPE_CONTENTSTYLE</w:t>
        </w:r>
        <w:bookmarkEnd w:id="4757"/>
      </w:ins>
    </w:p>
    <w:tbl>
      <w:tblPr>
        <w:tblW w:w="8789" w:type="dxa"/>
        <w:tblInd w:w="-596" w:type="dxa"/>
        <w:tblLayout w:type="fixed"/>
        <w:tblCellMar>
          <w:left w:w="113" w:type="dxa"/>
          <w:right w:w="113" w:type="dxa"/>
        </w:tblCellMar>
        <w:tblLook w:val="00A0" w:firstRow="1" w:lastRow="0" w:firstColumn="1" w:lastColumn="0" w:noHBand="0" w:noVBand="0"/>
      </w:tblPr>
      <w:tblGrid>
        <w:gridCol w:w="1276"/>
        <w:gridCol w:w="1701"/>
        <w:gridCol w:w="1843"/>
        <w:gridCol w:w="851"/>
        <w:gridCol w:w="1134"/>
        <w:gridCol w:w="1984"/>
      </w:tblGrid>
      <w:tr w:rsidR="00607395" w:rsidTr="0001602A">
        <w:trPr>
          <w:ins w:id="4761" w:author="wurongjun 00246467" w:date="2015-04-22T16:02:00Z"/>
        </w:trPr>
        <w:tc>
          <w:tcPr>
            <w:tcW w:w="1276" w:type="dxa"/>
            <w:tcBorders>
              <w:top w:val="single" w:sz="6" w:space="0" w:color="000000"/>
              <w:left w:val="single" w:sz="6" w:space="0" w:color="000000"/>
              <w:bottom w:val="single" w:sz="6" w:space="0" w:color="000000"/>
              <w:right w:val="single" w:sz="6" w:space="0" w:color="000000"/>
            </w:tcBorders>
            <w:shd w:val="clear" w:color="auto" w:fill="B2B2B2"/>
          </w:tcPr>
          <w:p w:rsidR="00607395" w:rsidRDefault="00607395" w:rsidP="0001602A">
            <w:pPr>
              <w:autoSpaceDE w:val="0"/>
              <w:autoSpaceDN w:val="0"/>
              <w:jc w:val="center"/>
              <w:rPr>
                <w:ins w:id="4762" w:author="wurongjun 00246467" w:date="2015-04-22T16:02:00Z"/>
                <w:rFonts w:ascii="宋体" w:cs="宋体"/>
                <w:color w:val="000000"/>
                <w:kern w:val="0"/>
                <w:sz w:val="20"/>
                <w:szCs w:val="20"/>
              </w:rPr>
            </w:pPr>
            <w:ins w:id="4763" w:author="wurongjun 00246467" w:date="2015-04-22T16:02:00Z">
              <w:r>
                <w:rPr>
                  <w:rFonts w:ascii="宋体" w:cs="宋体" w:hint="eastAsia"/>
                  <w:color w:val="000000"/>
                  <w:kern w:val="0"/>
                  <w:sz w:val="20"/>
                  <w:szCs w:val="20"/>
                </w:rPr>
                <w:t>名称</w:t>
              </w:r>
            </w:ins>
          </w:p>
        </w:tc>
        <w:tc>
          <w:tcPr>
            <w:tcW w:w="1701" w:type="dxa"/>
            <w:tcBorders>
              <w:top w:val="single" w:sz="6" w:space="0" w:color="000000"/>
              <w:left w:val="single" w:sz="6" w:space="0" w:color="000000"/>
              <w:bottom w:val="single" w:sz="6" w:space="0" w:color="000000"/>
              <w:right w:val="single" w:sz="6" w:space="0" w:color="000000"/>
            </w:tcBorders>
            <w:shd w:val="clear" w:color="auto" w:fill="B2B2B2"/>
          </w:tcPr>
          <w:p w:rsidR="00607395" w:rsidRDefault="00607395" w:rsidP="0001602A">
            <w:pPr>
              <w:autoSpaceDE w:val="0"/>
              <w:autoSpaceDN w:val="0"/>
              <w:jc w:val="center"/>
              <w:rPr>
                <w:ins w:id="4764" w:author="wurongjun 00246467" w:date="2015-04-22T16:02:00Z"/>
                <w:rFonts w:ascii="宋体" w:cs="宋体"/>
                <w:color w:val="000000"/>
                <w:kern w:val="0"/>
                <w:sz w:val="20"/>
                <w:szCs w:val="20"/>
              </w:rPr>
            </w:pPr>
            <w:ins w:id="4765" w:author="wurongjun 00246467" w:date="2015-04-22T16:02:00Z">
              <w:r>
                <w:rPr>
                  <w:rFonts w:ascii="宋体" w:cs="宋体" w:hint="eastAsia"/>
                  <w:color w:val="000000"/>
                  <w:kern w:val="0"/>
                  <w:sz w:val="20"/>
                  <w:szCs w:val="20"/>
                </w:rPr>
                <w:t>代码</w:t>
              </w:r>
            </w:ins>
          </w:p>
        </w:tc>
        <w:tc>
          <w:tcPr>
            <w:tcW w:w="1843" w:type="dxa"/>
            <w:tcBorders>
              <w:top w:val="single" w:sz="6" w:space="0" w:color="000000"/>
              <w:left w:val="single" w:sz="6" w:space="0" w:color="000000"/>
              <w:bottom w:val="single" w:sz="6" w:space="0" w:color="000000"/>
              <w:right w:val="single" w:sz="6" w:space="0" w:color="000000"/>
            </w:tcBorders>
            <w:shd w:val="clear" w:color="auto" w:fill="B2B2B2"/>
          </w:tcPr>
          <w:p w:rsidR="00607395" w:rsidRDefault="00607395" w:rsidP="0001602A">
            <w:pPr>
              <w:autoSpaceDE w:val="0"/>
              <w:autoSpaceDN w:val="0"/>
              <w:jc w:val="center"/>
              <w:rPr>
                <w:ins w:id="4766" w:author="wurongjun 00246467" w:date="2015-04-22T16:02:00Z"/>
                <w:rFonts w:ascii="宋体" w:cs="宋体"/>
                <w:color w:val="000000"/>
                <w:kern w:val="0"/>
                <w:sz w:val="20"/>
                <w:szCs w:val="20"/>
              </w:rPr>
            </w:pPr>
            <w:ins w:id="4767" w:author="wurongjun 00246467" w:date="2015-04-22T16:02:00Z">
              <w:r>
                <w:rPr>
                  <w:rFonts w:ascii="宋体" w:cs="宋体" w:hint="eastAsia"/>
                  <w:color w:val="000000"/>
                  <w:kern w:val="0"/>
                  <w:sz w:val="20"/>
                  <w:szCs w:val="20"/>
                </w:rPr>
                <w:t>数据类型</w:t>
              </w:r>
            </w:ins>
          </w:p>
        </w:tc>
        <w:tc>
          <w:tcPr>
            <w:tcW w:w="851" w:type="dxa"/>
            <w:tcBorders>
              <w:top w:val="single" w:sz="6" w:space="0" w:color="000000"/>
              <w:left w:val="single" w:sz="6" w:space="0" w:color="000000"/>
              <w:bottom w:val="single" w:sz="6" w:space="0" w:color="000000"/>
              <w:right w:val="single" w:sz="6" w:space="0" w:color="000000"/>
            </w:tcBorders>
            <w:shd w:val="clear" w:color="auto" w:fill="B2B2B2"/>
          </w:tcPr>
          <w:p w:rsidR="00607395" w:rsidRDefault="00607395" w:rsidP="0001602A">
            <w:pPr>
              <w:autoSpaceDE w:val="0"/>
              <w:autoSpaceDN w:val="0"/>
              <w:jc w:val="center"/>
              <w:rPr>
                <w:ins w:id="4768" w:author="wurongjun 00246467" w:date="2015-04-22T16:02:00Z"/>
                <w:rFonts w:ascii="宋体" w:cs="宋体"/>
                <w:color w:val="000000"/>
                <w:kern w:val="0"/>
                <w:sz w:val="20"/>
                <w:szCs w:val="20"/>
              </w:rPr>
            </w:pPr>
            <w:ins w:id="4769" w:author="wurongjun 00246467" w:date="2015-04-22T16:02:00Z">
              <w:r>
                <w:rPr>
                  <w:rFonts w:ascii="宋体" w:cs="宋体" w:hint="eastAsia"/>
                  <w:color w:val="000000"/>
                  <w:kern w:val="0"/>
                  <w:sz w:val="20"/>
                  <w:szCs w:val="20"/>
                </w:rPr>
                <w:t>主要的</w:t>
              </w:r>
            </w:ins>
          </w:p>
        </w:tc>
        <w:tc>
          <w:tcPr>
            <w:tcW w:w="1134" w:type="dxa"/>
            <w:tcBorders>
              <w:top w:val="single" w:sz="6" w:space="0" w:color="000000"/>
              <w:left w:val="single" w:sz="6" w:space="0" w:color="000000"/>
              <w:bottom w:val="single" w:sz="6" w:space="0" w:color="000000"/>
              <w:right w:val="single" w:sz="6" w:space="0" w:color="000000"/>
            </w:tcBorders>
            <w:shd w:val="clear" w:color="auto" w:fill="B2B2B2"/>
          </w:tcPr>
          <w:p w:rsidR="00607395" w:rsidRDefault="00607395" w:rsidP="0001602A">
            <w:pPr>
              <w:autoSpaceDE w:val="0"/>
              <w:autoSpaceDN w:val="0"/>
              <w:jc w:val="center"/>
              <w:rPr>
                <w:ins w:id="4770" w:author="wurongjun 00246467" w:date="2015-04-22T16:02:00Z"/>
                <w:rFonts w:ascii="宋体" w:cs="宋体"/>
                <w:color w:val="000000"/>
                <w:kern w:val="0"/>
                <w:sz w:val="20"/>
                <w:szCs w:val="20"/>
              </w:rPr>
            </w:pPr>
            <w:ins w:id="4771" w:author="wurongjun 00246467" w:date="2015-04-22T16:02:00Z">
              <w:r>
                <w:rPr>
                  <w:rFonts w:ascii="宋体" w:cs="宋体" w:hint="eastAsia"/>
                  <w:color w:val="000000"/>
                  <w:kern w:val="0"/>
                  <w:sz w:val="20"/>
                  <w:szCs w:val="20"/>
                </w:rPr>
                <w:t>强制</w:t>
              </w:r>
            </w:ins>
          </w:p>
        </w:tc>
        <w:tc>
          <w:tcPr>
            <w:tcW w:w="1984" w:type="dxa"/>
            <w:tcBorders>
              <w:top w:val="single" w:sz="6" w:space="0" w:color="000000"/>
              <w:left w:val="single" w:sz="6" w:space="0" w:color="000000"/>
              <w:bottom w:val="single" w:sz="6" w:space="0" w:color="000000"/>
              <w:right w:val="single" w:sz="6" w:space="0" w:color="000000"/>
            </w:tcBorders>
            <w:shd w:val="clear" w:color="auto" w:fill="B2B2B2"/>
          </w:tcPr>
          <w:p w:rsidR="00607395" w:rsidRDefault="00607395" w:rsidP="0001602A">
            <w:pPr>
              <w:autoSpaceDE w:val="0"/>
              <w:autoSpaceDN w:val="0"/>
              <w:jc w:val="center"/>
              <w:rPr>
                <w:ins w:id="4772" w:author="wurongjun 00246467" w:date="2015-04-22T16:02:00Z"/>
                <w:rFonts w:ascii="宋体" w:cs="宋体"/>
                <w:color w:val="000000"/>
                <w:kern w:val="0"/>
                <w:sz w:val="20"/>
                <w:szCs w:val="20"/>
              </w:rPr>
            </w:pPr>
            <w:ins w:id="4773" w:author="wurongjun 00246467" w:date="2015-04-22T16:02:00Z">
              <w:r>
                <w:rPr>
                  <w:rFonts w:ascii="宋体" w:cs="宋体" w:hint="eastAsia"/>
                  <w:color w:val="000000"/>
                  <w:kern w:val="0"/>
                  <w:sz w:val="20"/>
                  <w:szCs w:val="20"/>
                </w:rPr>
                <w:t>注释</w:t>
              </w:r>
            </w:ins>
          </w:p>
        </w:tc>
      </w:tr>
      <w:tr w:rsidR="00607395" w:rsidTr="0001602A">
        <w:trPr>
          <w:ins w:id="4774" w:author="wurongjun 00246467" w:date="2015-04-22T16:02:00Z"/>
        </w:trPr>
        <w:tc>
          <w:tcPr>
            <w:tcW w:w="1276"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775" w:author="wurongjun 00246467" w:date="2015-04-22T16:02:00Z"/>
                <w:rFonts w:ascii="宋体" w:cs="宋体"/>
                <w:color w:val="000000"/>
                <w:kern w:val="0"/>
                <w:sz w:val="20"/>
                <w:szCs w:val="20"/>
              </w:rPr>
            </w:pPr>
            <w:ins w:id="4776" w:author="wurongjun 00246467" w:date="2015-04-22T16:02:00Z">
              <w:r>
                <w:rPr>
                  <w:rFonts w:ascii="宋体" w:cs="宋体" w:hint="eastAsia"/>
                  <w:color w:val="000000"/>
                  <w:kern w:val="0"/>
                  <w:sz w:val="20"/>
                  <w:szCs w:val="20"/>
                </w:rPr>
                <w:t>编号</w:t>
              </w:r>
            </w:ins>
          </w:p>
        </w:tc>
        <w:tc>
          <w:tcPr>
            <w:tcW w:w="1701"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777" w:author="wurongjun 00246467" w:date="2015-04-22T16:02:00Z"/>
                <w:color w:val="000000"/>
                <w:kern w:val="0"/>
                <w:sz w:val="20"/>
                <w:szCs w:val="20"/>
              </w:rPr>
            </w:pPr>
            <w:ins w:id="4778" w:author="wurongjun 00246467" w:date="2015-04-22T16:02:00Z">
              <w:r>
                <w:rPr>
                  <w:color w:val="000000"/>
                  <w:kern w:val="0"/>
                  <w:sz w:val="20"/>
                  <w:szCs w:val="20"/>
                </w:rPr>
                <w:t>OBJECTID</w:t>
              </w:r>
            </w:ins>
          </w:p>
        </w:tc>
        <w:tc>
          <w:tcPr>
            <w:tcW w:w="1843"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779" w:author="wurongjun 00246467" w:date="2015-04-22T16:02:00Z"/>
                <w:color w:val="000000"/>
                <w:kern w:val="0"/>
                <w:sz w:val="20"/>
                <w:szCs w:val="20"/>
              </w:rPr>
            </w:pPr>
            <w:ins w:id="4780" w:author="wurongjun 00246467" w:date="2015-04-22T16:02:00Z">
              <w:r>
                <w:rPr>
                  <w:color w:val="000000"/>
                  <w:kern w:val="0"/>
                  <w:sz w:val="20"/>
                  <w:szCs w:val="20"/>
                </w:rPr>
                <w:t>NUMBER(19)</w:t>
              </w:r>
            </w:ins>
          </w:p>
        </w:tc>
        <w:tc>
          <w:tcPr>
            <w:tcW w:w="851"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781" w:author="wurongjun 00246467" w:date="2015-04-22T16:02:00Z"/>
                <w:color w:val="000000"/>
                <w:kern w:val="0"/>
                <w:sz w:val="20"/>
                <w:szCs w:val="20"/>
              </w:rPr>
            </w:pPr>
            <w:ins w:id="4782" w:author="wurongjun 00246467" w:date="2015-04-22T16:02:00Z">
              <w:r>
                <w:rPr>
                  <w:color w:val="000000"/>
                  <w:kern w:val="0"/>
                  <w:sz w:val="20"/>
                  <w:szCs w:val="20"/>
                </w:rPr>
                <w:t>TRUE</w:t>
              </w:r>
            </w:ins>
          </w:p>
        </w:tc>
        <w:tc>
          <w:tcPr>
            <w:tcW w:w="1134"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783" w:author="wurongjun 00246467" w:date="2015-04-22T16:02:00Z"/>
                <w:color w:val="000000"/>
                <w:kern w:val="0"/>
                <w:sz w:val="20"/>
                <w:szCs w:val="20"/>
              </w:rPr>
            </w:pPr>
            <w:ins w:id="4784" w:author="wurongjun 00246467" w:date="2015-04-22T16:02:00Z">
              <w:r>
                <w:rPr>
                  <w:color w:val="000000"/>
                  <w:kern w:val="0"/>
                  <w:sz w:val="20"/>
                  <w:szCs w:val="20"/>
                </w:rPr>
                <w:t>TRUE</w:t>
              </w:r>
            </w:ins>
          </w:p>
        </w:tc>
        <w:tc>
          <w:tcPr>
            <w:tcW w:w="1984"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785" w:author="wurongjun 00246467" w:date="2015-04-22T16:02:00Z"/>
                <w:color w:val="000000"/>
                <w:kern w:val="0"/>
                <w:sz w:val="20"/>
                <w:szCs w:val="20"/>
              </w:rPr>
            </w:pPr>
          </w:p>
        </w:tc>
      </w:tr>
      <w:tr w:rsidR="00607395" w:rsidTr="0001602A">
        <w:trPr>
          <w:ins w:id="4786" w:author="wurongjun 00246467" w:date="2015-04-22T16:02:00Z"/>
        </w:trPr>
        <w:tc>
          <w:tcPr>
            <w:tcW w:w="1276"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787" w:author="wurongjun 00246467" w:date="2015-04-22T16:02:00Z"/>
                <w:rFonts w:ascii="宋体" w:cs="宋体"/>
                <w:color w:val="000000"/>
                <w:kern w:val="0"/>
                <w:sz w:val="20"/>
                <w:szCs w:val="20"/>
              </w:rPr>
            </w:pPr>
            <w:ins w:id="4788" w:author="wurongjun 00246467" w:date="2015-04-22T16:02:00Z">
              <w:r>
                <w:rPr>
                  <w:rFonts w:ascii="宋体" w:cs="宋体" w:hint="eastAsia"/>
                  <w:color w:val="000000"/>
                  <w:kern w:val="0"/>
                  <w:sz w:val="20"/>
                  <w:szCs w:val="20"/>
                </w:rPr>
                <w:t>类型</w:t>
              </w:r>
            </w:ins>
          </w:p>
        </w:tc>
        <w:tc>
          <w:tcPr>
            <w:tcW w:w="1701"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789" w:author="wurongjun 00246467" w:date="2015-04-22T16:02:00Z"/>
                <w:color w:val="000000"/>
                <w:kern w:val="0"/>
                <w:sz w:val="20"/>
                <w:szCs w:val="20"/>
              </w:rPr>
            </w:pPr>
            <w:ins w:id="4790" w:author="wurongjun 00246467" w:date="2015-04-22T16:02:00Z">
              <w:r>
                <w:rPr>
                  <w:color w:val="000000"/>
                  <w:kern w:val="0"/>
                  <w:sz w:val="20"/>
                  <w:szCs w:val="20"/>
                </w:rPr>
                <w:t>TYPE</w:t>
              </w:r>
            </w:ins>
          </w:p>
        </w:tc>
        <w:tc>
          <w:tcPr>
            <w:tcW w:w="1843"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791" w:author="wurongjun 00246467" w:date="2015-04-22T16:02:00Z"/>
                <w:color w:val="000000"/>
                <w:kern w:val="0"/>
                <w:sz w:val="20"/>
                <w:szCs w:val="20"/>
              </w:rPr>
            </w:pPr>
            <w:ins w:id="4792" w:author="wurongjun 00246467" w:date="2015-04-22T16:02:00Z">
              <w:r>
                <w:rPr>
                  <w:color w:val="000000"/>
                  <w:kern w:val="0"/>
                  <w:sz w:val="20"/>
                  <w:szCs w:val="20"/>
                </w:rPr>
                <w:t>VARCHAR2(32)</w:t>
              </w:r>
            </w:ins>
          </w:p>
        </w:tc>
        <w:tc>
          <w:tcPr>
            <w:tcW w:w="851"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793" w:author="wurongjun 00246467" w:date="2015-04-22T16:02:00Z"/>
                <w:color w:val="000000"/>
                <w:kern w:val="0"/>
                <w:sz w:val="20"/>
                <w:szCs w:val="20"/>
              </w:rPr>
            </w:pPr>
            <w:ins w:id="4794" w:author="wurongjun 00246467" w:date="2015-04-22T16:02:00Z">
              <w:r>
                <w:rPr>
                  <w:color w:val="000000"/>
                  <w:kern w:val="0"/>
                  <w:sz w:val="20"/>
                  <w:szCs w:val="20"/>
                </w:rPr>
                <w:t>FALSE</w:t>
              </w:r>
            </w:ins>
          </w:p>
        </w:tc>
        <w:tc>
          <w:tcPr>
            <w:tcW w:w="1134"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795" w:author="wurongjun 00246467" w:date="2015-04-22T16:02:00Z"/>
                <w:color w:val="000000"/>
                <w:kern w:val="0"/>
                <w:sz w:val="20"/>
                <w:szCs w:val="20"/>
              </w:rPr>
            </w:pPr>
            <w:ins w:id="4796" w:author="wurongjun 00246467" w:date="2015-04-22T16:02:00Z">
              <w:r>
                <w:rPr>
                  <w:color w:val="000000"/>
                  <w:kern w:val="0"/>
                  <w:sz w:val="20"/>
                  <w:szCs w:val="20"/>
                </w:rPr>
                <w:t>TRUE</w:t>
              </w:r>
            </w:ins>
          </w:p>
        </w:tc>
        <w:tc>
          <w:tcPr>
            <w:tcW w:w="1984"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797" w:author="wurongjun 00246467" w:date="2015-04-22T16:02:00Z"/>
                <w:color w:val="000000"/>
                <w:kern w:val="0"/>
                <w:sz w:val="20"/>
                <w:szCs w:val="20"/>
              </w:rPr>
            </w:pPr>
          </w:p>
        </w:tc>
      </w:tr>
      <w:tr w:rsidR="00607395" w:rsidTr="0001602A">
        <w:trPr>
          <w:ins w:id="4798" w:author="wurongjun 00246467" w:date="2015-04-22T16:02:00Z"/>
        </w:trPr>
        <w:tc>
          <w:tcPr>
            <w:tcW w:w="1276"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799" w:author="wurongjun 00246467" w:date="2015-04-22T16:02:00Z"/>
                <w:rFonts w:ascii="宋体" w:cs="宋体"/>
                <w:color w:val="000000"/>
                <w:kern w:val="0"/>
                <w:sz w:val="20"/>
                <w:szCs w:val="20"/>
              </w:rPr>
            </w:pPr>
            <w:ins w:id="4800" w:author="wurongjun 00246467" w:date="2015-04-22T16:02:00Z">
              <w:r>
                <w:rPr>
                  <w:rFonts w:ascii="宋体" w:cs="宋体" w:hint="eastAsia"/>
                  <w:color w:val="000000"/>
                  <w:kern w:val="0"/>
                  <w:sz w:val="20"/>
                  <w:szCs w:val="20"/>
                </w:rPr>
                <w:t>创建日期</w:t>
              </w:r>
            </w:ins>
          </w:p>
        </w:tc>
        <w:tc>
          <w:tcPr>
            <w:tcW w:w="1701"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01" w:author="wurongjun 00246467" w:date="2015-04-22T16:02:00Z"/>
                <w:color w:val="000000"/>
                <w:kern w:val="0"/>
                <w:sz w:val="20"/>
                <w:szCs w:val="20"/>
              </w:rPr>
            </w:pPr>
            <w:ins w:id="4802" w:author="wurongjun 00246467" w:date="2015-04-22T16:02:00Z">
              <w:r>
                <w:rPr>
                  <w:color w:val="000000"/>
                  <w:kern w:val="0"/>
                  <w:sz w:val="20"/>
                  <w:szCs w:val="20"/>
                </w:rPr>
                <w:t>CREATEDATE</w:t>
              </w:r>
            </w:ins>
          </w:p>
        </w:tc>
        <w:tc>
          <w:tcPr>
            <w:tcW w:w="1843"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03" w:author="wurongjun 00246467" w:date="2015-04-22T16:02:00Z"/>
                <w:color w:val="000000"/>
                <w:kern w:val="0"/>
                <w:sz w:val="20"/>
                <w:szCs w:val="20"/>
              </w:rPr>
            </w:pPr>
            <w:ins w:id="4804" w:author="wurongjun 00246467" w:date="2015-04-22T16:02:00Z">
              <w:r>
                <w:rPr>
                  <w:color w:val="000000"/>
                  <w:kern w:val="0"/>
                  <w:sz w:val="20"/>
                  <w:szCs w:val="20"/>
                </w:rPr>
                <w:t xml:space="preserve">TIMESTAMP(6) </w:t>
              </w:r>
            </w:ins>
          </w:p>
        </w:tc>
        <w:tc>
          <w:tcPr>
            <w:tcW w:w="851"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05" w:author="wurongjun 00246467" w:date="2015-04-22T16:02:00Z"/>
                <w:color w:val="000000"/>
                <w:kern w:val="0"/>
                <w:sz w:val="20"/>
                <w:szCs w:val="20"/>
              </w:rPr>
            </w:pPr>
            <w:ins w:id="4806" w:author="wurongjun 00246467" w:date="2015-04-22T16:02:00Z">
              <w:r>
                <w:rPr>
                  <w:color w:val="000000"/>
                  <w:kern w:val="0"/>
                  <w:sz w:val="20"/>
                  <w:szCs w:val="20"/>
                </w:rPr>
                <w:t>FALSE</w:t>
              </w:r>
            </w:ins>
          </w:p>
        </w:tc>
        <w:tc>
          <w:tcPr>
            <w:tcW w:w="1134"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07" w:author="wurongjun 00246467" w:date="2015-04-22T16:02:00Z"/>
                <w:color w:val="000000"/>
                <w:kern w:val="0"/>
                <w:sz w:val="20"/>
                <w:szCs w:val="20"/>
              </w:rPr>
            </w:pPr>
            <w:ins w:id="4808" w:author="wurongjun 00246467" w:date="2015-04-22T16:02:00Z">
              <w:r>
                <w:rPr>
                  <w:color w:val="000000"/>
                  <w:kern w:val="0"/>
                  <w:sz w:val="20"/>
                  <w:szCs w:val="20"/>
                </w:rPr>
                <w:t>FALSE</w:t>
              </w:r>
            </w:ins>
          </w:p>
        </w:tc>
        <w:tc>
          <w:tcPr>
            <w:tcW w:w="1984"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09" w:author="wurongjun 00246467" w:date="2015-04-22T16:02:00Z"/>
                <w:color w:val="000000"/>
                <w:kern w:val="0"/>
                <w:sz w:val="20"/>
                <w:szCs w:val="20"/>
              </w:rPr>
            </w:pPr>
          </w:p>
        </w:tc>
      </w:tr>
      <w:tr w:rsidR="00607395" w:rsidTr="0001602A">
        <w:trPr>
          <w:ins w:id="4810" w:author="wurongjun 00246467" w:date="2015-04-22T16:02:00Z"/>
        </w:trPr>
        <w:tc>
          <w:tcPr>
            <w:tcW w:w="1276"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11" w:author="wurongjun 00246467" w:date="2015-04-22T16:02:00Z"/>
                <w:rFonts w:ascii="宋体" w:cs="宋体"/>
                <w:color w:val="000000"/>
                <w:kern w:val="0"/>
                <w:sz w:val="20"/>
                <w:szCs w:val="20"/>
              </w:rPr>
            </w:pPr>
            <w:ins w:id="4812" w:author="wurongjun 00246467" w:date="2015-04-22T16:02:00Z">
              <w:r>
                <w:rPr>
                  <w:rFonts w:ascii="宋体" w:cs="宋体" w:hint="eastAsia"/>
                  <w:color w:val="000000"/>
                  <w:kern w:val="0"/>
                  <w:sz w:val="20"/>
                  <w:szCs w:val="20"/>
                </w:rPr>
                <w:t>最后更新日期</w:t>
              </w:r>
            </w:ins>
          </w:p>
        </w:tc>
        <w:tc>
          <w:tcPr>
            <w:tcW w:w="1701"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13" w:author="wurongjun 00246467" w:date="2015-04-22T16:02:00Z"/>
                <w:color w:val="000000"/>
                <w:kern w:val="0"/>
                <w:sz w:val="20"/>
                <w:szCs w:val="20"/>
              </w:rPr>
            </w:pPr>
            <w:ins w:id="4814" w:author="wurongjun 00246467" w:date="2015-04-22T16:02:00Z">
              <w:r>
                <w:rPr>
                  <w:color w:val="000000"/>
                  <w:kern w:val="0"/>
                  <w:sz w:val="20"/>
                  <w:szCs w:val="20"/>
                </w:rPr>
                <w:t>LASTUPDATEDATE</w:t>
              </w:r>
            </w:ins>
          </w:p>
        </w:tc>
        <w:tc>
          <w:tcPr>
            <w:tcW w:w="1843"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15" w:author="wurongjun 00246467" w:date="2015-04-22T16:02:00Z"/>
                <w:color w:val="000000"/>
                <w:kern w:val="0"/>
                <w:sz w:val="20"/>
                <w:szCs w:val="20"/>
              </w:rPr>
            </w:pPr>
            <w:ins w:id="4816" w:author="wurongjun 00246467" w:date="2015-04-22T16:02:00Z">
              <w:r>
                <w:rPr>
                  <w:color w:val="000000"/>
                  <w:kern w:val="0"/>
                  <w:sz w:val="20"/>
                  <w:szCs w:val="20"/>
                </w:rPr>
                <w:t>TIMESTAMP(6)</w:t>
              </w:r>
            </w:ins>
          </w:p>
        </w:tc>
        <w:tc>
          <w:tcPr>
            <w:tcW w:w="851"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17" w:author="wurongjun 00246467" w:date="2015-04-22T16:02:00Z"/>
                <w:color w:val="000000"/>
                <w:kern w:val="0"/>
                <w:sz w:val="20"/>
                <w:szCs w:val="20"/>
              </w:rPr>
            </w:pPr>
            <w:ins w:id="4818" w:author="wurongjun 00246467" w:date="2015-04-22T16:02:00Z">
              <w:r>
                <w:rPr>
                  <w:color w:val="000000"/>
                  <w:kern w:val="0"/>
                  <w:sz w:val="20"/>
                  <w:szCs w:val="20"/>
                </w:rPr>
                <w:t>FALSE</w:t>
              </w:r>
            </w:ins>
          </w:p>
        </w:tc>
        <w:tc>
          <w:tcPr>
            <w:tcW w:w="1134"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19" w:author="wurongjun 00246467" w:date="2015-04-22T16:02:00Z"/>
                <w:color w:val="000000"/>
                <w:kern w:val="0"/>
                <w:sz w:val="20"/>
                <w:szCs w:val="20"/>
              </w:rPr>
            </w:pPr>
            <w:ins w:id="4820" w:author="wurongjun 00246467" w:date="2015-04-22T16:02:00Z">
              <w:r>
                <w:rPr>
                  <w:color w:val="000000"/>
                  <w:kern w:val="0"/>
                  <w:sz w:val="20"/>
                  <w:szCs w:val="20"/>
                </w:rPr>
                <w:t>FALSE</w:t>
              </w:r>
            </w:ins>
          </w:p>
        </w:tc>
        <w:tc>
          <w:tcPr>
            <w:tcW w:w="1984"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21" w:author="wurongjun 00246467" w:date="2015-04-22T16:02:00Z"/>
                <w:color w:val="000000"/>
                <w:kern w:val="0"/>
                <w:sz w:val="20"/>
                <w:szCs w:val="20"/>
              </w:rPr>
            </w:pPr>
          </w:p>
        </w:tc>
      </w:tr>
      <w:tr w:rsidR="00607395" w:rsidTr="0001602A">
        <w:trPr>
          <w:ins w:id="4822" w:author="wurongjun 00246467" w:date="2015-04-22T16:02:00Z"/>
        </w:trPr>
        <w:tc>
          <w:tcPr>
            <w:tcW w:w="1276"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23" w:author="wurongjun 00246467" w:date="2015-04-22T16:02:00Z"/>
                <w:rFonts w:ascii="宋体" w:cs="宋体"/>
                <w:color w:val="000000"/>
                <w:kern w:val="0"/>
                <w:sz w:val="20"/>
                <w:szCs w:val="20"/>
              </w:rPr>
            </w:pPr>
            <w:ins w:id="4824" w:author="wurongjun 00246467" w:date="2015-04-22T16:02:00Z">
              <w:r>
                <w:rPr>
                  <w:rFonts w:ascii="宋体" w:cs="宋体" w:hint="eastAsia"/>
                  <w:color w:val="000000"/>
                  <w:kern w:val="0"/>
                  <w:sz w:val="20"/>
                  <w:szCs w:val="20"/>
                </w:rPr>
                <w:t>类型</w:t>
              </w:r>
            </w:ins>
          </w:p>
        </w:tc>
        <w:tc>
          <w:tcPr>
            <w:tcW w:w="1701"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25" w:author="wurongjun 00246467" w:date="2015-04-22T16:02:00Z"/>
                <w:color w:val="000000"/>
                <w:kern w:val="0"/>
                <w:sz w:val="20"/>
                <w:szCs w:val="20"/>
              </w:rPr>
            </w:pPr>
            <w:ins w:id="4826" w:author="wurongjun 00246467" w:date="2015-04-22T16:02:00Z">
              <w:r>
                <w:rPr>
                  <w:color w:val="000000"/>
                  <w:kern w:val="0"/>
                  <w:sz w:val="20"/>
                  <w:szCs w:val="20"/>
                </w:rPr>
                <w:t>CONTENTSTYLETYPE</w:t>
              </w:r>
            </w:ins>
          </w:p>
        </w:tc>
        <w:tc>
          <w:tcPr>
            <w:tcW w:w="1843"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27" w:author="wurongjun 00246467" w:date="2015-04-22T16:02:00Z"/>
                <w:color w:val="000000"/>
                <w:kern w:val="0"/>
                <w:sz w:val="20"/>
                <w:szCs w:val="20"/>
              </w:rPr>
            </w:pPr>
            <w:ins w:id="4828" w:author="wurongjun 00246467" w:date="2015-04-22T16:02:00Z">
              <w:r>
                <w:rPr>
                  <w:color w:val="000000"/>
                  <w:kern w:val="0"/>
                  <w:sz w:val="20"/>
                  <w:szCs w:val="20"/>
                </w:rPr>
                <w:t>varchar2(32)</w:t>
              </w:r>
            </w:ins>
          </w:p>
        </w:tc>
        <w:tc>
          <w:tcPr>
            <w:tcW w:w="851"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29" w:author="wurongjun 00246467" w:date="2015-04-22T16:02:00Z"/>
                <w:color w:val="000000"/>
                <w:kern w:val="0"/>
                <w:sz w:val="20"/>
                <w:szCs w:val="20"/>
              </w:rPr>
            </w:pPr>
          </w:p>
        </w:tc>
        <w:tc>
          <w:tcPr>
            <w:tcW w:w="1134"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30" w:author="wurongjun 00246467" w:date="2015-04-22T16:02:00Z"/>
                <w:color w:val="000000"/>
                <w:kern w:val="0"/>
                <w:sz w:val="20"/>
                <w:szCs w:val="20"/>
              </w:rPr>
            </w:pPr>
          </w:p>
        </w:tc>
        <w:tc>
          <w:tcPr>
            <w:tcW w:w="1984"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31" w:author="wurongjun 00246467" w:date="2015-04-22T16:02:00Z"/>
                <w:rFonts w:ascii="宋体" w:cs="宋体"/>
                <w:color w:val="000000"/>
                <w:kern w:val="0"/>
                <w:sz w:val="20"/>
                <w:szCs w:val="20"/>
              </w:rPr>
            </w:pPr>
            <w:ins w:id="4832" w:author="wurongjun 00246467" w:date="2015-04-22T16:02:00Z">
              <w:r>
                <w:rPr>
                  <w:rFonts w:ascii="宋体" w:cs="宋体" w:hint="eastAsia"/>
                  <w:color w:val="000000"/>
                  <w:kern w:val="0"/>
                  <w:sz w:val="20"/>
                  <w:szCs w:val="20"/>
                </w:rPr>
                <w:t>类别类型，</w:t>
              </w:r>
              <w:r>
                <w:rPr>
                  <w:rFonts w:ascii="Arial" w:hAnsi="Arial"/>
                  <w:color w:val="000000"/>
                  <w:kern w:val="0"/>
                  <w:sz w:val="20"/>
                  <w:szCs w:val="20"/>
                </w:rPr>
                <w:t>1</w:t>
              </w:r>
              <w:r>
                <w:rPr>
                  <w:rFonts w:ascii="宋体" w:cs="宋体" w:hint="eastAsia"/>
                  <w:color w:val="000000"/>
                  <w:kern w:val="0"/>
                  <w:sz w:val="20"/>
                  <w:szCs w:val="20"/>
                </w:rPr>
                <w:t>：音乐类，</w:t>
              </w:r>
              <w:r>
                <w:rPr>
                  <w:rFonts w:ascii="Arial" w:hAnsi="Arial"/>
                  <w:color w:val="000000"/>
                  <w:kern w:val="0"/>
                  <w:sz w:val="20"/>
                  <w:szCs w:val="20"/>
                </w:rPr>
                <w:t>2</w:t>
              </w:r>
              <w:r>
                <w:rPr>
                  <w:rFonts w:ascii="宋体" w:cs="宋体" w:hint="eastAsia"/>
                  <w:color w:val="000000"/>
                  <w:kern w:val="0"/>
                  <w:sz w:val="20"/>
                  <w:szCs w:val="20"/>
                </w:rPr>
                <w:t>：影视类，</w:t>
              </w:r>
              <w:r>
                <w:rPr>
                  <w:rFonts w:ascii="Arial" w:hAnsi="Arial"/>
                  <w:color w:val="000000"/>
                  <w:kern w:val="0"/>
                  <w:sz w:val="20"/>
                  <w:szCs w:val="20"/>
                </w:rPr>
                <w:t>3</w:t>
              </w:r>
              <w:r>
                <w:rPr>
                  <w:rFonts w:ascii="宋体" w:cs="宋体" w:hint="eastAsia"/>
                  <w:color w:val="000000"/>
                  <w:kern w:val="0"/>
                  <w:sz w:val="20"/>
                  <w:szCs w:val="20"/>
                </w:rPr>
                <w:t>：应用类</w:t>
              </w:r>
            </w:ins>
          </w:p>
        </w:tc>
      </w:tr>
      <w:tr w:rsidR="00607395" w:rsidTr="0001602A">
        <w:trPr>
          <w:ins w:id="4833" w:author="wurongjun 00246467" w:date="2015-04-22T16:02:00Z"/>
        </w:trPr>
        <w:tc>
          <w:tcPr>
            <w:tcW w:w="1276" w:type="dxa"/>
            <w:tcBorders>
              <w:top w:val="single" w:sz="6" w:space="0" w:color="000000"/>
              <w:left w:val="single" w:sz="6" w:space="0" w:color="000000"/>
              <w:bottom w:val="single" w:sz="6" w:space="0" w:color="000000"/>
              <w:right w:val="single" w:sz="6" w:space="0" w:color="000000"/>
            </w:tcBorders>
          </w:tcPr>
          <w:p w:rsidR="00607395" w:rsidRDefault="00607395" w:rsidP="0001602A">
            <w:pPr>
              <w:tabs>
                <w:tab w:val="left" w:pos="-442"/>
              </w:tabs>
              <w:autoSpaceDE w:val="0"/>
              <w:autoSpaceDN w:val="0"/>
              <w:rPr>
                <w:ins w:id="4834" w:author="wurongjun 00246467" w:date="2015-04-22T16:02:00Z"/>
                <w:color w:val="000000"/>
                <w:kern w:val="0"/>
                <w:sz w:val="20"/>
                <w:szCs w:val="20"/>
              </w:rPr>
            </w:pPr>
            <w:ins w:id="4835" w:author="wurongjun 00246467" w:date="2015-04-22T16:02:00Z">
              <w:r>
                <w:rPr>
                  <w:rFonts w:ascii="宋体" w:cs="宋体" w:hint="eastAsia"/>
                  <w:color w:val="000000"/>
                  <w:kern w:val="0"/>
                  <w:sz w:val="20"/>
                  <w:szCs w:val="20"/>
                </w:rPr>
                <w:t>名称</w:t>
              </w:r>
              <w:r>
                <w:rPr>
                  <w:color w:val="000000"/>
                  <w:kern w:val="0"/>
                  <w:sz w:val="20"/>
                  <w:szCs w:val="20"/>
                </w:rPr>
                <w:tab/>
              </w:r>
            </w:ins>
          </w:p>
        </w:tc>
        <w:tc>
          <w:tcPr>
            <w:tcW w:w="1701"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36" w:author="wurongjun 00246467" w:date="2015-04-22T16:02:00Z"/>
                <w:color w:val="000000"/>
                <w:kern w:val="0"/>
                <w:sz w:val="20"/>
                <w:szCs w:val="20"/>
              </w:rPr>
            </w:pPr>
            <w:ins w:id="4837" w:author="wurongjun 00246467" w:date="2015-04-22T16:02:00Z">
              <w:r>
                <w:rPr>
                  <w:color w:val="000000"/>
                  <w:kern w:val="0"/>
                  <w:sz w:val="20"/>
                  <w:szCs w:val="20"/>
                </w:rPr>
                <w:t>NAME_LANG1</w:t>
              </w:r>
            </w:ins>
          </w:p>
        </w:tc>
        <w:tc>
          <w:tcPr>
            <w:tcW w:w="1843"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38" w:author="wurongjun 00246467" w:date="2015-04-22T16:02:00Z"/>
                <w:color w:val="000000"/>
                <w:kern w:val="0"/>
                <w:sz w:val="20"/>
                <w:szCs w:val="20"/>
              </w:rPr>
            </w:pPr>
            <w:ins w:id="4839" w:author="wurongjun 00246467" w:date="2015-04-22T16:02:00Z">
              <w:r>
                <w:rPr>
                  <w:color w:val="000000"/>
                  <w:kern w:val="0"/>
                  <w:sz w:val="20"/>
                  <w:szCs w:val="20"/>
                </w:rPr>
                <w:t>VARCHAR2(256)</w:t>
              </w:r>
            </w:ins>
          </w:p>
        </w:tc>
        <w:tc>
          <w:tcPr>
            <w:tcW w:w="851"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40" w:author="wurongjun 00246467" w:date="2015-04-22T16:02:00Z"/>
                <w:color w:val="000000"/>
                <w:kern w:val="0"/>
                <w:sz w:val="20"/>
                <w:szCs w:val="20"/>
              </w:rPr>
            </w:pPr>
            <w:ins w:id="4841" w:author="wurongjun 00246467" w:date="2015-04-22T16:02:00Z">
              <w:r>
                <w:rPr>
                  <w:color w:val="000000"/>
                  <w:kern w:val="0"/>
                  <w:sz w:val="20"/>
                  <w:szCs w:val="20"/>
                </w:rPr>
                <w:t>FALSE</w:t>
              </w:r>
            </w:ins>
          </w:p>
        </w:tc>
        <w:tc>
          <w:tcPr>
            <w:tcW w:w="1134"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42" w:author="wurongjun 00246467" w:date="2015-04-22T16:02:00Z"/>
                <w:color w:val="000000"/>
                <w:kern w:val="0"/>
                <w:sz w:val="20"/>
                <w:szCs w:val="20"/>
              </w:rPr>
            </w:pPr>
            <w:ins w:id="4843" w:author="wurongjun 00246467" w:date="2015-04-22T16:02:00Z">
              <w:r>
                <w:rPr>
                  <w:color w:val="000000"/>
                  <w:kern w:val="0"/>
                  <w:sz w:val="20"/>
                  <w:szCs w:val="20"/>
                </w:rPr>
                <w:t>FALSE</w:t>
              </w:r>
            </w:ins>
          </w:p>
        </w:tc>
        <w:tc>
          <w:tcPr>
            <w:tcW w:w="1984"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44" w:author="wurongjun 00246467" w:date="2015-04-22T16:02:00Z"/>
                <w:rFonts w:ascii="宋体" w:cs="宋体"/>
                <w:color w:val="000000"/>
                <w:kern w:val="0"/>
                <w:sz w:val="20"/>
                <w:szCs w:val="20"/>
              </w:rPr>
            </w:pPr>
            <w:ins w:id="4845" w:author="wurongjun 00246467" w:date="2015-04-22T16:02:00Z">
              <w:r>
                <w:rPr>
                  <w:rFonts w:ascii="宋体" w:cs="宋体" w:hint="eastAsia"/>
                  <w:color w:val="000000"/>
                  <w:kern w:val="0"/>
                  <w:sz w:val="20"/>
                  <w:szCs w:val="20"/>
                </w:rPr>
                <w:t>默认语言</w:t>
              </w:r>
            </w:ins>
          </w:p>
        </w:tc>
      </w:tr>
      <w:tr w:rsidR="00607395" w:rsidTr="0001602A">
        <w:trPr>
          <w:ins w:id="4846" w:author="wurongjun 00246467" w:date="2015-04-22T16:02:00Z"/>
        </w:trPr>
        <w:tc>
          <w:tcPr>
            <w:tcW w:w="1276" w:type="dxa"/>
            <w:tcBorders>
              <w:top w:val="single" w:sz="6" w:space="0" w:color="000000"/>
              <w:left w:val="single" w:sz="6" w:space="0" w:color="000000"/>
              <w:bottom w:val="single" w:sz="6" w:space="0" w:color="000000"/>
              <w:right w:val="single" w:sz="6" w:space="0" w:color="000000"/>
            </w:tcBorders>
          </w:tcPr>
          <w:p w:rsidR="00607395" w:rsidRDefault="00607395" w:rsidP="0001602A">
            <w:pPr>
              <w:tabs>
                <w:tab w:val="left" w:pos="-442"/>
              </w:tabs>
              <w:autoSpaceDE w:val="0"/>
              <w:autoSpaceDN w:val="0"/>
              <w:rPr>
                <w:ins w:id="4847" w:author="wurongjun 00246467" w:date="2015-04-22T16:02:00Z"/>
                <w:color w:val="000000"/>
                <w:kern w:val="0"/>
                <w:sz w:val="20"/>
                <w:szCs w:val="20"/>
              </w:rPr>
            </w:pPr>
            <w:ins w:id="4848" w:author="wurongjun 00246467" w:date="2015-04-22T16:02:00Z">
              <w:r>
                <w:rPr>
                  <w:rFonts w:ascii="宋体" w:cs="宋体" w:hint="eastAsia"/>
                  <w:color w:val="000000"/>
                  <w:kern w:val="0"/>
                  <w:sz w:val="20"/>
                  <w:szCs w:val="20"/>
                </w:rPr>
                <w:t>名称</w:t>
              </w:r>
              <w:r>
                <w:rPr>
                  <w:color w:val="000000"/>
                  <w:kern w:val="0"/>
                  <w:sz w:val="20"/>
                  <w:szCs w:val="20"/>
                </w:rPr>
                <w:tab/>
              </w:r>
            </w:ins>
          </w:p>
        </w:tc>
        <w:tc>
          <w:tcPr>
            <w:tcW w:w="1701"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49" w:author="wurongjun 00246467" w:date="2015-04-22T16:02:00Z"/>
                <w:color w:val="000000"/>
                <w:kern w:val="0"/>
                <w:sz w:val="20"/>
                <w:szCs w:val="20"/>
              </w:rPr>
            </w:pPr>
            <w:ins w:id="4850" w:author="wurongjun 00246467" w:date="2015-04-22T16:02:00Z">
              <w:r>
                <w:rPr>
                  <w:color w:val="000000"/>
                  <w:kern w:val="0"/>
                  <w:sz w:val="20"/>
                  <w:szCs w:val="20"/>
                </w:rPr>
                <w:t>NAME_LANG2</w:t>
              </w:r>
            </w:ins>
          </w:p>
        </w:tc>
        <w:tc>
          <w:tcPr>
            <w:tcW w:w="1843"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51" w:author="wurongjun 00246467" w:date="2015-04-22T16:02:00Z"/>
                <w:color w:val="000000"/>
                <w:kern w:val="0"/>
                <w:sz w:val="20"/>
                <w:szCs w:val="20"/>
              </w:rPr>
            </w:pPr>
            <w:ins w:id="4852" w:author="wurongjun 00246467" w:date="2015-04-22T16:02:00Z">
              <w:r>
                <w:rPr>
                  <w:color w:val="000000"/>
                  <w:kern w:val="0"/>
                  <w:sz w:val="20"/>
                  <w:szCs w:val="20"/>
                </w:rPr>
                <w:t>VARCHAR2(256)</w:t>
              </w:r>
            </w:ins>
          </w:p>
        </w:tc>
        <w:tc>
          <w:tcPr>
            <w:tcW w:w="851"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53" w:author="wurongjun 00246467" w:date="2015-04-22T16:02:00Z"/>
                <w:color w:val="000000"/>
                <w:kern w:val="0"/>
                <w:sz w:val="20"/>
                <w:szCs w:val="20"/>
              </w:rPr>
            </w:pPr>
            <w:ins w:id="4854" w:author="wurongjun 00246467" w:date="2015-04-22T16:02:00Z">
              <w:r>
                <w:rPr>
                  <w:color w:val="000000"/>
                  <w:kern w:val="0"/>
                  <w:sz w:val="20"/>
                  <w:szCs w:val="20"/>
                </w:rPr>
                <w:t>FALSE</w:t>
              </w:r>
            </w:ins>
          </w:p>
        </w:tc>
        <w:tc>
          <w:tcPr>
            <w:tcW w:w="1134"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55" w:author="wurongjun 00246467" w:date="2015-04-22T16:02:00Z"/>
                <w:color w:val="000000"/>
                <w:kern w:val="0"/>
                <w:sz w:val="20"/>
                <w:szCs w:val="20"/>
              </w:rPr>
            </w:pPr>
            <w:ins w:id="4856" w:author="wurongjun 00246467" w:date="2015-04-22T16:02:00Z">
              <w:r>
                <w:rPr>
                  <w:color w:val="000000"/>
                  <w:kern w:val="0"/>
                  <w:sz w:val="20"/>
                  <w:szCs w:val="20"/>
                </w:rPr>
                <w:t>FALSE</w:t>
              </w:r>
            </w:ins>
          </w:p>
        </w:tc>
        <w:tc>
          <w:tcPr>
            <w:tcW w:w="1984"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57" w:author="wurongjun 00246467" w:date="2015-04-22T16:02:00Z"/>
                <w:color w:val="000000"/>
                <w:kern w:val="0"/>
                <w:sz w:val="20"/>
                <w:szCs w:val="20"/>
              </w:rPr>
            </w:pPr>
          </w:p>
        </w:tc>
      </w:tr>
      <w:tr w:rsidR="00607395" w:rsidTr="0001602A">
        <w:trPr>
          <w:ins w:id="4858" w:author="wurongjun 00246467" w:date="2015-04-22T16:02:00Z"/>
        </w:trPr>
        <w:tc>
          <w:tcPr>
            <w:tcW w:w="1276" w:type="dxa"/>
            <w:tcBorders>
              <w:top w:val="single" w:sz="6" w:space="0" w:color="000000"/>
              <w:left w:val="single" w:sz="6" w:space="0" w:color="000000"/>
              <w:bottom w:val="single" w:sz="6" w:space="0" w:color="000000"/>
              <w:right w:val="single" w:sz="6" w:space="0" w:color="000000"/>
            </w:tcBorders>
          </w:tcPr>
          <w:p w:rsidR="00607395" w:rsidRDefault="00607395" w:rsidP="0001602A">
            <w:pPr>
              <w:tabs>
                <w:tab w:val="left" w:pos="-442"/>
              </w:tabs>
              <w:autoSpaceDE w:val="0"/>
              <w:autoSpaceDN w:val="0"/>
              <w:rPr>
                <w:ins w:id="4859" w:author="wurongjun 00246467" w:date="2015-04-22T16:02:00Z"/>
                <w:color w:val="000000"/>
                <w:kern w:val="0"/>
                <w:sz w:val="20"/>
                <w:szCs w:val="20"/>
              </w:rPr>
            </w:pPr>
            <w:ins w:id="4860" w:author="wurongjun 00246467" w:date="2015-04-22T16:02:00Z">
              <w:r>
                <w:rPr>
                  <w:rFonts w:ascii="宋体" w:cs="宋体" w:hint="eastAsia"/>
                  <w:color w:val="000000"/>
                  <w:kern w:val="0"/>
                  <w:sz w:val="20"/>
                  <w:szCs w:val="20"/>
                </w:rPr>
                <w:t>名称</w:t>
              </w:r>
              <w:r>
                <w:rPr>
                  <w:color w:val="000000"/>
                  <w:kern w:val="0"/>
                  <w:sz w:val="20"/>
                  <w:szCs w:val="20"/>
                </w:rPr>
                <w:tab/>
              </w:r>
            </w:ins>
          </w:p>
        </w:tc>
        <w:tc>
          <w:tcPr>
            <w:tcW w:w="1701"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61" w:author="wurongjun 00246467" w:date="2015-04-22T16:02:00Z"/>
                <w:color w:val="000000"/>
                <w:kern w:val="0"/>
                <w:sz w:val="20"/>
                <w:szCs w:val="20"/>
              </w:rPr>
            </w:pPr>
            <w:ins w:id="4862" w:author="wurongjun 00246467" w:date="2015-04-22T16:02:00Z">
              <w:r>
                <w:rPr>
                  <w:color w:val="000000"/>
                  <w:kern w:val="0"/>
                  <w:sz w:val="20"/>
                  <w:szCs w:val="20"/>
                </w:rPr>
                <w:t>NAME_LANG3</w:t>
              </w:r>
            </w:ins>
          </w:p>
        </w:tc>
        <w:tc>
          <w:tcPr>
            <w:tcW w:w="1843"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63" w:author="wurongjun 00246467" w:date="2015-04-22T16:02:00Z"/>
                <w:color w:val="000000"/>
                <w:kern w:val="0"/>
                <w:sz w:val="20"/>
                <w:szCs w:val="20"/>
              </w:rPr>
            </w:pPr>
            <w:ins w:id="4864" w:author="wurongjun 00246467" w:date="2015-04-22T16:02:00Z">
              <w:r>
                <w:rPr>
                  <w:color w:val="000000"/>
                  <w:kern w:val="0"/>
                  <w:sz w:val="20"/>
                  <w:szCs w:val="20"/>
                </w:rPr>
                <w:t>VARCHAR2(256)</w:t>
              </w:r>
            </w:ins>
          </w:p>
        </w:tc>
        <w:tc>
          <w:tcPr>
            <w:tcW w:w="851"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65" w:author="wurongjun 00246467" w:date="2015-04-22T16:02:00Z"/>
                <w:color w:val="000000"/>
                <w:kern w:val="0"/>
                <w:sz w:val="20"/>
                <w:szCs w:val="20"/>
              </w:rPr>
            </w:pPr>
            <w:ins w:id="4866" w:author="wurongjun 00246467" w:date="2015-04-22T16:02:00Z">
              <w:r>
                <w:rPr>
                  <w:color w:val="000000"/>
                  <w:kern w:val="0"/>
                  <w:sz w:val="20"/>
                  <w:szCs w:val="20"/>
                </w:rPr>
                <w:t>FALSE</w:t>
              </w:r>
            </w:ins>
          </w:p>
        </w:tc>
        <w:tc>
          <w:tcPr>
            <w:tcW w:w="1134"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67" w:author="wurongjun 00246467" w:date="2015-04-22T16:02:00Z"/>
                <w:color w:val="000000"/>
                <w:kern w:val="0"/>
                <w:sz w:val="20"/>
                <w:szCs w:val="20"/>
              </w:rPr>
            </w:pPr>
            <w:ins w:id="4868" w:author="wurongjun 00246467" w:date="2015-04-22T16:02:00Z">
              <w:r>
                <w:rPr>
                  <w:color w:val="000000"/>
                  <w:kern w:val="0"/>
                  <w:sz w:val="20"/>
                  <w:szCs w:val="20"/>
                </w:rPr>
                <w:t>FALSE</w:t>
              </w:r>
            </w:ins>
          </w:p>
        </w:tc>
        <w:tc>
          <w:tcPr>
            <w:tcW w:w="1984"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69" w:author="wurongjun 00246467" w:date="2015-04-22T16:02:00Z"/>
                <w:color w:val="000000"/>
                <w:kern w:val="0"/>
                <w:sz w:val="20"/>
                <w:szCs w:val="20"/>
              </w:rPr>
            </w:pPr>
          </w:p>
        </w:tc>
      </w:tr>
      <w:tr w:rsidR="00607395" w:rsidTr="0001602A">
        <w:trPr>
          <w:ins w:id="4870" w:author="wurongjun 00246467" w:date="2015-04-22T16:02:00Z"/>
        </w:trPr>
        <w:tc>
          <w:tcPr>
            <w:tcW w:w="1276" w:type="dxa"/>
            <w:tcBorders>
              <w:top w:val="single" w:sz="6" w:space="0" w:color="000000"/>
              <w:left w:val="single" w:sz="6" w:space="0" w:color="000000"/>
              <w:bottom w:val="single" w:sz="6" w:space="0" w:color="000000"/>
              <w:right w:val="single" w:sz="6" w:space="0" w:color="000000"/>
            </w:tcBorders>
          </w:tcPr>
          <w:p w:rsidR="00607395" w:rsidRDefault="00607395" w:rsidP="0001602A">
            <w:pPr>
              <w:tabs>
                <w:tab w:val="left" w:pos="-442"/>
              </w:tabs>
              <w:autoSpaceDE w:val="0"/>
              <w:autoSpaceDN w:val="0"/>
              <w:rPr>
                <w:ins w:id="4871" w:author="wurongjun 00246467" w:date="2015-04-22T16:02:00Z"/>
                <w:color w:val="000000"/>
                <w:kern w:val="0"/>
                <w:sz w:val="20"/>
                <w:szCs w:val="20"/>
              </w:rPr>
            </w:pPr>
            <w:ins w:id="4872" w:author="wurongjun 00246467" w:date="2015-04-22T16:02:00Z">
              <w:r>
                <w:rPr>
                  <w:rFonts w:ascii="宋体" w:cs="宋体" w:hint="eastAsia"/>
                  <w:color w:val="000000"/>
                  <w:kern w:val="0"/>
                  <w:sz w:val="20"/>
                  <w:szCs w:val="20"/>
                </w:rPr>
                <w:t>名称</w:t>
              </w:r>
              <w:r>
                <w:rPr>
                  <w:color w:val="000000"/>
                  <w:kern w:val="0"/>
                  <w:sz w:val="20"/>
                  <w:szCs w:val="20"/>
                </w:rPr>
                <w:tab/>
              </w:r>
            </w:ins>
          </w:p>
        </w:tc>
        <w:tc>
          <w:tcPr>
            <w:tcW w:w="1701"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73" w:author="wurongjun 00246467" w:date="2015-04-22T16:02:00Z"/>
                <w:color w:val="000000"/>
                <w:kern w:val="0"/>
                <w:sz w:val="20"/>
                <w:szCs w:val="20"/>
              </w:rPr>
            </w:pPr>
            <w:ins w:id="4874" w:author="wurongjun 00246467" w:date="2015-04-22T16:02:00Z">
              <w:r>
                <w:rPr>
                  <w:color w:val="000000"/>
                  <w:kern w:val="0"/>
                  <w:sz w:val="20"/>
                  <w:szCs w:val="20"/>
                </w:rPr>
                <w:t>NAME_LANG4</w:t>
              </w:r>
            </w:ins>
          </w:p>
        </w:tc>
        <w:tc>
          <w:tcPr>
            <w:tcW w:w="1843"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75" w:author="wurongjun 00246467" w:date="2015-04-22T16:02:00Z"/>
                <w:color w:val="000000"/>
                <w:kern w:val="0"/>
                <w:sz w:val="20"/>
                <w:szCs w:val="20"/>
              </w:rPr>
            </w:pPr>
            <w:ins w:id="4876" w:author="wurongjun 00246467" w:date="2015-04-22T16:02:00Z">
              <w:r>
                <w:rPr>
                  <w:color w:val="000000"/>
                  <w:kern w:val="0"/>
                  <w:sz w:val="20"/>
                  <w:szCs w:val="20"/>
                </w:rPr>
                <w:t>VARCHAR2(256)</w:t>
              </w:r>
            </w:ins>
          </w:p>
        </w:tc>
        <w:tc>
          <w:tcPr>
            <w:tcW w:w="851"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77" w:author="wurongjun 00246467" w:date="2015-04-22T16:02:00Z"/>
                <w:color w:val="000000"/>
                <w:kern w:val="0"/>
                <w:sz w:val="20"/>
                <w:szCs w:val="20"/>
              </w:rPr>
            </w:pPr>
            <w:ins w:id="4878" w:author="wurongjun 00246467" w:date="2015-04-22T16:02:00Z">
              <w:r>
                <w:rPr>
                  <w:color w:val="000000"/>
                  <w:kern w:val="0"/>
                  <w:sz w:val="20"/>
                  <w:szCs w:val="20"/>
                </w:rPr>
                <w:t>FALSE</w:t>
              </w:r>
            </w:ins>
          </w:p>
        </w:tc>
        <w:tc>
          <w:tcPr>
            <w:tcW w:w="1134"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79" w:author="wurongjun 00246467" w:date="2015-04-22T16:02:00Z"/>
                <w:color w:val="000000"/>
                <w:kern w:val="0"/>
                <w:sz w:val="20"/>
                <w:szCs w:val="20"/>
              </w:rPr>
            </w:pPr>
            <w:ins w:id="4880" w:author="wurongjun 00246467" w:date="2015-04-22T16:02:00Z">
              <w:r>
                <w:rPr>
                  <w:color w:val="000000"/>
                  <w:kern w:val="0"/>
                  <w:sz w:val="20"/>
                  <w:szCs w:val="20"/>
                </w:rPr>
                <w:t>FALSE</w:t>
              </w:r>
            </w:ins>
          </w:p>
        </w:tc>
        <w:tc>
          <w:tcPr>
            <w:tcW w:w="1984"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81" w:author="wurongjun 00246467" w:date="2015-04-22T16:02:00Z"/>
                <w:color w:val="000000"/>
                <w:kern w:val="0"/>
                <w:sz w:val="20"/>
                <w:szCs w:val="20"/>
              </w:rPr>
            </w:pPr>
          </w:p>
        </w:tc>
      </w:tr>
      <w:tr w:rsidR="00607395" w:rsidTr="0001602A">
        <w:trPr>
          <w:ins w:id="4882" w:author="wurongjun 00246467" w:date="2015-04-22T16:02:00Z"/>
        </w:trPr>
        <w:tc>
          <w:tcPr>
            <w:tcW w:w="1276" w:type="dxa"/>
            <w:tcBorders>
              <w:top w:val="single" w:sz="6" w:space="0" w:color="000000"/>
              <w:left w:val="single" w:sz="6" w:space="0" w:color="000000"/>
              <w:bottom w:val="single" w:sz="6" w:space="0" w:color="000000"/>
              <w:right w:val="single" w:sz="6" w:space="0" w:color="000000"/>
            </w:tcBorders>
          </w:tcPr>
          <w:p w:rsidR="00607395" w:rsidRDefault="00607395" w:rsidP="0001602A">
            <w:pPr>
              <w:tabs>
                <w:tab w:val="left" w:pos="-442"/>
              </w:tabs>
              <w:autoSpaceDE w:val="0"/>
              <w:autoSpaceDN w:val="0"/>
              <w:rPr>
                <w:ins w:id="4883" w:author="wurongjun 00246467" w:date="2015-04-22T16:02:00Z"/>
                <w:color w:val="000000"/>
                <w:kern w:val="0"/>
                <w:sz w:val="20"/>
                <w:szCs w:val="20"/>
              </w:rPr>
            </w:pPr>
            <w:ins w:id="4884" w:author="wurongjun 00246467" w:date="2015-04-22T16:02:00Z">
              <w:r>
                <w:rPr>
                  <w:rFonts w:ascii="宋体" w:cs="宋体" w:hint="eastAsia"/>
                  <w:color w:val="000000"/>
                  <w:kern w:val="0"/>
                  <w:sz w:val="20"/>
                  <w:szCs w:val="20"/>
                </w:rPr>
                <w:t>名称</w:t>
              </w:r>
              <w:r>
                <w:rPr>
                  <w:color w:val="000000"/>
                  <w:kern w:val="0"/>
                  <w:sz w:val="20"/>
                  <w:szCs w:val="20"/>
                </w:rPr>
                <w:tab/>
              </w:r>
            </w:ins>
          </w:p>
        </w:tc>
        <w:tc>
          <w:tcPr>
            <w:tcW w:w="1701"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85" w:author="wurongjun 00246467" w:date="2015-04-22T16:02:00Z"/>
                <w:color w:val="000000"/>
                <w:kern w:val="0"/>
                <w:sz w:val="20"/>
                <w:szCs w:val="20"/>
              </w:rPr>
            </w:pPr>
            <w:ins w:id="4886" w:author="wurongjun 00246467" w:date="2015-04-22T16:02:00Z">
              <w:r>
                <w:rPr>
                  <w:color w:val="000000"/>
                  <w:kern w:val="0"/>
                  <w:sz w:val="20"/>
                  <w:szCs w:val="20"/>
                </w:rPr>
                <w:t>NAME_LANG5</w:t>
              </w:r>
            </w:ins>
          </w:p>
        </w:tc>
        <w:tc>
          <w:tcPr>
            <w:tcW w:w="1843"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87" w:author="wurongjun 00246467" w:date="2015-04-22T16:02:00Z"/>
                <w:color w:val="000000"/>
                <w:kern w:val="0"/>
                <w:sz w:val="20"/>
                <w:szCs w:val="20"/>
              </w:rPr>
            </w:pPr>
            <w:ins w:id="4888" w:author="wurongjun 00246467" w:date="2015-04-22T16:02:00Z">
              <w:r>
                <w:rPr>
                  <w:color w:val="000000"/>
                  <w:kern w:val="0"/>
                  <w:sz w:val="20"/>
                  <w:szCs w:val="20"/>
                </w:rPr>
                <w:t>VARCHAR2(256)</w:t>
              </w:r>
            </w:ins>
          </w:p>
        </w:tc>
        <w:tc>
          <w:tcPr>
            <w:tcW w:w="851"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89" w:author="wurongjun 00246467" w:date="2015-04-22T16:02:00Z"/>
                <w:color w:val="000000"/>
                <w:kern w:val="0"/>
                <w:sz w:val="20"/>
                <w:szCs w:val="20"/>
              </w:rPr>
            </w:pPr>
            <w:ins w:id="4890" w:author="wurongjun 00246467" w:date="2015-04-22T16:02:00Z">
              <w:r>
                <w:rPr>
                  <w:color w:val="000000"/>
                  <w:kern w:val="0"/>
                  <w:sz w:val="20"/>
                  <w:szCs w:val="20"/>
                </w:rPr>
                <w:t>FALSE</w:t>
              </w:r>
            </w:ins>
          </w:p>
        </w:tc>
        <w:tc>
          <w:tcPr>
            <w:tcW w:w="1134"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91" w:author="wurongjun 00246467" w:date="2015-04-22T16:02:00Z"/>
                <w:color w:val="000000"/>
                <w:kern w:val="0"/>
                <w:sz w:val="20"/>
                <w:szCs w:val="20"/>
              </w:rPr>
            </w:pPr>
            <w:ins w:id="4892" w:author="wurongjun 00246467" w:date="2015-04-22T16:02:00Z">
              <w:r>
                <w:rPr>
                  <w:color w:val="000000"/>
                  <w:kern w:val="0"/>
                  <w:sz w:val="20"/>
                  <w:szCs w:val="20"/>
                </w:rPr>
                <w:t>FALSE</w:t>
              </w:r>
            </w:ins>
          </w:p>
        </w:tc>
        <w:tc>
          <w:tcPr>
            <w:tcW w:w="1984"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93" w:author="wurongjun 00246467" w:date="2015-04-22T16:02:00Z"/>
                <w:color w:val="000000"/>
                <w:kern w:val="0"/>
                <w:sz w:val="20"/>
                <w:szCs w:val="20"/>
              </w:rPr>
            </w:pPr>
          </w:p>
        </w:tc>
      </w:tr>
      <w:tr w:rsidR="00607395" w:rsidTr="0001602A">
        <w:trPr>
          <w:ins w:id="4894" w:author="wurongjun 00246467" w:date="2015-04-22T16:02:00Z"/>
        </w:trPr>
        <w:tc>
          <w:tcPr>
            <w:tcW w:w="1276" w:type="dxa"/>
            <w:tcBorders>
              <w:top w:val="single" w:sz="6" w:space="0" w:color="000000"/>
              <w:left w:val="single" w:sz="6" w:space="0" w:color="000000"/>
              <w:bottom w:val="single" w:sz="6" w:space="0" w:color="000000"/>
              <w:right w:val="single" w:sz="6" w:space="0" w:color="000000"/>
            </w:tcBorders>
          </w:tcPr>
          <w:p w:rsidR="00607395" w:rsidRDefault="00607395" w:rsidP="0001602A">
            <w:pPr>
              <w:tabs>
                <w:tab w:val="left" w:pos="-442"/>
              </w:tabs>
              <w:autoSpaceDE w:val="0"/>
              <w:autoSpaceDN w:val="0"/>
              <w:rPr>
                <w:ins w:id="4895" w:author="wurongjun 00246467" w:date="2015-04-22T16:02:00Z"/>
                <w:color w:val="000000"/>
                <w:kern w:val="0"/>
                <w:sz w:val="20"/>
                <w:szCs w:val="20"/>
              </w:rPr>
            </w:pPr>
            <w:ins w:id="4896" w:author="wurongjun 00246467" w:date="2015-04-22T16:02:00Z">
              <w:r>
                <w:rPr>
                  <w:rFonts w:ascii="宋体" w:cs="宋体" w:hint="eastAsia"/>
                  <w:color w:val="000000"/>
                  <w:kern w:val="0"/>
                  <w:sz w:val="20"/>
                  <w:szCs w:val="20"/>
                </w:rPr>
                <w:t>名称</w:t>
              </w:r>
              <w:r>
                <w:rPr>
                  <w:color w:val="000000"/>
                  <w:kern w:val="0"/>
                  <w:sz w:val="20"/>
                  <w:szCs w:val="20"/>
                </w:rPr>
                <w:tab/>
              </w:r>
            </w:ins>
          </w:p>
        </w:tc>
        <w:tc>
          <w:tcPr>
            <w:tcW w:w="1701"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97" w:author="wurongjun 00246467" w:date="2015-04-22T16:02:00Z"/>
                <w:color w:val="000000"/>
                <w:kern w:val="0"/>
                <w:sz w:val="20"/>
                <w:szCs w:val="20"/>
              </w:rPr>
            </w:pPr>
            <w:ins w:id="4898" w:author="wurongjun 00246467" w:date="2015-04-22T16:02:00Z">
              <w:r>
                <w:rPr>
                  <w:color w:val="000000"/>
                  <w:kern w:val="0"/>
                  <w:sz w:val="20"/>
                  <w:szCs w:val="20"/>
                </w:rPr>
                <w:t>NAME_LANG6</w:t>
              </w:r>
            </w:ins>
          </w:p>
        </w:tc>
        <w:tc>
          <w:tcPr>
            <w:tcW w:w="1843"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899" w:author="wurongjun 00246467" w:date="2015-04-22T16:02:00Z"/>
                <w:color w:val="000000"/>
                <w:kern w:val="0"/>
                <w:sz w:val="20"/>
                <w:szCs w:val="20"/>
              </w:rPr>
            </w:pPr>
            <w:ins w:id="4900" w:author="wurongjun 00246467" w:date="2015-04-22T16:02:00Z">
              <w:r>
                <w:rPr>
                  <w:color w:val="000000"/>
                  <w:kern w:val="0"/>
                  <w:sz w:val="20"/>
                  <w:szCs w:val="20"/>
                </w:rPr>
                <w:t>VARCHAR2(256)</w:t>
              </w:r>
            </w:ins>
          </w:p>
        </w:tc>
        <w:tc>
          <w:tcPr>
            <w:tcW w:w="851"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901" w:author="wurongjun 00246467" w:date="2015-04-22T16:02:00Z"/>
                <w:color w:val="000000"/>
                <w:kern w:val="0"/>
                <w:sz w:val="20"/>
                <w:szCs w:val="20"/>
              </w:rPr>
            </w:pPr>
            <w:ins w:id="4902" w:author="wurongjun 00246467" w:date="2015-04-22T16:02:00Z">
              <w:r>
                <w:rPr>
                  <w:color w:val="000000"/>
                  <w:kern w:val="0"/>
                  <w:sz w:val="20"/>
                  <w:szCs w:val="20"/>
                </w:rPr>
                <w:t>FALSE</w:t>
              </w:r>
            </w:ins>
          </w:p>
        </w:tc>
        <w:tc>
          <w:tcPr>
            <w:tcW w:w="1134"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903" w:author="wurongjun 00246467" w:date="2015-04-22T16:02:00Z"/>
                <w:color w:val="000000"/>
                <w:kern w:val="0"/>
                <w:sz w:val="20"/>
                <w:szCs w:val="20"/>
              </w:rPr>
            </w:pPr>
            <w:ins w:id="4904" w:author="wurongjun 00246467" w:date="2015-04-22T16:02:00Z">
              <w:r>
                <w:rPr>
                  <w:color w:val="000000"/>
                  <w:kern w:val="0"/>
                  <w:sz w:val="20"/>
                  <w:szCs w:val="20"/>
                </w:rPr>
                <w:t>FALSE</w:t>
              </w:r>
            </w:ins>
          </w:p>
        </w:tc>
        <w:tc>
          <w:tcPr>
            <w:tcW w:w="1984"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905" w:author="wurongjun 00246467" w:date="2015-04-22T16:02:00Z"/>
                <w:color w:val="000000"/>
                <w:kern w:val="0"/>
                <w:sz w:val="20"/>
                <w:szCs w:val="20"/>
              </w:rPr>
            </w:pPr>
          </w:p>
        </w:tc>
      </w:tr>
      <w:tr w:rsidR="00607395" w:rsidTr="0001602A">
        <w:trPr>
          <w:ins w:id="4906" w:author="wurongjun 00246467" w:date="2015-04-22T16:02:00Z"/>
        </w:trPr>
        <w:tc>
          <w:tcPr>
            <w:tcW w:w="1276" w:type="dxa"/>
            <w:tcBorders>
              <w:top w:val="single" w:sz="6" w:space="0" w:color="000000"/>
              <w:left w:val="single" w:sz="6" w:space="0" w:color="000000"/>
              <w:bottom w:val="single" w:sz="6" w:space="0" w:color="000000"/>
              <w:right w:val="single" w:sz="6" w:space="0" w:color="000000"/>
            </w:tcBorders>
          </w:tcPr>
          <w:p w:rsidR="00607395" w:rsidRDefault="00607395" w:rsidP="0001602A">
            <w:pPr>
              <w:tabs>
                <w:tab w:val="left" w:pos="-442"/>
              </w:tabs>
              <w:autoSpaceDE w:val="0"/>
              <w:autoSpaceDN w:val="0"/>
              <w:rPr>
                <w:ins w:id="4907" w:author="wurongjun 00246467" w:date="2015-04-22T16:02:00Z"/>
                <w:color w:val="000000"/>
                <w:kern w:val="0"/>
                <w:sz w:val="20"/>
                <w:szCs w:val="20"/>
              </w:rPr>
            </w:pPr>
            <w:ins w:id="4908" w:author="wurongjun 00246467" w:date="2015-04-22T16:02:00Z">
              <w:r>
                <w:rPr>
                  <w:rFonts w:ascii="宋体" w:cs="宋体" w:hint="eastAsia"/>
                  <w:color w:val="000000"/>
                  <w:kern w:val="0"/>
                  <w:sz w:val="20"/>
                  <w:szCs w:val="20"/>
                </w:rPr>
                <w:t>名称</w:t>
              </w:r>
              <w:r>
                <w:rPr>
                  <w:color w:val="000000"/>
                  <w:kern w:val="0"/>
                  <w:sz w:val="20"/>
                  <w:szCs w:val="20"/>
                </w:rPr>
                <w:tab/>
              </w:r>
            </w:ins>
          </w:p>
        </w:tc>
        <w:tc>
          <w:tcPr>
            <w:tcW w:w="1701"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909" w:author="wurongjun 00246467" w:date="2015-04-22T16:02:00Z"/>
                <w:color w:val="000000"/>
                <w:kern w:val="0"/>
                <w:sz w:val="20"/>
                <w:szCs w:val="20"/>
              </w:rPr>
            </w:pPr>
            <w:ins w:id="4910" w:author="wurongjun 00246467" w:date="2015-04-22T16:02:00Z">
              <w:r>
                <w:rPr>
                  <w:color w:val="000000"/>
                  <w:kern w:val="0"/>
                  <w:sz w:val="20"/>
                  <w:szCs w:val="20"/>
                </w:rPr>
                <w:t>NAME_LANG7</w:t>
              </w:r>
            </w:ins>
          </w:p>
        </w:tc>
        <w:tc>
          <w:tcPr>
            <w:tcW w:w="1843"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911" w:author="wurongjun 00246467" w:date="2015-04-22T16:02:00Z"/>
                <w:color w:val="000000"/>
                <w:kern w:val="0"/>
                <w:sz w:val="20"/>
                <w:szCs w:val="20"/>
              </w:rPr>
            </w:pPr>
            <w:ins w:id="4912" w:author="wurongjun 00246467" w:date="2015-04-22T16:02:00Z">
              <w:r>
                <w:rPr>
                  <w:color w:val="000000"/>
                  <w:kern w:val="0"/>
                  <w:sz w:val="20"/>
                  <w:szCs w:val="20"/>
                </w:rPr>
                <w:t>VARCHAR2(256)</w:t>
              </w:r>
            </w:ins>
          </w:p>
        </w:tc>
        <w:tc>
          <w:tcPr>
            <w:tcW w:w="851"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913" w:author="wurongjun 00246467" w:date="2015-04-22T16:02:00Z"/>
                <w:color w:val="000000"/>
                <w:kern w:val="0"/>
                <w:sz w:val="20"/>
                <w:szCs w:val="20"/>
              </w:rPr>
            </w:pPr>
            <w:ins w:id="4914" w:author="wurongjun 00246467" w:date="2015-04-22T16:02:00Z">
              <w:r>
                <w:rPr>
                  <w:color w:val="000000"/>
                  <w:kern w:val="0"/>
                  <w:sz w:val="20"/>
                  <w:szCs w:val="20"/>
                </w:rPr>
                <w:t>FALSE</w:t>
              </w:r>
            </w:ins>
          </w:p>
        </w:tc>
        <w:tc>
          <w:tcPr>
            <w:tcW w:w="1134"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915" w:author="wurongjun 00246467" w:date="2015-04-22T16:02:00Z"/>
                <w:color w:val="000000"/>
                <w:kern w:val="0"/>
                <w:sz w:val="20"/>
                <w:szCs w:val="20"/>
              </w:rPr>
            </w:pPr>
            <w:ins w:id="4916" w:author="wurongjun 00246467" w:date="2015-04-22T16:02:00Z">
              <w:r>
                <w:rPr>
                  <w:color w:val="000000"/>
                  <w:kern w:val="0"/>
                  <w:sz w:val="20"/>
                  <w:szCs w:val="20"/>
                </w:rPr>
                <w:t>FALSE</w:t>
              </w:r>
            </w:ins>
          </w:p>
        </w:tc>
        <w:tc>
          <w:tcPr>
            <w:tcW w:w="1984"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917" w:author="wurongjun 00246467" w:date="2015-04-22T16:02:00Z"/>
                <w:color w:val="000000"/>
                <w:kern w:val="0"/>
                <w:sz w:val="20"/>
                <w:szCs w:val="20"/>
              </w:rPr>
            </w:pPr>
          </w:p>
        </w:tc>
      </w:tr>
      <w:tr w:rsidR="00607395" w:rsidTr="0001602A">
        <w:trPr>
          <w:ins w:id="4918" w:author="wurongjun 00246467" w:date="2015-04-22T16:02:00Z"/>
        </w:trPr>
        <w:tc>
          <w:tcPr>
            <w:tcW w:w="1276"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919" w:author="wurongjun 00246467" w:date="2015-04-22T16:02:00Z"/>
                <w:color w:val="000000"/>
                <w:kern w:val="0"/>
                <w:sz w:val="20"/>
                <w:szCs w:val="20"/>
              </w:rPr>
            </w:pPr>
            <w:ins w:id="4920" w:author="wurongjun 00246467" w:date="2015-04-22T16:02:00Z">
              <w:r>
                <w:rPr>
                  <w:color w:val="000000"/>
                  <w:kern w:val="0"/>
                  <w:sz w:val="20"/>
                  <w:szCs w:val="20"/>
                </w:rPr>
                <w:t>ID</w:t>
              </w:r>
            </w:ins>
          </w:p>
        </w:tc>
        <w:tc>
          <w:tcPr>
            <w:tcW w:w="1701"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921" w:author="wurongjun 00246467" w:date="2015-04-22T16:02:00Z"/>
                <w:color w:val="000000"/>
                <w:kern w:val="0"/>
                <w:sz w:val="20"/>
                <w:szCs w:val="20"/>
              </w:rPr>
            </w:pPr>
            <w:ins w:id="4922" w:author="wurongjun 00246467" w:date="2015-04-22T16:02:00Z">
              <w:r>
                <w:rPr>
                  <w:color w:val="000000"/>
                  <w:kern w:val="0"/>
                  <w:sz w:val="20"/>
                  <w:szCs w:val="20"/>
                </w:rPr>
                <w:t>ID</w:t>
              </w:r>
            </w:ins>
          </w:p>
        </w:tc>
        <w:tc>
          <w:tcPr>
            <w:tcW w:w="1843"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923" w:author="wurongjun 00246467" w:date="2015-04-22T16:02:00Z"/>
                <w:color w:val="000000"/>
                <w:kern w:val="0"/>
                <w:sz w:val="20"/>
                <w:szCs w:val="20"/>
              </w:rPr>
            </w:pPr>
            <w:ins w:id="4924" w:author="wurongjun 00246467" w:date="2015-04-22T16:02:00Z">
              <w:r>
                <w:rPr>
                  <w:color w:val="000000"/>
                  <w:kern w:val="0"/>
                  <w:sz w:val="20"/>
                  <w:szCs w:val="20"/>
                </w:rPr>
                <w:t>number(32)</w:t>
              </w:r>
            </w:ins>
          </w:p>
        </w:tc>
        <w:tc>
          <w:tcPr>
            <w:tcW w:w="851"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925" w:author="wurongjun 00246467" w:date="2015-04-22T16:02:00Z"/>
                <w:color w:val="000000"/>
                <w:kern w:val="0"/>
                <w:sz w:val="20"/>
                <w:szCs w:val="20"/>
              </w:rPr>
            </w:pPr>
            <w:ins w:id="4926" w:author="wurongjun 00246467" w:date="2015-04-22T16:02:00Z">
              <w:r>
                <w:rPr>
                  <w:color w:val="000000"/>
                  <w:kern w:val="0"/>
                  <w:sz w:val="20"/>
                  <w:szCs w:val="20"/>
                </w:rPr>
                <w:t>FALSE</w:t>
              </w:r>
            </w:ins>
          </w:p>
        </w:tc>
        <w:tc>
          <w:tcPr>
            <w:tcW w:w="1134"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927" w:author="wurongjun 00246467" w:date="2015-04-22T16:02:00Z"/>
                <w:color w:val="000000"/>
                <w:kern w:val="0"/>
                <w:sz w:val="20"/>
                <w:szCs w:val="20"/>
              </w:rPr>
            </w:pPr>
            <w:ins w:id="4928" w:author="wurongjun 00246467" w:date="2015-04-22T16:02:00Z">
              <w:r>
                <w:rPr>
                  <w:color w:val="000000"/>
                  <w:kern w:val="0"/>
                  <w:sz w:val="20"/>
                  <w:szCs w:val="20"/>
                </w:rPr>
                <w:t>FALSE</w:t>
              </w:r>
            </w:ins>
          </w:p>
        </w:tc>
        <w:tc>
          <w:tcPr>
            <w:tcW w:w="1984"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929" w:author="wurongjun 00246467" w:date="2015-04-22T16:02:00Z"/>
                <w:color w:val="000000"/>
                <w:kern w:val="0"/>
                <w:sz w:val="20"/>
                <w:szCs w:val="20"/>
              </w:rPr>
            </w:pPr>
          </w:p>
        </w:tc>
      </w:tr>
      <w:tr w:rsidR="00607395" w:rsidTr="0001602A">
        <w:trPr>
          <w:ins w:id="4930" w:author="wurongjun 00246467" w:date="2015-04-22T16:02:00Z"/>
        </w:trPr>
        <w:tc>
          <w:tcPr>
            <w:tcW w:w="1276"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931" w:author="wurongjun 00246467" w:date="2015-04-22T16:02:00Z"/>
                <w:color w:val="000000"/>
                <w:kern w:val="0"/>
                <w:sz w:val="20"/>
                <w:szCs w:val="20"/>
              </w:rPr>
            </w:pPr>
            <w:ins w:id="4932" w:author="wurongjun 00246467" w:date="2015-04-22T16:02:00Z">
              <w:r>
                <w:rPr>
                  <w:rFonts w:ascii="宋体" w:cs="宋体" w:hint="eastAsia"/>
                  <w:color w:val="000000"/>
                  <w:kern w:val="0"/>
                  <w:sz w:val="20"/>
                  <w:szCs w:val="20"/>
                </w:rPr>
                <w:t>父类别</w:t>
              </w:r>
              <w:r>
                <w:rPr>
                  <w:color w:val="000000"/>
                  <w:kern w:val="0"/>
                  <w:sz w:val="20"/>
                  <w:szCs w:val="20"/>
                </w:rPr>
                <w:t>ID</w:t>
              </w:r>
            </w:ins>
          </w:p>
        </w:tc>
        <w:tc>
          <w:tcPr>
            <w:tcW w:w="1701"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933" w:author="wurongjun 00246467" w:date="2015-04-22T16:02:00Z"/>
                <w:color w:val="000000"/>
                <w:kern w:val="0"/>
                <w:sz w:val="20"/>
                <w:szCs w:val="20"/>
              </w:rPr>
            </w:pPr>
            <w:ins w:id="4934" w:author="wurongjun 00246467" w:date="2015-04-22T16:02:00Z">
              <w:r>
                <w:rPr>
                  <w:color w:val="000000"/>
                  <w:kern w:val="0"/>
                  <w:sz w:val="20"/>
                  <w:szCs w:val="20"/>
                </w:rPr>
                <w:t>ParentId</w:t>
              </w:r>
            </w:ins>
          </w:p>
        </w:tc>
        <w:tc>
          <w:tcPr>
            <w:tcW w:w="1843"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935" w:author="wurongjun 00246467" w:date="2015-04-22T16:02:00Z"/>
                <w:color w:val="000000"/>
                <w:kern w:val="0"/>
                <w:sz w:val="20"/>
                <w:szCs w:val="20"/>
              </w:rPr>
            </w:pPr>
            <w:ins w:id="4936" w:author="wurongjun 00246467" w:date="2015-04-22T16:02:00Z">
              <w:r>
                <w:rPr>
                  <w:color w:val="000000"/>
                  <w:kern w:val="0"/>
                  <w:sz w:val="20"/>
                  <w:szCs w:val="20"/>
                </w:rPr>
                <w:t>number(32)</w:t>
              </w:r>
            </w:ins>
          </w:p>
        </w:tc>
        <w:tc>
          <w:tcPr>
            <w:tcW w:w="851"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937" w:author="wurongjun 00246467" w:date="2015-04-22T16:02:00Z"/>
                <w:color w:val="000000"/>
                <w:kern w:val="0"/>
                <w:sz w:val="20"/>
                <w:szCs w:val="20"/>
              </w:rPr>
            </w:pPr>
            <w:ins w:id="4938" w:author="wurongjun 00246467" w:date="2015-04-22T16:02:00Z">
              <w:r>
                <w:rPr>
                  <w:color w:val="000000"/>
                  <w:kern w:val="0"/>
                  <w:sz w:val="20"/>
                  <w:szCs w:val="20"/>
                </w:rPr>
                <w:t>FALSE</w:t>
              </w:r>
            </w:ins>
          </w:p>
        </w:tc>
        <w:tc>
          <w:tcPr>
            <w:tcW w:w="1134"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939" w:author="wurongjun 00246467" w:date="2015-04-22T16:02:00Z"/>
                <w:color w:val="000000"/>
                <w:kern w:val="0"/>
                <w:sz w:val="20"/>
                <w:szCs w:val="20"/>
              </w:rPr>
            </w:pPr>
            <w:ins w:id="4940" w:author="wurongjun 00246467" w:date="2015-04-22T16:02:00Z">
              <w:r>
                <w:rPr>
                  <w:color w:val="000000"/>
                  <w:kern w:val="0"/>
                  <w:sz w:val="20"/>
                  <w:szCs w:val="20"/>
                </w:rPr>
                <w:t>FALSE</w:t>
              </w:r>
            </w:ins>
          </w:p>
        </w:tc>
        <w:tc>
          <w:tcPr>
            <w:tcW w:w="1984"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941" w:author="wurongjun 00246467" w:date="2015-04-22T16:02:00Z"/>
                <w:color w:val="000000"/>
                <w:kern w:val="0"/>
                <w:sz w:val="20"/>
                <w:szCs w:val="20"/>
              </w:rPr>
            </w:pPr>
          </w:p>
        </w:tc>
      </w:tr>
      <w:tr w:rsidR="00607395" w:rsidTr="0001602A">
        <w:trPr>
          <w:ins w:id="4942" w:author="wurongjun 00246467" w:date="2015-04-22T16:02:00Z"/>
        </w:trPr>
        <w:tc>
          <w:tcPr>
            <w:tcW w:w="1276"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943" w:author="wurongjun 00246467" w:date="2015-04-22T16:02:00Z"/>
                <w:rFonts w:ascii="宋体" w:cs="宋体"/>
                <w:color w:val="000000"/>
                <w:kern w:val="0"/>
                <w:sz w:val="20"/>
                <w:szCs w:val="20"/>
              </w:rPr>
            </w:pPr>
            <w:ins w:id="4944" w:author="wurongjun 00246467" w:date="2015-04-22T16:02:00Z">
              <w:r>
                <w:rPr>
                  <w:rFonts w:ascii="宋体" w:cs="宋体" w:hint="eastAsia"/>
                  <w:color w:val="000000"/>
                  <w:kern w:val="0"/>
                  <w:sz w:val="20"/>
                  <w:szCs w:val="20"/>
                </w:rPr>
                <w:t>通知状态</w:t>
              </w:r>
            </w:ins>
          </w:p>
        </w:tc>
        <w:tc>
          <w:tcPr>
            <w:tcW w:w="1701"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945" w:author="wurongjun 00246467" w:date="2015-04-22T16:02:00Z"/>
                <w:color w:val="000000"/>
                <w:kern w:val="0"/>
                <w:sz w:val="20"/>
                <w:szCs w:val="20"/>
              </w:rPr>
            </w:pPr>
            <w:ins w:id="4946" w:author="wurongjun 00246467" w:date="2015-04-22T16:02:00Z">
              <w:r>
                <w:rPr>
                  <w:color w:val="000000"/>
                  <w:kern w:val="0"/>
                  <w:sz w:val="20"/>
                  <w:szCs w:val="20"/>
                </w:rPr>
                <w:t>NotifyResultFlag</w:t>
              </w:r>
            </w:ins>
          </w:p>
        </w:tc>
        <w:tc>
          <w:tcPr>
            <w:tcW w:w="1843"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947" w:author="wurongjun 00246467" w:date="2015-04-22T16:02:00Z"/>
                <w:color w:val="000000"/>
                <w:kern w:val="0"/>
                <w:sz w:val="20"/>
                <w:szCs w:val="20"/>
              </w:rPr>
            </w:pPr>
            <w:ins w:id="4948" w:author="wurongjun 00246467" w:date="2015-04-22T16:02:00Z">
              <w:r>
                <w:rPr>
                  <w:color w:val="000000"/>
                  <w:kern w:val="0"/>
                  <w:sz w:val="20"/>
                  <w:szCs w:val="20"/>
                </w:rPr>
                <w:t>VARCHAR2(1)</w:t>
              </w:r>
            </w:ins>
          </w:p>
        </w:tc>
        <w:tc>
          <w:tcPr>
            <w:tcW w:w="851"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949" w:author="wurongjun 00246467" w:date="2015-04-22T16:02:00Z"/>
                <w:color w:val="000000"/>
                <w:kern w:val="0"/>
                <w:sz w:val="20"/>
                <w:szCs w:val="20"/>
              </w:rPr>
            </w:pPr>
            <w:ins w:id="4950" w:author="wurongjun 00246467" w:date="2015-04-22T16:02:00Z">
              <w:r>
                <w:rPr>
                  <w:color w:val="000000"/>
                  <w:kern w:val="0"/>
                  <w:sz w:val="20"/>
                  <w:szCs w:val="20"/>
                </w:rPr>
                <w:t>FALSE</w:t>
              </w:r>
            </w:ins>
          </w:p>
        </w:tc>
        <w:tc>
          <w:tcPr>
            <w:tcW w:w="1134"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951" w:author="wurongjun 00246467" w:date="2015-04-22T16:02:00Z"/>
                <w:color w:val="000000"/>
                <w:kern w:val="0"/>
                <w:sz w:val="20"/>
                <w:szCs w:val="20"/>
              </w:rPr>
            </w:pPr>
            <w:ins w:id="4952" w:author="wurongjun 00246467" w:date="2015-04-22T16:02:00Z">
              <w:r>
                <w:rPr>
                  <w:color w:val="000000"/>
                  <w:kern w:val="0"/>
                  <w:sz w:val="20"/>
                  <w:szCs w:val="20"/>
                </w:rPr>
                <w:t>FALSE</w:t>
              </w:r>
            </w:ins>
          </w:p>
        </w:tc>
        <w:tc>
          <w:tcPr>
            <w:tcW w:w="1984" w:type="dxa"/>
            <w:tcBorders>
              <w:top w:val="single" w:sz="6" w:space="0" w:color="000000"/>
              <w:left w:val="single" w:sz="6" w:space="0" w:color="000000"/>
              <w:bottom w:val="single" w:sz="6" w:space="0" w:color="000000"/>
              <w:right w:val="single" w:sz="6" w:space="0" w:color="000000"/>
            </w:tcBorders>
          </w:tcPr>
          <w:p w:rsidR="00607395" w:rsidRDefault="00607395" w:rsidP="0001602A">
            <w:pPr>
              <w:autoSpaceDE w:val="0"/>
              <w:autoSpaceDN w:val="0"/>
              <w:rPr>
                <w:ins w:id="4953" w:author="wurongjun 00246467" w:date="2015-04-22T16:02:00Z"/>
                <w:rFonts w:ascii="宋体" w:cs="宋体"/>
                <w:color w:val="000000"/>
                <w:kern w:val="0"/>
                <w:sz w:val="20"/>
                <w:szCs w:val="20"/>
              </w:rPr>
            </w:pPr>
            <w:ins w:id="4954" w:author="wurongjun 00246467" w:date="2015-04-22T16:02:00Z">
              <w:r>
                <w:rPr>
                  <w:rFonts w:ascii="宋体" w:cs="宋体" w:hint="eastAsia"/>
                  <w:color w:val="000000"/>
                  <w:kern w:val="0"/>
                  <w:sz w:val="20"/>
                  <w:szCs w:val="20"/>
                </w:rPr>
                <w:t>内容类别的通知状态</w:t>
              </w:r>
            </w:ins>
          </w:p>
        </w:tc>
      </w:tr>
    </w:tbl>
    <w:p w:rsidR="00607395" w:rsidRDefault="00607395" w:rsidP="00607395">
      <w:pPr>
        <w:rPr>
          <w:ins w:id="4955" w:author="wurongjun 00246467" w:date="2015-04-22T16:02:00Z"/>
          <w:rFonts w:ascii="Arial" w:hAnsi="Arial"/>
        </w:rPr>
      </w:pPr>
    </w:p>
    <w:p w:rsidR="008F49FF" w:rsidRPr="002C41A9" w:rsidRDefault="008F49FF">
      <w:pPr>
        <w:pStyle w:val="31"/>
        <w:rPr>
          <w:ins w:id="4956" w:author="wurongjun 00246467" w:date="2015-04-22T16:09:00Z"/>
        </w:rPr>
        <w:pPrChange w:id="4957" w:author="wurongjun 00246467" w:date="2015-04-22T16:13:00Z">
          <w:pPr>
            <w:pStyle w:val="31"/>
            <w:numPr>
              <w:numId w:val="45"/>
            </w:numPr>
          </w:pPr>
        </w:pPrChange>
      </w:pPr>
      <w:bookmarkStart w:id="4958" w:name="_Toc435003444"/>
      <w:ins w:id="4959" w:author="wurongjun 00246467" w:date="2015-04-22T16:09:00Z">
        <w:r w:rsidRPr="002C41A9">
          <w:rPr>
            <w:rFonts w:hint="eastAsia"/>
          </w:rPr>
          <w:t>内容模型</w:t>
        </w:r>
      </w:ins>
      <w:ins w:id="4960" w:author="wurongjun 00246467" w:date="2015-04-22T16:10:00Z">
        <w:r>
          <w:rPr>
            <w:rFonts w:hint="eastAsia"/>
          </w:rPr>
          <w:t>视图</w:t>
        </w:r>
        <w:r>
          <w:t>V</w:t>
        </w:r>
      </w:ins>
      <w:ins w:id="4961" w:author="wurongjun 00246467" w:date="2015-04-22T16:09:00Z">
        <w:r w:rsidRPr="002C41A9">
          <w:rPr>
            <w:rFonts w:hint="eastAsia"/>
          </w:rPr>
          <w:t>_CMP_TYPE_MEDIACONTENT</w:t>
        </w:r>
        <w:bookmarkEnd w:id="4958"/>
      </w:ins>
    </w:p>
    <w:tbl>
      <w:tblPr>
        <w:tblW w:w="10371"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363"/>
        <w:gridCol w:w="1967"/>
        <w:gridCol w:w="753"/>
        <w:gridCol w:w="2563"/>
        <w:gridCol w:w="2725"/>
      </w:tblGrid>
      <w:tr w:rsidR="008F49FF" w:rsidRPr="0019211A" w:rsidTr="00A06C7C">
        <w:trPr>
          <w:cantSplit/>
          <w:jc w:val="center"/>
          <w:ins w:id="4962" w:author="wurongjun 00246467" w:date="2015-04-22T16:09:00Z"/>
        </w:trPr>
        <w:tc>
          <w:tcPr>
            <w:tcW w:w="236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F49FF" w:rsidRPr="00133767" w:rsidRDefault="008F49FF" w:rsidP="0001602A">
            <w:pPr>
              <w:pStyle w:val="TableHeading"/>
              <w:rPr>
                <w:ins w:id="4963" w:author="wurongjun 00246467" w:date="2015-04-22T16:09:00Z"/>
              </w:rPr>
            </w:pPr>
            <w:ins w:id="4964" w:author="wurongjun 00246467" w:date="2015-04-22T16:09:00Z">
              <w:r w:rsidRPr="00133767">
                <w:t>字段</w:t>
              </w:r>
            </w:ins>
          </w:p>
        </w:tc>
        <w:tc>
          <w:tcPr>
            <w:tcW w:w="196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F49FF" w:rsidRPr="00133767" w:rsidRDefault="008F49FF" w:rsidP="0001602A">
            <w:pPr>
              <w:pStyle w:val="TableHeading"/>
              <w:rPr>
                <w:ins w:id="4965" w:author="wurongjun 00246467" w:date="2015-04-22T16:09:00Z"/>
              </w:rPr>
            </w:pPr>
            <w:ins w:id="4966" w:author="wurongjun 00246467" w:date="2015-04-22T16:09:00Z">
              <w:r w:rsidRPr="00133767">
                <w:t>数据类型</w:t>
              </w:r>
            </w:ins>
          </w:p>
        </w:tc>
        <w:tc>
          <w:tcPr>
            <w:tcW w:w="75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F49FF" w:rsidRPr="00133767" w:rsidRDefault="008F49FF" w:rsidP="0001602A">
            <w:pPr>
              <w:pStyle w:val="TableHeading"/>
              <w:rPr>
                <w:ins w:id="4967" w:author="wurongjun 00246467" w:date="2015-04-22T16:09:00Z"/>
              </w:rPr>
            </w:pPr>
            <w:ins w:id="4968" w:author="wurongjun 00246467" w:date="2015-04-22T16:09:00Z">
              <w:r w:rsidRPr="00133767">
                <w:t>是否允许为空</w:t>
              </w:r>
            </w:ins>
          </w:p>
        </w:tc>
        <w:tc>
          <w:tcPr>
            <w:tcW w:w="256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F49FF" w:rsidRPr="00133767" w:rsidRDefault="008F49FF" w:rsidP="0001602A">
            <w:pPr>
              <w:pStyle w:val="TableHeading"/>
              <w:rPr>
                <w:ins w:id="4969" w:author="wurongjun 00246467" w:date="2015-04-22T16:09:00Z"/>
              </w:rPr>
            </w:pPr>
            <w:ins w:id="4970" w:author="wurongjun 00246467" w:date="2015-04-22T16:09:00Z">
              <w:r w:rsidRPr="00133767">
                <w:t>描述信息</w:t>
              </w:r>
            </w:ins>
          </w:p>
        </w:tc>
        <w:tc>
          <w:tcPr>
            <w:tcW w:w="2725"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F49FF" w:rsidRPr="00133767" w:rsidRDefault="008F49FF" w:rsidP="0001602A">
            <w:pPr>
              <w:pStyle w:val="TableHeading"/>
              <w:rPr>
                <w:ins w:id="4971" w:author="wurongjun 00246467" w:date="2015-04-22T16:09:00Z"/>
              </w:rPr>
            </w:pPr>
            <w:ins w:id="4972" w:author="wurongjun 00246467" w:date="2015-04-22T16:09:00Z">
              <w:r>
                <w:rPr>
                  <w:rFonts w:hint="eastAsia"/>
                </w:rPr>
                <w:t>备注</w:t>
              </w:r>
            </w:ins>
          </w:p>
        </w:tc>
      </w:tr>
      <w:tr w:rsidR="008F49FF" w:rsidRPr="0019211A" w:rsidTr="00A06C7C">
        <w:trPr>
          <w:cantSplit/>
          <w:jc w:val="center"/>
          <w:ins w:id="4973" w:author="wurongjun 00246467" w:date="2015-04-22T16:09:00Z"/>
        </w:trPr>
        <w:tc>
          <w:tcPr>
            <w:tcW w:w="2363" w:type="dxa"/>
            <w:tcBorders>
              <w:top w:val="single" w:sz="6" w:space="0" w:color="auto"/>
            </w:tcBorders>
            <w:shd w:val="clear" w:color="auto" w:fill="auto"/>
          </w:tcPr>
          <w:p w:rsidR="008F49FF" w:rsidRPr="007E31C0" w:rsidRDefault="008F49FF" w:rsidP="0001602A">
            <w:pPr>
              <w:pStyle w:val="TableText"/>
              <w:rPr>
                <w:ins w:id="4974" w:author="wurongjun 00246467" w:date="2015-04-22T16:09:00Z"/>
                <w:rFonts w:ascii="宋体" w:cs="宋体"/>
                <w:sz w:val="18"/>
                <w:szCs w:val="18"/>
              </w:rPr>
            </w:pPr>
            <w:ins w:id="4975" w:author="wurongjun 00246467" w:date="2015-04-22T16:09:00Z">
              <w:r w:rsidRPr="007E31C0">
                <w:rPr>
                  <w:rFonts w:ascii="宋体" w:cs="宋体"/>
                  <w:sz w:val="18"/>
                  <w:szCs w:val="18"/>
                </w:rPr>
                <w:t>objectID</w:t>
              </w:r>
            </w:ins>
          </w:p>
        </w:tc>
        <w:tc>
          <w:tcPr>
            <w:tcW w:w="1967" w:type="dxa"/>
            <w:tcBorders>
              <w:top w:val="single" w:sz="6" w:space="0" w:color="auto"/>
            </w:tcBorders>
            <w:shd w:val="clear" w:color="auto" w:fill="auto"/>
          </w:tcPr>
          <w:p w:rsidR="008F49FF" w:rsidRPr="007E31C0" w:rsidRDefault="008F49FF" w:rsidP="0001602A">
            <w:pPr>
              <w:pStyle w:val="TableText"/>
              <w:rPr>
                <w:ins w:id="4976" w:author="wurongjun 00246467" w:date="2015-04-22T16:09:00Z"/>
              </w:rPr>
            </w:pPr>
            <w:ins w:id="4977" w:author="wurongjun 00246467" w:date="2015-04-22T16:09:00Z">
              <w:r w:rsidRPr="007E31C0">
                <w:t>number(19)</w:t>
              </w:r>
            </w:ins>
          </w:p>
        </w:tc>
        <w:tc>
          <w:tcPr>
            <w:tcW w:w="753" w:type="dxa"/>
            <w:tcBorders>
              <w:top w:val="single" w:sz="6" w:space="0" w:color="auto"/>
            </w:tcBorders>
            <w:shd w:val="clear" w:color="auto" w:fill="auto"/>
          </w:tcPr>
          <w:p w:rsidR="008F49FF" w:rsidRPr="007E31C0" w:rsidRDefault="008F49FF" w:rsidP="0001602A">
            <w:pPr>
              <w:pStyle w:val="TableText"/>
              <w:rPr>
                <w:ins w:id="4978" w:author="wurongjun 00246467" w:date="2015-04-22T16:09:00Z"/>
              </w:rPr>
            </w:pPr>
            <w:ins w:id="4979" w:author="wurongjun 00246467" w:date="2015-04-22T16:09:00Z">
              <w:r w:rsidRPr="007E31C0">
                <w:t>NOT NULL</w:t>
              </w:r>
            </w:ins>
          </w:p>
        </w:tc>
        <w:tc>
          <w:tcPr>
            <w:tcW w:w="2563" w:type="dxa"/>
            <w:tcBorders>
              <w:top w:val="single" w:sz="6" w:space="0" w:color="auto"/>
            </w:tcBorders>
            <w:shd w:val="clear" w:color="auto" w:fill="auto"/>
          </w:tcPr>
          <w:p w:rsidR="008F49FF" w:rsidRPr="007E31C0" w:rsidRDefault="008F49FF" w:rsidP="0001602A">
            <w:pPr>
              <w:pStyle w:val="TableText"/>
              <w:rPr>
                <w:ins w:id="4980" w:author="wurongjun 00246467" w:date="2015-04-22T16:09:00Z"/>
              </w:rPr>
            </w:pPr>
            <w:ins w:id="4981" w:author="wurongjun 00246467" w:date="2015-04-22T16:09:00Z">
              <w:r w:rsidRPr="007E31C0">
                <w:rPr>
                  <w:rFonts w:hint="eastAsia"/>
                </w:rPr>
                <w:t>内容</w:t>
              </w:r>
              <w:r w:rsidRPr="007E31C0">
                <w:rPr>
                  <w:rFonts w:hint="eastAsia"/>
                </w:rPr>
                <w:t>ID</w:t>
              </w:r>
            </w:ins>
          </w:p>
        </w:tc>
        <w:tc>
          <w:tcPr>
            <w:tcW w:w="2725" w:type="dxa"/>
            <w:tcBorders>
              <w:top w:val="single" w:sz="6" w:space="0" w:color="auto"/>
            </w:tcBorders>
            <w:shd w:val="clear" w:color="auto" w:fill="auto"/>
          </w:tcPr>
          <w:p w:rsidR="008F49FF" w:rsidRPr="007E31C0" w:rsidRDefault="008F49FF" w:rsidP="0001602A">
            <w:pPr>
              <w:pStyle w:val="TableText"/>
              <w:rPr>
                <w:ins w:id="4982" w:author="wurongjun 00246467" w:date="2015-04-22T16:09:00Z"/>
              </w:rPr>
            </w:pPr>
            <w:ins w:id="4983" w:author="wurongjun 00246467" w:date="2015-04-22T16:09:00Z">
              <w:r w:rsidRPr="007E31C0">
                <w:rPr>
                  <w:rFonts w:hint="eastAsia"/>
                </w:rPr>
                <w:t>MDSP</w:t>
              </w:r>
              <w:r w:rsidRPr="007E31C0">
                <w:rPr>
                  <w:rFonts w:hint="eastAsia"/>
                </w:rPr>
                <w:t>内部使用</w:t>
              </w:r>
              <w:r>
                <w:rPr>
                  <w:rFonts w:hint="eastAsia"/>
                </w:rPr>
                <w:t>：</w:t>
              </w:r>
              <w:r>
                <w:rPr>
                  <w:rFonts w:cs="Book Antiqua" w:hint="eastAsia"/>
                </w:rPr>
                <w:t>T_CMP_TYPE_CONTENT</w:t>
              </w:r>
              <w:r>
                <w:rPr>
                  <w:rFonts w:cs="Book Antiqua" w:hint="eastAsia"/>
                </w:rPr>
                <w:t>＃</w:t>
              </w:r>
              <w:r w:rsidRPr="007E31C0">
                <w:t>OBJECTID</w:t>
              </w:r>
            </w:ins>
          </w:p>
        </w:tc>
      </w:tr>
      <w:tr w:rsidR="008F49FF" w:rsidRPr="0019211A" w:rsidTr="00A06C7C">
        <w:trPr>
          <w:cantSplit/>
          <w:jc w:val="center"/>
          <w:ins w:id="4984" w:author="wurongjun 00246467" w:date="2015-04-22T16:09:00Z"/>
        </w:trPr>
        <w:tc>
          <w:tcPr>
            <w:tcW w:w="2363" w:type="dxa"/>
            <w:shd w:val="clear" w:color="auto" w:fill="auto"/>
          </w:tcPr>
          <w:p w:rsidR="008F49FF" w:rsidRPr="007E31C0" w:rsidRDefault="008F49FF" w:rsidP="0001602A">
            <w:pPr>
              <w:pStyle w:val="TableText"/>
              <w:rPr>
                <w:ins w:id="4985" w:author="wurongjun 00246467" w:date="2015-04-22T16:09:00Z"/>
              </w:rPr>
            </w:pPr>
            <w:ins w:id="4986" w:author="wurongjun 00246467" w:date="2015-04-22T16:09:00Z">
              <w:r w:rsidRPr="007E31C0">
                <w:t>name_LANG1</w:t>
              </w:r>
            </w:ins>
          </w:p>
        </w:tc>
        <w:tc>
          <w:tcPr>
            <w:tcW w:w="1967" w:type="dxa"/>
            <w:shd w:val="clear" w:color="auto" w:fill="auto"/>
          </w:tcPr>
          <w:p w:rsidR="008F49FF" w:rsidRPr="007E31C0" w:rsidRDefault="008F49FF" w:rsidP="0001602A">
            <w:pPr>
              <w:pStyle w:val="TableText"/>
              <w:rPr>
                <w:ins w:id="4987" w:author="wurongjun 00246467" w:date="2015-04-22T16:09:00Z"/>
              </w:rPr>
            </w:pPr>
            <w:ins w:id="4988" w:author="wurongjun 00246467" w:date="2015-04-22T16:09:00Z">
              <w:r w:rsidRPr="007E31C0">
                <w:t>varchar2(256)</w:t>
              </w:r>
            </w:ins>
          </w:p>
        </w:tc>
        <w:tc>
          <w:tcPr>
            <w:tcW w:w="753" w:type="dxa"/>
            <w:shd w:val="clear" w:color="auto" w:fill="auto"/>
          </w:tcPr>
          <w:p w:rsidR="008F49FF" w:rsidRPr="007E31C0" w:rsidRDefault="008F49FF" w:rsidP="0001602A">
            <w:pPr>
              <w:pStyle w:val="TableText"/>
              <w:rPr>
                <w:ins w:id="4989" w:author="wurongjun 00246467" w:date="2015-04-22T16:09:00Z"/>
              </w:rPr>
            </w:pPr>
            <w:ins w:id="4990" w:author="wurongjun 00246467" w:date="2015-04-22T16:09:00Z">
              <w:r w:rsidRPr="007E31C0">
                <w:t>NULL</w:t>
              </w:r>
            </w:ins>
          </w:p>
        </w:tc>
        <w:tc>
          <w:tcPr>
            <w:tcW w:w="2563" w:type="dxa"/>
            <w:shd w:val="clear" w:color="auto" w:fill="auto"/>
          </w:tcPr>
          <w:p w:rsidR="008F49FF" w:rsidRPr="007E31C0" w:rsidRDefault="008F49FF" w:rsidP="0001602A">
            <w:pPr>
              <w:pStyle w:val="TableText"/>
              <w:rPr>
                <w:ins w:id="4991" w:author="wurongjun 00246467" w:date="2015-04-22T16:09:00Z"/>
              </w:rPr>
            </w:pPr>
            <w:ins w:id="4992" w:author="wurongjun 00246467" w:date="2015-04-22T16:09:00Z">
              <w:r w:rsidRPr="007E31C0">
                <w:rPr>
                  <w:rFonts w:hint="eastAsia"/>
                </w:rPr>
                <w:t>内容名称</w:t>
              </w:r>
            </w:ins>
          </w:p>
        </w:tc>
        <w:tc>
          <w:tcPr>
            <w:tcW w:w="2725" w:type="dxa"/>
            <w:shd w:val="clear" w:color="auto" w:fill="auto"/>
          </w:tcPr>
          <w:p w:rsidR="008F49FF" w:rsidRPr="007E31C0" w:rsidRDefault="008F49FF" w:rsidP="0001602A">
            <w:pPr>
              <w:pStyle w:val="TableText"/>
              <w:rPr>
                <w:ins w:id="4993" w:author="wurongjun 00246467" w:date="2015-04-22T16:09:00Z"/>
              </w:rPr>
            </w:pPr>
            <w:ins w:id="4994" w:author="wurongjun 00246467" w:date="2015-04-22T16:09:00Z">
              <w:r w:rsidRPr="007E31C0">
                <w:rPr>
                  <w:rFonts w:hint="eastAsia"/>
                </w:rPr>
                <w:t>第一语言</w:t>
              </w:r>
            </w:ins>
          </w:p>
        </w:tc>
      </w:tr>
      <w:tr w:rsidR="008F49FF" w:rsidRPr="0019211A" w:rsidTr="00A06C7C">
        <w:trPr>
          <w:cantSplit/>
          <w:jc w:val="center"/>
          <w:ins w:id="4995" w:author="wurongjun 00246467" w:date="2015-04-22T16:09:00Z"/>
        </w:trPr>
        <w:tc>
          <w:tcPr>
            <w:tcW w:w="2363" w:type="dxa"/>
            <w:shd w:val="clear" w:color="auto" w:fill="auto"/>
          </w:tcPr>
          <w:p w:rsidR="008F49FF" w:rsidRPr="007E31C0" w:rsidRDefault="008F49FF" w:rsidP="0001602A">
            <w:pPr>
              <w:pStyle w:val="TableText"/>
              <w:rPr>
                <w:ins w:id="4996" w:author="wurongjun 00246467" w:date="2015-04-22T16:09:00Z"/>
                <w:rFonts w:ascii="宋体" w:cs="宋体"/>
                <w:sz w:val="18"/>
                <w:szCs w:val="18"/>
              </w:rPr>
            </w:pPr>
            <w:ins w:id="4997" w:author="wurongjun 00246467" w:date="2015-04-22T16:09:00Z">
              <w:r w:rsidRPr="007E31C0">
                <w:rPr>
                  <w:rFonts w:ascii="宋体" w:cs="宋体"/>
                  <w:sz w:val="18"/>
                  <w:szCs w:val="18"/>
                </w:rPr>
                <w:t>name_LANG2</w:t>
              </w:r>
            </w:ins>
          </w:p>
        </w:tc>
        <w:tc>
          <w:tcPr>
            <w:tcW w:w="1967" w:type="dxa"/>
            <w:shd w:val="clear" w:color="auto" w:fill="auto"/>
          </w:tcPr>
          <w:p w:rsidR="008F49FF" w:rsidRPr="007E31C0" w:rsidRDefault="008F49FF" w:rsidP="0001602A">
            <w:pPr>
              <w:pStyle w:val="TableText"/>
              <w:rPr>
                <w:ins w:id="4998" w:author="wurongjun 00246467" w:date="2015-04-22T16:09:00Z"/>
              </w:rPr>
            </w:pPr>
            <w:ins w:id="4999" w:author="wurongjun 00246467" w:date="2015-04-22T16:09:00Z">
              <w:r w:rsidRPr="007E31C0">
                <w:t>varchar2(256)</w:t>
              </w:r>
            </w:ins>
          </w:p>
        </w:tc>
        <w:tc>
          <w:tcPr>
            <w:tcW w:w="753" w:type="dxa"/>
            <w:shd w:val="clear" w:color="auto" w:fill="auto"/>
          </w:tcPr>
          <w:p w:rsidR="008F49FF" w:rsidRPr="007E31C0" w:rsidRDefault="008F49FF" w:rsidP="0001602A">
            <w:pPr>
              <w:pStyle w:val="TableText"/>
              <w:rPr>
                <w:ins w:id="5000" w:author="wurongjun 00246467" w:date="2015-04-22T16:09:00Z"/>
              </w:rPr>
            </w:pPr>
            <w:ins w:id="5001" w:author="wurongjun 00246467" w:date="2015-04-22T16:09:00Z">
              <w:r w:rsidRPr="007E31C0">
                <w:t>NULL</w:t>
              </w:r>
            </w:ins>
          </w:p>
        </w:tc>
        <w:tc>
          <w:tcPr>
            <w:tcW w:w="2563" w:type="dxa"/>
            <w:shd w:val="clear" w:color="auto" w:fill="auto"/>
          </w:tcPr>
          <w:p w:rsidR="008F49FF" w:rsidRPr="007E31C0" w:rsidRDefault="008F49FF" w:rsidP="0001602A">
            <w:pPr>
              <w:pStyle w:val="TableText"/>
              <w:rPr>
                <w:ins w:id="5002" w:author="wurongjun 00246467" w:date="2015-04-22T16:09:00Z"/>
              </w:rPr>
            </w:pPr>
            <w:ins w:id="5003" w:author="wurongjun 00246467" w:date="2015-04-22T16:09:00Z">
              <w:r w:rsidRPr="007E31C0">
                <w:rPr>
                  <w:rFonts w:hint="eastAsia"/>
                </w:rPr>
                <w:t>内容名称</w:t>
              </w:r>
            </w:ins>
          </w:p>
        </w:tc>
        <w:tc>
          <w:tcPr>
            <w:tcW w:w="2725" w:type="dxa"/>
            <w:shd w:val="clear" w:color="auto" w:fill="auto"/>
          </w:tcPr>
          <w:p w:rsidR="008F49FF" w:rsidRPr="007E31C0" w:rsidRDefault="008F49FF" w:rsidP="0001602A">
            <w:pPr>
              <w:pStyle w:val="TableText"/>
              <w:rPr>
                <w:ins w:id="5004" w:author="wurongjun 00246467" w:date="2015-04-22T16:09:00Z"/>
              </w:rPr>
            </w:pPr>
            <w:ins w:id="5005" w:author="wurongjun 00246467" w:date="2015-04-22T16:09:00Z">
              <w:r w:rsidRPr="007E31C0">
                <w:rPr>
                  <w:rFonts w:hint="eastAsia"/>
                </w:rPr>
                <w:t>第二语言</w:t>
              </w:r>
            </w:ins>
          </w:p>
        </w:tc>
      </w:tr>
      <w:tr w:rsidR="008F49FF" w:rsidRPr="0019211A" w:rsidTr="00A06C7C">
        <w:trPr>
          <w:cantSplit/>
          <w:jc w:val="center"/>
          <w:ins w:id="5006" w:author="wurongjun 00246467" w:date="2015-04-22T16:09:00Z"/>
        </w:trPr>
        <w:tc>
          <w:tcPr>
            <w:tcW w:w="2363" w:type="dxa"/>
            <w:shd w:val="clear" w:color="auto" w:fill="auto"/>
          </w:tcPr>
          <w:p w:rsidR="008F49FF" w:rsidRPr="007E31C0" w:rsidRDefault="008F49FF" w:rsidP="0001602A">
            <w:pPr>
              <w:pStyle w:val="TableText"/>
              <w:rPr>
                <w:ins w:id="5007" w:author="wurongjun 00246467" w:date="2015-04-22T16:09:00Z"/>
                <w:rFonts w:ascii="宋体" w:cs="宋体"/>
                <w:sz w:val="18"/>
                <w:szCs w:val="18"/>
              </w:rPr>
            </w:pPr>
            <w:ins w:id="5008" w:author="wurongjun 00246467" w:date="2015-04-22T16:09:00Z">
              <w:r w:rsidRPr="007E31C0">
                <w:rPr>
                  <w:rFonts w:ascii="宋体" w:cs="宋体"/>
                  <w:sz w:val="18"/>
                  <w:szCs w:val="18"/>
                </w:rPr>
                <w:t>name_LANG</w:t>
              </w:r>
              <w:r>
                <w:rPr>
                  <w:rFonts w:ascii="宋体" w:cs="宋体" w:hint="eastAsia"/>
                  <w:sz w:val="18"/>
                  <w:szCs w:val="18"/>
                </w:rPr>
                <w:t>3</w:t>
              </w:r>
            </w:ins>
          </w:p>
        </w:tc>
        <w:tc>
          <w:tcPr>
            <w:tcW w:w="1967" w:type="dxa"/>
            <w:shd w:val="clear" w:color="auto" w:fill="auto"/>
          </w:tcPr>
          <w:p w:rsidR="008F49FF" w:rsidRPr="007E31C0" w:rsidRDefault="008F49FF" w:rsidP="0001602A">
            <w:pPr>
              <w:pStyle w:val="TableText"/>
              <w:rPr>
                <w:ins w:id="5009" w:author="wurongjun 00246467" w:date="2015-04-22T16:09:00Z"/>
              </w:rPr>
            </w:pPr>
            <w:ins w:id="5010" w:author="wurongjun 00246467" w:date="2015-04-22T16:09:00Z">
              <w:r w:rsidRPr="007E31C0">
                <w:t>varchar2(256)</w:t>
              </w:r>
            </w:ins>
          </w:p>
        </w:tc>
        <w:tc>
          <w:tcPr>
            <w:tcW w:w="753" w:type="dxa"/>
            <w:shd w:val="clear" w:color="auto" w:fill="auto"/>
          </w:tcPr>
          <w:p w:rsidR="008F49FF" w:rsidRPr="007E31C0" w:rsidRDefault="008F49FF" w:rsidP="0001602A">
            <w:pPr>
              <w:pStyle w:val="TableText"/>
              <w:rPr>
                <w:ins w:id="5011" w:author="wurongjun 00246467" w:date="2015-04-22T16:09:00Z"/>
              </w:rPr>
            </w:pPr>
            <w:ins w:id="5012" w:author="wurongjun 00246467" w:date="2015-04-22T16:09:00Z">
              <w:r w:rsidRPr="007E31C0">
                <w:t>NULL</w:t>
              </w:r>
            </w:ins>
          </w:p>
        </w:tc>
        <w:tc>
          <w:tcPr>
            <w:tcW w:w="2563" w:type="dxa"/>
            <w:shd w:val="clear" w:color="auto" w:fill="auto"/>
          </w:tcPr>
          <w:p w:rsidR="008F49FF" w:rsidRPr="007E31C0" w:rsidRDefault="008F49FF" w:rsidP="0001602A">
            <w:pPr>
              <w:pStyle w:val="TableText"/>
              <w:rPr>
                <w:ins w:id="5013" w:author="wurongjun 00246467" w:date="2015-04-22T16:09:00Z"/>
              </w:rPr>
            </w:pPr>
            <w:ins w:id="5014" w:author="wurongjun 00246467" w:date="2015-04-22T16:09:00Z">
              <w:r w:rsidRPr="007E31C0">
                <w:rPr>
                  <w:rFonts w:hint="eastAsia"/>
                </w:rPr>
                <w:t>内容名称</w:t>
              </w:r>
            </w:ins>
          </w:p>
        </w:tc>
        <w:tc>
          <w:tcPr>
            <w:tcW w:w="2725" w:type="dxa"/>
            <w:shd w:val="clear" w:color="auto" w:fill="auto"/>
          </w:tcPr>
          <w:p w:rsidR="008F49FF" w:rsidRPr="007E31C0" w:rsidRDefault="008F49FF" w:rsidP="0001602A">
            <w:pPr>
              <w:pStyle w:val="TableText"/>
              <w:rPr>
                <w:ins w:id="5015" w:author="wurongjun 00246467" w:date="2015-04-22T16:09:00Z"/>
              </w:rPr>
            </w:pPr>
            <w:ins w:id="5016" w:author="wurongjun 00246467" w:date="2015-04-22T16:09:00Z">
              <w:r w:rsidRPr="007E31C0">
                <w:rPr>
                  <w:rFonts w:hint="eastAsia"/>
                </w:rPr>
                <w:t>第</w:t>
              </w:r>
              <w:r>
                <w:rPr>
                  <w:rFonts w:hint="eastAsia"/>
                </w:rPr>
                <w:t>三</w:t>
              </w:r>
              <w:r w:rsidRPr="007E31C0">
                <w:rPr>
                  <w:rFonts w:hint="eastAsia"/>
                </w:rPr>
                <w:t>语言</w:t>
              </w:r>
            </w:ins>
          </w:p>
        </w:tc>
      </w:tr>
      <w:tr w:rsidR="008F49FF" w:rsidRPr="0019211A" w:rsidTr="00A06C7C">
        <w:trPr>
          <w:cantSplit/>
          <w:jc w:val="center"/>
          <w:ins w:id="5017" w:author="wurongjun 00246467" w:date="2015-04-22T16:09:00Z"/>
        </w:trPr>
        <w:tc>
          <w:tcPr>
            <w:tcW w:w="2363" w:type="dxa"/>
            <w:shd w:val="clear" w:color="auto" w:fill="auto"/>
          </w:tcPr>
          <w:p w:rsidR="008F49FF" w:rsidRPr="008157B3" w:rsidRDefault="008F49FF" w:rsidP="0001602A">
            <w:pPr>
              <w:pStyle w:val="TableText"/>
              <w:rPr>
                <w:ins w:id="5018" w:author="wurongjun 00246467" w:date="2015-04-22T16:09:00Z"/>
                <w:rFonts w:ascii="宋体" w:cs="宋体"/>
                <w:sz w:val="18"/>
                <w:szCs w:val="18"/>
              </w:rPr>
            </w:pPr>
            <w:ins w:id="5019" w:author="wurongjun 00246467" w:date="2015-04-22T16:09:00Z">
              <w:r w:rsidRPr="008157B3">
                <w:rPr>
                  <w:rFonts w:ascii="宋体" w:cs="宋体"/>
                  <w:sz w:val="18"/>
                  <w:szCs w:val="18"/>
                </w:rPr>
                <w:lastRenderedPageBreak/>
                <w:t>launchDate</w:t>
              </w:r>
            </w:ins>
          </w:p>
        </w:tc>
        <w:tc>
          <w:tcPr>
            <w:tcW w:w="1967" w:type="dxa"/>
            <w:shd w:val="clear" w:color="auto" w:fill="auto"/>
          </w:tcPr>
          <w:p w:rsidR="008F49FF" w:rsidRPr="008157B3" w:rsidRDefault="008F49FF" w:rsidP="0001602A">
            <w:pPr>
              <w:pStyle w:val="TableText"/>
              <w:rPr>
                <w:ins w:id="5020" w:author="wurongjun 00246467" w:date="2015-04-22T16:09:00Z"/>
              </w:rPr>
            </w:pPr>
            <w:ins w:id="5021" w:author="wurongjun 00246467" w:date="2015-04-22T16:09:00Z">
              <w:r w:rsidRPr="008157B3">
                <w:t>timestamp</w:t>
              </w:r>
            </w:ins>
          </w:p>
        </w:tc>
        <w:tc>
          <w:tcPr>
            <w:tcW w:w="753" w:type="dxa"/>
            <w:shd w:val="clear" w:color="auto" w:fill="auto"/>
          </w:tcPr>
          <w:p w:rsidR="008F49FF" w:rsidRPr="007E31C0" w:rsidRDefault="008F49FF" w:rsidP="0001602A">
            <w:pPr>
              <w:pStyle w:val="TableText"/>
              <w:rPr>
                <w:ins w:id="5022" w:author="wurongjun 00246467" w:date="2015-04-22T16:09:00Z"/>
              </w:rPr>
            </w:pPr>
            <w:ins w:id="5023" w:author="wurongjun 00246467" w:date="2015-04-22T16:09:00Z">
              <w:r w:rsidRPr="007E31C0">
                <w:t>NULL</w:t>
              </w:r>
            </w:ins>
          </w:p>
        </w:tc>
        <w:tc>
          <w:tcPr>
            <w:tcW w:w="2563" w:type="dxa"/>
            <w:shd w:val="clear" w:color="auto" w:fill="auto"/>
          </w:tcPr>
          <w:p w:rsidR="008F49FF" w:rsidRPr="007E31C0" w:rsidRDefault="008F49FF" w:rsidP="0001602A">
            <w:pPr>
              <w:pStyle w:val="TableText"/>
              <w:rPr>
                <w:ins w:id="5024" w:author="wurongjun 00246467" w:date="2015-04-22T16:09:00Z"/>
              </w:rPr>
            </w:pPr>
            <w:ins w:id="5025" w:author="wurongjun 00246467" w:date="2015-04-22T16:09:00Z">
              <w:r>
                <w:rPr>
                  <w:rFonts w:hint="eastAsia"/>
                </w:rPr>
                <w:t>上线时间</w:t>
              </w:r>
            </w:ins>
          </w:p>
        </w:tc>
        <w:tc>
          <w:tcPr>
            <w:tcW w:w="2725" w:type="dxa"/>
            <w:shd w:val="clear" w:color="auto" w:fill="auto"/>
          </w:tcPr>
          <w:p w:rsidR="008F49FF" w:rsidRPr="007E31C0" w:rsidRDefault="008F49FF" w:rsidP="0001602A">
            <w:pPr>
              <w:pStyle w:val="TableText"/>
              <w:rPr>
                <w:ins w:id="5026" w:author="wurongjun 00246467" w:date="2015-04-22T16:09:00Z"/>
              </w:rPr>
            </w:pPr>
            <w:ins w:id="5027" w:author="wurongjun 00246467" w:date="2015-04-22T16:09:00Z">
              <w:r>
                <w:rPr>
                  <w:rFonts w:hint="eastAsia"/>
                </w:rPr>
                <w:t>内容发布日期</w:t>
              </w:r>
            </w:ins>
          </w:p>
        </w:tc>
      </w:tr>
      <w:tr w:rsidR="008F49FF" w:rsidRPr="0019211A" w:rsidTr="00A06C7C">
        <w:trPr>
          <w:cantSplit/>
          <w:jc w:val="center"/>
          <w:ins w:id="5028" w:author="wurongjun 00246467" w:date="2015-04-22T16:09:00Z"/>
        </w:trPr>
        <w:tc>
          <w:tcPr>
            <w:tcW w:w="2363" w:type="dxa"/>
            <w:shd w:val="clear" w:color="auto" w:fill="auto"/>
          </w:tcPr>
          <w:p w:rsidR="008F49FF" w:rsidRPr="008157B3" w:rsidRDefault="008F49FF" w:rsidP="0001602A">
            <w:pPr>
              <w:pStyle w:val="TableText"/>
              <w:rPr>
                <w:ins w:id="5029" w:author="wurongjun 00246467" w:date="2015-04-22T16:09:00Z"/>
                <w:rFonts w:ascii="宋体" w:cs="宋体"/>
                <w:sz w:val="18"/>
                <w:szCs w:val="18"/>
              </w:rPr>
            </w:pPr>
            <w:ins w:id="5030" w:author="wurongjun 00246467" w:date="2015-04-22T16:09:00Z">
              <w:r w:rsidRPr="008157B3">
                <w:rPr>
                  <w:rFonts w:ascii="宋体" w:cs="宋体"/>
                  <w:sz w:val="18"/>
                  <w:szCs w:val="18"/>
                </w:rPr>
                <w:t>expireDate</w:t>
              </w:r>
            </w:ins>
          </w:p>
        </w:tc>
        <w:tc>
          <w:tcPr>
            <w:tcW w:w="1967" w:type="dxa"/>
            <w:shd w:val="clear" w:color="auto" w:fill="auto"/>
          </w:tcPr>
          <w:p w:rsidR="008F49FF" w:rsidRPr="008157B3" w:rsidRDefault="008F49FF" w:rsidP="0001602A">
            <w:pPr>
              <w:pStyle w:val="TableText"/>
              <w:rPr>
                <w:ins w:id="5031" w:author="wurongjun 00246467" w:date="2015-04-22T16:09:00Z"/>
              </w:rPr>
            </w:pPr>
            <w:ins w:id="5032" w:author="wurongjun 00246467" w:date="2015-04-22T16:09:00Z">
              <w:r w:rsidRPr="008157B3">
                <w:t>timestamp</w:t>
              </w:r>
            </w:ins>
          </w:p>
        </w:tc>
        <w:tc>
          <w:tcPr>
            <w:tcW w:w="753" w:type="dxa"/>
            <w:shd w:val="clear" w:color="auto" w:fill="auto"/>
          </w:tcPr>
          <w:p w:rsidR="008F49FF" w:rsidRPr="007E31C0" w:rsidRDefault="008F49FF" w:rsidP="0001602A">
            <w:pPr>
              <w:pStyle w:val="TableText"/>
              <w:rPr>
                <w:ins w:id="5033" w:author="wurongjun 00246467" w:date="2015-04-22T16:09:00Z"/>
              </w:rPr>
            </w:pPr>
            <w:ins w:id="5034" w:author="wurongjun 00246467" w:date="2015-04-22T16:09:00Z">
              <w:r w:rsidRPr="007E31C0">
                <w:t>NULL</w:t>
              </w:r>
            </w:ins>
          </w:p>
        </w:tc>
        <w:tc>
          <w:tcPr>
            <w:tcW w:w="2563" w:type="dxa"/>
            <w:shd w:val="clear" w:color="auto" w:fill="auto"/>
          </w:tcPr>
          <w:p w:rsidR="008F49FF" w:rsidRPr="007E31C0" w:rsidRDefault="008F49FF" w:rsidP="0001602A">
            <w:pPr>
              <w:pStyle w:val="TableText"/>
              <w:rPr>
                <w:ins w:id="5035" w:author="wurongjun 00246467" w:date="2015-04-22T16:09:00Z"/>
              </w:rPr>
            </w:pPr>
            <w:ins w:id="5036" w:author="wurongjun 00246467" w:date="2015-04-22T16:09:00Z">
              <w:r>
                <w:rPr>
                  <w:rFonts w:hint="eastAsia"/>
                </w:rPr>
                <w:t>下线时间</w:t>
              </w:r>
            </w:ins>
          </w:p>
        </w:tc>
        <w:tc>
          <w:tcPr>
            <w:tcW w:w="2725" w:type="dxa"/>
            <w:shd w:val="clear" w:color="auto" w:fill="auto"/>
          </w:tcPr>
          <w:p w:rsidR="008F49FF" w:rsidRPr="007E31C0" w:rsidRDefault="008F49FF" w:rsidP="0001602A">
            <w:pPr>
              <w:pStyle w:val="TableText"/>
              <w:rPr>
                <w:ins w:id="5037" w:author="wurongjun 00246467" w:date="2015-04-22T16:09:00Z"/>
              </w:rPr>
            </w:pPr>
            <w:ins w:id="5038" w:author="wurongjun 00246467" w:date="2015-04-22T16:09:00Z">
              <w:r>
                <w:rPr>
                  <w:rFonts w:hint="eastAsia"/>
                </w:rPr>
                <w:t>内容失效日期</w:t>
              </w:r>
            </w:ins>
          </w:p>
        </w:tc>
      </w:tr>
      <w:tr w:rsidR="008F49FF" w:rsidRPr="0019211A" w:rsidTr="00A06C7C">
        <w:trPr>
          <w:cantSplit/>
          <w:jc w:val="center"/>
          <w:ins w:id="5039" w:author="wurongjun 00246467" w:date="2015-04-22T16:09:00Z"/>
        </w:trPr>
        <w:tc>
          <w:tcPr>
            <w:tcW w:w="2363" w:type="dxa"/>
            <w:shd w:val="clear" w:color="auto" w:fill="auto"/>
          </w:tcPr>
          <w:p w:rsidR="008F49FF" w:rsidRPr="008157B3" w:rsidRDefault="008F49FF" w:rsidP="0001602A">
            <w:pPr>
              <w:pStyle w:val="TableText"/>
              <w:rPr>
                <w:ins w:id="5040" w:author="wurongjun 00246467" w:date="2015-04-22T16:09:00Z"/>
                <w:rFonts w:ascii="宋体" w:cs="宋体"/>
                <w:sz w:val="18"/>
                <w:szCs w:val="18"/>
              </w:rPr>
            </w:pPr>
            <w:ins w:id="5041" w:author="wurongjun 00246467" w:date="2015-04-22T16:09:00Z">
              <w:r w:rsidRPr="001E09AC">
                <w:t>CARRIERID</w:t>
              </w:r>
            </w:ins>
          </w:p>
        </w:tc>
        <w:tc>
          <w:tcPr>
            <w:tcW w:w="1967" w:type="dxa"/>
            <w:shd w:val="clear" w:color="auto" w:fill="auto"/>
          </w:tcPr>
          <w:p w:rsidR="008F49FF" w:rsidRPr="008157B3" w:rsidRDefault="008F49FF" w:rsidP="0001602A">
            <w:pPr>
              <w:pStyle w:val="TableText"/>
              <w:rPr>
                <w:ins w:id="5042" w:author="wurongjun 00246467" w:date="2015-04-22T16:09:00Z"/>
              </w:rPr>
            </w:pPr>
            <w:ins w:id="5043" w:author="wurongjun 00246467" w:date="2015-04-22T16:09:00Z">
              <w:r w:rsidRPr="001E09AC">
                <w:t>VARCHAR2(32)</w:t>
              </w:r>
            </w:ins>
          </w:p>
        </w:tc>
        <w:tc>
          <w:tcPr>
            <w:tcW w:w="753" w:type="dxa"/>
            <w:shd w:val="clear" w:color="auto" w:fill="auto"/>
          </w:tcPr>
          <w:p w:rsidR="008F49FF" w:rsidRPr="007E31C0" w:rsidRDefault="008F49FF" w:rsidP="0001602A">
            <w:pPr>
              <w:pStyle w:val="TableText"/>
              <w:rPr>
                <w:ins w:id="5044" w:author="wurongjun 00246467" w:date="2015-04-22T16:09:00Z"/>
              </w:rPr>
            </w:pPr>
            <w:ins w:id="5045" w:author="wurongjun 00246467" w:date="2015-04-22T16:09:00Z">
              <w:r w:rsidRPr="007E31C0">
                <w:t>NULL</w:t>
              </w:r>
            </w:ins>
          </w:p>
        </w:tc>
        <w:tc>
          <w:tcPr>
            <w:tcW w:w="2563" w:type="dxa"/>
            <w:shd w:val="clear" w:color="auto" w:fill="auto"/>
          </w:tcPr>
          <w:p w:rsidR="008F49FF" w:rsidRDefault="008F49FF" w:rsidP="0001602A">
            <w:pPr>
              <w:pStyle w:val="TableText"/>
              <w:rPr>
                <w:ins w:id="5046" w:author="wurongjun 00246467" w:date="2015-04-22T16:09:00Z"/>
              </w:rPr>
            </w:pPr>
            <w:ins w:id="5047" w:author="wurongjun 00246467" w:date="2015-04-22T16:09:00Z">
              <w:r>
                <w:rPr>
                  <w:rFonts w:hint="eastAsia"/>
                </w:rPr>
                <w:t>多国的子网运营商</w:t>
              </w:r>
              <w:r>
                <w:rPr>
                  <w:rFonts w:hint="eastAsia"/>
                </w:rPr>
                <w:t>ID</w:t>
              </w:r>
            </w:ins>
          </w:p>
        </w:tc>
        <w:tc>
          <w:tcPr>
            <w:tcW w:w="2725" w:type="dxa"/>
            <w:shd w:val="clear" w:color="auto" w:fill="auto"/>
          </w:tcPr>
          <w:p w:rsidR="008F49FF" w:rsidRDefault="008F49FF" w:rsidP="0001602A">
            <w:pPr>
              <w:pStyle w:val="TableText"/>
              <w:rPr>
                <w:ins w:id="5048" w:author="wurongjun 00246467" w:date="2015-04-22T16:09:00Z"/>
              </w:rPr>
            </w:pPr>
          </w:p>
        </w:tc>
      </w:tr>
      <w:tr w:rsidR="008F49FF" w:rsidRPr="0019211A" w:rsidTr="00A06C7C">
        <w:trPr>
          <w:cantSplit/>
          <w:jc w:val="center"/>
          <w:ins w:id="5049" w:author="wurongjun 00246467" w:date="2015-04-22T16:09:00Z"/>
        </w:trPr>
        <w:tc>
          <w:tcPr>
            <w:tcW w:w="2363" w:type="dxa"/>
            <w:shd w:val="clear" w:color="auto" w:fill="auto"/>
          </w:tcPr>
          <w:p w:rsidR="008F49FF" w:rsidRPr="001E09AC" w:rsidRDefault="008F49FF" w:rsidP="0001602A">
            <w:pPr>
              <w:pStyle w:val="TableText"/>
              <w:rPr>
                <w:ins w:id="5050" w:author="wurongjun 00246467" w:date="2015-04-22T16:09:00Z"/>
              </w:rPr>
            </w:pPr>
            <w:ins w:id="5051" w:author="wurongjun 00246467" w:date="2015-04-22T16:09:00Z">
              <w:r w:rsidRPr="001E09AC">
                <w:t>CARRIERIDS</w:t>
              </w:r>
            </w:ins>
          </w:p>
        </w:tc>
        <w:tc>
          <w:tcPr>
            <w:tcW w:w="1967" w:type="dxa"/>
            <w:shd w:val="clear" w:color="auto" w:fill="auto"/>
          </w:tcPr>
          <w:p w:rsidR="008F49FF" w:rsidRPr="001E09AC" w:rsidRDefault="008F49FF" w:rsidP="0001602A">
            <w:pPr>
              <w:pStyle w:val="TableText"/>
              <w:rPr>
                <w:ins w:id="5052" w:author="wurongjun 00246467" w:date="2015-04-22T16:09:00Z"/>
              </w:rPr>
            </w:pPr>
            <w:ins w:id="5053" w:author="wurongjun 00246467" w:date="2015-04-22T16:09:00Z">
              <w:r w:rsidRPr="001E09AC">
                <w:t>VARCHAR2(1024)</w:t>
              </w:r>
            </w:ins>
          </w:p>
        </w:tc>
        <w:tc>
          <w:tcPr>
            <w:tcW w:w="753" w:type="dxa"/>
            <w:shd w:val="clear" w:color="auto" w:fill="auto"/>
          </w:tcPr>
          <w:p w:rsidR="008F49FF" w:rsidRPr="007E31C0" w:rsidRDefault="008F49FF" w:rsidP="0001602A">
            <w:pPr>
              <w:pStyle w:val="TableText"/>
              <w:rPr>
                <w:ins w:id="5054" w:author="wurongjun 00246467" w:date="2015-04-22T16:09:00Z"/>
              </w:rPr>
            </w:pPr>
            <w:ins w:id="5055" w:author="wurongjun 00246467" w:date="2015-04-22T16:09:00Z">
              <w:r w:rsidRPr="007E31C0">
                <w:t>NULL</w:t>
              </w:r>
            </w:ins>
          </w:p>
        </w:tc>
        <w:tc>
          <w:tcPr>
            <w:tcW w:w="2563" w:type="dxa"/>
            <w:shd w:val="clear" w:color="auto" w:fill="auto"/>
          </w:tcPr>
          <w:p w:rsidR="008F49FF" w:rsidRDefault="008F49FF" w:rsidP="0001602A">
            <w:pPr>
              <w:pStyle w:val="TableText"/>
              <w:rPr>
                <w:ins w:id="5056" w:author="wurongjun 00246467" w:date="2015-04-22T16:09:00Z"/>
              </w:rPr>
            </w:pPr>
            <w:ins w:id="5057" w:author="wurongjun 00246467" w:date="2015-04-22T16:09:00Z">
              <w:r w:rsidRPr="001E09AC">
                <w:t>CARRIERID</w:t>
              </w:r>
              <w:r>
                <w:rPr>
                  <w:rFonts w:hint="eastAsia"/>
                </w:rPr>
                <w:t>集合</w:t>
              </w:r>
            </w:ins>
          </w:p>
        </w:tc>
        <w:tc>
          <w:tcPr>
            <w:tcW w:w="2725" w:type="dxa"/>
            <w:shd w:val="clear" w:color="auto" w:fill="auto"/>
          </w:tcPr>
          <w:p w:rsidR="008F49FF" w:rsidRDefault="008F49FF" w:rsidP="0001602A">
            <w:pPr>
              <w:pStyle w:val="TableText"/>
              <w:rPr>
                <w:ins w:id="5058" w:author="wurongjun 00246467" w:date="2015-04-22T16:09:00Z"/>
              </w:rPr>
            </w:pPr>
            <w:ins w:id="5059" w:author="wurongjun 00246467" w:date="2015-04-22T16:09:00Z">
              <w:r w:rsidRPr="00A27503">
                <w:t>存储集团内容分发给子网的</w:t>
              </w:r>
              <w:r w:rsidRPr="00A27503">
                <w:t>carrierId</w:t>
              </w:r>
              <w:r w:rsidRPr="00A27503">
                <w:t>集合，用于集团内容集查询</w:t>
              </w:r>
            </w:ins>
          </w:p>
        </w:tc>
      </w:tr>
      <w:tr w:rsidR="008F49FF" w:rsidRPr="0019211A" w:rsidTr="00A06C7C">
        <w:trPr>
          <w:cantSplit/>
          <w:jc w:val="center"/>
          <w:ins w:id="5060" w:author="wurongjun 00246467" w:date="2015-04-22T16:09:00Z"/>
        </w:trPr>
        <w:tc>
          <w:tcPr>
            <w:tcW w:w="2363" w:type="dxa"/>
            <w:shd w:val="clear" w:color="auto" w:fill="auto"/>
          </w:tcPr>
          <w:p w:rsidR="008F49FF" w:rsidRPr="001E09AC" w:rsidRDefault="008F49FF" w:rsidP="0001602A">
            <w:pPr>
              <w:pStyle w:val="TableText"/>
              <w:rPr>
                <w:ins w:id="5061" w:author="wurongjun 00246467" w:date="2015-04-22T16:09:00Z"/>
              </w:rPr>
            </w:pPr>
            <w:ins w:id="5062" w:author="wurongjun 00246467" w:date="2015-04-22T16:09:00Z">
              <w:r>
                <w:rPr>
                  <w:rFonts w:hint="eastAsia"/>
                </w:rPr>
                <w:t>COMMERCIALDATE</w:t>
              </w:r>
            </w:ins>
          </w:p>
        </w:tc>
        <w:tc>
          <w:tcPr>
            <w:tcW w:w="1967" w:type="dxa"/>
            <w:shd w:val="clear" w:color="auto" w:fill="auto"/>
          </w:tcPr>
          <w:p w:rsidR="008F49FF" w:rsidRPr="001E09AC" w:rsidRDefault="008F49FF" w:rsidP="0001602A">
            <w:pPr>
              <w:pStyle w:val="TableText"/>
              <w:rPr>
                <w:ins w:id="5063" w:author="wurongjun 00246467" w:date="2015-04-22T16:09:00Z"/>
              </w:rPr>
            </w:pPr>
            <w:ins w:id="5064" w:author="wurongjun 00246467" w:date="2015-04-22T16:09:00Z">
              <w:r>
                <w:rPr>
                  <w:rFonts w:hint="eastAsia"/>
                </w:rPr>
                <w:t>TIMESTAMP(6)</w:t>
              </w:r>
            </w:ins>
          </w:p>
        </w:tc>
        <w:tc>
          <w:tcPr>
            <w:tcW w:w="753" w:type="dxa"/>
            <w:shd w:val="clear" w:color="auto" w:fill="auto"/>
          </w:tcPr>
          <w:p w:rsidR="008F49FF" w:rsidRPr="007E31C0" w:rsidRDefault="008F49FF" w:rsidP="0001602A">
            <w:pPr>
              <w:pStyle w:val="TableText"/>
              <w:rPr>
                <w:ins w:id="5065" w:author="wurongjun 00246467" w:date="2015-04-22T16:09:00Z"/>
              </w:rPr>
            </w:pPr>
            <w:ins w:id="5066" w:author="wurongjun 00246467" w:date="2015-04-22T16:09:00Z">
              <w:r>
                <w:rPr>
                  <w:rFonts w:hint="eastAsia"/>
                </w:rPr>
                <w:t>NULL</w:t>
              </w:r>
            </w:ins>
          </w:p>
        </w:tc>
        <w:tc>
          <w:tcPr>
            <w:tcW w:w="2563" w:type="dxa"/>
            <w:shd w:val="clear" w:color="auto" w:fill="auto"/>
          </w:tcPr>
          <w:p w:rsidR="008F49FF" w:rsidRPr="001E09AC" w:rsidRDefault="008F49FF" w:rsidP="0001602A">
            <w:pPr>
              <w:pStyle w:val="TableText"/>
              <w:rPr>
                <w:ins w:id="5067" w:author="wurongjun 00246467" w:date="2015-04-22T16:09:00Z"/>
              </w:rPr>
            </w:pPr>
            <w:ins w:id="5068" w:author="wurongjun 00246467" w:date="2015-04-22T16:09:00Z">
              <w:r>
                <w:rPr>
                  <w:rFonts w:hint="eastAsia"/>
                </w:rPr>
                <w:t>内容商用时间</w:t>
              </w:r>
            </w:ins>
          </w:p>
        </w:tc>
        <w:tc>
          <w:tcPr>
            <w:tcW w:w="2725" w:type="dxa"/>
            <w:shd w:val="clear" w:color="auto" w:fill="auto"/>
          </w:tcPr>
          <w:p w:rsidR="008F49FF" w:rsidRPr="00A27503" w:rsidRDefault="008F49FF" w:rsidP="0001602A">
            <w:pPr>
              <w:pStyle w:val="TableText"/>
              <w:rPr>
                <w:ins w:id="5069" w:author="wurongjun 00246467" w:date="2015-04-22T16:09:00Z"/>
              </w:rPr>
            </w:pPr>
          </w:p>
        </w:tc>
      </w:tr>
      <w:tr w:rsidR="008F49FF" w:rsidRPr="0019211A" w:rsidTr="00A06C7C">
        <w:trPr>
          <w:cantSplit/>
          <w:jc w:val="center"/>
          <w:ins w:id="5070" w:author="wurongjun 00246467" w:date="2015-04-22T16:09:00Z"/>
        </w:trPr>
        <w:tc>
          <w:tcPr>
            <w:tcW w:w="2363" w:type="dxa"/>
            <w:shd w:val="clear" w:color="auto" w:fill="auto"/>
          </w:tcPr>
          <w:p w:rsidR="008F49FF" w:rsidRDefault="008F49FF" w:rsidP="0001602A">
            <w:pPr>
              <w:pStyle w:val="TableText"/>
              <w:rPr>
                <w:ins w:id="5071" w:author="wurongjun 00246467" w:date="2015-04-22T16:09:00Z"/>
              </w:rPr>
            </w:pPr>
            <w:ins w:id="5072" w:author="wurongjun 00246467" w:date="2015-04-22T16:09:00Z">
              <w:r>
                <w:rPr>
                  <w:rFonts w:hint="eastAsia"/>
                </w:rPr>
                <w:t>NOTIFYRESULTFLAG</w:t>
              </w:r>
            </w:ins>
          </w:p>
        </w:tc>
        <w:tc>
          <w:tcPr>
            <w:tcW w:w="1967" w:type="dxa"/>
            <w:shd w:val="clear" w:color="auto" w:fill="auto"/>
          </w:tcPr>
          <w:p w:rsidR="008F49FF" w:rsidRDefault="008F49FF" w:rsidP="0001602A">
            <w:pPr>
              <w:pStyle w:val="TableText"/>
              <w:rPr>
                <w:ins w:id="5073" w:author="wurongjun 00246467" w:date="2015-04-22T16:09:00Z"/>
              </w:rPr>
            </w:pPr>
            <w:ins w:id="5074" w:author="wurongjun 00246467" w:date="2015-04-22T16:09:00Z">
              <w:r>
                <w:t>VARCHAR2(</w:t>
              </w:r>
              <w:r>
                <w:rPr>
                  <w:rFonts w:hint="eastAsia"/>
                </w:rPr>
                <w:t>1</w:t>
              </w:r>
              <w:r w:rsidRPr="001E09AC">
                <w:t>)</w:t>
              </w:r>
            </w:ins>
          </w:p>
        </w:tc>
        <w:tc>
          <w:tcPr>
            <w:tcW w:w="753" w:type="dxa"/>
            <w:shd w:val="clear" w:color="auto" w:fill="auto"/>
          </w:tcPr>
          <w:p w:rsidR="008F49FF" w:rsidRDefault="008F49FF" w:rsidP="0001602A">
            <w:pPr>
              <w:pStyle w:val="TableText"/>
              <w:rPr>
                <w:ins w:id="5075" w:author="wurongjun 00246467" w:date="2015-04-22T16:09:00Z"/>
              </w:rPr>
            </w:pPr>
            <w:ins w:id="5076" w:author="wurongjun 00246467" w:date="2015-04-22T16:09:00Z">
              <w:r>
                <w:rPr>
                  <w:rFonts w:hint="eastAsia"/>
                </w:rPr>
                <w:t>NULL</w:t>
              </w:r>
            </w:ins>
          </w:p>
        </w:tc>
        <w:tc>
          <w:tcPr>
            <w:tcW w:w="2563" w:type="dxa"/>
            <w:shd w:val="clear" w:color="auto" w:fill="auto"/>
          </w:tcPr>
          <w:p w:rsidR="008F49FF" w:rsidRDefault="008F49FF" w:rsidP="0001602A">
            <w:pPr>
              <w:pStyle w:val="TableText"/>
              <w:rPr>
                <w:ins w:id="5077" w:author="wurongjun 00246467" w:date="2015-04-22T16:09:00Z"/>
              </w:rPr>
            </w:pPr>
            <w:ins w:id="5078" w:author="wurongjun 00246467" w:date="2015-04-22T16:09:00Z">
              <w:r>
                <w:rPr>
                  <w:rFonts w:hint="eastAsia"/>
                </w:rPr>
                <w:t>通知状态</w:t>
              </w:r>
            </w:ins>
          </w:p>
          <w:p w:rsidR="008F49FF" w:rsidRDefault="008F49FF" w:rsidP="0001602A">
            <w:pPr>
              <w:pStyle w:val="TableText"/>
              <w:rPr>
                <w:ins w:id="5079" w:author="wurongjun 00246467" w:date="2015-04-22T16:09:00Z"/>
              </w:rPr>
            </w:pPr>
            <w:ins w:id="5080" w:author="wurongjun 00246467" w:date="2015-04-22T16:09:00Z">
              <w:r>
                <w:rPr>
                  <w:rFonts w:hint="eastAsia"/>
                </w:rPr>
                <w:t>0:</w:t>
              </w:r>
              <w:r>
                <w:rPr>
                  <w:rFonts w:hint="eastAsia"/>
                </w:rPr>
                <w:t>成功</w:t>
              </w:r>
            </w:ins>
          </w:p>
          <w:p w:rsidR="008F49FF" w:rsidRDefault="008F49FF" w:rsidP="0001602A">
            <w:pPr>
              <w:pStyle w:val="TableText"/>
              <w:rPr>
                <w:ins w:id="5081" w:author="wurongjun 00246467" w:date="2015-04-22T16:09:00Z"/>
              </w:rPr>
            </w:pPr>
            <w:ins w:id="5082" w:author="wurongjun 00246467" w:date="2015-04-22T16:09:00Z">
              <w:r>
                <w:rPr>
                  <w:rFonts w:hint="eastAsia"/>
                </w:rPr>
                <w:t>1:</w:t>
              </w:r>
              <w:r>
                <w:rPr>
                  <w:rFonts w:hint="eastAsia"/>
                </w:rPr>
                <w:t>未通知</w:t>
              </w:r>
              <w:r>
                <w:rPr>
                  <w:rFonts w:hint="eastAsia"/>
                </w:rPr>
                <w:t>(</w:t>
              </w:r>
              <w:r>
                <w:rPr>
                  <w:rFonts w:hint="eastAsia"/>
                </w:rPr>
                <w:t>初始状态</w:t>
              </w:r>
              <w:r>
                <w:rPr>
                  <w:rFonts w:hint="eastAsia"/>
                </w:rPr>
                <w:t>)</w:t>
              </w:r>
            </w:ins>
          </w:p>
          <w:p w:rsidR="008F49FF" w:rsidRDefault="008F49FF" w:rsidP="0001602A">
            <w:pPr>
              <w:pStyle w:val="TableText"/>
              <w:rPr>
                <w:ins w:id="5083" w:author="wurongjun 00246467" w:date="2015-04-22T16:09:00Z"/>
              </w:rPr>
            </w:pPr>
            <w:ins w:id="5084" w:author="wurongjun 00246467" w:date="2015-04-22T16:09:00Z">
              <w:r>
                <w:rPr>
                  <w:rFonts w:hint="eastAsia"/>
                </w:rPr>
                <w:t>2:</w:t>
              </w:r>
              <w:r>
                <w:rPr>
                  <w:rFonts w:hint="eastAsia"/>
                </w:rPr>
                <w:t>通知中</w:t>
              </w:r>
            </w:ins>
          </w:p>
          <w:p w:rsidR="008F49FF" w:rsidRDefault="008F49FF" w:rsidP="0001602A">
            <w:pPr>
              <w:pStyle w:val="TableText"/>
              <w:rPr>
                <w:ins w:id="5085" w:author="wurongjun 00246467" w:date="2015-04-22T16:09:00Z"/>
              </w:rPr>
            </w:pPr>
            <w:ins w:id="5086" w:author="wurongjun 00246467" w:date="2015-04-22T16:09:00Z">
              <w:r>
                <w:rPr>
                  <w:rFonts w:hint="eastAsia"/>
                </w:rPr>
                <w:t>3:</w:t>
              </w:r>
              <w:r>
                <w:rPr>
                  <w:rFonts w:hint="eastAsia"/>
                </w:rPr>
                <w:t>失败</w:t>
              </w:r>
            </w:ins>
          </w:p>
          <w:p w:rsidR="008F49FF" w:rsidRDefault="008F49FF" w:rsidP="0001602A">
            <w:pPr>
              <w:pStyle w:val="TableText"/>
              <w:rPr>
                <w:ins w:id="5087" w:author="wurongjun 00246467" w:date="2015-04-22T16:09:00Z"/>
              </w:rPr>
            </w:pPr>
            <w:ins w:id="5088" w:author="wurongjun 00246467" w:date="2015-04-22T16:09:00Z">
              <w:r>
                <w:rPr>
                  <w:rFonts w:hint="eastAsia"/>
                </w:rPr>
                <w:t>4:</w:t>
              </w:r>
              <w:r>
                <w:rPr>
                  <w:rFonts w:hint="eastAsia"/>
                </w:rPr>
                <w:t>错误消息已删除</w:t>
              </w:r>
            </w:ins>
          </w:p>
        </w:tc>
        <w:tc>
          <w:tcPr>
            <w:tcW w:w="2725" w:type="dxa"/>
            <w:shd w:val="clear" w:color="auto" w:fill="auto"/>
          </w:tcPr>
          <w:p w:rsidR="008F49FF" w:rsidRPr="00A27503" w:rsidRDefault="008F49FF" w:rsidP="0001602A">
            <w:pPr>
              <w:pStyle w:val="TableText"/>
              <w:rPr>
                <w:ins w:id="5089" w:author="wurongjun 00246467" w:date="2015-04-22T16:09:00Z"/>
              </w:rPr>
            </w:pPr>
          </w:p>
        </w:tc>
      </w:tr>
    </w:tbl>
    <w:p w:rsidR="00A06C7C" w:rsidRPr="00A06C7C" w:rsidRDefault="00A06C7C">
      <w:pPr>
        <w:pStyle w:val="31"/>
        <w:rPr>
          <w:ins w:id="5090" w:author="wurongjun 00246467" w:date="2015-04-22T16:36:00Z"/>
          <w:lang w:val="zh-CN"/>
        </w:rPr>
        <w:pPrChange w:id="5091" w:author="wurongjun 00246467" w:date="2015-04-22T16:36:00Z">
          <w:pPr>
            <w:pStyle w:val="31"/>
            <w:numPr>
              <w:numId w:val="47"/>
            </w:numPr>
          </w:pPr>
        </w:pPrChange>
      </w:pPr>
      <w:bookmarkStart w:id="5092" w:name="_Toc435003445"/>
      <w:ins w:id="5093" w:author="wurongjun 00246467" w:date="2015-04-22T16:36:00Z">
        <w:r>
          <w:rPr>
            <w:rFonts w:hint="eastAsia"/>
            <w:lang w:val="zh-CN"/>
          </w:rPr>
          <w:t>内容模型扩展视图</w:t>
        </w:r>
        <w:r w:rsidR="00C35A24">
          <w:rPr>
            <w:lang w:val="zh-CN"/>
          </w:rPr>
          <w:t>V</w:t>
        </w:r>
        <w:r w:rsidR="00C35A24" w:rsidRPr="00A06C7C">
          <w:rPr>
            <w:lang w:val="zh-CN"/>
          </w:rPr>
          <w:t>_CMP_EXT_MEDIACONTENT</w:t>
        </w:r>
        <w:bookmarkEnd w:id="5092"/>
      </w:ins>
    </w:p>
    <w:tbl>
      <w:tblPr>
        <w:tblW w:w="998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855"/>
        <w:gridCol w:w="1890"/>
        <w:gridCol w:w="1470"/>
        <w:gridCol w:w="1575"/>
        <w:gridCol w:w="3198"/>
      </w:tblGrid>
      <w:tr w:rsidR="00A06C7C" w:rsidRPr="0019211A" w:rsidTr="00CD1ADB">
        <w:trPr>
          <w:cantSplit/>
          <w:jc w:val="center"/>
          <w:ins w:id="5094" w:author="wurongjun 00246467" w:date="2015-04-22T16:36:00Z"/>
        </w:trPr>
        <w:tc>
          <w:tcPr>
            <w:tcW w:w="1855"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A06C7C" w:rsidRPr="00BF3458" w:rsidRDefault="00A06C7C" w:rsidP="00CD1ADB">
            <w:pPr>
              <w:pStyle w:val="TableHeading"/>
              <w:rPr>
                <w:ins w:id="5095" w:author="wurongjun 00246467" w:date="2015-04-22T16:36:00Z"/>
              </w:rPr>
            </w:pPr>
            <w:ins w:id="5096" w:author="wurongjun 00246467" w:date="2015-04-22T16:36:00Z">
              <w:r w:rsidRPr="00BF3458">
                <w:t>字段</w:t>
              </w:r>
            </w:ins>
          </w:p>
        </w:tc>
        <w:tc>
          <w:tcPr>
            <w:tcW w:w="1890"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A06C7C" w:rsidRPr="00BF3458" w:rsidRDefault="00A06C7C" w:rsidP="00CD1ADB">
            <w:pPr>
              <w:pStyle w:val="TableHeading"/>
              <w:rPr>
                <w:ins w:id="5097" w:author="wurongjun 00246467" w:date="2015-04-22T16:36:00Z"/>
              </w:rPr>
            </w:pPr>
            <w:ins w:id="5098" w:author="wurongjun 00246467" w:date="2015-04-22T16:36:00Z">
              <w:r w:rsidRPr="00BF3458">
                <w:t>数据类型</w:t>
              </w:r>
            </w:ins>
          </w:p>
        </w:tc>
        <w:tc>
          <w:tcPr>
            <w:tcW w:w="1470"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A06C7C" w:rsidRPr="00BF3458" w:rsidRDefault="00A06C7C" w:rsidP="00CD1ADB">
            <w:pPr>
              <w:pStyle w:val="TableHeading"/>
              <w:rPr>
                <w:ins w:id="5099" w:author="wurongjun 00246467" w:date="2015-04-22T16:36:00Z"/>
              </w:rPr>
            </w:pPr>
            <w:ins w:id="5100" w:author="wurongjun 00246467" w:date="2015-04-22T16:36:00Z">
              <w:r w:rsidRPr="00BF3458">
                <w:t>是否允许为空</w:t>
              </w:r>
            </w:ins>
          </w:p>
        </w:tc>
        <w:tc>
          <w:tcPr>
            <w:tcW w:w="1575"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A06C7C" w:rsidRPr="00BF3458" w:rsidRDefault="00A06C7C" w:rsidP="00CD1ADB">
            <w:pPr>
              <w:pStyle w:val="TableHeading"/>
              <w:rPr>
                <w:ins w:id="5101" w:author="wurongjun 00246467" w:date="2015-04-22T16:36:00Z"/>
              </w:rPr>
            </w:pPr>
            <w:ins w:id="5102" w:author="wurongjun 00246467" w:date="2015-04-22T16:36:00Z">
              <w:r w:rsidRPr="00BF3458">
                <w:t>描述信息</w:t>
              </w:r>
            </w:ins>
          </w:p>
        </w:tc>
        <w:tc>
          <w:tcPr>
            <w:tcW w:w="3198"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A06C7C" w:rsidRPr="00BF3458" w:rsidRDefault="00A06C7C" w:rsidP="00CD1ADB">
            <w:pPr>
              <w:pStyle w:val="TableHeading"/>
              <w:rPr>
                <w:ins w:id="5103" w:author="wurongjun 00246467" w:date="2015-04-22T16:36:00Z"/>
              </w:rPr>
            </w:pPr>
            <w:ins w:id="5104" w:author="wurongjun 00246467" w:date="2015-04-22T16:36:00Z">
              <w:r>
                <w:rPr>
                  <w:rFonts w:hint="eastAsia"/>
                </w:rPr>
                <w:t>备注</w:t>
              </w:r>
            </w:ins>
          </w:p>
        </w:tc>
      </w:tr>
      <w:tr w:rsidR="00A06C7C" w:rsidRPr="0019211A" w:rsidTr="00CD1ADB">
        <w:trPr>
          <w:cantSplit/>
          <w:jc w:val="center"/>
          <w:ins w:id="5105" w:author="wurongjun 00246467" w:date="2015-04-22T16:36:00Z"/>
        </w:trPr>
        <w:tc>
          <w:tcPr>
            <w:tcW w:w="1855" w:type="dxa"/>
            <w:tcBorders>
              <w:top w:val="single" w:sz="6" w:space="0" w:color="auto"/>
            </w:tcBorders>
            <w:shd w:val="clear" w:color="auto" w:fill="auto"/>
          </w:tcPr>
          <w:p w:rsidR="00A06C7C" w:rsidRPr="007E31C0" w:rsidRDefault="00A06C7C" w:rsidP="00CD1ADB">
            <w:pPr>
              <w:pStyle w:val="TableText"/>
              <w:rPr>
                <w:ins w:id="5106" w:author="wurongjun 00246467" w:date="2015-04-22T16:36:00Z"/>
              </w:rPr>
            </w:pPr>
            <w:ins w:id="5107" w:author="wurongjun 00246467" w:date="2015-04-22T16:36:00Z">
              <w:r w:rsidRPr="007E31C0">
                <w:t>OBJECTID</w:t>
              </w:r>
            </w:ins>
          </w:p>
        </w:tc>
        <w:tc>
          <w:tcPr>
            <w:tcW w:w="1890" w:type="dxa"/>
            <w:tcBorders>
              <w:top w:val="single" w:sz="6" w:space="0" w:color="auto"/>
            </w:tcBorders>
            <w:shd w:val="clear" w:color="auto" w:fill="auto"/>
          </w:tcPr>
          <w:p w:rsidR="00A06C7C" w:rsidRPr="007E31C0" w:rsidRDefault="00A06C7C" w:rsidP="00CD1ADB">
            <w:pPr>
              <w:pStyle w:val="TableText"/>
              <w:rPr>
                <w:ins w:id="5108" w:author="wurongjun 00246467" w:date="2015-04-22T16:36:00Z"/>
              </w:rPr>
            </w:pPr>
            <w:ins w:id="5109" w:author="wurongjun 00246467" w:date="2015-04-22T16:36:00Z">
              <w:r w:rsidRPr="007E31C0">
                <w:t>NUMBER(19)</w:t>
              </w:r>
            </w:ins>
          </w:p>
        </w:tc>
        <w:tc>
          <w:tcPr>
            <w:tcW w:w="1470" w:type="dxa"/>
            <w:tcBorders>
              <w:top w:val="single" w:sz="6" w:space="0" w:color="auto"/>
            </w:tcBorders>
            <w:shd w:val="clear" w:color="auto" w:fill="auto"/>
          </w:tcPr>
          <w:p w:rsidR="00A06C7C" w:rsidRPr="007E31C0" w:rsidRDefault="00A06C7C" w:rsidP="00CD1ADB">
            <w:pPr>
              <w:pStyle w:val="TableText"/>
              <w:rPr>
                <w:ins w:id="5110" w:author="wurongjun 00246467" w:date="2015-04-22T16:36:00Z"/>
              </w:rPr>
            </w:pPr>
            <w:ins w:id="5111" w:author="wurongjun 00246467" w:date="2015-04-22T16:36:00Z">
              <w:r w:rsidRPr="007E31C0">
                <w:t xml:space="preserve">  not null</w:t>
              </w:r>
            </w:ins>
          </w:p>
        </w:tc>
        <w:tc>
          <w:tcPr>
            <w:tcW w:w="1575" w:type="dxa"/>
            <w:tcBorders>
              <w:top w:val="single" w:sz="6" w:space="0" w:color="auto"/>
            </w:tcBorders>
            <w:shd w:val="clear" w:color="auto" w:fill="auto"/>
          </w:tcPr>
          <w:p w:rsidR="00A06C7C" w:rsidRPr="007E31C0" w:rsidRDefault="00A06C7C" w:rsidP="00CD1ADB">
            <w:pPr>
              <w:pStyle w:val="TableText"/>
              <w:rPr>
                <w:ins w:id="5112" w:author="wurongjun 00246467" w:date="2015-04-22T16:36:00Z"/>
              </w:rPr>
            </w:pPr>
            <w:ins w:id="5113" w:author="wurongjun 00246467" w:date="2015-04-22T16:36:00Z">
              <w:r>
                <w:rPr>
                  <w:rFonts w:hint="eastAsia"/>
                </w:rPr>
                <w:t>内容主键</w:t>
              </w:r>
            </w:ins>
          </w:p>
        </w:tc>
        <w:tc>
          <w:tcPr>
            <w:tcW w:w="3198" w:type="dxa"/>
            <w:tcBorders>
              <w:top w:val="single" w:sz="6" w:space="0" w:color="auto"/>
            </w:tcBorders>
            <w:shd w:val="clear" w:color="auto" w:fill="auto"/>
          </w:tcPr>
          <w:p w:rsidR="00A06C7C" w:rsidRPr="007E31C0" w:rsidRDefault="00A06C7C">
            <w:pPr>
              <w:pStyle w:val="TableText"/>
              <w:rPr>
                <w:ins w:id="5114" w:author="wurongjun 00246467" w:date="2015-04-22T16:36:00Z"/>
              </w:rPr>
            </w:pPr>
            <w:ins w:id="5115" w:author="wurongjun 00246467" w:date="2015-04-22T16:36:00Z">
              <w:r>
                <w:rPr>
                  <w:rFonts w:hint="eastAsia"/>
                </w:rPr>
                <w:t>主键，</w:t>
              </w:r>
              <w:r w:rsidRPr="007E31C0">
                <w:rPr>
                  <w:rFonts w:hint="eastAsia"/>
                </w:rPr>
                <w:t>MDSP</w:t>
              </w:r>
              <w:r w:rsidRPr="007E31C0">
                <w:rPr>
                  <w:rFonts w:hint="eastAsia"/>
                </w:rPr>
                <w:t>内部使用</w:t>
              </w:r>
              <w:r>
                <w:rPr>
                  <w:rFonts w:hint="eastAsia"/>
                </w:rPr>
                <w:t>，对应</w:t>
              </w:r>
              <w:r>
                <w:rPr>
                  <w:sz w:val="24"/>
                  <w:szCs w:val="24"/>
                </w:rPr>
                <w:t>v</w:t>
              </w:r>
              <w:r w:rsidRPr="006B6484">
                <w:rPr>
                  <w:rFonts w:hint="eastAsia"/>
                  <w:sz w:val="24"/>
                  <w:szCs w:val="24"/>
                </w:rPr>
                <w:t>_CMP_TYPE_CONTENT</w:t>
              </w:r>
              <w:r w:rsidRPr="006B6484">
                <w:rPr>
                  <w:rFonts w:hint="eastAsia"/>
                  <w:sz w:val="24"/>
                  <w:szCs w:val="24"/>
                </w:rPr>
                <w:t>中的</w:t>
              </w:r>
              <w:r w:rsidRPr="006B6484">
                <w:rPr>
                  <w:rFonts w:hint="eastAsia"/>
                  <w:sz w:val="24"/>
                  <w:szCs w:val="24"/>
                </w:rPr>
                <w:t>ObjectID</w:t>
              </w:r>
            </w:ins>
          </w:p>
        </w:tc>
      </w:tr>
      <w:tr w:rsidR="00A06C7C" w:rsidRPr="0019211A" w:rsidTr="00CD1ADB">
        <w:trPr>
          <w:cantSplit/>
          <w:jc w:val="center"/>
          <w:ins w:id="5116" w:author="wurongjun 00246467" w:date="2015-04-22T16:36:00Z"/>
        </w:trPr>
        <w:tc>
          <w:tcPr>
            <w:tcW w:w="1855" w:type="dxa"/>
            <w:shd w:val="clear" w:color="auto" w:fill="FFFFFF"/>
          </w:tcPr>
          <w:p w:rsidR="00A06C7C" w:rsidRPr="00FE65ED" w:rsidRDefault="00A06C7C" w:rsidP="00CD1ADB">
            <w:pPr>
              <w:pStyle w:val="TableText"/>
              <w:rPr>
                <w:ins w:id="5117" w:author="wurongjun 00246467" w:date="2015-04-22T16:36:00Z"/>
              </w:rPr>
            </w:pPr>
            <w:ins w:id="5118" w:author="wurongjun 00246467" w:date="2015-04-22T16:36:00Z">
              <w:r>
                <w:rPr>
                  <w:rFonts w:hint="eastAsia"/>
                </w:rPr>
                <w:t>NAME</w:t>
              </w:r>
            </w:ins>
          </w:p>
        </w:tc>
        <w:tc>
          <w:tcPr>
            <w:tcW w:w="1890" w:type="dxa"/>
            <w:shd w:val="clear" w:color="auto" w:fill="FFFFFF"/>
          </w:tcPr>
          <w:p w:rsidR="00A06C7C" w:rsidRPr="00A5116D" w:rsidRDefault="00A06C7C" w:rsidP="00CD1ADB">
            <w:pPr>
              <w:pStyle w:val="TableText"/>
              <w:rPr>
                <w:ins w:id="5119" w:author="wurongjun 00246467" w:date="2015-04-22T16:36:00Z"/>
              </w:rPr>
            </w:pPr>
            <w:ins w:id="5120" w:author="wurongjun 00246467" w:date="2015-04-22T16:36:00Z">
              <w:r>
                <w:rPr>
                  <w:rFonts w:hint="eastAsia"/>
                </w:rPr>
                <w:t>Varchar(32)</w:t>
              </w:r>
            </w:ins>
          </w:p>
        </w:tc>
        <w:tc>
          <w:tcPr>
            <w:tcW w:w="1470" w:type="dxa"/>
            <w:shd w:val="clear" w:color="auto" w:fill="FFFFFF"/>
          </w:tcPr>
          <w:p w:rsidR="00A06C7C" w:rsidRPr="007E31C0" w:rsidRDefault="00A06C7C" w:rsidP="00CD1ADB">
            <w:pPr>
              <w:pStyle w:val="TableText"/>
              <w:rPr>
                <w:ins w:id="5121" w:author="wurongjun 00246467" w:date="2015-04-22T16:36:00Z"/>
              </w:rPr>
            </w:pPr>
            <w:ins w:id="5122" w:author="wurongjun 00246467" w:date="2015-04-22T16:36:00Z">
              <w:r>
                <w:rPr>
                  <w:rFonts w:hint="eastAsia"/>
                </w:rPr>
                <w:t xml:space="preserve">Not </w:t>
              </w:r>
              <w:r w:rsidRPr="007E31C0">
                <w:t>null</w:t>
              </w:r>
            </w:ins>
          </w:p>
        </w:tc>
        <w:tc>
          <w:tcPr>
            <w:tcW w:w="1575" w:type="dxa"/>
            <w:shd w:val="clear" w:color="auto" w:fill="FFFFFF"/>
          </w:tcPr>
          <w:p w:rsidR="00A06C7C" w:rsidRDefault="00A06C7C" w:rsidP="00CD1ADB">
            <w:pPr>
              <w:pStyle w:val="TableText"/>
              <w:rPr>
                <w:ins w:id="5123" w:author="wurongjun 00246467" w:date="2015-04-22T16:36:00Z"/>
              </w:rPr>
            </w:pPr>
            <w:ins w:id="5124" w:author="wurongjun 00246467" w:date="2015-04-22T16:36:00Z">
              <w:r>
                <w:rPr>
                  <w:rFonts w:hint="eastAsia"/>
                </w:rPr>
                <w:t>属性名称</w:t>
              </w:r>
            </w:ins>
          </w:p>
        </w:tc>
        <w:tc>
          <w:tcPr>
            <w:tcW w:w="3198" w:type="dxa"/>
            <w:shd w:val="clear" w:color="auto" w:fill="FFFFFF"/>
          </w:tcPr>
          <w:p w:rsidR="00A06C7C" w:rsidRDefault="00A06C7C" w:rsidP="00CD1ADB">
            <w:pPr>
              <w:pStyle w:val="TableText"/>
              <w:rPr>
                <w:ins w:id="5125" w:author="wurongjun 00246467" w:date="2015-04-22T16:36:00Z"/>
              </w:rPr>
            </w:pPr>
            <w:ins w:id="5126" w:author="wurongjun 00246467" w:date="2015-04-22T16:36:00Z">
              <w:r>
                <w:rPr>
                  <w:rFonts w:hint="eastAsia"/>
                </w:rPr>
                <w:t>取</w:t>
              </w:r>
              <w:r w:rsidRPr="006B6484">
                <w:rPr>
                  <w:rFonts w:hint="eastAsia"/>
                </w:rPr>
                <w:t>值为“</w:t>
              </w:r>
              <w:r w:rsidRPr="006B6484">
                <w:rPr>
                  <w:color w:val="000000"/>
                  <w:lang w:val="zh-CN"/>
                </w:rPr>
                <w:t>externalKey</w:t>
              </w:r>
              <w:r w:rsidRPr="006B6484">
                <w:rPr>
                  <w:rFonts w:hint="eastAsia"/>
                </w:rPr>
                <w:t>”</w:t>
              </w:r>
              <w:r>
                <w:rPr>
                  <w:rFonts w:hint="eastAsia"/>
                </w:rPr>
                <w:t>表示</w:t>
              </w:r>
              <w:r>
                <w:rPr>
                  <w:rFonts w:hint="eastAsia"/>
                </w:rPr>
                <w:t>ADI</w:t>
              </w:r>
              <w:r>
                <w:rPr>
                  <w:rFonts w:hint="eastAsia"/>
                </w:rPr>
                <w:t>接口注入的内容资产</w:t>
              </w:r>
              <w:r>
                <w:rPr>
                  <w:rFonts w:hint="eastAsia"/>
                </w:rPr>
                <w:t>ID</w:t>
              </w:r>
            </w:ins>
          </w:p>
        </w:tc>
      </w:tr>
      <w:tr w:rsidR="00A06C7C" w:rsidRPr="0019211A" w:rsidTr="00CD1ADB">
        <w:trPr>
          <w:cantSplit/>
          <w:jc w:val="center"/>
          <w:ins w:id="5127" w:author="wurongjun 00246467" w:date="2015-04-22T16:36:00Z"/>
        </w:trPr>
        <w:tc>
          <w:tcPr>
            <w:tcW w:w="1855" w:type="dxa"/>
            <w:shd w:val="clear" w:color="auto" w:fill="FFFFFF"/>
          </w:tcPr>
          <w:p w:rsidR="00A06C7C" w:rsidRPr="00EE73C5" w:rsidRDefault="00A06C7C" w:rsidP="00CD1ADB">
            <w:pPr>
              <w:pStyle w:val="TableText"/>
              <w:rPr>
                <w:ins w:id="5128" w:author="wurongjun 00246467" w:date="2015-04-22T16:36:00Z"/>
              </w:rPr>
            </w:pPr>
            <w:ins w:id="5129" w:author="wurongjun 00246467" w:date="2015-04-22T16:36:00Z">
              <w:r>
                <w:rPr>
                  <w:rFonts w:hint="eastAsia"/>
                </w:rPr>
                <w:t>VALUE</w:t>
              </w:r>
            </w:ins>
          </w:p>
        </w:tc>
        <w:tc>
          <w:tcPr>
            <w:tcW w:w="1890" w:type="dxa"/>
            <w:shd w:val="clear" w:color="auto" w:fill="FFFFFF"/>
          </w:tcPr>
          <w:p w:rsidR="00A06C7C" w:rsidRPr="00A5116D" w:rsidRDefault="00A06C7C" w:rsidP="00CD1ADB">
            <w:pPr>
              <w:pStyle w:val="TableText"/>
              <w:rPr>
                <w:ins w:id="5130" w:author="wurongjun 00246467" w:date="2015-04-22T16:36:00Z"/>
              </w:rPr>
            </w:pPr>
            <w:ins w:id="5131" w:author="wurongjun 00246467" w:date="2015-04-22T16:36:00Z">
              <w:r>
                <w:rPr>
                  <w:rFonts w:hint="eastAsia"/>
                </w:rPr>
                <w:t>Varchar(1024)</w:t>
              </w:r>
            </w:ins>
          </w:p>
        </w:tc>
        <w:tc>
          <w:tcPr>
            <w:tcW w:w="1470" w:type="dxa"/>
            <w:shd w:val="clear" w:color="auto" w:fill="FFFFFF"/>
          </w:tcPr>
          <w:p w:rsidR="00A06C7C" w:rsidRPr="007E31C0" w:rsidRDefault="00A06C7C" w:rsidP="00CD1ADB">
            <w:pPr>
              <w:pStyle w:val="TableText"/>
              <w:rPr>
                <w:ins w:id="5132" w:author="wurongjun 00246467" w:date="2015-04-22T16:36:00Z"/>
              </w:rPr>
            </w:pPr>
            <w:ins w:id="5133" w:author="wurongjun 00246467" w:date="2015-04-22T16:36:00Z">
              <w:r>
                <w:rPr>
                  <w:rFonts w:hint="eastAsia"/>
                </w:rPr>
                <w:t>NULL</w:t>
              </w:r>
            </w:ins>
          </w:p>
        </w:tc>
        <w:tc>
          <w:tcPr>
            <w:tcW w:w="1575" w:type="dxa"/>
            <w:shd w:val="clear" w:color="auto" w:fill="FFFFFF"/>
          </w:tcPr>
          <w:p w:rsidR="00A06C7C" w:rsidRDefault="00A06C7C" w:rsidP="00CD1ADB">
            <w:pPr>
              <w:pStyle w:val="TableText"/>
              <w:rPr>
                <w:ins w:id="5134" w:author="wurongjun 00246467" w:date="2015-04-22T16:36:00Z"/>
              </w:rPr>
            </w:pPr>
            <w:ins w:id="5135" w:author="wurongjun 00246467" w:date="2015-04-22T16:36:00Z">
              <w:r>
                <w:rPr>
                  <w:rFonts w:hint="eastAsia"/>
                </w:rPr>
                <w:t>属性值</w:t>
              </w:r>
            </w:ins>
          </w:p>
        </w:tc>
        <w:tc>
          <w:tcPr>
            <w:tcW w:w="3198" w:type="dxa"/>
            <w:shd w:val="clear" w:color="auto" w:fill="FFFFFF"/>
          </w:tcPr>
          <w:p w:rsidR="00A06C7C" w:rsidRDefault="00A06C7C" w:rsidP="00CD1ADB">
            <w:pPr>
              <w:pStyle w:val="TableText"/>
              <w:rPr>
                <w:ins w:id="5136" w:author="wurongjun 00246467" w:date="2015-04-22T16:36:00Z"/>
              </w:rPr>
            </w:pPr>
          </w:p>
        </w:tc>
      </w:tr>
    </w:tbl>
    <w:p w:rsidR="00607395" w:rsidRPr="00EF4A91" w:rsidRDefault="00607395" w:rsidP="00291D54"/>
    <w:p w:rsidR="008F49FF" w:rsidRPr="002C41A9" w:rsidRDefault="008F49FF">
      <w:pPr>
        <w:pStyle w:val="31"/>
        <w:rPr>
          <w:ins w:id="5137" w:author="wurongjun 00246467" w:date="2015-04-22T16:12:00Z"/>
        </w:rPr>
        <w:pPrChange w:id="5138" w:author="wurongjun 00246467" w:date="2015-04-22T16:13:00Z">
          <w:pPr>
            <w:pStyle w:val="31"/>
            <w:numPr>
              <w:numId w:val="46"/>
            </w:numPr>
          </w:pPr>
        </w:pPrChange>
      </w:pPr>
      <w:bookmarkStart w:id="5139" w:name="_Toc435003446"/>
      <w:ins w:id="5140" w:author="wurongjun 00246467" w:date="2015-04-22T16:12:00Z">
        <w:r w:rsidRPr="002C41A9">
          <w:rPr>
            <w:rFonts w:hint="eastAsia"/>
          </w:rPr>
          <w:t>连续剧子集信息</w:t>
        </w:r>
      </w:ins>
      <w:ins w:id="5141" w:author="wurongjun 00246467" w:date="2015-04-22T16:26:00Z">
        <w:r w:rsidR="00C35A24">
          <w:t>V</w:t>
        </w:r>
      </w:ins>
      <w:ins w:id="5142" w:author="wurongjun 00246467" w:date="2015-04-22T16:12:00Z">
        <w:r w:rsidRPr="002C41A9">
          <w:t>_CMP_TYPE_</w:t>
        </w:r>
        <w:r w:rsidRPr="002C41A9">
          <w:rPr>
            <w:rFonts w:hint="eastAsia"/>
          </w:rPr>
          <w:t>ITEM</w:t>
        </w:r>
        <w:bookmarkEnd w:id="5139"/>
      </w:ins>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4"/>
        <w:gridCol w:w="1633"/>
        <w:gridCol w:w="1487"/>
        <w:gridCol w:w="1953"/>
        <w:gridCol w:w="2899"/>
      </w:tblGrid>
      <w:tr w:rsidR="008F49FF" w:rsidRPr="0027224E" w:rsidTr="0001602A">
        <w:trPr>
          <w:ins w:id="5143" w:author="wurongjun 00246467" w:date="2015-04-22T16:12:00Z"/>
        </w:trPr>
        <w:tc>
          <w:tcPr>
            <w:tcW w:w="1634" w:type="dxa"/>
            <w:shd w:val="clear" w:color="auto" w:fill="D9D9D9" w:themeFill="background1" w:themeFillShade="D9"/>
          </w:tcPr>
          <w:p w:rsidR="008F49FF" w:rsidRPr="00BD3CE0" w:rsidRDefault="008F49FF" w:rsidP="0001602A">
            <w:pPr>
              <w:rPr>
                <w:ins w:id="5144" w:author="wurongjun 00246467" w:date="2015-04-22T16:12:00Z"/>
                <w:b/>
              </w:rPr>
            </w:pPr>
            <w:ins w:id="5145" w:author="wurongjun 00246467" w:date="2015-04-22T16:12:00Z">
              <w:r w:rsidRPr="00BD3CE0">
                <w:rPr>
                  <w:rFonts w:hint="eastAsia"/>
                  <w:b/>
                </w:rPr>
                <w:t>字段</w:t>
              </w:r>
            </w:ins>
          </w:p>
        </w:tc>
        <w:tc>
          <w:tcPr>
            <w:tcW w:w="1633" w:type="dxa"/>
            <w:shd w:val="clear" w:color="auto" w:fill="D9D9D9" w:themeFill="background1" w:themeFillShade="D9"/>
          </w:tcPr>
          <w:p w:rsidR="008F49FF" w:rsidRPr="00BD3CE0" w:rsidRDefault="008F49FF" w:rsidP="0001602A">
            <w:pPr>
              <w:rPr>
                <w:ins w:id="5146" w:author="wurongjun 00246467" w:date="2015-04-22T16:12:00Z"/>
                <w:b/>
              </w:rPr>
            </w:pPr>
            <w:ins w:id="5147" w:author="wurongjun 00246467" w:date="2015-04-22T16:12:00Z">
              <w:r w:rsidRPr="00BD3CE0">
                <w:rPr>
                  <w:rFonts w:hint="eastAsia"/>
                  <w:b/>
                </w:rPr>
                <w:t>数据类型</w:t>
              </w:r>
            </w:ins>
          </w:p>
        </w:tc>
        <w:tc>
          <w:tcPr>
            <w:tcW w:w="1487" w:type="dxa"/>
            <w:shd w:val="clear" w:color="auto" w:fill="D9D9D9" w:themeFill="background1" w:themeFillShade="D9"/>
          </w:tcPr>
          <w:p w:rsidR="008F49FF" w:rsidRPr="00BD3CE0" w:rsidRDefault="008F49FF" w:rsidP="0001602A">
            <w:pPr>
              <w:rPr>
                <w:ins w:id="5148" w:author="wurongjun 00246467" w:date="2015-04-22T16:12:00Z"/>
                <w:b/>
              </w:rPr>
            </w:pPr>
            <w:ins w:id="5149" w:author="wurongjun 00246467" w:date="2015-04-22T16:12:00Z">
              <w:r w:rsidRPr="00BD3CE0">
                <w:rPr>
                  <w:rFonts w:hint="eastAsia"/>
                  <w:b/>
                </w:rPr>
                <w:t>是否允许为空</w:t>
              </w:r>
            </w:ins>
          </w:p>
        </w:tc>
        <w:tc>
          <w:tcPr>
            <w:tcW w:w="1953" w:type="dxa"/>
            <w:shd w:val="clear" w:color="auto" w:fill="D9D9D9" w:themeFill="background1" w:themeFillShade="D9"/>
          </w:tcPr>
          <w:p w:rsidR="008F49FF" w:rsidRPr="00BD3CE0" w:rsidRDefault="008F49FF" w:rsidP="0001602A">
            <w:pPr>
              <w:rPr>
                <w:ins w:id="5150" w:author="wurongjun 00246467" w:date="2015-04-22T16:12:00Z"/>
                <w:b/>
              </w:rPr>
            </w:pPr>
            <w:ins w:id="5151" w:author="wurongjun 00246467" w:date="2015-04-22T16:12:00Z">
              <w:r w:rsidRPr="00BD3CE0">
                <w:rPr>
                  <w:rFonts w:hint="eastAsia"/>
                  <w:b/>
                </w:rPr>
                <w:t>描述信息</w:t>
              </w:r>
            </w:ins>
          </w:p>
        </w:tc>
        <w:tc>
          <w:tcPr>
            <w:tcW w:w="2899" w:type="dxa"/>
            <w:shd w:val="clear" w:color="auto" w:fill="D9D9D9" w:themeFill="background1" w:themeFillShade="D9"/>
          </w:tcPr>
          <w:p w:rsidR="008F49FF" w:rsidRPr="00BD3CE0" w:rsidRDefault="008F49FF" w:rsidP="0001602A">
            <w:pPr>
              <w:rPr>
                <w:ins w:id="5152" w:author="wurongjun 00246467" w:date="2015-04-22T16:12:00Z"/>
                <w:b/>
              </w:rPr>
            </w:pPr>
            <w:ins w:id="5153" w:author="wurongjun 00246467" w:date="2015-04-22T16:12:00Z">
              <w:r w:rsidRPr="00BD3CE0">
                <w:rPr>
                  <w:rFonts w:hint="eastAsia"/>
                  <w:b/>
                </w:rPr>
                <w:t>备注</w:t>
              </w:r>
            </w:ins>
          </w:p>
        </w:tc>
      </w:tr>
      <w:tr w:rsidR="008F49FF" w:rsidRPr="0027224E" w:rsidTr="0001602A">
        <w:trPr>
          <w:ins w:id="5154" w:author="wurongjun 00246467" w:date="2015-04-22T16:12:00Z"/>
        </w:trPr>
        <w:tc>
          <w:tcPr>
            <w:tcW w:w="1634" w:type="dxa"/>
          </w:tcPr>
          <w:p w:rsidR="008F49FF" w:rsidRPr="00210E74" w:rsidRDefault="008F49FF" w:rsidP="0001602A">
            <w:pPr>
              <w:rPr>
                <w:ins w:id="5155" w:author="wurongjun 00246467" w:date="2015-04-22T16:12:00Z"/>
              </w:rPr>
            </w:pPr>
            <w:ins w:id="5156" w:author="wurongjun 00246467" w:date="2015-04-22T16:12:00Z">
              <w:r w:rsidRPr="00210E74">
                <w:rPr>
                  <w:rFonts w:hint="eastAsia"/>
                </w:rPr>
                <w:t>objectID</w:t>
              </w:r>
            </w:ins>
          </w:p>
        </w:tc>
        <w:tc>
          <w:tcPr>
            <w:tcW w:w="1633" w:type="dxa"/>
          </w:tcPr>
          <w:p w:rsidR="008F49FF" w:rsidRPr="00210E74" w:rsidRDefault="008F49FF" w:rsidP="0001602A">
            <w:pPr>
              <w:rPr>
                <w:ins w:id="5157" w:author="wurongjun 00246467" w:date="2015-04-22T16:12:00Z"/>
              </w:rPr>
            </w:pPr>
            <w:ins w:id="5158" w:author="wurongjun 00246467" w:date="2015-04-22T16:12:00Z">
              <w:r w:rsidRPr="00210E74">
                <w:rPr>
                  <w:rFonts w:hint="eastAsia"/>
                </w:rPr>
                <w:t>number(19)</w:t>
              </w:r>
            </w:ins>
          </w:p>
        </w:tc>
        <w:tc>
          <w:tcPr>
            <w:tcW w:w="1487" w:type="dxa"/>
          </w:tcPr>
          <w:p w:rsidR="008F49FF" w:rsidRPr="00210E74" w:rsidRDefault="008F49FF" w:rsidP="0001602A">
            <w:pPr>
              <w:rPr>
                <w:ins w:id="5159" w:author="wurongjun 00246467" w:date="2015-04-22T16:12:00Z"/>
              </w:rPr>
            </w:pPr>
            <w:ins w:id="5160" w:author="wurongjun 00246467" w:date="2015-04-22T16:12:00Z">
              <w:r w:rsidRPr="00210E74">
                <w:rPr>
                  <w:rFonts w:hint="eastAsia"/>
                </w:rPr>
                <w:t>NOT NULL</w:t>
              </w:r>
            </w:ins>
          </w:p>
        </w:tc>
        <w:tc>
          <w:tcPr>
            <w:tcW w:w="1953" w:type="dxa"/>
          </w:tcPr>
          <w:p w:rsidR="008F49FF" w:rsidRPr="00210E74" w:rsidRDefault="008F49FF" w:rsidP="0001602A">
            <w:pPr>
              <w:rPr>
                <w:ins w:id="5161" w:author="wurongjun 00246467" w:date="2015-04-22T16:12:00Z"/>
              </w:rPr>
            </w:pPr>
            <w:ins w:id="5162" w:author="wurongjun 00246467" w:date="2015-04-22T16:12:00Z">
              <w:r>
                <w:rPr>
                  <w:rFonts w:hint="eastAsia"/>
                </w:rPr>
                <w:t>内容键值</w:t>
              </w:r>
            </w:ins>
          </w:p>
        </w:tc>
        <w:tc>
          <w:tcPr>
            <w:tcW w:w="2899" w:type="dxa"/>
          </w:tcPr>
          <w:p w:rsidR="008F49FF" w:rsidRPr="00210E74" w:rsidRDefault="008F49FF" w:rsidP="0001602A">
            <w:pPr>
              <w:rPr>
                <w:ins w:id="5163" w:author="wurongjun 00246467" w:date="2015-04-22T16:12:00Z"/>
              </w:rPr>
            </w:pPr>
          </w:p>
        </w:tc>
      </w:tr>
      <w:tr w:rsidR="008F49FF" w:rsidRPr="0027224E" w:rsidTr="0001602A">
        <w:trPr>
          <w:ins w:id="5164" w:author="wurongjun 00246467" w:date="2015-04-22T16:12:00Z"/>
        </w:trPr>
        <w:tc>
          <w:tcPr>
            <w:tcW w:w="1634" w:type="dxa"/>
          </w:tcPr>
          <w:p w:rsidR="008F49FF" w:rsidRPr="00210E74" w:rsidRDefault="008F49FF" w:rsidP="0001602A">
            <w:pPr>
              <w:rPr>
                <w:ins w:id="5165" w:author="wurongjun 00246467" w:date="2015-04-22T16:12:00Z"/>
              </w:rPr>
            </w:pPr>
            <w:ins w:id="5166" w:author="wurongjun 00246467" w:date="2015-04-22T16:12:00Z">
              <w:r w:rsidRPr="00210E74">
                <w:rPr>
                  <w:rFonts w:hint="eastAsia"/>
                </w:rPr>
                <w:t>content</w:t>
              </w:r>
              <w:r>
                <w:rPr>
                  <w:rFonts w:hint="eastAsia"/>
                </w:rPr>
                <w:t>ID</w:t>
              </w:r>
            </w:ins>
          </w:p>
        </w:tc>
        <w:tc>
          <w:tcPr>
            <w:tcW w:w="1633" w:type="dxa"/>
          </w:tcPr>
          <w:p w:rsidR="008F49FF" w:rsidRPr="00210E74" w:rsidRDefault="008F49FF" w:rsidP="0001602A">
            <w:pPr>
              <w:rPr>
                <w:ins w:id="5167" w:author="wurongjun 00246467" w:date="2015-04-22T16:12:00Z"/>
              </w:rPr>
            </w:pPr>
            <w:ins w:id="5168" w:author="wurongjun 00246467" w:date="2015-04-22T16:12:00Z">
              <w:r w:rsidRPr="00210E74">
                <w:rPr>
                  <w:rFonts w:hint="eastAsia"/>
                </w:rPr>
                <w:t>number(19)</w:t>
              </w:r>
            </w:ins>
          </w:p>
        </w:tc>
        <w:tc>
          <w:tcPr>
            <w:tcW w:w="1487" w:type="dxa"/>
          </w:tcPr>
          <w:p w:rsidR="008F49FF" w:rsidRPr="00210E74" w:rsidRDefault="008F49FF" w:rsidP="0001602A">
            <w:pPr>
              <w:rPr>
                <w:ins w:id="5169" w:author="wurongjun 00246467" w:date="2015-04-22T16:12:00Z"/>
              </w:rPr>
            </w:pPr>
            <w:ins w:id="5170" w:author="wurongjun 00246467" w:date="2015-04-22T16:12:00Z">
              <w:r w:rsidRPr="00210E74">
                <w:rPr>
                  <w:rFonts w:hint="eastAsia"/>
                </w:rPr>
                <w:t>NULL</w:t>
              </w:r>
            </w:ins>
          </w:p>
        </w:tc>
        <w:tc>
          <w:tcPr>
            <w:tcW w:w="1953" w:type="dxa"/>
          </w:tcPr>
          <w:p w:rsidR="008F49FF" w:rsidRPr="00210E74" w:rsidRDefault="008F49FF" w:rsidP="0001602A">
            <w:pPr>
              <w:rPr>
                <w:ins w:id="5171" w:author="wurongjun 00246467" w:date="2015-04-22T16:12:00Z"/>
              </w:rPr>
            </w:pPr>
            <w:ins w:id="5172" w:author="wurongjun 00246467" w:date="2015-04-22T16:12:00Z">
              <w:r>
                <w:rPr>
                  <w:rFonts w:hint="eastAsia"/>
                </w:rPr>
                <w:t>内容</w:t>
              </w:r>
              <w:r>
                <w:rPr>
                  <w:rFonts w:hint="eastAsia"/>
                </w:rPr>
                <w:t>ID</w:t>
              </w:r>
            </w:ins>
          </w:p>
        </w:tc>
        <w:tc>
          <w:tcPr>
            <w:tcW w:w="2899" w:type="dxa"/>
          </w:tcPr>
          <w:p w:rsidR="008F49FF" w:rsidRPr="00210E74" w:rsidRDefault="008F49FF" w:rsidP="0001602A">
            <w:pPr>
              <w:rPr>
                <w:ins w:id="5173" w:author="wurongjun 00246467" w:date="2015-04-22T16:12:00Z"/>
              </w:rPr>
            </w:pPr>
          </w:p>
        </w:tc>
      </w:tr>
    </w:tbl>
    <w:p w:rsidR="008F49FF" w:rsidRDefault="008F49FF" w:rsidP="008F49FF">
      <w:pPr>
        <w:rPr>
          <w:ins w:id="5174" w:author="wurongjun 00246467" w:date="2015-04-22T16:12:00Z"/>
          <w:rFonts w:ascii="Arial" w:hAnsi="Arial"/>
        </w:rPr>
      </w:pPr>
    </w:p>
    <w:p w:rsidR="008F49FF" w:rsidRPr="002C41A9" w:rsidRDefault="008F49FF" w:rsidP="008F49FF">
      <w:pPr>
        <w:pStyle w:val="31"/>
        <w:rPr>
          <w:ins w:id="5175" w:author="wurongjun 00246467" w:date="2015-04-22T16:12:00Z"/>
        </w:rPr>
      </w:pPr>
      <w:bookmarkStart w:id="5176" w:name="_Toc435003447"/>
      <w:ins w:id="5177" w:author="wurongjun 00246467" w:date="2015-04-22T16:12:00Z">
        <w:r w:rsidRPr="002C41A9">
          <w:rPr>
            <w:rFonts w:hint="eastAsia"/>
          </w:rPr>
          <w:t>连续剧子父集关联关系信息</w:t>
        </w:r>
      </w:ins>
      <w:ins w:id="5178" w:author="wurongjun 00246467" w:date="2015-04-22T16:35:00Z">
        <w:r w:rsidR="00C35A24">
          <w:t>V</w:t>
        </w:r>
      </w:ins>
      <w:ins w:id="5179" w:author="wurongjun 00246467" w:date="2015-04-22T16:12:00Z">
        <w:r w:rsidRPr="002C41A9">
          <w:t>_CMP_REF_CONTENTSERIES_ITEM</w:t>
        </w:r>
        <w:bookmarkEnd w:id="5176"/>
      </w:ins>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4"/>
        <w:gridCol w:w="1633"/>
        <w:gridCol w:w="1487"/>
        <w:gridCol w:w="1953"/>
        <w:gridCol w:w="2899"/>
      </w:tblGrid>
      <w:tr w:rsidR="008F49FF" w:rsidRPr="0027224E" w:rsidTr="0001602A">
        <w:trPr>
          <w:ins w:id="5180" w:author="wurongjun 00246467" w:date="2015-04-22T16:12:00Z"/>
        </w:trPr>
        <w:tc>
          <w:tcPr>
            <w:tcW w:w="1634" w:type="dxa"/>
            <w:shd w:val="clear" w:color="auto" w:fill="D9D9D9" w:themeFill="background1" w:themeFillShade="D9"/>
          </w:tcPr>
          <w:p w:rsidR="008F49FF" w:rsidRPr="00BD3CE0" w:rsidRDefault="008F49FF" w:rsidP="0001602A">
            <w:pPr>
              <w:rPr>
                <w:ins w:id="5181" w:author="wurongjun 00246467" w:date="2015-04-22T16:12:00Z"/>
                <w:b/>
              </w:rPr>
            </w:pPr>
            <w:ins w:id="5182" w:author="wurongjun 00246467" w:date="2015-04-22T16:12:00Z">
              <w:r w:rsidRPr="00BD3CE0">
                <w:rPr>
                  <w:rFonts w:hint="eastAsia"/>
                  <w:b/>
                </w:rPr>
                <w:t>字段</w:t>
              </w:r>
            </w:ins>
          </w:p>
        </w:tc>
        <w:tc>
          <w:tcPr>
            <w:tcW w:w="1633" w:type="dxa"/>
            <w:shd w:val="clear" w:color="auto" w:fill="D9D9D9" w:themeFill="background1" w:themeFillShade="D9"/>
          </w:tcPr>
          <w:p w:rsidR="008F49FF" w:rsidRPr="00BD3CE0" w:rsidRDefault="008F49FF" w:rsidP="0001602A">
            <w:pPr>
              <w:rPr>
                <w:ins w:id="5183" w:author="wurongjun 00246467" w:date="2015-04-22T16:12:00Z"/>
                <w:b/>
              </w:rPr>
            </w:pPr>
            <w:ins w:id="5184" w:author="wurongjun 00246467" w:date="2015-04-22T16:12:00Z">
              <w:r w:rsidRPr="00BD3CE0">
                <w:rPr>
                  <w:rFonts w:hint="eastAsia"/>
                  <w:b/>
                </w:rPr>
                <w:t>数据类型</w:t>
              </w:r>
            </w:ins>
          </w:p>
        </w:tc>
        <w:tc>
          <w:tcPr>
            <w:tcW w:w="1487" w:type="dxa"/>
            <w:shd w:val="clear" w:color="auto" w:fill="D9D9D9" w:themeFill="background1" w:themeFillShade="D9"/>
          </w:tcPr>
          <w:p w:rsidR="008F49FF" w:rsidRPr="00BD3CE0" w:rsidRDefault="008F49FF" w:rsidP="0001602A">
            <w:pPr>
              <w:rPr>
                <w:ins w:id="5185" w:author="wurongjun 00246467" w:date="2015-04-22T16:12:00Z"/>
                <w:b/>
              </w:rPr>
            </w:pPr>
            <w:ins w:id="5186" w:author="wurongjun 00246467" w:date="2015-04-22T16:12:00Z">
              <w:r w:rsidRPr="00BD3CE0">
                <w:rPr>
                  <w:rFonts w:hint="eastAsia"/>
                  <w:b/>
                </w:rPr>
                <w:t>是否允许为空</w:t>
              </w:r>
            </w:ins>
          </w:p>
        </w:tc>
        <w:tc>
          <w:tcPr>
            <w:tcW w:w="1953" w:type="dxa"/>
            <w:shd w:val="clear" w:color="auto" w:fill="D9D9D9" w:themeFill="background1" w:themeFillShade="D9"/>
          </w:tcPr>
          <w:p w:rsidR="008F49FF" w:rsidRPr="00BD3CE0" w:rsidRDefault="008F49FF" w:rsidP="0001602A">
            <w:pPr>
              <w:rPr>
                <w:ins w:id="5187" w:author="wurongjun 00246467" w:date="2015-04-22T16:12:00Z"/>
                <w:b/>
              </w:rPr>
            </w:pPr>
            <w:ins w:id="5188" w:author="wurongjun 00246467" w:date="2015-04-22T16:12:00Z">
              <w:r w:rsidRPr="00BD3CE0">
                <w:rPr>
                  <w:rFonts w:hint="eastAsia"/>
                  <w:b/>
                </w:rPr>
                <w:t>描述信息</w:t>
              </w:r>
            </w:ins>
          </w:p>
        </w:tc>
        <w:tc>
          <w:tcPr>
            <w:tcW w:w="2899" w:type="dxa"/>
            <w:shd w:val="clear" w:color="auto" w:fill="D9D9D9" w:themeFill="background1" w:themeFillShade="D9"/>
          </w:tcPr>
          <w:p w:rsidR="008F49FF" w:rsidRPr="00BD3CE0" w:rsidRDefault="008F49FF" w:rsidP="0001602A">
            <w:pPr>
              <w:rPr>
                <w:ins w:id="5189" w:author="wurongjun 00246467" w:date="2015-04-22T16:12:00Z"/>
                <w:b/>
              </w:rPr>
            </w:pPr>
            <w:ins w:id="5190" w:author="wurongjun 00246467" w:date="2015-04-22T16:12:00Z">
              <w:r w:rsidRPr="00BD3CE0">
                <w:rPr>
                  <w:rFonts w:hint="eastAsia"/>
                  <w:b/>
                </w:rPr>
                <w:t>备注</w:t>
              </w:r>
            </w:ins>
          </w:p>
        </w:tc>
      </w:tr>
      <w:tr w:rsidR="008F49FF" w:rsidRPr="0027224E" w:rsidTr="0001602A">
        <w:trPr>
          <w:ins w:id="5191" w:author="wurongjun 00246467" w:date="2015-04-22T16:12:00Z"/>
        </w:trPr>
        <w:tc>
          <w:tcPr>
            <w:tcW w:w="1634" w:type="dxa"/>
          </w:tcPr>
          <w:p w:rsidR="008F49FF" w:rsidRPr="00210E74" w:rsidRDefault="008F49FF" w:rsidP="0001602A">
            <w:pPr>
              <w:rPr>
                <w:ins w:id="5192" w:author="wurongjun 00246467" w:date="2015-04-22T16:12:00Z"/>
              </w:rPr>
            </w:pPr>
            <w:ins w:id="5193" w:author="wurongjun 00246467" w:date="2015-04-22T16:12:00Z">
              <w:r>
                <w:t>S</w:t>
              </w:r>
              <w:r>
                <w:rPr>
                  <w:rFonts w:hint="eastAsia"/>
                </w:rPr>
                <w:t>ource ID</w:t>
              </w:r>
            </w:ins>
          </w:p>
        </w:tc>
        <w:tc>
          <w:tcPr>
            <w:tcW w:w="1633" w:type="dxa"/>
          </w:tcPr>
          <w:p w:rsidR="008F49FF" w:rsidRPr="00210E74" w:rsidRDefault="008F49FF" w:rsidP="0001602A">
            <w:pPr>
              <w:rPr>
                <w:ins w:id="5194" w:author="wurongjun 00246467" w:date="2015-04-22T16:12:00Z"/>
              </w:rPr>
            </w:pPr>
            <w:ins w:id="5195" w:author="wurongjun 00246467" w:date="2015-04-22T16:12:00Z">
              <w:r w:rsidRPr="00210E74">
                <w:rPr>
                  <w:rFonts w:hint="eastAsia"/>
                </w:rPr>
                <w:t>number(19)</w:t>
              </w:r>
            </w:ins>
          </w:p>
        </w:tc>
        <w:tc>
          <w:tcPr>
            <w:tcW w:w="1487" w:type="dxa"/>
          </w:tcPr>
          <w:p w:rsidR="008F49FF" w:rsidRPr="00210E74" w:rsidRDefault="008F49FF" w:rsidP="0001602A">
            <w:pPr>
              <w:rPr>
                <w:ins w:id="5196" w:author="wurongjun 00246467" w:date="2015-04-22T16:12:00Z"/>
              </w:rPr>
            </w:pPr>
            <w:ins w:id="5197" w:author="wurongjun 00246467" w:date="2015-04-22T16:12:00Z">
              <w:r w:rsidRPr="00210E74">
                <w:rPr>
                  <w:rFonts w:hint="eastAsia"/>
                </w:rPr>
                <w:t>NOT NULL</w:t>
              </w:r>
            </w:ins>
          </w:p>
        </w:tc>
        <w:tc>
          <w:tcPr>
            <w:tcW w:w="1953" w:type="dxa"/>
          </w:tcPr>
          <w:p w:rsidR="008F49FF" w:rsidRPr="00210E74" w:rsidRDefault="008F49FF" w:rsidP="0001602A">
            <w:pPr>
              <w:rPr>
                <w:ins w:id="5198" w:author="wurongjun 00246467" w:date="2015-04-22T16:12:00Z"/>
              </w:rPr>
            </w:pPr>
            <w:ins w:id="5199" w:author="wurongjun 00246467" w:date="2015-04-22T16:12:00Z">
              <w:r>
                <w:rPr>
                  <w:rFonts w:hint="eastAsia"/>
                </w:rPr>
                <w:t>内容集的</w:t>
              </w:r>
              <w:r w:rsidRPr="00207479">
                <w:rPr>
                  <w:rFonts w:hint="eastAsia"/>
                </w:rPr>
                <w:t>ID</w:t>
              </w:r>
            </w:ins>
          </w:p>
        </w:tc>
        <w:tc>
          <w:tcPr>
            <w:tcW w:w="2899" w:type="dxa"/>
          </w:tcPr>
          <w:p w:rsidR="008F49FF" w:rsidRPr="00210E74" w:rsidRDefault="008F49FF" w:rsidP="0001602A">
            <w:pPr>
              <w:rPr>
                <w:ins w:id="5200" w:author="wurongjun 00246467" w:date="2015-04-22T16:12:00Z"/>
              </w:rPr>
            </w:pPr>
          </w:p>
        </w:tc>
      </w:tr>
      <w:tr w:rsidR="008F49FF" w:rsidRPr="0027224E" w:rsidTr="0001602A">
        <w:trPr>
          <w:ins w:id="5201" w:author="wurongjun 00246467" w:date="2015-04-22T16:12:00Z"/>
        </w:trPr>
        <w:tc>
          <w:tcPr>
            <w:tcW w:w="1634" w:type="dxa"/>
          </w:tcPr>
          <w:p w:rsidR="008F49FF" w:rsidRPr="00210E74" w:rsidRDefault="008F49FF" w:rsidP="0001602A">
            <w:pPr>
              <w:rPr>
                <w:ins w:id="5202" w:author="wurongjun 00246467" w:date="2015-04-22T16:12:00Z"/>
              </w:rPr>
            </w:pPr>
            <w:ins w:id="5203" w:author="wurongjun 00246467" w:date="2015-04-22T16:12:00Z">
              <w:r>
                <w:rPr>
                  <w:rFonts w:hint="eastAsia"/>
                </w:rPr>
                <w:lastRenderedPageBreak/>
                <w:t>target ID</w:t>
              </w:r>
            </w:ins>
          </w:p>
        </w:tc>
        <w:tc>
          <w:tcPr>
            <w:tcW w:w="1633" w:type="dxa"/>
          </w:tcPr>
          <w:p w:rsidR="008F49FF" w:rsidRPr="00210E74" w:rsidRDefault="008F49FF" w:rsidP="0001602A">
            <w:pPr>
              <w:rPr>
                <w:ins w:id="5204" w:author="wurongjun 00246467" w:date="2015-04-22T16:12:00Z"/>
              </w:rPr>
            </w:pPr>
            <w:ins w:id="5205" w:author="wurongjun 00246467" w:date="2015-04-22T16:12:00Z">
              <w:r w:rsidRPr="00210E74">
                <w:rPr>
                  <w:rFonts w:hint="eastAsia"/>
                </w:rPr>
                <w:t>number(19)</w:t>
              </w:r>
            </w:ins>
          </w:p>
        </w:tc>
        <w:tc>
          <w:tcPr>
            <w:tcW w:w="1487" w:type="dxa"/>
          </w:tcPr>
          <w:p w:rsidR="008F49FF" w:rsidRPr="00210E74" w:rsidRDefault="008F49FF" w:rsidP="0001602A">
            <w:pPr>
              <w:rPr>
                <w:ins w:id="5206" w:author="wurongjun 00246467" w:date="2015-04-22T16:12:00Z"/>
              </w:rPr>
            </w:pPr>
            <w:ins w:id="5207" w:author="wurongjun 00246467" w:date="2015-04-22T16:12:00Z">
              <w:r w:rsidRPr="00210E74">
                <w:rPr>
                  <w:rFonts w:hint="eastAsia"/>
                </w:rPr>
                <w:t>NULL</w:t>
              </w:r>
            </w:ins>
          </w:p>
        </w:tc>
        <w:tc>
          <w:tcPr>
            <w:tcW w:w="1953" w:type="dxa"/>
          </w:tcPr>
          <w:p w:rsidR="008F49FF" w:rsidRPr="00210E74" w:rsidRDefault="008F49FF" w:rsidP="0001602A">
            <w:pPr>
              <w:rPr>
                <w:ins w:id="5208" w:author="wurongjun 00246467" w:date="2015-04-22T16:12:00Z"/>
              </w:rPr>
            </w:pPr>
            <w:ins w:id="5209" w:author="wurongjun 00246467" w:date="2015-04-22T16:12:00Z">
              <w:r>
                <w:rPr>
                  <w:rFonts w:hint="eastAsia"/>
                </w:rPr>
                <w:t>内容集包含的子元素的关联项的</w:t>
              </w:r>
              <w:r>
                <w:rPr>
                  <w:rFonts w:hint="eastAsia"/>
                </w:rPr>
                <w:t>ID</w:t>
              </w:r>
            </w:ins>
          </w:p>
        </w:tc>
        <w:tc>
          <w:tcPr>
            <w:tcW w:w="2899" w:type="dxa"/>
          </w:tcPr>
          <w:p w:rsidR="008F49FF" w:rsidRPr="00210E74" w:rsidRDefault="008F49FF" w:rsidP="0001602A">
            <w:pPr>
              <w:rPr>
                <w:ins w:id="5210" w:author="wurongjun 00246467" w:date="2015-04-22T16:12:00Z"/>
              </w:rPr>
            </w:pPr>
            <w:ins w:id="5211" w:author="wurongjun 00246467" w:date="2015-04-22T16:12:00Z">
              <w:r>
                <w:rPr>
                  <w:rFonts w:hint="eastAsia"/>
                </w:rPr>
                <w:t>通过关联项查找内容集包含的子元素。</w:t>
              </w:r>
            </w:ins>
          </w:p>
        </w:tc>
      </w:tr>
    </w:tbl>
    <w:p w:rsidR="008F49FF" w:rsidRPr="001169D0" w:rsidRDefault="008F49FF" w:rsidP="008F49FF">
      <w:pPr>
        <w:rPr>
          <w:ins w:id="5212" w:author="wurongjun 00246467" w:date="2015-04-22T16:12:00Z"/>
          <w:rFonts w:ascii="Arial" w:hAnsi="Arial"/>
        </w:rPr>
      </w:pPr>
    </w:p>
    <w:p w:rsidR="008F49FF" w:rsidRPr="002C41A9" w:rsidRDefault="008F49FF" w:rsidP="008F49FF">
      <w:pPr>
        <w:pStyle w:val="31"/>
        <w:rPr>
          <w:ins w:id="5213" w:author="wurongjun 00246467" w:date="2015-04-22T16:12:00Z"/>
        </w:rPr>
      </w:pPr>
      <w:bookmarkStart w:id="5214" w:name="_Toc435003448"/>
      <w:ins w:id="5215" w:author="wurongjun 00246467" w:date="2015-04-22T16:12:00Z">
        <w:r w:rsidRPr="002C41A9">
          <w:rPr>
            <w:rFonts w:hint="eastAsia"/>
          </w:rPr>
          <w:t>内容与呈现对应关系</w:t>
        </w:r>
      </w:ins>
      <w:ins w:id="5216" w:author="wurongjun 00246467" w:date="2015-04-22T16:23:00Z">
        <w:r w:rsidR="00C35A24">
          <w:t>V</w:t>
        </w:r>
      </w:ins>
      <w:ins w:id="5217" w:author="wurongjun 00246467" w:date="2015-04-22T16:12:00Z">
        <w:r w:rsidR="00C35A24" w:rsidRPr="006B1B74">
          <w:t>_CMP_REF_MEDIA_PROVISION</w:t>
        </w:r>
        <w:bookmarkEnd w:id="5214"/>
      </w:ins>
    </w:p>
    <w:tbl>
      <w:tblPr>
        <w:tblW w:w="97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836"/>
        <w:gridCol w:w="1818"/>
        <w:gridCol w:w="1813"/>
        <w:gridCol w:w="2148"/>
        <w:gridCol w:w="2148"/>
      </w:tblGrid>
      <w:tr w:rsidR="008F49FF" w:rsidRPr="0019211A" w:rsidTr="0001602A">
        <w:trPr>
          <w:cantSplit/>
          <w:jc w:val="center"/>
          <w:ins w:id="5218" w:author="wurongjun 00246467" w:date="2015-04-22T16:12:00Z"/>
        </w:trPr>
        <w:tc>
          <w:tcPr>
            <w:tcW w:w="1836"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F49FF" w:rsidRPr="007E31C0" w:rsidRDefault="008F49FF" w:rsidP="0001602A">
            <w:pPr>
              <w:pStyle w:val="TableHeading"/>
              <w:rPr>
                <w:ins w:id="5219" w:author="wurongjun 00246467" w:date="2015-04-22T16:12:00Z"/>
              </w:rPr>
            </w:pPr>
            <w:ins w:id="5220" w:author="wurongjun 00246467" w:date="2015-04-22T16:12:00Z">
              <w:r w:rsidRPr="007E31C0">
                <w:t>字段</w:t>
              </w:r>
            </w:ins>
          </w:p>
        </w:tc>
        <w:tc>
          <w:tcPr>
            <w:tcW w:w="1818"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F49FF" w:rsidRPr="007E31C0" w:rsidRDefault="008F49FF" w:rsidP="0001602A">
            <w:pPr>
              <w:pStyle w:val="TableHeading"/>
              <w:rPr>
                <w:ins w:id="5221" w:author="wurongjun 00246467" w:date="2015-04-22T16:12:00Z"/>
              </w:rPr>
            </w:pPr>
            <w:ins w:id="5222" w:author="wurongjun 00246467" w:date="2015-04-22T16:12:00Z">
              <w:r w:rsidRPr="007E31C0">
                <w:t>数据类型</w:t>
              </w:r>
            </w:ins>
          </w:p>
        </w:tc>
        <w:tc>
          <w:tcPr>
            <w:tcW w:w="181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F49FF" w:rsidRPr="007E31C0" w:rsidRDefault="008F49FF" w:rsidP="0001602A">
            <w:pPr>
              <w:pStyle w:val="TableHeading"/>
              <w:rPr>
                <w:ins w:id="5223" w:author="wurongjun 00246467" w:date="2015-04-22T16:12:00Z"/>
              </w:rPr>
            </w:pPr>
            <w:ins w:id="5224" w:author="wurongjun 00246467" w:date="2015-04-22T16:12:00Z">
              <w:r w:rsidRPr="007E31C0">
                <w:t>是否允许为空</w:t>
              </w:r>
            </w:ins>
          </w:p>
        </w:tc>
        <w:tc>
          <w:tcPr>
            <w:tcW w:w="2148"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F49FF" w:rsidRPr="007E31C0" w:rsidRDefault="008F49FF" w:rsidP="0001602A">
            <w:pPr>
              <w:pStyle w:val="TableHeading"/>
              <w:rPr>
                <w:ins w:id="5225" w:author="wurongjun 00246467" w:date="2015-04-22T16:12:00Z"/>
              </w:rPr>
            </w:pPr>
            <w:ins w:id="5226" w:author="wurongjun 00246467" w:date="2015-04-22T16:12:00Z">
              <w:r w:rsidRPr="007E31C0">
                <w:t>描述信息</w:t>
              </w:r>
            </w:ins>
          </w:p>
        </w:tc>
        <w:tc>
          <w:tcPr>
            <w:tcW w:w="2148"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F49FF" w:rsidRPr="007E31C0" w:rsidRDefault="008F49FF" w:rsidP="0001602A">
            <w:pPr>
              <w:pStyle w:val="TableHeading"/>
              <w:rPr>
                <w:ins w:id="5227" w:author="wurongjun 00246467" w:date="2015-04-22T16:12:00Z"/>
              </w:rPr>
            </w:pPr>
            <w:ins w:id="5228" w:author="wurongjun 00246467" w:date="2015-04-22T16:12:00Z">
              <w:r w:rsidRPr="007E31C0">
                <w:rPr>
                  <w:rFonts w:hint="eastAsia"/>
                </w:rPr>
                <w:t>备注</w:t>
              </w:r>
            </w:ins>
          </w:p>
        </w:tc>
      </w:tr>
      <w:tr w:rsidR="008F49FF" w:rsidRPr="0019211A" w:rsidTr="0001602A">
        <w:trPr>
          <w:cantSplit/>
          <w:jc w:val="center"/>
          <w:ins w:id="5229" w:author="wurongjun 00246467" w:date="2015-04-22T16:12:00Z"/>
        </w:trPr>
        <w:tc>
          <w:tcPr>
            <w:tcW w:w="1836" w:type="dxa"/>
            <w:tcBorders>
              <w:top w:val="single" w:sz="6" w:space="0" w:color="auto"/>
            </w:tcBorders>
            <w:shd w:val="clear" w:color="auto" w:fill="auto"/>
          </w:tcPr>
          <w:p w:rsidR="008F49FF" w:rsidRPr="007E31C0" w:rsidRDefault="008F49FF" w:rsidP="0001602A">
            <w:pPr>
              <w:pStyle w:val="TableText"/>
              <w:rPr>
                <w:ins w:id="5230" w:author="wurongjun 00246467" w:date="2015-04-22T16:12:00Z"/>
                <w:rFonts w:ascii="宋体" w:cs="宋体"/>
                <w:sz w:val="18"/>
                <w:szCs w:val="18"/>
              </w:rPr>
            </w:pPr>
            <w:ins w:id="5231" w:author="wurongjun 00246467" w:date="2015-04-22T16:12:00Z">
              <w:r w:rsidRPr="007E31C0">
                <w:rPr>
                  <w:rFonts w:ascii="宋体" w:cs="宋体"/>
                  <w:sz w:val="18"/>
                  <w:szCs w:val="18"/>
                </w:rPr>
                <w:t>source_id</w:t>
              </w:r>
            </w:ins>
          </w:p>
        </w:tc>
        <w:tc>
          <w:tcPr>
            <w:tcW w:w="1818" w:type="dxa"/>
            <w:tcBorders>
              <w:top w:val="single" w:sz="6" w:space="0" w:color="auto"/>
            </w:tcBorders>
            <w:shd w:val="clear" w:color="auto" w:fill="auto"/>
          </w:tcPr>
          <w:p w:rsidR="008F49FF" w:rsidRPr="007E31C0" w:rsidRDefault="008F49FF" w:rsidP="0001602A">
            <w:pPr>
              <w:pStyle w:val="TableText"/>
              <w:rPr>
                <w:ins w:id="5232" w:author="wurongjun 00246467" w:date="2015-04-22T16:12:00Z"/>
              </w:rPr>
            </w:pPr>
            <w:ins w:id="5233" w:author="wurongjun 00246467" w:date="2015-04-22T16:12:00Z">
              <w:r w:rsidRPr="007E31C0">
                <w:t>number(19)</w:t>
              </w:r>
            </w:ins>
          </w:p>
        </w:tc>
        <w:tc>
          <w:tcPr>
            <w:tcW w:w="1813" w:type="dxa"/>
            <w:tcBorders>
              <w:top w:val="single" w:sz="6" w:space="0" w:color="auto"/>
            </w:tcBorders>
            <w:shd w:val="clear" w:color="auto" w:fill="auto"/>
          </w:tcPr>
          <w:p w:rsidR="008F49FF" w:rsidRPr="007E31C0" w:rsidRDefault="008F49FF" w:rsidP="0001602A">
            <w:pPr>
              <w:pStyle w:val="TableText"/>
              <w:rPr>
                <w:ins w:id="5234" w:author="wurongjun 00246467" w:date="2015-04-22T16:12:00Z"/>
              </w:rPr>
            </w:pPr>
            <w:ins w:id="5235" w:author="wurongjun 00246467" w:date="2015-04-22T16:12:00Z">
              <w:r w:rsidRPr="007E31C0">
                <w:t>NOT NULL</w:t>
              </w:r>
            </w:ins>
          </w:p>
        </w:tc>
        <w:tc>
          <w:tcPr>
            <w:tcW w:w="2148" w:type="dxa"/>
            <w:tcBorders>
              <w:top w:val="single" w:sz="6" w:space="0" w:color="auto"/>
            </w:tcBorders>
            <w:shd w:val="clear" w:color="auto" w:fill="auto"/>
          </w:tcPr>
          <w:p w:rsidR="008F49FF" w:rsidRPr="007E31C0" w:rsidRDefault="008F49FF" w:rsidP="0001602A">
            <w:pPr>
              <w:pStyle w:val="TableText"/>
              <w:rPr>
                <w:ins w:id="5236" w:author="wurongjun 00246467" w:date="2015-04-22T16:12:00Z"/>
              </w:rPr>
            </w:pPr>
            <w:ins w:id="5237" w:author="wurongjun 00246467" w:date="2015-04-22T16:12:00Z">
              <w:r w:rsidRPr="001B5CE0">
                <w:rPr>
                  <w:rFonts w:hint="eastAsia"/>
                </w:rPr>
                <w:t>内容的</w:t>
              </w:r>
              <w:r w:rsidRPr="001B5CE0">
                <w:rPr>
                  <w:rFonts w:hint="eastAsia"/>
                </w:rPr>
                <w:t>ID</w:t>
              </w:r>
            </w:ins>
          </w:p>
        </w:tc>
        <w:tc>
          <w:tcPr>
            <w:tcW w:w="2148" w:type="dxa"/>
            <w:tcBorders>
              <w:top w:val="single" w:sz="6" w:space="0" w:color="auto"/>
            </w:tcBorders>
            <w:shd w:val="clear" w:color="auto" w:fill="auto"/>
          </w:tcPr>
          <w:p w:rsidR="008F49FF" w:rsidRPr="007E31C0" w:rsidRDefault="008F49FF" w:rsidP="0001602A">
            <w:pPr>
              <w:pStyle w:val="TableText"/>
              <w:rPr>
                <w:ins w:id="5238" w:author="wurongjun 00246467" w:date="2015-04-22T16:12:00Z"/>
              </w:rPr>
            </w:pPr>
          </w:p>
        </w:tc>
      </w:tr>
      <w:tr w:rsidR="008F49FF" w:rsidRPr="0019211A" w:rsidTr="0001602A">
        <w:trPr>
          <w:cantSplit/>
          <w:jc w:val="center"/>
          <w:ins w:id="5239" w:author="wurongjun 00246467" w:date="2015-04-22T16:12:00Z"/>
        </w:trPr>
        <w:tc>
          <w:tcPr>
            <w:tcW w:w="1836" w:type="dxa"/>
            <w:shd w:val="clear" w:color="auto" w:fill="auto"/>
          </w:tcPr>
          <w:p w:rsidR="008F49FF" w:rsidRPr="007E31C0" w:rsidRDefault="008F49FF" w:rsidP="0001602A">
            <w:pPr>
              <w:pStyle w:val="TableText"/>
              <w:rPr>
                <w:ins w:id="5240" w:author="wurongjun 00246467" w:date="2015-04-22T16:12:00Z"/>
              </w:rPr>
            </w:pPr>
            <w:ins w:id="5241" w:author="wurongjun 00246467" w:date="2015-04-22T16:12:00Z">
              <w:r w:rsidRPr="007E31C0">
                <w:t>target_id</w:t>
              </w:r>
            </w:ins>
          </w:p>
        </w:tc>
        <w:tc>
          <w:tcPr>
            <w:tcW w:w="1818" w:type="dxa"/>
            <w:shd w:val="clear" w:color="auto" w:fill="auto"/>
          </w:tcPr>
          <w:p w:rsidR="008F49FF" w:rsidRPr="007E31C0" w:rsidRDefault="008F49FF" w:rsidP="0001602A">
            <w:pPr>
              <w:pStyle w:val="TableText"/>
              <w:rPr>
                <w:ins w:id="5242" w:author="wurongjun 00246467" w:date="2015-04-22T16:12:00Z"/>
              </w:rPr>
            </w:pPr>
            <w:ins w:id="5243" w:author="wurongjun 00246467" w:date="2015-04-22T16:12:00Z">
              <w:r w:rsidRPr="007E31C0">
                <w:t>number(19)</w:t>
              </w:r>
            </w:ins>
          </w:p>
        </w:tc>
        <w:tc>
          <w:tcPr>
            <w:tcW w:w="1813" w:type="dxa"/>
            <w:shd w:val="clear" w:color="auto" w:fill="auto"/>
          </w:tcPr>
          <w:p w:rsidR="008F49FF" w:rsidRPr="007E31C0" w:rsidRDefault="008F49FF" w:rsidP="0001602A">
            <w:pPr>
              <w:pStyle w:val="TableText"/>
              <w:rPr>
                <w:ins w:id="5244" w:author="wurongjun 00246467" w:date="2015-04-22T16:12:00Z"/>
              </w:rPr>
            </w:pPr>
            <w:ins w:id="5245" w:author="wurongjun 00246467" w:date="2015-04-22T16:12:00Z">
              <w:r w:rsidRPr="007E31C0">
                <w:t>NULL</w:t>
              </w:r>
            </w:ins>
          </w:p>
        </w:tc>
        <w:tc>
          <w:tcPr>
            <w:tcW w:w="2148" w:type="dxa"/>
            <w:shd w:val="clear" w:color="auto" w:fill="auto"/>
          </w:tcPr>
          <w:p w:rsidR="008F49FF" w:rsidRPr="007E31C0" w:rsidRDefault="008F49FF" w:rsidP="0001602A">
            <w:pPr>
              <w:pStyle w:val="TableText"/>
              <w:rPr>
                <w:ins w:id="5246" w:author="wurongjun 00246467" w:date="2015-04-22T16:12:00Z"/>
              </w:rPr>
            </w:pPr>
            <w:ins w:id="5247" w:author="wurongjun 00246467" w:date="2015-04-22T16:12:00Z">
              <w:r w:rsidRPr="001B5CE0">
                <w:rPr>
                  <w:rFonts w:hint="eastAsia"/>
                </w:rPr>
                <w:t>呈现的</w:t>
              </w:r>
              <w:r w:rsidRPr="001B5CE0">
                <w:rPr>
                  <w:rFonts w:hint="eastAsia"/>
                </w:rPr>
                <w:t>ID</w:t>
              </w:r>
            </w:ins>
          </w:p>
        </w:tc>
        <w:tc>
          <w:tcPr>
            <w:tcW w:w="2148" w:type="dxa"/>
            <w:shd w:val="clear" w:color="auto" w:fill="auto"/>
          </w:tcPr>
          <w:p w:rsidR="008F49FF" w:rsidRPr="007E31C0" w:rsidRDefault="008F49FF" w:rsidP="0001602A">
            <w:pPr>
              <w:pStyle w:val="TableText"/>
              <w:rPr>
                <w:ins w:id="5248" w:author="wurongjun 00246467" w:date="2015-04-22T16:12:00Z"/>
              </w:rPr>
            </w:pPr>
          </w:p>
        </w:tc>
      </w:tr>
    </w:tbl>
    <w:p w:rsidR="008F49FF" w:rsidRPr="00753268" w:rsidRDefault="008F49FF" w:rsidP="008F49FF">
      <w:pPr>
        <w:rPr>
          <w:ins w:id="5249" w:author="wurongjun 00246467" w:date="2015-04-22T16:12:00Z"/>
          <w:rFonts w:ascii="Arial" w:hAnsi="Arial"/>
        </w:rPr>
      </w:pPr>
    </w:p>
    <w:p w:rsidR="008F49FF" w:rsidRPr="00753268" w:rsidRDefault="008F49FF" w:rsidP="008F49FF">
      <w:pPr>
        <w:pStyle w:val="31"/>
        <w:rPr>
          <w:ins w:id="5250" w:author="wurongjun 00246467" w:date="2015-04-22T16:12:00Z"/>
          <w:rFonts w:cs="Arial"/>
          <w:caps/>
          <w:lang w:val="de-DE"/>
        </w:rPr>
      </w:pPr>
      <w:bookmarkStart w:id="5251" w:name="_Toc435003449"/>
      <w:ins w:id="5252" w:author="wurongjun 00246467" w:date="2015-04-22T16:12:00Z">
        <w:r w:rsidRPr="00D97FE5">
          <w:rPr>
            <w:rFonts w:hint="eastAsia"/>
          </w:rPr>
          <w:t>呈现和文件信</w:t>
        </w:r>
        <w:r>
          <w:rPr>
            <w:rFonts w:hint="eastAsia"/>
          </w:rPr>
          <w:t>息</w:t>
        </w:r>
        <w:r w:rsidRPr="00D97FE5">
          <w:rPr>
            <w:rFonts w:hint="eastAsia"/>
          </w:rPr>
          <w:t>关系</w:t>
        </w:r>
      </w:ins>
      <w:ins w:id="5253" w:author="wurongjun 00246467" w:date="2015-04-22T16:22:00Z">
        <w:r w:rsidR="00C35A24">
          <w:t>V</w:t>
        </w:r>
      </w:ins>
      <w:ins w:id="5254" w:author="wurongjun 00246467" w:date="2015-04-22T16:12:00Z">
        <w:r w:rsidRPr="002C41A9">
          <w:t>_CMP_REF_PROVISION_FILEINFO</w:t>
        </w:r>
        <w:bookmarkEnd w:id="5251"/>
      </w:ins>
    </w:p>
    <w:tbl>
      <w:tblPr>
        <w:tblW w:w="97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749"/>
        <w:gridCol w:w="1753"/>
        <w:gridCol w:w="1702"/>
        <w:gridCol w:w="1963"/>
        <w:gridCol w:w="2596"/>
      </w:tblGrid>
      <w:tr w:rsidR="008F49FF" w:rsidRPr="0019211A" w:rsidTr="0001602A">
        <w:trPr>
          <w:cantSplit/>
          <w:jc w:val="center"/>
          <w:ins w:id="5255" w:author="wurongjun 00246467" w:date="2015-04-22T16:12:00Z"/>
        </w:trPr>
        <w:tc>
          <w:tcPr>
            <w:tcW w:w="174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F49FF" w:rsidRPr="007E31C0" w:rsidRDefault="008F49FF" w:rsidP="0001602A">
            <w:pPr>
              <w:pStyle w:val="TableHeading"/>
              <w:rPr>
                <w:ins w:id="5256" w:author="wurongjun 00246467" w:date="2015-04-22T16:12:00Z"/>
              </w:rPr>
            </w:pPr>
            <w:ins w:id="5257" w:author="wurongjun 00246467" w:date="2015-04-22T16:12:00Z">
              <w:r w:rsidRPr="007E31C0">
                <w:t>字段</w:t>
              </w:r>
            </w:ins>
          </w:p>
        </w:tc>
        <w:tc>
          <w:tcPr>
            <w:tcW w:w="175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F49FF" w:rsidRPr="007E31C0" w:rsidRDefault="008F49FF" w:rsidP="0001602A">
            <w:pPr>
              <w:pStyle w:val="TableHeading"/>
              <w:rPr>
                <w:ins w:id="5258" w:author="wurongjun 00246467" w:date="2015-04-22T16:12:00Z"/>
              </w:rPr>
            </w:pPr>
            <w:ins w:id="5259" w:author="wurongjun 00246467" w:date="2015-04-22T16:12:00Z">
              <w:r w:rsidRPr="007E31C0">
                <w:t>数据类型</w:t>
              </w:r>
            </w:ins>
          </w:p>
        </w:tc>
        <w:tc>
          <w:tcPr>
            <w:tcW w:w="1702"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F49FF" w:rsidRPr="007E31C0" w:rsidRDefault="008F49FF" w:rsidP="0001602A">
            <w:pPr>
              <w:pStyle w:val="TableHeading"/>
              <w:rPr>
                <w:ins w:id="5260" w:author="wurongjun 00246467" w:date="2015-04-22T16:12:00Z"/>
              </w:rPr>
            </w:pPr>
            <w:ins w:id="5261" w:author="wurongjun 00246467" w:date="2015-04-22T16:12:00Z">
              <w:r w:rsidRPr="007E31C0">
                <w:t>是否允许为空</w:t>
              </w:r>
            </w:ins>
          </w:p>
        </w:tc>
        <w:tc>
          <w:tcPr>
            <w:tcW w:w="196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F49FF" w:rsidRPr="007E31C0" w:rsidRDefault="008F49FF" w:rsidP="0001602A">
            <w:pPr>
              <w:pStyle w:val="TableHeading"/>
              <w:rPr>
                <w:ins w:id="5262" w:author="wurongjun 00246467" w:date="2015-04-22T16:12:00Z"/>
              </w:rPr>
            </w:pPr>
            <w:ins w:id="5263" w:author="wurongjun 00246467" w:date="2015-04-22T16:12:00Z">
              <w:r w:rsidRPr="007E31C0">
                <w:t>描述信息</w:t>
              </w:r>
            </w:ins>
          </w:p>
        </w:tc>
        <w:tc>
          <w:tcPr>
            <w:tcW w:w="2596"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F49FF" w:rsidRPr="007E31C0" w:rsidRDefault="008F49FF" w:rsidP="0001602A">
            <w:pPr>
              <w:pStyle w:val="TableHeading"/>
              <w:rPr>
                <w:ins w:id="5264" w:author="wurongjun 00246467" w:date="2015-04-22T16:12:00Z"/>
              </w:rPr>
            </w:pPr>
            <w:ins w:id="5265" w:author="wurongjun 00246467" w:date="2015-04-22T16:12:00Z">
              <w:r w:rsidRPr="007E31C0">
                <w:rPr>
                  <w:rFonts w:hint="eastAsia"/>
                </w:rPr>
                <w:t>备注</w:t>
              </w:r>
            </w:ins>
          </w:p>
        </w:tc>
      </w:tr>
      <w:tr w:rsidR="008F49FF" w:rsidRPr="00753268" w:rsidTr="0001602A">
        <w:trPr>
          <w:cantSplit/>
          <w:jc w:val="center"/>
          <w:ins w:id="5266" w:author="wurongjun 00246467" w:date="2015-04-22T16:12:00Z"/>
        </w:trPr>
        <w:tc>
          <w:tcPr>
            <w:tcW w:w="1749" w:type="dxa"/>
            <w:tcBorders>
              <w:top w:val="single" w:sz="6" w:space="0" w:color="auto"/>
            </w:tcBorders>
            <w:shd w:val="clear" w:color="auto" w:fill="auto"/>
          </w:tcPr>
          <w:p w:rsidR="008F49FF" w:rsidRPr="007E31C0" w:rsidRDefault="008F49FF" w:rsidP="0001602A">
            <w:pPr>
              <w:pStyle w:val="TableText"/>
              <w:rPr>
                <w:ins w:id="5267" w:author="wurongjun 00246467" w:date="2015-04-22T16:12:00Z"/>
                <w:rFonts w:ascii="宋体" w:cs="宋体"/>
                <w:sz w:val="18"/>
                <w:szCs w:val="18"/>
              </w:rPr>
            </w:pPr>
            <w:ins w:id="5268" w:author="wurongjun 00246467" w:date="2015-04-22T16:12:00Z">
              <w:r w:rsidRPr="007E31C0">
                <w:rPr>
                  <w:rFonts w:ascii="宋体" w:cs="宋体"/>
                  <w:sz w:val="18"/>
                  <w:szCs w:val="18"/>
                </w:rPr>
                <w:t>source_id</w:t>
              </w:r>
            </w:ins>
          </w:p>
        </w:tc>
        <w:tc>
          <w:tcPr>
            <w:tcW w:w="1753" w:type="dxa"/>
            <w:tcBorders>
              <w:top w:val="single" w:sz="6" w:space="0" w:color="auto"/>
            </w:tcBorders>
            <w:shd w:val="clear" w:color="auto" w:fill="auto"/>
          </w:tcPr>
          <w:p w:rsidR="008F49FF" w:rsidRPr="007E31C0" w:rsidRDefault="008F49FF" w:rsidP="0001602A">
            <w:pPr>
              <w:pStyle w:val="TableText"/>
              <w:rPr>
                <w:ins w:id="5269" w:author="wurongjun 00246467" w:date="2015-04-22T16:12:00Z"/>
              </w:rPr>
            </w:pPr>
            <w:ins w:id="5270" w:author="wurongjun 00246467" w:date="2015-04-22T16:12:00Z">
              <w:r w:rsidRPr="007E31C0">
                <w:t>number(19)</w:t>
              </w:r>
            </w:ins>
          </w:p>
        </w:tc>
        <w:tc>
          <w:tcPr>
            <w:tcW w:w="1702" w:type="dxa"/>
            <w:tcBorders>
              <w:top w:val="single" w:sz="6" w:space="0" w:color="auto"/>
            </w:tcBorders>
            <w:shd w:val="clear" w:color="auto" w:fill="auto"/>
          </w:tcPr>
          <w:p w:rsidR="008F49FF" w:rsidRPr="007E31C0" w:rsidRDefault="008F49FF" w:rsidP="0001602A">
            <w:pPr>
              <w:pStyle w:val="TableText"/>
              <w:rPr>
                <w:ins w:id="5271" w:author="wurongjun 00246467" w:date="2015-04-22T16:12:00Z"/>
              </w:rPr>
            </w:pPr>
            <w:ins w:id="5272" w:author="wurongjun 00246467" w:date="2015-04-22T16:12:00Z">
              <w:r w:rsidRPr="007E31C0">
                <w:t>NOT NULL</w:t>
              </w:r>
            </w:ins>
          </w:p>
        </w:tc>
        <w:tc>
          <w:tcPr>
            <w:tcW w:w="1963" w:type="dxa"/>
            <w:tcBorders>
              <w:top w:val="single" w:sz="6" w:space="0" w:color="auto"/>
            </w:tcBorders>
            <w:shd w:val="clear" w:color="auto" w:fill="auto"/>
          </w:tcPr>
          <w:p w:rsidR="008F49FF" w:rsidRPr="007E31C0" w:rsidRDefault="008F49FF" w:rsidP="0001602A">
            <w:pPr>
              <w:pStyle w:val="TableText"/>
              <w:rPr>
                <w:ins w:id="5273" w:author="wurongjun 00246467" w:date="2015-04-22T16:12:00Z"/>
              </w:rPr>
            </w:pPr>
            <w:ins w:id="5274" w:author="wurongjun 00246467" w:date="2015-04-22T16:12:00Z">
              <w:r w:rsidRPr="00720380">
                <w:rPr>
                  <w:rFonts w:hint="eastAsia"/>
                </w:rPr>
                <w:t>呈现</w:t>
              </w:r>
              <w:r w:rsidRPr="00720380">
                <w:rPr>
                  <w:rFonts w:hint="eastAsia"/>
                </w:rPr>
                <w:t>ID</w:t>
              </w:r>
            </w:ins>
          </w:p>
        </w:tc>
        <w:tc>
          <w:tcPr>
            <w:tcW w:w="2596" w:type="dxa"/>
            <w:tcBorders>
              <w:top w:val="single" w:sz="6" w:space="0" w:color="auto"/>
            </w:tcBorders>
            <w:shd w:val="clear" w:color="auto" w:fill="auto"/>
          </w:tcPr>
          <w:p w:rsidR="008F49FF" w:rsidRPr="00753268" w:rsidRDefault="008F49FF" w:rsidP="0001602A">
            <w:pPr>
              <w:pStyle w:val="TableText"/>
              <w:rPr>
                <w:ins w:id="5275" w:author="wurongjun 00246467" w:date="2015-04-22T16:12:00Z"/>
              </w:rPr>
            </w:pPr>
          </w:p>
        </w:tc>
      </w:tr>
      <w:tr w:rsidR="008F49FF" w:rsidRPr="0019211A" w:rsidTr="0001602A">
        <w:trPr>
          <w:cantSplit/>
          <w:jc w:val="center"/>
          <w:ins w:id="5276" w:author="wurongjun 00246467" w:date="2015-04-22T16:12:00Z"/>
        </w:trPr>
        <w:tc>
          <w:tcPr>
            <w:tcW w:w="1749" w:type="dxa"/>
            <w:shd w:val="clear" w:color="auto" w:fill="auto"/>
          </w:tcPr>
          <w:p w:rsidR="008F49FF" w:rsidRPr="007E31C0" w:rsidRDefault="008F49FF" w:rsidP="0001602A">
            <w:pPr>
              <w:pStyle w:val="TableText"/>
              <w:rPr>
                <w:ins w:id="5277" w:author="wurongjun 00246467" w:date="2015-04-22T16:12:00Z"/>
              </w:rPr>
            </w:pPr>
            <w:ins w:id="5278" w:author="wurongjun 00246467" w:date="2015-04-22T16:12:00Z">
              <w:r w:rsidRPr="007E31C0">
                <w:t>target_id</w:t>
              </w:r>
            </w:ins>
          </w:p>
        </w:tc>
        <w:tc>
          <w:tcPr>
            <w:tcW w:w="1753" w:type="dxa"/>
            <w:shd w:val="clear" w:color="auto" w:fill="auto"/>
          </w:tcPr>
          <w:p w:rsidR="008F49FF" w:rsidRPr="007E31C0" w:rsidRDefault="008F49FF" w:rsidP="0001602A">
            <w:pPr>
              <w:pStyle w:val="TableText"/>
              <w:rPr>
                <w:ins w:id="5279" w:author="wurongjun 00246467" w:date="2015-04-22T16:12:00Z"/>
              </w:rPr>
            </w:pPr>
            <w:ins w:id="5280" w:author="wurongjun 00246467" w:date="2015-04-22T16:12:00Z">
              <w:r w:rsidRPr="007E31C0">
                <w:t>number(19)</w:t>
              </w:r>
            </w:ins>
          </w:p>
        </w:tc>
        <w:tc>
          <w:tcPr>
            <w:tcW w:w="1702" w:type="dxa"/>
            <w:shd w:val="clear" w:color="auto" w:fill="auto"/>
          </w:tcPr>
          <w:p w:rsidR="008F49FF" w:rsidRPr="007E31C0" w:rsidRDefault="008F49FF" w:rsidP="0001602A">
            <w:pPr>
              <w:pStyle w:val="TableText"/>
              <w:rPr>
                <w:ins w:id="5281" w:author="wurongjun 00246467" w:date="2015-04-22T16:12:00Z"/>
              </w:rPr>
            </w:pPr>
            <w:ins w:id="5282" w:author="wurongjun 00246467" w:date="2015-04-22T16:12:00Z">
              <w:r w:rsidRPr="007E31C0">
                <w:t>NULL</w:t>
              </w:r>
            </w:ins>
          </w:p>
        </w:tc>
        <w:tc>
          <w:tcPr>
            <w:tcW w:w="1963" w:type="dxa"/>
            <w:shd w:val="clear" w:color="auto" w:fill="auto"/>
          </w:tcPr>
          <w:p w:rsidR="008F49FF" w:rsidRPr="007E31C0" w:rsidRDefault="008F49FF" w:rsidP="0001602A">
            <w:pPr>
              <w:pStyle w:val="TableText"/>
              <w:rPr>
                <w:ins w:id="5283" w:author="wurongjun 00246467" w:date="2015-04-22T16:12:00Z"/>
              </w:rPr>
            </w:pPr>
            <w:ins w:id="5284" w:author="wurongjun 00246467" w:date="2015-04-22T16:12:00Z">
              <w:r w:rsidRPr="00720380">
                <w:rPr>
                  <w:rFonts w:hint="eastAsia"/>
                </w:rPr>
                <w:t>文件信息的</w:t>
              </w:r>
              <w:r w:rsidRPr="00720380">
                <w:rPr>
                  <w:rFonts w:hint="eastAsia"/>
                </w:rPr>
                <w:t>ID</w:t>
              </w:r>
            </w:ins>
          </w:p>
        </w:tc>
        <w:tc>
          <w:tcPr>
            <w:tcW w:w="2596" w:type="dxa"/>
            <w:shd w:val="clear" w:color="auto" w:fill="auto"/>
          </w:tcPr>
          <w:p w:rsidR="008F49FF" w:rsidRPr="007E31C0" w:rsidRDefault="008F49FF" w:rsidP="0001602A">
            <w:pPr>
              <w:pStyle w:val="TableText"/>
              <w:rPr>
                <w:ins w:id="5285" w:author="wurongjun 00246467" w:date="2015-04-22T16:12:00Z"/>
              </w:rPr>
            </w:pPr>
          </w:p>
        </w:tc>
      </w:tr>
    </w:tbl>
    <w:p w:rsidR="008F49FF" w:rsidRPr="002C41A9" w:rsidRDefault="008F49FF" w:rsidP="008F49FF">
      <w:pPr>
        <w:pStyle w:val="31"/>
        <w:rPr>
          <w:ins w:id="5286" w:author="wurongjun 00246467" w:date="2015-04-22T16:12:00Z"/>
        </w:rPr>
      </w:pPr>
      <w:bookmarkStart w:id="5287" w:name="_Toc435003450"/>
      <w:ins w:id="5288" w:author="wurongjun 00246467" w:date="2015-04-22T16:12:00Z">
        <w:r>
          <w:t>文件</w:t>
        </w:r>
        <w:r w:rsidRPr="00677073">
          <w:t>和</w:t>
        </w:r>
        <w:r>
          <w:rPr>
            <w:rFonts w:hint="eastAsia"/>
          </w:rPr>
          <w:t>文件</w:t>
        </w:r>
        <w:r w:rsidRPr="00677073">
          <w:t>对外信息关系</w:t>
        </w:r>
      </w:ins>
      <w:ins w:id="5289" w:author="wurongjun 00246467" w:date="2015-04-22T16:22:00Z">
        <w:r w:rsidR="00C35A24">
          <w:t>V</w:t>
        </w:r>
      </w:ins>
      <w:ins w:id="5290" w:author="wurongjun 00246467" w:date="2015-04-22T16:12:00Z">
        <w:r w:rsidR="00C35A24" w:rsidRPr="002C41A9">
          <w:t>_</w:t>
        </w:r>
        <w:r w:rsidRPr="002C41A9">
          <w:t>CMP_REF_FILEINFO_FILEEXT</w:t>
        </w:r>
        <w:bookmarkEnd w:id="5287"/>
      </w:ins>
    </w:p>
    <w:tbl>
      <w:tblPr>
        <w:tblW w:w="97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546"/>
        <w:gridCol w:w="1599"/>
        <w:gridCol w:w="1441"/>
        <w:gridCol w:w="1530"/>
        <w:gridCol w:w="3647"/>
      </w:tblGrid>
      <w:tr w:rsidR="008F49FF" w:rsidRPr="0019211A" w:rsidTr="0001602A">
        <w:trPr>
          <w:cantSplit/>
          <w:jc w:val="center"/>
          <w:ins w:id="5291" w:author="wurongjun 00246467" w:date="2015-04-22T16:12:00Z"/>
        </w:trPr>
        <w:tc>
          <w:tcPr>
            <w:tcW w:w="1546"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F49FF" w:rsidRPr="007E31C0" w:rsidRDefault="008F49FF" w:rsidP="0001602A">
            <w:pPr>
              <w:pStyle w:val="TableHeading"/>
              <w:rPr>
                <w:ins w:id="5292" w:author="wurongjun 00246467" w:date="2015-04-22T16:12:00Z"/>
              </w:rPr>
            </w:pPr>
            <w:ins w:id="5293" w:author="wurongjun 00246467" w:date="2015-04-22T16:12:00Z">
              <w:r w:rsidRPr="007E31C0">
                <w:t>字段</w:t>
              </w:r>
            </w:ins>
          </w:p>
        </w:tc>
        <w:tc>
          <w:tcPr>
            <w:tcW w:w="159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F49FF" w:rsidRPr="007E31C0" w:rsidRDefault="008F49FF" w:rsidP="0001602A">
            <w:pPr>
              <w:pStyle w:val="TableHeading"/>
              <w:rPr>
                <w:ins w:id="5294" w:author="wurongjun 00246467" w:date="2015-04-22T16:12:00Z"/>
              </w:rPr>
            </w:pPr>
            <w:ins w:id="5295" w:author="wurongjun 00246467" w:date="2015-04-22T16:12:00Z">
              <w:r w:rsidRPr="007E31C0">
                <w:t>数据类型</w:t>
              </w:r>
            </w:ins>
          </w:p>
        </w:tc>
        <w:tc>
          <w:tcPr>
            <w:tcW w:w="1441"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F49FF" w:rsidRPr="007E31C0" w:rsidRDefault="008F49FF" w:rsidP="0001602A">
            <w:pPr>
              <w:pStyle w:val="TableHeading"/>
              <w:rPr>
                <w:ins w:id="5296" w:author="wurongjun 00246467" w:date="2015-04-22T16:12:00Z"/>
              </w:rPr>
            </w:pPr>
            <w:ins w:id="5297" w:author="wurongjun 00246467" w:date="2015-04-22T16:12:00Z">
              <w:r w:rsidRPr="007E31C0">
                <w:t>是否允许为空</w:t>
              </w:r>
            </w:ins>
          </w:p>
        </w:tc>
        <w:tc>
          <w:tcPr>
            <w:tcW w:w="1530"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F49FF" w:rsidRPr="007E31C0" w:rsidRDefault="008F49FF" w:rsidP="0001602A">
            <w:pPr>
              <w:pStyle w:val="TableHeading"/>
              <w:rPr>
                <w:ins w:id="5298" w:author="wurongjun 00246467" w:date="2015-04-22T16:12:00Z"/>
              </w:rPr>
            </w:pPr>
            <w:ins w:id="5299" w:author="wurongjun 00246467" w:date="2015-04-22T16:12:00Z">
              <w:r w:rsidRPr="007E31C0">
                <w:t>描述信息</w:t>
              </w:r>
            </w:ins>
          </w:p>
        </w:tc>
        <w:tc>
          <w:tcPr>
            <w:tcW w:w="364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F49FF" w:rsidRPr="007E31C0" w:rsidRDefault="008F49FF" w:rsidP="0001602A">
            <w:pPr>
              <w:pStyle w:val="TableHeading"/>
              <w:rPr>
                <w:ins w:id="5300" w:author="wurongjun 00246467" w:date="2015-04-22T16:12:00Z"/>
              </w:rPr>
            </w:pPr>
            <w:ins w:id="5301" w:author="wurongjun 00246467" w:date="2015-04-22T16:12:00Z">
              <w:r w:rsidRPr="007E31C0">
                <w:rPr>
                  <w:rFonts w:hint="eastAsia"/>
                </w:rPr>
                <w:t>备注</w:t>
              </w:r>
            </w:ins>
          </w:p>
        </w:tc>
      </w:tr>
      <w:tr w:rsidR="008F49FF" w:rsidRPr="00753268" w:rsidTr="0001602A">
        <w:trPr>
          <w:cantSplit/>
          <w:jc w:val="center"/>
          <w:ins w:id="5302" w:author="wurongjun 00246467" w:date="2015-04-22T16:12:00Z"/>
        </w:trPr>
        <w:tc>
          <w:tcPr>
            <w:tcW w:w="1546" w:type="dxa"/>
            <w:tcBorders>
              <w:top w:val="single" w:sz="6" w:space="0" w:color="auto"/>
            </w:tcBorders>
            <w:shd w:val="clear" w:color="auto" w:fill="auto"/>
          </w:tcPr>
          <w:p w:rsidR="008F49FF" w:rsidRPr="007E31C0" w:rsidRDefault="008F49FF" w:rsidP="0001602A">
            <w:pPr>
              <w:pStyle w:val="TableText"/>
              <w:rPr>
                <w:ins w:id="5303" w:author="wurongjun 00246467" w:date="2015-04-22T16:12:00Z"/>
                <w:rFonts w:ascii="宋体" w:cs="宋体"/>
                <w:sz w:val="18"/>
                <w:szCs w:val="18"/>
              </w:rPr>
            </w:pPr>
            <w:ins w:id="5304" w:author="wurongjun 00246467" w:date="2015-04-22T16:12:00Z">
              <w:r w:rsidRPr="007E31C0">
                <w:rPr>
                  <w:rFonts w:ascii="宋体" w:cs="宋体"/>
                  <w:sz w:val="18"/>
                  <w:szCs w:val="18"/>
                </w:rPr>
                <w:t>source_id</w:t>
              </w:r>
            </w:ins>
          </w:p>
        </w:tc>
        <w:tc>
          <w:tcPr>
            <w:tcW w:w="1599" w:type="dxa"/>
            <w:tcBorders>
              <w:top w:val="single" w:sz="6" w:space="0" w:color="auto"/>
            </w:tcBorders>
            <w:shd w:val="clear" w:color="auto" w:fill="auto"/>
          </w:tcPr>
          <w:p w:rsidR="008F49FF" w:rsidRPr="007E31C0" w:rsidRDefault="008F49FF" w:rsidP="0001602A">
            <w:pPr>
              <w:pStyle w:val="TableText"/>
              <w:rPr>
                <w:ins w:id="5305" w:author="wurongjun 00246467" w:date="2015-04-22T16:12:00Z"/>
              </w:rPr>
            </w:pPr>
            <w:ins w:id="5306" w:author="wurongjun 00246467" w:date="2015-04-22T16:12:00Z">
              <w:r w:rsidRPr="007E31C0">
                <w:t>number(19)</w:t>
              </w:r>
            </w:ins>
          </w:p>
        </w:tc>
        <w:tc>
          <w:tcPr>
            <w:tcW w:w="1441" w:type="dxa"/>
            <w:tcBorders>
              <w:top w:val="single" w:sz="6" w:space="0" w:color="auto"/>
            </w:tcBorders>
            <w:shd w:val="clear" w:color="auto" w:fill="auto"/>
          </w:tcPr>
          <w:p w:rsidR="008F49FF" w:rsidRPr="007E31C0" w:rsidRDefault="008F49FF" w:rsidP="0001602A">
            <w:pPr>
              <w:pStyle w:val="TableText"/>
              <w:rPr>
                <w:ins w:id="5307" w:author="wurongjun 00246467" w:date="2015-04-22T16:12:00Z"/>
              </w:rPr>
            </w:pPr>
            <w:ins w:id="5308" w:author="wurongjun 00246467" w:date="2015-04-22T16:12:00Z">
              <w:r w:rsidRPr="007E31C0">
                <w:t>NOT NULL</w:t>
              </w:r>
            </w:ins>
          </w:p>
        </w:tc>
        <w:tc>
          <w:tcPr>
            <w:tcW w:w="1530" w:type="dxa"/>
            <w:tcBorders>
              <w:top w:val="single" w:sz="6" w:space="0" w:color="auto"/>
            </w:tcBorders>
            <w:shd w:val="clear" w:color="auto" w:fill="auto"/>
          </w:tcPr>
          <w:p w:rsidR="008F49FF" w:rsidRPr="007E31C0" w:rsidRDefault="008F49FF" w:rsidP="0001602A">
            <w:pPr>
              <w:pStyle w:val="TableText"/>
              <w:rPr>
                <w:ins w:id="5309" w:author="wurongjun 00246467" w:date="2015-04-22T16:12:00Z"/>
              </w:rPr>
            </w:pPr>
            <w:ins w:id="5310" w:author="wurongjun 00246467" w:date="2015-04-22T16:12:00Z">
              <w:r w:rsidRPr="0035196D">
                <w:rPr>
                  <w:rFonts w:hint="eastAsia"/>
                </w:rPr>
                <w:t>文件信息的</w:t>
              </w:r>
              <w:r w:rsidRPr="0035196D">
                <w:rPr>
                  <w:rFonts w:hint="eastAsia"/>
                </w:rPr>
                <w:t>ID</w:t>
              </w:r>
            </w:ins>
          </w:p>
        </w:tc>
        <w:tc>
          <w:tcPr>
            <w:tcW w:w="3647" w:type="dxa"/>
            <w:tcBorders>
              <w:top w:val="single" w:sz="6" w:space="0" w:color="auto"/>
            </w:tcBorders>
            <w:shd w:val="clear" w:color="auto" w:fill="auto"/>
          </w:tcPr>
          <w:p w:rsidR="008F49FF" w:rsidRPr="00753268" w:rsidRDefault="008F49FF" w:rsidP="0001602A">
            <w:pPr>
              <w:pStyle w:val="TableText"/>
              <w:rPr>
                <w:ins w:id="5311" w:author="wurongjun 00246467" w:date="2015-04-22T16:12:00Z"/>
              </w:rPr>
            </w:pPr>
          </w:p>
        </w:tc>
      </w:tr>
      <w:tr w:rsidR="008F49FF" w:rsidRPr="0019211A" w:rsidTr="0001602A">
        <w:trPr>
          <w:cantSplit/>
          <w:jc w:val="center"/>
          <w:ins w:id="5312" w:author="wurongjun 00246467" w:date="2015-04-22T16:12:00Z"/>
        </w:trPr>
        <w:tc>
          <w:tcPr>
            <w:tcW w:w="1546" w:type="dxa"/>
            <w:shd w:val="clear" w:color="auto" w:fill="auto"/>
          </w:tcPr>
          <w:p w:rsidR="008F49FF" w:rsidRPr="007E31C0" w:rsidRDefault="008F49FF" w:rsidP="0001602A">
            <w:pPr>
              <w:pStyle w:val="TableText"/>
              <w:rPr>
                <w:ins w:id="5313" w:author="wurongjun 00246467" w:date="2015-04-22T16:12:00Z"/>
              </w:rPr>
            </w:pPr>
            <w:ins w:id="5314" w:author="wurongjun 00246467" w:date="2015-04-22T16:12:00Z">
              <w:r w:rsidRPr="007E31C0">
                <w:t>target_id</w:t>
              </w:r>
            </w:ins>
          </w:p>
        </w:tc>
        <w:tc>
          <w:tcPr>
            <w:tcW w:w="1599" w:type="dxa"/>
            <w:shd w:val="clear" w:color="auto" w:fill="auto"/>
          </w:tcPr>
          <w:p w:rsidR="008F49FF" w:rsidRPr="007E31C0" w:rsidRDefault="008F49FF" w:rsidP="0001602A">
            <w:pPr>
              <w:pStyle w:val="TableText"/>
              <w:rPr>
                <w:ins w:id="5315" w:author="wurongjun 00246467" w:date="2015-04-22T16:12:00Z"/>
              </w:rPr>
            </w:pPr>
            <w:ins w:id="5316" w:author="wurongjun 00246467" w:date="2015-04-22T16:12:00Z">
              <w:r w:rsidRPr="007E31C0">
                <w:t>number(19)</w:t>
              </w:r>
            </w:ins>
          </w:p>
        </w:tc>
        <w:tc>
          <w:tcPr>
            <w:tcW w:w="1441" w:type="dxa"/>
            <w:shd w:val="clear" w:color="auto" w:fill="auto"/>
          </w:tcPr>
          <w:p w:rsidR="008F49FF" w:rsidRPr="007E31C0" w:rsidRDefault="008F49FF" w:rsidP="0001602A">
            <w:pPr>
              <w:pStyle w:val="TableText"/>
              <w:rPr>
                <w:ins w:id="5317" w:author="wurongjun 00246467" w:date="2015-04-22T16:12:00Z"/>
              </w:rPr>
            </w:pPr>
            <w:ins w:id="5318" w:author="wurongjun 00246467" w:date="2015-04-22T16:12:00Z">
              <w:r w:rsidRPr="007E31C0">
                <w:t>NULL</w:t>
              </w:r>
            </w:ins>
          </w:p>
        </w:tc>
        <w:tc>
          <w:tcPr>
            <w:tcW w:w="1530" w:type="dxa"/>
            <w:shd w:val="clear" w:color="auto" w:fill="auto"/>
          </w:tcPr>
          <w:p w:rsidR="008F49FF" w:rsidRPr="007E31C0" w:rsidRDefault="008F49FF" w:rsidP="0001602A">
            <w:pPr>
              <w:pStyle w:val="TableText"/>
              <w:rPr>
                <w:ins w:id="5319" w:author="wurongjun 00246467" w:date="2015-04-22T16:12:00Z"/>
              </w:rPr>
            </w:pPr>
            <w:ins w:id="5320" w:author="wurongjun 00246467" w:date="2015-04-22T16:12:00Z">
              <w:r w:rsidRPr="0035196D">
                <w:rPr>
                  <w:rFonts w:hint="eastAsia"/>
                </w:rPr>
                <w:t>文件对外信息的</w:t>
              </w:r>
              <w:r w:rsidRPr="0035196D">
                <w:rPr>
                  <w:rFonts w:hint="eastAsia"/>
                </w:rPr>
                <w:t>ID</w:t>
              </w:r>
            </w:ins>
          </w:p>
        </w:tc>
        <w:tc>
          <w:tcPr>
            <w:tcW w:w="3647" w:type="dxa"/>
            <w:shd w:val="clear" w:color="auto" w:fill="auto"/>
          </w:tcPr>
          <w:p w:rsidR="008F49FF" w:rsidRPr="007E31C0" w:rsidRDefault="008F49FF" w:rsidP="0001602A">
            <w:pPr>
              <w:pStyle w:val="TableText"/>
              <w:rPr>
                <w:ins w:id="5321" w:author="wurongjun 00246467" w:date="2015-04-22T16:12:00Z"/>
              </w:rPr>
            </w:pPr>
          </w:p>
        </w:tc>
      </w:tr>
    </w:tbl>
    <w:p w:rsidR="008F49FF" w:rsidRPr="002C41A9" w:rsidRDefault="008F49FF" w:rsidP="008F49FF">
      <w:pPr>
        <w:pStyle w:val="31"/>
        <w:rPr>
          <w:ins w:id="5322" w:author="wurongjun 00246467" w:date="2015-04-22T16:12:00Z"/>
        </w:rPr>
      </w:pPr>
      <w:bookmarkStart w:id="5323" w:name="_Toc435003451"/>
      <w:ins w:id="5324" w:author="wurongjun 00246467" w:date="2015-04-22T16:12:00Z">
        <w:r>
          <w:rPr>
            <w:rFonts w:hint="eastAsia"/>
          </w:rPr>
          <w:t>文件信息扩展模型</w:t>
        </w:r>
      </w:ins>
      <w:ins w:id="5325" w:author="wurongjun 00246467" w:date="2015-04-22T16:20:00Z">
        <w:r w:rsidR="00EF4A91">
          <w:t>V</w:t>
        </w:r>
      </w:ins>
      <w:ins w:id="5326" w:author="wurongjun 00246467" w:date="2015-04-22T16:12:00Z">
        <w:r w:rsidRPr="002C41A9">
          <w:t>_CMP_TYPE_FILEINFORMATIONEXT</w:t>
        </w:r>
        <w:bookmarkEnd w:id="5323"/>
      </w:ins>
    </w:p>
    <w:tbl>
      <w:tblPr>
        <w:tblW w:w="97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Change w:id="5327" w:author="wurongjun 00246467" w:date="2015-04-22T16:38:00Z">
          <w:tblPr>
            <w:tblW w:w="97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PrChange>
      </w:tblPr>
      <w:tblGrid>
        <w:gridCol w:w="2196"/>
        <w:gridCol w:w="1967"/>
        <w:gridCol w:w="1177"/>
        <w:gridCol w:w="1338"/>
        <w:gridCol w:w="3085"/>
        <w:tblGridChange w:id="5328">
          <w:tblGrid>
            <w:gridCol w:w="2196"/>
            <w:gridCol w:w="1967"/>
            <w:gridCol w:w="1177"/>
            <w:gridCol w:w="1338"/>
            <w:gridCol w:w="3085"/>
          </w:tblGrid>
        </w:tblGridChange>
      </w:tblGrid>
      <w:tr w:rsidR="008F49FF" w:rsidRPr="0019211A" w:rsidTr="00A06C7C">
        <w:trPr>
          <w:cantSplit/>
          <w:jc w:val="center"/>
          <w:ins w:id="5329" w:author="wurongjun 00246467" w:date="2015-04-22T16:12:00Z"/>
          <w:trPrChange w:id="5330" w:author="wurongjun 00246467" w:date="2015-04-22T16:38:00Z">
            <w:trPr>
              <w:cantSplit/>
              <w:jc w:val="center"/>
            </w:trPr>
          </w:trPrChange>
        </w:trPr>
        <w:tc>
          <w:tcPr>
            <w:tcW w:w="2196" w:type="dxa"/>
            <w:tcBorders>
              <w:top w:val="single" w:sz="6" w:space="0" w:color="auto"/>
              <w:left w:val="single" w:sz="6" w:space="0" w:color="auto"/>
              <w:bottom w:val="single" w:sz="6" w:space="0" w:color="auto"/>
              <w:right w:val="single" w:sz="6" w:space="0" w:color="auto"/>
              <w:tl2br w:val="nil"/>
              <w:tr2bl w:val="nil"/>
            </w:tcBorders>
            <w:shd w:val="clear" w:color="auto" w:fill="D9D9D9"/>
            <w:tcPrChange w:id="5331" w:author="wurongjun 00246467" w:date="2015-04-22T16:38:00Z">
              <w:tcPr>
                <w:tcW w:w="2196" w:type="dxa"/>
                <w:tcBorders>
                  <w:top w:val="single" w:sz="6" w:space="0" w:color="auto"/>
                  <w:left w:val="single" w:sz="6" w:space="0" w:color="auto"/>
                  <w:bottom w:val="single" w:sz="6" w:space="0" w:color="auto"/>
                  <w:right w:val="single" w:sz="6" w:space="0" w:color="auto"/>
                  <w:tl2br w:val="nil"/>
                  <w:tr2bl w:val="nil"/>
                </w:tcBorders>
                <w:shd w:val="clear" w:color="auto" w:fill="D9D9D9"/>
              </w:tcPr>
            </w:tcPrChange>
          </w:tcPr>
          <w:p w:rsidR="008F49FF" w:rsidRPr="007E31C0" w:rsidRDefault="008F49FF" w:rsidP="0001602A">
            <w:pPr>
              <w:pStyle w:val="TableHeading"/>
              <w:rPr>
                <w:ins w:id="5332" w:author="wurongjun 00246467" w:date="2015-04-22T16:12:00Z"/>
              </w:rPr>
            </w:pPr>
            <w:ins w:id="5333" w:author="wurongjun 00246467" w:date="2015-04-22T16:12:00Z">
              <w:r w:rsidRPr="007E31C0">
                <w:t>字段</w:t>
              </w:r>
            </w:ins>
          </w:p>
        </w:tc>
        <w:tc>
          <w:tcPr>
            <w:tcW w:w="1967" w:type="dxa"/>
            <w:tcBorders>
              <w:top w:val="single" w:sz="6" w:space="0" w:color="auto"/>
              <w:left w:val="single" w:sz="6" w:space="0" w:color="auto"/>
              <w:bottom w:val="single" w:sz="6" w:space="0" w:color="auto"/>
              <w:right w:val="single" w:sz="6" w:space="0" w:color="auto"/>
              <w:tl2br w:val="nil"/>
              <w:tr2bl w:val="nil"/>
            </w:tcBorders>
            <w:shd w:val="clear" w:color="auto" w:fill="D9D9D9"/>
            <w:tcPrChange w:id="5334" w:author="wurongjun 00246467" w:date="2015-04-22T16:38:00Z">
              <w:tcPr>
                <w:tcW w:w="1524" w:type="dxa"/>
                <w:tcBorders>
                  <w:top w:val="single" w:sz="6" w:space="0" w:color="auto"/>
                  <w:left w:val="single" w:sz="6" w:space="0" w:color="auto"/>
                  <w:bottom w:val="single" w:sz="6" w:space="0" w:color="auto"/>
                  <w:right w:val="single" w:sz="6" w:space="0" w:color="auto"/>
                  <w:tl2br w:val="nil"/>
                  <w:tr2bl w:val="nil"/>
                </w:tcBorders>
                <w:shd w:val="clear" w:color="auto" w:fill="D9D9D9"/>
              </w:tcPr>
            </w:tcPrChange>
          </w:tcPr>
          <w:p w:rsidR="008F49FF" w:rsidRPr="007E31C0" w:rsidRDefault="008F49FF" w:rsidP="0001602A">
            <w:pPr>
              <w:pStyle w:val="TableHeading"/>
              <w:rPr>
                <w:ins w:id="5335" w:author="wurongjun 00246467" w:date="2015-04-22T16:12:00Z"/>
              </w:rPr>
            </w:pPr>
            <w:ins w:id="5336" w:author="wurongjun 00246467" w:date="2015-04-22T16:12:00Z">
              <w:r w:rsidRPr="007E31C0">
                <w:t>数据类型</w:t>
              </w:r>
            </w:ins>
          </w:p>
        </w:tc>
        <w:tc>
          <w:tcPr>
            <w:tcW w:w="1177" w:type="dxa"/>
            <w:tcBorders>
              <w:top w:val="single" w:sz="6" w:space="0" w:color="auto"/>
              <w:left w:val="single" w:sz="6" w:space="0" w:color="auto"/>
              <w:bottom w:val="single" w:sz="6" w:space="0" w:color="auto"/>
              <w:right w:val="single" w:sz="6" w:space="0" w:color="auto"/>
              <w:tl2br w:val="nil"/>
              <w:tr2bl w:val="nil"/>
            </w:tcBorders>
            <w:shd w:val="clear" w:color="auto" w:fill="D9D9D9"/>
            <w:tcPrChange w:id="5337" w:author="wurongjun 00246467" w:date="2015-04-22T16:38:00Z">
              <w:tcPr>
                <w:tcW w:w="1281" w:type="dxa"/>
                <w:tcBorders>
                  <w:top w:val="single" w:sz="6" w:space="0" w:color="auto"/>
                  <w:left w:val="single" w:sz="6" w:space="0" w:color="auto"/>
                  <w:bottom w:val="single" w:sz="6" w:space="0" w:color="auto"/>
                  <w:right w:val="single" w:sz="6" w:space="0" w:color="auto"/>
                  <w:tl2br w:val="nil"/>
                  <w:tr2bl w:val="nil"/>
                </w:tcBorders>
                <w:shd w:val="clear" w:color="auto" w:fill="D9D9D9"/>
              </w:tcPr>
            </w:tcPrChange>
          </w:tcPr>
          <w:p w:rsidR="008F49FF" w:rsidRPr="007E31C0" w:rsidRDefault="008F49FF" w:rsidP="0001602A">
            <w:pPr>
              <w:pStyle w:val="TableHeading"/>
              <w:rPr>
                <w:ins w:id="5338" w:author="wurongjun 00246467" w:date="2015-04-22T16:12:00Z"/>
              </w:rPr>
            </w:pPr>
            <w:ins w:id="5339" w:author="wurongjun 00246467" w:date="2015-04-22T16:12:00Z">
              <w:r w:rsidRPr="007E31C0">
                <w:t>是否允许为空</w:t>
              </w:r>
            </w:ins>
          </w:p>
        </w:tc>
        <w:tc>
          <w:tcPr>
            <w:tcW w:w="1338" w:type="dxa"/>
            <w:tcBorders>
              <w:top w:val="single" w:sz="6" w:space="0" w:color="auto"/>
              <w:left w:val="single" w:sz="6" w:space="0" w:color="auto"/>
              <w:bottom w:val="single" w:sz="6" w:space="0" w:color="auto"/>
              <w:right w:val="single" w:sz="6" w:space="0" w:color="auto"/>
              <w:tl2br w:val="nil"/>
              <w:tr2bl w:val="nil"/>
            </w:tcBorders>
            <w:shd w:val="clear" w:color="auto" w:fill="D9D9D9"/>
            <w:tcPrChange w:id="5340" w:author="wurongjun 00246467" w:date="2015-04-22T16:38:00Z">
              <w:tcPr>
                <w:tcW w:w="1561" w:type="dxa"/>
                <w:tcBorders>
                  <w:top w:val="single" w:sz="6" w:space="0" w:color="auto"/>
                  <w:left w:val="single" w:sz="6" w:space="0" w:color="auto"/>
                  <w:bottom w:val="single" w:sz="6" w:space="0" w:color="auto"/>
                  <w:right w:val="single" w:sz="6" w:space="0" w:color="auto"/>
                  <w:tl2br w:val="nil"/>
                  <w:tr2bl w:val="nil"/>
                </w:tcBorders>
                <w:shd w:val="clear" w:color="auto" w:fill="D9D9D9"/>
              </w:tcPr>
            </w:tcPrChange>
          </w:tcPr>
          <w:p w:rsidR="008F49FF" w:rsidRPr="007E31C0" w:rsidRDefault="008F49FF" w:rsidP="0001602A">
            <w:pPr>
              <w:pStyle w:val="TableHeading"/>
              <w:rPr>
                <w:ins w:id="5341" w:author="wurongjun 00246467" w:date="2015-04-22T16:12:00Z"/>
              </w:rPr>
            </w:pPr>
            <w:ins w:id="5342" w:author="wurongjun 00246467" w:date="2015-04-22T16:12:00Z">
              <w:r w:rsidRPr="007E31C0">
                <w:t>描述信息</w:t>
              </w:r>
            </w:ins>
          </w:p>
        </w:tc>
        <w:tc>
          <w:tcPr>
            <w:tcW w:w="3085" w:type="dxa"/>
            <w:tcBorders>
              <w:top w:val="single" w:sz="6" w:space="0" w:color="auto"/>
              <w:left w:val="single" w:sz="6" w:space="0" w:color="auto"/>
              <w:bottom w:val="single" w:sz="6" w:space="0" w:color="auto"/>
              <w:right w:val="single" w:sz="6" w:space="0" w:color="auto"/>
              <w:tl2br w:val="nil"/>
              <w:tr2bl w:val="nil"/>
            </w:tcBorders>
            <w:shd w:val="clear" w:color="auto" w:fill="D9D9D9"/>
            <w:tcPrChange w:id="5343" w:author="wurongjun 00246467" w:date="2015-04-22T16:38:00Z">
              <w:tcPr>
                <w:tcW w:w="3201" w:type="dxa"/>
                <w:tcBorders>
                  <w:top w:val="single" w:sz="6" w:space="0" w:color="auto"/>
                  <w:left w:val="single" w:sz="6" w:space="0" w:color="auto"/>
                  <w:bottom w:val="single" w:sz="6" w:space="0" w:color="auto"/>
                  <w:right w:val="single" w:sz="6" w:space="0" w:color="auto"/>
                  <w:tl2br w:val="nil"/>
                  <w:tr2bl w:val="nil"/>
                </w:tcBorders>
                <w:shd w:val="clear" w:color="auto" w:fill="D9D9D9"/>
              </w:tcPr>
            </w:tcPrChange>
          </w:tcPr>
          <w:p w:rsidR="008F49FF" w:rsidRPr="007E31C0" w:rsidRDefault="008F49FF" w:rsidP="0001602A">
            <w:pPr>
              <w:pStyle w:val="TableHeading"/>
              <w:rPr>
                <w:ins w:id="5344" w:author="wurongjun 00246467" w:date="2015-04-22T16:12:00Z"/>
              </w:rPr>
            </w:pPr>
            <w:ins w:id="5345" w:author="wurongjun 00246467" w:date="2015-04-22T16:12:00Z">
              <w:r w:rsidRPr="007E31C0">
                <w:rPr>
                  <w:rFonts w:hint="eastAsia"/>
                </w:rPr>
                <w:t>备注</w:t>
              </w:r>
            </w:ins>
          </w:p>
        </w:tc>
      </w:tr>
      <w:tr w:rsidR="008F49FF" w:rsidRPr="00753268" w:rsidTr="00A06C7C">
        <w:trPr>
          <w:cantSplit/>
          <w:jc w:val="center"/>
          <w:ins w:id="5346" w:author="wurongjun 00246467" w:date="2015-04-22T16:12:00Z"/>
          <w:trPrChange w:id="5347" w:author="wurongjun 00246467" w:date="2015-04-22T16:38:00Z">
            <w:trPr>
              <w:cantSplit/>
              <w:jc w:val="center"/>
            </w:trPr>
          </w:trPrChange>
        </w:trPr>
        <w:tc>
          <w:tcPr>
            <w:tcW w:w="2196" w:type="dxa"/>
            <w:tcBorders>
              <w:top w:val="single" w:sz="6" w:space="0" w:color="auto"/>
            </w:tcBorders>
            <w:shd w:val="clear" w:color="auto" w:fill="auto"/>
            <w:tcPrChange w:id="5348" w:author="wurongjun 00246467" w:date="2015-04-22T16:38:00Z">
              <w:tcPr>
                <w:tcW w:w="2196" w:type="dxa"/>
                <w:tcBorders>
                  <w:top w:val="single" w:sz="6" w:space="0" w:color="auto"/>
                </w:tcBorders>
                <w:shd w:val="clear" w:color="auto" w:fill="auto"/>
              </w:tcPr>
            </w:tcPrChange>
          </w:tcPr>
          <w:p w:rsidR="008F49FF" w:rsidRPr="00753268" w:rsidRDefault="008F49FF" w:rsidP="0001602A">
            <w:pPr>
              <w:pStyle w:val="TableText"/>
              <w:rPr>
                <w:ins w:id="5349" w:author="wurongjun 00246467" w:date="2015-04-22T16:12:00Z"/>
                <w:rFonts w:ascii="宋体" w:cs="宋体"/>
                <w:sz w:val="18"/>
                <w:szCs w:val="18"/>
              </w:rPr>
            </w:pPr>
            <w:ins w:id="5350" w:author="wurongjun 00246467" w:date="2015-04-22T16:12:00Z">
              <w:r w:rsidRPr="00753268">
                <w:rPr>
                  <w:rFonts w:ascii="宋体" w:cs="宋体"/>
                  <w:sz w:val="18"/>
                  <w:szCs w:val="18"/>
                </w:rPr>
                <w:t>OBJECTID</w:t>
              </w:r>
            </w:ins>
          </w:p>
        </w:tc>
        <w:tc>
          <w:tcPr>
            <w:tcW w:w="1967" w:type="dxa"/>
            <w:tcBorders>
              <w:top w:val="single" w:sz="6" w:space="0" w:color="auto"/>
            </w:tcBorders>
            <w:shd w:val="clear" w:color="auto" w:fill="auto"/>
            <w:tcPrChange w:id="5351" w:author="wurongjun 00246467" w:date="2015-04-22T16:38:00Z">
              <w:tcPr>
                <w:tcW w:w="1524" w:type="dxa"/>
                <w:tcBorders>
                  <w:top w:val="single" w:sz="6" w:space="0" w:color="auto"/>
                </w:tcBorders>
                <w:shd w:val="clear" w:color="auto" w:fill="auto"/>
              </w:tcPr>
            </w:tcPrChange>
          </w:tcPr>
          <w:p w:rsidR="008F49FF" w:rsidRPr="007E31C0" w:rsidRDefault="008F49FF" w:rsidP="0001602A">
            <w:pPr>
              <w:pStyle w:val="TableText"/>
              <w:rPr>
                <w:ins w:id="5352" w:author="wurongjun 00246467" w:date="2015-04-22T16:12:00Z"/>
              </w:rPr>
            </w:pPr>
            <w:ins w:id="5353" w:author="wurongjun 00246467" w:date="2015-04-22T16:12:00Z">
              <w:r w:rsidRPr="007E31C0">
                <w:t>number(19)</w:t>
              </w:r>
            </w:ins>
          </w:p>
        </w:tc>
        <w:tc>
          <w:tcPr>
            <w:tcW w:w="1177" w:type="dxa"/>
            <w:tcBorders>
              <w:top w:val="single" w:sz="6" w:space="0" w:color="auto"/>
            </w:tcBorders>
            <w:shd w:val="clear" w:color="auto" w:fill="auto"/>
            <w:tcPrChange w:id="5354" w:author="wurongjun 00246467" w:date="2015-04-22T16:38:00Z">
              <w:tcPr>
                <w:tcW w:w="1281" w:type="dxa"/>
                <w:tcBorders>
                  <w:top w:val="single" w:sz="6" w:space="0" w:color="auto"/>
                </w:tcBorders>
                <w:shd w:val="clear" w:color="auto" w:fill="auto"/>
              </w:tcPr>
            </w:tcPrChange>
          </w:tcPr>
          <w:p w:rsidR="008F49FF" w:rsidRPr="007E31C0" w:rsidRDefault="008F49FF" w:rsidP="0001602A">
            <w:pPr>
              <w:pStyle w:val="TableText"/>
              <w:rPr>
                <w:ins w:id="5355" w:author="wurongjun 00246467" w:date="2015-04-22T16:12:00Z"/>
              </w:rPr>
            </w:pPr>
            <w:ins w:id="5356" w:author="wurongjun 00246467" w:date="2015-04-22T16:12:00Z">
              <w:r w:rsidRPr="007E31C0">
                <w:t>NOT NULL</w:t>
              </w:r>
            </w:ins>
          </w:p>
        </w:tc>
        <w:tc>
          <w:tcPr>
            <w:tcW w:w="1338" w:type="dxa"/>
            <w:tcBorders>
              <w:top w:val="single" w:sz="6" w:space="0" w:color="auto"/>
            </w:tcBorders>
            <w:shd w:val="clear" w:color="auto" w:fill="auto"/>
            <w:tcPrChange w:id="5357" w:author="wurongjun 00246467" w:date="2015-04-22T16:38:00Z">
              <w:tcPr>
                <w:tcW w:w="1561" w:type="dxa"/>
                <w:tcBorders>
                  <w:top w:val="single" w:sz="6" w:space="0" w:color="auto"/>
                </w:tcBorders>
                <w:shd w:val="clear" w:color="auto" w:fill="auto"/>
              </w:tcPr>
            </w:tcPrChange>
          </w:tcPr>
          <w:p w:rsidR="008F49FF" w:rsidRPr="007E31C0" w:rsidRDefault="008F49FF" w:rsidP="0001602A">
            <w:pPr>
              <w:pStyle w:val="TableText"/>
              <w:rPr>
                <w:ins w:id="5358" w:author="wurongjun 00246467" w:date="2015-04-22T16:12:00Z"/>
              </w:rPr>
            </w:pPr>
            <w:ins w:id="5359" w:author="wurongjun 00246467" w:date="2015-04-22T16:12:00Z">
              <w:r>
                <w:rPr>
                  <w:rFonts w:hint="eastAsia"/>
                </w:rPr>
                <w:t>编号</w:t>
              </w:r>
            </w:ins>
          </w:p>
        </w:tc>
        <w:tc>
          <w:tcPr>
            <w:tcW w:w="3085" w:type="dxa"/>
            <w:tcBorders>
              <w:top w:val="single" w:sz="6" w:space="0" w:color="auto"/>
            </w:tcBorders>
            <w:shd w:val="clear" w:color="auto" w:fill="auto"/>
            <w:tcPrChange w:id="5360" w:author="wurongjun 00246467" w:date="2015-04-22T16:38:00Z">
              <w:tcPr>
                <w:tcW w:w="3201" w:type="dxa"/>
                <w:tcBorders>
                  <w:top w:val="single" w:sz="6" w:space="0" w:color="auto"/>
                </w:tcBorders>
                <w:shd w:val="clear" w:color="auto" w:fill="auto"/>
              </w:tcPr>
            </w:tcPrChange>
          </w:tcPr>
          <w:p w:rsidR="008F49FF" w:rsidRPr="00753268" w:rsidRDefault="008F49FF" w:rsidP="0001602A">
            <w:pPr>
              <w:pStyle w:val="TableText"/>
              <w:rPr>
                <w:ins w:id="5361" w:author="wurongjun 00246467" w:date="2015-04-22T16:12:00Z"/>
              </w:rPr>
            </w:pPr>
          </w:p>
        </w:tc>
      </w:tr>
      <w:tr w:rsidR="008F49FF" w:rsidRPr="0019211A" w:rsidTr="00A06C7C">
        <w:trPr>
          <w:cantSplit/>
          <w:jc w:val="center"/>
          <w:ins w:id="5362" w:author="wurongjun 00246467" w:date="2015-04-22T16:12:00Z"/>
          <w:trPrChange w:id="5363" w:author="wurongjun 00246467" w:date="2015-04-22T16:38:00Z">
            <w:trPr>
              <w:cantSplit/>
              <w:jc w:val="center"/>
            </w:trPr>
          </w:trPrChange>
        </w:trPr>
        <w:tc>
          <w:tcPr>
            <w:tcW w:w="2196" w:type="dxa"/>
            <w:shd w:val="clear" w:color="auto" w:fill="auto"/>
            <w:tcPrChange w:id="5364" w:author="wurongjun 00246467" w:date="2015-04-22T16:38:00Z">
              <w:tcPr>
                <w:tcW w:w="2196" w:type="dxa"/>
                <w:shd w:val="clear" w:color="auto" w:fill="auto"/>
              </w:tcPr>
            </w:tcPrChange>
          </w:tcPr>
          <w:p w:rsidR="008F49FF" w:rsidRPr="00AD200B" w:rsidRDefault="008F49FF" w:rsidP="0001602A">
            <w:pPr>
              <w:pStyle w:val="TableText"/>
              <w:rPr>
                <w:ins w:id="5365" w:author="wurongjun 00246467" w:date="2015-04-22T16:12:00Z"/>
                <w:rFonts w:ascii="宋体" w:cs="宋体"/>
                <w:sz w:val="18"/>
                <w:szCs w:val="18"/>
              </w:rPr>
            </w:pPr>
            <w:ins w:id="5366" w:author="wurongjun 00246467" w:date="2015-04-22T16:12:00Z">
              <w:r w:rsidRPr="00AD200B">
                <w:rPr>
                  <w:rFonts w:ascii="宋体" w:cs="宋体"/>
                  <w:sz w:val="18"/>
                  <w:szCs w:val="18"/>
                </w:rPr>
                <w:t>FILEINFORMATIONEXTCODE</w:t>
              </w:r>
            </w:ins>
          </w:p>
        </w:tc>
        <w:tc>
          <w:tcPr>
            <w:tcW w:w="1967" w:type="dxa"/>
            <w:shd w:val="clear" w:color="auto" w:fill="auto"/>
            <w:tcPrChange w:id="5367" w:author="wurongjun 00246467" w:date="2015-04-22T16:38:00Z">
              <w:tcPr>
                <w:tcW w:w="1524" w:type="dxa"/>
                <w:shd w:val="clear" w:color="auto" w:fill="auto"/>
              </w:tcPr>
            </w:tcPrChange>
          </w:tcPr>
          <w:p w:rsidR="008F49FF" w:rsidRPr="007E31C0" w:rsidRDefault="008F49FF" w:rsidP="0001602A">
            <w:pPr>
              <w:pStyle w:val="TableText"/>
              <w:rPr>
                <w:ins w:id="5368" w:author="wurongjun 00246467" w:date="2015-04-22T16:12:00Z"/>
              </w:rPr>
            </w:pPr>
            <w:ins w:id="5369" w:author="wurongjun 00246467" w:date="2015-04-22T16:12:00Z">
              <w:r>
                <w:t>V</w:t>
              </w:r>
              <w:r>
                <w:rPr>
                  <w:rFonts w:hint="eastAsia"/>
                </w:rPr>
                <w:t>archar(40)</w:t>
              </w:r>
            </w:ins>
          </w:p>
        </w:tc>
        <w:tc>
          <w:tcPr>
            <w:tcW w:w="1177" w:type="dxa"/>
            <w:shd w:val="clear" w:color="auto" w:fill="auto"/>
            <w:tcPrChange w:id="5370" w:author="wurongjun 00246467" w:date="2015-04-22T16:38:00Z">
              <w:tcPr>
                <w:tcW w:w="1281" w:type="dxa"/>
                <w:shd w:val="clear" w:color="auto" w:fill="auto"/>
              </w:tcPr>
            </w:tcPrChange>
          </w:tcPr>
          <w:p w:rsidR="008F49FF" w:rsidRPr="007E31C0" w:rsidRDefault="008F49FF" w:rsidP="0001602A">
            <w:pPr>
              <w:pStyle w:val="TableText"/>
              <w:rPr>
                <w:ins w:id="5371" w:author="wurongjun 00246467" w:date="2015-04-22T16:12:00Z"/>
              </w:rPr>
            </w:pPr>
            <w:ins w:id="5372" w:author="wurongjun 00246467" w:date="2015-04-22T16:12:00Z">
              <w:r w:rsidRPr="007E31C0">
                <w:t>NULL</w:t>
              </w:r>
            </w:ins>
          </w:p>
        </w:tc>
        <w:tc>
          <w:tcPr>
            <w:tcW w:w="1338" w:type="dxa"/>
            <w:shd w:val="clear" w:color="auto" w:fill="auto"/>
            <w:tcPrChange w:id="5373" w:author="wurongjun 00246467" w:date="2015-04-22T16:38:00Z">
              <w:tcPr>
                <w:tcW w:w="1561" w:type="dxa"/>
                <w:shd w:val="clear" w:color="auto" w:fill="auto"/>
              </w:tcPr>
            </w:tcPrChange>
          </w:tcPr>
          <w:p w:rsidR="008F49FF" w:rsidRPr="007E31C0" w:rsidRDefault="008F49FF" w:rsidP="0001602A">
            <w:pPr>
              <w:pStyle w:val="TableText"/>
              <w:rPr>
                <w:ins w:id="5374" w:author="wurongjun 00246467" w:date="2015-04-22T16:12:00Z"/>
              </w:rPr>
            </w:pPr>
            <w:ins w:id="5375" w:author="wurongjun 00246467" w:date="2015-04-22T16:12:00Z">
              <w:r>
                <w:rPr>
                  <w:rFonts w:hint="eastAsia"/>
                </w:rPr>
                <w:t>外部</w:t>
              </w:r>
              <w:r>
                <w:rPr>
                  <w:rFonts w:hint="eastAsia"/>
                </w:rPr>
                <w:t>ID</w:t>
              </w:r>
            </w:ins>
          </w:p>
        </w:tc>
        <w:tc>
          <w:tcPr>
            <w:tcW w:w="3085" w:type="dxa"/>
            <w:shd w:val="clear" w:color="auto" w:fill="auto"/>
            <w:tcPrChange w:id="5376" w:author="wurongjun 00246467" w:date="2015-04-22T16:38:00Z">
              <w:tcPr>
                <w:tcW w:w="3201" w:type="dxa"/>
                <w:shd w:val="clear" w:color="auto" w:fill="auto"/>
              </w:tcPr>
            </w:tcPrChange>
          </w:tcPr>
          <w:p w:rsidR="008F49FF" w:rsidRPr="007E31C0" w:rsidRDefault="008F49FF" w:rsidP="0001602A">
            <w:pPr>
              <w:pStyle w:val="TableText"/>
              <w:rPr>
                <w:ins w:id="5377" w:author="wurongjun 00246467" w:date="2015-04-22T16:12:00Z"/>
              </w:rPr>
            </w:pPr>
            <w:ins w:id="5378" w:author="wurongjun 00246467" w:date="2015-04-22T16:12:00Z">
              <w:r>
                <w:rPr>
                  <w:rFonts w:hint="eastAsia"/>
                </w:rPr>
                <w:t>同步给</w:t>
              </w:r>
              <w:r>
                <w:rPr>
                  <w:rFonts w:hint="eastAsia"/>
                </w:rPr>
                <w:t>MDN</w:t>
              </w:r>
            </w:ins>
          </w:p>
        </w:tc>
      </w:tr>
    </w:tbl>
    <w:p w:rsidR="00A06C7C" w:rsidRDefault="00A06C7C">
      <w:pPr>
        <w:pStyle w:val="31"/>
        <w:rPr>
          <w:ins w:id="5379" w:author="wurongjun 00246467" w:date="2015-04-22T16:37:00Z"/>
        </w:rPr>
        <w:pPrChange w:id="5380" w:author="wurongjun 00246467" w:date="2015-04-22T16:37:00Z">
          <w:pPr>
            <w:pStyle w:val="31"/>
            <w:numPr>
              <w:numId w:val="48"/>
            </w:numPr>
          </w:pPr>
        </w:pPrChange>
      </w:pPr>
      <w:bookmarkStart w:id="5381" w:name="_Toc435003452"/>
      <w:ins w:id="5382" w:author="wurongjun 00246467" w:date="2015-04-22T16:37:00Z">
        <w:r>
          <w:rPr>
            <w:rFonts w:hint="eastAsia"/>
          </w:rPr>
          <w:lastRenderedPageBreak/>
          <w:t>文件信息扩展视图</w:t>
        </w:r>
        <w:r w:rsidR="00C35A24">
          <w:t>V</w:t>
        </w:r>
        <w:r w:rsidR="00C35A24" w:rsidRPr="00EF232A">
          <w:t>_CMP_EXT_FILEINFORMATION</w:t>
        </w:r>
        <w:bookmarkEnd w:id="5381"/>
      </w:ins>
    </w:p>
    <w:tbl>
      <w:tblPr>
        <w:tblW w:w="9530"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491"/>
        <w:gridCol w:w="1967"/>
        <w:gridCol w:w="1031"/>
        <w:gridCol w:w="1032"/>
        <w:gridCol w:w="4009"/>
      </w:tblGrid>
      <w:tr w:rsidR="00A06C7C" w:rsidTr="00CD1ADB">
        <w:trPr>
          <w:cantSplit/>
          <w:jc w:val="center"/>
          <w:ins w:id="5383" w:author="wurongjun 00246467" w:date="2015-04-22T16:37:00Z"/>
        </w:trPr>
        <w:tc>
          <w:tcPr>
            <w:tcW w:w="1601" w:type="dxa"/>
            <w:tcBorders>
              <w:top w:val="single" w:sz="6" w:space="0" w:color="auto"/>
              <w:left w:val="single" w:sz="6" w:space="0" w:color="auto"/>
              <w:bottom w:val="single" w:sz="6" w:space="0" w:color="auto"/>
              <w:right w:val="single" w:sz="6" w:space="0" w:color="auto"/>
            </w:tcBorders>
            <w:shd w:val="clear" w:color="auto" w:fill="D9D9D9"/>
            <w:hideMark/>
          </w:tcPr>
          <w:p w:rsidR="00A06C7C" w:rsidRPr="00074D0B" w:rsidRDefault="00A06C7C" w:rsidP="00CD1ADB">
            <w:pPr>
              <w:pStyle w:val="TableHeading"/>
              <w:rPr>
                <w:ins w:id="5384" w:author="wurongjun 00246467" w:date="2015-04-22T16:37:00Z"/>
                <w:b/>
              </w:rPr>
            </w:pPr>
            <w:ins w:id="5385" w:author="wurongjun 00246467" w:date="2015-04-22T16:37:00Z">
              <w:r w:rsidRPr="00074D0B">
                <w:rPr>
                  <w:rFonts w:hint="eastAsia"/>
                  <w:b/>
                </w:rPr>
                <w:t>字段</w:t>
              </w:r>
            </w:ins>
          </w:p>
        </w:tc>
        <w:tc>
          <w:tcPr>
            <w:tcW w:w="1967" w:type="dxa"/>
            <w:tcBorders>
              <w:top w:val="single" w:sz="6" w:space="0" w:color="auto"/>
              <w:left w:val="single" w:sz="6" w:space="0" w:color="auto"/>
              <w:bottom w:val="single" w:sz="6" w:space="0" w:color="auto"/>
              <w:right w:val="single" w:sz="6" w:space="0" w:color="auto"/>
            </w:tcBorders>
            <w:shd w:val="clear" w:color="auto" w:fill="D9D9D9"/>
            <w:hideMark/>
          </w:tcPr>
          <w:p w:rsidR="00A06C7C" w:rsidRPr="00074D0B" w:rsidRDefault="00A06C7C" w:rsidP="00CD1ADB">
            <w:pPr>
              <w:pStyle w:val="TableHeading"/>
              <w:rPr>
                <w:ins w:id="5386" w:author="wurongjun 00246467" w:date="2015-04-22T16:37:00Z"/>
                <w:b/>
              </w:rPr>
            </w:pPr>
            <w:ins w:id="5387" w:author="wurongjun 00246467" w:date="2015-04-22T16:37:00Z">
              <w:r w:rsidRPr="00074D0B">
                <w:rPr>
                  <w:rFonts w:hint="eastAsia"/>
                  <w:b/>
                </w:rPr>
                <w:t>数据类型</w:t>
              </w:r>
            </w:ins>
          </w:p>
        </w:tc>
        <w:tc>
          <w:tcPr>
            <w:tcW w:w="1258" w:type="dxa"/>
            <w:tcBorders>
              <w:top w:val="single" w:sz="6" w:space="0" w:color="auto"/>
              <w:left w:val="single" w:sz="6" w:space="0" w:color="auto"/>
              <w:bottom w:val="single" w:sz="6" w:space="0" w:color="auto"/>
              <w:right w:val="single" w:sz="6" w:space="0" w:color="auto"/>
            </w:tcBorders>
            <w:shd w:val="clear" w:color="auto" w:fill="D9D9D9"/>
            <w:hideMark/>
          </w:tcPr>
          <w:p w:rsidR="00A06C7C" w:rsidRPr="00074D0B" w:rsidRDefault="00A06C7C" w:rsidP="00CD1ADB">
            <w:pPr>
              <w:pStyle w:val="TableHeading"/>
              <w:rPr>
                <w:ins w:id="5388" w:author="wurongjun 00246467" w:date="2015-04-22T16:37:00Z"/>
                <w:b/>
              </w:rPr>
            </w:pPr>
            <w:ins w:id="5389" w:author="wurongjun 00246467" w:date="2015-04-22T16:37:00Z">
              <w:r w:rsidRPr="00074D0B">
                <w:rPr>
                  <w:rFonts w:hint="eastAsia"/>
                  <w:b/>
                </w:rPr>
                <w:t>是否允许为空</w:t>
              </w:r>
            </w:ins>
          </w:p>
        </w:tc>
        <w:tc>
          <w:tcPr>
            <w:tcW w:w="1315" w:type="dxa"/>
            <w:tcBorders>
              <w:top w:val="single" w:sz="6" w:space="0" w:color="auto"/>
              <w:left w:val="single" w:sz="6" w:space="0" w:color="auto"/>
              <w:bottom w:val="single" w:sz="6" w:space="0" w:color="auto"/>
              <w:right w:val="single" w:sz="6" w:space="0" w:color="auto"/>
            </w:tcBorders>
            <w:shd w:val="clear" w:color="auto" w:fill="D9D9D9"/>
            <w:hideMark/>
          </w:tcPr>
          <w:p w:rsidR="00A06C7C" w:rsidRPr="00074D0B" w:rsidRDefault="00A06C7C" w:rsidP="00CD1ADB">
            <w:pPr>
              <w:pStyle w:val="TableHeading"/>
              <w:rPr>
                <w:ins w:id="5390" w:author="wurongjun 00246467" w:date="2015-04-22T16:37:00Z"/>
                <w:b/>
              </w:rPr>
            </w:pPr>
            <w:ins w:id="5391" w:author="wurongjun 00246467" w:date="2015-04-22T16:37:00Z">
              <w:r w:rsidRPr="00074D0B">
                <w:rPr>
                  <w:rFonts w:hint="eastAsia"/>
                  <w:b/>
                </w:rPr>
                <w:t>描述信息</w:t>
              </w:r>
            </w:ins>
          </w:p>
        </w:tc>
        <w:tc>
          <w:tcPr>
            <w:tcW w:w="3389" w:type="dxa"/>
            <w:tcBorders>
              <w:top w:val="single" w:sz="6" w:space="0" w:color="auto"/>
              <w:left w:val="single" w:sz="6" w:space="0" w:color="auto"/>
              <w:bottom w:val="single" w:sz="6" w:space="0" w:color="auto"/>
              <w:right w:val="single" w:sz="6" w:space="0" w:color="auto"/>
            </w:tcBorders>
            <w:shd w:val="clear" w:color="auto" w:fill="D9D9D9"/>
            <w:hideMark/>
          </w:tcPr>
          <w:p w:rsidR="00A06C7C" w:rsidRPr="00074D0B" w:rsidRDefault="00A06C7C" w:rsidP="00CD1ADB">
            <w:pPr>
              <w:pStyle w:val="TableHeading"/>
              <w:rPr>
                <w:ins w:id="5392" w:author="wurongjun 00246467" w:date="2015-04-22T16:37:00Z"/>
                <w:b/>
              </w:rPr>
            </w:pPr>
            <w:ins w:id="5393" w:author="wurongjun 00246467" w:date="2015-04-22T16:37:00Z">
              <w:r w:rsidRPr="00074D0B">
                <w:rPr>
                  <w:rFonts w:hint="eastAsia"/>
                  <w:b/>
                </w:rPr>
                <w:t>备注</w:t>
              </w:r>
            </w:ins>
          </w:p>
        </w:tc>
      </w:tr>
      <w:tr w:rsidR="00A06C7C" w:rsidTr="00CD1ADB">
        <w:trPr>
          <w:cantSplit/>
          <w:jc w:val="center"/>
          <w:ins w:id="5394" w:author="wurongjun 00246467" w:date="2015-04-22T16:37:00Z"/>
        </w:trPr>
        <w:tc>
          <w:tcPr>
            <w:tcW w:w="1601" w:type="dxa"/>
            <w:tcBorders>
              <w:top w:val="single" w:sz="6" w:space="0" w:color="auto"/>
              <w:left w:val="single" w:sz="6" w:space="0" w:color="000000"/>
              <w:bottom w:val="single" w:sz="6" w:space="0" w:color="auto"/>
              <w:right w:val="single" w:sz="6" w:space="0" w:color="000000"/>
            </w:tcBorders>
            <w:hideMark/>
          </w:tcPr>
          <w:p w:rsidR="00A06C7C" w:rsidRDefault="00A06C7C" w:rsidP="00CD1ADB">
            <w:pPr>
              <w:pStyle w:val="TableText"/>
              <w:rPr>
                <w:ins w:id="5395" w:author="wurongjun 00246467" w:date="2015-04-22T16:37:00Z"/>
                <w:rFonts w:ascii="宋体" w:cs="宋体"/>
                <w:sz w:val="18"/>
                <w:szCs w:val="18"/>
              </w:rPr>
            </w:pPr>
            <w:ins w:id="5396" w:author="wurongjun 00246467" w:date="2015-04-22T16:37:00Z">
              <w:r w:rsidRPr="007E31C0">
                <w:t>OBJECTID</w:t>
              </w:r>
            </w:ins>
          </w:p>
        </w:tc>
        <w:tc>
          <w:tcPr>
            <w:tcW w:w="1967" w:type="dxa"/>
            <w:tcBorders>
              <w:top w:val="single" w:sz="6" w:space="0" w:color="auto"/>
              <w:left w:val="single" w:sz="6" w:space="0" w:color="000000"/>
              <w:bottom w:val="single" w:sz="6" w:space="0" w:color="auto"/>
              <w:right w:val="single" w:sz="6" w:space="0" w:color="000000"/>
            </w:tcBorders>
            <w:hideMark/>
          </w:tcPr>
          <w:p w:rsidR="00A06C7C" w:rsidRDefault="00A06C7C" w:rsidP="00CD1ADB">
            <w:pPr>
              <w:pStyle w:val="TableText"/>
              <w:rPr>
                <w:ins w:id="5397" w:author="wurongjun 00246467" w:date="2015-04-22T16:37:00Z"/>
              </w:rPr>
            </w:pPr>
            <w:ins w:id="5398" w:author="wurongjun 00246467" w:date="2015-04-22T16:37:00Z">
              <w:r w:rsidRPr="007E31C0">
                <w:t>NUMBER(19)</w:t>
              </w:r>
            </w:ins>
          </w:p>
        </w:tc>
        <w:tc>
          <w:tcPr>
            <w:tcW w:w="1258" w:type="dxa"/>
            <w:tcBorders>
              <w:top w:val="single" w:sz="6" w:space="0" w:color="auto"/>
              <w:left w:val="single" w:sz="6" w:space="0" w:color="000000"/>
              <w:bottom w:val="single" w:sz="6" w:space="0" w:color="auto"/>
              <w:right w:val="single" w:sz="6" w:space="0" w:color="000000"/>
            </w:tcBorders>
            <w:hideMark/>
          </w:tcPr>
          <w:p w:rsidR="00A06C7C" w:rsidRDefault="00A06C7C" w:rsidP="00CD1ADB">
            <w:pPr>
              <w:pStyle w:val="TableText"/>
              <w:rPr>
                <w:ins w:id="5399" w:author="wurongjun 00246467" w:date="2015-04-22T16:37:00Z"/>
              </w:rPr>
            </w:pPr>
            <w:ins w:id="5400" w:author="wurongjun 00246467" w:date="2015-04-22T16:37:00Z">
              <w:r w:rsidRPr="007E31C0">
                <w:t xml:space="preserve">  not null</w:t>
              </w:r>
            </w:ins>
          </w:p>
        </w:tc>
        <w:tc>
          <w:tcPr>
            <w:tcW w:w="1315" w:type="dxa"/>
            <w:tcBorders>
              <w:top w:val="single" w:sz="6" w:space="0" w:color="auto"/>
              <w:left w:val="single" w:sz="6" w:space="0" w:color="000000"/>
              <w:bottom w:val="single" w:sz="6" w:space="0" w:color="auto"/>
              <w:right w:val="single" w:sz="6" w:space="0" w:color="000000"/>
            </w:tcBorders>
            <w:hideMark/>
          </w:tcPr>
          <w:p w:rsidR="00A06C7C" w:rsidRDefault="00A06C7C" w:rsidP="00CD1ADB">
            <w:pPr>
              <w:pStyle w:val="TableText"/>
              <w:rPr>
                <w:ins w:id="5401" w:author="wurongjun 00246467" w:date="2015-04-22T16:37:00Z"/>
              </w:rPr>
            </w:pPr>
            <w:ins w:id="5402" w:author="wurongjun 00246467" w:date="2015-04-22T16:37:00Z">
              <w:r w:rsidRPr="007E31C0">
                <w:rPr>
                  <w:rFonts w:hint="eastAsia"/>
                </w:rPr>
                <w:t>内容</w:t>
              </w:r>
              <w:r w:rsidRPr="007E31C0">
                <w:rPr>
                  <w:rFonts w:hint="eastAsia"/>
                </w:rPr>
                <w:t>ID</w:t>
              </w:r>
            </w:ins>
          </w:p>
        </w:tc>
        <w:tc>
          <w:tcPr>
            <w:tcW w:w="3389" w:type="dxa"/>
            <w:tcBorders>
              <w:top w:val="single" w:sz="6" w:space="0" w:color="auto"/>
              <w:left w:val="single" w:sz="6" w:space="0" w:color="000000"/>
              <w:bottom w:val="single" w:sz="6" w:space="0" w:color="auto"/>
              <w:right w:val="single" w:sz="6" w:space="0" w:color="000000"/>
            </w:tcBorders>
            <w:hideMark/>
          </w:tcPr>
          <w:p w:rsidR="00A06C7C" w:rsidRDefault="00A06C7C" w:rsidP="00CD1ADB">
            <w:pPr>
              <w:pStyle w:val="TableText"/>
              <w:rPr>
                <w:ins w:id="5403" w:author="wurongjun 00246467" w:date="2015-04-22T16:37:00Z"/>
              </w:rPr>
            </w:pPr>
            <w:ins w:id="5404" w:author="wurongjun 00246467" w:date="2015-04-22T16:37:00Z">
              <w:r>
                <w:rPr>
                  <w:rFonts w:hint="eastAsia"/>
                </w:rPr>
                <w:t>主键，</w:t>
              </w:r>
              <w:r w:rsidRPr="007E31C0">
                <w:rPr>
                  <w:rFonts w:hint="eastAsia"/>
                </w:rPr>
                <w:t>MDSP</w:t>
              </w:r>
              <w:r w:rsidRPr="007E31C0">
                <w:rPr>
                  <w:rFonts w:hint="eastAsia"/>
                </w:rPr>
                <w:t>内部使用</w:t>
              </w:r>
            </w:ins>
          </w:p>
          <w:p w:rsidR="00A06C7C" w:rsidRDefault="00A06C7C">
            <w:pPr>
              <w:pStyle w:val="TableText"/>
              <w:rPr>
                <w:ins w:id="5405" w:author="wurongjun 00246467" w:date="2015-04-22T16:37:00Z"/>
                <w:color w:val="333399"/>
              </w:rPr>
            </w:pPr>
            <w:ins w:id="5406" w:author="wurongjun 00246467" w:date="2015-04-22T16:37:00Z">
              <w:r>
                <w:rPr>
                  <w:rFonts w:hint="eastAsia"/>
                </w:rPr>
                <w:t>媒资</w:t>
              </w:r>
              <w:r>
                <w:rPr>
                  <w:rFonts w:hint="eastAsia"/>
                </w:rPr>
                <w:t>ID,</w:t>
              </w:r>
              <w:r>
                <w:rPr>
                  <w:rFonts w:hint="eastAsia"/>
                </w:rPr>
                <w:t>对应</w:t>
              </w:r>
              <w:r>
                <w:rPr>
                  <w:bCs/>
                </w:rPr>
                <w:t>v</w:t>
              </w:r>
              <w:r w:rsidRPr="005C3511">
                <w:rPr>
                  <w:bCs/>
                </w:rPr>
                <w:t>_CMP_TYPE_FILEINFORMATIONEXT</w:t>
              </w:r>
              <w:r w:rsidRPr="005C3511">
                <w:rPr>
                  <w:rFonts w:hint="eastAsia"/>
                  <w:bCs/>
                </w:rPr>
                <w:t>表中的</w:t>
              </w:r>
              <w:r w:rsidRPr="005C3511">
                <w:rPr>
                  <w:rFonts w:hint="eastAsia"/>
                  <w:bCs/>
                </w:rPr>
                <w:t>ObjectID</w:t>
              </w:r>
            </w:ins>
          </w:p>
        </w:tc>
      </w:tr>
      <w:tr w:rsidR="00A06C7C" w:rsidTr="00CD1ADB">
        <w:trPr>
          <w:cantSplit/>
          <w:jc w:val="center"/>
          <w:ins w:id="5407" w:author="wurongjun 00246467" w:date="2015-04-22T16:37:00Z"/>
        </w:trPr>
        <w:tc>
          <w:tcPr>
            <w:tcW w:w="1601" w:type="dxa"/>
            <w:tcBorders>
              <w:top w:val="single" w:sz="6" w:space="0" w:color="auto"/>
              <w:left w:val="single" w:sz="6" w:space="0" w:color="000000"/>
              <w:bottom w:val="single" w:sz="6" w:space="0" w:color="auto"/>
              <w:right w:val="single" w:sz="6" w:space="0" w:color="000000"/>
            </w:tcBorders>
            <w:hideMark/>
          </w:tcPr>
          <w:p w:rsidR="00A06C7C" w:rsidRPr="007E44B5" w:rsidRDefault="00A06C7C" w:rsidP="00CD1ADB">
            <w:pPr>
              <w:pStyle w:val="TableText"/>
              <w:rPr>
                <w:ins w:id="5408" w:author="wurongjun 00246467" w:date="2015-04-22T16:37:00Z"/>
              </w:rPr>
            </w:pPr>
            <w:ins w:id="5409" w:author="wurongjun 00246467" w:date="2015-04-22T16:37:00Z">
              <w:r w:rsidRPr="007E44B5">
                <w:t>NAME</w:t>
              </w:r>
            </w:ins>
          </w:p>
        </w:tc>
        <w:tc>
          <w:tcPr>
            <w:tcW w:w="1967" w:type="dxa"/>
            <w:tcBorders>
              <w:top w:val="single" w:sz="6" w:space="0" w:color="auto"/>
              <w:left w:val="single" w:sz="6" w:space="0" w:color="000000"/>
              <w:bottom w:val="single" w:sz="6" w:space="0" w:color="auto"/>
              <w:right w:val="single" w:sz="6" w:space="0" w:color="000000"/>
            </w:tcBorders>
            <w:hideMark/>
          </w:tcPr>
          <w:p w:rsidR="00A06C7C" w:rsidRDefault="00A06C7C" w:rsidP="00CD1ADB">
            <w:pPr>
              <w:pStyle w:val="TableText"/>
              <w:rPr>
                <w:ins w:id="5410" w:author="wurongjun 00246467" w:date="2015-04-22T16:37:00Z"/>
              </w:rPr>
            </w:pPr>
            <w:ins w:id="5411" w:author="wurongjun 00246467" w:date="2015-04-22T16:37:00Z">
              <w:r>
                <w:t>VARCHAR2(</w:t>
              </w:r>
              <w:r>
                <w:rPr>
                  <w:rFonts w:hint="eastAsia"/>
                </w:rPr>
                <w:t>32</w:t>
              </w:r>
              <w:r>
                <w:t>)</w:t>
              </w:r>
            </w:ins>
          </w:p>
        </w:tc>
        <w:tc>
          <w:tcPr>
            <w:tcW w:w="1258" w:type="dxa"/>
            <w:tcBorders>
              <w:top w:val="single" w:sz="6" w:space="0" w:color="auto"/>
              <w:left w:val="single" w:sz="6" w:space="0" w:color="000000"/>
              <w:bottom w:val="single" w:sz="6" w:space="0" w:color="auto"/>
              <w:right w:val="single" w:sz="6" w:space="0" w:color="000000"/>
            </w:tcBorders>
            <w:hideMark/>
          </w:tcPr>
          <w:p w:rsidR="00A06C7C" w:rsidRDefault="00A06C7C" w:rsidP="00CD1ADB">
            <w:pPr>
              <w:pStyle w:val="TableText"/>
              <w:rPr>
                <w:ins w:id="5412" w:author="wurongjun 00246467" w:date="2015-04-22T16:37:00Z"/>
              </w:rPr>
            </w:pPr>
            <w:ins w:id="5413" w:author="wurongjun 00246467" w:date="2015-04-22T16:37:00Z">
              <w:r>
                <w:t>N</w:t>
              </w:r>
            </w:ins>
          </w:p>
        </w:tc>
        <w:tc>
          <w:tcPr>
            <w:tcW w:w="1315" w:type="dxa"/>
            <w:tcBorders>
              <w:top w:val="single" w:sz="6" w:space="0" w:color="auto"/>
              <w:left w:val="single" w:sz="6" w:space="0" w:color="000000"/>
              <w:bottom w:val="single" w:sz="6" w:space="0" w:color="auto"/>
              <w:right w:val="single" w:sz="6" w:space="0" w:color="000000"/>
            </w:tcBorders>
            <w:hideMark/>
          </w:tcPr>
          <w:p w:rsidR="00A06C7C" w:rsidRPr="007E44B5" w:rsidRDefault="00A06C7C" w:rsidP="00CD1ADB">
            <w:pPr>
              <w:pStyle w:val="TableText"/>
              <w:rPr>
                <w:ins w:id="5414" w:author="wurongjun 00246467" w:date="2015-04-22T16:37:00Z"/>
              </w:rPr>
            </w:pPr>
            <w:ins w:id="5415" w:author="wurongjun 00246467" w:date="2015-04-22T16:37:00Z">
              <w:r w:rsidRPr="007E44B5">
                <w:rPr>
                  <w:rFonts w:hint="eastAsia"/>
                </w:rPr>
                <w:t>扩展字段名称</w:t>
              </w:r>
            </w:ins>
          </w:p>
        </w:tc>
        <w:tc>
          <w:tcPr>
            <w:tcW w:w="3389" w:type="dxa"/>
            <w:tcBorders>
              <w:top w:val="single" w:sz="6" w:space="0" w:color="auto"/>
              <w:left w:val="single" w:sz="6" w:space="0" w:color="000000"/>
              <w:bottom w:val="single" w:sz="6" w:space="0" w:color="auto"/>
              <w:right w:val="single" w:sz="6" w:space="0" w:color="000000"/>
            </w:tcBorders>
            <w:hideMark/>
          </w:tcPr>
          <w:p w:rsidR="00A06C7C" w:rsidRPr="007E44B5" w:rsidRDefault="00A06C7C" w:rsidP="00CD1ADB">
            <w:pPr>
              <w:pStyle w:val="TableText"/>
              <w:rPr>
                <w:ins w:id="5416" w:author="wurongjun 00246467" w:date="2015-04-22T16:37:00Z"/>
              </w:rPr>
            </w:pPr>
            <w:ins w:id="5417" w:author="wurongjun 00246467" w:date="2015-04-22T16:37:00Z">
              <w:r>
                <w:rPr>
                  <w:rFonts w:ascii="宋体" w:cs="宋体" w:hint="eastAsia"/>
                  <w:color w:val="000000"/>
                  <w:sz w:val="20"/>
                  <w:szCs w:val="20"/>
                </w:rPr>
                <w:t>“允许的外部群组”（</w:t>
              </w:r>
              <w:r>
                <w:rPr>
                  <w:color w:val="000000"/>
                  <w:sz w:val="20"/>
                  <w:szCs w:val="20"/>
                </w:rPr>
                <w:t>allowedExtGroups</w:t>
              </w:r>
              <w:r>
                <w:rPr>
                  <w:rFonts w:ascii="宋体" w:cs="宋体" w:hint="eastAsia"/>
                  <w:color w:val="000000"/>
                  <w:sz w:val="20"/>
                  <w:szCs w:val="20"/>
                </w:rPr>
                <w:t>）表示媒体资源允许访问的外部群组，支持多值，中间以竖线</w:t>
              </w:r>
              <w:r>
                <w:rPr>
                  <w:color w:val="000000"/>
                  <w:sz w:val="20"/>
                  <w:szCs w:val="20"/>
                </w:rPr>
                <w:t>’|’</w:t>
              </w:r>
              <w:r>
                <w:rPr>
                  <w:rFonts w:ascii="宋体" w:cs="宋体" w:hint="eastAsia"/>
                  <w:color w:val="000000"/>
                  <w:sz w:val="20"/>
                  <w:szCs w:val="20"/>
                </w:rPr>
                <w:t>分隔；</w:t>
              </w:r>
            </w:ins>
          </w:p>
        </w:tc>
      </w:tr>
      <w:tr w:rsidR="00A06C7C" w:rsidTr="00CD1ADB">
        <w:trPr>
          <w:cantSplit/>
          <w:jc w:val="center"/>
          <w:ins w:id="5418" w:author="wurongjun 00246467" w:date="2015-04-22T16:37:00Z"/>
        </w:trPr>
        <w:tc>
          <w:tcPr>
            <w:tcW w:w="1601" w:type="dxa"/>
            <w:tcBorders>
              <w:top w:val="single" w:sz="6" w:space="0" w:color="auto"/>
              <w:left w:val="single" w:sz="6" w:space="0" w:color="000000"/>
              <w:bottom w:val="single" w:sz="6" w:space="0" w:color="auto"/>
              <w:right w:val="single" w:sz="6" w:space="0" w:color="000000"/>
            </w:tcBorders>
            <w:hideMark/>
          </w:tcPr>
          <w:p w:rsidR="00A06C7C" w:rsidRPr="007E44B5" w:rsidRDefault="00A06C7C" w:rsidP="00CD1ADB">
            <w:pPr>
              <w:pStyle w:val="TableText"/>
              <w:rPr>
                <w:ins w:id="5419" w:author="wurongjun 00246467" w:date="2015-04-22T16:37:00Z"/>
              </w:rPr>
            </w:pPr>
            <w:ins w:id="5420" w:author="wurongjun 00246467" w:date="2015-04-22T16:37:00Z">
              <w:r w:rsidRPr="007E44B5">
                <w:t>VALUE</w:t>
              </w:r>
            </w:ins>
          </w:p>
        </w:tc>
        <w:tc>
          <w:tcPr>
            <w:tcW w:w="1967" w:type="dxa"/>
            <w:tcBorders>
              <w:top w:val="single" w:sz="6" w:space="0" w:color="auto"/>
              <w:left w:val="single" w:sz="6" w:space="0" w:color="000000"/>
              <w:bottom w:val="single" w:sz="6" w:space="0" w:color="auto"/>
              <w:right w:val="single" w:sz="6" w:space="0" w:color="000000"/>
            </w:tcBorders>
            <w:hideMark/>
          </w:tcPr>
          <w:p w:rsidR="00A06C7C" w:rsidRDefault="00A06C7C" w:rsidP="00CD1ADB">
            <w:pPr>
              <w:pStyle w:val="TableText"/>
              <w:rPr>
                <w:ins w:id="5421" w:author="wurongjun 00246467" w:date="2015-04-22T16:37:00Z"/>
              </w:rPr>
            </w:pPr>
            <w:ins w:id="5422" w:author="wurongjun 00246467" w:date="2015-04-22T16:37:00Z">
              <w:r w:rsidRPr="007E44B5">
                <w:t>VARCHAR2(1024)</w:t>
              </w:r>
            </w:ins>
          </w:p>
        </w:tc>
        <w:tc>
          <w:tcPr>
            <w:tcW w:w="1258" w:type="dxa"/>
            <w:tcBorders>
              <w:top w:val="single" w:sz="6" w:space="0" w:color="auto"/>
              <w:left w:val="single" w:sz="6" w:space="0" w:color="000000"/>
              <w:bottom w:val="single" w:sz="6" w:space="0" w:color="auto"/>
              <w:right w:val="single" w:sz="6" w:space="0" w:color="000000"/>
            </w:tcBorders>
            <w:hideMark/>
          </w:tcPr>
          <w:p w:rsidR="00A06C7C" w:rsidRDefault="00A06C7C" w:rsidP="00CD1ADB">
            <w:pPr>
              <w:pStyle w:val="TableText"/>
              <w:rPr>
                <w:ins w:id="5423" w:author="wurongjun 00246467" w:date="2015-04-22T16:37:00Z"/>
              </w:rPr>
            </w:pPr>
            <w:ins w:id="5424" w:author="wurongjun 00246467" w:date="2015-04-22T16:37:00Z">
              <w:r>
                <w:rPr>
                  <w:rFonts w:hint="eastAsia"/>
                </w:rPr>
                <w:t>Y</w:t>
              </w:r>
            </w:ins>
          </w:p>
        </w:tc>
        <w:tc>
          <w:tcPr>
            <w:tcW w:w="1315" w:type="dxa"/>
            <w:tcBorders>
              <w:top w:val="single" w:sz="6" w:space="0" w:color="auto"/>
              <w:left w:val="single" w:sz="6" w:space="0" w:color="000000"/>
              <w:bottom w:val="single" w:sz="6" w:space="0" w:color="auto"/>
              <w:right w:val="single" w:sz="6" w:space="0" w:color="000000"/>
            </w:tcBorders>
            <w:hideMark/>
          </w:tcPr>
          <w:p w:rsidR="00A06C7C" w:rsidRPr="007E44B5" w:rsidRDefault="00A06C7C" w:rsidP="00CD1ADB">
            <w:pPr>
              <w:pStyle w:val="TableText"/>
              <w:rPr>
                <w:ins w:id="5425" w:author="wurongjun 00246467" w:date="2015-04-22T16:37:00Z"/>
              </w:rPr>
            </w:pPr>
            <w:ins w:id="5426" w:author="wurongjun 00246467" w:date="2015-04-22T16:37:00Z">
              <w:r w:rsidRPr="007E44B5">
                <w:rPr>
                  <w:rFonts w:hint="eastAsia"/>
                </w:rPr>
                <w:t>扩展字段值</w:t>
              </w:r>
            </w:ins>
          </w:p>
        </w:tc>
        <w:tc>
          <w:tcPr>
            <w:tcW w:w="3389" w:type="dxa"/>
            <w:tcBorders>
              <w:top w:val="single" w:sz="6" w:space="0" w:color="auto"/>
              <w:left w:val="single" w:sz="6" w:space="0" w:color="000000"/>
              <w:bottom w:val="single" w:sz="6" w:space="0" w:color="auto"/>
              <w:right w:val="single" w:sz="6" w:space="0" w:color="000000"/>
            </w:tcBorders>
            <w:hideMark/>
          </w:tcPr>
          <w:p w:rsidR="00A06C7C" w:rsidRPr="007E44B5" w:rsidRDefault="00A06C7C" w:rsidP="00CD1ADB">
            <w:pPr>
              <w:pStyle w:val="TableText"/>
              <w:rPr>
                <w:ins w:id="5427" w:author="wurongjun 00246467" w:date="2015-04-22T16:37:00Z"/>
              </w:rPr>
            </w:pPr>
          </w:p>
        </w:tc>
      </w:tr>
      <w:tr w:rsidR="00A06C7C" w:rsidTr="00CD1ADB">
        <w:trPr>
          <w:cantSplit/>
          <w:jc w:val="center"/>
          <w:ins w:id="5428" w:author="wurongjun 00246467" w:date="2015-04-22T16:37:00Z"/>
        </w:trPr>
        <w:tc>
          <w:tcPr>
            <w:tcW w:w="1601" w:type="dxa"/>
            <w:tcBorders>
              <w:top w:val="single" w:sz="6" w:space="0" w:color="auto"/>
              <w:left w:val="single" w:sz="6" w:space="0" w:color="000000"/>
              <w:bottom w:val="single" w:sz="6" w:space="0" w:color="auto"/>
              <w:right w:val="single" w:sz="6" w:space="0" w:color="000000"/>
            </w:tcBorders>
            <w:hideMark/>
          </w:tcPr>
          <w:p w:rsidR="00A06C7C" w:rsidRDefault="00A06C7C" w:rsidP="00CD1ADB">
            <w:pPr>
              <w:pStyle w:val="TableText"/>
              <w:rPr>
                <w:ins w:id="5429" w:author="wurongjun 00246467" w:date="2015-04-22T16:37:00Z"/>
                <w:rFonts w:ascii="宋体" w:cs="宋体"/>
                <w:color w:val="000000"/>
                <w:sz w:val="24"/>
                <w:szCs w:val="24"/>
              </w:rPr>
            </w:pPr>
          </w:p>
        </w:tc>
        <w:tc>
          <w:tcPr>
            <w:tcW w:w="1967" w:type="dxa"/>
            <w:tcBorders>
              <w:top w:val="single" w:sz="6" w:space="0" w:color="auto"/>
              <w:left w:val="single" w:sz="6" w:space="0" w:color="000000"/>
              <w:bottom w:val="single" w:sz="6" w:space="0" w:color="auto"/>
              <w:right w:val="single" w:sz="6" w:space="0" w:color="000000"/>
            </w:tcBorders>
            <w:hideMark/>
          </w:tcPr>
          <w:p w:rsidR="00A06C7C" w:rsidRDefault="00A06C7C" w:rsidP="00CD1ADB">
            <w:pPr>
              <w:pStyle w:val="TableText"/>
              <w:rPr>
                <w:ins w:id="5430" w:author="wurongjun 00246467" w:date="2015-04-22T16:37:00Z"/>
              </w:rPr>
            </w:pPr>
          </w:p>
        </w:tc>
        <w:tc>
          <w:tcPr>
            <w:tcW w:w="1258" w:type="dxa"/>
            <w:tcBorders>
              <w:top w:val="single" w:sz="6" w:space="0" w:color="auto"/>
              <w:left w:val="single" w:sz="6" w:space="0" w:color="000000"/>
              <w:bottom w:val="single" w:sz="6" w:space="0" w:color="auto"/>
              <w:right w:val="single" w:sz="6" w:space="0" w:color="000000"/>
            </w:tcBorders>
            <w:hideMark/>
          </w:tcPr>
          <w:p w:rsidR="00A06C7C" w:rsidRDefault="00A06C7C" w:rsidP="00CD1ADB">
            <w:pPr>
              <w:pStyle w:val="TableText"/>
              <w:rPr>
                <w:ins w:id="5431" w:author="wurongjun 00246467" w:date="2015-04-22T16:37:00Z"/>
              </w:rPr>
            </w:pPr>
          </w:p>
        </w:tc>
        <w:tc>
          <w:tcPr>
            <w:tcW w:w="1315" w:type="dxa"/>
            <w:tcBorders>
              <w:top w:val="single" w:sz="6" w:space="0" w:color="auto"/>
              <w:left w:val="single" w:sz="6" w:space="0" w:color="000000"/>
              <w:bottom w:val="single" w:sz="6" w:space="0" w:color="auto"/>
              <w:right w:val="single" w:sz="6" w:space="0" w:color="000000"/>
            </w:tcBorders>
            <w:hideMark/>
          </w:tcPr>
          <w:p w:rsidR="00A06C7C" w:rsidRDefault="00A06C7C" w:rsidP="00CD1ADB">
            <w:pPr>
              <w:pStyle w:val="TableText"/>
              <w:rPr>
                <w:ins w:id="5432" w:author="wurongjun 00246467" w:date="2015-04-22T16:37:00Z"/>
                <w:rFonts w:ascii="宋体" w:cs="宋体"/>
                <w:color w:val="000000"/>
                <w:sz w:val="20"/>
                <w:szCs w:val="20"/>
              </w:rPr>
            </w:pPr>
          </w:p>
        </w:tc>
        <w:tc>
          <w:tcPr>
            <w:tcW w:w="3389" w:type="dxa"/>
            <w:tcBorders>
              <w:top w:val="single" w:sz="6" w:space="0" w:color="auto"/>
              <w:left w:val="single" w:sz="6" w:space="0" w:color="000000"/>
              <w:bottom w:val="single" w:sz="6" w:space="0" w:color="auto"/>
              <w:right w:val="single" w:sz="6" w:space="0" w:color="000000"/>
            </w:tcBorders>
            <w:hideMark/>
          </w:tcPr>
          <w:p w:rsidR="00A06C7C" w:rsidRDefault="00A06C7C" w:rsidP="00CD1ADB">
            <w:pPr>
              <w:pStyle w:val="TableText"/>
              <w:rPr>
                <w:ins w:id="5433" w:author="wurongjun 00246467" w:date="2015-04-22T16:37:00Z"/>
                <w:rFonts w:ascii="宋体" w:cs="宋体"/>
                <w:color w:val="000000"/>
                <w:sz w:val="20"/>
                <w:szCs w:val="20"/>
              </w:rPr>
            </w:pPr>
          </w:p>
        </w:tc>
      </w:tr>
    </w:tbl>
    <w:p w:rsidR="00A06C7C" w:rsidRPr="00941DA9" w:rsidRDefault="00A06C7C" w:rsidP="00A06C7C">
      <w:pPr>
        <w:rPr>
          <w:ins w:id="5434" w:author="wurongjun 00246467" w:date="2015-04-22T16:37:00Z"/>
          <w:rFonts w:ascii="Arial" w:hAnsi="Arial"/>
        </w:rPr>
      </w:pPr>
    </w:p>
    <w:p w:rsidR="008F49FF" w:rsidRDefault="008F49FF" w:rsidP="008F49FF">
      <w:pPr>
        <w:pStyle w:val="31"/>
        <w:rPr>
          <w:ins w:id="5435" w:author="wurongjun 00246467" w:date="2015-04-22T16:12:00Z"/>
          <w:szCs w:val="24"/>
        </w:rPr>
      </w:pPr>
      <w:bookmarkStart w:id="5436" w:name="_Toc435003453"/>
      <w:ins w:id="5437" w:author="wurongjun 00246467" w:date="2015-04-22T16:12:00Z">
        <w:r>
          <w:t>视频文件实体信息</w:t>
        </w:r>
      </w:ins>
      <w:ins w:id="5438" w:author="wurongjun 00246467" w:date="2015-04-22T16:15:00Z">
        <w:r>
          <w:rPr>
            <w:rFonts w:hint="eastAsia"/>
            <w:szCs w:val="24"/>
          </w:rPr>
          <w:t>视图</w:t>
        </w:r>
      </w:ins>
      <w:ins w:id="5439" w:author="wurongjun 00246467" w:date="2015-04-22T16:12:00Z">
        <w:r>
          <w:t xml:space="preserve"> </w:t>
        </w:r>
      </w:ins>
      <w:ins w:id="5440" w:author="wurongjun 00246467" w:date="2015-04-22T16:14:00Z">
        <w:r w:rsidR="00C35A24">
          <w:t>V</w:t>
        </w:r>
      </w:ins>
      <w:ins w:id="5441" w:author="wurongjun 00246467" w:date="2015-04-22T16:12:00Z">
        <w:r>
          <w:t>_CMP_TYPE_VIDEOFILE</w:t>
        </w:r>
        <w:bookmarkEnd w:id="5436"/>
        <w:r>
          <w:t xml:space="preserve"> </w:t>
        </w:r>
      </w:ins>
    </w:p>
    <w:tbl>
      <w:tblPr>
        <w:tblW w:w="840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096"/>
        <w:gridCol w:w="1899"/>
        <w:gridCol w:w="1594"/>
        <w:gridCol w:w="1792"/>
        <w:gridCol w:w="1022"/>
      </w:tblGrid>
      <w:tr w:rsidR="008F49FF" w:rsidTr="0001602A">
        <w:trPr>
          <w:cantSplit/>
          <w:jc w:val="center"/>
          <w:ins w:id="5442" w:author="wurongjun 00246467" w:date="2015-04-22T16:12:00Z"/>
        </w:trPr>
        <w:tc>
          <w:tcPr>
            <w:tcW w:w="2096" w:type="dxa"/>
            <w:tcBorders>
              <w:top w:val="single" w:sz="6" w:space="0" w:color="auto"/>
              <w:left w:val="single" w:sz="6" w:space="0" w:color="auto"/>
              <w:bottom w:val="single" w:sz="6" w:space="0" w:color="auto"/>
              <w:right w:val="single" w:sz="6" w:space="0" w:color="auto"/>
            </w:tcBorders>
            <w:shd w:val="clear" w:color="auto" w:fill="D9D9D9"/>
            <w:hideMark/>
          </w:tcPr>
          <w:p w:rsidR="008F49FF" w:rsidRDefault="008F49FF" w:rsidP="0001602A">
            <w:pPr>
              <w:pStyle w:val="TableHeading"/>
              <w:rPr>
                <w:ins w:id="5443" w:author="wurongjun 00246467" w:date="2015-04-22T16:12:00Z"/>
              </w:rPr>
            </w:pPr>
            <w:ins w:id="5444" w:author="wurongjun 00246467" w:date="2015-04-22T16:12:00Z">
              <w:r>
                <w:rPr>
                  <w:rFonts w:hint="eastAsia"/>
                </w:rPr>
                <w:t>字段</w:t>
              </w:r>
            </w:ins>
          </w:p>
        </w:tc>
        <w:tc>
          <w:tcPr>
            <w:tcW w:w="1899" w:type="dxa"/>
            <w:tcBorders>
              <w:top w:val="single" w:sz="6" w:space="0" w:color="auto"/>
              <w:left w:val="single" w:sz="6" w:space="0" w:color="auto"/>
              <w:bottom w:val="single" w:sz="6" w:space="0" w:color="auto"/>
              <w:right w:val="single" w:sz="6" w:space="0" w:color="auto"/>
            </w:tcBorders>
            <w:shd w:val="clear" w:color="auto" w:fill="D9D9D9"/>
            <w:hideMark/>
          </w:tcPr>
          <w:p w:rsidR="008F49FF" w:rsidRDefault="008F49FF" w:rsidP="0001602A">
            <w:pPr>
              <w:pStyle w:val="TableHeading"/>
              <w:rPr>
                <w:ins w:id="5445" w:author="wurongjun 00246467" w:date="2015-04-22T16:12:00Z"/>
              </w:rPr>
            </w:pPr>
            <w:ins w:id="5446" w:author="wurongjun 00246467" w:date="2015-04-22T16:12:00Z">
              <w:r>
                <w:rPr>
                  <w:rFonts w:hint="eastAsia"/>
                </w:rPr>
                <w:t>数据类型</w:t>
              </w:r>
            </w:ins>
          </w:p>
        </w:tc>
        <w:tc>
          <w:tcPr>
            <w:tcW w:w="1594" w:type="dxa"/>
            <w:tcBorders>
              <w:top w:val="single" w:sz="6" w:space="0" w:color="auto"/>
              <w:left w:val="single" w:sz="6" w:space="0" w:color="auto"/>
              <w:bottom w:val="single" w:sz="6" w:space="0" w:color="auto"/>
              <w:right w:val="single" w:sz="6" w:space="0" w:color="auto"/>
            </w:tcBorders>
            <w:shd w:val="clear" w:color="auto" w:fill="D9D9D9"/>
            <w:hideMark/>
          </w:tcPr>
          <w:p w:rsidR="008F49FF" w:rsidRDefault="008F49FF" w:rsidP="0001602A">
            <w:pPr>
              <w:pStyle w:val="TableHeading"/>
              <w:rPr>
                <w:ins w:id="5447" w:author="wurongjun 00246467" w:date="2015-04-22T16:12:00Z"/>
              </w:rPr>
            </w:pPr>
            <w:ins w:id="5448" w:author="wurongjun 00246467" w:date="2015-04-22T16:12:00Z">
              <w:r>
                <w:rPr>
                  <w:rFonts w:hint="eastAsia"/>
                </w:rPr>
                <w:t>是否允许为空</w:t>
              </w:r>
            </w:ins>
          </w:p>
        </w:tc>
        <w:tc>
          <w:tcPr>
            <w:tcW w:w="1792" w:type="dxa"/>
            <w:tcBorders>
              <w:top w:val="single" w:sz="6" w:space="0" w:color="auto"/>
              <w:left w:val="single" w:sz="6" w:space="0" w:color="auto"/>
              <w:bottom w:val="single" w:sz="6" w:space="0" w:color="auto"/>
              <w:right w:val="single" w:sz="6" w:space="0" w:color="auto"/>
            </w:tcBorders>
            <w:shd w:val="clear" w:color="auto" w:fill="D9D9D9"/>
            <w:hideMark/>
          </w:tcPr>
          <w:p w:rsidR="008F49FF" w:rsidRDefault="008F49FF" w:rsidP="0001602A">
            <w:pPr>
              <w:pStyle w:val="TableHeading"/>
              <w:rPr>
                <w:ins w:id="5449" w:author="wurongjun 00246467" w:date="2015-04-22T16:12:00Z"/>
              </w:rPr>
            </w:pPr>
            <w:ins w:id="5450" w:author="wurongjun 00246467" w:date="2015-04-22T16:12:00Z">
              <w:r>
                <w:rPr>
                  <w:rFonts w:hint="eastAsia"/>
                </w:rPr>
                <w:t>描述信息</w:t>
              </w:r>
            </w:ins>
          </w:p>
        </w:tc>
        <w:tc>
          <w:tcPr>
            <w:tcW w:w="1022" w:type="dxa"/>
            <w:tcBorders>
              <w:top w:val="single" w:sz="6" w:space="0" w:color="auto"/>
              <w:left w:val="single" w:sz="6" w:space="0" w:color="auto"/>
              <w:bottom w:val="single" w:sz="6" w:space="0" w:color="auto"/>
              <w:right w:val="single" w:sz="6" w:space="0" w:color="auto"/>
            </w:tcBorders>
            <w:shd w:val="clear" w:color="auto" w:fill="D9D9D9"/>
            <w:hideMark/>
          </w:tcPr>
          <w:p w:rsidR="008F49FF" w:rsidRDefault="008F49FF" w:rsidP="0001602A">
            <w:pPr>
              <w:pStyle w:val="TableHeading"/>
              <w:rPr>
                <w:ins w:id="5451" w:author="wurongjun 00246467" w:date="2015-04-22T16:12:00Z"/>
              </w:rPr>
            </w:pPr>
            <w:ins w:id="5452" w:author="wurongjun 00246467" w:date="2015-04-22T16:12:00Z">
              <w:r>
                <w:rPr>
                  <w:rFonts w:hint="eastAsia"/>
                </w:rPr>
                <w:t>备注</w:t>
              </w:r>
            </w:ins>
          </w:p>
        </w:tc>
      </w:tr>
      <w:tr w:rsidR="008F49FF" w:rsidTr="0001602A">
        <w:trPr>
          <w:cantSplit/>
          <w:jc w:val="center"/>
          <w:ins w:id="5453" w:author="wurongjun 00246467" w:date="2015-04-22T16:12:00Z"/>
        </w:trPr>
        <w:tc>
          <w:tcPr>
            <w:tcW w:w="2096"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454" w:author="wurongjun 00246467" w:date="2015-04-22T16:12:00Z"/>
                <w:rFonts w:ascii="宋体" w:cs="宋体"/>
                <w:sz w:val="18"/>
                <w:szCs w:val="18"/>
              </w:rPr>
            </w:pPr>
            <w:ins w:id="5455" w:author="wurongjun 00246467" w:date="2015-04-22T16:12:00Z">
              <w:r w:rsidRPr="007E31C0">
                <w:t>OBJECTID</w:t>
              </w:r>
            </w:ins>
          </w:p>
        </w:tc>
        <w:tc>
          <w:tcPr>
            <w:tcW w:w="1899"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456" w:author="wurongjun 00246467" w:date="2015-04-22T16:12:00Z"/>
              </w:rPr>
            </w:pPr>
            <w:ins w:id="5457" w:author="wurongjun 00246467" w:date="2015-04-22T16:12:00Z">
              <w:r w:rsidRPr="007E31C0">
                <w:t>NUMBER(19)</w:t>
              </w:r>
            </w:ins>
          </w:p>
        </w:tc>
        <w:tc>
          <w:tcPr>
            <w:tcW w:w="1594"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458" w:author="wurongjun 00246467" w:date="2015-04-22T16:12:00Z"/>
              </w:rPr>
            </w:pPr>
            <w:ins w:id="5459" w:author="wurongjun 00246467" w:date="2015-04-22T16:12:00Z">
              <w:r w:rsidRPr="007E31C0">
                <w:t xml:space="preserve">  not null</w:t>
              </w:r>
            </w:ins>
          </w:p>
        </w:tc>
        <w:tc>
          <w:tcPr>
            <w:tcW w:w="1792"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460" w:author="wurongjun 00246467" w:date="2015-04-22T16:12:00Z"/>
              </w:rPr>
            </w:pPr>
            <w:ins w:id="5461" w:author="wurongjun 00246467" w:date="2015-04-22T16:12:00Z">
              <w:r>
                <w:t>文件实体编号</w:t>
              </w:r>
            </w:ins>
          </w:p>
        </w:tc>
        <w:tc>
          <w:tcPr>
            <w:tcW w:w="1022"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462" w:author="wurongjun 00246467" w:date="2015-04-22T16:12:00Z"/>
                <w:color w:val="333399"/>
              </w:rPr>
            </w:pPr>
            <w:ins w:id="5463" w:author="wurongjun 00246467" w:date="2015-04-22T16:12:00Z">
              <w:r>
                <w:rPr>
                  <w:rFonts w:hint="eastAsia"/>
                </w:rPr>
                <w:t>主键</w:t>
              </w:r>
            </w:ins>
          </w:p>
        </w:tc>
      </w:tr>
      <w:tr w:rsidR="008F49FF" w:rsidTr="0001602A">
        <w:trPr>
          <w:cantSplit/>
          <w:jc w:val="center"/>
          <w:ins w:id="5464" w:author="wurongjun 00246467" w:date="2015-04-22T16:12:00Z"/>
        </w:trPr>
        <w:tc>
          <w:tcPr>
            <w:tcW w:w="2096" w:type="dxa"/>
            <w:tcBorders>
              <w:top w:val="single" w:sz="6" w:space="0" w:color="auto"/>
              <w:left w:val="single" w:sz="6" w:space="0" w:color="000000"/>
              <w:bottom w:val="single" w:sz="6" w:space="0" w:color="auto"/>
              <w:right w:val="single" w:sz="6" w:space="0" w:color="000000"/>
            </w:tcBorders>
            <w:hideMark/>
          </w:tcPr>
          <w:p w:rsidR="008F49FF" w:rsidRPr="007E44B5" w:rsidRDefault="008F49FF" w:rsidP="0001602A">
            <w:pPr>
              <w:pStyle w:val="TableText"/>
              <w:rPr>
                <w:ins w:id="5465" w:author="wurongjun 00246467" w:date="2015-04-22T16:12:00Z"/>
              </w:rPr>
            </w:pPr>
            <w:ins w:id="5466" w:author="wurongjun 00246467" w:date="2015-04-22T16:12:00Z">
              <w:r>
                <w:t>AUDIOBITRATE</w:t>
              </w:r>
            </w:ins>
          </w:p>
        </w:tc>
        <w:tc>
          <w:tcPr>
            <w:tcW w:w="1899"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467" w:author="wurongjun 00246467" w:date="2015-04-22T16:12:00Z"/>
              </w:rPr>
            </w:pPr>
            <w:ins w:id="5468" w:author="wurongjun 00246467" w:date="2015-04-22T16:12:00Z">
              <w:r>
                <w:t>VARCHAR2(</w:t>
              </w:r>
              <w:r>
                <w:rPr>
                  <w:rFonts w:hint="eastAsia"/>
                </w:rPr>
                <w:t>8</w:t>
              </w:r>
              <w:r>
                <w:t>)</w:t>
              </w:r>
            </w:ins>
          </w:p>
        </w:tc>
        <w:tc>
          <w:tcPr>
            <w:tcW w:w="1594"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469" w:author="wurongjun 00246467" w:date="2015-04-22T16:12:00Z"/>
              </w:rPr>
            </w:pPr>
            <w:ins w:id="5470" w:author="wurongjun 00246467" w:date="2015-04-22T16:12:00Z">
              <w:r>
                <w:rPr>
                  <w:rFonts w:hint="eastAsia"/>
                </w:rPr>
                <w:t>Y</w:t>
              </w:r>
            </w:ins>
          </w:p>
        </w:tc>
        <w:tc>
          <w:tcPr>
            <w:tcW w:w="1792" w:type="dxa"/>
            <w:tcBorders>
              <w:top w:val="single" w:sz="6" w:space="0" w:color="auto"/>
              <w:left w:val="single" w:sz="6" w:space="0" w:color="000000"/>
              <w:bottom w:val="single" w:sz="6" w:space="0" w:color="auto"/>
              <w:right w:val="single" w:sz="6" w:space="0" w:color="000000"/>
            </w:tcBorders>
            <w:hideMark/>
          </w:tcPr>
          <w:p w:rsidR="008F49FF" w:rsidRPr="007E44B5" w:rsidRDefault="008F49FF" w:rsidP="0001602A">
            <w:pPr>
              <w:pStyle w:val="TableText"/>
              <w:rPr>
                <w:ins w:id="5471" w:author="wurongjun 00246467" w:date="2015-04-22T16:12:00Z"/>
              </w:rPr>
            </w:pPr>
            <w:ins w:id="5472" w:author="wurongjun 00246467" w:date="2015-04-22T16:12:00Z">
              <w:r>
                <w:t>音频比特率</w:t>
              </w:r>
            </w:ins>
          </w:p>
        </w:tc>
        <w:tc>
          <w:tcPr>
            <w:tcW w:w="1022" w:type="dxa"/>
            <w:tcBorders>
              <w:top w:val="single" w:sz="6" w:space="0" w:color="auto"/>
              <w:left w:val="single" w:sz="6" w:space="0" w:color="000000"/>
              <w:bottom w:val="single" w:sz="6" w:space="0" w:color="auto"/>
              <w:right w:val="single" w:sz="6" w:space="0" w:color="000000"/>
            </w:tcBorders>
            <w:hideMark/>
          </w:tcPr>
          <w:p w:rsidR="008F49FF" w:rsidRPr="007E44B5" w:rsidRDefault="008F49FF" w:rsidP="0001602A">
            <w:pPr>
              <w:pStyle w:val="TableText"/>
              <w:rPr>
                <w:ins w:id="5473" w:author="wurongjun 00246467" w:date="2015-04-22T16:12:00Z"/>
              </w:rPr>
            </w:pPr>
          </w:p>
        </w:tc>
      </w:tr>
      <w:tr w:rsidR="008F49FF" w:rsidTr="0001602A">
        <w:trPr>
          <w:cantSplit/>
          <w:jc w:val="center"/>
          <w:ins w:id="5474" w:author="wurongjun 00246467" w:date="2015-04-22T16:12:00Z"/>
        </w:trPr>
        <w:tc>
          <w:tcPr>
            <w:tcW w:w="2096" w:type="dxa"/>
            <w:tcBorders>
              <w:top w:val="single" w:sz="6" w:space="0" w:color="auto"/>
              <w:left w:val="single" w:sz="6" w:space="0" w:color="000000"/>
              <w:bottom w:val="single" w:sz="6" w:space="0" w:color="auto"/>
              <w:right w:val="single" w:sz="6" w:space="0" w:color="000000"/>
            </w:tcBorders>
            <w:hideMark/>
          </w:tcPr>
          <w:p w:rsidR="008F49FF" w:rsidRPr="007E44B5" w:rsidRDefault="008F49FF" w:rsidP="0001602A">
            <w:pPr>
              <w:pStyle w:val="TableText"/>
              <w:rPr>
                <w:ins w:id="5475" w:author="wurongjun 00246467" w:date="2015-04-22T16:12:00Z"/>
              </w:rPr>
            </w:pPr>
            <w:ins w:id="5476" w:author="wurongjun 00246467" w:date="2015-04-22T16:12:00Z">
              <w:r>
                <w:t>SAMPLINGRATE</w:t>
              </w:r>
            </w:ins>
          </w:p>
        </w:tc>
        <w:tc>
          <w:tcPr>
            <w:tcW w:w="1899"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477" w:author="wurongjun 00246467" w:date="2015-04-22T16:12:00Z"/>
              </w:rPr>
            </w:pPr>
            <w:ins w:id="5478" w:author="wurongjun 00246467" w:date="2015-04-22T16:12:00Z">
              <w:r w:rsidRPr="007E44B5">
                <w:t>VARCHAR2(</w:t>
              </w:r>
              <w:r>
                <w:rPr>
                  <w:rFonts w:hint="eastAsia"/>
                </w:rPr>
                <w:t>8</w:t>
              </w:r>
              <w:r w:rsidRPr="007E44B5">
                <w:t>)</w:t>
              </w:r>
            </w:ins>
          </w:p>
        </w:tc>
        <w:tc>
          <w:tcPr>
            <w:tcW w:w="1594"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479" w:author="wurongjun 00246467" w:date="2015-04-22T16:12:00Z"/>
              </w:rPr>
            </w:pPr>
            <w:ins w:id="5480" w:author="wurongjun 00246467" w:date="2015-04-22T16:12:00Z">
              <w:r>
                <w:rPr>
                  <w:rFonts w:hint="eastAsia"/>
                </w:rPr>
                <w:t>Y</w:t>
              </w:r>
            </w:ins>
          </w:p>
        </w:tc>
        <w:tc>
          <w:tcPr>
            <w:tcW w:w="1792" w:type="dxa"/>
            <w:tcBorders>
              <w:top w:val="single" w:sz="6" w:space="0" w:color="auto"/>
              <w:left w:val="single" w:sz="6" w:space="0" w:color="000000"/>
              <w:bottom w:val="single" w:sz="6" w:space="0" w:color="auto"/>
              <w:right w:val="single" w:sz="6" w:space="0" w:color="000000"/>
            </w:tcBorders>
            <w:hideMark/>
          </w:tcPr>
          <w:p w:rsidR="008F49FF" w:rsidRPr="007E44B5" w:rsidRDefault="008F49FF" w:rsidP="0001602A">
            <w:pPr>
              <w:pStyle w:val="TableText"/>
              <w:rPr>
                <w:ins w:id="5481" w:author="wurongjun 00246467" w:date="2015-04-22T16:12:00Z"/>
              </w:rPr>
            </w:pPr>
            <w:ins w:id="5482" w:author="wurongjun 00246467" w:date="2015-04-22T16:12:00Z">
              <w:r>
                <w:rPr>
                  <w:rFonts w:hint="eastAsia"/>
                </w:rPr>
                <w:t>采样率</w:t>
              </w:r>
            </w:ins>
          </w:p>
        </w:tc>
        <w:tc>
          <w:tcPr>
            <w:tcW w:w="1022" w:type="dxa"/>
            <w:tcBorders>
              <w:top w:val="single" w:sz="6" w:space="0" w:color="auto"/>
              <w:left w:val="single" w:sz="6" w:space="0" w:color="000000"/>
              <w:bottom w:val="single" w:sz="6" w:space="0" w:color="auto"/>
              <w:right w:val="single" w:sz="6" w:space="0" w:color="000000"/>
            </w:tcBorders>
            <w:hideMark/>
          </w:tcPr>
          <w:p w:rsidR="008F49FF" w:rsidRPr="007E44B5" w:rsidRDefault="008F49FF" w:rsidP="0001602A">
            <w:pPr>
              <w:pStyle w:val="TableText"/>
              <w:rPr>
                <w:ins w:id="5483" w:author="wurongjun 00246467" w:date="2015-04-22T16:12:00Z"/>
              </w:rPr>
            </w:pPr>
          </w:p>
        </w:tc>
      </w:tr>
      <w:tr w:rsidR="008F49FF" w:rsidTr="0001602A">
        <w:trPr>
          <w:cantSplit/>
          <w:jc w:val="center"/>
          <w:ins w:id="5484" w:author="wurongjun 00246467" w:date="2015-04-22T16:12:00Z"/>
        </w:trPr>
        <w:tc>
          <w:tcPr>
            <w:tcW w:w="2096"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485" w:author="wurongjun 00246467" w:date="2015-04-22T16:12:00Z"/>
              </w:rPr>
            </w:pPr>
            <w:ins w:id="5486" w:author="wurongjun 00246467" w:date="2015-04-22T16:12:00Z">
              <w:r>
                <w:t>VIDEOBITRATE</w:t>
              </w:r>
            </w:ins>
          </w:p>
        </w:tc>
        <w:tc>
          <w:tcPr>
            <w:tcW w:w="1899" w:type="dxa"/>
            <w:tcBorders>
              <w:top w:val="single" w:sz="6" w:space="0" w:color="auto"/>
              <w:left w:val="single" w:sz="6" w:space="0" w:color="000000"/>
              <w:bottom w:val="single" w:sz="6" w:space="0" w:color="auto"/>
              <w:right w:val="single" w:sz="6" w:space="0" w:color="000000"/>
            </w:tcBorders>
            <w:hideMark/>
          </w:tcPr>
          <w:p w:rsidR="008F49FF" w:rsidRPr="007E44B5" w:rsidRDefault="008F49FF" w:rsidP="0001602A">
            <w:pPr>
              <w:pStyle w:val="TableText"/>
              <w:rPr>
                <w:ins w:id="5487" w:author="wurongjun 00246467" w:date="2015-04-22T16:12:00Z"/>
              </w:rPr>
            </w:pPr>
            <w:ins w:id="5488" w:author="wurongjun 00246467" w:date="2015-04-22T16:12:00Z">
              <w:r w:rsidRPr="007E44B5">
                <w:t>VARCHAR2(</w:t>
              </w:r>
              <w:r>
                <w:rPr>
                  <w:rFonts w:hint="eastAsia"/>
                </w:rPr>
                <w:t>8</w:t>
              </w:r>
              <w:r w:rsidRPr="007E44B5">
                <w:t>)</w:t>
              </w:r>
            </w:ins>
          </w:p>
        </w:tc>
        <w:tc>
          <w:tcPr>
            <w:tcW w:w="1594"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489" w:author="wurongjun 00246467" w:date="2015-04-22T16:12:00Z"/>
              </w:rPr>
            </w:pPr>
            <w:ins w:id="5490" w:author="wurongjun 00246467" w:date="2015-04-22T16:12:00Z">
              <w:r>
                <w:rPr>
                  <w:rFonts w:hint="eastAsia"/>
                </w:rPr>
                <w:t>Y</w:t>
              </w:r>
            </w:ins>
          </w:p>
        </w:tc>
        <w:tc>
          <w:tcPr>
            <w:tcW w:w="1792"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491" w:author="wurongjun 00246467" w:date="2015-04-22T16:12:00Z"/>
              </w:rPr>
            </w:pPr>
            <w:ins w:id="5492" w:author="wurongjun 00246467" w:date="2015-04-22T16:12:00Z">
              <w:r>
                <w:t>视频比特率</w:t>
              </w:r>
            </w:ins>
          </w:p>
        </w:tc>
        <w:tc>
          <w:tcPr>
            <w:tcW w:w="1022" w:type="dxa"/>
            <w:tcBorders>
              <w:top w:val="single" w:sz="6" w:space="0" w:color="auto"/>
              <w:left w:val="single" w:sz="6" w:space="0" w:color="000000"/>
              <w:bottom w:val="single" w:sz="6" w:space="0" w:color="auto"/>
              <w:right w:val="single" w:sz="6" w:space="0" w:color="000000"/>
            </w:tcBorders>
            <w:hideMark/>
          </w:tcPr>
          <w:p w:rsidR="008F49FF" w:rsidRPr="007E44B5" w:rsidRDefault="008F49FF" w:rsidP="0001602A">
            <w:pPr>
              <w:pStyle w:val="TableText"/>
              <w:rPr>
                <w:ins w:id="5493" w:author="wurongjun 00246467" w:date="2015-04-22T16:12:00Z"/>
              </w:rPr>
            </w:pPr>
          </w:p>
        </w:tc>
      </w:tr>
      <w:tr w:rsidR="008F49FF" w:rsidTr="0001602A">
        <w:trPr>
          <w:cantSplit/>
          <w:jc w:val="center"/>
          <w:ins w:id="5494" w:author="wurongjun 00246467" w:date="2015-04-22T16:12:00Z"/>
        </w:trPr>
        <w:tc>
          <w:tcPr>
            <w:tcW w:w="2096"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495" w:author="wurongjun 00246467" w:date="2015-04-22T16:12:00Z"/>
              </w:rPr>
            </w:pPr>
            <w:ins w:id="5496" w:author="wurongjun 00246467" w:date="2015-04-22T16:12:00Z">
              <w:r>
                <w:t>QUANTIFICATION</w:t>
              </w:r>
            </w:ins>
          </w:p>
        </w:tc>
        <w:tc>
          <w:tcPr>
            <w:tcW w:w="1899" w:type="dxa"/>
            <w:tcBorders>
              <w:top w:val="single" w:sz="6" w:space="0" w:color="auto"/>
              <w:left w:val="single" w:sz="6" w:space="0" w:color="000000"/>
              <w:bottom w:val="single" w:sz="6" w:space="0" w:color="auto"/>
              <w:right w:val="single" w:sz="6" w:space="0" w:color="000000"/>
            </w:tcBorders>
            <w:hideMark/>
          </w:tcPr>
          <w:p w:rsidR="008F49FF" w:rsidRPr="007E44B5" w:rsidRDefault="008F49FF" w:rsidP="0001602A">
            <w:pPr>
              <w:pStyle w:val="TableText"/>
              <w:rPr>
                <w:ins w:id="5497" w:author="wurongjun 00246467" w:date="2015-04-22T16:12:00Z"/>
              </w:rPr>
            </w:pPr>
            <w:ins w:id="5498" w:author="wurongjun 00246467" w:date="2015-04-22T16:12:00Z">
              <w:r>
                <w:t>VARCHAR2(</w:t>
              </w:r>
              <w:r>
                <w:rPr>
                  <w:rFonts w:hint="eastAsia"/>
                </w:rPr>
                <w:t>32</w:t>
              </w:r>
              <w:r>
                <w:t>)</w:t>
              </w:r>
            </w:ins>
          </w:p>
        </w:tc>
        <w:tc>
          <w:tcPr>
            <w:tcW w:w="1594"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499" w:author="wurongjun 00246467" w:date="2015-04-22T16:12:00Z"/>
              </w:rPr>
            </w:pPr>
            <w:ins w:id="5500" w:author="wurongjun 00246467" w:date="2015-04-22T16:12:00Z">
              <w:r>
                <w:rPr>
                  <w:rFonts w:hint="eastAsia"/>
                </w:rPr>
                <w:t>Y</w:t>
              </w:r>
            </w:ins>
          </w:p>
        </w:tc>
        <w:tc>
          <w:tcPr>
            <w:tcW w:w="1792"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501" w:author="wurongjun 00246467" w:date="2015-04-22T16:12:00Z"/>
              </w:rPr>
            </w:pPr>
            <w:ins w:id="5502" w:author="wurongjun 00246467" w:date="2015-04-22T16:12:00Z">
              <w:r>
                <w:t>量化</w:t>
              </w:r>
            </w:ins>
          </w:p>
        </w:tc>
        <w:tc>
          <w:tcPr>
            <w:tcW w:w="1022" w:type="dxa"/>
            <w:tcBorders>
              <w:top w:val="single" w:sz="6" w:space="0" w:color="auto"/>
              <w:left w:val="single" w:sz="6" w:space="0" w:color="000000"/>
              <w:bottom w:val="single" w:sz="6" w:space="0" w:color="auto"/>
              <w:right w:val="single" w:sz="6" w:space="0" w:color="000000"/>
            </w:tcBorders>
            <w:hideMark/>
          </w:tcPr>
          <w:p w:rsidR="008F49FF" w:rsidRPr="007E44B5" w:rsidRDefault="008F49FF" w:rsidP="0001602A">
            <w:pPr>
              <w:pStyle w:val="TableText"/>
              <w:rPr>
                <w:ins w:id="5503" w:author="wurongjun 00246467" w:date="2015-04-22T16:12:00Z"/>
              </w:rPr>
            </w:pPr>
          </w:p>
        </w:tc>
      </w:tr>
      <w:tr w:rsidR="008F49FF" w:rsidTr="0001602A">
        <w:trPr>
          <w:cantSplit/>
          <w:jc w:val="center"/>
          <w:ins w:id="5504" w:author="wurongjun 00246467" w:date="2015-04-22T16:12:00Z"/>
        </w:trPr>
        <w:tc>
          <w:tcPr>
            <w:tcW w:w="2096"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505" w:author="wurongjun 00246467" w:date="2015-04-22T16:12:00Z"/>
              </w:rPr>
            </w:pPr>
            <w:ins w:id="5506" w:author="wurongjun 00246467" w:date="2015-04-22T16:12:00Z">
              <w:r>
                <w:t>RESOLUTION</w:t>
              </w:r>
            </w:ins>
          </w:p>
        </w:tc>
        <w:tc>
          <w:tcPr>
            <w:tcW w:w="1899" w:type="dxa"/>
            <w:tcBorders>
              <w:top w:val="single" w:sz="6" w:space="0" w:color="auto"/>
              <w:left w:val="single" w:sz="6" w:space="0" w:color="000000"/>
              <w:bottom w:val="single" w:sz="6" w:space="0" w:color="auto"/>
              <w:right w:val="single" w:sz="6" w:space="0" w:color="000000"/>
            </w:tcBorders>
            <w:hideMark/>
          </w:tcPr>
          <w:p w:rsidR="008F49FF" w:rsidRPr="007E44B5" w:rsidRDefault="008F49FF" w:rsidP="0001602A">
            <w:pPr>
              <w:pStyle w:val="TableText"/>
              <w:rPr>
                <w:ins w:id="5507" w:author="wurongjun 00246467" w:date="2015-04-22T16:12:00Z"/>
              </w:rPr>
            </w:pPr>
            <w:ins w:id="5508" w:author="wurongjun 00246467" w:date="2015-04-22T16:12:00Z">
              <w:r>
                <w:t>VARCHAR2(40)</w:t>
              </w:r>
            </w:ins>
          </w:p>
        </w:tc>
        <w:tc>
          <w:tcPr>
            <w:tcW w:w="1594"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509" w:author="wurongjun 00246467" w:date="2015-04-22T16:12:00Z"/>
              </w:rPr>
            </w:pPr>
            <w:ins w:id="5510" w:author="wurongjun 00246467" w:date="2015-04-22T16:12:00Z">
              <w:r>
                <w:rPr>
                  <w:rFonts w:hint="eastAsia"/>
                </w:rPr>
                <w:t>Y</w:t>
              </w:r>
            </w:ins>
          </w:p>
        </w:tc>
        <w:tc>
          <w:tcPr>
            <w:tcW w:w="1792" w:type="dxa"/>
            <w:tcBorders>
              <w:top w:val="single" w:sz="6" w:space="0" w:color="auto"/>
              <w:left w:val="single" w:sz="6" w:space="0" w:color="000000"/>
              <w:bottom w:val="single" w:sz="6" w:space="0" w:color="auto"/>
              <w:right w:val="single" w:sz="6" w:space="0" w:color="000000"/>
            </w:tcBorders>
            <w:hideMark/>
          </w:tcPr>
          <w:p w:rsidR="008F49FF" w:rsidRPr="00D324C3" w:rsidRDefault="008F49FF" w:rsidP="0001602A">
            <w:pPr>
              <w:autoSpaceDE w:val="0"/>
              <w:autoSpaceDN w:val="0"/>
              <w:rPr>
                <w:ins w:id="5511" w:author="wurongjun 00246467" w:date="2015-04-22T16:12:00Z"/>
                <w:rFonts w:ascii="宋体" w:cs="宋体"/>
                <w:color w:val="000000"/>
                <w:kern w:val="0"/>
                <w:sz w:val="20"/>
                <w:szCs w:val="20"/>
              </w:rPr>
            </w:pPr>
            <w:ins w:id="5512" w:author="wurongjun 00246467" w:date="2015-04-22T16:12:00Z">
              <w:r>
                <w:rPr>
                  <w:rFonts w:ascii="宋体" w:cs="宋体" w:hint="eastAsia"/>
                  <w:color w:val="000000"/>
                  <w:kern w:val="0"/>
                  <w:sz w:val="20"/>
                  <w:szCs w:val="20"/>
                </w:rPr>
                <w:t>分辨率</w:t>
              </w:r>
            </w:ins>
          </w:p>
        </w:tc>
        <w:tc>
          <w:tcPr>
            <w:tcW w:w="1022" w:type="dxa"/>
            <w:tcBorders>
              <w:top w:val="single" w:sz="6" w:space="0" w:color="auto"/>
              <w:left w:val="single" w:sz="6" w:space="0" w:color="000000"/>
              <w:bottom w:val="single" w:sz="6" w:space="0" w:color="auto"/>
              <w:right w:val="single" w:sz="6" w:space="0" w:color="000000"/>
            </w:tcBorders>
            <w:hideMark/>
          </w:tcPr>
          <w:p w:rsidR="008F49FF" w:rsidRPr="007E44B5" w:rsidRDefault="008F49FF" w:rsidP="0001602A">
            <w:pPr>
              <w:pStyle w:val="TableText"/>
              <w:rPr>
                <w:ins w:id="5513" w:author="wurongjun 00246467" w:date="2015-04-22T16:12:00Z"/>
              </w:rPr>
            </w:pPr>
          </w:p>
        </w:tc>
      </w:tr>
      <w:tr w:rsidR="008F49FF" w:rsidTr="0001602A">
        <w:trPr>
          <w:cantSplit/>
          <w:jc w:val="center"/>
          <w:ins w:id="5514" w:author="wurongjun 00246467" w:date="2015-04-22T16:12:00Z"/>
        </w:trPr>
        <w:tc>
          <w:tcPr>
            <w:tcW w:w="2096"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515" w:author="wurongjun 00246467" w:date="2015-04-22T16:12:00Z"/>
              </w:rPr>
            </w:pPr>
            <w:ins w:id="5516" w:author="wurongjun 00246467" w:date="2015-04-22T16:12:00Z">
              <w:r>
                <w:t>ASPECTRATIO</w:t>
              </w:r>
            </w:ins>
          </w:p>
        </w:tc>
        <w:tc>
          <w:tcPr>
            <w:tcW w:w="1899" w:type="dxa"/>
            <w:tcBorders>
              <w:top w:val="single" w:sz="6" w:space="0" w:color="auto"/>
              <w:left w:val="single" w:sz="6" w:space="0" w:color="000000"/>
              <w:bottom w:val="single" w:sz="6" w:space="0" w:color="auto"/>
              <w:right w:val="single" w:sz="6" w:space="0" w:color="000000"/>
            </w:tcBorders>
            <w:hideMark/>
          </w:tcPr>
          <w:p w:rsidR="008F49FF" w:rsidRPr="007E44B5" w:rsidRDefault="008F49FF" w:rsidP="0001602A">
            <w:pPr>
              <w:pStyle w:val="TableText"/>
              <w:rPr>
                <w:ins w:id="5517" w:author="wurongjun 00246467" w:date="2015-04-22T16:12:00Z"/>
              </w:rPr>
            </w:pPr>
            <w:ins w:id="5518" w:author="wurongjun 00246467" w:date="2015-04-22T16:12:00Z">
              <w:r>
                <w:t>VARCHAR2(40)</w:t>
              </w:r>
            </w:ins>
          </w:p>
        </w:tc>
        <w:tc>
          <w:tcPr>
            <w:tcW w:w="1594"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519" w:author="wurongjun 00246467" w:date="2015-04-22T16:12:00Z"/>
              </w:rPr>
            </w:pPr>
            <w:ins w:id="5520" w:author="wurongjun 00246467" w:date="2015-04-22T16:12:00Z">
              <w:r>
                <w:rPr>
                  <w:rFonts w:hint="eastAsia"/>
                </w:rPr>
                <w:t>Y</w:t>
              </w:r>
            </w:ins>
          </w:p>
        </w:tc>
        <w:tc>
          <w:tcPr>
            <w:tcW w:w="1792" w:type="dxa"/>
            <w:tcBorders>
              <w:top w:val="single" w:sz="6" w:space="0" w:color="auto"/>
              <w:left w:val="single" w:sz="6" w:space="0" w:color="000000"/>
              <w:bottom w:val="single" w:sz="6" w:space="0" w:color="auto"/>
              <w:right w:val="single" w:sz="6" w:space="0" w:color="000000"/>
            </w:tcBorders>
            <w:hideMark/>
          </w:tcPr>
          <w:p w:rsidR="008F49FF" w:rsidRPr="00D324C3" w:rsidRDefault="008F49FF" w:rsidP="0001602A">
            <w:pPr>
              <w:autoSpaceDE w:val="0"/>
              <w:autoSpaceDN w:val="0"/>
              <w:rPr>
                <w:ins w:id="5521" w:author="wurongjun 00246467" w:date="2015-04-22T16:12:00Z"/>
                <w:rFonts w:ascii="宋体" w:cs="宋体"/>
                <w:color w:val="000000"/>
                <w:kern w:val="0"/>
                <w:sz w:val="20"/>
                <w:szCs w:val="20"/>
              </w:rPr>
            </w:pPr>
            <w:ins w:id="5522" w:author="wurongjun 00246467" w:date="2015-04-22T16:12:00Z">
              <w:r>
                <w:rPr>
                  <w:rFonts w:ascii="宋体" w:cs="宋体" w:hint="eastAsia"/>
                  <w:color w:val="000000"/>
                  <w:kern w:val="0"/>
                  <w:sz w:val="20"/>
                  <w:szCs w:val="20"/>
                </w:rPr>
                <w:t>纵横比</w:t>
              </w:r>
            </w:ins>
          </w:p>
        </w:tc>
        <w:tc>
          <w:tcPr>
            <w:tcW w:w="1022" w:type="dxa"/>
            <w:tcBorders>
              <w:top w:val="single" w:sz="6" w:space="0" w:color="auto"/>
              <w:left w:val="single" w:sz="6" w:space="0" w:color="000000"/>
              <w:bottom w:val="single" w:sz="6" w:space="0" w:color="auto"/>
              <w:right w:val="single" w:sz="6" w:space="0" w:color="000000"/>
            </w:tcBorders>
            <w:hideMark/>
          </w:tcPr>
          <w:p w:rsidR="008F49FF" w:rsidRPr="007E44B5" w:rsidRDefault="008F49FF" w:rsidP="0001602A">
            <w:pPr>
              <w:pStyle w:val="TableText"/>
              <w:rPr>
                <w:ins w:id="5523" w:author="wurongjun 00246467" w:date="2015-04-22T16:12:00Z"/>
              </w:rPr>
            </w:pPr>
          </w:p>
        </w:tc>
      </w:tr>
      <w:tr w:rsidR="008F49FF" w:rsidTr="0001602A">
        <w:trPr>
          <w:cantSplit/>
          <w:jc w:val="center"/>
          <w:ins w:id="5524" w:author="wurongjun 00246467" w:date="2015-04-22T16:12:00Z"/>
        </w:trPr>
        <w:tc>
          <w:tcPr>
            <w:tcW w:w="2096"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525" w:author="wurongjun 00246467" w:date="2015-04-22T16:12:00Z"/>
              </w:rPr>
            </w:pPr>
            <w:ins w:id="5526" w:author="wurongjun 00246467" w:date="2015-04-22T16:12:00Z">
              <w:r>
                <w:t>VIDEOCODEC</w:t>
              </w:r>
            </w:ins>
          </w:p>
        </w:tc>
        <w:tc>
          <w:tcPr>
            <w:tcW w:w="1899" w:type="dxa"/>
            <w:tcBorders>
              <w:top w:val="single" w:sz="6" w:space="0" w:color="auto"/>
              <w:left w:val="single" w:sz="6" w:space="0" w:color="000000"/>
              <w:bottom w:val="single" w:sz="6" w:space="0" w:color="auto"/>
              <w:right w:val="single" w:sz="6" w:space="0" w:color="000000"/>
            </w:tcBorders>
            <w:hideMark/>
          </w:tcPr>
          <w:p w:rsidR="008F49FF" w:rsidRPr="007E44B5" w:rsidRDefault="008F49FF" w:rsidP="0001602A">
            <w:pPr>
              <w:pStyle w:val="TableText"/>
              <w:rPr>
                <w:ins w:id="5527" w:author="wurongjun 00246467" w:date="2015-04-22T16:12:00Z"/>
              </w:rPr>
            </w:pPr>
            <w:ins w:id="5528" w:author="wurongjun 00246467" w:date="2015-04-22T16:12:00Z">
              <w:r>
                <w:t>VARCHAR2(40)</w:t>
              </w:r>
            </w:ins>
          </w:p>
        </w:tc>
        <w:tc>
          <w:tcPr>
            <w:tcW w:w="1594"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529" w:author="wurongjun 00246467" w:date="2015-04-22T16:12:00Z"/>
              </w:rPr>
            </w:pPr>
            <w:ins w:id="5530" w:author="wurongjun 00246467" w:date="2015-04-22T16:12:00Z">
              <w:r>
                <w:rPr>
                  <w:rFonts w:hint="eastAsia"/>
                </w:rPr>
                <w:t>Y</w:t>
              </w:r>
            </w:ins>
          </w:p>
        </w:tc>
        <w:tc>
          <w:tcPr>
            <w:tcW w:w="1792"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531" w:author="wurongjun 00246467" w:date="2015-04-22T16:12:00Z"/>
              </w:rPr>
            </w:pPr>
            <w:ins w:id="5532" w:author="wurongjun 00246467" w:date="2015-04-22T16:12:00Z">
              <w:r>
                <w:t>视频编码格式</w:t>
              </w:r>
            </w:ins>
          </w:p>
        </w:tc>
        <w:tc>
          <w:tcPr>
            <w:tcW w:w="1022" w:type="dxa"/>
            <w:tcBorders>
              <w:top w:val="single" w:sz="6" w:space="0" w:color="auto"/>
              <w:left w:val="single" w:sz="6" w:space="0" w:color="000000"/>
              <w:bottom w:val="single" w:sz="6" w:space="0" w:color="auto"/>
              <w:right w:val="single" w:sz="6" w:space="0" w:color="000000"/>
            </w:tcBorders>
            <w:hideMark/>
          </w:tcPr>
          <w:p w:rsidR="008F49FF" w:rsidRPr="007E44B5" w:rsidRDefault="008F49FF" w:rsidP="0001602A">
            <w:pPr>
              <w:pStyle w:val="TableText"/>
              <w:rPr>
                <w:ins w:id="5533" w:author="wurongjun 00246467" w:date="2015-04-22T16:12:00Z"/>
              </w:rPr>
            </w:pPr>
          </w:p>
        </w:tc>
      </w:tr>
      <w:tr w:rsidR="008F49FF" w:rsidTr="0001602A">
        <w:trPr>
          <w:cantSplit/>
          <w:jc w:val="center"/>
          <w:ins w:id="5534" w:author="wurongjun 00246467" w:date="2015-04-22T16:12:00Z"/>
        </w:trPr>
        <w:tc>
          <w:tcPr>
            <w:tcW w:w="2096"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535" w:author="wurongjun 00246467" w:date="2015-04-22T16:12:00Z"/>
              </w:rPr>
            </w:pPr>
            <w:ins w:id="5536" w:author="wurongjun 00246467" w:date="2015-04-22T16:12:00Z">
              <w:r>
                <w:t>AUDIOCODEC</w:t>
              </w:r>
            </w:ins>
          </w:p>
        </w:tc>
        <w:tc>
          <w:tcPr>
            <w:tcW w:w="1899" w:type="dxa"/>
            <w:tcBorders>
              <w:top w:val="single" w:sz="6" w:space="0" w:color="auto"/>
              <w:left w:val="single" w:sz="6" w:space="0" w:color="000000"/>
              <w:bottom w:val="single" w:sz="6" w:space="0" w:color="auto"/>
              <w:right w:val="single" w:sz="6" w:space="0" w:color="000000"/>
            </w:tcBorders>
            <w:hideMark/>
          </w:tcPr>
          <w:p w:rsidR="008F49FF" w:rsidRPr="007E44B5" w:rsidRDefault="008F49FF" w:rsidP="0001602A">
            <w:pPr>
              <w:pStyle w:val="TableText"/>
              <w:rPr>
                <w:ins w:id="5537" w:author="wurongjun 00246467" w:date="2015-04-22T16:12:00Z"/>
              </w:rPr>
            </w:pPr>
            <w:ins w:id="5538" w:author="wurongjun 00246467" w:date="2015-04-22T16:12:00Z">
              <w:r>
                <w:t>VARCHAR2(40)</w:t>
              </w:r>
            </w:ins>
          </w:p>
        </w:tc>
        <w:tc>
          <w:tcPr>
            <w:tcW w:w="1594"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539" w:author="wurongjun 00246467" w:date="2015-04-22T16:12:00Z"/>
              </w:rPr>
            </w:pPr>
            <w:ins w:id="5540" w:author="wurongjun 00246467" w:date="2015-04-22T16:12:00Z">
              <w:r>
                <w:rPr>
                  <w:rFonts w:hint="eastAsia"/>
                </w:rPr>
                <w:t>Y</w:t>
              </w:r>
            </w:ins>
          </w:p>
        </w:tc>
        <w:tc>
          <w:tcPr>
            <w:tcW w:w="1792"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541" w:author="wurongjun 00246467" w:date="2015-04-22T16:12:00Z"/>
              </w:rPr>
            </w:pPr>
            <w:ins w:id="5542" w:author="wurongjun 00246467" w:date="2015-04-22T16:12:00Z">
              <w:r>
                <w:rPr>
                  <w:rFonts w:hint="eastAsia"/>
                </w:rPr>
                <w:t>音</w:t>
              </w:r>
              <w:r>
                <w:t>频编码格式</w:t>
              </w:r>
            </w:ins>
          </w:p>
        </w:tc>
        <w:tc>
          <w:tcPr>
            <w:tcW w:w="1022" w:type="dxa"/>
            <w:tcBorders>
              <w:top w:val="single" w:sz="6" w:space="0" w:color="auto"/>
              <w:left w:val="single" w:sz="6" w:space="0" w:color="000000"/>
              <w:bottom w:val="single" w:sz="6" w:space="0" w:color="auto"/>
              <w:right w:val="single" w:sz="6" w:space="0" w:color="000000"/>
            </w:tcBorders>
            <w:hideMark/>
          </w:tcPr>
          <w:p w:rsidR="008F49FF" w:rsidRPr="007E44B5" w:rsidRDefault="008F49FF" w:rsidP="0001602A">
            <w:pPr>
              <w:pStyle w:val="TableText"/>
              <w:rPr>
                <w:ins w:id="5543" w:author="wurongjun 00246467" w:date="2015-04-22T16:12:00Z"/>
              </w:rPr>
            </w:pPr>
          </w:p>
        </w:tc>
      </w:tr>
      <w:tr w:rsidR="008F49FF" w:rsidTr="0001602A">
        <w:trPr>
          <w:cantSplit/>
          <w:jc w:val="center"/>
          <w:ins w:id="5544" w:author="wurongjun 00246467" w:date="2015-04-22T16:12:00Z"/>
        </w:trPr>
        <w:tc>
          <w:tcPr>
            <w:tcW w:w="2096"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545" w:author="wurongjun 00246467" w:date="2015-04-22T16:12:00Z"/>
              </w:rPr>
            </w:pPr>
            <w:ins w:id="5546" w:author="wurongjun 00246467" w:date="2015-04-22T16:12:00Z">
              <w:r>
                <w:t>DURATION</w:t>
              </w:r>
            </w:ins>
          </w:p>
        </w:tc>
        <w:tc>
          <w:tcPr>
            <w:tcW w:w="1899" w:type="dxa"/>
            <w:tcBorders>
              <w:top w:val="single" w:sz="6" w:space="0" w:color="auto"/>
              <w:left w:val="single" w:sz="6" w:space="0" w:color="000000"/>
              <w:bottom w:val="single" w:sz="6" w:space="0" w:color="auto"/>
              <w:right w:val="single" w:sz="6" w:space="0" w:color="000000"/>
            </w:tcBorders>
            <w:hideMark/>
          </w:tcPr>
          <w:p w:rsidR="008F49FF" w:rsidRPr="007E44B5" w:rsidRDefault="008F49FF" w:rsidP="0001602A">
            <w:pPr>
              <w:pStyle w:val="TableText"/>
              <w:rPr>
                <w:ins w:id="5547" w:author="wurongjun 00246467" w:date="2015-04-22T16:12:00Z"/>
              </w:rPr>
            </w:pPr>
            <w:ins w:id="5548" w:author="wurongjun 00246467" w:date="2015-04-22T16:12:00Z">
              <w:r>
                <w:t>VARCHAR2(</w:t>
              </w:r>
              <w:r>
                <w:rPr>
                  <w:rFonts w:hint="eastAsia"/>
                </w:rPr>
                <w:t>8</w:t>
              </w:r>
              <w:r>
                <w:t>)</w:t>
              </w:r>
            </w:ins>
          </w:p>
        </w:tc>
        <w:tc>
          <w:tcPr>
            <w:tcW w:w="1594"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549" w:author="wurongjun 00246467" w:date="2015-04-22T16:12:00Z"/>
              </w:rPr>
            </w:pPr>
            <w:ins w:id="5550" w:author="wurongjun 00246467" w:date="2015-04-22T16:12:00Z">
              <w:r>
                <w:rPr>
                  <w:rFonts w:hint="eastAsia"/>
                </w:rPr>
                <w:t>Y</w:t>
              </w:r>
            </w:ins>
          </w:p>
        </w:tc>
        <w:tc>
          <w:tcPr>
            <w:tcW w:w="1792"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551" w:author="wurongjun 00246467" w:date="2015-04-22T16:12:00Z"/>
              </w:rPr>
            </w:pPr>
            <w:ins w:id="5552" w:author="wurongjun 00246467" w:date="2015-04-22T16:12:00Z">
              <w:r>
                <w:rPr>
                  <w:rFonts w:hint="eastAsia"/>
                </w:rPr>
                <w:t>时长</w:t>
              </w:r>
            </w:ins>
          </w:p>
        </w:tc>
        <w:tc>
          <w:tcPr>
            <w:tcW w:w="1022" w:type="dxa"/>
            <w:tcBorders>
              <w:top w:val="single" w:sz="6" w:space="0" w:color="auto"/>
              <w:left w:val="single" w:sz="6" w:space="0" w:color="000000"/>
              <w:bottom w:val="single" w:sz="6" w:space="0" w:color="auto"/>
              <w:right w:val="single" w:sz="6" w:space="0" w:color="000000"/>
            </w:tcBorders>
            <w:hideMark/>
          </w:tcPr>
          <w:p w:rsidR="008F49FF" w:rsidRPr="007E44B5" w:rsidRDefault="008F49FF" w:rsidP="0001602A">
            <w:pPr>
              <w:pStyle w:val="TableText"/>
              <w:rPr>
                <w:ins w:id="5553" w:author="wurongjun 00246467" w:date="2015-04-22T16:12:00Z"/>
              </w:rPr>
            </w:pPr>
          </w:p>
        </w:tc>
      </w:tr>
      <w:tr w:rsidR="008F49FF" w:rsidTr="0001602A">
        <w:trPr>
          <w:cantSplit/>
          <w:jc w:val="center"/>
          <w:ins w:id="5554" w:author="wurongjun 00246467" w:date="2015-04-22T16:12:00Z"/>
        </w:trPr>
        <w:tc>
          <w:tcPr>
            <w:tcW w:w="2096"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555" w:author="wurongjun 00246467" w:date="2015-04-22T16:12:00Z"/>
              </w:rPr>
            </w:pPr>
            <w:ins w:id="5556" w:author="wurongjun 00246467" w:date="2015-04-22T16:12:00Z">
              <w:r>
                <w:t>CHANNELS</w:t>
              </w:r>
            </w:ins>
          </w:p>
        </w:tc>
        <w:tc>
          <w:tcPr>
            <w:tcW w:w="1899" w:type="dxa"/>
            <w:tcBorders>
              <w:top w:val="single" w:sz="6" w:space="0" w:color="auto"/>
              <w:left w:val="single" w:sz="6" w:space="0" w:color="000000"/>
              <w:bottom w:val="single" w:sz="6" w:space="0" w:color="auto"/>
              <w:right w:val="single" w:sz="6" w:space="0" w:color="000000"/>
            </w:tcBorders>
            <w:hideMark/>
          </w:tcPr>
          <w:p w:rsidR="008F49FF" w:rsidRPr="007E44B5" w:rsidRDefault="008F49FF" w:rsidP="0001602A">
            <w:pPr>
              <w:pStyle w:val="TableText"/>
              <w:rPr>
                <w:ins w:id="5557" w:author="wurongjun 00246467" w:date="2015-04-22T16:12:00Z"/>
              </w:rPr>
            </w:pPr>
            <w:ins w:id="5558" w:author="wurongjun 00246467" w:date="2015-04-22T16:12:00Z">
              <w:r>
                <w:t>VARCHAR2(40)</w:t>
              </w:r>
            </w:ins>
          </w:p>
        </w:tc>
        <w:tc>
          <w:tcPr>
            <w:tcW w:w="1594"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559" w:author="wurongjun 00246467" w:date="2015-04-22T16:12:00Z"/>
              </w:rPr>
            </w:pPr>
            <w:ins w:id="5560" w:author="wurongjun 00246467" w:date="2015-04-22T16:12:00Z">
              <w:r>
                <w:rPr>
                  <w:rFonts w:hint="eastAsia"/>
                </w:rPr>
                <w:t>Y</w:t>
              </w:r>
            </w:ins>
          </w:p>
        </w:tc>
        <w:tc>
          <w:tcPr>
            <w:tcW w:w="1792"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561" w:author="wurongjun 00246467" w:date="2015-04-22T16:12:00Z"/>
              </w:rPr>
            </w:pPr>
            <w:ins w:id="5562" w:author="wurongjun 00246467" w:date="2015-04-22T16:12:00Z">
              <w:r>
                <w:rPr>
                  <w:rFonts w:hint="eastAsia"/>
                </w:rPr>
                <w:t>声道</w:t>
              </w:r>
            </w:ins>
          </w:p>
        </w:tc>
        <w:tc>
          <w:tcPr>
            <w:tcW w:w="1022" w:type="dxa"/>
            <w:tcBorders>
              <w:top w:val="single" w:sz="6" w:space="0" w:color="auto"/>
              <w:left w:val="single" w:sz="6" w:space="0" w:color="000000"/>
              <w:bottom w:val="single" w:sz="6" w:space="0" w:color="auto"/>
              <w:right w:val="single" w:sz="6" w:space="0" w:color="000000"/>
            </w:tcBorders>
            <w:hideMark/>
          </w:tcPr>
          <w:p w:rsidR="008F49FF" w:rsidRPr="007E44B5" w:rsidRDefault="008F49FF" w:rsidP="0001602A">
            <w:pPr>
              <w:pStyle w:val="TableText"/>
              <w:rPr>
                <w:ins w:id="5563" w:author="wurongjun 00246467" w:date="2015-04-22T16:12:00Z"/>
              </w:rPr>
            </w:pPr>
          </w:p>
        </w:tc>
      </w:tr>
      <w:tr w:rsidR="008F49FF" w:rsidTr="0001602A">
        <w:trPr>
          <w:cantSplit/>
          <w:jc w:val="center"/>
          <w:ins w:id="5564" w:author="wurongjun 00246467" w:date="2015-04-22T16:12:00Z"/>
        </w:trPr>
        <w:tc>
          <w:tcPr>
            <w:tcW w:w="2096"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565" w:author="wurongjun 00246467" w:date="2015-04-22T16:12:00Z"/>
              </w:rPr>
            </w:pPr>
            <w:ins w:id="5566" w:author="wurongjun 00246467" w:date="2015-04-22T16:12:00Z">
              <w:r>
                <w:t>SHARPNESS</w:t>
              </w:r>
            </w:ins>
          </w:p>
        </w:tc>
        <w:tc>
          <w:tcPr>
            <w:tcW w:w="1899" w:type="dxa"/>
            <w:tcBorders>
              <w:top w:val="single" w:sz="6" w:space="0" w:color="auto"/>
              <w:left w:val="single" w:sz="6" w:space="0" w:color="000000"/>
              <w:bottom w:val="single" w:sz="6" w:space="0" w:color="auto"/>
              <w:right w:val="single" w:sz="6" w:space="0" w:color="000000"/>
            </w:tcBorders>
            <w:hideMark/>
          </w:tcPr>
          <w:p w:rsidR="008F49FF" w:rsidRPr="007E44B5" w:rsidRDefault="008F49FF" w:rsidP="0001602A">
            <w:pPr>
              <w:pStyle w:val="TableText"/>
              <w:rPr>
                <w:ins w:id="5567" w:author="wurongjun 00246467" w:date="2015-04-22T16:12:00Z"/>
              </w:rPr>
            </w:pPr>
            <w:ins w:id="5568" w:author="wurongjun 00246467" w:date="2015-04-22T16:12:00Z">
              <w:r>
                <w:t>NUMBER(10)</w:t>
              </w:r>
            </w:ins>
          </w:p>
        </w:tc>
        <w:tc>
          <w:tcPr>
            <w:tcW w:w="1594"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569" w:author="wurongjun 00246467" w:date="2015-04-22T16:12:00Z"/>
              </w:rPr>
            </w:pPr>
            <w:ins w:id="5570" w:author="wurongjun 00246467" w:date="2015-04-22T16:12:00Z">
              <w:r>
                <w:rPr>
                  <w:rFonts w:hint="eastAsia"/>
                </w:rPr>
                <w:t>Y</w:t>
              </w:r>
            </w:ins>
          </w:p>
        </w:tc>
        <w:tc>
          <w:tcPr>
            <w:tcW w:w="1792"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571" w:author="wurongjun 00246467" w:date="2015-04-22T16:12:00Z"/>
              </w:rPr>
            </w:pPr>
            <w:ins w:id="5572" w:author="wurongjun 00246467" w:date="2015-04-22T16:12:00Z">
              <w:r>
                <w:rPr>
                  <w:rFonts w:hint="eastAsia"/>
                </w:rPr>
                <w:t>清晰度，</w:t>
              </w:r>
              <w:r>
                <w:t>0</w:t>
              </w:r>
              <w:r>
                <w:t>：高清</w:t>
              </w:r>
              <w:r>
                <w:t xml:space="preserve"> </w:t>
              </w:r>
              <w:r>
                <w:t>，</w:t>
              </w:r>
              <w:r>
                <w:t>1</w:t>
              </w:r>
              <w:r>
                <w:t>：标清</w:t>
              </w:r>
            </w:ins>
          </w:p>
        </w:tc>
        <w:tc>
          <w:tcPr>
            <w:tcW w:w="1022" w:type="dxa"/>
            <w:tcBorders>
              <w:top w:val="single" w:sz="6" w:space="0" w:color="auto"/>
              <w:left w:val="single" w:sz="6" w:space="0" w:color="000000"/>
              <w:bottom w:val="single" w:sz="6" w:space="0" w:color="auto"/>
              <w:right w:val="single" w:sz="6" w:space="0" w:color="000000"/>
            </w:tcBorders>
            <w:hideMark/>
          </w:tcPr>
          <w:p w:rsidR="008F49FF" w:rsidRPr="007E44B5" w:rsidRDefault="008F49FF" w:rsidP="0001602A">
            <w:pPr>
              <w:pStyle w:val="TableText"/>
              <w:rPr>
                <w:ins w:id="5573" w:author="wurongjun 00246467" w:date="2015-04-22T16:12:00Z"/>
              </w:rPr>
            </w:pPr>
          </w:p>
        </w:tc>
      </w:tr>
      <w:tr w:rsidR="008F49FF" w:rsidTr="0001602A">
        <w:trPr>
          <w:cantSplit/>
          <w:jc w:val="center"/>
          <w:ins w:id="5574" w:author="wurongjun 00246467" w:date="2015-04-22T16:12:00Z"/>
        </w:trPr>
        <w:tc>
          <w:tcPr>
            <w:tcW w:w="2096"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575" w:author="wurongjun 00246467" w:date="2015-04-22T16:12:00Z"/>
              </w:rPr>
            </w:pPr>
            <w:ins w:id="5576" w:author="wurongjun 00246467" w:date="2015-04-22T16:12:00Z">
              <w:r>
                <w:t>DIMENSION</w:t>
              </w:r>
            </w:ins>
          </w:p>
        </w:tc>
        <w:tc>
          <w:tcPr>
            <w:tcW w:w="1899" w:type="dxa"/>
            <w:tcBorders>
              <w:top w:val="single" w:sz="6" w:space="0" w:color="auto"/>
              <w:left w:val="single" w:sz="6" w:space="0" w:color="000000"/>
              <w:bottom w:val="single" w:sz="6" w:space="0" w:color="auto"/>
              <w:right w:val="single" w:sz="6" w:space="0" w:color="000000"/>
            </w:tcBorders>
            <w:hideMark/>
          </w:tcPr>
          <w:p w:rsidR="008F49FF" w:rsidRPr="007E44B5" w:rsidRDefault="008F49FF" w:rsidP="0001602A">
            <w:pPr>
              <w:pStyle w:val="TableText"/>
              <w:rPr>
                <w:ins w:id="5577" w:author="wurongjun 00246467" w:date="2015-04-22T16:12:00Z"/>
              </w:rPr>
            </w:pPr>
            <w:ins w:id="5578" w:author="wurongjun 00246467" w:date="2015-04-22T16:12:00Z">
              <w:r>
                <w:t>NUMBER(10)</w:t>
              </w:r>
            </w:ins>
          </w:p>
        </w:tc>
        <w:tc>
          <w:tcPr>
            <w:tcW w:w="1594"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579" w:author="wurongjun 00246467" w:date="2015-04-22T16:12:00Z"/>
              </w:rPr>
            </w:pPr>
            <w:ins w:id="5580" w:author="wurongjun 00246467" w:date="2015-04-22T16:12:00Z">
              <w:r>
                <w:rPr>
                  <w:rFonts w:hint="eastAsia"/>
                </w:rPr>
                <w:t>Y</w:t>
              </w:r>
            </w:ins>
          </w:p>
        </w:tc>
        <w:tc>
          <w:tcPr>
            <w:tcW w:w="1792" w:type="dxa"/>
            <w:tcBorders>
              <w:top w:val="single" w:sz="6" w:space="0" w:color="auto"/>
              <w:left w:val="single" w:sz="6" w:space="0" w:color="000000"/>
              <w:bottom w:val="single" w:sz="6" w:space="0" w:color="auto"/>
              <w:right w:val="single" w:sz="6" w:space="0" w:color="000000"/>
            </w:tcBorders>
            <w:hideMark/>
          </w:tcPr>
          <w:p w:rsidR="008F49FF" w:rsidRPr="001A41CA" w:rsidRDefault="008F49FF" w:rsidP="0001602A">
            <w:pPr>
              <w:autoSpaceDE w:val="0"/>
              <w:autoSpaceDN w:val="0"/>
              <w:rPr>
                <w:ins w:id="5581" w:author="wurongjun 00246467" w:date="2015-04-22T16:12:00Z"/>
                <w:rFonts w:ascii="宋体" w:cs="宋体"/>
                <w:color w:val="000000"/>
                <w:kern w:val="0"/>
                <w:sz w:val="20"/>
                <w:szCs w:val="20"/>
              </w:rPr>
            </w:pPr>
            <w:ins w:id="5582" w:author="wurongjun 00246467" w:date="2015-04-22T16:12:00Z">
              <w:r>
                <w:rPr>
                  <w:rFonts w:ascii="宋体" w:cs="宋体" w:hint="eastAsia"/>
                  <w:color w:val="000000"/>
                  <w:kern w:val="0"/>
                  <w:sz w:val="20"/>
                  <w:szCs w:val="20"/>
                </w:rPr>
                <w:t>视频类型，</w:t>
              </w:r>
              <w:r>
                <w:rPr>
                  <w:rFonts w:ascii="宋体" w:cs="宋体"/>
                  <w:color w:val="000000"/>
                  <w:kern w:val="0"/>
                  <w:sz w:val="20"/>
                  <w:szCs w:val="20"/>
                </w:rPr>
                <w:t>2</w:t>
              </w:r>
              <w:r>
                <w:rPr>
                  <w:rFonts w:ascii="宋体" w:cs="宋体" w:hint="eastAsia"/>
                  <w:color w:val="000000"/>
                  <w:kern w:val="0"/>
                  <w:sz w:val="20"/>
                  <w:szCs w:val="20"/>
                </w:rPr>
                <w:t>：</w:t>
              </w:r>
              <w:r>
                <w:rPr>
                  <w:rFonts w:ascii="宋体" w:cs="宋体"/>
                  <w:color w:val="000000"/>
                  <w:kern w:val="0"/>
                  <w:sz w:val="20"/>
                  <w:szCs w:val="20"/>
                </w:rPr>
                <w:t>2D    3</w:t>
              </w:r>
              <w:r>
                <w:rPr>
                  <w:rFonts w:ascii="宋体" w:cs="宋体" w:hint="eastAsia"/>
                  <w:color w:val="000000"/>
                  <w:kern w:val="0"/>
                  <w:sz w:val="20"/>
                  <w:szCs w:val="20"/>
                </w:rPr>
                <w:t>：</w:t>
              </w:r>
              <w:r>
                <w:rPr>
                  <w:rFonts w:ascii="宋体" w:cs="宋体"/>
                  <w:color w:val="000000"/>
                  <w:kern w:val="0"/>
                  <w:sz w:val="20"/>
                  <w:szCs w:val="20"/>
                </w:rPr>
                <w:t>3D</w:t>
              </w:r>
            </w:ins>
          </w:p>
        </w:tc>
        <w:tc>
          <w:tcPr>
            <w:tcW w:w="1022" w:type="dxa"/>
            <w:tcBorders>
              <w:top w:val="single" w:sz="6" w:space="0" w:color="auto"/>
              <w:left w:val="single" w:sz="6" w:space="0" w:color="000000"/>
              <w:bottom w:val="single" w:sz="6" w:space="0" w:color="auto"/>
              <w:right w:val="single" w:sz="6" w:space="0" w:color="000000"/>
            </w:tcBorders>
            <w:hideMark/>
          </w:tcPr>
          <w:p w:rsidR="008F49FF" w:rsidRPr="007E44B5" w:rsidRDefault="008F49FF" w:rsidP="0001602A">
            <w:pPr>
              <w:pStyle w:val="TableText"/>
              <w:rPr>
                <w:ins w:id="5583" w:author="wurongjun 00246467" w:date="2015-04-22T16:12:00Z"/>
              </w:rPr>
            </w:pPr>
          </w:p>
        </w:tc>
      </w:tr>
      <w:tr w:rsidR="008F49FF" w:rsidTr="0001602A">
        <w:trPr>
          <w:cantSplit/>
          <w:jc w:val="center"/>
          <w:ins w:id="5584" w:author="wurongjun 00246467" w:date="2015-04-22T16:12:00Z"/>
        </w:trPr>
        <w:tc>
          <w:tcPr>
            <w:tcW w:w="2096"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585" w:author="wurongjun 00246467" w:date="2015-04-22T16:12:00Z"/>
              </w:rPr>
            </w:pPr>
            <w:ins w:id="5586" w:author="wurongjun 00246467" w:date="2015-04-22T16:12:00Z">
              <w:r>
                <w:t>FORMATOF3D</w:t>
              </w:r>
            </w:ins>
          </w:p>
        </w:tc>
        <w:tc>
          <w:tcPr>
            <w:tcW w:w="1899" w:type="dxa"/>
            <w:tcBorders>
              <w:top w:val="single" w:sz="6" w:space="0" w:color="auto"/>
              <w:left w:val="single" w:sz="6" w:space="0" w:color="000000"/>
              <w:bottom w:val="single" w:sz="6" w:space="0" w:color="auto"/>
              <w:right w:val="single" w:sz="6" w:space="0" w:color="000000"/>
            </w:tcBorders>
            <w:hideMark/>
          </w:tcPr>
          <w:p w:rsidR="008F49FF" w:rsidRPr="007E44B5" w:rsidRDefault="008F49FF" w:rsidP="0001602A">
            <w:pPr>
              <w:pStyle w:val="TableText"/>
              <w:rPr>
                <w:ins w:id="5587" w:author="wurongjun 00246467" w:date="2015-04-22T16:12:00Z"/>
              </w:rPr>
            </w:pPr>
            <w:ins w:id="5588" w:author="wurongjun 00246467" w:date="2015-04-22T16:12:00Z">
              <w:r>
                <w:t>NUMBER(10)</w:t>
              </w:r>
            </w:ins>
          </w:p>
        </w:tc>
        <w:tc>
          <w:tcPr>
            <w:tcW w:w="1594"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589" w:author="wurongjun 00246467" w:date="2015-04-22T16:12:00Z"/>
              </w:rPr>
            </w:pPr>
            <w:ins w:id="5590" w:author="wurongjun 00246467" w:date="2015-04-22T16:12:00Z">
              <w:r>
                <w:rPr>
                  <w:rFonts w:hint="eastAsia"/>
                </w:rPr>
                <w:t>Y</w:t>
              </w:r>
            </w:ins>
          </w:p>
        </w:tc>
        <w:tc>
          <w:tcPr>
            <w:tcW w:w="1792"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591" w:author="wurongjun 00246467" w:date="2015-04-22T16:12:00Z"/>
              </w:rPr>
            </w:pPr>
            <w:ins w:id="5592" w:author="wurongjun 00246467" w:date="2015-04-22T16:12:00Z">
              <w:r>
                <w:rPr>
                  <w:rFonts w:hint="eastAsia"/>
                </w:rPr>
                <w:t>3D</w:t>
              </w:r>
              <w:r>
                <w:rPr>
                  <w:rFonts w:hint="eastAsia"/>
                </w:rPr>
                <w:t>类型</w:t>
              </w:r>
            </w:ins>
          </w:p>
          <w:p w:rsidR="008F49FF" w:rsidRDefault="008F49FF" w:rsidP="0001602A">
            <w:pPr>
              <w:pStyle w:val="TableText"/>
              <w:rPr>
                <w:ins w:id="5593" w:author="wurongjun 00246467" w:date="2015-04-22T16:12:00Z"/>
              </w:rPr>
            </w:pPr>
            <w:ins w:id="5594" w:author="wurongjun 00246467" w:date="2015-04-22T16:12:00Z">
              <w:r>
                <w:rPr>
                  <w:rFonts w:ascii="宋体" w:cs="宋体"/>
                  <w:color w:val="000000"/>
                  <w:sz w:val="20"/>
                  <w:szCs w:val="20"/>
                </w:rPr>
                <w:t>1</w:t>
              </w:r>
              <w:r>
                <w:rPr>
                  <w:rFonts w:ascii="宋体" w:cs="宋体" w:hint="eastAsia"/>
                  <w:color w:val="000000"/>
                  <w:sz w:val="20"/>
                  <w:szCs w:val="20"/>
                </w:rPr>
                <w:t>：</w:t>
              </w:r>
              <w:r>
                <w:rPr>
                  <w:rFonts w:ascii="宋体" w:cs="宋体"/>
                  <w:color w:val="000000"/>
                  <w:sz w:val="20"/>
                  <w:szCs w:val="20"/>
                </w:rPr>
                <w:t>side-by-side  2</w:t>
              </w:r>
              <w:r>
                <w:rPr>
                  <w:rFonts w:ascii="宋体" w:cs="宋体" w:hint="eastAsia"/>
                  <w:color w:val="000000"/>
                  <w:sz w:val="20"/>
                  <w:szCs w:val="20"/>
                </w:rPr>
                <w:t>：</w:t>
              </w:r>
              <w:r>
                <w:rPr>
                  <w:rFonts w:ascii="宋体" w:cs="宋体"/>
                  <w:color w:val="000000"/>
                  <w:sz w:val="20"/>
                  <w:szCs w:val="20"/>
                </w:rPr>
                <w:t>top-and-bottom</w:t>
              </w:r>
            </w:ins>
          </w:p>
        </w:tc>
        <w:tc>
          <w:tcPr>
            <w:tcW w:w="1022" w:type="dxa"/>
            <w:tcBorders>
              <w:top w:val="single" w:sz="6" w:space="0" w:color="auto"/>
              <w:left w:val="single" w:sz="6" w:space="0" w:color="000000"/>
              <w:bottom w:val="single" w:sz="6" w:space="0" w:color="auto"/>
              <w:right w:val="single" w:sz="6" w:space="0" w:color="000000"/>
            </w:tcBorders>
            <w:hideMark/>
          </w:tcPr>
          <w:p w:rsidR="008F49FF" w:rsidRPr="007E44B5" w:rsidRDefault="008F49FF" w:rsidP="0001602A">
            <w:pPr>
              <w:pStyle w:val="TableText"/>
              <w:rPr>
                <w:ins w:id="5595" w:author="wurongjun 00246467" w:date="2015-04-22T16:12:00Z"/>
              </w:rPr>
            </w:pPr>
          </w:p>
        </w:tc>
      </w:tr>
      <w:tr w:rsidR="008F49FF" w:rsidTr="0001602A">
        <w:trPr>
          <w:cantSplit/>
          <w:jc w:val="center"/>
          <w:ins w:id="5596" w:author="wurongjun 00246467" w:date="2015-04-22T16:12:00Z"/>
        </w:trPr>
        <w:tc>
          <w:tcPr>
            <w:tcW w:w="2096"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597" w:author="wurongjun 00246467" w:date="2015-04-22T16:12:00Z"/>
              </w:rPr>
            </w:pPr>
            <w:ins w:id="5598" w:author="wurongjun 00246467" w:date="2015-04-22T16:12:00Z">
              <w:r>
                <w:rPr>
                  <w:rFonts w:ascii="宋体" w:cs="宋体"/>
                  <w:color w:val="000000"/>
                  <w:sz w:val="20"/>
                  <w:szCs w:val="20"/>
                </w:rPr>
                <w:t xml:space="preserve">bitratemode           </w:t>
              </w:r>
            </w:ins>
          </w:p>
        </w:tc>
        <w:tc>
          <w:tcPr>
            <w:tcW w:w="1899"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599" w:author="wurongjun 00246467" w:date="2015-04-22T16:12:00Z"/>
              </w:rPr>
            </w:pPr>
            <w:ins w:id="5600" w:author="wurongjun 00246467" w:date="2015-04-22T16:12:00Z">
              <w:r>
                <w:rPr>
                  <w:rFonts w:ascii="宋体" w:cs="宋体"/>
                  <w:color w:val="000000"/>
                  <w:sz w:val="20"/>
                  <w:szCs w:val="20"/>
                </w:rPr>
                <w:t>varchar2(256)</w:t>
              </w:r>
            </w:ins>
          </w:p>
        </w:tc>
        <w:tc>
          <w:tcPr>
            <w:tcW w:w="1594"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601" w:author="wurongjun 00246467" w:date="2015-04-22T16:12:00Z"/>
              </w:rPr>
            </w:pPr>
            <w:ins w:id="5602" w:author="wurongjun 00246467" w:date="2015-04-22T16:12:00Z">
              <w:r>
                <w:rPr>
                  <w:rFonts w:hint="eastAsia"/>
                </w:rPr>
                <w:t>Y</w:t>
              </w:r>
            </w:ins>
          </w:p>
        </w:tc>
        <w:tc>
          <w:tcPr>
            <w:tcW w:w="1792"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603" w:author="wurongjun 00246467" w:date="2015-04-22T16:12:00Z"/>
              </w:rPr>
            </w:pPr>
          </w:p>
        </w:tc>
        <w:tc>
          <w:tcPr>
            <w:tcW w:w="1022" w:type="dxa"/>
            <w:tcBorders>
              <w:top w:val="single" w:sz="6" w:space="0" w:color="auto"/>
              <w:left w:val="single" w:sz="6" w:space="0" w:color="000000"/>
              <w:bottom w:val="single" w:sz="6" w:space="0" w:color="auto"/>
              <w:right w:val="single" w:sz="6" w:space="0" w:color="000000"/>
            </w:tcBorders>
            <w:hideMark/>
          </w:tcPr>
          <w:p w:rsidR="008F49FF" w:rsidRPr="007E44B5" w:rsidRDefault="008F49FF" w:rsidP="0001602A">
            <w:pPr>
              <w:pStyle w:val="TableText"/>
              <w:rPr>
                <w:ins w:id="5604" w:author="wurongjun 00246467" w:date="2015-04-22T16:12:00Z"/>
              </w:rPr>
            </w:pPr>
          </w:p>
        </w:tc>
      </w:tr>
    </w:tbl>
    <w:p w:rsidR="008F49FF" w:rsidRDefault="008F49FF" w:rsidP="008F49FF">
      <w:pPr>
        <w:pStyle w:val="31"/>
        <w:rPr>
          <w:ins w:id="5605" w:author="wurongjun 00246467" w:date="2015-04-22T16:12:00Z"/>
          <w:szCs w:val="24"/>
        </w:rPr>
      </w:pPr>
      <w:bookmarkStart w:id="5606" w:name="_Toc435003454"/>
      <w:ins w:id="5607" w:author="wurongjun 00246467" w:date="2015-04-22T16:12:00Z">
        <w:r>
          <w:lastRenderedPageBreak/>
          <w:t>视频文件</w:t>
        </w:r>
        <w:r>
          <w:rPr>
            <w:rFonts w:hint="eastAsia"/>
          </w:rPr>
          <w:t>关联关系</w:t>
        </w:r>
      </w:ins>
      <w:ins w:id="5608" w:author="wurongjun 00246467" w:date="2015-04-22T16:14:00Z">
        <w:r>
          <w:rPr>
            <w:rFonts w:hint="eastAsia"/>
            <w:szCs w:val="24"/>
          </w:rPr>
          <w:t>视图</w:t>
        </w:r>
        <w:r w:rsidR="00C35A24">
          <w:t>V</w:t>
        </w:r>
      </w:ins>
      <w:ins w:id="5609" w:author="wurongjun 00246467" w:date="2015-04-22T16:12:00Z">
        <w:r w:rsidR="00C35A24" w:rsidRPr="00B06FFD">
          <w:t>_CMP_REF_FILEEXT_FILEENTITY</w:t>
        </w:r>
        <w:bookmarkEnd w:id="5606"/>
      </w:ins>
    </w:p>
    <w:tbl>
      <w:tblPr>
        <w:tblW w:w="8977"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570"/>
        <w:gridCol w:w="1684"/>
        <w:gridCol w:w="1070"/>
        <w:gridCol w:w="4032"/>
        <w:gridCol w:w="621"/>
      </w:tblGrid>
      <w:tr w:rsidR="008F49FF" w:rsidTr="0001602A">
        <w:trPr>
          <w:cantSplit/>
          <w:jc w:val="center"/>
          <w:ins w:id="5610" w:author="wurongjun 00246467" w:date="2015-04-22T16:12:00Z"/>
        </w:trPr>
        <w:tc>
          <w:tcPr>
            <w:tcW w:w="1570" w:type="dxa"/>
            <w:tcBorders>
              <w:top w:val="single" w:sz="6" w:space="0" w:color="auto"/>
              <w:left w:val="single" w:sz="6" w:space="0" w:color="auto"/>
              <w:bottom w:val="single" w:sz="6" w:space="0" w:color="auto"/>
              <w:right w:val="single" w:sz="6" w:space="0" w:color="auto"/>
            </w:tcBorders>
            <w:shd w:val="clear" w:color="auto" w:fill="D9D9D9"/>
            <w:hideMark/>
          </w:tcPr>
          <w:p w:rsidR="008F49FF" w:rsidRDefault="008F49FF" w:rsidP="0001602A">
            <w:pPr>
              <w:pStyle w:val="TableHeading"/>
              <w:rPr>
                <w:ins w:id="5611" w:author="wurongjun 00246467" w:date="2015-04-22T16:12:00Z"/>
              </w:rPr>
            </w:pPr>
            <w:ins w:id="5612" w:author="wurongjun 00246467" w:date="2015-04-22T16:12:00Z">
              <w:r>
                <w:rPr>
                  <w:rFonts w:hint="eastAsia"/>
                </w:rPr>
                <w:t>字段</w:t>
              </w:r>
            </w:ins>
          </w:p>
        </w:tc>
        <w:tc>
          <w:tcPr>
            <w:tcW w:w="1684" w:type="dxa"/>
            <w:tcBorders>
              <w:top w:val="single" w:sz="6" w:space="0" w:color="auto"/>
              <w:left w:val="single" w:sz="6" w:space="0" w:color="auto"/>
              <w:bottom w:val="single" w:sz="6" w:space="0" w:color="auto"/>
              <w:right w:val="single" w:sz="6" w:space="0" w:color="auto"/>
            </w:tcBorders>
            <w:shd w:val="clear" w:color="auto" w:fill="D9D9D9"/>
            <w:hideMark/>
          </w:tcPr>
          <w:p w:rsidR="008F49FF" w:rsidRDefault="008F49FF" w:rsidP="0001602A">
            <w:pPr>
              <w:pStyle w:val="TableHeading"/>
              <w:rPr>
                <w:ins w:id="5613" w:author="wurongjun 00246467" w:date="2015-04-22T16:12:00Z"/>
              </w:rPr>
            </w:pPr>
            <w:ins w:id="5614" w:author="wurongjun 00246467" w:date="2015-04-22T16:12:00Z">
              <w:r>
                <w:rPr>
                  <w:rFonts w:hint="eastAsia"/>
                </w:rPr>
                <w:t>数据类型</w:t>
              </w:r>
            </w:ins>
          </w:p>
        </w:tc>
        <w:tc>
          <w:tcPr>
            <w:tcW w:w="1070" w:type="dxa"/>
            <w:tcBorders>
              <w:top w:val="single" w:sz="6" w:space="0" w:color="auto"/>
              <w:left w:val="single" w:sz="6" w:space="0" w:color="auto"/>
              <w:bottom w:val="single" w:sz="6" w:space="0" w:color="auto"/>
              <w:right w:val="single" w:sz="6" w:space="0" w:color="auto"/>
            </w:tcBorders>
            <w:shd w:val="clear" w:color="auto" w:fill="D9D9D9"/>
            <w:hideMark/>
          </w:tcPr>
          <w:p w:rsidR="008F49FF" w:rsidRDefault="008F49FF" w:rsidP="0001602A">
            <w:pPr>
              <w:pStyle w:val="TableHeading"/>
              <w:rPr>
                <w:ins w:id="5615" w:author="wurongjun 00246467" w:date="2015-04-22T16:12:00Z"/>
              </w:rPr>
            </w:pPr>
            <w:ins w:id="5616" w:author="wurongjun 00246467" w:date="2015-04-22T16:12:00Z">
              <w:r>
                <w:rPr>
                  <w:rFonts w:hint="eastAsia"/>
                </w:rPr>
                <w:t>是否允许为空</w:t>
              </w:r>
            </w:ins>
          </w:p>
        </w:tc>
        <w:tc>
          <w:tcPr>
            <w:tcW w:w="4032" w:type="dxa"/>
            <w:tcBorders>
              <w:top w:val="single" w:sz="6" w:space="0" w:color="auto"/>
              <w:left w:val="single" w:sz="6" w:space="0" w:color="auto"/>
              <w:bottom w:val="single" w:sz="6" w:space="0" w:color="auto"/>
              <w:right w:val="single" w:sz="6" w:space="0" w:color="auto"/>
            </w:tcBorders>
            <w:shd w:val="clear" w:color="auto" w:fill="D9D9D9"/>
            <w:hideMark/>
          </w:tcPr>
          <w:p w:rsidR="008F49FF" w:rsidRDefault="008F49FF" w:rsidP="0001602A">
            <w:pPr>
              <w:pStyle w:val="TableHeading"/>
              <w:rPr>
                <w:ins w:id="5617" w:author="wurongjun 00246467" w:date="2015-04-22T16:12:00Z"/>
              </w:rPr>
            </w:pPr>
            <w:ins w:id="5618" w:author="wurongjun 00246467" w:date="2015-04-22T16:12:00Z">
              <w:r>
                <w:rPr>
                  <w:rFonts w:hint="eastAsia"/>
                </w:rPr>
                <w:t>描述信息</w:t>
              </w:r>
            </w:ins>
          </w:p>
        </w:tc>
        <w:tc>
          <w:tcPr>
            <w:tcW w:w="621" w:type="dxa"/>
            <w:tcBorders>
              <w:top w:val="single" w:sz="6" w:space="0" w:color="auto"/>
              <w:left w:val="single" w:sz="6" w:space="0" w:color="auto"/>
              <w:bottom w:val="single" w:sz="6" w:space="0" w:color="auto"/>
              <w:right w:val="single" w:sz="6" w:space="0" w:color="auto"/>
            </w:tcBorders>
            <w:shd w:val="clear" w:color="auto" w:fill="D9D9D9"/>
            <w:hideMark/>
          </w:tcPr>
          <w:p w:rsidR="008F49FF" w:rsidRDefault="008F49FF" w:rsidP="0001602A">
            <w:pPr>
              <w:pStyle w:val="TableHeading"/>
              <w:rPr>
                <w:ins w:id="5619" w:author="wurongjun 00246467" w:date="2015-04-22T16:12:00Z"/>
              </w:rPr>
            </w:pPr>
            <w:ins w:id="5620" w:author="wurongjun 00246467" w:date="2015-04-22T16:12:00Z">
              <w:r>
                <w:rPr>
                  <w:rFonts w:hint="eastAsia"/>
                </w:rPr>
                <w:t>备注</w:t>
              </w:r>
            </w:ins>
          </w:p>
        </w:tc>
      </w:tr>
      <w:tr w:rsidR="008F49FF" w:rsidTr="0001602A">
        <w:trPr>
          <w:cantSplit/>
          <w:jc w:val="center"/>
          <w:ins w:id="5621" w:author="wurongjun 00246467" w:date="2015-04-22T16:12:00Z"/>
        </w:trPr>
        <w:tc>
          <w:tcPr>
            <w:tcW w:w="1570" w:type="dxa"/>
            <w:tcBorders>
              <w:top w:val="single" w:sz="6" w:space="0" w:color="auto"/>
              <w:left w:val="single" w:sz="6" w:space="0" w:color="000000"/>
              <w:bottom w:val="single" w:sz="6" w:space="0" w:color="auto"/>
              <w:right w:val="single" w:sz="6" w:space="0" w:color="000000"/>
            </w:tcBorders>
            <w:hideMark/>
          </w:tcPr>
          <w:p w:rsidR="008F49FF" w:rsidRPr="00353560" w:rsidRDefault="008F49FF" w:rsidP="0001602A">
            <w:pPr>
              <w:pStyle w:val="TableText"/>
              <w:rPr>
                <w:ins w:id="5622" w:author="wurongjun 00246467" w:date="2015-04-22T16:12:00Z"/>
                <w:rFonts w:ascii="Times New Roman" w:cs="Arial"/>
              </w:rPr>
            </w:pPr>
            <w:ins w:id="5623" w:author="wurongjun 00246467" w:date="2015-04-22T16:12:00Z">
              <w:r w:rsidRPr="00353560">
                <w:t>source_id</w:t>
              </w:r>
            </w:ins>
          </w:p>
        </w:tc>
        <w:tc>
          <w:tcPr>
            <w:tcW w:w="1684"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624" w:author="wurongjun 00246467" w:date="2015-04-22T16:12:00Z"/>
              </w:rPr>
            </w:pPr>
            <w:ins w:id="5625" w:author="wurongjun 00246467" w:date="2015-04-22T16:12:00Z">
              <w:r w:rsidRPr="007E31C0">
                <w:t>NUMBER(19)</w:t>
              </w:r>
            </w:ins>
          </w:p>
        </w:tc>
        <w:tc>
          <w:tcPr>
            <w:tcW w:w="1070"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626" w:author="wurongjun 00246467" w:date="2015-04-22T16:12:00Z"/>
              </w:rPr>
            </w:pPr>
            <w:ins w:id="5627" w:author="wurongjun 00246467" w:date="2015-04-22T16:12:00Z">
              <w:r w:rsidRPr="007E31C0">
                <w:t>not null</w:t>
              </w:r>
            </w:ins>
          </w:p>
        </w:tc>
        <w:tc>
          <w:tcPr>
            <w:tcW w:w="4032"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628" w:author="wurongjun 00246467" w:date="2015-04-22T16:12:00Z"/>
              </w:rPr>
            </w:pPr>
            <w:ins w:id="5629" w:author="wurongjun 00246467" w:date="2015-04-22T16:12:00Z">
              <w:r w:rsidRPr="002336E7">
                <w:t>T_CMP_TYPE_FILEINFORMATIONEXT</w:t>
              </w:r>
              <w:r w:rsidRPr="002336E7">
                <w:rPr>
                  <w:rFonts w:hint="eastAsia"/>
                </w:rPr>
                <w:t>表中的</w:t>
              </w:r>
              <w:r w:rsidRPr="002336E7">
                <w:rPr>
                  <w:rFonts w:hint="eastAsia"/>
                </w:rPr>
                <w:t>ObjectID</w:t>
              </w:r>
            </w:ins>
          </w:p>
        </w:tc>
        <w:tc>
          <w:tcPr>
            <w:tcW w:w="621"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630" w:author="wurongjun 00246467" w:date="2015-04-22T16:12:00Z"/>
                <w:color w:val="333399"/>
              </w:rPr>
            </w:pPr>
          </w:p>
        </w:tc>
      </w:tr>
      <w:tr w:rsidR="008F49FF" w:rsidTr="0001602A">
        <w:trPr>
          <w:cantSplit/>
          <w:jc w:val="center"/>
          <w:ins w:id="5631" w:author="wurongjun 00246467" w:date="2015-04-22T16:12:00Z"/>
        </w:trPr>
        <w:tc>
          <w:tcPr>
            <w:tcW w:w="1570" w:type="dxa"/>
            <w:tcBorders>
              <w:top w:val="single" w:sz="6" w:space="0" w:color="auto"/>
              <w:left w:val="single" w:sz="6" w:space="0" w:color="000000"/>
              <w:bottom w:val="single" w:sz="6" w:space="0" w:color="auto"/>
              <w:right w:val="single" w:sz="6" w:space="0" w:color="000000"/>
            </w:tcBorders>
            <w:hideMark/>
          </w:tcPr>
          <w:p w:rsidR="008F49FF" w:rsidRPr="007E44B5" w:rsidRDefault="008F49FF" w:rsidP="0001602A">
            <w:pPr>
              <w:pStyle w:val="TableText"/>
              <w:rPr>
                <w:ins w:id="5632" w:author="wurongjun 00246467" w:date="2015-04-22T16:12:00Z"/>
              </w:rPr>
            </w:pPr>
            <w:ins w:id="5633" w:author="wurongjun 00246467" w:date="2015-04-22T16:12:00Z">
              <w:r w:rsidRPr="00353560">
                <w:t>target_id</w:t>
              </w:r>
            </w:ins>
          </w:p>
        </w:tc>
        <w:tc>
          <w:tcPr>
            <w:tcW w:w="1684"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634" w:author="wurongjun 00246467" w:date="2015-04-22T16:12:00Z"/>
              </w:rPr>
            </w:pPr>
            <w:ins w:id="5635" w:author="wurongjun 00246467" w:date="2015-04-22T16:12:00Z">
              <w:r w:rsidRPr="007E31C0">
                <w:t>NUMBER(19)</w:t>
              </w:r>
            </w:ins>
          </w:p>
        </w:tc>
        <w:tc>
          <w:tcPr>
            <w:tcW w:w="1070"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636" w:author="wurongjun 00246467" w:date="2015-04-22T16:12:00Z"/>
              </w:rPr>
            </w:pPr>
            <w:ins w:id="5637" w:author="wurongjun 00246467" w:date="2015-04-22T16:12:00Z">
              <w:r w:rsidRPr="007E31C0">
                <w:t>not null</w:t>
              </w:r>
            </w:ins>
          </w:p>
        </w:tc>
        <w:tc>
          <w:tcPr>
            <w:tcW w:w="4032" w:type="dxa"/>
            <w:tcBorders>
              <w:top w:val="single" w:sz="6" w:space="0" w:color="auto"/>
              <w:left w:val="single" w:sz="6" w:space="0" w:color="000000"/>
              <w:bottom w:val="single" w:sz="6" w:space="0" w:color="auto"/>
              <w:right w:val="single" w:sz="6" w:space="0" w:color="000000"/>
            </w:tcBorders>
            <w:hideMark/>
          </w:tcPr>
          <w:p w:rsidR="008F49FF" w:rsidRPr="007E44B5" w:rsidRDefault="008F49FF" w:rsidP="0001602A">
            <w:pPr>
              <w:pStyle w:val="TableText"/>
              <w:rPr>
                <w:ins w:id="5638" w:author="wurongjun 00246467" w:date="2015-04-22T16:12:00Z"/>
              </w:rPr>
            </w:pPr>
            <w:ins w:id="5639" w:author="wurongjun 00246467" w:date="2015-04-22T16:12:00Z">
              <w:r w:rsidRPr="00C91D0A">
                <w:t>T_CMP_TYPE_VIDEOFILE</w:t>
              </w:r>
              <w:r w:rsidRPr="002336E7">
                <w:rPr>
                  <w:rFonts w:hint="eastAsia"/>
                </w:rPr>
                <w:t>表中的</w:t>
              </w:r>
              <w:r w:rsidRPr="002336E7">
                <w:rPr>
                  <w:rFonts w:hint="eastAsia"/>
                </w:rPr>
                <w:t>ObjectID</w:t>
              </w:r>
            </w:ins>
          </w:p>
        </w:tc>
        <w:tc>
          <w:tcPr>
            <w:tcW w:w="621" w:type="dxa"/>
            <w:tcBorders>
              <w:top w:val="single" w:sz="6" w:space="0" w:color="auto"/>
              <w:left w:val="single" w:sz="6" w:space="0" w:color="000000"/>
              <w:bottom w:val="single" w:sz="6" w:space="0" w:color="auto"/>
              <w:right w:val="single" w:sz="6" w:space="0" w:color="000000"/>
            </w:tcBorders>
            <w:hideMark/>
          </w:tcPr>
          <w:p w:rsidR="008F49FF" w:rsidRPr="007E44B5" w:rsidRDefault="008F49FF" w:rsidP="0001602A">
            <w:pPr>
              <w:pStyle w:val="TableText"/>
              <w:rPr>
                <w:ins w:id="5640" w:author="wurongjun 00246467" w:date="2015-04-22T16:12:00Z"/>
              </w:rPr>
            </w:pPr>
          </w:p>
        </w:tc>
      </w:tr>
    </w:tbl>
    <w:p w:rsidR="008F49FF" w:rsidRPr="00753268" w:rsidRDefault="008F49FF" w:rsidP="008F49FF">
      <w:pPr>
        <w:rPr>
          <w:ins w:id="5641" w:author="wurongjun 00246467" w:date="2015-04-22T16:12:00Z"/>
          <w:rFonts w:ascii="Arial" w:hAnsi="Arial"/>
          <w:lang w:val="de-DE"/>
        </w:rPr>
      </w:pPr>
    </w:p>
    <w:p w:rsidR="008F49FF" w:rsidRPr="002C41A9" w:rsidRDefault="008F49FF" w:rsidP="008F49FF">
      <w:pPr>
        <w:pStyle w:val="31"/>
        <w:rPr>
          <w:ins w:id="5642" w:author="wurongjun 00246467" w:date="2015-04-22T16:12:00Z"/>
        </w:rPr>
      </w:pPr>
      <w:bookmarkStart w:id="5643" w:name="_Toc435003455"/>
      <w:ins w:id="5644" w:author="wurongjun 00246467" w:date="2015-04-22T16:12:00Z">
        <w:r w:rsidRPr="002C41A9">
          <w:rPr>
            <w:rFonts w:hint="eastAsia"/>
          </w:rPr>
          <w:t>节目单信息</w:t>
        </w:r>
      </w:ins>
      <w:ins w:id="5645" w:author="wurongjun 00246467" w:date="2015-04-22T16:14:00Z">
        <w:r>
          <w:rPr>
            <w:rFonts w:hint="eastAsia"/>
            <w:szCs w:val="24"/>
          </w:rPr>
          <w:t>视图</w:t>
        </w:r>
        <w:r w:rsidR="00C35A24">
          <w:t>V</w:t>
        </w:r>
      </w:ins>
      <w:ins w:id="5646" w:author="wurongjun 00246467" w:date="2015-04-22T16:12:00Z">
        <w:r w:rsidR="00C35A24" w:rsidRPr="006B1B74">
          <w:t>_CMP_TYPE_PROGRAM</w:t>
        </w:r>
        <w:bookmarkEnd w:id="5643"/>
      </w:ins>
    </w:p>
    <w:tbl>
      <w:tblPr>
        <w:tblW w:w="97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4172"/>
        <w:gridCol w:w="1698"/>
        <w:gridCol w:w="1223"/>
        <w:gridCol w:w="1295"/>
        <w:gridCol w:w="1375"/>
      </w:tblGrid>
      <w:tr w:rsidR="008F49FF" w:rsidRPr="0019211A" w:rsidTr="0001602A">
        <w:trPr>
          <w:cantSplit/>
          <w:trHeight w:val="783"/>
          <w:jc w:val="center"/>
          <w:ins w:id="5647" w:author="wurongjun 00246467" w:date="2015-04-22T16:12:00Z"/>
        </w:trPr>
        <w:tc>
          <w:tcPr>
            <w:tcW w:w="4186"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F49FF" w:rsidRPr="00133767" w:rsidRDefault="008F49FF" w:rsidP="0001602A">
            <w:pPr>
              <w:pStyle w:val="TableHeading"/>
              <w:rPr>
                <w:ins w:id="5648" w:author="wurongjun 00246467" w:date="2015-04-22T16:12:00Z"/>
              </w:rPr>
            </w:pPr>
            <w:ins w:id="5649" w:author="wurongjun 00246467" w:date="2015-04-22T16:12:00Z">
              <w:r w:rsidRPr="00133767">
                <w:t>字段</w:t>
              </w:r>
            </w:ins>
          </w:p>
        </w:tc>
        <w:tc>
          <w:tcPr>
            <w:tcW w:w="1675"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F49FF" w:rsidRPr="00133767" w:rsidRDefault="008F49FF" w:rsidP="0001602A">
            <w:pPr>
              <w:pStyle w:val="TableHeading"/>
              <w:rPr>
                <w:ins w:id="5650" w:author="wurongjun 00246467" w:date="2015-04-22T16:12:00Z"/>
              </w:rPr>
            </w:pPr>
            <w:ins w:id="5651" w:author="wurongjun 00246467" w:date="2015-04-22T16:12:00Z">
              <w:r w:rsidRPr="00133767">
                <w:t>数据类型</w:t>
              </w:r>
            </w:ins>
          </w:p>
        </w:tc>
        <w:tc>
          <w:tcPr>
            <w:tcW w:w="1226"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F49FF" w:rsidRPr="00133767" w:rsidRDefault="008F49FF" w:rsidP="0001602A">
            <w:pPr>
              <w:pStyle w:val="TableHeading"/>
              <w:rPr>
                <w:ins w:id="5652" w:author="wurongjun 00246467" w:date="2015-04-22T16:12:00Z"/>
              </w:rPr>
            </w:pPr>
            <w:ins w:id="5653" w:author="wurongjun 00246467" w:date="2015-04-22T16:12:00Z">
              <w:r w:rsidRPr="00133767">
                <w:t>是否允许为空</w:t>
              </w:r>
            </w:ins>
          </w:p>
        </w:tc>
        <w:tc>
          <w:tcPr>
            <w:tcW w:w="1298"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F49FF" w:rsidRPr="00133767" w:rsidRDefault="008F49FF" w:rsidP="0001602A">
            <w:pPr>
              <w:pStyle w:val="TableHeading"/>
              <w:rPr>
                <w:ins w:id="5654" w:author="wurongjun 00246467" w:date="2015-04-22T16:12:00Z"/>
              </w:rPr>
            </w:pPr>
            <w:ins w:id="5655" w:author="wurongjun 00246467" w:date="2015-04-22T16:12:00Z">
              <w:r w:rsidRPr="00133767">
                <w:t>描述信息</w:t>
              </w:r>
            </w:ins>
          </w:p>
        </w:tc>
        <w:tc>
          <w:tcPr>
            <w:tcW w:w="1378"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F49FF" w:rsidRPr="00133767" w:rsidRDefault="008F49FF" w:rsidP="0001602A">
            <w:pPr>
              <w:pStyle w:val="TableHeading"/>
              <w:rPr>
                <w:ins w:id="5656" w:author="wurongjun 00246467" w:date="2015-04-22T16:12:00Z"/>
              </w:rPr>
            </w:pPr>
            <w:ins w:id="5657" w:author="wurongjun 00246467" w:date="2015-04-22T16:12:00Z">
              <w:r>
                <w:rPr>
                  <w:rFonts w:hint="eastAsia"/>
                </w:rPr>
                <w:t>备注</w:t>
              </w:r>
            </w:ins>
          </w:p>
        </w:tc>
      </w:tr>
      <w:tr w:rsidR="008F49FF" w:rsidRPr="0019211A" w:rsidTr="0001602A">
        <w:trPr>
          <w:cantSplit/>
          <w:jc w:val="center"/>
          <w:ins w:id="5658" w:author="wurongjun 00246467" w:date="2015-04-22T16:12:00Z"/>
        </w:trPr>
        <w:tc>
          <w:tcPr>
            <w:tcW w:w="4186" w:type="dxa"/>
            <w:tcBorders>
              <w:top w:val="single" w:sz="6" w:space="0" w:color="auto"/>
            </w:tcBorders>
            <w:shd w:val="clear" w:color="auto" w:fill="auto"/>
          </w:tcPr>
          <w:p w:rsidR="008F49FF" w:rsidRPr="00FA03EC" w:rsidRDefault="008F49FF" w:rsidP="0001602A">
            <w:pPr>
              <w:pStyle w:val="TableText"/>
              <w:rPr>
                <w:ins w:id="5659" w:author="wurongjun 00246467" w:date="2015-04-22T16:12:00Z"/>
                <w:rFonts w:ascii="宋体" w:cs="宋体"/>
                <w:sz w:val="18"/>
                <w:szCs w:val="18"/>
              </w:rPr>
            </w:pPr>
            <w:ins w:id="5660" w:author="wurongjun 00246467" w:date="2015-04-22T16:12:00Z">
              <w:r w:rsidRPr="00FA03EC">
                <w:rPr>
                  <w:rFonts w:ascii="宋体" w:cs="宋体"/>
                  <w:sz w:val="18"/>
                  <w:szCs w:val="18"/>
                </w:rPr>
                <w:t>programCode</w:t>
              </w:r>
            </w:ins>
          </w:p>
        </w:tc>
        <w:tc>
          <w:tcPr>
            <w:tcW w:w="1675" w:type="dxa"/>
            <w:tcBorders>
              <w:top w:val="single" w:sz="6" w:space="0" w:color="auto"/>
            </w:tcBorders>
            <w:shd w:val="clear" w:color="auto" w:fill="auto"/>
          </w:tcPr>
          <w:p w:rsidR="008F49FF" w:rsidRPr="002C41A9" w:rsidRDefault="008F49FF" w:rsidP="0001602A">
            <w:pPr>
              <w:pStyle w:val="TableText"/>
              <w:rPr>
                <w:ins w:id="5661" w:author="wurongjun 00246467" w:date="2015-04-22T16:12:00Z"/>
                <w:rFonts w:ascii="宋体" w:cs="宋体"/>
                <w:sz w:val="18"/>
                <w:szCs w:val="18"/>
              </w:rPr>
            </w:pPr>
            <w:ins w:id="5662" w:author="wurongjun 00246467" w:date="2015-04-22T16:12:00Z">
              <w:r w:rsidRPr="002C41A9">
                <w:rPr>
                  <w:rFonts w:ascii="宋体" w:cs="宋体"/>
                  <w:sz w:val="18"/>
                  <w:szCs w:val="18"/>
                </w:rPr>
                <w:t>varchar2(40)</w:t>
              </w:r>
            </w:ins>
          </w:p>
        </w:tc>
        <w:tc>
          <w:tcPr>
            <w:tcW w:w="1226" w:type="dxa"/>
            <w:tcBorders>
              <w:top w:val="single" w:sz="6" w:space="0" w:color="auto"/>
            </w:tcBorders>
            <w:shd w:val="clear" w:color="auto" w:fill="auto"/>
          </w:tcPr>
          <w:p w:rsidR="008F49FF" w:rsidRPr="002C41A9" w:rsidRDefault="008F49FF" w:rsidP="0001602A">
            <w:pPr>
              <w:pStyle w:val="TableText"/>
              <w:rPr>
                <w:ins w:id="5663" w:author="wurongjun 00246467" w:date="2015-04-22T16:12:00Z"/>
                <w:rFonts w:ascii="宋体" w:cs="宋体"/>
                <w:sz w:val="18"/>
                <w:szCs w:val="18"/>
              </w:rPr>
            </w:pPr>
            <w:ins w:id="5664" w:author="wurongjun 00246467" w:date="2015-04-22T16:12:00Z">
              <w:r w:rsidRPr="002C41A9">
                <w:rPr>
                  <w:rFonts w:ascii="宋体" w:cs="宋体" w:hint="eastAsia"/>
                  <w:sz w:val="18"/>
                  <w:szCs w:val="18"/>
                </w:rPr>
                <w:t>NULL</w:t>
              </w:r>
            </w:ins>
          </w:p>
        </w:tc>
        <w:tc>
          <w:tcPr>
            <w:tcW w:w="1298" w:type="dxa"/>
            <w:tcBorders>
              <w:top w:val="single" w:sz="6" w:space="0" w:color="auto"/>
            </w:tcBorders>
            <w:shd w:val="clear" w:color="auto" w:fill="auto"/>
          </w:tcPr>
          <w:p w:rsidR="008F49FF" w:rsidRPr="002C41A9" w:rsidRDefault="008F49FF" w:rsidP="0001602A">
            <w:pPr>
              <w:pStyle w:val="TableText"/>
              <w:rPr>
                <w:ins w:id="5665" w:author="wurongjun 00246467" w:date="2015-04-22T16:12:00Z"/>
                <w:rFonts w:ascii="宋体" w:cs="宋体"/>
                <w:sz w:val="18"/>
                <w:szCs w:val="18"/>
              </w:rPr>
            </w:pPr>
            <w:ins w:id="5666" w:author="wurongjun 00246467" w:date="2015-04-22T16:12:00Z">
              <w:r w:rsidRPr="002C41A9">
                <w:rPr>
                  <w:rFonts w:ascii="宋体" w:cs="宋体"/>
                  <w:sz w:val="18"/>
                  <w:szCs w:val="18"/>
                </w:rPr>
                <w:t>节目</w:t>
              </w:r>
              <w:r w:rsidRPr="002C41A9">
                <w:rPr>
                  <w:rFonts w:ascii="宋体" w:cs="宋体" w:hint="eastAsia"/>
                  <w:sz w:val="18"/>
                  <w:szCs w:val="18"/>
                </w:rPr>
                <w:t>单</w:t>
              </w:r>
              <w:r w:rsidRPr="002C41A9">
                <w:rPr>
                  <w:rFonts w:ascii="宋体" w:cs="宋体"/>
                  <w:sz w:val="18"/>
                  <w:szCs w:val="18"/>
                </w:rPr>
                <w:t>编号。</w:t>
              </w:r>
            </w:ins>
          </w:p>
        </w:tc>
        <w:tc>
          <w:tcPr>
            <w:tcW w:w="1378" w:type="dxa"/>
            <w:tcBorders>
              <w:top w:val="single" w:sz="6" w:space="0" w:color="auto"/>
            </w:tcBorders>
            <w:shd w:val="clear" w:color="auto" w:fill="auto"/>
          </w:tcPr>
          <w:p w:rsidR="008F49FF" w:rsidRPr="002C41A9" w:rsidRDefault="008F49FF" w:rsidP="0001602A">
            <w:pPr>
              <w:pStyle w:val="TableText"/>
              <w:rPr>
                <w:ins w:id="5667" w:author="wurongjun 00246467" w:date="2015-04-22T16:12:00Z"/>
                <w:rFonts w:ascii="宋体" w:cs="宋体"/>
                <w:sz w:val="18"/>
                <w:szCs w:val="18"/>
              </w:rPr>
            </w:pPr>
            <w:ins w:id="5668" w:author="wurongjun 00246467" w:date="2015-04-22T16:12:00Z">
              <w:r w:rsidRPr="002C41A9">
                <w:rPr>
                  <w:rFonts w:ascii="宋体" w:cs="宋体" w:hint="eastAsia"/>
                  <w:sz w:val="18"/>
                  <w:szCs w:val="18"/>
                </w:rPr>
                <w:t>传递给外部件</w:t>
              </w:r>
            </w:ins>
          </w:p>
        </w:tc>
      </w:tr>
      <w:tr w:rsidR="008F49FF" w:rsidRPr="0019211A" w:rsidTr="0001602A">
        <w:trPr>
          <w:cantSplit/>
          <w:jc w:val="center"/>
          <w:ins w:id="5669" w:author="wurongjun 00246467" w:date="2015-04-22T16:12:00Z"/>
        </w:trPr>
        <w:tc>
          <w:tcPr>
            <w:tcW w:w="4186" w:type="dxa"/>
            <w:shd w:val="clear" w:color="auto" w:fill="auto"/>
          </w:tcPr>
          <w:p w:rsidR="008F49FF" w:rsidRPr="00FA03EC" w:rsidRDefault="008F49FF" w:rsidP="0001602A">
            <w:pPr>
              <w:pStyle w:val="TableText"/>
              <w:rPr>
                <w:ins w:id="5670" w:author="wurongjun 00246467" w:date="2015-04-22T16:12:00Z"/>
                <w:rFonts w:ascii="宋体" w:cs="宋体"/>
                <w:sz w:val="18"/>
                <w:szCs w:val="18"/>
              </w:rPr>
            </w:pPr>
          </w:p>
          <w:p w:rsidR="008F49FF" w:rsidRPr="00FA03EC" w:rsidRDefault="008F49FF" w:rsidP="0001602A">
            <w:pPr>
              <w:pStyle w:val="TableText"/>
              <w:rPr>
                <w:ins w:id="5671" w:author="wurongjun 00246467" w:date="2015-04-22T16:12:00Z"/>
                <w:rFonts w:ascii="宋体" w:cs="宋体"/>
                <w:sz w:val="18"/>
                <w:szCs w:val="18"/>
              </w:rPr>
            </w:pPr>
            <w:ins w:id="5672" w:author="wurongjun 00246467" w:date="2015-04-22T16:12:00Z">
              <w:r w:rsidRPr="00FA03EC">
                <w:rPr>
                  <w:rFonts w:ascii="宋体" w:cs="宋体"/>
                  <w:sz w:val="18"/>
                  <w:szCs w:val="18"/>
                </w:rPr>
                <w:t>objectID</w:t>
              </w:r>
            </w:ins>
          </w:p>
          <w:p w:rsidR="008F49FF" w:rsidRPr="00FA03EC" w:rsidRDefault="008F49FF" w:rsidP="0001602A">
            <w:pPr>
              <w:pStyle w:val="TableText"/>
              <w:rPr>
                <w:ins w:id="5673" w:author="wurongjun 00246467" w:date="2015-04-22T16:12:00Z"/>
                <w:rFonts w:ascii="宋体" w:cs="宋体"/>
                <w:sz w:val="18"/>
                <w:szCs w:val="18"/>
              </w:rPr>
            </w:pPr>
          </w:p>
        </w:tc>
        <w:tc>
          <w:tcPr>
            <w:tcW w:w="1675" w:type="dxa"/>
            <w:shd w:val="clear" w:color="auto" w:fill="auto"/>
          </w:tcPr>
          <w:p w:rsidR="008F49FF" w:rsidRPr="002C41A9" w:rsidRDefault="008F49FF" w:rsidP="0001602A">
            <w:pPr>
              <w:pStyle w:val="TableText"/>
              <w:rPr>
                <w:ins w:id="5674" w:author="wurongjun 00246467" w:date="2015-04-22T16:12:00Z"/>
                <w:rFonts w:ascii="宋体" w:cs="宋体"/>
                <w:sz w:val="18"/>
                <w:szCs w:val="18"/>
              </w:rPr>
            </w:pPr>
            <w:ins w:id="5675" w:author="wurongjun 00246467" w:date="2015-04-22T16:12:00Z">
              <w:r w:rsidRPr="002C41A9">
                <w:rPr>
                  <w:rFonts w:ascii="宋体" w:cs="宋体"/>
                  <w:sz w:val="18"/>
                  <w:szCs w:val="18"/>
                </w:rPr>
                <w:t>number(19)</w:t>
              </w:r>
            </w:ins>
          </w:p>
        </w:tc>
        <w:tc>
          <w:tcPr>
            <w:tcW w:w="1226" w:type="dxa"/>
            <w:shd w:val="clear" w:color="auto" w:fill="auto"/>
          </w:tcPr>
          <w:p w:rsidR="008F49FF" w:rsidRPr="002C41A9" w:rsidRDefault="008F49FF" w:rsidP="0001602A">
            <w:pPr>
              <w:pStyle w:val="TableText"/>
              <w:rPr>
                <w:ins w:id="5676" w:author="wurongjun 00246467" w:date="2015-04-22T16:12:00Z"/>
                <w:rFonts w:ascii="宋体" w:cs="宋体"/>
                <w:sz w:val="18"/>
                <w:szCs w:val="18"/>
              </w:rPr>
            </w:pPr>
            <w:ins w:id="5677" w:author="wurongjun 00246467" w:date="2015-04-22T16:12:00Z">
              <w:r w:rsidRPr="002C41A9">
                <w:rPr>
                  <w:rFonts w:ascii="宋体" w:cs="宋体"/>
                  <w:sz w:val="18"/>
                  <w:szCs w:val="18"/>
                </w:rPr>
                <w:t>NOT NULL</w:t>
              </w:r>
            </w:ins>
          </w:p>
        </w:tc>
        <w:tc>
          <w:tcPr>
            <w:tcW w:w="1298" w:type="dxa"/>
            <w:shd w:val="clear" w:color="auto" w:fill="auto"/>
          </w:tcPr>
          <w:p w:rsidR="008F49FF" w:rsidRPr="002C41A9" w:rsidRDefault="008F49FF" w:rsidP="0001602A">
            <w:pPr>
              <w:pStyle w:val="TableText"/>
              <w:rPr>
                <w:ins w:id="5678" w:author="wurongjun 00246467" w:date="2015-04-22T16:12:00Z"/>
                <w:rFonts w:ascii="宋体" w:cs="宋体"/>
                <w:sz w:val="18"/>
                <w:szCs w:val="18"/>
              </w:rPr>
            </w:pPr>
          </w:p>
        </w:tc>
        <w:tc>
          <w:tcPr>
            <w:tcW w:w="1378" w:type="dxa"/>
            <w:shd w:val="clear" w:color="auto" w:fill="auto"/>
          </w:tcPr>
          <w:p w:rsidR="008F49FF" w:rsidRPr="002C41A9" w:rsidRDefault="008F49FF" w:rsidP="0001602A">
            <w:pPr>
              <w:pStyle w:val="TableText"/>
              <w:rPr>
                <w:ins w:id="5679" w:author="wurongjun 00246467" w:date="2015-04-22T16:12:00Z"/>
                <w:rFonts w:ascii="宋体" w:cs="宋体"/>
                <w:sz w:val="18"/>
                <w:szCs w:val="18"/>
              </w:rPr>
            </w:pPr>
            <w:ins w:id="5680" w:author="wurongjun 00246467" w:date="2015-04-22T16:12:00Z">
              <w:r w:rsidRPr="002C41A9">
                <w:rPr>
                  <w:rFonts w:ascii="宋体" w:cs="宋体" w:hint="eastAsia"/>
                  <w:sz w:val="18"/>
                  <w:szCs w:val="18"/>
                </w:rPr>
                <w:t>MDSP内部使用</w:t>
              </w:r>
            </w:ins>
          </w:p>
        </w:tc>
      </w:tr>
      <w:tr w:rsidR="008F49FF" w:rsidRPr="0019211A" w:rsidTr="0001602A">
        <w:trPr>
          <w:cantSplit/>
          <w:jc w:val="center"/>
          <w:ins w:id="5681" w:author="wurongjun 00246467" w:date="2015-04-22T16:12:00Z"/>
        </w:trPr>
        <w:tc>
          <w:tcPr>
            <w:tcW w:w="4186" w:type="dxa"/>
            <w:shd w:val="clear" w:color="auto" w:fill="auto"/>
          </w:tcPr>
          <w:p w:rsidR="008F49FF" w:rsidRPr="00262CDA" w:rsidRDefault="008F49FF" w:rsidP="0001602A">
            <w:pPr>
              <w:pStyle w:val="TableText"/>
              <w:rPr>
                <w:ins w:id="5682" w:author="wurongjun 00246467" w:date="2015-04-22T16:12:00Z"/>
                <w:rFonts w:ascii="宋体" w:cs="宋体"/>
                <w:sz w:val="18"/>
                <w:szCs w:val="18"/>
              </w:rPr>
            </w:pPr>
            <w:ins w:id="5683" w:author="wurongjun 00246467" w:date="2015-04-22T16:12:00Z">
              <w:r w:rsidRPr="00262CDA">
                <w:rPr>
                  <w:rFonts w:ascii="宋体" w:cs="宋体"/>
                  <w:sz w:val="18"/>
                  <w:szCs w:val="18"/>
                </w:rPr>
                <w:t>name_LANG1</w:t>
              </w:r>
            </w:ins>
          </w:p>
        </w:tc>
        <w:tc>
          <w:tcPr>
            <w:tcW w:w="1675" w:type="dxa"/>
            <w:shd w:val="clear" w:color="auto" w:fill="auto"/>
          </w:tcPr>
          <w:p w:rsidR="008F49FF" w:rsidRPr="002C41A9" w:rsidRDefault="008F49FF" w:rsidP="0001602A">
            <w:pPr>
              <w:pStyle w:val="TableText"/>
              <w:rPr>
                <w:ins w:id="5684" w:author="wurongjun 00246467" w:date="2015-04-22T16:12:00Z"/>
                <w:rFonts w:ascii="宋体" w:cs="宋体"/>
                <w:sz w:val="18"/>
                <w:szCs w:val="18"/>
              </w:rPr>
            </w:pPr>
            <w:ins w:id="5685" w:author="wurongjun 00246467" w:date="2015-04-22T16:12:00Z">
              <w:r w:rsidRPr="002C41A9">
                <w:rPr>
                  <w:rFonts w:ascii="宋体" w:cs="宋体"/>
                  <w:sz w:val="18"/>
                  <w:szCs w:val="18"/>
                </w:rPr>
                <w:t>varchar2(256)</w:t>
              </w:r>
            </w:ins>
          </w:p>
        </w:tc>
        <w:tc>
          <w:tcPr>
            <w:tcW w:w="1226" w:type="dxa"/>
            <w:shd w:val="clear" w:color="auto" w:fill="auto"/>
          </w:tcPr>
          <w:p w:rsidR="008F49FF" w:rsidRPr="002C41A9" w:rsidRDefault="008F49FF" w:rsidP="0001602A">
            <w:pPr>
              <w:pStyle w:val="TableText"/>
              <w:rPr>
                <w:ins w:id="5686" w:author="wurongjun 00246467" w:date="2015-04-22T16:12:00Z"/>
                <w:rFonts w:ascii="宋体" w:cs="宋体"/>
                <w:sz w:val="18"/>
                <w:szCs w:val="18"/>
              </w:rPr>
            </w:pPr>
            <w:ins w:id="5687" w:author="wurongjun 00246467" w:date="2015-04-22T16:12:00Z">
              <w:r w:rsidRPr="002C41A9">
                <w:rPr>
                  <w:rFonts w:ascii="宋体" w:cs="宋体" w:hint="eastAsia"/>
                  <w:sz w:val="18"/>
                  <w:szCs w:val="18"/>
                </w:rPr>
                <w:t>NULL</w:t>
              </w:r>
            </w:ins>
          </w:p>
        </w:tc>
        <w:tc>
          <w:tcPr>
            <w:tcW w:w="1298" w:type="dxa"/>
            <w:shd w:val="clear" w:color="auto" w:fill="auto"/>
          </w:tcPr>
          <w:p w:rsidR="008F49FF" w:rsidRPr="002C41A9" w:rsidRDefault="008F49FF" w:rsidP="0001602A">
            <w:pPr>
              <w:pStyle w:val="TableText"/>
              <w:rPr>
                <w:ins w:id="5688" w:author="wurongjun 00246467" w:date="2015-04-22T16:12:00Z"/>
                <w:rFonts w:ascii="宋体" w:cs="宋体"/>
                <w:sz w:val="18"/>
                <w:szCs w:val="18"/>
              </w:rPr>
            </w:pPr>
            <w:ins w:id="5689" w:author="wurongjun 00246467" w:date="2015-04-22T16:12:00Z">
              <w:r w:rsidRPr="002C41A9">
                <w:rPr>
                  <w:rFonts w:ascii="宋体" w:cs="宋体" w:hint="eastAsia"/>
                  <w:sz w:val="18"/>
                  <w:szCs w:val="18"/>
                </w:rPr>
                <w:t>节目单名称</w:t>
              </w:r>
            </w:ins>
          </w:p>
        </w:tc>
        <w:tc>
          <w:tcPr>
            <w:tcW w:w="1378" w:type="dxa"/>
            <w:shd w:val="clear" w:color="auto" w:fill="auto"/>
          </w:tcPr>
          <w:p w:rsidR="008F49FF" w:rsidRPr="002C41A9" w:rsidRDefault="008F49FF" w:rsidP="0001602A">
            <w:pPr>
              <w:pStyle w:val="TableText"/>
              <w:rPr>
                <w:ins w:id="5690" w:author="wurongjun 00246467" w:date="2015-04-22T16:12:00Z"/>
                <w:rFonts w:ascii="宋体" w:cs="宋体"/>
                <w:sz w:val="18"/>
                <w:szCs w:val="18"/>
              </w:rPr>
            </w:pPr>
            <w:ins w:id="5691" w:author="wurongjun 00246467" w:date="2015-04-22T16:12:00Z">
              <w:r w:rsidRPr="002C41A9">
                <w:rPr>
                  <w:rFonts w:ascii="宋体" w:cs="宋体" w:hint="eastAsia"/>
                  <w:sz w:val="18"/>
                  <w:szCs w:val="18"/>
                </w:rPr>
                <w:t>第一语言</w:t>
              </w:r>
            </w:ins>
          </w:p>
        </w:tc>
      </w:tr>
      <w:tr w:rsidR="008F49FF" w:rsidRPr="0019211A" w:rsidTr="0001602A">
        <w:trPr>
          <w:cantSplit/>
          <w:jc w:val="center"/>
          <w:ins w:id="5692" w:author="wurongjun 00246467" w:date="2015-04-22T16:12:00Z"/>
        </w:trPr>
        <w:tc>
          <w:tcPr>
            <w:tcW w:w="4186" w:type="dxa"/>
            <w:shd w:val="clear" w:color="auto" w:fill="auto"/>
          </w:tcPr>
          <w:p w:rsidR="008F49FF" w:rsidRPr="00262CDA" w:rsidRDefault="008F49FF" w:rsidP="0001602A">
            <w:pPr>
              <w:pStyle w:val="TableText"/>
              <w:rPr>
                <w:ins w:id="5693" w:author="wurongjun 00246467" w:date="2015-04-22T16:12:00Z"/>
                <w:rFonts w:ascii="宋体" w:cs="宋体"/>
                <w:sz w:val="18"/>
                <w:szCs w:val="18"/>
              </w:rPr>
            </w:pPr>
            <w:ins w:id="5694" w:author="wurongjun 00246467" w:date="2015-04-22T16:12:00Z">
              <w:r w:rsidRPr="00262CDA">
                <w:rPr>
                  <w:rFonts w:ascii="宋体" w:cs="宋体"/>
                  <w:sz w:val="18"/>
                  <w:szCs w:val="18"/>
                </w:rPr>
                <w:t>name_LANG</w:t>
              </w:r>
              <w:r>
                <w:rPr>
                  <w:rFonts w:ascii="宋体" w:cs="宋体" w:hint="eastAsia"/>
                  <w:sz w:val="18"/>
                  <w:szCs w:val="18"/>
                </w:rPr>
                <w:t>2</w:t>
              </w:r>
            </w:ins>
          </w:p>
        </w:tc>
        <w:tc>
          <w:tcPr>
            <w:tcW w:w="1675" w:type="dxa"/>
            <w:shd w:val="clear" w:color="auto" w:fill="auto"/>
          </w:tcPr>
          <w:p w:rsidR="008F49FF" w:rsidRPr="002C41A9" w:rsidRDefault="008F49FF" w:rsidP="0001602A">
            <w:pPr>
              <w:pStyle w:val="TableText"/>
              <w:rPr>
                <w:ins w:id="5695" w:author="wurongjun 00246467" w:date="2015-04-22T16:12:00Z"/>
                <w:rFonts w:ascii="宋体" w:cs="宋体"/>
                <w:sz w:val="18"/>
                <w:szCs w:val="18"/>
              </w:rPr>
            </w:pPr>
            <w:ins w:id="5696" w:author="wurongjun 00246467" w:date="2015-04-22T16:12:00Z">
              <w:r w:rsidRPr="002C41A9">
                <w:rPr>
                  <w:rFonts w:ascii="宋体" w:cs="宋体"/>
                  <w:sz w:val="18"/>
                  <w:szCs w:val="18"/>
                </w:rPr>
                <w:t>varchar2(256)</w:t>
              </w:r>
            </w:ins>
          </w:p>
        </w:tc>
        <w:tc>
          <w:tcPr>
            <w:tcW w:w="1226" w:type="dxa"/>
            <w:shd w:val="clear" w:color="auto" w:fill="auto"/>
          </w:tcPr>
          <w:p w:rsidR="008F49FF" w:rsidRPr="002C41A9" w:rsidRDefault="008F49FF" w:rsidP="0001602A">
            <w:pPr>
              <w:pStyle w:val="TableText"/>
              <w:rPr>
                <w:ins w:id="5697" w:author="wurongjun 00246467" w:date="2015-04-22T16:12:00Z"/>
                <w:rFonts w:ascii="宋体" w:cs="宋体"/>
                <w:sz w:val="18"/>
                <w:szCs w:val="18"/>
              </w:rPr>
            </w:pPr>
            <w:ins w:id="5698" w:author="wurongjun 00246467" w:date="2015-04-22T16:12:00Z">
              <w:r w:rsidRPr="002C41A9">
                <w:rPr>
                  <w:rFonts w:ascii="宋体" w:cs="宋体" w:hint="eastAsia"/>
                  <w:sz w:val="18"/>
                  <w:szCs w:val="18"/>
                </w:rPr>
                <w:t>NULL</w:t>
              </w:r>
            </w:ins>
          </w:p>
        </w:tc>
        <w:tc>
          <w:tcPr>
            <w:tcW w:w="1298" w:type="dxa"/>
            <w:shd w:val="clear" w:color="auto" w:fill="auto"/>
          </w:tcPr>
          <w:p w:rsidR="008F49FF" w:rsidRPr="002C41A9" w:rsidRDefault="008F49FF" w:rsidP="0001602A">
            <w:pPr>
              <w:pStyle w:val="TableText"/>
              <w:rPr>
                <w:ins w:id="5699" w:author="wurongjun 00246467" w:date="2015-04-22T16:12:00Z"/>
                <w:rFonts w:ascii="宋体" w:cs="宋体"/>
                <w:sz w:val="18"/>
                <w:szCs w:val="18"/>
              </w:rPr>
            </w:pPr>
            <w:ins w:id="5700" w:author="wurongjun 00246467" w:date="2015-04-22T16:12:00Z">
              <w:r w:rsidRPr="002C41A9">
                <w:rPr>
                  <w:rFonts w:ascii="宋体" w:cs="宋体" w:hint="eastAsia"/>
                  <w:sz w:val="18"/>
                  <w:szCs w:val="18"/>
                </w:rPr>
                <w:t>节目单名称</w:t>
              </w:r>
            </w:ins>
          </w:p>
        </w:tc>
        <w:tc>
          <w:tcPr>
            <w:tcW w:w="1378" w:type="dxa"/>
            <w:shd w:val="clear" w:color="auto" w:fill="auto"/>
          </w:tcPr>
          <w:p w:rsidR="008F49FF" w:rsidRPr="002C41A9" w:rsidRDefault="008F49FF" w:rsidP="0001602A">
            <w:pPr>
              <w:pStyle w:val="TableText"/>
              <w:rPr>
                <w:ins w:id="5701" w:author="wurongjun 00246467" w:date="2015-04-22T16:12:00Z"/>
                <w:rFonts w:ascii="宋体" w:cs="宋体"/>
                <w:sz w:val="18"/>
                <w:szCs w:val="18"/>
              </w:rPr>
            </w:pPr>
            <w:ins w:id="5702" w:author="wurongjun 00246467" w:date="2015-04-22T16:12:00Z">
              <w:r w:rsidRPr="002C41A9">
                <w:rPr>
                  <w:rFonts w:ascii="宋体" w:cs="宋体" w:hint="eastAsia"/>
                  <w:sz w:val="18"/>
                  <w:szCs w:val="18"/>
                </w:rPr>
                <w:t>第二语言</w:t>
              </w:r>
            </w:ins>
          </w:p>
        </w:tc>
      </w:tr>
      <w:tr w:rsidR="008F49FF" w:rsidRPr="0019211A" w:rsidTr="0001602A">
        <w:trPr>
          <w:cantSplit/>
          <w:jc w:val="center"/>
          <w:ins w:id="5703" w:author="wurongjun 00246467" w:date="2015-04-22T16:12:00Z"/>
        </w:trPr>
        <w:tc>
          <w:tcPr>
            <w:tcW w:w="4186" w:type="dxa"/>
            <w:shd w:val="clear" w:color="auto" w:fill="auto"/>
          </w:tcPr>
          <w:p w:rsidR="008F49FF" w:rsidRPr="00262CDA" w:rsidRDefault="008F49FF" w:rsidP="0001602A">
            <w:pPr>
              <w:pStyle w:val="TableText"/>
              <w:rPr>
                <w:ins w:id="5704" w:author="wurongjun 00246467" w:date="2015-04-22T16:12:00Z"/>
                <w:rFonts w:ascii="宋体" w:cs="宋体"/>
                <w:sz w:val="18"/>
                <w:szCs w:val="18"/>
              </w:rPr>
            </w:pPr>
            <w:ins w:id="5705" w:author="wurongjun 00246467" w:date="2015-04-22T16:12:00Z">
              <w:r w:rsidRPr="00262CDA">
                <w:rPr>
                  <w:rFonts w:ascii="宋体" w:cs="宋体"/>
                  <w:sz w:val="18"/>
                  <w:szCs w:val="18"/>
                </w:rPr>
                <w:t>name_LANG</w:t>
              </w:r>
              <w:r>
                <w:rPr>
                  <w:rFonts w:ascii="宋体" w:cs="宋体" w:hint="eastAsia"/>
                  <w:sz w:val="18"/>
                  <w:szCs w:val="18"/>
                </w:rPr>
                <w:t>3</w:t>
              </w:r>
            </w:ins>
          </w:p>
        </w:tc>
        <w:tc>
          <w:tcPr>
            <w:tcW w:w="1675" w:type="dxa"/>
            <w:shd w:val="clear" w:color="auto" w:fill="auto"/>
          </w:tcPr>
          <w:p w:rsidR="008F49FF" w:rsidRPr="002C41A9" w:rsidRDefault="008F49FF" w:rsidP="0001602A">
            <w:pPr>
              <w:pStyle w:val="TableText"/>
              <w:rPr>
                <w:ins w:id="5706" w:author="wurongjun 00246467" w:date="2015-04-22T16:12:00Z"/>
                <w:rFonts w:ascii="宋体" w:cs="宋体"/>
                <w:sz w:val="18"/>
                <w:szCs w:val="18"/>
              </w:rPr>
            </w:pPr>
            <w:ins w:id="5707" w:author="wurongjun 00246467" w:date="2015-04-22T16:12:00Z">
              <w:r w:rsidRPr="002C41A9">
                <w:rPr>
                  <w:rFonts w:ascii="宋体" w:cs="宋体"/>
                  <w:sz w:val="18"/>
                  <w:szCs w:val="18"/>
                </w:rPr>
                <w:t>varchar2(256)</w:t>
              </w:r>
            </w:ins>
          </w:p>
        </w:tc>
        <w:tc>
          <w:tcPr>
            <w:tcW w:w="1226" w:type="dxa"/>
            <w:shd w:val="clear" w:color="auto" w:fill="auto"/>
          </w:tcPr>
          <w:p w:rsidR="008F49FF" w:rsidRPr="002C41A9" w:rsidRDefault="008F49FF" w:rsidP="0001602A">
            <w:pPr>
              <w:pStyle w:val="TableText"/>
              <w:rPr>
                <w:ins w:id="5708" w:author="wurongjun 00246467" w:date="2015-04-22T16:12:00Z"/>
                <w:rFonts w:ascii="宋体" w:cs="宋体"/>
                <w:sz w:val="18"/>
                <w:szCs w:val="18"/>
              </w:rPr>
            </w:pPr>
            <w:ins w:id="5709" w:author="wurongjun 00246467" w:date="2015-04-22T16:12:00Z">
              <w:r w:rsidRPr="002C41A9">
                <w:rPr>
                  <w:rFonts w:ascii="宋体" w:cs="宋体" w:hint="eastAsia"/>
                  <w:sz w:val="18"/>
                  <w:szCs w:val="18"/>
                </w:rPr>
                <w:t>NULL</w:t>
              </w:r>
            </w:ins>
          </w:p>
        </w:tc>
        <w:tc>
          <w:tcPr>
            <w:tcW w:w="1298" w:type="dxa"/>
            <w:shd w:val="clear" w:color="auto" w:fill="auto"/>
          </w:tcPr>
          <w:p w:rsidR="008F49FF" w:rsidRPr="002C41A9" w:rsidRDefault="008F49FF" w:rsidP="0001602A">
            <w:pPr>
              <w:pStyle w:val="TableText"/>
              <w:rPr>
                <w:ins w:id="5710" w:author="wurongjun 00246467" w:date="2015-04-22T16:12:00Z"/>
                <w:rFonts w:ascii="宋体" w:cs="宋体"/>
                <w:sz w:val="18"/>
                <w:szCs w:val="18"/>
              </w:rPr>
            </w:pPr>
            <w:ins w:id="5711" w:author="wurongjun 00246467" w:date="2015-04-22T16:12:00Z">
              <w:r w:rsidRPr="002C41A9">
                <w:rPr>
                  <w:rFonts w:ascii="宋体" w:cs="宋体" w:hint="eastAsia"/>
                  <w:sz w:val="18"/>
                  <w:szCs w:val="18"/>
                </w:rPr>
                <w:t>节目单名称</w:t>
              </w:r>
            </w:ins>
          </w:p>
        </w:tc>
        <w:tc>
          <w:tcPr>
            <w:tcW w:w="1378" w:type="dxa"/>
            <w:shd w:val="clear" w:color="auto" w:fill="auto"/>
          </w:tcPr>
          <w:p w:rsidR="008F49FF" w:rsidRPr="002C41A9" w:rsidRDefault="008F49FF" w:rsidP="0001602A">
            <w:pPr>
              <w:pStyle w:val="TableText"/>
              <w:rPr>
                <w:ins w:id="5712" w:author="wurongjun 00246467" w:date="2015-04-22T16:12:00Z"/>
                <w:rFonts w:ascii="宋体" w:cs="宋体"/>
                <w:sz w:val="18"/>
                <w:szCs w:val="18"/>
              </w:rPr>
            </w:pPr>
            <w:ins w:id="5713" w:author="wurongjun 00246467" w:date="2015-04-22T16:12:00Z">
              <w:r w:rsidRPr="002C41A9">
                <w:rPr>
                  <w:rFonts w:ascii="宋体" w:cs="宋体" w:hint="eastAsia"/>
                  <w:sz w:val="18"/>
                  <w:szCs w:val="18"/>
                </w:rPr>
                <w:t>第三语言</w:t>
              </w:r>
            </w:ins>
          </w:p>
        </w:tc>
      </w:tr>
      <w:tr w:rsidR="008F49FF" w:rsidRPr="0019211A" w:rsidTr="0001602A">
        <w:trPr>
          <w:cantSplit/>
          <w:jc w:val="center"/>
          <w:ins w:id="5714" w:author="wurongjun 00246467" w:date="2015-04-22T16:12:00Z"/>
        </w:trPr>
        <w:tc>
          <w:tcPr>
            <w:tcW w:w="4186" w:type="dxa"/>
            <w:shd w:val="clear" w:color="auto" w:fill="auto"/>
          </w:tcPr>
          <w:p w:rsidR="008F49FF" w:rsidRPr="00262CDA" w:rsidRDefault="008F49FF" w:rsidP="0001602A">
            <w:pPr>
              <w:pStyle w:val="TableText"/>
              <w:rPr>
                <w:ins w:id="5715" w:author="wurongjun 00246467" w:date="2015-04-22T16:12:00Z"/>
                <w:rFonts w:ascii="宋体" w:cs="宋体"/>
                <w:sz w:val="18"/>
                <w:szCs w:val="18"/>
              </w:rPr>
            </w:pPr>
            <w:ins w:id="5716" w:author="wurongjun 00246467" w:date="2015-04-22T16:12:00Z">
              <w:r w:rsidRPr="00CE4330">
                <w:t>STARTTIME</w:t>
              </w:r>
            </w:ins>
          </w:p>
        </w:tc>
        <w:tc>
          <w:tcPr>
            <w:tcW w:w="1675" w:type="dxa"/>
            <w:shd w:val="clear" w:color="auto" w:fill="auto"/>
          </w:tcPr>
          <w:p w:rsidR="008F49FF" w:rsidRPr="002C41A9" w:rsidRDefault="008F49FF" w:rsidP="0001602A">
            <w:pPr>
              <w:pStyle w:val="TableText"/>
              <w:rPr>
                <w:ins w:id="5717" w:author="wurongjun 00246467" w:date="2015-04-22T16:12:00Z"/>
                <w:rFonts w:ascii="宋体" w:cs="宋体"/>
                <w:sz w:val="18"/>
                <w:szCs w:val="18"/>
              </w:rPr>
            </w:pPr>
            <w:ins w:id="5718" w:author="wurongjun 00246467" w:date="2015-04-22T16:12:00Z">
              <w:r w:rsidRPr="00F96B43">
                <w:t>TIMESTAMP</w:t>
              </w:r>
              <w:r>
                <w:rPr>
                  <w:rFonts w:hint="eastAsia"/>
                </w:rPr>
                <w:t>(6)</w:t>
              </w:r>
            </w:ins>
          </w:p>
        </w:tc>
        <w:tc>
          <w:tcPr>
            <w:tcW w:w="1226" w:type="dxa"/>
            <w:shd w:val="clear" w:color="auto" w:fill="auto"/>
          </w:tcPr>
          <w:p w:rsidR="008F49FF" w:rsidRPr="002C41A9" w:rsidRDefault="008F49FF" w:rsidP="0001602A">
            <w:pPr>
              <w:pStyle w:val="TableText"/>
              <w:rPr>
                <w:ins w:id="5719" w:author="wurongjun 00246467" w:date="2015-04-22T16:12:00Z"/>
                <w:rFonts w:ascii="宋体" w:cs="宋体"/>
                <w:sz w:val="18"/>
                <w:szCs w:val="18"/>
              </w:rPr>
            </w:pPr>
            <w:ins w:id="5720" w:author="wurongjun 00246467" w:date="2015-04-22T16:12:00Z">
              <w:r w:rsidRPr="002C41A9">
                <w:rPr>
                  <w:rFonts w:ascii="宋体" w:cs="宋体" w:hint="eastAsia"/>
                  <w:sz w:val="18"/>
                  <w:szCs w:val="18"/>
                </w:rPr>
                <w:t>NULL</w:t>
              </w:r>
            </w:ins>
          </w:p>
        </w:tc>
        <w:tc>
          <w:tcPr>
            <w:tcW w:w="1298" w:type="dxa"/>
            <w:shd w:val="clear" w:color="auto" w:fill="auto"/>
          </w:tcPr>
          <w:p w:rsidR="008F49FF" w:rsidRPr="002C41A9" w:rsidRDefault="008F49FF" w:rsidP="0001602A">
            <w:pPr>
              <w:pStyle w:val="TableText"/>
              <w:rPr>
                <w:ins w:id="5721" w:author="wurongjun 00246467" w:date="2015-04-22T16:12:00Z"/>
                <w:rFonts w:ascii="宋体" w:cs="宋体"/>
                <w:sz w:val="18"/>
                <w:szCs w:val="18"/>
              </w:rPr>
            </w:pPr>
            <w:ins w:id="5722" w:author="wurongjun 00246467" w:date="2015-04-22T16:12:00Z">
              <w:r>
                <w:rPr>
                  <w:rFonts w:hint="eastAsia"/>
                </w:rPr>
                <w:t>开始时间</w:t>
              </w:r>
            </w:ins>
          </w:p>
        </w:tc>
        <w:tc>
          <w:tcPr>
            <w:tcW w:w="1378" w:type="dxa"/>
            <w:shd w:val="clear" w:color="auto" w:fill="auto"/>
          </w:tcPr>
          <w:p w:rsidR="008F49FF" w:rsidRPr="002C41A9" w:rsidRDefault="008F49FF" w:rsidP="0001602A">
            <w:pPr>
              <w:pStyle w:val="TableText"/>
              <w:rPr>
                <w:ins w:id="5723" w:author="wurongjun 00246467" w:date="2015-04-22T16:12:00Z"/>
                <w:rFonts w:ascii="宋体" w:cs="宋体"/>
                <w:sz w:val="18"/>
                <w:szCs w:val="18"/>
              </w:rPr>
            </w:pPr>
            <w:ins w:id="5724" w:author="wurongjun 00246467" w:date="2015-04-22T16:12:00Z">
              <w:r>
                <w:rPr>
                  <w:rFonts w:ascii="宋体" w:cs="宋体" w:hint="eastAsia"/>
                  <w:sz w:val="18"/>
                  <w:szCs w:val="18"/>
                </w:rPr>
                <w:t>节目单开始时间</w:t>
              </w:r>
            </w:ins>
          </w:p>
        </w:tc>
      </w:tr>
      <w:tr w:rsidR="008F49FF" w:rsidRPr="0019211A" w:rsidTr="0001602A">
        <w:trPr>
          <w:cantSplit/>
          <w:jc w:val="center"/>
          <w:ins w:id="5725" w:author="wurongjun 00246467" w:date="2015-04-22T16:12:00Z"/>
        </w:trPr>
        <w:tc>
          <w:tcPr>
            <w:tcW w:w="4186" w:type="dxa"/>
            <w:shd w:val="clear" w:color="auto" w:fill="auto"/>
          </w:tcPr>
          <w:p w:rsidR="008F49FF" w:rsidRPr="00262CDA" w:rsidRDefault="008F49FF" w:rsidP="0001602A">
            <w:pPr>
              <w:pStyle w:val="TableText"/>
              <w:rPr>
                <w:ins w:id="5726" w:author="wurongjun 00246467" w:date="2015-04-22T16:12:00Z"/>
                <w:rFonts w:ascii="宋体" w:cs="宋体"/>
                <w:sz w:val="18"/>
                <w:szCs w:val="18"/>
              </w:rPr>
            </w:pPr>
            <w:ins w:id="5727" w:author="wurongjun 00246467" w:date="2015-04-22T16:12:00Z">
              <w:r w:rsidRPr="00CE4330">
                <w:t>ENDTIME</w:t>
              </w:r>
            </w:ins>
          </w:p>
        </w:tc>
        <w:tc>
          <w:tcPr>
            <w:tcW w:w="1675" w:type="dxa"/>
            <w:shd w:val="clear" w:color="auto" w:fill="auto"/>
          </w:tcPr>
          <w:p w:rsidR="008F49FF" w:rsidRPr="002C41A9" w:rsidRDefault="008F49FF" w:rsidP="0001602A">
            <w:pPr>
              <w:pStyle w:val="TableText"/>
              <w:rPr>
                <w:ins w:id="5728" w:author="wurongjun 00246467" w:date="2015-04-22T16:12:00Z"/>
                <w:rFonts w:ascii="宋体" w:cs="宋体"/>
                <w:sz w:val="18"/>
                <w:szCs w:val="18"/>
              </w:rPr>
            </w:pPr>
            <w:ins w:id="5729" w:author="wurongjun 00246467" w:date="2015-04-22T16:12:00Z">
              <w:r w:rsidRPr="00F96B43">
                <w:t>TIMESTAMP</w:t>
              </w:r>
              <w:r>
                <w:rPr>
                  <w:rFonts w:hint="eastAsia"/>
                </w:rPr>
                <w:t>(6)</w:t>
              </w:r>
            </w:ins>
          </w:p>
        </w:tc>
        <w:tc>
          <w:tcPr>
            <w:tcW w:w="1226" w:type="dxa"/>
            <w:shd w:val="clear" w:color="auto" w:fill="auto"/>
          </w:tcPr>
          <w:p w:rsidR="008F49FF" w:rsidRPr="002C41A9" w:rsidRDefault="008F49FF" w:rsidP="0001602A">
            <w:pPr>
              <w:pStyle w:val="TableText"/>
              <w:rPr>
                <w:ins w:id="5730" w:author="wurongjun 00246467" w:date="2015-04-22T16:12:00Z"/>
                <w:rFonts w:ascii="宋体" w:cs="宋体"/>
                <w:sz w:val="18"/>
                <w:szCs w:val="18"/>
              </w:rPr>
            </w:pPr>
            <w:ins w:id="5731" w:author="wurongjun 00246467" w:date="2015-04-22T16:12:00Z">
              <w:r w:rsidRPr="002C41A9">
                <w:rPr>
                  <w:rFonts w:ascii="宋体" w:cs="宋体" w:hint="eastAsia"/>
                  <w:sz w:val="18"/>
                  <w:szCs w:val="18"/>
                </w:rPr>
                <w:t>NULL</w:t>
              </w:r>
            </w:ins>
          </w:p>
        </w:tc>
        <w:tc>
          <w:tcPr>
            <w:tcW w:w="1298" w:type="dxa"/>
            <w:shd w:val="clear" w:color="auto" w:fill="auto"/>
          </w:tcPr>
          <w:p w:rsidR="008F49FF" w:rsidRPr="002C41A9" w:rsidRDefault="008F49FF" w:rsidP="0001602A">
            <w:pPr>
              <w:pStyle w:val="TableText"/>
              <w:rPr>
                <w:ins w:id="5732" w:author="wurongjun 00246467" w:date="2015-04-22T16:12:00Z"/>
                <w:rFonts w:ascii="宋体" w:cs="宋体"/>
                <w:sz w:val="18"/>
                <w:szCs w:val="18"/>
              </w:rPr>
            </w:pPr>
            <w:ins w:id="5733" w:author="wurongjun 00246467" w:date="2015-04-22T16:12:00Z">
              <w:r>
                <w:rPr>
                  <w:rFonts w:hint="eastAsia"/>
                </w:rPr>
                <w:t>结束时间</w:t>
              </w:r>
            </w:ins>
          </w:p>
        </w:tc>
        <w:tc>
          <w:tcPr>
            <w:tcW w:w="1378" w:type="dxa"/>
            <w:shd w:val="clear" w:color="auto" w:fill="auto"/>
          </w:tcPr>
          <w:p w:rsidR="008F49FF" w:rsidRPr="002C41A9" w:rsidRDefault="008F49FF" w:rsidP="0001602A">
            <w:pPr>
              <w:pStyle w:val="TableText"/>
              <w:rPr>
                <w:ins w:id="5734" w:author="wurongjun 00246467" w:date="2015-04-22T16:12:00Z"/>
                <w:rFonts w:ascii="宋体" w:cs="宋体"/>
                <w:sz w:val="18"/>
                <w:szCs w:val="18"/>
              </w:rPr>
            </w:pPr>
            <w:ins w:id="5735" w:author="wurongjun 00246467" w:date="2015-04-22T16:12:00Z">
              <w:r>
                <w:rPr>
                  <w:rFonts w:ascii="宋体" w:cs="宋体" w:hint="eastAsia"/>
                  <w:sz w:val="18"/>
                  <w:szCs w:val="18"/>
                </w:rPr>
                <w:t>节目单结束时间</w:t>
              </w:r>
            </w:ins>
          </w:p>
        </w:tc>
      </w:tr>
      <w:tr w:rsidR="008F49FF" w:rsidRPr="0019211A" w:rsidTr="0001602A">
        <w:trPr>
          <w:cantSplit/>
          <w:jc w:val="center"/>
          <w:ins w:id="5736" w:author="wurongjun 00246467" w:date="2015-04-22T16:12:00Z"/>
        </w:trPr>
        <w:tc>
          <w:tcPr>
            <w:tcW w:w="4186" w:type="dxa"/>
            <w:shd w:val="clear" w:color="auto" w:fill="auto"/>
          </w:tcPr>
          <w:p w:rsidR="008F49FF" w:rsidRPr="00CE4330" w:rsidRDefault="008F49FF" w:rsidP="0001602A">
            <w:pPr>
              <w:pStyle w:val="TableText"/>
              <w:rPr>
                <w:ins w:id="5737" w:author="wurongjun 00246467" w:date="2015-04-22T16:12:00Z"/>
              </w:rPr>
            </w:pPr>
            <w:ins w:id="5738" w:author="wurongjun 00246467" w:date="2015-04-22T16:12:00Z">
              <w:r w:rsidRPr="00BC7C6F">
                <w:t>PARENTCODE</w:t>
              </w:r>
            </w:ins>
          </w:p>
        </w:tc>
        <w:tc>
          <w:tcPr>
            <w:tcW w:w="1675" w:type="dxa"/>
            <w:shd w:val="clear" w:color="auto" w:fill="auto"/>
          </w:tcPr>
          <w:p w:rsidR="008F49FF" w:rsidRPr="00F96B43" w:rsidRDefault="008F49FF" w:rsidP="0001602A">
            <w:pPr>
              <w:pStyle w:val="TableText"/>
              <w:rPr>
                <w:ins w:id="5739" w:author="wurongjun 00246467" w:date="2015-04-22T16:12:00Z"/>
              </w:rPr>
            </w:pPr>
            <w:ins w:id="5740" w:author="wurongjun 00246467" w:date="2015-04-22T16:12:00Z">
              <w:r>
                <w:rPr>
                  <w:rFonts w:ascii="宋体" w:cs="宋体"/>
                  <w:sz w:val="18"/>
                  <w:szCs w:val="18"/>
                </w:rPr>
                <w:t>varchar2(</w:t>
              </w:r>
              <w:r>
                <w:rPr>
                  <w:rFonts w:ascii="宋体" w:cs="宋体" w:hint="eastAsia"/>
                  <w:sz w:val="18"/>
                  <w:szCs w:val="18"/>
                </w:rPr>
                <w:t>40</w:t>
              </w:r>
              <w:r w:rsidRPr="002C41A9">
                <w:rPr>
                  <w:rFonts w:ascii="宋体" w:cs="宋体"/>
                  <w:sz w:val="18"/>
                  <w:szCs w:val="18"/>
                </w:rPr>
                <w:t>)</w:t>
              </w:r>
            </w:ins>
          </w:p>
        </w:tc>
        <w:tc>
          <w:tcPr>
            <w:tcW w:w="1226" w:type="dxa"/>
            <w:shd w:val="clear" w:color="auto" w:fill="auto"/>
          </w:tcPr>
          <w:p w:rsidR="008F49FF" w:rsidRPr="002C41A9" w:rsidRDefault="008F49FF" w:rsidP="0001602A">
            <w:pPr>
              <w:pStyle w:val="TableText"/>
              <w:rPr>
                <w:ins w:id="5741" w:author="wurongjun 00246467" w:date="2015-04-22T16:12:00Z"/>
                <w:rFonts w:ascii="宋体" w:cs="宋体"/>
                <w:sz w:val="18"/>
                <w:szCs w:val="18"/>
              </w:rPr>
            </w:pPr>
            <w:ins w:id="5742" w:author="wurongjun 00246467" w:date="2015-04-22T16:12:00Z">
              <w:r>
                <w:rPr>
                  <w:rFonts w:ascii="宋体" w:cs="宋体" w:hint="eastAsia"/>
                  <w:sz w:val="18"/>
                  <w:szCs w:val="18"/>
                </w:rPr>
                <w:t>Null</w:t>
              </w:r>
            </w:ins>
          </w:p>
        </w:tc>
        <w:tc>
          <w:tcPr>
            <w:tcW w:w="1298" w:type="dxa"/>
            <w:shd w:val="clear" w:color="auto" w:fill="auto"/>
          </w:tcPr>
          <w:p w:rsidR="008F49FF" w:rsidRDefault="008F49FF" w:rsidP="0001602A">
            <w:pPr>
              <w:pStyle w:val="TableText"/>
              <w:rPr>
                <w:ins w:id="5743" w:author="wurongjun 00246467" w:date="2015-04-22T16:12:00Z"/>
              </w:rPr>
            </w:pPr>
            <w:ins w:id="5744" w:author="wurongjun 00246467" w:date="2015-04-22T16:12:00Z">
              <w:r>
                <w:rPr>
                  <w:rFonts w:hint="eastAsia"/>
                </w:rPr>
                <w:t>频道</w:t>
              </w:r>
              <w:r>
                <w:rPr>
                  <w:rFonts w:hint="eastAsia"/>
                </w:rPr>
                <w:t>Code</w:t>
              </w:r>
            </w:ins>
          </w:p>
        </w:tc>
        <w:tc>
          <w:tcPr>
            <w:tcW w:w="1378" w:type="dxa"/>
            <w:shd w:val="clear" w:color="auto" w:fill="auto"/>
          </w:tcPr>
          <w:p w:rsidR="008F49FF" w:rsidRDefault="008F49FF" w:rsidP="0001602A">
            <w:pPr>
              <w:pStyle w:val="TableText"/>
              <w:rPr>
                <w:ins w:id="5745" w:author="wurongjun 00246467" w:date="2015-04-22T16:12:00Z"/>
                <w:rFonts w:ascii="宋体" w:cs="宋体"/>
                <w:sz w:val="18"/>
                <w:szCs w:val="18"/>
              </w:rPr>
            </w:pPr>
            <w:ins w:id="5746" w:author="wurongjun 00246467" w:date="2015-04-22T16:12:00Z">
              <w:r>
                <w:rPr>
                  <w:rFonts w:hint="eastAsia"/>
                </w:rPr>
                <w:t>频道</w:t>
              </w:r>
              <w:r>
                <w:rPr>
                  <w:rFonts w:hint="eastAsia"/>
                </w:rPr>
                <w:t>Code</w:t>
              </w:r>
            </w:ins>
          </w:p>
        </w:tc>
      </w:tr>
    </w:tbl>
    <w:p w:rsidR="008F49FF" w:rsidRPr="007957EA" w:rsidRDefault="008F49FF" w:rsidP="008F49FF">
      <w:pPr>
        <w:rPr>
          <w:ins w:id="5747" w:author="wurongjun 00246467" w:date="2015-04-22T16:12:00Z"/>
        </w:rPr>
      </w:pPr>
    </w:p>
    <w:p w:rsidR="008F49FF" w:rsidRPr="00497A32" w:rsidRDefault="008F49FF" w:rsidP="008F49FF">
      <w:pPr>
        <w:pStyle w:val="31"/>
        <w:rPr>
          <w:ins w:id="5748" w:author="wurongjun 00246467" w:date="2015-04-22T16:12:00Z"/>
        </w:rPr>
      </w:pPr>
      <w:bookmarkStart w:id="5749" w:name="_Toc435003456"/>
      <w:ins w:id="5750" w:author="wurongjun 00246467" w:date="2015-04-22T16:12:00Z">
        <w:r w:rsidRPr="00497A32">
          <w:rPr>
            <w:rFonts w:hint="eastAsia"/>
          </w:rPr>
          <w:t>视频点播呈现</w:t>
        </w:r>
      </w:ins>
      <w:ins w:id="5751" w:author="wurongjun 00246467" w:date="2015-04-22T16:14:00Z">
        <w:r>
          <w:rPr>
            <w:rFonts w:hint="eastAsia"/>
            <w:szCs w:val="24"/>
          </w:rPr>
          <w:t>视图</w:t>
        </w:r>
        <w:r w:rsidR="00C35A24">
          <w:t>V</w:t>
        </w:r>
      </w:ins>
      <w:ins w:id="5752" w:author="wurongjun 00246467" w:date="2015-04-22T16:12:00Z">
        <w:r w:rsidR="00C35A24" w:rsidRPr="006B1B74">
          <w:t>_CMP_TYPE_VIDEOONLINEPLAY</w:t>
        </w:r>
        <w:bookmarkEnd w:id="5749"/>
      </w:ins>
    </w:p>
    <w:tbl>
      <w:tblPr>
        <w:tblW w:w="97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045"/>
        <w:gridCol w:w="1892"/>
        <w:gridCol w:w="1534"/>
        <w:gridCol w:w="1696"/>
        <w:gridCol w:w="2596"/>
      </w:tblGrid>
      <w:tr w:rsidR="008F49FF" w:rsidRPr="0019211A" w:rsidTr="0001602A">
        <w:trPr>
          <w:cantSplit/>
          <w:jc w:val="center"/>
          <w:ins w:id="5753" w:author="wurongjun 00246467" w:date="2015-04-22T16:12:00Z"/>
        </w:trPr>
        <w:tc>
          <w:tcPr>
            <w:tcW w:w="2045"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F49FF" w:rsidRPr="007E31C0" w:rsidRDefault="008F49FF" w:rsidP="0001602A">
            <w:pPr>
              <w:pStyle w:val="TableHeading"/>
              <w:rPr>
                <w:ins w:id="5754" w:author="wurongjun 00246467" w:date="2015-04-22T16:12:00Z"/>
              </w:rPr>
            </w:pPr>
            <w:ins w:id="5755" w:author="wurongjun 00246467" w:date="2015-04-22T16:12:00Z">
              <w:r w:rsidRPr="007E31C0">
                <w:t>字段</w:t>
              </w:r>
            </w:ins>
          </w:p>
        </w:tc>
        <w:tc>
          <w:tcPr>
            <w:tcW w:w="1892"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F49FF" w:rsidRPr="007E31C0" w:rsidRDefault="008F49FF" w:rsidP="0001602A">
            <w:pPr>
              <w:pStyle w:val="TableHeading"/>
              <w:rPr>
                <w:ins w:id="5756" w:author="wurongjun 00246467" w:date="2015-04-22T16:12:00Z"/>
              </w:rPr>
            </w:pPr>
            <w:ins w:id="5757" w:author="wurongjun 00246467" w:date="2015-04-22T16:12:00Z">
              <w:r w:rsidRPr="007E31C0">
                <w:t>数据类型</w:t>
              </w:r>
            </w:ins>
          </w:p>
        </w:tc>
        <w:tc>
          <w:tcPr>
            <w:tcW w:w="1534"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F49FF" w:rsidRPr="007E31C0" w:rsidRDefault="008F49FF" w:rsidP="0001602A">
            <w:pPr>
              <w:pStyle w:val="TableHeading"/>
              <w:rPr>
                <w:ins w:id="5758" w:author="wurongjun 00246467" w:date="2015-04-22T16:12:00Z"/>
              </w:rPr>
            </w:pPr>
            <w:ins w:id="5759" w:author="wurongjun 00246467" w:date="2015-04-22T16:12:00Z">
              <w:r w:rsidRPr="007E31C0">
                <w:t>是否允许为空</w:t>
              </w:r>
            </w:ins>
          </w:p>
        </w:tc>
        <w:tc>
          <w:tcPr>
            <w:tcW w:w="1696"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F49FF" w:rsidRPr="007E31C0" w:rsidRDefault="008F49FF" w:rsidP="0001602A">
            <w:pPr>
              <w:pStyle w:val="TableHeading"/>
              <w:rPr>
                <w:ins w:id="5760" w:author="wurongjun 00246467" w:date="2015-04-22T16:12:00Z"/>
              </w:rPr>
            </w:pPr>
            <w:ins w:id="5761" w:author="wurongjun 00246467" w:date="2015-04-22T16:12:00Z">
              <w:r w:rsidRPr="007E31C0">
                <w:t>描述信息</w:t>
              </w:r>
            </w:ins>
          </w:p>
        </w:tc>
        <w:tc>
          <w:tcPr>
            <w:tcW w:w="2596"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F49FF" w:rsidRPr="007E31C0" w:rsidRDefault="008F49FF" w:rsidP="0001602A">
            <w:pPr>
              <w:pStyle w:val="TableHeading"/>
              <w:rPr>
                <w:ins w:id="5762" w:author="wurongjun 00246467" w:date="2015-04-22T16:12:00Z"/>
              </w:rPr>
            </w:pPr>
            <w:ins w:id="5763" w:author="wurongjun 00246467" w:date="2015-04-22T16:12:00Z">
              <w:r w:rsidRPr="007E31C0">
                <w:rPr>
                  <w:rFonts w:hint="eastAsia"/>
                </w:rPr>
                <w:t>备注</w:t>
              </w:r>
            </w:ins>
          </w:p>
        </w:tc>
      </w:tr>
      <w:tr w:rsidR="008F49FF" w:rsidRPr="00760DBE" w:rsidTr="0001602A">
        <w:trPr>
          <w:cantSplit/>
          <w:jc w:val="center"/>
          <w:ins w:id="5764" w:author="wurongjun 00246467" w:date="2015-04-22T16:12:00Z"/>
        </w:trPr>
        <w:tc>
          <w:tcPr>
            <w:tcW w:w="2045" w:type="dxa"/>
            <w:tcBorders>
              <w:top w:val="single" w:sz="6" w:space="0" w:color="auto"/>
            </w:tcBorders>
            <w:shd w:val="clear" w:color="auto" w:fill="auto"/>
          </w:tcPr>
          <w:p w:rsidR="008F49FF" w:rsidRPr="00760DBE" w:rsidRDefault="008F49FF" w:rsidP="0001602A">
            <w:pPr>
              <w:pStyle w:val="TableText"/>
              <w:rPr>
                <w:ins w:id="5765" w:author="wurongjun 00246467" w:date="2015-04-22T16:12:00Z"/>
                <w:rFonts w:ascii="宋体" w:cs="宋体"/>
                <w:sz w:val="18"/>
                <w:szCs w:val="18"/>
              </w:rPr>
            </w:pPr>
            <w:ins w:id="5766" w:author="wurongjun 00246467" w:date="2015-04-22T16:12:00Z">
              <w:r w:rsidRPr="00760DBE">
                <w:rPr>
                  <w:rFonts w:ascii="宋体" w:cs="宋体"/>
                  <w:sz w:val="18"/>
                  <w:szCs w:val="18"/>
                </w:rPr>
                <w:t>OBJECTID</w:t>
              </w:r>
            </w:ins>
          </w:p>
        </w:tc>
        <w:tc>
          <w:tcPr>
            <w:tcW w:w="1892" w:type="dxa"/>
            <w:tcBorders>
              <w:top w:val="single" w:sz="6" w:space="0" w:color="auto"/>
            </w:tcBorders>
            <w:shd w:val="clear" w:color="auto" w:fill="auto"/>
          </w:tcPr>
          <w:p w:rsidR="008F49FF" w:rsidRPr="00760DBE" w:rsidRDefault="008F49FF" w:rsidP="0001602A">
            <w:pPr>
              <w:pStyle w:val="TableText"/>
              <w:rPr>
                <w:ins w:id="5767" w:author="wurongjun 00246467" w:date="2015-04-22T16:12:00Z"/>
              </w:rPr>
            </w:pPr>
            <w:ins w:id="5768" w:author="wurongjun 00246467" w:date="2015-04-22T16:12:00Z">
              <w:r w:rsidRPr="00760DBE">
                <w:t>NUMBER(19)</w:t>
              </w:r>
            </w:ins>
          </w:p>
        </w:tc>
        <w:tc>
          <w:tcPr>
            <w:tcW w:w="1534" w:type="dxa"/>
            <w:tcBorders>
              <w:top w:val="single" w:sz="6" w:space="0" w:color="auto"/>
            </w:tcBorders>
            <w:shd w:val="clear" w:color="auto" w:fill="auto"/>
          </w:tcPr>
          <w:p w:rsidR="008F49FF" w:rsidRPr="007E31C0" w:rsidRDefault="008F49FF" w:rsidP="0001602A">
            <w:pPr>
              <w:pStyle w:val="TableText"/>
              <w:rPr>
                <w:ins w:id="5769" w:author="wurongjun 00246467" w:date="2015-04-22T16:12:00Z"/>
              </w:rPr>
            </w:pPr>
            <w:ins w:id="5770" w:author="wurongjun 00246467" w:date="2015-04-22T16:12:00Z">
              <w:r w:rsidRPr="007E31C0">
                <w:t>NOT NULL</w:t>
              </w:r>
            </w:ins>
          </w:p>
        </w:tc>
        <w:tc>
          <w:tcPr>
            <w:tcW w:w="1696" w:type="dxa"/>
            <w:tcBorders>
              <w:top w:val="single" w:sz="6" w:space="0" w:color="auto"/>
            </w:tcBorders>
            <w:shd w:val="clear" w:color="auto" w:fill="auto"/>
          </w:tcPr>
          <w:p w:rsidR="008F49FF" w:rsidRPr="007E31C0" w:rsidRDefault="008F49FF" w:rsidP="0001602A">
            <w:pPr>
              <w:pStyle w:val="TableText"/>
              <w:rPr>
                <w:ins w:id="5771" w:author="wurongjun 00246467" w:date="2015-04-22T16:12:00Z"/>
              </w:rPr>
            </w:pPr>
            <w:ins w:id="5772" w:author="wurongjun 00246467" w:date="2015-04-22T16:12:00Z">
              <w:r>
                <w:rPr>
                  <w:rFonts w:hint="eastAsia"/>
                </w:rPr>
                <w:t>呈现</w:t>
              </w:r>
              <w:r>
                <w:rPr>
                  <w:rFonts w:hint="eastAsia"/>
                </w:rPr>
                <w:t>ID</w:t>
              </w:r>
            </w:ins>
          </w:p>
        </w:tc>
        <w:tc>
          <w:tcPr>
            <w:tcW w:w="2596" w:type="dxa"/>
            <w:tcBorders>
              <w:top w:val="single" w:sz="6" w:space="0" w:color="auto"/>
            </w:tcBorders>
            <w:shd w:val="clear" w:color="auto" w:fill="auto"/>
          </w:tcPr>
          <w:p w:rsidR="008F49FF" w:rsidRPr="00760DBE" w:rsidRDefault="008F49FF" w:rsidP="0001602A">
            <w:pPr>
              <w:pStyle w:val="TableText"/>
              <w:rPr>
                <w:ins w:id="5773" w:author="wurongjun 00246467" w:date="2015-04-22T16:12:00Z"/>
                <w:color w:val="333399"/>
              </w:rPr>
            </w:pPr>
          </w:p>
        </w:tc>
      </w:tr>
      <w:tr w:rsidR="008F49FF" w:rsidRPr="00CC0CA3" w:rsidTr="0001602A">
        <w:trPr>
          <w:cantSplit/>
          <w:jc w:val="center"/>
          <w:ins w:id="5774" w:author="wurongjun 00246467" w:date="2015-04-22T16:12:00Z"/>
        </w:trPr>
        <w:tc>
          <w:tcPr>
            <w:tcW w:w="2045" w:type="dxa"/>
            <w:shd w:val="clear" w:color="auto" w:fill="auto"/>
          </w:tcPr>
          <w:p w:rsidR="008F49FF" w:rsidRPr="00760DBE" w:rsidRDefault="008F49FF" w:rsidP="0001602A">
            <w:pPr>
              <w:pStyle w:val="TableText"/>
              <w:rPr>
                <w:ins w:id="5775" w:author="wurongjun 00246467" w:date="2015-04-22T16:12:00Z"/>
              </w:rPr>
            </w:pPr>
            <w:ins w:id="5776" w:author="wurongjun 00246467" w:date="2015-04-22T16:12:00Z">
              <w:r w:rsidRPr="00760DBE">
                <w:t>SHARPNESS</w:t>
              </w:r>
            </w:ins>
          </w:p>
        </w:tc>
        <w:tc>
          <w:tcPr>
            <w:tcW w:w="1892" w:type="dxa"/>
            <w:shd w:val="clear" w:color="auto" w:fill="auto"/>
          </w:tcPr>
          <w:p w:rsidR="008F49FF" w:rsidRPr="00760DBE" w:rsidRDefault="008F49FF" w:rsidP="0001602A">
            <w:pPr>
              <w:pStyle w:val="TableText"/>
              <w:rPr>
                <w:ins w:id="5777" w:author="wurongjun 00246467" w:date="2015-04-22T16:12:00Z"/>
              </w:rPr>
            </w:pPr>
            <w:ins w:id="5778" w:author="wurongjun 00246467" w:date="2015-04-22T16:12:00Z">
              <w:r w:rsidRPr="00760DBE">
                <w:t>VARCHAR2(256)</w:t>
              </w:r>
            </w:ins>
          </w:p>
        </w:tc>
        <w:tc>
          <w:tcPr>
            <w:tcW w:w="1534" w:type="dxa"/>
            <w:shd w:val="clear" w:color="auto" w:fill="auto"/>
          </w:tcPr>
          <w:p w:rsidR="008F49FF" w:rsidRPr="007E31C0" w:rsidRDefault="008F49FF" w:rsidP="0001602A">
            <w:pPr>
              <w:pStyle w:val="TableText"/>
              <w:rPr>
                <w:ins w:id="5779" w:author="wurongjun 00246467" w:date="2015-04-22T16:12:00Z"/>
              </w:rPr>
            </w:pPr>
            <w:ins w:id="5780" w:author="wurongjun 00246467" w:date="2015-04-22T16:12:00Z">
              <w:r w:rsidRPr="007E31C0">
                <w:t>NOT NULL</w:t>
              </w:r>
            </w:ins>
          </w:p>
        </w:tc>
        <w:tc>
          <w:tcPr>
            <w:tcW w:w="1696" w:type="dxa"/>
            <w:shd w:val="clear" w:color="auto" w:fill="auto"/>
          </w:tcPr>
          <w:p w:rsidR="008F49FF" w:rsidRPr="007E31C0" w:rsidRDefault="008F49FF" w:rsidP="0001602A">
            <w:pPr>
              <w:pStyle w:val="TableText"/>
              <w:rPr>
                <w:ins w:id="5781" w:author="wurongjun 00246467" w:date="2015-04-22T16:12:00Z"/>
              </w:rPr>
            </w:pPr>
            <w:ins w:id="5782" w:author="wurongjun 00246467" w:date="2015-04-22T16:12:00Z">
              <w:r>
                <w:rPr>
                  <w:rFonts w:hint="eastAsia"/>
                </w:rPr>
                <w:t>分辩率</w:t>
              </w:r>
            </w:ins>
          </w:p>
        </w:tc>
        <w:tc>
          <w:tcPr>
            <w:tcW w:w="2596" w:type="dxa"/>
            <w:shd w:val="clear" w:color="auto" w:fill="auto"/>
          </w:tcPr>
          <w:p w:rsidR="008F49FF" w:rsidRDefault="008F49FF" w:rsidP="0001602A">
            <w:pPr>
              <w:pStyle w:val="TableText"/>
              <w:rPr>
                <w:ins w:id="5783" w:author="wurongjun 00246467" w:date="2015-04-22T16:12:00Z"/>
                <w:lang w:val="de-DE"/>
              </w:rPr>
            </w:pPr>
            <w:ins w:id="5784" w:author="wurongjun 00246467" w:date="2015-04-22T16:12:00Z">
              <w:r>
                <w:rPr>
                  <w:rFonts w:hint="eastAsia"/>
                  <w:lang w:val="de-DE"/>
                </w:rPr>
                <w:t xml:space="preserve">0 </w:t>
              </w:r>
              <w:r>
                <w:rPr>
                  <w:rFonts w:hint="eastAsia"/>
                  <w:lang w:val="de-DE"/>
                </w:rPr>
                <w:t>标清</w:t>
              </w:r>
            </w:ins>
          </w:p>
          <w:p w:rsidR="008F49FF" w:rsidRPr="00CC0CA3" w:rsidRDefault="008F49FF" w:rsidP="0001602A">
            <w:pPr>
              <w:pStyle w:val="TableText"/>
              <w:rPr>
                <w:ins w:id="5785" w:author="wurongjun 00246467" w:date="2015-04-22T16:12:00Z"/>
                <w:lang w:val="de-DE"/>
              </w:rPr>
            </w:pPr>
            <w:ins w:id="5786" w:author="wurongjun 00246467" w:date="2015-04-22T16:12:00Z">
              <w:r>
                <w:rPr>
                  <w:rFonts w:hint="eastAsia"/>
                  <w:lang w:val="de-DE"/>
                </w:rPr>
                <w:t xml:space="preserve">1 </w:t>
              </w:r>
              <w:r>
                <w:rPr>
                  <w:rFonts w:hint="eastAsia"/>
                  <w:lang w:val="de-DE"/>
                </w:rPr>
                <w:t>高清</w:t>
              </w:r>
            </w:ins>
          </w:p>
        </w:tc>
      </w:tr>
    </w:tbl>
    <w:p w:rsidR="008F49FF" w:rsidRDefault="008F49FF" w:rsidP="008F49FF">
      <w:pPr>
        <w:rPr>
          <w:ins w:id="5787" w:author="wurongjun 00246467" w:date="2015-04-22T16:12:00Z"/>
        </w:rPr>
      </w:pPr>
    </w:p>
    <w:p w:rsidR="008F49FF" w:rsidRPr="00D805C5" w:rsidRDefault="008F49FF" w:rsidP="008F49FF">
      <w:pPr>
        <w:pStyle w:val="31"/>
        <w:rPr>
          <w:ins w:id="5788" w:author="wurongjun 00246467" w:date="2015-04-22T16:12:00Z"/>
          <w:b/>
          <w:szCs w:val="24"/>
        </w:rPr>
      </w:pPr>
      <w:bookmarkStart w:id="5789" w:name="_Toc435003457"/>
      <w:ins w:id="5790" w:author="wurongjun 00246467" w:date="2015-04-22T16:12:00Z">
        <w:r w:rsidRPr="00D805C5">
          <w:rPr>
            <w:rFonts w:hint="eastAsia"/>
            <w:szCs w:val="24"/>
          </w:rPr>
          <w:lastRenderedPageBreak/>
          <w:t>歌曲</w:t>
        </w:r>
      </w:ins>
      <w:ins w:id="5791" w:author="wurongjun 00246467" w:date="2015-04-22T16:14:00Z">
        <w:r>
          <w:rPr>
            <w:rFonts w:hint="eastAsia"/>
            <w:szCs w:val="24"/>
          </w:rPr>
          <w:t>视图</w:t>
        </w:r>
        <w:r w:rsidR="00C35A24">
          <w:t>V</w:t>
        </w:r>
      </w:ins>
      <w:ins w:id="5792" w:author="wurongjun 00246467" w:date="2015-04-22T16:12:00Z">
        <w:r w:rsidR="00C35A24">
          <w:t>_CMP_TYPE_SONG</w:t>
        </w:r>
        <w:bookmarkEnd w:id="5789"/>
      </w:ins>
    </w:p>
    <w:tbl>
      <w:tblPr>
        <w:tblW w:w="97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096"/>
        <w:gridCol w:w="1899"/>
        <w:gridCol w:w="1594"/>
        <w:gridCol w:w="1792"/>
        <w:gridCol w:w="2382"/>
      </w:tblGrid>
      <w:tr w:rsidR="008F49FF" w:rsidTr="0001602A">
        <w:trPr>
          <w:cantSplit/>
          <w:jc w:val="center"/>
          <w:ins w:id="5793" w:author="wurongjun 00246467" w:date="2015-04-22T16:12:00Z"/>
        </w:trPr>
        <w:tc>
          <w:tcPr>
            <w:tcW w:w="2096" w:type="dxa"/>
            <w:tcBorders>
              <w:top w:val="single" w:sz="6" w:space="0" w:color="auto"/>
              <w:left w:val="single" w:sz="6" w:space="0" w:color="auto"/>
              <w:bottom w:val="single" w:sz="6" w:space="0" w:color="auto"/>
              <w:right w:val="single" w:sz="6" w:space="0" w:color="auto"/>
            </w:tcBorders>
            <w:shd w:val="clear" w:color="auto" w:fill="D9D9D9"/>
            <w:hideMark/>
          </w:tcPr>
          <w:p w:rsidR="008F49FF" w:rsidRDefault="008F49FF" w:rsidP="0001602A">
            <w:pPr>
              <w:pStyle w:val="TableHeading"/>
              <w:rPr>
                <w:ins w:id="5794" w:author="wurongjun 00246467" w:date="2015-04-22T16:12:00Z"/>
              </w:rPr>
            </w:pPr>
            <w:ins w:id="5795" w:author="wurongjun 00246467" w:date="2015-04-22T16:12:00Z">
              <w:r>
                <w:rPr>
                  <w:rFonts w:hint="eastAsia"/>
                </w:rPr>
                <w:t>字段</w:t>
              </w:r>
            </w:ins>
          </w:p>
        </w:tc>
        <w:tc>
          <w:tcPr>
            <w:tcW w:w="1899" w:type="dxa"/>
            <w:tcBorders>
              <w:top w:val="single" w:sz="6" w:space="0" w:color="auto"/>
              <w:left w:val="single" w:sz="6" w:space="0" w:color="auto"/>
              <w:bottom w:val="single" w:sz="6" w:space="0" w:color="auto"/>
              <w:right w:val="single" w:sz="6" w:space="0" w:color="auto"/>
            </w:tcBorders>
            <w:shd w:val="clear" w:color="auto" w:fill="D9D9D9"/>
            <w:hideMark/>
          </w:tcPr>
          <w:p w:rsidR="008F49FF" w:rsidRDefault="008F49FF" w:rsidP="0001602A">
            <w:pPr>
              <w:pStyle w:val="TableHeading"/>
              <w:rPr>
                <w:ins w:id="5796" w:author="wurongjun 00246467" w:date="2015-04-22T16:12:00Z"/>
              </w:rPr>
            </w:pPr>
            <w:ins w:id="5797" w:author="wurongjun 00246467" w:date="2015-04-22T16:12:00Z">
              <w:r>
                <w:rPr>
                  <w:rFonts w:hint="eastAsia"/>
                </w:rPr>
                <w:t>数据类型</w:t>
              </w:r>
            </w:ins>
          </w:p>
        </w:tc>
        <w:tc>
          <w:tcPr>
            <w:tcW w:w="1594" w:type="dxa"/>
            <w:tcBorders>
              <w:top w:val="single" w:sz="6" w:space="0" w:color="auto"/>
              <w:left w:val="single" w:sz="6" w:space="0" w:color="auto"/>
              <w:bottom w:val="single" w:sz="6" w:space="0" w:color="auto"/>
              <w:right w:val="single" w:sz="6" w:space="0" w:color="auto"/>
            </w:tcBorders>
            <w:shd w:val="clear" w:color="auto" w:fill="D9D9D9"/>
            <w:hideMark/>
          </w:tcPr>
          <w:p w:rsidR="008F49FF" w:rsidRDefault="008F49FF" w:rsidP="0001602A">
            <w:pPr>
              <w:pStyle w:val="TableHeading"/>
              <w:rPr>
                <w:ins w:id="5798" w:author="wurongjun 00246467" w:date="2015-04-22T16:12:00Z"/>
              </w:rPr>
            </w:pPr>
            <w:ins w:id="5799" w:author="wurongjun 00246467" w:date="2015-04-22T16:12:00Z">
              <w:r>
                <w:rPr>
                  <w:rFonts w:hint="eastAsia"/>
                </w:rPr>
                <w:t>是否允许为空</w:t>
              </w:r>
            </w:ins>
          </w:p>
        </w:tc>
        <w:tc>
          <w:tcPr>
            <w:tcW w:w="1792" w:type="dxa"/>
            <w:tcBorders>
              <w:top w:val="single" w:sz="6" w:space="0" w:color="auto"/>
              <w:left w:val="single" w:sz="6" w:space="0" w:color="auto"/>
              <w:bottom w:val="single" w:sz="6" w:space="0" w:color="auto"/>
              <w:right w:val="single" w:sz="6" w:space="0" w:color="auto"/>
            </w:tcBorders>
            <w:shd w:val="clear" w:color="auto" w:fill="D9D9D9"/>
            <w:hideMark/>
          </w:tcPr>
          <w:p w:rsidR="008F49FF" w:rsidRDefault="008F49FF" w:rsidP="0001602A">
            <w:pPr>
              <w:pStyle w:val="TableHeading"/>
              <w:rPr>
                <w:ins w:id="5800" w:author="wurongjun 00246467" w:date="2015-04-22T16:12:00Z"/>
              </w:rPr>
            </w:pPr>
            <w:ins w:id="5801" w:author="wurongjun 00246467" w:date="2015-04-22T16:12:00Z">
              <w:r>
                <w:rPr>
                  <w:rFonts w:hint="eastAsia"/>
                </w:rPr>
                <w:t>描述信息</w:t>
              </w:r>
            </w:ins>
          </w:p>
        </w:tc>
        <w:tc>
          <w:tcPr>
            <w:tcW w:w="2382" w:type="dxa"/>
            <w:tcBorders>
              <w:top w:val="single" w:sz="6" w:space="0" w:color="auto"/>
              <w:left w:val="single" w:sz="6" w:space="0" w:color="auto"/>
              <w:bottom w:val="single" w:sz="6" w:space="0" w:color="auto"/>
              <w:right w:val="single" w:sz="6" w:space="0" w:color="auto"/>
            </w:tcBorders>
            <w:shd w:val="clear" w:color="auto" w:fill="D9D9D9"/>
            <w:hideMark/>
          </w:tcPr>
          <w:p w:rsidR="008F49FF" w:rsidRDefault="008F49FF" w:rsidP="0001602A">
            <w:pPr>
              <w:pStyle w:val="TableHeading"/>
              <w:rPr>
                <w:ins w:id="5802" w:author="wurongjun 00246467" w:date="2015-04-22T16:12:00Z"/>
              </w:rPr>
            </w:pPr>
            <w:ins w:id="5803" w:author="wurongjun 00246467" w:date="2015-04-22T16:12:00Z">
              <w:r>
                <w:rPr>
                  <w:rFonts w:hint="eastAsia"/>
                </w:rPr>
                <w:t>备注</w:t>
              </w:r>
            </w:ins>
          </w:p>
        </w:tc>
      </w:tr>
      <w:tr w:rsidR="008F49FF" w:rsidTr="0001602A">
        <w:trPr>
          <w:cantSplit/>
          <w:jc w:val="center"/>
          <w:ins w:id="5804" w:author="wurongjun 00246467" w:date="2015-04-22T16:12:00Z"/>
        </w:trPr>
        <w:tc>
          <w:tcPr>
            <w:tcW w:w="2096"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805" w:author="wurongjun 00246467" w:date="2015-04-22T16:12:00Z"/>
                <w:rFonts w:ascii="宋体" w:cs="宋体"/>
                <w:sz w:val="18"/>
                <w:szCs w:val="18"/>
              </w:rPr>
            </w:pPr>
            <w:ins w:id="5806" w:author="wurongjun 00246467" w:date="2015-04-22T16:12:00Z">
              <w:r w:rsidRPr="007E31C0">
                <w:t>OBJECTID</w:t>
              </w:r>
            </w:ins>
          </w:p>
        </w:tc>
        <w:tc>
          <w:tcPr>
            <w:tcW w:w="1899"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807" w:author="wurongjun 00246467" w:date="2015-04-22T16:12:00Z"/>
              </w:rPr>
            </w:pPr>
            <w:ins w:id="5808" w:author="wurongjun 00246467" w:date="2015-04-22T16:12:00Z">
              <w:r w:rsidRPr="007E31C0">
                <w:t>NUMBER(19)</w:t>
              </w:r>
            </w:ins>
          </w:p>
        </w:tc>
        <w:tc>
          <w:tcPr>
            <w:tcW w:w="1594"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809" w:author="wurongjun 00246467" w:date="2015-04-22T16:12:00Z"/>
              </w:rPr>
            </w:pPr>
            <w:ins w:id="5810" w:author="wurongjun 00246467" w:date="2015-04-22T16:12:00Z">
              <w:r w:rsidRPr="007E31C0">
                <w:t xml:space="preserve">  not null</w:t>
              </w:r>
            </w:ins>
          </w:p>
        </w:tc>
        <w:tc>
          <w:tcPr>
            <w:tcW w:w="1792"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811" w:author="wurongjun 00246467" w:date="2015-04-22T16:12:00Z"/>
              </w:rPr>
            </w:pPr>
            <w:ins w:id="5812" w:author="wurongjun 00246467" w:date="2015-04-22T16:12:00Z">
              <w:r w:rsidRPr="007E31C0">
                <w:rPr>
                  <w:rFonts w:hint="eastAsia"/>
                </w:rPr>
                <w:t>内容</w:t>
              </w:r>
              <w:r w:rsidRPr="007E31C0">
                <w:rPr>
                  <w:rFonts w:hint="eastAsia"/>
                </w:rPr>
                <w:t>ID</w:t>
              </w:r>
            </w:ins>
          </w:p>
        </w:tc>
        <w:tc>
          <w:tcPr>
            <w:tcW w:w="2382"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813" w:author="wurongjun 00246467" w:date="2015-04-22T16:12:00Z"/>
                <w:color w:val="333399"/>
              </w:rPr>
            </w:pPr>
            <w:ins w:id="5814" w:author="wurongjun 00246467" w:date="2015-04-22T16:12:00Z">
              <w:r>
                <w:rPr>
                  <w:rFonts w:hint="eastAsia"/>
                </w:rPr>
                <w:t>主键，</w:t>
              </w:r>
              <w:r w:rsidRPr="007E31C0">
                <w:rPr>
                  <w:rFonts w:hint="eastAsia"/>
                </w:rPr>
                <w:t>MDSP</w:t>
              </w:r>
              <w:r w:rsidRPr="007E31C0">
                <w:rPr>
                  <w:rFonts w:hint="eastAsia"/>
                </w:rPr>
                <w:t>内部使用</w:t>
              </w:r>
            </w:ins>
          </w:p>
        </w:tc>
      </w:tr>
      <w:tr w:rsidR="008F49FF" w:rsidTr="0001602A">
        <w:trPr>
          <w:cantSplit/>
          <w:jc w:val="center"/>
          <w:ins w:id="5815" w:author="wurongjun 00246467" w:date="2015-04-22T16:12:00Z"/>
        </w:trPr>
        <w:tc>
          <w:tcPr>
            <w:tcW w:w="2096"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816" w:author="wurongjun 00246467" w:date="2015-04-22T16:12:00Z"/>
                <w:rFonts w:ascii="Courier New" w:hAnsi="Courier New" w:cs="Courier New"/>
                <w:color w:val="000080"/>
                <w:sz w:val="20"/>
                <w:szCs w:val="20"/>
              </w:rPr>
            </w:pPr>
            <w:ins w:id="5817" w:author="wurongjun 00246467" w:date="2015-04-22T16:12:00Z">
              <w:r>
                <w:rPr>
                  <w:rFonts w:ascii="Courier New" w:hAnsi="Courier New" w:cs="Courier New"/>
                  <w:color w:val="000080"/>
                  <w:sz w:val="20"/>
                  <w:szCs w:val="20"/>
                </w:rPr>
                <w:t>company</w:t>
              </w:r>
            </w:ins>
          </w:p>
        </w:tc>
        <w:tc>
          <w:tcPr>
            <w:tcW w:w="1899"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818" w:author="wurongjun 00246467" w:date="2015-04-22T16:12:00Z"/>
              </w:rPr>
            </w:pPr>
            <w:ins w:id="5819" w:author="wurongjun 00246467" w:date="2015-04-22T16:12:00Z">
              <w:r>
                <w:t>VARCHAR2(</w:t>
              </w:r>
              <w:r>
                <w:rPr>
                  <w:rFonts w:hint="eastAsia"/>
                </w:rPr>
                <w:t>256</w:t>
              </w:r>
              <w:r>
                <w:t>)</w:t>
              </w:r>
            </w:ins>
          </w:p>
        </w:tc>
        <w:tc>
          <w:tcPr>
            <w:tcW w:w="1594"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820" w:author="wurongjun 00246467" w:date="2015-04-22T16:12:00Z"/>
              </w:rPr>
            </w:pPr>
            <w:ins w:id="5821" w:author="wurongjun 00246467" w:date="2015-04-22T16:12:00Z">
              <w:r>
                <w:rPr>
                  <w:rFonts w:hint="eastAsia"/>
                </w:rPr>
                <w:t>Y</w:t>
              </w:r>
            </w:ins>
          </w:p>
        </w:tc>
        <w:tc>
          <w:tcPr>
            <w:tcW w:w="1792"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822" w:author="wurongjun 00246467" w:date="2015-04-22T16:12:00Z"/>
                <w:rFonts w:ascii="宋体" w:cs="宋体"/>
                <w:color w:val="000000"/>
                <w:sz w:val="20"/>
                <w:szCs w:val="20"/>
              </w:rPr>
            </w:pPr>
            <w:ins w:id="5823" w:author="wurongjun 00246467" w:date="2015-04-22T16:12:00Z">
              <w:r>
                <w:rPr>
                  <w:rFonts w:ascii="宋体" w:cs="宋体" w:hint="eastAsia"/>
                  <w:color w:val="000000"/>
                  <w:sz w:val="20"/>
                  <w:szCs w:val="20"/>
                </w:rPr>
                <w:t>公司的objectid</w:t>
              </w:r>
            </w:ins>
          </w:p>
        </w:tc>
        <w:tc>
          <w:tcPr>
            <w:tcW w:w="2382"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824" w:author="wurongjun 00246467" w:date="2015-04-22T16:12:00Z"/>
                <w:rFonts w:ascii="宋体" w:cs="宋体"/>
                <w:color w:val="000000"/>
                <w:sz w:val="20"/>
                <w:szCs w:val="20"/>
              </w:rPr>
            </w:pPr>
            <w:ins w:id="5825" w:author="wurongjun 00246467" w:date="2015-04-22T16:12:00Z">
              <w:r>
                <w:rPr>
                  <w:rFonts w:ascii="宋体" w:cs="宋体" w:hint="eastAsia"/>
                  <w:color w:val="000000"/>
                  <w:sz w:val="20"/>
                  <w:szCs w:val="20"/>
                </w:rPr>
                <w:t>公司的objectid</w:t>
              </w:r>
            </w:ins>
          </w:p>
        </w:tc>
      </w:tr>
      <w:tr w:rsidR="008F49FF" w:rsidTr="0001602A">
        <w:trPr>
          <w:cantSplit/>
          <w:jc w:val="center"/>
          <w:ins w:id="5826" w:author="wurongjun 00246467" w:date="2015-04-22T16:12:00Z"/>
        </w:trPr>
        <w:tc>
          <w:tcPr>
            <w:tcW w:w="2096" w:type="dxa"/>
            <w:tcBorders>
              <w:top w:val="single" w:sz="6" w:space="0" w:color="auto"/>
              <w:left w:val="single" w:sz="6" w:space="0" w:color="000000"/>
              <w:bottom w:val="single" w:sz="6" w:space="0" w:color="000000"/>
              <w:right w:val="single" w:sz="6" w:space="0" w:color="000000"/>
            </w:tcBorders>
            <w:hideMark/>
          </w:tcPr>
          <w:p w:rsidR="008F49FF" w:rsidRDefault="008F49FF" w:rsidP="0001602A">
            <w:pPr>
              <w:pStyle w:val="TableText"/>
              <w:rPr>
                <w:ins w:id="5827" w:author="wurongjun 00246467" w:date="2015-04-22T16:12:00Z"/>
                <w:rFonts w:ascii="Courier New" w:hAnsi="Courier New" w:cs="Courier New"/>
                <w:color w:val="000080"/>
                <w:sz w:val="20"/>
                <w:szCs w:val="20"/>
              </w:rPr>
            </w:pPr>
          </w:p>
        </w:tc>
        <w:tc>
          <w:tcPr>
            <w:tcW w:w="1899" w:type="dxa"/>
            <w:tcBorders>
              <w:top w:val="single" w:sz="6" w:space="0" w:color="auto"/>
              <w:left w:val="single" w:sz="6" w:space="0" w:color="000000"/>
              <w:bottom w:val="single" w:sz="6" w:space="0" w:color="000000"/>
              <w:right w:val="single" w:sz="6" w:space="0" w:color="000000"/>
            </w:tcBorders>
            <w:hideMark/>
          </w:tcPr>
          <w:p w:rsidR="008F49FF" w:rsidRDefault="008F49FF" w:rsidP="0001602A">
            <w:pPr>
              <w:pStyle w:val="TableText"/>
              <w:rPr>
                <w:ins w:id="5828" w:author="wurongjun 00246467" w:date="2015-04-22T16:12:00Z"/>
              </w:rPr>
            </w:pPr>
          </w:p>
        </w:tc>
        <w:tc>
          <w:tcPr>
            <w:tcW w:w="1594" w:type="dxa"/>
            <w:tcBorders>
              <w:top w:val="single" w:sz="6" w:space="0" w:color="auto"/>
              <w:left w:val="single" w:sz="6" w:space="0" w:color="000000"/>
              <w:bottom w:val="single" w:sz="6" w:space="0" w:color="000000"/>
              <w:right w:val="single" w:sz="6" w:space="0" w:color="000000"/>
            </w:tcBorders>
            <w:hideMark/>
          </w:tcPr>
          <w:p w:rsidR="008F49FF" w:rsidRDefault="008F49FF" w:rsidP="0001602A">
            <w:pPr>
              <w:pStyle w:val="TableText"/>
              <w:rPr>
                <w:ins w:id="5829" w:author="wurongjun 00246467" w:date="2015-04-22T16:12:00Z"/>
              </w:rPr>
            </w:pPr>
          </w:p>
        </w:tc>
        <w:tc>
          <w:tcPr>
            <w:tcW w:w="1792" w:type="dxa"/>
            <w:tcBorders>
              <w:top w:val="single" w:sz="6" w:space="0" w:color="auto"/>
              <w:left w:val="single" w:sz="6" w:space="0" w:color="000000"/>
              <w:bottom w:val="single" w:sz="6" w:space="0" w:color="000000"/>
              <w:right w:val="single" w:sz="6" w:space="0" w:color="000000"/>
            </w:tcBorders>
            <w:hideMark/>
          </w:tcPr>
          <w:p w:rsidR="008F49FF" w:rsidRDefault="008F49FF" w:rsidP="0001602A">
            <w:pPr>
              <w:pStyle w:val="TableText"/>
              <w:rPr>
                <w:ins w:id="5830" w:author="wurongjun 00246467" w:date="2015-04-22T16:12:00Z"/>
                <w:rFonts w:ascii="宋体" w:cs="宋体"/>
                <w:color w:val="000000"/>
                <w:sz w:val="20"/>
                <w:szCs w:val="20"/>
              </w:rPr>
            </w:pPr>
          </w:p>
        </w:tc>
        <w:tc>
          <w:tcPr>
            <w:tcW w:w="2382" w:type="dxa"/>
            <w:tcBorders>
              <w:top w:val="single" w:sz="6" w:space="0" w:color="auto"/>
              <w:left w:val="single" w:sz="6" w:space="0" w:color="000000"/>
              <w:bottom w:val="single" w:sz="6" w:space="0" w:color="000000"/>
              <w:right w:val="single" w:sz="6" w:space="0" w:color="000000"/>
            </w:tcBorders>
            <w:hideMark/>
          </w:tcPr>
          <w:p w:rsidR="008F49FF" w:rsidRDefault="008F49FF" w:rsidP="0001602A">
            <w:pPr>
              <w:pStyle w:val="TableText"/>
              <w:rPr>
                <w:ins w:id="5831" w:author="wurongjun 00246467" w:date="2015-04-22T16:12:00Z"/>
                <w:rFonts w:ascii="宋体" w:cs="宋体"/>
                <w:color w:val="000000"/>
                <w:sz w:val="20"/>
                <w:szCs w:val="20"/>
              </w:rPr>
            </w:pPr>
          </w:p>
        </w:tc>
      </w:tr>
    </w:tbl>
    <w:p w:rsidR="008F49FF" w:rsidRDefault="008F49FF" w:rsidP="008F49FF">
      <w:pPr>
        <w:rPr>
          <w:ins w:id="5832" w:author="wurongjun 00246467" w:date="2015-04-22T16:12:00Z"/>
          <w:rFonts w:ascii="Arial" w:hAnsi="Arial"/>
        </w:rPr>
      </w:pPr>
    </w:p>
    <w:p w:rsidR="008F49FF" w:rsidRDefault="008F49FF" w:rsidP="008F49FF">
      <w:pPr>
        <w:pStyle w:val="31"/>
        <w:rPr>
          <w:ins w:id="5833" w:author="wurongjun 00246467" w:date="2015-04-22T16:12:00Z"/>
          <w:b/>
          <w:szCs w:val="24"/>
        </w:rPr>
      </w:pPr>
      <w:bookmarkStart w:id="5834" w:name="_Toc435003458"/>
      <w:ins w:id="5835" w:author="wurongjun 00246467" w:date="2015-04-22T16:12:00Z">
        <w:r w:rsidRPr="00074D0B">
          <w:rPr>
            <w:rFonts w:hint="eastAsia"/>
            <w:szCs w:val="24"/>
          </w:rPr>
          <w:t>音乐影片表</w:t>
        </w:r>
      </w:ins>
      <w:r w:rsidR="00C35A24">
        <w:t>V</w:t>
      </w:r>
      <w:ins w:id="5836" w:author="wurongjun 00246467" w:date="2015-04-22T16:12:00Z">
        <w:r w:rsidR="00C35A24">
          <w:t>_CMP_TYPE_MV</w:t>
        </w:r>
        <w:bookmarkEnd w:id="5834"/>
      </w:ins>
    </w:p>
    <w:tbl>
      <w:tblPr>
        <w:tblW w:w="97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096"/>
        <w:gridCol w:w="1899"/>
        <w:gridCol w:w="1594"/>
        <w:gridCol w:w="1792"/>
        <w:gridCol w:w="2382"/>
      </w:tblGrid>
      <w:tr w:rsidR="008F49FF" w:rsidTr="0001602A">
        <w:trPr>
          <w:cantSplit/>
          <w:jc w:val="center"/>
          <w:ins w:id="5837" w:author="wurongjun 00246467" w:date="2015-04-22T16:12:00Z"/>
        </w:trPr>
        <w:tc>
          <w:tcPr>
            <w:tcW w:w="2096" w:type="dxa"/>
            <w:tcBorders>
              <w:top w:val="single" w:sz="6" w:space="0" w:color="auto"/>
              <w:left w:val="single" w:sz="6" w:space="0" w:color="auto"/>
              <w:bottom w:val="single" w:sz="6" w:space="0" w:color="auto"/>
              <w:right w:val="single" w:sz="6" w:space="0" w:color="auto"/>
            </w:tcBorders>
            <w:shd w:val="clear" w:color="auto" w:fill="D9D9D9"/>
            <w:hideMark/>
          </w:tcPr>
          <w:p w:rsidR="008F49FF" w:rsidRDefault="008F49FF" w:rsidP="0001602A">
            <w:pPr>
              <w:pStyle w:val="TableHeading"/>
              <w:rPr>
                <w:ins w:id="5838" w:author="wurongjun 00246467" w:date="2015-04-22T16:12:00Z"/>
              </w:rPr>
            </w:pPr>
            <w:ins w:id="5839" w:author="wurongjun 00246467" w:date="2015-04-22T16:12:00Z">
              <w:r>
                <w:rPr>
                  <w:rFonts w:hint="eastAsia"/>
                </w:rPr>
                <w:t>字段</w:t>
              </w:r>
            </w:ins>
          </w:p>
        </w:tc>
        <w:tc>
          <w:tcPr>
            <w:tcW w:w="1899" w:type="dxa"/>
            <w:tcBorders>
              <w:top w:val="single" w:sz="6" w:space="0" w:color="auto"/>
              <w:left w:val="single" w:sz="6" w:space="0" w:color="auto"/>
              <w:bottom w:val="single" w:sz="6" w:space="0" w:color="auto"/>
              <w:right w:val="single" w:sz="6" w:space="0" w:color="auto"/>
            </w:tcBorders>
            <w:shd w:val="clear" w:color="auto" w:fill="D9D9D9"/>
            <w:hideMark/>
          </w:tcPr>
          <w:p w:rsidR="008F49FF" w:rsidRDefault="008F49FF" w:rsidP="0001602A">
            <w:pPr>
              <w:pStyle w:val="TableHeading"/>
              <w:rPr>
                <w:ins w:id="5840" w:author="wurongjun 00246467" w:date="2015-04-22T16:12:00Z"/>
              </w:rPr>
            </w:pPr>
            <w:ins w:id="5841" w:author="wurongjun 00246467" w:date="2015-04-22T16:12:00Z">
              <w:r>
                <w:rPr>
                  <w:rFonts w:hint="eastAsia"/>
                </w:rPr>
                <w:t>数据类型</w:t>
              </w:r>
            </w:ins>
          </w:p>
        </w:tc>
        <w:tc>
          <w:tcPr>
            <w:tcW w:w="1594" w:type="dxa"/>
            <w:tcBorders>
              <w:top w:val="single" w:sz="6" w:space="0" w:color="auto"/>
              <w:left w:val="single" w:sz="6" w:space="0" w:color="auto"/>
              <w:bottom w:val="single" w:sz="6" w:space="0" w:color="auto"/>
              <w:right w:val="single" w:sz="6" w:space="0" w:color="auto"/>
            </w:tcBorders>
            <w:shd w:val="clear" w:color="auto" w:fill="D9D9D9"/>
            <w:hideMark/>
          </w:tcPr>
          <w:p w:rsidR="008F49FF" w:rsidRDefault="008F49FF" w:rsidP="0001602A">
            <w:pPr>
              <w:pStyle w:val="TableHeading"/>
              <w:rPr>
                <w:ins w:id="5842" w:author="wurongjun 00246467" w:date="2015-04-22T16:12:00Z"/>
              </w:rPr>
            </w:pPr>
            <w:ins w:id="5843" w:author="wurongjun 00246467" w:date="2015-04-22T16:12:00Z">
              <w:r>
                <w:rPr>
                  <w:rFonts w:hint="eastAsia"/>
                </w:rPr>
                <w:t>是否允许为空</w:t>
              </w:r>
            </w:ins>
          </w:p>
        </w:tc>
        <w:tc>
          <w:tcPr>
            <w:tcW w:w="1792" w:type="dxa"/>
            <w:tcBorders>
              <w:top w:val="single" w:sz="6" w:space="0" w:color="auto"/>
              <w:left w:val="single" w:sz="6" w:space="0" w:color="auto"/>
              <w:bottom w:val="single" w:sz="6" w:space="0" w:color="auto"/>
              <w:right w:val="single" w:sz="6" w:space="0" w:color="auto"/>
            </w:tcBorders>
            <w:shd w:val="clear" w:color="auto" w:fill="D9D9D9"/>
            <w:hideMark/>
          </w:tcPr>
          <w:p w:rsidR="008F49FF" w:rsidRDefault="008F49FF" w:rsidP="0001602A">
            <w:pPr>
              <w:pStyle w:val="TableHeading"/>
              <w:rPr>
                <w:ins w:id="5844" w:author="wurongjun 00246467" w:date="2015-04-22T16:12:00Z"/>
              </w:rPr>
            </w:pPr>
            <w:ins w:id="5845" w:author="wurongjun 00246467" w:date="2015-04-22T16:12:00Z">
              <w:r>
                <w:rPr>
                  <w:rFonts w:hint="eastAsia"/>
                </w:rPr>
                <w:t>描述信息</w:t>
              </w:r>
            </w:ins>
          </w:p>
        </w:tc>
        <w:tc>
          <w:tcPr>
            <w:tcW w:w="2382" w:type="dxa"/>
            <w:tcBorders>
              <w:top w:val="single" w:sz="6" w:space="0" w:color="auto"/>
              <w:left w:val="single" w:sz="6" w:space="0" w:color="auto"/>
              <w:bottom w:val="single" w:sz="6" w:space="0" w:color="auto"/>
              <w:right w:val="single" w:sz="6" w:space="0" w:color="auto"/>
            </w:tcBorders>
            <w:shd w:val="clear" w:color="auto" w:fill="D9D9D9"/>
            <w:hideMark/>
          </w:tcPr>
          <w:p w:rsidR="008F49FF" w:rsidRDefault="008F49FF" w:rsidP="0001602A">
            <w:pPr>
              <w:pStyle w:val="TableHeading"/>
              <w:rPr>
                <w:ins w:id="5846" w:author="wurongjun 00246467" w:date="2015-04-22T16:12:00Z"/>
              </w:rPr>
            </w:pPr>
            <w:ins w:id="5847" w:author="wurongjun 00246467" w:date="2015-04-22T16:12:00Z">
              <w:r>
                <w:rPr>
                  <w:rFonts w:hint="eastAsia"/>
                </w:rPr>
                <w:t>备注</w:t>
              </w:r>
            </w:ins>
          </w:p>
        </w:tc>
      </w:tr>
      <w:tr w:rsidR="008F49FF" w:rsidTr="0001602A">
        <w:trPr>
          <w:cantSplit/>
          <w:jc w:val="center"/>
          <w:ins w:id="5848" w:author="wurongjun 00246467" w:date="2015-04-22T16:12:00Z"/>
        </w:trPr>
        <w:tc>
          <w:tcPr>
            <w:tcW w:w="2096"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849" w:author="wurongjun 00246467" w:date="2015-04-22T16:12:00Z"/>
                <w:rFonts w:ascii="宋体" w:cs="宋体"/>
                <w:sz w:val="18"/>
                <w:szCs w:val="18"/>
              </w:rPr>
            </w:pPr>
            <w:ins w:id="5850" w:author="wurongjun 00246467" w:date="2015-04-22T16:12:00Z">
              <w:r w:rsidRPr="007E31C0">
                <w:t>OBJECTID</w:t>
              </w:r>
            </w:ins>
          </w:p>
        </w:tc>
        <w:tc>
          <w:tcPr>
            <w:tcW w:w="1899"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851" w:author="wurongjun 00246467" w:date="2015-04-22T16:12:00Z"/>
              </w:rPr>
            </w:pPr>
            <w:ins w:id="5852" w:author="wurongjun 00246467" w:date="2015-04-22T16:12:00Z">
              <w:r w:rsidRPr="007E31C0">
                <w:t>NUMBER(19)</w:t>
              </w:r>
            </w:ins>
          </w:p>
        </w:tc>
        <w:tc>
          <w:tcPr>
            <w:tcW w:w="1594"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853" w:author="wurongjun 00246467" w:date="2015-04-22T16:12:00Z"/>
              </w:rPr>
            </w:pPr>
            <w:ins w:id="5854" w:author="wurongjun 00246467" w:date="2015-04-22T16:12:00Z">
              <w:r w:rsidRPr="007E31C0">
                <w:t xml:space="preserve">  not null</w:t>
              </w:r>
            </w:ins>
          </w:p>
        </w:tc>
        <w:tc>
          <w:tcPr>
            <w:tcW w:w="1792"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855" w:author="wurongjun 00246467" w:date="2015-04-22T16:12:00Z"/>
              </w:rPr>
            </w:pPr>
            <w:ins w:id="5856" w:author="wurongjun 00246467" w:date="2015-04-22T16:12:00Z">
              <w:r w:rsidRPr="007E31C0">
                <w:rPr>
                  <w:rFonts w:hint="eastAsia"/>
                </w:rPr>
                <w:t>内容</w:t>
              </w:r>
              <w:r w:rsidRPr="007E31C0">
                <w:rPr>
                  <w:rFonts w:hint="eastAsia"/>
                </w:rPr>
                <w:t>ID</w:t>
              </w:r>
            </w:ins>
          </w:p>
        </w:tc>
        <w:tc>
          <w:tcPr>
            <w:tcW w:w="2382"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857" w:author="wurongjun 00246467" w:date="2015-04-22T16:12:00Z"/>
                <w:color w:val="333399"/>
              </w:rPr>
            </w:pPr>
            <w:ins w:id="5858" w:author="wurongjun 00246467" w:date="2015-04-22T16:12:00Z">
              <w:r>
                <w:rPr>
                  <w:rFonts w:hint="eastAsia"/>
                </w:rPr>
                <w:t>主键，</w:t>
              </w:r>
              <w:r w:rsidRPr="007E31C0">
                <w:rPr>
                  <w:rFonts w:hint="eastAsia"/>
                </w:rPr>
                <w:t>MDSP</w:t>
              </w:r>
              <w:r w:rsidRPr="007E31C0">
                <w:rPr>
                  <w:rFonts w:hint="eastAsia"/>
                </w:rPr>
                <w:t>内部使用</w:t>
              </w:r>
            </w:ins>
          </w:p>
        </w:tc>
      </w:tr>
      <w:tr w:rsidR="008F49FF" w:rsidTr="0001602A">
        <w:trPr>
          <w:cantSplit/>
          <w:jc w:val="center"/>
          <w:ins w:id="5859" w:author="wurongjun 00246467" w:date="2015-04-22T16:12:00Z"/>
        </w:trPr>
        <w:tc>
          <w:tcPr>
            <w:tcW w:w="2096"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860" w:author="wurongjun 00246467" w:date="2015-04-22T16:12:00Z"/>
                <w:rFonts w:ascii="Courier New" w:hAnsi="Courier New" w:cs="Courier New"/>
                <w:color w:val="000080"/>
                <w:sz w:val="20"/>
                <w:szCs w:val="20"/>
              </w:rPr>
            </w:pPr>
            <w:ins w:id="5861" w:author="wurongjun 00246467" w:date="2015-04-22T16:12:00Z">
              <w:r>
                <w:rPr>
                  <w:rFonts w:ascii="Courier New" w:hAnsi="Courier New" w:cs="Courier New"/>
                  <w:color w:val="000080"/>
                  <w:sz w:val="20"/>
                  <w:szCs w:val="20"/>
                </w:rPr>
                <w:t>company</w:t>
              </w:r>
            </w:ins>
          </w:p>
        </w:tc>
        <w:tc>
          <w:tcPr>
            <w:tcW w:w="1899"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862" w:author="wurongjun 00246467" w:date="2015-04-22T16:12:00Z"/>
              </w:rPr>
            </w:pPr>
            <w:ins w:id="5863" w:author="wurongjun 00246467" w:date="2015-04-22T16:12:00Z">
              <w:r>
                <w:t>VARCHAR2(</w:t>
              </w:r>
              <w:r>
                <w:rPr>
                  <w:rFonts w:hint="eastAsia"/>
                </w:rPr>
                <w:t>256</w:t>
              </w:r>
              <w:r>
                <w:t>)</w:t>
              </w:r>
            </w:ins>
          </w:p>
        </w:tc>
        <w:tc>
          <w:tcPr>
            <w:tcW w:w="1594"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864" w:author="wurongjun 00246467" w:date="2015-04-22T16:12:00Z"/>
              </w:rPr>
            </w:pPr>
            <w:ins w:id="5865" w:author="wurongjun 00246467" w:date="2015-04-22T16:12:00Z">
              <w:r>
                <w:rPr>
                  <w:rFonts w:hint="eastAsia"/>
                </w:rPr>
                <w:t>Y</w:t>
              </w:r>
            </w:ins>
          </w:p>
        </w:tc>
        <w:tc>
          <w:tcPr>
            <w:tcW w:w="1792"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866" w:author="wurongjun 00246467" w:date="2015-04-22T16:12:00Z"/>
                <w:rFonts w:ascii="宋体" w:cs="宋体"/>
                <w:color w:val="000000"/>
                <w:sz w:val="20"/>
                <w:szCs w:val="20"/>
              </w:rPr>
            </w:pPr>
            <w:ins w:id="5867" w:author="wurongjun 00246467" w:date="2015-04-22T16:12:00Z">
              <w:r>
                <w:rPr>
                  <w:rFonts w:ascii="宋体" w:cs="宋体" w:hint="eastAsia"/>
                  <w:color w:val="000000"/>
                  <w:sz w:val="20"/>
                  <w:szCs w:val="20"/>
                </w:rPr>
                <w:t>公司的objectid</w:t>
              </w:r>
            </w:ins>
          </w:p>
        </w:tc>
        <w:tc>
          <w:tcPr>
            <w:tcW w:w="2382"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868" w:author="wurongjun 00246467" w:date="2015-04-22T16:12:00Z"/>
                <w:rFonts w:ascii="宋体" w:cs="宋体"/>
                <w:color w:val="000000"/>
                <w:sz w:val="20"/>
                <w:szCs w:val="20"/>
              </w:rPr>
            </w:pPr>
            <w:ins w:id="5869" w:author="wurongjun 00246467" w:date="2015-04-22T16:12:00Z">
              <w:r>
                <w:rPr>
                  <w:rFonts w:ascii="宋体" w:cs="宋体" w:hint="eastAsia"/>
                  <w:color w:val="000000"/>
                  <w:sz w:val="20"/>
                  <w:szCs w:val="20"/>
                </w:rPr>
                <w:t>公司的objectid</w:t>
              </w:r>
            </w:ins>
          </w:p>
        </w:tc>
      </w:tr>
      <w:tr w:rsidR="008F49FF" w:rsidTr="0001602A">
        <w:trPr>
          <w:cantSplit/>
          <w:jc w:val="center"/>
          <w:ins w:id="5870" w:author="wurongjun 00246467" w:date="2015-04-22T16:12:00Z"/>
        </w:trPr>
        <w:tc>
          <w:tcPr>
            <w:tcW w:w="2096" w:type="dxa"/>
            <w:tcBorders>
              <w:top w:val="single" w:sz="6" w:space="0" w:color="auto"/>
              <w:left w:val="single" w:sz="6" w:space="0" w:color="000000"/>
              <w:bottom w:val="single" w:sz="6" w:space="0" w:color="000000"/>
              <w:right w:val="single" w:sz="6" w:space="0" w:color="000000"/>
            </w:tcBorders>
            <w:hideMark/>
          </w:tcPr>
          <w:p w:rsidR="008F49FF" w:rsidRDefault="008F49FF" w:rsidP="0001602A">
            <w:pPr>
              <w:pStyle w:val="TableText"/>
              <w:rPr>
                <w:ins w:id="5871" w:author="wurongjun 00246467" w:date="2015-04-22T16:12:00Z"/>
                <w:rFonts w:ascii="Courier New" w:hAnsi="Courier New" w:cs="Courier New"/>
                <w:color w:val="000080"/>
                <w:sz w:val="20"/>
                <w:szCs w:val="20"/>
              </w:rPr>
            </w:pPr>
          </w:p>
        </w:tc>
        <w:tc>
          <w:tcPr>
            <w:tcW w:w="1899" w:type="dxa"/>
            <w:tcBorders>
              <w:top w:val="single" w:sz="6" w:space="0" w:color="auto"/>
              <w:left w:val="single" w:sz="6" w:space="0" w:color="000000"/>
              <w:bottom w:val="single" w:sz="6" w:space="0" w:color="000000"/>
              <w:right w:val="single" w:sz="6" w:space="0" w:color="000000"/>
            </w:tcBorders>
            <w:hideMark/>
          </w:tcPr>
          <w:p w:rsidR="008F49FF" w:rsidRDefault="008F49FF" w:rsidP="0001602A">
            <w:pPr>
              <w:pStyle w:val="TableText"/>
              <w:rPr>
                <w:ins w:id="5872" w:author="wurongjun 00246467" w:date="2015-04-22T16:12:00Z"/>
              </w:rPr>
            </w:pPr>
          </w:p>
        </w:tc>
        <w:tc>
          <w:tcPr>
            <w:tcW w:w="1594" w:type="dxa"/>
            <w:tcBorders>
              <w:top w:val="single" w:sz="6" w:space="0" w:color="auto"/>
              <w:left w:val="single" w:sz="6" w:space="0" w:color="000000"/>
              <w:bottom w:val="single" w:sz="6" w:space="0" w:color="000000"/>
              <w:right w:val="single" w:sz="6" w:space="0" w:color="000000"/>
            </w:tcBorders>
            <w:hideMark/>
          </w:tcPr>
          <w:p w:rsidR="008F49FF" w:rsidRDefault="008F49FF" w:rsidP="0001602A">
            <w:pPr>
              <w:pStyle w:val="TableText"/>
              <w:rPr>
                <w:ins w:id="5873" w:author="wurongjun 00246467" w:date="2015-04-22T16:12:00Z"/>
              </w:rPr>
            </w:pPr>
          </w:p>
        </w:tc>
        <w:tc>
          <w:tcPr>
            <w:tcW w:w="1792" w:type="dxa"/>
            <w:tcBorders>
              <w:top w:val="single" w:sz="6" w:space="0" w:color="auto"/>
              <w:left w:val="single" w:sz="6" w:space="0" w:color="000000"/>
              <w:bottom w:val="single" w:sz="6" w:space="0" w:color="000000"/>
              <w:right w:val="single" w:sz="6" w:space="0" w:color="000000"/>
            </w:tcBorders>
            <w:hideMark/>
          </w:tcPr>
          <w:p w:rsidR="008F49FF" w:rsidRDefault="008F49FF" w:rsidP="0001602A">
            <w:pPr>
              <w:pStyle w:val="TableText"/>
              <w:rPr>
                <w:ins w:id="5874" w:author="wurongjun 00246467" w:date="2015-04-22T16:12:00Z"/>
                <w:rFonts w:ascii="宋体" w:cs="宋体"/>
                <w:color w:val="000000"/>
                <w:sz w:val="20"/>
                <w:szCs w:val="20"/>
              </w:rPr>
            </w:pPr>
          </w:p>
        </w:tc>
        <w:tc>
          <w:tcPr>
            <w:tcW w:w="2382" w:type="dxa"/>
            <w:tcBorders>
              <w:top w:val="single" w:sz="6" w:space="0" w:color="auto"/>
              <w:left w:val="single" w:sz="6" w:space="0" w:color="000000"/>
              <w:bottom w:val="single" w:sz="6" w:space="0" w:color="000000"/>
              <w:right w:val="single" w:sz="6" w:space="0" w:color="000000"/>
            </w:tcBorders>
            <w:hideMark/>
          </w:tcPr>
          <w:p w:rsidR="008F49FF" w:rsidRDefault="008F49FF" w:rsidP="0001602A">
            <w:pPr>
              <w:pStyle w:val="TableText"/>
              <w:rPr>
                <w:ins w:id="5875" w:author="wurongjun 00246467" w:date="2015-04-22T16:12:00Z"/>
                <w:rFonts w:ascii="宋体" w:cs="宋体"/>
                <w:color w:val="000000"/>
                <w:sz w:val="20"/>
                <w:szCs w:val="20"/>
              </w:rPr>
            </w:pPr>
          </w:p>
        </w:tc>
      </w:tr>
    </w:tbl>
    <w:p w:rsidR="008F49FF" w:rsidRDefault="008F49FF" w:rsidP="008F49FF">
      <w:pPr>
        <w:rPr>
          <w:ins w:id="5876" w:author="wurongjun 00246467" w:date="2015-04-22T16:12:00Z"/>
          <w:rFonts w:ascii="Arial" w:hAnsi="Arial"/>
        </w:rPr>
      </w:pPr>
    </w:p>
    <w:p w:rsidR="008F49FF" w:rsidRDefault="008F49FF" w:rsidP="008F49FF">
      <w:pPr>
        <w:pStyle w:val="31"/>
        <w:rPr>
          <w:ins w:id="5877" w:author="wurongjun 00246467" w:date="2015-04-22T16:12:00Z"/>
          <w:b/>
          <w:szCs w:val="24"/>
        </w:rPr>
      </w:pPr>
      <w:bookmarkStart w:id="5878" w:name="_Toc435003459"/>
      <w:ins w:id="5879" w:author="wurongjun 00246467" w:date="2015-04-22T16:12:00Z">
        <w:r w:rsidRPr="00074D0B">
          <w:rPr>
            <w:rFonts w:hint="eastAsia"/>
            <w:szCs w:val="24"/>
          </w:rPr>
          <w:t>电影</w:t>
        </w:r>
      </w:ins>
      <w:ins w:id="5880" w:author="wurongjun 00246467" w:date="2015-04-22T16:14:00Z">
        <w:r>
          <w:rPr>
            <w:rFonts w:hint="eastAsia"/>
            <w:szCs w:val="24"/>
          </w:rPr>
          <w:t>视图</w:t>
        </w:r>
        <w:r w:rsidR="00C35A24">
          <w:t>V</w:t>
        </w:r>
      </w:ins>
      <w:ins w:id="5881" w:author="wurongjun 00246467" w:date="2015-04-22T16:12:00Z">
        <w:r w:rsidR="00C35A24">
          <w:t>_CMP_TYPE_MOVIE</w:t>
        </w:r>
        <w:bookmarkEnd w:id="5878"/>
      </w:ins>
    </w:p>
    <w:tbl>
      <w:tblPr>
        <w:tblW w:w="976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096"/>
        <w:gridCol w:w="1899"/>
        <w:gridCol w:w="1594"/>
        <w:gridCol w:w="1792"/>
        <w:gridCol w:w="2382"/>
      </w:tblGrid>
      <w:tr w:rsidR="008F49FF" w:rsidTr="0001602A">
        <w:trPr>
          <w:cantSplit/>
          <w:jc w:val="center"/>
          <w:ins w:id="5882" w:author="wurongjun 00246467" w:date="2015-04-22T16:12:00Z"/>
        </w:trPr>
        <w:tc>
          <w:tcPr>
            <w:tcW w:w="2096" w:type="dxa"/>
            <w:tcBorders>
              <w:top w:val="single" w:sz="6" w:space="0" w:color="auto"/>
              <w:left w:val="single" w:sz="6" w:space="0" w:color="auto"/>
              <w:bottom w:val="single" w:sz="6" w:space="0" w:color="auto"/>
              <w:right w:val="single" w:sz="6" w:space="0" w:color="auto"/>
            </w:tcBorders>
            <w:shd w:val="clear" w:color="auto" w:fill="D9D9D9"/>
            <w:hideMark/>
          </w:tcPr>
          <w:p w:rsidR="008F49FF" w:rsidRDefault="008F49FF" w:rsidP="0001602A">
            <w:pPr>
              <w:pStyle w:val="TableHeading"/>
              <w:rPr>
                <w:ins w:id="5883" w:author="wurongjun 00246467" w:date="2015-04-22T16:12:00Z"/>
              </w:rPr>
            </w:pPr>
            <w:ins w:id="5884" w:author="wurongjun 00246467" w:date="2015-04-22T16:12:00Z">
              <w:r>
                <w:rPr>
                  <w:rFonts w:hint="eastAsia"/>
                </w:rPr>
                <w:t>字段</w:t>
              </w:r>
            </w:ins>
          </w:p>
        </w:tc>
        <w:tc>
          <w:tcPr>
            <w:tcW w:w="1899" w:type="dxa"/>
            <w:tcBorders>
              <w:top w:val="single" w:sz="6" w:space="0" w:color="auto"/>
              <w:left w:val="single" w:sz="6" w:space="0" w:color="auto"/>
              <w:bottom w:val="single" w:sz="6" w:space="0" w:color="auto"/>
              <w:right w:val="single" w:sz="6" w:space="0" w:color="auto"/>
            </w:tcBorders>
            <w:shd w:val="clear" w:color="auto" w:fill="D9D9D9"/>
            <w:hideMark/>
          </w:tcPr>
          <w:p w:rsidR="008F49FF" w:rsidRDefault="008F49FF" w:rsidP="0001602A">
            <w:pPr>
              <w:pStyle w:val="TableHeading"/>
              <w:rPr>
                <w:ins w:id="5885" w:author="wurongjun 00246467" w:date="2015-04-22T16:12:00Z"/>
              </w:rPr>
            </w:pPr>
            <w:ins w:id="5886" w:author="wurongjun 00246467" w:date="2015-04-22T16:12:00Z">
              <w:r>
                <w:rPr>
                  <w:rFonts w:hint="eastAsia"/>
                </w:rPr>
                <w:t>数据类型</w:t>
              </w:r>
            </w:ins>
          </w:p>
        </w:tc>
        <w:tc>
          <w:tcPr>
            <w:tcW w:w="1594" w:type="dxa"/>
            <w:tcBorders>
              <w:top w:val="single" w:sz="6" w:space="0" w:color="auto"/>
              <w:left w:val="single" w:sz="6" w:space="0" w:color="auto"/>
              <w:bottom w:val="single" w:sz="6" w:space="0" w:color="auto"/>
              <w:right w:val="single" w:sz="6" w:space="0" w:color="auto"/>
            </w:tcBorders>
            <w:shd w:val="clear" w:color="auto" w:fill="D9D9D9"/>
            <w:hideMark/>
          </w:tcPr>
          <w:p w:rsidR="008F49FF" w:rsidRDefault="008F49FF" w:rsidP="0001602A">
            <w:pPr>
              <w:pStyle w:val="TableHeading"/>
              <w:rPr>
                <w:ins w:id="5887" w:author="wurongjun 00246467" w:date="2015-04-22T16:12:00Z"/>
              </w:rPr>
            </w:pPr>
            <w:ins w:id="5888" w:author="wurongjun 00246467" w:date="2015-04-22T16:12:00Z">
              <w:r>
                <w:rPr>
                  <w:rFonts w:hint="eastAsia"/>
                </w:rPr>
                <w:t>是否允许为空</w:t>
              </w:r>
            </w:ins>
          </w:p>
        </w:tc>
        <w:tc>
          <w:tcPr>
            <w:tcW w:w="1792" w:type="dxa"/>
            <w:tcBorders>
              <w:top w:val="single" w:sz="6" w:space="0" w:color="auto"/>
              <w:left w:val="single" w:sz="6" w:space="0" w:color="auto"/>
              <w:bottom w:val="single" w:sz="6" w:space="0" w:color="auto"/>
              <w:right w:val="single" w:sz="6" w:space="0" w:color="auto"/>
            </w:tcBorders>
            <w:shd w:val="clear" w:color="auto" w:fill="D9D9D9"/>
            <w:hideMark/>
          </w:tcPr>
          <w:p w:rsidR="008F49FF" w:rsidRDefault="008F49FF" w:rsidP="0001602A">
            <w:pPr>
              <w:pStyle w:val="TableHeading"/>
              <w:rPr>
                <w:ins w:id="5889" w:author="wurongjun 00246467" w:date="2015-04-22T16:12:00Z"/>
              </w:rPr>
            </w:pPr>
            <w:ins w:id="5890" w:author="wurongjun 00246467" w:date="2015-04-22T16:12:00Z">
              <w:r>
                <w:rPr>
                  <w:rFonts w:hint="eastAsia"/>
                </w:rPr>
                <w:t>描述信息</w:t>
              </w:r>
            </w:ins>
          </w:p>
        </w:tc>
        <w:tc>
          <w:tcPr>
            <w:tcW w:w="2382" w:type="dxa"/>
            <w:tcBorders>
              <w:top w:val="single" w:sz="6" w:space="0" w:color="auto"/>
              <w:left w:val="single" w:sz="6" w:space="0" w:color="auto"/>
              <w:bottom w:val="single" w:sz="6" w:space="0" w:color="auto"/>
              <w:right w:val="single" w:sz="6" w:space="0" w:color="auto"/>
            </w:tcBorders>
            <w:shd w:val="clear" w:color="auto" w:fill="D9D9D9"/>
            <w:hideMark/>
          </w:tcPr>
          <w:p w:rsidR="008F49FF" w:rsidRDefault="008F49FF" w:rsidP="0001602A">
            <w:pPr>
              <w:pStyle w:val="TableHeading"/>
              <w:rPr>
                <w:ins w:id="5891" w:author="wurongjun 00246467" w:date="2015-04-22T16:12:00Z"/>
              </w:rPr>
            </w:pPr>
            <w:ins w:id="5892" w:author="wurongjun 00246467" w:date="2015-04-22T16:12:00Z">
              <w:r>
                <w:rPr>
                  <w:rFonts w:hint="eastAsia"/>
                </w:rPr>
                <w:t>备注</w:t>
              </w:r>
            </w:ins>
          </w:p>
        </w:tc>
      </w:tr>
      <w:tr w:rsidR="008F49FF" w:rsidTr="0001602A">
        <w:trPr>
          <w:cantSplit/>
          <w:jc w:val="center"/>
          <w:ins w:id="5893" w:author="wurongjun 00246467" w:date="2015-04-22T16:12:00Z"/>
        </w:trPr>
        <w:tc>
          <w:tcPr>
            <w:tcW w:w="2096"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894" w:author="wurongjun 00246467" w:date="2015-04-22T16:12:00Z"/>
                <w:rFonts w:ascii="宋体" w:cs="宋体"/>
                <w:sz w:val="18"/>
                <w:szCs w:val="18"/>
              </w:rPr>
            </w:pPr>
            <w:ins w:id="5895" w:author="wurongjun 00246467" w:date="2015-04-22T16:12:00Z">
              <w:r w:rsidRPr="007E31C0">
                <w:t>OBJECTID</w:t>
              </w:r>
            </w:ins>
          </w:p>
        </w:tc>
        <w:tc>
          <w:tcPr>
            <w:tcW w:w="1899"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896" w:author="wurongjun 00246467" w:date="2015-04-22T16:12:00Z"/>
              </w:rPr>
            </w:pPr>
            <w:ins w:id="5897" w:author="wurongjun 00246467" w:date="2015-04-22T16:12:00Z">
              <w:r w:rsidRPr="007E31C0">
                <w:t>NUMBER(19)</w:t>
              </w:r>
            </w:ins>
          </w:p>
        </w:tc>
        <w:tc>
          <w:tcPr>
            <w:tcW w:w="1594"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898" w:author="wurongjun 00246467" w:date="2015-04-22T16:12:00Z"/>
              </w:rPr>
            </w:pPr>
            <w:ins w:id="5899" w:author="wurongjun 00246467" w:date="2015-04-22T16:12:00Z">
              <w:r w:rsidRPr="007E31C0">
                <w:t xml:space="preserve">  not null</w:t>
              </w:r>
            </w:ins>
          </w:p>
        </w:tc>
        <w:tc>
          <w:tcPr>
            <w:tcW w:w="1792"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900" w:author="wurongjun 00246467" w:date="2015-04-22T16:12:00Z"/>
              </w:rPr>
            </w:pPr>
            <w:ins w:id="5901" w:author="wurongjun 00246467" w:date="2015-04-22T16:12:00Z">
              <w:r w:rsidRPr="007E31C0">
                <w:rPr>
                  <w:rFonts w:hint="eastAsia"/>
                </w:rPr>
                <w:t>内容</w:t>
              </w:r>
              <w:r w:rsidRPr="007E31C0">
                <w:rPr>
                  <w:rFonts w:hint="eastAsia"/>
                </w:rPr>
                <w:t>ID</w:t>
              </w:r>
            </w:ins>
          </w:p>
        </w:tc>
        <w:tc>
          <w:tcPr>
            <w:tcW w:w="2382"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902" w:author="wurongjun 00246467" w:date="2015-04-22T16:12:00Z"/>
                <w:color w:val="333399"/>
              </w:rPr>
            </w:pPr>
            <w:ins w:id="5903" w:author="wurongjun 00246467" w:date="2015-04-22T16:12:00Z">
              <w:r>
                <w:rPr>
                  <w:rFonts w:hint="eastAsia"/>
                </w:rPr>
                <w:t>主键，</w:t>
              </w:r>
              <w:r w:rsidRPr="007E31C0">
                <w:rPr>
                  <w:rFonts w:hint="eastAsia"/>
                </w:rPr>
                <w:t>MDSP</w:t>
              </w:r>
              <w:r w:rsidRPr="007E31C0">
                <w:rPr>
                  <w:rFonts w:hint="eastAsia"/>
                </w:rPr>
                <w:t>内部使用</w:t>
              </w:r>
            </w:ins>
          </w:p>
        </w:tc>
      </w:tr>
      <w:tr w:rsidR="008F49FF" w:rsidTr="0001602A">
        <w:trPr>
          <w:cantSplit/>
          <w:jc w:val="center"/>
          <w:ins w:id="5904" w:author="wurongjun 00246467" w:date="2015-04-22T16:12:00Z"/>
        </w:trPr>
        <w:tc>
          <w:tcPr>
            <w:tcW w:w="2096"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905" w:author="wurongjun 00246467" w:date="2015-04-22T16:12:00Z"/>
                <w:rFonts w:ascii="Courier New" w:hAnsi="Courier New" w:cs="Courier New"/>
                <w:color w:val="000080"/>
                <w:sz w:val="20"/>
                <w:szCs w:val="20"/>
              </w:rPr>
            </w:pPr>
            <w:ins w:id="5906" w:author="wurongjun 00246467" w:date="2015-04-22T16:12:00Z">
              <w:r>
                <w:rPr>
                  <w:rFonts w:ascii="Courier New" w:hAnsi="Courier New" w:cs="Courier New"/>
                  <w:color w:val="000080"/>
                  <w:sz w:val="20"/>
                  <w:szCs w:val="20"/>
                </w:rPr>
                <w:t>company</w:t>
              </w:r>
            </w:ins>
          </w:p>
        </w:tc>
        <w:tc>
          <w:tcPr>
            <w:tcW w:w="1899"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907" w:author="wurongjun 00246467" w:date="2015-04-22T16:12:00Z"/>
              </w:rPr>
            </w:pPr>
            <w:ins w:id="5908" w:author="wurongjun 00246467" w:date="2015-04-22T16:12:00Z">
              <w:r>
                <w:t>VARCHAR2(</w:t>
              </w:r>
              <w:r>
                <w:rPr>
                  <w:rFonts w:hint="eastAsia"/>
                </w:rPr>
                <w:t>256</w:t>
              </w:r>
              <w:r>
                <w:t>)</w:t>
              </w:r>
            </w:ins>
          </w:p>
        </w:tc>
        <w:tc>
          <w:tcPr>
            <w:tcW w:w="1594"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909" w:author="wurongjun 00246467" w:date="2015-04-22T16:12:00Z"/>
              </w:rPr>
            </w:pPr>
            <w:ins w:id="5910" w:author="wurongjun 00246467" w:date="2015-04-22T16:12:00Z">
              <w:r>
                <w:rPr>
                  <w:rFonts w:hint="eastAsia"/>
                </w:rPr>
                <w:t>Y</w:t>
              </w:r>
            </w:ins>
          </w:p>
        </w:tc>
        <w:tc>
          <w:tcPr>
            <w:tcW w:w="1792"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911" w:author="wurongjun 00246467" w:date="2015-04-22T16:12:00Z"/>
                <w:rFonts w:ascii="宋体" w:cs="宋体"/>
                <w:color w:val="000000"/>
                <w:sz w:val="20"/>
                <w:szCs w:val="20"/>
              </w:rPr>
            </w:pPr>
            <w:ins w:id="5912" w:author="wurongjun 00246467" w:date="2015-04-22T16:12:00Z">
              <w:r>
                <w:rPr>
                  <w:rFonts w:ascii="宋体" w:cs="宋体" w:hint="eastAsia"/>
                  <w:color w:val="000000"/>
                  <w:sz w:val="20"/>
                  <w:szCs w:val="20"/>
                </w:rPr>
                <w:t>公司的objectid</w:t>
              </w:r>
            </w:ins>
          </w:p>
        </w:tc>
        <w:tc>
          <w:tcPr>
            <w:tcW w:w="2382"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913" w:author="wurongjun 00246467" w:date="2015-04-22T16:12:00Z"/>
                <w:rFonts w:ascii="宋体" w:cs="宋体"/>
                <w:color w:val="000000"/>
                <w:sz w:val="20"/>
                <w:szCs w:val="20"/>
              </w:rPr>
            </w:pPr>
            <w:ins w:id="5914" w:author="wurongjun 00246467" w:date="2015-04-22T16:12:00Z">
              <w:r>
                <w:rPr>
                  <w:rFonts w:ascii="宋体" w:cs="宋体" w:hint="eastAsia"/>
                  <w:color w:val="000000"/>
                  <w:sz w:val="20"/>
                  <w:szCs w:val="20"/>
                </w:rPr>
                <w:t>公司的objectid</w:t>
              </w:r>
            </w:ins>
          </w:p>
        </w:tc>
      </w:tr>
      <w:tr w:rsidR="008F49FF" w:rsidTr="0001602A">
        <w:trPr>
          <w:cantSplit/>
          <w:jc w:val="center"/>
          <w:ins w:id="5915" w:author="wurongjun 00246467" w:date="2015-04-22T16:12:00Z"/>
        </w:trPr>
        <w:tc>
          <w:tcPr>
            <w:tcW w:w="2096" w:type="dxa"/>
            <w:tcBorders>
              <w:top w:val="single" w:sz="6" w:space="0" w:color="auto"/>
              <w:left w:val="single" w:sz="6" w:space="0" w:color="000000"/>
              <w:bottom w:val="single" w:sz="6" w:space="0" w:color="000000"/>
              <w:right w:val="single" w:sz="6" w:space="0" w:color="000000"/>
            </w:tcBorders>
            <w:hideMark/>
          </w:tcPr>
          <w:p w:rsidR="008F49FF" w:rsidRDefault="008F49FF" w:rsidP="0001602A">
            <w:pPr>
              <w:pStyle w:val="TableText"/>
              <w:rPr>
                <w:ins w:id="5916" w:author="wurongjun 00246467" w:date="2015-04-22T16:12:00Z"/>
                <w:rFonts w:ascii="Courier New" w:hAnsi="Courier New" w:cs="Courier New"/>
                <w:color w:val="000080"/>
                <w:sz w:val="20"/>
                <w:szCs w:val="20"/>
              </w:rPr>
            </w:pPr>
          </w:p>
        </w:tc>
        <w:tc>
          <w:tcPr>
            <w:tcW w:w="1899" w:type="dxa"/>
            <w:tcBorders>
              <w:top w:val="single" w:sz="6" w:space="0" w:color="auto"/>
              <w:left w:val="single" w:sz="6" w:space="0" w:color="000000"/>
              <w:bottom w:val="single" w:sz="6" w:space="0" w:color="000000"/>
              <w:right w:val="single" w:sz="6" w:space="0" w:color="000000"/>
            </w:tcBorders>
            <w:hideMark/>
          </w:tcPr>
          <w:p w:rsidR="008F49FF" w:rsidRDefault="008F49FF" w:rsidP="0001602A">
            <w:pPr>
              <w:pStyle w:val="TableText"/>
              <w:rPr>
                <w:ins w:id="5917" w:author="wurongjun 00246467" w:date="2015-04-22T16:12:00Z"/>
              </w:rPr>
            </w:pPr>
          </w:p>
        </w:tc>
        <w:tc>
          <w:tcPr>
            <w:tcW w:w="1594" w:type="dxa"/>
            <w:tcBorders>
              <w:top w:val="single" w:sz="6" w:space="0" w:color="auto"/>
              <w:left w:val="single" w:sz="6" w:space="0" w:color="000000"/>
              <w:bottom w:val="single" w:sz="6" w:space="0" w:color="000000"/>
              <w:right w:val="single" w:sz="6" w:space="0" w:color="000000"/>
            </w:tcBorders>
            <w:hideMark/>
          </w:tcPr>
          <w:p w:rsidR="008F49FF" w:rsidRDefault="008F49FF" w:rsidP="0001602A">
            <w:pPr>
              <w:pStyle w:val="TableText"/>
              <w:rPr>
                <w:ins w:id="5918" w:author="wurongjun 00246467" w:date="2015-04-22T16:12:00Z"/>
              </w:rPr>
            </w:pPr>
          </w:p>
        </w:tc>
        <w:tc>
          <w:tcPr>
            <w:tcW w:w="1792" w:type="dxa"/>
            <w:tcBorders>
              <w:top w:val="single" w:sz="6" w:space="0" w:color="auto"/>
              <w:left w:val="single" w:sz="6" w:space="0" w:color="000000"/>
              <w:bottom w:val="single" w:sz="6" w:space="0" w:color="000000"/>
              <w:right w:val="single" w:sz="6" w:space="0" w:color="000000"/>
            </w:tcBorders>
            <w:hideMark/>
          </w:tcPr>
          <w:p w:rsidR="008F49FF" w:rsidRDefault="008F49FF" w:rsidP="0001602A">
            <w:pPr>
              <w:pStyle w:val="TableText"/>
              <w:rPr>
                <w:ins w:id="5919" w:author="wurongjun 00246467" w:date="2015-04-22T16:12:00Z"/>
                <w:rFonts w:ascii="宋体" w:cs="宋体"/>
                <w:color w:val="000000"/>
                <w:sz w:val="20"/>
                <w:szCs w:val="20"/>
              </w:rPr>
            </w:pPr>
          </w:p>
        </w:tc>
        <w:tc>
          <w:tcPr>
            <w:tcW w:w="2382" w:type="dxa"/>
            <w:tcBorders>
              <w:top w:val="single" w:sz="6" w:space="0" w:color="auto"/>
              <w:left w:val="single" w:sz="6" w:space="0" w:color="000000"/>
              <w:bottom w:val="single" w:sz="6" w:space="0" w:color="000000"/>
              <w:right w:val="single" w:sz="6" w:space="0" w:color="000000"/>
            </w:tcBorders>
            <w:hideMark/>
          </w:tcPr>
          <w:p w:rsidR="008F49FF" w:rsidRDefault="008F49FF" w:rsidP="0001602A">
            <w:pPr>
              <w:pStyle w:val="TableText"/>
              <w:rPr>
                <w:ins w:id="5920" w:author="wurongjun 00246467" w:date="2015-04-22T16:12:00Z"/>
                <w:rFonts w:ascii="宋体" w:cs="宋体"/>
                <w:color w:val="000000"/>
                <w:sz w:val="20"/>
                <w:szCs w:val="20"/>
              </w:rPr>
            </w:pPr>
          </w:p>
        </w:tc>
      </w:tr>
    </w:tbl>
    <w:p w:rsidR="008F49FF" w:rsidRDefault="008F49FF" w:rsidP="008F49FF">
      <w:pPr>
        <w:rPr>
          <w:ins w:id="5921" w:author="wurongjun 00246467" w:date="2015-04-22T16:12:00Z"/>
          <w:rFonts w:ascii="Arial" w:hAnsi="Arial"/>
        </w:rPr>
      </w:pPr>
    </w:p>
    <w:p w:rsidR="008F49FF" w:rsidRDefault="008F49FF" w:rsidP="008F49FF">
      <w:pPr>
        <w:pStyle w:val="31"/>
        <w:rPr>
          <w:ins w:id="5922" w:author="wurongjun 00246467" w:date="2015-04-22T16:12:00Z"/>
          <w:b/>
          <w:szCs w:val="24"/>
        </w:rPr>
      </w:pPr>
      <w:bookmarkStart w:id="5923" w:name="_Toc435003460"/>
      <w:ins w:id="5924" w:author="wurongjun 00246467" w:date="2015-04-22T16:12:00Z">
        <w:r w:rsidRPr="00074D0B">
          <w:rPr>
            <w:rFonts w:hint="eastAsia"/>
            <w:szCs w:val="24"/>
          </w:rPr>
          <w:t>连续剧</w:t>
        </w:r>
      </w:ins>
      <w:ins w:id="5925" w:author="wurongjun 00246467" w:date="2015-04-22T16:14:00Z">
        <w:r>
          <w:rPr>
            <w:rFonts w:hint="eastAsia"/>
            <w:szCs w:val="24"/>
          </w:rPr>
          <w:t>视图</w:t>
        </w:r>
        <w:r w:rsidR="00C35A24">
          <w:t>V</w:t>
        </w:r>
      </w:ins>
      <w:ins w:id="5926" w:author="wurongjun 00246467" w:date="2015-04-22T16:12:00Z">
        <w:r w:rsidR="00C35A24">
          <w:t>_CMP_TYPE_TELEPLAY</w:t>
        </w:r>
        <w:bookmarkEnd w:id="5923"/>
      </w:ins>
    </w:p>
    <w:tbl>
      <w:tblPr>
        <w:tblW w:w="8951"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598"/>
        <w:gridCol w:w="1850"/>
        <w:gridCol w:w="1553"/>
        <w:gridCol w:w="1701"/>
        <w:gridCol w:w="2249"/>
      </w:tblGrid>
      <w:tr w:rsidR="008F49FF" w:rsidTr="0001602A">
        <w:trPr>
          <w:cantSplit/>
          <w:jc w:val="center"/>
          <w:ins w:id="5927" w:author="wurongjun 00246467" w:date="2015-04-22T16:12:00Z"/>
        </w:trPr>
        <w:tc>
          <w:tcPr>
            <w:tcW w:w="1598" w:type="dxa"/>
            <w:tcBorders>
              <w:top w:val="single" w:sz="6" w:space="0" w:color="auto"/>
              <w:left w:val="single" w:sz="6" w:space="0" w:color="auto"/>
              <w:bottom w:val="single" w:sz="6" w:space="0" w:color="auto"/>
              <w:right w:val="single" w:sz="6" w:space="0" w:color="auto"/>
            </w:tcBorders>
            <w:shd w:val="clear" w:color="auto" w:fill="D9D9D9"/>
            <w:hideMark/>
          </w:tcPr>
          <w:p w:rsidR="008F49FF" w:rsidRDefault="008F49FF" w:rsidP="0001602A">
            <w:pPr>
              <w:pStyle w:val="TableHeading"/>
              <w:rPr>
                <w:ins w:id="5928" w:author="wurongjun 00246467" w:date="2015-04-22T16:12:00Z"/>
              </w:rPr>
            </w:pPr>
            <w:ins w:id="5929" w:author="wurongjun 00246467" w:date="2015-04-22T16:12:00Z">
              <w:r>
                <w:rPr>
                  <w:rFonts w:hint="eastAsia"/>
                </w:rPr>
                <w:t>字段</w:t>
              </w:r>
            </w:ins>
          </w:p>
        </w:tc>
        <w:tc>
          <w:tcPr>
            <w:tcW w:w="1850" w:type="dxa"/>
            <w:tcBorders>
              <w:top w:val="single" w:sz="6" w:space="0" w:color="auto"/>
              <w:left w:val="single" w:sz="6" w:space="0" w:color="auto"/>
              <w:bottom w:val="single" w:sz="6" w:space="0" w:color="auto"/>
              <w:right w:val="single" w:sz="6" w:space="0" w:color="auto"/>
            </w:tcBorders>
            <w:shd w:val="clear" w:color="auto" w:fill="D9D9D9"/>
            <w:hideMark/>
          </w:tcPr>
          <w:p w:rsidR="008F49FF" w:rsidRDefault="008F49FF" w:rsidP="0001602A">
            <w:pPr>
              <w:pStyle w:val="TableHeading"/>
              <w:rPr>
                <w:ins w:id="5930" w:author="wurongjun 00246467" w:date="2015-04-22T16:12:00Z"/>
              </w:rPr>
            </w:pPr>
            <w:ins w:id="5931" w:author="wurongjun 00246467" w:date="2015-04-22T16:12:00Z">
              <w:r>
                <w:rPr>
                  <w:rFonts w:hint="eastAsia"/>
                </w:rPr>
                <w:t>数据类型</w:t>
              </w:r>
            </w:ins>
          </w:p>
        </w:tc>
        <w:tc>
          <w:tcPr>
            <w:tcW w:w="1553" w:type="dxa"/>
            <w:tcBorders>
              <w:top w:val="single" w:sz="6" w:space="0" w:color="auto"/>
              <w:left w:val="single" w:sz="6" w:space="0" w:color="auto"/>
              <w:bottom w:val="single" w:sz="6" w:space="0" w:color="auto"/>
              <w:right w:val="single" w:sz="6" w:space="0" w:color="auto"/>
            </w:tcBorders>
            <w:shd w:val="clear" w:color="auto" w:fill="D9D9D9"/>
            <w:hideMark/>
          </w:tcPr>
          <w:p w:rsidR="008F49FF" w:rsidRDefault="008F49FF" w:rsidP="0001602A">
            <w:pPr>
              <w:pStyle w:val="TableHeading"/>
              <w:rPr>
                <w:ins w:id="5932" w:author="wurongjun 00246467" w:date="2015-04-22T16:12:00Z"/>
              </w:rPr>
            </w:pPr>
            <w:ins w:id="5933" w:author="wurongjun 00246467" w:date="2015-04-22T16:12:00Z">
              <w:r>
                <w:rPr>
                  <w:rFonts w:hint="eastAsia"/>
                </w:rPr>
                <w:t>是否允许为空</w:t>
              </w:r>
            </w:ins>
          </w:p>
        </w:tc>
        <w:tc>
          <w:tcPr>
            <w:tcW w:w="1701" w:type="dxa"/>
            <w:tcBorders>
              <w:top w:val="single" w:sz="6" w:space="0" w:color="auto"/>
              <w:left w:val="single" w:sz="6" w:space="0" w:color="auto"/>
              <w:bottom w:val="single" w:sz="6" w:space="0" w:color="auto"/>
              <w:right w:val="single" w:sz="6" w:space="0" w:color="auto"/>
            </w:tcBorders>
            <w:shd w:val="clear" w:color="auto" w:fill="D9D9D9"/>
            <w:hideMark/>
          </w:tcPr>
          <w:p w:rsidR="008F49FF" w:rsidRDefault="008F49FF" w:rsidP="0001602A">
            <w:pPr>
              <w:pStyle w:val="TableHeading"/>
              <w:rPr>
                <w:ins w:id="5934" w:author="wurongjun 00246467" w:date="2015-04-22T16:12:00Z"/>
              </w:rPr>
            </w:pPr>
            <w:ins w:id="5935" w:author="wurongjun 00246467" w:date="2015-04-22T16:12:00Z">
              <w:r>
                <w:rPr>
                  <w:rFonts w:hint="eastAsia"/>
                </w:rPr>
                <w:t>描述信息</w:t>
              </w:r>
            </w:ins>
          </w:p>
        </w:tc>
        <w:tc>
          <w:tcPr>
            <w:tcW w:w="2249" w:type="dxa"/>
            <w:tcBorders>
              <w:top w:val="single" w:sz="6" w:space="0" w:color="auto"/>
              <w:left w:val="single" w:sz="6" w:space="0" w:color="auto"/>
              <w:bottom w:val="single" w:sz="6" w:space="0" w:color="auto"/>
              <w:right w:val="single" w:sz="6" w:space="0" w:color="auto"/>
            </w:tcBorders>
            <w:shd w:val="clear" w:color="auto" w:fill="D9D9D9"/>
            <w:hideMark/>
          </w:tcPr>
          <w:p w:rsidR="008F49FF" w:rsidRDefault="008F49FF" w:rsidP="0001602A">
            <w:pPr>
              <w:pStyle w:val="TableHeading"/>
              <w:rPr>
                <w:ins w:id="5936" w:author="wurongjun 00246467" w:date="2015-04-22T16:12:00Z"/>
              </w:rPr>
            </w:pPr>
            <w:ins w:id="5937" w:author="wurongjun 00246467" w:date="2015-04-22T16:12:00Z">
              <w:r>
                <w:rPr>
                  <w:rFonts w:hint="eastAsia"/>
                </w:rPr>
                <w:t>备注</w:t>
              </w:r>
            </w:ins>
          </w:p>
        </w:tc>
      </w:tr>
      <w:tr w:rsidR="008F49FF" w:rsidTr="0001602A">
        <w:trPr>
          <w:cantSplit/>
          <w:jc w:val="center"/>
          <w:ins w:id="5938" w:author="wurongjun 00246467" w:date="2015-04-22T16:12:00Z"/>
        </w:trPr>
        <w:tc>
          <w:tcPr>
            <w:tcW w:w="1598"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939" w:author="wurongjun 00246467" w:date="2015-04-22T16:12:00Z"/>
                <w:rFonts w:ascii="宋体" w:cs="宋体"/>
                <w:sz w:val="18"/>
                <w:szCs w:val="18"/>
              </w:rPr>
            </w:pPr>
            <w:ins w:id="5940" w:author="wurongjun 00246467" w:date="2015-04-22T16:12:00Z">
              <w:r w:rsidRPr="007E31C0">
                <w:t>OBJECTID</w:t>
              </w:r>
            </w:ins>
          </w:p>
        </w:tc>
        <w:tc>
          <w:tcPr>
            <w:tcW w:w="1850"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941" w:author="wurongjun 00246467" w:date="2015-04-22T16:12:00Z"/>
              </w:rPr>
            </w:pPr>
            <w:ins w:id="5942" w:author="wurongjun 00246467" w:date="2015-04-22T16:12:00Z">
              <w:r w:rsidRPr="007E31C0">
                <w:t>NUMBER(19)</w:t>
              </w:r>
            </w:ins>
          </w:p>
        </w:tc>
        <w:tc>
          <w:tcPr>
            <w:tcW w:w="1553"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943" w:author="wurongjun 00246467" w:date="2015-04-22T16:12:00Z"/>
              </w:rPr>
            </w:pPr>
            <w:ins w:id="5944" w:author="wurongjun 00246467" w:date="2015-04-22T16:12:00Z">
              <w:r w:rsidRPr="007E31C0">
                <w:t xml:space="preserve">  not null</w:t>
              </w:r>
            </w:ins>
          </w:p>
        </w:tc>
        <w:tc>
          <w:tcPr>
            <w:tcW w:w="1701"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945" w:author="wurongjun 00246467" w:date="2015-04-22T16:12:00Z"/>
              </w:rPr>
            </w:pPr>
            <w:ins w:id="5946" w:author="wurongjun 00246467" w:date="2015-04-22T16:12:00Z">
              <w:r w:rsidRPr="007E31C0">
                <w:rPr>
                  <w:rFonts w:hint="eastAsia"/>
                </w:rPr>
                <w:t>内容</w:t>
              </w:r>
              <w:r w:rsidRPr="007E31C0">
                <w:rPr>
                  <w:rFonts w:hint="eastAsia"/>
                </w:rPr>
                <w:t>ID</w:t>
              </w:r>
            </w:ins>
          </w:p>
        </w:tc>
        <w:tc>
          <w:tcPr>
            <w:tcW w:w="2249"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947" w:author="wurongjun 00246467" w:date="2015-04-22T16:12:00Z"/>
                <w:color w:val="333399"/>
              </w:rPr>
            </w:pPr>
            <w:ins w:id="5948" w:author="wurongjun 00246467" w:date="2015-04-22T16:12:00Z">
              <w:r>
                <w:rPr>
                  <w:rFonts w:hint="eastAsia"/>
                </w:rPr>
                <w:t>主键，</w:t>
              </w:r>
              <w:r w:rsidRPr="007E31C0">
                <w:rPr>
                  <w:rFonts w:hint="eastAsia"/>
                </w:rPr>
                <w:t>MDSP</w:t>
              </w:r>
              <w:r w:rsidRPr="007E31C0">
                <w:rPr>
                  <w:rFonts w:hint="eastAsia"/>
                </w:rPr>
                <w:t>内部使用</w:t>
              </w:r>
            </w:ins>
          </w:p>
        </w:tc>
      </w:tr>
      <w:tr w:rsidR="008F49FF" w:rsidTr="0001602A">
        <w:trPr>
          <w:cantSplit/>
          <w:jc w:val="center"/>
          <w:ins w:id="5949" w:author="wurongjun 00246467" w:date="2015-04-22T16:12:00Z"/>
        </w:trPr>
        <w:tc>
          <w:tcPr>
            <w:tcW w:w="1598"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950" w:author="wurongjun 00246467" w:date="2015-04-22T16:12:00Z"/>
                <w:rFonts w:ascii="Courier New" w:hAnsi="Courier New" w:cs="Courier New"/>
                <w:color w:val="000080"/>
                <w:sz w:val="20"/>
                <w:szCs w:val="20"/>
              </w:rPr>
            </w:pPr>
            <w:ins w:id="5951" w:author="wurongjun 00246467" w:date="2015-04-22T16:12:00Z">
              <w:r>
                <w:rPr>
                  <w:rFonts w:ascii="Courier New" w:hAnsi="Courier New" w:cs="Courier New"/>
                  <w:color w:val="000080"/>
                  <w:sz w:val="20"/>
                  <w:szCs w:val="20"/>
                </w:rPr>
                <w:t>company</w:t>
              </w:r>
            </w:ins>
          </w:p>
        </w:tc>
        <w:tc>
          <w:tcPr>
            <w:tcW w:w="1850"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952" w:author="wurongjun 00246467" w:date="2015-04-22T16:12:00Z"/>
              </w:rPr>
            </w:pPr>
            <w:ins w:id="5953" w:author="wurongjun 00246467" w:date="2015-04-22T16:12:00Z">
              <w:r>
                <w:t>VARCHAR2(</w:t>
              </w:r>
              <w:r>
                <w:rPr>
                  <w:rFonts w:hint="eastAsia"/>
                </w:rPr>
                <w:t>256</w:t>
              </w:r>
              <w:r>
                <w:t>)</w:t>
              </w:r>
            </w:ins>
          </w:p>
        </w:tc>
        <w:tc>
          <w:tcPr>
            <w:tcW w:w="1553"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954" w:author="wurongjun 00246467" w:date="2015-04-22T16:12:00Z"/>
              </w:rPr>
            </w:pPr>
            <w:ins w:id="5955" w:author="wurongjun 00246467" w:date="2015-04-22T16:12:00Z">
              <w:r>
                <w:rPr>
                  <w:rFonts w:hint="eastAsia"/>
                </w:rPr>
                <w:t>Y</w:t>
              </w:r>
            </w:ins>
          </w:p>
        </w:tc>
        <w:tc>
          <w:tcPr>
            <w:tcW w:w="1701"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956" w:author="wurongjun 00246467" w:date="2015-04-22T16:12:00Z"/>
                <w:rFonts w:ascii="宋体" w:cs="宋体"/>
                <w:color w:val="000000"/>
                <w:sz w:val="20"/>
                <w:szCs w:val="20"/>
              </w:rPr>
            </w:pPr>
            <w:ins w:id="5957" w:author="wurongjun 00246467" w:date="2015-04-22T16:12:00Z">
              <w:r>
                <w:rPr>
                  <w:rFonts w:ascii="宋体" w:cs="宋体" w:hint="eastAsia"/>
                  <w:color w:val="000000"/>
                  <w:sz w:val="20"/>
                  <w:szCs w:val="20"/>
                </w:rPr>
                <w:t>公司的objectid</w:t>
              </w:r>
            </w:ins>
          </w:p>
        </w:tc>
        <w:tc>
          <w:tcPr>
            <w:tcW w:w="2249" w:type="dxa"/>
            <w:tcBorders>
              <w:top w:val="single" w:sz="6" w:space="0" w:color="auto"/>
              <w:left w:val="single" w:sz="6" w:space="0" w:color="000000"/>
              <w:bottom w:val="single" w:sz="6" w:space="0" w:color="auto"/>
              <w:right w:val="single" w:sz="6" w:space="0" w:color="000000"/>
            </w:tcBorders>
            <w:hideMark/>
          </w:tcPr>
          <w:p w:rsidR="008F49FF" w:rsidRDefault="008F49FF" w:rsidP="0001602A">
            <w:pPr>
              <w:pStyle w:val="TableText"/>
              <w:rPr>
                <w:ins w:id="5958" w:author="wurongjun 00246467" w:date="2015-04-22T16:12:00Z"/>
                <w:rFonts w:ascii="宋体" w:cs="宋体"/>
                <w:color w:val="000000"/>
                <w:sz w:val="20"/>
                <w:szCs w:val="20"/>
              </w:rPr>
            </w:pPr>
            <w:ins w:id="5959" w:author="wurongjun 00246467" w:date="2015-04-22T16:12:00Z">
              <w:r>
                <w:rPr>
                  <w:rFonts w:ascii="宋体" w:cs="宋体" w:hint="eastAsia"/>
                  <w:color w:val="000000"/>
                  <w:sz w:val="20"/>
                  <w:szCs w:val="20"/>
                </w:rPr>
                <w:t>公司的objectid</w:t>
              </w:r>
            </w:ins>
          </w:p>
        </w:tc>
      </w:tr>
      <w:tr w:rsidR="008F49FF" w:rsidTr="0001602A">
        <w:trPr>
          <w:cantSplit/>
          <w:jc w:val="center"/>
          <w:ins w:id="5960" w:author="wurongjun 00246467" w:date="2015-04-22T16:12:00Z"/>
        </w:trPr>
        <w:tc>
          <w:tcPr>
            <w:tcW w:w="1598" w:type="dxa"/>
            <w:tcBorders>
              <w:top w:val="single" w:sz="6" w:space="0" w:color="auto"/>
              <w:left w:val="single" w:sz="6" w:space="0" w:color="000000"/>
              <w:bottom w:val="single" w:sz="6" w:space="0" w:color="000000"/>
              <w:right w:val="single" w:sz="6" w:space="0" w:color="000000"/>
            </w:tcBorders>
            <w:hideMark/>
          </w:tcPr>
          <w:p w:rsidR="008F49FF" w:rsidRDefault="008F49FF" w:rsidP="0001602A">
            <w:pPr>
              <w:pStyle w:val="TableText"/>
              <w:rPr>
                <w:ins w:id="5961" w:author="wurongjun 00246467" w:date="2015-04-22T16:12:00Z"/>
                <w:rFonts w:ascii="Courier New" w:hAnsi="Courier New" w:cs="Courier New"/>
                <w:color w:val="000080"/>
                <w:sz w:val="20"/>
                <w:szCs w:val="20"/>
              </w:rPr>
            </w:pPr>
          </w:p>
        </w:tc>
        <w:tc>
          <w:tcPr>
            <w:tcW w:w="1850" w:type="dxa"/>
            <w:tcBorders>
              <w:top w:val="single" w:sz="6" w:space="0" w:color="auto"/>
              <w:left w:val="single" w:sz="6" w:space="0" w:color="000000"/>
              <w:bottom w:val="single" w:sz="6" w:space="0" w:color="000000"/>
              <w:right w:val="single" w:sz="6" w:space="0" w:color="000000"/>
            </w:tcBorders>
            <w:hideMark/>
          </w:tcPr>
          <w:p w:rsidR="008F49FF" w:rsidRDefault="008F49FF" w:rsidP="0001602A">
            <w:pPr>
              <w:pStyle w:val="TableText"/>
              <w:rPr>
                <w:ins w:id="5962" w:author="wurongjun 00246467" w:date="2015-04-22T16:12:00Z"/>
              </w:rPr>
            </w:pPr>
          </w:p>
        </w:tc>
        <w:tc>
          <w:tcPr>
            <w:tcW w:w="1553" w:type="dxa"/>
            <w:tcBorders>
              <w:top w:val="single" w:sz="6" w:space="0" w:color="auto"/>
              <w:left w:val="single" w:sz="6" w:space="0" w:color="000000"/>
              <w:bottom w:val="single" w:sz="6" w:space="0" w:color="000000"/>
              <w:right w:val="single" w:sz="6" w:space="0" w:color="000000"/>
            </w:tcBorders>
            <w:hideMark/>
          </w:tcPr>
          <w:p w:rsidR="008F49FF" w:rsidRDefault="008F49FF" w:rsidP="0001602A">
            <w:pPr>
              <w:pStyle w:val="TableText"/>
              <w:rPr>
                <w:ins w:id="5963" w:author="wurongjun 00246467" w:date="2015-04-22T16:12:00Z"/>
              </w:rPr>
            </w:pPr>
          </w:p>
        </w:tc>
        <w:tc>
          <w:tcPr>
            <w:tcW w:w="1701" w:type="dxa"/>
            <w:tcBorders>
              <w:top w:val="single" w:sz="6" w:space="0" w:color="auto"/>
              <w:left w:val="single" w:sz="6" w:space="0" w:color="000000"/>
              <w:bottom w:val="single" w:sz="6" w:space="0" w:color="000000"/>
              <w:right w:val="single" w:sz="6" w:space="0" w:color="000000"/>
            </w:tcBorders>
            <w:hideMark/>
          </w:tcPr>
          <w:p w:rsidR="008F49FF" w:rsidRDefault="008F49FF" w:rsidP="0001602A">
            <w:pPr>
              <w:pStyle w:val="TableText"/>
              <w:rPr>
                <w:ins w:id="5964" w:author="wurongjun 00246467" w:date="2015-04-22T16:12:00Z"/>
                <w:rFonts w:ascii="宋体" w:cs="宋体"/>
                <w:color w:val="000000"/>
                <w:sz w:val="20"/>
                <w:szCs w:val="20"/>
              </w:rPr>
            </w:pPr>
          </w:p>
        </w:tc>
        <w:tc>
          <w:tcPr>
            <w:tcW w:w="2249" w:type="dxa"/>
            <w:tcBorders>
              <w:top w:val="single" w:sz="6" w:space="0" w:color="auto"/>
              <w:left w:val="single" w:sz="6" w:space="0" w:color="000000"/>
              <w:bottom w:val="single" w:sz="6" w:space="0" w:color="000000"/>
              <w:right w:val="single" w:sz="6" w:space="0" w:color="000000"/>
            </w:tcBorders>
            <w:hideMark/>
          </w:tcPr>
          <w:p w:rsidR="008F49FF" w:rsidRDefault="008F49FF" w:rsidP="0001602A">
            <w:pPr>
              <w:pStyle w:val="TableText"/>
              <w:rPr>
                <w:ins w:id="5965" w:author="wurongjun 00246467" w:date="2015-04-22T16:12:00Z"/>
                <w:rFonts w:ascii="宋体" w:cs="宋体"/>
                <w:color w:val="000000"/>
                <w:sz w:val="20"/>
                <w:szCs w:val="20"/>
              </w:rPr>
            </w:pPr>
          </w:p>
        </w:tc>
      </w:tr>
    </w:tbl>
    <w:p w:rsidR="008F49FF" w:rsidRDefault="008F49FF" w:rsidP="008F49FF">
      <w:pPr>
        <w:rPr>
          <w:ins w:id="5966" w:author="wurongjun 00246467" w:date="2015-04-22T16:12:00Z"/>
          <w:rFonts w:ascii="Arial" w:hAnsi="Arial"/>
        </w:rPr>
      </w:pPr>
    </w:p>
    <w:p w:rsidR="008F49FF" w:rsidRDefault="008F49FF" w:rsidP="008F49FF">
      <w:pPr>
        <w:pStyle w:val="31"/>
        <w:rPr>
          <w:ins w:id="5967" w:author="wurongjun 00246467" w:date="2015-04-22T16:12:00Z"/>
          <w:b/>
          <w:szCs w:val="24"/>
        </w:rPr>
      </w:pPr>
      <w:bookmarkStart w:id="5968" w:name="_Toc435003461"/>
      <w:ins w:id="5969" w:author="wurongjun 00246467" w:date="2015-04-22T16:12:00Z">
        <w:r w:rsidRPr="00074D0B">
          <w:rPr>
            <w:rFonts w:hint="eastAsia"/>
            <w:szCs w:val="24"/>
          </w:rPr>
          <w:t>公司扩展</w:t>
        </w:r>
      </w:ins>
      <w:ins w:id="5970" w:author="wurongjun 00246467" w:date="2015-04-22T16:14:00Z">
        <w:r>
          <w:rPr>
            <w:rFonts w:hint="eastAsia"/>
            <w:szCs w:val="24"/>
          </w:rPr>
          <w:t>视图</w:t>
        </w:r>
        <w:r w:rsidR="00C35A24">
          <w:t>V</w:t>
        </w:r>
      </w:ins>
      <w:ins w:id="5971" w:author="wurongjun 00246467" w:date="2015-04-22T16:12:00Z">
        <w:r w:rsidR="00C35A24">
          <w:t>_CMP_TYPE_COMPANY</w:t>
        </w:r>
        <w:bookmarkEnd w:id="5968"/>
      </w:ins>
    </w:p>
    <w:tbl>
      <w:tblPr>
        <w:tblW w:w="8931" w:type="dxa"/>
        <w:tblInd w:w="-596" w:type="dxa"/>
        <w:tblLayout w:type="fixed"/>
        <w:tblCellMar>
          <w:left w:w="113" w:type="dxa"/>
          <w:right w:w="113" w:type="dxa"/>
        </w:tblCellMar>
        <w:tblLook w:val="00A0" w:firstRow="1" w:lastRow="0" w:firstColumn="1" w:lastColumn="0" w:noHBand="0" w:noVBand="0"/>
      </w:tblPr>
      <w:tblGrid>
        <w:gridCol w:w="1560"/>
        <w:gridCol w:w="2126"/>
        <w:gridCol w:w="1701"/>
        <w:gridCol w:w="1134"/>
        <w:gridCol w:w="992"/>
        <w:gridCol w:w="1418"/>
      </w:tblGrid>
      <w:tr w:rsidR="008F49FF" w:rsidRPr="00476554" w:rsidTr="0001602A">
        <w:trPr>
          <w:ins w:id="5972" w:author="wurongjun 00246467" w:date="2015-04-22T16:12:00Z"/>
        </w:trPr>
        <w:tc>
          <w:tcPr>
            <w:tcW w:w="1560" w:type="dxa"/>
            <w:tcBorders>
              <w:top w:val="single" w:sz="6" w:space="0" w:color="000000"/>
              <w:left w:val="single" w:sz="6" w:space="0" w:color="000000"/>
              <w:bottom w:val="single" w:sz="6" w:space="0" w:color="000000"/>
              <w:right w:val="single" w:sz="6" w:space="0" w:color="000000"/>
            </w:tcBorders>
            <w:shd w:val="clear" w:color="auto" w:fill="B2B2B2"/>
          </w:tcPr>
          <w:p w:rsidR="008F49FF" w:rsidRPr="00476554" w:rsidRDefault="008F49FF" w:rsidP="0001602A">
            <w:pPr>
              <w:autoSpaceDE w:val="0"/>
              <w:autoSpaceDN w:val="0"/>
              <w:jc w:val="center"/>
              <w:rPr>
                <w:ins w:id="5973" w:author="wurongjun 00246467" w:date="2015-04-22T16:12:00Z"/>
                <w:rFonts w:ascii="宋体" w:cs="宋体"/>
                <w:color w:val="000000"/>
                <w:kern w:val="0"/>
                <w:sz w:val="20"/>
                <w:szCs w:val="20"/>
              </w:rPr>
            </w:pPr>
            <w:ins w:id="5974" w:author="wurongjun 00246467" w:date="2015-04-22T16:12:00Z">
              <w:r w:rsidRPr="00476554">
                <w:rPr>
                  <w:rFonts w:ascii="宋体" w:cs="宋体" w:hint="eastAsia"/>
                  <w:color w:val="000000"/>
                  <w:kern w:val="0"/>
                  <w:sz w:val="20"/>
                  <w:szCs w:val="20"/>
                </w:rPr>
                <w:t>名称</w:t>
              </w:r>
            </w:ins>
          </w:p>
        </w:tc>
        <w:tc>
          <w:tcPr>
            <w:tcW w:w="2126" w:type="dxa"/>
            <w:tcBorders>
              <w:top w:val="single" w:sz="6" w:space="0" w:color="000000"/>
              <w:left w:val="single" w:sz="6" w:space="0" w:color="000000"/>
              <w:bottom w:val="single" w:sz="6" w:space="0" w:color="000000"/>
              <w:right w:val="single" w:sz="6" w:space="0" w:color="000000"/>
            </w:tcBorders>
            <w:shd w:val="clear" w:color="auto" w:fill="B2B2B2"/>
          </w:tcPr>
          <w:p w:rsidR="008F49FF" w:rsidRPr="00476554" w:rsidRDefault="008F49FF" w:rsidP="0001602A">
            <w:pPr>
              <w:autoSpaceDE w:val="0"/>
              <w:autoSpaceDN w:val="0"/>
              <w:jc w:val="center"/>
              <w:rPr>
                <w:ins w:id="5975" w:author="wurongjun 00246467" w:date="2015-04-22T16:12:00Z"/>
                <w:rFonts w:ascii="宋体" w:cs="宋体"/>
                <w:color w:val="000000"/>
                <w:kern w:val="0"/>
                <w:sz w:val="20"/>
                <w:szCs w:val="20"/>
              </w:rPr>
            </w:pPr>
            <w:ins w:id="5976" w:author="wurongjun 00246467" w:date="2015-04-22T16:12:00Z">
              <w:r w:rsidRPr="00476554">
                <w:rPr>
                  <w:rFonts w:ascii="宋体" w:cs="宋体" w:hint="eastAsia"/>
                  <w:color w:val="000000"/>
                  <w:kern w:val="0"/>
                  <w:sz w:val="20"/>
                  <w:szCs w:val="20"/>
                </w:rPr>
                <w:t>代码</w:t>
              </w:r>
            </w:ins>
          </w:p>
        </w:tc>
        <w:tc>
          <w:tcPr>
            <w:tcW w:w="1701" w:type="dxa"/>
            <w:tcBorders>
              <w:top w:val="single" w:sz="6" w:space="0" w:color="000000"/>
              <w:left w:val="single" w:sz="6" w:space="0" w:color="000000"/>
              <w:bottom w:val="single" w:sz="6" w:space="0" w:color="000000"/>
              <w:right w:val="single" w:sz="6" w:space="0" w:color="000000"/>
            </w:tcBorders>
            <w:shd w:val="clear" w:color="auto" w:fill="B2B2B2"/>
          </w:tcPr>
          <w:p w:rsidR="008F49FF" w:rsidRPr="00476554" w:rsidRDefault="008F49FF" w:rsidP="0001602A">
            <w:pPr>
              <w:autoSpaceDE w:val="0"/>
              <w:autoSpaceDN w:val="0"/>
              <w:jc w:val="center"/>
              <w:rPr>
                <w:ins w:id="5977" w:author="wurongjun 00246467" w:date="2015-04-22T16:12:00Z"/>
                <w:rFonts w:ascii="宋体" w:cs="宋体"/>
                <w:color w:val="000000"/>
                <w:kern w:val="0"/>
                <w:sz w:val="20"/>
                <w:szCs w:val="20"/>
              </w:rPr>
            </w:pPr>
            <w:ins w:id="5978" w:author="wurongjun 00246467" w:date="2015-04-22T16:12:00Z">
              <w:r w:rsidRPr="00476554">
                <w:rPr>
                  <w:rFonts w:ascii="宋体" w:cs="宋体" w:hint="eastAsia"/>
                  <w:color w:val="000000"/>
                  <w:kern w:val="0"/>
                  <w:sz w:val="20"/>
                  <w:szCs w:val="20"/>
                </w:rPr>
                <w:t>数据类型</w:t>
              </w:r>
            </w:ins>
          </w:p>
        </w:tc>
        <w:tc>
          <w:tcPr>
            <w:tcW w:w="1134" w:type="dxa"/>
            <w:tcBorders>
              <w:top w:val="single" w:sz="6" w:space="0" w:color="000000"/>
              <w:left w:val="single" w:sz="6" w:space="0" w:color="000000"/>
              <w:bottom w:val="single" w:sz="6" w:space="0" w:color="000000"/>
              <w:right w:val="single" w:sz="6" w:space="0" w:color="000000"/>
            </w:tcBorders>
            <w:shd w:val="clear" w:color="auto" w:fill="B2B2B2"/>
          </w:tcPr>
          <w:p w:rsidR="008F49FF" w:rsidRPr="00476554" w:rsidRDefault="008F49FF" w:rsidP="0001602A">
            <w:pPr>
              <w:autoSpaceDE w:val="0"/>
              <w:autoSpaceDN w:val="0"/>
              <w:jc w:val="center"/>
              <w:rPr>
                <w:ins w:id="5979" w:author="wurongjun 00246467" w:date="2015-04-22T16:12:00Z"/>
                <w:rFonts w:ascii="宋体" w:cs="宋体"/>
                <w:color w:val="000000"/>
                <w:kern w:val="0"/>
                <w:sz w:val="20"/>
                <w:szCs w:val="20"/>
              </w:rPr>
            </w:pPr>
            <w:ins w:id="5980" w:author="wurongjun 00246467" w:date="2015-04-22T16:12:00Z">
              <w:r w:rsidRPr="00476554">
                <w:rPr>
                  <w:rFonts w:ascii="宋体" w:cs="宋体" w:hint="eastAsia"/>
                  <w:color w:val="000000"/>
                  <w:kern w:val="0"/>
                  <w:sz w:val="20"/>
                  <w:szCs w:val="20"/>
                </w:rPr>
                <w:t>主键</w:t>
              </w:r>
            </w:ins>
          </w:p>
        </w:tc>
        <w:tc>
          <w:tcPr>
            <w:tcW w:w="992" w:type="dxa"/>
            <w:tcBorders>
              <w:top w:val="single" w:sz="6" w:space="0" w:color="000000"/>
              <w:left w:val="single" w:sz="6" w:space="0" w:color="000000"/>
              <w:bottom w:val="single" w:sz="6" w:space="0" w:color="000000"/>
              <w:right w:val="single" w:sz="6" w:space="0" w:color="000000"/>
            </w:tcBorders>
            <w:shd w:val="clear" w:color="auto" w:fill="B2B2B2"/>
          </w:tcPr>
          <w:p w:rsidR="008F49FF" w:rsidRPr="00476554" w:rsidRDefault="008F49FF" w:rsidP="0001602A">
            <w:pPr>
              <w:autoSpaceDE w:val="0"/>
              <w:autoSpaceDN w:val="0"/>
              <w:jc w:val="center"/>
              <w:rPr>
                <w:ins w:id="5981" w:author="wurongjun 00246467" w:date="2015-04-22T16:12:00Z"/>
                <w:rFonts w:ascii="宋体" w:cs="宋体"/>
                <w:color w:val="000000"/>
                <w:kern w:val="0"/>
                <w:sz w:val="20"/>
                <w:szCs w:val="20"/>
              </w:rPr>
            </w:pPr>
            <w:ins w:id="5982" w:author="wurongjun 00246467" w:date="2015-04-22T16:12:00Z">
              <w:r w:rsidRPr="00476554">
                <w:rPr>
                  <w:rFonts w:ascii="宋体" w:cs="宋体" w:hint="eastAsia"/>
                  <w:color w:val="000000"/>
                  <w:kern w:val="0"/>
                  <w:sz w:val="20"/>
                  <w:szCs w:val="20"/>
                </w:rPr>
                <w:t>非空</w:t>
              </w:r>
            </w:ins>
          </w:p>
        </w:tc>
        <w:tc>
          <w:tcPr>
            <w:tcW w:w="1418" w:type="dxa"/>
            <w:tcBorders>
              <w:top w:val="single" w:sz="6" w:space="0" w:color="000000"/>
              <w:left w:val="single" w:sz="6" w:space="0" w:color="000000"/>
              <w:bottom w:val="single" w:sz="6" w:space="0" w:color="000000"/>
              <w:right w:val="single" w:sz="6" w:space="0" w:color="000000"/>
            </w:tcBorders>
            <w:shd w:val="clear" w:color="auto" w:fill="B2B2B2"/>
          </w:tcPr>
          <w:p w:rsidR="008F49FF" w:rsidRPr="00476554" w:rsidRDefault="008F49FF" w:rsidP="0001602A">
            <w:pPr>
              <w:autoSpaceDE w:val="0"/>
              <w:autoSpaceDN w:val="0"/>
              <w:jc w:val="center"/>
              <w:rPr>
                <w:ins w:id="5983" w:author="wurongjun 00246467" w:date="2015-04-22T16:12:00Z"/>
                <w:rFonts w:ascii="宋体" w:cs="宋体"/>
                <w:color w:val="000000"/>
                <w:kern w:val="0"/>
                <w:sz w:val="20"/>
                <w:szCs w:val="20"/>
              </w:rPr>
            </w:pPr>
            <w:ins w:id="5984" w:author="wurongjun 00246467" w:date="2015-04-22T16:12:00Z">
              <w:r w:rsidRPr="00476554">
                <w:rPr>
                  <w:rFonts w:ascii="宋体" w:cs="宋体" w:hint="eastAsia"/>
                  <w:color w:val="000000"/>
                  <w:kern w:val="0"/>
                  <w:sz w:val="20"/>
                  <w:szCs w:val="20"/>
                </w:rPr>
                <w:t>注释</w:t>
              </w:r>
            </w:ins>
          </w:p>
        </w:tc>
      </w:tr>
      <w:tr w:rsidR="008F49FF" w:rsidRPr="00476554" w:rsidTr="0001602A">
        <w:trPr>
          <w:ins w:id="5985" w:author="wurongjun 00246467" w:date="2015-04-22T16:12:00Z"/>
        </w:trPr>
        <w:tc>
          <w:tcPr>
            <w:tcW w:w="1560"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5986" w:author="wurongjun 00246467" w:date="2015-04-22T16:12:00Z"/>
                <w:rFonts w:ascii="宋体" w:cs="宋体"/>
                <w:color w:val="000000"/>
                <w:kern w:val="0"/>
                <w:sz w:val="20"/>
                <w:szCs w:val="20"/>
              </w:rPr>
            </w:pPr>
            <w:ins w:id="5987" w:author="wurongjun 00246467" w:date="2015-04-22T16:12:00Z">
              <w:r w:rsidRPr="00476554">
                <w:rPr>
                  <w:rFonts w:ascii="宋体" w:cs="宋体" w:hint="eastAsia"/>
                  <w:color w:val="000000"/>
                  <w:kern w:val="0"/>
                  <w:sz w:val="20"/>
                  <w:szCs w:val="20"/>
                </w:rPr>
                <w:t>类型</w:t>
              </w:r>
            </w:ins>
          </w:p>
        </w:tc>
        <w:tc>
          <w:tcPr>
            <w:tcW w:w="2126"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5988" w:author="wurongjun 00246467" w:date="2015-04-22T16:12:00Z"/>
                <w:color w:val="000000"/>
                <w:kern w:val="0"/>
                <w:sz w:val="20"/>
                <w:szCs w:val="20"/>
              </w:rPr>
            </w:pPr>
            <w:ins w:id="5989" w:author="wurongjun 00246467" w:date="2015-04-22T16:12:00Z">
              <w:r w:rsidRPr="00476554">
                <w:rPr>
                  <w:color w:val="000000"/>
                  <w:kern w:val="0"/>
                  <w:sz w:val="20"/>
                  <w:szCs w:val="20"/>
                </w:rPr>
                <w:t>TYPE</w:t>
              </w:r>
            </w:ins>
          </w:p>
        </w:tc>
        <w:tc>
          <w:tcPr>
            <w:tcW w:w="1701"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5990" w:author="wurongjun 00246467" w:date="2015-04-22T16:12:00Z"/>
                <w:color w:val="000000"/>
                <w:kern w:val="0"/>
                <w:sz w:val="20"/>
                <w:szCs w:val="20"/>
              </w:rPr>
            </w:pPr>
            <w:ins w:id="5991" w:author="wurongjun 00246467" w:date="2015-04-22T16:12:00Z">
              <w:r w:rsidRPr="00476554">
                <w:rPr>
                  <w:color w:val="000000"/>
                  <w:kern w:val="0"/>
                  <w:sz w:val="20"/>
                  <w:szCs w:val="20"/>
                </w:rPr>
                <w:t>VARCHAR2(32)</w:t>
              </w:r>
            </w:ins>
          </w:p>
        </w:tc>
        <w:tc>
          <w:tcPr>
            <w:tcW w:w="1134"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5992" w:author="wurongjun 00246467" w:date="2015-04-22T16:12:00Z"/>
                <w:color w:val="000000"/>
                <w:kern w:val="0"/>
                <w:sz w:val="20"/>
                <w:szCs w:val="20"/>
              </w:rPr>
            </w:pPr>
            <w:ins w:id="5993" w:author="wurongjun 00246467" w:date="2015-04-22T16:12:00Z">
              <w:r w:rsidRPr="00476554">
                <w:rPr>
                  <w:color w:val="000000"/>
                  <w:kern w:val="0"/>
                  <w:sz w:val="20"/>
                  <w:szCs w:val="20"/>
                </w:rPr>
                <w:t>FALSE</w:t>
              </w:r>
            </w:ins>
          </w:p>
        </w:tc>
        <w:tc>
          <w:tcPr>
            <w:tcW w:w="992"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5994" w:author="wurongjun 00246467" w:date="2015-04-22T16:12:00Z"/>
                <w:color w:val="000000"/>
                <w:kern w:val="0"/>
                <w:sz w:val="20"/>
                <w:szCs w:val="20"/>
              </w:rPr>
            </w:pPr>
            <w:ins w:id="5995" w:author="wurongjun 00246467" w:date="2015-04-22T16:12:00Z">
              <w:r w:rsidRPr="00476554">
                <w:rPr>
                  <w:color w:val="000000"/>
                  <w:kern w:val="0"/>
                  <w:sz w:val="20"/>
                  <w:szCs w:val="20"/>
                </w:rPr>
                <w:t>TRUE</w:t>
              </w:r>
            </w:ins>
          </w:p>
        </w:tc>
        <w:tc>
          <w:tcPr>
            <w:tcW w:w="1418"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5996" w:author="wurongjun 00246467" w:date="2015-04-22T16:12:00Z"/>
                <w:color w:val="000000"/>
                <w:kern w:val="0"/>
                <w:sz w:val="20"/>
                <w:szCs w:val="20"/>
              </w:rPr>
            </w:pPr>
            <w:ins w:id="5997" w:author="wurongjun 00246467" w:date="2015-04-22T16:12:00Z">
              <w:r w:rsidRPr="00476554">
                <w:rPr>
                  <w:rFonts w:ascii="宋体" w:cs="宋体" w:hint="eastAsia"/>
                  <w:color w:val="000000"/>
                  <w:kern w:val="0"/>
                  <w:sz w:val="20"/>
                  <w:szCs w:val="20"/>
                </w:rPr>
                <w:t>固定值：</w:t>
              </w:r>
              <w:r w:rsidRPr="00476554">
                <w:rPr>
                  <w:color w:val="000000"/>
                  <w:kern w:val="0"/>
                  <w:sz w:val="20"/>
                  <w:szCs w:val="20"/>
                </w:rPr>
                <w:t>company</w:t>
              </w:r>
            </w:ins>
          </w:p>
        </w:tc>
      </w:tr>
      <w:tr w:rsidR="008F49FF" w:rsidRPr="00476554" w:rsidTr="0001602A">
        <w:trPr>
          <w:ins w:id="5998" w:author="wurongjun 00246467" w:date="2015-04-22T16:12:00Z"/>
        </w:trPr>
        <w:tc>
          <w:tcPr>
            <w:tcW w:w="1560"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5999" w:author="wurongjun 00246467" w:date="2015-04-22T16:12:00Z"/>
                <w:color w:val="000000"/>
                <w:kern w:val="0"/>
                <w:sz w:val="20"/>
                <w:szCs w:val="20"/>
              </w:rPr>
            </w:pPr>
            <w:ins w:id="6000" w:author="wurongjun 00246467" w:date="2015-04-22T16:12:00Z">
              <w:r w:rsidRPr="00476554">
                <w:rPr>
                  <w:rFonts w:ascii="宋体" w:cs="宋体" w:hint="eastAsia"/>
                  <w:color w:val="000000"/>
                  <w:kern w:val="0"/>
                  <w:sz w:val="20"/>
                  <w:szCs w:val="20"/>
                </w:rPr>
                <w:t>公司内部</w:t>
              </w:r>
              <w:r w:rsidRPr="00476554">
                <w:rPr>
                  <w:color w:val="000000"/>
                  <w:kern w:val="0"/>
                  <w:sz w:val="20"/>
                  <w:szCs w:val="20"/>
                </w:rPr>
                <w:t>ID</w:t>
              </w:r>
            </w:ins>
          </w:p>
        </w:tc>
        <w:tc>
          <w:tcPr>
            <w:tcW w:w="2126"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01" w:author="wurongjun 00246467" w:date="2015-04-22T16:12:00Z"/>
                <w:color w:val="000000"/>
                <w:kern w:val="0"/>
                <w:sz w:val="20"/>
                <w:szCs w:val="20"/>
              </w:rPr>
            </w:pPr>
            <w:ins w:id="6002" w:author="wurongjun 00246467" w:date="2015-04-22T16:12:00Z">
              <w:r w:rsidRPr="00476554">
                <w:rPr>
                  <w:color w:val="000000"/>
                  <w:kern w:val="0"/>
                  <w:sz w:val="20"/>
                  <w:szCs w:val="20"/>
                </w:rPr>
                <w:t>OBJECTID</w:t>
              </w:r>
            </w:ins>
          </w:p>
        </w:tc>
        <w:tc>
          <w:tcPr>
            <w:tcW w:w="1701"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03" w:author="wurongjun 00246467" w:date="2015-04-22T16:12:00Z"/>
                <w:color w:val="000000"/>
                <w:kern w:val="0"/>
                <w:sz w:val="20"/>
                <w:szCs w:val="20"/>
              </w:rPr>
            </w:pPr>
            <w:ins w:id="6004" w:author="wurongjun 00246467" w:date="2015-04-22T16:12:00Z">
              <w:r w:rsidRPr="00476554">
                <w:rPr>
                  <w:color w:val="000000"/>
                  <w:kern w:val="0"/>
                  <w:sz w:val="20"/>
                  <w:szCs w:val="20"/>
                </w:rPr>
                <w:t>NUMBER(19)</w:t>
              </w:r>
            </w:ins>
          </w:p>
        </w:tc>
        <w:tc>
          <w:tcPr>
            <w:tcW w:w="1134"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05" w:author="wurongjun 00246467" w:date="2015-04-22T16:12:00Z"/>
                <w:color w:val="000000"/>
                <w:kern w:val="0"/>
                <w:sz w:val="20"/>
                <w:szCs w:val="20"/>
              </w:rPr>
            </w:pPr>
            <w:ins w:id="6006" w:author="wurongjun 00246467" w:date="2015-04-22T16:12:00Z">
              <w:r w:rsidRPr="00476554">
                <w:rPr>
                  <w:color w:val="000000"/>
                  <w:kern w:val="0"/>
                  <w:sz w:val="20"/>
                  <w:szCs w:val="20"/>
                </w:rPr>
                <w:t>TRUE</w:t>
              </w:r>
            </w:ins>
          </w:p>
        </w:tc>
        <w:tc>
          <w:tcPr>
            <w:tcW w:w="992"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07" w:author="wurongjun 00246467" w:date="2015-04-22T16:12:00Z"/>
                <w:color w:val="000000"/>
                <w:kern w:val="0"/>
                <w:sz w:val="20"/>
                <w:szCs w:val="20"/>
              </w:rPr>
            </w:pPr>
            <w:ins w:id="6008" w:author="wurongjun 00246467" w:date="2015-04-22T16:12:00Z">
              <w:r w:rsidRPr="00476554">
                <w:rPr>
                  <w:color w:val="000000"/>
                  <w:kern w:val="0"/>
                  <w:sz w:val="20"/>
                  <w:szCs w:val="20"/>
                </w:rPr>
                <w:t>TRUE</w:t>
              </w:r>
            </w:ins>
          </w:p>
        </w:tc>
        <w:tc>
          <w:tcPr>
            <w:tcW w:w="1418"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09" w:author="wurongjun 00246467" w:date="2015-04-22T16:12:00Z"/>
                <w:color w:val="000000"/>
                <w:kern w:val="0"/>
                <w:sz w:val="20"/>
                <w:szCs w:val="20"/>
              </w:rPr>
            </w:pPr>
          </w:p>
        </w:tc>
      </w:tr>
      <w:tr w:rsidR="008F49FF" w:rsidRPr="00476554" w:rsidTr="0001602A">
        <w:trPr>
          <w:ins w:id="6010" w:author="wurongjun 00246467" w:date="2015-04-22T16:12:00Z"/>
        </w:trPr>
        <w:tc>
          <w:tcPr>
            <w:tcW w:w="1560"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11" w:author="wurongjun 00246467" w:date="2015-04-22T16:12:00Z"/>
                <w:rFonts w:ascii="宋体" w:cs="宋体"/>
                <w:color w:val="000000"/>
                <w:kern w:val="0"/>
                <w:sz w:val="20"/>
                <w:szCs w:val="20"/>
              </w:rPr>
            </w:pPr>
            <w:ins w:id="6012" w:author="wurongjun 00246467" w:date="2015-04-22T16:12:00Z">
              <w:r w:rsidRPr="00476554">
                <w:rPr>
                  <w:rFonts w:ascii="宋体" w:cs="宋体" w:hint="eastAsia"/>
                  <w:color w:val="000000"/>
                  <w:kern w:val="0"/>
                  <w:sz w:val="20"/>
                  <w:szCs w:val="20"/>
                </w:rPr>
                <w:t>创建时间</w:t>
              </w:r>
            </w:ins>
          </w:p>
        </w:tc>
        <w:tc>
          <w:tcPr>
            <w:tcW w:w="2126"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13" w:author="wurongjun 00246467" w:date="2015-04-22T16:12:00Z"/>
                <w:color w:val="000000"/>
                <w:kern w:val="0"/>
                <w:sz w:val="20"/>
                <w:szCs w:val="20"/>
              </w:rPr>
            </w:pPr>
            <w:ins w:id="6014" w:author="wurongjun 00246467" w:date="2015-04-22T16:12:00Z">
              <w:r w:rsidRPr="00476554">
                <w:rPr>
                  <w:color w:val="000000"/>
                  <w:kern w:val="0"/>
                  <w:sz w:val="20"/>
                  <w:szCs w:val="20"/>
                </w:rPr>
                <w:t>CREATEDATE</w:t>
              </w:r>
            </w:ins>
          </w:p>
        </w:tc>
        <w:tc>
          <w:tcPr>
            <w:tcW w:w="1701"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15" w:author="wurongjun 00246467" w:date="2015-04-22T16:12:00Z"/>
                <w:color w:val="000000"/>
                <w:kern w:val="0"/>
                <w:sz w:val="20"/>
                <w:szCs w:val="20"/>
              </w:rPr>
            </w:pPr>
            <w:ins w:id="6016" w:author="wurongjun 00246467" w:date="2015-04-22T16:12:00Z">
              <w:r w:rsidRPr="00476554">
                <w:rPr>
                  <w:color w:val="000000"/>
                  <w:kern w:val="0"/>
                  <w:sz w:val="20"/>
                  <w:szCs w:val="20"/>
                </w:rPr>
                <w:t>TIMESTAMP(6)</w:t>
              </w:r>
            </w:ins>
          </w:p>
        </w:tc>
        <w:tc>
          <w:tcPr>
            <w:tcW w:w="1134"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17" w:author="wurongjun 00246467" w:date="2015-04-22T16:12:00Z"/>
                <w:color w:val="000000"/>
                <w:kern w:val="0"/>
                <w:sz w:val="20"/>
                <w:szCs w:val="20"/>
              </w:rPr>
            </w:pPr>
            <w:ins w:id="6018" w:author="wurongjun 00246467" w:date="2015-04-22T16:12:00Z">
              <w:r w:rsidRPr="00476554">
                <w:rPr>
                  <w:color w:val="000000"/>
                  <w:kern w:val="0"/>
                  <w:sz w:val="20"/>
                  <w:szCs w:val="20"/>
                </w:rPr>
                <w:t>FALSE</w:t>
              </w:r>
            </w:ins>
          </w:p>
        </w:tc>
        <w:tc>
          <w:tcPr>
            <w:tcW w:w="992"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19" w:author="wurongjun 00246467" w:date="2015-04-22T16:12:00Z"/>
                <w:color w:val="000000"/>
                <w:kern w:val="0"/>
                <w:sz w:val="20"/>
                <w:szCs w:val="20"/>
              </w:rPr>
            </w:pPr>
            <w:ins w:id="6020" w:author="wurongjun 00246467" w:date="2015-04-22T16:12:00Z">
              <w:r w:rsidRPr="00476554">
                <w:rPr>
                  <w:color w:val="000000"/>
                  <w:kern w:val="0"/>
                  <w:sz w:val="20"/>
                  <w:szCs w:val="20"/>
                </w:rPr>
                <w:t>FALSE</w:t>
              </w:r>
            </w:ins>
          </w:p>
        </w:tc>
        <w:tc>
          <w:tcPr>
            <w:tcW w:w="1418"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21" w:author="wurongjun 00246467" w:date="2015-04-22T16:12:00Z"/>
                <w:color w:val="000000"/>
                <w:kern w:val="0"/>
                <w:sz w:val="20"/>
                <w:szCs w:val="20"/>
              </w:rPr>
            </w:pPr>
          </w:p>
        </w:tc>
      </w:tr>
      <w:tr w:rsidR="008F49FF" w:rsidRPr="00476554" w:rsidTr="0001602A">
        <w:trPr>
          <w:ins w:id="6022" w:author="wurongjun 00246467" w:date="2015-04-22T16:12:00Z"/>
        </w:trPr>
        <w:tc>
          <w:tcPr>
            <w:tcW w:w="1560"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23" w:author="wurongjun 00246467" w:date="2015-04-22T16:12:00Z"/>
                <w:rFonts w:ascii="宋体" w:cs="宋体"/>
                <w:color w:val="000000"/>
                <w:kern w:val="0"/>
                <w:sz w:val="20"/>
                <w:szCs w:val="20"/>
              </w:rPr>
            </w:pPr>
            <w:ins w:id="6024" w:author="wurongjun 00246467" w:date="2015-04-22T16:12:00Z">
              <w:r w:rsidRPr="00476554">
                <w:rPr>
                  <w:rFonts w:ascii="宋体" w:cs="宋体" w:hint="eastAsia"/>
                  <w:color w:val="000000"/>
                  <w:kern w:val="0"/>
                  <w:sz w:val="20"/>
                  <w:szCs w:val="20"/>
                </w:rPr>
                <w:t>最近更新时间</w:t>
              </w:r>
            </w:ins>
          </w:p>
        </w:tc>
        <w:tc>
          <w:tcPr>
            <w:tcW w:w="2126"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25" w:author="wurongjun 00246467" w:date="2015-04-22T16:12:00Z"/>
                <w:color w:val="000000"/>
                <w:kern w:val="0"/>
                <w:sz w:val="20"/>
                <w:szCs w:val="20"/>
              </w:rPr>
            </w:pPr>
            <w:ins w:id="6026" w:author="wurongjun 00246467" w:date="2015-04-22T16:12:00Z">
              <w:r w:rsidRPr="00476554">
                <w:rPr>
                  <w:color w:val="000000"/>
                  <w:kern w:val="0"/>
                  <w:sz w:val="20"/>
                  <w:szCs w:val="20"/>
                </w:rPr>
                <w:t>LASTUPDATEDATE</w:t>
              </w:r>
            </w:ins>
          </w:p>
        </w:tc>
        <w:tc>
          <w:tcPr>
            <w:tcW w:w="1701"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27" w:author="wurongjun 00246467" w:date="2015-04-22T16:12:00Z"/>
                <w:color w:val="000000"/>
                <w:kern w:val="0"/>
                <w:sz w:val="20"/>
                <w:szCs w:val="20"/>
              </w:rPr>
            </w:pPr>
            <w:ins w:id="6028" w:author="wurongjun 00246467" w:date="2015-04-22T16:12:00Z">
              <w:r w:rsidRPr="00476554">
                <w:rPr>
                  <w:color w:val="000000"/>
                  <w:kern w:val="0"/>
                  <w:sz w:val="20"/>
                  <w:szCs w:val="20"/>
                </w:rPr>
                <w:t>TIMESTAMP(6)</w:t>
              </w:r>
            </w:ins>
          </w:p>
        </w:tc>
        <w:tc>
          <w:tcPr>
            <w:tcW w:w="1134"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29" w:author="wurongjun 00246467" w:date="2015-04-22T16:12:00Z"/>
                <w:color w:val="000000"/>
                <w:kern w:val="0"/>
                <w:sz w:val="20"/>
                <w:szCs w:val="20"/>
              </w:rPr>
            </w:pPr>
            <w:ins w:id="6030" w:author="wurongjun 00246467" w:date="2015-04-22T16:12:00Z">
              <w:r w:rsidRPr="00476554">
                <w:rPr>
                  <w:color w:val="000000"/>
                  <w:kern w:val="0"/>
                  <w:sz w:val="20"/>
                  <w:szCs w:val="20"/>
                </w:rPr>
                <w:t>FALSE</w:t>
              </w:r>
            </w:ins>
          </w:p>
        </w:tc>
        <w:tc>
          <w:tcPr>
            <w:tcW w:w="992"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31" w:author="wurongjun 00246467" w:date="2015-04-22T16:12:00Z"/>
                <w:color w:val="000000"/>
                <w:kern w:val="0"/>
                <w:sz w:val="20"/>
                <w:szCs w:val="20"/>
              </w:rPr>
            </w:pPr>
            <w:ins w:id="6032" w:author="wurongjun 00246467" w:date="2015-04-22T16:12:00Z">
              <w:r w:rsidRPr="00476554">
                <w:rPr>
                  <w:color w:val="000000"/>
                  <w:kern w:val="0"/>
                  <w:sz w:val="20"/>
                  <w:szCs w:val="20"/>
                </w:rPr>
                <w:t>FALSE</w:t>
              </w:r>
            </w:ins>
          </w:p>
        </w:tc>
        <w:tc>
          <w:tcPr>
            <w:tcW w:w="1418"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33" w:author="wurongjun 00246467" w:date="2015-04-22T16:12:00Z"/>
                <w:color w:val="000000"/>
                <w:kern w:val="0"/>
                <w:sz w:val="20"/>
                <w:szCs w:val="20"/>
              </w:rPr>
            </w:pPr>
          </w:p>
        </w:tc>
      </w:tr>
      <w:tr w:rsidR="008F49FF" w:rsidRPr="00476554" w:rsidTr="0001602A">
        <w:trPr>
          <w:ins w:id="6034" w:author="wurongjun 00246467" w:date="2015-04-22T16:12:00Z"/>
        </w:trPr>
        <w:tc>
          <w:tcPr>
            <w:tcW w:w="1560"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35" w:author="wurongjun 00246467" w:date="2015-04-22T16:12:00Z"/>
                <w:rFonts w:ascii="宋体" w:cs="宋体"/>
                <w:color w:val="000000"/>
                <w:kern w:val="0"/>
                <w:sz w:val="20"/>
                <w:szCs w:val="20"/>
              </w:rPr>
            </w:pPr>
            <w:ins w:id="6036" w:author="wurongjun 00246467" w:date="2015-04-22T16:12:00Z">
              <w:r w:rsidRPr="00476554">
                <w:rPr>
                  <w:rFonts w:ascii="宋体" w:cs="宋体" w:hint="eastAsia"/>
                  <w:color w:val="000000"/>
                  <w:kern w:val="0"/>
                  <w:sz w:val="20"/>
                  <w:szCs w:val="20"/>
                </w:rPr>
                <w:lastRenderedPageBreak/>
                <w:t>公司名称</w:t>
              </w:r>
            </w:ins>
          </w:p>
        </w:tc>
        <w:tc>
          <w:tcPr>
            <w:tcW w:w="2126"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37" w:author="wurongjun 00246467" w:date="2015-04-22T16:12:00Z"/>
                <w:color w:val="000000"/>
                <w:kern w:val="0"/>
                <w:sz w:val="20"/>
                <w:szCs w:val="20"/>
              </w:rPr>
            </w:pPr>
            <w:ins w:id="6038" w:author="wurongjun 00246467" w:date="2015-04-22T16:12:00Z">
              <w:r w:rsidRPr="00476554">
                <w:rPr>
                  <w:color w:val="000000"/>
                  <w:kern w:val="0"/>
                  <w:sz w:val="20"/>
                  <w:szCs w:val="20"/>
                </w:rPr>
                <w:t>NAME_LANG1</w:t>
              </w:r>
            </w:ins>
          </w:p>
        </w:tc>
        <w:tc>
          <w:tcPr>
            <w:tcW w:w="1701"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39" w:author="wurongjun 00246467" w:date="2015-04-22T16:12:00Z"/>
                <w:color w:val="000000"/>
                <w:kern w:val="0"/>
                <w:sz w:val="20"/>
                <w:szCs w:val="20"/>
              </w:rPr>
            </w:pPr>
            <w:ins w:id="6040" w:author="wurongjun 00246467" w:date="2015-04-22T16:12:00Z">
              <w:r w:rsidRPr="00476554">
                <w:rPr>
                  <w:color w:val="000000"/>
                  <w:kern w:val="0"/>
                  <w:sz w:val="20"/>
                  <w:szCs w:val="20"/>
                </w:rPr>
                <w:t>VARCHAR2(256)</w:t>
              </w:r>
            </w:ins>
          </w:p>
        </w:tc>
        <w:tc>
          <w:tcPr>
            <w:tcW w:w="1134"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41" w:author="wurongjun 00246467" w:date="2015-04-22T16:12:00Z"/>
                <w:color w:val="000000"/>
                <w:kern w:val="0"/>
                <w:sz w:val="20"/>
                <w:szCs w:val="20"/>
              </w:rPr>
            </w:pPr>
            <w:ins w:id="6042" w:author="wurongjun 00246467" w:date="2015-04-22T16:12:00Z">
              <w:r w:rsidRPr="00476554">
                <w:rPr>
                  <w:color w:val="000000"/>
                  <w:kern w:val="0"/>
                  <w:sz w:val="20"/>
                  <w:szCs w:val="20"/>
                </w:rPr>
                <w:t>FALSE</w:t>
              </w:r>
            </w:ins>
          </w:p>
        </w:tc>
        <w:tc>
          <w:tcPr>
            <w:tcW w:w="992"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43" w:author="wurongjun 00246467" w:date="2015-04-22T16:12:00Z"/>
                <w:color w:val="000000"/>
                <w:kern w:val="0"/>
                <w:sz w:val="20"/>
                <w:szCs w:val="20"/>
              </w:rPr>
            </w:pPr>
            <w:ins w:id="6044" w:author="wurongjun 00246467" w:date="2015-04-22T16:12:00Z">
              <w:r w:rsidRPr="00476554">
                <w:rPr>
                  <w:color w:val="000000"/>
                  <w:kern w:val="0"/>
                  <w:sz w:val="20"/>
                  <w:szCs w:val="20"/>
                </w:rPr>
                <w:t>FALSE</w:t>
              </w:r>
            </w:ins>
          </w:p>
        </w:tc>
        <w:tc>
          <w:tcPr>
            <w:tcW w:w="1418"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45" w:author="wurongjun 00246467" w:date="2015-04-22T16:12:00Z"/>
                <w:rFonts w:ascii="宋体" w:cs="宋体"/>
                <w:color w:val="000000"/>
                <w:kern w:val="0"/>
                <w:sz w:val="20"/>
                <w:szCs w:val="20"/>
              </w:rPr>
            </w:pPr>
            <w:ins w:id="6046" w:author="wurongjun 00246467" w:date="2015-04-22T16:12:00Z">
              <w:r w:rsidRPr="00476554">
                <w:rPr>
                  <w:rFonts w:ascii="宋体" w:cs="宋体" w:hint="eastAsia"/>
                  <w:color w:val="000000"/>
                  <w:kern w:val="0"/>
                  <w:sz w:val="20"/>
                  <w:szCs w:val="20"/>
                </w:rPr>
                <w:t>默认语言</w:t>
              </w:r>
              <w:r>
                <w:rPr>
                  <w:rFonts w:ascii="宋体" w:cs="宋体"/>
                  <w:color w:val="000000"/>
                  <w:kern w:val="0"/>
                  <w:sz w:val="20"/>
                  <w:szCs w:val="20"/>
                </w:rPr>
                <w:t>Studio_Name</w:t>
              </w:r>
            </w:ins>
          </w:p>
        </w:tc>
      </w:tr>
      <w:tr w:rsidR="008F49FF" w:rsidRPr="00476554" w:rsidTr="0001602A">
        <w:trPr>
          <w:ins w:id="6047" w:author="wurongjun 00246467" w:date="2015-04-22T16:12:00Z"/>
        </w:trPr>
        <w:tc>
          <w:tcPr>
            <w:tcW w:w="1560"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48" w:author="wurongjun 00246467" w:date="2015-04-22T16:12:00Z"/>
                <w:rFonts w:ascii="宋体" w:cs="宋体"/>
                <w:color w:val="000000"/>
                <w:kern w:val="0"/>
                <w:sz w:val="20"/>
                <w:szCs w:val="20"/>
              </w:rPr>
            </w:pPr>
            <w:ins w:id="6049" w:author="wurongjun 00246467" w:date="2015-04-22T16:12:00Z">
              <w:r w:rsidRPr="00476554">
                <w:rPr>
                  <w:rFonts w:ascii="宋体" w:cs="宋体" w:hint="eastAsia"/>
                  <w:color w:val="000000"/>
                  <w:kern w:val="0"/>
                  <w:sz w:val="20"/>
                  <w:szCs w:val="20"/>
                </w:rPr>
                <w:t>公司名称</w:t>
              </w:r>
            </w:ins>
          </w:p>
        </w:tc>
        <w:tc>
          <w:tcPr>
            <w:tcW w:w="2126"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50" w:author="wurongjun 00246467" w:date="2015-04-22T16:12:00Z"/>
                <w:color w:val="000000"/>
                <w:kern w:val="0"/>
                <w:sz w:val="20"/>
                <w:szCs w:val="20"/>
              </w:rPr>
            </w:pPr>
            <w:ins w:id="6051" w:author="wurongjun 00246467" w:date="2015-04-22T16:12:00Z">
              <w:r w:rsidRPr="00476554">
                <w:rPr>
                  <w:color w:val="000000"/>
                  <w:kern w:val="0"/>
                  <w:sz w:val="20"/>
                  <w:szCs w:val="20"/>
                </w:rPr>
                <w:t>NAME_LANG2</w:t>
              </w:r>
            </w:ins>
          </w:p>
        </w:tc>
        <w:tc>
          <w:tcPr>
            <w:tcW w:w="1701"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52" w:author="wurongjun 00246467" w:date="2015-04-22T16:12:00Z"/>
                <w:color w:val="000000"/>
                <w:kern w:val="0"/>
                <w:sz w:val="20"/>
                <w:szCs w:val="20"/>
              </w:rPr>
            </w:pPr>
            <w:ins w:id="6053" w:author="wurongjun 00246467" w:date="2015-04-22T16:12:00Z">
              <w:r w:rsidRPr="00476554">
                <w:rPr>
                  <w:color w:val="000000"/>
                  <w:kern w:val="0"/>
                  <w:sz w:val="20"/>
                  <w:szCs w:val="20"/>
                </w:rPr>
                <w:t>VARCHAR2(256)</w:t>
              </w:r>
            </w:ins>
          </w:p>
        </w:tc>
        <w:tc>
          <w:tcPr>
            <w:tcW w:w="1134"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54" w:author="wurongjun 00246467" w:date="2015-04-22T16:12:00Z"/>
                <w:color w:val="000000"/>
                <w:kern w:val="0"/>
                <w:sz w:val="20"/>
                <w:szCs w:val="20"/>
              </w:rPr>
            </w:pPr>
            <w:ins w:id="6055" w:author="wurongjun 00246467" w:date="2015-04-22T16:12:00Z">
              <w:r w:rsidRPr="00476554">
                <w:rPr>
                  <w:color w:val="000000"/>
                  <w:kern w:val="0"/>
                  <w:sz w:val="20"/>
                  <w:szCs w:val="20"/>
                </w:rPr>
                <w:t>FALSE</w:t>
              </w:r>
            </w:ins>
          </w:p>
        </w:tc>
        <w:tc>
          <w:tcPr>
            <w:tcW w:w="992"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56" w:author="wurongjun 00246467" w:date="2015-04-22T16:12:00Z"/>
                <w:color w:val="000000"/>
                <w:kern w:val="0"/>
                <w:sz w:val="20"/>
                <w:szCs w:val="20"/>
              </w:rPr>
            </w:pPr>
            <w:ins w:id="6057" w:author="wurongjun 00246467" w:date="2015-04-22T16:12:00Z">
              <w:r w:rsidRPr="00476554">
                <w:rPr>
                  <w:color w:val="000000"/>
                  <w:kern w:val="0"/>
                  <w:sz w:val="20"/>
                  <w:szCs w:val="20"/>
                </w:rPr>
                <w:t>FALSE</w:t>
              </w:r>
            </w:ins>
          </w:p>
        </w:tc>
        <w:tc>
          <w:tcPr>
            <w:tcW w:w="1418"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58" w:author="wurongjun 00246467" w:date="2015-04-22T16:12:00Z"/>
                <w:color w:val="000000"/>
                <w:kern w:val="0"/>
                <w:sz w:val="20"/>
                <w:szCs w:val="20"/>
              </w:rPr>
            </w:pPr>
          </w:p>
        </w:tc>
      </w:tr>
      <w:tr w:rsidR="008F49FF" w:rsidRPr="00476554" w:rsidTr="0001602A">
        <w:trPr>
          <w:ins w:id="6059" w:author="wurongjun 00246467" w:date="2015-04-22T16:12:00Z"/>
        </w:trPr>
        <w:tc>
          <w:tcPr>
            <w:tcW w:w="1560"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60" w:author="wurongjun 00246467" w:date="2015-04-22T16:12:00Z"/>
                <w:rFonts w:ascii="宋体" w:cs="宋体"/>
                <w:color w:val="000000"/>
                <w:kern w:val="0"/>
                <w:sz w:val="20"/>
                <w:szCs w:val="20"/>
              </w:rPr>
            </w:pPr>
            <w:ins w:id="6061" w:author="wurongjun 00246467" w:date="2015-04-22T16:12:00Z">
              <w:r w:rsidRPr="00476554">
                <w:rPr>
                  <w:rFonts w:ascii="宋体" w:cs="宋体" w:hint="eastAsia"/>
                  <w:color w:val="000000"/>
                  <w:kern w:val="0"/>
                  <w:sz w:val="20"/>
                  <w:szCs w:val="20"/>
                </w:rPr>
                <w:t>公司名称</w:t>
              </w:r>
            </w:ins>
          </w:p>
        </w:tc>
        <w:tc>
          <w:tcPr>
            <w:tcW w:w="2126"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62" w:author="wurongjun 00246467" w:date="2015-04-22T16:12:00Z"/>
                <w:color w:val="000000"/>
                <w:kern w:val="0"/>
                <w:sz w:val="20"/>
                <w:szCs w:val="20"/>
              </w:rPr>
            </w:pPr>
            <w:ins w:id="6063" w:author="wurongjun 00246467" w:date="2015-04-22T16:12:00Z">
              <w:r w:rsidRPr="00476554">
                <w:rPr>
                  <w:color w:val="000000"/>
                  <w:kern w:val="0"/>
                  <w:sz w:val="20"/>
                  <w:szCs w:val="20"/>
                </w:rPr>
                <w:t>NAME_LANG3</w:t>
              </w:r>
            </w:ins>
          </w:p>
        </w:tc>
        <w:tc>
          <w:tcPr>
            <w:tcW w:w="1701"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64" w:author="wurongjun 00246467" w:date="2015-04-22T16:12:00Z"/>
                <w:color w:val="000000"/>
                <w:kern w:val="0"/>
                <w:sz w:val="20"/>
                <w:szCs w:val="20"/>
              </w:rPr>
            </w:pPr>
            <w:ins w:id="6065" w:author="wurongjun 00246467" w:date="2015-04-22T16:12:00Z">
              <w:r w:rsidRPr="00476554">
                <w:rPr>
                  <w:color w:val="000000"/>
                  <w:kern w:val="0"/>
                  <w:sz w:val="20"/>
                  <w:szCs w:val="20"/>
                </w:rPr>
                <w:t>VARCHAR2(256)</w:t>
              </w:r>
            </w:ins>
          </w:p>
        </w:tc>
        <w:tc>
          <w:tcPr>
            <w:tcW w:w="1134"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66" w:author="wurongjun 00246467" w:date="2015-04-22T16:12:00Z"/>
                <w:color w:val="000000"/>
                <w:kern w:val="0"/>
                <w:sz w:val="20"/>
                <w:szCs w:val="20"/>
              </w:rPr>
            </w:pPr>
            <w:ins w:id="6067" w:author="wurongjun 00246467" w:date="2015-04-22T16:12:00Z">
              <w:r w:rsidRPr="00476554">
                <w:rPr>
                  <w:color w:val="000000"/>
                  <w:kern w:val="0"/>
                  <w:sz w:val="20"/>
                  <w:szCs w:val="20"/>
                </w:rPr>
                <w:t>FALSE</w:t>
              </w:r>
            </w:ins>
          </w:p>
        </w:tc>
        <w:tc>
          <w:tcPr>
            <w:tcW w:w="992"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68" w:author="wurongjun 00246467" w:date="2015-04-22T16:12:00Z"/>
                <w:color w:val="000000"/>
                <w:kern w:val="0"/>
                <w:sz w:val="20"/>
                <w:szCs w:val="20"/>
              </w:rPr>
            </w:pPr>
            <w:ins w:id="6069" w:author="wurongjun 00246467" w:date="2015-04-22T16:12:00Z">
              <w:r w:rsidRPr="00476554">
                <w:rPr>
                  <w:color w:val="000000"/>
                  <w:kern w:val="0"/>
                  <w:sz w:val="20"/>
                  <w:szCs w:val="20"/>
                </w:rPr>
                <w:t>FALSE</w:t>
              </w:r>
            </w:ins>
          </w:p>
        </w:tc>
        <w:tc>
          <w:tcPr>
            <w:tcW w:w="1418"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70" w:author="wurongjun 00246467" w:date="2015-04-22T16:12:00Z"/>
                <w:color w:val="000000"/>
                <w:kern w:val="0"/>
                <w:sz w:val="20"/>
                <w:szCs w:val="20"/>
              </w:rPr>
            </w:pPr>
          </w:p>
        </w:tc>
      </w:tr>
      <w:tr w:rsidR="008F49FF" w:rsidRPr="00476554" w:rsidTr="0001602A">
        <w:trPr>
          <w:ins w:id="6071" w:author="wurongjun 00246467" w:date="2015-04-22T16:12:00Z"/>
        </w:trPr>
        <w:tc>
          <w:tcPr>
            <w:tcW w:w="1560"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72" w:author="wurongjun 00246467" w:date="2015-04-22T16:12:00Z"/>
                <w:rFonts w:ascii="宋体" w:cs="宋体"/>
                <w:color w:val="000000"/>
                <w:kern w:val="0"/>
                <w:sz w:val="20"/>
                <w:szCs w:val="20"/>
              </w:rPr>
            </w:pPr>
            <w:ins w:id="6073" w:author="wurongjun 00246467" w:date="2015-04-22T16:12:00Z">
              <w:r w:rsidRPr="00476554">
                <w:rPr>
                  <w:rFonts w:ascii="宋体" w:cs="宋体" w:hint="eastAsia"/>
                  <w:color w:val="000000"/>
                  <w:kern w:val="0"/>
                  <w:sz w:val="20"/>
                  <w:szCs w:val="20"/>
                </w:rPr>
                <w:t>公司名称</w:t>
              </w:r>
            </w:ins>
          </w:p>
        </w:tc>
        <w:tc>
          <w:tcPr>
            <w:tcW w:w="2126"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74" w:author="wurongjun 00246467" w:date="2015-04-22T16:12:00Z"/>
                <w:color w:val="000000"/>
                <w:kern w:val="0"/>
                <w:sz w:val="20"/>
                <w:szCs w:val="20"/>
              </w:rPr>
            </w:pPr>
            <w:ins w:id="6075" w:author="wurongjun 00246467" w:date="2015-04-22T16:12:00Z">
              <w:r w:rsidRPr="00476554">
                <w:rPr>
                  <w:color w:val="000000"/>
                  <w:kern w:val="0"/>
                  <w:sz w:val="20"/>
                  <w:szCs w:val="20"/>
                </w:rPr>
                <w:t>NAME_LANG4</w:t>
              </w:r>
            </w:ins>
          </w:p>
        </w:tc>
        <w:tc>
          <w:tcPr>
            <w:tcW w:w="1701"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76" w:author="wurongjun 00246467" w:date="2015-04-22T16:12:00Z"/>
                <w:color w:val="000000"/>
                <w:kern w:val="0"/>
                <w:sz w:val="20"/>
                <w:szCs w:val="20"/>
              </w:rPr>
            </w:pPr>
            <w:ins w:id="6077" w:author="wurongjun 00246467" w:date="2015-04-22T16:12:00Z">
              <w:r w:rsidRPr="00476554">
                <w:rPr>
                  <w:color w:val="000000"/>
                  <w:kern w:val="0"/>
                  <w:sz w:val="20"/>
                  <w:szCs w:val="20"/>
                </w:rPr>
                <w:t>VARCHAR2(256)</w:t>
              </w:r>
            </w:ins>
          </w:p>
        </w:tc>
        <w:tc>
          <w:tcPr>
            <w:tcW w:w="1134"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78" w:author="wurongjun 00246467" w:date="2015-04-22T16:12:00Z"/>
                <w:color w:val="000000"/>
                <w:kern w:val="0"/>
                <w:sz w:val="20"/>
                <w:szCs w:val="20"/>
              </w:rPr>
            </w:pPr>
            <w:ins w:id="6079" w:author="wurongjun 00246467" w:date="2015-04-22T16:12:00Z">
              <w:r w:rsidRPr="00476554">
                <w:rPr>
                  <w:color w:val="000000"/>
                  <w:kern w:val="0"/>
                  <w:sz w:val="20"/>
                  <w:szCs w:val="20"/>
                </w:rPr>
                <w:t>FALSE</w:t>
              </w:r>
            </w:ins>
          </w:p>
        </w:tc>
        <w:tc>
          <w:tcPr>
            <w:tcW w:w="992"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80" w:author="wurongjun 00246467" w:date="2015-04-22T16:12:00Z"/>
                <w:color w:val="000000"/>
                <w:kern w:val="0"/>
                <w:sz w:val="20"/>
                <w:szCs w:val="20"/>
              </w:rPr>
            </w:pPr>
            <w:ins w:id="6081" w:author="wurongjun 00246467" w:date="2015-04-22T16:12:00Z">
              <w:r w:rsidRPr="00476554">
                <w:rPr>
                  <w:color w:val="000000"/>
                  <w:kern w:val="0"/>
                  <w:sz w:val="20"/>
                  <w:szCs w:val="20"/>
                </w:rPr>
                <w:t>FALSE</w:t>
              </w:r>
            </w:ins>
          </w:p>
        </w:tc>
        <w:tc>
          <w:tcPr>
            <w:tcW w:w="1418"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82" w:author="wurongjun 00246467" w:date="2015-04-22T16:12:00Z"/>
                <w:color w:val="000000"/>
                <w:kern w:val="0"/>
                <w:sz w:val="20"/>
                <w:szCs w:val="20"/>
              </w:rPr>
            </w:pPr>
          </w:p>
        </w:tc>
      </w:tr>
      <w:tr w:rsidR="008F49FF" w:rsidRPr="00476554" w:rsidTr="0001602A">
        <w:trPr>
          <w:ins w:id="6083" w:author="wurongjun 00246467" w:date="2015-04-22T16:12:00Z"/>
        </w:trPr>
        <w:tc>
          <w:tcPr>
            <w:tcW w:w="1560"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84" w:author="wurongjun 00246467" w:date="2015-04-22T16:12:00Z"/>
                <w:rFonts w:ascii="宋体" w:cs="宋体"/>
                <w:color w:val="000000"/>
                <w:kern w:val="0"/>
                <w:sz w:val="20"/>
                <w:szCs w:val="20"/>
              </w:rPr>
            </w:pPr>
            <w:ins w:id="6085" w:author="wurongjun 00246467" w:date="2015-04-22T16:12:00Z">
              <w:r w:rsidRPr="00476554">
                <w:rPr>
                  <w:rFonts w:ascii="宋体" w:cs="宋体" w:hint="eastAsia"/>
                  <w:color w:val="000000"/>
                  <w:kern w:val="0"/>
                  <w:sz w:val="20"/>
                  <w:szCs w:val="20"/>
                </w:rPr>
                <w:t>公司名称</w:t>
              </w:r>
            </w:ins>
          </w:p>
        </w:tc>
        <w:tc>
          <w:tcPr>
            <w:tcW w:w="2126"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86" w:author="wurongjun 00246467" w:date="2015-04-22T16:12:00Z"/>
                <w:color w:val="000000"/>
                <w:kern w:val="0"/>
                <w:sz w:val="20"/>
                <w:szCs w:val="20"/>
              </w:rPr>
            </w:pPr>
            <w:ins w:id="6087" w:author="wurongjun 00246467" w:date="2015-04-22T16:12:00Z">
              <w:r w:rsidRPr="00476554">
                <w:rPr>
                  <w:color w:val="000000"/>
                  <w:kern w:val="0"/>
                  <w:sz w:val="20"/>
                  <w:szCs w:val="20"/>
                </w:rPr>
                <w:t>NAME_LANG5</w:t>
              </w:r>
            </w:ins>
          </w:p>
        </w:tc>
        <w:tc>
          <w:tcPr>
            <w:tcW w:w="1701"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88" w:author="wurongjun 00246467" w:date="2015-04-22T16:12:00Z"/>
                <w:color w:val="000000"/>
                <w:kern w:val="0"/>
                <w:sz w:val="20"/>
                <w:szCs w:val="20"/>
              </w:rPr>
            </w:pPr>
            <w:ins w:id="6089" w:author="wurongjun 00246467" w:date="2015-04-22T16:12:00Z">
              <w:r w:rsidRPr="00476554">
                <w:rPr>
                  <w:color w:val="000000"/>
                  <w:kern w:val="0"/>
                  <w:sz w:val="20"/>
                  <w:szCs w:val="20"/>
                </w:rPr>
                <w:t>VARCHAR2(256)</w:t>
              </w:r>
            </w:ins>
          </w:p>
        </w:tc>
        <w:tc>
          <w:tcPr>
            <w:tcW w:w="1134"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90" w:author="wurongjun 00246467" w:date="2015-04-22T16:12:00Z"/>
                <w:color w:val="000000"/>
                <w:kern w:val="0"/>
                <w:sz w:val="20"/>
                <w:szCs w:val="20"/>
              </w:rPr>
            </w:pPr>
            <w:ins w:id="6091" w:author="wurongjun 00246467" w:date="2015-04-22T16:12:00Z">
              <w:r w:rsidRPr="00476554">
                <w:rPr>
                  <w:color w:val="000000"/>
                  <w:kern w:val="0"/>
                  <w:sz w:val="20"/>
                  <w:szCs w:val="20"/>
                </w:rPr>
                <w:t>FALSE</w:t>
              </w:r>
            </w:ins>
          </w:p>
        </w:tc>
        <w:tc>
          <w:tcPr>
            <w:tcW w:w="992"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92" w:author="wurongjun 00246467" w:date="2015-04-22T16:12:00Z"/>
                <w:color w:val="000000"/>
                <w:kern w:val="0"/>
                <w:sz w:val="20"/>
                <w:szCs w:val="20"/>
              </w:rPr>
            </w:pPr>
            <w:ins w:id="6093" w:author="wurongjun 00246467" w:date="2015-04-22T16:12:00Z">
              <w:r w:rsidRPr="00476554">
                <w:rPr>
                  <w:color w:val="000000"/>
                  <w:kern w:val="0"/>
                  <w:sz w:val="20"/>
                  <w:szCs w:val="20"/>
                </w:rPr>
                <w:t>FALSE</w:t>
              </w:r>
            </w:ins>
          </w:p>
        </w:tc>
        <w:tc>
          <w:tcPr>
            <w:tcW w:w="1418"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94" w:author="wurongjun 00246467" w:date="2015-04-22T16:12:00Z"/>
                <w:color w:val="000000"/>
                <w:kern w:val="0"/>
                <w:sz w:val="20"/>
                <w:szCs w:val="20"/>
              </w:rPr>
            </w:pPr>
          </w:p>
        </w:tc>
      </w:tr>
      <w:tr w:rsidR="008F49FF" w:rsidRPr="00476554" w:rsidTr="0001602A">
        <w:trPr>
          <w:ins w:id="6095" w:author="wurongjun 00246467" w:date="2015-04-22T16:12:00Z"/>
        </w:trPr>
        <w:tc>
          <w:tcPr>
            <w:tcW w:w="1560"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96" w:author="wurongjun 00246467" w:date="2015-04-22T16:12:00Z"/>
                <w:rFonts w:ascii="宋体" w:cs="宋体"/>
                <w:color w:val="000000"/>
                <w:kern w:val="0"/>
                <w:sz w:val="20"/>
                <w:szCs w:val="20"/>
              </w:rPr>
            </w:pPr>
            <w:ins w:id="6097" w:author="wurongjun 00246467" w:date="2015-04-22T16:12:00Z">
              <w:r w:rsidRPr="00476554">
                <w:rPr>
                  <w:rFonts w:ascii="宋体" w:cs="宋体" w:hint="eastAsia"/>
                  <w:color w:val="000000"/>
                  <w:kern w:val="0"/>
                  <w:sz w:val="20"/>
                  <w:szCs w:val="20"/>
                </w:rPr>
                <w:t>公司名称</w:t>
              </w:r>
            </w:ins>
          </w:p>
        </w:tc>
        <w:tc>
          <w:tcPr>
            <w:tcW w:w="2126"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098" w:author="wurongjun 00246467" w:date="2015-04-22T16:12:00Z"/>
                <w:color w:val="000000"/>
                <w:kern w:val="0"/>
                <w:sz w:val="20"/>
                <w:szCs w:val="20"/>
              </w:rPr>
            </w:pPr>
            <w:ins w:id="6099" w:author="wurongjun 00246467" w:date="2015-04-22T16:12:00Z">
              <w:r w:rsidRPr="00476554">
                <w:rPr>
                  <w:color w:val="000000"/>
                  <w:kern w:val="0"/>
                  <w:sz w:val="20"/>
                  <w:szCs w:val="20"/>
                </w:rPr>
                <w:t>NAME_LANG6</w:t>
              </w:r>
            </w:ins>
          </w:p>
        </w:tc>
        <w:tc>
          <w:tcPr>
            <w:tcW w:w="1701"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00" w:author="wurongjun 00246467" w:date="2015-04-22T16:12:00Z"/>
                <w:color w:val="000000"/>
                <w:kern w:val="0"/>
                <w:sz w:val="20"/>
                <w:szCs w:val="20"/>
              </w:rPr>
            </w:pPr>
            <w:ins w:id="6101" w:author="wurongjun 00246467" w:date="2015-04-22T16:12:00Z">
              <w:r w:rsidRPr="00476554">
                <w:rPr>
                  <w:color w:val="000000"/>
                  <w:kern w:val="0"/>
                  <w:sz w:val="20"/>
                  <w:szCs w:val="20"/>
                </w:rPr>
                <w:t>VARCHAR2(256)</w:t>
              </w:r>
            </w:ins>
          </w:p>
        </w:tc>
        <w:tc>
          <w:tcPr>
            <w:tcW w:w="1134"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02" w:author="wurongjun 00246467" w:date="2015-04-22T16:12:00Z"/>
                <w:color w:val="000000"/>
                <w:kern w:val="0"/>
                <w:sz w:val="20"/>
                <w:szCs w:val="20"/>
              </w:rPr>
            </w:pPr>
            <w:ins w:id="6103" w:author="wurongjun 00246467" w:date="2015-04-22T16:12:00Z">
              <w:r w:rsidRPr="00476554">
                <w:rPr>
                  <w:color w:val="000000"/>
                  <w:kern w:val="0"/>
                  <w:sz w:val="20"/>
                  <w:szCs w:val="20"/>
                </w:rPr>
                <w:t>FALSE</w:t>
              </w:r>
            </w:ins>
          </w:p>
        </w:tc>
        <w:tc>
          <w:tcPr>
            <w:tcW w:w="992"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04" w:author="wurongjun 00246467" w:date="2015-04-22T16:12:00Z"/>
                <w:color w:val="000000"/>
                <w:kern w:val="0"/>
                <w:sz w:val="20"/>
                <w:szCs w:val="20"/>
              </w:rPr>
            </w:pPr>
            <w:ins w:id="6105" w:author="wurongjun 00246467" w:date="2015-04-22T16:12:00Z">
              <w:r w:rsidRPr="00476554">
                <w:rPr>
                  <w:color w:val="000000"/>
                  <w:kern w:val="0"/>
                  <w:sz w:val="20"/>
                  <w:szCs w:val="20"/>
                </w:rPr>
                <w:t>FALSE</w:t>
              </w:r>
            </w:ins>
          </w:p>
        </w:tc>
        <w:tc>
          <w:tcPr>
            <w:tcW w:w="1418"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06" w:author="wurongjun 00246467" w:date="2015-04-22T16:12:00Z"/>
                <w:color w:val="000000"/>
                <w:kern w:val="0"/>
                <w:sz w:val="20"/>
                <w:szCs w:val="20"/>
              </w:rPr>
            </w:pPr>
          </w:p>
        </w:tc>
      </w:tr>
      <w:tr w:rsidR="008F49FF" w:rsidRPr="00476554" w:rsidTr="0001602A">
        <w:trPr>
          <w:ins w:id="6107" w:author="wurongjun 00246467" w:date="2015-04-22T16:12:00Z"/>
        </w:trPr>
        <w:tc>
          <w:tcPr>
            <w:tcW w:w="1560"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08" w:author="wurongjun 00246467" w:date="2015-04-22T16:12:00Z"/>
                <w:rFonts w:ascii="宋体" w:cs="宋体"/>
                <w:color w:val="000000"/>
                <w:kern w:val="0"/>
                <w:sz w:val="20"/>
                <w:szCs w:val="20"/>
              </w:rPr>
            </w:pPr>
            <w:ins w:id="6109" w:author="wurongjun 00246467" w:date="2015-04-22T16:12:00Z">
              <w:r w:rsidRPr="00476554">
                <w:rPr>
                  <w:rFonts w:ascii="宋体" w:cs="宋体" w:hint="eastAsia"/>
                  <w:color w:val="000000"/>
                  <w:kern w:val="0"/>
                  <w:sz w:val="20"/>
                  <w:szCs w:val="20"/>
                </w:rPr>
                <w:t>公司名称</w:t>
              </w:r>
            </w:ins>
          </w:p>
        </w:tc>
        <w:tc>
          <w:tcPr>
            <w:tcW w:w="2126"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10" w:author="wurongjun 00246467" w:date="2015-04-22T16:12:00Z"/>
                <w:color w:val="000000"/>
                <w:kern w:val="0"/>
                <w:sz w:val="20"/>
                <w:szCs w:val="20"/>
              </w:rPr>
            </w:pPr>
            <w:ins w:id="6111" w:author="wurongjun 00246467" w:date="2015-04-22T16:12:00Z">
              <w:r w:rsidRPr="00476554">
                <w:rPr>
                  <w:color w:val="000000"/>
                  <w:kern w:val="0"/>
                  <w:sz w:val="20"/>
                  <w:szCs w:val="20"/>
                </w:rPr>
                <w:t>NAME_LANG7</w:t>
              </w:r>
            </w:ins>
          </w:p>
        </w:tc>
        <w:tc>
          <w:tcPr>
            <w:tcW w:w="1701"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12" w:author="wurongjun 00246467" w:date="2015-04-22T16:12:00Z"/>
                <w:color w:val="000000"/>
                <w:kern w:val="0"/>
                <w:sz w:val="20"/>
                <w:szCs w:val="20"/>
              </w:rPr>
            </w:pPr>
            <w:ins w:id="6113" w:author="wurongjun 00246467" w:date="2015-04-22T16:12:00Z">
              <w:r w:rsidRPr="00476554">
                <w:rPr>
                  <w:color w:val="000000"/>
                  <w:kern w:val="0"/>
                  <w:sz w:val="20"/>
                  <w:szCs w:val="20"/>
                </w:rPr>
                <w:t>VARCHAR2(256)</w:t>
              </w:r>
            </w:ins>
          </w:p>
        </w:tc>
        <w:tc>
          <w:tcPr>
            <w:tcW w:w="1134"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14" w:author="wurongjun 00246467" w:date="2015-04-22T16:12:00Z"/>
                <w:color w:val="000000"/>
                <w:kern w:val="0"/>
                <w:sz w:val="20"/>
                <w:szCs w:val="20"/>
              </w:rPr>
            </w:pPr>
            <w:ins w:id="6115" w:author="wurongjun 00246467" w:date="2015-04-22T16:12:00Z">
              <w:r w:rsidRPr="00476554">
                <w:rPr>
                  <w:color w:val="000000"/>
                  <w:kern w:val="0"/>
                  <w:sz w:val="20"/>
                  <w:szCs w:val="20"/>
                </w:rPr>
                <w:t>FALSE</w:t>
              </w:r>
            </w:ins>
          </w:p>
        </w:tc>
        <w:tc>
          <w:tcPr>
            <w:tcW w:w="992"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16" w:author="wurongjun 00246467" w:date="2015-04-22T16:12:00Z"/>
                <w:color w:val="000000"/>
                <w:kern w:val="0"/>
                <w:sz w:val="20"/>
                <w:szCs w:val="20"/>
              </w:rPr>
            </w:pPr>
            <w:ins w:id="6117" w:author="wurongjun 00246467" w:date="2015-04-22T16:12:00Z">
              <w:r w:rsidRPr="00476554">
                <w:rPr>
                  <w:color w:val="000000"/>
                  <w:kern w:val="0"/>
                  <w:sz w:val="20"/>
                  <w:szCs w:val="20"/>
                </w:rPr>
                <w:t>FALSE</w:t>
              </w:r>
            </w:ins>
          </w:p>
        </w:tc>
        <w:tc>
          <w:tcPr>
            <w:tcW w:w="1418"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18" w:author="wurongjun 00246467" w:date="2015-04-22T16:12:00Z"/>
                <w:color w:val="000000"/>
                <w:kern w:val="0"/>
                <w:sz w:val="20"/>
                <w:szCs w:val="20"/>
              </w:rPr>
            </w:pPr>
          </w:p>
        </w:tc>
      </w:tr>
      <w:tr w:rsidR="008F49FF" w:rsidRPr="00476554" w:rsidTr="0001602A">
        <w:trPr>
          <w:ins w:id="6119" w:author="wurongjun 00246467" w:date="2015-04-22T16:12:00Z"/>
        </w:trPr>
        <w:tc>
          <w:tcPr>
            <w:tcW w:w="1560"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20" w:author="wurongjun 00246467" w:date="2015-04-22T16:12:00Z"/>
                <w:rFonts w:ascii="宋体" w:cs="宋体"/>
                <w:color w:val="000000"/>
                <w:kern w:val="0"/>
                <w:sz w:val="20"/>
                <w:szCs w:val="20"/>
              </w:rPr>
            </w:pPr>
            <w:ins w:id="6121" w:author="wurongjun 00246467" w:date="2015-04-22T16:12:00Z">
              <w:r w:rsidRPr="00476554">
                <w:rPr>
                  <w:rFonts w:ascii="宋体" w:cs="宋体" w:hint="eastAsia"/>
                  <w:color w:val="000000"/>
                  <w:kern w:val="0"/>
                  <w:sz w:val="20"/>
                  <w:szCs w:val="20"/>
                </w:rPr>
                <w:t>公司描述</w:t>
              </w:r>
            </w:ins>
          </w:p>
        </w:tc>
        <w:tc>
          <w:tcPr>
            <w:tcW w:w="2126"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22" w:author="wurongjun 00246467" w:date="2015-04-22T16:12:00Z"/>
                <w:color w:val="000000"/>
                <w:kern w:val="0"/>
                <w:sz w:val="20"/>
                <w:szCs w:val="20"/>
              </w:rPr>
            </w:pPr>
            <w:ins w:id="6123" w:author="wurongjun 00246467" w:date="2015-04-22T16:12:00Z">
              <w:r w:rsidRPr="00476554">
                <w:rPr>
                  <w:color w:val="000000"/>
                  <w:kern w:val="0"/>
                  <w:sz w:val="20"/>
                  <w:szCs w:val="20"/>
                </w:rPr>
                <w:t>DESCRIPTION_LANG1</w:t>
              </w:r>
            </w:ins>
          </w:p>
        </w:tc>
        <w:tc>
          <w:tcPr>
            <w:tcW w:w="1701"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24" w:author="wurongjun 00246467" w:date="2015-04-22T16:12:00Z"/>
                <w:color w:val="000000"/>
                <w:kern w:val="0"/>
                <w:sz w:val="20"/>
                <w:szCs w:val="20"/>
              </w:rPr>
            </w:pPr>
            <w:ins w:id="6125" w:author="wurongjun 00246467" w:date="2015-04-22T16:12:00Z">
              <w:r w:rsidRPr="00476554">
                <w:rPr>
                  <w:color w:val="000000"/>
                  <w:kern w:val="0"/>
                  <w:sz w:val="20"/>
                  <w:szCs w:val="20"/>
                </w:rPr>
                <w:t>VARCHAR2(2048)</w:t>
              </w:r>
            </w:ins>
          </w:p>
        </w:tc>
        <w:tc>
          <w:tcPr>
            <w:tcW w:w="1134"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26" w:author="wurongjun 00246467" w:date="2015-04-22T16:12:00Z"/>
                <w:color w:val="000000"/>
                <w:kern w:val="0"/>
                <w:sz w:val="20"/>
                <w:szCs w:val="20"/>
              </w:rPr>
            </w:pPr>
            <w:ins w:id="6127" w:author="wurongjun 00246467" w:date="2015-04-22T16:12:00Z">
              <w:r w:rsidRPr="00476554">
                <w:rPr>
                  <w:color w:val="000000"/>
                  <w:kern w:val="0"/>
                  <w:sz w:val="20"/>
                  <w:szCs w:val="20"/>
                </w:rPr>
                <w:t>FALSE</w:t>
              </w:r>
            </w:ins>
          </w:p>
        </w:tc>
        <w:tc>
          <w:tcPr>
            <w:tcW w:w="992"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28" w:author="wurongjun 00246467" w:date="2015-04-22T16:12:00Z"/>
                <w:color w:val="000000"/>
                <w:kern w:val="0"/>
                <w:sz w:val="20"/>
                <w:szCs w:val="20"/>
              </w:rPr>
            </w:pPr>
            <w:ins w:id="6129" w:author="wurongjun 00246467" w:date="2015-04-22T16:12:00Z">
              <w:r w:rsidRPr="00476554">
                <w:rPr>
                  <w:color w:val="000000"/>
                  <w:kern w:val="0"/>
                  <w:sz w:val="20"/>
                  <w:szCs w:val="20"/>
                </w:rPr>
                <w:t>FALSE</w:t>
              </w:r>
            </w:ins>
          </w:p>
        </w:tc>
        <w:tc>
          <w:tcPr>
            <w:tcW w:w="1418"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30" w:author="wurongjun 00246467" w:date="2015-04-22T16:12:00Z"/>
                <w:rFonts w:ascii="宋体" w:cs="宋体"/>
                <w:color w:val="000000"/>
                <w:kern w:val="0"/>
                <w:sz w:val="20"/>
                <w:szCs w:val="20"/>
              </w:rPr>
            </w:pPr>
            <w:ins w:id="6131" w:author="wurongjun 00246467" w:date="2015-04-22T16:12:00Z">
              <w:r w:rsidRPr="00476554">
                <w:rPr>
                  <w:rFonts w:ascii="宋体" w:cs="宋体" w:hint="eastAsia"/>
                  <w:color w:val="000000"/>
                  <w:kern w:val="0"/>
                  <w:sz w:val="20"/>
                  <w:szCs w:val="20"/>
                </w:rPr>
                <w:t>默认语言</w:t>
              </w:r>
            </w:ins>
          </w:p>
        </w:tc>
      </w:tr>
      <w:tr w:rsidR="008F49FF" w:rsidRPr="00476554" w:rsidTr="0001602A">
        <w:trPr>
          <w:ins w:id="6132" w:author="wurongjun 00246467" w:date="2015-04-22T16:12:00Z"/>
        </w:trPr>
        <w:tc>
          <w:tcPr>
            <w:tcW w:w="1560"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33" w:author="wurongjun 00246467" w:date="2015-04-22T16:12:00Z"/>
                <w:rFonts w:ascii="宋体" w:cs="宋体"/>
                <w:color w:val="000000"/>
                <w:kern w:val="0"/>
                <w:sz w:val="20"/>
                <w:szCs w:val="20"/>
              </w:rPr>
            </w:pPr>
            <w:ins w:id="6134" w:author="wurongjun 00246467" w:date="2015-04-22T16:12:00Z">
              <w:r w:rsidRPr="00476554">
                <w:rPr>
                  <w:rFonts w:ascii="宋体" w:cs="宋体" w:hint="eastAsia"/>
                  <w:color w:val="000000"/>
                  <w:kern w:val="0"/>
                  <w:sz w:val="20"/>
                  <w:szCs w:val="20"/>
                </w:rPr>
                <w:t>公司描述</w:t>
              </w:r>
            </w:ins>
          </w:p>
        </w:tc>
        <w:tc>
          <w:tcPr>
            <w:tcW w:w="2126"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35" w:author="wurongjun 00246467" w:date="2015-04-22T16:12:00Z"/>
                <w:color w:val="000000"/>
                <w:kern w:val="0"/>
                <w:sz w:val="20"/>
                <w:szCs w:val="20"/>
              </w:rPr>
            </w:pPr>
            <w:ins w:id="6136" w:author="wurongjun 00246467" w:date="2015-04-22T16:12:00Z">
              <w:r w:rsidRPr="00476554">
                <w:rPr>
                  <w:color w:val="000000"/>
                  <w:kern w:val="0"/>
                  <w:sz w:val="20"/>
                  <w:szCs w:val="20"/>
                </w:rPr>
                <w:t>DESCRIPTION_LANG2</w:t>
              </w:r>
            </w:ins>
          </w:p>
        </w:tc>
        <w:tc>
          <w:tcPr>
            <w:tcW w:w="1701"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37" w:author="wurongjun 00246467" w:date="2015-04-22T16:12:00Z"/>
                <w:color w:val="000000"/>
                <w:kern w:val="0"/>
                <w:sz w:val="20"/>
                <w:szCs w:val="20"/>
              </w:rPr>
            </w:pPr>
            <w:ins w:id="6138" w:author="wurongjun 00246467" w:date="2015-04-22T16:12:00Z">
              <w:r w:rsidRPr="00476554">
                <w:rPr>
                  <w:color w:val="000000"/>
                  <w:kern w:val="0"/>
                  <w:sz w:val="20"/>
                  <w:szCs w:val="20"/>
                </w:rPr>
                <w:t>VARCHAR2(2048)</w:t>
              </w:r>
            </w:ins>
          </w:p>
        </w:tc>
        <w:tc>
          <w:tcPr>
            <w:tcW w:w="1134"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39" w:author="wurongjun 00246467" w:date="2015-04-22T16:12:00Z"/>
                <w:color w:val="000000"/>
                <w:kern w:val="0"/>
                <w:sz w:val="20"/>
                <w:szCs w:val="20"/>
              </w:rPr>
            </w:pPr>
            <w:ins w:id="6140" w:author="wurongjun 00246467" w:date="2015-04-22T16:12:00Z">
              <w:r w:rsidRPr="00476554">
                <w:rPr>
                  <w:color w:val="000000"/>
                  <w:kern w:val="0"/>
                  <w:sz w:val="20"/>
                  <w:szCs w:val="20"/>
                </w:rPr>
                <w:t>FALSE</w:t>
              </w:r>
            </w:ins>
          </w:p>
        </w:tc>
        <w:tc>
          <w:tcPr>
            <w:tcW w:w="992"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41" w:author="wurongjun 00246467" w:date="2015-04-22T16:12:00Z"/>
                <w:color w:val="000000"/>
                <w:kern w:val="0"/>
                <w:sz w:val="20"/>
                <w:szCs w:val="20"/>
              </w:rPr>
            </w:pPr>
            <w:ins w:id="6142" w:author="wurongjun 00246467" w:date="2015-04-22T16:12:00Z">
              <w:r w:rsidRPr="00476554">
                <w:rPr>
                  <w:color w:val="000000"/>
                  <w:kern w:val="0"/>
                  <w:sz w:val="20"/>
                  <w:szCs w:val="20"/>
                </w:rPr>
                <w:t>FALSE</w:t>
              </w:r>
            </w:ins>
          </w:p>
        </w:tc>
        <w:tc>
          <w:tcPr>
            <w:tcW w:w="1418"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43" w:author="wurongjun 00246467" w:date="2015-04-22T16:12:00Z"/>
                <w:color w:val="000000"/>
                <w:kern w:val="0"/>
                <w:sz w:val="20"/>
                <w:szCs w:val="20"/>
              </w:rPr>
            </w:pPr>
          </w:p>
        </w:tc>
      </w:tr>
      <w:tr w:rsidR="008F49FF" w:rsidRPr="00476554" w:rsidTr="0001602A">
        <w:trPr>
          <w:ins w:id="6144" w:author="wurongjun 00246467" w:date="2015-04-22T16:12:00Z"/>
        </w:trPr>
        <w:tc>
          <w:tcPr>
            <w:tcW w:w="1560"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45" w:author="wurongjun 00246467" w:date="2015-04-22T16:12:00Z"/>
                <w:rFonts w:ascii="宋体" w:cs="宋体"/>
                <w:color w:val="000000"/>
                <w:kern w:val="0"/>
                <w:sz w:val="20"/>
                <w:szCs w:val="20"/>
              </w:rPr>
            </w:pPr>
            <w:ins w:id="6146" w:author="wurongjun 00246467" w:date="2015-04-22T16:12:00Z">
              <w:r w:rsidRPr="00476554">
                <w:rPr>
                  <w:rFonts w:ascii="宋体" w:cs="宋体" w:hint="eastAsia"/>
                  <w:color w:val="000000"/>
                  <w:kern w:val="0"/>
                  <w:sz w:val="20"/>
                  <w:szCs w:val="20"/>
                </w:rPr>
                <w:t>公司描述</w:t>
              </w:r>
            </w:ins>
          </w:p>
        </w:tc>
        <w:tc>
          <w:tcPr>
            <w:tcW w:w="2126"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47" w:author="wurongjun 00246467" w:date="2015-04-22T16:12:00Z"/>
                <w:color w:val="000000"/>
                <w:kern w:val="0"/>
                <w:sz w:val="20"/>
                <w:szCs w:val="20"/>
              </w:rPr>
            </w:pPr>
            <w:ins w:id="6148" w:author="wurongjun 00246467" w:date="2015-04-22T16:12:00Z">
              <w:r w:rsidRPr="00476554">
                <w:rPr>
                  <w:color w:val="000000"/>
                  <w:kern w:val="0"/>
                  <w:sz w:val="20"/>
                  <w:szCs w:val="20"/>
                </w:rPr>
                <w:t>DESCRIPTION_LANG3</w:t>
              </w:r>
            </w:ins>
          </w:p>
        </w:tc>
        <w:tc>
          <w:tcPr>
            <w:tcW w:w="1701"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49" w:author="wurongjun 00246467" w:date="2015-04-22T16:12:00Z"/>
                <w:color w:val="000000"/>
                <w:kern w:val="0"/>
                <w:sz w:val="20"/>
                <w:szCs w:val="20"/>
              </w:rPr>
            </w:pPr>
            <w:ins w:id="6150" w:author="wurongjun 00246467" w:date="2015-04-22T16:12:00Z">
              <w:r w:rsidRPr="00476554">
                <w:rPr>
                  <w:color w:val="000000"/>
                  <w:kern w:val="0"/>
                  <w:sz w:val="20"/>
                  <w:szCs w:val="20"/>
                </w:rPr>
                <w:t>VARCHAR2(2048)</w:t>
              </w:r>
            </w:ins>
          </w:p>
        </w:tc>
        <w:tc>
          <w:tcPr>
            <w:tcW w:w="1134"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51" w:author="wurongjun 00246467" w:date="2015-04-22T16:12:00Z"/>
                <w:color w:val="000000"/>
                <w:kern w:val="0"/>
                <w:sz w:val="20"/>
                <w:szCs w:val="20"/>
              </w:rPr>
            </w:pPr>
            <w:ins w:id="6152" w:author="wurongjun 00246467" w:date="2015-04-22T16:12:00Z">
              <w:r w:rsidRPr="00476554">
                <w:rPr>
                  <w:color w:val="000000"/>
                  <w:kern w:val="0"/>
                  <w:sz w:val="20"/>
                  <w:szCs w:val="20"/>
                </w:rPr>
                <w:t>FALSE</w:t>
              </w:r>
            </w:ins>
          </w:p>
        </w:tc>
        <w:tc>
          <w:tcPr>
            <w:tcW w:w="992"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53" w:author="wurongjun 00246467" w:date="2015-04-22T16:12:00Z"/>
                <w:color w:val="000000"/>
                <w:kern w:val="0"/>
                <w:sz w:val="20"/>
                <w:szCs w:val="20"/>
              </w:rPr>
            </w:pPr>
            <w:ins w:id="6154" w:author="wurongjun 00246467" w:date="2015-04-22T16:12:00Z">
              <w:r w:rsidRPr="00476554">
                <w:rPr>
                  <w:color w:val="000000"/>
                  <w:kern w:val="0"/>
                  <w:sz w:val="20"/>
                  <w:szCs w:val="20"/>
                </w:rPr>
                <w:t>FALSE</w:t>
              </w:r>
            </w:ins>
          </w:p>
        </w:tc>
        <w:tc>
          <w:tcPr>
            <w:tcW w:w="1418"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55" w:author="wurongjun 00246467" w:date="2015-04-22T16:12:00Z"/>
                <w:color w:val="000000"/>
                <w:kern w:val="0"/>
                <w:sz w:val="20"/>
                <w:szCs w:val="20"/>
              </w:rPr>
            </w:pPr>
          </w:p>
        </w:tc>
      </w:tr>
      <w:tr w:rsidR="008F49FF" w:rsidRPr="00476554" w:rsidTr="0001602A">
        <w:trPr>
          <w:ins w:id="6156" w:author="wurongjun 00246467" w:date="2015-04-22T16:12:00Z"/>
        </w:trPr>
        <w:tc>
          <w:tcPr>
            <w:tcW w:w="1560"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57" w:author="wurongjun 00246467" w:date="2015-04-22T16:12:00Z"/>
                <w:rFonts w:ascii="宋体" w:cs="宋体"/>
                <w:color w:val="000000"/>
                <w:kern w:val="0"/>
                <w:sz w:val="20"/>
                <w:szCs w:val="20"/>
              </w:rPr>
            </w:pPr>
            <w:ins w:id="6158" w:author="wurongjun 00246467" w:date="2015-04-22T16:12:00Z">
              <w:r w:rsidRPr="00476554">
                <w:rPr>
                  <w:rFonts w:ascii="宋体" w:cs="宋体" w:hint="eastAsia"/>
                  <w:color w:val="000000"/>
                  <w:kern w:val="0"/>
                  <w:sz w:val="20"/>
                  <w:szCs w:val="20"/>
                </w:rPr>
                <w:t>公司描述</w:t>
              </w:r>
            </w:ins>
          </w:p>
        </w:tc>
        <w:tc>
          <w:tcPr>
            <w:tcW w:w="2126"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59" w:author="wurongjun 00246467" w:date="2015-04-22T16:12:00Z"/>
                <w:color w:val="000000"/>
                <w:kern w:val="0"/>
                <w:sz w:val="20"/>
                <w:szCs w:val="20"/>
              </w:rPr>
            </w:pPr>
            <w:ins w:id="6160" w:author="wurongjun 00246467" w:date="2015-04-22T16:12:00Z">
              <w:r w:rsidRPr="00476554">
                <w:rPr>
                  <w:color w:val="000000"/>
                  <w:kern w:val="0"/>
                  <w:sz w:val="20"/>
                  <w:szCs w:val="20"/>
                </w:rPr>
                <w:t>DESCRIPTION_LANG4</w:t>
              </w:r>
            </w:ins>
          </w:p>
        </w:tc>
        <w:tc>
          <w:tcPr>
            <w:tcW w:w="1701"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61" w:author="wurongjun 00246467" w:date="2015-04-22T16:12:00Z"/>
                <w:color w:val="000000"/>
                <w:kern w:val="0"/>
                <w:sz w:val="20"/>
                <w:szCs w:val="20"/>
              </w:rPr>
            </w:pPr>
            <w:ins w:id="6162" w:author="wurongjun 00246467" w:date="2015-04-22T16:12:00Z">
              <w:r w:rsidRPr="00476554">
                <w:rPr>
                  <w:color w:val="000000"/>
                  <w:kern w:val="0"/>
                  <w:sz w:val="20"/>
                  <w:szCs w:val="20"/>
                </w:rPr>
                <w:t>VARCHAR2(2048)</w:t>
              </w:r>
            </w:ins>
          </w:p>
        </w:tc>
        <w:tc>
          <w:tcPr>
            <w:tcW w:w="1134"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63" w:author="wurongjun 00246467" w:date="2015-04-22T16:12:00Z"/>
                <w:color w:val="000000"/>
                <w:kern w:val="0"/>
                <w:sz w:val="20"/>
                <w:szCs w:val="20"/>
              </w:rPr>
            </w:pPr>
            <w:ins w:id="6164" w:author="wurongjun 00246467" w:date="2015-04-22T16:12:00Z">
              <w:r w:rsidRPr="00476554">
                <w:rPr>
                  <w:color w:val="000000"/>
                  <w:kern w:val="0"/>
                  <w:sz w:val="20"/>
                  <w:szCs w:val="20"/>
                </w:rPr>
                <w:t>FALSE</w:t>
              </w:r>
            </w:ins>
          </w:p>
        </w:tc>
        <w:tc>
          <w:tcPr>
            <w:tcW w:w="992"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65" w:author="wurongjun 00246467" w:date="2015-04-22T16:12:00Z"/>
                <w:color w:val="000000"/>
                <w:kern w:val="0"/>
                <w:sz w:val="20"/>
                <w:szCs w:val="20"/>
              </w:rPr>
            </w:pPr>
            <w:ins w:id="6166" w:author="wurongjun 00246467" w:date="2015-04-22T16:12:00Z">
              <w:r w:rsidRPr="00476554">
                <w:rPr>
                  <w:color w:val="000000"/>
                  <w:kern w:val="0"/>
                  <w:sz w:val="20"/>
                  <w:szCs w:val="20"/>
                </w:rPr>
                <w:t>FALSE</w:t>
              </w:r>
            </w:ins>
          </w:p>
        </w:tc>
        <w:tc>
          <w:tcPr>
            <w:tcW w:w="1418"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67" w:author="wurongjun 00246467" w:date="2015-04-22T16:12:00Z"/>
                <w:color w:val="000000"/>
                <w:kern w:val="0"/>
                <w:sz w:val="20"/>
                <w:szCs w:val="20"/>
              </w:rPr>
            </w:pPr>
          </w:p>
        </w:tc>
      </w:tr>
      <w:tr w:rsidR="008F49FF" w:rsidRPr="00476554" w:rsidTr="0001602A">
        <w:trPr>
          <w:ins w:id="6168" w:author="wurongjun 00246467" w:date="2015-04-22T16:12:00Z"/>
        </w:trPr>
        <w:tc>
          <w:tcPr>
            <w:tcW w:w="1560"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69" w:author="wurongjun 00246467" w:date="2015-04-22T16:12:00Z"/>
                <w:rFonts w:ascii="宋体" w:cs="宋体"/>
                <w:color w:val="000000"/>
                <w:kern w:val="0"/>
                <w:sz w:val="20"/>
                <w:szCs w:val="20"/>
              </w:rPr>
            </w:pPr>
            <w:ins w:id="6170" w:author="wurongjun 00246467" w:date="2015-04-22T16:12:00Z">
              <w:r w:rsidRPr="00476554">
                <w:rPr>
                  <w:rFonts w:ascii="宋体" w:cs="宋体" w:hint="eastAsia"/>
                  <w:color w:val="000000"/>
                  <w:kern w:val="0"/>
                  <w:sz w:val="20"/>
                  <w:szCs w:val="20"/>
                </w:rPr>
                <w:t>公司描述</w:t>
              </w:r>
            </w:ins>
          </w:p>
        </w:tc>
        <w:tc>
          <w:tcPr>
            <w:tcW w:w="2126"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71" w:author="wurongjun 00246467" w:date="2015-04-22T16:12:00Z"/>
                <w:color w:val="000000"/>
                <w:kern w:val="0"/>
                <w:sz w:val="20"/>
                <w:szCs w:val="20"/>
              </w:rPr>
            </w:pPr>
            <w:ins w:id="6172" w:author="wurongjun 00246467" w:date="2015-04-22T16:12:00Z">
              <w:r w:rsidRPr="00476554">
                <w:rPr>
                  <w:color w:val="000000"/>
                  <w:kern w:val="0"/>
                  <w:sz w:val="20"/>
                  <w:szCs w:val="20"/>
                </w:rPr>
                <w:t>DESCRIPTION_LANG5</w:t>
              </w:r>
            </w:ins>
          </w:p>
        </w:tc>
        <w:tc>
          <w:tcPr>
            <w:tcW w:w="1701"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73" w:author="wurongjun 00246467" w:date="2015-04-22T16:12:00Z"/>
                <w:color w:val="000000"/>
                <w:kern w:val="0"/>
                <w:sz w:val="20"/>
                <w:szCs w:val="20"/>
              </w:rPr>
            </w:pPr>
            <w:ins w:id="6174" w:author="wurongjun 00246467" w:date="2015-04-22T16:12:00Z">
              <w:r w:rsidRPr="00476554">
                <w:rPr>
                  <w:color w:val="000000"/>
                  <w:kern w:val="0"/>
                  <w:sz w:val="20"/>
                  <w:szCs w:val="20"/>
                </w:rPr>
                <w:t>VARCHAR2(2048)</w:t>
              </w:r>
            </w:ins>
          </w:p>
        </w:tc>
        <w:tc>
          <w:tcPr>
            <w:tcW w:w="1134"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75" w:author="wurongjun 00246467" w:date="2015-04-22T16:12:00Z"/>
                <w:color w:val="000000"/>
                <w:kern w:val="0"/>
                <w:sz w:val="20"/>
                <w:szCs w:val="20"/>
              </w:rPr>
            </w:pPr>
            <w:ins w:id="6176" w:author="wurongjun 00246467" w:date="2015-04-22T16:12:00Z">
              <w:r w:rsidRPr="00476554">
                <w:rPr>
                  <w:color w:val="000000"/>
                  <w:kern w:val="0"/>
                  <w:sz w:val="20"/>
                  <w:szCs w:val="20"/>
                </w:rPr>
                <w:t>FALSE</w:t>
              </w:r>
            </w:ins>
          </w:p>
        </w:tc>
        <w:tc>
          <w:tcPr>
            <w:tcW w:w="992"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77" w:author="wurongjun 00246467" w:date="2015-04-22T16:12:00Z"/>
                <w:color w:val="000000"/>
                <w:kern w:val="0"/>
                <w:sz w:val="20"/>
                <w:szCs w:val="20"/>
              </w:rPr>
            </w:pPr>
            <w:ins w:id="6178" w:author="wurongjun 00246467" w:date="2015-04-22T16:12:00Z">
              <w:r w:rsidRPr="00476554">
                <w:rPr>
                  <w:color w:val="000000"/>
                  <w:kern w:val="0"/>
                  <w:sz w:val="20"/>
                  <w:szCs w:val="20"/>
                </w:rPr>
                <w:t>FALSE</w:t>
              </w:r>
            </w:ins>
          </w:p>
        </w:tc>
        <w:tc>
          <w:tcPr>
            <w:tcW w:w="1418"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79" w:author="wurongjun 00246467" w:date="2015-04-22T16:12:00Z"/>
                <w:color w:val="000000"/>
                <w:kern w:val="0"/>
                <w:sz w:val="20"/>
                <w:szCs w:val="20"/>
              </w:rPr>
            </w:pPr>
          </w:p>
        </w:tc>
      </w:tr>
      <w:tr w:rsidR="008F49FF" w:rsidRPr="00476554" w:rsidTr="0001602A">
        <w:trPr>
          <w:ins w:id="6180" w:author="wurongjun 00246467" w:date="2015-04-22T16:12:00Z"/>
        </w:trPr>
        <w:tc>
          <w:tcPr>
            <w:tcW w:w="1560"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81" w:author="wurongjun 00246467" w:date="2015-04-22T16:12:00Z"/>
                <w:rFonts w:ascii="宋体" w:cs="宋体"/>
                <w:color w:val="000000"/>
                <w:kern w:val="0"/>
                <w:sz w:val="20"/>
                <w:szCs w:val="20"/>
              </w:rPr>
            </w:pPr>
            <w:ins w:id="6182" w:author="wurongjun 00246467" w:date="2015-04-22T16:12:00Z">
              <w:r w:rsidRPr="00476554">
                <w:rPr>
                  <w:rFonts w:ascii="宋体" w:cs="宋体" w:hint="eastAsia"/>
                  <w:color w:val="000000"/>
                  <w:kern w:val="0"/>
                  <w:sz w:val="20"/>
                  <w:szCs w:val="20"/>
                </w:rPr>
                <w:t>公司描述</w:t>
              </w:r>
            </w:ins>
          </w:p>
        </w:tc>
        <w:tc>
          <w:tcPr>
            <w:tcW w:w="2126"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83" w:author="wurongjun 00246467" w:date="2015-04-22T16:12:00Z"/>
                <w:color w:val="000000"/>
                <w:kern w:val="0"/>
                <w:sz w:val="20"/>
                <w:szCs w:val="20"/>
              </w:rPr>
            </w:pPr>
            <w:ins w:id="6184" w:author="wurongjun 00246467" w:date="2015-04-22T16:12:00Z">
              <w:r w:rsidRPr="00476554">
                <w:rPr>
                  <w:color w:val="000000"/>
                  <w:kern w:val="0"/>
                  <w:sz w:val="20"/>
                  <w:szCs w:val="20"/>
                </w:rPr>
                <w:t>DESCRIPTION_LANG6</w:t>
              </w:r>
            </w:ins>
          </w:p>
        </w:tc>
        <w:tc>
          <w:tcPr>
            <w:tcW w:w="1701"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85" w:author="wurongjun 00246467" w:date="2015-04-22T16:12:00Z"/>
                <w:color w:val="000000"/>
                <w:kern w:val="0"/>
                <w:sz w:val="20"/>
                <w:szCs w:val="20"/>
              </w:rPr>
            </w:pPr>
            <w:ins w:id="6186" w:author="wurongjun 00246467" w:date="2015-04-22T16:12:00Z">
              <w:r w:rsidRPr="00476554">
                <w:rPr>
                  <w:color w:val="000000"/>
                  <w:kern w:val="0"/>
                  <w:sz w:val="20"/>
                  <w:szCs w:val="20"/>
                </w:rPr>
                <w:t>VARCHAR2(2048)</w:t>
              </w:r>
            </w:ins>
          </w:p>
        </w:tc>
        <w:tc>
          <w:tcPr>
            <w:tcW w:w="1134"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87" w:author="wurongjun 00246467" w:date="2015-04-22T16:12:00Z"/>
                <w:color w:val="000000"/>
                <w:kern w:val="0"/>
                <w:sz w:val="20"/>
                <w:szCs w:val="20"/>
              </w:rPr>
            </w:pPr>
            <w:ins w:id="6188" w:author="wurongjun 00246467" w:date="2015-04-22T16:12:00Z">
              <w:r w:rsidRPr="00476554">
                <w:rPr>
                  <w:color w:val="000000"/>
                  <w:kern w:val="0"/>
                  <w:sz w:val="20"/>
                  <w:szCs w:val="20"/>
                </w:rPr>
                <w:t>FALSE</w:t>
              </w:r>
            </w:ins>
          </w:p>
        </w:tc>
        <w:tc>
          <w:tcPr>
            <w:tcW w:w="992"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89" w:author="wurongjun 00246467" w:date="2015-04-22T16:12:00Z"/>
                <w:color w:val="000000"/>
                <w:kern w:val="0"/>
                <w:sz w:val="20"/>
                <w:szCs w:val="20"/>
              </w:rPr>
            </w:pPr>
            <w:ins w:id="6190" w:author="wurongjun 00246467" w:date="2015-04-22T16:12:00Z">
              <w:r w:rsidRPr="00476554">
                <w:rPr>
                  <w:color w:val="000000"/>
                  <w:kern w:val="0"/>
                  <w:sz w:val="20"/>
                  <w:szCs w:val="20"/>
                </w:rPr>
                <w:t>FALSE</w:t>
              </w:r>
            </w:ins>
          </w:p>
        </w:tc>
        <w:tc>
          <w:tcPr>
            <w:tcW w:w="1418"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91" w:author="wurongjun 00246467" w:date="2015-04-22T16:12:00Z"/>
                <w:color w:val="000000"/>
                <w:kern w:val="0"/>
                <w:sz w:val="20"/>
                <w:szCs w:val="20"/>
              </w:rPr>
            </w:pPr>
          </w:p>
        </w:tc>
      </w:tr>
      <w:tr w:rsidR="008F49FF" w:rsidRPr="00476554" w:rsidTr="0001602A">
        <w:trPr>
          <w:ins w:id="6192" w:author="wurongjun 00246467" w:date="2015-04-22T16:12:00Z"/>
        </w:trPr>
        <w:tc>
          <w:tcPr>
            <w:tcW w:w="1560"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93" w:author="wurongjun 00246467" w:date="2015-04-22T16:12:00Z"/>
                <w:rFonts w:ascii="宋体" w:cs="宋体"/>
                <w:color w:val="000000"/>
                <w:kern w:val="0"/>
                <w:sz w:val="20"/>
                <w:szCs w:val="20"/>
              </w:rPr>
            </w:pPr>
            <w:ins w:id="6194" w:author="wurongjun 00246467" w:date="2015-04-22T16:12:00Z">
              <w:r w:rsidRPr="00476554">
                <w:rPr>
                  <w:rFonts w:ascii="宋体" w:cs="宋体" w:hint="eastAsia"/>
                  <w:color w:val="000000"/>
                  <w:kern w:val="0"/>
                  <w:sz w:val="20"/>
                  <w:szCs w:val="20"/>
                </w:rPr>
                <w:t>公司描述</w:t>
              </w:r>
            </w:ins>
          </w:p>
        </w:tc>
        <w:tc>
          <w:tcPr>
            <w:tcW w:w="2126"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95" w:author="wurongjun 00246467" w:date="2015-04-22T16:12:00Z"/>
                <w:color w:val="000000"/>
                <w:kern w:val="0"/>
                <w:sz w:val="20"/>
                <w:szCs w:val="20"/>
              </w:rPr>
            </w:pPr>
            <w:ins w:id="6196" w:author="wurongjun 00246467" w:date="2015-04-22T16:12:00Z">
              <w:r w:rsidRPr="00476554">
                <w:rPr>
                  <w:color w:val="000000"/>
                  <w:kern w:val="0"/>
                  <w:sz w:val="20"/>
                  <w:szCs w:val="20"/>
                </w:rPr>
                <w:t>DESCRIPTION_LANG7</w:t>
              </w:r>
            </w:ins>
          </w:p>
        </w:tc>
        <w:tc>
          <w:tcPr>
            <w:tcW w:w="1701"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97" w:author="wurongjun 00246467" w:date="2015-04-22T16:12:00Z"/>
                <w:color w:val="000000"/>
                <w:kern w:val="0"/>
                <w:sz w:val="20"/>
                <w:szCs w:val="20"/>
              </w:rPr>
            </w:pPr>
            <w:ins w:id="6198" w:author="wurongjun 00246467" w:date="2015-04-22T16:12:00Z">
              <w:r w:rsidRPr="00476554">
                <w:rPr>
                  <w:color w:val="000000"/>
                  <w:kern w:val="0"/>
                  <w:sz w:val="20"/>
                  <w:szCs w:val="20"/>
                </w:rPr>
                <w:t>VARCHAR2(2048)</w:t>
              </w:r>
            </w:ins>
          </w:p>
        </w:tc>
        <w:tc>
          <w:tcPr>
            <w:tcW w:w="1134"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199" w:author="wurongjun 00246467" w:date="2015-04-22T16:12:00Z"/>
                <w:color w:val="000000"/>
                <w:kern w:val="0"/>
                <w:sz w:val="20"/>
                <w:szCs w:val="20"/>
              </w:rPr>
            </w:pPr>
            <w:ins w:id="6200" w:author="wurongjun 00246467" w:date="2015-04-22T16:12:00Z">
              <w:r w:rsidRPr="00476554">
                <w:rPr>
                  <w:color w:val="000000"/>
                  <w:kern w:val="0"/>
                  <w:sz w:val="20"/>
                  <w:szCs w:val="20"/>
                </w:rPr>
                <w:t>FALSE</w:t>
              </w:r>
            </w:ins>
          </w:p>
        </w:tc>
        <w:tc>
          <w:tcPr>
            <w:tcW w:w="992"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201" w:author="wurongjun 00246467" w:date="2015-04-22T16:12:00Z"/>
                <w:color w:val="000000"/>
                <w:kern w:val="0"/>
                <w:sz w:val="20"/>
                <w:szCs w:val="20"/>
              </w:rPr>
            </w:pPr>
            <w:ins w:id="6202" w:author="wurongjun 00246467" w:date="2015-04-22T16:12:00Z">
              <w:r w:rsidRPr="00476554">
                <w:rPr>
                  <w:color w:val="000000"/>
                  <w:kern w:val="0"/>
                  <w:sz w:val="20"/>
                  <w:szCs w:val="20"/>
                </w:rPr>
                <w:t>FALSE</w:t>
              </w:r>
            </w:ins>
          </w:p>
        </w:tc>
        <w:tc>
          <w:tcPr>
            <w:tcW w:w="1418"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203" w:author="wurongjun 00246467" w:date="2015-04-22T16:12:00Z"/>
                <w:color w:val="000000"/>
                <w:kern w:val="0"/>
                <w:sz w:val="20"/>
                <w:szCs w:val="20"/>
              </w:rPr>
            </w:pPr>
          </w:p>
        </w:tc>
      </w:tr>
      <w:tr w:rsidR="008F49FF" w:rsidRPr="00476554" w:rsidTr="0001602A">
        <w:trPr>
          <w:ins w:id="6204" w:author="wurongjun 00246467" w:date="2015-04-22T16:12:00Z"/>
        </w:trPr>
        <w:tc>
          <w:tcPr>
            <w:tcW w:w="1560"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205" w:author="wurongjun 00246467" w:date="2015-04-22T16:12:00Z"/>
                <w:rFonts w:ascii="宋体" w:cs="宋体"/>
                <w:color w:val="000000"/>
                <w:kern w:val="0"/>
                <w:sz w:val="20"/>
                <w:szCs w:val="20"/>
              </w:rPr>
            </w:pPr>
            <w:ins w:id="6206" w:author="wurongjun 00246467" w:date="2015-04-22T16:12:00Z">
              <w:r w:rsidRPr="00476554">
                <w:rPr>
                  <w:rFonts w:ascii="宋体" w:cs="宋体" w:hint="eastAsia"/>
                  <w:color w:val="000000"/>
                  <w:kern w:val="0"/>
                  <w:sz w:val="20"/>
                  <w:szCs w:val="20"/>
                </w:rPr>
                <w:t>公司类别</w:t>
              </w:r>
            </w:ins>
          </w:p>
        </w:tc>
        <w:tc>
          <w:tcPr>
            <w:tcW w:w="2126"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207" w:author="wurongjun 00246467" w:date="2015-04-22T16:12:00Z"/>
                <w:color w:val="000000"/>
                <w:kern w:val="0"/>
                <w:sz w:val="20"/>
                <w:szCs w:val="20"/>
              </w:rPr>
            </w:pPr>
            <w:ins w:id="6208" w:author="wurongjun 00246467" w:date="2015-04-22T16:12:00Z">
              <w:r w:rsidRPr="00476554">
                <w:rPr>
                  <w:color w:val="000000"/>
                  <w:kern w:val="0"/>
                  <w:sz w:val="20"/>
                  <w:szCs w:val="20"/>
                </w:rPr>
                <w:t>COMPANYTYPE</w:t>
              </w:r>
            </w:ins>
          </w:p>
        </w:tc>
        <w:tc>
          <w:tcPr>
            <w:tcW w:w="1701"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209" w:author="wurongjun 00246467" w:date="2015-04-22T16:12:00Z"/>
                <w:color w:val="000000"/>
                <w:kern w:val="0"/>
                <w:sz w:val="20"/>
                <w:szCs w:val="20"/>
              </w:rPr>
            </w:pPr>
            <w:ins w:id="6210" w:author="wurongjun 00246467" w:date="2015-04-22T16:12:00Z">
              <w:r w:rsidRPr="00476554">
                <w:rPr>
                  <w:color w:val="000000"/>
                  <w:kern w:val="0"/>
                  <w:sz w:val="20"/>
                  <w:szCs w:val="20"/>
                </w:rPr>
                <w:t>VARCHAR2(10)</w:t>
              </w:r>
            </w:ins>
          </w:p>
        </w:tc>
        <w:tc>
          <w:tcPr>
            <w:tcW w:w="1134"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211" w:author="wurongjun 00246467" w:date="2015-04-22T16:12:00Z"/>
                <w:color w:val="000000"/>
                <w:kern w:val="0"/>
                <w:sz w:val="20"/>
                <w:szCs w:val="20"/>
              </w:rPr>
            </w:pPr>
            <w:ins w:id="6212" w:author="wurongjun 00246467" w:date="2015-04-22T16:12:00Z">
              <w:r w:rsidRPr="00476554">
                <w:rPr>
                  <w:color w:val="000000"/>
                  <w:kern w:val="0"/>
                  <w:sz w:val="20"/>
                  <w:szCs w:val="20"/>
                </w:rPr>
                <w:t>FALSE</w:t>
              </w:r>
            </w:ins>
          </w:p>
        </w:tc>
        <w:tc>
          <w:tcPr>
            <w:tcW w:w="992"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213" w:author="wurongjun 00246467" w:date="2015-04-22T16:12:00Z"/>
                <w:color w:val="000000"/>
                <w:kern w:val="0"/>
                <w:sz w:val="20"/>
                <w:szCs w:val="20"/>
              </w:rPr>
            </w:pPr>
            <w:ins w:id="6214" w:author="wurongjun 00246467" w:date="2015-04-22T16:12:00Z">
              <w:r w:rsidRPr="00476554">
                <w:rPr>
                  <w:color w:val="000000"/>
                  <w:kern w:val="0"/>
                  <w:sz w:val="20"/>
                  <w:szCs w:val="20"/>
                </w:rPr>
                <w:t>FALSE</w:t>
              </w:r>
            </w:ins>
          </w:p>
        </w:tc>
        <w:tc>
          <w:tcPr>
            <w:tcW w:w="1418"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215" w:author="wurongjun 00246467" w:date="2015-04-22T16:12:00Z"/>
                <w:rFonts w:ascii="宋体" w:cs="宋体"/>
                <w:color w:val="000000"/>
                <w:kern w:val="0"/>
                <w:sz w:val="20"/>
                <w:szCs w:val="20"/>
              </w:rPr>
            </w:pPr>
            <w:ins w:id="6216" w:author="wurongjun 00246467" w:date="2015-04-22T16:12:00Z">
              <w:r w:rsidRPr="00476554">
                <w:rPr>
                  <w:rFonts w:ascii="宋体" w:cs="宋体" w:hint="eastAsia"/>
                  <w:color w:val="000000"/>
                  <w:kern w:val="0"/>
                  <w:sz w:val="20"/>
                  <w:szCs w:val="20"/>
                </w:rPr>
                <w:t>唱片公司、影视公司等</w:t>
              </w:r>
            </w:ins>
          </w:p>
        </w:tc>
      </w:tr>
      <w:tr w:rsidR="008F49FF" w:rsidRPr="00476554" w:rsidTr="0001602A">
        <w:trPr>
          <w:ins w:id="6217" w:author="wurongjun 00246467" w:date="2015-04-22T16:12:00Z"/>
        </w:trPr>
        <w:tc>
          <w:tcPr>
            <w:tcW w:w="1560"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218" w:author="wurongjun 00246467" w:date="2015-04-22T16:12:00Z"/>
                <w:rFonts w:ascii="宋体" w:cs="宋体"/>
                <w:color w:val="000000"/>
                <w:kern w:val="0"/>
                <w:sz w:val="20"/>
                <w:szCs w:val="20"/>
              </w:rPr>
            </w:pPr>
            <w:ins w:id="6219" w:author="wurongjun 00246467" w:date="2015-04-22T16:12:00Z">
              <w:r w:rsidRPr="00476554">
                <w:rPr>
                  <w:rFonts w:ascii="宋体" w:cs="宋体" w:hint="eastAsia"/>
                  <w:color w:val="000000"/>
                  <w:kern w:val="0"/>
                  <w:sz w:val="20"/>
                  <w:szCs w:val="20"/>
                </w:rPr>
                <w:t>通知标识</w:t>
              </w:r>
            </w:ins>
          </w:p>
        </w:tc>
        <w:tc>
          <w:tcPr>
            <w:tcW w:w="2126"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220" w:author="wurongjun 00246467" w:date="2015-04-22T16:12:00Z"/>
                <w:color w:val="000000"/>
                <w:kern w:val="0"/>
                <w:sz w:val="20"/>
                <w:szCs w:val="20"/>
              </w:rPr>
            </w:pPr>
            <w:ins w:id="6221" w:author="wurongjun 00246467" w:date="2015-04-22T16:12:00Z">
              <w:r w:rsidRPr="00476554">
                <w:rPr>
                  <w:color w:val="000000"/>
                  <w:kern w:val="0"/>
                  <w:sz w:val="20"/>
                  <w:szCs w:val="20"/>
                </w:rPr>
                <w:t>NOTIFYRESULTFLAG</w:t>
              </w:r>
            </w:ins>
          </w:p>
        </w:tc>
        <w:tc>
          <w:tcPr>
            <w:tcW w:w="1701"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222" w:author="wurongjun 00246467" w:date="2015-04-22T16:12:00Z"/>
                <w:color w:val="000000"/>
                <w:kern w:val="0"/>
                <w:sz w:val="20"/>
                <w:szCs w:val="20"/>
              </w:rPr>
            </w:pPr>
            <w:ins w:id="6223" w:author="wurongjun 00246467" w:date="2015-04-22T16:12:00Z">
              <w:r w:rsidRPr="00476554">
                <w:rPr>
                  <w:color w:val="000000"/>
                  <w:kern w:val="0"/>
                  <w:sz w:val="20"/>
                  <w:szCs w:val="20"/>
                </w:rPr>
                <w:t>VARCHAR2(1)</w:t>
              </w:r>
            </w:ins>
          </w:p>
        </w:tc>
        <w:tc>
          <w:tcPr>
            <w:tcW w:w="1134"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224" w:author="wurongjun 00246467" w:date="2015-04-22T16:12:00Z"/>
                <w:color w:val="000000"/>
                <w:kern w:val="0"/>
                <w:sz w:val="20"/>
                <w:szCs w:val="20"/>
              </w:rPr>
            </w:pPr>
            <w:ins w:id="6225" w:author="wurongjun 00246467" w:date="2015-04-22T16:12:00Z">
              <w:r w:rsidRPr="00476554">
                <w:rPr>
                  <w:color w:val="000000"/>
                  <w:kern w:val="0"/>
                  <w:sz w:val="20"/>
                  <w:szCs w:val="20"/>
                </w:rPr>
                <w:t>FALSE</w:t>
              </w:r>
            </w:ins>
          </w:p>
        </w:tc>
        <w:tc>
          <w:tcPr>
            <w:tcW w:w="992"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226" w:author="wurongjun 00246467" w:date="2015-04-22T16:12:00Z"/>
                <w:color w:val="000000"/>
                <w:kern w:val="0"/>
                <w:sz w:val="20"/>
                <w:szCs w:val="20"/>
              </w:rPr>
            </w:pPr>
            <w:ins w:id="6227" w:author="wurongjun 00246467" w:date="2015-04-22T16:12:00Z">
              <w:r w:rsidRPr="00476554">
                <w:rPr>
                  <w:color w:val="000000"/>
                  <w:kern w:val="0"/>
                  <w:sz w:val="20"/>
                  <w:szCs w:val="20"/>
                </w:rPr>
                <w:t>FALSE</w:t>
              </w:r>
            </w:ins>
          </w:p>
        </w:tc>
        <w:tc>
          <w:tcPr>
            <w:tcW w:w="1418"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228" w:author="wurongjun 00246467" w:date="2015-04-22T16:12:00Z"/>
                <w:color w:val="000000"/>
                <w:kern w:val="0"/>
                <w:sz w:val="20"/>
                <w:szCs w:val="20"/>
              </w:rPr>
            </w:pPr>
            <w:ins w:id="6229" w:author="wurongjun 00246467" w:date="2015-04-22T16:12:00Z">
              <w:r w:rsidRPr="00476554">
                <w:rPr>
                  <w:rFonts w:ascii="宋体" w:cs="宋体" w:hint="eastAsia"/>
                  <w:color w:val="000000"/>
                  <w:kern w:val="0"/>
                  <w:sz w:val="20"/>
                  <w:szCs w:val="20"/>
                </w:rPr>
                <w:t>通知状态</w:t>
              </w:r>
              <w:r w:rsidRPr="00476554">
                <w:rPr>
                  <w:color w:val="000000"/>
                  <w:kern w:val="0"/>
                  <w:sz w:val="20"/>
                  <w:szCs w:val="20"/>
                </w:rPr>
                <w:t xml:space="preserve"> </w:t>
              </w:r>
              <w:r w:rsidRPr="00476554">
                <w:rPr>
                  <w:rFonts w:ascii="宋体" w:cs="宋体" w:hint="eastAsia"/>
                  <w:color w:val="000000"/>
                  <w:kern w:val="0"/>
                  <w:sz w:val="20"/>
                  <w:szCs w:val="20"/>
                </w:rPr>
                <w:t>默认值为</w:t>
              </w:r>
              <w:r w:rsidRPr="00476554">
                <w:rPr>
                  <w:color w:val="000000"/>
                  <w:kern w:val="0"/>
                  <w:sz w:val="20"/>
                  <w:szCs w:val="20"/>
                </w:rPr>
                <w:t>1</w:t>
              </w:r>
            </w:ins>
          </w:p>
          <w:p w:rsidR="008F49FF" w:rsidRPr="00476554" w:rsidRDefault="008F49FF" w:rsidP="0001602A">
            <w:pPr>
              <w:autoSpaceDE w:val="0"/>
              <w:autoSpaceDN w:val="0"/>
              <w:rPr>
                <w:ins w:id="6230" w:author="wurongjun 00246467" w:date="2015-04-22T16:12:00Z"/>
                <w:color w:val="000000"/>
                <w:kern w:val="0"/>
                <w:sz w:val="20"/>
                <w:szCs w:val="20"/>
              </w:rPr>
            </w:pPr>
            <w:ins w:id="6231" w:author="wurongjun 00246467" w:date="2015-04-22T16:12:00Z">
              <w:r w:rsidRPr="00476554">
                <w:rPr>
                  <w:color w:val="000000"/>
                  <w:kern w:val="0"/>
                  <w:sz w:val="20"/>
                  <w:szCs w:val="20"/>
                </w:rPr>
                <w:t>0</w:t>
              </w:r>
              <w:r w:rsidRPr="00476554">
                <w:rPr>
                  <w:rFonts w:ascii="宋体" w:cs="宋体" w:hint="eastAsia"/>
                  <w:color w:val="000000"/>
                  <w:kern w:val="0"/>
                  <w:sz w:val="20"/>
                  <w:szCs w:val="20"/>
                </w:rPr>
                <w:t>：成功</w:t>
              </w:r>
              <w:r w:rsidRPr="00476554">
                <w:rPr>
                  <w:color w:val="000000"/>
                  <w:kern w:val="0"/>
                  <w:sz w:val="20"/>
                  <w:szCs w:val="20"/>
                </w:rPr>
                <w:t xml:space="preserve"> </w:t>
              </w:r>
            </w:ins>
          </w:p>
          <w:p w:rsidR="008F49FF" w:rsidRPr="00476554" w:rsidRDefault="008F49FF" w:rsidP="0001602A">
            <w:pPr>
              <w:autoSpaceDE w:val="0"/>
              <w:autoSpaceDN w:val="0"/>
              <w:rPr>
                <w:ins w:id="6232" w:author="wurongjun 00246467" w:date="2015-04-22T16:12:00Z"/>
                <w:rFonts w:ascii="宋体" w:cs="宋体"/>
                <w:color w:val="000000"/>
                <w:kern w:val="0"/>
                <w:sz w:val="20"/>
                <w:szCs w:val="20"/>
              </w:rPr>
            </w:pPr>
            <w:ins w:id="6233" w:author="wurongjun 00246467" w:date="2015-04-22T16:12:00Z">
              <w:r w:rsidRPr="00476554">
                <w:rPr>
                  <w:color w:val="000000"/>
                  <w:kern w:val="0"/>
                  <w:sz w:val="20"/>
                  <w:szCs w:val="20"/>
                </w:rPr>
                <w:t>1</w:t>
              </w:r>
              <w:r w:rsidRPr="00476554">
                <w:rPr>
                  <w:rFonts w:ascii="宋体" w:cs="宋体" w:hint="eastAsia"/>
                  <w:color w:val="000000"/>
                  <w:kern w:val="0"/>
                  <w:sz w:val="20"/>
                  <w:szCs w:val="20"/>
                </w:rPr>
                <w:t>：未通知（初始状态）</w:t>
              </w:r>
            </w:ins>
          </w:p>
          <w:p w:rsidR="008F49FF" w:rsidRPr="00476554" w:rsidRDefault="008F49FF" w:rsidP="0001602A">
            <w:pPr>
              <w:autoSpaceDE w:val="0"/>
              <w:autoSpaceDN w:val="0"/>
              <w:rPr>
                <w:ins w:id="6234" w:author="wurongjun 00246467" w:date="2015-04-22T16:12:00Z"/>
                <w:rFonts w:ascii="宋体" w:cs="宋体"/>
                <w:color w:val="000000"/>
                <w:kern w:val="0"/>
                <w:sz w:val="20"/>
                <w:szCs w:val="20"/>
              </w:rPr>
            </w:pPr>
            <w:ins w:id="6235" w:author="wurongjun 00246467" w:date="2015-04-22T16:12:00Z">
              <w:r w:rsidRPr="00476554">
                <w:rPr>
                  <w:color w:val="000000"/>
                  <w:kern w:val="0"/>
                  <w:sz w:val="20"/>
                  <w:szCs w:val="20"/>
                </w:rPr>
                <w:t>2</w:t>
              </w:r>
              <w:r w:rsidRPr="00476554">
                <w:rPr>
                  <w:rFonts w:ascii="宋体" w:cs="宋体" w:hint="eastAsia"/>
                  <w:color w:val="000000"/>
                  <w:kern w:val="0"/>
                  <w:sz w:val="20"/>
                  <w:szCs w:val="20"/>
                </w:rPr>
                <w:t>：通知中</w:t>
              </w:r>
            </w:ins>
          </w:p>
          <w:p w:rsidR="008F49FF" w:rsidRPr="00476554" w:rsidRDefault="008F49FF" w:rsidP="0001602A">
            <w:pPr>
              <w:autoSpaceDE w:val="0"/>
              <w:autoSpaceDN w:val="0"/>
              <w:rPr>
                <w:ins w:id="6236" w:author="wurongjun 00246467" w:date="2015-04-22T16:12:00Z"/>
                <w:rFonts w:ascii="宋体" w:cs="宋体"/>
                <w:color w:val="000000"/>
                <w:kern w:val="0"/>
                <w:sz w:val="20"/>
                <w:szCs w:val="20"/>
              </w:rPr>
            </w:pPr>
            <w:ins w:id="6237" w:author="wurongjun 00246467" w:date="2015-04-22T16:12:00Z">
              <w:r w:rsidRPr="00476554">
                <w:rPr>
                  <w:color w:val="000000"/>
                  <w:kern w:val="0"/>
                  <w:sz w:val="20"/>
                  <w:szCs w:val="20"/>
                </w:rPr>
                <w:t>3</w:t>
              </w:r>
              <w:r w:rsidRPr="00476554">
                <w:rPr>
                  <w:rFonts w:ascii="宋体" w:cs="宋体" w:hint="eastAsia"/>
                  <w:color w:val="000000"/>
                  <w:kern w:val="0"/>
                  <w:sz w:val="20"/>
                  <w:szCs w:val="20"/>
                </w:rPr>
                <w:t>：失败</w:t>
              </w:r>
            </w:ins>
          </w:p>
          <w:p w:rsidR="008F49FF" w:rsidRPr="00476554" w:rsidRDefault="008F49FF" w:rsidP="0001602A">
            <w:pPr>
              <w:autoSpaceDE w:val="0"/>
              <w:autoSpaceDN w:val="0"/>
              <w:rPr>
                <w:ins w:id="6238" w:author="wurongjun 00246467" w:date="2015-04-22T16:12:00Z"/>
                <w:rFonts w:ascii="宋体" w:cs="宋体"/>
                <w:color w:val="000000"/>
                <w:kern w:val="0"/>
                <w:sz w:val="20"/>
                <w:szCs w:val="20"/>
              </w:rPr>
            </w:pPr>
            <w:ins w:id="6239" w:author="wurongjun 00246467" w:date="2015-04-22T16:12:00Z">
              <w:r w:rsidRPr="00476554">
                <w:rPr>
                  <w:color w:val="000000"/>
                  <w:kern w:val="0"/>
                  <w:sz w:val="20"/>
                  <w:szCs w:val="20"/>
                </w:rPr>
                <w:t>4</w:t>
              </w:r>
              <w:r w:rsidRPr="00476554">
                <w:rPr>
                  <w:rFonts w:ascii="宋体" w:cs="宋体" w:hint="eastAsia"/>
                  <w:color w:val="000000"/>
                  <w:kern w:val="0"/>
                  <w:sz w:val="20"/>
                  <w:szCs w:val="20"/>
                </w:rPr>
                <w:t>：错误消息已删除</w:t>
              </w:r>
            </w:ins>
          </w:p>
        </w:tc>
      </w:tr>
      <w:tr w:rsidR="008F49FF" w:rsidRPr="00476554" w:rsidTr="0001602A">
        <w:trPr>
          <w:ins w:id="6240" w:author="wurongjun 00246467" w:date="2015-04-22T16:12:00Z"/>
        </w:trPr>
        <w:tc>
          <w:tcPr>
            <w:tcW w:w="1560"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241" w:author="wurongjun 00246467" w:date="2015-04-22T16:12:00Z"/>
                <w:rFonts w:ascii="宋体" w:cs="宋体"/>
                <w:color w:val="000000"/>
                <w:kern w:val="0"/>
                <w:sz w:val="20"/>
                <w:szCs w:val="20"/>
              </w:rPr>
            </w:pPr>
            <w:ins w:id="6242" w:author="wurongjun 00246467" w:date="2015-04-22T16:12:00Z">
              <w:r w:rsidRPr="00476554">
                <w:rPr>
                  <w:rFonts w:ascii="宋体" w:cs="宋体" w:hint="eastAsia"/>
                  <w:color w:val="000000"/>
                  <w:kern w:val="0"/>
                  <w:sz w:val="20"/>
                  <w:szCs w:val="20"/>
                </w:rPr>
                <w:t>公司</w:t>
              </w:r>
              <w:r w:rsidRPr="00476554">
                <w:rPr>
                  <w:color w:val="000000"/>
                  <w:kern w:val="0"/>
                  <w:sz w:val="20"/>
                  <w:szCs w:val="20"/>
                </w:rPr>
                <w:t>WEB</w:t>
              </w:r>
              <w:r w:rsidRPr="00476554">
                <w:rPr>
                  <w:rFonts w:ascii="宋体" w:cs="宋体" w:hint="eastAsia"/>
                  <w:color w:val="000000"/>
                  <w:kern w:val="0"/>
                  <w:sz w:val="20"/>
                  <w:szCs w:val="20"/>
                </w:rPr>
                <w:t>地址</w:t>
              </w:r>
            </w:ins>
          </w:p>
        </w:tc>
        <w:tc>
          <w:tcPr>
            <w:tcW w:w="2126"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243" w:author="wurongjun 00246467" w:date="2015-04-22T16:12:00Z"/>
                <w:color w:val="000000"/>
                <w:kern w:val="0"/>
                <w:sz w:val="20"/>
                <w:szCs w:val="20"/>
              </w:rPr>
            </w:pPr>
            <w:ins w:id="6244" w:author="wurongjun 00246467" w:date="2015-04-22T16:12:00Z">
              <w:r w:rsidRPr="00476554">
                <w:rPr>
                  <w:color w:val="000000"/>
                  <w:kern w:val="0"/>
                  <w:sz w:val="20"/>
                  <w:szCs w:val="20"/>
                </w:rPr>
                <w:t>WEBURL</w:t>
              </w:r>
            </w:ins>
          </w:p>
        </w:tc>
        <w:tc>
          <w:tcPr>
            <w:tcW w:w="1701"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245" w:author="wurongjun 00246467" w:date="2015-04-22T16:12:00Z"/>
                <w:color w:val="000000"/>
                <w:kern w:val="0"/>
                <w:sz w:val="20"/>
                <w:szCs w:val="20"/>
              </w:rPr>
            </w:pPr>
            <w:ins w:id="6246" w:author="wurongjun 00246467" w:date="2015-04-22T16:12:00Z">
              <w:r w:rsidRPr="00476554">
                <w:rPr>
                  <w:color w:val="000000"/>
                  <w:kern w:val="0"/>
                  <w:sz w:val="20"/>
                  <w:szCs w:val="20"/>
                </w:rPr>
                <w:t>VARCHAR2(256)</w:t>
              </w:r>
            </w:ins>
          </w:p>
        </w:tc>
        <w:tc>
          <w:tcPr>
            <w:tcW w:w="1134"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247" w:author="wurongjun 00246467" w:date="2015-04-22T16:12:00Z"/>
                <w:color w:val="000000"/>
                <w:kern w:val="0"/>
                <w:sz w:val="20"/>
                <w:szCs w:val="20"/>
              </w:rPr>
            </w:pPr>
            <w:ins w:id="6248" w:author="wurongjun 00246467" w:date="2015-04-22T16:12:00Z">
              <w:r w:rsidRPr="00476554">
                <w:rPr>
                  <w:color w:val="000000"/>
                  <w:kern w:val="0"/>
                  <w:sz w:val="20"/>
                  <w:szCs w:val="20"/>
                </w:rPr>
                <w:t>FALSE</w:t>
              </w:r>
            </w:ins>
          </w:p>
        </w:tc>
        <w:tc>
          <w:tcPr>
            <w:tcW w:w="992"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249" w:author="wurongjun 00246467" w:date="2015-04-22T16:12:00Z"/>
                <w:color w:val="000000"/>
                <w:kern w:val="0"/>
                <w:sz w:val="20"/>
                <w:szCs w:val="20"/>
              </w:rPr>
            </w:pPr>
            <w:ins w:id="6250" w:author="wurongjun 00246467" w:date="2015-04-22T16:12:00Z">
              <w:r w:rsidRPr="00476554">
                <w:rPr>
                  <w:color w:val="000000"/>
                  <w:kern w:val="0"/>
                  <w:sz w:val="20"/>
                  <w:szCs w:val="20"/>
                </w:rPr>
                <w:t>FALSE</w:t>
              </w:r>
            </w:ins>
          </w:p>
        </w:tc>
        <w:tc>
          <w:tcPr>
            <w:tcW w:w="1418"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251" w:author="wurongjun 00246467" w:date="2015-04-22T16:12:00Z"/>
                <w:color w:val="000000"/>
                <w:kern w:val="0"/>
                <w:sz w:val="20"/>
                <w:szCs w:val="20"/>
              </w:rPr>
            </w:pPr>
          </w:p>
        </w:tc>
      </w:tr>
      <w:tr w:rsidR="008F49FF" w:rsidRPr="00476554" w:rsidTr="0001602A">
        <w:trPr>
          <w:ins w:id="6252" w:author="wurongjun 00246467" w:date="2015-04-22T16:12:00Z"/>
        </w:trPr>
        <w:tc>
          <w:tcPr>
            <w:tcW w:w="1560"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253" w:author="wurongjun 00246467" w:date="2015-04-22T16:12:00Z"/>
                <w:rFonts w:ascii="宋体" w:cs="宋体"/>
                <w:color w:val="000000"/>
                <w:kern w:val="0"/>
                <w:sz w:val="20"/>
                <w:szCs w:val="20"/>
              </w:rPr>
            </w:pPr>
            <w:ins w:id="6254" w:author="wurongjun 00246467" w:date="2015-04-22T16:12:00Z">
              <w:r w:rsidRPr="00476554">
                <w:rPr>
                  <w:rFonts w:ascii="宋体" w:cs="宋体" w:hint="eastAsia"/>
                  <w:color w:val="000000"/>
                  <w:kern w:val="0"/>
                  <w:sz w:val="20"/>
                  <w:szCs w:val="20"/>
                </w:rPr>
                <w:t>公司</w:t>
              </w:r>
              <w:r w:rsidRPr="00476554">
                <w:rPr>
                  <w:color w:val="000000"/>
                  <w:kern w:val="0"/>
                  <w:sz w:val="20"/>
                  <w:szCs w:val="20"/>
                </w:rPr>
                <w:t>WAP</w:t>
              </w:r>
              <w:r w:rsidRPr="00476554">
                <w:rPr>
                  <w:rFonts w:ascii="宋体" w:cs="宋体" w:hint="eastAsia"/>
                  <w:color w:val="000000"/>
                  <w:kern w:val="0"/>
                  <w:sz w:val="20"/>
                  <w:szCs w:val="20"/>
                </w:rPr>
                <w:t>地址</w:t>
              </w:r>
            </w:ins>
          </w:p>
        </w:tc>
        <w:tc>
          <w:tcPr>
            <w:tcW w:w="2126"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255" w:author="wurongjun 00246467" w:date="2015-04-22T16:12:00Z"/>
                <w:color w:val="000000"/>
                <w:kern w:val="0"/>
                <w:sz w:val="20"/>
                <w:szCs w:val="20"/>
              </w:rPr>
            </w:pPr>
            <w:ins w:id="6256" w:author="wurongjun 00246467" w:date="2015-04-22T16:12:00Z">
              <w:r w:rsidRPr="00476554">
                <w:rPr>
                  <w:color w:val="000000"/>
                  <w:kern w:val="0"/>
                  <w:sz w:val="20"/>
                  <w:szCs w:val="20"/>
                </w:rPr>
                <w:t>WAPURL</w:t>
              </w:r>
            </w:ins>
          </w:p>
        </w:tc>
        <w:tc>
          <w:tcPr>
            <w:tcW w:w="1701"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257" w:author="wurongjun 00246467" w:date="2015-04-22T16:12:00Z"/>
                <w:color w:val="000000"/>
                <w:kern w:val="0"/>
                <w:sz w:val="20"/>
                <w:szCs w:val="20"/>
              </w:rPr>
            </w:pPr>
            <w:ins w:id="6258" w:author="wurongjun 00246467" w:date="2015-04-22T16:12:00Z">
              <w:r w:rsidRPr="00476554">
                <w:rPr>
                  <w:color w:val="000000"/>
                  <w:kern w:val="0"/>
                  <w:sz w:val="20"/>
                  <w:szCs w:val="20"/>
                </w:rPr>
                <w:t>VARCHAR2(256</w:t>
              </w:r>
              <w:r w:rsidRPr="00476554">
                <w:rPr>
                  <w:color w:val="000000"/>
                  <w:kern w:val="0"/>
                  <w:sz w:val="20"/>
                  <w:szCs w:val="20"/>
                </w:rPr>
                <w:lastRenderedPageBreak/>
                <w:t>)</w:t>
              </w:r>
            </w:ins>
          </w:p>
        </w:tc>
        <w:tc>
          <w:tcPr>
            <w:tcW w:w="1134"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259" w:author="wurongjun 00246467" w:date="2015-04-22T16:12:00Z"/>
                <w:color w:val="000000"/>
                <w:kern w:val="0"/>
                <w:sz w:val="20"/>
                <w:szCs w:val="20"/>
              </w:rPr>
            </w:pPr>
            <w:ins w:id="6260" w:author="wurongjun 00246467" w:date="2015-04-22T16:12:00Z">
              <w:r w:rsidRPr="00476554">
                <w:rPr>
                  <w:color w:val="000000"/>
                  <w:kern w:val="0"/>
                  <w:sz w:val="20"/>
                  <w:szCs w:val="20"/>
                </w:rPr>
                <w:lastRenderedPageBreak/>
                <w:t>FALSE</w:t>
              </w:r>
            </w:ins>
          </w:p>
        </w:tc>
        <w:tc>
          <w:tcPr>
            <w:tcW w:w="992"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261" w:author="wurongjun 00246467" w:date="2015-04-22T16:12:00Z"/>
                <w:color w:val="000000"/>
                <w:kern w:val="0"/>
                <w:sz w:val="20"/>
                <w:szCs w:val="20"/>
              </w:rPr>
            </w:pPr>
            <w:ins w:id="6262" w:author="wurongjun 00246467" w:date="2015-04-22T16:12:00Z">
              <w:r w:rsidRPr="00476554">
                <w:rPr>
                  <w:color w:val="000000"/>
                  <w:kern w:val="0"/>
                  <w:sz w:val="20"/>
                  <w:szCs w:val="20"/>
                </w:rPr>
                <w:t>FALSE</w:t>
              </w:r>
            </w:ins>
          </w:p>
        </w:tc>
        <w:tc>
          <w:tcPr>
            <w:tcW w:w="1418"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263" w:author="wurongjun 00246467" w:date="2015-04-22T16:12:00Z"/>
                <w:color w:val="000000"/>
                <w:kern w:val="0"/>
                <w:sz w:val="20"/>
                <w:szCs w:val="20"/>
              </w:rPr>
            </w:pPr>
          </w:p>
        </w:tc>
      </w:tr>
      <w:tr w:rsidR="008F49FF" w:rsidRPr="00476554" w:rsidTr="0001602A">
        <w:trPr>
          <w:ins w:id="6264" w:author="wurongjun 00246467" w:date="2015-04-22T16:12:00Z"/>
        </w:trPr>
        <w:tc>
          <w:tcPr>
            <w:tcW w:w="1560"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265" w:author="wurongjun 00246467" w:date="2015-04-22T16:12:00Z"/>
                <w:rFonts w:ascii="宋体" w:cs="宋体"/>
                <w:color w:val="000000"/>
                <w:kern w:val="0"/>
                <w:sz w:val="20"/>
                <w:szCs w:val="20"/>
              </w:rPr>
            </w:pPr>
            <w:ins w:id="6266" w:author="wurongjun 00246467" w:date="2015-04-22T16:12:00Z">
              <w:r w:rsidRPr="00476554">
                <w:rPr>
                  <w:rFonts w:ascii="宋体" w:cs="宋体" w:hint="eastAsia"/>
                  <w:color w:val="000000"/>
                  <w:kern w:val="0"/>
                  <w:sz w:val="20"/>
                  <w:szCs w:val="20"/>
                </w:rPr>
                <w:lastRenderedPageBreak/>
                <w:t>状态</w:t>
              </w:r>
            </w:ins>
          </w:p>
        </w:tc>
        <w:tc>
          <w:tcPr>
            <w:tcW w:w="2126"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267" w:author="wurongjun 00246467" w:date="2015-04-22T16:12:00Z"/>
                <w:color w:val="000000"/>
                <w:kern w:val="0"/>
                <w:sz w:val="20"/>
                <w:szCs w:val="20"/>
              </w:rPr>
            </w:pPr>
            <w:ins w:id="6268" w:author="wurongjun 00246467" w:date="2015-04-22T16:12:00Z">
              <w:r w:rsidRPr="00476554">
                <w:rPr>
                  <w:color w:val="000000"/>
                  <w:kern w:val="0"/>
                  <w:sz w:val="20"/>
                  <w:szCs w:val="20"/>
                </w:rPr>
                <w:t>STATUS</w:t>
              </w:r>
            </w:ins>
          </w:p>
        </w:tc>
        <w:tc>
          <w:tcPr>
            <w:tcW w:w="1701"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269" w:author="wurongjun 00246467" w:date="2015-04-22T16:12:00Z"/>
                <w:color w:val="000000"/>
                <w:kern w:val="0"/>
                <w:sz w:val="20"/>
                <w:szCs w:val="20"/>
              </w:rPr>
            </w:pPr>
            <w:ins w:id="6270" w:author="wurongjun 00246467" w:date="2015-04-22T16:12:00Z">
              <w:r w:rsidRPr="00476554">
                <w:rPr>
                  <w:color w:val="000000"/>
                  <w:kern w:val="0"/>
                  <w:sz w:val="20"/>
                  <w:szCs w:val="20"/>
                </w:rPr>
                <w:t>NUMBER(19)</w:t>
              </w:r>
            </w:ins>
          </w:p>
        </w:tc>
        <w:tc>
          <w:tcPr>
            <w:tcW w:w="1134"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271" w:author="wurongjun 00246467" w:date="2015-04-22T16:12:00Z"/>
                <w:color w:val="000000"/>
                <w:kern w:val="0"/>
                <w:sz w:val="20"/>
                <w:szCs w:val="20"/>
              </w:rPr>
            </w:pPr>
            <w:ins w:id="6272" w:author="wurongjun 00246467" w:date="2015-04-22T16:12:00Z">
              <w:r w:rsidRPr="00476554">
                <w:rPr>
                  <w:color w:val="000000"/>
                  <w:kern w:val="0"/>
                  <w:sz w:val="20"/>
                  <w:szCs w:val="20"/>
                </w:rPr>
                <w:t>FALSE</w:t>
              </w:r>
            </w:ins>
          </w:p>
        </w:tc>
        <w:tc>
          <w:tcPr>
            <w:tcW w:w="992"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273" w:author="wurongjun 00246467" w:date="2015-04-22T16:12:00Z"/>
                <w:color w:val="000000"/>
                <w:kern w:val="0"/>
                <w:sz w:val="20"/>
                <w:szCs w:val="20"/>
              </w:rPr>
            </w:pPr>
            <w:ins w:id="6274" w:author="wurongjun 00246467" w:date="2015-04-22T16:12:00Z">
              <w:r w:rsidRPr="00476554">
                <w:rPr>
                  <w:color w:val="000000"/>
                  <w:kern w:val="0"/>
                  <w:sz w:val="20"/>
                  <w:szCs w:val="20"/>
                </w:rPr>
                <w:t>TRUE</w:t>
              </w:r>
            </w:ins>
          </w:p>
        </w:tc>
        <w:tc>
          <w:tcPr>
            <w:tcW w:w="1418"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275" w:author="wurongjun 00246467" w:date="2015-04-22T16:12:00Z"/>
                <w:rFonts w:ascii="宋体" w:cs="宋体"/>
                <w:color w:val="000000"/>
                <w:kern w:val="0"/>
                <w:sz w:val="20"/>
                <w:szCs w:val="20"/>
              </w:rPr>
            </w:pPr>
            <w:ins w:id="6276" w:author="wurongjun 00246467" w:date="2015-04-22T16:12:00Z">
              <w:r w:rsidRPr="00476554">
                <w:rPr>
                  <w:rFonts w:ascii="宋体" w:cs="宋体" w:hint="eastAsia"/>
                  <w:color w:val="000000"/>
                  <w:kern w:val="0"/>
                  <w:sz w:val="20"/>
                  <w:szCs w:val="20"/>
                </w:rPr>
                <w:t>默认为</w:t>
              </w:r>
              <w:r w:rsidRPr="00476554">
                <w:rPr>
                  <w:color w:val="000000"/>
                  <w:kern w:val="0"/>
                  <w:sz w:val="20"/>
                  <w:szCs w:val="20"/>
                </w:rPr>
                <w:t>0</w:t>
              </w:r>
              <w:r w:rsidRPr="00476554">
                <w:rPr>
                  <w:rFonts w:ascii="宋体" w:cs="宋体" w:hint="eastAsia"/>
                  <w:color w:val="000000"/>
                  <w:kern w:val="0"/>
                  <w:sz w:val="20"/>
                  <w:szCs w:val="20"/>
                </w:rPr>
                <w:t>（该字段已不起作用）</w:t>
              </w:r>
            </w:ins>
          </w:p>
        </w:tc>
      </w:tr>
      <w:tr w:rsidR="008F49FF" w:rsidRPr="00476554" w:rsidTr="0001602A">
        <w:trPr>
          <w:ins w:id="6277" w:author="wurongjun 00246467" w:date="2015-04-22T16:12:00Z"/>
        </w:trPr>
        <w:tc>
          <w:tcPr>
            <w:tcW w:w="1560"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278" w:author="wurongjun 00246467" w:date="2015-04-22T16:12:00Z"/>
                <w:rFonts w:ascii="宋体" w:cs="宋体"/>
                <w:color w:val="000000"/>
                <w:kern w:val="0"/>
                <w:sz w:val="20"/>
                <w:szCs w:val="20"/>
              </w:rPr>
            </w:pPr>
            <w:ins w:id="6279" w:author="wurongjun 00246467" w:date="2015-04-22T16:12:00Z">
              <w:r>
                <w:rPr>
                  <w:rFonts w:ascii="宋体" w:cs="宋体" w:hint="eastAsia"/>
                  <w:color w:val="000000"/>
                  <w:kern w:val="0"/>
                  <w:sz w:val="20"/>
                  <w:szCs w:val="20"/>
                </w:rPr>
                <w:t>公司外部</w:t>
              </w:r>
              <w:r>
                <w:rPr>
                  <w:rFonts w:ascii="宋体" w:cs="宋体" w:hint="eastAsia"/>
                  <w:color w:val="000080"/>
                  <w:kern w:val="0"/>
                  <w:sz w:val="20"/>
                  <w:szCs w:val="20"/>
                </w:rPr>
                <w:t>编号</w:t>
              </w:r>
            </w:ins>
          </w:p>
        </w:tc>
        <w:tc>
          <w:tcPr>
            <w:tcW w:w="2126"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280" w:author="wurongjun 00246467" w:date="2015-04-22T16:12:00Z"/>
                <w:color w:val="000000"/>
                <w:kern w:val="0"/>
                <w:sz w:val="20"/>
                <w:szCs w:val="20"/>
              </w:rPr>
            </w:pPr>
            <w:ins w:id="6281" w:author="wurongjun 00246467" w:date="2015-04-22T16:12:00Z">
              <w:r>
                <w:rPr>
                  <w:rFonts w:ascii="宋体" w:cs="宋体"/>
                  <w:color w:val="000000"/>
                  <w:kern w:val="0"/>
                  <w:sz w:val="20"/>
                  <w:szCs w:val="20"/>
                </w:rPr>
                <w:t>externalCode</w:t>
              </w:r>
            </w:ins>
          </w:p>
        </w:tc>
        <w:tc>
          <w:tcPr>
            <w:tcW w:w="1701"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282" w:author="wurongjun 00246467" w:date="2015-04-22T16:12:00Z"/>
                <w:color w:val="000000"/>
                <w:kern w:val="0"/>
                <w:sz w:val="20"/>
                <w:szCs w:val="20"/>
              </w:rPr>
            </w:pPr>
            <w:ins w:id="6283" w:author="wurongjun 00246467" w:date="2015-04-22T16:12:00Z">
              <w:r>
                <w:rPr>
                  <w:rFonts w:ascii="宋体" w:cs="宋体"/>
                  <w:color w:val="000000"/>
                  <w:kern w:val="0"/>
                  <w:sz w:val="20"/>
                  <w:szCs w:val="20"/>
                </w:rPr>
                <w:t>externalCode</w:t>
              </w:r>
            </w:ins>
          </w:p>
        </w:tc>
        <w:tc>
          <w:tcPr>
            <w:tcW w:w="1134"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284" w:author="wurongjun 00246467" w:date="2015-04-22T16:12:00Z"/>
                <w:color w:val="000000"/>
                <w:kern w:val="0"/>
                <w:sz w:val="20"/>
                <w:szCs w:val="20"/>
              </w:rPr>
            </w:pPr>
            <w:ins w:id="6285" w:author="wurongjun 00246467" w:date="2015-04-22T16:12:00Z">
              <w:r w:rsidRPr="00476554">
                <w:rPr>
                  <w:color w:val="000000"/>
                  <w:kern w:val="0"/>
                  <w:sz w:val="20"/>
                  <w:szCs w:val="20"/>
                </w:rPr>
                <w:t>FALSE</w:t>
              </w:r>
            </w:ins>
          </w:p>
        </w:tc>
        <w:tc>
          <w:tcPr>
            <w:tcW w:w="992"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286" w:author="wurongjun 00246467" w:date="2015-04-22T16:12:00Z"/>
                <w:color w:val="000000"/>
                <w:kern w:val="0"/>
                <w:sz w:val="20"/>
                <w:szCs w:val="20"/>
              </w:rPr>
            </w:pPr>
            <w:ins w:id="6287" w:author="wurongjun 00246467" w:date="2015-04-22T16:12:00Z">
              <w:r w:rsidRPr="00476554">
                <w:rPr>
                  <w:color w:val="000000"/>
                  <w:kern w:val="0"/>
                  <w:sz w:val="20"/>
                  <w:szCs w:val="20"/>
                </w:rPr>
                <w:t>TRUE</w:t>
              </w:r>
            </w:ins>
          </w:p>
        </w:tc>
        <w:tc>
          <w:tcPr>
            <w:tcW w:w="1418" w:type="dxa"/>
            <w:tcBorders>
              <w:top w:val="single" w:sz="6" w:space="0" w:color="000000"/>
              <w:left w:val="single" w:sz="6" w:space="0" w:color="000000"/>
              <w:bottom w:val="single" w:sz="6" w:space="0" w:color="000000"/>
              <w:right w:val="single" w:sz="6" w:space="0" w:color="000000"/>
            </w:tcBorders>
          </w:tcPr>
          <w:p w:rsidR="008F49FF" w:rsidRPr="00476554" w:rsidRDefault="008F49FF" w:rsidP="0001602A">
            <w:pPr>
              <w:autoSpaceDE w:val="0"/>
              <w:autoSpaceDN w:val="0"/>
              <w:rPr>
                <w:ins w:id="6288" w:author="wurongjun 00246467" w:date="2015-04-22T16:12:00Z"/>
                <w:rFonts w:ascii="宋体" w:cs="宋体"/>
                <w:color w:val="000000"/>
                <w:kern w:val="0"/>
                <w:sz w:val="20"/>
                <w:szCs w:val="20"/>
              </w:rPr>
            </w:pPr>
            <w:ins w:id="6289" w:author="wurongjun 00246467" w:date="2015-04-22T16:12:00Z">
              <w:r>
                <w:rPr>
                  <w:rFonts w:ascii="宋体" w:cs="宋体" w:hint="eastAsia"/>
                  <w:color w:val="2020A0"/>
                  <w:kern w:val="0"/>
                  <w:sz w:val="20"/>
                  <w:szCs w:val="20"/>
                </w:rPr>
                <w:t>对应</w:t>
              </w:r>
              <w:r>
                <w:rPr>
                  <w:color w:val="2020A0"/>
                  <w:kern w:val="0"/>
                  <w:sz w:val="20"/>
                  <w:szCs w:val="20"/>
                </w:rPr>
                <w:t>ADI</w:t>
              </w:r>
              <w:r>
                <w:rPr>
                  <w:rFonts w:ascii="宋体" w:cs="宋体" w:hint="eastAsia"/>
                  <w:color w:val="2020A0"/>
                  <w:kern w:val="0"/>
                  <w:sz w:val="20"/>
                  <w:szCs w:val="20"/>
                </w:rPr>
                <w:t>中的</w:t>
              </w:r>
              <w:r>
                <w:rPr>
                  <w:rFonts w:ascii="宋体" w:cs="宋体"/>
                  <w:color w:val="000000"/>
                  <w:kern w:val="0"/>
                  <w:sz w:val="20"/>
                  <w:szCs w:val="20"/>
                </w:rPr>
                <w:t>Studio_Code</w:t>
              </w:r>
            </w:ins>
          </w:p>
        </w:tc>
      </w:tr>
    </w:tbl>
    <w:p w:rsidR="008F49FF" w:rsidRDefault="008F49FF" w:rsidP="008F49FF">
      <w:pPr>
        <w:rPr>
          <w:ins w:id="6290" w:author="wurongjun 00246467" w:date="2015-04-22T16:12:00Z"/>
          <w:rFonts w:ascii="Arial" w:hAnsi="Arial"/>
        </w:rPr>
      </w:pPr>
    </w:p>
    <w:p w:rsidR="00291D54" w:rsidRDefault="00291D54" w:rsidP="00291D54"/>
    <w:p w:rsidR="005C1FD9" w:rsidRDefault="005C1FD9" w:rsidP="005C1FD9">
      <w:pPr>
        <w:pStyle w:val="21"/>
        <w:keepLines/>
        <w:widowControl w:val="0"/>
        <w:spacing w:before="260" w:after="260" w:line="416" w:lineRule="auto"/>
        <w:ind w:left="578" w:hanging="578"/>
      </w:pPr>
      <w:bookmarkStart w:id="6291" w:name="_Toc435003462"/>
      <w:r>
        <w:rPr>
          <w:rFonts w:hint="eastAsia"/>
        </w:rPr>
        <w:t>CHG</w:t>
      </w:r>
      <w:r>
        <w:rPr>
          <w:rFonts w:hint="eastAsia"/>
        </w:rPr>
        <w:t>用户管理视图</w:t>
      </w:r>
      <w:bookmarkEnd w:id="4528"/>
      <w:ins w:id="6292" w:author="wtest222" w:date="2014-09-09T10:14:00Z">
        <w:r>
          <w:rPr>
            <w:rFonts w:hint="eastAsia"/>
          </w:rPr>
          <w:t>（</w:t>
        </w:r>
        <w:r w:rsidRPr="00204EB3">
          <w:rPr>
            <w:rFonts w:hint="eastAsia"/>
          </w:rPr>
          <w:t>自</w:t>
        </w:r>
      </w:ins>
      <w:ins w:id="6293" w:author="wurongjun 00246467" w:date="2015-04-22T16:40:00Z">
        <w:r w:rsidR="0009409B">
          <w:rPr>
            <w:rFonts w:ascii="华文细黑" w:eastAsia="华文细黑" w:hAnsi="华文细黑" w:hint="eastAsia"/>
            <w:b/>
          </w:rPr>
          <w:t>V</w:t>
        </w:r>
        <w:r w:rsidR="0009409B">
          <w:rPr>
            <w:rFonts w:ascii="华文细黑" w:eastAsia="华文细黑" w:hAnsi="华文细黑"/>
            <w:b/>
          </w:rPr>
          <w:t>2R6</w:t>
        </w:r>
      </w:ins>
      <w:ins w:id="6294" w:author="wtest222" w:date="2014-09-09T10:14:00Z">
        <w:r w:rsidRPr="00204EB3">
          <w:rPr>
            <w:rFonts w:hint="eastAsia"/>
          </w:rPr>
          <w:t>C30</w:t>
        </w:r>
        <w:r w:rsidRPr="00204EB3">
          <w:rPr>
            <w:rFonts w:hint="eastAsia"/>
          </w:rPr>
          <w:t>版本不建议使用）</w:t>
        </w:r>
      </w:ins>
      <w:bookmarkEnd w:id="6291"/>
    </w:p>
    <w:p w:rsidR="005C1FD9" w:rsidRPr="002C41A9" w:rsidRDefault="005C1FD9" w:rsidP="005C1FD9">
      <w:pPr>
        <w:pStyle w:val="31"/>
      </w:pPr>
      <w:bookmarkStart w:id="6295" w:name="_Toc397680922"/>
      <w:bookmarkStart w:id="6296" w:name="_Toc397712939"/>
      <w:bookmarkStart w:id="6297" w:name="_Toc435003463"/>
      <w:r w:rsidRPr="002C41A9">
        <w:rPr>
          <w:rFonts w:hint="eastAsia"/>
        </w:rPr>
        <w:t>定价信息视图</w:t>
      </w:r>
      <w:r w:rsidR="00C35A24" w:rsidRPr="001C02EA">
        <w:t>MDSP_V_PRICEINFO</w:t>
      </w:r>
      <w:bookmarkEnd w:id="6295"/>
      <w:bookmarkEnd w:id="6296"/>
      <w:bookmarkEnd w:id="6297"/>
    </w:p>
    <w:tbl>
      <w:tblPr>
        <w:tblW w:w="917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739"/>
        <w:gridCol w:w="2958"/>
        <w:gridCol w:w="35"/>
        <w:gridCol w:w="1000"/>
        <w:gridCol w:w="1227"/>
        <w:gridCol w:w="2213"/>
      </w:tblGrid>
      <w:tr w:rsidR="005C1FD9" w:rsidRPr="0019211A" w:rsidTr="002E3284">
        <w:trPr>
          <w:cantSplit/>
          <w:jc w:val="center"/>
        </w:trPr>
        <w:tc>
          <w:tcPr>
            <w:tcW w:w="170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5C1FD9" w:rsidRPr="00874449" w:rsidRDefault="005C1FD9" w:rsidP="002E3284">
            <w:pPr>
              <w:pStyle w:val="TableHeading"/>
            </w:pPr>
            <w:r w:rsidRPr="00874449">
              <w:t>字段</w:t>
            </w:r>
          </w:p>
        </w:tc>
        <w:tc>
          <w:tcPr>
            <w:tcW w:w="3003" w:type="dxa"/>
            <w:gridSpan w:val="2"/>
            <w:tcBorders>
              <w:top w:val="single" w:sz="6" w:space="0" w:color="auto"/>
              <w:left w:val="single" w:sz="6" w:space="0" w:color="auto"/>
              <w:bottom w:val="single" w:sz="6" w:space="0" w:color="auto"/>
              <w:right w:val="single" w:sz="6" w:space="0" w:color="auto"/>
              <w:tl2br w:val="nil"/>
              <w:tr2bl w:val="nil"/>
            </w:tcBorders>
            <w:shd w:val="clear" w:color="auto" w:fill="D9D9D9"/>
          </w:tcPr>
          <w:p w:rsidR="005C1FD9" w:rsidRPr="00874449" w:rsidRDefault="005C1FD9" w:rsidP="002E3284">
            <w:pPr>
              <w:pStyle w:val="TableHeading"/>
            </w:pPr>
            <w:r w:rsidRPr="00874449">
              <w:t>数据类型</w:t>
            </w:r>
          </w:p>
        </w:tc>
        <w:tc>
          <w:tcPr>
            <w:tcW w:w="1005"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5C1FD9" w:rsidRPr="00874449" w:rsidRDefault="005C1FD9" w:rsidP="002E3284">
            <w:pPr>
              <w:pStyle w:val="TableHeading"/>
            </w:pPr>
            <w:r w:rsidRPr="00874449">
              <w:t>是否允许为空</w:t>
            </w:r>
          </w:p>
        </w:tc>
        <w:tc>
          <w:tcPr>
            <w:tcW w:w="1228"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5C1FD9" w:rsidRPr="00874449" w:rsidRDefault="005C1FD9" w:rsidP="002E3284">
            <w:pPr>
              <w:pStyle w:val="TableHeading"/>
            </w:pPr>
            <w:r w:rsidRPr="00874449">
              <w:t>描述信息</w:t>
            </w:r>
          </w:p>
        </w:tc>
        <w:tc>
          <w:tcPr>
            <w:tcW w:w="222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5C1FD9" w:rsidRPr="00874449" w:rsidRDefault="005C1FD9" w:rsidP="002E3284">
            <w:pPr>
              <w:pStyle w:val="TableHeading"/>
            </w:pPr>
            <w:r>
              <w:rPr>
                <w:rFonts w:hint="eastAsia"/>
              </w:rPr>
              <w:t>备注</w:t>
            </w:r>
          </w:p>
        </w:tc>
      </w:tr>
      <w:tr w:rsidR="005C1FD9" w:rsidRPr="0019211A" w:rsidTr="002E3284">
        <w:trPr>
          <w:cantSplit/>
          <w:jc w:val="center"/>
        </w:trPr>
        <w:tc>
          <w:tcPr>
            <w:tcW w:w="1709" w:type="dxa"/>
            <w:tcBorders>
              <w:top w:val="single" w:sz="6" w:space="0" w:color="auto"/>
            </w:tcBorders>
            <w:shd w:val="clear" w:color="auto" w:fill="auto"/>
          </w:tcPr>
          <w:p w:rsidR="005C1FD9" w:rsidRPr="005E5431" w:rsidRDefault="005C1FD9" w:rsidP="002E3284">
            <w:pPr>
              <w:pStyle w:val="TableText"/>
            </w:pPr>
            <w:r w:rsidRPr="005E5431">
              <w:t>OBJECTID</w:t>
            </w:r>
          </w:p>
        </w:tc>
        <w:tc>
          <w:tcPr>
            <w:tcW w:w="2968" w:type="dxa"/>
            <w:tcBorders>
              <w:top w:val="single" w:sz="6" w:space="0" w:color="auto"/>
            </w:tcBorders>
            <w:shd w:val="clear" w:color="auto" w:fill="auto"/>
          </w:tcPr>
          <w:p w:rsidR="005C1FD9" w:rsidRPr="005E5431" w:rsidRDefault="005C1FD9" w:rsidP="002E3284">
            <w:pPr>
              <w:pStyle w:val="TableText"/>
            </w:pPr>
            <w:r w:rsidRPr="005E5431">
              <w:rPr>
                <w:rFonts w:hint="eastAsia"/>
              </w:rPr>
              <w:t>NUMBER</w:t>
            </w:r>
          </w:p>
        </w:tc>
        <w:tc>
          <w:tcPr>
            <w:tcW w:w="1040" w:type="dxa"/>
            <w:gridSpan w:val="2"/>
            <w:tcBorders>
              <w:top w:val="single" w:sz="6" w:space="0" w:color="auto"/>
            </w:tcBorders>
            <w:shd w:val="clear" w:color="auto" w:fill="auto"/>
          </w:tcPr>
          <w:p w:rsidR="005C1FD9" w:rsidRPr="005E5431" w:rsidRDefault="005C1FD9" w:rsidP="002E3284">
            <w:pPr>
              <w:pStyle w:val="TableText"/>
            </w:pPr>
            <w:r w:rsidRPr="005E5431">
              <w:rPr>
                <w:rFonts w:hint="eastAsia"/>
              </w:rPr>
              <w:t>Y</w:t>
            </w:r>
          </w:p>
        </w:tc>
        <w:tc>
          <w:tcPr>
            <w:tcW w:w="1228" w:type="dxa"/>
            <w:tcBorders>
              <w:top w:val="single" w:sz="6" w:space="0" w:color="auto"/>
            </w:tcBorders>
            <w:shd w:val="clear" w:color="auto" w:fill="auto"/>
          </w:tcPr>
          <w:p w:rsidR="005C1FD9" w:rsidRPr="005E5431" w:rsidRDefault="005C1FD9" w:rsidP="002E3284">
            <w:pPr>
              <w:pStyle w:val="TableText"/>
            </w:pPr>
            <w:ins w:id="6298" w:author="wtest222" w:date="2014-10-27T11:26:00Z">
              <w:r>
                <w:rPr>
                  <w:rFonts w:hint="eastAsia"/>
                </w:rPr>
                <w:t>Charging</w:t>
              </w:r>
              <w:r>
                <w:rPr>
                  <w:rFonts w:ascii="宋体" w:cs="宋体" w:hint="eastAsia"/>
                  <w:color w:val="000000"/>
                  <w:sz w:val="20"/>
                  <w:szCs w:val="20"/>
                </w:rPr>
                <w:t>定价对象</w:t>
              </w:r>
            </w:ins>
            <w:r w:rsidRPr="005E5431">
              <w:rPr>
                <w:rFonts w:hint="eastAsia"/>
              </w:rPr>
              <w:t>内容键值</w:t>
            </w:r>
          </w:p>
        </w:tc>
        <w:tc>
          <w:tcPr>
            <w:tcW w:w="2227" w:type="dxa"/>
            <w:tcBorders>
              <w:top w:val="single" w:sz="6" w:space="0" w:color="auto"/>
            </w:tcBorders>
            <w:shd w:val="clear" w:color="auto" w:fill="auto"/>
          </w:tcPr>
          <w:p w:rsidR="005C1FD9" w:rsidRPr="005E5431" w:rsidRDefault="00E7517C" w:rsidP="002E3284">
            <w:pPr>
              <w:pStyle w:val="TableText"/>
            </w:pPr>
            <w:r>
              <w:fldChar w:fldCharType="begin" w:fldLock="1"/>
            </w:r>
            <w:r>
              <w:instrText>MERGEFIELD Att.Notes</w:instrText>
            </w:r>
            <w:r>
              <w:fldChar w:fldCharType="separate"/>
            </w:r>
            <w:r w:rsidR="005C1FD9" w:rsidRPr="00C25F56">
              <w:t>业务、内容、套餐、节点的内部</w:t>
            </w:r>
            <w:r w:rsidR="005C1FD9" w:rsidRPr="00C25F56">
              <w:t>ID</w:t>
            </w:r>
            <w:r>
              <w:fldChar w:fldCharType="end"/>
            </w:r>
          </w:p>
        </w:tc>
      </w:tr>
      <w:tr w:rsidR="005C1FD9" w:rsidRPr="0019211A" w:rsidTr="002E3284">
        <w:trPr>
          <w:cantSplit/>
          <w:jc w:val="center"/>
        </w:trPr>
        <w:tc>
          <w:tcPr>
            <w:tcW w:w="1709" w:type="dxa"/>
            <w:shd w:val="clear" w:color="auto" w:fill="auto"/>
          </w:tcPr>
          <w:p w:rsidR="005C1FD9" w:rsidRPr="005E5431" w:rsidRDefault="005C1FD9" w:rsidP="002E3284">
            <w:pPr>
              <w:pStyle w:val="TableText"/>
            </w:pPr>
            <w:r w:rsidRPr="005E5431">
              <w:t>externalid</w:t>
            </w:r>
          </w:p>
        </w:tc>
        <w:tc>
          <w:tcPr>
            <w:tcW w:w="2968" w:type="dxa"/>
            <w:shd w:val="clear" w:color="auto" w:fill="auto"/>
          </w:tcPr>
          <w:p w:rsidR="005C1FD9" w:rsidRPr="005E5431" w:rsidRDefault="005C1FD9" w:rsidP="002E3284">
            <w:pPr>
              <w:pStyle w:val="TableText"/>
            </w:pPr>
            <w:r w:rsidRPr="005E5431">
              <w:t>VARCHAR2(</w:t>
            </w:r>
            <w:r w:rsidRPr="005E5431">
              <w:rPr>
                <w:rFonts w:hint="eastAsia"/>
              </w:rPr>
              <w:t>32)</w:t>
            </w:r>
          </w:p>
        </w:tc>
        <w:tc>
          <w:tcPr>
            <w:tcW w:w="1040" w:type="dxa"/>
            <w:gridSpan w:val="2"/>
            <w:shd w:val="clear" w:color="auto" w:fill="auto"/>
          </w:tcPr>
          <w:p w:rsidR="005C1FD9" w:rsidRPr="005E5431" w:rsidRDefault="005C1FD9" w:rsidP="002E3284">
            <w:pPr>
              <w:pStyle w:val="TableText"/>
            </w:pPr>
            <w:r w:rsidRPr="005E5431">
              <w:rPr>
                <w:rFonts w:hint="eastAsia"/>
              </w:rPr>
              <w:t>Y</w:t>
            </w:r>
          </w:p>
        </w:tc>
        <w:tc>
          <w:tcPr>
            <w:tcW w:w="1228" w:type="dxa"/>
            <w:shd w:val="clear" w:color="auto" w:fill="auto"/>
          </w:tcPr>
          <w:p w:rsidR="005C1FD9" w:rsidRPr="005E5431" w:rsidRDefault="005C1FD9" w:rsidP="002E3284">
            <w:pPr>
              <w:pStyle w:val="TableText"/>
            </w:pPr>
            <w:r w:rsidRPr="005E5431">
              <w:rPr>
                <w:rFonts w:hint="eastAsia"/>
              </w:rPr>
              <w:t>内容</w:t>
            </w:r>
            <w:r w:rsidRPr="005E5431">
              <w:rPr>
                <w:rFonts w:hint="eastAsia"/>
              </w:rPr>
              <w:t>ID</w:t>
            </w:r>
          </w:p>
        </w:tc>
        <w:tc>
          <w:tcPr>
            <w:tcW w:w="2227" w:type="dxa"/>
            <w:shd w:val="clear" w:color="auto" w:fill="auto"/>
          </w:tcPr>
          <w:p w:rsidR="005C1FD9" w:rsidRPr="005E5431" w:rsidRDefault="003D3AE7" w:rsidP="002E3284">
            <w:pPr>
              <w:pStyle w:val="TableText"/>
            </w:pPr>
            <w:r w:rsidRPr="00117D19">
              <w:rPr>
                <w:sz w:val="18"/>
                <w:szCs w:val="18"/>
              </w:rPr>
              <w:fldChar w:fldCharType="begin" w:fldLock="1"/>
            </w:r>
            <w:r w:rsidR="005C1FD9" w:rsidRPr="00117D19">
              <w:rPr>
                <w:sz w:val="18"/>
                <w:szCs w:val="18"/>
              </w:rPr>
              <w:instrText>MERGEFIELD Att.Notes</w:instrText>
            </w:r>
            <w:r w:rsidRPr="00117D19">
              <w:rPr>
                <w:sz w:val="18"/>
                <w:szCs w:val="18"/>
              </w:rPr>
              <w:fldChar w:fldCharType="separate"/>
            </w:r>
            <w:r w:rsidR="005C1FD9" w:rsidRPr="00117D19">
              <w:rPr>
                <w:sz w:val="18"/>
                <w:szCs w:val="18"/>
              </w:rPr>
              <w:t>内容、业务、套餐、节点的外部</w:t>
            </w:r>
            <w:r w:rsidR="005C1FD9" w:rsidRPr="00117D19">
              <w:rPr>
                <w:sz w:val="18"/>
                <w:szCs w:val="18"/>
              </w:rPr>
              <w:t>ID</w:t>
            </w:r>
            <w:r w:rsidRPr="00117D19">
              <w:rPr>
                <w:sz w:val="18"/>
                <w:szCs w:val="18"/>
              </w:rPr>
              <w:fldChar w:fldCharType="end"/>
            </w:r>
          </w:p>
        </w:tc>
      </w:tr>
      <w:tr w:rsidR="005C1FD9" w:rsidRPr="0019211A" w:rsidTr="002E3284">
        <w:trPr>
          <w:cantSplit/>
          <w:jc w:val="center"/>
        </w:trPr>
        <w:tc>
          <w:tcPr>
            <w:tcW w:w="1709" w:type="dxa"/>
            <w:shd w:val="clear" w:color="auto" w:fill="auto"/>
          </w:tcPr>
          <w:p w:rsidR="005C1FD9" w:rsidRPr="005E5431" w:rsidRDefault="005C1FD9" w:rsidP="002E3284">
            <w:pPr>
              <w:pStyle w:val="TableText"/>
            </w:pPr>
            <w:r>
              <w:rPr>
                <w:rFonts w:cs="Arial"/>
                <w:color w:val="000000"/>
                <w:sz w:val="20"/>
                <w:szCs w:val="20"/>
              </w:rPr>
              <w:t>relateObjectType</w:t>
            </w:r>
          </w:p>
        </w:tc>
        <w:tc>
          <w:tcPr>
            <w:tcW w:w="2968" w:type="dxa"/>
            <w:shd w:val="clear" w:color="auto" w:fill="auto"/>
          </w:tcPr>
          <w:p w:rsidR="005C1FD9" w:rsidRPr="005E5431" w:rsidRDefault="005C1FD9" w:rsidP="002E3284">
            <w:pPr>
              <w:pStyle w:val="TableText"/>
            </w:pPr>
            <w:r>
              <w:rPr>
                <w:rFonts w:cs="Arial"/>
                <w:color w:val="000000"/>
                <w:sz w:val="20"/>
                <w:szCs w:val="20"/>
              </w:rPr>
              <w:t>NUMBER(10)</w:t>
            </w:r>
          </w:p>
        </w:tc>
        <w:tc>
          <w:tcPr>
            <w:tcW w:w="1040" w:type="dxa"/>
            <w:gridSpan w:val="2"/>
            <w:shd w:val="clear" w:color="auto" w:fill="auto"/>
          </w:tcPr>
          <w:p w:rsidR="005C1FD9" w:rsidRPr="005E5431" w:rsidRDefault="005C1FD9" w:rsidP="002E3284">
            <w:pPr>
              <w:pStyle w:val="TableText"/>
            </w:pPr>
            <w:r>
              <w:rPr>
                <w:rFonts w:hint="eastAsia"/>
              </w:rPr>
              <w:t>Y</w:t>
            </w:r>
          </w:p>
        </w:tc>
        <w:tc>
          <w:tcPr>
            <w:tcW w:w="1228" w:type="dxa"/>
            <w:shd w:val="clear" w:color="auto" w:fill="auto"/>
          </w:tcPr>
          <w:p w:rsidR="005C1FD9" w:rsidRPr="005E5431" w:rsidRDefault="005C1FD9" w:rsidP="002E3284">
            <w:pPr>
              <w:pStyle w:val="TableText"/>
            </w:pPr>
            <w:r>
              <w:rPr>
                <w:rFonts w:ascii="宋体" w:cs="宋体" w:hint="eastAsia"/>
                <w:color w:val="000000"/>
                <w:sz w:val="20"/>
                <w:szCs w:val="20"/>
              </w:rPr>
              <w:t>定价对象类型</w:t>
            </w:r>
          </w:p>
        </w:tc>
        <w:tc>
          <w:tcPr>
            <w:tcW w:w="2227" w:type="dxa"/>
            <w:shd w:val="clear" w:color="auto" w:fill="auto"/>
          </w:tcPr>
          <w:p w:rsidR="005C1FD9" w:rsidRDefault="005C1FD9" w:rsidP="002E3284">
            <w:pPr>
              <w:tabs>
                <w:tab w:val="left" w:pos="-1332"/>
              </w:tabs>
              <w:autoSpaceDE w:val="0"/>
              <w:autoSpaceDN w:val="0"/>
              <w:adjustRightInd w:val="0"/>
              <w:jc w:val="left"/>
              <w:rPr>
                <w:rFonts w:ascii="Arial" w:hAnsi="Arial" w:cs="Arial"/>
                <w:color w:val="000000"/>
                <w:kern w:val="0"/>
                <w:sz w:val="20"/>
                <w:szCs w:val="20"/>
              </w:rPr>
            </w:pPr>
            <w:r>
              <w:rPr>
                <w:rFonts w:ascii="Arial" w:hAnsi="Arial" w:cs="Arial"/>
                <w:color w:val="000000"/>
                <w:kern w:val="0"/>
                <w:sz w:val="20"/>
                <w:szCs w:val="20"/>
              </w:rPr>
              <w:t>1</w:t>
            </w:r>
            <w:r>
              <w:rPr>
                <w:rFonts w:ascii="宋体" w:cs="宋体" w:hint="eastAsia"/>
                <w:color w:val="000000"/>
                <w:kern w:val="0"/>
                <w:sz w:val="20"/>
                <w:szCs w:val="20"/>
              </w:rPr>
              <w:t>：业务</w:t>
            </w:r>
            <w:r>
              <w:rPr>
                <w:rFonts w:ascii="Arial" w:hAnsi="Arial" w:cs="Arial"/>
                <w:color w:val="000000"/>
                <w:kern w:val="0"/>
                <w:sz w:val="20"/>
                <w:szCs w:val="20"/>
              </w:rPr>
              <w:t xml:space="preserve"> </w:t>
            </w:r>
          </w:p>
          <w:p w:rsidR="005C1FD9" w:rsidRDefault="005C1FD9" w:rsidP="002E3284">
            <w:pPr>
              <w:tabs>
                <w:tab w:val="left" w:pos="-1332"/>
              </w:tabs>
              <w:autoSpaceDE w:val="0"/>
              <w:autoSpaceDN w:val="0"/>
              <w:adjustRightInd w:val="0"/>
              <w:jc w:val="left"/>
              <w:rPr>
                <w:rFonts w:ascii="宋体" w:cs="宋体"/>
                <w:color w:val="000000"/>
                <w:kern w:val="0"/>
                <w:sz w:val="20"/>
                <w:szCs w:val="20"/>
              </w:rPr>
            </w:pPr>
            <w:r>
              <w:rPr>
                <w:rFonts w:ascii="Arial" w:hAnsi="Arial" w:cs="Arial"/>
                <w:color w:val="000000"/>
                <w:kern w:val="0"/>
                <w:sz w:val="20"/>
                <w:szCs w:val="20"/>
              </w:rPr>
              <w:t>2</w:t>
            </w:r>
            <w:r>
              <w:rPr>
                <w:rFonts w:ascii="宋体" w:cs="宋体" w:hint="eastAsia"/>
                <w:color w:val="000000"/>
                <w:kern w:val="0"/>
                <w:sz w:val="20"/>
                <w:szCs w:val="20"/>
              </w:rPr>
              <w:t>：内容</w:t>
            </w:r>
          </w:p>
          <w:p w:rsidR="005C1FD9" w:rsidRDefault="005C1FD9" w:rsidP="002E3284">
            <w:pPr>
              <w:tabs>
                <w:tab w:val="left" w:pos="-1332"/>
              </w:tabs>
              <w:autoSpaceDE w:val="0"/>
              <w:autoSpaceDN w:val="0"/>
              <w:adjustRightInd w:val="0"/>
              <w:jc w:val="left"/>
              <w:rPr>
                <w:rFonts w:ascii="宋体" w:cs="宋体"/>
                <w:color w:val="000000"/>
                <w:kern w:val="0"/>
                <w:sz w:val="20"/>
                <w:szCs w:val="20"/>
              </w:rPr>
            </w:pPr>
            <w:r>
              <w:rPr>
                <w:rFonts w:ascii="Arial" w:hAnsi="Arial" w:cs="Arial"/>
                <w:color w:val="000000"/>
                <w:kern w:val="0"/>
                <w:sz w:val="20"/>
                <w:szCs w:val="20"/>
              </w:rPr>
              <w:t>3</w:t>
            </w:r>
            <w:r>
              <w:rPr>
                <w:rFonts w:ascii="宋体" w:cs="宋体" w:hint="eastAsia"/>
                <w:color w:val="000000"/>
                <w:kern w:val="0"/>
                <w:sz w:val="20"/>
                <w:szCs w:val="20"/>
              </w:rPr>
              <w:t>：节点</w:t>
            </w:r>
          </w:p>
          <w:p w:rsidR="005C1FD9" w:rsidRPr="00117D19" w:rsidRDefault="005C1FD9" w:rsidP="002E3284">
            <w:pPr>
              <w:pStyle w:val="TableText"/>
              <w:rPr>
                <w:sz w:val="18"/>
                <w:szCs w:val="18"/>
              </w:rPr>
            </w:pPr>
            <w:r>
              <w:rPr>
                <w:rFonts w:cs="Arial"/>
                <w:color w:val="000000"/>
                <w:sz w:val="20"/>
                <w:szCs w:val="20"/>
              </w:rPr>
              <w:t>4</w:t>
            </w:r>
            <w:r>
              <w:rPr>
                <w:rFonts w:ascii="宋体" w:cs="宋体" w:hint="eastAsia"/>
                <w:color w:val="000000"/>
                <w:sz w:val="20"/>
                <w:szCs w:val="20"/>
              </w:rPr>
              <w:t>：套餐</w:t>
            </w:r>
          </w:p>
        </w:tc>
      </w:tr>
      <w:tr w:rsidR="005C1FD9" w:rsidRPr="0019211A" w:rsidTr="002E3284">
        <w:trPr>
          <w:cantSplit/>
          <w:jc w:val="center"/>
        </w:trPr>
        <w:tc>
          <w:tcPr>
            <w:tcW w:w="1709" w:type="dxa"/>
            <w:shd w:val="clear" w:color="auto" w:fill="auto"/>
          </w:tcPr>
          <w:p w:rsidR="005C1FD9" w:rsidRPr="005E5431" w:rsidRDefault="005C1FD9" w:rsidP="002E3284">
            <w:pPr>
              <w:pStyle w:val="TableText"/>
            </w:pPr>
            <w:r w:rsidRPr="005E5431">
              <w:t>name_lang1</w:t>
            </w:r>
          </w:p>
        </w:tc>
        <w:tc>
          <w:tcPr>
            <w:tcW w:w="2968" w:type="dxa"/>
            <w:shd w:val="clear" w:color="auto" w:fill="auto"/>
          </w:tcPr>
          <w:p w:rsidR="005C1FD9" w:rsidRPr="005E5431" w:rsidRDefault="005C1FD9" w:rsidP="002E3284">
            <w:pPr>
              <w:pStyle w:val="TableText"/>
            </w:pPr>
            <w:r w:rsidRPr="005E5431">
              <w:t>VARCHAR2(</w:t>
            </w:r>
            <w:r w:rsidRPr="005E5431">
              <w:rPr>
                <w:rFonts w:hint="eastAsia"/>
              </w:rPr>
              <w:t>256)</w:t>
            </w:r>
          </w:p>
        </w:tc>
        <w:tc>
          <w:tcPr>
            <w:tcW w:w="1040" w:type="dxa"/>
            <w:gridSpan w:val="2"/>
            <w:shd w:val="clear" w:color="auto" w:fill="auto"/>
          </w:tcPr>
          <w:p w:rsidR="005C1FD9" w:rsidRPr="005E5431" w:rsidRDefault="005C1FD9" w:rsidP="002E3284">
            <w:pPr>
              <w:pStyle w:val="TableText"/>
              <w:rPr>
                <w:b/>
              </w:rPr>
            </w:pPr>
            <w:r w:rsidRPr="005E5431">
              <w:rPr>
                <w:rFonts w:hint="eastAsia"/>
              </w:rPr>
              <w:t>Y</w:t>
            </w:r>
          </w:p>
        </w:tc>
        <w:tc>
          <w:tcPr>
            <w:tcW w:w="1228" w:type="dxa"/>
            <w:shd w:val="clear" w:color="auto" w:fill="auto"/>
          </w:tcPr>
          <w:p w:rsidR="005C1FD9" w:rsidRPr="005E5431" w:rsidRDefault="005C1FD9" w:rsidP="002E3284">
            <w:pPr>
              <w:pStyle w:val="TableText"/>
            </w:pPr>
            <w:r w:rsidRPr="005E5431">
              <w:rPr>
                <w:rFonts w:hint="eastAsia"/>
              </w:rPr>
              <w:t>产品名称</w:t>
            </w:r>
          </w:p>
        </w:tc>
        <w:tc>
          <w:tcPr>
            <w:tcW w:w="2227" w:type="dxa"/>
            <w:shd w:val="clear" w:color="auto" w:fill="auto"/>
          </w:tcPr>
          <w:p w:rsidR="005C1FD9" w:rsidRPr="005E5431" w:rsidRDefault="005C1FD9" w:rsidP="002E3284">
            <w:pPr>
              <w:pStyle w:val="TableText"/>
            </w:pPr>
            <w:r w:rsidRPr="005E5431">
              <w:rPr>
                <w:rFonts w:hint="eastAsia"/>
              </w:rPr>
              <w:t>第一语言</w:t>
            </w:r>
          </w:p>
        </w:tc>
      </w:tr>
      <w:tr w:rsidR="005C1FD9" w:rsidRPr="0019211A" w:rsidTr="002E3284">
        <w:trPr>
          <w:cantSplit/>
          <w:jc w:val="center"/>
        </w:trPr>
        <w:tc>
          <w:tcPr>
            <w:tcW w:w="1709" w:type="dxa"/>
            <w:shd w:val="clear" w:color="auto" w:fill="auto"/>
          </w:tcPr>
          <w:p w:rsidR="005C1FD9" w:rsidRPr="005E5431" w:rsidRDefault="005C1FD9" w:rsidP="002E3284">
            <w:pPr>
              <w:pStyle w:val="TableText"/>
            </w:pPr>
            <w:r w:rsidRPr="005E5431">
              <w:t>name_lang</w:t>
            </w:r>
            <w:r w:rsidRPr="005E5431">
              <w:rPr>
                <w:rFonts w:hint="eastAsia"/>
              </w:rPr>
              <w:t>2</w:t>
            </w:r>
          </w:p>
        </w:tc>
        <w:tc>
          <w:tcPr>
            <w:tcW w:w="2968" w:type="dxa"/>
            <w:shd w:val="clear" w:color="auto" w:fill="auto"/>
          </w:tcPr>
          <w:p w:rsidR="005C1FD9" w:rsidRPr="005E5431" w:rsidRDefault="005C1FD9" w:rsidP="002E3284">
            <w:pPr>
              <w:pStyle w:val="TableText"/>
            </w:pPr>
            <w:r w:rsidRPr="005E5431">
              <w:t>VARCHAR2(</w:t>
            </w:r>
            <w:r w:rsidRPr="005E5431">
              <w:rPr>
                <w:rFonts w:hint="eastAsia"/>
              </w:rPr>
              <w:t>256)</w:t>
            </w:r>
          </w:p>
        </w:tc>
        <w:tc>
          <w:tcPr>
            <w:tcW w:w="1040" w:type="dxa"/>
            <w:gridSpan w:val="2"/>
            <w:shd w:val="clear" w:color="auto" w:fill="auto"/>
          </w:tcPr>
          <w:p w:rsidR="005C1FD9" w:rsidRPr="005E5431" w:rsidRDefault="005C1FD9" w:rsidP="002E3284">
            <w:pPr>
              <w:pStyle w:val="TableText"/>
              <w:rPr>
                <w:b/>
              </w:rPr>
            </w:pPr>
            <w:r w:rsidRPr="005E5431">
              <w:rPr>
                <w:rFonts w:hint="eastAsia"/>
              </w:rPr>
              <w:t>Y</w:t>
            </w:r>
          </w:p>
        </w:tc>
        <w:tc>
          <w:tcPr>
            <w:tcW w:w="1228" w:type="dxa"/>
            <w:shd w:val="clear" w:color="auto" w:fill="auto"/>
          </w:tcPr>
          <w:p w:rsidR="005C1FD9" w:rsidRPr="005E5431" w:rsidRDefault="005C1FD9" w:rsidP="002E3284">
            <w:pPr>
              <w:pStyle w:val="TableText"/>
            </w:pPr>
            <w:r w:rsidRPr="005E5431">
              <w:rPr>
                <w:rFonts w:hint="eastAsia"/>
              </w:rPr>
              <w:t>产品名称</w:t>
            </w:r>
          </w:p>
        </w:tc>
        <w:tc>
          <w:tcPr>
            <w:tcW w:w="2227" w:type="dxa"/>
            <w:shd w:val="clear" w:color="auto" w:fill="auto"/>
          </w:tcPr>
          <w:p w:rsidR="005C1FD9" w:rsidRPr="005E5431" w:rsidRDefault="005C1FD9" w:rsidP="002E3284">
            <w:pPr>
              <w:pStyle w:val="TableText"/>
            </w:pPr>
            <w:r w:rsidRPr="005E5431">
              <w:rPr>
                <w:rFonts w:hint="eastAsia"/>
              </w:rPr>
              <w:t>第二语言</w:t>
            </w:r>
          </w:p>
        </w:tc>
      </w:tr>
    </w:tbl>
    <w:p w:rsidR="005C1FD9" w:rsidRDefault="005C1FD9" w:rsidP="005C1FD9">
      <w:pPr>
        <w:widowControl/>
        <w:snapToGrid w:val="0"/>
        <w:spacing w:before="80" w:after="80" w:line="300" w:lineRule="auto"/>
        <w:ind w:left="1134"/>
        <w:rPr>
          <w:rFonts w:ascii="宋体" w:hAnsi="宋体" w:cs="Arial"/>
          <w:i/>
          <w:color w:val="0000FF"/>
          <w:kern w:val="0"/>
          <w:szCs w:val="21"/>
        </w:rPr>
      </w:pPr>
    </w:p>
    <w:p w:rsidR="00D7258A" w:rsidRDefault="00D7258A" w:rsidP="00D7258A">
      <w:pPr>
        <w:pStyle w:val="21"/>
        <w:keepLines/>
        <w:widowControl w:val="0"/>
        <w:spacing w:before="260" w:after="260" w:line="416" w:lineRule="auto"/>
        <w:ind w:left="578" w:hanging="578"/>
        <w:rPr>
          <w:ins w:id="6299" w:author="wtest222" w:date="2014-10-27T11:26:00Z"/>
        </w:rPr>
      </w:pPr>
      <w:bookmarkStart w:id="6300" w:name="_Toc435003464"/>
      <w:ins w:id="6301" w:author="wtest222" w:date="2014-10-27T11:26:00Z">
        <w:r>
          <w:rPr>
            <w:rFonts w:hint="eastAsia"/>
          </w:rPr>
          <w:t>SIS</w:t>
        </w:r>
        <w:r>
          <w:rPr>
            <w:rFonts w:hint="eastAsia"/>
          </w:rPr>
          <w:t>用户管理视图（</w:t>
        </w:r>
        <w:r w:rsidRPr="00204EB3">
          <w:rPr>
            <w:rFonts w:hint="eastAsia"/>
          </w:rPr>
          <w:t>自</w:t>
        </w:r>
      </w:ins>
      <w:ins w:id="6302" w:author="wurongjun 00246467" w:date="2015-04-22T16:40:00Z">
        <w:r w:rsidR="0009409B">
          <w:rPr>
            <w:rFonts w:ascii="华文细黑" w:eastAsia="华文细黑" w:hAnsi="华文细黑" w:hint="eastAsia"/>
            <w:b/>
          </w:rPr>
          <w:t>V</w:t>
        </w:r>
        <w:r w:rsidR="0009409B">
          <w:rPr>
            <w:rFonts w:ascii="华文细黑" w:eastAsia="华文细黑" w:hAnsi="华文细黑"/>
            <w:b/>
          </w:rPr>
          <w:t>2R6</w:t>
        </w:r>
      </w:ins>
      <w:ins w:id="6303" w:author="wtest222" w:date="2014-10-27T11:26:00Z">
        <w:r w:rsidRPr="00204EB3">
          <w:rPr>
            <w:rFonts w:hint="eastAsia"/>
          </w:rPr>
          <w:t>C30</w:t>
        </w:r>
        <w:r w:rsidRPr="00204EB3">
          <w:rPr>
            <w:rFonts w:hint="eastAsia"/>
          </w:rPr>
          <w:t>版本不建议使用）</w:t>
        </w:r>
        <w:bookmarkEnd w:id="6300"/>
      </w:ins>
    </w:p>
    <w:p w:rsidR="00D7258A" w:rsidRPr="002C41A9" w:rsidRDefault="00D7258A" w:rsidP="00D7258A">
      <w:pPr>
        <w:pStyle w:val="31"/>
        <w:rPr>
          <w:ins w:id="6304" w:author="wtest222" w:date="2014-10-27T11:26:00Z"/>
        </w:rPr>
      </w:pPr>
      <w:bookmarkStart w:id="6305" w:name="_Toc435003465"/>
      <w:ins w:id="6306" w:author="wtest222" w:date="2014-10-27T11:26:00Z">
        <w:r w:rsidRPr="002C41A9">
          <w:rPr>
            <w:rFonts w:hint="eastAsia"/>
          </w:rPr>
          <w:t>定价信息视图</w:t>
        </w:r>
        <w:r w:rsidR="00C35A24">
          <w:t>SIS</w:t>
        </w:r>
        <w:r w:rsidR="00C35A24" w:rsidRPr="001C02EA">
          <w:t>_V_PRICEINFO</w:t>
        </w:r>
        <w:bookmarkEnd w:id="6305"/>
      </w:ins>
    </w:p>
    <w:tbl>
      <w:tblPr>
        <w:tblW w:w="917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739"/>
        <w:gridCol w:w="2959"/>
        <w:gridCol w:w="35"/>
        <w:gridCol w:w="1001"/>
        <w:gridCol w:w="1223"/>
        <w:gridCol w:w="2215"/>
      </w:tblGrid>
      <w:tr w:rsidR="00D7258A" w:rsidRPr="0019211A" w:rsidTr="004F3959">
        <w:trPr>
          <w:cantSplit/>
          <w:jc w:val="center"/>
          <w:ins w:id="6307" w:author="wtest222" w:date="2014-10-27T11:26:00Z"/>
        </w:trPr>
        <w:tc>
          <w:tcPr>
            <w:tcW w:w="170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D7258A" w:rsidRPr="00874449" w:rsidRDefault="00D7258A" w:rsidP="004F3959">
            <w:pPr>
              <w:pStyle w:val="TableHeading"/>
              <w:rPr>
                <w:ins w:id="6308" w:author="wtest222" w:date="2014-10-27T11:26:00Z"/>
              </w:rPr>
            </w:pPr>
            <w:ins w:id="6309" w:author="wtest222" w:date="2014-10-27T11:26:00Z">
              <w:r w:rsidRPr="00874449">
                <w:t>字段</w:t>
              </w:r>
            </w:ins>
          </w:p>
        </w:tc>
        <w:tc>
          <w:tcPr>
            <w:tcW w:w="3003" w:type="dxa"/>
            <w:gridSpan w:val="2"/>
            <w:tcBorders>
              <w:top w:val="single" w:sz="6" w:space="0" w:color="auto"/>
              <w:left w:val="single" w:sz="6" w:space="0" w:color="auto"/>
              <w:bottom w:val="single" w:sz="6" w:space="0" w:color="auto"/>
              <w:right w:val="single" w:sz="6" w:space="0" w:color="auto"/>
              <w:tl2br w:val="nil"/>
              <w:tr2bl w:val="nil"/>
            </w:tcBorders>
            <w:shd w:val="clear" w:color="auto" w:fill="D9D9D9"/>
          </w:tcPr>
          <w:p w:rsidR="00D7258A" w:rsidRPr="00874449" w:rsidRDefault="00D7258A" w:rsidP="004F3959">
            <w:pPr>
              <w:pStyle w:val="TableHeading"/>
              <w:rPr>
                <w:ins w:id="6310" w:author="wtest222" w:date="2014-10-27T11:26:00Z"/>
              </w:rPr>
            </w:pPr>
            <w:ins w:id="6311" w:author="wtest222" w:date="2014-10-27T11:26:00Z">
              <w:r w:rsidRPr="00874449">
                <w:t>数据类型</w:t>
              </w:r>
            </w:ins>
          </w:p>
        </w:tc>
        <w:tc>
          <w:tcPr>
            <w:tcW w:w="1005"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D7258A" w:rsidRPr="00874449" w:rsidRDefault="00D7258A" w:rsidP="004F3959">
            <w:pPr>
              <w:pStyle w:val="TableHeading"/>
              <w:rPr>
                <w:ins w:id="6312" w:author="wtest222" w:date="2014-10-27T11:26:00Z"/>
              </w:rPr>
            </w:pPr>
            <w:ins w:id="6313" w:author="wtest222" w:date="2014-10-27T11:26:00Z">
              <w:r w:rsidRPr="00874449">
                <w:t>是否允许为空</w:t>
              </w:r>
            </w:ins>
          </w:p>
        </w:tc>
        <w:tc>
          <w:tcPr>
            <w:tcW w:w="1228"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D7258A" w:rsidRPr="00874449" w:rsidRDefault="00D7258A" w:rsidP="004F3959">
            <w:pPr>
              <w:pStyle w:val="TableHeading"/>
              <w:rPr>
                <w:ins w:id="6314" w:author="wtest222" w:date="2014-10-27T11:26:00Z"/>
              </w:rPr>
            </w:pPr>
            <w:ins w:id="6315" w:author="wtest222" w:date="2014-10-27T11:26:00Z">
              <w:r w:rsidRPr="00874449">
                <w:t>描述信息</w:t>
              </w:r>
            </w:ins>
          </w:p>
        </w:tc>
        <w:tc>
          <w:tcPr>
            <w:tcW w:w="222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D7258A" w:rsidRPr="00874449" w:rsidRDefault="00D7258A" w:rsidP="004F3959">
            <w:pPr>
              <w:pStyle w:val="TableHeading"/>
              <w:rPr>
                <w:ins w:id="6316" w:author="wtest222" w:date="2014-10-27T11:26:00Z"/>
              </w:rPr>
            </w:pPr>
            <w:ins w:id="6317" w:author="wtest222" w:date="2014-10-27T11:26:00Z">
              <w:r>
                <w:rPr>
                  <w:rFonts w:hint="eastAsia"/>
                </w:rPr>
                <w:t>备注</w:t>
              </w:r>
            </w:ins>
          </w:p>
        </w:tc>
      </w:tr>
      <w:tr w:rsidR="00D7258A" w:rsidRPr="0019211A" w:rsidTr="004F3959">
        <w:trPr>
          <w:cantSplit/>
          <w:jc w:val="center"/>
          <w:ins w:id="6318" w:author="wtest222" w:date="2014-10-27T11:26:00Z"/>
        </w:trPr>
        <w:tc>
          <w:tcPr>
            <w:tcW w:w="1709" w:type="dxa"/>
            <w:tcBorders>
              <w:top w:val="single" w:sz="6" w:space="0" w:color="auto"/>
            </w:tcBorders>
            <w:shd w:val="clear" w:color="auto" w:fill="auto"/>
          </w:tcPr>
          <w:p w:rsidR="00D7258A" w:rsidRPr="005E5431" w:rsidRDefault="00D7258A" w:rsidP="004F3959">
            <w:pPr>
              <w:pStyle w:val="TableText"/>
              <w:rPr>
                <w:ins w:id="6319" w:author="wtest222" w:date="2014-10-27T11:26:00Z"/>
              </w:rPr>
            </w:pPr>
            <w:ins w:id="6320" w:author="wtest222" w:date="2014-10-27T11:26:00Z">
              <w:r w:rsidRPr="005E5431">
                <w:t>OBJECTID</w:t>
              </w:r>
            </w:ins>
          </w:p>
        </w:tc>
        <w:tc>
          <w:tcPr>
            <w:tcW w:w="2968" w:type="dxa"/>
            <w:tcBorders>
              <w:top w:val="single" w:sz="6" w:space="0" w:color="auto"/>
            </w:tcBorders>
            <w:shd w:val="clear" w:color="auto" w:fill="auto"/>
          </w:tcPr>
          <w:p w:rsidR="00D7258A" w:rsidRPr="005E5431" w:rsidRDefault="00D7258A" w:rsidP="004F3959">
            <w:pPr>
              <w:pStyle w:val="TableText"/>
              <w:rPr>
                <w:ins w:id="6321" w:author="wtest222" w:date="2014-10-27T11:26:00Z"/>
              </w:rPr>
            </w:pPr>
            <w:ins w:id="6322" w:author="wtest222" w:date="2014-10-27T11:26:00Z">
              <w:r w:rsidRPr="005E5431">
                <w:rPr>
                  <w:rFonts w:hint="eastAsia"/>
                </w:rPr>
                <w:t>NUMBER</w:t>
              </w:r>
            </w:ins>
          </w:p>
        </w:tc>
        <w:tc>
          <w:tcPr>
            <w:tcW w:w="1040" w:type="dxa"/>
            <w:gridSpan w:val="2"/>
            <w:tcBorders>
              <w:top w:val="single" w:sz="6" w:space="0" w:color="auto"/>
            </w:tcBorders>
            <w:shd w:val="clear" w:color="auto" w:fill="auto"/>
          </w:tcPr>
          <w:p w:rsidR="00D7258A" w:rsidRPr="005E5431" w:rsidRDefault="00D7258A" w:rsidP="004F3959">
            <w:pPr>
              <w:pStyle w:val="TableText"/>
              <w:rPr>
                <w:ins w:id="6323" w:author="wtest222" w:date="2014-10-27T11:26:00Z"/>
              </w:rPr>
            </w:pPr>
            <w:ins w:id="6324" w:author="wtest222" w:date="2014-10-27T11:26:00Z">
              <w:r w:rsidRPr="005E5431">
                <w:rPr>
                  <w:rFonts w:hint="eastAsia"/>
                </w:rPr>
                <w:t>Y</w:t>
              </w:r>
            </w:ins>
          </w:p>
        </w:tc>
        <w:tc>
          <w:tcPr>
            <w:tcW w:w="1228" w:type="dxa"/>
            <w:tcBorders>
              <w:top w:val="single" w:sz="6" w:space="0" w:color="auto"/>
            </w:tcBorders>
            <w:shd w:val="clear" w:color="auto" w:fill="auto"/>
          </w:tcPr>
          <w:p w:rsidR="00D7258A" w:rsidRPr="005E5431" w:rsidRDefault="003427EF" w:rsidP="004F3959">
            <w:pPr>
              <w:pStyle w:val="TableText"/>
              <w:rPr>
                <w:ins w:id="6325" w:author="wtest222" w:date="2014-10-27T11:26:00Z"/>
              </w:rPr>
            </w:pPr>
            <w:ins w:id="6326" w:author="wtest222" w:date="2014-10-27T15:51:00Z">
              <w:r>
                <w:rPr>
                  <w:rFonts w:hint="eastAsia"/>
                </w:rPr>
                <w:t>SIS</w:t>
              </w:r>
              <w:r>
                <w:rPr>
                  <w:rFonts w:hint="eastAsia"/>
                </w:rPr>
                <w:t>内部</w:t>
              </w:r>
            </w:ins>
            <w:ins w:id="6327" w:author="wtest222" w:date="2014-10-27T11:26:00Z">
              <w:r w:rsidR="00D7258A" w:rsidRPr="005E5431">
                <w:rPr>
                  <w:rFonts w:hint="eastAsia"/>
                </w:rPr>
                <w:t>内容键值</w:t>
              </w:r>
            </w:ins>
          </w:p>
        </w:tc>
        <w:tc>
          <w:tcPr>
            <w:tcW w:w="2227" w:type="dxa"/>
            <w:tcBorders>
              <w:top w:val="single" w:sz="6" w:space="0" w:color="auto"/>
            </w:tcBorders>
            <w:shd w:val="clear" w:color="auto" w:fill="auto"/>
          </w:tcPr>
          <w:p w:rsidR="00D7258A" w:rsidRPr="005E5431" w:rsidRDefault="003D3AE7" w:rsidP="004F3959">
            <w:pPr>
              <w:pStyle w:val="TableText"/>
              <w:rPr>
                <w:ins w:id="6328" w:author="wtest222" w:date="2014-10-27T11:26:00Z"/>
              </w:rPr>
            </w:pPr>
            <w:ins w:id="6329" w:author="wtest222" w:date="2014-10-27T11:26:00Z">
              <w:r>
                <w:fldChar w:fldCharType="begin" w:fldLock="1"/>
              </w:r>
              <w:r w:rsidR="00D7258A">
                <w:instrText>MERGEFIELD Att.Notes</w:instrText>
              </w:r>
              <w:r>
                <w:fldChar w:fldCharType="separate"/>
              </w:r>
              <w:r w:rsidR="00D7258A" w:rsidRPr="00C25F56">
                <w:t>业务、内容、套餐、节点的内部</w:t>
              </w:r>
              <w:r w:rsidR="00D7258A" w:rsidRPr="00C25F56">
                <w:t>ID</w:t>
              </w:r>
              <w:r>
                <w:fldChar w:fldCharType="end"/>
              </w:r>
            </w:ins>
          </w:p>
        </w:tc>
      </w:tr>
      <w:tr w:rsidR="00D7258A" w:rsidRPr="0019211A" w:rsidTr="004F3959">
        <w:trPr>
          <w:cantSplit/>
          <w:jc w:val="center"/>
          <w:ins w:id="6330" w:author="wtest222" w:date="2014-10-27T11:26:00Z"/>
        </w:trPr>
        <w:tc>
          <w:tcPr>
            <w:tcW w:w="1709" w:type="dxa"/>
            <w:shd w:val="clear" w:color="auto" w:fill="auto"/>
          </w:tcPr>
          <w:p w:rsidR="00D7258A" w:rsidRPr="005E5431" w:rsidRDefault="00D7258A" w:rsidP="004F3959">
            <w:pPr>
              <w:pStyle w:val="TableText"/>
              <w:rPr>
                <w:ins w:id="6331" w:author="wtest222" w:date="2014-10-27T11:26:00Z"/>
              </w:rPr>
            </w:pPr>
            <w:ins w:id="6332" w:author="wtest222" w:date="2014-10-27T11:26:00Z">
              <w:r w:rsidRPr="005E5431">
                <w:lastRenderedPageBreak/>
                <w:t>externalid</w:t>
              </w:r>
            </w:ins>
          </w:p>
        </w:tc>
        <w:tc>
          <w:tcPr>
            <w:tcW w:w="2968" w:type="dxa"/>
            <w:shd w:val="clear" w:color="auto" w:fill="auto"/>
          </w:tcPr>
          <w:p w:rsidR="00D7258A" w:rsidRPr="005E5431" w:rsidRDefault="00D7258A" w:rsidP="004F3959">
            <w:pPr>
              <w:pStyle w:val="TableText"/>
              <w:rPr>
                <w:ins w:id="6333" w:author="wtest222" w:date="2014-10-27T11:26:00Z"/>
              </w:rPr>
            </w:pPr>
            <w:ins w:id="6334" w:author="wtest222" w:date="2014-10-27T11:26:00Z">
              <w:r w:rsidRPr="005E5431">
                <w:t>VARCHAR2(</w:t>
              </w:r>
              <w:r w:rsidRPr="005E5431">
                <w:rPr>
                  <w:rFonts w:hint="eastAsia"/>
                </w:rPr>
                <w:t>32)</w:t>
              </w:r>
            </w:ins>
          </w:p>
        </w:tc>
        <w:tc>
          <w:tcPr>
            <w:tcW w:w="1040" w:type="dxa"/>
            <w:gridSpan w:val="2"/>
            <w:shd w:val="clear" w:color="auto" w:fill="auto"/>
          </w:tcPr>
          <w:p w:rsidR="00D7258A" w:rsidRPr="005E5431" w:rsidRDefault="00D7258A" w:rsidP="004F3959">
            <w:pPr>
              <w:pStyle w:val="TableText"/>
              <w:rPr>
                <w:ins w:id="6335" w:author="wtest222" w:date="2014-10-27T11:26:00Z"/>
              </w:rPr>
            </w:pPr>
            <w:ins w:id="6336" w:author="wtest222" w:date="2014-10-27T11:26:00Z">
              <w:r w:rsidRPr="005E5431">
                <w:rPr>
                  <w:rFonts w:hint="eastAsia"/>
                </w:rPr>
                <w:t>Y</w:t>
              </w:r>
            </w:ins>
          </w:p>
        </w:tc>
        <w:tc>
          <w:tcPr>
            <w:tcW w:w="1228" w:type="dxa"/>
            <w:shd w:val="clear" w:color="auto" w:fill="auto"/>
          </w:tcPr>
          <w:p w:rsidR="00D7258A" w:rsidRPr="005E5431" w:rsidRDefault="00D7258A" w:rsidP="004F3959">
            <w:pPr>
              <w:pStyle w:val="TableText"/>
              <w:rPr>
                <w:ins w:id="6337" w:author="wtest222" w:date="2014-10-27T11:26:00Z"/>
              </w:rPr>
            </w:pPr>
            <w:ins w:id="6338" w:author="wtest222" w:date="2014-10-27T11:26:00Z">
              <w:r w:rsidRPr="005E5431">
                <w:rPr>
                  <w:rFonts w:hint="eastAsia"/>
                </w:rPr>
                <w:t>内容</w:t>
              </w:r>
              <w:r w:rsidRPr="005E5431">
                <w:rPr>
                  <w:rFonts w:hint="eastAsia"/>
                </w:rPr>
                <w:t>ID</w:t>
              </w:r>
            </w:ins>
          </w:p>
        </w:tc>
        <w:tc>
          <w:tcPr>
            <w:tcW w:w="2227" w:type="dxa"/>
            <w:shd w:val="clear" w:color="auto" w:fill="auto"/>
          </w:tcPr>
          <w:p w:rsidR="00D7258A" w:rsidRPr="005E5431" w:rsidRDefault="003D3AE7" w:rsidP="004F3959">
            <w:pPr>
              <w:pStyle w:val="TableText"/>
              <w:rPr>
                <w:ins w:id="6339" w:author="wtest222" w:date="2014-10-27T11:26:00Z"/>
              </w:rPr>
            </w:pPr>
            <w:ins w:id="6340" w:author="wtest222" w:date="2014-10-27T11:26:00Z">
              <w:r w:rsidRPr="00117D19">
                <w:rPr>
                  <w:sz w:val="18"/>
                  <w:szCs w:val="18"/>
                </w:rPr>
                <w:fldChar w:fldCharType="begin" w:fldLock="1"/>
              </w:r>
              <w:r w:rsidR="00D7258A" w:rsidRPr="00117D19">
                <w:rPr>
                  <w:sz w:val="18"/>
                  <w:szCs w:val="18"/>
                </w:rPr>
                <w:instrText>MERGEFIELD Att.Notes</w:instrText>
              </w:r>
              <w:r w:rsidRPr="00117D19">
                <w:rPr>
                  <w:sz w:val="18"/>
                  <w:szCs w:val="18"/>
                </w:rPr>
                <w:fldChar w:fldCharType="separate"/>
              </w:r>
              <w:r w:rsidR="00D7258A" w:rsidRPr="00117D19">
                <w:rPr>
                  <w:sz w:val="18"/>
                  <w:szCs w:val="18"/>
                </w:rPr>
                <w:t>内容、业务、套餐、节点的外部</w:t>
              </w:r>
              <w:r w:rsidR="00D7258A" w:rsidRPr="00117D19">
                <w:rPr>
                  <w:sz w:val="18"/>
                  <w:szCs w:val="18"/>
                </w:rPr>
                <w:t>ID</w:t>
              </w:r>
              <w:r w:rsidRPr="00117D19">
                <w:rPr>
                  <w:sz w:val="18"/>
                  <w:szCs w:val="18"/>
                </w:rPr>
                <w:fldChar w:fldCharType="end"/>
              </w:r>
            </w:ins>
          </w:p>
        </w:tc>
      </w:tr>
      <w:tr w:rsidR="00D7258A" w:rsidRPr="0019211A" w:rsidTr="004F3959">
        <w:trPr>
          <w:cantSplit/>
          <w:jc w:val="center"/>
          <w:ins w:id="6341" w:author="wtest222" w:date="2014-10-27T11:26:00Z"/>
        </w:trPr>
        <w:tc>
          <w:tcPr>
            <w:tcW w:w="1709" w:type="dxa"/>
            <w:shd w:val="clear" w:color="auto" w:fill="auto"/>
          </w:tcPr>
          <w:p w:rsidR="00D7258A" w:rsidRPr="005E5431" w:rsidRDefault="00D7258A" w:rsidP="004F3959">
            <w:pPr>
              <w:pStyle w:val="TableText"/>
              <w:rPr>
                <w:ins w:id="6342" w:author="wtest222" w:date="2014-10-27T11:26:00Z"/>
              </w:rPr>
            </w:pPr>
            <w:ins w:id="6343" w:author="wtest222" w:date="2014-10-27T11:26:00Z">
              <w:r>
                <w:rPr>
                  <w:rFonts w:cs="Arial"/>
                  <w:color w:val="000000"/>
                  <w:sz w:val="20"/>
                  <w:szCs w:val="20"/>
                </w:rPr>
                <w:t>relateObjectType</w:t>
              </w:r>
            </w:ins>
          </w:p>
        </w:tc>
        <w:tc>
          <w:tcPr>
            <w:tcW w:w="2968" w:type="dxa"/>
            <w:shd w:val="clear" w:color="auto" w:fill="auto"/>
          </w:tcPr>
          <w:p w:rsidR="00D7258A" w:rsidRPr="005E5431" w:rsidRDefault="00D7258A" w:rsidP="004F3959">
            <w:pPr>
              <w:pStyle w:val="TableText"/>
              <w:rPr>
                <w:ins w:id="6344" w:author="wtest222" w:date="2014-10-27T11:26:00Z"/>
              </w:rPr>
            </w:pPr>
            <w:ins w:id="6345" w:author="wtest222" w:date="2014-10-27T11:26:00Z">
              <w:r>
                <w:rPr>
                  <w:rFonts w:cs="Arial"/>
                  <w:color w:val="000000"/>
                  <w:sz w:val="20"/>
                  <w:szCs w:val="20"/>
                </w:rPr>
                <w:t>NUMBER(10)</w:t>
              </w:r>
            </w:ins>
          </w:p>
        </w:tc>
        <w:tc>
          <w:tcPr>
            <w:tcW w:w="1040" w:type="dxa"/>
            <w:gridSpan w:val="2"/>
            <w:shd w:val="clear" w:color="auto" w:fill="auto"/>
          </w:tcPr>
          <w:p w:rsidR="00D7258A" w:rsidRPr="005E5431" w:rsidRDefault="00D7258A" w:rsidP="004F3959">
            <w:pPr>
              <w:pStyle w:val="TableText"/>
              <w:rPr>
                <w:ins w:id="6346" w:author="wtest222" w:date="2014-10-27T11:26:00Z"/>
              </w:rPr>
            </w:pPr>
            <w:ins w:id="6347" w:author="wtest222" w:date="2014-10-27T11:26:00Z">
              <w:r>
                <w:rPr>
                  <w:rFonts w:hint="eastAsia"/>
                </w:rPr>
                <w:t>Y</w:t>
              </w:r>
            </w:ins>
          </w:p>
        </w:tc>
        <w:tc>
          <w:tcPr>
            <w:tcW w:w="1228" w:type="dxa"/>
            <w:shd w:val="clear" w:color="auto" w:fill="auto"/>
          </w:tcPr>
          <w:p w:rsidR="00D7258A" w:rsidRPr="005E5431" w:rsidRDefault="00D7258A" w:rsidP="004F3959">
            <w:pPr>
              <w:pStyle w:val="TableText"/>
              <w:rPr>
                <w:ins w:id="6348" w:author="wtest222" w:date="2014-10-27T11:26:00Z"/>
              </w:rPr>
            </w:pPr>
            <w:ins w:id="6349" w:author="wtest222" w:date="2014-10-27T11:26:00Z">
              <w:r>
                <w:rPr>
                  <w:rFonts w:ascii="宋体" w:cs="宋体" w:hint="eastAsia"/>
                  <w:color w:val="000000"/>
                  <w:sz w:val="20"/>
                  <w:szCs w:val="20"/>
                </w:rPr>
                <w:t>定价对象类型</w:t>
              </w:r>
            </w:ins>
          </w:p>
        </w:tc>
        <w:tc>
          <w:tcPr>
            <w:tcW w:w="2227" w:type="dxa"/>
            <w:shd w:val="clear" w:color="auto" w:fill="auto"/>
          </w:tcPr>
          <w:p w:rsidR="00D7258A" w:rsidRDefault="00D7258A" w:rsidP="004F3959">
            <w:pPr>
              <w:tabs>
                <w:tab w:val="left" w:pos="-1332"/>
              </w:tabs>
              <w:autoSpaceDE w:val="0"/>
              <w:autoSpaceDN w:val="0"/>
              <w:adjustRightInd w:val="0"/>
              <w:jc w:val="left"/>
              <w:rPr>
                <w:ins w:id="6350" w:author="wtest222" w:date="2014-10-27T11:26:00Z"/>
                <w:rFonts w:ascii="Arial" w:hAnsi="Arial" w:cs="Arial"/>
                <w:color w:val="000000"/>
                <w:kern w:val="0"/>
                <w:sz w:val="20"/>
                <w:szCs w:val="20"/>
              </w:rPr>
            </w:pPr>
            <w:ins w:id="6351" w:author="wtest222" w:date="2014-10-27T11:26:00Z">
              <w:r>
                <w:rPr>
                  <w:rFonts w:ascii="Arial" w:hAnsi="Arial" w:cs="Arial"/>
                  <w:color w:val="000000"/>
                  <w:kern w:val="0"/>
                  <w:sz w:val="20"/>
                  <w:szCs w:val="20"/>
                </w:rPr>
                <w:t>1</w:t>
              </w:r>
              <w:r>
                <w:rPr>
                  <w:rFonts w:ascii="宋体" w:cs="宋体" w:hint="eastAsia"/>
                  <w:color w:val="000000"/>
                  <w:kern w:val="0"/>
                  <w:sz w:val="20"/>
                  <w:szCs w:val="20"/>
                </w:rPr>
                <w:t>：业务</w:t>
              </w:r>
              <w:r>
                <w:rPr>
                  <w:rFonts w:ascii="Arial" w:hAnsi="Arial" w:cs="Arial"/>
                  <w:color w:val="000000"/>
                  <w:kern w:val="0"/>
                  <w:sz w:val="20"/>
                  <w:szCs w:val="20"/>
                </w:rPr>
                <w:t xml:space="preserve"> </w:t>
              </w:r>
            </w:ins>
          </w:p>
          <w:p w:rsidR="00D7258A" w:rsidRDefault="00D7258A" w:rsidP="004F3959">
            <w:pPr>
              <w:tabs>
                <w:tab w:val="left" w:pos="-1332"/>
              </w:tabs>
              <w:autoSpaceDE w:val="0"/>
              <w:autoSpaceDN w:val="0"/>
              <w:adjustRightInd w:val="0"/>
              <w:jc w:val="left"/>
              <w:rPr>
                <w:ins w:id="6352" w:author="wtest222" w:date="2014-10-27T11:26:00Z"/>
                <w:rFonts w:ascii="宋体" w:cs="宋体"/>
                <w:color w:val="000000"/>
                <w:kern w:val="0"/>
                <w:sz w:val="20"/>
                <w:szCs w:val="20"/>
              </w:rPr>
            </w:pPr>
            <w:ins w:id="6353" w:author="wtest222" w:date="2014-10-27T11:26:00Z">
              <w:r>
                <w:rPr>
                  <w:rFonts w:ascii="Arial" w:hAnsi="Arial" w:cs="Arial"/>
                  <w:color w:val="000000"/>
                  <w:kern w:val="0"/>
                  <w:sz w:val="20"/>
                  <w:szCs w:val="20"/>
                </w:rPr>
                <w:t>2</w:t>
              </w:r>
              <w:r>
                <w:rPr>
                  <w:rFonts w:ascii="宋体" w:cs="宋体" w:hint="eastAsia"/>
                  <w:color w:val="000000"/>
                  <w:kern w:val="0"/>
                  <w:sz w:val="20"/>
                  <w:szCs w:val="20"/>
                </w:rPr>
                <w:t>：内容</w:t>
              </w:r>
            </w:ins>
          </w:p>
          <w:p w:rsidR="00D7258A" w:rsidRDefault="00D7258A" w:rsidP="004F3959">
            <w:pPr>
              <w:tabs>
                <w:tab w:val="left" w:pos="-1332"/>
              </w:tabs>
              <w:autoSpaceDE w:val="0"/>
              <w:autoSpaceDN w:val="0"/>
              <w:adjustRightInd w:val="0"/>
              <w:jc w:val="left"/>
              <w:rPr>
                <w:ins w:id="6354" w:author="wtest222" w:date="2014-10-27T11:26:00Z"/>
                <w:rFonts w:ascii="宋体" w:cs="宋体"/>
                <w:color w:val="000000"/>
                <w:kern w:val="0"/>
                <w:sz w:val="20"/>
                <w:szCs w:val="20"/>
              </w:rPr>
            </w:pPr>
            <w:ins w:id="6355" w:author="wtest222" w:date="2014-10-27T11:26:00Z">
              <w:r>
                <w:rPr>
                  <w:rFonts w:ascii="Arial" w:hAnsi="Arial" w:cs="Arial"/>
                  <w:color w:val="000000"/>
                  <w:kern w:val="0"/>
                  <w:sz w:val="20"/>
                  <w:szCs w:val="20"/>
                </w:rPr>
                <w:t>3</w:t>
              </w:r>
              <w:r>
                <w:rPr>
                  <w:rFonts w:ascii="宋体" w:cs="宋体" w:hint="eastAsia"/>
                  <w:color w:val="000000"/>
                  <w:kern w:val="0"/>
                  <w:sz w:val="20"/>
                  <w:szCs w:val="20"/>
                </w:rPr>
                <w:t>：节点</w:t>
              </w:r>
            </w:ins>
          </w:p>
          <w:p w:rsidR="00D7258A" w:rsidRPr="00117D19" w:rsidRDefault="00D7258A" w:rsidP="004F3959">
            <w:pPr>
              <w:pStyle w:val="TableText"/>
              <w:rPr>
                <w:ins w:id="6356" w:author="wtest222" w:date="2014-10-27T11:26:00Z"/>
                <w:sz w:val="18"/>
                <w:szCs w:val="18"/>
              </w:rPr>
            </w:pPr>
            <w:ins w:id="6357" w:author="wtest222" w:date="2014-10-27T11:26:00Z">
              <w:r>
                <w:rPr>
                  <w:rFonts w:cs="Arial"/>
                  <w:color w:val="000000"/>
                  <w:sz w:val="20"/>
                  <w:szCs w:val="20"/>
                </w:rPr>
                <w:t>4</w:t>
              </w:r>
              <w:r>
                <w:rPr>
                  <w:rFonts w:ascii="宋体" w:cs="宋体" w:hint="eastAsia"/>
                  <w:color w:val="000000"/>
                  <w:sz w:val="20"/>
                  <w:szCs w:val="20"/>
                </w:rPr>
                <w:t>：套餐</w:t>
              </w:r>
            </w:ins>
          </w:p>
        </w:tc>
      </w:tr>
      <w:tr w:rsidR="00D7258A" w:rsidRPr="0019211A" w:rsidTr="004F3959">
        <w:trPr>
          <w:cantSplit/>
          <w:jc w:val="center"/>
          <w:ins w:id="6358" w:author="wtest222" w:date="2014-10-27T11:26:00Z"/>
        </w:trPr>
        <w:tc>
          <w:tcPr>
            <w:tcW w:w="1709" w:type="dxa"/>
            <w:shd w:val="clear" w:color="auto" w:fill="auto"/>
          </w:tcPr>
          <w:p w:rsidR="00D7258A" w:rsidRPr="005E5431" w:rsidRDefault="00D7258A" w:rsidP="004F3959">
            <w:pPr>
              <w:pStyle w:val="TableText"/>
              <w:rPr>
                <w:ins w:id="6359" w:author="wtest222" w:date="2014-10-27T11:26:00Z"/>
              </w:rPr>
            </w:pPr>
            <w:ins w:id="6360" w:author="wtest222" w:date="2014-10-27T11:26:00Z">
              <w:r w:rsidRPr="005E5431">
                <w:t>name_lang1</w:t>
              </w:r>
            </w:ins>
          </w:p>
        </w:tc>
        <w:tc>
          <w:tcPr>
            <w:tcW w:w="2968" w:type="dxa"/>
            <w:shd w:val="clear" w:color="auto" w:fill="auto"/>
          </w:tcPr>
          <w:p w:rsidR="00D7258A" w:rsidRPr="005E5431" w:rsidRDefault="00D7258A" w:rsidP="004F3959">
            <w:pPr>
              <w:pStyle w:val="TableText"/>
              <w:rPr>
                <w:ins w:id="6361" w:author="wtest222" w:date="2014-10-27T11:26:00Z"/>
              </w:rPr>
            </w:pPr>
            <w:ins w:id="6362" w:author="wtest222" w:date="2014-10-27T11:26:00Z">
              <w:r w:rsidRPr="005E5431">
                <w:t>VARCHAR2(</w:t>
              </w:r>
              <w:r w:rsidRPr="005E5431">
                <w:rPr>
                  <w:rFonts w:hint="eastAsia"/>
                </w:rPr>
                <w:t>256)</w:t>
              </w:r>
            </w:ins>
          </w:p>
        </w:tc>
        <w:tc>
          <w:tcPr>
            <w:tcW w:w="1040" w:type="dxa"/>
            <w:gridSpan w:val="2"/>
            <w:shd w:val="clear" w:color="auto" w:fill="auto"/>
          </w:tcPr>
          <w:p w:rsidR="00D7258A" w:rsidRPr="005E5431" w:rsidRDefault="00D7258A" w:rsidP="004F3959">
            <w:pPr>
              <w:pStyle w:val="TableText"/>
              <w:rPr>
                <w:ins w:id="6363" w:author="wtest222" w:date="2014-10-27T11:26:00Z"/>
                <w:b/>
              </w:rPr>
            </w:pPr>
            <w:ins w:id="6364" w:author="wtest222" w:date="2014-10-27T11:26:00Z">
              <w:r w:rsidRPr="005E5431">
                <w:rPr>
                  <w:rFonts w:hint="eastAsia"/>
                </w:rPr>
                <w:t>Y</w:t>
              </w:r>
            </w:ins>
          </w:p>
        </w:tc>
        <w:tc>
          <w:tcPr>
            <w:tcW w:w="1228" w:type="dxa"/>
            <w:shd w:val="clear" w:color="auto" w:fill="auto"/>
          </w:tcPr>
          <w:p w:rsidR="00D7258A" w:rsidRPr="005E5431" w:rsidRDefault="00D7258A" w:rsidP="004F3959">
            <w:pPr>
              <w:pStyle w:val="TableText"/>
              <w:rPr>
                <w:ins w:id="6365" w:author="wtest222" w:date="2014-10-27T11:26:00Z"/>
              </w:rPr>
            </w:pPr>
            <w:ins w:id="6366" w:author="wtest222" w:date="2014-10-27T11:26:00Z">
              <w:r w:rsidRPr="005E5431">
                <w:rPr>
                  <w:rFonts w:hint="eastAsia"/>
                </w:rPr>
                <w:t>产品名称</w:t>
              </w:r>
            </w:ins>
          </w:p>
        </w:tc>
        <w:tc>
          <w:tcPr>
            <w:tcW w:w="2227" w:type="dxa"/>
            <w:shd w:val="clear" w:color="auto" w:fill="auto"/>
          </w:tcPr>
          <w:p w:rsidR="00D7258A" w:rsidRPr="005E5431" w:rsidRDefault="00D7258A" w:rsidP="004F3959">
            <w:pPr>
              <w:pStyle w:val="TableText"/>
              <w:rPr>
                <w:ins w:id="6367" w:author="wtest222" w:date="2014-10-27T11:26:00Z"/>
              </w:rPr>
            </w:pPr>
            <w:ins w:id="6368" w:author="wtest222" w:date="2014-10-27T11:26:00Z">
              <w:r w:rsidRPr="005E5431">
                <w:rPr>
                  <w:rFonts w:hint="eastAsia"/>
                </w:rPr>
                <w:t>第一语言</w:t>
              </w:r>
            </w:ins>
          </w:p>
        </w:tc>
      </w:tr>
      <w:tr w:rsidR="00D7258A" w:rsidRPr="0019211A" w:rsidTr="004F3959">
        <w:trPr>
          <w:cantSplit/>
          <w:jc w:val="center"/>
          <w:ins w:id="6369" w:author="wtest222" w:date="2014-10-27T11:26:00Z"/>
        </w:trPr>
        <w:tc>
          <w:tcPr>
            <w:tcW w:w="1709" w:type="dxa"/>
            <w:shd w:val="clear" w:color="auto" w:fill="auto"/>
          </w:tcPr>
          <w:p w:rsidR="00D7258A" w:rsidRPr="005E5431" w:rsidRDefault="00D7258A" w:rsidP="004F3959">
            <w:pPr>
              <w:pStyle w:val="TableText"/>
              <w:rPr>
                <w:ins w:id="6370" w:author="wtest222" w:date="2014-10-27T11:26:00Z"/>
              </w:rPr>
            </w:pPr>
            <w:ins w:id="6371" w:author="wtest222" w:date="2014-10-27T11:26:00Z">
              <w:r w:rsidRPr="005E5431">
                <w:t>name_lang</w:t>
              </w:r>
              <w:r w:rsidRPr="005E5431">
                <w:rPr>
                  <w:rFonts w:hint="eastAsia"/>
                </w:rPr>
                <w:t>2</w:t>
              </w:r>
            </w:ins>
          </w:p>
        </w:tc>
        <w:tc>
          <w:tcPr>
            <w:tcW w:w="2968" w:type="dxa"/>
            <w:shd w:val="clear" w:color="auto" w:fill="auto"/>
          </w:tcPr>
          <w:p w:rsidR="00D7258A" w:rsidRPr="005E5431" w:rsidRDefault="00D7258A" w:rsidP="004F3959">
            <w:pPr>
              <w:pStyle w:val="TableText"/>
              <w:rPr>
                <w:ins w:id="6372" w:author="wtest222" w:date="2014-10-27T11:26:00Z"/>
              </w:rPr>
            </w:pPr>
            <w:ins w:id="6373" w:author="wtest222" w:date="2014-10-27T11:26:00Z">
              <w:r w:rsidRPr="005E5431">
                <w:t>VARCHAR2(</w:t>
              </w:r>
              <w:r w:rsidRPr="005E5431">
                <w:rPr>
                  <w:rFonts w:hint="eastAsia"/>
                </w:rPr>
                <w:t>256)</w:t>
              </w:r>
            </w:ins>
          </w:p>
        </w:tc>
        <w:tc>
          <w:tcPr>
            <w:tcW w:w="1040" w:type="dxa"/>
            <w:gridSpan w:val="2"/>
            <w:shd w:val="clear" w:color="auto" w:fill="auto"/>
          </w:tcPr>
          <w:p w:rsidR="00D7258A" w:rsidRPr="005E5431" w:rsidRDefault="00D7258A" w:rsidP="004F3959">
            <w:pPr>
              <w:pStyle w:val="TableText"/>
              <w:rPr>
                <w:ins w:id="6374" w:author="wtest222" w:date="2014-10-27T11:26:00Z"/>
                <w:b/>
              </w:rPr>
            </w:pPr>
            <w:ins w:id="6375" w:author="wtest222" w:date="2014-10-27T11:26:00Z">
              <w:r w:rsidRPr="005E5431">
                <w:rPr>
                  <w:rFonts w:hint="eastAsia"/>
                </w:rPr>
                <w:t>Y</w:t>
              </w:r>
            </w:ins>
          </w:p>
        </w:tc>
        <w:tc>
          <w:tcPr>
            <w:tcW w:w="1228" w:type="dxa"/>
            <w:shd w:val="clear" w:color="auto" w:fill="auto"/>
          </w:tcPr>
          <w:p w:rsidR="00D7258A" w:rsidRPr="005E5431" w:rsidRDefault="00D7258A" w:rsidP="004F3959">
            <w:pPr>
              <w:pStyle w:val="TableText"/>
              <w:rPr>
                <w:ins w:id="6376" w:author="wtest222" w:date="2014-10-27T11:26:00Z"/>
              </w:rPr>
            </w:pPr>
            <w:ins w:id="6377" w:author="wtest222" w:date="2014-10-27T11:26:00Z">
              <w:r w:rsidRPr="005E5431">
                <w:rPr>
                  <w:rFonts w:hint="eastAsia"/>
                </w:rPr>
                <w:t>产品名称</w:t>
              </w:r>
            </w:ins>
          </w:p>
        </w:tc>
        <w:tc>
          <w:tcPr>
            <w:tcW w:w="2227" w:type="dxa"/>
            <w:shd w:val="clear" w:color="auto" w:fill="auto"/>
          </w:tcPr>
          <w:p w:rsidR="00D7258A" w:rsidRPr="005E5431" w:rsidRDefault="00D7258A" w:rsidP="004F3959">
            <w:pPr>
              <w:pStyle w:val="TableText"/>
              <w:rPr>
                <w:ins w:id="6378" w:author="wtest222" w:date="2014-10-27T11:26:00Z"/>
              </w:rPr>
            </w:pPr>
            <w:ins w:id="6379" w:author="wtest222" w:date="2014-10-27T11:26:00Z">
              <w:r w:rsidRPr="005E5431">
                <w:rPr>
                  <w:rFonts w:hint="eastAsia"/>
                </w:rPr>
                <w:t>第二语言</w:t>
              </w:r>
            </w:ins>
          </w:p>
        </w:tc>
      </w:tr>
    </w:tbl>
    <w:p w:rsidR="00D7258A" w:rsidRDefault="00D7258A" w:rsidP="002F7B61">
      <w:pPr>
        <w:widowControl/>
        <w:snapToGrid w:val="0"/>
        <w:spacing w:before="80" w:after="80" w:line="300" w:lineRule="auto"/>
        <w:ind w:left="1134"/>
        <w:rPr>
          <w:ins w:id="6380" w:author="wtest222" w:date="2014-11-11T19:07:00Z"/>
          <w:rFonts w:ascii="FrutigerNext LT Regular" w:hAnsi="FrutigerNext LT Regular"/>
          <w:color w:val="0000FF"/>
          <w:szCs w:val="21"/>
        </w:rPr>
      </w:pPr>
    </w:p>
    <w:p w:rsidR="007264D9" w:rsidRPr="002C41A9" w:rsidRDefault="007264D9" w:rsidP="007264D9">
      <w:pPr>
        <w:pStyle w:val="31"/>
        <w:rPr>
          <w:ins w:id="6381" w:author="wtest222" w:date="2014-11-11T19:07:00Z"/>
        </w:rPr>
      </w:pPr>
      <w:bookmarkStart w:id="6382" w:name="_Toc435003466"/>
      <w:ins w:id="6383" w:author="wtest222" w:date="2014-11-11T19:08:00Z">
        <w:r>
          <w:rPr>
            <w:rFonts w:ascii="宋体" w:hAnsi="宋体" w:hint="eastAsia"/>
            <w:color w:val="1F497D"/>
          </w:rPr>
          <w:t>包月订购关系视图</w:t>
        </w:r>
      </w:ins>
      <w:ins w:id="6384" w:author="wtest222" w:date="2014-11-11T19:09:00Z">
        <w:r w:rsidRPr="007264D9">
          <w:rPr>
            <w:rFonts w:ascii="宋体" w:hAnsi="宋体"/>
            <w:color w:val="1F497D"/>
          </w:rPr>
          <w:t>MONTHLY_PRODUCT_VERIFY_VIEW</w:t>
        </w:r>
      </w:ins>
      <w:bookmarkEnd w:id="6382"/>
    </w:p>
    <w:tbl>
      <w:tblPr>
        <w:tblW w:w="917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947"/>
        <w:gridCol w:w="1974"/>
        <w:gridCol w:w="666"/>
        <w:gridCol w:w="2107"/>
        <w:gridCol w:w="1478"/>
      </w:tblGrid>
      <w:tr w:rsidR="004004FD" w:rsidRPr="0019211A" w:rsidTr="00BC0990">
        <w:trPr>
          <w:cantSplit/>
          <w:jc w:val="center"/>
          <w:ins w:id="6385" w:author="wtest222" w:date="2014-11-11T19:07:00Z"/>
        </w:trPr>
        <w:tc>
          <w:tcPr>
            <w:tcW w:w="294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7264D9" w:rsidRPr="00874449" w:rsidRDefault="007264D9" w:rsidP="004004FD">
            <w:pPr>
              <w:pStyle w:val="TableHeading"/>
              <w:rPr>
                <w:ins w:id="6386" w:author="wtest222" w:date="2014-11-11T19:07:00Z"/>
              </w:rPr>
            </w:pPr>
            <w:ins w:id="6387" w:author="wtest222" w:date="2014-11-11T19:07:00Z">
              <w:r w:rsidRPr="00874449">
                <w:t>字段</w:t>
              </w:r>
            </w:ins>
          </w:p>
        </w:tc>
        <w:tc>
          <w:tcPr>
            <w:tcW w:w="1974"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7264D9" w:rsidRPr="00874449" w:rsidRDefault="007264D9" w:rsidP="004004FD">
            <w:pPr>
              <w:pStyle w:val="TableHeading"/>
              <w:rPr>
                <w:ins w:id="6388" w:author="wtest222" w:date="2014-11-11T19:07:00Z"/>
              </w:rPr>
            </w:pPr>
            <w:ins w:id="6389" w:author="wtest222" w:date="2014-11-11T19:07:00Z">
              <w:r w:rsidRPr="00874449">
                <w:t>数据类型</w:t>
              </w:r>
            </w:ins>
          </w:p>
        </w:tc>
        <w:tc>
          <w:tcPr>
            <w:tcW w:w="666"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7264D9" w:rsidRPr="00874449" w:rsidRDefault="00D02E41" w:rsidP="004004FD">
            <w:pPr>
              <w:pStyle w:val="TableHeading"/>
              <w:rPr>
                <w:ins w:id="6390" w:author="wtest222" w:date="2014-11-11T19:07:00Z"/>
              </w:rPr>
            </w:pPr>
            <w:ins w:id="6391" w:author="wtest222" w:date="2014-11-11T19:50:00Z">
              <w:r>
                <w:rPr>
                  <w:rFonts w:hint="eastAsia"/>
                </w:rPr>
                <w:t>是否为</w:t>
              </w:r>
            </w:ins>
            <w:ins w:id="6392" w:author="wtest222" w:date="2014-11-11T19:07:00Z">
              <w:r w:rsidR="007264D9" w:rsidRPr="00874449">
                <w:t>空</w:t>
              </w:r>
            </w:ins>
          </w:p>
        </w:tc>
        <w:tc>
          <w:tcPr>
            <w:tcW w:w="210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7264D9" w:rsidRPr="00874449" w:rsidRDefault="007264D9" w:rsidP="004004FD">
            <w:pPr>
              <w:pStyle w:val="TableHeading"/>
              <w:rPr>
                <w:ins w:id="6393" w:author="wtest222" w:date="2014-11-11T19:07:00Z"/>
              </w:rPr>
            </w:pPr>
            <w:ins w:id="6394" w:author="wtest222" w:date="2014-11-11T19:07:00Z">
              <w:r w:rsidRPr="00874449">
                <w:t>描述信息</w:t>
              </w:r>
            </w:ins>
          </w:p>
        </w:tc>
        <w:tc>
          <w:tcPr>
            <w:tcW w:w="1478"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7264D9" w:rsidRPr="00874449" w:rsidRDefault="007264D9" w:rsidP="004004FD">
            <w:pPr>
              <w:pStyle w:val="TableHeading"/>
              <w:rPr>
                <w:ins w:id="6395" w:author="wtest222" w:date="2014-11-11T19:07:00Z"/>
              </w:rPr>
            </w:pPr>
            <w:ins w:id="6396" w:author="wtest222" w:date="2014-11-11T19:07:00Z">
              <w:r>
                <w:rPr>
                  <w:rFonts w:hint="eastAsia"/>
                </w:rPr>
                <w:t>备注</w:t>
              </w:r>
            </w:ins>
          </w:p>
        </w:tc>
      </w:tr>
      <w:tr w:rsidR="00BC0990" w:rsidRPr="0019211A" w:rsidTr="00BC0990">
        <w:trPr>
          <w:cantSplit/>
          <w:jc w:val="center"/>
          <w:ins w:id="6397" w:author="wtest222" w:date="2014-11-11T19:07:00Z"/>
        </w:trPr>
        <w:tc>
          <w:tcPr>
            <w:tcW w:w="2947" w:type="dxa"/>
            <w:tcBorders>
              <w:top w:val="single" w:sz="6" w:space="0" w:color="auto"/>
            </w:tcBorders>
            <w:shd w:val="clear" w:color="auto" w:fill="auto"/>
          </w:tcPr>
          <w:p w:rsidR="00BC0990" w:rsidRPr="005E5431" w:rsidRDefault="00BC0990" w:rsidP="004004FD">
            <w:pPr>
              <w:pStyle w:val="TableText"/>
              <w:rPr>
                <w:ins w:id="6398" w:author="wtest222" w:date="2014-11-11T19:07:00Z"/>
              </w:rPr>
            </w:pPr>
            <w:ins w:id="6399" w:author="wtest222" w:date="2014-11-11T19:13:00Z">
              <w:r w:rsidRPr="006740AD">
                <w:t>SUBSCRIBERKEY</w:t>
              </w:r>
            </w:ins>
          </w:p>
        </w:tc>
        <w:tc>
          <w:tcPr>
            <w:tcW w:w="1974" w:type="dxa"/>
            <w:tcBorders>
              <w:top w:val="single" w:sz="6" w:space="0" w:color="auto"/>
            </w:tcBorders>
            <w:shd w:val="clear" w:color="auto" w:fill="auto"/>
          </w:tcPr>
          <w:p w:rsidR="00BC0990" w:rsidRPr="005E5431" w:rsidRDefault="00BC0990" w:rsidP="004004FD">
            <w:pPr>
              <w:pStyle w:val="TableText"/>
              <w:rPr>
                <w:ins w:id="6400" w:author="wtest222" w:date="2014-11-11T19:07:00Z"/>
              </w:rPr>
            </w:pPr>
            <w:ins w:id="6401" w:author="wtest222" w:date="2014-11-11T19:24:00Z">
              <w:r w:rsidRPr="003268DE">
                <w:t>NUMBER(10)</w:t>
              </w:r>
            </w:ins>
          </w:p>
        </w:tc>
        <w:tc>
          <w:tcPr>
            <w:tcW w:w="666" w:type="dxa"/>
            <w:tcBorders>
              <w:top w:val="single" w:sz="6" w:space="0" w:color="auto"/>
            </w:tcBorders>
            <w:shd w:val="clear" w:color="auto" w:fill="auto"/>
          </w:tcPr>
          <w:p w:rsidR="00BC0990" w:rsidRPr="005E5431" w:rsidRDefault="00BC0990" w:rsidP="004004FD">
            <w:pPr>
              <w:pStyle w:val="TableText"/>
              <w:rPr>
                <w:ins w:id="6402" w:author="wtest222" w:date="2014-11-11T19:07:00Z"/>
              </w:rPr>
            </w:pPr>
            <w:ins w:id="6403" w:author="wtest222" w:date="2014-11-11T19:24:00Z">
              <w:r w:rsidRPr="003268DE">
                <w:t>N</w:t>
              </w:r>
            </w:ins>
          </w:p>
        </w:tc>
        <w:tc>
          <w:tcPr>
            <w:tcW w:w="2107" w:type="dxa"/>
            <w:tcBorders>
              <w:top w:val="single" w:sz="6" w:space="0" w:color="auto"/>
            </w:tcBorders>
            <w:shd w:val="clear" w:color="auto" w:fill="auto"/>
          </w:tcPr>
          <w:p w:rsidR="00BC0990" w:rsidRPr="005E5431" w:rsidRDefault="00BC0990" w:rsidP="004004FD">
            <w:pPr>
              <w:pStyle w:val="TableText"/>
              <w:rPr>
                <w:ins w:id="6404" w:author="wtest222" w:date="2014-11-11T19:07:00Z"/>
              </w:rPr>
            </w:pPr>
            <w:ins w:id="6405" w:author="wtest222" w:date="2014-11-11T19:13:00Z">
              <w:r w:rsidRPr="004004FD">
                <w:rPr>
                  <w:rFonts w:hint="eastAsia"/>
                </w:rPr>
                <w:t>用户内部键值</w:t>
              </w:r>
            </w:ins>
          </w:p>
        </w:tc>
        <w:tc>
          <w:tcPr>
            <w:tcW w:w="1478" w:type="dxa"/>
            <w:tcBorders>
              <w:top w:val="single" w:sz="6" w:space="0" w:color="auto"/>
            </w:tcBorders>
            <w:shd w:val="clear" w:color="auto" w:fill="auto"/>
          </w:tcPr>
          <w:p w:rsidR="00BC0990" w:rsidRPr="005E5431" w:rsidRDefault="00BC0990" w:rsidP="004004FD">
            <w:pPr>
              <w:pStyle w:val="TableText"/>
              <w:rPr>
                <w:ins w:id="6406" w:author="wtest222" w:date="2014-11-11T19:07:00Z"/>
              </w:rPr>
            </w:pPr>
          </w:p>
        </w:tc>
      </w:tr>
      <w:tr w:rsidR="00BC0990" w:rsidRPr="0019211A" w:rsidTr="00BC0990">
        <w:trPr>
          <w:cantSplit/>
          <w:jc w:val="center"/>
          <w:ins w:id="6407" w:author="wtest222" w:date="2014-11-11T19:07:00Z"/>
        </w:trPr>
        <w:tc>
          <w:tcPr>
            <w:tcW w:w="2947" w:type="dxa"/>
            <w:shd w:val="clear" w:color="auto" w:fill="auto"/>
          </w:tcPr>
          <w:p w:rsidR="00BC0990" w:rsidRPr="005E5431" w:rsidRDefault="00BC0990" w:rsidP="004004FD">
            <w:pPr>
              <w:pStyle w:val="TableText"/>
              <w:rPr>
                <w:ins w:id="6408" w:author="wtest222" w:date="2014-11-11T19:07:00Z"/>
              </w:rPr>
            </w:pPr>
            <w:ins w:id="6409" w:author="wtest222" w:date="2014-11-11T19:13:00Z">
              <w:r w:rsidRPr="006740AD">
                <w:t>SUBSCRIBERNUMBER</w:t>
              </w:r>
            </w:ins>
          </w:p>
        </w:tc>
        <w:tc>
          <w:tcPr>
            <w:tcW w:w="1974" w:type="dxa"/>
            <w:shd w:val="clear" w:color="auto" w:fill="auto"/>
          </w:tcPr>
          <w:p w:rsidR="00BC0990" w:rsidRPr="003268DE" w:rsidRDefault="00BC0990" w:rsidP="00E7517C">
            <w:pPr>
              <w:pStyle w:val="TableText"/>
              <w:rPr>
                <w:ins w:id="6410" w:author="wtest222" w:date="2014-11-11T19:24:00Z"/>
              </w:rPr>
            </w:pPr>
            <w:ins w:id="6411" w:author="wtest222" w:date="2014-11-11T19:24:00Z">
              <w:r w:rsidRPr="003268DE">
                <w:t>VARCHAR2(128)</w:t>
              </w:r>
            </w:ins>
          </w:p>
          <w:p w:rsidR="00BC0990" w:rsidRPr="005E5431" w:rsidRDefault="00BC0990" w:rsidP="004004FD">
            <w:pPr>
              <w:pStyle w:val="TableText"/>
              <w:rPr>
                <w:ins w:id="6412" w:author="wtest222" w:date="2014-11-11T19:07:00Z"/>
              </w:rPr>
            </w:pPr>
          </w:p>
        </w:tc>
        <w:tc>
          <w:tcPr>
            <w:tcW w:w="666" w:type="dxa"/>
            <w:shd w:val="clear" w:color="auto" w:fill="auto"/>
          </w:tcPr>
          <w:p w:rsidR="00BC0990" w:rsidRPr="005E5431" w:rsidRDefault="00BC0990" w:rsidP="004004FD">
            <w:pPr>
              <w:pStyle w:val="TableText"/>
              <w:rPr>
                <w:ins w:id="6413" w:author="wtest222" w:date="2014-11-11T19:07:00Z"/>
              </w:rPr>
            </w:pPr>
            <w:ins w:id="6414" w:author="wtest222" w:date="2014-11-11T19:24:00Z">
              <w:r w:rsidRPr="003268DE">
                <w:t>N</w:t>
              </w:r>
            </w:ins>
          </w:p>
        </w:tc>
        <w:tc>
          <w:tcPr>
            <w:tcW w:w="2107" w:type="dxa"/>
            <w:shd w:val="clear" w:color="auto" w:fill="auto"/>
          </w:tcPr>
          <w:p w:rsidR="00BC0990" w:rsidRPr="005E5431" w:rsidRDefault="00BC0990" w:rsidP="004004FD">
            <w:pPr>
              <w:pStyle w:val="TableText"/>
              <w:rPr>
                <w:ins w:id="6415" w:author="wtest222" w:date="2014-11-11T19:07:00Z"/>
              </w:rPr>
            </w:pPr>
            <w:ins w:id="6416" w:author="wtest222" w:date="2014-11-11T19:13:00Z">
              <w:r w:rsidRPr="004004FD">
                <w:rPr>
                  <w:rFonts w:hint="eastAsia"/>
                </w:rPr>
                <w:t>订户</w:t>
              </w:r>
              <w:r w:rsidRPr="004004FD">
                <w:rPr>
                  <w:rFonts w:hint="eastAsia"/>
                </w:rPr>
                <w:t>ID</w:t>
              </w:r>
            </w:ins>
          </w:p>
        </w:tc>
        <w:tc>
          <w:tcPr>
            <w:tcW w:w="1478" w:type="dxa"/>
            <w:shd w:val="clear" w:color="auto" w:fill="auto"/>
          </w:tcPr>
          <w:p w:rsidR="00BC0990" w:rsidRPr="005E5431" w:rsidRDefault="00BC0990" w:rsidP="004004FD">
            <w:pPr>
              <w:pStyle w:val="TableText"/>
              <w:rPr>
                <w:ins w:id="6417" w:author="wtest222" w:date="2014-11-11T19:07:00Z"/>
              </w:rPr>
            </w:pPr>
          </w:p>
        </w:tc>
      </w:tr>
      <w:tr w:rsidR="00BC0990" w:rsidRPr="0019211A" w:rsidTr="00BC0990">
        <w:trPr>
          <w:cantSplit/>
          <w:jc w:val="center"/>
          <w:ins w:id="6418" w:author="wtest222" w:date="2014-11-11T19:07:00Z"/>
        </w:trPr>
        <w:tc>
          <w:tcPr>
            <w:tcW w:w="2947" w:type="dxa"/>
            <w:shd w:val="clear" w:color="auto" w:fill="auto"/>
          </w:tcPr>
          <w:p w:rsidR="00BC0990" w:rsidRPr="005E5431" w:rsidRDefault="00BC0990" w:rsidP="004004FD">
            <w:pPr>
              <w:pStyle w:val="TableText"/>
              <w:rPr>
                <w:ins w:id="6419" w:author="wtest222" w:date="2014-11-11T19:07:00Z"/>
              </w:rPr>
            </w:pPr>
            <w:ins w:id="6420" w:author="wtest222" w:date="2014-11-11T19:13:00Z">
              <w:r w:rsidRPr="006740AD">
                <w:t>PRODUCTCODE</w:t>
              </w:r>
            </w:ins>
          </w:p>
        </w:tc>
        <w:tc>
          <w:tcPr>
            <w:tcW w:w="1974" w:type="dxa"/>
            <w:shd w:val="clear" w:color="auto" w:fill="auto"/>
          </w:tcPr>
          <w:p w:rsidR="00BC0990" w:rsidRPr="005E5431" w:rsidRDefault="00BC0990" w:rsidP="004004FD">
            <w:pPr>
              <w:pStyle w:val="TableText"/>
              <w:rPr>
                <w:ins w:id="6421" w:author="wtest222" w:date="2014-11-11T19:07:00Z"/>
              </w:rPr>
            </w:pPr>
            <w:ins w:id="6422" w:author="wtest222" w:date="2014-11-11T19:25:00Z">
              <w:r w:rsidRPr="005E5431">
                <w:t>VARCHAR2(31)</w:t>
              </w:r>
            </w:ins>
          </w:p>
        </w:tc>
        <w:tc>
          <w:tcPr>
            <w:tcW w:w="666" w:type="dxa"/>
            <w:shd w:val="clear" w:color="auto" w:fill="auto"/>
          </w:tcPr>
          <w:p w:rsidR="00BC0990" w:rsidRPr="005E5431" w:rsidRDefault="00BC0990" w:rsidP="004004FD">
            <w:pPr>
              <w:pStyle w:val="TableText"/>
              <w:rPr>
                <w:ins w:id="6423" w:author="wtest222" w:date="2014-11-11T19:07:00Z"/>
              </w:rPr>
            </w:pPr>
            <w:ins w:id="6424" w:author="wtest222" w:date="2014-11-11T19:25:00Z">
              <w:r w:rsidRPr="005E5431">
                <w:rPr>
                  <w:rFonts w:hint="eastAsia"/>
                </w:rPr>
                <w:t>Y</w:t>
              </w:r>
            </w:ins>
          </w:p>
        </w:tc>
        <w:tc>
          <w:tcPr>
            <w:tcW w:w="2107" w:type="dxa"/>
            <w:shd w:val="clear" w:color="auto" w:fill="auto"/>
          </w:tcPr>
          <w:p w:rsidR="00BC0990" w:rsidRPr="005E5431" w:rsidRDefault="00BC0990" w:rsidP="004004FD">
            <w:pPr>
              <w:pStyle w:val="TableText"/>
              <w:rPr>
                <w:ins w:id="6425" w:author="wtest222" w:date="2014-11-11T19:07:00Z"/>
              </w:rPr>
            </w:pPr>
            <w:ins w:id="6426" w:author="wtest222" w:date="2014-11-11T19:13:00Z">
              <w:r w:rsidRPr="004004FD">
                <w:rPr>
                  <w:rFonts w:hint="eastAsia"/>
                </w:rPr>
                <w:t>产品外部</w:t>
              </w:r>
              <w:r w:rsidRPr="004004FD">
                <w:rPr>
                  <w:rFonts w:hint="eastAsia"/>
                </w:rPr>
                <w:t>ID</w:t>
              </w:r>
            </w:ins>
          </w:p>
        </w:tc>
        <w:tc>
          <w:tcPr>
            <w:tcW w:w="1478" w:type="dxa"/>
            <w:shd w:val="clear" w:color="auto" w:fill="auto"/>
          </w:tcPr>
          <w:p w:rsidR="00BC0990" w:rsidRPr="00117D19" w:rsidRDefault="00BC0990" w:rsidP="004004FD">
            <w:pPr>
              <w:pStyle w:val="TableText"/>
              <w:rPr>
                <w:ins w:id="6427" w:author="wtest222" w:date="2014-11-11T19:07:00Z"/>
                <w:sz w:val="18"/>
                <w:szCs w:val="18"/>
              </w:rPr>
            </w:pPr>
          </w:p>
        </w:tc>
      </w:tr>
      <w:tr w:rsidR="00BC0990" w:rsidRPr="0019211A" w:rsidTr="00BC0990">
        <w:trPr>
          <w:cantSplit/>
          <w:jc w:val="center"/>
          <w:ins w:id="6428" w:author="wtest222" w:date="2014-11-11T19:07:00Z"/>
        </w:trPr>
        <w:tc>
          <w:tcPr>
            <w:tcW w:w="2947" w:type="dxa"/>
            <w:shd w:val="clear" w:color="auto" w:fill="auto"/>
          </w:tcPr>
          <w:p w:rsidR="00BC0990" w:rsidRPr="005E5431" w:rsidRDefault="00BC0990" w:rsidP="004004FD">
            <w:pPr>
              <w:pStyle w:val="TableText"/>
              <w:rPr>
                <w:ins w:id="6429" w:author="wtest222" w:date="2014-11-11T19:07:00Z"/>
              </w:rPr>
            </w:pPr>
            <w:ins w:id="6430" w:author="wtest222" w:date="2014-11-11T19:13:00Z">
              <w:r w:rsidRPr="006740AD">
                <w:t>PRODUCTORDERKEY</w:t>
              </w:r>
            </w:ins>
          </w:p>
        </w:tc>
        <w:tc>
          <w:tcPr>
            <w:tcW w:w="1974" w:type="dxa"/>
            <w:shd w:val="clear" w:color="auto" w:fill="auto"/>
          </w:tcPr>
          <w:p w:rsidR="00BC0990" w:rsidRPr="005E5431" w:rsidRDefault="00B73A2B" w:rsidP="00B73A2B">
            <w:pPr>
              <w:pStyle w:val="TableText"/>
              <w:rPr>
                <w:ins w:id="6431" w:author="wtest222" w:date="2014-11-11T19:07:00Z"/>
              </w:rPr>
            </w:pPr>
            <w:ins w:id="6432" w:author="wtest222" w:date="2014-11-11T19:28:00Z">
              <w:r>
                <w:rPr>
                  <w:rFonts w:hint="eastAsia"/>
                </w:rPr>
                <w:t>NUMBER(</w:t>
              </w:r>
            </w:ins>
            <w:ins w:id="6433" w:author="wtest222" w:date="2014-11-11T19:30:00Z">
              <w:r>
                <w:rPr>
                  <w:rFonts w:hint="eastAsia"/>
                </w:rPr>
                <w:t>20</w:t>
              </w:r>
            </w:ins>
            <w:ins w:id="6434" w:author="wtest222" w:date="2014-11-11T19:28:00Z">
              <w:r>
                <w:rPr>
                  <w:rFonts w:hint="eastAsia"/>
                </w:rPr>
                <w:t>)</w:t>
              </w:r>
            </w:ins>
          </w:p>
        </w:tc>
        <w:tc>
          <w:tcPr>
            <w:tcW w:w="666" w:type="dxa"/>
            <w:shd w:val="clear" w:color="auto" w:fill="auto"/>
          </w:tcPr>
          <w:p w:rsidR="00BC0990" w:rsidRPr="005E5431" w:rsidRDefault="00BC0990" w:rsidP="004004FD">
            <w:pPr>
              <w:pStyle w:val="TableText"/>
              <w:rPr>
                <w:ins w:id="6435" w:author="wtest222" w:date="2014-11-11T19:07:00Z"/>
                <w:b/>
              </w:rPr>
            </w:pPr>
            <w:ins w:id="6436" w:author="wtest222" w:date="2014-11-11T19:07:00Z">
              <w:r w:rsidRPr="005E5431">
                <w:rPr>
                  <w:rFonts w:hint="eastAsia"/>
                </w:rPr>
                <w:t>Y</w:t>
              </w:r>
            </w:ins>
          </w:p>
        </w:tc>
        <w:tc>
          <w:tcPr>
            <w:tcW w:w="2107" w:type="dxa"/>
            <w:shd w:val="clear" w:color="auto" w:fill="auto"/>
          </w:tcPr>
          <w:p w:rsidR="00BC0990" w:rsidRPr="005E5431" w:rsidRDefault="00BC0990" w:rsidP="004004FD">
            <w:pPr>
              <w:pStyle w:val="TableText"/>
              <w:rPr>
                <w:ins w:id="6437" w:author="wtest222" w:date="2014-11-11T19:07:00Z"/>
              </w:rPr>
            </w:pPr>
            <w:ins w:id="6438" w:author="wtest222" w:date="2014-11-11T19:13:00Z">
              <w:r w:rsidRPr="004004FD">
                <w:rPr>
                  <w:rFonts w:hint="eastAsia"/>
                </w:rPr>
                <w:t>订购关系内部键值</w:t>
              </w:r>
            </w:ins>
          </w:p>
        </w:tc>
        <w:tc>
          <w:tcPr>
            <w:tcW w:w="1478" w:type="dxa"/>
            <w:shd w:val="clear" w:color="auto" w:fill="auto"/>
          </w:tcPr>
          <w:p w:rsidR="00BC0990" w:rsidRPr="005E5431" w:rsidRDefault="00BC0990" w:rsidP="004004FD">
            <w:pPr>
              <w:pStyle w:val="TableText"/>
              <w:rPr>
                <w:ins w:id="6439" w:author="wtest222" w:date="2014-11-11T19:07:00Z"/>
              </w:rPr>
            </w:pPr>
          </w:p>
        </w:tc>
      </w:tr>
      <w:tr w:rsidR="00BC0990" w:rsidRPr="0019211A" w:rsidTr="00BC0990">
        <w:trPr>
          <w:cantSplit/>
          <w:jc w:val="center"/>
          <w:ins w:id="6440" w:author="wtest222" w:date="2014-11-11T19:07:00Z"/>
        </w:trPr>
        <w:tc>
          <w:tcPr>
            <w:tcW w:w="2947" w:type="dxa"/>
            <w:shd w:val="clear" w:color="auto" w:fill="auto"/>
          </w:tcPr>
          <w:p w:rsidR="00BC0990" w:rsidRPr="005E5431" w:rsidRDefault="00BC0990" w:rsidP="004004FD">
            <w:pPr>
              <w:pStyle w:val="TableText"/>
              <w:rPr>
                <w:ins w:id="6441" w:author="wtest222" w:date="2014-11-11T19:07:00Z"/>
              </w:rPr>
            </w:pPr>
            <w:ins w:id="6442" w:author="wtest222" w:date="2014-11-11T19:13:00Z">
              <w:r w:rsidRPr="006740AD">
                <w:t>PRODUCTKEY</w:t>
              </w:r>
            </w:ins>
          </w:p>
        </w:tc>
        <w:tc>
          <w:tcPr>
            <w:tcW w:w="1974" w:type="dxa"/>
            <w:shd w:val="clear" w:color="auto" w:fill="auto"/>
          </w:tcPr>
          <w:p w:rsidR="00BC0990" w:rsidRPr="005E5431" w:rsidRDefault="00B73A2B" w:rsidP="00B73A2B">
            <w:pPr>
              <w:pStyle w:val="TableText"/>
              <w:rPr>
                <w:ins w:id="6443" w:author="wtest222" w:date="2014-11-11T19:07:00Z"/>
              </w:rPr>
            </w:pPr>
            <w:ins w:id="6444" w:author="wtest222" w:date="2014-11-11T19:28:00Z">
              <w:r>
                <w:rPr>
                  <w:rFonts w:hint="eastAsia"/>
                </w:rPr>
                <w:t>NUMBER(</w:t>
              </w:r>
            </w:ins>
            <w:ins w:id="6445" w:author="wtest222" w:date="2014-11-11T19:31:00Z">
              <w:r>
                <w:rPr>
                  <w:rFonts w:hint="eastAsia"/>
                </w:rPr>
                <w:t>10</w:t>
              </w:r>
            </w:ins>
            <w:ins w:id="6446" w:author="wtest222" w:date="2014-11-11T19:28:00Z">
              <w:r>
                <w:rPr>
                  <w:rFonts w:hint="eastAsia"/>
                </w:rPr>
                <w:t>)</w:t>
              </w:r>
            </w:ins>
          </w:p>
        </w:tc>
        <w:tc>
          <w:tcPr>
            <w:tcW w:w="666" w:type="dxa"/>
            <w:shd w:val="clear" w:color="auto" w:fill="auto"/>
          </w:tcPr>
          <w:p w:rsidR="00BC0990" w:rsidRPr="005E5431" w:rsidRDefault="00BC0990" w:rsidP="004004FD">
            <w:pPr>
              <w:pStyle w:val="TableText"/>
              <w:rPr>
                <w:ins w:id="6447" w:author="wtest222" w:date="2014-11-11T19:07:00Z"/>
                <w:b/>
              </w:rPr>
            </w:pPr>
            <w:ins w:id="6448" w:author="wtest222" w:date="2014-11-11T19:07:00Z">
              <w:r w:rsidRPr="005E5431">
                <w:rPr>
                  <w:rFonts w:hint="eastAsia"/>
                </w:rPr>
                <w:t>Y</w:t>
              </w:r>
            </w:ins>
          </w:p>
        </w:tc>
        <w:tc>
          <w:tcPr>
            <w:tcW w:w="2107" w:type="dxa"/>
            <w:shd w:val="clear" w:color="auto" w:fill="auto"/>
          </w:tcPr>
          <w:p w:rsidR="00BC0990" w:rsidRPr="005E5431" w:rsidRDefault="00D02E41" w:rsidP="00D02E41">
            <w:pPr>
              <w:pStyle w:val="TableText"/>
              <w:rPr>
                <w:ins w:id="6449" w:author="wtest222" w:date="2014-11-11T19:07:00Z"/>
              </w:rPr>
            </w:pPr>
            <w:ins w:id="6450" w:author="wtest222" w:date="2014-11-11T19:48:00Z">
              <w:r>
                <w:rPr>
                  <w:rFonts w:hint="eastAsia"/>
                </w:rPr>
                <w:t>SIS</w:t>
              </w:r>
              <w:r w:rsidRPr="004004FD">
                <w:rPr>
                  <w:rFonts w:hint="eastAsia"/>
                </w:rPr>
                <w:t>内部</w:t>
              </w:r>
            </w:ins>
            <w:ins w:id="6451" w:author="wtest222" w:date="2014-11-11T19:13:00Z">
              <w:r w:rsidR="00BC0990" w:rsidRPr="004004FD">
                <w:rPr>
                  <w:rFonts w:hint="eastAsia"/>
                </w:rPr>
                <w:t>产品键值</w:t>
              </w:r>
            </w:ins>
          </w:p>
        </w:tc>
        <w:tc>
          <w:tcPr>
            <w:tcW w:w="1478" w:type="dxa"/>
            <w:shd w:val="clear" w:color="auto" w:fill="auto"/>
          </w:tcPr>
          <w:p w:rsidR="00BC0990" w:rsidRPr="005E5431" w:rsidRDefault="00BC0990" w:rsidP="004004FD">
            <w:pPr>
              <w:pStyle w:val="TableText"/>
              <w:rPr>
                <w:ins w:id="6452" w:author="wtest222" w:date="2014-11-11T19:07:00Z"/>
              </w:rPr>
            </w:pPr>
          </w:p>
        </w:tc>
      </w:tr>
      <w:tr w:rsidR="00BA034C" w:rsidRPr="0019211A" w:rsidTr="00BC0990">
        <w:trPr>
          <w:cantSplit/>
          <w:jc w:val="center"/>
          <w:ins w:id="6453" w:author="wtest222" w:date="2014-11-11T19:11:00Z"/>
        </w:trPr>
        <w:tc>
          <w:tcPr>
            <w:tcW w:w="2947" w:type="dxa"/>
            <w:shd w:val="clear" w:color="auto" w:fill="auto"/>
          </w:tcPr>
          <w:p w:rsidR="00BA034C" w:rsidRPr="005E5431" w:rsidRDefault="00BA034C" w:rsidP="004004FD">
            <w:pPr>
              <w:pStyle w:val="TableText"/>
              <w:rPr>
                <w:ins w:id="6454" w:author="wtest222" w:date="2014-11-11T19:11:00Z"/>
              </w:rPr>
            </w:pPr>
            <w:ins w:id="6455" w:author="wtest222" w:date="2014-11-11T19:13:00Z">
              <w:r w:rsidRPr="006740AD">
                <w:t>CREDATE</w:t>
              </w:r>
            </w:ins>
          </w:p>
        </w:tc>
        <w:tc>
          <w:tcPr>
            <w:tcW w:w="1974" w:type="dxa"/>
            <w:shd w:val="clear" w:color="auto" w:fill="auto"/>
          </w:tcPr>
          <w:p w:rsidR="00BA034C" w:rsidRPr="005E5431" w:rsidRDefault="00BA034C" w:rsidP="004004FD">
            <w:pPr>
              <w:pStyle w:val="TableText"/>
              <w:rPr>
                <w:ins w:id="6456" w:author="wtest222" w:date="2014-11-11T19:11:00Z"/>
              </w:rPr>
            </w:pPr>
            <w:ins w:id="6457" w:author="wtest222" w:date="2014-11-11T19:48:00Z">
              <w:r w:rsidRPr="001D1B91">
                <w:rPr>
                  <w:rFonts w:hint="eastAsia"/>
                </w:rPr>
                <w:t>DATETIME</w:t>
              </w:r>
            </w:ins>
          </w:p>
        </w:tc>
        <w:tc>
          <w:tcPr>
            <w:tcW w:w="666" w:type="dxa"/>
            <w:shd w:val="clear" w:color="auto" w:fill="auto"/>
          </w:tcPr>
          <w:p w:rsidR="00BA034C" w:rsidRPr="005E5431" w:rsidRDefault="00BA034C" w:rsidP="004004FD">
            <w:pPr>
              <w:pStyle w:val="TableText"/>
              <w:rPr>
                <w:ins w:id="6458" w:author="wtest222" w:date="2014-11-11T19:11:00Z"/>
              </w:rPr>
            </w:pPr>
            <w:ins w:id="6459" w:author="wtest222" w:date="2014-11-11T19:35:00Z">
              <w:r w:rsidRPr="005E5431">
                <w:rPr>
                  <w:rFonts w:hint="eastAsia"/>
                </w:rPr>
                <w:t>Y</w:t>
              </w:r>
            </w:ins>
          </w:p>
        </w:tc>
        <w:tc>
          <w:tcPr>
            <w:tcW w:w="2107" w:type="dxa"/>
            <w:shd w:val="clear" w:color="auto" w:fill="auto"/>
          </w:tcPr>
          <w:p w:rsidR="00BA034C" w:rsidRPr="005E5431" w:rsidRDefault="00BA034C" w:rsidP="004004FD">
            <w:pPr>
              <w:pStyle w:val="TableText"/>
              <w:rPr>
                <w:ins w:id="6460" w:author="wtest222" w:date="2014-11-11T19:11:00Z"/>
              </w:rPr>
            </w:pPr>
            <w:ins w:id="6461" w:author="wtest222" w:date="2014-11-11T19:13:00Z">
              <w:r w:rsidRPr="004004FD">
                <w:rPr>
                  <w:rFonts w:hint="eastAsia"/>
                </w:rPr>
                <w:t>订购关系创建时间</w:t>
              </w:r>
            </w:ins>
          </w:p>
        </w:tc>
        <w:tc>
          <w:tcPr>
            <w:tcW w:w="1478" w:type="dxa"/>
            <w:shd w:val="clear" w:color="auto" w:fill="auto"/>
          </w:tcPr>
          <w:p w:rsidR="00BA034C" w:rsidRPr="005E5431" w:rsidRDefault="00BA034C" w:rsidP="004004FD">
            <w:pPr>
              <w:pStyle w:val="TableText"/>
              <w:rPr>
                <w:ins w:id="6462" w:author="wtest222" w:date="2014-11-11T19:11:00Z"/>
              </w:rPr>
            </w:pPr>
          </w:p>
        </w:tc>
      </w:tr>
      <w:tr w:rsidR="00BA034C" w:rsidRPr="0019211A" w:rsidTr="00BC0990">
        <w:trPr>
          <w:cantSplit/>
          <w:jc w:val="center"/>
          <w:ins w:id="6463" w:author="wtest222" w:date="2014-11-11T19:11:00Z"/>
        </w:trPr>
        <w:tc>
          <w:tcPr>
            <w:tcW w:w="2947" w:type="dxa"/>
            <w:shd w:val="clear" w:color="auto" w:fill="auto"/>
          </w:tcPr>
          <w:p w:rsidR="00BA034C" w:rsidRPr="005E5431" w:rsidRDefault="00BA034C" w:rsidP="004004FD">
            <w:pPr>
              <w:pStyle w:val="TableText"/>
              <w:rPr>
                <w:ins w:id="6464" w:author="wtest222" w:date="2014-11-11T19:11:00Z"/>
              </w:rPr>
            </w:pPr>
            <w:ins w:id="6465" w:author="wtest222" w:date="2014-11-11T19:13:00Z">
              <w:r w:rsidRPr="006740AD">
                <w:t>APPLYTIME</w:t>
              </w:r>
            </w:ins>
          </w:p>
        </w:tc>
        <w:tc>
          <w:tcPr>
            <w:tcW w:w="1974" w:type="dxa"/>
            <w:shd w:val="clear" w:color="auto" w:fill="auto"/>
          </w:tcPr>
          <w:p w:rsidR="00BA034C" w:rsidRPr="005E5431" w:rsidRDefault="00BA034C" w:rsidP="004004FD">
            <w:pPr>
              <w:pStyle w:val="TableText"/>
              <w:rPr>
                <w:ins w:id="6466" w:author="wtest222" w:date="2014-11-11T19:11:00Z"/>
              </w:rPr>
            </w:pPr>
            <w:ins w:id="6467" w:author="wtest222" w:date="2014-11-11T19:48:00Z">
              <w:r w:rsidRPr="001D1B91">
                <w:rPr>
                  <w:rFonts w:hint="eastAsia"/>
                </w:rPr>
                <w:t>DATETIME</w:t>
              </w:r>
            </w:ins>
          </w:p>
        </w:tc>
        <w:tc>
          <w:tcPr>
            <w:tcW w:w="666" w:type="dxa"/>
            <w:shd w:val="clear" w:color="auto" w:fill="auto"/>
          </w:tcPr>
          <w:p w:rsidR="00BA034C" w:rsidRPr="005E5431" w:rsidRDefault="00BA034C" w:rsidP="004004FD">
            <w:pPr>
              <w:pStyle w:val="TableText"/>
              <w:rPr>
                <w:ins w:id="6468" w:author="wtest222" w:date="2014-11-11T19:11:00Z"/>
              </w:rPr>
            </w:pPr>
            <w:ins w:id="6469" w:author="wtest222" w:date="2014-11-11T19:35:00Z">
              <w:r w:rsidRPr="005E5431">
                <w:rPr>
                  <w:rFonts w:hint="eastAsia"/>
                </w:rPr>
                <w:t>Y</w:t>
              </w:r>
            </w:ins>
          </w:p>
        </w:tc>
        <w:tc>
          <w:tcPr>
            <w:tcW w:w="2107" w:type="dxa"/>
            <w:shd w:val="clear" w:color="auto" w:fill="auto"/>
          </w:tcPr>
          <w:p w:rsidR="00BA034C" w:rsidRPr="005E5431" w:rsidRDefault="00BA034C" w:rsidP="004004FD">
            <w:pPr>
              <w:pStyle w:val="TableText"/>
              <w:rPr>
                <w:ins w:id="6470" w:author="wtest222" w:date="2014-11-11T19:11:00Z"/>
              </w:rPr>
            </w:pPr>
            <w:ins w:id="6471" w:author="wtest222" w:date="2014-11-11T19:13:00Z">
              <w:r w:rsidRPr="004004FD">
                <w:rPr>
                  <w:rFonts w:hint="eastAsia"/>
                </w:rPr>
                <w:t>订购关系生效时间</w:t>
              </w:r>
            </w:ins>
          </w:p>
        </w:tc>
        <w:tc>
          <w:tcPr>
            <w:tcW w:w="1478" w:type="dxa"/>
            <w:shd w:val="clear" w:color="auto" w:fill="auto"/>
          </w:tcPr>
          <w:p w:rsidR="00BA034C" w:rsidRPr="005E5431" w:rsidRDefault="00BA034C" w:rsidP="004004FD">
            <w:pPr>
              <w:pStyle w:val="TableText"/>
              <w:rPr>
                <w:ins w:id="6472" w:author="wtest222" w:date="2014-11-11T19:11:00Z"/>
              </w:rPr>
            </w:pPr>
          </w:p>
        </w:tc>
      </w:tr>
      <w:tr w:rsidR="00BA034C" w:rsidRPr="0019211A" w:rsidTr="00BC0990">
        <w:trPr>
          <w:cantSplit/>
          <w:jc w:val="center"/>
          <w:ins w:id="6473" w:author="wtest222" w:date="2014-11-11T19:11:00Z"/>
        </w:trPr>
        <w:tc>
          <w:tcPr>
            <w:tcW w:w="2947" w:type="dxa"/>
            <w:shd w:val="clear" w:color="auto" w:fill="auto"/>
          </w:tcPr>
          <w:p w:rsidR="00BA034C" w:rsidRPr="005E5431" w:rsidRDefault="00BA034C" w:rsidP="004004FD">
            <w:pPr>
              <w:pStyle w:val="TableText"/>
              <w:rPr>
                <w:ins w:id="6474" w:author="wtest222" w:date="2014-11-11T19:11:00Z"/>
              </w:rPr>
            </w:pPr>
            <w:ins w:id="6475" w:author="wtest222" w:date="2014-11-11T19:13:00Z">
              <w:r w:rsidRPr="006740AD">
                <w:t>EXPIRETIME</w:t>
              </w:r>
            </w:ins>
          </w:p>
        </w:tc>
        <w:tc>
          <w:tcPr>
            <w:tcW w:w="1974" w:type="dxa"/>
            <w:shd w:val="clear" w:color="auto" w:fill="auto"/>
          </w:tcPr>
          <w:p w:rsidR="00BA034C" w:rsidRPr="005E5431" w:rsidRDefault="00BA034C" w:rsidP="004004FD">
            <w:pPr>
              <w:pStyle w:val="TableText"/>
              <w:rPr>
                <w:ins w:id="6476" w:author="wtest222" w:date="2014-11-11T19:11:00Z"/>
              </w:rPr>
            </w:pPr>
            <w:ins w:id="6477" w:author="wtest222" w:date="2014-11-11T19:48:00Z">
              <w:r w:rsidRPr="001D1B91">
                <w:rPr>
                  <w:rFonts w:hint="eastAsia"/>
                </w:rPr>
                <w:t>DATETIME</w:t>
              </w:r>
            </w:ins>
          </w:p>
        </w:tc>
        <w:tc>
          <w:tcPr>
            <w:tcW w:w="666" w:type="dxa"/>
            <w:shd w:val="clear" w:color="auto" w:fill="auto"/>
          </w:tcPr>
          <w:p w:rsidR="00BA034C" w:rsidRPr="005E5431" w:rsidRDefault="00BA034C" w:rsidP="004004FD">
            <w:pPr>
              <w:pStyle w:val="TableText"/>
              <w:rPr>
                <w:ins w:id="6478" w:author="wtest222" w:date="2014-11-11T19:11:00Z"/>
              </w:rPr>
            </w:pPr>
            <w:ins w:id="6479" w:author="wtest222" w:date="2014-11-11T19:35:00Z">
              <w:r w:rsidRPr="005E5431">
                <w:rPr>
                  <w:rFonts w:hint="eastAsia"/>
                </w:rPr>
                <w:t>Y</w:t>
              </w:r>
            </w:ins>
          </w:p>
        </w:tc>
        <w:tc>
          <w:tcPr>
            <w:tcW w:w="2107" w:type="dxa"/>
            <w:shd w:val="clear" w:color="auto" w:fill="auto"/>
          </w:tcPr>
          <w:p w:rsidR="00BA034C" w:rsidRPr="005E5431" w:rsidRDefault="00BA034C" w:rsidP="004004FD">
            <w:pPr>
              <w:pStyle w:val="TableText"/>
              <w:rPr>
                <w:ins w:id="6480" w:author="wtest222" w:date="2014-11-11T19:11:00Z"/>
              </w:rPr>
            </w:pPr>
            <w:ins w:id="6481" w:author="wtest222" w:date="2014-11-11T19:14:00Z">
              <w:r w:rsidRPr="004004FD">
                <w:rPr>
                  <w:rFonts w:hint="eastAsia"/>
                </w:rPr>
                <w:t>订购关系失效时间</w:t>
              </w:r>
            </w:ins>
          </w:p>
        </w:tc>
        <w:tc>
          <w:tcPr>
            <w:tcW w:w="1478" w:type="dxa"/>
            <w:shd w:val="clear" w:color="auto" w:fill="auto"/>
          </w:tcPr>
          <w:p w:rsidR="00BA034C" w:rsidRPr="005E5431" w:rsidRDefault="00BA034C" w:rsidP="004004FD">
            <w:pPr>
              <w:pStyle w:val="TableText"/>
              <w:rPr>
                <w:ins w:id="6482" w:author="wtest222" w:date="2014-11-11T19:11:00Z"/>
              </w:rPr>
            </w:pPr>
          </w:p>
        </w:tc>
      </w:tr>
      <w:tr w:rsidR="00BA034C" w:rsidRPr="0019211A" w:rsidTr="00BC0990">
        <w:trPr>
          <w:cantSplit/>
          <w:jc w:val="center"/>
          <w:ins w:id="6483" w:author="wtest222" w:date="2014-11-11T19:11:00Z"/>
        </w:trPr>
        <w:tc>
          <w:tcPr>
            <w:tcW w:w="2947" w:type="dxa"/>
            <w:shd w:val="clear" w:color="auto" w:fill="auto"/>
          </w:tcPr>
          <w:p w:rsidR="00BA034C" w:rsidRPr="005E5431" w:rsidRDefault="00BA034C" w:rsidP="004004FD">
            <w:pPr>
              <w:pStyle w:val="TableText"/>
              <w:rPr>
                <w:ins w:id="6484" w:author="wtest222" w:date="2014-11-11T19:11:00Z"/>
              </w:rPr>
            </w:pPr>
            <w:ins w:id="6485" w:author="wtest222" w:date="2014-11-11T19:13:00Z">
              <w:r w:rsidRPr="006740AD">
                <w:t>OPERTIME</w:t>
              </w:r>
            </w:ins>
          </w:p>
        </w:tc>
        <w:tc>
          <w:tcPr>
            <w:tcW w:w="1974" w:type="dxa"/>
            <w:shd w:val="clear" w:color="auto" w:fill="auto"/>
          </w:tcPr>
          <w:p w:rsidR="00BA034C" w:rsidRPr="005E5431" w:rsidRDefault="00BA034C" w:rsidP="004004FD">
            <w:pPr>
              <w:pStyle w:val="TableText"/>
              <w:rPr>
                <w:ins w:id="6486" w:author="wtest222" w:date="2014-11-11T19:11:00Z"/>
              </w:rPr>
            </w:pPr>
            <w:ins w:id="6487" w:author="wtest222" w:date="2014-11-11T19:48:00Z">
              <w:r w:rsidRPr="001D1B91">
                <w:rPr>
                  <w:rFonts w:hint="eastAsia"/>
                </w:rPr>
                <w:t>DATETIME</w:t>
              </w:r>
            </w:ins>
          </w:p>
        </w:tc>
        <w:tc>
          <w:tcPr>
            <w:tcW w:w="666" w:type="dxa"/>
            <w:shd w:val="clear" w:color="auto" w:fill="auto"/>
          </w:tcPr>
          <w:p w:rsidR="00BA034C" w:rsidRPr="005E5431" w:rsidRDefault="00BA034C" w:rsidP="004004FD">
            <w:pPr>
              <w:pStyle w:val="TableText"/>
              <w:rPr>
                <w:ins w:id="6488" w:author="wtest222" w:date="2014-11-11T19:11:00Z"/>
              </w:rPr>
            </w:pPr>
            <w:ins w:id="6489" w:author="wtest222" w:date="2014-11-11T19:35:00Z">
              <w:r w:rsidRPr="005E5431">
                <w:rPr>
                  <w:rFonts w:hint="eastAsia"/>
                </w:rPr>
                <w:t>Y</w:t>
              </w:r>
            </w:ins>
          </w:p>
        </w:tc>
        <w:tc>
          <w:tcPr>
            <w:tcW w:w="2107" w:type="dxa"/>
            <w:shd w:val="clear" w:color="auto" w:fill="auto"/>
          </w:tcPr>
          <w:p w:rsidR="00BA034C" w:rsidRPr="005E5431" w:rsidRDefault="00BA034C" w:rsidP="004004FD">
            <w:pPr>
              <w:pStyle w:val="TableText"/>
              <w:rPr>
                <w:ins w:id="6490" w:author="wtest222" w:date="2014-11-11T19:11:00Z"/>
              </w:rPr>
            </w:pPr>
            <w:ins w:id="6491" w:author="wtest222" w:date="2014-11-11T19:14:00Z">
              <w:r w:rsidRPr="004004FD">
                <w:rPr>
                  <w:rFonts w:hint="eastAsia"/>
                </w:rPr>
                <w:t>订购关系操作时间</w:t>
              </w:r>
            </w:ins>
          </w:p>
        </w:tc>
        <w:tc>
          <w:tcPr>
            <w:tcW w:w="1478" w:type="dxa"/>
            <w:shd w:val="clear" w:color="auto" w:fill="auto"/>
          </w:tcPr>
          <w:p w:rsidR="00BA034C" w:rsidRPr="005E5431" w:rsidRDefault="00BA034C" w:rsidP="004004FD">
            <w:pPr>
              <w:pStyle w:val="TableText"/>
              <w:rPr>
                <w:ins w:id="6492" w:author="wtest222" w:date="2014-11-11T19:11:00Z"/>
              </w:rPr>
            </w:pPr>
          </w:p>
        </w:tc>
      </w:tr>
      <w:tr w:rsidR="00B73A2B" w:rsidRPr="0019211A" w:rsidTr="00BC0990">
        <w:trPr>
          <w:cantSplit/>
          <w:jc w:val="center"/>
          <w:ins w:id="6493" w:author="wtest222" w:date="2014-11-11T19:11:00Z"/>
        </w:trPr>
        <w:tc>
          <w:tcPr>
            <w:tcW w:w="2947" w:type="dxa"/>
            <w:shd w:val="clear" w:color="auto" w:fill="auto"/>
          </w:tcPr>
          <w:p w:rsidR="00B73A2B" w:rsidRPr="005E5431" w:rsidRDefault="00B73A2B" w:rsidP="004004FD">
            <w:pPr>
              <w:pStyle w:val="TableText"/>
              <w:rPr>
                <w:ins w:id="6494" w:author="wtest222" w:date="2014-11-11T19:11:00Z"/>
              </w:rPr>
            </w:pPr>
            <w:ins w:id="6495" w:author="wtest222" w:date="2014-11-11T19:13:00Z">
              <w:r w:rsidRPr="006740AD">
                <w:t>ORDERTYPE</w:t>
              </w:r>
            </w:ins>
          </w:p>
        </w:tc>
        <w:tc>
          <w:tcPr>
            <w:tcW w:w="1974" w:type="dxa"/>
            <w:shd w:val="clear" w:color="auto" w:fill="auto"/>
          </w:tcPr>
          <w:p w:rsidR="00B73A2B" w:rsidRPr="005E5431" w:rsidRDefault="00B73A2B" w:rsidP="004004FD">
            <w:pPr>
              <w:pStyle w:val="TableText"/>
              <w:rPr>
                <w:ins w:id="6496" w:author="wtest222" w:date="2014-11-11T19:11:00Z"/>
              </w:rPr>
            </w:pPr>
            <w:ins w:id="6497" w:author="wtest222" w:date="2014-11-11T19:31:00Z">
              <w:r>
                <w:rPr>
                  <w:rFonts w:hint="eastAsia"/>
                </w:rPr>
                <w:t>NUMBER(10)</w:t>
              </w:r>
            </w:ins>
          </w:p>
        </w:tc>
        <w:tc>
          <w:tcPr>
            <w:tcW w:w="666" w:type="dxa"/>
            <w:shd w:val="clear" w:color="auto" w:fill="auto"/>
          </w:tcPr>
          <w:p w:rsidR="00B73A2B" w:rsidRPr="005E5431" w:rsidRDefault="00B73A2B" w:rsidP="004004FD">
            <w:pPr>
              <w:pStyle w:val="TableText"/>
              <w:rPr>
                <w:ins w:id="6498" w:author="wtest222" w:date="2014-11-11T19:11:00Z"/>
              </w:rPr>
            </w:pPr>
            <w:ins w:id="6499" w:author="wtest222" w:date="2014-11-11T19:35:00Z">
              <w:r w:rsidRPr="005E5431">
                <w:rPr>
                  <w:rFonts w:hint="eastAsia"/>
                </w:rPr>
                <w:t>Y</w:t>
              </w:r>
            </w:ins>
          </w:p>
        </w:tc>
        <w:tc>
          <w:tcPr>
            <w:tcW w:w="2107" w:type="dxa"/>
            <w:shd w:val="clear" w:color="auto" w:fill="auto"/>
          </w:tcPr>
          <w:p w:rsidR="00B73A2B" w:rsidRPr="005E5431" w:rsidRDefault="00B73A2B" w:rsidP="004004FD">
            <w:pPr>
              <w:pStyle w:val="TableText"/>
              <w:rPr>
                <w:ins w:id="6500" w:author="wtest222" w:date="2014-11-11T19:11:00Z"/>
              </w:rPr>
            </w:pPr>
            <w:ins w:id="6501" w:author="wtest222" w:date="2014-11-11T19:14:00Z">
              <w:r w:rsidRPr="004004FD">
                <w:rPr>
                  <w:rFonts w:hint="eastAsia"/>
                </w:rPr>
                <w:t>订购类型</w:t>
              </w:r>
            </w:ins>
          </w:p>
        </w:tc>
        <w:tc>
          <w:tcPr>
            <w:tcW w:w="1478" w:type="dxa"/>
            <w:shd w:val="clear" w:color="auto" w:fill="auto"/>
          </w:tcPr>
          <w:p w:rsidR="00B73A2B" w:rsidRPr="005E5431" w:rsidRDefault="00B73A2B" w:rsidP="004004FD">
            <w:pPr>
              <w:pStyle w:val="TableText"/>
              <w:rPr>
                <w:ins w:id="6502" w:author="wtest222" w:date="2014-11-11T19:11:00Z"/>
              </w:rPr>
            </w:pPr>
          </w:p>
        </w:tc>
      </w:tr>
      <w:tr w:rsidR="002C551A" w:rsidRPr="0019211A" w:rsidTr="00BC0990">
        <w:trPr>
          <w:cantSplit/>
          <w:jc w:val="center"/>
          <w:ins w:id="6503" w:author="wtest222" w:date="2014-11-28T16:09:00Z"/>
        </w:trPr>
        <w:tc>
          <w:tcPr>
            <w:tcW w:w="2947" w:type="dxa"/>
            <w:shd w:val="clear" w:color="auto" w:fill="auto"/>
          </w:tcPr>
          <w:p w:rsidR="002C551A" w:rsidRPr="006740AD" w:rsidRDefault="002C551A" w:rsidP="004004FD">
            <w:pPr>
              <w:pStyle w:val="TableText"/>
              <w:rPr>
                <w:ins w:id="6504" w:author="wtest222" w:date="2014-11-28T16:09:00Z"/>
              </w:rPr>
            </w:pPr>
            <w:ins w:id="6505" w:author="wtest222" w:date="2014-11-28T16:09:00Z">
              <w:r w:rsidRPr="00D37FE0">
                <w:rPr>
                  <w:color w:val="FF0000"/>
                </w:rPr>
                <w:t>STATUS</w:t>
              </w:r>
            </w:ins>
          </w:p>
        </w:tc>
        <w:tc>
          <w:tcPr>
            <w:tcW w:w="1974" w:type="dxa"/>
            <w:shd w:val="clear" w:color="auto" w:fill="auto"/>
          </w:tcPr>
          <w:p w:rsidR="002C551A" w:rsidRDefault="002C551A" w:rsidP="004004FD">
            <w:pPr>
              <w:pStyle w:val="TableText"/>
              <w:rPr>
                <w:ins w:id="6506" w:author="wtest222" w:date="2014-11-28T16:09:00Z"/>
              </w:rPr>
            </w:pPr>
            <w:ins w:id="6507" w:author="wtest222" w:date="2014-11-28T16:09:00Z">
              <w:r w:rsidRPr="00D37FE0">
                <w:rPr>
                  <w:color w:val="FF0000"/>
                </w:rPr>
                <w:t>CHAR(7)</w:t>
              </w:r>
            </w:ins>
          </w:p>
        </w:tc>
        <w:tc>
          <w:tcPr>
            <w:tcW w:w="666" w:type="dxa"/>
            <w:shd w:val="clear" w:color="auto" w:fill="auto"/>
          </w:tcPr>
          <w:p w:rsidR="002C551A" w:rsidRPr="005E5431" w:rsidRDefault="002C551A" w:rsidP="004004FD">
            <w:pPr>
              <w:pStyle w:val="TableText"/>
              <w:rPr>
                <w:ins w:id="6508" w:author="wtest222" w:date="2014-11-28T16:09:00Z"/>
              </w:rPr>
            </w:pPr>
            <w:ins w:id="6509" w:author="wtest222" w:date="2014-11-28T16:09:00Z">
              <w:r w:rsidRPr="00D37FE0">
                <w:rPr>
                  <w:rFonts w:hint="eastAsia"/>
                  <w:color w:val="FF0000"/>
                </w:rPr>
                <w:t>Y</w:t>
              </w:r>
            </w:ins>
          </w:p>
        </w:tc>
        <w:tc>
          <w:tcPr>
            <w:tcW w:w="2107" w:type="dxa"/>
            <w:shd w:val="clear" w:color="auto" w:fill="auto"/>
          </w:tcPr>
          <w:p w:rsidR="002C551A" w:rsidRPr="004004FD" w:rsidRDefault="002C551A" w:rsidP="004004FD">
            <w:pPr>
              <w:pStyle w:val="TableText"/>
              <w:rPr>
                <w:ins w:id="6510" w:author="wtest222" w:date="2014-11-28T16:09:00Z"/>
              </w:rPr>
            </w:pPr>
            <w:ins w:id="6511" w:author="wtest222" w:date="2014-11-28T16:09:00Z">
              <w:r w:rsidRPr="00D37FE0">
                <w:rPr>
                  <w:rFonts w:hint="eastAsia"/>
                  <w:color w:val="FF0000"/>
                </w:rPr>
                <w:t>订购关系状态</w:t>
              </w:r>
            </w:ins>
          </w:p>
        </w:tc>
        <w:tc>
          <w:tcPr>
            <w:tcW w:w="1478" w:type="dxa"/>
            <w:shd w:val="clear" w:color="auto" w:fill="auto"/>
          </w:tcPr>
          <w:p w:rsidR="002C551A" w:rsidRPr="00D37FE0" w:rsidRDefault="002C551A" w:rsidP="00E7517C">
            <w:pPr>
              <w:pStyle w:val="TableText"/>
              <w:rPr>
                <w:ins w:id="6512" w:author="wtest222" w:date="2014-11-28T16:09:00Z"/>
                <w:color w:val="FF0000"/>
              </w:rPr>
            </w:pPr>
            <w:ins w:id="6513" w:author="wtest222" w:date="2014-11-28T16:09:00Z">
              <w:r w:rsidRPr="00D37FE0">
                <w:rPr>
                  <w:rFonts w:hint="eastAsia"/>
                  <w:color w:val="FF0000"/>
                </w:rPr>
                <w:t>0</w:t>
              </w:r>
              <w:r w:rsidRPr="00D37FE0">
                <w:rPr>
                  <w:rFonts w:hint="eastAsia"/>
                  <w:color w:val="FF0000"/>
                </w:rPr>
                <w:t>：正常</w:t>
              </w:r>
            </w:ins>
          </w:p>
          <w:p w:rsidR="002C551A" w:rsidRPr="005E5431" w:rsidRDefault="002C551A" w:rsidP="004004FD">
            <w:pPr>
              <w:pStyle w:val="TableText"/>
              <w:rPr>
                <w:ins w:id="6514" w:author="wtest222" w:date="2014-11-28T16:09:00Z"/>
              </w:rPr>
            </w:pPr>
            <w:ins w:id="6515" w:author="wtest222" w:date="2014-11-28T16:09:00Z">
              <w:r w:rsidRPr="00D37FE0">
                <w:rPr>
                  <w:rFonts w:hint="eastAsia"/>
                  <w:color w:val="FF0000"/>
                </w:rPr>
                <w:t>3</w:t>
              </w:r>
              <w:r w:rsidRPr="00D37FE0">
                <w:rPr>
                  <w:rFonts w:hint="eastAsia"/>
                  <w:color w:val="FF0000"/>
                </w:rPr>
                <w:t>：取消订购</w:t>
              </w:r>
            </w:ins>
          </w:p>
        </w:tc>
      </w:tr>
      <w:tr w:rsidR="002C551A" w:rsidRPr="0019211A" w:rsidTr="00BC0990">
        <w:trPr>
          <w:cantSplit/>
          <w:jc w:val="center"/>
          <w:ins w:id="6516" w:author="wtest222" w:date="2014-11-11T19:11:00Z"/>
        </w:trPr>
        <w:tc>
          <w:tcPr>
            <w:tcW w:w="2947" w:type="dxa"/>
            <w:shd w:val="clear" w:color="auto" w:fill="auto"/>
          </w:tcPr>
          <w:p w:rsidR="002C551A" w:rsidRPr="005E5431" w:rsidRDefault="002C551A" w:rsidP="004004FD">
            <w:pPr>
              <w:pStyle w:val="TableText"/>
              <w:rPr>
                <w:ins w:id="6517" w:author="wtest222" w:date="2014-11-11T19:11:00Z"/>
              </w:rPr>
            </w:pPr>
            <w:ins w:id="6518" w:author="wtest222" w:date="2014-11-11T19:13:00Z">
              <w:r w:rsidRPr="006740AD">
                <w:t>LOGKEY</w:t>
              </w:r>
            </w:ins>
          </w:p>
        </w:tc>
        <w:tc>
          <w:tcPr>
            <w:tcW w:w="1974" w:type="dxa"/>
            <w:shd w:val="clear" w:color="auto" w:fill="auto"/>
          </w:tcPr>
          <w:p w:rsidR="002C551A" w:rsidRPr="005E5431" w:rsidRDefault="002C551A" w:rsidP="00B73A2B">
            <w:pPr>
              <w:pStyle w:val="TableText"/>
              <w:rPr>
                <w:ins w:id="6519" w:author="wtest222" w:date="2014-11-11T19:11:00Z"/>
              </w:rPr>
            </w:pPr>
            <w:ins w:id="6520" w:author="wtest222" w:date="2014-11-11T19:32:00Z">
              <w:r>
                <w:rPr>
                  <w:rFonts w:hint="eastAsia"/>
                </w:rPr>
                <w:t>NUMBER(20)</w:t>
              </w:r>
            </w:ins>
          </w:p>
        </w:tc>
        <w:tc>
          <w:tcPr>
            <w:tcW w:w="666" w:type="dxa"/>
            <w:shd w:val="clear" w:color="auto" w:fill="auto"/>
          </w:tcPr>
          <w:p w:rsidR="002C551A" w:rsidRPr="005E5431" w:rsidRDefault="002C551A" w:rsidP="004004FD">
            <w:pPr>
              <w:pStyle w:val="TableText"/>
              <w:rPr>
                <w:ins w:id="6521" w:author="wtest222" w:date="2014-11-11T19:11:00Z"/>
              </w:rPr>
            </w:pPr>
            <w:ins w:id="6522" w:author="wtest222" w:date="2014-11-11T19:35:00Z">
              <w:r w:rsidRPr="005E5431">
                <w:rPr>
                  <w:rFonts w:hint="eastAsia"/>
                </w:rPr>
                <w:t>Y</w:t>
              </w:r>
            </w:ins>
          </w:p>
        </w:tc>
        <w:tc>
          <w:tcPr>
            <w:tcW w:w="2107" w:type="dxa"/>
            <w:shd w:val="clear" w:color="auto" w:fill="auto"/>
          </w:tcPr>
          <w:p w:rsidR="002C551A" w:rsidRPr="005E5431" w:rsidRDefault="002C551A" w:rsidP="004004FD">
            <w:pPr>
              <w:pStyle w:val="TableText"/>
              <w:rPr>
                <w:ins w:id="6523" w:author="wtest222" w:date="2014-11-11T19:11:00Z"/>
              </w:rPr>
            </w:pPr>
            <w:ins w:id="6524" w:author="wtest222" w:date="2014-11-11T19:14:00Z">
              <w:r w:rsidRPr="004004FD">
                <w:rPr>
                  <w:rFonts w:hint="eastAsia"/>
                </w:rPr>
                <w:t>交互日志键值</w:t>
              </w:r>
            </w:ins>
          </w:p>
        </w:tc>
        <w:tc>
          <w:tcPr>
            <w:tcW w:w="1478" w:type="dxa"/>
            <w:shd w:val="clear" w:color="auto" w:fill="auto"/>
          </w:tcPr>
          <w:p w:rsidR="002C551A" w:rsidRPr="005E5431" w:rsidRDefault="002C551A" w:rsidP="004004FD">
            <w:pPr>
              <w:pStyle w:val="TableText"/>
              <w:rPr>
                <w:ins w:id="6525" w:author="wtest222" w:date="2014-11-11T19:11:00Z"/>
              </w:rPr>
            </w:pPr>
          </w:p>
        </w:tc>
      </w:tr>
      <w:tr w:rsidR="002C551A" w:rsidRPr="0019211A" w:rsidTr="00BC0990">
        <w:trPr>
          <w:cantSplit/>
          <w:jc w:val="center"/>
          <w:ins w:id="6526" w:author="wtest222" w:date="2014-11-11T19:11:00Z"/>
        </w:trPr>
        <w:tc>
          <w:tcPr>
            <w:tcW w:w="2947" w:type="dxa"/>
            <w:shd w:val="clear" w:color="auto" w:fill="auto"/>
          </w:tcPr>
          <w:p w:rsidR="002C551A" w:rsidRPr="005E5431" w:rsidRDefault="002C551A" w:rsidP="004004FD">
            <w:pPr>
              <w:pStyle w:val="TableText"/>
              <w:rPr>
                <w:ins w:id="6527" w:author="wtest222" w:date="2014-11-11T19:11:00Z"/>
              </w:rPr>
            </w:pPr>
            <w:ins w:id="6528" w:author="wtest222" w:date="2014-11-11T19:13:00Z">
              <w:r w:rsidRPr="006740AD">
                <w:t>TRADETYPE</w:t>
              </w:r>
            </w:ins>
          </w:p>
        </w:tc>
        <w:tc>
          <w:tcPr>
            <w:tcW w:w="1974" w:type="dxa"/>
            <w:shd w:val="clear" w:color="auto" w:fill="auto"/>
          </w:tcPr>
          <w:p w:rsidR="002C551A" w:rsidRPr="005E5431" w:rsidRDefault="002C551A" w:rsidP="004004FD">
            <w:pPr>
              <w:pStyle w:val="TableText"/>
              <w:rPr>
                <w:ins w:id="6529" w:author="wtest222" w:date="2014-11-11T19:11:00Z"/>
              </w:rPr>
            </w:pPr>
            <w:ins w:id="6530" w:author="wtest222" w:date="2014-11-11T19:32:00Z">
              <w:r>
                <w:rPr>
                  <w:rFonts w:hint="eastAsia"/>
                </w:rPr>
                <w:t>NUMBER(10)</w:t>
              </w:r>
            </w:ins>
          </w:p>
        </w:tc>
        <w:tc>
          <w:tcPr>
            <w:tcW w:w="666" w:type="dxa"/>
            <w:shd w:val="clear" w:color="auto" w:fill="auto"/>
          </w:tcPr>
          <w:p w:rsidR="002C551A" w:rsidRPr="005E5431" w:rsidRDefault="002C551A" w:rsidP="004004FD">
            <w:pPr>
              <w:pStyle w:val="TableText"/>
              <w:rPr>
                <w:ins w:id="6531" w:author="wtest222" w:date="2014-11-11T19:11:00Z"/>
              </w:rPr>
            </w:pPr>
            <w:ins w:id="6532" w:author="wtest222" w:date="2014-11-11T19:35:00Z">
              <w:r w:rsidRPr="005E5431">
                <w:rPr>
                  <w:rFonts w:hint="eastAsia"/>
                </w:rPr>
                <w:t>Y</w:t>
              </w:r>
            </w:ins>
          </w:p>
        </w:tc>
        <w:tc>
          <w:tcPr>
            <w:tcW w:w="2107" w:type="dxa"/>
            <w:shd w:val="clear" w:color="auto" w:fill="auto"/>
          </w:tcPr>
          <w:p w:rsidR="002C551A" w:rsidRPr="005E5431" w:rsidRDefault="002C551A" w:rsidP="004004FD">
            <w:pPr>
              <w:pStyle w:val="TableText"/>
              <w:rPr>
                <w:ins w:id="6533" w:author="wtest222" w:date="2014-11-11T19:11:00Z"/>
              </w:rPr>
            </w:pPr>
            <w:ins w:id="6534" w:author="wtest222" w:date="2014-11-11T19:14:00Z">
              <w:r w:rsidRPr="004004FD">
                <w:rPr>
                  <w:rFonts w:hint="eastAsia"/>
                </w:rPr>
                <w:t>业务类型</w:t>
              </w:r>
            </w:ins>
          </w:p>
        </w:tc>
        <w:tc>
          <w:tcPr>
            <w:tcW w:w="1478" w:type="dxa"/>
            <w:shd w:val="clear" w:color="auto" w:fill="auto"/>
          </w:tcPr>
          <w:p w:rsidR="002C551A" w:rsidRPr="005E5431" w:rsidRDefault="002C551A" w:rsidP="004004FD">
            <w:pPr>
              <w:pStyle w:val="TableText"/>
              <w:rPr>
                <w:ins w:id="6535" w:author="wtest222" w:date="2014-11-11T19:11:00Z"/>
              </w:rPr>
            </w:pPr>
            <w:ins w:id="6536" w:author="wtest222" w:date="2014-11-11T19:16:00Z">
              <w:r w:rsidRPr="004004FD">
                <w:rPr>
                  <w:rFonts w:hint="eastAsia"/>
                </w:rPr>
                <w:t>4050001</w:t>
              </w:r>
              <w:r w:rsidRPr="004004FD">
                <w:rPr>
                  <w:rFonts w:hint="eastAsia"/>
                </w:rPr>
                <w:t>：订购；</w:t>
              </w:r>
              <w:r w:rsidRPr="004004FD">
                <w:rPr>
                  <w:rFonts w:hint="eastAsia"/>
                </w:rPr>
                <w:t>4050018</w:t>
              </w:r>
              <w:r w:rsidRPr="004004FD">
                <w:rPr>
                  <w:rFonts w:hint="eastAsia"/>
                </w:rPr>
                <w:t>：取消订购</w:t>
              </w:r>
            </w:ins>
          </w:p>
        </w:tc>
      </w:tr>
      <w:tr w:rsidR="002C551A" w:rsidRPr="0019211A" w:rsidTr="00BC0990">
        <w:trPr>
          <w:cantSplit/>
          <w:jc w:val="center"/>
          <w:ins w:id="6537" w:author="wtest222" w:date="2014-11-11T19:11:00Z"/>
        </w:trPr>
        <w:tc>
          <w:tcPr>
            <w:tcW w:w="2947" w:type="dxa"/>
            <w:shd w:val="clear" w:color="auto" w:fill="auto"/>
          </w:tcPr>
          <w:p w:rsidR="002C551A" w:rsidRPr="005E5431" w:rsidRDefault="002C551A" w:rsidP="004004FD">
            <w:pPr>
              <w:pStyle w:val="TableText"/>
              <w:rPr>
                <w:ins w:id="6538" w:author="wtest222" w:date="2014-11-11T19:11:00Z"/>
              </w:rPr>
            </w:pPr>
            <w:ins w:id="6539" w:author="wtest222" w:date="2014-11-11T19:13:00Z">
              <w:r w:rsidRPr="006740AD">
                <w:t>COMMANDID</w:t>
              </w:r>
            </w:ins>
          </w:p>
        </w:tc>
        <w:tc>
          <w:tcPr>
            <w:tcW w:w="1974" w:type="dxa"/>
            <w:shd w:val="clear" w:color="auto" w:fill="auto"/>
          </w:tcPr>
          <w:p w:rsidR="002C551A" w:rsidRPr="005E5431" w:rsidRDefault="002C551A" w:rsidP="004004FD">
            <w:pPr>
              <w:pStyle w:val="TableText"/>
              <w:rPr>
                <w:ins w:id="6540" w:author="wtest222" w:date="2014-11-11T19:11:00Z"/>
              </w:rPr>
            </w:pPr>
            <w:ins w:id="6541" w:author="wtest222" w:date="2014-11-11T19:32:00Z">
              <w:r>
                <w:rPr>
                  <w:rFonts w:hint="eastAsia"/>
                </w:rPr>
                <w:t>VARCHAR2(255)</w:t>
              </w:r>
            </w:ins>
          </w:p>
        </w:tc>
        <w:tc>
          <w:tcPr>
            <w:tcW w:w="666" w:type="dxa"/>
            <w:shd w:val="clear" w:color="auto" w:fill="auto"/>
          </w:tcPr>
          <w:p w:rsidR="002C551A" w:rsidRPr="005E5431" w:rsidRDefault="002C551A" w:rsidP="004004FD">
            <w:pPr>
              <w:pStyle w:val="TableText"/>
              <w:rPr>
                <w:ins w:id="6542" w:author="wtest222" w:date="2014-11-11T19:11:00Z"/>
              </w:rPr>
            </w:pPr>
            <w:ins w:id="6543" w:author="wtest222" w:date="2014-11-11T19:35:00Z">
              <w:r w:rsidRPr="005E5431">
                <w:rPr>
                  <w:rFonts w:hint="eastAsia"/>
                </w:rPr>
                <w:t>Y</w:t>
              </w:r>
            </w:ins>
          </w:p>
        </w:tc>
        <w:tc>
          <w:tcPr>
            <w:tcW w:w="2107" w:type="dxa"/>
            <w:shd w:val="clear" w:color="auto" w:fill="auto"/>
          </w:tcPr>
          <w:p w:rsidR="002C551A" w:rsidRPr="005E5431" w:rsidRDefault="002C551A" w:rsidP="004004FD">
            <w:pPr>
              <w:pStyle w:val="TableText"/>
              <w:rPr>
                <w:ins w:id="6544" w:author="wtest222" w:date="2014-11-11T19:11:00Z"/>
              </w:rPr>
            </w:pPr>
            <w:ins w:id="6545" w:author="wtest222" w:date="2014-11-11T19:14:00Z">
              <w:r w:rsidRPr="004004FD">
                <w:rPr>
                  <w:rFonts w:hint="eastAsia"/>
                </w:rPr>
                <w:t>外部系统</w:t>
              </w:r>
              <w:r w:rsidRPr="004004FD">
                <w:rPr>
                  <w:rFonts w:hint="eastAsia"/>
                </w:rPr>
                <w:t>CommandId</w:t>
              </w:r>
              <w:r w:rsidRPr="004004FD">
                <w:rPr>
                  <w:rFonts w:hint="eastAsia"/>
                </w:rPr>
                <w:t>，针对</w:t>
              </w:r>
              <w:r w:rsidRPr="004004FD">
                <w:rPr>
                  <w:rFonts w:hint="eastAsia"/>
                </w:rPr>
                <w:t>IPTV</w:t>
              </w:r>
              <w:r w:rsidRPr="004004FD">
                <w:rPr>
                  <w:rFonts w:hint="eastAsia"/>
                </w:rPr>
                <w:t>等同于</w:t>
              </w:r>
              <w:r w:rsidRPr="004004FD">
                <w:rPr>
                  <w:rFonts w:hint="eastAsia"/>
                </w:rPr>
                <w:t>TRADETYPE</w:t>
              </w:r>
            </w:ins>
          </w:p>
        </w:tc>
        <w:tc>
          <w:tcPr>
            <w:tcW w:w="1478" w:type="dxa"/>
            <w:shd w:val="clear" w:color="auto" w:fill="auto"/>
          </w:tcPr>
          <w:p w:rsidR="002C551A" w:rsidRPr="005E5431" w:rsidRDefault="002C551A" w:rsidP="004004FD">
            <w:pPr>
              <w:pStyle w:val="TableText"/>
              <w:rPr>
                <w:ins w:id="6546" w:author="wtest222" w:date="2014-11-11T19:11:00Z"/>
              </w:rPr>
            </w:pPr>
          </w:p>
        </w:tc>
      </w:tr>
      <w:tr w:rsidR="002C551A" w:rsidRPr="0019211A" w:rsidTr="00BC0990">
        <w:trPr>
          <w:cantSplit/>
          <w:jc w:val="center"/>
          <w:ins w:id="6547" w:author="wtest222" w:date="2014-11-11T19:11:00Z"/>
        </w:trPr>
        <w:tc>
          <w:tcPr>
            <w:tcW w:w="2947" w:type="dxa"/>
            <w:shd w:val="clear" w:color="auto" w:fill="auto"/>
          </w:tcPr>
          <w:p w:rsidR="002C551A" w:rsidRPr="005E5431" w:rsidRDefault="002C551A" w:rsidP="004004FD">
            <w:pPr>
              <w:pStyle w:val="TableText"/>
              <w:rPr>
                <w:ins w:id="6548" w:author="wtest222" w:date="2014-11-11T19:11:00Z"/>
              </w:rPr>
            </w:pPr>
            <w:ins w:id="6549" w:author="wtest222" w:date="2014-11-11T19:13:00Z">
              <w:r w:rsidRPr="006740AD">
                <w:t>SERVICENUMBER</w:t>
              </w:r>
            </w:ins>
          </w:p>
        </w:tc>
        <w:tc>
          <w:tcPr>
            <w:tcW w:w="1974" w:type="dxa"/>
            <w:shd w:val="clear" w:color="auto" w:fill="auto"/>
          </w:tcPr>
          <w:p w:rsidR="002C551A" w:rsidRPr="005E5431" w:rsidRDefault="002C551A" w:rsidP="00B73A2B">
            <w:pPr>
              <w:pStyle w:val="TableText"/>
              <w:rPr>
                <w:ins w:id="6550" w:author="wtest222" w:date="2014-11-11T19:11:00Z"/>
              </w:rPr>
            </w:pPr>
            <w:ins w:id="6551" w:author="wtest222" w:date="2014-11-11T19:33:00Z">
              <w:r>
                <w:rPr>
                  <w:rFonts w:hint="eastAsia"/>
                </w:rPr>
                <w:t>VARCHAR2(130)</w:t>
              </w:r>
            </w:ins>
          </w:p>
        </w:tc>
        <w:tc>
          <w:tcPr>
            <w:tcW w:w="666" w:type="dxa"/>
            <w:shd w:val="clear" w:color="auto" w:fill="auto"/>
          </w:tcPr>
          <w:p w:rsidR="002C551A" w:rsidRPr="005E5431" w:rsidRDefault="002C551A" w:rsidP="004004FD">
            <w:pPr>
              <w:pStyle w:val="TableText"/>
              <w:rPr>
                <w:ins w:id="6552" w:author="wtest222" w:date="2014-11-11T19:11:00Z"/>
              </w:rPr>
            </w:pPr>
            <w:ins w:id="6553" w:author="wtest222" w:date="2014-11-11T19:35:00Z">
              <w:r w:rsidRPr="005E5431">
                <w:rPr>
                  <w:rFonts w:hint="eastAsia"/>
                </w:rPr>
                <w:t>Y</w:t>
              </w:r>
            </w:ins>
          </w:p>
        </w:tc>
        <w:tc>
          <w:tcPr>
            <w:tcW w:w="2107" w:type="dxa"/>
            <w:shd w:val="clear" w:color="auto" w:fill="auto"/>
          </w:tcPr>
          <w:p w:rsidR="002C551A" w:rsidRPr="005E5431" w:rsidRDefault="002C551A" w:rsidP="004004FD">
            <w:pPr>
              <w:pStyle w:val="TableText"/>
              <w:rPr>
                <w:ins w:id="6554" w:author="wtest222" w:date="2014-11-11T19:11:00Z"/>
              </w:rPr>
            </w:pPr>
            <w:ins w:id="6555" w:author="wtest222" w:date="2014-11-11T19:14:00Z">
              <w:r w:rsidRPr="004004FD">
                <w:rPr>
                  <w:rFonts w:hint="eastAsia"/>
                </w:rPr>
                <w:t>账户</w:t>
              </w:r>
              <w:r w:rsidRPr="004004FD">
                <w:rPr>
                  <w:rFonts w:hint="eastAsia"/>
                </w:rPr>
                <w:t>ID</w:t>
              </w:r>
            </w:ins>
          </w:p>
        </w:tc>
        <w:tc>
          <w:tcPr>
            <w:tcW w:w="1478" w:type="dxa"/>
            <w:shd w:val="clear" w:color="auto" w:fill="auto"/>
          </w:tcPr>
          <w:p w:rsidR="002C551A" w:rsidRPr="005E5431" w:rsidRDefault="002C551A" w:rsidP="004004FD">
            <w:pPr>
              <w:pStyle w:val="TableText"/>
              <w:rPr>
                <w:ins w:id="6556" w:author="wtest222" w:date="2014-11-11T19:11:00Z"/>
              </w:rPr>
            </w:pPr>
          </w:p>
        </w:tc>
      </w:tr>
      <w:tr w:rsidR="002C551A" w:rsidRPr="0019211A" w:rsidTr="00BC0990">
        <w:trPr>
          <w:cantSplit/>
          <w:jc w:val="center"/>
          <w:ins w:id="6557" w:author="wtest222" w:date="2014-11-11T19:11:00Z"/>
        </w:trPr>
        <w:tc>
          <w:tcPr>
            <w:tcW w:w="2947" w:type="dxa"/>
            <w:shd w:val="clear" w:color="auto" w:fill="auto"/>
          </w:tcPr>
          <w:p w:rsidR="002C551A" w:rsidRPr="005E5431" w:rsidRDefault="002C551A" w:rsidP="004004FD">
            <w:pPr>
              <w:pStyle w:val="TableText"/>
              <w:rPr>
                <w:ins w:id="6558" w:author="wtest222" w:date="2014-11-11T19:11:00Z"/>
              </w:rPr>
            </w:pPr>
            <w:ins w:id="6559" w:author="wtest222" w:date="2014-11-11T19:13:00Z">
              <w:r w:rsidRPr="006740AD">
                <w:t>ISBATCH</w:t>
              </w:r>
            </w:ins>
          </w:p>
        </w:tc>
        <w:tc>
          <w:tcPr>
            <w:tcW w:w="1974" w:type="dxa"/>
            <w:shd w:val="clear" w:color="auto" w:fill="auto"/>
          </w:tcPr>
          <w:p w:rsidR="002C551A" w:rsidRPr="005E5431" w:rsidRDefault="002C551A" w:rsidP="004004FD">
            <w:pPr>
              <w:pStyle w:val="TableText"/>
              <w:rPr>
                <w:ins w:id="6560" w:author="wtest222" w:date="2014-11-11T19:11:00Z"/>
              </w:rPr>
            </w:pPr>
            <w:ins w:id="6561" w:author="wtest222" w:date="2014-11-11T19:33:00Z">
              <w:r>
                <w:rPr>
                  <w:rFonts w:hint="eastAsia"/>
                </w:rPr>
                <w:t>NUMBER(10)</w:t>
              </w:r>
            </w:ins>
          </w:p>
        </w:tc>
        <w:tc>
          <w:tcPr>
            <w:tcW w:w="666" w:type="dxa"/>
            <w:shd w:val="clear" w:color="auto" w:fill="auto"/>
          </w:tcPr>
          <w:p w:rsidR="002C551A" w:rsidRPr="005E5431" w:rsidRDefault="002C551A" w:rsidP="004004FD">
            <w:pPr>
              <w:pStyle w:val="TableText"/>
              <w:rPr>
                <w:ins w:id="6562" w:author="wtest222" w:date="2014-11-11T19:11:00Z"/>
              </w:rPr>
            </w:pPr>
            <w:ins w:id="6563" w:author="wtest222" w:date="2014-11-11T19:35:00Z">
              <w:r w:rsidRPr="005E5431">
                <w:rPr>
                  <w:rFonts w:hint="eastAsia"/>
                </w:rPr>
                <w:t>Y</w:t>
              </w:r>
            </w:ins>
          </w:p>
        </w:tc>
        <w:tc>
          <w:tcPr>
            <w:tcW w:w="2107" w:type="dxa"/>
            <w:shd w:val="clear" w:color="auto" w:fill="auto"/>
          </w:tcPr>
          <w:p w:rsidR="002C551A" w:rsidRPr="005E5431" w:rsidRDefault="002C551A" w:rsidP="004004FD">
            <w:pPr>
              <w:pStyle w:val="TableText"/>
              <w:rPr>
                <w:ins w:id="6564" w:author="wtest222" w:date="2014-11-11T19:11:00Z"/>
              </w:rPr>
            </w:pPr>
            <w:ins w:id="6565" w:author="wtest222" w:date="2014-11-11T19:14:00Z">
              <w:r w:rsidRPr="004004FD">
                <w:rPr>
                  <w:rFonts w:hint="eastAsia"/>
                </w:rPr>
                <w:t>是否批量</w:t>
              </w:r>
            </w:ins>
          </w:p>
        </w:tc>
        <w:tc>
          <w:tcPr>
            <w:tcW w:w="1478" w:type="dxa"/>
            <w:shd w:val="clear" w:color="auto" w:fill="auto"/>
          </w:tcPr>
          <w:p w:rsidR="002C551A" w:rsidRPr="005E5431" w:rsidRDefault="002C551A" w:rsidP="004004FD">
            <w:pPr>
              <w:pStyle w:val="TableText"/>
              <w:rPr>
                <w:ins w:id="6566" w:author="wtest222" w:date="2014-11-11T19:11:00Z"/>
              </w:rPr>
            </w:pPr>
          </w:p>
        </w:tc>
      </w:tr>
      <w:tr w:rsidR="002C551A" w:rsidRPr="0019211A" w:rsidTr="00BC0990">
        <w:trPr>
          <w:cantSplit/>
          <w:jc w:val="center"/>
          <w:ins w:id="6567" w:author="wtest222" w:date="2014-11-11T19:11:00Z"/>
        </w:trPr>
        <w:tc>
          <w:tcPr>
            <w:tcW w:w="2947" w:type="dxa"/>
            <w:shd w:val="clear" w:color="auto" w:fill="auto"/>
          </w:tcPr>
          <w:p w:rsidR="002C551A" w:rsidRPr="005E5431" w:rsidRDefault="002C551A" w:rsidP="004004FD">
            <w:pPr>
              <w:pStyle w:val="TableText"/>
              <w:rPr>
                <w:ins w:id="6568" w:author="wtest222" w:date="2014-11-11T19:11:00Z"/>
              </w:rPr>
            </w:pPr>
            <w:ins w:id="6569" w:author="wtest222" w:date="2014-11-11T19:13:00Z">
              <w:r w:rsidRPr="006740AD">
                <w:lastRenderedPageBreak/>
                <w:t>INTERFROM</w:t>
              </w:r>
            </w:ins>
          </w:p>
        </w:tc>
        <w:tc>
          <w:tcPr>
            <w:tcW w:w="1974" w:type="dxa"/>
            <w:shd w:val="clear" w:color="auto" w:fill="auto"/>
          </w:tcPr>
          <w:p w:rsidR="002C551A" w:rsidRPr="005E5431" w:rsidRDefault="002C551A" w:rsidP="004004FD">
            <w:pPr>
              <w:pStyle w:val="TableText"/>
              <w:rPr>
                <w:ins w:id="6570" w:author="wtest222" w:date="2014-11-11T19:11:00Z"/>
              </w:rPr>
            </w:pPr>
            <w:ins w:id="6571" w:author="wtest222" w:date="2014-11-11T19:33:00Z">
              <w:r>
                <w:rPr>
                  <w:rFonts w:hint="eastAsia"/>
                </w:rPr>
                <w:t>NUMBER(10)</w:t>
              </w:r>
            </w:ins>
          </w:p>
        </w:tc>
        <w:tc>
          <w:tcPr>
            <w:tcW w:w="666" w:type="dxa"/>
            <w:shd w:val="clear" w:color="auto" w:fill="auto"/>
          </w:tcPr>
          <w:p w:rsidR="002C551A" w:rsidRPr="005E5431" w:rsidRDefault="002C551A" w:rsidP="004004FD">
            <w:pPr>
              <w:pStyle w:val="TableText"/>
              <w:rPr>
                <w:ins w:id="6572" w:author="wtest222" w:date="2014-11-11T19:11:00Z"/>
              </w:rPr>
            </w:pPr>
            <w:ins w:id="6573" w:author="wtest222" w:date="2014-11-11T19:35:00Z">
              <w:r w:rsidRPr="005E5431">
                <w:rPr>
                  <w:rFonts w:hint="eastAsia"/>
                </w:rPr>
                <w:t>Y</w:t>
              </w:r>
            </w:ins>
          </w:p>
        </w:tc>
        <w:tc>
          <w:tcPr>
            <w:tcW w:w="2107" w:type="dxa"/>
            <w:shd w:val="clear" w:color="auto" w:fill="auto"/>
          </w:tcPr>
          <w:p w:rsidR="002C551A" w:rsidRDefault="002C551A" w:rsidP="004004FD">
            <w:pPr>
              <w:pStyle w:val="TableText"/>
            </w:pPr>
            <w:ins w:id="6574" w:author="wtest222" w:date="2014-11-11T19:14:00Z">
              <w:r w:rsidRPr="004004FD">
                <w:rPr>
                  <w:rFonts w:hint="eastAsia"/>
                </w:rPr>
                <w:t>交互信息来源，等同于</w:t>
              </w:r>
              <w:r w:rsidRPr="004004FD">
                <w:rPr>
                  <w:rFonts w:hint="eastAsia"/>
                </w:rPr>
                <w:t>channelID</w:t>
              </w:r>
            </w:ins>
          </w:p>
          <w:p w:rsidR="00617034" w:rsidRPr="005E5431" w:rsidRDefault="00617034" w:rsidP="004004FD">
            <w:pPr>
              <w:pStyle w:val="TableText"/>
              <w:rPr>
                <w:ins w:id="6575" w:author="wtest222" w:date="2014-11-11T19:11:00Z"/>
              </w:rPr>
            </w:pPr>
            <w:r>
              <w:rPr>
                <w:rFonts w:ascii="宋体" w:cs="宋体" w:hint="eastAsia"/>
                <w:color w:val="000000"/>
                <w:sz w:val="18"/>
                <w:szCs w:val="18"/>
              </w:rPr>
              <w:t>参见</w:t>
            </w:r>
            <w:r>
              <w:rPr>
                <w:rFonts w:ascii="宋体" w:cs="宋体"/>
                <w:color w:val="000000"/>
                <w:sz w:val="18"/>
                <w:szCs w:val="18"/>
              </w:rPr>
              <w:fldChar w:fldCharType="begin"/>
            </w:r>
            <w:r>
              <w:rPr>
                <w:rFonts w:ascii="宋体" w:cs="宋体"/>
                <w:color w:val="000000"/>
                <w:sz w:val="18"/>
                <w:szCs w:val="18"/>
              </w:rPr>
              <w:instrText xml:space="preserve"> HYPERLINK  \l "_Appendix_A_:" </w:instrText>
            </w:r>
            <w:r>
              <w:rPr>
                <w:rFonts w:ascii="宋体" w:cs="宋体"/>
                <w:color w:val="000000"/>
                <w:sz w:val="18"/>
                <w:szCs w:val="18"/>
              </w:rPr>
              <w:fldChar w:fldCharType="separate"/>
            </w:r>
            <w:r w:rsidRPr="00617034">
              <w:rPr>
                <w:rStyle w:val="afd"/>
                <w:rFonts w:ascii="宋体" w:cs="宋体" w:hint="eastAsia"/>
                <w:sz w:val="18"/>
                <w:szCs w:val="18"/>
              </w:rPr>
              <w:t>Appendix A : channelID的定义</w:t>
            </w:r>
            <w:r>
              <w:rPr>
                <w:rFonts w:ascii="宋体" w:cs="宋体"/>
                <w:color w:val="000000"/>
                <w:sz w:val="18"/>
                <w:szCs w:val="18"/>
              </w:rPr>
              <w:fldChar w:fldCharType="end"/>
            </w:r>
          </w:p>
        </w:tc>
        <w:tc>
          <w:tcPr>
            <w:tcW w:w="1478" w:type="dxa"/>
            <w:shd w:val="clear" w:color="auto" w:fill="auto"/>
          </w:tcPr>
          <w:p w:rsidR="002C551A" w:rsidRPr="005E5431" w:rsidRDefault="002C551A" w:rsidP="004004FD">
            <w:pPr>
              <w:pStyle w:val="TableText"/>
              <w:rPr>
                <w:ins w:id="6576" w:author="wtest222" w:date="2014-11-11T19:11:00Z"/>
              </w:rPr>
            </w:pPr>
          </w:p>
        </w:tc>
      </w:tr>
      <w:tr w:rsidR="002C551A" w:rsidRPr="0019211A" w:rsidTr="00BC0990">
        <w:trPr>
          <w:cantSplit/>
          <w:jc w:val="center"/>
          <w:ins w:id="6577" w:author="wtest222" w:date="2014-11-11T19:11:00Z"/>
        </w:trPr>
        <w:tc>
          <w:tcPr>
            <w:tcW w:w="2947" w:type="dxa"/>
            <w:shd w:val="clear" w:color="auto" w:fill="auto"/>
          </w:tcPr>
          <w:p w:rsidR="002C551A" w:rsidRPr="005E5431" w:rsidRDefault="002C551A" w:rsidP="004004FD">
            <w:pPr>
              <w:pStyle w:val="TableText"/>
              <w:rPr>
                <w:ins w:id="6578" w:author="wtest222" w:date="2014-11-11T19:11:00Z"/>
              </w:rPr>
            </w:pPr>
            <w:ins w:id="6579" w:author="wtest222" w:date="2014-11-11T19:13:00Z">
              <w:r w:rsidRPr="006740AD">
                <w:t>INTERMODE</w:t>
              </w:r>
            </w:ins>
          </w:p>
        </w:tc>
        <w:tc>
          <w:tcPr>
            <w:tcW w:w="1974" w:type="dxa"/>
            <w:shd w:val="clear" w:color="auto" w:fill="auto"/>
          </w:tcPr>
          <w:p w:rsidR="002C551A" w:rsidRPr="005E5431" w:rsidRDefault="002C551A" w:rsidP="004004FD">
            <w:pPr>
              <w:pStyle w:val="TableText"/>
              <w:rPr>
                <w:ins w:id="6580" w:author="wtest222" w:date="2014-11-11T19:11:00Z"/>
              </w:rPr>
            </w:pPr>
            <w:ins w:id="6581" w:author="wtest222" w:date="2014-11-11T19:33:00Z">
              <w:r>
                <w:rPr>
                  <w:rFonts w:hint="eastAsia"/>
                </w:rPr>
                <w:t>NUMBER(10)</w:t>
              </w:r>
            </w:ins>
          </w:p>
        </w:tc>
        <w:tc>
          <w:tcPr>
            <w:tcW w:w="666" w:type="dxa"/>
            <w:shd w:val="clear" w:color="auto" w:fill="auto"/>
          </w:tcPr>
          <w:p w:rsidR="002C551A" w:rsidRPr="005E5431" w:rsidRDefault="002C551A" w:rsidP="004004FD">
            <w:pPr>
              <w:pStyle w:val="TableText"/>
              <w:rPr>
                <w:ins w:id="6582" w:author="wtest222" w:date="2014-11-11T19:11:00Z"/>
              </w:rPr>
            </w:pPr>
            <w:ins w:id="6583" w:author="wtest222" w:date="2014-11-11T19:35:00Z">
              <w:r w:rsidRPr="005E5431">
                <w:rPr>
                  <w:rFonts w:hint="eastAsia"/>
                </w:rPr>
                <w:t>Y</w:t>
              </w:r>
            </w:ins>
          </w:p>
        </w:tc>
        <w:tc>
          <w:tcPr>
            <w:tcW w:w="2107" w:type="dxa"/>
            <w:shd w:val="clear" w:color="auto" w:fill="auto"/>
          </w:tcPr>
          <w:p w:rsidR="002C551A" w:rsidRPr="005E5431" w:rsidRDefault="002C551A" w:rsidP="004004FD">
            <w:pPr>
              <w:pStyle w:val="TableText"/>
              <w:rPr>
                <w:ins w:id="6584" w:author="wtest222" w:date="2014-11-11T19:11:00Z"/>
              </w:rPr>
            </w:pPr>
            <w:ins w:id="6585" w:author="wtest222" w:date="2014-11-11T19:14:00Z">
              <w:r w:rsidRPr="004004FD">
                <w:rPr>
                  <w:rFonts w:hint="eastAsia"/>
                </w:rPr>
                <w:t>交互方式</w:t>
              </w:r>
            </w:ins>
          </w:p>
        </w:tc>
        <w:tc>
          <w:tcPr>
            <w:tcW w:w="1478" w:type="dxa"/>
            <w:shd w:val="clear" w:color="auto" w:fill="auto"/>
          </w:tcPr>
          <w:p w:rsidR="002C551A" w:rsidRPr="005E5431" w:rsidRDefault="002C551A" w:rsidP="004004FD">
            <w:pPr>
              <w:pStyle w:val="TableText"/>
              <w:rPr>
                <w:ins w:id="6586" w:author="wtest222" w:date="2014-11-11T19:11:00Z"/>
              </w:rPr>
            </w:pPr>
          </w:p>
        </w:tc>
      </w:tr>
      <w:tr w:rsidR="002C551A" w:rsidRPr="0019211A" w:rsidTr="00BC0990">
        <w:trPr>
          <w:cantSplit/>
          <w:jc w:val="center"/>
          <w:ins w:id="6587" w:author="wtest222" w:date="2014-11-11T19:11:00Z"/>
        </w:trPr>
        <w:tc>
          <w:tcPr>
            <w:tcW w:w="2947" w:type="dxa"/>
            <w:shd w:val="clear" w:color="auto" w:fill="auto"/>
          </w:tcPr>
          <w:p w:rsidR="002C551A" w:rsidRPr="005E5431" w:rsidRDefault="002C551A" w:rsidP="004004FD">
            <w:pPr>
              <w:pStyle w:val="TableText"/>
              <w:rPr>
                <w:ins w:id="6588" w:author="wtest222" w:date="2014-11-11T19:11:00Z"/>
              </w:rPr>
            </w:pPr>
            <w:ins w:id="6589" w:author="wtest222" w:date="2014-11-11T19:13:00Z">
              <w:r w:rsidRPr="006740AD">
                <w:t>ERRORCODE</w:t>
              </w:r>
            </w:ins>
          </w:p>
        </w:tc>
        <w:tc>
          <w:tcPr>
            <w:tcW w:w="1974" w:type="dxa"/>
            <w:shd w:val="clear" w:color="auto" w:fill="auto"/>
          </w:tcPr>
          <w:p w:rsidR="002C551A" w:rsidRPr="005E5431" w:rsidRDefault="002C551A" w:rsidP="004004FD">
            <w:pPr>
              <w:pStyle w:val="TableText"/>
              <w:rPr>
                <w:ins w:id="6590" w:author="wtest222" w:date="2014-11-11T19:11:00Z"/>
              </w:rPr>
            </w:pPr>
            <w:ins w:id="6591" w:author="wtest222" w:date="2014-11-11T19:33:00Z">
              <w:r>
                <w:rPr>
                  <w:rFonts w:hint="eastAsia"/>
                </w:rPr>
                <w:t>NUMBER(10)</w:t>
              </w:r>
            </w:ins>
          </w:p>
        </w:tc>
        <w:tc>
          <w:tcPr>
            <w:tcW w:w="666" w:type="dxa"/>
            <w:shd w:val="clear" w:color="auto" w:fill="auto"/>
          </w:tcPr>
          <w:p w:rsidR="002C551A" w:rsidRPr="005E5431" w:rsidRDefault="002C551A" w:rsidP="004004FD">
            <w:pPr>
              <w:pStyle w:val="TableText"/>
              <w:rPr>
                <w:ins w:id="6592" w:author="wtest222" w:date="2014-11-11T19:11:00Z"/>
              </w:rPr>
            </w:pPr>
            <w:ins w:id="6593" w:author="wtest222" w:date="2014-11-11T19:35:00Z">
              <w:r w:rsidRPr="005E5431">
                <w:rPr>
                  <w:rFonts w:hint="eastAsia"/>
                </w:rPr>
                <w:t>Y</w:t>
              </w:r>
            </w:ins>
          </w:p>
        </w:tc>
        <w:tc>
          <w:tcPr>
            <w:tcW w:w="2107" w:type="dxa"/>
            <w:shd w:val="clear" w:color="auto" w:fill="auto"/>
          </w:tcPr>
          <w:p w:rsidR="002C551A" w:rsidRPr="005E5431" w:rsidRDefault="002C551A" w:rsidP="004004FD">
            <w:pPr>
              <w:pStyle w:val="TableText"/>
              <w:rPr>
                <w:ins w:id="6594" w:author="wtest222" w:date="2014-11-11T19:11:00Z"/>
              </w:rPr>
            </w:pPr>
            <w:ins w:id="6595" w:author="wtest222" w:date="2014-11-11T19:14:00Z">
              <w:r w:rsidRPr="004004FD">
                <w:rPr>
                  <w:rFonts w:hint="eastAsia"/>
                </w:rPr>
                <w:t>错误码</w:t>
              </w:r>
            </w:ins>
          </w:p>
        </w:tc>
        <w:tc>
          <w:tcPr>
            <w:tcW w:w="1478" w:type="dxa"/>
            <w:shd w:val="clear" w:color="auto" w:fill="auto"/>
          </w:tcPr>
          <w:p w:rsidR="002C551A" w:rsidRPr="005E5431" w:rsidRDefault="002C551A" w:rsidP="004004FD">
            <w:pPr>
              <w:pStyle w:val="TableText"/>
              <w:rPr>
                <w:ins w:id="6596" w:author="wtest222" w:date="2014-11-11T19:11:00Z"/>
              </w:rPr>
            </w:pPr>
            <w:ins w:id="6597" w:author="wtest222" w:date="2014-11-11T19:16:00Z">
              <w:r w:rsidRPr="004004FD">
                <w:rPr>
                  <w:rFonts w:hint="eastAsia"/>
                </w:rPr>
                <w:t>405000000</w:t>
              </w:r>
              <w:r w:rsidRPr="004004FD">
                <w:rPr>
                  <w:rFonts w:hint="eastAsia"/>
                </w:rPr>
                <w:t>：成功</w:t>
              </w:r>
            </w:ins>
          </w:p>
        </w:tc>
      </w:tr>
      <w:tr w:rsidR="002C551A" w:rsidRPr="0019211A" w:rsidTr="00BC0990">
        <w:trPr>
          <w:cantSplit/>
          <w:jc w:val="center"/>
          <w:ins w:id="6598" w:author="wtest222" w:date="2014-11-11T19:11:00Z"/>
        </w:trPr>
        <w:tc>
          <w:tcPr>
            <w:tcW w:w="2947" w:type="dxa"/>
            <w:shd w:val="clear" w:color="auto" w:fill="auto"/>
          </w:tcPr>
          <w:p w:rsidR="002C551A" w:rsidRPr="005E5431" w:rsidRDefault="002C551A" w:rsidP="004004FD">
            <w:pPr>
              <w:pStyle w:val="TableText"/>
              <w:rPr>
                <w:ins w:id="6599" w:author="wtest222" w:date="2014-11-11T19:11:00Z"/>
              </w:rPr>
            </w:pPr>
            <w:ins w:id="6600" w:author="wtest222" w:date="2014-11-11T19:13:00Z">
              <w:r w:rsidRPr="006740AD">
                <w:t>CREDATEASLOGCREDATE</w:t>
              </w:r>
            </w:ins>
          </w:p>
        </w:tc>
        <w:tc>
          <w:tcPr>
            <w:tcW w:w="1974" w:type="dxa"/>
            <w:shd w:val="clear" w:color="auto" w:fill="auto"/>
          </w:tcPr>
          <w:p w:rsidR="002C551A" w:rsidRPr="005E5431" w:rsidRDefault="002C551A" w:rsidP="004004FD">
            <w:pPr>
              <w:pStyle w:val="TableText"/>
              <w:rPr>
                <w:ins w:id="6601" w:author="wtest222" w:date="2014-11-11T19:11:00Z"/>
              </w:rPr>
            </w:pPr>
            <w:ins w:id="6602" w:author="wtest222" w:date="2014-11-11T19:48:00Z">
              <w:r>
                <w:rPr>
                  <w:rFonts w:hint="eastAsia"/>
                </w:rPr>
                <w:t>DATETIME</w:t>
              </w:r>
            </w:ins>
          </w:p>
        </w:tc>
        <w:tc>
          <w:tcPr>
            <w:tcW w:w="666" w:type="dxa"/>
            <w:shd w:val="clear" w:color="auto" w:fill="auto"/>
          </w:tcPr>
          <w:p w:rsidR="002C551A" w:rsidRPr="005E5431" w:rsidRDefault="002C551A" w:rsidP="004004FD">
            <w:pPr>
              <w:pStyle w:val="TableText"/>
              <w:rPr>
                <w:ins w:id="6603" w:author="wtest222" w:date="2014-11-11T19:11:00Z"/>
              </w:rPr>
            </w:pPr>
            <w:ins w:id="6604" w:author="wtest222" w:date="2014-11-11T19:35:00Z">
              <w:r w:rsidRPr="005E5431">
                <w:rPr>
                  <w:rFonts w:hint="eastAsia"/>
                </w:rPr>
                <w:t>Y</w:t>
              </w:r>
            </w:ins>
          </w:p>
        </w:tc>
        <w:tc>
          <w:tcPr>
            <w:tcW w:w="2107" w:type="dxa"/>
            <w:shd w:val="clear" w:color="auto" w:fill="auto"/>
          </w:tcPr>
          <w:p w:rsidR="002C551A" w:rsidRPr="005E5431" w:rsidRDefault="002C551A" w:rsidP="004004FD">
            <w:pPr>
              <w:pStyle w:val="TableText"/>
              <w:rPr>
                <w:ins w:id="6605" w:author="wtest222" w:date="2014-11-11T19:11:00Z"/>
              </w:rPr>
            </w:pPr>
            <w:ins w:id="6606" w:author="wtest222" w:date="2014-11-11T19:14:00Z">
              <w:r w:rsidRPr="004004FD">
                <w:rPr>
                  <w:rFonts w:hint="eastAsia"/>
                </w:rPr>
                <w:t>交互日志创建时间</w:t>
              </w:r>
            </w:ins>
          </w:p>
        </w:tc>
        <w:tc>
          <w:tcPr>
            <w:tcW w:w="1478" w:type="dxa"/>
            <w:shd w:val="clear" w:color="auto" w:fill="auto"/>
          </w:tcPr>
          <w:p w:rsidR="002C551A" w:rsidRPr="005E5431" w:rsidRDefault="002C551A" w:rsidP="004004FD">
            <w:pPr>
              <w:pStyle w:val="TableText"/>
              <w:rPr>
                <w:ins w:id="6607" w:author="wtest222" w:date="2014-11-11T19:11:00Z"/>
              </w:rPr>
            </w:pPr>
          </w:p>
        </w:tc>
      </w:tr>
      <w:tr w:rsidR="002C551A" w:rsidRPr="0019211A" w:rsidTr="00BC0990">
        <w:trPr>
          <w:cantSplit/>
          <w:jc w:val="center"/>
          <w:ins w:id="6608" w:author="wtest222" w:date="2014-11-11T19:11:00Z"/>
        </w:trPr>
        <w:tc>
          <w:tcPr>
            <w:tcW w:w="2947" w:type="dxa"/>
            <w:shd w:val="clear" w:color="auto" w:fill="auto"/>
          </w:tcPr>
          <w:p w:rsidR="002C551A" w:rsidRPr="005E5431" w:rsidRDefault="002C551A" w:rsidP="004004FD">
            <w:pPr>
              <w:pStyle w:val="TableText"/>
              <w:rPr>
                <w:ins w:id="6609" w:author="wtest222" w:date="2014-11-11T19:11:00Z"/>
              </w:rPr>
            </w:pPr>
            <w:ins w:id="6610" w:author="wtest222" w:date="2014-11-11T19:13:00Z">
              <w:r w:rsidRPr="006740AD">
                <w:t>CBEORDERID</w:t>
              </w:r>
            </w:ins>
          </w:p>
        </w:tc>
        <w:tc>
          <w:tcPr>
            <w:tcW w:w="1974" w:type="dxa"/>
            <w:shd w:val="clear" w:color="auto" w:fill="auto"/>
          </w:tcPr>
          <w:p w:rsidR="002C551A" w:rsidRPr="005E5431" w:rsidRDefault="002C551A" w:rsidP="00B73A2B">
            <w:pPr>
              <w:pStyle w:val="TableText"/>
              <w:rPr>
                <w:ins w:id="6611" w:author="wtest222" w:date="2014-11-11T19:11:00Z"/>
              </w:rPr>
            </w:pPr>
            <w:ins w:id="6612" w:author="wtest222" w:date="2014-11-11T19:33:00Z">
              <w:r>
                <w:rPr>
                  <w:rFonts w:hint="eastAsia"/>
                </w:rPr>
                <w:t>VARCHAR2(2</w:t>
              </w:r>
            </w:ins>
            <w:ins w:id="6613" w:author="wtest222" w:date="2014-11-11T19:34:00Z">
              <w:r>
                <w:rPr>
                  <w:rFonts w:hint="eastAsia"/>
                </w:rPr>
                <w:t>3</w:t>
              </w:r>
            </w:ins>
            <w:ins w:id="6614" w:author="wtest222" w:date="2014-11-11T19:33:00Z">
              <w:r>
                <w:rPr>
                  <w:rFonts w:hint="eastAsia"/>
                </w:rPr>
                <w:t>)</w:t>
              </w:r>
            </w:ins>
          </w:p>
        </w:tc>
        <w:tc>
          <w:tcPr>
            <w:tcW w:w="666" w:type="dxa"/>
            <w:shd w:val="clear" w:color="auto" w:fill="auto"/>
          </w:tcPr>
          <w:p w:rsidR="002C551A" w:rsidRPr="005E5431" w:rsidRDefault="002C551A" w:rsidP="004004FD">
            <w:pPr>
              <w:pStyle w:val="TableText"/>
              <w:rPr>
                <w:ins w:id="6615" w:author="wtest222" w:date="2014-11-11T19:11:00Z"/>
              </w:rPr>
            </w:pPr>
            <w:ins w:id="6616" w:author="wtest222" w:date="2014-11-11T19:35:00Z">
              <w:r w:rsidRPr="005E5431">
                <w:rPr>
                  <w:rFonts w:hint="eastAsia"/>
                </w:rPr>
                <w:t>Y</w:t>
              </w:r>
            </w:ins>
          </w:p>
        </w:tc>
        <w:tc>
          <w:tcPr>
            <w:tcW w:w="2107" w:type="dxa"/>
            <w:shd w:val="clear" w:color="auto" w:fill="auto"/>
          </w:tcPr>
          <w:p w:rsidR="002C551A" w:rsidRPr="005E5431" w:rsidRDefault="002C551A" w:rsidP="004004FD">
            <w:pPr>
              <w:pStyle w:val="TableText"/>
              <w:rPr>
                <w:ins w:id="6617" w:author="wtest222" w:date="2014-11-11T19:11:00Z"/>
              </w:rPr>
            </w:pPr>
            <w:ins w:id="6618" w:author="wtest222" w:date="2014-11-11T19:15:00Z">
              <w:r w:rsidRPr="004004FD">
                <w:rPr>
                  <w:rFonts w:hint="eastAsia"/>
                </w:rPr>
                <w:t>CBE</w:t>
              </w:r>
              <w:r w:rsidRPr="004004FD">
                <w:rPr>
                  <w:rFonts w:hint="eastAsia"/>
                </w:rPr>
                <w:t>业务流水号</w:t>
              </w:r>
            </w:ins>
          </w:p>
        </w:tc>
        <w:tc>
          <w:tcPr>
            <w:tcW w:w="1478" w:type="dxa"/>
            <w:shd w:val="clear" w:color="auto" w:fill="auto"/>
          </w:tcPr>
          <w:p w:rsidR="002C551A" w:rsidRPr="005E5431" w:rsidRDefault="002C551A" w:rsidP="004004FD">
            <w:pPr>
              <w:pStyle w:val="TableText"/>
              <w:rPr>
                <w:ins w:id="6619" w:author="wtest222" w:date="2014-11-11T19:11:00Z"/>
              </w:rPr>
            </w:pPr>
          </w:p>
        </w:tc>
      </w:tr>
      <w:tr w:rsidR="002C551A" w:rsidRPr="0019211A" w:rsidTr="00BC0990">
        <w:trPr>
          <w:cantSplit/>
          <w:jc w:val="center"/>
          <w:ins w:id="6620" w:author="wtest222" w:date="2014-11-11T19:11:00Z"/>
        </w:trPr>
        <w:tc>
          <w:tcPr>
            <w:tcW w:w="2947" w:type="dxa"/>
            <w:shd w:val="clear" w:color="auto" w:fill="auto"/>
          </w:tcPr>
          <w:p w:rsidR="002C551A" w:rsidRPr="005E5431" w:rsidRDefault="002C551A" w:rsidP="004004FD">
            <w:pPr>
              <w:pStyle w:val="TableText"/>
              <w:rPr>
                <w:ins w:id="6621" w:author="wtest222" w:date="2014-11-11T19:11:00Z"/>
              </w:rPr>
            </w:pPr>
            <w:ins w:id="6622" w:author="wtest222" w:date="2014-11-11T19:13:00Z">
              <w:r w:rsidRPr="006740AD">
                <w:t>CREDEPTID</w:t>
              </w:r>
            </w:ins>
          </w:p>
        </w:tc>
        <w:tc>
          <w:tcPr>
            <w:tcW w:w="1974" w:type="dxa"/>
            <w:shd w:val="clear" w:color="auto" w:fill="auto"/>
          </w:tcPr>
          <w:p w:rsidR="002C551A" w:rsidRPr="005E5431" w:rsidRDefault="002C551A" w:rsidP="004004FD">
            <w:pPr>
              <w:pStyle w:val="TableText"/>
              <w:rPr>
                <w:ins w:id="6623" w:author="wtest222" w:date="2014-11-11T19:11:00Z"/>
              </w:rPr>
            </w:pPr>
            <w:ins w:id="6624" w:author="wtest222" w:date="2014-11-11T19:34:00Z">
              <w:r>
                <w:rPr>
                  <w:rFonts w:hint="eastAsia"/>
                </w:rPr>
                <w:t>VARCHAR2(23)</w:t>
              </w:r>
            </w:ins>
          </w:p>
        </w:tc>
        <w:tc>
          <w:tcPr>
            <w:tcW w:w="666" w:type="dxa"/>
            <w:shd w:val="clear" w:color="auto" w:fill="auto"/>
          </w:tcPr>
          <w:p w:rsidR="002C551A" w:rsidRPr="005E5431" w:rsidRDefault="002C551A" w:rsidP="004004FD">
            <w:pPr>
              <w:pStyle w:val="TableText"/>
              <w:rPr>
                <w:ins w:id="6625" w:author="wtest222" w:date="2014-11-11T19:11:00Z"/>
              </w:rPr>
            </w:pPr>
            <w:ins w:id="6626" w:author="wtest222" w:date="2014-11-11T19:35:00Z">
              <w:r w:rsidRPr="005E5431">
                <w:rPr>
                  <w:rFonts w:hint="eastAsia"/>
                </w:rPr>
                <w:t>Y</w:t>
              </w:r>
            </w:ins>
          </w:p>
        </w:tc>
        <w:tc>
          <w:tcPr>
            <w:tcW w:w="2107" w:type="dxa"/>
            <w:shd w:val="clear" w:color="auto" w:fill="auto"/>
          </w:tcPr>
          <w:p w:rsidR="002C551A" w:rsidRPr="005E5431" w:rsidRDefault="002C551A" w:rsidP="004004FD">
            <w:pPr>
              <w:pStyle w:val="TableText"/>
              <w:rPr>
                <w:ins w:id="6627" w:author="wtest222" w:date="2014-11-11T19:11:00Z"/>
              </w:rPr>
            </w:pPr>
            <w:ins w:id="6628" w:author="wtest222" w:date="2014-11-11T19:15:00Z">
              <w:r w:rsidRPr="004004FD">
                <w:rPr>
                  <w:rFonts w:hint="eastAsia"/>
                </w:rPr>
                <w:t>创建部门</w:t>
              </w:r>
            </w:ins>
          </w:p>
        </w:tc>
        <w:tc>
          <w:tcPr>
            <w:tcW w:w="1478" w:type="dxa"/>
            <w:shd w:val="clear" w:color="auto" w:fill="auto"/>
          </w:tcPr>
          <w:p w:rsidR="002C551A" w:rsidRPr="005E5431" w:rsidRDefault="002C551A" w:rsidP="004004FD">
            <w:pPr>
              <w:pStyle w:val="TableText"/>
              <w:rPr>
                <w:ins w:id="6629" w:author="wtest222" w:date="2014-11-11T19:11:00Z"/>
              </w:rPr>
            </w:pPr>
          </w:p>
        </w:tc>
      </w:tr>
      <w:tr w:rsidR="002C551A" w:rsidRPr="0019211A" w:rsidTr="00BC0990">
        <w:trPr>
          <w:cantSplit/>
          <w:jc w:val="center"/>
          <w:ins w:id="6630" w:author="wtest222" w:date="2014-11-11T19:11:00Z"/>
        </w:trPr>
        <w:tc>
          <w:tcPr>
            <w:tcW w:w="2947" w:type="dxa"/>
            <w:shd w:val="clear" w:color="auto" w:fill="auto"/>
          </w:tcPr>
          <w:p w:rsidR="002C551A" w:rsidRPr="005E5431" w:rsidRDefault="002C551A" w:rsidP="004004FD">
            <w:pPr>
              <w:pStyle w:val="TableText"/>
              <w:rPr>
                <w:ins w:id="6631" w:author="wtest222" w:date="2014-11-11T19:11:00Z"/>
              </w:rPr>
            </w:pPr>
            <w:ins w:id="6632" w:author="wtest222" w:date="2014-11-11T19:13:00Z">
              <w:r w:rsidRPr="006740AD">
                <w:t>LOCALAREA</w:t>
              </w:r>
            </w:ins>
          </w:p>
        </w:tc>
        <w:tc>
          <w:tcPr>
            <w:tcW w:w="1974" w:type="dxa"/>
            <w:shd w:val="clear" w:color="auto" w:fill="auto"/>
          </w:tcPr>
          <w:p w:rsidR="002C551A" w:rsidRPr="005E5431" w:rsidRDefault="002C551A" w:rsidP="004004FD">
            <w:pPr>
              <w:pStyle w:val="TableText"/>
              <w:rPr>
                <w:ins w:id="6633" w:author="wtest222" w:date="2014-11-11T19:11:00Z"/>
              </w:rPr>
            </w:pPr>
            <w:ins w:id="6634" w:author="wtest222" w:date="2014-11-11T19:34:00Z">
              <w:r>
                <w:rPr>
                  <w:rFonts w:hint="eastAsia"/>
                </w:rPr>
                <w:t>VARCHAR2(23)</w:t>
              </w:r>
            </w:ins>
          </w:p>
        </w:tc>
        <w:tc>
          <w:tcPr>
            <w:tcW w:w="666" w:type="dxa"/>
            <w:shd w:val="clear" w:color="auto" w:fill="auto"/>
          </w:tcPr>
          <w:p w:rsidR="002C551A" w:rsidRPr="005E5431" w:rsidRDefault="002C551A" w:rsidP="004004FD">
            <w:pPr>
              <w:pStyle w:val="TableText"/>
              <w:rPr>
                <w:ins w:id="6635" w:author="wtest222" w:date="2014-11-11T19:11:00Z"/>
              </w:rPr>
            </w:pPr>
            <w:ins w:id="6636" w:author="wtest222" w:date="2014-11-11T19:35:00Z">
              <w:r w:rsidRPr="005E5431">
                <w:rPr>
                  <w:rFonts w:hint="eastAsia"/>
                </w:rPr>
                <w:t>Y</w:t>
              </w:r>
            </w:ins>
          </w:p>
        </w:tc>
        <w:tc>
          <w:tcPr>
            <w:tcW w:w="2107" w:type="dxa"/>
            <w:shd w:val="clear" w:color="auto" w:fill="auto"/>
          </w:tcPr>
          <w:p w:rsidR="002C551A" w:rsidRPr="005E5431" w:rsidRDefault="002C551A" w:rsidP="004004FD">
            <w:pPr>
              <w:pStyle w:val="TableText"/>
              <w:rPr>
                <w:ins w:id="6637" w:author="wtest222" w:date="2014-11-11T19:11:00Z"/>
              </w:rPr>
            </w:pPr>
            <w:ins w:id="6638" w:author="wtest222" w:date="2014-11-11T19:15:00Z">
              <w:r w:rsidRPr="004004FD">
                <w:rPr>
                  <w:rFonts w:hint="eastAsia"/>
                </w:rPr>
                <w:t>归属地域</w:t>
              </w:r>
            </w:ins>
          </w:p>
        </w:tc>
        <w:tc>
          <w:tcPr>
            <w:tcW w:w="1478" w:type="dxa"/>
            <w:shd w:val="clear" w:color="auto" w:fill="auto"/>
          </w:tcPr>
          <w:p w:rsidR="002C551A" w:rsidRPr="005E5431" w:rsidRDefault="002C551A" w:rsidP="004004FD">
            <w:pPr>
              <w:pStyle w:val="TableText"/>
              <w:rPr>
                <w:ins w:id="6639" w:author="wtest222" w:date="2014-11-11T19:11:00Z"/>
              </w:rPr>
            </w:pPr>
          </w:p>
        </w:tc>
      </w:tr>
      <w:tr w:rsidR="002C551A" w:rsidRPr="0019211A" w:rsidTr="00BC0990">
        <w:trPr>
          <w:cantSplit/>
          <w:jc w:val="center"/>
          <w:ins w:id="6640" w:author="wtest222" w:date="2014-11-11T19:11:00Z"/>
        </w:trPr>
        <w:tc>
          <w:tcPr>
            <w:tcW w:w="2947" w:type="dxa"/>
            <w:shd w:val="clear" w:color="auto" w:fill="auto"/>
          </w:tcPr>
          <w:p w:rsidR="002C551A" w:rsidRPr="005E5431" w:rsidRDefault="002C551A" w:rsidP="004004FD">
            <w:pPr>
              <w:pStyle w:val="TableText"/>
              <w:rPr>
                <w:ins w:id="6641" w:author="wtest222" w:date="2014-11-11T19:11:00Z"/>
              </w:rPr>
            </w:pPr>
            <w:ins w:id="6642" w:author="wtest222" w:date="2014-11-11T19:13:00Z">
              <w:r w:rsidRPr="006740AD">
                <w:t>OPERATOR</w:t>
              </w:r>
            </w:ins>
          </w:p>
        </w:tc>
        <w:tc>
          <w:tcPr>
            <w:tcW w:w="1974" w:type="dxa"/>
            <w:shd w:val="clear" w:color="auto" w:fill="auto"/>
          </w:tcPr>
          <w:p w:rsidR="002C551A" w:rsidRPr="005E5431" w:rsidRDefault="002C551A" w:rsidP="00B73A2B">
            <w:pPr>
              <w:pStyle w:val="TableText"/>
              <w:rPr>
                <w:ins w:id="6643" w:author="wtest222" w:date="2014-11-11T19:11:00Z"/>
              </w:rPr>
            </w:pPr>
            <w:ins w:id="6644" w:author="wtest222" w:date="2014-11-11T19:34:00Z">
              <w:r>
                <w:rPr>
                  <w:rFonts w:hint="eastAsia"/>
                </w:rPr>
                <w:t>VARCHAR2(50)</w:t>
              </w:r>
            </w:ins>
          </w:p>
        </w:tc>
        <w:tc>
          <w:tcPr>
            <w:tcW w:w="666" w:type="dxa"/>
            <w:shd w:val="clear" w:color="auto" w:fill="auto"/>
          </w:tcPr>
          <w:p w:rsidR="002C551A" w:rsidRPr="005E5431" w:rsidRDefault="002C551A" w:rsidP="004004FD">
            <w:pPr>
              <w:pStyle w:val="TableText"/>
              <w:rPr>
                <w:ins w:id="6645" w:author="wtest222" w:date="2014-11-11T19:11:00Z"/>
              </w:rPr>
            </w:pPr>
            <w:ins w:id="6646" w:author="wtest222" w:date="2014-11-11T19:35:00Z">
              <w:r w:rsidRPr="005E5431">
                <w:rPr>
                  <w:rFonts w:hint="eastAsia"/>
                </w:rPr>
                <w:t>Y</w:t>
              </w:r>
            </w:ins>
          </w:p>
        </w:tc>
        <w:tc>
          <w:tcPr>
            <w:tcW w:w="2107" w:type="dxa"/>
            <w:shd w:val="clear" w:color="auto" w:fill="auto"/>
          </w:tcPr>
          <w:p w:rsidR="002C551A" w:rsidRPr="005E5431" w:rsidRDefault="002C551A" w:rsidP="004004FD">
            <w:pPr>
              <w:pStyle w:val="TableText"/>
              <w:rPr>
                <w:ins w:id="6647" w:author="wtest222" w:date="2014-11-11T19:11:00Z"/>
              </w:rPr>
            </w:pPr>
            <w:ins w:id="6648" w:author="wtest222" w:date="2014-11-11T19:15:00Z">
              <w:r w:rsidRPr="004004FD">
                <w:rPr>
                  <w:rFonts w:hint="eastAsia"/>
                </w:rPr>
                <w:t>操作员</w:t>
              </w:r>
            </w:ins>
          </w:p>
        </w:tc>
        <w:tc>
          <w:tcPr>
            <w:tcW w:w="1478" w:type="dxa"/>
            <w:shd w:val="clear" w:color="auto" w:fill="auto"/>
          </w:tcPr>
          <w:p w:rsidR="002C551A" w:rsidRPr="005E5431" w:rsidRDefault="002C551A" w:rsidP="004004FD">
            <w:pPr>
              <w:pStyle w:val="TableText"/>
              <w:rPr>
                <w:ins w:id="6649" w:author="wtest222" w:date="2014-11-11T19:11:00Z"/>
              </w:rPr>
            </w:pPr>
          </w:p>
        </w:tc>
      </w:tr>
      <w:tr w:rsidR="002C551A" w:rsidRPr="0019211A" w:rsidTr="00BC0990">
        <w:trPr>
          <w:cantSplit/>
          <w:jc w:val="center"/>
          <w:ins w:id="6650" w:author="wtest222" w:date="2014-11-11T19:12:00Z"/>
        </w:trPr>
        <w:tc>
          <w:tcPr>
            <w:tcW w:w="2947" w:type="dxa"/>
            <w:shd w:val="clear" w:color="auto" w:fill="auto"/>
          </w:tcPr>
          <w:p w:rsidR="002C551A" w:rsidRPr="005E5431" w:rsidRDefault="002C551A" w:rsidP="004004FD">
            <w:pPr>
              <w:pStyle w:val="TableText"/>
              <w:rPr>
                <w:ins w:id="6651" w:author="wtest222" w:date="2014-11-11T19:12:00Z"/>
              </w:rPr>
            </w:pPr>
            <w:ins w:id="6652" w:author="wtest222" w:date="2014-11-11T19:13:00Z">
              <w:r w:rsidRPr="006740AD">
                <w:t>RESERVE12</w:t>
              </w:r>
            </w:ins>
          </w:p>
        </w:tc>
        <w:tc>
          <w:tcPr>
            <w:tcW w:w="1974" w:type="dxa"/>
            <w:shd w:val="clear" w:color="auto" w:fill="auto"/>
          </w:tcPr>
          <w:p w:rsidR="002C551A" w:rsidRPr="005E5431" w:rsidRDefault="002C551A" w:rsidP="00B73A2B">
            <w:pPr>
              <w:pStyle w:val="TableText"/>
              <w:rPr>
                <w:ins w:id="6653" w:author="wtest222" w:date="2014-11-11T19:12:00Z"/>
              </w:rPr>
            </w:pPr>
            <w:ins w:id="6654" w:author="wtest222" w:date="2014-11-11T19:35:00Z">
              <w:r>
                <w:rPr>
                  <w:rFonts w:hint="eastAsia"/>
                </w:rPr>
                <w:t>VARCHAR2(256)</w:t>
              </w:r>
            </w:ins>
          </w:p>
        </w:tc>
        <w:tc>
          <w:tcPr>
            <w:tcW w:w="666" w:type="dxa"/>
            <w:shd w:val="clear" w:color="auto" w:fill="auto"/>
          </w:tcPr>
          <w:p w:rsidR="002C551A" w:rsidRPr="005E5431" w:rsidRDefault="002C551A" w:rsidP="004004FD">
            <w:pPr>
              <w:pStyle w:val="TableText"/>
              <w:rPr>
                <w:ins w:id="6655" w:author="wtest222" w:date="2014-11-11T19:12:00Z"/>
              </w:rPr>
            </w:pPr>
            <w:ins w:id="6656" w:author="wtest222" w:date="2014-11-11T19:35:00Z">
              <w:r w:rsidRPr="005E5431">
                <w:rPr>
                  <w:rFonts w:hint="eastAsia"/>
                </w:rPr>
                <w:t>Y</w:t>
              </w:r>
            </w:ins>
          </w:p>
        </w:tc>
        <w:tc>
          <w:tcPr>
            <w:tcW w:w="2107" w:type="dxa"/>
            <w:shd w:val="clear" w:color="auto" w:fill="auto"/>
          </w:tcPr>
          <w:p w:rsidR="002C551A" w:rsidRPr="005E5431" w:rsidRDefault="002C551A" w:rsidP="004004FD">
            <w:pPr>
              <w:pStyle w:val="TableText"/>
              <w:rPr>
                <w:ins w:id="6657" w:author="wtest222" w:date="2014-11-11T19:12:00Z"/>
              </w:rPr>
            </w:pPr>
            <w:ins w:id="6658" w:author="wtest222" w:date="2014-11-11T19:15:00Z">
              <w:r w:rsidRPr="004004FD">
                <w:t>originalDeviceID</w:t>
              </w:r>
            </w:ins>
          </w:p>
        </w:tc>
        <w:tc>
          <w:tcPr>
            <w:tcW w:w="1478" w:type="dxa"/>
            <w:shd w:val="clear" w:color="auto" w:fill="auto"/>
          </w:tcPr>
          <w:p w:rsidR="002C551A" w:rsidRPr="005E5431" w:rsidRDefault="002C551A" w:rsidP="004004FD">
            <w:pPr>
              <w:pStyle w:val="TableText"/>
              <w:rPr>
                <w:ins w:id="6659" w:author="wtest222" w:date="2014-11-11T19:12:00Z"/>
              </w:rPr>
            </w:pPr>
          </w:p>
        </w:tc>
      </w:tr>
      <w:tr w:rsidR="002C551A" w:rsidRPr="0019211A" w:rsidTr="00BC0990">
        <w:trPr>
          <w:cantSplit/>
          <w:jc w:val="center"/>
          <w:ins w:id="6660" w:author="wtest222" w:date="2014-11-11T19:12:00Z"/>
        </w:trPr>
        <w:tc>
          <w:tcPr>
            <w:tcW w:w="2947" w:type="dxa"/>
            <w:shd w:val="clear" w:color="auto" w:fill="auto"/>
          </w:tcPr>
          <w:p w:rsidR="002C551A" w:rsidRPr="005E5431" w:rsidRDefault="002C551A" w:rsidP="004004FD">
            <w:pPr>
              <w:pStyle w:val="TableText"/>
              <w:rPr>
                <w:ins w:id="6661" w:author="wtest222" w:date="2014-11-11T19:12:00Z"/>
              </w:rPr>
            </w:pPr>
            <w:ins w:id="6662" w:author="wtest222" w:date="2014-11-11T19:13:00Z">
              <w:r w:rsidRPr="006740AD">
                <w:t>RESERVE13</w:t>
              </w:r>
            </w:ins>
          </w:p>
        </w:tc>
        <w:tc>
          <w:tcPr>
            <w:tcW w:w="1974" w:type="dxa"/>
            <w:shd w:val="clear" w:color="auto" w:fill="auto"/>
          </w:tcPr>
          <w:p w:rsidR="002C551A" w:rsidRPr="005E5431" w:rsidRDefault="002C551A" w:rsidP="004004FD">
            <w:pPr>
              <w:pStyle w:val="TableText"/>
              <w:rPr>
                <w:ins w:id="6663" w:author="wtest222" w:date="2014-11-11T19:12:00Z"/>
              </w:rPr>
            </w:pPr>
            <w:ins w:id="6664" w:author="wtest222" w:date="2014-11-11T19:35:00Z">
              <w:r>
                <w:rPr>
                  <w:rFonts w:hint="eastAsia"/>
                </w:rPr>
                <w:t>VARCHAR2(256)</w:t>
              </w:r>
            </w:ins>
          </w:p>
        </w:tc>
        <w:tc>
          <w:tcPr>
            <w:tcW w:w="666" w:type="dxa"/>
            <w:shd w:val="clear" w:color="auto" w:fill="auto"/>
          </w:tcPr>
          <w:p w:rsidR="002C551A" w:rsidRPr="005E5431" w:rsidRDefault="002C551A" w:rsidP="004004FD">
            <w:pPr>
              <w:pStyle w:val="TableText"/>
              <w:rPr>
                <w:ins w:id="6665" w:author="wtest222" w:date="2014-11-11T19:12:00Z"/>
              </w:rPr>
            </w:pPr>
            <w:ins w:id="6666" w:author="wtest222" w:date="2014-11-11T19:35:00Z">
              <w:r w:rsidRPr="005E5431">
                <w:rPr>
                  <w:rFonts w:hint="eastAsia"/>
                </w:rPr>
                <w:t>Y</w:t>
              </w:r>
            </w:ins>
          </w:p>
        </w:tc>
        <w:tc>
          <w:tcPr>
            <w:tcW w:w="2107" w:type="dxa"/>
            <w:shd w:val="clear" w:color="auto" w:fill="auto"/>
          </w:tcPr>
          <w:p w:rsidR="002C551A" w:rsidRPr="005E5431" w:rsidRDefault="002C551A" w:rsidP="004004FD">
            <w:pPr>
              <w:pStyle w:val="TableText"/>
              <w:rPr>
                <w:ins w:id="6667" w:author="wtest222" w:date="2014-11-11T19:12:00Z"/>
              </w:rPr>
            </w:pPr>
            <w:ins w:id="6668" w:author="wtest222" w:date="2014-11-11T19:15:00Z">
              <w:r w:rsidRPr="004004FD">
                <w:rPr>
                  <w:rFonts w:hint="eastAsia"/>
                </w:rPr>
                <w:t>订购关系键值</w:t>
              </w:r>
            </w:ins>
          </w:p>
        </w:tc>
        <w:tc>
          <w:tcPr>
            <w:tcW w:w="1478" w:type="dxa"/>
            <w:shd w:val="clear" w:color="auto" w:fill="auto"/>
          </w:tcPr>
          <w:p w:rsidR="002C551A" w:rsidRPr="005E5431" w:rsidRDefault="002C551A" w:rsidP="004004FD">
            <w:pPr>
              <w:pStyle w:val="TableText"/>
              <w:rPr>
                <w:ins w:id="6669" w:author="wtest222" w:date="2014-11-11T19:12:00Z"/>
              </w:rPr>
            </w:pPr>
          </w:p>
        </w:tc>
      </w:tr>
      <w:tr w:rsidR="002C551A" w:rsidRPr="0019211A" w:rsidTr="00BC0990">
        <w:trPr>
          <w:cantSplit/>
          <w:jc w:val="center"/>
          <w:ins w:id="6670" w:author="wtest222" w:date="2014-11-11T19:12:00Z"/>
        </w:trPr>
        <w:tc>
          <w:tcPr>
            <w:tcW w:w="2947" w:type="dxa"/>
            <w:shd w:val="clear" w:color="auto" w:fill="auto"/>
          </w:tcPr>
          <w:p w:rsidR="002C551A" w:rsidRPr="005E5431" w:rsidRDefault="002C551A" w:rsidP="004004FD">
            <w:pPr>
              <w:pStyle w:val="TableText"/>
              <w:rPr>
                <w:ins w:id="6671" w:author="wtest222" w:date="2014-11-11T19:12:00Z"/>
              </w:rPr>
            </w:pPr>
            <w:ins w:id="6672" w:author="wtest222" w:date="2014-11-11T19:13:00Z">
              <w:r w:rsidRPr="006740AD">
                <w:t>RESERVE23</w:t>
              </w:r>
            </w:ins>
          </w:p>
        </w:tc>
        <w:tc>
          <w:tcPr>
            <w:tcW w:w="1974" w:type="dxa"/>
            <w:shd w:val="clear" w:color="auto" w:fill="auto"/>
          </w:tcPr>
          <w:p w:rsidR="002C551A" w:rsidRPr="005E5431" w:rsidRDefault="002C551A" w:rsidP="004004FD">
            <w:pPr>
              <w:pStyle w:val="TableText"/>
              <w:rPr>
                <w:ins w:id="6673" w:author="wtest222" w:date="2014-11-11T19:12:00Z"/>
              </w:rPr>
            </w:pPr>
            <w:ins w:id="6674" w:author="wtest222" w:date="2014-11-11T19:35:00Z">
              <w:r>
                <w:rPr>
                  <w:rFonts w:hint="eastAsia"/>
                </w:rPr>
                <w:t>VARCHAR2(256)</w:t>
              </w:r>
            </w:ins>
          </w:p>
        </w:tc>
        <w:tc>
          <w:tcPr>
            <w:tcW w:w="666" w:type="dxa"/>
            <w:shd w:val="clear" w:color="auto" w:fill="auto"/>
          </w:tcPr>
          <w:p w:rsidR="002C551A" w:rsidRPr="005E5431" w:rsidRDefault="002C551A" w:rsidP="004004FD">
            <w:pPr>
              <w:pStyle w:val="TableText"/>
              <w:rPr>
                <w:ins w:id="6675" w:author="wtest222" w:date="2014-11-11T19:12:00Z"/>
              </w:rPr>
            </w:pPr>
            <w:ins w:id="6676" w:author="wtest222" w:date="2014-11-11T19:35:00Z">
              <w:r w:rsidRPr="005E5431">
                <w:rPr>
                  <w:rFonts w:hint="eastAsia"/>
                </w:rPr>
                <w:t>Y</w:t>
              </w:r>
            </w:ins>
          </w:p>
        </w:tc>
        <w:tc>
          <w:tcPr>
            <w:tcW w:w="2107" w:type="dxa"/>
            <w:shd w:val="clear" w:color="auto" w:fill="auto"/>
          </w:tcPr>
          <w:p w:rsidR="002C551A" w:rsidRPr="005E5431" w:rsidRDefault="002C551A" w:rsidP="004004FD">
            <w:pPr>
              <w:pStyle w:val="TableText"/>
              <w:rPr>
                <w:ins w:id="6677" w:author="wtest222" w:date="2014-11-11T19:12:00Z"/>
              </w:rPr>
            </w:pPr>
            <w:ins w:id="6678" w:author="wtest222" w:date="2014-11-11T19:15:00Z">
              <w:r w:rsidRPr="004004FD">
                <w:t>originalDeviceModel</w:t>
              </w:r>
            </w:ins>
          </w:p>
        </w:tc>
        <w:tc>
          <w:tcPr>
            <w:tcW w:w="1478" w:type="dxa"/>
            <w:shd w:val="clear" w:color="auto" w:fill="auto"/>
          </w:tcPr>
          <w:p w:rsidR="002C551A" w:rsidRPr="005E5431" w:rsidRDefault="002C551A" w:rsidP="004004FD">
            <w:pPr>
              <w:pStyle w:val="TableText"/>
              <w:rPr>
                <w:ins w:id="6679" w:author="wtest222" w:date="2014-11-11T19:12:00Z"/>
              </w:rPr>
            </w:pPr>
          </w:p>
        </w:tc>
      </w:tr>
      <w:tr w:rsidR="002C551A" w:rsidRPr="0019211A" w:rsidTr="00BC0990">
        <w:trPr>
          <w:cantSplit/>
          <w:jc w:val="center"/>
          <w:ins w:id="6680" w:author="wtest222" w:date="2014-11-11T19:11:00Z"/>
        </w:trPr>
        <w:tc>
          <w:tcPr>
            <w:tcW w:w="2947" w:type="dxa"/>
            <w:shd w:val="clear" w:color="auto" w:fill="auto"/>
          </w:tcPr>
          <w:p w:rsidR="002C551A" w:rsidRPr="005E5431" w:rsidRDefault="002C551A" w:rsidP="004004FD">
            <w:pPr>
              <w:pStyle w:val="TableText"/>
              <w:rPr>
                <w:ins w:id="6681" w:author="wtest222" w:date="2014-11-11T19:11:00Z"/>
              </w:rPr>
            </w:pPr>
            <w:ins w:id="6682" w:author="wtest222" w:date="2014-11-11T19:13:00Z">
              <w:r w:rsidRPr="006740AD">
                <w:t>ENDDATE</w:t>
              </w:r>
            </w:ins>
          </w:p>
        </w:tc>
        <w:tc>
          <w:tcPr>
            <w:tcW w:w="1974" w:type="dxa"/>
            <w:shd w:val="clear" w:color="auto" w:fill="auto"/>
          </w:tcPr>
          <w:p w:rsidR="002C551A" w:rsidRPr="005E5431" w:rsidRDefault="002C551A" w:rsidP="004004FD">
            <w:pPr>
              <w:pStyle w:val="TableText"/>
              <w:rPr>
                <w:ins w:id="6683" w:author="wtest222" w:date="2014-11-11T19:11:00Z"/>
              </w:rPr>
            </w:pPr>
            <w:ins w:id="6684" w:author="wtest222" w:date="2014-11-11T19:48:00Z">
              <w:r>
                <w:rPr>
                  <w:rFonts w:hint="eastAsia"/>
                </w:rPr>
                <w:t>DATETIME</w:t>
              </w:r>
            </w:ins>
          </w:p>
        </w:tc>
        <w:tc>
          <w:tcPr>
            <w:tcW w:w="666" w:type="dxa"/>
            <w:shd w:val="clear" w:color="auto" w:fill="auto"/>
          </w:tcPr>
          <w:p w:rsidR="002C551A" w:rsidRPr="005E5431" w:rsidRDefault="002C551A" w:rsidP="004004FD">
            <w:pPr>
              <w:pStyle w:val="TableText"/>
              <w:rPr>
                <w:ins w:id="6685" w:author="wtest222" w:date="2014-11-11T19:11:00Z"/>
              </w:rPr>
            </w:pPr>
            <w:ins w:id="6686" w:author="wtest222" w:date="2014-11-11T19:35:00Z">
              <w:r w:rsidRPr="005E5431">
                <w:rPr>
                  <w:rFonts w:hint="eastAsia"/>
                </w:rPr>
                <w:t>Y</w:t>
              </w:r>
            </w:ins>
          </w:p>
        </w:tc>
        <w:tc>
          <w:tcPr>
            <w:tcW w:w="2107" w:type="dxa"/>
            <w:shd w:val="clear" w:color="auto" w:fill="auto"/>
          </w:tcPr>
          <w:p w:rsidR="002C551A" w:rsidRPr="005E5431" w:rsidRDefault="002C551A" w:rsidP="004004FD">
            <w:pPr>
              <w:pStyle w:val="TableText"/>
              <w:rPr>
                <w:ins w:id="6687" w:author="wtest222" w:date="2014-11-11T19:11:00Z"/>
              </w:rPr>
            </w:pPr>
            <w:ins w:id="6688" w:author="wtest222" w:date="2014-11-11T19:15:00Z">
              <w:r w:rsidRPr="004004FD">
                <w:rPr>
                  <w:rFonts w:hint="eastAsia"/>
                </w:rPr>
                <w:t>业务受理结束时间</w:t>
              </w:r>
            </w:ins>
          </w:p>
        </w:tc>
        <w:tc>
          <w:tcPr>
            <w:tcW w:w="1478" w:type="dxa"/>
            <w:shd w:val="clear" w:color="auto" w:fill="auto"/>
          </w:tcPr>
          <w:p w:rsidR="002C551A" w:rsidRPr="005E5431" w:rsidRDefault="002C551A" w:rsidP="004004FD">
            <w:pPr>
              <w:pStyle w:val="TableText"/>
              <w:rPr>
                <w:ins w:id="6689" w:author="wtest222" w:date="2014-11-11T19:11:00Z"/>
              </w:rPr>
            </w:pPr>
          </w:p>
        </w:tc>
      </w:tr>
      <w:tr w:rsidR="002C551A" w:rsidRPr="0019211A" w:rsidTr="00BC0990">
        <w:trPr>
          <w:cantSplit/>
          <w:jc w:val="center"/>
          <w:ins w:id="6690" w:author="wtest222" w:date="2014-11-11T19:12:00Z"/>
        </w:trPr>
        <w:tc>
          <w:tcPr>
            <w:tcW w:w="2947" w:type="dxa"/>
            <w:shd w:val="clear" w:color="auto" w:fill="auto"/>
          </w:tcPr>
          <w:p w:rsidR="002C551A" w:rsidRPr="005E5431" w:rsidRDefault="002C551A" w:rsidP="004004FD">
            <w:pPr>
              <w:pStyle w:val="TableText"/>
              <w:rPr>
                <w:ins w:id="6691" w:author="wtest222" w:date="2014-11-11T19:12:00Z"/>
              </w:rPr>
            </w:pPr>
            <w:ins w:id="6692" w:author="wtest222" w:date="2014-11-11T19:13:00Z">
              <w:r w:rsidRPr="006740AD">
                <w:t>PRDOPERATIONTYPE</w:t>
              </w:r>
            </w:ins>
          </w:p>
        </w:tc>
        <w:tc>
          <w:tcPr>
            <w:tcW w:w="1974" w:type="dxa"/>
            <w:shd w:val="clear" w:color="auto" w:fill="auto"/>
          </w:tcPr>
          <w:p w:rsidR="002C551A" w:rsidRPr="005E5431" w:rsidRDefault="002C551A" w:rsidP="004004FD">
            <w:pPr>
              <w:pStyle w:val="TableText"/>
              <w:rPr>
                <w:ins w:id="6693" w:author="wtest222" w:date="2014-11-11T19:12:00Z"/>
              </w:rPr>
            </w:pPr>
            <w:ins w:id="6694" w:author="wtest222" w:date="2014-11-11T19:35:00Z">
              <w:r>
                <w:rPr>
                  <w:rFonts w:hint="eastAsia"/>
                </w:rPr>
                <w:t>NUMBER(10)</w:t>
              </w:r>
            </w:ins>
          </w:p>
        </w:tc>
        <w:tc>
          <w:tcPr>
            <w:tcW w:w="666" w:type="dxa"/>
            <w:shd w:val="clear" w:color="auto" w:fill="auto"/>
          </w:tcPr>
          <w:p w:rsidR="002C551A" w:rsidRPr="005E5431" w:rsidRDefault="002C551A" w:rsidP="004004FD">
            <w:pPr>
              <w:pStyle w:val="TableText"/>
              <w:rPr>
                <w:ins w:id="6695" w:author="wtest222" w:date="2014-11-11T19:12:00Z"/>
              </w:rPr>
            </w:pPr>
            <w:ins w:id="6696" w:author="wtest222" w:date="2014-11-11T19:35:00Z">
              <w:r w:rsidRPr="005E5431">
                <w:rPr>
                  <w:rFonts w:hint="eastAsia"/>
                </w:rPr>
                <w:t>Y</w:t>
              </w:r>
            </w:ins>
          </w:p>
        </w:tc>
        <w:tc>
          <w:tcPr>
            <w:tcW w:w="2107" w:type="dxa"/>
            <w:shd w:val="clear" w:color="auto" w:fill="auto"/>
          </w:tcPr>
          <w:p w:rsidR="002C551A" w:rsidRPr="005E5431" w:rsidRDefault="002C551A" w:rsidP="004004FD">
            <w:pPr>
              <w:pStyle w:val="TableText"/>
              <w:rPr>
                <w:ins w:id="6697" w:author="wtest222" w:date="2014-11-11T19:12:00Z"/>
              </w:rPr>
            </w:pPr>
            <w:ins w:id="6698" w:author="wtest222" w:date="2014-11-11T19:15:00Z">
              <w:r w:rsidRPr="004004FD">
                <w:rPr>
                  <w:rFonts w:hint="eastAsia"/>
                </w:rPr>
                <w:t>产品操作类型</w:t>
              </w:r>
            </w:ins>
          </w:p>
        </w:tc>
        <w:tc>
          <w:tcPr>
            <w:tcW w:w="1478" w:type="dxa"/>
            <w:shd w:val="clear" w:color="auto" w:fill="auto"/>
          </w:tcPr>
          <w:p w:rsidR="002C551A" w:rsidRPr="005E5431" w:rsidRDefault="002C551A" w:rsidP="004004FD">
            <w:pPr>
              <w:pStyle w:val="TableText"/>
              <w:rPr>
                <w:ins w:id="6699" w:author="wtest222" w:date="2014-11-11T19:12:00Z"/>
              </w:rPr>
            </w:pPr>
            <w:ins w:id="6700" w:author="wtest222" w:date="2014-11-11T19:15:00Z">
              <w:r w:rsidRPr="004004FD">
                <w:rPr>
                  <w:rFonts w:hint="eastAsia"/>
                </w:rPr>
                <w:t>0</w:t>
              </w:r>
              <w:r w:rsidRPr="004004FD">
                <w:rPr>
                  <w:rFonts w:hint="eastAsia"/>
                </w:rPr>
                <w:t>：订购，</w:t>
              </w:r>
              <w:r w:rsidRPr="004004FD">
                <w:rPr>
                  <w:rFonts w:hint="eastAsia"/>
                </w:rPr>
                <w:t>1</w:t>
              </w:r>
              <w:r w:rsidRPr="004004FD">
                <w:rPr>
                  <w:rFonts w:hint="eastAsia"/>
                </w:rPr>
                <w:t>：取消订购</w:t>
              </w:r>
            </w:ins>
          </w:p>
        </w:tc>
      </w:tr>
    </w:tbl>
    <w:p w:rsidR="00A846C6" w:rsidRPr="00A846C6" w:rsidRDefault="00A846C6" w:rsidP="00A846C6">
      <w:pPr>
        <w:rPr>
          <w:ins w:id="6701" w:author="wtest222" w:date="2014-11-11T19:23:00Z"/>
        </w:rPr>
      </w:pPr>
    </w:p>
    <w:p w:rsidR="007264D9" w:rsidRPr="002C41A9" w:rsidRDefault="007264D9" w:rsidP="007264D9">
      <w:pPr>
        <w:pStyle w:val="31"/>
        <w:rPr>
          <w:ins w:id="6702" w:author="wtest222" w:date="2014-11-11T19:08:00Z"/>
        </w:rPr>
      </w:pPr>
      <w:bookmarkStart w:id="6703" w:name="_Toc435003467"/>
      <w:ins w:id="6704" w:author="wtest222" w:date="2014-11-11T19:08:00Z">
        <w:r>
          <w:rPr>
            <w:rFonts w:ascii="宋体" w:hAnsi="宋体" w:hint="eastAsia"/>
            <w:color w:val="1F497D"/>
          </w:rPr>
          <w:t>按次订购关系视图</w:t>
        </w:r>
      </w:ins>
      <w:ins w:id="6705" w:author="wtest222" w:date="2014-11-11T19:09:00Z">
        <w:r w:rsidRPr="007264D9">
          <w:t>TIME_PRODUCT_VERIFY_VIEW</w:t>
        </w:r>
      </w:ins>
      <w:bookmarkEnd w:id="6703"/>
    </w:p>
    <w:tbl>
      <w:tblPr>
        <w:tblW w:w="917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493"/>
        <w:gridCol w:w="1904"/>
        <w:gridCol w:w="772"/>
        <w:gridCol w:w="2107"/>
        <w:gridCol w:w="1896"/>
      </w:tblGrid>
      <w:tr w:rsidR="007264D9" w:rsidRPr="0019211A" w:rsidTr="00BA034C">
        <w:trPr>
          <w:cantSplit/>
          <w:jc w:val="center"/>
          <w:ins w:id="6706" w:author="wtest222" w:date="2014-11-11T19:08:00Z"/>
        </w:trPr>
        <w:tc>
          <w:tcPr>
            <w:tcW w:w="249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7264D9" w:rsidRPr="00874449" w:rsidRDefault="007264D9" w:rsidP="004004FD">
            <w:pPr>
              <w:pStyle w:val="TableHeading"/>
              <w:rPr>
                <w:ins w:id="6707" w:author="wtest222" w:date="2014-11-11T19:08:00Z"/>
              </w:rPr>
            </w:pPr>
            <w:ins w:id="6708" w:author="wtest222" w:date="2014-11-11T19:08:00Z">
              <w:r w:rsidRPr="00874449">
                <w:t>字段</w:t>
              </w:r>
            </w:ins>
          </w:p>
        </w:tc>
        <w:tc>
          <w:tcPr>
            <w:tcW w:w="1904"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7264D9" w:rsidRPr="00874449" w:rsidRDefault="007264D9" w:rsidP="004004FD">
            <w:pPr>
              <w:pStyle w:val="TableHeading"/>
              <w:rPr>
                <w:ins w:id="6709" w:author="wtest222" w:date="2014-11-11T19:08:00Z"/>
              </w:rPr>
            </w:pPr>
            <w:ins w:id="6710" w:author="wtest222" w:date="2014-11-11T19:08:00Z">
              <w:r w:rsidRPr="00874449">
                <w:t>数据类型</w:t>
              </w:r>
            </w:ins>
          </w:p>
        </w:tc>
        <w:tc>
          <w:tcPr>
            <w:tcW w:w="772"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7264D9" w:rsidRPr="00874449" w:rsidRDefault="007264D9" w:rsidP="004004FD">
            <w:pPr>
              <w:pStyle w:val="TableHeading"/>
              <w:rPr>
                <w:ins w:id="6711" w:author="wtest222" w:date="2014-11-11T19:08:00Z"/>
              </w:rPr>
            </w:pPr>
            <w:ins w:id="6712" w:author="wtest222" w:date="2014-11-11T19:08:00Z">
              <w:r w:rsidRPr="00874449">
                <w:t>是否允许为空</w:t>
              </w:r>
            </w:ins>
          </w:p>
        </w:tc>
        <w:tc>
          <w:tcPr>
            <w:tcW w:w="210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7264D9" w:rsidRPr="00874449" w:rsidRDefault="007264D9" w:rsidP="004004FD">
            <w:pPr>
              <w:pStyle w:val="TableHeading"/>
              <w:rPr>
                <w:ins w:id="6713" w:author="wtest222" w:date="2014-11-11T19:08:00Z"/>
              </w:rPr>
            </w:pPr>
            <w:ins w:id="6714" w:author="wtest222" w:date="2014-11-11T19:08:00Z">
              <w:r w:rsidRPr="00874449">
                <w:t>描述信息</w:t>
              </w:r>
            </w:ins>
          </w:p>
        </w:tc>
        <w:tc>
          <w:tcPr>
            <w:tcW w:w="1896"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7264D9" w:rsidRPr="00874449" w:rsidRDefault="007264D9" w:rsidP="004004FD">
            <w:pPr>
              <w:pStyle w:val="TableHeading"/>
              <w:rPr>
                <w:ins w:id="6715" w:author="wtest222" w:date="2014-11-11T19:08:00Z"/>
              </w:rPr>
            </w:pPr>
            <w:ins w:id="6716" w:author="wtest222" w:date="2014-11-11T19:08:00Z">
              <w:r>
                <w:rPr>
                  <w:rFonts w:hint="eastAsia"/>
                </w:rPr>
                <w:t>备注</w:t>
              </w:r>
            </w:ins>
          </w:p>
        </w:tc>
      </w:tr>
      <w:tr w:rsidR="00BC0990" w:rsidRPr="0019211A" w:rsidTr="00BA034C">
        <w:trPr>
          <w:cantSplit/>
          <w:jc w:val="center"/>
          <w:ins w:id="6717" w:author="wtest222" w:date="2014-11-11T19:08:00Z"/>
        </w:trPr>
        <w:tc>
          <w:tcPr>
            <w:tcW w:w="2493" w:type="dxa"/>
            <w:tcBorders>
              <w:top w:val="single" w:sz="6" w:space="0" w:color="auto"/>
            </w:tcBorders>
            <w:shd w:val="clear" w:color="auto" w:fill="auto"/>
          </w:tcPr>
          <w:p w:rsidR="00BC0990" w:rsidRPr="005E5431" w:rsidRDefault="00BC0990" w:rsidP="004004FD">
            <w:pPr>
              <w:pStyle w:val="TableText"/>
              <w:rPr>
                <w:ins w:id="6718" w:author="wtest222" w:date="2014-11-11T19:08:00Z"/>
              </w:rPr>
            </w:pPr>
            <w:ins w:id="6719" w:author="wtest222" w:date="2014-11-11T19:19:00Z">
              <w:r w:rsidRPr="00D03997">
                <w:t>SUBSCRIBERKEY</w:t>
              </w:r>
            </w:ins>
          </w:p>
        </w:tc>
        <w:tc>
          <w:tcPr>
            <w:tcW w:w="1904" w:type="dxa"/>
            <w:tcBorders>
              <w:top w:val="single" w:sz="6" w:space="0" w:color="auto"/>
            </w:tcBorders>
            <w:shd w:val="clear" w:color="auto" w:fill="auto"/>
          </w:tcPr>
          <w:p w:rsidR="00BC0990" w:rsidRPr="005E5431" w:rsidRDefault="00BC0990" w:rsidP="004004FD">
            <w:pPr>
              <w:pStyle w:val="TableText"/>
              <w:rPr>
                <w:ins w:id="6720" w:author="wtest222" w:date="2014-11-11T19:08:00Z"/>
              </w:rPr>
            </w:pPr>
            <w:ins w:id="6721" w:author="wtest222" w:date="2014-11-11T19:25:00Z">
              <w:r w:rsidRPr="003268DE">
                <w:t>NUMBER(10)</w:t>
              </w:r>
            </w:ins>
          </w:p>
        </w:tc>
        <w:tc>
          <w:tcPr>
            <w:tcW w:w="772" w:type="dxa"/>
            <w:tcBorders>
              <w:top w:val="single" w:sz="6" w:space="0" w:color="auto"/>
            </w:tcBorders>
            <w:shd w:val="clear" w:color="auto" w:fill="auto"/>
          </w:tcPr>
          <w:p w:rsidR="00BC0990" w:rsidRPr="005E5431" w:rsidRDefault="00BC0990" w:rsidP="004004FD">
            <w:pPr>
              <w:pStyle w:val="TableText"/>
              <w:rPr>
                <w:ins w:id="6722" w:author="wtest222" w:date="2014-11-11T19:08:00Z"/>
              </w:rPr>
            </w:pPr>
            <w:ins w:id="6723" w:author="wtest222" w:date="2014-11-11T19:25:00Z">
              <w:r w:rsidRPr="003268DE">
                <w:t>N</w:t>
              </w:r>
            </w:ins>
          </w:p>
        </w:tc>
        <w:tc>
          <w:tcPr>
            <w:tcW w:w="2107" w:type="dxa"/>
            <w:tcBorders>
              <w:top w:val="single" w:sz="6" w:space="0" w:color="auto"/>
            </w:tcBorders>
            <w:shd w:val="clear" w:color="auto" w:fill="auto"/>
          </w:tcPr>
          <w:p w:rsidR="00BC0990" w:rsidRPr="005E5431" w:rsidRDefault="00BC0990" w:rsidP="004004FD">
            <w:pPr>
              <w:pStyle w:val="TableText"/>
              <w:rPr>
                <w:ins w:id="6724" w:author="wtest222" w:date="2014-11-11T19:08:00Z"/>
              </w:rPr>
            </w:pPr>
            <w:ins w:id="6725" w:author="wtest222" w:date="2014-11-11T19:20:00Z">
              <w:r w:rsidRPr="00A846C6">
                <w:rPr>
                  <w:rFonts w:hint="eastAsia"/>
                </w:rPr>
                <w:t>用户内部键值</w:t>
              </w:r>
            </w:ins>
          </w:p>
        </w:tc>
        <w:tc>
          <w:tcPr>
            <w:tcW w:w="1896" w:type="dxa"/>
            <w:tcBorders>
              <w:top w:val="single" w:sz="6" w:space="0" w:color="auto"/>
            </w:tcBorders>
            <w:shd w:val="clear" w:color="auto" w:fill="auto"/>
          </w:tcPr>
          <w:p w:rsidR="00BC0990" w:rsidRPr="005E5431" w:rsidRDefault="00BC0990" w:rsidP="004004FD">
            <w:pPr>
              <w:pStyle w:val="TableText"/>
              <w:rPr>
                <w:ins w:id="6726" w:author="wtest222" w:date="2014-11-11T19:08:00Z"/>
              </w:rPr>
            </w:pPr>
          </w:p>
        </w:tc>
      </w:tr>
      <w:tr w:rsidR="00BC0990" w:rsidRPr="0019211A" w:rsidTr="00BA034C">
        <w:trPr>
          <w:cantSplit/>
          <w:jc w:val="center"/>
          <w:ins w:id="6727" w:author="wtest222" w:date="2014-11-11T19:08:00Z"/>
        </w:trPr>
        <w:tc>
          <w:tcPr>
            <w:tcW w:w="2493" w:type="dxa"/>
            <w:shd w:val="clear" w:color="auto" w:fill="auto"/>
          </w:tcPr>
          <w:p w:rsidR="00BC0990" w:rsidRPr="005E5431" w:rsidRDefault="00BC0990" w:rsidP="004004FD">
            <w:pPr>
              <w:pStyle w:val="TableText"/>
              <w:rPr>
                <w:ins w:id="6728" w:author="wtest222" w:date="2014-11-11T19:08:00Z"/>
              </w:rPr>
            </w:pPr>
            <w:ins w:id="6729" w:author="wtest222" w:date="2014-11-11T19:19:00Z">
              <w:r w:rsidRPr="00D03997">
                <w:t>SUBSCRIBERNUMBER</w:t>
              </w:r>
            </w:ins>
          </w:p>
        </w:tc>
        <w:tc>
          <w:tcPr>
            <w:tcW w:w="1904" w:type="dxa"/>
            <w:shd w:val="clear" w:color="auto" w:fill="auto"/>
          </w:tcPr>
          <w:p w:rsidR="00BC0990" w:rsidRPr="003268DE" w:rsidRDefault="00BC0990" w:rsidP="00E7517C">
            <w:pPr>
              <w:pStyle w:val="TableText"/>
              <w:rPr>
                <w:ins w:id="6730" w:author="wtest222" w:date="2014-11-11T19:25:00Z"/>
              </w:rPr>
            </w:pPr>
            <w:ins w:id="6731" w:author="wtest222" w:date="2014-11-11T19:25:00Z">
              <w:r w:rsidRPr="003268DE">
                <w:t>VARCHAR2(128)</w:t>
              </w:r>
            </w:ins>
          </w:p>
          <w:p w:rsidR="00BC0990" w:rsidRPr="005E5431" w:rsidRDefault="00BC0990" w:rsidP="004004FD">
            <w:pPr>
              <w:pStyle w:val="TableText"/>
              <w:rPr>
                <w:ins w:id="6732" w:author="wtest222" w:date="2014-11-11T19:08:00Z"/>
              </w:rPr>
            </w:pPr>
          </w:p>
        </w:tc>
        <w:tc>
          <w:tcPr>
            <w:tcW w:w="772" w:type="dxa"/>
            <w:shd w:val="clear" w:color="auto" w:fill="auto"/>
          </w:tcPr>
          <w:p w:rsidR="00BC0990" w:rsidRPr="005E5431" w:rsidRDefault="00BC0990" w:rsidP="004004FD">
            <w:pPr>
              <w:pStyle w:val="TableText"/>
              <w:rPr>
                <w:ins w:id="6733" w:author="wtest222" w:date="2014-11-11T19:08:00Z"/>
              </w:rPr>
            </w:pPr>
            <w:ins w:id="6734" w:author="wtest222" w:date="2014-11-11T19:25:00Z">
              <w:r w:rsidRPr="003268DE">
                <w:t>N</w:t>
              </w:r>
            </w:ins>
          </w:p>
        </w:tc>
        <w:tc>
          <w:tcPr>
            <w:tcW w:w="2107" w:type="dxa"/>
            <w:shd w:val="clear" w:color="auto" w:fill="auto"/>
          </w:tcPr>
          <w:p w:rsidR="00BC0990" w:rsidRPr="005E5431" w:rsidRDefault="00BC0990" w:rsidP="004004FD">
            <w:pPr>
              <w:pStyle w:val="TableText"/>
              <w:rPr>
                <w:ins w:id="6735" w:author="wtest222" w:date="2014-11-11T19:08:00Z"/>
              </w:rPr>
            </w:pPr>
            <w:ins w:id="6736" w:author="wtest222" w:date="2014-11-11T19:20:00Z">
              <w:r w:rsidRPr="00A846C6">
                <w:rPr>
                  <w:rFonts w:hint="eastAsia"/>
                </w:rPr>
                <w:t>订户</w:t>
              </w:r>
              <w:r w:rsidRPr="00A846C6">
                <w:rPr>
                  <w:rFonts w:hint="eastAsia"/>
                </w:rPr>
                <w:t>ID</w:t>
              </w:r>
            </w:ins>
          </w:p>
        </w:tc>
        <w:tc>
          <w:tcPr>
            <w:tcW w:w="1896" w:type="dxa"/>
            <w:shd w:val="clear" w:color="auto" w:fill="auto"/>
          </w:tcPr>
          <w:p w:rsidR="00BC0990" w:rsidRPr="005E5431" w:rsidRDefault="00BC0990" w:rsidP="004004FD">
            <w:pPr>
              <w:pStyle w:val="TableText"/>
              <w:rPr>
                <w:ins w:id="6737" w:author="wtest222" w:date="2014-11-11T19:08:00Z"/>
              </w:rPr>
            </w:pPr>
          </w:p>
        </w:tc>
      </w:tr>
      <w:tr w:rsidR="00BC0990" w:rsidRPr="0019211A" w:rsidTr="00BA034C">
        <w:trPr>
          <w:cantSplit/>
          <w:jc w:val="center"/>
          <w:ins w:id="6738" w:author="wtest222" w:date="2014-11-11T19:08:00Z"/>
        </w:trPr>
        <w:tc>
          <w:tcPr>
            <w:tcW w:w="2493" w:type="dxa"/>
            <w:shd w:val="clear" w:color="auto" w:fill="auto"/>
          </w:tcPr>
          <w:p w:rsidR="00BC0990" w:rsidRPr="005E5431" w:rsidRDefault="00BC0990" w:rsidP="004004FD">
            <w:pPr>
              <w:pStyle w:val="TableText"/>
              <w:rPr>
                <w:ins w:id="6739" w:author="wtest222" w:date="2014-11-11T19:08:00Z"/>
              </w:rPr>
            </w:pPr>
            <w:ins w:id="6740" w:author="wtest222" w:date="2014-11-11T19:19:00Z">
              <w:r w:rsidRPr="00D03997">
                <w:t>PRODUCTCODE</w:t>
              </w:r>
            </w:ins>
          </w:p>
        </w:tc>
        <w:tc>
          <w:tcPr>
            <w:tcW w:w="1904" w:type="dxa"/>
            <w:shd w:val="clear" w:color="auto" w:fill="auto"/>
          </w:tcPr>
          <w:p w:rsidR="00BC0990" w:rsidRPr="005E5431" w:rsidRDefault="00BC0990" w:rsidP="004004FD">
            <w:pPr>
              <w:pStyle w:val="TableText"/>
              <w:rPr>
                <w:ins w:id="6741" w:author="wtest222" w:date="2014-11-11T19:08:00Z"/>
              </w:rPr>
            </w:pPr>
            <w:ins w:id="6742" w:author="wtest222" w:date="2014-11-11T19:25:00Z">
              <w:r w:rsidRPr="005E5431">
                <w:t>VARCHAR2(31)</w:t>
              </w:r>
            </w:ins>
          </w:p>
        </w:tc>
        <w:tc>
          <w:tcPr>
            <w:tcW w:w="772" w:type="dxa"/>
            <w:shd w:val="clear" w:color="auto" w:fill="auto"/>
          </w:tcPr>
          <w:p w:rsidR="00BC0990" w:rsidRPr="005E5431" w:rsidRDefault="00BC0990" w:rsidP="004004FD">
            <w:pPr>
              <w:pStyle w:val="TableText"/>
              <w:rPr>
                <w:ins w:id="6743" w:author="wtest222" w:date="2014-11-11T19:08:00Z"/>
              </w:rPr>
            </w:pPr>
            <w:ins w:id="6744" w:author="wtest222" w:date="2014-11-11T19:25:00Z">
              <w:r w:rsidRPr="005E5431">
                <w:rPr>
                  <w:rFonts w:hint="eastAsia"/>
                </w:rPr>
                <w:t>Y</w:t>
              </w:r>
            </w:ins>
          </w:p>
        </w:tc>
        <w:tc>
          <w:tcPr>
            <w:tcW w:w="2107" w:type="dxa"/>
            <w:shd w:val="clear" w:color="auto" w:fill="auto"/>
          </w:tcPr>
          <w:p w:rsidR="00BC0990" w:rsidRPr="005E5431" w:rsidRDefault="00BC0990" w:rsidP="004004FD">
            <w:pPr>
              <w:pStyle w:val="TableText"/>
              <w:rPr>
                <w:ins w:id="6745" w:author="wtest222" w:date="2014-11-11T19:08:00Z"/>
              </w:rPr>
            </w:pPr>
            <w:ins w:id="6746" w:author="wtest222" w:date="2014-11-11T19:20:00Z">
              <w:r w:rsidRPr="00A846C6">
                <w:rPr>
                  <w:rFonts w:hint="eastAsia"/>
                </w:rPr>
                <w:t>产品外部</w:t>
              </w:r>
              <w:r w:rsidRPr="00A846C6">
                <w:rPr>
                  <w:rFonts w:hint="eastAsia"/>
                </w:rPr>
                <w:t>ID</w:t>
              </w:r>
            </w:ins>
          </w:p>
        </w:tc>
        <w:tc>
          <w:tcPr>
            <w:tcW w:w="1896" w:type="dxa"/>
            <w:shd w:val="clear" w:color="auto" w:fill="auto"/>
          </w:tcPr>
          <w:p w:rsidR="00BC0990" w:rsidRPr="00117D19" w:rsidRDefault="00BC0990" w:rsidP="004004FD">
            <w:pPr>
              <w:pStyle w:val="TableText"/>
              <w:rPr>
                <w:ins w:id="6747" w:author="wtest222" w:date="2014-11-11T19:08:00Z"/>
                <w:sz w:val="18"/>
                <w:szCs w:val="18"/>
              </w:rPr>
            </w:pPr>
          </w:p>
        </w:tc>
      </w:tr>
      <w:tr w:rsidR="002C551A" w:rsidRPr="0019211A" w:rsidTr="00BA034C">
        <w:trPr>
          <w:cantSplit/>
          <w:jc w:val="center"/>
          <w:ins w:id="6748" w:author="wtest222" w:date="2014-11-28T16:09:00Z"/>
        </w:trPr>
        <w:tc>
          <w:tcPr>
            <w:tcW w:w="2493" w:type="dxa"/>
            <w:shd w:val="clear" w:color="auto" w:fill="auto"/>
          </w:tcPr>
          <w:p w:rsidR="002C551A" w:rsidRPr="00D03997" w:rsidRDefault="002C551A" w:rsidP="004004FD">
            <w:pPr>
              <w:pStyle w:val="TableText"/>
              <w:rPr>
                <w:ins w:id="6749" w:author="wtest222" w:date="2014-11-28T16:09:00Z"/>
              </w:rPr>
            </w:pPr>
            <w:ins w:id="6750" w:author="wtest222" w:date="2014-11-28T16:10:00Z">
              <w:r w:rsidRPr="00C43F9E">
                <w:rPr>
                  <w:color w:val="FF0000"/>
                </w:rPr>
                <w:t>PRODUCT</w:t>
              </w:r>
              <w:r w:rsidRPr="00C43F9E">
                <w:rPr>
                  <w:rFonts w:hint="eastAsia"/>
                  <w:color w:val="FF0000"/>
                </w:rPr>
                <w:t>KEY</w:t>
              </w:r>
            </w:ins>
          </w:p>
        </w:tc>
        <w:tc>
          <w:tcPr>
            <w:tcW w:w="1904" w:type="dxa"/>
            <w:shd w:val="clear" w:color="auto" w:fill="auto"/>
          </w:tcPr>
          <w:p w:rsidR="002C551A" w:rsidRPr="005E5431" w:rsidRDefault="002C551A" w:rsidP="004004FD">
            <w:pPr>
              <w:pStyle w:val="TableText"/>
              <w:rPr>
                <w:ins w:id="6751" w:author="wtest222" w:date="2014-11-28T16:09:00Z"/>
              </w:rPr>
            </w:pPr>
            <w:ins w:id="6752" w:author="wtest222" w:date="2014-11-28T16:10:00Z">
              <w:r w:rsidRPr="00C43F9E">
                <w:rPr>
                  <w:color w:val="FF0000"/>
                </w:rPr>
                <w:t>NUMBER(10)</w:t>
              </w:r>
            </w:ins>
          </w:p>
        </w:tc>
        <w:tc>
          <w:tcPr>
            <w:tcW w:w="772" w:type="dxa"/>
            <w:shd w:val="clear" w:color="auto" w:fill="auto"/>
          </w:tcPr>
          <w:p w:rsidR="002C551A" w:rsidRPr="005E5431" w:rsidRDefault="002C551A" w:rsidP="004004FD">
            <w:pPr>
              <w:pStyle w:val="TableText"/>
              <w:rPr>
                <w:ins w:id="6753" w:author="wtest222" w:date="2014-11-28T16:09:00Z"/>
              </w:rPr>
            </w:pPr>
            <w:ins w:id="6754" w:author="wtest222" w:date="2014-11-28T16:10:00Z">
              <w:r w:rsidRPr="00C43F9E">
                <w:rPr>
                  <w:rFonts w:hint="eastAsia"/>
                  <w:color w:val="FF0000"/>
                </w:rPr>
                <w:t>Y</w:t>
              </w:r>
            </w:ins>
          </w:p>
        </w:tc>
        <w:tc>
          <w:tcPr>
            <w:tcW w:w="2107" w:type="dxa"/>
            <w:shd w:val="clear" w:color="auto" w:fill="auto"/>
          </w:tcPr>
          <w:p w:rsidR="002C551A" w:rsidRPr="00A846C6" w:rsidRDefault="002C551A" w:rsidP="004004FD">
            <w:pPr>
              <w:pStyle w:val="TableText"/>
              <w:rPr>
                <w:ins w:id="6755" w:author="wtest222" w:date="2014-11-28T16:09:00Z"/>
              </w:rPr>
            </w:pPr>
            <w:ins w:id="6756" w:author="wtest222" w:date="2014-11-28T16:10:00Z">
              <w:r w:rsidRPr="00C43F9E">
                <w:rPr>
                  <w:rFonts w:hint="eastAsia"/>
                  <w:color w:val="FF0000"/>
                </w:rPr>
                <w:t>产品内部键值</w:t>
              </w:r>
            </w:ins>
          </w:p>
        </w:tc>
        <w:tc>
          <w:tcPr>
            <w:tcW w:w="1896" w:type="dxa"/>
            <w:shd w:val="clear" w:color="auto" w:fill="auto"/>
          </w:tcPr>
          <w:p w:rsidR="002C551A" w:rsidRPr="00117D19" w:rsidRDefault="002C551A" w:rsidP="004004FD">
            <w:pPr>
              <w:pStyle w:val="TableText"/>
              <w:rPr>
                <w:ins w:id="6757" w:author="wtest222" w:date="2014-11-28T16:09:00Z"/>
                <w:sz w:val="18"/>
                <w:szCs w:val="18"/>
              </w:rPr>
            </w:pPr>
          </w:p>
        </w:tc>
      </w:tr>
      <w:tr w:rsidR="002C551A" w:rsidRPr="0019211A" w:rsidTr="00BA034C">
        <w:trPr>
          <w:cantSplit/>
          <w:jc w:val="center"/>
          <w:ins w:id="6758" w:author="wtest222" w:date="2014-11-11T19:08:00Z"/>
        </w:trPr>
        <w:tc>
          <w:tcPr>
            <w:tcW w:w="2493" w:type="dxa"/>
            <w:shd w:val="clear" w:color="auto" w:fill="auto"/>
          </w:tcPr>
          <w:p w:rsidR="002C551A" w:rsidRPr="005E5431" w:rsidRDefault="002C551A" w:rsidP="004004FD">
            <w:pPr>
              <w:pStyle w:val="TableText"/>
              <w:rPr>
                <w:ins w:id="6759" w:author="wtest222" w:date="2014-11-11T19:08:00Z"/>
              </w:rPr>
            </w:pPr>
            <w:ins w:id="6760" w:author="wtest222" w:date="2014-11-11T19:19:00Z">
              <w:r w:rsidRPr="00D03997">
                <w:t>EXTERNALID</w:t>
              </w:r>
            </w:ins>
          </w:p>
        </w:tc>
        <w:tc>
          <w:tcPr>
            <w:tcW w:w="1904" w:type="dxa"/>
            <w:shd w:val="clear" w:color="auto" w:fill="auto"/>
          </w:tcPr>
          <w:p w:rsidR="002C551A" w:rsidRPr="005E5431" w:rsidRDefault="002C551A" w:rsidP="004004FD">
            <w:pPr>
              <w:pStyle w:val="TableText"/>
              <w:rPr>
                <w:ins w:id="6761" w:author="wtest222" w:date="2014-11-11T19:08:00Z"/>
              </w:rPr>
            </w:pPr>
          </w:p>
        </w:tc>
        <w:tc>
          <w:tcPr>
            <w:tcW w:w="772" w:type="dxa"/>
            <w:shd w:val="clear" w:color="auto" w:fill="auto"/>
          </w:tcPr>
          <w:p w:rsidR="002C551A" w:rsidRPr="005E5431" w:rsidRDefault="002C551A" w:rsidP="004004FD">
            <w:pPr>
              <w:pStyle w:val="TableText"/>
              <w:rPr>
                <w:ins w:id="6762" w:author="wtest222" w:date="2014-11-11T19:08:00Z"/>
                <w:b/>
              </w:rPr>
            </w:pPr>
            <w:ins w:id="6763" w:author="wtest222" w:date="2014-11-11T19:35:00Z">
              <w:r w:rsidRPr="005E5431">
                <w:rPr>
                  <w:rFonts w:hint="eastAsia"/>
                </w:rPr>
                <w:t>Y</w:t>
              </w:r>
            </w:ins>
          </w:p>
        </w:tc>
        <w:tc>
          <w:tcPr>
            <w:tcW w:w="2107" w:type="dxa"/>
            <w:shd w:val="clear" w:color="auto" w:fill="auto"/>
          </w:tcPr>
          <w:p w:rsidR="002C551A" w:rsidRPr="005E5431" w:rsidRDefault="002C551A" w:rsidP="004004FD">
            <w:pPr>
              <w:pStyle w:val="TableText"/>
              <w:rPr>
                <w:ins w:id="6764" w:author="wtest222" w:date="2014-11-11T19:08:00Z"/>
              </w:rPr>
            </w:pPr>
            <w:ins w:id="6765" w:author="wtest222" w:date="2014-11-11T19:49:00Z">
              <w:r>
                <w:rPr>
                  <w:rFonts w:hint="eastAsia"/>
                </w:rPr>
                <w:t>SIS</w:t>
              </w:r>
            </w:ins>
            <w:ins w:id="6766" w:author="wtest222" w:date="2014-11-11T19:20:00Z">
              <w:r w:rsidRPr="00A846C6">
                <w:rPr>
                  <w:rFonts w:hint="eastAsia"/>
                </w:rPr>
                <w:t>定价对象外部</w:t>
              </w:r>
              <w:r w:rsidRPr="00A846C6">
                <w:rPr>
                  <w:rFonts w:hint="eastAsia"/>
                </w:rPr>
                <w:t>ID</w:t>
              </w:r>
            </w:ins>
          </w:p>
        </w:tc>
        <w:tc>
          <w:tcPr>
            <w:tcW w:w="1896" w:type="dxa"/>
            <w:shd w:val="clear" w:color="auto" w:fill="auto"/>
          </w:tcPr>
          <w:p w:rsidR="002C551A" w:rsidRPr="005E5431" w:rsidRDefault="002C551A" w:rsidP="004004FD">
            <w:pPr>
              <w:pStyle w:val="TableText"/>
              <w:rPr>
                <w:ins w:id="6767" w:author="wtest222" w:date="2014-11-11T19:08:00Z"/>
              </w:rPr>
            </w:pPr>
          </w:p>
        </w:tc>
      </w:tr>
      <w:tr w:rsidR="002C551A" w:rsidRPr="0019211A" w:rsidTr="00BA034C">
        <w:trPr>
          <w:cantSplit/>
          <w:jc w:val="center"/>
          <w:ins w:id="6768" w:author="wtest222" w:date="2014-11-11T19:08:00Z"/>
        </w:trPr>
        <w:tc>
          <w:tcPr>
            <w:tcW w:w="2493" w:type="dxa"/>
            <w:shd w:val="clear" w:color="auto" w:fill="auto"/>
          </w:tcPr>
          <w:p w:rsidR="002C551A" w:rsidRPr="005E5431" w:rsidRDefault="002C551A" w:rsidP="004004FD">
            <w:pPr>
              <w:pStyle w:val="TableText"/>
              <w:rPr>
                <w:ins w:id="6769" w:author="wtest222" w:date="2014-11-11T19:08:00Z"/>
              </w:rPr>
            </w:pPr>
            <w:ins w:id="6770" w:author="wtest222" w:date="2014-11-11T19:19:00Z">
              <w:r w:rsidRPr="00D03997">
                <w:t>ONCERATEKEY</w:t>
              </w:r>
            </w:ins>
          </w:p>
        </w:tc>
        <w:tc>
          <w:tcPr>
            <w:tcW w:w="1904" w:type="dxa"/>
            <w:shd w:val="clear" w:color="auto" w:fill="auto"/>
          </w:tcPr>
          <w:p w:rsidR="002C551A" w:rsidRPr="005E5431" w:rsidRDefault="002C551A" w:rsidP="00BA034C">
            <w:pPr>
              <w:pStyle w:val="TableText"/>
              <w:rPr>
                <w:ins w:id="6771" w:author="wtest222" w:date="2014-11-11T19:08:00Z"/>
              </w:rPr>
            </w:pPr>
            <w:ins w:id="6772" w:author="wtest222" w:date="2014-11-11T19:28:00Z">
              <w:r>
                <w:rPr>
                  <w:rFonts w:hint="eastAsia"/>
                </w:rPr>
                <w:t>NUMBER(</w:t>
              </w:r>
            </w:ins>
            <w:ins w:id="6773" w:author="wtest222" w:date="2014-11-11T19:38:00Z">
              <w:r>
                <w:rPr>
                  <w:rFonts w:hint="eastAsia"/>
                </w:rPr>
                <w:t>20</w:t>
              </w:r>
            </w:ins>
            <w:ins w:id="6774" w:author="wtest222" w:date="2014-11-11T19:28:00Z">
              <w:r>
                <w:rPr>
                  <w:rFonts w:hint="eastAsia"/>
                </w:rPr>
                <w:t>)</w:t>
              </w:r>
            </w:ins>
          </w:p>
        </w:tc>
        <w:tc>
          <w:tcPr>
            <w:tcW w:w="772" w:type="dxa"/>
            <w:shd w:val="clear" w:color="auto" w:fill="auto"/>
          </w:tcPr>
          <w:p w:rsidR="002C551A" w:rsidRPr="005E5431" w:rsidRDefault="002C551A" w:rsidP="004004FD">
            <w:pPr>
              <w:pStyle w:val="TableText"/>
              <w:rPr>
                <w:ins w:id="6775" w:author="wtest222" w:date="2014-11-11T19:08:00Z"/>
                <w:b/>
              </w:rPr>
            </w:pPr>
            <w:ins w:id="6776" w:author="wtest222" w:date="2014-11-11T19:35:00Z">
              <w:r w:rsidRPr="005E5431">
                <w:rPr>
                  <w:rFonts w:hint="eastAsia"/>
                </w:rPr>
                <w:t>Y</w:t>
              </w:r>
            </w:ins>
          </w:p>
        </w:tc>
        <w:tc>
          <w:tcPr>
            <w:tcW w:w="2107" w:type="dxa"/>
            <w:shd w:val="clear" w:color="auto" w:fill="auto"/>
          </w:tcPr>
          <w:p w:rsidR="002C551A" w:rsidRPr="005E5431" w:rsidRDefault="002C551A" w:rsidP="004004FD">
            <w:pPr>
              <w:pStyle w:val="TableText"/>
              <w:rPr>
                <w:ins w:id="6777" w:author="wtest222" w:date="2014-11-11T19:08:00Z"/>
              </w:rPr>
            </w:pPr>
            <w:ins w:id="6778" w:author="wtest222" w:date="2014-11-11T19:20:00Z">
              <w:r w:rsidRPr="00A846C6">
                <w:rPr>
                  <w:rFonts w:hint="eastAsia"/>
                </w:rPr>
                <w:t>订购关系键值</w:t>
              </w:r>
            </w:ins>
          </w:p>
        </w:tc>
        <w:tc>
          <w:tcPr>
            <w:tcW w:w="1896" w:type="dxa"/>
            <w:shd w:val="clear" w:color="auto" w:fill="auto"/>
          </w:tcPr>
          <w:p w:rsidR="002C551A" w:rsidRPr="005E5431" w:rsidRDefault="002C551A" w:rsidP="004004FD">
            <w:pPr>
              <w:pStyle w:val="TableText"/>
              <w:rPr>
                <w:ins w:id="6779" w:author="wtest222" w:date="2014-11-11T19:08:00Z"/>
              </w:rPr>
            </w:pPr>
          </w:p>
        </w:tc>
      </w:tr>
      <w:tr w:rsidR="002C551A" w:rsidRPr="0019211A" w:rsidTr="00BA034C">
        <w:trPr>
          <w:cantSplit/>
          <w:jc w:val="center"/>
          <w:ins w:id="6780" w:author="wtest222" w:date="2014-11-11T19:19:00Z"/>
        </w:trPr>
        <w:tc>
          <w:tcPr>
            <w:tcW w:w="2493" w:type="dxa"/>
            <w:shd w:val="clear" w:color="auto" w:fill="auto"/>
          </w:tcPr>
          <w:p w:rsidR="002C551A" w:rsidRPr="005E5431" w:rsidRDefault="002C551A" w:rsidP="004004FD">
            <w:pPr>
              <w:pStyle w:val="TableText"/>
              <w:rPr>
                <w:ins w:id="6781" w:author="wtest222" w:date="2014-11-11T19:19:00Z"/>
              </w:rPr>
            </w:pPr>
            <w:ins w:id="6782" w:author="wtest222" w:date="2014-11-11T19:19:00Z">
              <w:r w:rsidRPr="00D03997">
                <w:t>OPERTIME</w:t>
              </w:r>
            </w:ins>
          </w:p>
        </w:tc>
        <w:tc>
          <w:tcPr>
            <w:tcW w:w="1904" w:type="dxa"/>
            <w:shd w:val="clear" w:color="auto" w:fill="auto"/>
          </w:tcPr>
          <w:p w:rsidR="002C551A" w:rsidRPr="005E5431" w:rsidRDefault="002C551A" w:rsidP="004004FD">
            <w:pPr>
              <w:pStyle w:val="TableText"/>
              <w:rPr>
                <w:ins w:id="6783" w:author="wtest222" w:date="2014-11-11T19:19:00Z"/>
              </w:rPr>
            </w:pPr>
            <w:ins w:id="6784" w:author="wtest222" w:date="2014-11-11T19:48:00Z">
              <w:r w:rsidRPr="005832EC">
                <w:rPr>
                  <w:rFonts w:hint="eastAsia"/>
                </w:rPr>
                <w:t>DATETIME</w:t>
              </w:r>
            </w:ins>
          </w:p>
        </w:tc>
        <w:tc>
          <w:tcPr>
            <w:tcW w:w="772" w:type="dxa"/>
            <w:shd w:val="clear" w:color="auto" w:fill="auto"/>
          </w:tcPr>
          <w:p w:rsidR="002C551A" w:rsidRPr="005E5431" w:rsidRDefault="002C551A" w:rsidP="004004FD">
            <w:pPr>
              <w:pStyle w:val="TableText"/>
              <w:rPr>
                <w:ins w:id="6785" w:author="wtest222" w:date="2014-11-11T19:19:00Z"/>
                <w:b/>
              </w:rPr>
            </w:pPr>
            <w:ins w:id="6786" w:author="wtest222" w:date="2014-11-11T19:35:00Z">
              <w:r w:rsidRPr="005E5431">
                <w:rPr>
                  <w:rFonts w:hint="eastAsia"/>
                </w:rPr>
                <w:t>Y</w:t>
              </w:r>
            </w:ins>
          </w:p>
        </w:tc>
        <w:tc>
          <w:tcPr>
            <w:tcW w:w="2107" w:type="dxa"/>
            <w:shd w:val="clear" w:color="auto" w:fill="auto"/>
          </w:tcPr>
          <w:p w:rsidR="002C551A" w:rsidRPr="005E5431" w:rsidRDefault="002C551A" w:rsidP="004004FD">
            <w:pPr>
              <w:pStyle w:val="TableText"/>
              <w:rPr>
                <w:ins w:id="6787" w:author="wtest222" w:date="2014-11-11T19:19:00Z"/>
              </w:rPr>
            </w:pPr>
            <w:ins w:id="6788" w:author="wtest222" w:date="2014-11-11T19:21:00Z">
              <w:r w:rsidRPr="00A846C6">
                <w:rPr>
                  <w:rFonts w:hint="eastAsia"/>
                </w:rPr>
                <w:t>订购关系操作时间</w:t>
              </w:r>
            </w:ins>
          </w:p>
        </w:tc>
        <w:tc>
          <w:tcPr>
            <w:tcW w:w="1896" w:type="dxa"/>
            <w:shd w:val="clear" w:color="auto" w:fill="auto"/>
          </w:tcPr>
          <w:p w:rsidR="002C551A" w:rsidRPr="005E5431" w:rsidRDefault="002C551A" w:rsidP="004004FD">
            <w:pPr>
              <w:pStyle w:val="TableText"/>
              <w:rPr>
                <w:ins w:id="6789" w:author="wtest222" w:date="2014-11-11T19:19:00Z"/>
              </w:rPr>
            </w:pPr>
          </w:p>
        </w:tc>
      </w:tr>
      <w:tr w:rsidR="002C551A" w:rsidRPr="0019211A" w:rsidTr="00BA034C">
        <w:trPr>
          <w:cantSplit/>
          <w:jc w:val="center"/>
          <w:ins w:id="6790" w:author="wtest222" w:date="2014-11-11T19:19:00Z"/>
        </w:trPr>
        <w:tc>
          <w:tcPr>
            <w:tcW w:w="2493" w:type="dxa"/>
            <w:shd w:val="clear" w:color="auto" w:fill="auto"/>
          </w:tcPr>
          <w:p w:rsidR="002C551A" w:rsidRPr="005E5431" w:rsidRDefault="002C551A" w:rsidP="004004FD">
            <w:pPr>
              <w:pStyle w:val="TableText"/>
              <w:rPr>
                <w:ins w:id="6791" w:author="wtest222" w:date="2014-11-11T19:19:00Z"/>
              </w:rPr>
            </w:pPr>
            <w:ins w:id="6792" w:author="wtest222" w:date="2014-11-11T19:19:00Z">
              <w:r w:rsidRPr="00D03997">
                <w:t>APPLYTIME</w:t>
              </w:r>
            </w:ins>
          </w:p>
        </w:tc>
        <w:tc>
          <w:tcPr>
            <w:tcW w:w="1904" w:type="dxa"/>
            <w:shd w:val="clear" w:color="auto" w:fill="auto"/>
          </w:tcPr>
          <w:p w:rsidR="002C551A" w:rsidRPr="005E5431" w:rsidRDefault="002C551A" w:rsidP="004004FD">
            <w:pPr>
              <w:pStyle w:val="TableText"/>
              <w:rPr>
                <w:ins w:id="6793" w:author="wtest222" w:date="2014-11-11T19:19:00Z"/>
              </w:rPr>
            </w:pPr>
            <w:ins w:id="6794" w:author="wtest222" w:date="2014-11-11T19:48:00Z">
              <w:r w:rsidRPr="005832EC">
                <w:rPr>
                  <w:rFonts w:hint="eastAsia"/>
                </w:rPr>
                <w:t>DATETIME</w:t>
              </w:r>
            </w:ins>
          </w:p>
        </w:tc>
        <w:tc>
          <w:tcPr>
            <w:tcW w:w="772" w:type="dxa"/>
            <w:shd w:val="clear" w:color="auto" w:fill="auto"/>
          </w:tcPr>
          <w:p w:rsidR="002C551A" w:rsidRPr="005E5431" w:rsidRDefault="002C551A" w:rsidP="004004FD">
            <w:pPr>
              <w:pStyle w:val="TableText"/>
              <w:rPr>
                <w:ins w:id="6795" w:author="wtest222" w:date="2014-11-11T19:19:00Z"/>
                <w:b/>
              </w:rPr>
            </w:pPr>
            <w:ins w:id="6796" w:author="wtest222" w:date="2014-11-11T19:35:00Z">
              <w:r w:rsidRPr="005E5431">
                <w:rPr>
                  <w:rFonts w:hint="eastAsia"/>
                </w:rPr>
                <w:t>Y</w:t>
              </w:r>
            </w:ins>
          </w:p>
        </w:tc>
        <w:tc>
          <w:tcPr>
            <w:tcW w:w="2107" w:type="dxa"/>
            <w:shd w:val="clear" w:color="auto" w:fill="auto"/>
          </w:tcPr>
          <w:p w:rsidR="002C551A" w:rsidRPr="005E5431" w:rsidRDefault="002C551A" w:rsidP="004004FD">
            <w:pPr>
              <w:pStyle w:val="TableText"/>
              <w:rPr>
                <w:ins w:id="6797" w:author="wtest222" w:date="2014-11-11T19:19:00Z"/>
              </w:rPr>
            </w:pPr>
            <w:ins w:id="6798" w:author="wtest222" w:date="2014-11-11T19:21:00Z">
              <w:r w:rsidRPr="00A846C6">
                <w:rPr>
                  <w:rFonts w:hint="eastAsia"/>
                </w:rPr>
                <w:t>订购关系生效时间</w:t>
              </w:r>
            </w:ins>
          </w:p>
        </w:tc>
        <w:tc>
          <w:tcPr>
            <w:tcW w:w="1896" w:type="dxa"/>
            <w:shd w:val="clear" w:color="auto" w:fill="auto"/>
          </w:tcPr>
          <w:p w:rsidR="002C551A" w:rsidRPr="005E5431" w:rsidRDefault="002C551A" w:rsidP="004004FD">
            <w:pPr>
              <w:pStyle w:val="TableText"/>
              <w:rPr>
                <w:ins w:id="6799" w:author="wtest222" w:date="2014-11-11T19:19:00Z"/>
              </w:rPr>
            </w:pPr>
          </w:p>
        </w:tc>
      </w:tr>
      <w:tr w:rsidR="002C551A" w:rsidRPr="0019211A" w:rsidTr="00BA034C">
        <w:trPr>
          <w:cantSplit/>
          <w:jc w:val="center"/>
          <w:ins w:id="6800" w:author="wtest222" w:date="2014-11-11T19:19:00Z"/>
        </w:trPr>
        <w:tc>
          <w:tcPr>
            <w:tcW w:w="2493" w:type="dxa"/>
            <w:shd w:val="clear" w:color="auto" w:fill="auto"/>
          </w:tcPr>
          <w:p w:rsidR="002C551A" w:rsidRPr="005E5431" w:rsidRDefault="002C551A" w:rsidP="004004FD">
            <w:pPr>
              <w:pStyle w:val="TableText"/>
              <w:rPr>
                <w:ins w:id="6801" w:author="wtest222" w:date="2014-11-11T19:19:00Z"/>
              </w:rPr>
            </w:pPr>
            <w:ins w:id="6802" w:author="wtest222" w:date="2014-11-11T19:19:00Z">
              <w:r w:rsidRPr="00D03997">
                <w:t>EXPIRETIME</w:t>
              </w:r>
            </w:ins>
          </w:p>
        </w:tc>
        <w:tc>
          <w:tcPr>
            <w:tcW w:w="1904" w:type="dxa"/>
            <w:shd w:val="clear" w:color="auto" w:fill="auto"/>
          </w:tcPr>
          <w:p w:rsidR="002C551A" w:rsidRPr="005E5431" w:rsidRDefault="002C551A" w:rsidP="004004FD">
            <w:pPr>
              <w:pStyle w:val="TableText"/>
              <w:rPr>
                <w:ins w:id="6803" w:author="wtest222" w:date="2014-11-11T19:19:00Z"/>
              </w:rPr>
            </w:pPr>
            <w:ins w:id="6804" w:author="wtest222" w:date="2014-11-11T19:48:00Z">
              <w:r w:rsidRPr="005832EC">
                <w:rPr>
                  <w:rFonts w:hint="eastAsia"/>
                </w:rPr>
                <w:t>DATETIME</w:t>
              </w:r>
            </w:ins>
          </w:p>
        </w:tc>
        <w:tc>
          <w:tcPr>
            <w:tcW w:w="772" w:type="dxa"/>
            <w:shd w:val="clear" w:color="auto" w:fill="auto"/>
          </w:tcPr>
          <w:p w:rsidR="002C551A" w:rsidRPr="005E5431" w:rsidRDefault="002C551A" w:rsidP="004004FD">
            <w:pPr>
              <w:pStyle w:val="TableText"/>
              <w:rPr>
                <w:ins w:id="6805" w:author="wtest222" w:date="2014-11-11T19:19:00Z"/>
                <w:b/>
              </w:rPr>
            </w:pPr>
            <w:ins w:id="6806" w:author="wtest222" w:date="2014-11-11T19:35:00Z">
              <w:r w:rsidRPr="005E5431">
                <w:rPr>
                  <w:rFonts w:hint="eastAsia"/>
                </w:rPr>
                <w:t>Y</w:t>
              </w:r>
            </w:ins>
          </w:p>
        </w:tc>
        <w:tc>
          <w:tcPr>
            <w:tcW w:w="2107" w:type="dxa"/>
            <w:shd w:val="clear" w:color="auto" w:fill="auto"/>
          </w:tcPr>
          <w:p w:rsidR="002C551A" w:rsidRPr="005E5431" w:rsidRDefault="002C551A" w:rsidP="004004FD">
            <w:pPr>
              <w:pStyle w:val="TableText"/>
              <w:rPr>
                <w:ins w:id="6807" w:author="wtest222" w:date="2014-11-11T19:19:00Z"/>
              </w:rPr>
            </w:pPr>
            <w:ins w:id="6808" w:author="wtest222" w:date="2014-11-11T19:21:00Z">
              <w:r w:rsidRPr="00A846C6">
                <w:rPr>
                  <w:rFonts w:hint="eastAsia"/>
                </w:rPr>
                <w:t>订购关系失效时间</w:t>
              </w:r>
            </w:ins>
          </w:p>
        </w:tc>
        <w:tc>
          <w:tcPr>
            <w:tcW w:w="1896" w:type="dxa"/>
            <w:shd w:val="clear" w:color="auto" w:fill="auto"/>
          </w:tcPr>
          <w:p w:rsidR="002C551A" w:rsidRPr="005E5431" w:rsidRDefault="002C551A" w:rsidP="004004FD">
            <w:pPr>
              <w:pStyle w:val="TableText"/>
              <w:rPr>
                <w:ins w:id="6809" w:author="wtest222" w:date="2014-11-11T19:19:00Z"/>
              </w:rPr>
            </w:pPr>
          </w:p>
        </w:tc>
      </w:tr>
      <w:tr w:rsidR="002C551A" w:rsidRPr="0019211A" w:rsidTr="00BA034C">
        <w:trPr>
          <w:cantSplit/>
          <w:jc w:val="center"/>
          <w:ins w:id="6810" w:author="wtest222" w:date="2014-11-11T19:19:00Z"/>
        </w:trPr>
        <w:tc>
          <w:tcPr>
            <w:tcW w:w="2493" w:type="dxa"/>
            <w:shd w:val="clear" w:color="auto" w:fill="auto"/>
          </w:tcPr>
          <w:p w:rsidR="002C551A" w:rsidRPr="005E5431" w:rsidRDefault="002C551A" w:rsidP="004004FD">
            <w:pPr>
              <w:pStyle w:val="TableText"/>
              <w:rPr>
                <w:ins w:id="6811" w:author="wtest222" w:date="2014-11-11T19:19:00Z"/>
              </w:rPr>
            </w:pPr>
            <w:ins w:id="6812" w:author="wtest222" w:date="2014-11-11T19:19:00Z">
              <w:r w:rsidRPr="00D03997">
                <w:t>FEE</w:t>
              </w:r>
            </w:ins>
          </w:p>
        </w:tc>
        <w:tc>
          <w:tcPr>
            <w:tcW w:w="1904" w:type="dxa"/>
            <w:shd w:val="clear" w:color="auto" w:fill="auto"/>
          </w:tcPr>
          <w:p w:rsidR="002C551A" w:rsidRPr="005E5431" w:rsidRDefault="002C551A" w:rsidP="00BA034C">
            <w:pPr>
              <w:pStyle w:val="TableText"/>
              <w:rPr>
                <w:ins w:id="6813" w:author="wtest222" w:date="2014-11-11T19:19:00Z"/>
              </w:rPr>
            </w:pPr>
            <w:ins w:id="6814" w:author="wtest222" w:date="2014-11-11T19:38:00Z">
              <w:r>
                <w:rPr>
                  <w:rFonts w:hint="eastAsia"/>
                </w:rPr>
                <w:t>NUMBER(10)</w:t>
              </w:r>
            </w:ins>
          </w:p>
        </w:tc>
        <w:tc>
          <w:tcPr>
            <w:tcW w:w="772" w:type="dxa"/>
            <w:shd w:val="clear" w:color="auto" w:fill="auto"/>
          </w:tcPr>
          <w:p w:rsidR="002C551A" w:rsidRPr="005E5431" w:rsidRDefault="002C551A" w:rsidP="004004FD">
            <w:pPr>
              <w:pStyle w:val="TableText"/>
              <w:rPr>
                <w:ins w:id="6815" w:author="wtest222" w:date="2014-11-11T19:19:00Z"/>
                <w:b/>
              </w:rPr>
            </w:pPr>
            <w:ins w:id="6816" w:author="wtest222" w:date="2014-11-11T19:35:00Z">
              <w:r w:rsidRPr="005E5431">
                <w:rPr>
                  <w:rFonts w:hint="eastAsia"/>
                </w:rPr>
                <w:t>Y</w:t>
              </w:r>
            </w:ins>
          </w:p>
        </w:tc>
        <w:tc>
          <w:tcPr>
            <w:tcW w:w="2107" w:type="dxa"/>
            <w:shd w:val="clear" w:color="auto" w:fill="auto"/>
          </w:tcPr>
          <w:p w:rsidR="002C551A" w:rsidRPr="005E5431" w:rsidRDefault="002C551A" w:rsidP="004004FD">
            <w:pPr>
              <w:pStyle w:val="TableText"/>
              <w:rPr>
                <w:ins w:id="6817" w:author="wtest222" w:date="2014-11-11T19:19:00Z"/>
              </w:rPr>
            </w:pPr>
            <w:ins w:id="6818" w:author="wtest222" w:date="2014-11-11T19:21:00Z">
              <w:r w:rsidRPr="00A846C6">
                <w:rPr>
                  <w:rFonts w:hint="eastAsia"/>
                </w:rPr>
                <w:t>费用</w:t>
              </w:r>
            </w:ins>
          </w:p>
        </w:tc>
        <w:tc>
          <w:tcPr>
            <w:tcW w:w="1896" w:type="dxa"/>
            <w:shd w:val="clear" w:color="auto" w:fill="auto"/>
          </w:tcPr>
          <w:p w:rsidR="002C551A" w:rsidRPr="005E5431" w:rsidRDefault="002C551A" w:rsidP="004004FD">
            <w:pPr>
              <w:pStyle w:val="TableText"/>
              <w:rPr>
                <w:ins w:id="6819" w:author="wtest222" w:date="2014-11-11T19:19:00Z"/>
              </w:rPr>
            </w:pPr>
          </w:p>
        </w:tc>
      </w:tr>
      <w:tr w:rsidR="002C551A" w:rsidRPr="0019211A" w:rsidTr="00BA034C">
        <w:trPr>
          <w:cantSplit/>
          <w:jc w:val="center"/>
          <w:ins w:id="6820" w:author="wtest222" w:date="2014-11-28T16:09:00Z"/>
        </w:trPr>
        <w:tc>
          <w:tcPr>
            <w:tcW w:w="2493" w:type="dxa"/>
            <w:shd w:val="clear" w:color="auto" w:fill="auto"/>
          </w:tcPr>
          <w:p w:rsidR="002C551A" w:rsidRPr="00D03997" w:rsidRDefault="002C551A" w:rsidP="004004FD">
            <w:pPr>
              <w:pStyle w:val="TableText"/>
              <w:rPr>
                <w:ins w:id="6821" w:author="wtest222" w:date="2014-11-28T16:09:00Z"/>
              </w:rPr>
            </w:pPr>
            <w:ins w:id="6822" w:author="wtest222" w:date="2014-11-28T16:09:00Z">
              <w:r w:rsidRPr="00D37FE0">
                <w:rPr>
                  <w:color w:val="FF0000"/>
                </w:rPr>
                <w:t>STATUS</w:t>
              </w:r>
            </w:ins>
          </w:p>
        </w:tc>
        <w:tc>
          <w:tcPr>
            <w:tcW w:w="1904" w:type="dxa"/>
            <w:shd w:val="clear" w:color="auto" w:fill="auto"/>
          </w:tcPr>
          <w:p w:rsidR="002C551A" w:rsidRDefault="002C551A" w:rsidP="00BA034C">
            <w:pPr>
              <w:pStyle w:val="TableText"/>
              <w:rPr>
                <w:ins w:id="6823" w:author="wtest222" w:date="2014-11-28T16:09:00Z"/>
              </w:rPr>
            </w:pPr>
            <w:ins w:id="6824" w:author="wtest222" w:date="2014-11-28T16:09:00Z">
              <w:r w:rsidRPr="00D37FE0">
                <w:rPr>
                  <w:color w:val="FF0000"/>
                </w:rPr>
                <w:t>CHAR(7)</w:t>
              </w:r>
            </w:ins>
          </w:p>
        </w:tc>
        <w:tc>
          <w:tcPr>
            <w:tcW w:w="772" w:type="dxa"/>
            <w:shd w:val="clear" w:color="auto" w:fill="auto"/>
          </w:tcPr>
          <w:p w:rsidR="002C551A" w:rsidRPr="005E5431" w:rsidRDefault="002C551A" w:rsidP="004004FD">
            <w:pPr>
              <w:pStyle w:val="TableText"/>
              <w:rPr>
                <w:ins w:id="6825" w:author="wtest222" w:date="2014-11-28T16:09:00Z"/>
              </w:rPr>
            </w:pPr>
            <w:ins w:id="6826" w:author="wtest222" w:date="2014-11-28T16:09:00Z">
              <w:r w:rsidRPr="00D37FE0">
                <w:rPr>
                  <w:rFonts w:hint="eastAsia"/>
                  <w:color w:val="FF0000"/>
                </w:rPr>
                <w:t>Y</w:t>
              </w:r>
            </w:ins>
          </w:p>
        </w:tc>
        <w:tc>
          <w:tcPr>
            <w:tcW w:w="2107" w:type="dxa"/>
            <w:shd w:val="clear" w:color="auto" w:fill="auto"/>
          </w:tcPr>
          <w:p w:rsidR="002C551A" w:rsidRPr="00A846C6" w:rsidRDefault="002C551A" w:rsidP="004004FD">
            <w:pPr>
              <w:pStyle w:val="TableText"/>
              <w:rPr>
                <w:ins w:id="6827" w:author="wtest222" w:date="2014-11-28T16:09:00Z"/>
              </w:rPr>
            </w:pPr>
            <w:ins w:id="6828" w:author="wtest222" w:date="2014-11-28T16:09:00Z">
              <w:r w:rsidRPr="00D37FE0">
                <w:rPr>
                  <w:rFonts w:hint="eastAsia"/>
                  <w:color w:val="FF0000"/>
                </w:rPr>
                <w:t>订购关系状态</w:t>
              </w:r>
            </w:ins>
          </w:p>
        </w:tc>
        <w:tc>
          <w:tcPr>
            <w:tcW w:w="1896" w:type="dxa"/>
            <w:shd w:val="clear" w:color="auto" w:fill="auto"/>
          </w:tcPr>
          <w:p w:rsidR="002C551A" w:rsidRPr="00D37FE0" w:rsidRDefault="002C551A" w:rsidP="00E7517C">
            <w:pPr>
              <w:pStyle w:val="TableText"/>
              <w:rPr>
                <w:ins w:id="6829" w:author="wtest222" w:date="2014-11-28T16:09:00Z"/>
                <w:color w:val="FF0000"/>
              </w:rPr>
            </w:pPr>
            <w:ins w:id="6830" w:author="wtest222" w:date="2014-11-28T16:09:00Z">
              <w:r w:rsidRPr="00D37FE0">
                <w:rPr>
                  <w:rFonts w:hint="eastAsia"/>
                  <w:color w:val="FF0000"/>
                </w:rPr>
                <w:t>0</w:t>
              </w:r>
              <w:r w:rsidRPr="00D37FE0">
                <w:rPr>
                  <w:rFonts w:hint="eastAsia"/>
                  <w:color w:val="FF0000"/>
                </w:rPr>
                <w:t>：正常</w:t>
              </w:r>
            </w:ins>
          </w:p>
          <w:p w:rsidR="002C551A" w:rsidRPr="002C551A" w:rsidRDefault="002C551A" w:rsidP="004004FD">
            <w:pPr>
              <w:pStyle w:val="TableText"/>
              <w:rPr>
                <w:ins w:id="6831" w:author="wtest222" w:date="2014-11-28T16:09:00Z"/>
                <w:color w:val="FF0000"/>
              </w:rPr>
            </w:pPr>
            <w:ins w:id="6832" w:author="wtest222" w:date="2014-11-28T16:09:00Z">
              <w:r w:rsidRPr="00D37FE0">
                <w:rPr>
                  <w:rFonts w:hint="eastAsia"/>
                  <w:color w:val="FF0000"/>
                </w:rPr>
                <w:t>3</w:t>
              </w:r>
              <w:r w:rsidRPr="00D37FE0">
                <w:rPr>
                  <w:rFonts w:hint="eastAsia"/>
                  <w:color w:val="FF0000"/>
                </w:rPr>
                <w:t>：取消订购</w:t>
              </w:r>
            </w:ins>
          </w:p>
        </w:tc>
      </w:tr>
      <w:tr w:rsidR="002C551A" w:rsidRPr="0019211A" w:rsidTr="00BA034C">
        <w:trPr>
          <w:cantSplit/>
          <w:jc w:val="center"/>
          <w:ins w:id="6833" w:author="wtest222" w:date="2014-11-11T19:19:00Z"/>
        </w:trPr>
        <w:tc>
          <w:tcPr>
            <w:tcW w:w="2493" w:type="dxa"/>
            <w:shd w:val="clear" w:color="auto" w:fill="auto"/>
          </w:tcPr>
          <w:p w:rsidR="002C551A" w:rsidRPr="005E5431" w:rsidRDefault="002C551A" w:rsidP="004004FD">
            <w:pPr>
              <w:pStyle w:val="TableText"/>
              <w:rPr>
                <w:ins w:id="6834" w:author="wtest222" w:date="2014-11-11T19:19:00Z"/>
              </w:rPr>
            </w:pPr>
            <w:ins w:id="6835" w:author="wtest222" w:date="2014-11-11T19:19:00Z">
              <w:r w:rsidRPr="00D03997">
                <w:lastRenderedPageBreak/>
                <w:t>SERVICEPAYTYPE</w:t>
              </w:r>
            </w:ins>
          </w:p>
        </w:tc>
        <w:tc>
          <w:tcPr>
            <w:tcW w:w="1904" w:type="dxa"/>
            <w:shd w:val="clear" w:color="auto" w:fill="auto"/>
          </w:tcPr>
          <w:p w:rsidR="002C551A" w:rsidRPr="005E5431" w:rsidRDefault="002C551A" w:rsidP="004004FD">
            <w:pPr>
              <w:pStyle w:val="TableText"/>
              <w:rPr>
                <w:ins w:id="6836" w:author="wtest222" w:date="2014-11-11T19:19:00Z"/>
              </w:rPr>
            </w:pPr>
            <w:ins w:id="6837" w:author="wtest222" w:date="2014-11-11T19:39:00Z">
              <w:r>
                <w:rPr>
                  <w:rFonts w:hint="eastAsia"/>
                </w:rPr>
                <w:t>NUMBER(10)</w:t>
              </w:r>
            </w:ins>
          </w:p>
        </w:tc>
        <w:tc>
          <w:tcPr>
            <w:tcW w:w="772" w:type="dxa"/>
            <w:shd w:val="clear" w:color="auto" w:fill="auto"/>
          </w:tcPr>
          <w:p w:rsidR="002C551A" w:rsidRPr="005E5431" w:rsidRDefault="002C551A" w:rsidP="004004FD">
            <w:pPr>
              <w:pStyle w:val="TableText"/>
              <w:rPr>
                <w:ins w:id="6838" w:author="wtest222" w:date="2014-11-11T19:19:00Z"/>
                <w:b/>
              </w:rPr>
            </w:pPr>
            <w:ins w:id="6839" w:author="wtest222" w:date="2014-11-11T19:35:00Z">
              <w:r w:rsidRPr="005E5431">
                <w:rPr>
                  <w:rFonts w:hint="eastAsia"/>
                </w:rPr>
                <w:t>Y</w:t>
              </w:r>
            </w:ins>
          </w:p>
        </w:tc>
        <w:tc>
          <w:tcPr>
            <w:tcW w:w="2107" w:type="dxa"/>
            <w:shd w:val="clear" w:color="auto" w:fill="auto"/>
          </w:tcPr>
          <w:p w:rsidR="00617034" w:rsidRDefault="002C551A" w:rsidP="004004FD">
            <w:pPr>
              <w:pStyle w:val="TableText"/>
            </w:pPr>
            <w:ins w:id="6840" w:author="wtest222" w:date="2014-11-11T19:21:00Z">
              <w:r w:rsidRPr="00A846C6">
                <w:rPr>
                  <w:rFonts w:hint="eastAsia"/>
                </w:rPr>
                <w:t>支付类型</w:t>
              </w:r>
            </w:ins>
          </w:p>
          <w:p w:rsidR="002C551A" w:rsidRPr="005E5431" w:rsidRDefault="00617034" w:rsidP="004004FD">
            <w:pPr>
              <w:pStyle w:val="TableText"/>
              <w:rPr>
                <w:ins w:id="6841" w:author="wtest222" w:date="2014-11-11T19:19:00Z"/>
              </w:rPr>
            </w:pPr>
            <w:r w:rsidRPr="00617034">
              <w:rPr>
                <w:rFonts w:hint="eastAsia"/>
                <w:color w:val="1F497D"/>
                <w:sz w:val="20"/>
                <w:szCs w:val="20"/>
              </w:rPr>
              <w:t>参见</w:t>
            </w:r>
            <w:r w:rsidRPr="00617034">
              <w:rPr>
                <w:color w:val="1F497D"/>
                <w:sz w:val="20"/>
                <w:szCs w:val="20"/>
              </w:rPr>
              <w:fldChar w:fldCharType="begin"/>
            </w:r>
            <w:r w:rsidRPr="00617034">
              <w:rPr>
                <w:color w:val="1F497D"/>
                <w:sz w:val="20"/>
                <w:szCs w:val="20"/>
              </w:rPr>
              <w:instrText xml:space="preserve"> HYPERLINK  \l "_Appendix_C_:" </w:instrText>
            </w:r>
            <w:r w:rsidRPr="00617034">
              <w:rPr>
                <w:color w:val="1F497D"/>
                <w:sz w:val="20"/>
                <w:szCs w:val="20"/>
              </w:rPr>
              <w:fldChar w:fldCharType="separate"/>
            </w:r>
            <w:r w:rsidRPr="00617034">
              <w:rPr>
                <w:rStyle w:val="afd"/>
                <w:rFonts w:hint="eastAsia"/>
                <w:sz w:val="20"/>
                <w:szCs w:val="20"/>
              </w:rPr>
              <w:t>Appendix C</w:t>
            </w:r>
            <w:r w:rsidRPr="00617034">
              <w:rPr>
                <w:rStyle w:val="afd"/>
                <w:rFonts w:hint="eastAsia"/>
                <w:sz w:val="20"/>
                <w:szCs w:val="20"/>
              </w:rPr>
              <w:t>：</w:t>
            </w:r>
            <w:r w:rsidRPr="00617034">
              <w:rPr>
                <w:rStyle w:val="afd"/>
                <w:rFonts w:hint="eastAsia"/>
                <w:sz w:val="20"/>
                <w:szCs w:val="20"/>
              </w:rPr>
              <w:t>ServicePayType</w:t>
            </w:r>
            <w:r w:rsidRPr="00617034">
              <w:rPr>
                <w:rStyle w:val="afd"/>
                <w:rFonts w:hint="eastAsia"/>
                <w:sz w:val="20"/>
                <w:szCs w:val="20"/>
              </w:rPr>
              <w:t>取值</w:t>
            </w:r>
            <w:r w:rsidRPr="00617034">
              <w:rPr>
                <w:color w:val="1F497D"/>
                <w:sz w:val="20"/>
                <w:szCs w:val="20"/>
              </w:rPr>
              <w:fldChar w:fldCharType="end"/>
            </w:r>
          </w:p>
        </w:tc>
        <w:tc>
          <w:tcPr>
            <w:tcW w:w="1896" w:type="dxa"/>
            <w:shd w:val="clear" w:color="auto" w:fill="auto"/>
          </w:tcPr>
          <w:p w:rsidR="002C551A" w:rsidRPr="005E5431" w:rsidRDefault="002C551A" w:rsidP="004004FD">
            <w:pPr>
              <w:pStyle w:val="TableText"/>
              <w:rPr>
                <w:ins w:id="6842" w:author="wtest222" w:date="2014-11-11T19:19:00Z"/>
              </w:rPr>
            </w:pPr>
          </w:p>
        </w:tc>
      </w:tr>
      <w:tr w:rsidR="002C551A" w:rsidRPr="0019211A" w:rsidTr="00BA034C">
        <w:trPr>
          <w:cantSplit/>
          <w:jc w:val="center"/>
          <w:ins w:id="6843" w:author="wtest222" w:date="2014-11-11T19:19:00Z"/>
        </w:trPr>
        <w:tc>
          <w:tcPr>
            <w:tcW w:w="2493" w:type="dxa"/>
            <w:shd w:val="clear" w:color="auto" w:fill="auto"/>
          </w:tcPr>
          <w:p w:rsidR="002C551A" w:rsidRPr="005E5431" w:rsidRDefault="002C551A" w:rsidP="004004FD">
            <w:pPr>
              <w:pStyle w:val="TableText"/>
              <w:rPr>
                <w:ins w:id="6844" w:author="wtest222" w:date="2014-11-11T19:19:00Z"/>
              </w:rPr>
            </w:pPr>
            <w:ins w:id="6845" w:author="wtest222" w:date="2014-11-11T19:19:00Z">
              <w:r w:rsidRPr="00D03997">
                <w:t>DATASERVICEKEY</w:t>
              </w:r>
            </w:ins>
          </w:p>
        </w:tc>
        <w:tc>
          <w:tcPr>
            <w:tcW w:w="1904" w:type="dxa"/>
            <w:shd w:val="clear" w:color="auto" w:fill="auto"/>
          </w:tcPr>
          <w:p w:rsidR="002C551A" w:rsidRPr="005E5431" w:rsidRDefault="002C551A" w:rsidP="00BA034C">
            <w:pPr>
              <w:pStyle w:val="TableText"/>
              <w:rPr>
                <w:ins w:id="6846" w:author="wtest222" w:date="2014-11-11T19:19:00Z"/>
              </w:rPr>
            </w:pPr>
            <w:ins w:id="6847" w:author="wtest222" w:date="2014-11-11T19:39:00Z">
              <w:r>
                <w:rPr>
                  <w:rFonts w:hint="eastAsia"/>
                </w:rPr>
                <w:t>NUMBER(20)</w:t>
              </w:r>
            </w:ins>
          </w:p>
        </w:tc>
        <w:tc>
          <w:tcPr>
            <w:tcW w:w="772" w:type="dxa"/>
            <w:shd w:val="clear" w:color="auto" w:fill="auto"/>
          </w:tcPr>
          <w:p w:rsidR="002C551A" w:rsidRPr="005E5431" w:rsidRDefault="002C551A" w:rsidP="004004FD">
            <w:pPr>
              <w:pStyle w:val="TableText"/>
              <w:rPr>
                <w:ins w:id="6848" w:author="wtest222" w:date="2014-11-11T19:19:00Z"/>
                <w:b/>
              </w:rPr>
            </w:pPr>
            <w:ins w:id="6849" w:author="wtest222" w:date="2014-11-11T19:35:00Z">
              <w:r w:rsidRPr="005E5431">
                <w:rPr>
                  <w:rFonts w:hint="eastAsia"/>
                </w:rPr>
                <w:t>Y</w:t>
              </w:r>
            </w:ins>
          </w:p>
        </w:tc>
        <w:tc>
          <w:tcPr>
            <w:tcW w:w="2107" w:type="dxa"/>
            <w:shd w:val="clear" w:color="auto" w:fill="auto"/>
          </w:tcPr>
          <w:p w:rsidR="002C551A" w:rsidRPr="005E5431" w:rsidRDefault="002C551A" w:rsidP="004004FD">
            <w:pPr>
              <w:pStyle w:val="TableText"/>
              <w:rPr>
                <w:ins w:id="6850" w:author="wtest222" w:date="2014-11-11T19:19:00Z"/>
              </w:rPr>
            </w:pPr>
            <w:ins w:id="6851" w:author="wtest222" w:date="2014-11-11T19:21:00Z">
              <w:r w:rsidRPr="00A846C6">
                <w:rPr>
                  <w:rFonts w:hint="eastAsia"/>
                </w:rPr>
                <w:t>定价对象内部键值</w:t>
              </w:r>
            </w:ins>
          </w:p>
        </w:tc>
        <w:tc>
          <w:tcPr>
            <w:tcW w:w="1896" w:type="dxa"/>
            <w:shd w:val="clear" w:color="auto" w:fill="auto"/>
          </w:tcPr>
          <w:p w:rsidR="002C551A" w:rsidRPr="005E5431" w:rsidRDefault="002C551A" w:rsidP="004004FD">
            <w:pPr>
              <w:pStyle w:val="TableText"/>
              <w:rPr>
                <w:ins w:id="6852" w:author="wtest222" w:date="2014-11-11T19:19:00Z"/>
              </w:rPr>
            </w:pPr>
          </w:p>
        </w:tc>
      </w:tr>
      <w:tr w:rsidR="002C551A" w:rsidRPr="0019211A" w:rsidTr="00BA034C">
        <w:trPr>
          <w:cantSplit/>
          <w:jc w:val="center"/>
          <w:ins w:id="6853" w:author="wtest222" w:date="2014-11-11T19:19:00Z"/>
        </w:trPr>
        <w:tc>
          <w:tcPr>
            <w:tcW w:w="2493" w:type="dxa"/>
            <w:shd w:val="clear" w:color="auto" w:fill="auto"/>
          </w:tcPr>
          <w:p w:rsidR="002C551A" w:rsidRPr="005E5431" w:rsidRDefault="002C551A" w:rsidP="004004FD">
            <w:pPr>
              <w:pStyle w:val="TableText"/>
              <w:rPr>
                <w:ins w:id="6854" w:author="wtest222" w:date="2014-11-11T19:19:00Z"/>
              </w:rPr>
            </w:pPr>
            <w:ins w:id="6855" w:author="wtest222" w:date="2014-11-11T19:19:00Z">
              <w:r w:rsidRPr="00D03997">
                <w:t>TERMINALID</w:t>
              </w:r>
            </w:ins>
          </w:p>
        </w:tc>
        <w:tc>
          <w:tcPr>
            <w:tcW w:w="1904" w:type="dxa"/>
            <w:shd w:val="clear" w:color="auto" w:fill="auto"/>
          </w:tcPr>
          <w:p w:rsidR="002C551A" w:rsidRPr="005E5431" w:rsidRDefault="002C551A" w:rsidP="00BA034C">
            <w:pPr>
              <w:pStyle w:val="TableText"/>
              <w:rPr>
                <w:ins w:id="6856" w:author="wtest222" w:date="2014-11-11T19:19:00Z"/>
              </w:rPr>
            </w:pPr>
            <w:ins w:id="6857" w:author="wtest222" w:date="2014-11-11T19:39:00Z">
              <w:r w:rsidRPr="005E5431">
                <w:t>VARCHAR2(</w:t>
              </w:r>
              <w:r>
                <w:rPr>
                  <w:rFonts w:hint="eastAsia"/>
                </w:rPr>
                <w:t>64</w:t>
              </w:r>
              <w:r w:rsidRPr="005E5431">
                <w:t>)</w:t>
              </w:r>
            </w:ins>
          </w:p>
        </w:tc>
        <w:tc>
          <w:tcPr>
            <w:tcW w:w="772" w:type="dxa"/>
            <w:shd w:val="clear" w:color="auto" w:fill="auto"/>
          </w:tcPr>
          <w:p w:rsidR="002C551A" w:rsidRPr="005E5431" w:rsidRDefault="002C551A" w:rsidP="004004FD">
            <w:pPr>
              <w:pStyle w:val="TableText"/>
              <w:rPr>
                <w:ins w:id="6858" w:author="wtest222" w:date="2014-11-11T19:19:00Z"/>
                <w:b/>
              </w:rPr>
            </w:pPr>
            <w:ins w:id="6859" w:author="wtest222" w:date="2014-11-11T19:35:00Z">
              <w:r w:rsidRPr="005E5431">
                <w:rPr>
                  <w:rFonts w:hint="eastAsia"/>
                </w:rPr>
                <w:t>Y</w:t>
              </w:r>
            </w:ins>
          </w:p>
        </w:tc>
        <w:tc>
          <w:tcPr>
            <w:tcW w:w="2107" w:type="dxa"/>
            <w:shd w:val="clear" w:color="auto" w:fill="auto"/>
          </w:tcPr>
          <w:p w:rsidR="002C551A" w:rsidRPr="005E5431" w:rsidRDefault="002C551A" w:rsidP="004004FD">
            <w:pPr>
              <w:pStyle w:val="TableText"/>
              <w:rPr>
                <w:ins w:id="6860" w:author="wtest222" w:date="2014-11-11T19:19:00Z"/>
              </w:rPr>
            </w:pPr>
            <w:ins w:id="6861" w:author="wtest222" w:date="2014-11-11T19:21:00Z">
              <w:r w:rsidRPr="00A846C6">
                <w:rPr>
                  <w:rFonts w:hint="eastAsia"/>
                </w:rPr>
                <w:t>设备逻辑</w:t>
              </w:r>
              <w:r w:rsidRPr="00A846C6">
                <w:rPr>
                  <w:rFonts w:hint="eastAsia"/>
                </w:rPr>
                <w:t>ID</w:t>
              </w:r>
            </w:ins>
          </w:p>
        </w:tc>
        <w:tc>
          <w:tcPr>
            <w:tcW w:w="1896" w:type="dxa"/>
            <w:shd w:val="clear" w:color="auto" w:fill="auto"/>
          </w:tcPr>
          <w:p w:rsidR="002C551A" w:rsidRPr="005E5431" w:rsidRDefault="002C551A" w:rsidP="004004FD">
            <w:pPr>
              <w:pStyle w:val="TableText"/>
              <w:rPr>
                <w:ins w:id="6862" w:author="wtest222" w:date="2014-11-11T19:19:00Z"/>
              </w:rPr>
            </w:pPr>
          </w:p>
        </w:tc>
      </w:tr>
      <w:tr w:rsidR="002C551A" w:rsidRPr="0019211A" w:rsidTr="00BA034C">
        <w:trPr>
          <w:cantSplit/>
          <w:jc w:val="center"/>
          <w:ins w:id="6863" w:author="wtest222" w:date="2014-11-11T19:19:00Z"/>
        </w:trPr>
        <w:tc>
          <w:tcPr>
            <w:tcW w:w="2493" w:type="dxa"/>
            <w:shd w:val="clear" w:color="auto" w:fill="auto"/>
          </w:tcPr>
          <w:p w:rsidR="002C551A" w:rsidRPr="005E5431" w:rsidRDefault="002C551A" w:rsidP="004004FD">
            <w:pPr>
              <w:pStyle w:val="TableText"/>
              <w:rPr>
                <w:ins w:id="6864" w:author="wtest222" w:date="2014-11-11T19:19:00Z"/>
              </w:rPr>
            </w:pPr>
            <w:ins w:id="6865" w:author="wtest222" w:date="2014-11-11T19:19:00Z">
              <w:r w:rsidRPr="00D03997">
                <w:t>PREDISCOUNTFEE</w:t>
              </w:r>
            </w:ins>
          </w:p>
        </w:tc>
        <w:tc>
          <w:tcPr>
            <w:tcW w:w="1904" w:type="dxa"/>
            <w:shd w:val="clear" w:color="auto" w:fill="auto"/>
          </w:tcPr>
          <w:p w:rsidR="002C551A" w:rsidRPr="005E5431" w:rsidRDefault="002C551A" w:rsidP="004004FD">
            <w:pPr>
              <w:pStyle w:val="TableText"/>
              <w:rPr>
                <w:ins w:id="6866" w:author="wtest222" w:date="2014-11-11T19:19:00Z"/>
              </w:rPr>
            </w:pPr>
            <w:ins w:id="6867" w:author="wtest222" w:date="2014-11-11T19:39:00Z">
              <w:r>
                <w:rPr>
                  <w:rFonts w:hint="eastAsia"/>
                </w:rPr>
                <w:t>NUMBER(10)</w:t>
              </w:r>
            </w:ins>
          </w:p>
        </w:tc>
        <w:tc>
          <w:tcPr>
            <w:tcW w:w="772" w:type="dxa"/>
            <w:shd w:val="clear" w:color="auto" w:fill="auto"/>
          </w:tcPr>
          <w:p w:rsidR="002C551A" w:rsidRPr="005E5431" w:rsidRDefault="002C551A" w:rsidP="004004FD">
            <w:pPr>
              <w:pStyle w:val="TableText"/>
              <w:rPr>
                <w:ins w:id="6868" w:author="wtest222" w:date="2014-11-11T19:19:00Z"/>
                <w:b/>
              </w:rPr>
            </w:pPr>
            <w:ins w:id="6869" w:author="wtest222" w:date="2014-11-11T19:35:00Z">
              <w:r w:rsidRPr="005E5431">
                <w:rPr>
                  <w:rFonts w:hint="eastAsia"/>
                </w:rPr>
                <w:t>Y</w:t>
              </w:r>
            </w:ins>
          </w:p>
        </w:tc>
        <w:tc>
          <w:tcPr>
            <w:tcW w:w="2107" w:type="dxa"/>
            <w:shd w:val="clear" w:color="auto" w:fill="auto"/>
          </w:tcPr>
          <w:p w:rsidR="002C551A" w:rsidRPr="005E5431" w:rsidRDefault="002C551A" w:rsidP="004004FD">
            <w:pPr>
              <w:pStyle w:val="TableText"/>
              <w:rPr>
                <w:ins w:id="6870" w:author="wtest222" w:date="2014-11-11T19:19:00Z"/>
              </w:rPr>
            </w:pPr>
            <w:ins w:id="6871" w:author="wtest222" w:date="2014-11-11T19:21:00Z">
              <w:r w:rsidRPr="00A846C6">
                <w:rPr>
                  <w:rFonts w:hint="eastAsia"/>
                </w:rPr>
                <w:t>折扣前费用</w:t>
              </w:r>
            </w:ins>
          </w:p>
        </w:tc>
        <w:tc>
          <w:tcPr>
            <w:tcW w:w="1896" w:type="dxa"/>
            <w:shd w:val="clear" w:color="auto" w:fill="auto"/>
          </w:tcPr>
          <w:p w:rsidR="002C551A" w:rsidRPr="005E5431" w:rsidRDefault="002C551A" w:rsidP="004004FD">
            <w:pPr>
              <w:pStyle w:val="TableText"/>
              <w:rPr>
                <w:ins w:id="6872" w:author="wtest222" w:date="2014-11-11T19:19:00Z"/>
              </w:rPr>
            </w:pPr>
          </w:p>
        </w:tc>
      </w:tr>
      <w:tr w:rsidR="002C551A" w:rsidRPr="0019211A" w:rsidTr="00BA034C">
        <w:trPr>
          <w:cantSplit/>
          <w:jc w:val="center"/>
          <w:ins w:id="6873" w:author="wtest222" w:date="2014-11-11T19:19:00Z"/>
        </w:trPr>
        <w:tc>
          <w:tcPr>
            <w:tcW w:w="2493" w:type="dxa"/>
            <w:shd w:val="clear" w:color="auto" w:fill="auto"/>
          </w:tcPr>
          <w:p w:rsidR="002C551A" w:rsidRPr="005E5431" w:rsidRDefault="002C551A" w:rsidP="004004FD">
            <w:pPr>
              <w:pStyle w:val="TableText"/>
              <w:rPr>
                <w:ins w:id="6874" w:author="wtest222" w:date="2014-11-11T19:19:00Z"/>
              </w:rPr>
            </w:pPr>
            <w:ins w:id="6875" w:author="wtest222" w:date="2014-11-11T19:19:00Z">
              <w:r w:rsidRPr="00D03997">
                <w:t>VOUCHERID</w:t>
              </w:r>
            </w:ins>
          </w:p>
        </w:tc>
        <w:tc>
          <w:tcPr>
            <w:tcW w:w="1904" w:type="dxa"/>
            <w:shd w:val="clear" w:color="auto" w:fill="auto"/>
          </w:tcPr>
          <w:p w:rsidR="002C551A" w:rsidRPr="005E5431" w:rsidRDefault="002C551A" w:rsidP="00BA034C">
            <w:pPr>
              <w:pStyle w:val="TableText"/>
              <w:rPr>
                <w:ins w:id="6876" w:author="wtest222" w:date="2014-11-11T19:19:00Z"/>
              </w:rPr>
            </w:pPr>
            <w:ins w:id="6877" w:author="wtest222" w:date="2014-11-11T19:40:00Z">
              <w:r w:rsidRPr="005E5431">
                <w:t>VARCHAR2(</w:t>
              </w:r>
              <w:r>
                <w:rPr>
                  <w:rFonts w:hint="eastAsia"/>
                </w:rPr>
                <w:t>64</w:t>
              </w:r>
              <w:r w:rsidRPr="005E5431">
                <w:t>)</w:t>
              </w:r>
            </w:ins>
          </w:p>
        </w:tc>
        <w:tc>
          <w:tcPr>
            <w:tcW w:w="772" w:type="dxa"/>
            <w:shd w:val="clear" w:color="auto" w:fill="auto"/>
          </w:tcPr>
          <w:p w:rsidR="002C551A" w:rsidRPr="005E5431" w:rsidRDefault="002C551A" w:rsidP="004004FD">
            <w:pPr>
              <w:pStyle w:val="TableText"/>
              <w:rPr>
                <w:ins w:id="6878" w:author="wtest222" w:date="2014-11-11T19:19:00Z"/>
                <w:b/>
              </w:rPr>
            </w:pPr>
            <w:ins w:id="6879" w:author="wtest222" w:date="2014-11-11T19:35:00Z">
              <w:r w:rsidRPr="005E5431">
                <w:rPr>
                  <w:rFonts w:hint="eastAsia"/>
                </w:rPr>
                <w:t>Y</w:t>
              </w:r>
            </w:ins>
          </w:p>
        </w:tc>
        <w:tc>
          <w:tcPr>
            <w:tcW w:w="2107" w:type="dxa"/>
            <w:shd w:val="clear" w:color="auto" w:fill="auto"/>
          </w:tcPr>
          <w:p w:rsidR="002C551A" w:rsidRPr="005E5431" w:rsidRDefault="002C551A" w:rsidP="004004FD">
            <w:pPr>
              <w:pStyle w:val="TableText"/>
              <w:rPr>
                <w:ins w:id="6880" w:author="wtest222" w:date="2014-11-11T19:19:00Z"/>
              </w:rPr>
            </w:pPr>
            <w:ins w:id="6881" w:author="wtest222" w:date="2014-11-11T19:21:00Z">
              <w:r w:rsidRPr="00A846C6">
                <w:rPr>
                  <w:rFonts w:hint="eastAsia"/>
                </w:rPr>
                <w:t>优惠券</w:t>
              </w:r>
              <w:r w:rsidRPr="00A846C6">
                <w:rPr>
                  <w:rFonts w:hint="eastAsia"/>
                </w:rPr>
                <w:t>ID</w:t>
              </w:r>
            </w:ins>
          </w:p>
        </w:tc>
        <w:tc>
          <w:tcPr>
            <w:tcW w:w="1896" w:type="dxa"/>
            <w:shd w:val="clear" w:color="auto" w:fill="auto"/>
          </w:tcPr>
          <w:p w:rsidR="002C551A" w:rsidRPr="005E5431" w:rsidRDefault="002C551A" w:rsidP="004004FD">
            <w:pPr>
              <w:pStyle w:val="TableText"/>
              <w:rPr>
                <w:ins w:id="6882" w:author="wtest222" w:date="2014-11-11T19:19:00Z"/>
              </w:rPr>
            </w:pPr>
          </w:p>
        </w:tc>
      </w:tr>
      <w:tr w:rsidR="002C551A" w:rsidRPr="0019211A" w:rsidTr="00BA034C">
        <w:trPr>
          <w:cantSplit/>
          <w:jc w:val="center"/>
          <w:ins w:id="6883" w:author="wtest222" w:date="2014-11-11T19:19:00Z"/>
        </w:trPr>
        <w:tc>
          <w:tcPr>
            <w:tcW w:w="2493" w:type="dxa"/>
            <w:shd w:val="clear" w:color="auto" w:fill="auto"/>
          </w:tcPr>
          <w:p w:rsidR="002C551A" w:rsidRPr="004B4287" w:rsidRDefault="002C551A" w:rsidP="004004FD">
            <w:pPr>
              <w:pStyle w:val="TableText"/>
              <w:rPr>
                <w:ins w:id="6884" w:author="wtest222" w:date="2014-11-11T19:19:00Z"/>
                <w:color w:val="FF0000"/>
              </w:rPr>
            </w:pPr>
            <w:ins w:id="6885" w:author="wtest222" w:date="2014-11-11T19:19:00Z">
              <w:r w:rsidRPr="004B4287">
                <w:rPr>
                  <w:color w:val="FF0000"/>
                </w:rPr>
                <w:t>TRANSACTIONID</w:t>
              </w:r>
            </w:ins>
          </w:p>
        </w:tc>
        <w:tc>
          <w:tcPr>
            <w:tcW w:w="1904" w:type="dxa"/>
            <w:shd w:val="clear" w:color="auto" w:fill="auto"/>
          </w:tcPr>
          <w:p w:rsidR="002C551A" w:rsidRPr="004B4287" w:rsidRDefault="002C551A" w:rsidP="004004FD">
            <w:pPr>
              <w:pStyle w:val="TableText"/>
              <w:rPr>
                <w:ins w:id="6886" w:author="wtest222" w:date="2014-11-11T19:19:00Z"/>
                <w:color w:val="FF0000"/>
              </w:rPr>
            </w:pPr>
            <w:ins w:id="6887" w:author="wtest222" w:date="2014-11-11T19:40:00Z">
              <w:r w:rsidRPr="004B4287">
                <w:rPr>
                  <w:color w:val="FF0000"/>
                </w:rPr>
                <w:t>VARCHAR2(</w:t>
              </w:r>
            </w:ins>
            <w:r w:rsidRPr="004B4287">
              <w:rPr>
                <w:rFonts w:hint="eastAsia"/>
                <w:color w:val="FF0000"/>
              </w:rPr>
              <w:t>40</w:t>
            </w:r>
            <w:ins w:id="6888" w:author="wtest222" w:date="2014-11-11T19:40:00Z">
              <w:r w:rsidRPr="004B4287">
                <w:rPr>
                  <w:color w:val="FF0000"/>
                </w:rPr>
                <w:t>)</w:t>
              </w:r>
            </w:ins>
          </w:p>
        </w:tc>
        <w:tc>
          <w:tcPr>
            <w:tcW w:w="772" w:type="dxa"/>
            <w:shd w:val="clear" w:color="auto" w:fill="auto"/>
          </w:tcPr>
          <w:p w:rsidR="002C551A" w:rsidRPr="004B4287" w:rsidRDefault="002C551A" w:rsidP="004004FD">
            <w:pPr>
              <w:pStyle w:val="TableText"/>
              <w:rPr>
                <w:ins w:id="6889" w:author="wtest222" w:date="2014-11-11T19:19:00Z"/>
                <w:b/>
                <w:color w:val="FF0000"/>
              </w:rPr>
            </w:pPr>
            <w:ins w:id="6890" w:author="wtest222" w:date="2014-11-11T19:35:00Z">
              <w:r w:rsidRPr="004B4287">
                <w:rPr>
                  <w:rFonts w:hint="eastAsia"/>
                  <w:color w:val="FF0000"/>
                </w:rPr>
                <w:t>Y</w:t>
              </w:r>
            </w:ins>
          </w:p>
        </w:tc>
        <w:tc>
          <w:tcPr>
            <w:tcW w:w="2107" w:type="dxa"/>
            <w:shd w:val="clear" w:color="auto" w:fill="auto"/>
          </w:tcPr>
          <w:p w:rsidR="002C551A" w:rsidRPr="004B4287" w:rsidRDefault="002C551A" w:rsidP="004004FD">
            <w:pPr>
              <w:pStyle w:val="TableText"/>
              <w:rPr>
                <w:ins w:id="6891" w:author="wtest222" w:date="2014-11-11T19:19:00Z"/>
                <w:color w:val="FF0000"/>
              </w:rPr>
            </w:pPr>
            <w:ins w:id="6892" w:author="wtest222" w:date="2014-11-11T19:21:00Z">
              <w:r w:rsidRPr="004B4287">
                <w:rPr>
                  <w:rFonts w:hint="eastAsia"/>
                  <w:color w:val="FF0000"/>
                </w:rPr>
                <w:t>事务</w:t>
              </w:r>
              <w:r w:rsidRPr="004B4287">
                <w:rPr>
                  <w:rFonts w:hint="eastAsia"/>
                  <w:color w:val="FF0000"/>
                </w:rPr>
                <w:t>ID</w:t>
              </w:r>
            </w:ins>
          </w:p>
        </w:tc>
        <w:tc>
          <w:tcPr>
            <w:tcW w:w="1896" w:type="dxa"/>
            <w:shd w:val="clear" w:color="auto" w:fill="auto"/>
          </w:tcPr>
          <w:p w:rsidR="002C551A" w:rsidRPr="005E5431" w:rsidRDefault="002C551A" w:rsidP="004004FD">
            <w:pPr>
              <w:pStyle w:val="TableText"/>
              <w:rPr>
                <w:ins w:id="6893" w:author="wtest222" w:date="2014-11-11T19:19:00Z"/>
              </w:rPr>
            </w:pPr>
          </w:p>
        </w:tc>
      </w:tr>
      <w:tr w:rsidR="002C551A" w:rsidRPr="0019211A" w:rsidTr="00BA034C">
        <w:trPr>
          <w:cantSplit/>
          <w:jc w:val="center"/>
          <w:ins w:id="6894" w:author="wtest222" w:date="2014-11-28T16:10:00Z"/>
        </w:trPr>
        <w:tc>
          <w:tcPr>
            <w:tcW w:w="2493" w:type="dxa"/>
            <w:shd w:val="clear" w:color="auto" w:fill="auto"/>
          </w:tcPr>
          <w:p w:rsidR="002C551A" w:rsidRPr="004B4287" w:rsidRDefault="002C551A" w:rsidP="004004FD">
            <w:pPr>
              <w:pStyle w:val="TableText"/>
              <w:rPr>
                <w:ins w:id="6895" w:author="wtest222" w:date="2014-11-28T16:10:00Z"/>
                <w:color w:val="FF0000"/>
              </w:rPr>
            </w:pPr>
            <w:ins w:id="6896" w:author="wtest222" w:date="2014-11-28T16:10:00Z">
              <w:r w:rsidRPr="004B4287">
                <w:rPr>
                  <w:color w:val="FF0000"/>
                </w:rPr>
                <w:t>PRICETYPE</w:t>
              </w:r>
            </w:ins>
          </w:p>
        </w:tc>
        <w:tc>
          <w:tcPr>
            <w:tcW w:w="1904" w:type="dxa"/>
            <w:shd w:val="clear" w:color="auto" w:fill="auto"/>
          </w:tcPr>
          <w:p w:rsidR="002C551A" w:rsidRPr="004B4287" w:rsidRDefault="002C551A" w:rsidP="004004FD">
            <w:pPr>
              <w:pStyle w:val="TableText"/>
              <w:rPr>
                <w:ins w:id="6897" w:author="wtest222" w:date="2014-11-28T16:10:00Z"/>
                <w:color w:val="FF0000"/>
              </w:rPr>
            </w:pPr>
            <w:ins w:id="6898" w:author="wtest222" w:date="2014-11-28T16:10:00Z">
              <w:r w:rsidRPr="004B4287">
                <w:rPr>
                  <w:rFonts w:hint="eastAsia"/>
                  <w:color w:val="FF0000"/>
                </w:rPr>
                <w:t>NUMBER(10)</w:t>
              </w:r>
            </w:ins>
          </w:p>
        </w:tc>
        <w:tc>
          <w:tcPr>
            <w:tcW w:w="772" w:type="dxa"/>
            <w:shd w:val="clear" w:color="auto" w:fill="auto"/>
          </w:tcPr>
          <w:p w:rsidR="002C551A" w:rsidRPr="004B4287" w:rsidRDefault="002C551A" w:rsidP="004004FD">
            <w:pPr>
              <w:pStyle w:val="TableText"/>
              <w:rPr>
                <w:ins w:id="6899" w:author="wtest222" w:date="2014-11-28T16:10:00Z"/>
                <w:color w:val="FF0000"/>
              </w:rPr>
            </w:pPr>
            <w:ins w:id="6900" w:author="wtest222" w:date="2014-11-28T16:10:00Z">
              <w:r w:rsidRPr="004B4287">
                <w:rPr>
                  <w:rFonts w:hint="eastAsia"/>
                  <w:color w:val="FF0000"/>
                </w:rPr>
                <w:t>Y</w:t>
              </w:r>
            </w:ins>
          </w:p>
        </w:tc>
        <w:tc>
          <w:tcPr>
            <w:tcW w:w="2107" w:type="dxa"/>
            <w:shd w:val="clear" w:color="auto" w:fill="auto"/>
          </w:tcPr>
          <w:p w:rsidR="002C551A" w:rsidRDefault="002C551A" w:rsidP="004004FD">
            <w:pPr>
              <w:pStyle w:val="TableText"/>
              <w:rPr>
                <w:color w:val="FF0000"/>
              </w:rPr>
            </w:pPr>
            <w:ins w:id="6901" w:author="wtest222" w:date="2014-11-28T16:10:00Z">
              <w:r w:rsidRPr="004B4287">
                <w:rPr>
                  <w:rFonts w:hint="eastAsia"/>
                  <w:color w:val="FF0000"/>
                </w:rPr>
                <w:t>定价对象子类型</w:t>
              </w:r>
            </w:ins>
          </w:p>
          <w:p w:rsidR="00617034" w:rsidRPr="004B4287" w:rsidRDefault="00617034" w:rsidP="004004FD">
            <w:pPr>
              <w:pStyle w:val="TableText"/>
              <w:rPr>
                <w:ins w:id="6902" w:author="wtest222" w:date="2014-11-28T16:10:00Z"/>
                <w:color w:val="FF0000"/>
              </w:rPr>
            </w:pPr>
            <w:r w:rsidRPr="00617034">
              <w:rPr>
                <w:rFonts w:hint="eastAsia"/>
                <w:sz w:val="20"/>
                <w:szCs w:val="20"/>
              </w:rPr>
              <w:t>参见</w:t>
            </w:r>
            <w:r w:rsidRPr="00617034">
              <w:rPr>
                <w:sz w:val="20"/>
                <w:szCs w:val="20"/>
              </w:rPr>
              <w:fldChar w:fldCharType="begin"/>
            </w:r>
            <w:r w:rsidRPr="00617034">
              <w:rPr>
                <w:sz w:val="20"/>
                <w:szCs w:val="20"/>
              </w:rPr>
              <w:instrText xml:space="preserve"> HYPERLINK  \l "_Appendix_B_:" </w:instrText>
            </w:r>
            <w:r w:rsidRPr="00617034">
              <w:rPr>
                <w:sz w:val="20"/>
                <w:szCs w:val="20"/>
              </w:rPr>
              <w:fldChar w:fldCharType="separate"/>
            </w:r>
            <w:r w:rsidRPr="00617034">
              <w:rPr>
                <w:rStyle w:val="afd"/>
                <w:rFonts w:hint="eastAsia"/>
                <w:sz w:val="20"/>
                <w:szCs w:val="20"/>
              </w:rPr>
              <w:t>Appendix B : priceType</w:t>
            </w:r>
            <w:r w:rsidRPr="00617034">
              <w:rPr>
                <w:rStyle w:val="afd"/>
                <w:rFonts w:hint="eastAsia"/>
                <w:sz w:val="20"/>
                <w:szCs w:val="20"/>
              </w:rPr>
              <w:t>取值</w:t>
            </w:r>
            <w:r w:rsidRPr="00617034">
              <w:rPr>
                <w:sz w:val="20"/>
                <w:szCs w:val="20"/>
              </w:rPr>
              <w:fldChar w:fldCharType="end"/>
            </w:r>
          </w:p>
        </w:tc>
        <w:tc>
          <w:tcPr>
            <w:tcW w:w="1896" w:type="dxa"/>
            <w:shd w:val="clear" w:color="auto" w:fill="auto"/>
          </w:tcPr>
          <w:p w:rsidR="002C551A" w:rsidRPr="005E5431" w:rsidRDefault="002C551A" w:rsidP="004004FD">
            <w:pPr>
              <w:pStyle w:val="TableText"/>
              <w:rPr>
                <w:ins w:id="6903" w:author="wtest222" w:date="2014-11-28T16:10:00Z"/>
              </w:rPr>
            </w:pPr>
          </w:p>
        </w:tc>
      </w:tr>
      <w:tr w:rsidR="002C551A" w:rsidRPr="0019211A" w:rsidTr="00BA034C">
        <w:trPr>
          <w:cantSplit/>
          <w:jc w:val="center"/>
          <w:ins w:id="6904" w:author="wtest222" w:date="2014-11-11T19:19:00Z"/>
        </w:trPr>
        <w:tc>
          <w:tcPr>
            <w:tcW w:w="2493" w:type="dxa"/>
            <w:shd w:val="clear" w:color="auto" w:fill="auto"/>
          </w:tcPr>
          <w:p w:rsidR="002C551A" w:rsidRPr="005E5431" w:rsidRDefault="002C551A" w:rsidP="004004FD">
            <w:pPr>
              <w:pStyle w:val="TableText"/>
              <w:rPr>
                <w:ins w:id="6905" w:author="wtest222" w:date="2014-11-11T19:19:00Z"/>
              </w:rPr>
            </w:pPr>
            <w:ins w:id="6906" w:author="wtest222" w:date="2014-11-11T19:19:00Z">
              <w:r w:rsidRPr="00D03997">
                <w:t>LOGKEY</w:t>
              </w:r>
            </w:ins>
          </w:p>
        </w:tc>
        <w:tc>
          <w:tcPr>
            <w:tcW w:w="1904" w:type="dxa"/>
            <w:shd w:val="clear" w:color="auto" w:fill="auto"/>
          </w:tcPr>
          <w:p w:rsidR="002C551A" w:rsidRPr="005E5431" w:rsidRDefault="002C551A" w:rsidP="00B73A2B">
            <w:pPr>
              <w:pStyle w:val="TableText"/>
              <w:rPr>
                <w:ins w:id="6907" w:author="wtest222" w:date="2014-11-11T19:19:00Z"/>
              </w:rPr>
            </w:pPr>
            <w:ins w:id="6908" w:author="wtest222" w:date="2014-11-11T19:32:00Z">
              <w:r>
                <w:rPr>
                  <w:rFonts w:hint="eastAsia"/>
                </w:rPr>
                <w:t>NUMBER(20)</w:t>
              </w:r>
            </w:ins>
          </w:p>
        </w:tc>
        <w:tc>
          <w:tcPr>
            <w:tcW w:w="772" w:type="dxa"/>
            <w:shd w:val="clear" w:color="auto" w:fill="auto"/>
          </w:tcPr>
          <w:p w:rsidR="002C551A" w:rsidRPr="005E5431" w:rsidRDefault="002C551A" w:rsidP="004004FD">
            <w:pPr>
              <w:pStyle w:val="TableText"/>
              <w:rPr>
                <w:ins w:id="6909" w:author="wtest222" w:date="2014-11-11T19:19:00Z"/>
                <w:b/>
              </w:rPr>
            </w:pPr>
            <w:ins w:id="6910" w:author="wtest222" w:date="2014-11-11T19:35:00Z">
              <w:r w:rsidRPr="005E5431">
                <w:rPr>
                  <w:rFonts w:hint="eastAsia"/>
                </w:rPr>
                <w:t>Y</w:t>
              </w:r>
            </w:ins>
          </w:p>
        </w:tc>
        <w:tc>
          <w:tcPr>
            <w:tcW w:w="2107" w:type="dxa"/>
            <w:shd w:val="clear" w:color="auto" w:fill="auto"/>
          </w:tcPr>
          <w:p w:rsidR="002C551A" w:rsidRPr="005E5431" w:rsidRDefault="002C551A" w:rsidP="004004FD">
            <w:pPr>
              <w:pStyle w:val="TableText"/>
              <w:rPr>
                <w:ins w:id="6911" w:author="wtest222" w:date="2014-11-11T19:19:00Z"/>
              </w:rPr>
            </w:pPr>
            <w:ins w:id="6912" w:author="wtest222" w:date="2014-11-11T19:21:00Z">
              <w:r w:rsidRPr="00A846C6">
                <w:rPr>
                  <w:rFonts w:hint="eastAsia"/>
                </w:rPr>
                <w:t>交互日志键值</w:t>
              </w:r>
            </w:ins>
          </w:p>
        </w:tc>
        <w:tc>
          <w:tcPr>
            <w:tcW w:w="1896" w:type="dxa"/>
            <w:shd w:val="clear" w:color="auto" w:fill="auto"/>
          </w:tcPr>
          <w:p w:rsidR="002C551A" w:rsidRPr="005E5431" w:rsidRDefault="002C551A" w:rsidP="004004FD">
            <w:pPr>
              <w:pStyle w:val="TableText"/>
              <w:rPr>
                <w:ins w:id="6913" w:author="wtest222" w:date="2014-11-11T19:19:00Z"/>
              </w:rPr>
            </w:pPr>
          </w:p>
        </w:tc>
      </w:tr>
      <w:tr w:rsidR="002C551A" w:rsidRPr="0019211A" w:rsidTr="00BA034C">
        <w:trPr>
          <w:cantSplit/>
          <w:jc w:val="center"/>
          <w:ins w:id="6914" w:author="wtest222" w:date="2014-11-11T19:19:00Z"/>
        </w:trPr>
        <w:tc>
          <w:tcPr>
            <w:tcW w:w="2493" w:type="dxa"/>
            <w:shd w:val="clear" w:color="auto" w:fill="auto"/>
          </w:tcPr>
          <w:p w:rsidR="002C551A" w:rsidRPr="005E5431" w:rsidRDefault="002C551A" w:rsidP="004004FD">
            <w:pPr>
              <w:pStyle w:val="TableText"/>
              <w:rPr>
                <w:ins w:id="6915" w:author="wtest222" w:date="2014-11-11T19:19:00Z"/>
              </w:rPr>
            </w:pPr>
            <w:ins w:id="6916" w:author="wtest222" w:date="2014-11-11T19:19:00Z">
              <w:r w:rsidRPr="00D03997">
                <w:t>TRADETYPE</w:t>
              </w:r>
            </w:ins>
          </w:p>
        </w:tc>
        <w:tc>
          <w:tcPr>
            <w:tcW w:w="1904" w:type="dxa"/>
            <w:shd w:val="clear" w:color="auto" w:fill="auto"/>
          </w:tcPr>
          <w:p w:rsidR="002C551A" w:rsidRPr="005E5431" w:rsidRDefault="002C551A" w:rsidP="004004FD">
            <w:pPr>
              <w:pStyle w:val="TableText"/>
              <w:rPr>
                <w:ins w:id="6917" w:author="wtest222" w:date="2014-11-11T19:19:00Z"/>
              </w:rPr>
            </w:pPr>
            <w:ins w:id="6918" w:author="wtest222" w:date="2014-11-11T19:32:00Z">
              <w:r>
                <w:rPr>
                  <w:rFonts w:hint="eastAsia"/>
                </w:rPr>
                <w:t>NUMBER(10)</w:t>
              </w:r>
            </w:ins>
          </w:p>
        </w:tc>
        <w:tc>
          <w:tcPr>
            <w:tcW w:w="772" w:type="dxa"/>
            <w:shd w:val="clear" w:color="auto" w:fill="auto"/>
          </w:tcPr>
          <w:p w:rsidR="002C551A" w:rsidRPr="005E5431" w:rsidRDefault="002C551A" w:rsidP="004004FD">
            <w:pPr>
              <w:pStyle w:val="TableText"/>
              <w:rPr>
                <w:ins w:id="6919" w:author="wtest222" w:date="2014-11-11T19:19:00Z"/>
                <w:b/>
              </w:rPr>
            </w:pPr>
            <w:ins w:id="6920" w:author="wtest222" w:date="2014-11-11T19:35:00Z">
              <w:r w:rsidRPr="005E5431">
                <w:rPr>
                  <w:rFonts w:hint="eastAsia"/>
                </w:rPr>
                <w:t>Y</w:t>
              </w:r>
            </w:ins>
          </w:p>
        </w:tc>
        <w:tc>
          <w:tcPr>
            <w:tcW w:w="2107" w:type="dxa"/>
            <w:shd w:val="clear" w:color="auto" w:fill="auto"/>
          </w:tcPr>
          <w:p w:rsidR="002C551A" w:rsidRPr="005E5431" w:rsidRDefault="002C551A" w:rsidP="004004FD">
            <w:pPr>
              <w:pStyle w:val="TableText"/>
              <w:rPr>
                <w:ins w:id="6921" w:author="wtest222" w:date="2014-11-11T19:19:00Z"/>
              </w:rPr>
            </w:pPr>
            <w:ins w:id="6922" w:author="wtest222" w:date="2014-11-11T19:21:00Z">
              <w:r w:rsidRPr="00A846C6">
                <w:rPr>
                  <w:rFonts w:hint="eastAsia"/>
                </w:rPr>
                <w:t>业务类型</w:t>
              </w:r>
            </w:ins>
          </w:p>
        </w:tc>
        <w:tc>
          <w:tcPr>
            <w:tcW w:w="1896" w:type="dxa"/>
            <w:shd w:val="clear" w:color="auto" w:fill="auto"/>
          </w:tcPr>
          <w:p w:rsidR="002C551A" w:rsidRPr="005E5431" w:rsidRDefault="002C551A" w:rsidP="004004FD">
            <w:pPr>
              <w:pStyle w:val="TableText"/>
              <w:rPr>
                <w:ins w:id="6923" w:author="wtest222" w:date="2014-11-11T19:19:00Z"/>
              </w:rPr>
            </w:pPr>
            <w:ins w:id="6924" w:author="wtest222" w:date="2014-11-11T19:21:00Z">
              <w:r w:rsidRPr="00A846C6">
                <w:rPr>
                  <w:rFonts w:hint="eastAsia"/>
                </w:rPr>
                <w:t>4050001</w:t>
              </w:r>
              <w:r w:rsidRPr="00A846C6">
                <w:rPr>
                  <w:rFonts w:hint="eastAsia"/>
                </w:rPr>
                <w:t>：订购；</w:t>
              </w:r>
              <w:r w:rsidRPr="00A846C6">
                <w:rPr>
                  <w:rFonts w:hint="eastAsia"/>
                </w:rPr>
                <w:t>4050018</w:t>
              </w:r>
              <w:r w:rsidRPr="00A846C6">
                <w:rPr>
                  <w:rFonts w:hint="eastAsia"/>
                </w:rPr>
                <w:t>：取消订购</w:t>
              </w:r>
            </w:ins>
          </w:p>
        </w:tc>
      </w:tr>
      <w:tr w:rsidR="002C551A" w:rsidRPr="0019211A" w:rsidTr="00BA034C">
        <w:trPr>
          <w:cantSplit/>
          <w:jc w:val="center"/>
          <w:ins w:id="6925" w:author="wtest222" w:date="2014-11-11T19:19:00Z"/>
        </w:trPr>
        <w:tc>
          <w:tcPr>
            <w:tcW w:w="2493" w:type="dxa"/>
            <w:shd w:val="clear" w:color="auto" w:fill="auto"/>
          </w:tcPr>
          <w:p w:rsidR="002C551A" w:rsidRPr="005E5431" w:rsidRDefault="002C551A" w:rsidP="004004FD">
            <w:pPr>
              <w:pStyle w:val="TableText"/>
              <w:rPr>
                <w:ins w:id="6926" w:author="wtest222" w:date="2014-11-11T19:19:00Z"/>
              </w:rPr>
            </w:pPr>
            <w:ins w:id="6927" w:author="wtest222" w:date="2014-11-11T19:19:00Z">
              <w:r w:rsidRPr="00D03997">
                <w:t>COMMANDID</w:t>
              </w:r>
            </w:ins>
          </w:p>
        </w:tc>
        <w:tc>
          <w:tcPr>
            <w:tcW w:w="1904" w:type="dxa"/>
            <w:shd w:val="clear" w:color="auto" w:fill="auto"/>
          </w:tcPr>
          <w:p w:rsidR="002C551A" w:rsidRPr="005E5431" w:rsidRDefault="002C551A" w:rsidP="00BA034C">
            <w:pPr>
              <w:pStyle w:val="TableText"/>
              <w:rPr>
                <w:ins w:id="6928" w:author="wtest222" w:date="2014-11-11T19:19:00Z"/>
              </w:rPr>
            </w:pPr>
            <w:ins w:id="6929" w:author="wtest222" w:date="2014-11-11T19:45:00Z">
              <w:r w:rsidRPr="005E5431">
                <w:t>VARCHAR2(</w:t>
              </w:r>
            </w:ins>
            <w:ins w:id="6930" w:author="wtest222" w:date="2014-11-11T19:46:00Z">
              <w:r>
                <w:rPr>
                  <w:rFonts w:hint="eastAsia"/>
                </w:rPr>
                <w:t>255</w:t>
              </w:r>
            </w:ins>
            <w:ins w:id="6931" w:author="wtest222" w:date="2014-11-11T19:45:00Z">
              <w:r w:rsidRPr="005E5431">
                <w:t>)</w:t>
              </w:r>
            </w:ins>
          </w:p>
        </w:tc>
        <w:tc>
          <w:tcPr>
            <w:tcW w:w="772" w:type="dxa"/>
            <w:shd w:val="clear" w:color="auto" w:fill="auto"/>
          </w:tcPr>
          <w:p w:rsidR="002C551A" w:rsidRPr="005E5431" w:rsidRDefault="002C551A" w:rsidP="004004FD">
            <w:pPr>
              <w:pStyle w:val="TableText"/>
              <w:rPr>
                <w:ins w:id="6932" w:author="wtest222" w:date="2014-11-11T19:19:00Z"/>
                <w:b/>
              </w:rPr>
            </w:pPr>
            <w:ins w:id="6933" w:author="wtest222" w:date="2014-11-11T19:36:00Z">
              <w:r w:rsidRPr="005E5431">
                <w:rPr>
                  <w:rFonts w:hint="eastAsia"/>
                </w:rPr>
                <w:t>Y</w:t>
              </w:r>
            </w:ins>
          </w:p>
        </w:tc>
        <w:tc>
          <w:tcPr>
            <w:tcW w:w="2107" w:type="dxa"/>
            <w:shd w:val="clear" w:color="auto" w:fill="auto"/>
          </w:tcPr>
          <w:p w:rsidR="002C551A" w:rsidRPr="005E5431" w:rsidRDefault="002C551A" w:rsidP="004004FD">
            <w:pPr>
              <w:pStyle w:val="TableText"/>
              <w:rPr>
                <w:ins w:id="6934" w:author="wtest222" w:date="2014-11-11T19:19:00Z"/>
              </w:rPr>
            </w:pPr>
            <w:ins w:id="6935" w:author="wtest222" w:date="2014-11-11T19:22:00Z">
              <w:r w:rsidRPr="00A846C6">
                <w:rPr>
                  <w:rFonts w:hint="eastAsia"/>
                </w:rPr>
                <w:t>外部系统</w:t>
              </w:r>
              <w:r w:rsidRPr="00A846C6">
                <w:rPr>
                  <w:rFonts w:hint="eastAsia"/>
                </w:rPr>
                <w:t>CommandId</w:t>
              </w:r>
              <w:r w:rsidRPr="00A846C6">
                <w:rPr>
                  <w:rFonts w:hint="eastAsia"/>
                </w:rPr>
                <w:t>，针对</w:t>
              </w:r>
              <w:r w:rsidRPr="00A846C6">
                <w:rPr>
                  <w:rFonts w:hint="eastAsia"/>
                </w:rPr>
                <w:t>IPTV</w:t>
              </w:r>
              <w:r w:rsidRPr="00A846C6">
                <w:rPr>
                  <w:rFonts w:hint="eastAsia"/>
                </w:rPr>
                <w:t>等同于</w:t>
              </w:r>
              <w:r w:rsidRPr="00A846C6">
                <w:rPr>
                  <w:rFonts w:hint="eastAsia"/>
                </w:rPr>
                <w:t>TRADETYPE</w:t>
              </w:r>
            </w:ins>
          </w:p>
        </w:tc>
        <w:tc>
          <w:tcPr>
            <w:tcW w:w="1896" w:type="dxa"/>
            <w:shd w:val="clear" w:color="auto" w:fill="auto"/>
          </w:tcPr>
          <w:p w:rsidR="002C551A" w:rsidRPr="005E5431" w:rsidRDefault="002C551A" w:rsidP="004004FD">
            <w:pPr>
              <w:pStyle w:val="TableText"/>
              <w:rPr>
                <w:ins w:id="6936" w:author="wtest222" w:date="2014-11-11T19:19:00Z"/>
              </w:rPr>
            </w:pPr>
          </w:p>
        </w:tc>
      </w:tr>
      <w:tr w:rsidR="002C551A" w:rsidRPr="0019211A" w:rsidTr="00BA034C">
        <w:trPr>
          <w:cantSplit/>
          <w:jc w:val="center"/>
          <w:ins w:id="6937" w:author="wtest222" w:date="2014-11-11T19:19:00Z"/>
        </w:trPr>
        <w:tc>
          <w:tcPr>
            <w:tcW w:w="2493" w:type="dxa"/>
            <w:shd w:val="clear" w:color="auto" w:fill="auto"/>
          </w:tcPr>
          <w:p w:rsidR="002C551A" w:rsidRPr="005E5431" w:rsidRDefault="002C551A" w:rsidP="004004FD">
            <w:pPr>
              <w:pStyle w:val="TableText"/>
              <w:rPr>
                <w:ins w:id="6938" w:author="wtest222" w:date="2014-11-11T19:19:00Z"/>
              </w:rPr>
            </w:pPr>
            <w:ins w:id="6939" w:author="wtest222" w:date="2014-11-11T19:19:00Z">
              <w:r w:rsidRPr="00D03997">
                <w:t>SERVICENUMBER</w:t>
              </w:r>
            </w:ins>
          </w:p>
        </w:tc>
        <w:tc>
          <w:tcPr>
            <w:tcW w:w="1904" w:type="dxa"/>
            <w:shd w:val="clear" w:color="auto" w:fill="auto"/>
          </w:tcPr>
          <w:p w:rsidR="002C551A" w:rsidRPr="005E5431" w:rsidRDefault="002C551A" w:rsidP="00BA034C">
            <w:pPr>
              <w:pStyle w:val="TableText"/>
              <w:rPr>
                <w:ins w:id="6940" w:author="wtest222" w:date="2014-11-11T19:19:00Z"/>
              </w:rPr>
            </w:pPr>
            <w:ins w:id="6941" w:author="wtest222" w:date="2014-11-11T19:46:00Z">
              <w:r w:rsidRPr="005E5431">
                <w:t>VARCHAR2(</w:t>
              </w:r>
              <w:r>
                <w:rPr>
                  <w:rFonts w:hint="eastAsia"/>
                </w:rPr>
                <w:t>130</w:t>
              </w:r>
              <w:r w:rsidRPr="005E5431">
                <w:t>)</w:t>
              </w:r>
            </w:ins>
          </w:p>
        </w:tc>
        <w:tc>
          <w:tcPr>
            <w:tcW w:w="772" w:type="dxa"/>
            <w:shd w:val="clear" w:color="auto" w:fill="auto"/>
          </w:tcPr>
          <w:p w:rsidR="002C551A" w:rsidRPr="005E5431" w:rsidRDefault="002C551A" w:rsidP="004004FD">
            <w:pPr>
              <w:pStyle w:val="TableText"/>
              <w:rPr>
                <w:ins w:id="6942" w:author="wtest222" w:date="2014-11-11T19:19:00Z"/>
                <w:b/>
              </w:rPr>
            </w:pPr>
            <w:ins w:id="6943" w:author="wtest222" w:date="2014-11-11T19:36:00Z">
              <w:r w:rsidRPr="005E5431">
                <w:rPr>
                  <w:rFonts w:hint="eastAsia"/>
                </w:rPr>
                <w:t>Y</w:t>
              </w:r>
            </w:ins>
          </w:p>
        </w:tc>
        <w:tc>
          <w:tcPr>
            <w:tcW w:w="2107" w:type="dxa"/>
            <w:shd w:val="clear" w:color="auto" w:fill="auto"/>
          </w:tcPr>
          <w:p w:rsidR="002C551A" w:rsidRPr="005E5431" w:rsidRDefault="002C551A" w:rsidP="004004FD">
            <w:pPr>
              <w:pStyle w:val="TableText"/>
              <w:rPr>
                <w:ins w:id="6944" w:author="wtest222" w:date="2014-11-11T19:19:00Z"/>
              </w:rPr>
            </w:pPr>
            <w:ins w:id="6945" w:author="wtest222" w:date="2014-11-11T19:22:00Z">
              <w:r w:rsidRPr="00A846C6">
                <w:rPr>
                  <w:rFonts w:hint="eastAsia"/>
                </w:rPr>
                <w:t>账户</w:t>
              </w:r>
              <w:r w:rsidRPr="00A846C6">
                <w:rPr>
                  <w:rFonts w:hint="eastAsia"/>
                </w:rPr>
                <w:t>ID</w:t>
              </w:r>
            </w:ins>
          </w:p>
        </w:tc>
        <w:tc>
          <w:tcPr>
            <w:tcW w:w="1896" w:type="dxa"/>
            <w:shd w:val="clear" w:color="auto" w:fill="auto"/>
          </w:tcPr>
          <w:p w:rsidR="002C551A" w:rsidRPr="005E5431" w:rsidRDefault="002C551A" w:rsidP="004004FD">
            <w:pPr>
              <w:pStyle w:val="TableText"/>
              <w:rPr>
                <w:ins w:id="6946" w:author="wtest222" w:date="2014-11-11T19:19:00Z"/>
              </w:rPr>
            </w:pPr>
          </w:p>
        </w:tc>
      </w:tr>
      <w:tr w:rsidR="002C551A" w:rsidRPr="0019211A" w:rsidTr="00BA034C">
        <w:trPr>
          <w:cantSplit/>
          <w:jc w:val="center"/>
          <w:ins w:id="6947" w:author="wtest222" w:date="2014-11-11T19:19:00Z"/>
        </w:trPr>
        <w:tc>
          <w:tcPr>
            <w:tcW w:w="2493" w:type="dxa"/>
            <w:shd w:val="clear" w:color="auto" w:fill="auto"/>
          </w:tcPr>
          <w:p w:rsidR="002C551A" w:rsidRPr="005E5431" w:rsidRDefault="002C551A" w:rsidP="004004FD">
            <w:pPr>
              <w:pStyle w:val="TableText"/>
              <w:rPr>
                <w:ins w:id="6948" w:author="wtest222" w:date="2014-11-11T19:19:00Z"/>
              </w:rPr>
            </w:pPr>
            <w:ins w:id="6949" w:author="wtest222" w:date="2014-11-11T19:19:00Z">
              <w:r w:rsidRPr="00D03997">
                <w:t>ISBATCH</w:t>
              </w:r>
            </w:ins>
          </w:p>
        </w:tc>
        <w:tc>
          <w:tcPr>
            <w:tcW w:w="1904" w:type="dxa"/>
            <w:shd w:val="clear" w:color="auto" w:fill="auto"/>
          </w:tcPr>
          <w:p w:rsidR="002C551A" w:rsidRPr="005E5431" w:rsidRDefault="002C551A" w:rsidP="004004FD">
            <w:pPr>
              <w:pStyle w:val="TableText"/>
              <w:rPr>
                <w:ins w:id="6950" w:author="wtest222" w:date="2014-11-11T19:19:00Z"/>
              </w:rPr>
            </w:pPr>
            <w:ins w:id="6951" w:author="wtest222" w:date="2014-11-11T19:46:00Z">
              <w:r>
                <w:rPr>
                  <w:rFonts w:hint="eastAsia"/>
                </w:rPr>
                <w:t>NUMBER(10)</w:t>
              </w:r>
            </w:ins>
          </w:p>
        </w:tc>
        <w:tc>
          <w:tcPr>
            <w:tcW w:w="772" w:type="dxa"/>
            <w:shd w:val="clear" w:color="auto" w:fill="auto"/>
          </w:tcPr>
          <w:p w:rsidR="002C551A" w:rsidRPr="005E5431" w:rsidRDefault="002C551A" w:rsidP="004004FD">
            <w:pPr>
              <w:pStyle w:val="TableText"/>
              <w:rPr>
                <w:ins w:id="6952" w:author="wtest222" w:date="2014-11-11T19:19:00Z"/>
                <w:b/>
              </w:rPr>
            </w:pPr>
            <w:ins w:id="6953" w:author="wtest222" w:date="2014-11-11T19:36:00Z">
              <w:r w:rsidRPr="005E5431">
                <w:rPr>
                  <w:rFonts w:hint="eastAsia"/>
                </w:rPr>
                <w:t>Y</w:t>
              </w:r>
            </w:ins>
          </w:p>
        </w:tc>
        <w:tc>
          <w:tcPr>
            <w:tcW w:w="2107" w:type="dxa"/>
            <w:shd w:val="clear" w:color="auto" w:fill="auto"/>
          </w:tcPr>
          <w:p w:rsidR="002C551A" w:rsidRPr="005E5431" w:rsidRDefault="002C551A" w:rsidP="004004FD">
            <w:pPr>
              <w:pStyle w:val="TableText"/>
              <w:rPr>
                <w:ins w:id="6954" w:author="wtest222" w:date="2014-11-11T19:19:00Z"/>
              </w:rPr>
            </w:pPr>
            <w:ins w:id="6955" w:author="wtest222" w:date="2014-11-11T19:22:00Z">
              <w:r w:rsidRPr="00A846C6">
                <w:rPr>
                  <w:rFonts w:hint="eastAsia"/>
                </w:rPr>
                <w:t>是否批量</w:t>
              </w:r>
            </w:ins>
          </w:p>
        </w:tc>
        <w:tc>
          <w:tcPr>
            <w:tcW w:w="1896" w:type="dxa"/>
            <w:shd w:val="clear" w:color="auto" w:fill="auto"/>
          </w:tcPr>
          <w:p w:rsidR="002C551A" w:rsidRPr="005E5431" w:rsidRDefault="002C551A" w:rsidP="004004FD">
            <w:pPr>
              <w:pStyle w:val="TableText"/>
              <w:rPr>
                <w:ins w:id="6956" w:author="wtest222" w:date="2014-11-11T19:19:00Z"/>
              </w:rPr>
            </w:pPr>
          </w:p>
        </w:tc>
      </w:tr>
      <w:tr w:rsidR="002C551A" w:rsidRPr="0019211A" w:rsidTr="00BA034C">
        <w:trPr>
          <w:cantSplit/>
          <w:jc w:val="center"/>
          <w:ins w:id="6957" w:author="wtest222" w:date="2014-11-11T19:19:00Z"/>
        </w:trPr>
        <w:tc>
          <w:tcPr>
            <w:tcW w:w="2493" w:type="dxa"/>
            <w:shd w:val="clear" w:color="auto" w:fill="auto"/>
          </w:tcPr>
          <w:p w:rsidR="002C551A" w:rsidRPr="005E5431" w:rsidRDefault="002C551A" w:rsidP="004004FD">
            <w:pPr>
              <w:pStyle w:val="TableText"/>
              <w:rPr>
                <w:ins w:id="6958" w:author="wtest222" w:date="2014-11-11T19:19:00Z"/>
              </w:rPr>
            </w:pPr>
            <w:ins w:id="6959" w:author="wtest222" w:date="2014-11-11T19:19:00Z">
              <w:r w:rsidRPr="00D03997">
                <w:t>INTERFROM</w:t>
              </w:r>
            </w:ins>
          </w:p>
        </w:tc>
        <w:tc>
          <w:tcPr>
            <w:tcW w:w="1904" w:type="dxa"/>
            <w:shd w:val="clear" w:color="auto" w:fill="auto"/>
          </w:tcPr>
          <w:p w:rsidR="002C551A" w:rsidRPr="005E5431" w:rsidRDefault="002C551A" w:rsidP="004004FD">
            <w:pPr>
              <w:pStyle w:val="TableText"/>
              <w:rPr>
                <w:ins w:id="6960" w:author="wtest222" w:date="2014-11-11T19:19:00Z"/>
              </w:rPr>
            </w:pPr>
            <w:ins w:id="6961" w:author="wtest222" w:date="2014-11-11T19:46:00Z">
              <w:r>
                <w:rPr>
                  <w:rFonts w:hint="eastAsia"/>
                </w:rPr>
                <w:t>NUMBER(10)</w:t>
              </w:r>
            </w:ins>
          </w:p>
        </w:tc>
        <w:tc>
          <w:tcPr>
            <w:tcW w:w="772" w:type="dxa"/>
            <w:shd w:val="clear" w:color="auto" w:fill="auto"/>
          </w:tcPr>
          <w:p w:rsidR="002C551A" w:rsidRPr="005E5431" w:rsidRDefault="002C551A" w:rsidP="004004FD">
            <w:pPr>
              <w:pStyle w:val="TableText"/>
              <w:rPr>
                <w:ins w:id="6962" w:author="wtest222" w:date="2014-11-11T19:19:00Z"/>
                <w:b/>
              </w:rPr>
            </w:pPr>
            <w:ins w:id="6963" w:author="wtest222" w:date="2014-11-11T19:36:00Z">
              <w:r w:rsidRPr="005E5431">
                <w:rPr>
                  <w:rFonts w:hint="eastAsia"/>
                </w:rPr>
                <w:t>Y</w:t>
              </w:r>
            </w:ins>
          </w:p>
        </w:tc>
        <w:tc>
          <w:tcPr>
            <w:tcW w:w="2107" w:type="dxa"/>
            <w:shd w:val="clear" w:color="auto" w:fill="auto"/>
          </w:tcPr>
          <w:p w:rsidR="002C551A" w:rsidRDefault="002C551A" w:rsidP="004004FD">
            <w:pPr>
              <w:pStyle w:val="TableText"/>
            </w:pPr>
            <w:ins w:id="6964" w:author="wtest222" w:date="2014-11-11T19:22:00Z">
              <w:r w:rsidRPr="00A846C6">
                <w:rPr>
                  <w:rFonts w:hint="eastAsia"/>
                </w:rPr>
                <w:t>交互信息来源，等同于</w:t>
              </w:r>
              <w:r w:rsidRPr="00A846C6">
                <w:rPr>
                  <w:rFonts w:hint="eastAsia"/>
                </w:rPr>
                <w:t>channelID</w:t>
              </w:r>
            </w:ins>
          </w:p>
          <w:p w:rsidR="00617034" w:rsidRPr="005E5431" w:rsidRDefault="00617034" w:rsidP="004004FD">
            <w:pPr>
              <w:pStyle w:val="TableText"/>
              <w:rPr>
                <w:ins w:id="6965" w:author="wtest222" w:date="2014-11-11T19:19:00Z"/>
              </w:rPr>
            </w:pPr>
            <w:r>
              <w:rPr>
                <w:rFonts w:ascii="宋体" w:cs="宋体" w:hint="eastAsia"/>
                <w:color w:val="000000"/>
                <w:sz w:val="18"/>
                <w:szCs w:val="18"/>
              </w:rPr>
              <w:t>参见</w:t>
            </w:r>
            <w:r>
              <w:rPr>
                <w:rFonts w:ascii="宋体" w:cs="宋体"/>
                <w:color w:val="000000"/>
                <w:sz w:val="18"/>
                <w:szCs w:val="18"/>
              </w:rPr>
              <w:fldChar w:fldCharType="begin"/>
            </w:r>
            <w:r>
              <w:rPr>
                <w:rFonts w:ascii="宋体" w:cs="宋体"/>
                <w:color w:val="000000"/>
                <w:sz w:val="18"/>
                <w:szCs w:val="18"/>
              </w:rPr>
              <w:instrText xml:space="preserve"> HYPERLINK  \l "_Appendix_A_:" </w:instrText>
            </w:r>
            <w:r>
              <w:rPr>
                <w:rFonts w:ascii="宋体" w:cs="宋体"/>
                <w:color w:val="000000"/>
                <w:sz w:val="18"/>
                <w:szCs w:val="18"/>
              </w:rPr>
              <w:fldChar w:fldCharType="separate"/>
            </w:r>
            <w:r w:rsidRPr="00617034">
              <w:rPr>
                <w:rStyle w:val="afd"/>
                <w:rFonts w:ascii="宋体" w:cs="宋体" w:hint="eastAsia"/>
                <w:sz w:val="18"/>
                <w:szCs w:val="18"/>
              </w:rPr>
              <w:t>Appendix A : channelID的定义</w:t>
            </w:r>
            <w:r>
              <w:rPr>
                <w:rFonts w:ascii="宋体" w:cs="宋体"/>
                <w:color w:val="000000"/>
                <w:sz w:val="18"/>
                <w:szCs w:val="18"/>
              </w:rPr>
              <w:fldChar w:fldCharType="end"/>
            </w:r>
          </w:p>
        </w:tc>
        <w:tc>
          <w:tcPr>
            <w:tcW w:w="1896" w:type="dxa"/>
            <w:shd w:val="clear" w:color="auto" w:fill="auto"/>
          </w:tcPr>
          <w:p w:rsidR="002C551A" w:rsidRPr="005E5431" w:rsidRDefault="002C551A" w:rsidP="004004FD">
            <w:pPr>
              <w:pStyle w:val="TableText"/>
              <w:rPr>
                <w:ins w:id="6966" w:author="wtest222" w:date="2014-11-11T19:19:00Z"/>
              </w:rPr>
            </w:pPr>
          </w:p>
        </w:tc>
      </w:tr>
      <w:tr w:rsidR="002C551A" w:rsidRPr="0019211A" w:rsidTr="00BA034C">
        <w:trPr>
          <w:cantSplit/>
          <w:jc w:val="center"/>
          <w:ins w:id="6967" w:author="wtest222" w:date="2014-11-11T19:19:00Z"/>
        </w:trPr>
        <w:tc>
          <w:tcPr>
            <w:tcW w:w="2493" w:type="dxa"/>
            <w:shd w:val="clear" w:color="auto" w:fill="auto"/>
          </w:tcPr>
          <w:p w:rsidR="002C551A" w:rsidRPr="005E5431" w:rsidRDefault="002C551A" w:rsidP="004004FD">
            <w:pPr>
              <w:pStyle w:val="TableText"/>
              <w:rPr>
                <w:ins w:id="6968" w:author="wtest222" w:date="2014-11-11T19:19:00Z"/>
              </w:rPr>
            </w:pPr>
            <w:ins w:id="6969" w:author="wtest222" w:date="2014-11-11T19:19:00Z">
              <w:r w:rsidRPr="00D03997">
                <w:t>INTERMODE</w:t>
              </w:r>
            </w:ins>
          </w:p>
        </w:tc>
        <w:tc>
          <w:tcPr>
            <w:tcW w:w="1904" w:type="dxa"/>
            <w:shd w:val="clear" w:color="auto" w:fill="auto"/>
          </w:tcPr>
          <w:p w:rsidR="002C551A" w:rsidRPr="005E5431" w:rsidRDefault="002C551A" w:rsidP="004004FD">
            <w:pPr>
              <w:pStyle w:val="TableText"/>
              <w:rPr>
                <w:ins w:id="6970" w:author="wtest222" w:date="2014-11-11T19:19:00Z"/>
              </w:rPr>
            </w:pPr>
            <w:ins w:id="6971" w:author="wtest222" w:date="2014-11-11T19:46:00Z">
              <w:r>
                <w:rPr>
                  <w:rFonts w:hint="eastAsia"/>
                </w:rPr>
                <w:t>NUMBER(10)</w:t>
              </w:r>
            </w:ins>
          </w:p>
        </w:tc>
        <w:tc>
          <w:tcPr>
            <w:tcW w:w="772" w:type="dxa"/>
            <w:shd w:val="clear" w:color="auto" w:fill="auto"/>
          </w:tcPr>
          <w:p w:rsidR="002C551A" w:rsidRPr="005E5431" w:rsidRDefault="002C551A" w:rsidP="004004FD">
            <w:pPr>
              <w:pStyle w:val="TableText"/>
              <w:rPr>
                <w:ins w:id="6972" w:author="wtest222" w:date="2014-11-11T19:19:00Z"/>
                <w:b/>
              </w:rPr>
            </w:pPr>
            <w:ins w:id="6973" w:author="wtest222" w:date="2014-11-11T19:36:00Z">
              <w:r w:rsidRPr="005E5431">
                <w:rPr>
                  <w:rFonts w:hint="eastAsia"/>
                </w:rPr>
                <w:t>Y</w:t>
              </w:r>
            </w:ins>
          </w:p>
        </w:tc>
        <w:tc>
          <w:tcPr>
            <w:tcW w:w="2107" w:type="dxa"/>
            <w:shd w:val="clear" w:color="auto" w:fill="auto"/>
          </w:tcPr>
          <w:p w:rsidR="002C551A" w:rsidRPr="005E5431" w:rsidRDefault="002C551A" w:rsidP="004004FD">
            <w:pPr>
              <w:pStyle w:val="TableText"/>
              <w:rPr>
                <w:ins w:id="6974" w:author="wtest222" w:date="2014-11-11T19:19:00Z"/>
              </w:rPr>
            </w:pPr>
            <w:ins w:id="6975" w:author="wtest222" w:date="2014-11-11T19:22:00Z">
              <w:r w:rsidRPr="00A846C6">
                <w:rPr>
                  <w:rFonts w:hint="eastAsia"/>
                </w:rPr>
                <w:t>交互方式</w:t>
              </w:r>
            </w:ins>
          </w:p>
        </w:tc>
        <w:tc>
          <w:tcPr>
            <w:tcW w:w="1896" w:type="dxa"/>
            <w:shd w:val="clear" w:color="auto" w:fill="auto"/>
          </w:tcPr>
          <w:p w:rsidR="002C551A" w:rsidRPr="005E5431" w:rsidRDefault="002C551A" w:rsidP="004004FD">
            <w:pPr>
              <w:pStyle w:val="TableText"/>
              <w:rPr>
                <w:ins w:id="6976" w:author="wtest222" w:date="2014-11-11T19:19:00Z"/>
              </w:rPr>
            </w:pPr>
          </w:p>
        </w:tc>
      </w:tr>
      <w:tr w:rsidR="002C551A" w:rsidRPr="0019211A" w:rsidTr="00BA034C">
        <w:trPr>
          <w:cantSplit/>
          <w:jc w:val="center"/>
          <w:ins w:id="6977" w:author="wtest222" w:date="2014-11-11T19:19:00Z"/>
        </w:trPr>
        <w:tc>
          <w:tcPr>
            <w:tcW w:w="2493" w:type="dxa"/>
            <w:shd w:val="clear" w:color="auto" w:fill="auto"/>
          </w:tcPr>
          <w:p w:rsidR="002C551A" w:rsidRPr="005E5431" w:rsidRDefault="002C551A" w:rsidP="004004FD">
            <w:pPr>
              <w:pStyle w:val="TableText"/>
              <w:rPr>
                <w:ins w:id="6978" w:author="wtest222" w:date="2014-11-11T19:19:00Z"/>
              </w:rPr>
            </w:pPr>
            <w:ins w:id="6979" w:author="wtest222" w:date="2014-11-11T19:19:00Z">
              <w:r w:rsidRPr="00D03997">
                <w:t>ERRORCODE</w:t>
              </w:r>
            </w:ins>
          </w:p>
        </w:tc>
        <w:tc>
          <w:tcPr>
            <w:tcW w:w="1904" w:type="dxa"/>
            <w:shd w:val="clear" w:color="auto" w:fill="auto"/>
          </w:tcPr>
          <w:p w:rsidR="002C551A" w:rsidRPr="005E5431" w:rsidRDefault="002C551A" w:rsidP="004004FD">
            <w:pPr>
              <w:pStyle w:val="TableText"/>
              <w:rPr>
                <w:ins w:id="6980" w:author="wtest222" w:date="2014-11-11T19:19:00Z"/>
              </w:rPr>
            </w:pPr>
            <w:ins w:id="6981" w:author="wtest222" w:date="2014-11-11T19:46:00Z">
              <w:r>
                <w:rPr>
                  <w:rFonts w:hint="eastAsia"/>
                </w:rPr>
                <w:t>NUMBER(10)</w:t>
              </w:r>
            </w:ins>
          </w:p>
        </w:tc>
        <w:tc>
          <w:tcPr>
            <w:tcW w:w="772" w:type="dxa"/>
            <w:shd w:val="clear" w:color="auto" w:fill="auto"/>
          </w:tcPr>
          <w:p w:rsidR="002C551A" w:rsidRPr="005E5431" w:rsidRDefault="002C551A" w:rsidP="004004FD">
            <w:pPr>
              <w:pStyle w:val="TableText"/>
              <w:rPr>
                <w:ins w:id="6982" w:author="wtest222" w:date="2014-11-11T19:19:00Z"/>
                <w:b/>
              </w:rPr>
            </w:pPr>
            <w:ins w:id="6983" w:author="wtest222" w:date="2014-11-11T19:36:00Z">
              <w:r w:rsidRPr="005E5431">
                <w:rPr>
                  <w:rFonts w:hint="eastAsia"/>
                </w:rPr>
                <w:t>Y</w:t>
              </w:r>
            </w:ins>
          </w:p>
        </w:tc>
        <w:tc>
          <w:tcPr>
            <w:tcW w:w="2107" w:type="dxa"/>
            <w:shd w:val="clear" w:color="auto" w:fill="auto"/>
          </w:tcPr>
          <w:p w:rsidR="002C551A" w:rsidRPr="005E5431" w:rsidRDefault="002C551A" w:rsidP="00A846C6">
            <w:pPr>
              <w:pStyle w:val="TableText"/>
              <w:rPr>
                <w:ins w:id="6984" w:author="wtest222" w:date="2014-11-11T19:19:00Z"/>
              </w:rPr>
            </w:pPr>
            <w:ins w:id="6985" w:author="wtest222" w:date="2014-11-11T19:22:00Z">
              <w:r w:rsidRPr="00A846C6">
                <w:rPr>
                  <w:rFonts w:hint="eastAsia"/>
                </w:rPr>
                <w:t>错误码</w:t>
              </w:r>
            </w:ins>
          </w:p>
        </w:tc>
        <w:tc>
          <w:tcPr>
            <w:tcW w:w="1896" w:type="dxa"/>
            <w:shd w:val="clear" w:color="auto" w:fill="auto"/>
          </w:tcPr>
          <w:p w:rsidR="002C551A" w:rsidRPr="005E5431" w:rsidRDefault="002C551A" w:rsidP="004004FD">
            <w:pPr>
              <w:pStyle w:val="TableText"/>
              <w:rPr>
                <w:ins w:id="6986" w:author="wtest222" w:date="2014-11-11T19:19:00Z"/>
              </w:rPr>
            </w:pPr>
            <w:ins w:id="6987" w:author="wtest222" w:date="2014-11-11T19:22:00Z">
              <w:r w:rsidRPr="00A846C6">
                <w:rPr>
                  <w:rFonts w:hint="eastAsia"/>
                </w:rPr>
                <w:t>405000000</w:t>
              </w:r>
              <w:r w:rsidRPr="00A846C6">
                <w:rPr>
                  <w:rFonts w:hint="eastAsia"/>
                </w:rPr>
                <w:t>：成功</w:t>
              </w:r>
            </w:ins>
          </w:p>
        </w:tc>
      </w:tr>
      <w:tr w:rsidR="002C551A" w:rsidRPr="0019211A" w:rsidTr="00BA034C">
        <w:trPr>
          <w:cantSplit/>
          <w:jc w:val="center"/>
          <w:ins w:id="6988" w:author="wtest222" w:date="2014-11-11T19:19:00Z"/>
        </w:trPr>
        <w:tc>
          <w:tcPr>
            <w:tcW w:w="2493" w:type="dxa"/>
            <w:shd w:val="clear" w:color="auto" w:fill="auto"/>
          </w:tcPr>
          <w:p w:rsidR="002C551A" w:rsidRPr="005E5431" w:rsidRDefault="002C551A" w:rsidP="004004FD">
            <w:pPr>
              <w:pStyle w:val="TableText"/>
              <w:rPr>
                <w:ins w:id="6989" w:author="wtest222" w:date="2014-11-11T19:19:00Z"/>
              </w:rPr>
            </w:pPr>
            <w:ins w:id="6990" w:author="wtest222" w:date="2014-11-11T19:19:00Z">
              <w:r w:rsidRPr="00D03997">
                <w:t>LOGCREDATE</w:t>
              </w:r>
            </w:ins>
          </w:p>
        </w:tc>
        <w:tc>
          <w:tcPr>
            <w:tcW w:w="1904" w:type="dxa"/>
            <w:shd w:val="clear" w:color="auto" w:fill="auto"/>
          </w:tcPr>
          <w:p w:rsidR="002C551A" w:rsidRPr="005E5431" w:rsidRDefault="002C551A" w:rsidP="004004FD">
            <w:pPr>
              <w:pStyle w:val="TableText"/>
              <w:rPr>
                <w:ins w:id="6991" w:author="wtest222" w:date="2014-11-11T19:19:00Z"/>
              </w:rPr>
            </w:pPr>
            <w:ins w:id="6992" w:author="wtest222" w:date="2014-11-11T19:46:00Z">
              <w:r>
                <w:rPr>
                  <w:rFonts w:hint="eastAsia"/>
                </w:rPr>
                <w:t>DATETIME</w:t>
              </w:r>
            </w:ins>
          </w:p>
        </w:tc>
        <w:tc>
          <w:tcPr>
            <w:tcW w:w="772" w:type="dxa"/>
            <w:shd w:val="clear" w:color="auto" w:fill="auto"/>
          </w:tcPr>
          <w:p w:rsidR="002C551A" w:rsidRPr="005E5431" w:rsidRDefault="002C551A" w:rsidP="004004FD">
            <w:pPr>
              <w:pStyle w:val="TableText"/>
              <w:rPr>
                <w:ins w:id="6993" w:author="wtest222" w:date="2014-11-11T19:19:00Z"/>
                <w:b/>
              </w:rPr>
            </w:pPr>
            <w:ins w:id="6994" w:author="wtest222" w:date="2014-11-11T19:36:00Z">
              <w:r w:rsidRPr="005E5431">
                <w:rPr>
                  <w:rFonts w:hint="eastAsia"/>
                </w:rPr>
                <w:t>Y</w:t>
              </w:r>
            </w:ins>
          </w:p>
        </w:tc>
        <w:tc>
          <w:tcPr>
            <w:tcW w:w="2107" w:type="dxa"/>
            <w:shd w:val="clear" w:color="auto" w:fill="auto"/>
          </w:tcPr>
          <w:p w:rsidR="002C551A" w:rsidRPr="005E5431" w:rsidRDefault="002C551A" w:rsidP="004004FD">
            <w:pPr>
              <w:pStyle w:val="TableText"/>
              <w:rPr>
                <w:ins w:id="6995" w:author="wtest222" w:date="2014-11-11T19:19:00Z"/>
              </w:rPr>
            </w:pPr>
            <w:ins w:id="6996" w:author="wtest222" w:date="2014-11-11T19:22:00Z">
              <w:r w:rsidRPr="00A846C6">
                <w:rPr>
                  <w:rFonts w:hint="eastAsia"/>
                </w:rPr>
                <w:t>交互日志创建时间</w:t>
              </w:r>
            </w:ins>
          </w:p>
        </w:tc>
        <w:tc>
          <w:tcPr>
            <w:tcW w:w="1896" w:type="dxa"/>
            <w:shd w:val="clear" w:color="auto" w:fill="auto"/>
          </w:tcPr>
          <w:p w:rsidR="002C551A" w:rsidRPr="005E5431" w:rsidRDefault="002C551A" w:rsidP="004004FD">
            <w:pPr>
              <w:pStyle w:val="TableText"/>
              <w:rPr>
                <w:ins w:id="6997" w:author="wtest222" w:date="2014-11-11T19:19:00Z"/>
              </w:rPr>
            </w:pPr>
          </w:p>
        </w:tc>
      </w:tr>
      <w:tr w:rsidR="002C551A" w:rsidRPr="0019211A" w:rsidTr="00BA034C">
        <w:trPr>
          <w:cantSplit/>
          <w:jc w:val="center"/>
          <w:ins w:id="6998" w:author="wtest222" w:date="2014-11-11T19:19:00Z"/>
        </w:trPr>
        <w:tc>
          <w:tcPr>
            <w:tcW w:w="2493" w:type="dxa"/>
            <w:shd w:val="clear" w:color="auto" w:fill="auto"/>
          </w:tcPr>
          <w:p w:rsidR="002C551A" w:rsidRPr="005E5431" w:rsidRDefault="002C551A" w:rsidP="004004FD">
            <w:pPr>
              <w:pStyle w:val="TableText"/>
              <w:rPr>
                <w:ins w:id="6999" w:author="wtest222" w:date="2014-11-11T19:19:00Z"/>
              </w:rPr>
            </w:pPr>
            <w:ins w:id="7000" w:author="wtest222" w:date="2014-11-11T19:19:00Z">
              <w:r w:rsidRPr="00D03997">
                <w:t>CBEORDERID</w:t>
              </w:r>
            </w:ins>
          </w:p>
        </w:tc>
        <w:tc>
          <w:tcPr>
            <w:tcW w:w="1904" w:type="dxa"/>
            <w:shd w:val="clear" w:color="auto" w:fill="auto"/>
          </w:tcPr>
          <w:p w:rsidR="002C551A" w:rsidRPr="005E5431" w:rsidRDefault="002C551A" w:rsidP="00BA034C">
            <w:pPr>
              <w:pStyle w:val="TableText"/>
              <w:rPr>
                <w:ins w:id="7001" w:author="wtest222" w:date="2014-11-11T19:19:00Z"/>
              </w:rPr>
            </w:pPr>
            <w:ins w:id="7002" w:author="wtest222" w:date="2014-11-11T19:47:00Z">
              <w:r w:rsidRPr="005E5431">
                <w:t>VARCHAR2(</w:t>
              </w:r>
              <w:r>
                <w:rPr>
                  <w:rFonts w:hint="eastAsia"/>
                </w:rPr>
                <w:t>23</w:t>
              </w:r>
              <w:r w:rsidRPr="005E5431">
                <w:t>)</w:t>
              </w:r>
            </w:ins>
          </w:p>
        </w:tc>
        <w:tc>
          <w:tcPr>
            <w:tcW w:w="772" w:type="dxa"/>
            <w:shd w:val="clear" w:color="auto" w:fill="auto"/>
          </w:tcPr>
          <w:p w:rsidR="002C551A" w:rsidRPr="005E5431" w:rsidRDefault="002C551A" w:rsidP="004004FD">
            <w:pPr>
              <w:pStyle w:val="TableText"/>
              <w:rPr>
                <w:ins w:id="7003" w:author="wtest222" w:date="2014-11-11T19:19:00Z"/>
                <w:b/>
              </w:rPr>
            </w:pPr>
            <w:ins w:id="7004" w:author="wtest222" w:date="2014-11-11T19:36:00Z">
              <w:r w:rsidRPr="005E5431">
                <w:rPr>
                  <w:rFonts w:hint="eastAsia"/>
                </w:rPr>
                <w:t>Y</w:t>
              </w:r>
            </w:ins>
          </w:p>
        </w:tc>
        <w:tc>
          <w:tcPr>
            <w:tcW w:w="2107" w:type="dxa"/>
            <w:shd w:val="clear" w:color="auto" w:fill="auto"/>
          </w:tcPr>
          <w:p w:rsidR="002C551A" w:rsidRPr="005E5431" w:rsidRDefault="002C551A" w:rsidP="004004FD">
            <w:pPr>
              <w:pStyle w:val="TableText"/>
              <w:rPr>
                <w:ins w:id="7005" w:author="wtest222" w:date="2014-11-11T19:19:00Z"/>
              </w:rPr>
            </w:pPr>
            <w:ins w:id="7006" w:author="wtest222" w:date="2014-11-11T19:22:00Z">
              <w:r w:rsidRPr="00A846C6">
                <w:rPr>
                  <w:rFonts w:hint="eastAsia"/>
                </w:rPr>
                <w:t>CBE</w:t>
              </w:r>
              <w:r w:rsidRPr="00A846C6">
                <w:rPr>
                  <w:rFonts w:hint="eastAsia"/>
                </w:rPr>
                <w:t>业务流水号</w:t>
              </w:r>
            </w:ins>
          </w:p>
        </w:tc>
        <w:tc>
          <w:tcPr>
            <w:tcW w:w="1896" w:type="dxa"/>
            <w:shd w:val="clear" w:color="auto" w:fill="auto"/>
          </w:tcPr>
          <w:p w:rsidR="002C551A" w:rsidRPr="005E5431" w:rsidRDefault="002C551A" w:rsidP="004004FD">
            <w:pPr>
              <w:pStyle w:val="TableText"/>
              <w:rPr>
                <w:ins w:id="7007" w:author="wtest222" w:date="2014-11-11T19:19:00Z"/>
              </w:rPr>
            </w:pPr>
          </w:p>
        </w:tc>
      </w:tr>
      <w:tr w:rsidR="002C551A" w:rsidRPr="0019211A" w:rsidTr="00BA034C">
        <w:trPr>
          <w:cantSplit/>
          <w:jc w:val="center"/>
          <w:ins w:id="7008" w:author="wtest222" w:date="2014-11-11T19:19:00Z"/>
        </w:trPr>
        <w:tc>
          <w:tcPr>
            <w:tcW w:w="2493" w:type="dxa"/>
            <w:shd w:val="clear" w:color="auto" w:fill="auto"/>
          </w:tcPr>
          <w:p w:rsidR="002C551A" w:rsidRPr="005E5431" w:rsidRDefault="002C551A" w:rsidP="004004FD">
            <w:pPr>
              <w:pStyle w:val="TableText"/>
              <w:rPr>
                <w:ins w:id="7009" w:author="wtest222" w:date="2014-11-11T19:19:00Z"/>
              </w:rPr>
            </w:pPr>
            <w:ins w:id="7010" w:author="wtest222" w:date="2014-11-11T19:19:00Z">
              <w:r w:rsidRPr="00D03997">
                <w:t>CREDEPTID</w:t>
              </w:r>
            </w:ins>
          </w:p>
        </w:tc>
        <w:tc>
          <w:tcPr>
            <w:tcW w:w="1904" w:type="dxa"/>
            <w:shd w:val="clear" w:color="auto" w:fill="auto"/>
          </w:tcPr>
          <w:p w:rsidR="002C551A" w:rsidRPr="005E5431" w:rsidRDefault="002C551A" w:rsidP="00BA034C">
            <w:pPr>
              <w:pStyle w:val="TableText"/>
              <w:rPr>
                <w:ins w:id="7011" w:author="wtest222" w:date="2014-11-11T19:19:00Z"/>
              </w:rPr>
            </w:pPr>
            <w:ins w:id="7012" w:author="wtest222" w:date="2014-11-11T19:47:00Z">
              <w:r w:rsidRPr="005E5431">
                <w:t>VARCHAR2(</w:t>
              </w:r>
              <w:r>
                <w:rPr>
                  <w:rFonts w:hint="eastAsia"/>
                </w:rPr>
                <w:t>23</w:t>
              </w:r>
              <w:r w:rsidRPr="005E5431">
                <w:t>)</w:t>
              </w:r>
            </w:ins>
          </w:p>
        </w:tc>
        <w:tc>
          <w:tcPr>
            <w:tcW w:w="772" w:type="dxa"/>
            <w:shd w:val="clear" w:color="auto" w:fill="auto"/>
          </w:tcPr>
          <w:p w:rsidR="002C551A" w:rsidRPr="005E5431" w:rsidRDefault="002C551A" w:rsidP="004004FD">
            <w:pPr>
              <w:pStyle w:val="TableText"/>
              <w:rPr>
                <w:ins w:id="7013" w:author="wtest222" w:date="2014-11-11T19:19:00Z"/>
                <w:b/>
              </w:rPr>
            </w:pPr>
            <w:ins w:id="7014" w:author="wtest222" w:date="2014-11-11T19:36:00Z">
              <w:r w:rsidRPr="005E5431">
                <w:rPr>
                  <w:rFonts w:hint="eastAsia"/>
                </w:rPr>
                <w:t>Y</w:t>
              </w:r>
            </w:ins>
          </w:p>
        </w:tc>
        <w:tc>
          <w:tcPr>
            <w:tcW w:w="2107" w:type="dxa"/>
            <w:shd w:val="clear" w:color="auto" w:fill="auto"/>
          </w:tcPr>
          <w:p w:rsidR="002C551A" w:rsidRPr="005E5431" w:rsidRDefault="002C551A" w:rsidP="004004FD">
            <w:pPr>
              <w:pStyle w:val="TableText"/>
              <w:rPr>
                <w:ins w:id="7015" w:author="wtest222" w:date="2014-11-11T19:19:00Z"/>
              </w:rPr>
            </w:pPr>
            <w:ins w:id="7016" w:author="wtest222" w:date="2014-11-11T19:22:00Z">
              <w:r w:rsidRPr="00A846C6">
                <w:rPr>
                  <w:rFonts w:hint="eastAsia"/>
                </w:rPr>
                <w:t>创建部门</w:t>
              </w:r>
            </w:ins>
          </w:p>
        </w:tc>
        <w:tc>
          <w:tcPr>
            <w:tcW w:w="1896" w:type="dxa"/>
            <w:shd w:val="clear" w:color="auto" w:fill="auto"/>
          </w:tcPr>
          <w:p w:rsidR="002C551A" w:rsidRPr="005E5431" w:rsidRDefault="002C551A" w:rsidP="004004FD">
            <w:pPr>
              <w:pStyle w:val="TableText"/>
              <w:rPr>
                <w:ins w:id="7017" w:author="wtest222" w:date="2014-11-11T19:19:00Z"/>
              </w:rPr>
            </w:pPr>
          </w:p>
        </w:tc>
      </w:tr>
      <w:tr w:rsidR="002C551A" w:rsidRPr="0019211A" w:rsidTr="00BA034C">
        <w:trPr>
          <w:cantSplit/>
          <w:jc w:val="center"/>
          <w:ins w:id="7018" w:author="wtest222" w:date="2014-11-11T19:19:00Z"/>
        </w:trPr>
        <w:tc>
          <w:tcPr>
            <w:tcW w:w="2493" w:type="dxa"/>
            <w:shd w:val="clear" w:color="auto" w:fill="auto"/>
          </w:tcPr>
          <w:p w:rsidR="002C551A" w:rsidRPr="005E5431" w:rsidRDefault="002C551A" w:rsidP="004004FD">
            <w:pPr>
              <w:pStyle w:val="TableText"/>
              <w:rPr>
                <w:ins w:id="7019" w:author="wtest222" w:date="2014-11-11T19:19:00Z"/>
              </w:rPr>
            </w:pPr>
            <w:ins w:id="7020" w:author="wtest222" w:date="2014-11-11T19:19:00Z">
              <w:r w:rsidRPr="00D03997">
                <w:t>LOCALAREA</w:t>
              </w:r>
            </w:ins>
          </w:p>
        </w:tc>
        <w:tc>
          <w:tcPr>
            <w:tcW w:w="1904" w:type="dxa"/>
            <w:shd w:val="clear" w:color="auto" w:fill="auto"/>
          </w:tcPr>
          <w:p w:rsidR="002C551A" w:rsidRPr="005E5431" w:rsidRDefault="002C551A" w:rsidP="004004FD">
            <w:pPr>
              <w:pStyle w:val="TableText"/>
              <w:rPr>
                <w:ins w:id="7021" w:author="wtest222" w:date="2014-11-11T19:19:00Z"/>
              </w:rPr>
            </w:pPr>
            <w:ins w:id="7022" w:author="wtest222" w:date="2014-11-11T19:47:00Z">
              <w:r w:rsidRPr="005E5431">
                <w:t>VARCHAR2(</w:t>
              </w:r>
              <w:r>
                <w:rPr>
                  <w:rFonts w:hint="eastAsia"/>
                </w:rPr>
                <w:t>23</w:t>
              </w:r>
              <w:r w:rsidRPr="005E5431">
                <w:t>)</w:t>
              </w:r>
            </w:ins>
          </w:p>
        </w:tc>
        <w:tc>
          <w:tcPr>
            <w:tcW w:w="772" w:type="dxa"/>
            <w:shd w:val="clear" w:color="auto" w:fill="auto"/>
          </w:tcPr>
          <w:p w:rsidR="002C551A" w:rsidRPr="005E5431" w:rsidRDefault="002C551A" w:rsidP="004004FD">
            <w:pPr>
              <w:pStyle w:val="TableText"/>
              <w:rPr>
                <w:ins w:id="7023" w:author="wtest222" w:date="2014-11-11T19:19:00Z"/>
                <w:b/>
              </w:rPr>
            </w:pPr>
            <w:ins w:id="7024" w:author="wtest222" w:date="2014-11-11T19:36:00Z">
              <w:r w:rsidRPr="005E5431">
                <w:rPr>
                  <w:rFonts w:hint="eastAsia"/>
                </w:rPr>
                <w:t>Y</w:t>
              </w:r>
            </w:ins>
          </w:p>
        </w:tc>
        <w:tc>
          <w:tcPr>
            <w:tcW w:w="2107" w:type="dxa"/>
            <w:shd w:val="clear" w:color="auto" w:fill="auto"/>
          </w:tcPr>
          <w:p w:rsidR="002C551A" w:rsidRPr="005E5431" w:rsidRDefault="002C551A" w:rsidP="004004FD">
            <w:pPr>
              <w:pStyle w:val="TableText"/>
              <w:rPr>
                <w:ins w:id="7025" w:author="wtest222" w:date="2014-11-11T19:19:00Z"/>
              </w:rPr>
            </w:pPr>
            <w:ins w:id="7026" w:author="wtest222" w:date="2014-11-11T19:22:00Z">
              <w:r w:rsidRPr="00A846C6">
                <w:rPr>
                  <w:rFonts w:hint="eastAsia"/>
                </w:rPr>
                <w:t>归属地域</w:t>
              </w:r>
            </w:ins>
          </w:p>
        </w:tc>
        <w:tc>
          <w:tcPr>
            <w:tcW w:w="1896" w:type="dxa"/>
            <w:shd w:val="clear" w:color="auto" w:fill="auto"/>
          </w:tcPr>
          <w:p w:rsidR="002C551A" w:rsidRPr="005E5431" w:rsidRDefault="002C551A" w:rsidP="004004FD">
            <w:pPr>
              <w:pStyle w:val="TableText"/>
              <w:rPr>
                <w:ins w:id="7027" w:author="wtest222" w:date="2014-11-11T19:19:00Z"/>
              </w:rPr>
            </w:pPr>
          </w:p>
        </w:tc>
      </w:tr>
      <w:tr w:rsidR="002C551A" w:rsidRPr="0019211A" w:rsidTr="00BA034C">
        <w:trPr>
          <w:cantSplit/>
          <w:jc w:val="center"/>
          <w:ins w:id="7028" w:author="wtest222" w:date="2014-11-11T19:19:00Z"/>
        </w:trPr>
        <w:tc>
          <w:tcPr>
            <w:tcW w:w="2493" w:type="dxa"/>
            <w:shd w:val="clear" w:color="auto" w:fill="auto"/>
          </w:tcPr>
          <w:p w:rsidR="002C551A" w:rsidRPr="005E5431" w:rsidRDefault="002C551A" w:rsidP="004004FD">
            <w:pPr>
              <w:pStyle w:val="TableText"/>
              <w:rPr>
                <w:ins w:id="7029" w:author="wtest222" w:date="2014-11-11T19:19:00Z"/>
              </w:rPr>
            </w:pPr>
            <w:ins w:id="7030" w:author="wtest222" w:date="2014-11-11T19:19:00Z">
              <w:r w:rsidRPr="00D03997">
                <w:t>OPERATOR</w:t>
              </w:r>
            </w:ins>
          </w:p>
        </w:tc>
        <w:tc>
          <w:tcPr>
            <w:tcW w:w="1904" w:type="dxa"/>
            <w:shd w:val="clear" w:color="auto" w:fill="auto"/>
          </w:tcPr>
          <w:p w:rsidR="002C551A" w:rsidRPr="005E5431" w:rsidRDefault="002C551A" w:rsidP="00BA034C">
            <w:pPr>
              <w:pStyle w:val="TableText"/>
              <w:rPr>
                <w:ins w:id="7031" w:author="wtest222" w:date="2014-11-11T19:19:00Z"/>
              </w:rPr>
            </w:pPr>
            <w:ins w:id="7032" w:author="wtest222" w:date="2014-11-11T19:47:00Z">
              <w:r w:rsidRPr="005E5431">
                <w:t>VARCHAR2(</w:t>
              </w:r>
              <w:r>
                <w:rPr>
                  <w:rFonts w:hint="eastAsia"/>
                </w:rPr>
                <w:t>50</w:t>
              </w:r>
              <w:r w:rsidRPr="005E5431">
                <w:t>)</w:t>
              </w:r>
            </w:ins>
          </w:p>
        </w:tc>
        <w:tc>
          <w:tcPr>
            <w:tcW w:w="772" w:type="dxa"/>
            <w:shd w:val="clear" w:color="auto" w:fill="auto"/>
          </w:tcPr>
          <w:p w:rsidR="002C551A" w:rsidRPr="005E5431" w:rsidRDefault="002C551A" w:rsidP="004004FD">
            <w:pPr>
              <w:pStyle w:val="TableText"/>
              <w:rPr>
                <w:ins w:id="7033" w:author="wtest222" w:date="2014-11-11T19:19:00Z"/>
                <w:b/>
              </w:rPr>
            </w:pPr>
            <w:ins w:id="7034" w:author="wtest222" w:date="2014-11-11T19:36:00Z">
              <w:r w:rsidRPr="005E5431">
                <w:rPr>
                  <w:rFonts w:hint="eastAsia"/>
                </w:rPr>
                <w:t>Y</w:t>
              </w:r>
            </w:ins>
          </w:p>
        </w:tc>
        <w:tc>
          <w:tcPr>
            <w:tcW w:w="2107" w:type="dxa"/>
            <w:shd w:val="clear" w:color="auto" w:fill="auto"/>
          </w:tcPr>
          <w:p w:rsidR="002C551A" w:rsidRPr="005E5431" w:rsidRDefault="002C551A" w:rsidP="004004FD">
            <w:pPr>
              <w:pStyle w:val="TableText"/>
              <w:rPr>
                <w:ins w:id="7035" w:author="wtest222" w:date="2014-11-11T19:19:00Z"/>
              </w:rPr>
            </w:pPr>
            <w:ins w:id="7036" w:author="wtest222" w:date="2014-11-11T19:22:00Z">
              <w:r w:rsidRPr="00A846C6">
                <w:rPr>
                  <w:rFonts w:hint="eastAsia"/>
                </w:rPr>
                <w:t>操作员</w:t>
              </w:r>
            </w:ins>
          </w:p>
        </w:tc>
        <w:tc>
          <w:tcPr>
            <w:tcW w:w="1896" w:type="dxa"/>
            <w:shd w:val="clear" w:color="auto" w:fill="auto"/>
          </w:tcPr>
          <w:p w:rsidR="002C551A" w:rsidRPr="005E5431" w:rsidRDefault="002C551A" w:rsidP="004004FD">
            <w:pPr>
              <w:pStyle w:val="TableText"/>
              <w:rPr>
                <w:ins w:id="7037" w:author="wtest222" w:date="2014-11-11T19:19:00Z"/>
              </w:rPr>
            </w:pPr>
          </w:p>
        </w:tc>
      </w:tr>
      <w:tr w:rsidR="002C551A" w:rsidRPr="0019211A" w:rsidTr="00BA034C">
        <w:trPr>
          <w:cantSplit/>
          <w:jc w:val="center"/>
          <w:ins w:id="7038" w:author="wtest222" w:date="2014-11-11T19:19:00Z"/>
        </w:trPr>
        <w:tc>
          <w:tcPr>
            <w:tcW w:w="2493" w:type="dxa"/>
            <w:shd w:val="clear" w:color="auto" w:fill="auto"/>
          </w:tcPr>
          <w:p w:rsidR="002C551A" w:rsidRPr="005E5431" w:rsidRDefault="002C551A" w:rsidP="004004FD">
            <w:pPr>
              <w:pStyle w:val="TableText"/>
              <w:rPr>
                <w:ins w:id="7039" w:author="wtest222" w:date="2014-11-11T19:19:00Z"/>
              </w:rPr>
            </w:pPr>
            <w:ins w:id="7040" w:author="wtest222" w:date="2014-11-11T19:19:00Z">
              <w:r w:rsidRPr="00D03997">
                <w:t>RESERVE12</w:t>
              </w:r>
            </w:ins>
          </w:p>
        </w:tc>
        <w:tc>
          <w:tcPr>
            <w:tcW w:w="1904" w:type="dxa"/>
            <w:shd w:val="clear" w:color="auto" w:fill="auto"/>
          </w:tcPr>
          <w:p w:rsidR="002C551A" w:rsidRPr="005E5431" w:rsidRDefault="002C551A" w:rsidP="00BA034C">
            <w:pPr>
              <w:pStyle w:val="TableText"/>
              <w:rPr>
                <w:ins w:id="7041" w:author="wtest222" w:date="2014-11-11T19:19:00Z"/>
              </w:rPr>
            </w:pPr>
            <w:ins w:id="7042" w:author="wtest222" w:date="2014-11-11T19:47:00Z">
              <w:r w:rsidRPr="005E5431">
                <w:t>VARCHAR2(</w:t>
              </w:r>
              <w:r>
                <w:rPr>
                  <w:rFonts w:hint="eastAsia"/>
                </w:rPr>
                <w:t>256</w:t>
              </w:r>
              <w:r w:rsidRPr="005E5431">
                <w:t>)</w:t>
              </w:r>
            </w:ins>
          </w:p>
        </w:tc>
        <w:tc>
          <w:tcPr>
            <w:tcW w:w="772" w:type="dxa"/>
            <w:shd w:val="clear" w:color="auto" w:fill="auto"/>
          </w:tcPr>
          <w:p w:rsidR="002C551A" w:rsidRPr="005E5431" w:rsidRDefault="002C551A" w:rsidP="004004FD">
            <w:pPr>
              <w:pStyle w:val="TableText"/>
              <w:rPr>
                <w:ins w:id="7043" w:author="wtest222" w:date="2014-11-11T19:19:00Z"/>
                <w:b/>
              </w:rPr>
            </w:pPr>
            <w:ins w:id="7044" w:author="wtest222" w:date="2014-11-11T19:36:00Z">
              <w:r w:rsidRPr="005E5431">
                <w:rPr>
                  <w:rFonts w:hint="eastAsia"/>
                </w:rPr>
                <w:t>Y</w:t>
              </w:r>
            </w:ins>
          </w:p>
        </w:tc>
        <w:tc>
          <w:tcPr>
            <w:tcW w:w="2107" w:type="dxa"/>
            <w:shd w:val="clear" w:color="auto" w:fill="auto"/>
          </w:tcPr>
          <w:p w:rsidR="002C551A" w:rsidRPr="005E5431" w:rsidRDefault="002C551A" w:rsidP="004004FD">
            <w:pPr>
              <w:pStyle w:val="TableText"/>
              <w:rPr>
                <w:ins w:id="7045" w:author="wtest222" w:date="2014-11-11T19:19:00Z"/>
              </w:rPr>
            </w:pPr>
            <w:ins w:id="7046" w:author="wtest222" w:date="2014-11-11T19:23:00Z">
              <w:r w:rsidRPr="00A846C6">
                <w:t>originalDeviceID</w:t>
              </w:r>
            </w:ins>
          </w:p>
        </w:tc>
        <w:tc>
          <w:tcPr>
            <w:tcW w:w="1896" w:type="dxa"/>
            <w:shd w:val="clear" w:color="auto" w:fill="auto"/>
          </w:tcPr>
          <w:p w:rsidR="002C551A" w:rsidRPr="005E5431" w:rsidRDefault="002C551A" w:rsidP="004004FD">
            <w:pPr>
              <w:pStyle w:val="TableText"/>
              <w:rPr>
                <w:ins w:id="7047" w:author="wtest222" w:date="2014-11-11T19:19:00Z"/>
              </w:rPr>
            </w:pPr>
          </w:p>
        </w:tc>
      </w:tr>
      <w:tr w:rsidR="002C551A" w:rsidRPr="0019211A" w:rsidTr="00BA034C">
        <w:trPr>
          <w:cantSplit/>
          <w:jc w:val="center"/>
          <w:ins w:id="7048" w:author="wtest222" w:date="2014-11-11T19:19:00Z"/>
        </w:trPr>
        <w:tc>
          <w:tcPr>
            <w:tcW w:w="2493" w:type="dxa"/>
            <w:shd w:val="clear" w:color="auto" w:fill="auto"/>
          </w:tcPr>
          <w:p w:rsidR="002C551A" w:rsidRPr="005E5431" w:rsidRDefault="002C551A" w:rsidP="004004FD">
            <w:pPr>
              <w:pStyle w:val="TableText"/>
              <w:rPr>
                <w:ins w:id="7049" w:author="wtest222" w:date="2014-11-11T19:19:00Z"/>
              </w:rPr>
            </w:pPr>
            <w:ins w:id="7050" w:author="wtest222" w:date="2014-11-11T19:19:00Z">
              <w:r w:rsidRPr="00D03997">
                <w:t>RESERVE13</w:t>
              </w:r>
            </w:ins>
          </w:p>
        </w:tc>
        <w:tc>
          <w:tcPr>
            <w:tcW w:w="1904" w:type="dxa"/>
            <w:shd w:val="clear" w:color="auto" w:fill="auto"/>
          </w:tcPr>
          <w:p w:rsidR="002C551A" w:rsidRPr="005E5431" w:rsidRDefault="002C551A" w:rsidP="004004FD">
            <w:pPr>
              <w:pStyle w:val="TableText"/>
              <w:rPr>
                <w:ins w:id="7051" w:author="wtest222" w:date="2014-11-11T19:19:00Z"/>
              </w:rPr>
            </w:pPr>
            <w:ins w:id="7052" w:author="wtest222" w:date="2014-11-11T19:47:00Z">
              <w:r w:rsidRPr="005E5431">
                <w:t>VARCHAR2(</w:t>
              </w:r>
              <w:r>
                <w:rPr>
                  <w:rFonts w:hint="eastAsia"/>
                </w:rPr>
                <w:t>256</w:t>
              </w:r>
              <w:r w:rsidRPr="005E5431">
                <w:t>)</w:t>
              </w:r>
            </w:ins>
          </w:p>
        </w:tc>
        <w:tc>
          <w:tcPr>
            <w:tcW w:w="772" w:type="dxa"/>
            <w:shd w:val="clear" w:color="auto" w:fill="auto"/>
          </w:tcPr>
          <w:p w:rsidR="002C551A" w:rsidRPr="005E5431" w:rsidRDefault="002C551A" w:rsidP="004004FD">
            <w:pPr>
              <w:pStyle w:val="TableText"/>
              <w:rPr>
                <w:ins w:id="7053" w:author="wtest222" w:date="2014-11-11T19:19:00Z"/>
                <w:b/>
              </w:rPr>
            </w:pPr>
            <w:ins w:id="7054" w:author="wtest222" w:date="2014-11-11T19:36:00Z">
              <w:r w:rsidRPr="005E5431">
                <w:rPr>
                  <w:rFonts w:hint="eastAsia"/>
                </w:rPr>
                <w:t>Y</w:t>
              </w:r>
            </w:ins>
          </w:p>
        </w:tc>
        <w:tc>
          <w:tcPr>
            <w:tcW w:w="2107" w:type="dxa"/>
            <w:shd w:val="clear" w:color="auto" w:fill="auto"/>
          </w:tcPr>
          <w:p w:rsidR="002C551A" w:rsidRPr="005E5431" w:rsidRDefault="002C551A" w:rsidP="004004FD">
            <w:pPr>
              <w:pStyle w:val="TableText"/>
              <w:rPr>
                <w:ins w:id="7055" w:author="wtest222" w:date="2014-11-11T19:19:00Z"/>
              </w:rPr>
            </w:pPr>
            <w:ins w:id="7056" w:author="wtest222" w:date="2014-11-11T19:23:00Z">
              <w:r w:rsidRPr="00A846C6">
                <w:rPr>
                  <w:rFonts w:hint="eastAsia"/>
                </w:rPr>
                <w:t>订购关系键值</w:t>
              </w:r>
            </w:ins>
          </w:p>
        </w:tc>
        <w:tc>
          <w:tcPr>
            <w:tcW w:w="1896" w:type="dxa"/>
            <w:shd w:val="clear" w:color="auto" w:fill="auto"/>
          </w:tcPr>
          <w:p w:rsidR="002C551A" w:rsidRPr="005E5431" w:rsidRDefault="002C551A" w:rsidP="004004FD">
            <w:pPr>
              <w:pStyle w:val="TableText"/>
              <w:rPr>
                <w:ins w:id="7057" w:author="wtest222" w:date="2014-11-11T19:19:00Z"/>
              </w:rPr>
            </w:pPr>
          </w:p>
        </w:tc>
      </w:tr>
      <w:tr w:rsidR="002C551A" w:rsidRPr="0019211A" w:rsidTr="00BA034C">
        <w:trPr>
          <w:cantSplit/>
          <w:jc w:val="center"/>
          <w:ins w:id="7058" w:author="wtest222" w:date="2014-11-11T19:19:00Z"/>
        </w:trPr>
        <w:tc>
          <w:tcPr>
            <w:tcW w:w="2493" w:type="dxa"/>
            <w:shd w:val="clear" w:color="auto" w:fill="auto"/>
          </w:tcPr>
          <w:p w:rsidR="002C551A" w:rsidRPr="005E5431" w:rsidRDefault="002C551A" w:rsidP="004004FD">
            <w:pPr>
              <w:pStyle w:val="TableText"/>
              <w:rPr>
                <w:ins w:id="7059" w:author="wtest222" w:date="2014-11-11T19:19:00Z"/>
              </w:rPr>
            </w:pPr>
            <w:ins w:id="7060" w:author="wtest222" w:date="2014-11-11T19:19:00Z">
              <w:r w:rsidRPr="00D03997">
                <w:t>RESERVE23</w:t>
              </w:r>
            </w:ins>
          </w:p>
        </w:tc>
        <w:tc>
          <w:tcPr>
            <w:tcW w:w="1904" w:type="dxa"/>
            <w:shd w:val="clear" w:color="auto" w:fill="auto"/>
          </w:tcPr>
          <w:p w:rsidR="002C551A" w:rsidRPr="005E5431" w:rsidRDefault="002C551A" w:rsidP="004004FD">
            <w:pPr>
              <w:pStyle w:val="TableText"/>
              <w:rPr>
                <w:ins w:id="7061" w:author="wtest222" w:date="2014-11-11T19:19:00Z"/>
              </w:rPr>
            </w:pPr>
            <w:ins w:id="7062" w:author="wtest222" w:date="2014-11-11T19:47:00Z">
              <w:r w:rsidRPr="005E5431">
                <w:t>VARCHAR2(</w:t>
              </w:r>
              <w:r>
                <w:rPr>
                  <w:rFonts w:hint="eastAsia"/>
                </w:rPr>
                <w:t>256</w:t>
              </w:r>
              <w:r w:rsidRPr="005E5431">
                <w:t>)</w:t>
              </w:r>
            </w:ins>
          </w:p>
        </w:tc>
        <w:tc>
          <w:tcPr>
            <w:tcW w:w="772" w:type="dxa"/>
            <w:shd w:val="clear" w:color="auto" w:fill="auto"/>
          </w:tcPr>
          <w:p w:rsidR="002C551A" w:rsidRPr="005E5431" w:rsidRDefault="002C551A" w:rsidP="004004FD">
            <w:pPr>
              <w:pStyle w:val="TableText"/>
              <w:rPr>
                <w:ins w:id="7063" w:author="wtest222" w:date="2014-11-11T19:19:00Z"/>
                <w:b/>
              </w:rPr>
            </w:pPr>
            <w:ins w:id="7064" w:author="wtest222" w:date="2014-11-11T19:36:00Z">
              <w:r w:rsidRPr="005E5431">
                <w:rPr>
                  <w:rFonts w:hint="eastAsia"/>
                </w:rPr>
                <w:t>Y</w:t>
              </w:r>
            </w:ins>
          </w:p>
        </w:tc>
        <w:tc>
          <w:tcPr>
            <w:tcW w:w="2107" w:type="dxa"/>
            <w:shd w:val="clear" w:color="auto" w:fill="auto"/>
          </w:tcPr>
          <w:p w:rsidR="002C551A" w:rsidRPr="005E5431" w:rsidRDefault="002C551A" w:rsidP="004004FD">
            <w:pPr>
              <w:pStyle w:val="TableText"/>
              <w:rPr>
                <w:ins w:id="7065" w:author="wtest222" w:date="2014-11-11T19:19:00Z"/>
              </w:rPr>
            </w:pPr>
            <w:ins w:id="7066" w:author="wtest222" w:date="2014-11-11T19:23:00Z">
              <w:r w:rsidRPr="00A846C6">
                <w:t>originalDeviceModel</w:t>
              </w:r>
            </w:ins>
          </w:p>
        </w:tc>
        <w:tc>
          <w:tcPr>
            <w:tcW w:w="1896" w:type="dxa"/>
            <w:shd w:val="clear" w:color="auto" w:fill="auto"/>
          </w:tcPr>
          <w:p w:rsidR="002C551A" w:rsidRPr="005E5431" w:rsidRDefault="002C551A" w:rsidP="004004FD">
            <w:pPr>
              <w:pStyle w:val="TableText"/>
              <w:rPr>
                <w:ins w:id="7067" w:author="wtest222" w:date="2014-11-11T19:19:00Z"/>
              </w:rPr>
            </w:pPr>
          </w:p>
        </w:tc>
      </w:tr>
      <w:tr w:rsidR="002C551A" w:rsidRPr="0019211A" w:rsidTr="00BA034C">
        <w:trPr>
          <w:cantSplit/>
          <w:jc w:val="center"/>
          <w:ins w:id="7068" w:author="wtest222" w:date="2014-11-11T19:19:00Z"/>
        </w:trPr>
        <w:tc>
          <w:tcPr>
            <w:tcW w:w="2493" w:type="dxa"/>
            <w:shd w:val="clear" w:color="auto" w:fill="auto"/>
          </w:tcPr>
          <w:p w:rsidR="002C551A" w:rsidRPr="005E5431" w:rsidRDefault="002C551A" w:rsidP="004004FD">
            <w:pPr>
              <w:pStyle w:val="TableText"/>
              <w:rPr>
                <w:ins w:id="7069" w:author="wtest222" w:date="2014-11-11T19:19:00Z"/>
              </w:rPr>
            </w:pPr>
            <w:ins w:id="7070" w:author="wtest222" w:date="2014-11-11T19:19:00Z">
              <w:r w:rsidRPr="00D03997">
                <w:t>ENDDATE</w:t>
              </w:r>
            </w:ins>
          </w:p>
        </w:tc>
        <w:tc>
          <w:tcPr>
            <w:tcW w:w="1904" w:type="dxa"/>
            <w:shd w:val="clear" w:color="auto" w:fill="auto"/>
          </w:tcPr>
          <w:p w:rsidR="002C551A" w:rsidRPr="005E5431" w:rsidRDefault="002C551A" w:rsidP="004004FD">
            <w:pPr>
              <w:pStyle w:val="TableText"/>
              <w:rPr>
                <w:ins w:id="7071" w:author="wtest222" w:date="2014-11-11T19:19:00Z"/>
              </w:rPr>
            </w:pPr>
            <w:ins w:id="7072" w:author="wtest222" w:date="2014-11-11T19:47:00Z">
              <w:r>
                <w:rPr>
                  <w:rFonts w:hint="eastAsia"/>
                </w:rPr>
                <w:t>DATETIME</w:t>
              </w:r>
            </w:ins>
          </w:p>
        </w:tc>
        <w:tc>
          <w:tcPr>
            <w:tcW w:w="772" w:type="dxa"/>
            <w:shd w:val="clear" w:color="auto" w:fill="auto"/>
          </w:tcPr>
          <w:p w:rsidR="002C551A" w:rsidRPr="005E5431" w:rsidRDefault="002C551A" w:rsidP="004004FD">
            <w:pPr>
              <w:pStyle w:val="TableText"/>
              <w:rPr>
                <w:ins w:id="7073" w:author="wtest222" w:date="2014-11-11T19:19:00Z"/>
                <w:b/>
              </w:rPr>
            </w:pPr>
            <w:ins w:id="7074" w:author="wtest222" w:date="2014-11-11T19:36:00Z">
              <w:r w:rsidRPr="005E5431">
                <w:rPr>
                  <w:rFonts w:hint="eastAsia"/>
                </w:rPr>
                <w:t>Y</w:t>
              </w:r>
            </w:ins>
          </w:p>
        </w:tc>
        <w:tc>
          <w:tcPr>
            <w:tcW w:w="2107" w:type="dxa"/>
            <w:shd w:val="clear" w:color="auto" w:fill="auto"/>
          </w:tcPr>
          <w:p w:rsidR="002C551A" w:rsidRPr="005E5431" w:rsidRDefault="002C551A" w:rsidP="004004FD">
            <w:pPr>
              <w:pStyle w:val="TableText"/>
              <w:rPr>
                <w:ins w:id="7075" w:author="wtest222" w:date="2014-11-11T19:19:00Z"/>
              </w:rPr>
            </w:pPr>
            <w:ins w:id="7076" w:author="wtest222" w:date="2014-11-11T19:23:00Z">
              <w:r w:rsidRPr="00A846C6">
                <w:rPr>
                  <w:rFonts w:hint="eastAsia"/>
                </w:rPr>
                <w:t>业务受理结束时间</w:t>
              </w:r>
            </w:ins>
          </w:p>
        </w:tc>
        <w:tc>
          <w:tcPr>
            <w:tcW w:w="1896" w:type="dxa"/>
            <w:shd w:val="clear" w:color="auto" w:fill="auto"/>
          </w:tcPr>
          <w:p w:rsidR="002C551A" w:rsidRPr="005E5431" w:rsidRDefault="002C551A" w:rsidP="004004FD">
            <w:pPr>
              <w:pStyle w:val="TableText"/>
              <w:rPr>
                <w:ins w:id="7077" w:author="wtest222" w:date="2014-11-11T19:19:00Z"/>
              </w:rPr>
            </w:pPr>
          </w:p>
        </w:tc>
      </w:tr>
      <w:tr w:rsidR="002C551A" w:rsidRPr="0019211A" w:rsidTr="00BA034C">
        <w:trPr>
          <w:cantSplit/>
          <w:jc w:val="center"/>
          <w:ins w:id="7078" w:author="wtest222" w:date="2014-11-11T19:19:00Z"/>
        </w:trPr>
        <w:tc>
          <w:tcPr>
            <w:tcW w:w="2493" w:type="dxa"/>
            <w:shd w:val="clear" w:color="auto" w:fill="auto"/>
          </w:tcPr>
          <w:p w:rsidR="002C551A" w:rsidRPr="005E5431" w:rsidRDefault="002C551A" w:rsidP="004004FD">
            <w:pPr>
              <w:pStyle w:val="TableText"/>
              <w:rPr>
                <w:ins w:id="7079" w:author="wtest222" w:date="2014-11-11T19:19:00Z"/>
              </w:rPr>
            </w:pPr>
            <w:ins w:id="7080" w:author="wtest222" w:date="2014-11-11T19:19:00Z">
              <w:r w:rsidRPr="00D03997">
                <w:t>PRDOPERATIONTYPE</w:t>
              </w:r>
            </w:ins>
          </w:p>
        </w:tc>
        <w:tc>
          <w:tcPr>
            <w:tcW w:w="1904" w:type="dxa"/>
            <w:shd w:val="clear" w:color="auto" w:fill="auto"/>
          </w:tcPr>
          <w:p w:rsidR="002C551A" w:rsidRPr="005E5431" w:rsidRDefault="002C551A" w:rsidP="004004FD">
            <w:pPr>
              <w:pStyle w:val="TableText"/>
              <w:rPr>
                <w:ins w:id="7081" w:author="wtest222" w:date="2014-11-11T19:19:00Z"/>
              </w:rPr>
            </w:pPr>
            <w:ins w:id="7082" w:author="wtest222" w:date="2014-11-11T19:48:00Z">
              <w:r>
                <w:rPr>
                  <w:rFonts w:hint="eastAsia"/>
                </w:rPr>
                <w:t>NUMBER(10)</w:t>
              </w:r>
            </w:ins>
          </w:p>
        </w:tc>
        <w:tc>
          <w:tcPr>
            <w:tcW w:w="772" w:type="dxa"/>
            <w:shd w:val="clear" w:color="auto" w:fill="auto"/>
          </w:tcPr>
          <w:p w:rsidR="002C551A" w:rsidRPr="005E5431" w:rsidRDefault="002C551A" w:rsidP="004004FD">
            <w:pPr>
              <w:pStyle w:val="TableText"/>
              <w:rPr>
                <w:ins w:id="7083" w:author="wtest222" w:date="2014-11-11T19:19:00Z"/>
                <w:b/>
              </w:rPr>
            </w:pPr>
            <w:ins w:id="7084" w:author="wtest222" w:date="2014-11-11T19:36:00Z">
              <w:r w:rsidRPr="005E5431">
                <w:rPr>
                  <w:rFonts w:hint="eastAsia"/>
                </w:rPr>
                <w:t>Y</w:t>
              </w:r>
            </w:ins>
          </w:p>
        </w:tc>
        <w:tc>
          <w:tcPr>
            <w:tcW w:w="2107" w:type="dxa"/>
            <w:shd w:val="clear" w:color="auto" w:fill="auto"/>
          </w:tcPr>
          <w:p w:rsidR="002C551A" w:rsidRPr="005E5431" w:rsidRDefault="002C551A" w:rsidP="00A846C6">
            <w:pPr>
              <w:pStyle w:val="TableText"/>
              <w:rPr>
                <w:ins w:id="7085" w:author="wtest222" w:date="2014-11-11T19:19:00Z"/>
              </w:rPr>
            </w:pPr>
            <w:ins w:id="7086" w:author="wtest222" w:date="2014-11-11T19:23:00Z">
              <w:r w:rsidRPr="00A846C6">
                <w:rPr>
                  <w:rFonts w:hint="eastAsia"/>
                </w:rPr>
                <w:t>产品操作类型</w:t>
              </w:r>
            </w:ins>
          </w:p>
        </w:tc>
        <w:tc>
          <w:tcPr>
            <w:tcW w:w="1896" w:type="dxa"/>
            <w:shd w:val="clear" w:color="auto" w:fill="auto"/>
          </w:tcPr>
          <w:p w:rsidR="002C551A" w:rsidRPr="005E5431" w:rsidRDefault="002C551A" w:rsidP="004004FD">
            <w:pPr>
              <w:pStyle w:val="TableText"/>
              <w:rPr>
                <w:ins w:id="7087" w:author="wtest222" w:date="2014-11-11T19:19:00Z"/>
              </w:rPr>
            </w:pPr>
            <w:ins w:id="7088" w:author="wtest222" w:date="2014-11-11T19:23:00Z">
              <w:r w:rsidRPr="00A846C6">
                <w:rPr>
                  <w:rFonts w:hint="eastAsia"/>
                </w:rPr>
                <w:t>0</w:t>
              </w:r>
              <w:r w:rsidRPr="00A846C6">
                <w:rPr>
                  <w:rFonts w:hint="eastAsia"/>
                </w:rPr>
                <w:t>：订购，</w:t>
              </w:r>
              <w:r w:rsidRPr="00A846C6">
                <w:rPr>
                  <w:rFonts w:hint="eastAsia"/>
                </w:rPr>
                <w:t>1</w:t>
              </w:r>
              <w:r w:rsidRPr="00A846C6">
                <w:rPr>
                  <w:rFonts w:hint="eastAsia"/>
                </w:rPr>
                <w:t>：取消订购</w:t>
              </w:r>
            </w:ins>
          </w:p>
        </w:tc>
      </w:tr>
    </w:tbl>
    <w:p w:rsidR="007264D9" w:rsidRDefault="007264D9" w:rsidP="002F7B61">
      <w:pPr>
        <w:widowControl/>
        <w:snapToGrid w:val="0"/>
        <w:spacing w:before="80" w:after="80" w:line="300" w:lineRule="auto"/>
        <w:ind w:left="1134"/>
        <w:rPr>
          <w:rFonts w:ascii="FrutigerNext LT Regular" w:hAnsi="FrutigerNext LT Regular"/>
          <w:color w:val="0000FF"/>
          <w:szCs w:val="21"/>
        </w:rPr>
      </w:pPr>
    </w:p>
    <w:p w:rsidR="00015282" w:rsidRPr="00C03E0A" w:rsidRDefault="00015282" w:rsidP="00015282">
      <w:pPr>
        <w:pStyle w:val="31"/>
        <w:keepLines w:val="0"/>
        <w:widowControl/>
        <w:tabs>
          <w:tab w:val="num" w:pos="720"/>
        </w:tabs>
        <w:autoSpaceDE w:val="0"/>
        <w:autoSpaceDN w:val="0"/>
        <w:spacing w:before="240" w:after="240" w:line="360" w:lineRule="auto"/>
        <w:ind w:left="720" w:hanging="720"/>
      </w:pPr>
      <w:bookmarkStart w:id="7089" w:name="_Toc435003468"/>
      <w:r w:rsidRPr="00CE5234">
        <w:rPr>
          <w:rFonts w:hint="eastAsia"/>
        </w:rPr>
        <w:lastRenderedPageBreak/>
        <w:t>交互</w:t>
      </w:r>
      <w:r>
        <w:rPr>
          <w:rFonts w:hint="eastAsia"/>
        </w:rPr>
        <w:t>服务</w:t>
      </w:r>
      <w:r w:rsidRPr="00CE5234">
        <w:rPr>
          <w:rFonts w:hint="eastAsia"/>
        </w:rPr>
        <w:t>日志</w:t>
      </w:r>
      <w:r>
        <w:rPr>
          <w:rFonts w:hint="eastAsia"/>
        </w:rPr>
        <w:t>视图</w:t>
      </w:r>
      <w:r>
        <w:rPr>
          <w:rFonts w:hint="eastAsia"/>
        </w:rPr>
        <w:t xml:space="preserve"> (</w:t>
      </w:r>
      <w:r>
        <w:t>TB</w:t>
      </w:r>
      <w:r w:rsidRPr="00522199">
        <w:t>_</w:t>
      </w:r>
      <w:r w:rsidR="00C35A24" w:rsidRPr="00522199">
        <w:t>INTERACTSRVLOG</w:t>
      </w:r>
      <w:r>
        <w:rPr>
          <w:rFonts w:hint="eastAsia"/>
        </w:rPr>
        <w:t>_VIEW</w:t>
      </w:r>
      <w:r w:rsidRPr="00522199">
        <w:rPr>
          <w:rFonts w:hint="eastAsia"/>
        </w:rPr>
        <w:t>)</w:t>
      </w:r>
      <w:bookmarkEnd w:id="7089"/>
    </w:p>
    <w:tbl>
      <w:tblPr>
        <w:tblW w:w="5000" w:type="pct"/>
        <w:tblInd w:w="-91" w:type="dxa"/>
        <w:tblLayout w:type="fixed"/>
        <w:tblCellMar>
          <w:left w:w="51" w:type="dxa"/>
          <w:right w:w="51" w:type="dxa"/>
        </w:tblCellMar>
        <w:tblLook w:val="00A0" w:firstRow="1" w:lastRow="0" w:firstColumn="1" w:lastColumn="0" w:noHBand="0" w:noVBand="0"/>
      </w:tblPr>
      <w:tblGrid>
        <w:gridCol w:w="1701"/>
        <w:gridCol w:w="1418"/>
        <w:gridCol w:w="2410"/>
        <w:gridCol w:w="2879"/>
      </w:tblGrid>
      <w:tr w:rsidR="00015282" w:rsidRPr="004A175B" w:rsidTr="00015282">
        <w:tc>
          <w:tcPr>
            <w:tcW w:w="1012"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015282" w:rsidRPr="004A175B" w:rsidRDefault="00015282" w:rsidP="00E7517C">
            <w:pPr>
              <w:tabs>
                <w:tab w:val="left" w:pos="-1389"/>
              </w:tabs>
              <w:autoSpaceDE w:val="0"/>
              <w:autoSpaceDN w:val="0"/>
              <w:jc w:val="center"/>
              <w:rPr>
                <w:rFonts w:ascii="宋体" w:cs="宋体"/>
                <w:b/>
                <w:bCs/>
                <w:color w:val="000000"/>
                <w:kern w:val="0"/>
                <w:sz w:val="18"/>
                <w:szCs w:val="18"/>
              </w:rPr>
            </w:pPr>
            <w:r w:rsidRPr="004A175B">
              <w:rPr>
                <w:rFonts w:ascii="宋体" w:cs="宋体" w:hint="eastAsia"/>
                <w:b/>
                <w:bCs/>
                <w:color w:val="000000"/>
                <w:kern w:val="0"/>
                <w:sz w:val="18"/>
                <w:szCs w:val="18"/>
              </w:rPr>
              <w:t>字段名</w:t>
            </w:r>
          </w:p>
        </w:tc>
        <w:tc>
          <w:tcPr>
            <w:tcW w:w="843"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015282" w:rsidRPr="004A175B" w:rsidRDefault="00015282" w:rsidP="00E7517C">
            <w:pPr>
              <w:tabs>
                <w:tab w:val="left" w:pos="-1389"/>
              </w:tabs>
              <w:autoSpaceDE w:val="0"/>
              <w:autoSpaceDN w:val="0"/>
              <w:jc w:val="center"/>
              <w:rPr>
                <w:b/>
                <w:bCs/>
                <w:color w:val="000000"/>
                <w:kern w:val="0"/>
                <w:sz w:val="18"/>
                <w:szCs w:val="18"/>
              </w:rPr>
            </w:pPr>
            <w:r w:rsidRPr="004A175B">
              <w:rPr>
                <w:rFonts w:ascii="宋体" w:cs="宋体" w:hint="eastAsia"/>
                <w:b/>
                <w:bCs/>
                <w:color w:val="000000"/>
                <w:kern w:val="0"/>
                <w:sz w:val="18"/>
                <w:szCs w:val="18"/>
              </w:rPr>
              <w:t>物理</w:t>
            </w:r>
            <w:r w:rsidRPr="004A175B">
              <w:rPr>
                <w:b/>
                <w:bCs/>
                <w:color w:val="000000"/>
                <w:kern w:val="0"/>
                <w:sz w:val="18"/>
                <w:szCs w:val="18"/>
              </w:rPr>
              <w:t>DB</w:t>
            </w:r>
          </w:p>
          <w:p w:rsidR="00015282" w:rsidRPr="004A175B" w:rsidRDefault="00015282" w:rsidP="00E7517C">
            <w:pPr>
              <w:tabs>
                <w:tab w:val="left" w:pos="-1389"/>
              </w:tabs>
              <w:autoSpaceDE w:val="0"/>
              <w:autoSpaceDN w:val="0"/>
              <w:jc w:val="center"/>
              <w:rPr>
                <w:rFonts w:ascii="宋体" w:cs="宋体"/>
                <w:b/>
                <w:bCs/>
                <w:color w:val="000000"/>
                <w:kern w:val="0"/>
                <w:sz w:val="18"/>
                <w:szCs w:val="18"/>
              </w:rPr>
            </w:pPr>
            <w:r w:rsidRPr="004A175B">
              <w:rPr>
                <w:rFonts w:ascii="宋体" w:cs="宋体" w:hint="eastAsia"/>
                <w:b/>
                <w:bCs/>
                <w:color w:val="000000"/>
                <w:kern w:val="0"/>
                <w:sz w:val="18"/>
                <w:szCs w:val="18"/>
              </w:rPr>
              <w:t>字段类型</w:t>
            </w:r>
          </w:p>
        </w:tc>
        <w:tc>
          <w:tcPr>
            <w:tcW w:w="1433"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015282" w:rsidRPr="004A175B" w:rsidRDefault="00015282" w:rsidP="00E7517C">
            <w:pPr>
              <w:tabs>
                <w:tab w:val="left" w:pos="-1389"/>
              </w:tabs>
              <w:autoSpaceDE w:val="0"/>
              <w:autoSpaceDN w:val="0"/>
              <w:jc w:val="center"/>
              <w:rPr>
                <w:rFonts w:ascii="宋体" w:cs="宋体"/>
                <w:b/>
                <w:bCs/>
                <w:color w:val="000000"/>
                <w:kern w:val="0"/>
                <w:sz w:val="18"/>
                <w:szCs w:val="18"/>
              </w:rPr>
            </w:pPr>
            <w:r w:rsidRPr="004A175B">
              <w:rPr>
                <w:rFonts w:ascii="宋体" w:cs="宋体" w:hint="eastAsia"/>
                <w:b/>
                <w:bCs/>
                <w:color w:val="000000"/>
                <w:kern w:val="0"/>
                <w:sz w:val="18"/>
                <w:szCs w:val="18"/>
              </w:rPr>
              <w:t>界面词汇</w:t>
            </w:r>
          </w:p>
        </w:tc>
        <w:tc>
          <w:tcPr>
            <w:tcW w:w="1712" w:type="pct"/>
            <w:tcBorders>
              <w:top w:val="single" w:sz="6" w:space="0" w:color="000000"/>
              <w:left w:val="single" w:sz="6" w:space="0" w:color="000000"/>
              <w:bottom w:val="single" w:sz="6" w:space="0" w:color="000000"/>
              <w:right w:val="single" w:sz="6" w:space="0" w:color="000000"/>
            </w:tcBorders>
            <w:shd w:val="clear" w:color="auto" w:fill="D9D9D9" w:themeFill="background1" w:themeFillShade="D9"/>
          </w:tcPr>
          <w:p w:rsidR="00015282" w:rsidRPr="004A175B" w:rsidRDefault="00015282" w:rsidP="00E7517C">
            <w:pPr>
              <w:tabs>
                <w:tab w:val="left" w:pos="-1389"/>
              </w:tabs>
              <w:autoSpaceDE w:val="0"/>
              <w:autoSpaceDN w:val="0"/>
              <w:jc w:val="center"/>
              <w:rPr>
                <w:rFonts w:ascii="宋体" w:cs="宋体"/>
                <w:b/>
                <w:bCs/>
                <w:color w:val="000000"/>
                <w:kern w:val="0"/>
                <w:sz w:val="18"/>
                <w:szCs w:val="18"/>
              </w:rPr>
            </w:pPr>
            <w:r w:rsidRPr="004A175B">
              <w:rPr>
                <w:rFonts w:ascii="宋体" w:cs="宋体" w:hint="eastAsia"/>
                <w:b/>
                <w:bCs/>
                <w:color w:val="000000"/>
                <w:kern w:val="0"/>
                <w:sz w:val="18"/>
                <w:szCs w:val="18"/>
              </w:rPr>
              <w:t>取值范围</w:t>
            </w:r>
          </w:p>
        </w:tc>
      </w:tr>
      <w:tr w:rsidR="00015282" w:rsidRPr="004A175B" w:rsidTr="00015282">
        <w:tc>
          <w:tcPr>
            <w:tcW w:w="1012" w:type="pct"/>
            <w:tcBorders>
              <w:top w:val="single" w:sz="6" w:space="0" w:color="000000"/>
              <w:left w:val="single" w:sz="6" w:space="0" w:color="000000"/>
              <w:bottom w:val="single" w:sz="6" w:space="0" w:color="000000"/>
              <w:right w:val="single" w:sz="6" w:space="0" w:color="000000"/>
            </w:tcBorders>
          </w:tcPr>
          <w:p w:rsidR="00015282" w:rsidRPr="004A175B" w:rsidRDefault="00015282" w:rsidP="00E7517C">
            <w:pPr>
              <w:autoSpaceDE w:val="0"/>
              <w:autoSpaceDN w:val="0"/>
              <w:rPr>
                <w:color w:val="000000"/>
                <w:kern w:val="0"/>
                <w:sz w:val="20"/>
                <w:szCs w:val="20"/>
              </w:rPr>
            </w:pPr>
            <w:r w:rsidRPr="004A175B">
              <w:rPr>
                <w:color w:val="000000"/>
                <w:kern w:val="0"/>
                <w:sz w:val="20"/>
                <w:szCs w:val="20"/>
              </w:rPr>
              <w:t>#LogKey</w:t>
            </w:r>
          </w:p>
        </w:tc>
        <w:tc>
          <w:tcPr>
            <w:tcW w:w="843" w:type="pct"/>
            <w:tcBorders>
              <w:top w:val="single" w:sz="6" w:space="0" w:color="000000"/>
              <w:left w:val="single" w:sz="6" w:space="0" w:color="000000"/>
              <w:bottom w:val="single" w:sz="6" w:space="0" w:color="000000"/>
              <w:right w:val="single" w:sz="6" w:space="0" w:color="000000"/>
            </w:tcBorders>
          </w:tcPr>
          <w:p w:rsidR="00015282" w:rsidRPr="004A175B" w:rsidRDefault="004B7465" w:rsidP="00E7517C">
            <w:pPr>
              <w:autoSpaceDE w:val="0"/>
              <w:autoSpaceDN w:val="0"/>
              <w:rPr>
                <w:color w:val="000000"/>
                <w:kern w:val="0"/>
                <w:sz w:val="20"/>
                <w:szCs w:val="20"/>
              </w:rPr>
            </w:pPr>
            <w:r w:rsidRPr="004A175B">
              <w:rPr>
                <w:color w:val="000000"/>
                <w:kern w:val="0"/>
                <w:sz w:val="20"/>
                <w:szCs w:val="20"/>
              </w:rPr>
              <w:t>INTEGER8</w:t>
            </w:r>
          </w:p>
        </w:tc>
        <w:tc>
          <w:tcPr>
            <w:tcW w:w="1433" w:type="pct"/>
            <w:tcBorders>
              <w:top w:val="single" w:sz="6" w:space="0" w:color="000000"/>
              <w:left w:val="single" w:sz="6" w:space="0" w:color="000000"/>
              <w:bottom w:val="single" w:sz="6" w:space="0" w:color="000000"/>
              <w:right w:val="single" w:sz="6" w:space="0" w:color="000000"/>
            </w:tcBorders>
          </w:tcPr>
          <w:p w:rsidR="00015282" w:rsidRPr="004A175B" w:rsidRDefault="00015282" w:rsidP="00E7517C">
            <w:pPr>
              <w:tabs>
                <w:tab w:val="left" w:pos="-1389"/>
              </w:tabs>
              <w:autoSpaceDE w:val="0"/>
              <w:autoSpaceDN w:val="0"/>
              <w:rPr>
                <w:rFonts w:ascii="宋体" w:cs="宋体"/>
                <w:color w:val="000000"/>
                <w:kern w:val="0"/>
                <w:sz w:val="18"/>
                <w:szCs w:val="18"/>
              </w:rPr>
            </w:pPr>
            <w:r w:rsidRPr="004A175B">
              <w:rPr>
                <w:rFonts w:ascii="宋体" w:cs="宋体" w:hint="eastAsia"/>
                <w:color w:val="000000"/>
                <w:kern w:val="0"/>
                <w:sz w:val="18"/>
                <w:szCs w:val="18"/>
              </w:rPr>
              <w:t>主键</w:t>
            </w:r>
          </w:p>
        </w:tc>
        <w:tc>
          <w:tcPr>
            <w:tcW w:w="1712" w:type="pct"/>
            <w:tcBorders>
              <w:top w:val="single" w:sz="6" w:space="0" w:color="000000"/>
              <w:left w:val="single" w:sz="6" w:space="0" w:color="000000"/>
              <w:bottom w:val="single" w:sz="6" w:space="0" w:color="000000"/>
              <w:right w:val="single" w:sz="6" w:space="0" w:color="000000"/>
            </w:tcBorders>
          </w:tcPr>
          <w:p w:rsidR="00015282" w:rsidRPr="004A175B" w:rsidRDefault="00015282" w:rsidP="00E7517C">
            <w:pPr>
              <w:tabs>
                <w:tab w:val="left" w:pos="-1389"/>
              </w:tabs>
              <w:autoSpaceDE w:val="0"/>
              <w:autoSpaceDN w:val="0"/>
              <w:rPr>
                <w:rFonts w:ascii="宋体" w:cs="宋体"/>
                <w:color w:val="000000"/>
                <w:kern w:val="0"/>
                <w:sz w:val="18"/>
                <w:szCs w:val="18"/>
              </w:rPr>
            </w:pPr>
          </w:p>
        </w:tc>
      </w:tr>
      <w:tr w:rsidR="00015282" w:rsidRPr="004A175B" w:rsidTr="00993B36">
        <w:tc>
          <w:tcPr>
            <w:tcW w:w="1012" w:type="pct"/>
            <w:tcBorders>
              <w:top w:val="single" w:sz="6" w:space="0" w:color="000000"/>
              <w:left w:val="single" w:sz="6" w:space="0" w:color="000000"/>
              <w:bottom w:val="single" w:sz="6" w:space="0" w:color="000000"/>
              <w:right w:val="single" w:sz="6" w:space="0" w:color="000000"/>
            </w:tcBorders>
          </w:tcPr>
          <w:p w:rsidR="00015282" w:rsidRPr="004A175B" w:rsidRDefault="00015282" w:rsidP="00E7517C">
            <w:pPr>
              <w:autoSpaceDE w:val="0"/>
              <w:autoSpaceDN w:val="0"/>
              <w:rPr>
                <w:color w:val="000000"/>
                <w:kern w:val="0"/>
                <w:sz w:val="20"/>
                <w:szCs w:val="20"/>
              </w:rPr>
            </w:pPr>
            <w:r w:rsidRPr="004A175B">
              <w:rPr>
                <w:color w:val="000000"/>
                <w:kern w:val="0"/>
                <w:sz w:val="20"/>
                <w:szCs w:val="20"/>
              </w:rPr>
              <w:t>Tradetype</w:t>
            </w:r>
          </w:p>
        </w:tc>
        <w:tc>
          <w:tcPr>
            <w:tcW w:w="843" w:type="pct"/>
            <w:tcBorders>
              <w:top w:val="single" w:sz="6" w:space="0" w:color="000000"/>
              <w:left w:val="single" w:sz="6" w:space="0" w:color="000000"/>
              <w:bottom w:val="single" w:sz="6" w:space="0" w:color="000000"/>
              <w:right w:val="single" w:sz="6" w:space="0" w:color="000000"/>
            </w:tcBorders>
          </w:tcPr>
          <w:p w:rsidR="00015282" w:rsidRPr="004A175B" w:rsidRDefault="004B7465" w:rsidP="00E7517C">
            <w:pPr>
              <w:autoSpaceDE w:val="0"/>
              <w:autoSpaceDN w:val="0"/>
              <w:rPr>
                <w:color w:val="000000"/>
                <w:kern w:val="0"/>
                <w:sz w:val="20"/>
                <w:szCs w:val="20"/>
              </w:rPr>
            </w:pPr>
            <w:r w:rsidRPr="004A175B">
              <w:rPr>
                <w:color w:val="000000"/>
                <w:kern w:val="0"/>
                <w:sz w:val="20"/>
                <w:szCs w:val="20"/>
              </w:rPr>
              <w:t>INTEGER4</w:t>
            </w:r>
          </w:p>
        </w:tc>
        <w:tc>
          <w:tcPr>
            <w:tcW w:w="1433" w:type="pct"/>
            <w:tcBorders>
              <w:top w:val="single" w:sz="6" w:space="0" w:color="000000"/>
              <w:left w:val="single" w:sz="6" w:space="0" w:color="000000"/>
              <w:bottom w:val="single" w:sz="4" w:space="0" w:color="auto"/>
              <w:right w:val="single" w:sz="6" w:space="0" w:color="000000"/>
            </w:tcBorders>
          </w:tcPr>
          <w:p w:rsidR="00015282" w:rsidRPr="004A175B" w:rsidRDefault="00015282" w:rsidP="00E7517C">
            <w:pPr>
              <w:tabs>
                <w:tab w:val="left" w:pos="-1389"/>
              </w:tabs>
              <w:autoSpaceDE w:val="0"/>
              <w:autoSpaceDN w:val="0"/>
              <w:rPr>
                <w:rFonts w:ascii="宋体" w:cs="宋体"/>
                <w:color w:val="000000"/>
                <w:kern w:val="0"/>
                <w:sz w:val="18"/>
                <w:szCs w:val="18"/>
              </w:rPr>
            </w:pPr>
            <w:r w:rsidRPr="004A175B">
              <w:rPr>
                <w:rFonts w:ascii="宋体" w:cs="宋体" w:hint="eastAsia"/>
                <w:color w:val="000000"/>
                <w:kern w:val="0"/>
                <w:sz w:val="18"/>
                <w:szCs w:val="18"/>
              </w:rPr>
              <w:t>业务类型</w:t>
            </w:r>
          </w:p>
        </w:tc>
        <w:tc>
          <w:tcPr>
            <w:tcW w:w="1712" w:type="pct"/>
            <w:tcBorders>
              <w:top w:val="single" w:sz="6" w:space="0" w:color="000000"/>
              <w:left w:val="single" w:sz="6" w:space="0" w:color="000000"/>
              <w:bottom w:val="single" w:sz="4" w:space="0" w:color="auto"/>
              <w:right w:val="single" w:sz="6" w:space="0" w:color="000000"/>
            </w:tcBorders>
          </w:tcPr>
          <w:p w:rsidR="00015282" w:rsidRPr="004A175B" w:rsidRDefault="00015282" w:rsidP="00E7517C">
            <w:pPr>
              <w:tabs>
                <w:tab w:val="left" w:pos="-1389"/>
              </w:tabs>
              <w:autoSpaceDE w:val="0"/>
              <w:autoSpaceDN w:val="0"/>
              <w:rPr>
                <w:color w:val="000000"/>
                <w:kern w:val="0"/>
                <w:sz w:val="18"/>
                <w:szCs w:val="18"/>
              </w:rPr>
            </w:pPr>
          </w:p>
        </w:tc>
      </w:tr>
      <w:tr w:rsidR="00015282" w:rsidRPr="004A175B" w:rsidTr="00993B36">
        <w:tc>
          <w:tcPr>
            <w:tcW w:w="1012" w:type="pct"/>
            <w:tcBorders>
              <w:top w:val="single" w:sz="6" w:space="0" w:color="000000"/>
              <w:left w:val="single" w:sz="6" w:space="0" w:color="000000"/>
              <w:bottom w:val="single" w:sz="6" w:space="0" w:color="000000"/>
              <w:right w:val="single" w:sz="6" w:space="0" w:color="000000"/>
            </w:tcBorders>
          </w:tcPr>
          <w:p w:rsidR="00015282" w:rsidRPr="004A175B" w:rsidRDefault="00015282" w:rsidP="00E7517C">
            <w:pPr>
              <w:autoSpaceDE w:val="0"/>
              <w:autoSpaceDN w:val="0"/>
              <w:rPr>
                <w:color w:val="000000"/>
                <w:kern w:val="0"/>
                <w:sz w:val="20"/>
                <w:szCs w:val="20"/>
              </w:rPr>
            </w:pPr>
            <w:r w:rsidRPr="004A175B">
              <w:rPr>
                <w:color w:val="000000"/>
                <w:kern w:val="0"/>
                <w:sz w:val="20"/>
                <w:szCs w:val="20"/>
              </w:rPr>
              <w:t>ServiceNumber</w:t>
            </w:r>
          </w:p>
        </w:tc>
        <w:tc>
          <w:tcPr>
            <w:tcW w:w="843" w:type="pct"/>
            <w:tcBorders>
              <w:top w:val="single" w:sz="6" w:space="0" w:color="000000"/>
              <w:left w:val="single" w:sz="6" w:space="0" w:color="000000"/>
              <w:bottom w:val="single" w:sz="6" w:space="0" w:color="000000"/>
              <w:right w:val="single" w:sz="6" w:space="0" w:color="000000"/>
            </w:tcBorders>
          </w:tcPr>
          <w:p w:rsidR="00015282" w:rsidRPr="004A175B" w:rsidRDefault="004B7465" w:rsidP="00E7517C">
            <w:pPr>
              <w:autoSpaceDE w:val="0"/>
              <w:autoSpaceDN w:val="0"/>
              <w:rPr>
                <w:color w:val="000000"/>
                <w:kern w:val="0"/>
                <w:sz w:val="20"/>
                <w:szCs w:val="20"/>
              </w:rPr>
            </w:pPr>
            <w:r w:rsidRPr="004A175B">
              <w:rPr>
                <w:color w:val="000000"/>
                <w:kern w:val="0"/>
                <w:sz w:val="20"/>
                <w:szCs w:val="20"/>
              </w:rPr>
              <w:t>VARCHAR(23)</w:t>
            </w:r>
          </w:p>
        </w:tc>
        <w:tc>
          <w:tcPr>
            <w:tcW w:w="1433" w:type="pct"/>
            <w:tcBorders>
              <w:top w:val="single" w:sz="6" w:space="0" w:color="000000"/>
              <w:left w:val="single" w:sz="6" w:space="0" w:color="000000"/>
              <w:bottom w:val="single" w:sz="6" w:space="0" w:color="000000"/>
              <w:right w:val="single" w:sz="4" w:space="0" w:color="auto"/>
            </w:tcBorders>
          </w:tcPr>
          <w:p w:rsidR="00015282" w:rsidRPr="004A175B" w:rsidRDefault="00015282" w:rsidP="00E7517C">
            <w:pPr>
              <w:tabs>
                <w:tab w:val="left" w:pos="-1389"/>
              </w:tabs>
              <w:autoSpaceDE w:val="0"/>
              <w:autoSpaceDN w:val="0"/>
              <w:rPr>
                <w:rFonts w:ascii="宋体" w:cs="宋体"/>
                <w:color w:val="000000"/>
                <w:kern w:val="0"/>
                <w:sz w:val="18"/>
                <w:szCs w:val="18"/>
              </w:rPr>
            </w:pPr>
            <w:r w:rsidRPr="004A175B">
              <w:rPr>
                <w:rFonts w:ascii="宋体" w:cs="宋体" w:hint="eastAsia"/>
                <w:color w:val="000000"/>
                <w:kern w:val="0"/>
                <w:sz w:val="18"/>
                <w:szCs w:val="18"/>
              </w:rPr>
              <w:t>用户号码</w:t>
            </w:r>
          </w:p>
        </w:tc>
        <w:tc>
          <w:tcPr>
            <w:tcW w:w="1712" w:type="pct"/>
            <w:tcBorders>
              <w:top w:val="single" w:sz="6" w:space="0" w:color="000000"/>
              <w:left w:val="single" w:sz="4" w:space="0" w:color="auto"/>
              <w:bottom w:val="single" w:sz="6" w:space="0" w:color="000000"/>
              <w:right w:val="single" w:sz="6" w:space="0" w:color="000000"/>
            </w:tcBorders>
          </w:tcPr>
          <w:p w:rsidR="00015282" w:rsidRPr="004A175B" w:rsidRDefault="00015282" w:rsidP="00E7517C">
            <w:pPr>
              <w:tabs>
                <w:tab w:val="left" w:pos="-1389"/>
              </w:tabs>
              <w:autoSpaceDE w:val="0"/>
              <w:autoSpaceDN w:val="0"/>
              <w:rPr>
                <w:rFonts w:ascii="宋体" w:cs="宋体"/>
                <w:color w:val="000000"/>
                <w:kern w:val="0"/>
                <w:sz w:val="18"/>
                <w:szCs w:val="18"/>
              </w:rPr>
            </w:pPr>
          </w:p>
        </w:tc>
      </w:tr>
      <w:tr w:rsidR="00015282" w:rsidRPr="004A175B" w:rsidTr="00015282">
        <w:tc>
          <w:tcPr>
            <w:tcW w:w="1012" w:type="pct"/>
            <w:tcBorders>
              <w:top w:val="single" w:sz="6" w:space="0" w:color="000000"/>
              <w:left w:val="single" w:sz="6" w:space="0" w:color="000000"/>
              <w:bottom w:val="single" w:sz="6" w:space="0" w:color="000000"/>
              <w:right w:val="single" w:sz="6" w:space="0" w:color="000000"/>
            </w:tcBorders>
          </w:tcPr>
          <w:p w:rsidR="00015282" w:rsidRPr="004A175B" w:rsidRDefault="00015282" w:rsidP="00E7517C">
            <w:pPr>
              <w:autoSpaceDE w:val="0"/>
              <w:autoSpaceDN w:val="0"/>
              <w:rPr>
                <w:color w:val="000000"/>
                <w:kern w:val="0"/>
                <w:sz w:val="20"/>
                <w:szCs w:val="20"/>
              </w:rPr>
            </w:pPr>
            <w:r w:rsidRPr="004A175B">
              <w:rPr>
                <w:color w:val="000000"/>
                <w:kern w:val="0"/>
                <w:sz w:val="20"/>
                <w:szCs w:val="20"/>
              </w:rPr>
              <w:t>SubscriberKey</w:t>
            </w:r>
          </w:p>
        </w:tc>
        <w:tc>
          <w:tcPr>
            <w:tcW w:w="843" w:type="pct"/>
            <w:tcBorders>
              <w:top w:val="single" w:sz="6" w:space="0" w:color="000000"/>
              <w:left w:val="single" w:sz="6" w:space="0" w:color="000000"/>
              <w:bottom w:val="single" w:sz="6" w:space="0" w:color="000000"/>
              <w:right w:val="single" w:sz="6" w:space="0" w:color="000000"/>
            </w:tcBorders>
          </w:tcPr>
          <w:p w:rsidR="00015282" w:rsidRPr="004A175B" w:rsidRDefault="004B7465" w:rsidP="00E7517C">
            <w:pPr>
              <w:autoSpaceDE w:val="0"/>
              <w:autoSpaceDN w:val="0"/>
              <w:rPr>
                <w:color w:val="000000"/>
                <w:kern w:val="0"/>
                <w:sz w:val="20"/>
                <w:szCs w:val="20"/>
              </w:rPr>
            </w:pPr>
            <w:r w:rsidRPr="004A175B">
              <w:rPr>
                <w:color w:val="000000"/>
                <w:kern w:val="0"/>
                <w:sz w:val="20"/>
                <w:szCs w:val="20"/>
              </w:rPr>
              <w:t>INTEGER4</w:t>
            </w:r>
          </w:p>
        </w:tc>
        <w:tc>
          <w:tcPr>
            <w:tcW w:w="1433" w:type="pct"/>
            <w:tcBorders>
              <w:top w:val="single" w:sz="6" w:space="0" w:color="000000"/>
              <w:left w:val="single" w:sz="6" w:space="0" w:color="000000"/>
              <w:bottom w:val="single" w:sz="6" w:space="0" w:color="000000"/>
              <w:right w:val="single" w:sz="6" w:space="0" w:color="000000"/>
            </w:tcBorders>
          </w:tcPr>
          <w:p w:rsidR="00015282" w:rsidRPr="004A175B" w:rsidRDefault="00015282" w:rsidP="00E7517C">
            <w:pPr>
              <w:tabs>
                <w:tab w:val="left" w:pos="-1389"/>
              </w:tabs>
              <w:autoSpaceDE w:val="0"/>
              <w:autoSpaceDN w:val="0"/>
              <w:rPr>
                <w:color w:val="000000"/>
                <w:kern w:val="0"/>
                <w:sz w:val="18"/>
                <w:szCs w:val="18"/>
              </w:rPr>
            </w:pPr>
            <w:r w:rsidRPr="004A175B">
              <w:rPr>
                <w:rFonts w:ascii="宋体" w:cs="宋体" w:hint="eastAsia"/>
                <w:color w:val="000000"/>
                <w:kern w:val="0"/>
                <w:sz w:val="18"/>
                <w:szCs w:val="18"/>
              </w:rPr>
              <w:t>用户</w:t>
            </w:r>
            <w:r w:rsidRPr="004A175B">
              <w:rPr>
                <w:color w:val="000000"/>
                <w:kern w:val="0"/>
                <w:sz w:val="18"/>
                <w:szCs w:val="18"/>
              </w:rPr>
              <w:t>Key</w:t>
            </w:r>
          </w:p>
        </w:tc>
        <w:tc>
          <w:tcPr>
            <w:tcW w:w="1712" w:type="pct"/>
            <w:tcBorders>
              <w:top w:val="single" w:sz="6" w:space="0" w:color="000000"/>
              <w:left w:val="single" w:sz="6" w:space="0" w:color="000000"/>
              <w:bottom w:val="single" w:sz="6" w:space="0" w:color="000000"/>
              <w:right w:val="single" w:sz="6" w:space="0" w:color="000000"/>
            </w:tcBorders>
          </w:tcPr>
          <w:p w:rsidR="00015282" w:rsidRPr="004A175B" w:rsidRDefault="00015282" w:rsidP="00E7517C">
            <w:pPr>
              <w:autoSpaceDE w:val="0"/>
              <w:autoSpaceDN w:val="0"/>
              <w:rPr>
                <w:color w:val="000000"/>
                <w:kern w:val="0"/>
                <w:sz w:val="18"/>
                <w:szCs w:val="18"/>
              </w:rPr>
            </w:pPr>
          </w:p>
        </w:tc>
      </w:tr>
      <w:tr w:rsidR="00015282" w:rsidRPr="004A175B" w:rsidTr="00015282">
        <w:tc>
          <w:tcPr>
            <w:tcW w:w="1012" w:type="pct"/>
            <w:tcBorders>
              <w:top w:val="single" w:sz="6" w:space="0" w:color="000000"/>
              <w:left w:val="single" w:sz="6" w:space="0" w:color="000000"/>
              <w:bottom w:val="single" w:sz="6" w:space="0" w:color="000000"/>
              <w:right w:val="single" w:sz="6" w:space="0" w:color="000000"/>
            </w:tcBorders>
          </w:tcPr>
          <w:p w:rsidR="00015282" w:rsidRPr="004A175B" w:rsidRDefault="00015282" w:rsidP="00E7517C">
            <w:pPr>
              <w:autoSpaceDE w:val="0"/>
              <w:autoSpaceDN w:val="0"/>
              <w:rPr>
                <w:color w:val="000000"/>
                <w:kern w:val="0"/>
                <w:sz w:val="20"/>
                <w:szCs w:val="20"/>
              </w:rPr>
            </w:pPr>
            <w:r w:rsidRPr="004A175B">
              <w:rPr>
                <w:color w:val="000000"/>
                <w:kern w:val="0"/>
                <w:sz w:val="20"/>
                <w:szCs w:val="20"/>
              </w:rPr>
              <w:t>Isbatch</w:t>
            </w:r>
          </w:p>
        </w:tc>
        <w:tc>
          <w:tcPr>
            <w:tcW w:w="843" w:type="pct"/>
            <w:tcBorders>
              <w:top w:val="single" w:sz="6" w:space="0" w:color="000000"/>
              <w:left w:val="single" w:sz="6" w:space="0" w:color="000000"/>
              <w:bottom w:val="single" w:sz="6" w:space="0" w:color="000000"/>
              <w:right w:val="single" w:sz="6" w:space="0" w:color="000000"/>
            </w:tcBorders>
          </w:tcPr>
          <w:p w:rsidR="00015282" w:rsidRPr="004A175B" w:rsidRDefault="004B7465" w:rsidP="00E7517C">
            <w:pPr>
              <w:autoSpaceDE w:val="0"/>
              <w:autoSpaceDN w:val="0"/>
              <w:rPr>
                <w:color w:val="000000"/>
                <w:kern w:val="0"/>
                <w:sz w:val="20"/>
                <w:szCs w:val="20"/>
              </w:rPr>
            </w:pPr>
            <w:r w:rsidRPr="004A175B">
              <w:rPr>
                <w:color w:val="000000"/>
                <w:kern w:val="0"/>
                <w:sz w:val="20"/>
                <w:szCs w:val="20"/>
              </w:rPr>
              <w:t>INTEGER4</w:t>
            </w:r>
          </w:p>
        </w:tc>
        <w:tc>
          <w:tcPr>
            <w:tcW w:w="1433" w:type="pct"/>
            <w:tcBorders>
              <w:top w:val="single" w:sz="6" w:space="0" w:color="000000"/>
              <w:left w:val="single" w:sz="6" w:space="0" w:color="000000"/>
              <w:bottom w:val="single" w:sz="6" w:space="0" w:color="000000"/>
              <w:right w:val="single" w:sz="6" w:space="0" w:color="000000"/>
            </w:tcBorders>
          </w:tcPr>
          <w:p w:rsidR="00015282" w:rsidRPr="004A175B" w:rsidRDefault="00015282" w:rsidP="00E7517C">
            <w:pPr>
              <w:tabs>
                <w:tab w:val="left" w:pos="-1389"/>
              </w:tabs>
              <w:autoSpaceDE w:val="0"/>
              <w:autoSpaceDN w:val="0"/>
              <w:rPr>
                <w:rFonts w:ascii="宋体" w:cs="宋体"/>
                <w:color w:val="000000"/>
                <w:kern w:val="0"/>
                <w:sz w:val="18"/>
                <w:szCs w:val="18"/>
              </w:rPr>
            </w:pPr>
            <w:r w:rsidRPr="004A175B">
              <w:rPr>
                <w:rFonts w:ascii="宋体" w:cs="宋体" w:hint="eastAsia"/>
                <w:color w:val="000000"/>
                <w:kern w:val="0"/>
                <w:sz w:val="18"/>
                <w:szCs w:val="18"/>
              </w:rPr>
              <w:t>是否批量</w:t>
            </w:r>
          </w:p>
        </w:tc>
        <w:tc>
          <w:tcPr>
            <w:tcW w:w="1712" w:type="pct"/>
            <w:tcBorders>
              <w:top w:val="single" w:sz="6" w:space="0" w:color="000000"/>
              <w:left w:val="single" w:sz="6" w:space="0" w:color="000000"/>
              <w:bottom w:val="single" w:sz="6" w:space="0" w:color="000000"/>
              <w:right w:val="single" w:sz="6" w:space="0" w:color="000000"/>
            </w:tcBorders>
          </w:tcPr>
          <w:p w:rsidR="00015282" w:rsidRPr="004A175B" w:rsidRDefault="00015282" w:rsidP="00015282">
            <w:pPr>
              <w:tabs>
                <w:tab w:val="left" w:pos="-1389"/>
              </w:tabs>
              <w:autoSpaceDE w:val="0"/>
              <w:autoSpaceDN w:val="0"/>
              <w:rPr>
                <w:rFonts w:ascii="宋体" w:cs="宋体"/>
                <w:color w:val="000000"/>
                <w:kern w:val="0"/>
                <w:sz w:val="18"/>
                <w:szCs w:val="18"/>
              </w:rPr>
            </w:pPr>
            <w:r w:rsidRPr="004A175B">
              <w:rPr>
                <w:color w:val="000000"/>
                <w:kern w:val="0"/>
                <w:sz w:val="18"/>
                <w:szCs w:val="18"/>
              </w:rPr>
              <w:t>0</w:t>
            </w:r>
            <w:r w:rsidRPr="004A175B">
              <w:rPr>
                <w:rFonts w:ascii="宋体" w:cs="宋体" w:hint="eastAsia"/>
                <w:color w:val="000000"/>
                <w:kern w:val="0"/>
                <w:sz w:val="18"/>
                <w:szCs w:val="18"/>
              </w:rPr>
              <w:t>：是</w:t>
            </w:r>
          </w:p>
          <w:p w:rsidR="00015282" w:rsidRPr="004A175B" w:rsidRDefault="00015282" w:rsidP="00015282">
            <w:pPr>
              <w:tabs>
                <w:tab w:val="left" w:pos="-1389"/>
              </w:tabs>
              <w:autoSpaceDE w:val="0"/>
              <w:autoSpaceDN w:val="0"/>
              <w:rPr>
                <w:color w:val="000000"/>
                <w:kern w:val="0"/>
                <w:sz w:val="18"/>
                <w:szCs w:val="18"/>
              </w:rPr>
            </w:pPr>
            <w:r w:rsidRPr="004A175B">
              <w:rPr>
                <w:color w:val="000000"/>
                <w:kern w:val="0"/>
                <w:sz w:val="18"/>
                <w:szCs w:val="18"/>
              </w:rPr>
              <w:t>1</w:t>
            </w:r>
            <w:r w:rsidRPr="004A175B">
              <w:rPr>
                <w:rFonts w:ascii="宋体" w:cs="宋体" w:hint="eastAsia"/>
                <w:color w:val="000000"/>
                <w:kern w:val="0"/>
                <w:sz w:val="18"/>
                <w:szCs w:val="18"/>
              </w:rPr>
              <w:t>：否</w:t>
            </w:r>
          </w:p>
        </w:tc>
      </w:tr>
      <w:tr w:rsidR="00015282" w:rsidRPr="004A175B" w:rsidTr="00015282">
        <w:tc>
          <w:tcPr>
            <w:tcW w:w="1012" w:type="pct"/>
            <w:tcBorders>
              <w:top w:val="single" w:sz="6" w:space="0" w:color="000000"/>
              <w:left w:val="single" w:sz="6" w:space="0" w:color="000000"/>
              <w:bottom w:val="single" w:sz="6" w:space="0" w:color="000000"/>
              <w:right w:val="single" w:sz="6" w:space="0" w:color="000000"/>
            </w:tcBorders>
          </w:tcPr>
          <w:p w:rsidR="00015282" w:rsidRPr="004A175B" w:rsidRDefault="00B50FD6" w:rsidP="00E7517C">
            <w:pPr>
              <w:autoSpaceDE w:val="0"/>
              <w:autoSpaceDN w:val="0"/>
              <w:rPr>
                <w:color w:val="000000"/>
                <w:kern w:val="0"/>
                <w:sz w:val="20"/>
                <w:szCs w:val="20"/>
              </w:rPr>
            </w:pPr>
            <w:r>
              <w:rPr>
                <w:rFonts w:hint="eastAsia"/>
                <w:color w:val="000000"/>
                <w:kern w:val="0"/>
                <w:sz w:val="20"/>
                <w:szCs w:val="20"/>
              </w:rPr>
              <w:t>ChannelID</w:t>
            </w:r>
          </w:p>
        </w:tc>
        <w:tc>
          <w:tcPr>
            <w:tcW w:w="843" w:type="pct"/>
            <w:tcBorders>
              <w:top w:val="single" w:sz="6" w:space="0" w:color="000000"/>
              <w:left w:val="single" w:sz="6" w:space="0" w:color="000000"/>
              <w:bottom w:val="single" w:sz="6" w:space="0" w:color="000000"/>
              <w:right w:val="single" w:sz="6" w:space="0" w:color="000000"/>
            </w:tcBorders>
          </w:tcPr>
          <w:p w:rsidR="00015282" w:rsidRPr="004A175B" w:rsidRDefault="004B7465" w:rsidP="00E7517C">
            <w:pPr>
              <w:autoSpaceDE w:val="0"/>
              <w:autoSpaceDN w:val="0"/>
              <w:rPr>
                <w:color w:val="000000"/>
                <w:kern w:val="0"/>
                <w:sz w:val="20"/>
                <w:szCs w:val="20"/>
              </w:rPr>
            </w:pPr>
            <w:r w:rsidRPr="004A175B">
              <w:rPr>
                <w:color w:val="000000"/>
                <w:kern w:val="0"/>
                <w:sz w:val="20"/>
                <w:szCs w:val="20"/>
              </w:rPr>
              <w:t>INTEGER4</w:t>
            </w:r>
          </w:p>
        </w:tc>
        <w:tc>
          <w:tcPr>
            <w:tcW w:w="1433" w:type="pct"/>
            <w:tcBorders>
              <w:top w:val="single" w:sz="6" w:space="0" w:color="000000"/>
              <w:left w:val="single" w:sz="6" w:space="0" w:color="000000"/>
              <w:bottom w:val="single" w:sz="6" w:space="0" w:color="000000"/>
              <w:right w:val="single" w:sz="6" w:space="0" w:color="000000"/>
            </w:tcBorders>
          </w:tcPr>
          <w:p w:rsidR="00015282" w:rsidRPr="004A175B" w:rsidRDefault="00015282" w:rsidP="00E7517C">
            <w:pPr>
              <w:tabs>
                <w:tab w:val="left" w:pos="-1389"/>
              </w:tabs>
              <w:autoSpaceDE w:val="0"/>
              <w:autoSpaceDN w:val="0"/>
              <w:rPr>
                <w:rFonts w:ascii="宋体" w:cs="宋体"/>
                <w:color w:val="000000"/>
                <w:kern w:val="0"/>
                <w:sz w:val="18"/>
                <w:szCs w:val="18"/>
              </w:rPr>
            </w:pPr>
            <w:r w:rsidRPr="004A175B">
              <w:rPr>
                <w:rFonts w:ascii="宋体" w:cs="宋体" w:hint="eastAsia"/>
                <w:color w:val="000000"/>
                <w:kern w:val="0"/>
                <w:sz w:val="18"/>
                <w:szCs w:val="18"/>
              </w:rPr>
              <w:t>交互信息来源</w:t>
            </w:r>
          </w:p>
        </w:tc>
        <w:tc>
          <w:tcPr>
            <w:tcW w:w="1712" w:type="pct"/>
            <w:tcBorders>
              <w:top w:val="single" w:sz="6" w:space="0" w:color="000000"/>
              <w:left w:val="single" w:sz="6" w:space="0" w:color="000000"/>
              <w:bottom w:val="single" w:sz="6" w:space="0" w:color="000000"/>
              <w:right w:val="single" w:sz="6" w:space="0" w:color="000000"/>
            </w:tcBorders>
          </w:tcPr>
          <w:p w:rsidR="00015282" w:rsidRDefault="00B50FD6" w:rsidP="00E7517C">
            <w:pPr>
              <w:tabs>
                <w:tab w:val="left" w:pos="-1389"/>
              </w:tabs>
              <w:autoSpaceDE w:val="0"/>
              <w:autoSpaceDN w:val="0"/>
              <w:rPr>
                <w:color w:val="000000"/>
                <w:kern w:val="0"/>
                <w:sz w:val="20"/>
                <w:szCs w:val="20"/>
              </w:rPr>
            </w:pPr>
            <w:r>
              <w:rPr>
                <w:rFonts w:hint="eastAsia"/>
                <w:color w:val="000000"/>
                <w:kern w:val="0"/>
                <w:sz w:val="20"/>
                <w:szCs w:val="20"/>
              </w:rPr>
              <w:t>取值</w:t>
            </w:r>
            <w:r w:rsidRPr="004A175B">
              <w:rPr>
                <w:color w:val="000000"/>
                <w:kern w:val="0"/>
                <w:sz w:val="20"/>
                <w:szCs w:val="20"/>
              </w:rPr>
              <w:t>Interfrom</w:t>
            </w:r>
          </w:p>
          <w:p w:rsidR="00617034" w:rsidRPr="004A175B" w:rsidRDefault="00617034" w:rsidP="00E7517C">
            <w:pPr>
              <w:tabs>
                <w:tab w:val="left" w:pos="-1389"/>
              </w:tabs>
              <w:autoSpaceDE w:val="0"/>
              <w:autoSpaceDN w:val="0"/>
              <w:rPr>
                <w:rFonts w:ascii="宋体" w:cs="宋体"/>
                <w:color w:val="000000"/>
                <w:kern w:val="0"/>
                <w:sz w:val="18"/>
                <w:szCs w:val="18"/>
              </w:rPr>
            </w:pPr>
            <w:r>
              <w:rPr>
                <w:rFonts w:ascii="宋体" w:cs="宋体" w:hint="eastAsia"/>
                <w:color w:val="000000"/>
                <w:kern w:val="0"/>
                <w:sz w:val="18"/>
                <w:szCs w:val="18"/>
              </w:rPr>
              <w:t>参见</w:t>
            </w:r>
            <w:hyperlink w:anchor="_Appendix_A_:" w:history="1">
              <w:r w:rsidRPr="00617034">
                <w:rPr>
                  <w:rStyle w:val="afd"/>
                  <w:rFonts w:ascii="宋体" w:cs="宋体" w:hint="eastAsia"/>
                  <w:kern w:val="0"/>
                  <w:sz w:val="18"/>
                  <w:szCs w:val="18"/>
                </w:rPr>
                <w:t>Appendix A : channelID的定义</w:t>
              </w:r>
            </w:hyperlink>
          </w:p>
        </w:tc>
      </w:tr>
      <w:tr w:rsidR="00015282" w:rsidRPr="004A175B" w:rsidTr="00015282">
        <w:tc>
          <w:tcPr>
            <w:tcW w:w="1012" w:type="pct"/>
            <w:tcBorders>
              <w:top w:val="single" w:sz="6" w:space="0" w:color="000000"/>
              <w:left w:val="single" w:sz="6" w:space="0" w:color="000000"/>
              <w:bottom w:val="single" w:sz="6" w:space="0" w:color="000000"/>
              <w:right w:val="single" w:sz="6" w:space="0" w:color="000000"/>
            </w:tcBorders>
          </w:tcPr>
          <w:p w:rsidR="00015282" w:rsidRPr="004A175B" w:rsidRDefault="00015282" w:rsidP="00E7517C">
            <w:pPr>
              <w:autoSpaceDE w:val="0"/>
              <w:autoSpaceDN w:val="0"/>
              <w:rPr>
                <w:color w:val="000000"/>
                <w:kern w:val="0"/>
                <w:sz w:val="20"/>
                <w:szCs w:val="20"/>
              </w:rPr>
            </w:pPr>
            <w:r w:rsidRPr="004A175B">
              <w:rPr>
                <w:color w:val="000000"/>
                <w:kern w:val="0"/>
                <w:sz w:val="20"/>
                <w:szCs w:val="20"/>
              </w:rPr>
              <w:t>Processtag</w:t>
            </w:r>
          </w:p>
        </w:tc>
        <w:tc>
          <w:tcPr>
            <w:tcW w:w="843" w:type="pct"/>
            <w:tcBorders>
              <w:top w:val="single" w:sz="6" w:space="0" w:color="000000"/>
              <w:left w:val="single" w:sz="6" w:space="0" w:color="000000"/>
              <w:bottom w:val="single" w:sz="6" w:space="0" w:color="000000"/>
              <w:right w:val="single" w:sz="6" w:space="0" w:color="000000"/>
            </w:tcBorders>
          </w:tcPr>
          <w:p w:rsidR="00015282" w:rsidRPr="004A175B" w:rsidRDefault="004B7465" w:rsidP="00E7517C">
            <w:pPr>
              <w:autoSpaceDE w:val="0"/>
              <w:autoSpaceDN w:val="0"/>
              <w:rPr>
                <w:color w:val="000000"/>
                <w:kern w:val="0"/>
                <w:sz w:val="20"/>
                <w:szCs w:val="20"/>
              </w:rPr>
            </w:pPr>
            <w:r w:rsidRPr="004A175B">
              <w:rPr>
                <w:color w:val="000000"/>
                <w:kern w:val="0"/>
                <w:sz w:val="20"/>
                <w:szCs w:val="20"/>
              </w:rPr>
              <w:t>INTEGER4</w:t>
            </w:r>
          </w:p>
        </w:tc>
        <w:tc>
          <w:tcPr>
            <w:tcW w:w="1433" w:type="pct"/>
            <w:tcBorders>
              <w:top w:val="single" w:sz="6" w:space="0" w:color="000000"/>
              <w:left w:val="single" w:sz="6" w:space="0" w:color="000000"/>
              <w:bottom w:val="single" w:sz="6" w:space="0" w:color="000000"/>
              <w:right w:val="single" w:sz="6" w:space="0" w:color="000000"/>
            </w:tcBorders>
          </w:tcPr>
          <w:p w:rsidR="00015282" w:rsidRPr="004A175B" w:rsidRDefault="00015282" w:rsidP="00E7517C">
            <w:pPr>
              <w:tabs>
                <w:tab w:val="left" w:pos="-1389"/>
              </w:tabs>
              <w:autoSpaceDE w:val="0"/>
              <w:autoSpaceDN w:val="0"/>
              <w:rPr>
                <w:rFonts w:ascii="宋体" w:cs="宋体"/>
                <w:color w:val="000000"/>
                <w:kern w:val="0"/>
                <w:sz w:val="18"/>
                <w:szCs w:val="18"/>
              </w:rPr>
            </w:pPr>
            <w:r w:rsidRPr="004A175B">
              <w:rPr>
                <w:rFonts w:ascii="宋体" w:cs="宋体" w:hint="eastAsia"/>
                <w:color w:val="000000"/>
                <w:kern w:val="0"/>
                <w:sz w:val="18"/>
                <w:szCs w:val="18"/>
              </w:rPr>
              <w:t>处理标志</w:t>
            </w:r>
          </w:p>
        </w:tc>
        <w:tc>
          <w:tcPr>
            <w:tcW w:w="1712" w:type="pct"/>
            <w:tcBorders>
              <w:top w:val="single" w:sz="6" w:space="0" w:color="000000"/>
              <w:left w:val="single" w:sz="6" w:space="0" w:color="000000"/>
              <w:bottom w:val="single" w:sz="6" w:space="0" w:color="000000"/>
              <w:right w:val="single" w:sz="6" w:space="0" w:color="000000"/>
            </w:tcBorders>
          </w:tcPr>
          <w:p w:rsidR="00015282" w:rsidRPr="004A175B" w:rsidRDefault="00015282" w:rsidP="00015282">
            <w:pPr>
              <w:tabs>
                <w:tab w:val="left" w:pos="-1389"/>
                <w:tab w:val="left" w:pos="-669"/>
                <w:tab w:val="left" w:pos="51"/>
                <w:tab w:val="left" w:pos="771"/>
                <w:tab w:val="left" w:pos="1491"/>
                <w:tab w:val="left" w:pos="2211"/>
                <w:tab w:val="left" w:pos="2931"/>
              </w:tabs>
              <w:autoSpaceDE w:val="0"/>
              <w:autoSpaceDN w:val="0"/>
              <w:rPr>
                <w:rFonts w:ascii="宋体" w:cs="宋体"/>
                <w:color w:val="000000"/>
                <w:kern w:val="0"/>
                <w:sz w:val="18"/>
                <w:szCs w:val="18"/>
              </w:rPr>
            </w:pPr>
            <w:r w:rsidRPr="004A175B">
              <w:rPr>
                <w:color w:val="000000"/>
                <w:kern w:val="0"/>
                <w:sz w:val="18"/>
                <w:szCs w:val="18"/>
              </w:rPr>
              <w:t>0</w:t>
            </w:r>
            <w:r w:rsidRPr="004A175B">
              <w:rPr>
                <w:rFonts w:ascii="宋体" w:cs="宋体" w:hint="eastAsia"/>
                <w:color w:val="000000"/>
                <w:kern w:val="0"/>
                <w:sz w:val="18"/>
                <w:szCs w:val="18"/>
              </w:rPr>
              <w:t>（成功）</w:t>
            </w:r>
          </w:p>
          <w:p w:rsidR="00015282" w:rsidRPr="004A175B" w:rsidRDefault="00015282" w:rsidP="00015282">
            <w:pPr>
              <w:tabs>
                <w:tab w:val="left" w:pos="-1389"/>
                <w:tab w:val="left" w:pos="-669"/>
                <w:tab w:val="left" w:pos="51"/>
                <w:tab w:val="left" w:pos="771"/>
                <w:tab w:val="left" w:pos="1491"/>
                <w:tab w:val="left" w:pos="2211"/>
                <w:tab w:val="left" w:pos="2931"/>
              </w:tabs>
              <w:autoSpaceDE w:val="0"/>
              <w:autoSpaceDN w:val="0"/>
              <w:rPr>
                <w:rFonts w:ascii="宋体" w:cs="宋体"/>
                <w:color w:val="000000"/>
                <w:kern w:val="0"/>
                <w:sz w:val="18"/>
                <w:szCs w:val="18"/>
              </w:rPr>
            </w:pPr>
            <w:r w:rsidRPr="004A175B">
              <w:rPr>
                <w:rFonts w:ascii="宋体" w:cs="宋体"/>
                <w:color w:val="000000"/>
                <w:kern w:val="0"/>
                <w:sz w:val="18"/>
                <w:szCs w:val="18"/>
              </w:rPr>
              <w:t>1</w:t>
            </w:r>
            <w:r w:rsidRPr="004A175B">
              <w:rPr>
                <w:rFonts w:ascii="宋体" w:cs="宋体" w:hint="eastAsia"/>
                <w:color w:val="000000"/>
                <w:kern w:val="0"/>
                <w:sz w:val="18"/>
                <w:szCs w:val="18"/>
              </w:rPr>
              <w:t>（失败）</w:t>
            </w:r>
          </w:p>
          <w:p w:rsidR="00015282" w:rsidRPr="004A175B" w:rsidRDefault="00015282" w:rsidP="00015282">
            <w:pPr>
              <w:tabs>
                <w:tab w:val="left" w:pos="-1389"/>
                <w:tab w:val="left" w:pos="-669"/>
                <w:tab w:val="left" w:pos="51"/>
                <w:tab w:val="left" w:pos="771"/>
                <w:tab w:val="left" w:pos="1491"/>
                <w:tab w:val="left" w:pos="2211"/>
                <w:tab w:val="left" w:pos="2931"/>
              </w:tabs>
              <w:autoSpaceDE w:val="0"/>
              <w:autoSpaceDN w:val="0"/>
              <w:rPr>
                <w:rFonts w:ascii="宋体" w:cs="宋体"/>
                <w:color w:val="000000"/>
                <w:kern w:val="0"/>
                <w:sz w:val="18"/>
                <w:szCs w:val="18"/>
              </w:rPr>
            </w:pPr>
            <w:r w:rsidRPr="004A175B">
              <w:rPr>
                <w:rFonts w:ascii="宋体" w:cs="宋体"/>
                <w:color w:val="000000"/>
                <w:kern w:val="0"/>
                <w:sz w:val="18"/>
                <w:szCs w:val="18"/>
              </w:rPr>
              <w:t>2</w:t>
            </w:r>
            <w:r w:rsidRPr="004A175B">
              <w:rPr>
                <w:rFonts w:ascii="宋体" w:cs="宋体" w:hint="eastAsia"/>
                <w:color w:val="000000"/>
                <w:kern w:val="0"/>
                <w:sz w:val="18"/>
                <w:szCs w:val="18"/>
              </w:rPr>
              <w:t>（部分成功部分失败）</w:t>
            </w:r>
          </w:p>
          <w:p w:rsidR="00015282" w:rsidRPr="004A175B" w:rsidRDefault="00015282" w:rsidP="00015282">
            <w:pPr>
              <w:tabs>
                <w:tab w:val="left" w:pos="-1389"/>
                <w:tab w:val="left" w:pos="-669"/>
                <w:tab w:val="left" w:pos="51"/>
                <w:tab w:val="left" w:pos="771"/>
                <w:tab w:val="left" w:pos="1491"/>
                <w:tab w:val="left" w:pos="2211"/>
                <w:tab w:val="left" w:pos="2931"/>
              </w:tabs>
              <w:autoSpaceDE w:val="0"/>
              <w:autoSpaceDN w:val="0"/>
              <w:rPr>
                <w:rFonts w:ascii="宋体" w:cs="宋体"/>
                <w:color w:val="000000"/>
                <w:kern w:val="0"/>
                <w:sz w:val="18"/>
                <w:szCs w:val="18"/>
              </w:rPr>
            </w:pPr>
            <w:r w:rsidRPr="004A175B">
              <w:rPr>
                <w:rFonts w:ascii="宋体" w:cs="宋体"/>
                <w:color w:val="000000"/>
                <w:kern w:val="0"/>
                <w:sz w:val="18"/>
                <w:szCs w:val="18"/>
              </w:rPr>
              <w:t>3</w:t>
            </w:r>
            <w:r w:rsidRPr="004A175B">
              <w:rPr>
                <w:rFonts w:ascii="宋体" w:cs="宋体" w:hint="eastAsia"/>
                <w:color w:val="000000"/>
                <w:kern w:val="0"/>
                <w:sz w:val="18"/>
                <w:szCs w:val="18"/>
              </w:rPr>
              <w:t>（未处理）</w:t>
            </w:r>
          </w:p>
          <w:p w:rsidR="00015282" w:rsidRPr="004A175B" w:rsidRDefault="00015282" w:rsidP="00015282">
            <w:pPr>
              <w:tabs>
                <w:tab w:val="left" w:pos="-1389"/>
                <w:tab w:val="left" w:pos="-669"/>
                <w:tab w:val="left" w:pos="51"/>
                <w:tab w:val="left" w:pos="771"/>
                <w:tab w:val="left" w:pos="1491"/>
                <w:tab w:val="left" w:pos="2211"/>
                <w:tab w:val="left" w:pos="2931"/>
              </w:tabs>
              <w:autoSpaceDE w:val="0"/>
              <w:autoSpaceDN w:val="0"/>
              <w:rPr>
                <w:color w:val="000000"/>
                <w:kern w:val="0"/>
                <w:sz w:val="18"/>
                <w:szCs w:val="18"/>
              </w:rPr>
            </w:pPr>
            <w:r w:rsidRPr="004A175B">
              <w:rPr>
                <w:rFonts w:ascii="宋体" w:cs="宋体"/>
                <w:color w:val="000000"/>
                <w:kern w:val="0"/>
                <w:sz w:val="18"/>
                <w:szCs w:val="18"/>
              </w:rPr>
              <w:t>4</w:t>
            </w:r>
            <w:r w:rsidRPr="004A175B">
              <w:rPr>
                <w:rFonts w:ascii="宋体" w:cs="宋体" w:hint="eastAsia"/>
                <w:color w:val="000000"/>
                <w:kern w:val="0"/>
                <w:sz w:val="18"/>
                <w:szCs w:val="18"/>
              </w:rPr>
              <w:t>（处理中）</w:t>
            </w:r>
          </w:p>
        </w:tc>
      </w:tr>
      <w:tr w:rsidR="00015282" w:rsidRPr="004A175B" w:rsidTr="00015282">
        <w:tc>
          <w:tcPr>
            <w:tcW w:w="1012" w:type="pct"/>
            <w:tcBorders>
              <w:top w:val="single" w:sz="6" w:space="0" w:color="000000"/>
              <w:left w:val="single" w:sz="6" w:space="0" w:color="000000"/>
              <w:bottom w:val="single" w:sz="6" w:space="0" w:color="000000"/>
              <w:right w:val="single" w:sz="6" w:space="0" w:color="000000"/>
            </w:tcBorders>
          </w:tcPr>
          <w:p w:rsidR="00015282" w:rsidRPr="004A175B" w:rsidRDefault="00015282" w:rsidP="00E7517C">
            <w:pPr>
              <w:autoSpaceDE w:val="0"/>
              <w:autoSpaceDN w:val="0"/>
              <w:rPr>
                <w:color w:val="000000"/>
                <w:kern w:val="0"/>
                <w:sz w:val="20"/>
                <w:szCs w:val="20"/>
              </w:rPr>
            </w:pPr>
            <w:r w:rsidRPr="004A175B">
              <w:rPr>
                <w:color w:val="000000"/>
                <w:kern w:val="0"/>
                <w:sz w:val="20"/>
                <w:szCs w:val="20"/>
              </w:rPr>
              <w:t>Errorcode</w:t>
            </w:r>
          </w:p>
        </w:tc>
        <w:tc>
          <w:tcPr>
            <w:tcW w:w="843" w:type="pct"/>
            <w:tcBorders>
              <w:top w:val="single" w:sz="6" w:space="0" w:color="000000"/>
              <w:left w:val="single" w:sz="6" w:space="0" w:color="000000"/>
              <w:bottom w:val="single" w:sz="6" w:space="0" w:color="000000"/>
              <w:right w:val="single" w:sz="6" w:space="0" w:color="000000"/>
            </w:tcBorders>
          </w:tcPr>
          <w:p w:rsidR="00015282" w:rsidRPr="004A175B" w:rsidRDefault="004B7465" w:rsidP="00E7517C">
            <w:pPr>
              <w:autoSpaceDE w:val="0"/>
              <w:autoSpaceDN w:val="0"/>
              <w:rPr>
                <w:color w:val="000000"/>
                <w:kern w:val="0"/>
                <w:sz w:val="20"/>
                <w:szCs w:val="20"/>
              </w:rPr>
            </w:pPr>
            <w:r w:rsidRPr="004A175B">
              <w:rPr>
                <w:color w:val="000000"/>
                <w:kern w:val="0"/>
                <w:sz w:val="20"/>
                <w:szCs w:val="20"/>
              </w:rPr>
              <w:t>INTEGER4</w:t>
            </w:r>
          </w:p>
        </w:tc>
        <w:tc>
          <w:tcPr>
            <w:tcW w:w="1433" w:type="pct"/>
            <w:tcBorders>
              <w:top w:val="single" w:sz="6" w:space="0" w:color="000000"/>
              <w:left w:val="single" w:sz="6" w:space="0" w:color="000000"/>
              <w:bottom w:val="single" w:sz="6" w:space="0" w:color="000000"/>
              <w:right w:val="single" w:sz="6" w:space="0" w:color="000000"/>
            </w:tcBorders>
          </w:tcPr>
          <w:p w:rsidR="00015282" w:rsidRPr="004A175B" w:rsidRDefault="00015282" w:rsidP="00E7517C">
            <w:pPr>
              <w:tabs>
                <w:tab w:val="left" w:pos="-1389"/>
              </w:tabs>
              <w:autoSpaceDE w:val="0"/>
              <w:autoSpaceDN w:val="0"/>
              <w:rPr>
                <w:rFonts w:ascii="宋体" w:cs="宋体"/>
                <w:color w:val="000000"/>
                <w:kern w:val="0"/>
                <w:sz w:val="18"/>
                <w:szCs w:val="18"/>
              </w:rPr>
            </w:pPr>
            <w:r w:rsidRPr="004A175B">
              <w:rPr>
                <w:rFonts w:ascii="宋体" w:cs="宋体" w:hint="eastAsia"/>
                <w:color w:val="000000"/>
                <w:kern w:val="0"/>
                <w:sz w:val="18"/>
                <w:szCs w:val="18"/>
              </w:rPr>
              <w:t>错误码</w:t>
            </w:r>
          </w:p>
        </w:tc>
        <w:tc>
          <w:tcPr>
            <w:tcW w:w="1712" w:type="pct"/>
            <w:tcBorders>
              <w:top w:val="single" w:sz="6" w:space="0" w:color="000000"/>
              <w:left w:val="single" w:sz="6" w:space="0" w:color="000000"/>
              <w:bottom w:val="single" w:sz="6" w:space="0" w:color="000000"/>
              <w:right w:val="single" w:sz="6" w:space="0" w:color="000000"/>
            </w:tcBorders>
          </w:tcPr>
          <w:p w:rsidR="00015282" w:rsidRPr="004A175B" w:rsidRDefault="00015282" w:rsidP="00E7517C">
            <w:pPr>
              <w:autoSpaceDE w:val="0"/>
              <w:autoSpaceDN w:val="0"/>
              <w:rPr>
                <w:rFonts w:ascii="宋体" w:cs="宋体"/>
                <w:color w:val="000000"/>
                <w:kern w:val="0"/>
                <w:sz w:val="18"/>
                <w:szCs w:val="18"/>
              </w:rPr>
            </w:pPr>
          </w:p>
        </w:tc>
      </w:tr>
      <w:tr w:rsidR="00015282" w:rsidRPr="004A175B" w:rsidTr="00015282">
        <w:tc>
          <w:tcPr>
            <w:tcW w:w="1012" w:type="pct"/>
            <w:tcBorders>
              <w:top w:val="single" w:sz="6" w:space="0" w:color="000000"/>
              <w:left w:val="single" w:sz="6" w:space="0" w:color="000000"/>
              <w:bottom w:val="single" w:sz="6" w:space="0" w:color="000000"/>
              <w:right w:val="single" w:sz="6" w:space="0" w:color="000000"/>
            </w:tcBorders>
          </w:tcPr>
          <w:p w:rsidR="00015282" w:rsidRPr="004A175B" w:rsidRDefault="00015282" w:rsidP="00E7517C">
            <w:pPr>
              <w:autoSpaceDE w:val="0"/>
              <w:autoSpaceDN w:val="0"/>
              <w:rPr>
                <w:color w:val="000000"/>
                <w:kern w:val="0"/>
                <w:sz w:val="20"/>
                <w:szCs w:val="20"/>
              </w:rPr>
            </w:pPr>
            <w:r w:rsidRPr="004A175B">
              <w:rPr>
                <w:color w:val="000000"/>
                <w:kern w:val="0"/>
                <w:sz w:val="20"/>
                <w:szCs w:val="20"/>
              </w:rPr>
              <w:t>BeginDate</w:t>
            </w:r>
          </w:p>
        </w:tc>
        <w:tc>
          <w:tcPr>
            <w:tcW w:w="843" w:type="pct"/>
            <w:tcBorders>
              <w:top w:val="single" w:sz="6" w:space="0" w:color="000000"/>
              <w:left w:val="single" w:sz="6" w:space="0" w:color="000000"/>
              <w:bottom w:val="single" w:sz="6" w:space="0" w:color="000000"/>
              <w:right w:val="single" w:sz="6" w:space="0" w:color="000000"/>
            </w:tcBorders>
          </w:tcPr>
          <w:p w:rsidR="00015282" w:rsidRPr="004A175B" w:rsidRDefault="004B7465" w:rsidP="00E7517C">
            <w:pPr>
              <w:autoSpaceDE w:val="0"/>
              <w:autoSpaceDN w:val="0"/>
              <w:rPr>
                <w:color w:val="000000"/>
                <w:kern w:val="0"/>
                <w:sz w:val="20"/>
                <w:szCs w:val="20"/>
              </w:rPr>
            </w:pPr>
            <w:r w:rsidRPr="004A175B">
              <w:rPr>
                <w:color w:val="000000"/>
                <w:kern w:val="0"/>
                <w:sz w:val="20"/>
                <w:szCs w:val="20"/>
              </w:rPr>
              <w:t xml:space="preserve">DATETIME </w:t>
            </w:r>
          </w:p>
        </w:tc>
        <w:tc>
          <w:tcPr>
            <w:tcW w:w="1433" w:type="pct"/>
            <w:tcBorders>
              <w:top w:val="single" w:sz="6" w:space="0" w:color="000000"/>
              <w:left w:val="single" w:sz="6" w:space="0" w:color="000000"/>
              <w:bottom w:val="single" w:sz="6" w:space="0" w:color="000000"/>
              <w:right w:val="single" w:sz="6" w:space="0" w:color="000000"/>
            </w:tcBorders>
          </w:tcPr>
          <w:p w:rsidR="00015282" w:rsidRPr="004A175B" w:rsidRDefault="00015282" w:rsidP="00E7517C">
            <w:pPr>
              <w:tabs>
                <w:tab w:val="left" w:pos="-1389"/>
              </w:tabs>
              <w:autoSpaceDE w:val="0"/>
              <w:autoSpaceDN w:val="0"/>
              <w:rPr>
                <w:rFonts w:ascii="宋体" w:cs="宋体"/>
                <w:color w:val="000000"/>
                <w:kern w:val="0"/>
                <w:sz w:val="18"/>
                <w:szCs w:val="18"/>
              </w:rPr>
            </w:pPr>
            <w:r w:rsidRPr="004A175B">
              <w:rPr>
                <w:rFonts w:ascii="宋体" w:cs="宋体" w:hint="eastAsia"/>
                <w:color w:val="000000"/>
                <w:kern w:val="0"/>
                <w:sz w:val="18"/>
                <w:szCs w:val="18"/>
              </w:rPr>
              <w:t>业务受理开始时间</w:t>
            </w:r>
          </w:p>
        </w:tc>
        <w:tc>
          <w:tcPr>
            <w:tcW w:w="1712" w:type="pct"/>
            <w:tcBorders>
              <w:top w:val="single" w:sz="6" w:space="0" w:color="000000"/>
              <w:left w:val="single" w:sz="6" w:space="0" w:color="000000"/>
              <w:bottom w:val="single" w:sz="6" w:space="0" w:color="000000"/>
              <w:right w:val="single" w:sz="6" w:space="0" w:color="000000"/>
            </w:tcBorders>
          </w:tcPr>
          <w:p w:rsidR="00015282" w:rsidRPr="004A175B" w:rsidRDefault="00015282" w:rsidP="00E7517C">
            <w:pPr>
              <w:tabs>
                <w:tab w:val="left" w:pos="-1389"/>
              </w:tabs>
              <w:autoSpaceDE w:val="0"/>
              <w:autoSpaceDN w:val="0"/>
              <w:rPr>
                <w:rFonts w:ascii="宋体" w:cs="宋体"/>
                <w:color w:val="000000"/>
                <w:kern w:val="0"/>
                <w:sz w:val="18"/>
                <w:szCs w:val="18"/>
              </w:rPr>
            </w:pPr>
          </w:p>
        </w:tc>
      </w:tr>
      <w:tr w:rsidR="00015282" w:rsidRPr="004A175B" w:rsidTr="00015282">
        <w:tc>
          <w:tcPr>
            <w:tcW w:w="1012" w:type="pct"/>
            <w:tcBorders>
              <w:top w:val="single" w:sz="6" w:space="0" w:color="000000"/>
              <w:left w:val="single" w:sz="6" w:space="0" w:color="000000"/>
              <w:bottom w:val="single" w:sz="6" w:space="0" w:color="000000"/>
              <w:right w:val="single" w:sz="6" w:space="0" w:color="000000"/>
            </w:tcBorders>
          </w:tcPr>
          <w:p w:rsidR="00015282" w:rsidRPr="004A175B" w:rsidRDefault="00015282" w:rsidP="00E7517C">
            <w:pPr>
              <w:autoSpaceDE w:val="0"/>
              <w:autoSpaceDN w:val="0"/>
              <w:rPr>
                <w:color w:val="000000"/>
                <w:kern w:val="0"/>
                <w:sz w:val="20"/>
                <w:szCs w:val="20"/>
              </w:rPr>
            </w:pPr>
            <w:r w:rsidRPr="004A175B">
              <w:rPr>
                <w:color w:val="000000"/>
                <w:kern w:val="0"/>
                <w:sz w:val="20"/>
                <w:szCs w:val="20"/>
              </w:rPr>
              <w:t>EndDate</w:t>
            </w:r>
          </w:p>
        </w:tc>
        <w:tc>
          <w:tcPr>
            <w:tcW w:w="843" w:type="pct"/>
            <w:tcBorders>
              <w:top w:val="single" w:sz="6" w:space="0" w:color="000000"/>
              <w:left w:val="single" w:sz="6" w:space="0" w:color="000000"/>
              <w:bottom w:val="single" w:sz="6" w:space="0" w:color="000000"/>
              <w:right w:val="single" w:sz="6" w:space="0" w:color="000000"/>
            </w:tcBorders>
          </w:tcPr>
          <w:p w:rsidR="00015282" w:rsidRPr="004A175B" w:rsidRDefault="004B7465" w:rsidP="00E7517C">
            <w:pPr>
              <w:autoSpaceDE w:val="0"/>
              <w:autoSpaceDN w:val="0"/>
              <w:rPr>
                <w:color w:val="000000"/>
                <w:kern w:val="0"/>
                <w:sz w:val="20"/>
                <w:szCs w:val="20"/>
              </w:rPr>
            </w:pPr>
            <w:r w:rsidRPr="004A175B">
              <w:rPr>
                <w:color w:val="000000"/>
                <w:kern w:val="0"/>
                <w:sz w:val="20"/>
                <w:szCs w:val="20"/>
              </w:rPr>
              <w:t xml:space="preserve">DATETIME </w:t>
            </w:r>
          </w:p>
        </w:tc>
        <w:tc>
          <w:tcPr>
            <w:tcW w:w="1433" w:type="pct"/>
            <w:tcBorders>
              <w:top w:val="single" w:sz="6" w:space="0" w:color="000000"/>
              <w:left w:val="single" w:sz="6" w:space="0" w:color="000000"/>
              <w:bottom w:val="single" w:sz="6" w:space="0" w:color="000000"/>
              <w:right w:val="single" w:sz="6" w:space="0" w:color="000000"/>
            </w:tcBorders>
          </w:tcPr>
          <w:p w:rsidR="00015282" w:rsidRPr="004A175B" w:rsidRDefault="00015282" w:rsidP="00E7517C">
            <w:pPr>
              <w:tabs>
                <w:tab w:val="left" w:pos="-1389"/>
              </w:tabs>
              <w:autoSpaceDE w:val="0"/>
              <w:autoSpaceDN w:val="0"/>
              <w:rPr>
                <w:rFonts w:ascii="宋体" w:cs="宋体"/>
                <w:color w:val="000000"/>
                <w:kern w:val="0"/>
                <w:sz w:val="18"/>
                <w:szCs w:val="18"/>
              </w:rPr>
            </w:pPr>
            <w:r w:rsidRPr="004A175B">
              <w:rPr>
                <w:rFonts w:ascii="宋体" w:cs="宋体" w:hint="eastAsia"/>
                <w:color w:val="000000"/>
                <w:kern w:val="0"/>
                <w:sz w:val="18"/>
                <w:szCs w:val="18"/>
              </w:rPr>
              <w:t>业务受理结束时间</w:t>
            </w:r>
          </w:p>
        </w:tc>
        <w:tc>
          <w:tcPr>
            <w:tcW w:w="1712" w:type="pct"/>
            <w:tcBorders>
              <w:top w:val="single" w:sz="6" w:space="0" w:color="000000"/>
              <w:left w:val="single" w:sz="6" w:space="0" w:color="000000"/>
              <w:bottom w:val="single" w:sz="6" w:space="0" w:color="000000"/>
              <w:right w:val="single" w:sz="6" w:space="0" w:color="000000"/>
            </w:tcBorders>
          </w:tcPr>
          <w:p w:rsidR="00015282" w:rsidRPr="004A175B" w:rsidRDefault="00015282" w:rsidP="00E7517C">
            <w:pPr>
              <w:tabs>
                <w:tab w:val="left" w:pos="-1389"/>
              </w:tabs>
              <w:autoSpaceDE w:val="0"/>
              <w:autoSpaceDN w:val="0"/>
              <w:rPr>
                <w:rFonts w:ascii="宋体" w:cs="宋体"/>
                <w:color w:val="000000"/>
                <w:kern w:val="0"/>
                <w:sz w:val="18"/>
                <w:szCs w:val="18"/>
              </w:rPr>
            </w:pPr>
          </w:p>
        </w:tc>
      </w:tr>
      <w:tr w:rsidR="00015282" w:rsidRPr="004A175B" w:rsidTr="00015282">
        <w:tc>
          <w:tcPr>
            <w:tcW w:w="1012" w:type="pct"/>
            <w:tcBorders>
              <w:top w:val="single" w:sz="6" w:space="0" w:color="000000"/>
              <w:left w:val="single" w:sz="6" w:space="0" w:color="000000"/>
              <w:bottom w:val="single" w:sz="6" w:space="0" w:color="000000"/>
              <w:right w:val="single" w:sz="6" w:space="0" w:color="000000"/>
            </w:tcBorders>
          </w:tcPr>
          <w:p w:rsidR="00015282" w:rsidRPr="004A175B" w:rsidRDefault="00015282" w:rsidP="00E7517C">
            <w:pPr>
              <w:autoSpaceDE w:val="0"/>
              <w:autoSpaceDN w:val="0"/>
              <w:spacing w:line="360" w:lineRule="auto"/>
              <w:rPr>
                <w:color w:val="000000"/>
                <w:kern w:val="0"/>
                <w:sz w:val="18"/>
                <w:szCs w:val="18"/>
              </w:rPr>
            </w:pPr>
            <w:r w:rsidRPr="004A175B">
              <w:rPr>
                <w:color w:val="000000"/>
                <w:kern w:val="0"/>
                <w:sz w:val="18"/>
                <w:szCs w:val="18"/>
              </w:rPr>
              <w:t>CreDate</w:t>
            </w:r>
          </w:p>
        </w:tc>
        <w:tc>
          <w:tcPr>
            <w:tcW w:w="843" w:type="pct"/>
            <w:tcBorders>
              <w:top w:val="single" w:sz="6" w:space="0" w:color="000000"/>
              <w:left w:val="single" w:sz="6" w:space="0" w:color="000000"/>
              <w:bottom w:val="single" w:sz="6" w:space="0" w:color="000000"/>
              <w:right w:val="single" w:sz="6" w:space="0" w:color="000000"/>
            </w:tcBorders>
          </w:tcPr>
          <w:p w:rsidR="00015282" w:rsidRPr="004A175B" w:rsidRDefault="004B7465" w:rsidP="00E7517C">
            <w:pPr>
              <w:tabs>
                <w:tab w:val="left" w:pos="-1389"/>
              </w:tabs>
              <w:autoSpaceDE w:val="0"/>
              <w:autoSpaceDN w:val="0"/>
              <w:rPr>
                <w:color w:val="000000"/>
                <w:kern w:val="0"/>
                <w:sz w:val="18"/>
                <w:szCs w:val="18"/>
              </w:rPr>
            </w:pPr>
            <w:r w:rsidRPr="004A175B">
              <w:rPr>
                <w:color w:val="000000"/>
                <w:kern w:val="0"/>
                <w:sz w:val="18"/>
                <w:szCs w:val="18"/>
              </w:rPr>
              <w:t>DATETIME</w:t>
            </w:r>
          </w:p>
        </w:tc>
        <w:tc>
          <w:tcPr>
            <w:tcW w:w="1433" w:type="pct"/>
            <w:tcBorders>
              <w:top w:val="single" w:sz="6" w:space="0" w:color="000000"/>
              <w:left w:val="single" w:sz="6" w:space="0" w:color="000000"/>
              <w:bottom w:val="single" w:sz="6" w:space="0" w:color="000000"/>
              <w:right w:val="single" w:sz="6" w:space="0" w:color="000000"/>
            </w:tcBorders>
          </w:tcPr>
          <w:p w:rsidR="00015282" w:rsidRPr="004A175B" w:rsidRDefault="00015282" w:rsidP="00E7517C">
            <w:pPr>
              <w:autoSpaceDE w:val="0"/>
              <w:autoSpaceDN w:val="0"/>
              <w:spacing w:line="360" w:lineRule="auto"/>
              <w:rPr>
                <w:rFonts w:ascii="宋体" w:cs="宋体"/>
                <w:color w:val="000000"/>
                <w:kern w:val="0"/>
                <w:sz w:val="18"/>
                <w:szCs w:val="18"/>
              </w:rPr>
            </w:pPr>
            <w:r w:rsidRPr="004A175B">
              <w:rPr>
                <w:rFonts w:ascii="宋体" w:cs="宋体" w:hint="eastAsia"/>
                <w:color w:val="000000"/>
                <w:kern w:val="0"/>
                <w:sz w:val="18"/>
                <w:szCs w:val="18"/>
              </w:rPr>
              <w:t>创建时间</w:t>
            </w:r>
          </w:p>
        </w:tc>
        <w:tc>
          <w:tcPr>
            <w:tcW w:w="1712" w:type="pct"/>
            <w:tcBorders>
              <w:top w:val="single" w:sz="6" w:space="0" w:color="000000"/>
              <w:left w:val="single" w:sz="6" w:space="0" w:color="000000"/>
              <w:bottom w:val="single" w:sz="6" w:space="0" w:color="000000"/>
              <w:right w:val="single" w:sz="6" w:space="0" w:color="000000"/>
            </w:tcBorders>
          </w:tcPr>
          <w:p w:rsidR="00015282" w:rsidRPr="004A175B" w:rsidRDefault="00015282" w:rsidP="00E7517C">
            <w:pPr>
              <w:tabs>
                <w:tab w:val="left" w:pos="-1389"/>
              </w:tabs>
              <w:autoSpaceDE w:val="0"/>
              <w:autoSpaceDN w:val="0"/>
              <w:rPr>
                <w:rFonts w:ascii="宋体" w:cs="宋体"/>
                <w:color w:val="000000"/>
                <w:kern w:val="0"/>
                <w:sz w:val="18"/>
                <w:szCs w:val="18"/>
              </w:rPr>
            </w:pPr>
          </w:p>
        </w:tc>
      </w:tr>
      <w:tr w:rsidR="00015282" w:rsidRPr="004A175B" w:rsidTr="00015282">
        <w:tc>
          <w:tcPr>
            <w:tcW w:w="1012" w:type="pct"/>
            <w:tcBorders>
              <w:top w:val="single" w:sz="6" w:space="0" w:color="000000"/>
              <w:left w:val="single" w:sz="6" w:space="0" w:color="000000"/>
              <w:bottom w:val="single" w:sz="6" w:space="0" w:color="000000"/>
              <w:right w:val="single" w:sz="6" w:space="0" w:color="000000"/>
            </w:tcBorders>
          </w:tcPr>
          <w:p w:rsidR="00015282" w:rsidRPr="004A175B" w:rsidRDefault="00015282" w:rsidP="00E7517C">
            <w:pPr>
              <w:autoSpaceDE w:val="0"/>
              <w:autoSpaceDN w:val="0"/>
              <w:rPr>
                <w:color w:val="000000"/>
                <w:kern w:val="0"/>
                <w:sz w:val="20"/>
                <w:szCs w:val="20"/>
              </w:rPr>
            </w:pPr>
            <w:r w:rsidRPr="004A175B">
              <w:rPr>
                <w:color w:val="000000"/>
                <w:kern w:val="0"/>
                <w:sz w:val="20"/>
                <w:szCs w:val="20"/>
              </w:rPr>
              <w:t>ProductKey</w:t>
            </w:r>
          </w:p>
        </w:tc>
        <w:tc>
          <w:tcPr>
            <w:tcW w:w="843" w:type="pct"/>
            <w:tcBorders>
              <w:top w:val="single" w:sz="6" w:space="0" w:color="000000"/>
              <w:left w:val="single" w:sz="6" w:space="0" w:color="000000"/>
              <w:bottom w:val="single" w:sz="6" w:space="0" w:color="000000"/>
              <w:right w:val="single" w:sz="6" w:space="0" w:color="000000"/>
            </w:tcBorders>
          </w:tcPr>
          <w:p w:rsidR="00015282" w:rsidRPr="004A175B" w:rsidRDefault="004B7465" w:rsidP="00E7517C">
            <w:pPr>
              <w:autoSpaceDE w:val="0"/>
              <w:autoSpaceDN w:val="0"/>
              <w:rPr>
                <w:color w:val="000000"/>
                <w:kern w:val="0"/>
                <w:sz w:val="20"/>
                <w:szCs w:val="20"/>
              </w:rPr>
            </w:pPr>
            <w:r w:rsidRPr="004A175B">
              <w:rPr>
                <w:color w:val="000000"/>
                <w:kern w:val="0"/>
                <w:sz w:val="20"/>
                <w:szCs w:val="20"/>
              </w:rPr>
              <w:t>INTEGER4</w:t>
            </w:r>
          </w:p>
        </w:tc>
        <w:tc>
          <w:tcPr>
            <w:tcW w:w="1433" w:type="pct"/>
            <w:tcBorders>
              <w:top w:val="single" w:sz="6" w:space="0" w:color="000000"/>
              <w:left w:val="single" w:sz="6" w:space="0" w:color="000000"/>
              <w:bottom w:val="single" w:sz="6" w:space="0" w:color="000000"/>
              <w:right w:val="single" w:sz="6" w:space="0" w:color="000000"/>
            </w:tcBorders>
          </w:tcPr>
          <w:p w:rsidR="00015282" w:rsidRPr="004A175B" w:rsidRDefault="00015282" w:rsidP="00E7517C">
            <w:pPr>
              <w:autoSpaceDE w:val="0"/>
              <w:autoSpaceDN w:val="0"/>
              <w:ind w:right="227"/>
              <w:rPr>
                <w:color w:val="000000"/>
                <w:kern w:val="0"/>
                <w:sz w:val="18"/>
                <w:szCs w:val="18"/>
              </w:rPr>
            </w:pPr>
            <w:ins w:id="7090" w:author="wtest222" w:date="2014-10-27T11:33:00Z">
              <w:r>
                <w:rPr>
                  <w:rFonts w:ascii="宋体" w:cs="宋体" w:hint="eastAsia"/>
                  <w:color w:val="000000"/>
                  <w:kern w:val="0"/>
                  <w:sz w:val="18"/>
                  <w:szCs w:val="18"/>
                </w:rPr>
                <w:t>SIS内部</w:t>
              </w:r>
            </w:ins>
            <w:r w:rsidRPr="004A175B">
              <w:rPr>
                <w:rFonts w:ascii="宋体" w:cs="宋体" w:hint="eastAsia"/>
                <w:color w:val="000000"/>
                <w:kern w:val="0"/>
                <w:sz w:val="18"/>
                <w:szCs w:val="18"/>
              </w:rPr>
              <w:t>产品</w:t>
            </w:r>
            <w:r w:rsidRPr="004A175B">
              <w:rPr>
                <w:color w:val="000000"/>
                <w:kern w:val="0"/>
                <w:sz w:val="18"/>
                <w:szCs w:val="18"/>
              </w:rPr>
              <w:t>Key</w:t>
            </w:r>
          </w:p>
        </w:tc>
        <w:tc>
          <w:tcPr>
            <w:tcW w:w="1712" w:type="pct"/>
            <w:tcBorders>
              <w:top w:val="single" w:sz="6" w:space="0" w:color="000000"/>
              <w:left w:val="single" w:sz="6" w:space="0" w:color="000000"/>
              <w:bottom w:val="single" w:sz="6" w:space="0" w:color="000000"/>
              <w:right w:val="single" w:sz="6" w:space="0" w:color="000000"/>
            </w:tcBorders>
          </w:tcPr>
          <w:p w:rsidR="00015282" w:rsidRPr="004A175B" w:rsidRDefault="00015282" w:rsidP="00E7517C">
            <w:pPr>
              <w:tabs>
                <w:tab w:val="left" w:pos="-1389"/>
              </w:tabs>
              <w:autoSpaceDE w:val="0"/>
              <w:autoSpaceDN w:val="0"/>
              <w:rPr>
                <w:color w:val="000000"/>
                <w:kern w:val="0"/>
                <w:sz w:val="18"/>
                <w:szCs w:val="18"/>
              </w:rPr>
            </w:pPr>
          </w:p>
        </w:tc>
      </w:tr>
      <w:tr w:rsidR="00015282" w:rsidRPr="004A175B" w:rsidTr="00015282">
        <w:tc>
          <w:tcPr>
            <w:tcW w:w="1012" w:type="pct"/>
            <w:tcBorders>
              <w:top w:val="single" w:sz="6" w:space="0" w:color="000000"/>
              <w:left w:val="single" w:sz="6" w:space="0" w:color="000000"/>
              <w:bottom w:val="single" w:sz="6" w:space="0" w:color="000000"/>
              <w:right w:val="single" w:sz="6" w:space="0" w:color="000000"/>
            </w:tcBorders>
          </w:tcPr>
          <w:p w:rsidR="00015282" w:rsidRPr="004A175B" w:rsidRDefault="00015282" w:rsidP="00E7517C">
            <w:pPr>
              <w:autoSpaceDE w:val="0"/>
              <w:autoSpaceDN w:val="0"/>
              <w:rPr>
                <w:color w:val="000000"/>
                <w:kern w:val="0"/>
                <w:sz w:val="20"/>
                <w:szCs w:val="20"/>
              </w:rPr>
            </w:pPr>
            <w:r w:rsidRPr="004A175B">
              <w:rPr>
                <w:color w:val="000000"/>
                <w:kern w:val="0"/>
                <w:sz w:val="20"/>
                <w:szCs w:val="20"/>
              </w:rPr>
              <w:t>PrdOperationType</w:t>
            </w:r>
          </w:p>
        </w:tc>
        <w:tc>
          <w:tcPr>
            <w:tcW w:w="843" w:type="pct"/>
            <w:tcBorders>
              <w:top w:val="single" w:sz="6" w:space="0" w:color="000000"/>
              <w:left w:val="single" w:sz="6" w:space="0" w:color="000000"/>
              <w:bottom w:val="single" w:sz="6" w:space="0" w:color="000000"/>
              <w:right w:val="single" w:sz="6" w:space="0" w:color="000000"/>
            </w:tcBorders>
          </w:tcPr>
          <w:p w:rsidR="00015282" w:rsidRPr="004A175B" w:rsidRDefault="004B7465" w:rsidP="00E7517C">
            <w:pPr>
              <w:autoSpaceDE w:val="0"/>
              <w:autoSpaceDN w:val="0"/>
              <w:rPr>
                <w:color w:val="000000"/>
                <w:kern w:val="0"/>
                <w:sz w:val="20"/>
                <w:szCs w:val="20"/>
              </w:rPr>
            </w:pPr>
            <w:r w:rsidRPr="004A175B">
              <w:rPr>
                <w:color w:val="000000"/>
                <w:kern w:val="0"/>
                <w:sz w:val="20"/>
                <w:szCs w:val="20"/>
              </w:rPr>
              <w:t>INTEGER4</w:t>
            </w:r>
          </w:p>
        </w:tc>
        <w:tc>
          <w:tcPr>
            <w:tcW w:w="1433" w:type="pct"/>
            <w:tcBorders>
              <w:top w:val="single" w:sz="6" w:space="0" w:color="000000"/>
              <w:left w:val="single" w:sz="6" w:space="0" w:color="000000"/>
              <w:bottom w:val="single" w:sz="6" w:space="0" w:color="000000"/>
              <w:right w:val="single" w:sz="6" w:space="0" w:color="000000"/>
            </w:tcBorders>
          </w:tcPr>
          <w:p w:rsidR="00015282" w:rsidRPr="004A175B" w:rsidRDefault="00015282" w:rsidP="00E7517C">
            <w:pPr>
              <w:autoSpaceDE w:val="0"/>
              <w:autoSpaceDN w:val="0"/>
              <w:ind w:right="227"/>
              <w:rPr>
                <w:rFonts w:ascii="宋体" w:cs="宋体"/>
                <w:color w:val="000000"/>
                <w:kern w:val="0"/>
                <w:sz w:val="18"/>
                <w:szCs w:val="18"/>
              </w:rPr>
            </w:pPr>
            <w:r w:rsidRPr="004A175B">
              <w:rPr>
                <w:rFonts w:ascii="宋体" w:cs="宋体" w:hint="eastAsia"/>
                <w:color w:val="000000"/>
                <w:kern w:val="0"/>
                <w:sz w:val="18"/>
                <w:szCs w:val="18"/>
              </w:rPr>
              <w:t>产品操作类型</w:t>
            </w:r>
          </w:p>
        </w:tc>
        <w:tc>
          <w:tcPr>
            <w:tcW w:w="1712" w:type="pct"/>
            <w:tcBorders>
              <w:top w:val="single" w:sz="6" w:space="0" w:color="000000"/>
              <w:left w:val="single" w:sz="6" w:space="0" w:color="000000"/>
              <w:bottom w:val="single" w:sz="6" w:space="0" w:color="000000"/>
              <w:right w:val="single" w:sz="6" w:space="0" w:color="000000"/>
            </w:tcBorders>
          </w:tcPr>
          <w:p w:rsidR="00015282" w:rsidRPr="004A175B" w:rsidRDefault="00015282" w:rsidP="00015282">
            <w:pPr>
              <w:tabs>
                <w:tab w:val="left" w:pos="-1389"/>
              </w:tabs>
              <w:autoSpaceDE w:val="0"/>
              <w:autoSpaceDN w:val="0"/>
              <w:rPr>
                <w:rFonts w:ascii="宋体" w:cs="宋体"/>
                <w:color w:val="000000"/>
                <w:kern w:val="0"/>
                <w:sz w:val="18"/>
                <w:szCs w:val="18"/>
              </w:rPr>
            </w:pPr>
            <w:r w:rsidRPr="004A175B">
              <w:rPr>
                <w:color w:val="000000"/>
                <w:kern w:val="0"/>
                <w:sz w:val="18"/>
                <w:szCs w:val="18"/>
              </w:rPr>
              <w:t>0</w:t>
            </w:r>
            <w:r w:rsidRPr="004A175B">
              <w:rPr>
                <w:rFonts w:ascii="宋体" w:cs="宋体" w:hint="eastAsia"/>
                <w:color w:val="000000"/>
                <w:kern w:val="0"/>
                <w:sz w:val="18"/>
                <w:szCs w:val="18"/>
              </w:rPr>
              <w:t>：订购</w:t>
            </w:r>
          </w:p>
          <w:p w:rsidR="00015282" w:rsidRPr="004A175B" w:rsidRDefault="00015282" w:rsidP="00015282">
            <w:pPr>
              <w:tabs>
                <w:tab w:val="left" w:pos="-1389"/>
              </w:tabs>
              <w:autoSpaceDE w:val="0"/>
              <w:autoSpaceDN w:val="0"/>
              <w:rPr>
                <w:rFonts w:ascii="宋体" w:cs="宋体"/>
                <w:color w:val="000000"/>
                <w:kern w:val="0"/>
                <w:sz w:val="18"/>
                <w:szCs w:val="18"/>
              </w:rPr>
            </w:pPr>
            <w:r w:rsidRPr="004A175B">
              <w:rPr>
                <w:color w:val="000000"/>
                <w:kern w:val="0"/>
                <w:sz w:val="18"/>
                <w:szCs w:val="18"/>
              </w:rPr>
              <w:t>1</w:t>
            </w:r>
            <w:r w:rsidRPr="004A175B">
              <w:rPr>
                <w:rFonts w:ascii="宋体" w:cs="宋体" w:hint="eastAsia"/>
                <w:color w:val="000000"/>
                <w:kern w:val="0"/>
                <w:sz w:val="18"/>
                <w:szCs w:val="18"/>
              </w:rPr>
              <w:t>：取消</w:t>
            </w:r>
          </w:p>
          <w:p w:rsidR="00015282" w:rsidRPr="004A175B" w:rsidRDefault="00015282" w:rsidP="00015282">
            <w:pPr>
              <w:tabs>
                <w:tab w:val="left" w:pos="-1389"/>
              </w:tabs>
              <w:autoSpaceDE w:val="0"/>
              <w:autoSpaceDN w:val="0"/>
              <w:rPr>
                <w:rFonts w:ascii="宋体" w:cs="宋体"/>
                <w:color w:val="000000"/>
                <w:kern w:val="0"/>
                <w:sz w:val="18"/>
                <w:szCs w:val="18"/>
              </w:rPr>
            </w:pPr>
            <w:r w:rsidRPr="004A175B">
              <w:rPr>
                <w:color w:val="000000"/>
                <w:kern w:val="0"/>
                <w:sz w:val="18"/>
                <w:szCs w:val="18"/>
              </w:rPr>
              <w:t>2</w:t>
            </w:r>
            <w:r w:rsidRPr="004A175B">
              <w:rPr>
                <w:rFonts w:ascii="宋体" w:cs="宋体" w:hint="eastAsia"/>
                <w:color w:val="000000"/>
                <w:kern w:val="0"/>
                <w:sz w:val="18"/>
                <w:szCs w:val="18"/>
              </w:rPr>
              <w:t>：预订购</w:t>
            </w:r>
          </w:p>
          <w:p w:rsidR="00015282" w:rsidRPr="00015282" w:rsidRDefault="00015282" w:rsidP="00015282">
            <w:pPr>
              <w:tabs>
                <w:tab w:val="left" w:pos="-1389"/>
              </w:tabs>
              <w:autoSpaceDE w:val="0"/>
              <w:autoSpaceDN w:val="0"/>
              <w:rPr>
                <w:color w:val="000000"/>
                <w:kern w:val="0"/>
                <w:sz w:val="18"/>
                <w:szCs w:val="18"/>
              </w:rPr>
            </w:pPr>
            <w:r w:rsidRPr="004A175B">
              <w:rPr>
                <w:color w:val="000000"/>
                <w:kern w:val="0"/>
                <w:sz w:val="18"/>
                <w:szCs w:val="18"/>
              </w:rPr>
              <w:t>3</w:t>
            </w:r>
            <w:r w:rsidRPr="00015282">
              <w:rPr>
                <w:rFonts w:hint="eastAsia"/>
                <w:color w:val="000000"/>
                <w:kern w:val="0"/>
                <w:sz w:val="18"/>
                <w:szCs w:val="18"/>
              </w:rPr>
              <w:t>：预取消</w:t>
            </w:r>
          </w:p>
          <w:p w:rsidR="00015282" w:rsidRPr="00015282" w:rsidRDefault="00015282" w:rsidP="00015282">
            <w:pPr>
              <w:tabs>
                <w:tab w:val="left" w:pos="-1389"/>
              </w:tabs>
              <w:autoSpaceDE w:val="0"/>
              <w:autoSpaceDN w:val="0"/>
              <w:rPr>
                <w:color w:val="000000"/>
                <w:kern w:val="0"/>
                <w:sz w:val="18"/>
                <w:szCs w:val="18"/>
              </w:rPr>
            </w:pPr>
            <w:r w:rsidRPr="00015282">
              <w:rPr>
                <w:color w:val="000000"/>
                <w:kern w:val="0"/>
                <w:sz w:val="18"/>
                <w:szCs w:val="18"/>
              </w:rPr>
              <w:t>4</w:t>
            </w:r>
            <w:r w:rsidRPr="00015282">
              <w:rPr>
                <w:rFonts w:hint="eastAsia"/>
                <w:color w:val="000000"/>
                <w:kern w:val="0"/>
                <w:sz w:val="18"/>
                <w:szCs w:val="18"/>
              </w:rPr>
              <w:t>：订购更新（首次使用更新订购关系起止时间）</w:t>
            </w:r>
          </w:p>
          <w:p w:rsidR="00015282" w:rsidRPr="004A175B" w:rsidRDefault="00015282" w:rsidP="00015282">
            <w:pPr>
              <w:tabs>
                <w:tab w:val="left" w:pos="-1389"/>
              </w:tabs>
              <w:autoSpaceDE w:val="0"/>
              <w:autoSpaceDN w:val="0"/>
              <w:rPr>
                <w:color w:val="000000"/>
                <w:kern w:val="0"/>
                <w:sz w:val="18"/>
                <w:szCs w:val="18"/>
              </w:rPr>
            </w:pPr>
            <w:r w:rsidRPr="00015282">
              <w:rPr>
                <w:color w:val="000000"/>
                <w:kern w:val="0"/>
                <w:sz w:val="18"/>
                <w:szCs w:val="18"/>
              </w:rPr>
              <w:t>5</w:t>
            </w:r>
            <w:r w:rsidRPr="00015282">
              <w:rPr>
                <w:rFonts w:hint="eastAsia"/>
                <w:color w:val="000000"/>
                <w:kern w:val="0"/>
                <w:sz w:val="18"/>
                <w:szCs w:val="18"/>
              </w:rPr>
              <w:t>、系统自动取消（免费资源用尽且无实时费时，订购关系置为失效）</w:t>
            </w:r>
          </w:p>
        </w:tc>
      </w:tr>
      <w:tr w:rsidR="009018AB" w:rsidRPr="004A175B" w:rsidTr="00015282">
        <w:tc>
          <w:tcPr>
            <w:tcW w:w="1012" w:type="pct"/>
            <w:tcBorders>
              <w:top w:val="single" w:sz="6" w:space="0" w:color="000000"/>
              <w:left w:val="single" w:sz="6" w:space="0" w:color="000000"/>
              <w:bottom w:val="single" w:sz="6" w:space="0" w:color="000000"/>
              <w:right w:val="single" w:sz="6" w:space="0" w:color="000000"/>
            </w:tcBorders>
          </w:tcPr>
          <w:p w:rsidR="00BB0C61" w:rsidRPr="004247C7" w:rsidRDefault="00BB0C61" w:rsidP="00BB0C61">
            <w:pPr>
              <w:autoSpaceDE w:val="0"/>
              <w:autoSpaceDN w:val="0"/>
              <w:rPr>
                <w:rFonts w:ascii="宋体" w:cs="宋体"/>
                <w:color w:val="000000"/>
                <w:kern w:val="0"/>
                <w:sz w:val="18"/>
                <w:szCs w:val="18"/>
              </w:rPr>
            </w:pPr>
            <w:r w:rsidRPr="00BB0C61">
              <w:rPr>
                <w:color w:val="000000"/>
                <w:kern w:val="0"/>
                <w:sz w:val="20"/>
                <w:szCs w:val="20"/>
              </w:rPr>
              <w:t>deviceLogicID</w:t>
            </w:r>
            <w:r w:rsidRPr="004A175B">
              <w:rPr>
                <w:color w:val="000000"/>
                <w:kern w:val="0"/>
                <w:sz w:val="20"/>
                <w:szCs w:val="20"/>
              </w:rPr>
              <w:t xml:space="preserve"> </w:t>
            </w:r>
          </w:p>
          <w:p w:rsidR="009018AB" w:rsidRPr="004247C7" w:rsidRDefault="009018AB" w:rsidP="009018AB">
            <w:pPr>
              <w:autoSpaceDE w:val="0"/>
              <w:autoSpaceDN w:val="0"/>
              <w:rPr>
                <w:rFonts w:ascii="宋体" w:cs="宋体"/>
                <w:color w:val="000000"/>
                <w:kern w:val="0"/>
                <w:sz w:val="18"/>
                <w:szCs w:val="18"/>
              </w:rPr>
            </w:pPr>
          </w:p>
        </w:tc>
        <w:tc>
          <w:tcPr>
            <w:tcW w:w="843" w:type="pct"/>
            <w:tcBorders>
              <w:top w:val="single" w:sz="6" w:space="0" w:color="000000"/>
              <w:left w:val="single" w:sz="6" w:space="0" w:color="000000"/>
              <w:bottom w:val="single" w:sz="6" w:space="0" w:color="000000"/>
              <w:right w:val="single" w:sz="6" w:space="0" w:color="000000"/>
            </w:tcBorders>
          </w:tcPr>
          <w:p w:rsidR="009018AB" w:rsidRPr="004A175B" w:rsidRDefault="004B7465" w:rsidP="009018AB">
            <w:pPr>
              <w:tabs>
                <w:tab w:val="left" w:pos="-1389"/>
              </w:tabs>
              <w:autoSpaceDE w:val="0"/>
              <w:autoSpaceDN w:val="0"/>
              <w:rPr>
                <w:color w:val="000000"/>
                <w:kern w:val="0"/>
                <w:sz w:val="18"/>
                <w:szCs w:val="18"/>
              </w:rPr>
            </w:pPr>
            <w:r w:rsidRPr="004A175B">
              <w:rPr>
                <w:color w:val="000000"/>
                <w:kern w:val="0"/>
                <w:sz w:val="18"/>
                <w:szCs w:val="18"/>
              </w:rPr>
              <w:t>VARCHAR(255)</w:t>
            </w:r>
          </w:p>
        </w:tc>
        <w:tc>
          <w:tcPr>
            <w:tcW w:w="1433" w:type="pct"/>
            <w:tcBorders>
              <w:top w:val="single" w:sz="6" w:space="0" w:color="000000"/>
              <w:left w:val="single" w:sz="6" w:space="0" w:color="000000"/>
              <w:bottom w:val="single" w:sz="6" w:space="0" w:color="000000"/>
              <w:right w:val="single" w:sz="6" w:space="0" w:color="000000"/>
            </w:tcBorders>
          </w:tcPr>
          <w:p w:rsidR="009018AB" w:rsidRPr="004A175B" w:rsidRDefault="00BB0C61" w:rsidP="009018AB">
            <w:pPr>
              <w:tabs>
                <w:tab w:val="left" w:pos="-1389"/>
              </w:tabs>
              <w:autoSpaceDE w:val="0"/>
              <w:autoSpaceDN w:val="0"/>
              <w:rPr>
                <w:rFonts w:ascii="宋体" w:cs="宋体"/>
                <w:color w:val="000000"/>
                <w:kern w:val="0"/>
                <w:sz w:val="18"/>
                <w:szCs w:val="18"/>
              </w:rPr>
            </w:pPr>
            <w:r>
              <w:rPr>
                <w:rFonts w:ascii="宋体" w:cs="宋体" w:hint="eastAsia"/>
                <w:color w:val="000000"/>
                <w:kern w:val="0"/>
                <w:sz w:val="18"/>
                <w:szCs w:val="18"/>
              </w:rPr>
              <w:t>逻辑</w:t>
            </w:r>
            <w:r>
              <w:rPr>
                <w:rFonts w:ascii="宋体" w:cs="宋体"/>
                <w:color w:val="000000"/>
                <w:kern w:val="0"/>
                <w:sz w:val="18"/>
                <w:szCs w:val="18"/>
              </w:rPr>
              <w:t>设备ID</w:t>
            </w:r>
          </w:p>
        </w:tc>
        <w:tc>
          <w:tcPr>
            <w:tcW w:w="1712" w:type="pct"/>
            <w:tcBorders>
              <w:top w:val="single" w:sz="6" w:space="0" w:color="000000"/>
              <w:left w:val="single" w:sz="6" w:space="0" w:color="000000"/>
              <w:bottom w:val="single" w:sz="6" w:space="0" w:color="000000"/>
              <w:right w:val="single" w:sz="6" w:space="0" w:color="000000"/>
            </w:tcBorders>
          </w:tcPr>
          <w:p w:rsidR="00BB0C61" w:rsidRPr="004A175B" w:rsidRDefault="00BB0C61" w:rsidP="00BB0C61">
            <w:pPr>
              <w:autoSpaceDE w:val="0"/>
              <w:autoSpaceDN w:val="0"/>
              <w:rPr>
                <w:color w:val="000000"/>
                <w:kern w:val="0"/>
                <w:sz w:val="20"/>
                <w:szCs w:val="20"/>
              </w:rPr>
            </w:pPr>
            <w:r>
              <w:rPr>
                <w:rFonts w:ascii="宋体" w:cs="宋体" w:hint="eastAsia"/>
                <w:color w:val="000000"/>
                <w:kern w:val="0"/>
                <w:sz w:val="18"/>
                <w:szCs w:val="18"/>
              </w:rPr>
              <w:t>逻辑</w:t>
            </w:r>
            <w:r>
              <w:rPr>
                <w:rFonts w:ascii="宋体" w:cs="宋体"/>
                <w:color w:val="000000"/>
                <w:kern w:val="0"/>
                <w:sz w:val="18"/>
                <w:szCs w:val="18"/>
              </w:rPr>
              <w:t>设备ID</w:t>
            </w:r>
            <w:r w:rsidRPr="004A175B">
              <w:rPr>
                <w:color w:val="000000"/>
                <w:kern w:val="0"/>
                <w:sz w:val="20"/>
                <w:szCs w:val="20"/>
              </w:rPr>
              <w:t xml:space="preserve"> </w:t>
            </w:r>
            <w:r>
              <w:rPr>
                <w:rFonts w:hint="eastAsia"/>
                <w:color w:val="000000"/>
                <w:kern w:val="0"/>
                <w:sz w:val="20"/>
                <w:szCs w:val="20"/>
              </w:rPr>
              <w:t>（</w:t>
            </w:r>
            <w:r w:rsidRPr="004A175B">
              <w:rPr>
                <w:color w:val="000000"/>
                <w:kern w:val="0"/>
                <w:sz w:val="20"/>
                <w:szCs w:val="20"/>
              </w:rPr>
              <w:t>RESERVE</w:t>
            </w:r>
          </w:p>
          <w:p w:rsidR="00B0505A" w:rsidRDefault="00BB0C61" w:rsidP="00BB0C61">
            <w:pPr>
              <w:autoSpaceDE w:val="0"/>
              <w:autoSpaceDN w:val="0"/>
              <w:rPr>
                <w:color w:val="000000"/>
                <w:kern w:val="0"/>
                <w:sz w:val="20"/>
                <w:szCs w:val="20"/>
              </w:rPr>
            </w:pPr>
            <w:r>
              <w:rPr>
                <w:color w:val="000000"/>
                <w:kern w:val="0"/>
                <w:sz w:val="20"/>
                <w:szCs w:val="20"/>
              </w:rPr>
              <w:t>7</w:t>
            </w:r>
            <w:r>
              <w:rPr>
                <w:rFonts w:hint="eastAsia"/>
                <w:color w:val="000000"/>
                <w:kern w:val="0"/>
                <w:sz w:val="20"/>
                <w:szCs w:val="20"/>
              </w:rPr>
              <w:t>）</w:t>
            </w:r>
          </w:p>
          <w:p w:rsidR="009018AB" w:rsidRPr="004247C7" w:rsidRDefault="00B0505A" w:rsidP="00BB0C61">
            <w:pPr>
              <w:autoSpaceDE w:val="0"/>
              <w:autoSpaceDN w:val="0"/>
              <w:rPr>
                <w:rFonts w:ascii="宋体" w:cs="宋体"/>
                <w:color w:val="000000"/>
                <w:kern w:val="0"/>
                <w:sz w:val="18"/>
                <w:szCs w:val="18"/>
              </w:rPr>
            </w:pPr>
            <w:ins w:id="7091" w:author="wurongjun 00246467" w:date="2015-11-19T19:04:00Z">
              <w:r>
                <w:rPr>
                  <w:rFonts w:ascii="宋体" w:cs="宋体" w:hint="eastAsia"/>
                  <w:color w:val="000000"/>
                  <w:kern w:val="0"/>
                  <w:sz w:val="18"/>
                  <w:szCs w:val="18"/>
                </w:rPr>
                <w:t>该</w:t>
              </w:r>
              <w:r>
                <w:rPr>
                  <w:rFonts w:ascii="宋体" w:cs="宋体"/>
                  <w:color w:val="000000"/>
                  <w:kern w:val="0"/>
                  <w:sz w:val="18"/>
                  <w:szCs w:val="18"/>
                </w:rPr>
                <w:t>值为空表示共享订购，非空表示非共享订购</w:t>
              </w:r>
            </w:ins>
          </w:p>
        </w:tc>
      </w:tr>
      <w:tr w:rsidR="00BB0C61" w:rsidRPr="004A175B" w:rsidTr="00015282">
        <w:tc>
          <w:tcPr>
            <w:tcW w:w="1012" w:type="pct"/>
            <w:tcBorders>
              <w:top w:val="single" w:sz="6" w:space="0" w:color="000000"/>
              <w:left w:val="single" w:sz="6" w:space="0" w:color="000000"/>
              <w:bottom w:val="single" w:sz="6" w:space="0" w:color="000000"/>
              <w:right w:val="single" w:sz="6" w:space="0" w:color="000000"/>
            </w:tcBorders>
          </w:tcPr>
          <w:p w:rsidR="00BB0C61" w:rsidRPr="00BB0C61" w:rsidRDefault="00BB0C61" w:rsidP="00BB0C61">
            <w:pPr>
              <w:autoSpaceDE w:val="0"/>
              <w:autoSpaceDN w:val="0"/>
              <w:rPr>
                <w:color w:val="000000"/>
                <w:kern w:val="0"/>
                <w:sz w:val="20"/>
                <w:szCs w:val="20"/>
              </w:rPr>
            </w:pPr>
            <w:r w:rsidRPr="00BB0C61">
              <w:rPr>
                <w:color w:val="000000"/>
                <w:kern w:val="0"/>
                <w:sz w:val="20"/>
                <w:szCs w:val="20"/>
              </w:rPr>
              <w:t>originalDeviceID</w:t>
            </w:r>
          </w:p>
        </w:tc>
        <w:tc>
          <w:tcPr>
            <w:tcW w:w="843" w:type="pct"/>
            <w:tcBorders>
              <w:top w:val="single" w:sz="6" w:space="0" w:color="000000"/>
              <w:left w:val="single" w:sz="6" w:space="0" w:color="000000"/>
              <w:bottom w:val="single" w:sz="6" w:space="0" w:color="000000"/>
              <w:right w:val="single" w:sz="6" w:space="0" w:color="000000"/>
            </w:tcBorders>
          </w:tcPr>
          <w:p w:rsidR="00BB0C61" w:rsidRPr="004A175B" w:rsidRDefault="004B7465" w:rsidP="00BB0C61">
            <w:pPr>
              <w:tabs>
                <w:tab w:val="left" w:pos="-1389"/>
              </w:tabs>
              <w:autoSpaceDE w:val="0"/>
              <w:autoSpaceDN w:val="0"/>
              <w:rPr>
                <w:color w:val="000000"/>
                <w:kern w:val="0"/>
                <w:sz w:val="18"/>
                <w:szCs w:val="18"/>
              </w:rPr>
            </w:pPr>
            <w:r w:rsidRPr="004A175B">
              <w:rPr>
                <w:color w:val="000000"/>
                <w:kern w:val="0"/>
                <w:sz w:val="18"/>
                <w:szCs w:val="18"/>
              </w:rPr>
              <w:t>VARCHAR(255)</w:t>
            </w:r>
          </w:p>
        </w:tc>
        <w:tc>
          <w:tcPr>
            <w:tcW w:w="1433" w:type="pct"/>
            <w:tcBorders>
              <w:top w:val="single" w:sz="6" w:space="0" w:color="000000"/>
              <w:left w:val="single" w:sz="6" w:space="0" w:color="000000"/>
              <w:bottom w:val="single" w:sz="6" w:space="0" w:color="000000"/>
              <w:right w:val="single" w:sz="6" w:space="0" w:color="000000"/>
            </w:tcBorders>
          </w:tcPr>
          <w:p w:rsidR="00BB0C61" w:rsidRPr="004A175B" w:rsidRDefault="00BB0C61" w:rsidP="00BB0C61">
            <w:pPr>
              <w:tabs>
                <w:tab w:val="left" w:pos="-1389"/>
              </w:tabs>
              <w:autoSpaceDE w:val="0"/>
              <w:autoSpaceDN w:val="0"/>
              <w:rPr>
                <w:rFonts w:ascii="宋体" w:cs="宋体"/>
                <w:color w:val="000000"/>
                <w:kern w:val="0"/>
                <w:sz w:val="18"/>
                <w:szCs w:val="18"/>
              </w:rPr>
            </w:pPr>
            <w:r w:rsidRPr="00BB0C61">
              <w:rPr>
                <w:rFonts w:ascii="宋体" w:cs="宋体"/>
                <w:color w:val="000000"/>
                <w:kern w:val="0"/>
                <w:sz w:val="18"/>
                <w:szCs w:val="18"/>
              </w:rPr>
              <w:t>发起方设备</w:t>
            </w:r>
            <w:r>
              <w:rPr>
                <w:rFonts w:ascii="宋体" w:cs="宋体" w:hint="eastAsia"/>
                <w:color w:val="000000"/>
                <w:kern w:val="0"/>
                <w:sz w:val="18"/>
                <w:szCs w:val="18"/>
              </w:rPr>
              <w:t>ID</w:t>
            </w:r>
          </w:p>
        </w:tc>
        <w:tc>
          <w:tcPr>
            <w:tcW w:w="1712" w:type="pct"/>
            <w:tcBorders>
              <w:top w:val="single" w:sz="6" w:space="0" w:color="000000"/>
              <w:left w:val="single" w:sz="6" w:space="0" w:color="000000"/>
              <w:bottom w:val="single" w:sz="6" w:space="0" w:color="000000"/>
              <w:right w:val="single" w:sz="6" w:space="0" w:color="000000"/>
            </w:tcBorders>
          </w:tcPr>
          <w:p w:rsidR="00BB0C61" w:rsidRPr="004A175B" w:rsidRDefault="00BB0C61" w:rsidP="00BB0C61">
            <w:pPr>
              <w:autoSpaceDE w:val="0"/>
              <w:autoSpaceDN w:val="0"/>
              <w:rPr>
                <w:color w:val="000000"/>
                <w:kern w:val="0"/>
                <w:sz w:val="20"/>
                <w:szCs w:val="20"/>
              </w:rPr>
            </w:pPr>
            <w:r w:rsidRPr="00BB0C61">
              <w:rPr>
                <w:rFonts w:ascii="宋体" w:cs="宋体"/>
                <w:color w:val="000000"/>
                <w:kern w:val="0"/>
                <w:sz w:val="18"/>
                <w:szCs w:val="18"/>
              </w:rPr>
              <w:t>发起方设备</w:t>
            </w:r>
            <w:r>
              <w:rPr>
                <w:rFonts w:ascii="宋体" w:cs="宋体" w:hint="eastAsia"/>
                <w:color w:val="000000"/>
                <w:kern w:val="0"/>
                <w:sz w:val="18"/>
                <w:szCs w:val="18"/>
              </w:rPr>
              <w:t>ID</w:t>
            </w:r>
            <w:r w:rsidRPr="004A175B">
              <w:rPr>
                <w:color w:val="000000"/>
                <w:kern w:val="0"/>
                <w:sz w:val="20"/>
                <w:szCs w:val="20"/>
              </w:rPr>
              <w:t xml:space="preserve"> </w:t>
            </w:r>
            <w:r>
              <w:rPr>
                <w:rFonts w:hint="eastAsia"/>
                <w:color w:val="000000"/>
                <w:kern w:val="0"/>
                <w:sz w:val="20"/>
                <w:szCs w:val="20"/>
              </w:rPr>
              <w:t>（</w:t>
            </w:r>
            <w:r w:rsidRPr="004A175B">
              <w:rPr>
                <w:color w:val="000000"/>
                <w:kern w:val="0"/>
                <w:sz w:val="20"/>
                <w:szCs w:val="20"/>
              </w:rPr>
              <w:t>RESERVE</w:t>
            </w:r>
          </w:p>
          <w:p w:rsidR="00BB0C61" w:rsidRPr="004A175B" w:rsidRDefault="00BB0C61" w:rsidP="00BB0C61">
            <w:pPr>
              <w:autoSpaceDE w:val="0"/>
              <w:autoSpaceDN w:val="0"/>
              <w:rPr>
                <w:color w:val="000000"/>
                <w:kern w:val="0"/>
                <w:sz w:val="20"/>
                <w:szCs w:val="20"/>
              </w:rPr>
            </w:pPr>
            <w:r w:rsidRPr="004A175B">
              <w:rPr>
                <w:color w:val="000000"/>
                <w:kern w:val="0"/>
                <w:sz w:val="20"/>
                <w:szCs w:val="20"/>
              </w:rPr>
              <w:t>1</w:t>
            </w:r>
            <w:r>
              <w:rPr>
                <w:rFonts w:hint="eastAsia"/>
                <w:color w:val="000000"/>
                <w:kern w:val="0"/>
                <w:sz w:val="20"/>
                <w:szCs w:val="20"/>
              </w:rPr>
              <w:t>2</w:t>
            </w:r>
            <w:r>
              <w:rPr>
                <w:rFonts w:hint="eastAsia"/>
                <w:color w:val="000000"/>
                <w:kern w:val="0"/>
                <w:sz w:val="20"/>
                <w:szCs w:val="20"/>
              </w:rPr>
              <w:t>）</w:t>
            </w:r>
            <w:r w:rsidRPr="00BB0C61">
              <w:rPr>
                <w:rFonts w:ascii="宋体" w:cs="宋体"/>
                <w:color w:val="000000"/>
                <w:kern w:val="0"/>
                <w:sz w:val="18"/>
                <w:szCs w:val="18"/>
              </w:rPr>
              <w:t>订购、退订发起方逻辑设备ID</w:t>
            </w:r>
          </w:p>
        </w:tc>
      </w:tr>
      <w:tr w:rsidR="00BB0C61" w:rsidRPr="004A175B" w:rsidTr="00015282">
        <w:tc>
          <w:tcPr>
            <w:tcW w:w="1012" w:type="pct"/>
            <w:tcBorders>
              <w:top w:val="single" w:sz="6" w:space="0" w:color="000000"/>
              <w:left w:val="single" w:sz="6" w:space="0" w:color="000000"/>
              <w:bottom w:val="single" w:sz="6" w:space="0" w:color="000000"/>
              <w:right w:val="single" w:sz="6" w:space="0" w:color="000000"/>
            </w:tcBorders>
          </w:tcPr>
          <w:p w:rsidR="00BB0C61" w:rsidRPr="00BB0C61" w:rsidRDefault="00BB0C61" w:rsidP="00BB0C61">
            <w:pPr>
              <w:autoSpaceDE w:val="0"/>
              <w:autoSpaceDN w:val="0"/>
              <w:rPr>
                <w:color w:val="000000"/>
                <w:kern w:val="0"/>
                <w:sz w:val="20"/>
                <w:szCs w:val="20"/>
              </w:rPr>
            </w:pPr>
            <w:r w:rsidRPr="00BB0C61">
              <w:rPr>
                <w:color w:val="000000"/>
                <w:kern w:val="0"/>
                <w:sz w:val="20"/>
                <w:szCs w:val="20"/>
              </w:rPr>
              <w:t>originalDeviceModel</w:t>
            </w:r>
          </w:p>
        </w:tc>
        <w:tc>
          <w:tcPr>
            <w:tcW w:w="843" w:type="pct"/>
            <w:tcBorders>
              <w:top w:val="single" w:sz="6" w:space="0" w:color="000000"/>
              <w:left w:val="single" w:sz="6" w:space="0" w:color="000000"/>
              <w:bottom w:val="single" w:sz="6" w:space="0" w:color="000000"/>
              <w:right w:val="single" w:sz="6" w:space="0" w:color="000000"/>
            </w:tcBorders>
          </w:tcPr>
          <w:p w:rsidR="00BB0C61" w:rsidRPr="004A175B" w:rsidRDefault="004B7465" w:rsidP="00BB0C61">
            <w:pPr>
              <w:tabs>
                <w:tab w:val="left" w:pos="-1389"/>
              </w:tabs>
              <w:autoSpaceDE w:val="0"/>
              <w:autoSpaceDN w:val="0"/>
              <w:rPr>
                <w:color w:val="000000"/>
                <w:kern w:val="0"/>
                <w:sz w:val="18"/>
                <w:szCs w:val="18"/>
              </w:rPr>
            </w:pPr>
            <w:r w:rsidRPr="004A175B">
              <w:rPr>
                <w:color w:val="000000"/>
                <w:kern w:val="0"/>
                <w:sz w:val="18"/>
                <w:szCs w:val="18"/>
              </w:rPr>
              <w:t>VARCHAR(255)</w:t>
            </w:r>
          </w:p>
        </w:tc>
        <w:tc>
          <w:tcPr>
            <w:tcW w:w="1433" w:type="pct"/>
            <w:tcBorders>
              <w:top w:val="single" w:sz="6" w:space="0" w:color="000000"/>
              <w:left w:val="single" w:sz="6" w:space="0" w:color="000000"/>
              <w:bottom w:val="single" w:sz="6" w:space="0" w:color="000000"/>
              <w:right w:val="single" w:sz="6" w:space="0" w:color="000000"/>
            </w:tcBorders>
          </w:tcPr>
          <w:p w:rsidR="00BB0C61" w:rsidRPr="004A175B" w:rsidRDefault="00BB0C61" w:rsidP="00BB0C61">
            <w:pPr>
              <w:tabs>
                <w:tab w:val="left" w:pos="-1389"/>
              </w:tabs>
              <w:autoSpaceDE w:val="0"/>
              <w:autoSpaceDN w:val="0"/>
              <w:rPr>
                <w:rFonts w:ascii="宋体" w:cs="宋体"/>
                <w:color w:val="000000"/>
                <w:kern w:val="0"/>
                <w:sz w:val="18"/>
                <w:szCs w:val="18"/>
              </w:rPr>
            </w:pPr>
            <w:r w:rsidRPr="00BB0C61">
              <w:rPr>
                <w:rFonts w:ascii="宋体" w:cs="宋体"/>
                <w:color w:val="000000"/>
                <w:kern w:val="0"/>
                <w:sz w:val="18"/>
                <w:szCs w:val="18"/>
              </w:rPr>
              <w:t>发起方设备类型</w:t>
            </w:r>
          </w:p>
        </w:tc>
        <w:tc>
          <w:tcPr>
            <w:tcW w:w="1712" w:type="pct"/>
            <w:tcBorders>
              <w:top w:val="single" w:sz="6" w:space="0" w:color="000000"/>
              <w:left w:val="single" w:sz="6" w:space="0" w:color="000000"/>
              <w:bottom w:val="single" w:sz="6" w:space="0" w:color="000000"/>
              <w:right w:val="single" w:sz="6" w:space="0" w:color="000000"/>
            </w:tcBorders>
          </w:tcPr>
          <w:p w:rsidR="00BB0C61" w:rsidRPr="00BB0C61" w:rsidRDefault="00BB0C61" w:rsidP="00BB0C61">
            <w:pPr>
              <w:autoSpaceDE w:val="0"/>
              <w:autoSpaceDN w:val="0"/>
              <w:rPr>
                <w:rFonts w:ascii="宋体" w:cs="宋体"/>
                <w:color w:val="000000"/>
                <w:kern w:val="0"/>
                <w:sz w:val="18"/>
                <w:szCs w:val="18"/>
              </w:rPr>
            </w:pPr>
            <w:r w:rsidRPr="00BB0C61">
              <w:rPr>
                <w:rFonts w:ascii="宋体" w:cs="宋体"/>
                <w:color w:val="000000"/>
                <w:kern w:val="0"/>
                <w:sz w:val="18"/>
                <w:szCs w:val="18"/>
              </w:rPr>
              <w:t>发起方设备类型</w:t>
            </w:r>
            <w:r w:rsidRPr="00BB0C61">
              <w:rPr>
                <w:rFonts w:ascii="宋体" w:cs="宋体" w:hint="eastAsia"/>
                <w:color w:val="000000"/>
                <w:kern w:val="0"/>
                <w:sz w:val="18"/>
                <w:szCs w:val="18"/>
              </w:rPr>
              <w:t>（</w:t>
            </w:r>
            <w:r w:rsidRPr="00BB0C61">
              <w:rPr>
                <w:rFonts w:ascii="宋体" w:cs="宋体"/>
                <w:color w:val="000000"/>
                <w:kern w:val="0"/>
                <w:sz w:val="18"/>
                <w:szCs w:val="18"/>
              </w:rPr>
              <w:t>RESERVE</w:t>
            </w:r>
          </w:p>
          <w:p w:rsidR="00BB0C61" w:rsidRPr="00BB0C61" w:rsidRDefault="00BB0C61" w:rsidP="00BB0C61">
            <w:pPr>
              <w:autoSpaceDE w:val="0"/>
              <w:autoSpaceDN w:val="0"/>
              <w:rPr>
                <w:rFonts w:ascii="宋体" w:cs="宋体"/>
                <w:color w:val="000000"/>
                <w:kern w:val="0"/>
                <w:sz w:val="18"/>
                <w:szCs w:val="18"/>
              </w:rPr>
            </w:pPr>
            <w:r w:rsidRPr="00BB0C61">
              <w:rPr>
                <w:rFonts w:ascii="宋体" w:cs="宋体"/>
                <w:color w:val="000000"/>
                <w:kern w:val="0"/>
                <w:sz w:val="18"/>
                <w:szCs w:val="18"/>
              </w:rPr>
              <w:t>23</w:t>
            </w:r>
            <w:r w:rsidRPr="00BB0C61">
              <w:rPr>
                <w:rFonts w:ascii="宋体" w:cs="宋体" w:hint="eastAsia"/>
                <w:color w:val="000000"/>
                <w:kern w:val="0"/>
                <w:sz w:val="18"/>
                <w:szCs w:val="18"/>
              </w:rPr>
              <w:t>）</w:t>
            </w:r>
          </w:p>
        </w:tc>
      </w:tr>
      <w:tr w:rsidR="00BB0C61" w:rsidRPr="004A175B" w:rsidTr="00015282">
        <w:tc>
          <w:tcPr>
            <w:tcW w:w="1012" w:type="pct"/>
            <w:tcBorders>
              <w:top w:val="single" w:sz="6" w:space="0" w:color="000000"/>
              <w:left w:val="single" w:sz="6" w:space="0" w:color="000000"/>
              <w:bottom w:val="single" w:sz="6" w:space="0" w:color="000000"/>
              <w:right w:val="single" w:sz="6" w:space="0" w:color="000000"/>
            </w:tcBorders>
          </w:tcPr>
          <w:p w:rsidR="00BB0C61" w:rsidRPr="00BB0C61" w:rsidRDefault="00BB0C61" w:rsidP="00BB0C61">
            <w:pPr>
              <w:autoSpaceDE w:val="0"/>
              <w:autoSpaceDN w:val="0"/>
              <w:rPr>
                <w:color w:val="000000"/>
                <w:kern w:val="0"/>
                <w:sz w:val="20"/>
                <w:szCs w:val="20"/>
              </w:rPr>
            </w:pPr>
            <w:r w:rsidRPr="00BB0C61">
              <w:rPr>
                <w:color w:val="000000"/>
                <w:kern w:val="0"/>
                <w:sz w:val="20"/>
                <w:szCs w:val="20"/>
              </w:rPr>
              <w:t>userIdentity</w:t>
            </w:r>
            <w:r>
              <w:rPr>
                <w:color w:val="000000"/>
                <w:kern w:val="0"/>
                <w:sz w:val="20"/>
                <w:szCs w:val="20"/>
              </w:rPr>
              <w:t>ID</w:t>
            </w:r>
          </w:p>
          <w:p w:rsidR="00BB0C61" w:rsidRPr="004247C7" w:rsidRDefault="00BB0C61" w:rsidP="00BB0C61">
            <w:pPr>
              <w:autoSpaceDE w:val="0"/>
              <w:autoSpaceDN w:val="0"/>
              <w:rPr>
                <w:rFonts w:ascii="宋体" w:cs="宋体"/>
                <w:color w:val="000000"/>
                <w:kern w:val="0"/>
                <w:sz w:val="18"/>
                <w:szCs w:val="18"/>
              </w:rPr>
            </w:pPr>
          </w:p>
        </w:tc>
        <w:tc>
          <w:tcPr>
            <w:tcW w:w="843" w:type="pct"/>
            <w:tcBorders>
              <w:top w:val="single" w:sz="6" w:space="0" w:color="000000"/>
              <w:left w:val="single" w:sz="6" w:space="0" w:color="000000"/>
              <w:bottom w:val="single" w:sz="6" w:space="0" w:color="000000"/>
              <w:right w:val="single" w:sz="6" w:space="0" w:color="000000"/>
            </w:tcBorders>
          </w:tcPr>
          <w:p w:rsidR="00BB0C61" w:rsidRPr="004A175B" w:rsidRDefault="004B7465" w:rsidP="00BB0C61">
            <w:pPr>
              <w:tabs>
                <w:tab w:val="left" w:pos="-1389"/>
              </w:tabs>
              <w:autoSpaceDE w:val="0"/>
              <w:autoSpaceDN w:val="0"/>
              <w:rPr>
                <w:color w:val="000000"/>
                <w:kern w:val="0"/>
                <w:sz w:val="18"/>
                <w:szCs w:val="18"/>
              </w:rPr>
            </w:pPr>
            <w:r w:rsidRPr="004A175B">
              <w:rPr>
                <w:color w:val="000000"/>
                <w:kern w:val="0"/>
                <w:sz w:val="18"/>
                <w:szCs w:val="18"/>
              </w:rPr>
              <w:t>VARCHAR(255)</w:t>
            </w:r>
          </w:p>
        </w:tc>
        <w:tc>
          <w:tcPr>
            <w:tcW w:w="1433" w:type="pct"/>
            <w:tcBorders>
              <w:top w:val="single" w:sz="6" w:space="0" w:color="000000"/>
              <w:left w:val="single" w:sz="6" w:space="0" w:color="000000"/>
              <w:bottom w:val="single" w:sz="6" w:space="0" w:color="000000"/>
              <w:right w:val="single" w:sz="6" w:space="0" w:color="000000"/>
            </w:tcBorders>
          </w:tcPr>
          <w:p w:rsidR="00BB0C61" w:rsidRPr="004A175B" w:rsidRDefault="00BB0C61" w:rsidP="00BB0C61">
            <w:pPr>
              <w:tabs>
                <w:tab w:val="left" w:pos="-1389"/>
              </w:tabs>
              <w:autoSpaceDE w:val="0"/>
              <w:autoSpaceDN w:val="0"/>
              <w:rPr>
                <w:rFonts w:ascii="宋体" w:cs="宋体"/>
                <w:color w:val="000000"/>
                <w:kern w:val="0"/>
                <w:sz w:val="18"/>
                <w:szCs w:val="18"/>
              </w:rPr>
            </w:pPr>
            <w:r w:rsidRPr="00BB0C61">
              <w:rPr>
                <w:color w:val="000000"/>
                <w:kern w:val="0"/>
                <w:sz w:val="20"/>
                <w:szCs w:val="20"/>
              </w:rPr>
              <w:t>子帐号信息</w:t>
            </w:r>
          </w:p>
        </w:tc>
        <w:tc>
          <w:tcPr>
            <w:tcW w:w="1712" w:type="pct"/>
            <w:tcBorders>
              <w:top w:val="single" w:sz="6" w:space="0" w:color="000000"/>
              <w:left w:val="single" w:sz="6" w:space="0" w:color="000000"/>
              <w:bottom w:val="single" w:sz="6" w:space="0" w:color="000000"/>
              <w:right w:val="single" w:sz="6" w:space="0" w:color="000000"/>
            </w:tcBorders>
          </w:tcPr>
          <w:p w:rsidR="00BB0C61" w:rsidRPr="00BB0C61" w:rsidRDefault="00BB0C61" w:rsidP="00BB0C61">
            <w:pPr>
              <w:autoSpaceDE w:val="0"/>
              <w:autoSpaceDN w:val="0"/>
              <w:rPr>
                <w:color w:val="000000"/>
                <w:kern w:val="0"/>
                <w:sz w:val="20"/>
                <w:szCs w:val="20"/>
              </w:rPr>
            </w:pPr>
            <w:r w:rsidRPr="00BB0C61">
              <w:rPr>
                <w:color w:val="000000"/>
                <w:kern w:val="0"/>
                <w:sz w:val="20"/>
                <w:szCs w:val="20"/>
              </w:rPr>
              <w:t>子帐号信息</w:t>
            </w:r>
            <w:r w:rsidRPr="00BB0C61">
              <w:rPr>
                <w:rFonts w:hint="eastAsia"/>
                <w:color w:val="000000"/>
                <w:kern w:val="0"/>
                <w:sz w:val="20"/>
                <w:szCs w:val="20"/>
              </w:rPr>
              <w:t>(</w:t>
            </w:r>
            <w:r w:rsidRPr="004A175B">
              <w:rPr>
                <w:color w:val="000000"/>
                <w:kern w:val="0"/>
                <w:sz w:val="20"/>
                <w:szCs w:val="20"/>
              </w:rPr>
              <w:t>RESERVE</w:t>
            </w:r>
          </w:p>
          <w:p w:rsidR="00BB0C61" w:rsidRPr="004247C7" w:rsidRDefault="00BB0C61" w:rsidP="00BB0C61">
            <w:pPr>
              <w:autoSpaceDE w:val="0"/>
              <w:autoSpaceDN w:val="0"/>
              <w:rPr>
                <w:rFonts w:ascii="宋体" w:cs="宋体"/>
                <w:color w:val="000000"/>
                <w:kern w:val="0"/>
                <w:sz w:val="18"/>
                <w:szCs w:val="18"/>
              </w:rPr>
            </w:pPr>
            <w:r>
              <w:rPr>
                <w:color w:val="000000"/>
                <w:kern w:val="0"/>
                <w:sz w:val="20"/>
                <w:szCs w:val="20"/>
              </w:rPr>
              <w:t>11)</w:t>
            </w:r>
          </w:p>
        </w:tc>
      </w:tr>
      <w:tr w:rsidR="00BB0C61" w:rsidRPr="004A175B" w:rsidTr="00015282">
        <w:tc>
          <w:tcPr>
            <w:tcW w:w="1012" w:type="pct"/>
            <w:tcBorders>
              <w:top w:val="single" w:sz="6" w:space="0" w:color="000000"/>
              <w:left w:val="single" w:sz="6" w:space="0" w:color="000000"/>
              <w:bottom w:val="single" w:sz="6" w:space="0" w:color="000000"/>
              <w:right w:val="single" w:sz="6" w:space="0" w:color="000000"/>
            </w:tcBorders>
          </w:tcPr>
          <w:p w:rsidR="00BB0C61" w:rsidRPr="004A175B" w:rsidRDefault="00BB0C61" w:rsidP="00BB0C61">
            <w:pPr>
              <w:autoSpaceDE w:val="0"/>
              <w:autoSpaceDN w:val="0"/>
              <w:rPr>
                <w:color w:val="000000"/>
                <w:kern w:val="0"/>
                <w:sz w:val="20"/>
                <w:szCs w:val="20"/>
              </w:rPr>
            </w:pPr>
            <w:r w:rsidRPr="003C5F1D">
              <w:rPr>
                <w:color w:val="000000"/>
                <w:kern w:val="0"/>
                <w:sz w:val="20"/>
                <w:szCs w:val="20"/>
              </w:rPr>
              <w:lastRenderedPageBreak/>
              <w:t>productorderkey</w:t>
            </w:r>
          </w:p>
        </w:tc>
        <w:tc>
          <w:tcPr>
            <w:tcW w:w="843" w:type="pct"/>
            <w:tcBorders>
              <w:top w:val="single" w:sz="6" w:space="0" w:color="000000"/>
              <w:left w:val="single" w:sz="6" w:space="0" w:color="000000"/>
              <w:bottom w:val="single" w:sz="6" w:space="0" w:color="000000"/>
              <w:right w:val="single" w:sz="6" w:space="0" w:color="000000"/>
            </w:tcBorders>
          </w:tcPr>
          <w:p w:rsidR="00BB0C61" w:rsidRPr="004A175B" w:rsidRDefault="004B7465" w:rsidP="00BB0C61">
            <w:pPr>
              <w:tabs>
                <w:tab w:val="left" w:pos="-1389"/>
              </w:tabs>
              <w:autoSpaceDE w:val="0"/>
              <w:autoSpaceDN w:val="0"/>
              <w:rPr>
                <w:color w:val="000000"/>
                <w:kern w:val="0"/>
                <w:sz w:val="18"/>
                <w:szCs w:val="18"/>
              </w:rPr>
            </w:pPr>
            <w:r w:rsidRPr="004A175B">
              <w:rPr>
                <w:color w:val="000000"/>
                <w:kern w:val="0"/>
                <w:sz w:val="18"/>
                <w:szCs w:val="18"/>
              </w:rPr>
              <w:t>VARCHAR(255)</w:t>
            </w:r>
          </w:p>
        </w:tc>
        <w:tc>
          <w:tcPr>
            <w:tcW w:w="1433" w:type="pct"/>
            <w:tcBorders>
              <w:top w:val="single" w:sz="6" w:space="0" w:color="000000"/>
              <w:left w:val="single" w:sz="6" w:space="0" w:color="000000"/>
              <w:bottom w:val="single" w:sz="6" w:space="0" w:color="000000"/>
              <w:right w:val="single" w:sz="6" w:space="0" w:color="000000"/>
            </w:tcBorders>
          </w:tcPr>
          <w:p w:rsidR="00BB0C61" w:rsidRPr="004A175B" w:rsidRDefault="003C5F1D" w:rsidP="00BB0C61">
            <w:pPr>
              <w:tabs>
                <w:tab w:val="left" w:pos="-1389"/>
              </w:tabs>
              <w:autoSpaceDE w:val="0"/>
              <w:autoSpaceDN w:val="0"/>
              <w:rPr>
                <w:rFonts w:ascii="宋体" w:cs="宋体"/>
                <w:color w:val="000000"/>
                <w:kern w:val="0"/>
                <w:sz w:val="18"/>
                <w:szCs w:val="18"/>
              </w:rPr>
            </w:pPr>
            <w:r w:rsidRPr="004247C7">
              <w:rPr>
                <w:rFonts w:ascii="宋体" w:cs="宋体" w:hint="eastAsia"/>
                <w:color w:val="000000"/>
                <w:kern w:val="0"/>
                <w:sz w:val="18"/>
                <w:szCs w:val="18"/>
              </w:rPr>
              <w:t>订购关系键值</w:t>
            </w:r>
          </w:p>
        </w:tc>
        <w:tc>
          <w:tcPr>
            <w:tcW w:w="1712" w:type="pct"/>
            <w:tcBorders>
              <w:top w:val="single" w:sz="6" w:space="0" w:color="000000"/>
              <w:left w:val="single" w:sz="6" w:space="0" w:color="000000"/>
              <w:bottom w:val="single" w:sz="6" w:space="0" w:color="000000"/>
              <w:right w:val="single" w:sz="6" w:space="0" w:color="000000"/>
            </w:tcBorders>
          </w:tcPr>
          <w:p w:rsidR="00BB0C61" w:rsidRPr="004A175B" w:rsidRDefault="00BB0C61" w:rsidP="00BB0C61">
            <w:pPr>
              <w:autoSpaceDE w:val="0"/>
              <w:autoSpaceDN w:val="0"/>
              <w:rPr>
                <w:color w:val="000000"/>
                <w:kern w:val="0"/>
                <w:sz w:val="20"/>
                <w:szCs w:val="20"/>
              </w:rPr>
            </w:pPr>
            <w:r w:rsidRPr="004247C7">
              <w:rPr>
                <w:rFonts w:ascii="宋体" w:cs="宋体" w:hint="eastAsia"/>
                <w:color w:val="000000"/>
                <w:kern w:val="0"/>
                <w:sz w:val="18"/>
                <w:szCs w:val="18"/>
              </w:rPr>
              <w:t>订购关系键值</w:t>
            </w:r>
            <w:r>
              <w:rPr>
                <w:rFonts w:ascii="宋体" w:cs="宋体" w:hint="eastAsia"/>
                <w:color w:val="000000"/>
                <w:kern w:val="0"/>
                <w:sz w:val="18"/>
                <w:szCs w:val="18"/>
              </w:rPr>
              <w:t>(</w:t>
            </w:r>
            <w:r w:rsidRPr="004A175B">
              <w:rPr>
                <w:color w:val="000000"/>
                <w:kern w:val="0"/>
                <w:sz w:val="20"/>
                <w:szCs w:val="20"/>
              </w:rPr>
              <w:t>RESERVE</w:t>
            </w:r>
          </w:p>
          <w:p w:rsidR="00BB0C61" w:rsidRPr="004247C7" w:rsidRDefault="00BB0C61" w:rsidP="00BB0C61">
            <w:pPr>
              <w:autoSpaceDE w:val="0"/>
              <w:autoSpaceDN w:val="0"/>
              <w:rPr>
                <w:rFonts w:ascii="宋体" w:cs="宋体"/>
                <w:color w:val="000000"/>
                <w:kern w:val="0"/>
                <w:sz w:val="18"/>
                <w:szCs w:val="18"/>
              </w:rPr>
            </w:pPr>
            <w:r w:rsidRPr="004A175B">
              <w:rPr>
                <w:color w:val="000000"/>
                <w:kern w:val="0"/>
                <w:sz w:val="20"/>
                <w:szCs w:val="20"/>
              </w:rPr>
              <w:t>1</w:t>
            </w:r>
            <w:r>
              <w:rPr>
                <w:rFonts w:hint="eastAsia"/>
                <w:color w:val="000000"/>
                <w:kern w:val="0"/>
                <w:sz w:val="20"/>
                <w:szCs w:val="20"/>
              </w:rPr>
              <w:t>3</w:t>
            </w:r>
            <w:r>
              <w:rPr>
                <w:rFonts w:ascii="宋体" w:cs="宋体" w:hint="eastAsia"/>
                <w:color w:val="000000"/>
                <w:kern w:val="0"/>
                <w:sz w:val="18"/>
                <w:szCs w:val="18"/>
              </w:rPr>
              <w:t>)</w:t>
            </w:r>
          </w:p>
        </w:tc>
      </w:tr>
      <w:tr w:rsidR="00BB0C61" w:rsidRPr="004A175B" w:rsidTr="00015282">
        <w:tc>
          <w:tcPr>
            <w:tcW w:w="1012" w:type="pct"/>
            <w:tcBorders>
              <w:top w:val="single" w:sz="6" w:space="0" w:color="000000"/>
              <w:left w:val="single" w:sz="6" w:space="0" w:color="000000"/>
              <w:bottom w:val="single" w:sz="6" w:space="0" w:color="000000"/>
              <w:right w:val="single" w:sz="6" w:space="0" w:color="000000"/>
            </w:tcBorders>
          </w:tcPr>
          <w:p w:rsidR="003C5F1D" w:rsidRPr="004B7465" w:rsidRDefault="003C5F1D" w:rsidP="004B7465">
            <w:pPr>
              <w:autoSpaceDE w:val="0"/>
              <w:autoSpaceDN w:val="0"/>
              <w:adjustRightInd w:val="0"/>
              <w:rPr>
                <w:color w:val="000000"/>
                <w:kern w:val="0"/>
                <w:sz w:val="18"/>
                <w:szCs w:val="18"/>
              </w:rPr>
            </w:pPr>
            <w:r w:rsidRPr="004B7465">
              <w:rPr>
                <w:color w:val="000000"/>
                <w:kern w:val="0"/>
                <w:sz w:val="18"/>
                <w:szCs w:val="18"/>
              </w:rPr>
              <w:t xml:space="preserve">DataServiceKey </w:t>
            </w:r>
          </w:p>
          <w:p w:rsidR="00BB0C61" w:rsidRPr="004B7465" w:rsidRDefault="00BB0C61" w:rsidP="004B7465">
            <w:pPr>
              <w:autoSpaceDE w:val="0"/>
              <w:autoSpaceDN w:val="0"/>
              <w:adjustRightInd w:val="0"/>
              <w:rPr>
                <w:color w:val="000000"/>
                <w:kern w:val="0"/>
                <w:sz w:val="18"/>
                <w:szCs w:val="18"/>
              </w:rPr>
            </w:pPr>
          </w:p>
        </w:tc>
        <w:tc>
          <w:tcPr>
            <w:tcW w:w="843" w:type="pct"/>
            <w:tcBorders>
              <w:top w:val="single" w:sz="6" w:space="0" w:color="000000"/>
              <w:left w:val="single" w:sz="6" w:space="0" w:color="000000"/>
              <w:bottom w:val="single" w:sz="6" w:space="0" w:color="000000"/>
              <w:right w:val="single" w:sz="6" w:space="0" w:color="000000"/>
            </w:tcBorders>
          </w:tcPr>
          <w:p w:rsidR="00BB0C61" w:rsidRPr="004A175B" w:rsidRDefault="004B7465" w:rsidP="004B7465">
            <w:pPr>
              <w:tabs>
                <w:tab w:val="left" w:pos="-1389"/>
              </w:tabs>
              <w:autoSpaceDE w:val="0"/>
              <w:autoSpaceDN w:val="0"/>
              <w:adjustRightInd w:val="0"/>
              <w:rPr>
                <w:color w:val="000000"/>
                <w:kern w:val="0"/>
                <w:sz w:val="18"/>
                <w:szCs w:val="18"/>
              </w:rPr>
            </w:pPr>
            <w:r w:rsidRPr="004A175B">
              <w:rPr>
                <w:color w:val="000000"/>
                <w:kern w:val="0"/>
                <w:sz w:val="18"/>
                <w:szCs w:val="18"/>
              </w:rPr>
              <w:t>VARCHAR(255)</w:t>
            </w:r>
          </w:p>
        </w:tc>
        <w:tc>
          <w:tcPr>
            <w:tcW w:w="1433" w:type="pct"/>
            <w:tcBorders>
              <w:top w:val="single" w:sz="6" w:space="0" w:color="000000"/>
              <w:left w:val="single" w:sz="6" w:space="0" w:color="000000"/>
              <w:bottom w:val="single" w:sz="6" w:space="0" w:color="000000"/>
              <w:right w:val="single" w:sz="6" w:space="0" w:color="000000"/>
            </w:tcBorders>
          </w:tcPr>
          <w:p w:rsidR="00BB0C61" w:rsidRPr="004B7465" w:rsidRDefault="003C5F1D" w:rsidP="00BB0C61">
            <w:pPr>
              <w:tabs>
                <w:tab w:val="left" w:pos="-1389"/>
              </w:tabs>
              <w:autoSpaceDE w:val="0"/>
              <w:autoSpaceDN w:val="0"/>
              <w:rPr>
                <w:color w:val="000000"/>
                <w:kern w:val="0"/>
                <w:sz w:val="18"/>
                <w:szCs w:val="18"/>
              </w:rPr>
            </w:pPr>
            <w:r w:rsidRPr="004B7465">
              <w:rPr>
                <w:rFonts w:hint="eastAsia"/>
                <w:color w:val="000000"/>
                <w:kern w:val="0"/>
                <w:sz w:val="18"/>
                <w:szCs w:val="18"/>
              </w:rPr>
              <w:t>定价对</w:t>
            </w:r>
            <w:r w:rsidRPr="004B7465">
              <w:rPr>
                <w:color w:val="000000"/>
                <w:kern w:val="0"/>
                <w:sz w:val="18"/>
                <w:szCs w:val="18"/>
              </w:rPr>
              <w:t>象</w:t>
            </w:r>
            <w:r w:rsidRPr="004B7465">
              <w:rPr>
                <w:color w:val="000000"/>
                <w:kern w:val="0"/>
                <w:sz w:val="18"/>
                <w:szCs w:val="18"/>
              </w:rPr>
              <w:t>Key</w:t>
            </w:r>
            <w:r w:rsidRPr="004B7465">
              <w:rPr>
                <w:color w:val="000000"/>
                <w:kern w:val="0"/>
                <w:sz w:val="18"/>
                <w:szCs w:val="18"/>
              </w:rPr>
              <w:t>值</w:t>
            </w:r>
          </w:p>
        </w:tc>
        <w:tc>
          <w:tcPr>
            <w:tcW w:w="1712" w:type="pct"/>
            <w:tcBorders>
              <w:top w:val="single" w:sz="6" w:space="0" w:color="000000"/>
              <w:left w:val="single" w:sz="6" w:space="0" w:color="000000"/>
              <w:bottom w:val="single" w:sz="6" w:space="0" w:color="000000"/>
              <w:right w:val="single" w:sz="6" w:space="0" w:color="000000"/>
            </w:tcBorders>
          </w:tcPr>
          <w:p w:rsidR="003C5F1D" w:rsidRPr="004A175B" w:rsidRDefault="003C5F1D" w:rsidP="003C5F1D">
            <w:pPr>
              <w:autoSpaceDE w:val="0"/>
              <w:autoSpaceDN w:val="0"/>
              <w:rPr>
                <w:color w:val="000000"/>
                <w:kern w:val="0"/>
                <w:sz w:val="20"/>
                <w:szCs w:val="20"/>
              </w:rPr>
            </w:pPr>
            <w:r>
              <w:rPr>
                <w:rFonts w:ascii="宋体" w:cs="宋体" w:hint="eastAsia"/>
                <w:color w:val="000000"/>
                <w:kern w:val="0"/>
                <w:sz w:val="18"/>
                <w:szCs w:val="18"/>
              </w:rPr>
              <w:t>定价对</w:t>
            </w:r>
            <w:r>
              <w:rPr>
                <w:rFonts w:ascii="宋体" w:cs="宋体"/>
                <w:color w:val="000000"/>
                <w:kern w:val="0"/>
                <w:sz w:val="18"/>
                <w:szCs w:val="18"/>
              </w:rPr>
              <w:t>象Key值</w:t>
            </w:r>
            <w:r>
              <w:rPr>
                <w:rFonts w:ascii="宋体" w:cs="宋体" w:hint="eastAsia"/>
                <w:color w:val="000000"/>
                <w:kern w:val="0"/>
                <w:sz w:val="18"/>
                <w:szCs w:val="18"/>
              </w:rPr>
              <w:t>（</w:t>
            </w:r>
            <w:r w:rsidRPr="004A175B">
              <w:rPr>
                <w:color w:val="000000"/>
                <w:kern w:val="0"/>
                <w:sz w:val="20"/>
                <w:szCs w:val="20"/>
              </w:rPr>
              <w:t>RESERVE</w:t>
            </w:r>
          </w:p>
          <w:p w:rsidR="00BB0C61" w:rsidRPr="004247C7" w:rsidRDefault="003C5F1D" w:rsidP="003C5F1D">
            <w:pPr>
              <w:autoSpaceDE w:val="0"/>
              <w:autoSpaceDN w:val="0"/>
              <w:rPr>
                <w:rFonts w:ascii="宋体" w:cs="宋体"/>
                <w:color w:val="000000"/>
                <w:kern w:val="0"/>
                <w:sz w:val="18"/>
                <w:szCs w:val="18"/>
              </w:rPr>
            </w:pPr>
            <w:r w:rsidRPr="004A175B">
              <w:rPr>
                <w:color w:val="000000"/>
                <w:kern w:val="0"/>
                <w:sz w:val="20"/>
                <w:szCs w:val="20"/>
              </w:rPr>
              <w:t>1</w:t>
            </w:r>
            <w:r>
              <w:rPr>
                <w:rFonts w:hint="eastAsia"/>
                <w:color w:val="000000"/>
                <w:kern w:val="0"/>
                <w:sz w:val="20"/>
                <w:szCs w:val="20"/>
              </w:rPr>
              <w:t>4</w:t>
            </w:r>
            <w:r>
              <w:rPr>
                <w:rFonts w:hint="eastAsia"/>
                <w:color w:val="000000"/>
                <w:kern w:val="0"/>
                <w:sz w:val="20"/>
                <w:szCs w:val="20"/>
              </w:rPr>
              <w:t>）</w:t>
            </w:r>
          </w:p>
        </w:tc>
      </w:tr>
      <w:tr w:rsidR="00EC1B0D" w:rsidRPr="004A175B" w:rsidTr="00015282">
        <w:tc>
          <w:tcPr>
            <w:tcW w:w="1012" w:type="pct"/>
            <w:tcBorders>
              <w:top w:val="single" w:sz="6" w:space="0" w:color="000000"/>
              <w:left w:val="single" w:sz="6" w:space="0" w:color="000000"/>
              <w:bottom w:val="single" w:sz="6" w:space="0" w:color="000000"/>
              <w:right w:val="single" w:sz="6" w:space="0" w:color="000000"/>
            </w:tcBorders>
          </w:tcPr>
          <w:p w:rsidR="00EC1B0D" w:rsidRPr="004B7465" w:rsidRDefault="00EC1B0D" w:rsidP="00EC1B0D">
            <w:pPr>
              <w:autoSpaceDE w:val="0"/>
              <w:autoSpaceDN w:val="0"/>
              <w:adjustRightInd w:val="0"/>
              <w:rPr>
                <w:color w:val="000000"/>
                <w:kern w:val="0"/>
                <w:sz w:val="18"/>
                <w:szCs w:val="18"/>
              </w:rPr>
            </w:pPr>
            <w:r w:rsidRPr="004B7465">
              <w:rPr>
                <w:rFonts w:hint="eastAsia"/>
                <w:color w:val="000000"/>
                <w:kern w:val="0"/>
                <w:sz w:val="18"/>
                <w:szCs w:val="18"/>
              </w:rPr>
              <w:t>subApplyTime</w:t>
            </w:r>
          </w:p>
        </w:tc>
        <w:tc>
          <w:tcPr>
            <w:tcW w:w="843" w:type="pct"/>
            <w:tcBorders>
              <w:top w:val="single" w:sz="6" w:space="0" w:color="000000"/>
              <w:left w:val="single" w:sz="6" w:space="0" w:color="000000"/>
              <w:bottom w:val="single" w:sz="6" w:space="0" w:color="000000"/>
              <w:right w:val="single" w:sz="6" w:space="0" w:color="000000"/>
            </w:tcBorders>
          </w:tcPr>
          <w:p w:rsidR="00EC1B0D" w:rsidRPr="004B7465" w:rsidRDefault="004B7465" w:rsidP="004662CB">
            <w:pPr>
              <w:autoSpaceDE w:val="0"/>
              <w:autoSpaceDN w:val="0"/>
              <w:adjustRightInd w:val="0"/>
              <w:rPr>
                <w:color w:val="000000"/>
                <w:kern w:val="0"/>
                <w:sz w:val="18"/>
                <w:szCs w:val="18"/>
              </w:rPr>
            </w:pPr>
            <w:r w:rsidRPr="004A175B">
              <w:rPr>
                <w:color w:val="000000"/>
                <w:kern w:val="0"/>
                <w:sz w:val="18"/>
                <w:szCs w:val="18"/>
              </w:rPr>
              <w:t>VARCHAR(</w:t>
            </w:r>
            <w:r w:rsidR="004662CB">
              <w:rPr>
                <w:color w:val="000000"/>
                <w:kern w:val="0"/>
                <w:sz w:val="18"/>
                <w:szCs w:val="18"/>
              </w:rPr>
              <w:t>14</w:t>
            </w:r>
            <w:r w:rsidRPr="004A175B">
              <w:rPr>
                <w:color w:val="000000"/>
                <w:kern w:val="0"/>
                <w:sz w:val="18"/>
                <w:szCs w:val="18"/>
              </w:rPr>
              <w:t>)</w:t>
            </w:r>
          </w:p>
        </w:tc>
        <w:tc>
          <w:tcPr>
            <w:tcW w:w="1433" w:type="pct"/>
            <w:tcBorders>
              <w:top w:val="single" w:sz="6" w:space="0" w:color="000000"/>
              <w:left w:val="single" w:sz="6" w:space="0" w:color="000000"/>
              <w:bottom w:val="single" w:sz="6" w:space="0" w:color="000000"/>
              <w:right w:val="single" w:sz="6" w:space="0" w:color="000000"/>
            </w:tcBorders>
          </w:tcPr>
          <w:p w:rsidR="00EC1B0D" w:rsidRPr="004B7465" w:rsidRDefault="00EC1B0D" w:rsidP="00EC1B0D">
            <w:pPr>
              <w:tabs>
                <w:tab w:val="left" w:pos="-1389"/>
              </w:tabs>
              <w:autoSpaceDE w:val="0"/>
              <w:autoSpaceDN w:val="0"/>
              <w:rPr>
                <w:color w:val="000000"/>
                <w:kern w:val="0"/>
                <w:sz w:val="18"/>
                <w:szCs w:val="18"/>
              </w:rPr>
            </w:pPr>
            <w:r w:rsidRPr="004B7465">
              <w:rPr>
                <w:rFonts w:hint="eastAsia"/>
                <w:color w:val="000000"/>
                <w:kern w:val="0"/>
                <w:sz w:val="18"/>
                <w:szCs w:val="18"/>
              </w:rPr>
              <w:t>订购关系生效日期</w:t>
            </w:r>
          </w:p>
        </w:tc>
        <w:tc>
          <w:tcPr>
            <w:tcW w:w="1712" w:type="pct"/>
            <w:tcBorders>
              <w:top w:val="single" w:sz="6" w:space="0" w:color="000000"/>
              <w:left w:val="single" w:sz="6" w:space="0" w:color="000000"/>
              <w:bottom w:val="single" w:sz="6" w:space="0" w:color="000000"/>
              <w:right w:val="single" w:sz="6" w:space="0" w:color="000000"/>
            </w:tcBorders>
          </w:tcPr>
          <w:p w:rsidR="00EC1B0D" w:rsidRPr="004A175B" w:rsidRDefault="00EC1B0D" w:rsidP="00EC1B0D">
            <w:pPr>
              <w:autoSpaceDE w:val="0"/>
              <w:autoSpaceDN w:val="0"/>
              <w:rPr>
                <w:color w:val="000000"/>
                <w:kern w:val="0"/>
                <w:sz w:val="20"/>
                <w:szCs w:val="20"/>
              </w:rPr>
            </w:pPr>
            <w:r w:rsidRPr="00EC1B0D">
              <w:rPr>
                <w:rFonts w:ascii="宋体" w:cs="宋体" w:hint="eastAsia"/>
                <w:color w:val="000000"/>
                <w:kern w:val="0"/>
                <w:sz w:val="18"/>
                <w:szCs w:val="18"/>
              </w:rPr>
              <w:t>订购关系生效日期</w:t>
            </w:r>
            <w:r>
              <w:rPr>
                <w:rFonts w:ascii="宋体" w:cs="宋体" w:hint="eastAsia"/>
                <w:color w:val="000000"/>
                <w:kern w:val="0"/>
                <w:sz w:val="18"/>
                <w:szCs w:val="18"/>
              </w:rPr>
              <w:t>（</w:t>
            </w:r>
            <w:r w:rsidRPr="004A175B">
              <w:rPr>
                <w:color w:val="000000"/>
                <w:kern w:val="0"/>
                <w:sz w:val="20"/>
                <w:szCs w:val="20"/>
              </w:rPr>
              <w:t>RESERVE</w:t>
            </w:r>
          </w:p>
          <w:p w:rsidR="00EC1B0D" w:rsidRPr="00EC1B0D" w:rsidRDefault="00EC1B0D" w:rsidP="00EC1B0D">
            <w:pPr>
              <w:tabs>
                <w:tab w:val="left" w:pos="-1389"/>
              </w:tabs>
              <w:autoSpaceDE w:val="0"/>
              <w:autoSpaceDN w:val="0"/>
              <w:rPr>
                <w:rFonts w:ascii="宋体" w:cs="宋体"/>
                <w:color w:val="000000"/>
                <w:kern w:val="0"/>
                <w:sz w:val="18"/>
                <w:szCs w:val="18"/>
              </w:rPr>
            </w:pPr>
            <w:r>
              <w:rPr>
                <w:color w:val="000000"/>
                <w:kern w:val="0"/>
                <w:sz w:val="20"/>
                <w:szCs w:val="20"/>
              </w:rPr>
              <w:t>21</w:t>
            </w:r>
            <w:r>
              <w:rPr>
                <w:rFonts w:hint="eastAsia"/>
                <w:color w:val="000000"/>
                <w:kern w:val="0"/>
                <w:sz w:val="20"/>
                <w:szCs w:val="20"/>
              </w:rPr>
              <w:t>）</w:t>
            </w:r>
            <w:r w:rsidR="004662CB">
              <w:rPr>
                <w:rFonts w:ascii="宋体" w:cs="宋体" w:hint="eastAsia"/>
                <w:color w:val="000000"/>
                <w:kern w:val="0"/>
                <w:sz w:val="18"/>
                <w:szCs w:val="18"/>
              </w:rPr>
              <w:t>格式</w:t>
            </w:r>
            <w:r w:rsidR="004662CB">
              <w:rPr>
                <w:rFonts w:ascii="宋体" w:cs="宋体"/>
                <w:color w:val="000000"/>
                <w:kern w:val="0"/>
                <w:sz w:val="18"/>
                <w:szCs w:val="18"/>
              </w:rPr>
              <w:t>：</w:t>
            </w:r>
            <w:r w:rsidR="004662CB" w:rsidRPr="004662CB">
              <w:rPr>
                <w:rFonts w:ascii="宋体" w:cs="宋体" w:hint="eastAsia"/>
                <w:color w:val="000000"/>
                <w:kern w:val="0"/>
                <w:sz w:val="18"/>
                <w:szCs w:val="18"/>
              </w:rPr>
              <w:t>'YYYYMMDDHH24MISS'</w:t>
            </w:r>
          </w:p>
        </w:tc>
      </w:tr>
      <w:tr w:rsidR="00EC1B0D" w:rsidRPr="004A175B" w:rsidTr="00015282">
        <w:tc>
          <w:tcPr>
            <w:tcW w:w="1012" w:type="pct"/>
            <w:tcBorders>
              <w:top w:val="single" w:sz="6" w:space="0" w:color="000000"/>
              <w:left w:val="single" w:sz="6" w:space="0" w:color="000000"/>
              <w:bottom w:val="single" w:sz="6" w:space="0" w:color="000000"/>
              <w:right w:val="single" w:sz="6" w:space="0" w:color="000000"/>
            </w:tcBorders>
          </w:tcPr>
          <w:p w:rsidR="00EC1B0D" w:rsidRPr="004B7465" w:rsidRDefault="00EC1B0D" w:rsidP="00EC1B0D">
            <w:pPr>
              <w:autoSpaceDE w:val="0"/>
              <w:autoSpaceDN w:val="0"/>
              <w:adjustRightInd w:val="0"/>
              <w:rPr>
                <w:color w:val="000000"/>
                <w:kern w:val="0"/>
                <w:sz w:val="18"/>
                <w:szCs w:val="18"/>
              </w:rPr>
            </w:pPr>
            <w:r w:rsidRPr="004B7465">
              <w:rPr>
                <w:rFonts w:hint="eastAsia"/>
                <w:color w:val="000000"/>
                <w:kern w:val="0"/>
                <w:sz w:val="18"/>
                <w:szCs w:val="18"/>
              </w:rPr>
              <w:t>subExpireTime</w:t>
            </w:r>
          </w:p>
        </w:tc>
        <w:tc>
          <w:tcPr>
            <w:tcW w:w="843" w:type="pct"/>
            <w:tcBorders>
              <w:top w:val="single" w:sz="6" w:space="0" w:color="000000"/>
              <w:left w:val="single" w:sz="6" w:space="0" w:color="000000"/>
              <w:bottom w:val="single" w:sz="6" w:space="0" w:color="000000"/>
              <w:right w:val="single" w:sz="6" w:space="0" w:color="000000"/>
            </w:tcBorders>
          </w:tcPr>
          <w:p w:rsidR="00EC1B0D" w:rsidRPr="004B7465" w:rsidRDefault="004B7465" w:rsidP="004662CB">
            <w:pPr>
              <w:autoSpaceDE w:val="0"/>
              <w:autoSpaceDN w:val="0"/>
              <w:adjustRightInd w:val="0"/>
              <w:rPr>
                <w:color w:val="000000"/>
                <w:kern w:val="0"/>
                <w:sz w:val="18"/>
                <w:szCs w:val="18"/>
              </w:rPr>
            </w:pPr>
            <w:r w:rsidRPr="004A175B">
              <w:rPr>
                <w:color w:val="000000"/>
                <w:kern w:val="0"/>
                <w:sz w:val="18"/>
                <w:szCs w:val="18"/>
              </w:rPr>
              <w:t>VARCHAR(</w:t>
            </w:r>
            <w:r w:rsidR="004662CB">
              <w:rPr>
                <w:color w:val="000000"/>
                <w:kern w:val="0"/>
                <w:sz w:val="18"/>
                <w:szCs w:val="18"/>
              </w:rPr>
              <w:t>14</w:t>
            </w:r>
            <w:r w:rsidRPr="004A175B">
              <w:rPr>
                <w:color w:val="000000"/>
                <w:kern w:val="0"/>
                <w:sz w:val="18"/>
                <w:szCs w:val="18"/>
              </w:rPr>
              <w:t>)</w:t>
            </w:r>
          </w:p>
        </w:tc>
        <w:tc>
          <w:tcPr>
            <w:tcW w:w="1433" w:type="pct"/>
            <w:tcBorders>
              <w:top w:val="single" w:sz="6" w:space="0" w:color="000000"/>
              <w:left w:val="single" w:sz="6" w:space="0" w:color="000000"/>
              <w:bottom w:val="single" w:sz="6" w:space="0" w:color="000000"/>
              <w:right w:val="single" w:sz="6" w:space="0" w:color="000000"/>
            </w:tcBorders>
          </w:tcPr>
          <w:p w:rsidR="00EC1B0D" w:rsidRPr="004B7465" w:rsidRDefault="00EC1B0D" w:rsidP="00EC1B0D">
            <w:pPr>
              <w:tabs>
                <w:tab w:val="left" w:pos="-1389"/>
              </w:tabs>
              <w:autoSpaceDE w:val="0"/>
              <w:autoSpaceDN w:val="0"/>
              <w:rPr>
                <w:color w:val="000000"/>
                <w:kern w:val="0"/>
                <w:sz w:val="18"/>
                <w:szCs w:val="18"/>
              </w:rPr>
            </w:pPr>
            <w:r w:rsidRPr="004B7465">
              <w:rPr>
                <w:rFonts w:hint="eastAsia"/>
                <w:color w:val="000000"/>
                <w:kern w:val="0"/>
                <w:sz w:val="18"/>
                <w:szCs w:val="18"/>
              </w:rPr>
              <w:t>订购关系失效日期</w:t>
            </w:r>
          </w:p>
        </w:tc>
        <w:tc>
          <w:tcPr>
            <w:tcW w:w="1712" w:type="pct"/>
            <w:tcBorders>
              <w:top w:val="single" w:sz="6" w:space="0" w:color="000000"/>
              <w:left w:val="single" w:sz="6" w:space="0" w:color="000000"/>
              <w:bottom w:val="single" w:sz="6" w:space="0" w:color="000000"/>
              <w:right w:val="single" w:sz="6" w:space="0" w:color="000000"/>
            </w:tcBorders>
          </w:tcPr>
          <w:p w:rsidR="00EC1B0D" w:rsidRPr="004A175B" w:rsidRDefault="00EC1B0D" w:rsidP="00EC1B0D">
            <w:pPr>
              <w:autoSpaceDE w:val="0"/>
              <w:autoSpaceDN w:val="0"/>
              <w:rPr>
                <w:color w:val="000000"/>
                <w:kern w:val="0"/>
                <w:sz w:val="20"/>
                <w:szCs w:val="20"/>
              </w:rPr>
            </w:pPr>
            <w:r w:rsidRPr="00EC1B0D">
              <w:rPr>
                <w:rFonts w:ascii="宋体" w:cs="宋体" w:hint="eastAsia"/>
                <w:color w:val="000000"/>
                <w:kern w:val="0"/>
                <w:sz w:val="18"/>
                <w:szCs w:val="18"/>
              </w:rPr>
              <w:t>订购关系失效日期</w:t>
            </w:r>
            <w:r>
              <w:rPr>
                <w:rFonts w:ascii="宋体" w:cs="宋体" w:hint="eastAsia"/>
                <w:color w:val="000000"/>
                <w:kern w:val="0"/>
                <w:sz w:val="18"/>
                <w:szCs w:val="18"/>
              </w:rPr>
              <w:t>（</w:t>
            </w:r>
            <w:r w:rsidRPr="004A175B">
              <w:rPr>
                <w:color w:val="000000"/>
                <w:kern w:val="0"/>
                <w:sz w:val="20"/>
                <w:szCs w:val="20"/>
              </w:rPr>
              <w:t>RESERVE</w:t>
            </w:r>
          </w:p>
          <w:p w:rsidR="00EC1B0D" w:rsidRPr="00EC1B0D" w:rsidRDefault="00EC1B0D" w:rsidP="00EC1B0D">
            <w:pPr>
              <w:tabs>
                <w:tab w:val="left" w:pos="-1389"/>
              </w:tabs>
              <w:autoSpaceDE w:val="0"/>
              <w:autoSpaceDN w:val="0"/>
              <w:rPr>
                <w:rFonts w:ascii="宋体" w:cs="宋体"/>
                <w:color w:val="000000"/>
                <w:kern w:val="0"/>
                <w:sz w:val="18"/>
                <w:szCs w:val="18"/>
              </w:rPr>
            </w:pPr>
            <w:r>
              <w:rPr>
                <w:color w:val="000000"/>
                <w:kern w:val="0"/>
                <w:sz w:val="20"/>
                <w:szCs w:val="20"/>
              </w:rPr>
              <w:t>22</w:t>
            </w:r>
            <w:r>
              <w:rPr>
                <w:rFonts w:hint="eastAsia"/>
                <w:color w:val="000000"/>
                <w:kern w:val="0"/>
                <w:sz w:val="20"/>
                <w:szCs w:val="20"/>
              </w:rPr>
              <w:t>）</w:t>
            </w:r>
            <w:r w:rsidR="004662CB">
              <w:rPr>
                <w:rFonts w:ascii="宋体" w:cs="宋体" w:hint="eastAsia"/>
                <w:color w:val="000000"/>
                <w:kern w:val="0"/>
                <w:sz w:val="18"/>
                <w:szCs w:val="18"/>
              </w:rPr>
              <w:t>格式</w:t>
            </w:r>
            <w:r w:rsidR="004662CB">
              <w:rPr>
                <w:rFonts w:ascii="宋体" w:cs="宋体"/>
                <w:color w:val="000000"/>
                <w:kern w:val="0"/>
                <w:sz w:val="18"/>
                <w:szCs w:val="18"/>
              </w:rPr>
              <w:t>：</w:t>
            </w:r>
            <w:r w:rsidR="004662CB" w:rsidRPr="004662CB">
              <w:rPr>
                <w:rFonts w:ascii="宋体" w:cs="宋体" w:hint="eastAsia"/>
                <w:color w:val="000000"/>
                <w:kern w:val="0"/>
                <w:sz w:val="18"/>
                <w:szCs w:val="18"/>
              </w:rPr>
              <w:t>'YYYYMMDDHH24MISS'</w:t>
            </w:r>
          </w:p>
        </w:tc>
      </w:tr>
      <w:tr w:rsidR="004662CB" w:rsidRPr="004A175B" w:rsidTr="00015282">
        <w:tc>
          <w:tcPr>
            <w:tcW w:w="1012" w:type="pct"/>
            <w:tcBorders>
              <w:top w:val="single" w:sz="6" w:space="0" w:color="000000"/>
              <w:left w:val="single" w:sz="6" w:space="0" w:color="000000"/>
              <w:bottom w:val="single" w:sz="6" w:space="0" w:color="000000"/>
              <w:right w:val="single" w:sz="6" w:space="0" w:color="000000"/>
            </w:tcBorders>
          </w:tcPr>
          <w:p w:rsidR="004662CB" w:rsidRPr="004662CB" w:rsidRDefault="004662CB" w:rsidP="004662CB">
            <w:pPr>
              <w:autoSpaceDE w:val="0"/>
              <w:autoSpaceDN w:val="0"/>
              <w:adjustRightInd w:val="0"/>
              <w:rPr>
                <w:ins w:id="7092" w:author="wtest222" w:date="2014-11-11T19:19:00Z"/>
                <w:color w:val="000000"/>
                <w:kern w:val="0"/>
                <w:sz w:val="18"/>
                <w:szCs w:val="18"/>
              </w:rPr>
            </w:pPr>
            <w:ins w:id="7093" w:author="wtest222" w:date="2014-11-11T19:19:00Z">
              <w:r w:rsidRPr="004662CB">
                <w:rPr>
                  <w:color w:val="000000"/>
                  <w:kern w:val="0"/>
                  <w:sz w:val="18"/>
                  <w:szCs w:val="18"/>
                </w:rPr>
                <w:t>OPERTIME</w:t>
              </w:r>
            </w:ins>
          </w:p>
        </w:tc>
        <w:tc>
          <w:tcPr>
            <w:tcW w:w="843" w:type="pct"/>
            <w:tcBorders>
              <w:top w:val="single" w:sz="6" w:space="0" w:color="000000"/>
              <w:left w:val="single" w:sz="6" w:space="0" w:color="000000"/>
              <w:bottom w:val="single" w:sz="6" w:space="0" w:color="000000"/>
              <w:right w:val="single" w:sz="6" w:space="0" w:color="000000"/>
            </w:tcBorders>
          </w:tcPr>
          <w:p w:rsidR="004662CB" w:rsidRPr="004662CB" w:rsidRDefault="004662CB" w:rsidP="004662CB">
            <w:pPr>
              <w:autoSpaceDE w:val="0"/>
              <w:autoSpaceDN w:val="0"/>
              <w:adjustRightInd w:val="0"/>
              <w:rPr>
                <w:ins w:id="7094" w:author="wtest222" w:date="2014-11-11T19:19:00Z"/>
                <w:color w:val="000000"/>
                <w:kern w:val="0"/>
                <w:sz w:val="18"/>
                <w:szCs w:val="18"/>
              </w:rPr>
            </w:pPr>
            <w:r w:rsidRPr="004A175B">
              <w:rPr>
                <w:color w:val="000000"/>
                <w:kern w:val="0"/>
                <w:sz w:val="18"/>
                <w:szCs w:val="18"/>
              </w:rPr>
              <w:t>VARCHAR(</w:t>
            </w:r>
            <w:r>
              <w:rPr>
                <w:color w:val="000000"/>
                <w:kern w:val="0"/>
                <w:sz w:val="18"/>
                <w:szCs w:val="18"/>
              </w:rPr>
              <w:t>14</w:t>
            </w:r>
            <w:r w:rsidRPr="004A175B">
              <w:rPr>
                <w:color w:val="000000"/>
                <w:kern w:val="0"/>
                <w:sz w:val="18"/>
                <w:szCs w:val="18"/>
              </w:rPr>
              <w:t>)</w:t>
            </w:r>
          </w:p>
        </w:tc>
        <w:tc>
          <w:tcPr>
            <w:tcW w:w="1433" w:type="pct"/>
            <w:tcBorders>
              <w:top w:val="single" w:sz="6" w:space="0" w:color="000000"/>
              <w:left w:val="single" w:sz="6" w:space="0" w:color="000000"/>
              <w:bottom w:val="single" w:sz="6" w:space="0" w:color="000000"/>
              <w:right w:val="single" w:sz="6" w:space="0" w:color="000000"/>
            </w:tcBorders>
          </w:tcPr>
          <w:p w:rsidR="004662CB" w:rsidRPr="005E5431" w:rsidRDefault="004662CB" w:rsidP="004662CB">
            <w:pPr>
              <w:pStyle w:val="TableText"/>
              <w:rPr>
                <w:ins w:id="7095" w:author="wtest222" w:date="2014-11-11T19:19:00Z"/>
                <w:b/>
              </w:rPr>
            </w:pPr>
            <w:ins w:id="7096" w:author="wtest222" w:date="2014-11-11T19:21:00Z">
              <w:r w:rsidRPr="00A846C6">
                <w:rPr>
                  <w:rFonts w:hint="eastAsia"/>
                </w:rPr>
                <w:t>订购关系操作时间</w:t>
              </w:r>
            </w:ins>
          </w:p>
        </w:tc>
        <w:tc>
          <w:tcPr>
            <w:tcW w:w="1712" w:type="pct"/>
            <w:tcBorders>
              <w:top w:val="single" w:sz="6" w:space="0" w:color="000000"/>
              <w:left w:val="single" w:sz="6" w:space="0" w:color="000000"/>
              <w:bottom w:val="single" w:sz="6" w:space="0" w:color="000000"/>
              <w:right w:val="single" w:sz="6" w:space="0" w:color="000000"/>
            </w:tcBorders>
          </w:tcPr>
          <w:p w:rsidR="004662CB" w:rsidRPr="005E5431" w:rsidRDefault="004662CB" w:rsidP="004662CB">
            <w:pPr>
              <w:autoSpaceDE w:val="0"/>
              <w:autoSpaceDN w:val="0"/>
              <w:rPr>
                <w:ins w:id="7097" w:author="wtest222" w:date="2014-11-11T19:19:00Z"/>
              </w:rPr>
            </w:pPr>
            <w:r>
              <w:rPr>
                <w:rFonts w:ascii="宋体" w:cs="宋体" w:hint="eastAsia"/>
                <w:color w:val="000000"/>
                <w:kern w:val="0"/>
                <w:sz w:val="18"/>
                <w:szCs w:val="18"/>
              </w:rPr>
              <w:t>格式</w:t>
            </w:r>
            <w:r>
              <w:rPr>
                <w:rFonts w:ascii="宋体" w:cs="宋体"/>
                <w:color w:val="000000"/>
                <w:kern w:val="0"/>
                <w:sz w:val="18"/>
                <w:szCs w:val="18"/>
              </w:rPr>
              <w:t>：</w:t>
            </w:r>
            <w:r w:rsidRPr="004662CB">
              <w:rPr>
                <w:rFonts w:ascii="宋体" w:cs="宋体" w:hint="eastAsia"/>
                <w:color w:val="000000"/>
                <w:kern w:val="0"/>
                <w:sz w:val="18"/>
                <w:szCs w:val="18"/>
              </w:rPr>
              <w:t>'YYYYMMDDHH24MISS'</w:t>
            </w:r>
          </w:p>
        </w:tc>
      </w:tr>
      <w:tr w:rsidR="004662CB" w:rsidRPr="004A175B" w:rsidTr="00015282">
        <w:trPr>
          <w:ins w:id="7098" w:author="wurongjun 00246467" w:date="2015-11-19T19:01:00Z"/>
        </w:trPr>
        <w:tc>
          <w:tcPr>
            <w:tcW w:w="1012" w:type="pct"/>
            <w:tcBorders>
              <w:top w:val="single" w:sz="6" w:space="0" w:color="000000"/>
              <w:left w:val="single" w:sz="6" w:space="0" w:color="000000"/>
              <w:bottom w:val="single" w:sz="6" w:space="0" w:color="000000"/>
              <w:right w:val="single" w:sz="6" w:space="0" w:color="000000"/>
            </w:tcBorders>
          </w:tcPr>
          <w:p w:rsidR="004662CB" w:rsidRPr="004B7465" w:rsidRDefault="004662CB" w:rsidP="004662CB">
            <w:pPr>
              <w:autoSpaceDE w:val="0"/>
              <w:autoSpaceDN w:val="0"/>
              <w:adjustRightInd w:val="0"/>
              <w:rPr>
                <w:ins w:id="7099" w:author="wurongjun 00246467" w:date="2015-11-19T19:01:00Z"/>
                <w:color w:val="000000"/>
                <w:kern w:val="0"/>
                <w:sz w:val="18"/>
                <w:szCs w:val="18"/>
              </w:rPr>
            </w:pPr>
            <w:ins w:id="7100" w:author="wurongjun 00246467" w:date="2015-11-19T19:02:00Z">
              <w:r w:rsidRPr="004B7465">
                <w:rPr>
                  <w:rFonts w:hint="eastAsia"/>
                  <w:color w:val="000000"/>
                  <w:kern w:val="0"/>
                  <w:sz w:val="18"/>
                  <w:szCs w:val="18"/>
                </w:rPr>
                <w:t>serv</w:t>
              </w:r>
              <w:r w:rsidRPr="004B7465">
                <w:rPr>
                  <w:color w:val="000000"/>
                  <w:kern w:val="0"/>
                  <w:sz w:val="18"/>
                  <w:szCs w:val="18"/>
                </w:rPr>
                <w:t>icePayType</w:t>
              </w:r>
            </w:ins>
          </w:p>
        </w:tc>
        <w:tc>
          <w:tcPr>
            <w:tcW w:w="843" w:type="pct"/>
            <w:tcBorders>
              <w:top w:val="single" w:sz="6" w:space="0" w:color="000000"/>
              <w:left w:val="single" w:sz="6" w:space="0" w:color="000000"/>
              <w:bottom w:val="single" w:sz="6" w:space="0" w:color="000000"/>
              <w:right w:val="single" w:sz="6" w:space="0" w:color="000000"/>
            </w:tcBorders>
          </w:tcPr>
          <w:p w:rsidR="004662CB" w:rsidRPr="004A175B" w:rsidRDefault="004662CB" w:rsidP="004662CB">
            <w:pPr>
              <w:autoSpaceDE w:val="0"/>
              <w:autoSpaceDN w:val="0"/>
              <w:adjustRightInd w:val="0"/>
              <w:rPr>
                <w:ins w:id="7101" w:author="wurongjun 00246467" w:date="2015-11-19T19:01:00Z"/>
                <w:color w:val="000000"/>
                <w:kern w:val="0"/>
                <w:sz w:val="18"/>
                <w:szCs w:val="18"/>
              </w:rPr>
            </w:pPr>
            <w:ins w:id="7102" w:author="wurongjun 00246467" w:date="2015-11-19T19:03:00Z">
              <w:r>
                <w:rPr>
                  <w:color w:val="000000"/>
                  <w:kern w:val="0"/>
                  <w:sz w:val="18"/>
                  <w:szCs w:val="18"/>
                </w:rPr>
                <w:t>NUMBER(10)</w:t>
              </w:r>
            </w:ins>
          </w:p>
        </w:tc>
        <w:tc>
          <w:tcPr>
            <w:tcW w:w="1433" w:type="pct"/>
            <w:tcBorders>
              <w:top w:val="single" w:sz="6" w:space="0" w:color="000000"/>
              <w:left w:val="single" w:sz="6" w:space="0" w:color="000000"/>
              <w:bottom w:val="single" w:sz="6" w:space="0" w:color="000000"/>
              <w:right w:val="single" w:sz="6" w:space="0" w:color="000000"/>
            </w:tcBorders>
          </w:tcPr>
          <w:p w:rsidR="004662CB" w:rsidRPr="004B7465" w:rsidRDefault="004662CB" w:rsidP="004662CB">
            <w:pPr>
              <w:tabs>
                <w:tab w:val="left" w:pos="-1389"/>
              </w:tabs>
              <w:autoSpaceDE w:val="0"/>
              <w:autoSpaceDN w:val="0"/>
              <w:rPr>
                <w:ins w:id="7103" w:author="wurongjun 00246467" w:date="2015-11-19T19:01:00Z"/>
                <w:color w:val="000000"/>
                <w:kern w:val="0"/>
                <w:sz w:val="18"/>
                <w:szCs w:val="18"/>
              </w:rPr>
            </w:pPr>
            <w:ins w:id="7104" w:author="wurongjun 00246467" w:date="2015-11-19T19:02:00Z">
              <w:r w:rsidRPr="004B7465">
                <w:rPr>
                  <w:rFonts w:hint="eastAsia"/>
                  <w:color w:val="000000"/>
                  <w:kern w:val="0"/>
                  <w:sz w:val="18"/>
                  <w:szCs w:val="18"/>
                </w:rPr>
                <w:t>支付</w:t>
              </w:r>
              <w:r w:rsidRPr="004B7465">
                <w:rPr>
                  <w:color w:val="000000"/>
                  <w:kern w:val="0"/>
                  <w:sz w:val="18"/>
                  <w:szCs w:val="18"/>
                </w:rPr>
                <w:t>方式</w:t>
              </w:r>
            </w:ins>
          </w:p>
        </w:tc>
        <w:tc>
          <w:tcPr>
            <w:tcW w:w="1712" w:type="pct"/>
            <w:tcBorders>
              <w:top w:val="single" w:sz="6" w:space="0" w:color="000000"/>
              <w:left w:val="single" w:sz="6" w:space="0" w:color="000000"/>
              <w:bottom w:val="single" w:sz="6" w:space="0" w:color="000000"/>
              <w:right w:val="single" w:sz="6" w:space="0" w:color="000000"/>
            </w:tcBorders>
          </w:tcPr>
          <w:p w:rsidR="004662CB" w:rsidRPr="00EC1B0D" w:rsidRDefault="004662CB" w:rsidP="004662CB">
            <w:pPr>
              <w:autoSpaceDE w:val="0"/>
              <w:autoSpaceDN w:val="0"/>
              <w:rPr>
                <w:ins w:id="7105" w:author="wurongjun 00246467" w:date="2015-11-19T19:01:00Z"/>
                <w:rFonts w:ascii="宋体" w:cs="宋体"/>
                <w:color w:val="000000"/>
                <w:kern w:val="0"/>
                <w:sz w:val="18"/>
                <w:szCs w:val="18"/>
              </w:rPr>
            </w:pPr>
            <w:ins w:id="7106" w:author="wurongjun 00246467" w:date="2015-11-19T19:02:00Z">
              <w:r>
                <w:rPr>
                  <w:rFonts w:ascii="宋体" w:cs="宋体" w:hint="eastAsia"/>
                  <w:color w:val="000000"/>
                  <w:kern w:val="0"/>
                  <w:sz w:val="18"/>
                  <w:szCs w:val="18"/>
                </w:rPr>
                <w:t>枚举</w:t>
              </w:r>
              <w:r>
                <w:rPr>
                  <w:rFonts w:ascii="宋体" w:cs="宋体"/>
                  <w:color w:val="000000"/>
                  <w:kern w:val="0"/>
                  <w:sz w:val="18"/>
                  <w:szCs w:val="18"/>
                </w:rPr>
                <w:t>值参见</w:t>
              </w:r>
            </w:ins>
            <w:ins w:id="7107" w:author="wurongjun 00246467" w:date="2015-11-19T19:03:00Z">
              <w:r>
                <w:rPr>
                  <w:rFonts w:ascii="宋体" w:cs="宋体"/>
                  <w:color w:val="000000"/>
                  <w:kern w:val="0"/>
                  <w:sz w:val="18"/>
                  <w:szCs w:val="18"/>
                </w:rPr>
                <w:fldChar w:fldCharType="begin"/>
              </w:r>
              <w:r>
                <w:rPr>
                  <w:rFonts w:ascii="宋体" w:cs="宋体"/>
                  <w:color w:val="000000"/>
                  <w:kern w:val="0"/>
                  <w:sz w:val="18"/>
                  <w:szCs w:val="18"/>
                </w:rPr>
                <w:instrText xml:space="preserve"> HYPERLINK  \l "_Appendix_C_:" </w:instrText>
              </w:r>
              <w:r>
                <w:rPr>
                  <w:rFonts w:ascii="宋体" w:cs="宋体"/>
                  <w:color w:val="000000"/>
                  <w:kern w:val="0"/>
                  <w:sz w:val="18"/>
                  <w:szCs w:val="18"/>
                </w:rPr>
                <w:fldChar w:fldCharType="separate"/>
              </w:r>
              <w:r w:rsidRPr="004B7465">
                <w:rPr>
                  <w:rStyle w:val="afd"/>
                  <w:rFonts w:ascii="宋体" w:cs="宋体" w:hint="eastAsia"/>
                  <w:kern w:val="0"/>
                  <w:sz w:val="18"/>
                  <w:szCs w:val="18"/>
                </w:rPr>
                <w:t>Appendix C : ServicePayType取值</w:t>
              </w:r>
              <w:r>
                <w:rPr>
                  <w:rFonts w:ascii="宋体" w:cs="宋体"/>
                  <w:color w:val="000000"/>
                  <w:kern w:val="0"/>
                  <w:sz w:val="18"/>
                  <w:szCs w:val="18"/>
                </w:rPr>
                <w:fldChar w:fldCharType="end"/>
              </w:r>
            </w:ins>
          </w:p>
        </w:tc>
      </w:tr>
      <w:tr w:rsidR="004662CB" w:rsidRPr="004B7465" w:rsidTr="00015282">
        <w:trPr>
          <w:ins w:id="7108" w:author="wurongjun 00246467" w:date="2015-11-19T19:05:00Z"/>
        </w:trPr>
        <w:tc>
          <w:tcPr>
            <w:tcW w:w="1012" w:type="pct"/>
            <w:tcBorders>
              <w:top w:val="single" w:sz="6" w:space="0" w:color="000000"/>
              <w:left w:val="single" w:sz="6" w:space="0" w:color="000000"/>
              <w:bottom w:val="single" w:sz="6" w:space="0" w:color="000000"/>
              <w:right w:val="single" w:sz="6" w:space="0" w:color="000000"/>
            </w:tcBorders>
          </w:tcPr>
          <w:p w:rsidR="004662CB" w:rsidRPr="004B7465" w:rsidRDefault="004662CB" w:rsidP="004662CB">
            <w:pPr>
              <w:autoSpaceDE w:val="0"/>
              <w:autoSpaceDN w:val="0"/>
              <w:adjustRightInd w:val="0"/>
              <w:rPr>
                <w:ins w:id="7109" w:author="wurongjun 00246467" w:date="2015-11-19T19:05:00Z"/>
                <w:color w:val="000000"/>
                <w:kern w:val="0"/>
                <w:sz w:val="18"/>
                <w:szCs w:val="18"/>
              </w:rPr>
            </w:pPr>
            <w:ins w:id="7110" w:author="wurongjun 00246467" w:date="2015-11-19T19:05:00Z">
              <w:r w:rsidRPr="004B7465">
                <w:rPr>
                  <w:rFonts w:hint="eastAsia"/>
                  <w:color w:val="000000"/>
                  <w:kern w:val="0"/>
                  <w:sz w:val="18"/>
                  <w:szCs w:val="18"/>
                </w:rPr>
                <w:t>fee</w:t>
              </w:r>
            </w:ins>
          </w:p>
        </w:tc>
        <w:tc>
          <w:tcPr>
            <w:tcW w:w="843" w:type="pct"/>
            <w:tcBorders>
              <w:top w:val="single" w:sz="6" w:space="0" w:color="000000"/>
              <w:left w:val="single" w:sz="6" w:space="0" w:color="000000"/>
              <w:bottom w:val="single" w:sz="6" w:space="0" w:color="000000"/>
              <w:right w:val="single" w:sz="6" w:space="0" w:color="000000"/>
            </w:tcBorders>
          </w:tcPr>
          <w:p w:rsidR="004662CB" w:rsidRPr="004B7465" w:rsidRDefault="004662CB" w:rsidP="004662CB">
            <w:pPr>
              <w:autoSpaceDE w:val="0"/>
              <w:autoSpaceDN w:val="0"/>
              <w:adjustRightInd w:val="0"/>
              <w:rPr>
                <w:ins w:id="7111" w:author="wurongjun 00246467" w:date="2015-11-19T19:05:00Z"/>
                <w:color w:val="000000"/>
                <w:kern w:val="0"/>
                <w:sz w:val="18"/>
                <w:szCs w:val="18"/>
              </w:rPr>
            </w:pPr>
            <w:ins w:id="7112" w:author="wurongjun 00246467" w:date="2015-11-19T19:05:00Z">
              <w:r w:rsidRPr="004B7465">
                <w:rPr>
                  <w:color w:val="000000"/>
                  <w:kern w:val="0"/>
                  <w:sz w:val="18"/>
                  <w:szCs w:val="18"/>
                </w:rPr>
                <w:t>NUMBER(10)</w:t>
              </w:r>
            </w:ins>
          </w:p>
        </w:tc>
        <w:tc>
          <w:tcPr>
            <w:tcW w:w="1433" w:type="pct"/>
            <w:tcBorders>
              <w:top w:val="single" w:sz="6" w:space="0" w:color="000000"/>
              <w:left w:val="single" w:sz="6" w:space="0" w:color="000000"/>
              <w:bottom w:val="single" w:sz="6" w:space="0" w:color="000000"/>
              <w:right w:val="single" w:sz="6" w:space="0" w:color="000000"/>
            </w:tcBorders>
          </w:tcPr>
          <w:p w:rsidR="004662CB" w:rsidRPr="004B7465" w:rsidRDefault="004662CB" w:rsidP="004662CB">
            <w:pPr>
              <w:tabs>
                <w:tab w:val="left" w:pos="-1389"/>
              </w:tabs>
              <w:autoSpaceDE w:val="0"/>
              <w:autoSpaceDN w:val="0"/>
              <w:rPr>
                <w:ins w:id="7113" w:author="wurongjun 00246467" w:date="2015-11-19T19:05:00Z"/>
                <w:color w:val="000000"/>
                <w:kern w:val="0"/>
                <w:sz w:val="18"/>
                <w:szCs w:val="18"/>
              </w:rPr>
            </w:pPr>
            <w:ins w:id="7114" w:author="wurongjun 00246467" w:date="2015-11-19T19:05:00Z">
              <w:r w:rsidRPr="004B7465">
                <w:rPr>
                  <w:rFonts w:hint="eastAsia"/>
                  <w:color w:val="000000"/>
                  <w:kern w:val="0"/>
                  <w:sz w:val="18"/>
                  <w:szCs w:val="18"/>
                </w:rPr>
                <w:t>订购</w:t>
              </w:r>
              <w:r w:rsidRPr="004B7465">
                <w:rPr>
                  <w:color w:val="000000"/>
                  <w:kern w:val="0"/>
                  <w:sz w:val="18"/>
                  <w:szCs w:val="18"/>
                </w:rPr>
                <w:t>费用</w:t>
              </w:r>
            </w:ins>
          </w:p>
        </w:tc>
        <w:tc>
          <w:tcPr>
            <w:tcW w:w="1712" w:type="pct"/>
            <w:tcBorders>
              <w:top w:val="single" w:sz="6" w:space="0" w:color="000000"/>
              <w:left w:val="single" w:sz="6" w:space="0" w:color="000000"/>
              <w:bottom w:val="single" w:sz="6" w:space="0" w:color="000000"/>
              <w:right w:val="single" w:sz="6" w:space="0" w:color="000000"/>
            </w:tcBorders>
          </w:tcPr>
          <w:p w:rsidR="004662CB" w:rsidRDefault="004662CB" w:rsidP="004662CB">
            <w:pPr>
              <w:autoSpaceDE w:val="0"/>
              <w:autoSpaceDN w:val="0"/>
              <w:rPr>
                <w:ins w:id="7115" w:author="wurongjun 00246467" w:date="2015-11-19T19:05:00Z"/>
                <w:rFonts w:ascii="宋体" w:cs="宋体"/>
                <w:color w:val="000000"/>
                <w:kern w:val="0"/>
                <w:sz w:val="18"/>
                <w:szCs w:val="18"/>
              </w:rPr>
            </w:pPr>
            <w:ins w:id="7116" w:author="wurongjun 00246467" w:date="2015-11-19T19:06:00Z">
              <w:r>
                <w:rPr>
                  <w:rFonts w:hint="eastAsia"/>
                </w:rPr>
                <w:t>订购</w:t>
              </w:r>
              <w:r>
                <w:t>费用</w:t>
              </w:r>
              <w:r>
                <w:rPr>
                  <w:rFonts w:hint="eastAsia"/>
                </w:rPr>
                <w:t>，</w:t>
              </w:r>
              <w:r>
                <w:t>取最小货币单位</w:t>
              </w:r>
            </w:ins>
          </w:p>
        </w:tc>
      </w:tr>
    </w:tbl>
    <w:p w:rsidR="004B7465" w:rsidRDefault="004B7465">
      <w:pPr>
        <w:rPr>
          <w:ins w:id="7117" w:author="wurongjun 00246467" w:date="2015-11-19T19:01:00Z"/>
        </w:rPr>
        <w:pPrChange w:id="7118" w:author="wurongjun 00246467" w:date="2015-11-19T19:01:00Z">
          <w:pPr>
            <w:pStyle w:val="21"/>
          </w:pPr>
        </w:pPrChange>
      </w:pPr>
      <w:bookmarkStart w:id="7119" w:name="_Toc435003469"/>
    </w:p>
    <w:p w:rsidR="00504F83" w:rsidRDefault="00504F83" w:rsidP="00504F83">
      <w:pPr>
        <w:pStyle w:val="21"/>
        <w:rPr>
          <w:ins w:id="7120" w:author="wurongjun 00246467" w:date="2015-04-22T15:25:00Z"/>
        </w:rPr>
      </w:pPr>
      <w:ins w:id="7121" w:author="wurongjun 00246467" w:date="2015-04-22T15:25:00Z">
        <w:r>
          <w:rPr>
            <w:rFonts w:hint="eastAsia"/>
          </w:rPr>
          <w:t>BME</w:t>
        </w:r>
        <w:r>
          <w:rPr>
            <w:rFonts w:hint="eastAsia"/>
          </w:rPr>
          <w:t>平台</w:t>
        </w:r>
      </w:ins>
      <w:ins w:id="7122" w:author="wurongjun 00246467" w:date="2015-04-22T15:26:00Z">
        <w:r>
          <w:rPr>
            <w:rFonts w:hint="eastAsia"/>
          </w:rPr>
          <w:t>日志视图</w:t>
        </w:r>
      </w:ins>
      <w:bookmarkEnd w:id="7119"/>
    </w:p>
    <w:p w:rsidR="00504F83" w:rsidRPr="005B6738" w:rsidRDefault="00504F83" w:rsidP="00504F83">
      <w:pPr>
        <w:pStyle w:val="31"/>
        <w:keepLines w:val="0"/>
        <w:widowControl/>
        <w:autoSpaceDE w:val="0"/>
        <w:autoSpaceDN w:val="0"/>
        <w:spacing w:before="240" w:after="240" w:line="360" w:lineRule="auto"/>
        <w:ind w:left="720" w:hanging="720"/>
        <w:rPr>
          <w:ins w:id="7123" w:author="wurongjun 00246467" w:date="2015-04-22T15:25:00Z"/>
          <w:b/>
          <w:szCs w:val="24"/>
        </w:rPr>
      </w:pPr>
      <w:bookmarkStart w:id="7124" w:name="_Toc435003470"/>
      <w:ins w:id="7125" w:author="wurongjun 00246467" w:date="2015-04-22T15:25:00Z">
        <w:r w:rsidRPr="005B6738">
          <w:rPr>
            <w:b/>
            <w:szCs w:val="24"/>
          </w:rPr>
          <w:t>操作日志</w:t>
        </w:r>
      </w:ins>
      <w:ins w:id="7126" w:author="wurongjun 00246467" w:date="2015-04-22T15:27:00Z">
        <w:r w:rsidR="00785DB5">
          <w:rPr>
            <w:rFonts w:hint="eastAsia"/>
            <w:b/>
            <w:szCs w:val="24"/>
          </w:rPr>
          <w:t>视图</w:t>
        </w:r>
      </w:ins>
      <w:ins w:id="7127" w:author="wurongjun 00246467" w:date="2015-04-22T15:26:00Z">
        <w:r w:rsidR="004F6837">
          <w:rPr>
            <w:b/>
            <w:szCs w:val="24"/>
          </w:rPr>
          <w:t>V</w:t>
        </w:r>
      </w:ins>
      <w:ins w:id="7128" w:author="wurongjun 00246467" w:date="2015-04-22T15:25:00Z">
        <w:r w:rsidRPr="005B6738">
          <w:rPr>
            <w:b/>
            <w:szCs w:val="24"/>
          </w:rPr>
          <w:t>_BME_OPERATIONLOG</w:t>
        </w:r>
        <w:bookmarkEnd w:id="7124"/>
      </w:ins>
    </w:p>
    <w:tbl>
      <w:tblPr>
        <w:tblW w:w="8950" w:type="dxa"/>
        <w:tblInd w:w="-60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44"/>
        <w:gridCol w:w="1985"/>
        <w:gridCol w:w="4072"/>
        <w:gridCol w:w="1049"/>
      </w:tblGrid>
      <w:tr w:rsidR="00504F83" w:rsidTr="0001602A">
        <w:trPr>
          <w:cantSplit/>
          <w:tblHeader/>
          <w:ins w:id="7129" w:author="wurongjun 00246467" w:date="2015-04-22T15:25:00Z"/>
        </w:trPr>
        <w:tc>
          <w:tcPr>
            <w:tcW w:w="103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504F83" w:rsidRDefault="00504F83" w:rsidP="0001602A">
            <w:pPr>
              <w:pStyle w:val="TableHeading"/>
              <w:rPr>
                <w:ins w:id="7130" w:author="wurongjun 00246467" w:date="2015-04-22T15:25:00Z"/>
              </w:rPr>
            </w:pPr>
            <w:ins w:id="7131" w:author="wurongjun 00246467" w:date="2015-04-22T15:25:00Z">
              <w:r>
                <w:t>字段</w:t>
              </w:r>
            </w:ins>
          </w:p>
        </w:tc>
        <w:tc>
          <w:tcPr>
            <w:tcW w:w="1109"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504F83" w:rsidRDefault="00504F83" w:rsidP="0001602A">
            <w:pPr>
              <w:pStyle w:val="TableHeading"/>
              <w:rPr>
                <w:ins w:id="7132" w:author="wurongjun 00246467" w:date="2015-04-22T15:25:00Z"/>
              </w:rPr>
            </w:pPr>
            <w:ins w:id="7133" w:author="wurongjun 00246467" w:date="2015-04-22T15:25:00Z">
              <w:r>
                <w:t>数据类型</w:t>
              </w:r>
            </w:ins>
          </w:p>
        </w:tc>
        <w:tc>
          <w:tcPr>
            <w:tcW w:w="2275"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504F83" w:rsidRDefault="00504F83" w:rsidP="0001602A">
            <w:pPr>
              <w:pStyle w:val="TableHeading"/>
              <w:rPr>
                <w:ins w:id="7134" w:author="wurongjun 00246467" w:date="2015-04-22T15:25:00Z"/>
              </w:rPr>
            </w:pPr>
            <w:ins w:id="7135" w:author="wurongjun 00246467" w:date="2015-04-22T15:25:00Z">
              <w:r>
                <w:t>描述信息</w:t>
              </w:r>
            </w:ins>
          </w:p>
        </w:tc>
        <w:tc>
          <w:tcPr>
            <w:tcW w:w="586"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504F83" w:rsidRDefault="00504F83" w:rsidP="0001602A">
            <w:pPr>
              <w:pStyle w:val="TableHeading"/>
              <w:rPr>
                <w:ins w:id="7136" w:author="wurongjun 00246467" w:date="2015-04-22T15:25:00Z"/>
              </w:rPr>
            </w:pPr>
            <w:ins w:id="7137" w:author="wurongjun 00246467" w:date="2015-04-22T15:25:00Z">
              <w:r>
                <w:t>可否为空</w:t>
              </w:r>
            </w:ins>
          </w:p>
        </w:tc>
      </w:tr>
      <w:tr w:rsidR="00504F83" w:rsidTr="0001602A">
        <w:trPr>
          <w:cantSplit/>
          <w:ins w:id="7138" w:author="wurongjun 00246467" w:date="2015-04-22T15:25:00Z"/>
        </w:trPr>
        <w:tc>
          <w:tcPr>
            <w:tcW w:w="1030"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139" w:author="wurongjun 00246467" w:date="2015-04-22T15:25:00Z"/>
              </w:rPr>
            </w:pPr>
            <w:ins w:id="7140" w:author="wurongjun 00246467" w:date="2015-04-22T15:25:00Z">
              <w:r>
                <w:t>logID</w:t>
              </w:r>
            </w:ins>
          </w:p>
        </w:tc>
        <w:tc>
          <w:tcPr>
            <w:tcW w:w="1109"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141" w:author="wurongjun 00246467" w:date="2015-04-22T15:25:00Z"/>
              </w:rPr>
            </w:pPr>
            <w:ins w:id="7142" w:author="wurongjun 00246467" w:date="2015-04-22T15:25:00Z">
              <w:r>
                <w:t>VARCHAR2(32)</w:t>
              </w:r>
            </w:ins>
          </w:p>
        </w:tc>
        <w:tc>
          <w:tcPr>
            <w:tcW w:w="2275"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143" w:author="wurongjun 00246467" w:date="2015-04-22T15:25:00Z"/>
              </w:rPr>
            </w:pPr>
            <w:ins w:id="7144" w:author="wurongjun 00246467" w:date="2015-04-22T15:25:00Z">
              <w:r>
                <w:t>用户标识。</w:t>
              </w:r>
            </w:ins>
          </w:p>
        </w:tc>
        <w:tc>
          <w:tcPr>
            <w:tcW w:w="586" w:type="pct"/>
            <w:tcBorders>
              <w:top w:val="single" w:sz="6" w:space="0" w:color="000000"/>
              <w:bottom w:val="single" w:sz="6" w:space="0" w:color="000000"/>
            </w:tcBorders>
            <w:shd w:val="clear" w:color="auto" w:fill="auto"/>
          </w:tcPr>
          <w:p w:rsidR="00504F83" w:rsidRDefault="00504F83" w:rsidP="0001602A">
            <w:pPr>
              <w:pStyle w:val="TableText"/>
              <w:rPr>
                <w:ins w:id="7145" w:author="wurongjun 00246467" w:date="2015-04-22T15:25:00Z"/>
              </w:rPr>
            </w:pPr>
            <w:ins w:id="7146" w:author="wurongjun 00246467" w:date="2015-04-22T15:25:00Z">
              <w:r>
                <w:t>NO</w:t>
              </w:r>
            </w:ins>
          </w:p>
        </w:tc>
      </w:tr>
      <w:tr w:rsidR="00504F83" w:rsidTr="0001602A">
        <w:trPr>
          <w:cantSplit/>
          <w:ins w:id="7147" w:author="wurongjun 00246467" w:date="2015-04-22T15:25:00Z"/>
        </w:trPr>
        <w:tc>
          <w:tcPr>
            <w:tcW w:w="1030"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148" w:author="wurongjun 00246467" w:date="2015-04-22T15:25:00Z"/>
              </w:rPr>
            </w:pPr>
            <w:ins w:id="7149" w:author="wurongjun 00246467" w:date="2015-04-22T15:25:00Z">
              <w:r>
                <w:t>logLevel</w:t>
              </w:r>
            </w:ins>
          </w:p>
        </w:tc>
        <w:tc>
          <w:tcPr>
            <w:tcW w:w="1109"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150" w:author="wurongjun 00246467" w:date="2015-04-22T15:25:00Z"/>
              </w:rPr>
            </w:pPr>
            <w:ins w:id="7151" w:author="wurongjun 00246467" w:date="2015-04-22T15:25:00Z">
              <w:r>
                <w:t>INTEGER</w:t>
              </w:r>
            </w:ins>
          </w:p>
        </w:tc>
        <w:tc>
          <w:tcPr>
            <w:tcW w:w="2275"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152" w:author="wurongjun 00246467" w:date="2015-04-22T15:25:00Z"/>
              </w:rPr>
            </w:pPr>
            <w:ins w:id="7153" w:author="wurongjun 00246467" w:date="2015-04-22T15:25:00Z">
              <w:r>
                <w:t>日志级别。</w:t>
              </w:r>
            </w:ins>
          </w:p>
          <w:p w:rsidR="00504F83" w:rsidRDefault="00504F83" w:rsidP="0001602A">
            <w:pPr>
              <w:pStyle w:val="TableText"/>
              <w:rPr>
                <w:ins w:id="7154" w:author="wurongjun 00246467" w:date="2015-04-22T15:25:00Z"/>
              </w:rPr>
            </w:pPr>
            <w:ins w:id="7155" w:author="wurongjun 00246467" w:date="2015-04-22T15:25:00Z">
              <w:r>
                <w:t>取值含义：</w:t>
              </w:r>
            </w:ins>
          </w:p>
          <w:p w:rsidR="00504F83" w:rsidRDefault="00504F83" w:rsidP="0001602A">
            <w:pPr>
              <w:pStyle w:val="ItemListinTable"/>
              <w:widowControl w:val="0"/>
              <w:numPr>
                <w:ilvl w:val="8"/>
                <w:numId w:val="4"/>
              </w:numPr>
              <w:tabs>
                <w:tab w:val="clear" w:pos="3780"/>
                <w:tab w:val="num" w:pos="170"/>
              </w:tabs>
              <w:ind w:left="170" w:hanging="170"/>
              <w:rPr>
                <w:ins w:id="7156" w:author="wurongjun 00246467" w:date="2015-04-22T15:25:00Z"/>
              </w:rPr>
            </w:pPr>
            <w:ins w:id="7157" w:author="wurongjun 00246467" w:date="2015-04-22T15:25:00Z">
              <w:r>
                <w:t>3</w:t>
              </w:r>
              <w:r>
                <w:t>：</w:t>
              </w:r>
              <w:r>
                <w:t xml:space="preserve"> Error</w:t>
              </w:r>
              <w:r>
                <w:t>，一般错误。</w:t>
              </w:r>
            </w:ins>
          </w:p>
          <w:p w:rsidR="00504F83" w:rsidRDefault="00504F83" w:rsidP="0001602A">
            <w:pPr>
              <w:pStyle w:val="ItemListinTable"/>
              <w:widowControl w:val="0"/>
              <w:numPr>
                <w:ilvl w:val="8"/>
                <w:numId w:val="4"/>
              </w:numPr>
              <w:tabs>
                <w:tab w:val="clear" w:pos="3780"/>
                <w:tab w:val="num" w:pos="170"/>
              </w:tabs>
              <w:ind w:left="170" w:hanging="170"/>
              <w:rPr>
                <w:ins w:id="7158" w:author="wurongjun 00246467" w:date="2015-04-22T15:25:00Z"/>
              </w:rPr>
            </w:pPr>
            <w:ins w:id="7159" w:author="wurongjun 00246467" w:date="2015-04-22T15:25:00Z">
              <w:r>
                <w:t>6</w:t>
              </w:r>
              <w:r>
                <w:t>：</w:t>
              </w:r>
              <w:r>
                <w:t xml:space="preserve"> Information</w:t>
              </w:r>
              <w:r>
                <w:t>，正常信息。</w:t>
              </w:r>
            </w:ins>
          </w:p>
          <w:p w:rsidR="00504F83" w:rsidRDefault="00504F83" w:rsidP="0001602A">
            <w:pPr>
              <w:pStyle w:val="ItemListinTable"/>
              <w:widowControl w:val="0"/>
              <w:numPr>
                <w:ilvl w:val="8"/>
                <w:numId w:val="4"/>
              </w:numPr>
              <w:tabs>
                <w:tab w:val="clear" w:pos="3780"/>
                <w:tab w:val="num" w:pos="170"/>
              </w:tabs>
              <w:ind w:left="170" w:hanging="170"/>
              <w:rPr>
                <w:ins w:id="7160" w:author="wurongjun 00246467" w:date="2015-04-22T15:25:00Z"/>
              </w:rPr>
            </w:pPr>
            <w:ins w:id="7161" w:author="wurongjun 00246467" w:date="2015-04-22T15:25:00Z">
              <w:r>
                <w:t>7</w:t>
              </w:r>
              <w:r>
                <w:t>：</w:t>
              </w:r>
              <w:r>
                <w:t xml:space="preserve"> Debug</w:t>
              </w:r>
              <w:r>
                <w:t>，调试信息。</w:t>
              </w:r>
            </w:ins>
          </w:p>
        </w:tc>
        <w:tc>
          <w:tcPr>
            <w:tcW w:w="586" w:type="pct"/>
            <w:tcBorders>
              <w:top w:val="single" w:sz="6" w:space="0" w:color="000000"/>
              <w:bottom w:val="single" w:sz="6" w:space="0" w:color="000000"/>
            </w:tcBorders>
            <w:shd w:val="clear" w:color="auto" w:fill="auto"/>
          </w:tcPr>
          <w:p w:rsidR="00504F83" w:rsidRDefault="00504F83" w:rsidP="0001602A">
            <w:pPr>
              <w:pStyle w:val="TableText"/>
              <w:rPr>
                <w:ins w:id="7162" w:author="wurongjun 00246467" w:date="2015-04-22T15:25:00Z"/>
              </w:rPr>
            </w:pPr>
            <w:ins w:id="7163" w:author="wurongjun 00246467" w:date="2015-04-22T15:25:00Z">
              <w:r>
                <w:t>NO</w:t>
              </w:r>
            </w:ins>
          </w:p>
        </w:tc>
      </w:tr>
      <w:tr w:rsidR="00504F83" w:rsidTr="0001602A">
        <w:trPr>
          <w:cantSplit/>
          <w:ins w:id="7164" w:author="wurongjun 00246467" w:date="2015-04-22T15:25:00Z"/>
        </w:trPr>
        <w:tc>
          <w:tcPr>
            <w:tcW w:w="1030"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165" w:author="wurongjun 00246467" w:date="2015-04-22T15:25:00Z"/>
              </w:rPr>
            </w:pPr>
            <w:ins w:id="7166" w:author="wurongjun 00246467" w:date="2015-04-22T15:25:00Z">
              <w:r>
                <w:t>logTime</w:t>
              </w:r>
            </w:ins>
          </w:p>
        </w:tc>
        <w:tc>
          <w:tcPr>
            <w:tcW w:w="1109"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167" w:author="wurongjun 00246467" w:date="2015-04-22T15:25:00Z"/>
              </w:rPr>
            </w:pPr>
            <w:ins w:id="7168" w:author="wurongjun 00246467" w:date="2015-04-22T15:25:00Z">
              <w:r>
                <w:t>TIMESTAMP</w:t>
              </w:r>
            </w:ins>
          </w:p>
        </w:tc>
        <w:tc>
          <w:tcPr>
            <w:tcW w:w="2275"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169" w:author="wurongjun 00246467" w:date="2015-04-22T15:25:00Z"/>
              </w:rPr>
            </w:pPr>
            <w:ins w:id="7170" w:author="wurongjun 00246467" w:date="2015-04-22T15:25:00Z">
              <w:r>
                <w:t>日志记录时间。</w:t>
              </w:r>
              <w:r>
                <w:rPr>
                  <w:rFonts w:hint="eastAsia"/>
                </w:rPr>
                <w:t>（</w:t>
              </w:r>
              <w:r>
                <w:rPr>
                  <w:rFonts w:hint="eastAsia"/>
                </w:rPr>
                <w:t>UTC</w:t>
              </w:r>
              <w:r>
                <w:rPr>
                  <w:rFonts w:hint="eastAsia"/>
                </w:rPr>
                <w:t>）</w:t>
              </w:r>
            </w:ins>
          </w:p>
        </w:tc>
        <w:tc>
          <w:tcPr>
            <w:tcW w:w="586" w:type="pct"/>
            <w:tcBorders>
              <w:top w:val="single" w:sz="6" w:space="0" w:color="000000"/>
              <w:bottom w:val="single" w:sz="6" w:space="0" w:color="000000"/>
            </w:tcBorders>
            <w:shd w:val="clear" w:color="auto" w:fill="auto"/>
          </w:tcPr>
          <w:p w:rsidR="00504F83" w:rsidRDefault="00504F83" w:rsidP="0001602A">
            <w:pPr>
              <w:pStyle w:val="TableText"/>
              <w:rPr>
                <w:ins w:id="7171" w:author="wurongjun 00246467" w:date="2015-04-22T15:25:00Z"/>
              </w:rPr>
            </w:pPr>
            <w:ins w:id="7172" w:author="wurongjun 00246467" w:date="2015-04-22T15:25:00Z">
              <w:r>
                <w:t>NO</w:t>
              </w:r>
            </w:ins>
          </w:p>
        </w:tc>
      </w:tr>
      <w:tr w:rsidR="00504F83" w:rsidTr="0001602A">
        <w:trPr>
          <w:cantSplit/>
          <w:ins w:id="7173" w:author="wurongjun 00246467" w:date="2015-04-22T15:25:00Z"/>
        </w:trPr>
        <w:tc>
          <w:tcPr>
            <w:tcW w:w="1030"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174" w:author="wurongjun 00246467" w:date="2015-04-22T15:25:00Z"/>
              </w:rPr>
            </w:pPr>
            <w:ins w:id="7175" w:author="wurongjun 00246467" w:date="2015-04-22T15:25:00Z">
              <w:r>
                <w:t>localIP</w:t>
              </w:r>
            </w:ins>
          </w:p>
        </w:tc>
        <w:tc>
          <w:tcPr>
            <w:tcW w:w="1109"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176" w:author="wurongjun 00246467" w:date="2015-04-22T15:25:00Z"/>
              </w:rPr>
            </w:pPr>
            <w:ins w:id="7177" w:author="wurongjun 00246467" w:date="2015-04-22T15:25:00Z">
              <w:r>
                <w:t>VARCHAR2(30)</w:t>
              </w:r>
            </w:ins>
          </w:p>
        </w:tc>
        <w:tc>
          <w:tcPr>
            <w:tcW w:w="2275"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178" w:author="wurongjun 00246467" w:date="2015-04-22T15:25:00Z"/>
              </w:rPr>
            </w:pPr>
            <w:ins w:id="7179" w:author="wurongjun 00246467" w:date="2015-04-22T15:25:00Z">
              <w:r>
                <w:t>本机</w:t>
              </w:r>
              <w:r>
                <w:t>IP</w:t>
              </w:r>
              <w:r>
                <w:t>地址。</w:t>
              </w:r>
            </w:ins>
          </w:p>
        </w:tc>
        <w:tc>
          <w:tcPr>
            <w:tcW w:w="586" w:type="pct"/>
            <w:tcBorders>
              <w:top w:val="single" w:sz="6" w:space="0" w:color="000000"/>
              <w:bottom w:val="single" w:sz="6" w:space="0" w:color="000000"/>
            </w:tcBorders>
            <w:shd w:val="clear" w:color="auto" w:fill="auto"/>
          </w:tcPr>
          <w:p w:rsidR="00504F83" w:rsidRDefault="00504F83" w:rsidP="0001602A">
            <w:pPr>
              <w:pStyle w:val="TableText"/>
              <w:rPr>
                <w:ins w:id="7180" w:author="wurongjun 00246467" w:date="2015-04-22T15:25:00Z"/>
              </w:rPr>
            </w:pPr>
            <w:ins w:id="7181" w:author="wurongjun 00246467" w:date="2015-04-22T15:25:00Z">
              <w:r>
                <w:t>YES</w:t>
              </w:r>
            </w:ins>
          </w:p>
        </w:tc>
      </w:tr>
      <w:tr w:rsidR="00504F83" w:rsidTr="0001602A">
        <w:trPr>
          <w:cantSplit/>
          <w:ins w:id="7182" w:author="wurongjun 00246467" w:date="2015-04-22T15:25:00Z"/>
        </w:trPr>
        <w:tc>
          <w:tcPr>
            <w:tcW w:w="1030"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183" w:author="wurongjun 00246467" w:date="2015-04-22T15:25:00Z"/>
              </w:rPr>
            </w:pPr>
            <w:ins w:id="7184" w:author="wurongjun 00246467" w:date="2015-04-22T15:25:00Z">
              <w:r>
                <w:t>moduleName</w:t>
              </w:r>
            </w:ins>
          </w:p>
        </w:tc>
        <w:tc>
          <w:tcPr>
            <w:tcW w:w="1109"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185" w:author="wurongjun 00246467" w:date="2015-04-22T15:25:00Z"/>
              </w:rPr>
            </w:pPr>
            <w:ins w:id="7186" w:author="wurongjun 00246467" w:date="2015-04-22T15:25:00Z">
              <w:r>
                <w:t>VARCHAR2(32)</w:t>
              </w:r>
            </w:ins>
          </w:p>
        </w:tc>
        <w:tc>
          <w:tcPr>
            <w:tcW w:w="2275"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187" w:author="wurongjun 00246467" w:date="2015-04-22T15:25:00Z"/>
              </w:rPr>
            </w:pPr>
            <w:ins w:id="7188" w:author="wurongjun 00246467" w:date="2015-04-22T15:25:00Z">
              <w:r>
                <w:t>模块名称。</w:t>
              </w:r>
            </w:ins>
          </w:p>
        </w:tc>
        <w:tc>
          <w:tcPr>
            <w:tcW w:w="586" w:type="pct"/>
            <w:tcBorders>
              <w:top w:val="single" w:sz="6" w:space="0" w:color="000000"/>
              <w:bottom w:val="single" w:sz="6" w:space="0" w:color="000000"/>
            </w:tcBorders>
            <w:shd w:val="clear" w:color="auto" w:fill="auto"/>
          </w:tcPr>
          <w:p w:rsidR="00504F83" w:rsidRDefault="00504F83" w:rsidP="0001602A">
            <w:pPr>
              <w:pStyle w:val="TableText"/>
              <w:rPr>
                <w:ins w:id="7189" w:author="wurongjun 00246467" w:date="2015-04-22T15:25:00Z"/>
              </w:rPr>
            </w:pPr>
            <w:ins w:id="7190" w:author="wurongjun 00246467" w:date="2015-04-22T15:25:00Z">
              <w:r>
                <w:t>NO</w:t>
              </w:r>
            </w:ins>
          </w:p>
        </w:tc>
      </w:tr>
      <w:tr w:rsidR="00504F83" w:rsidTr="0001602A">
        <w:trPr>
          <w:cantSplit/>
          <w:ins w:id="7191" w:author="wurongjun 00246467" w:date="2015-04-22T15:25:00Z"/>
        </w:trPr>
        <w:tc>
          <w:tcPr>
            <w:tcW w:w="1030"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192" w:author="wurongjun 00246467" w:date="2015-04-22T15:25:00Z"/>
              </w:rPr>
            </w:pPr>
            <w:ins w:id="7193" w:author="wurongjun 00246467" w:date="2015-04-22T15:25:00Z">
              <w:r>
                <w:t>moduleIP</w:t>
              </w:r>
            </w:ins>
          </w:p>
        </w:tc>
        <w:tc>
          <w:tcPr>
            <w:tcW w:w="1109"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194" w:author="wurongjun 00246467" w:date="2015-04-22T15:25:00Z"/>
              </w:rPr>
            </w:pPr>
            <w:ins w:id="7195" w:author="wurongjun 00246467" w:date="2015-04-22T15:25:00Z">
              <w:r>
                <w:t>VARCHAR2(30)</w:t>
              </w:r>
            </w:ins>
          </w:p>
        </w:tc>
        <w:tc>
          <w:tcPr>
            <w:tcW w:w="2275"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196" w:author="wurongjun 00246467" w:date="2015-04-22T15:25:00Z"/>
              </w:rPr>
            </w:pPr>
            <w:ins w:id="7197" w:author="wurongjun 00246467" w:date="2015-04-22T15:25:00Z">
              <w:r>
                <w:t>模块的</w:t>
              </w:r>
              <w:r>
                <w:t>IP</w:t>
              </w:r>
              <w:r>
                <w:t>地址。</w:t>
              </w:r>
            </w:ins>
          </w:p>
        </w:tc>
        <w:tc>
          <w:tcPr>
            <w:tcW w:w="586" w:type="pct"/>
            <w:tcBorders>
              <w:top w:val="single" w:sz="6" w:space="0" w:color="000000"/>
              <w:bottom w:val="single" w:sz="6" w:space="0" w:color="000000"/>
            </w:tcBorders>
            <w:shd w:val="clear" w:color="auto" w:fill="auto"/>
          </w:tcPr>
          <w:p w:rsidR="00504F83" w:rsidRDefault="00504F83" w:rsidP="0001602A">
            <w:pPr>
              <w:pStyle w:val="TableText"/>
              <w:rPr>
                <w:ins w:id="7198" w:author="wurongjun 00246467" w:date="2015-04-22T15:25:00Z"/>
              </w:rPr>
            </w:pPr>
            <w:ins w:id="7199" w:author="wurongjun 00246467" w:date="2015-04-22T15:25:00Z">
              <w:r>
                <w:t>YES</w:t>
              </w:r>
            </w:ins>
          </w:p>
        </w:tc>
      </w:tr>
      <w:tr w:rsidR="00504F83" w:rsidTr="0001602A">
        <w:trPr>
          <w:cantSplit/>
          <w:ins w:id="7200" w:author="wurongjun 00246467" w:date="2015-04-22T15:25:00Z"/>
        </w:trPr>
        <w:tc>
          <w:tcPr>
            <w:tcW w:w="1030"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201" w:author="wurongjun 00246467" w:date="2015-04-22T15:25:00Z"/>
              </w:rPr>
            </w:pPr>
            <w:ins w:id="7202" w:author="wurongjun 00246467" w:date="2015-04-22T15:25:00Z">
              <w:r>
                <w:t>neID</w:t>
              </w:r>
            </w:ins>
          </w:p>
        </w:tc>
        <w:tc>
          <w:tcPr>
            <w:tcW w:w="1109"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203" w:author="wurongjun 00246467" w:date="2015-04-22T15:25:00Z"/>
              </w:rPr>
            </w:pPr>
            <w:ins w:id="7204" w:author="wurongjun 00246467" w:date="2015-04-22T15:25:00Z">
              <w:r>
                <w:t>VARCHAR2(32)</w:t>
              </w:r>
            </w:ins>
          </w:p>
        </w:tc>
        <w:tc>
          <w:tcPr>
            <w:tcW w:w="2275"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205" w:author="wurongjun 00246467" w:date="2015-04-22T15:25:00Z"/>
              </w:rPr>
            </w:pPr>
            <w:ins w:id="7206" w:author="wurongjun 00246467" w:date="2015-04-22T15:25:00Z">
              <w:r>
                <w:t>网元</w:t>
              </w:r>
              <w:r>
                <w:t>ID</w:t>
              </w:r>
              <w:r>
                <w:t>信息。</w:t>
              </w:r>
            </w:ins>
          </w:p>
        </w:tc>
        <w:tc>
          <w:tcPr>
            <w:tcW w:w="586" w:type="pct"/>
            <w:tcBorders>
              <w:top w:val="single" w:sz="6" w:space="0" w:color="000000"/>
              <w:bottom w:val="single" w:sz="6" w:space="0" w:color="000000"/>
            </w:tcBorders>
            <w:shd w:val="clear" w:color="auto" w:fill="auto"/>
          </w:tcPr>
          <w:p w:rsidR="00504F83" w:rsidRDefault="00504F83" w:rsidP="0001602A">
            <w:pPr>
              <w:pStyle w:val="TableText"/>
              <w:rPr>
                <w:ins w:id="7207" w:author="wurongjun 00246467" w:date="2015-04-22T15:25:00Z"/>
              </w:rPr>
            </w:pPr>
            <w:ins w:id="7208" w:author="wurongjun 00246467" w:date="2015-04-22T15:25:00Z">
              <w:r>
                <w:t>YES</w:t>
              </w:r>
            </w:ins>
          </w:p>
        </w:tc>
      </w:tr>
      <w:tr w:rsidR="00504F83" w:rsidTr="0001602A">
        <w:trPr>
          <w:cantSplit/>
          <w:ins w:id="7209" w:author="wurongjun 00246467" w:date="2015-04-22T15:25:00Z"/>
        </w:trPr>
        <w:tc>
          <w:tcPr>
            <w:tcW w:w="1030"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210" w:author="wurongjun 00246467" w:date="2015-04-22T15:25:00Z"/>
              </w:rPr>
            </w:pPr>
            <w:ins w:id="7211" w:author="wurongjun 00246467" w:date="2015-04-22T15:25:00Z">
              <w:r>
                <w:t>userID</w:t>
              </w:r>
            </w:ins>
          </w:p>
        </w:tc>
        <w:tc>
          <w:tcPr>
            <w:tcW w:w="1109"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212" w:author="wurongjun 00246467" w:date="2015-04-22T15:25:00Z"/>
              </w:rPr>
            </w:pPr>
            <w:ins w:id="7213" w:author="wurongjun 00246467" w:date="2015-04-22T15:25:00Z">
              <w:r>
                <w:t>VARCHAR2(64)</w:t>
              </w:r>
            </w:ins>
          </w:p>
        </w:tc>
        <w:tc>
          <w:tcPr>
            <w:tcW w:w="2275"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214" w:author="wurongjun 00246467" w:date="2015-04-22T15:25:00Z"/>
              </w:rPr>
            </w:pPr>
            <w:ins w:id="7215" w:author="wurongjun 00246467" w:date="2015-04-22T15:25:00Z">
              <w:r>
                <w:t>操作员</w:t>
              </w:r>
              <w:r>
                <w:t>ID</w:t>
              </w:r>
              <w:r>
                <w:t>。</w:t>
              </w:r>
            </w:ins>
          </w:p>
        </w:tc>
        <w:tc>
          <w:tcPr>
            <w:tcW w:w="586" w:type="pct"/>
            <w:tcBorders>
              <w:top w:val="single" w:sz="6" w:space="0" w:color="000000"/>
              <w:bottom w:val="single" w:sz="6" w:space="0" w:color="000000"/>
            </w:tcBorders>
            <w:shd w:val="clear" w:color="auto" w:fill="auto"/>
          </w:tcPr>
          <w:p w:rsidR="00504F83" w:rsidRDefault="00504F83" w:rsidP="0001602A">
            <w:pPr>
              <w:pStyle w:val="TableText"/>
              <w:rPr>
                <w:ins w:id="7216" w:author="wurongjun 00246467" w:date="2015-04-22T15:25:00Z"/>
              </w:rPr>
            </w:pPr>
            <w:ins w:id="7217" w:author="wurongjun 00246467" w:date="2015-04-22T15:25:00Z">
              <w:r>
                <w:t>YES</w:t>
              </w:r>
            </w:ins>
          </w:p>
        </w:tc>
      </w:tr>
      <w:tr w:rsidR="00504F83" w:rsidTr="0001602A">
        <w:trPr>
          <w:cantSplit/>
          <w:ins w:id="7218" w:author="wurongjun 00246467" w:date="2015-04-22T15:25:00Z"/>
        </w:trPr>
        <w:tc>
          <w:tcPr>
            <w:tcW w:w="1030"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219" w:author="wurongjun 00246467" w:date="2015-04-22T15:25:00Z"/>
              </w:rPr>
            </w:pPr>
            <w:ins w:id="7220" w:author="wurongjun 00246467" w:date="2015-04-22T15:25:00Z">
              <w:r>
                <w:t>clientIP</w:t>
              </w:r>
            </w:ins>
          </w:p>
        </w:tc>
        <w:tc>
          <w:tcPr>
            <w:tcW w:w="1109"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221" w:author="wurongjun 00246467" w:date="2015-04-22T15:25:00Z"/>
              </w:rPr>
            </w:pPr>
            <w:ins w:id="7222" w:author="wurongjun 00246467" w:date="2015-04-22T15:25:00Z">
              <w:r>
                <w:t>VARCHAR2(30)</w:t>
              </w:r>
            </w:ins>
          </w:p>
        </w:tc>
        <w:tc>
          <w:tcPr>
            <w:tcW w:w="2275"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223" w:author="wurongjun 00246467" w:date="2015-04-22T15:25:00Z"/>
              </w:rPr>
            </w:pPr>
            <w:ins w:id="7224" w:author="wurongjun 00246467" w:date="2015-04-22T15:25:00Z">
              <w:r>
                <w:t>操作员客户端</w:t>
              </w:r>
              <w:r>
                <w:t>IP</w:t>
              </w:r>
              <w:r>
                <w:t>。</w:t>
              </w:r>
            </w:ins>
          </w:p>
        </w:tc>
        <w:tc>
          <w:tcPr>
            <w:tcW w:w="586" w:type="pct"/>
            <w:tcBorders>
              <w:top w:val="single" w:sz="6" w:space="0" w:color="000000"/>
              <w:bottom w:val="single" w:sz="6" w:space="0" w:color="000000"/>
            </w:tcBorders>
            <w:shd w:val="clear" w:color="auto" w:fill="auto"/>
          </w:tcPr>
          <w:p w:rsidR="00504F83" w:rsidRDefault="00504F83" w:rsidP="0001602A">
            <w:pPr>
              <w:pStyle w:val="TableText"/>
              <w:rPr>
                <w:ins w:id="7225" w:author="wurongjun 00246467" w:date="2015-04-22T15:25:00Z"/>
              </w:rPr>
            </w:pPr>
            <w:ins w:id="7226" w:author="wurongjun 00246467" w:date="2015-04-22T15:25:00Z">
              <w:r>
                <w:t>YES</w:t>
              </w:r>
            </w:ins>
          </w:p>
        </w:tc>
      </w:tr>
      <w:tr w:rsidR="00504F83" w:rsidTr="0001602A">
        <w:trPr>
          <w:cantSplit/>
          <w:ins w:id="7227" w:author="wurongjun 00246467" w:date="2015-04-22T15:25:00Z"/>
        </w:trPr>
        <w:tc>
          <w:tcPr>
            <w:tcW w:w="1030"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228" w:author="wurongjun 00246467" w:date="2015-04-22T15:25:00Z"/>
              </w:rPr>
            </w:pPr>
            <w:ins w:id="7229" w:author="wurongjun 00246467" w:date="2015-04-22T15:25:00Z">
              <w:r>
                <w:t>result</w:t>
              </w:r>
            </w:ins>
          </w:p>
        </w:tc>
        <w:tc>
          <w:tcPr>
            <w:tcW w:w="1109"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230" w:author="wurongjun 00246467" w:date="2015-04-22T15:25:00Z"/>
              </w:rPr>
            </w:pPr>
            <w:ins w:id="7231" w:author="wurongjun 00246467" w:date="2015-04-22T15:25:00Z">
              <w:r>
                <w:t>VARCHAR2(250)</w:t>
              </w:r>
            </w:ins>
          </w:p>
        </w:tc>
        <w:tc>
          <w:tcPr>
            <w:tcW w:w="2275"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232" w:author="wurongjun 00246467" w:date="2015-04-22T15:25:00Z"/>
              </w:rPr>
            </w:pPr>
            <w:ins w:id="7233" w:author="wurongjun 00246467" w:date="2015-04-22T15:25:00Z">
              <w:r>
                <w:t>操作结果。</w:t>
              </w:r>
            </w:ins>
          </w:p>
        </w:tc>
        <w:tc>
          <w:tcPr>
            <w:tcW w:w="586" w:type="pct"/>
            <w:tcBorders>
              <w:top w:val="single" w:sz="6" w:space="0" w:color="000000"/>
              <w:bottom w:val="single" w:sz="6" w:space="0" w:color="000000"/>
            </w:tcBorders>
            <w:shd w:val="clear" w:color="auto" w:fill="auto"/>
          </w:tcPr>
          <w:p w:rsidR="00504F83" w:rsidRDefault="00504F83" w:rsidP="0001602A">
            <w:pPr>
              <w:pStyle w:val="TableText"/>
              <w:rPr>
                <w:ins w:id="7234" w:author="wurongjun 00246467" w:date="2015-04-22T15:25:00Z"/>
              </w:rPr>
            </w:pPr>
            <w:ins w:id="7235" w:author="wurongjun 00246467" w:date="2015-04-22T15:25:00Z">
              <w:r>
                <w:t>YES</w:t>
              </w:r>
            </w:ins>
          </w:p>
        </w:tc>
      </w:tr>
      <w:tr w:rsidR="00504F83" w:rsidTr="0001602A">
        <w:trPr>
          <w:cantSplit/>
          <w:ins w:id="7236" w:author="wurongjun 00246467" w:date="2015-04-22T15:25:00Z"/>
        </w:trPr>
        <w:tc>
          <w:tcPr>
            <w:tcW w:w="1030"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237" w:author="wurongjun 00246467" w:date="2015-04-22T15:25:00Z"/>
              </w:rPr>
            </w:pPr>
            <w:ins w:id="7238" w:author="wurongjun 00246467" w:date="2015-04-22T15:25:00Z">
              <w:r>
                <w:t>operationName</w:t>
              </w:r>
            </w:ins>
          </w:p>
        </w:tc>
        <w:tc>
          <w:tcPr>
            <w:tcW w:w="1109"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239" w:author="wurongjun 00246467" w:date="2015-04-22T15:25:00Z"/>
              </w:rPr>
            </w:pPr>
            <w:ins w:id="7240" w:author="wurongjun 00246467" w:date="2015-04-22T15:25:00Z">
              <w:r>
                <w:t>VARCHAR2(64)</w:t>
              </w:r>
            </w:ins>
          </w:p>
        </w:tc>
        <w:tc>
          <w:tcPr>
            <w:tcW w:w="2275"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241" w:author="wurongjun 00246467" w:date="2015-04-22T15:25:00Z"/>
              </w:rPr>
            </w:pPr>
            <w:ins w:id="7242" w:author="wurongjun 00246467" w:date="2015-04-22T15:25:00Z">
              <w:r>
                <w:t>操作名称。</w:t>
              </w:r>
            </w:ins>
          </w:p>
        </w:tc>
        <w:tc>
          <w:tcPr>
            <w:tcW w:w="586" w:type="pct"/>
            <w:tcBorders>
              <w:top w:val="single" w:sz="6" w:space="0" w:color="000000"/>
              <w:bottom w:val="single" w:sz="6" w:space="0" w:color="000000"/>
            </w:tcBorders>
            <w:shd w:val="clear" w:color="auto" w:fill="auto"/>
          </w:tcPr>
          <w:p w:rsidR="00504F83" w:rsidRDefault="00504F83" w:rsidP="0001602A">
            <w:pPr>
              <w:pStyle w:val="TableText"/>
              <w:rPr>
                <w:ins w:id="7243" w:author="wurongjun 00246467" w:date="2015-04-22T15:25:00Z"/>
              </w:rPr>
            </w:pPr>
            <w:ins w:id="7244" w:author="wurongjun 00246467" w:date="2015-04-22T15:25:00Z">
              <w:r>
                <w:t>YES</w:t>
              </w:r>
            </w:ins>
          </w:p>
        </w:tc>
      </w:tr>
      <w:tr w:rsidR="00504F83" w:rsidTr="0001602A">
        <w:trPr>
          <w:cantSplit/>
          <w:ins w:id="7245" w:author="wurongjun 00246467" w:date="2015-04-22T15:25:00Z"/>
        </w:trPr>
        <w:tc>
          <w:tcPr>
            <w:tcW w:w="1030"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246" w:author="wurongjun 00246467" w:date="2015-04-22T15:25:00Z"/>
              </w:rPr>
            </w:pPr>
            <w:ins w:id="7247" w:author="wurongjun 00246467" w:date="2015-04-22T15:25:00Z">
              <w:r>
                <w:t>objectType</w:t>
              </w:r>
            </w:ins>
          </w:p>
        </w:tc>
        <w:tc>
          <w:tcPr>
            <w:tcW w:w="1109"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248" w:author="wurongjun 00246467" w:date="2015-04-22T15:25:00Z"/>
              </w:rPr>
            </w:pPr>
            <w:ins w:id="7249" w:author="wurongjun 00246467" w:date="2015-04-22T15:25:00Z">
              <w:r>
                <w:t>VARCHAR2(64)</w:t>
              </w:r>
            </w:ins>
          </w:p>
        </w:tc>
        <w:tc>
          <w:tcPr>
            <w:tcW w:w="2275"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250" w:author="wurongjun 00246467" w:date="2015-04-22T15:25:00Z"/>
              </w:rPr>
            </w:pPr>
            <w:ins w:id="7251" w:author="wurongjun 00246467" w:date="2015-04-22T15:25:00Z">
              <w:r>
                <w:t>被操作对象类型</w:t>
              </w:r>
            </w:ins>
          </w:p>
        </w:tc>
        <w:tc>
          <w:tcPr>
            <w:tcW w:w="586" w:type="pct"/>
            <w:tcBorders>
              <w:top w:val="single" w:sz="6" w:space="0" w:color="000000"/>
              <w:bottom w:val="single" w:sz="6" w:space="0" w:color="000000"/>
            </w:tcBorders>
            <w:shd w:val="clear" w:color="auto" w:fill="auto"/>
          </w:tcPr>
          <w:p w:rsidR="00504F83" w:rsidRDefault="00504F83" w:rsidP="0001602A">
            <w:pPr>
              <w:pStyle w:val="TableText"/>
              <w:rPr>
                <w:ins w:id="7252" w:author="wurongjun 00246467" w:date="2015-04-22T15:25:00Z"/>
              </w:rPr>
            </w:pPr>
            <w:ins w:id="7253" w:author="wurongjun 00246467" w:date="2015-04-22T15:25:00Z">
              <w:r>
                <w:t>YES</w:t>
              </w:r>
            </w:ins>
          </w:p>
        </w:tc>
      </w:tr>
      <w:tr w:rsidR="00504F83" w:rsidTr="0001602A">
        <w:trPr>
          <w:cantSplit/>
          <w:ins w:id="7254" w:author="wurongjun 00246467" w:date="2015-04-22T15:25:00Z"/>
        </w:trPr>
        <w:tc>
          <w:tcPr>
            <w:tcW w:w="1030"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255" w:author="wurongjun 00246467" w:date="2015-04-22T15:25:00Z"/>
              </w:rPr>
            </w:pPr>
            <w:ins w:id="7256" w:author="wurongjun 00246467" w:date="2015-04-22T15:25:00Z">
              <w:r>
                <w:t>objectID1</w:t>
              </w:r>
            </w:ins>
          </w:p>
        </w:tc>
        <w:tc>
          <w:tcPr>
            <w:tcW w:w="1109"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257" w:author="wurongjun 00246467" w:date="2015-04-22T15:25:00Z"/>
              </w:rPr>
            </w:pPr>
            <w:ins w:id="7258" w:author="wurongjun 00246467" w:date="2015-04-22T15:25:00Z">
              <w:r>
                <w:t>VARCHAR2(128)</w:t>
              </w:r>
            </w:ins>
          </w:p>
        </w:tc>
        <w:tc>
          <w:tcPr>
            <w:tcW w:w="2275"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259" w:author="wurongjun 00246467" w:date="2015-04-22T15:25:00Z"/>
              </w:rPr>
            </w:pPr>
            <w:ins w:id="7260" w:author="wurongjun 00246467" w:date="2015-04-22T15:25:00Z">
              <w:r>
                <w:t>被操作对象</w:t>
              </w:r>
              <w:r>
                <w:t>ID</w:t>
              </w:r>
            </w:ins>
          </w:p>
        </w:tc>
        <w:tc>
          <w:tcPr>
            <w:tcW w:w="586" w:type="pct"/>
            <w:tcBorders>
              <w:top w:val="single" w:sz="6" w:space="0" w:color="000000"/>
              <w:bottom w:val="single" w:sz="6" w:space="0" w:color="000000"/>
            </w:tcBorders>
            <w:shd w:val="clear" w:color="auto" w:fill="auto"/>
          </w:tcPr>
          <w:p w:rsidR="00504F83" w:rsidRDefault="00504F83" w:rsidP="0001602A">
            <w:pPr>
              <w:pStyle w:val="TableText"/>
              <w:rPr>
                <w:ins w:id="7261" w:author="wurongjun 00246467" w:date="2015-04-22T15:25:00Z"/>
              </w:rPr>
            </w:pPr>
            <w:ins w:id="7262" w:author="wurongjun 00246467" w:date="2015-04-22T15:25:00Z">
              <w:r>
                <w:t>YES</w:t>
              </w:r>
            </w:ins>
          </w:p>
        </w:tc>
      </w:tr>
      <w:tr w:rsidR="00504F83" w:rsidTr="0001602A">
        <w:trPr>
          <w:cantSplit/>
          <w:ins w:id="7263" w:author="wurongjun 00246467" w:date="2015-04-22T15:25:00Z"/>
        </w:trPr>
        <w:tc>
          <w:tcPr>
            <w:tcW w:w="1030"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264" w:author="wurongjun 00246467" w:date="2015-04-22T15:25:00Z"/>
              </w:rPr>
            </w:pPr>
            <w:ins w:id="7265" w:author="wurongjun 00246467" w:date="2015-04-22T15:25:00Z">
              <w:r>
                <w:t>objectID2</w:t>
              </w:r>
            </w:ins>
          </w:p>
        </w:tc>
        <w:tc>
          <w:tcPr>
            <w:tcW w:w="1109"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266" w:author="wurongjun 00246467" w:date="2015-04-22T15:25:00Z"/>
              </w:rPr>
            </w:pPr>
            <w:ins w:id="7267" w:author="wurongjun 00246467" w:date="2015-04-22T15:25:00Z">
              <w:r>
                <w:t>VARCHAR2(128)</w:t>
              </w:r>
            </w:ins>
          </w:p>
        </w:tc>
        <w:tc>
          <w:tcPr>
            <w:tcW w:w="2275"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268" w:author="wurongjun 00246467" w:date="2015-04-22T15:25:00Z"/>
              </w:rPr>
            </w:pPr>
            <w:ins w:id="7269" w:author="wurongjun 00246467" w:date="2015-04-22T15:25:00Z">
              <w:r>
                <w:t>被操作对象</w:t>
              </w:r>
              <w:r>
                <w:t>ID</w:t>
              </w:r>
            </w:ins>
          </w:p>
        </w:tc>
        <w:tc>
          <w:tcPr>
            <w:tcW w:w="586" w:type="pct"/>
            <w:tcBorders>
              <w:top w:val="single" w:sz="6" w:space="0" w:color="000000"/>
              <w:bottom w:val="single" w:sz="6" w:space="0" w:color="000000"/>
            </w:tcBorders>
            <w:shd w:val="clear" w:color="auto" w:fill="auto"/>
          </w:tcPr>
          <w:p w:rsidR="00504F83" w:rsidRDefault="00504F83" w:rsidP="0001602A">
            <w:pPr>
              <w:pStyle w:val="TableText"/>
              <w:rPr>
                <w:ins w:id="7270" w:author="wurongjun 00246467" w:date="2015-04-22T15:25:00Z"/>
              </w:rPr>
            </w:pPr>
            <w:ins w:id="7271" w:author="wurongjun 00246467" w:date="2015-04-22T15:25:00Z">
              <w:r>
                <w:t>YES</w:t>
              </w:r>
            </w:ins>
          </w:p>
        </w:tc>
      </w:tr>
      <w:tr w:rsidR="00504F83" w:rsidTr="0001602A">
        <w:trPr>
          <w:cantSplit/>
          <w:ins w:id="7272" w:author="wurongjun 00246467" w:date="2015-04-22T15:25:00Z"/>
        </w:trPr>
        <w:tc>
          <w:tcPr>
            <w:tcW w:w="1030"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273" w:author="wurongjun 00246467" w:date="2015-04-22T15:25:00Z"/>
              </w:rPr>
            </w:pPr>
            <w:ins w:id="7274" w:author="wurongjun 00246467" w:date="2015-04-22T15:25:00Z">
              <w:r>
                <w:t>objectID3</w:t>
              </w:r>
            </w:ins>
          </w:p>
        </w:tc>
        <w:tc>
          <w:tcPr>
            <w:tcW w:w="1109"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275" w:author="wurongjun 00246467" w:date="2015-04-22T15:25:00Z"/>
              </w:rPr>
            </w:pPr>
            <w:ins w:id="7276" w:author="wurongjun 00246467" w:date="2015-04-22T15:25:00Z">
              <w:r>
                <w:t>VARCHAR2(128)</w:t>
              </w:r>
            </w:ins>
          </w:p>
        </w:tc>
        <w:tc>
          <w:tcPr>
            <w:tcW w:w="2275"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277" w:author="wurongjun 00246467" w:date="2015-04-22T15:25:00Z"/>
              </w:rPr>
            </w:pPr>
            <w:ins w:id="7278" w:author="wurongjun 00246467" w:date="2015-04-22T15:25:00Z">
              <w:r>
                <w:t>被操作对象</w:t>
              </w:r>
              <w:r>
                <w:t>ID</w:t>
              </w:r>
            </w:ins>
          </w:p>
        </w:tc>
        <w:tc>
          <w:tcPr>
            <w:tcW w:w="586" w:type="pct"/>
            <w:tcBorders>
              <w:top w:val="single" w:sz="6" w:space="0" w:color="000000"/>
              <w:bottom w:val="single" w:sz="6" w:space="0" w:color="000000"/>
            </w:tcBorders>
            <w:shd w:val="clear" w:color="auto" w:fill="auto"/>
          </w:tcPr>
          <w:p w:rsidR="00504F83" w:rsidRDefault="00504F83" w:rsidP="0001602A">
            <w:pPr>
              <w:pStyle w:val="TableText"/>
              <w:rPr>
                <w:ins w:id="7279" w:author="wurongjun 00246467" w:date="2015-04-22T15:25:00Z"/>
              </w:rPr>
            </w:pPr>
            <w:ins w:id="7280" w:author="wurongjun 00246467" w:date="2015-04-22T15:25:00Z">
              <w:r>
                <w:t>YES</w:t>
              </w:r>
            </w:ins>
          </w:p>
        </w:tc>
      </w:tr>
      <w:tr w:rsidR="00504F83" w:rsidTr="0001602A">
        <w:trPr>
          <w:cantSplit/>
          <w:ins w:id="7281" w:author="wurongjun 00246467" w:date="2015-04-22T15:25:00Z"/>
        </w:trPr>
        <w:tc>
          <w:tcPr>
            <w:tcW w:w="1030"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282" w:author="wurongjun 00246467" w:date="2015-04-22T15:25:00Z"/>
              </w:rPr>
            </w:pPr>
            <w:ins w:id="7283" w:author="wurongjun 00246467" w:date="2015-04-22T15:25:00Z">
              <w:r>
                <w:lastRenderedPageBreak/>
                <w:t>resourceID</w:t>
              </w:r>
            </w:ins>
          </w:p>
        </w:tc>
        <w:tc>
          <w:tcPr>
            <w:tcW w:w="1109"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284" w:author="wurongjun 00246467" w:date="2015-04-22T15:25:00Z"/>
              </w:rPr>
            </w:pPr>
            <w:ins w:id="7285" w:author="wurongjun 00246467" w:date="2015-04-22T15:25:00Z">
              <w:r>
                <w:t>VARCHAR2(32)</w:t>
              </w:r>
            </w:ins>
          </w:p>
        </w:tc>
        <w:tc>
          <w:tcPr>
            <w:tcW w:w="2275"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286" w:author="wurongjun 00246467" w:date="2015-04-22T15:25:00Z"/>
              </w:rPr>
            </w:pPr>
            <w:ins w:id="7287" w:author="wurongjun 00246467" w:date="2015-04-22T15:25:00Z">
              <w:r>
                <w:t>日志的静态信息</w:t>
              </w:r>
              <w:r>
                <w:t>ID</w:t>
              </w:r>
            </w:ins>
          </w:p>
        </w:tc>
        <w:tc>
          <w:tcPr>
            <w:tcW w:w="586" w:type="pct"/>
            <w:tcBorders>
              <w:top w:val="single" w:sz="6" w:space="0" w:color="000000"/>
              <w:bottom w:val="single" w:sz="6" w:space="0" w:color="000000"/>
            </w:tcBorders>
            <w:shd w:val="clear" w:color="auto" w:fill="auto"/>
          </w:tcPr>
          <w:p w:rsidR="00504F83" w:rsidRDefault="00504F83" w:rsidP="0001602A">
            <w:pPr>
              <w:pStyle w:val="TableText"/>
              <w:rPr>
                <w:ins w:id="7288" w:author="wurongjun 00246467" w:date="2015-04-22T15:25:00Z"/>
              </w:rPr>
            </w:pPr>
            <w:ins w:id="7289" w:author="wurongjun 00246467" w:date="2015-04-22T15:25:00Z">
              <w:r>
                <w:t>NO</w:t>
              </w:r>
            </w:ins>
          </w:p>
        </w:tc>
      </w:tr>
      <w:tr w:rsidR="00504F83" w:rsidTr="0001602A">
        <w:trPr>
          <w:cantSplit/>
          <w:ins w:id="7290" w:author="wurongjun 00246467" w:date="2015-04-22T15:25:00Z"/>
        </w:trPr>
        <w:tc>
          <w:tcPr>
            <w:tcW w:w="1030"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291" w:author="wurongjun 00246467" w:date="2015-04-22T15:25:00Z"/>
              </w:rPr>
            </w:pPr>
            <w:ins w:id="7292" w:author="wurongjun 00246467" w:date="2015-04-22T15:25:00Z">
              <w:r>
                <w:t>appendInfo</w:t>
              </w:r>
            </w:ins>
          </w:p>
        </w:tc>
        <w:tc>
          <w:tcPr>
            <w:tcW w:w="1109"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293" w:author="wurongjun 00246467" w:date="2015-04-22T15:25:00Z"/>
              </w:rPr>
            </w:pPr>
            <w:ins w:id="7294" w:author="wurongjun 00246467" w:date="2015-04-22T15:25:00Z">
              <w:r>
                <w:t>VARCHAR2(4000)</w:t>
              </w:r>
            </w:ins>
          </w:p>
        </w:tc>
        <w:tc>
          <w:tcPr>
            <w:tcW w:w="2275" w:type="pct"/>
            <w:tcBorders>
              <w:top w:val="single" w:sz="6" w:space="0" w:color="000000"/>
              <w:bottom w:val="single" w:sz="6" w:space="0" w:color="000000"/>
              <w:right w:val="single" w:sz="6" w:space="0" w:color="000000"/>
            </w:tcBorders>
            <w:shd w:val="clear" w:color="auto" w:fill="auto"/>
          </w:tcPr>
          <w:p w:rsidR="00504F83" w:rsidRDefault="00504F83" w:rsidP="0001602A">
            <w:pPr>
              <w:pStyle w:val="TableText"/>
              <w:rPr>
                <w:ins w:id="7295" w:author="wurongjun 00246467" w:date="2015-04-22T15:25:00Z"/>
              </w:rPr>
            </w:pPr>
            <w:ins w:id="7296" w:author="wurongjun 00246467" w:date="2015-04-22T15:25:00Z">
              <w:r>
                <w:t>附加信息</w:t>
              </w:r>
            </w:ins>
          </w:p>
        </w:tc>
        <w:tc>
          <w:tcPr>
            <w:tcW w:w="586" w:type="pct"/>
            <w:tcBorders>
              <w:top w:val="single" w:sz="6" w:space="0" w:color="000000"/>
              <w:bottom w:val="single" w:sz="6" w:space="0" w:color="000000"/>
            </w:tcBorders>
            <w:shd w:val="clear" w:color="auto" w:fill="auto"/>
          </w:tcPr>
          <w:p w:rsidR="00504F83" w:rsidRDefault="00504F83" w:rsidP="0001602A">
            <w:pPr>
              <w:pStyle w:val="TableText"/>
              <w:rPr>
                <w:ins w:id="7297" w:author="wurongjun 00246467" w:date="2015-04-22T15:25:00Z"/>
              </w:rPr>
            </w:pPr>
            <w:ins w:id="7298" w:author="wurongjun 00246467" w:date="2015-04-22T15:25:00Z">
              <w:r>
                <w:t>YES</w:t>
              </w:r>
            </w:ins>
          </w:p>
        </w:tc>
      </w:tr>
    </w:tbl>
    <w:p w:rsidR="00015282" w:rsidRDefault="00015282" w:rsidP="00015282">
      <w:pPr>
        <w:rPr>
          <w:rFonts w:ascii="Arial" w:hAnsi="Arial"/>
        </w:rPr>
      </w:pPr>
    </w:p>
    <w:p w:rsidR="002F7B61" w:rsidRPr="00165EC5" w:rsidRDefault="002F7B61" w:rsidP="002F7B61">
      <w:pPr>
        <w:pStyle w:val="10"/>
        <w:keepLines/>
        <w:widowControl w:val="0"/>
        <w:spacing w:before="340" w:after="330" w:line="578" w:lineRule="auto"/>
      </w:pPr>
      <w:bookmarkStart w:id="7299" w:name="_Toc397712943"/>
      <w:bookmarkStart w:id="7300" w:name="_Toc435003471"/>
      <w:r>
        <w:rPr>
          <w:rFonts w:hint="eastAsia"/>
        </w:rPr>
        <w:t>OneSDP</w:t>
      </w:r>
      <w:r>
        <w:rPr>
          <w:rFonts w:hint="eastAsia"/>
        </w:rPr>
        <w:t>文件接口</w:t>
      </w:r>
      <w:bookmarkEnd w:id="7299"/>
      <w:bookmarkEnd w:id="7300"/>
      <w:r w:rsidRPr="00165EC5">
        <w:rPr>
          <w:rFonts w:hint="eastAsia"/>
        </w:rPr>
        <w:tab/>
      </w:r>
    </w:p>
    <w:p w:rsidR="005E55C1" w:rsidRPr="005E55C1" w:rsidRDefault="002F7B61">
      <w:pPr>
        <w:pStyle w:val="21"/>
        <w:keepLines/>
        <w:widowControl w:val="0"/>
        <w:spacing w:before="260" w:after="260" w:line="416" w:lineRule="auto"/>
        <w:ind w:left="578" w:hanging="578"/>
      </w:pPr>
      <w:bookmarkStart w:id="7301" w:name="_Toc397712944"/>
      <w:bookmarkStart w:id="7302" w:name="_Toc435003472"/>
      <w:r>
        <w:rPr>
          <w:rFonts w:hint="eastAsia"/>
        </w:rPr>
        <w:t>OneSDP</w:t>
      </w:r>
      <w:bookmarkEnd w:id="7301"/>
      <w:r w:rsidR="00761E58">
        <w:rPr>
          <w:rFonts w:hint="eastAsia"/>
        </w:rPr>
        <w:t>话单文件</w:t>
      </w:r>
      <w:bookmarkEnd w:id="7302"/>
      <w:r w:rsidRPr="0080245B">
        <w:rPr>
          <w:rFonts w:hint="eastAsia"/>
        </w:rPr>
        <w:tab/>
        <w:t xml:space="preserve"> </w:t>
      </w:r>
    </w:p>
    <w:p w:rsidR="00D809C8" w:rsidRPr="00D809C8" w:rsidRDefault="005E55C1" w:rsidP="00D809C8">
      <w:pPr>
        <w:pStyle w:val="31"/>
      </w:pPr>
      <w:bookmarkStart w:id="7303" w:name="_Toc435003473"/>
      <w:r>
        <w:rPr>
          <w:rFonts w:hint="eastAsia"/>
        </w:rPr>
        <w:t>话单</w:t>
      </w:r>
      <w:r w:rsidR="009E1AA0">
        <w:rPr>
          <w:rFonts w:hint="eastAsia"/>
        </w:rPr>
        <w:t>描述</w:t>
      </w:r>
      <w:bookmarkEnd w:id="7303"/>
    </w:p>
    <w:tbl>
      <w:tblPr>
        <w:tblStyle w:val="af4"/>
        <w:tblW w:w="0" w:type="auto"/>
        <w:tblLayout w:type="fixed"/>
        <w:tblLook w:val="04A0" w:firstRow="1" w:lastRow="0" w:firstColumn="1" w:lastColumn="0" w:noHBand="0" w:noVBand="1"/>
      </w:tblPr>
      <w:tblGrid>
        <w:gridCol w:w="1242"/>
        <w:gridCol w:w="3544"/>
        <w:gridCol w:w="3736"/>
      </w:tblGrid>
      <w:tr w:rsidR="00D809C8" w:rsidTr="00D809C8">
        <w:tc>
          <w:tcPr>
            <w:tcW w:w="1242" w:type="dxa"/>
            <w:shd w:val="clear" w:color="auto" w:fill="D9D9D9" w:themeFill="background1" w:themeFillShade="D9"/>
          </w:tcPr>
          <w:p w:rsidR="00D809C8" w:rsidRPr="00D809C8" w:rsidRDefault="00D809C8" w:rsidP="000F082A">
            <w:pPr>
              <w:rPr>
                <w:b/>
              </w:rPr>
            </w:pPr>
          </w:p>
        </w:tc>
        <w:tc>
          <w:tcPr>
            <w:tcW w:w="3544" w:type="dxa"/>
            <w:shd w:val="clear" w:color="auto" w:fill="D9D9D9" w:themeFill="background1" w:themeFillShade="D9"/>
          </w:tcPr>
          <w:p w:rsidR="00D809C8" w:rsidRPr="00D809C8" w:rsidRDefault="00D809C8" w:rsidP="000F082A">
            <w:pPr>
              <w:rPr>
                <w:b/>
              </w:rPr>
            </w:pPr>
            <w:r w:rsidRPr="00D809C8">
              <w:rPr>
                <w:rFonts w:ascii="仿宋" w:eastAsia="仿宋" w:cs="仿宋" w:hint="eastAsia"/>
                <w:b/>
                <w:color w:val="000000"/>
                <w:kern w:val="0"/>
                <w:sz w:val="23"/>
                <w:szCs w:val="23"/>
              </w:rPr>
              <w:t>按</w:t>
            </w:r>
            <w:r w:rsidRPr="00D809C8">
              <w:rPr>
                <w:rFonts w:ascii="仿宋" w:eastAsia="仿宋" w:cs="仿宋"/>
                <w:b/>
                <w:color w:val="000000"/>
                <w:kern w:val="0"/>
                <w:sz w:val="23"/>
                <w:szCs w:val="23"/>
              </w:rPr>
              <w:t>次话单</w:t>
            </w:r>
          </w:p>
        </w:tc>
        <w:tc>
          <w:tcPr>
            <w:tcW w:w="3736" w:type="dxa"/>
            <w:shd w:val="clear" w:color="auto" w:fill="D9D9D9" w:themeFill="background1" w:themeFillShade="D9"/>
          </w:tcPr>
          <w:p w:rsidR="00D809C8" w:rsidRPr="00D809C8" w:rsidRDefault="00D809C8" w:rsidP="000F082A">
            <w:pPr>
              <w:rPr>
                <w:b/>
              </w:rPr>
            </w:pPr>
            <w:r w:rsidRPr="00D809C8">
              <w:rPr>
                <w:rFonts w:hint="eastAsia"/>
                <w:b/>
              </w:rPr>
              <w:t>包月</w:t>
            </w:r>
            <w:r w:rsidRPr="00D809C8">
              <w:rPr>
                <w:b/>
              </w:rPr>
              <w:t>话单</w:t>
            </w:r>
          </w:p>
        </w:tc>
      </w:tr>
      <w:tr w:rsidR="00D809C8" w:rsidTr="000F082A">
        <w:tc>
          <w:tcPr>
            <w:tcW w:w="1242" w:type="dxa"/>
          </w:tcPr>
          <w:p w:rsidR="00D809C8" w:rsidRDefault="00D809C8" w:rsidP="000F082A">
            <w:pPr>
              <w:rPr>
                <w:b/>
              </w:rPr>
            </w:pPr>
            <w:r w:rsidRPr="005305B7">
              <w:rPr>
                <w:rFonts w:hint="eastAsia"/>
                <w:b/>
              </w:rPr>
              <w:t>文件名</w:t>
            </w:r>
          </w:p>
        </w:tc>
        <w:tc>
          <w:tcPr>
            <w:tcW w:w="3544" w:type="dxa"/>
          </w:tcPr>
          <w:p w:rsidR="00D809C8" w:rsidRPr="00D809C8" w:rsidRDefault="00D809C8" w:rsidP="00D809C8">
            <w:pPr>
              <w:rPr>
                <w:rFonts w:ascii="仿宋" w:eastAsia="仿宋" w:cs="仿宋"/>
                <w:color w:val="000000"/>
                <w:kern w:val="0"/>
                <w:sz w:val="20"/>
                <w:szCs w:val="20"/>
              </w:rPr>
            </w:pPr>
            <w:r w:rsidRPr="00D809C8">
              <w:rPr>
                <w:sz w:val="20"/>
                <w:szCs w:val="20"/>
              </w:rPr>
              <w:t>YYYYMMDDHHMMSS_XXXXX_SEQ.rec</w:t>
            </w:r>
          </w:p>
        </w:tc>
        <w:tc>
          <w:tcPr>
            <w:tcW w:w="3736" w:type="dxa"/>
          </w:tcPr>
          <w:p w:rsidR="00D809C8" w:rsidRPr="00D809C8" w:rsidRDefault="00D809C8" w:rsidP="000F082A">
            <w:pPr>
              <w:rPr>
                <w:sz w:val="20"/>
                <w:szCs w:val="20"/>
              </w:rPr>
            </w:pPr>
            <w:r w:rsidRPr="00D809C8">
              <w:rPr>
                <w:sz w:val="20"/>
                <w:szCs w:val="20"/>
              </w:rPr>
              <w:t>YYYYMMDDHHMMSS_XXXXX_SEQ.mon</w:t>
            </w:r>
          </w:p>
        </w:tc>
      </w:tr>
      <w:tr w:rsidR="00D809C8" w:rsidTr="000F082A">
        <w:tc>
          <w:tcPr>
            <w:tcW w:w="1242" w:type="dxa"/>
          </w:tcPr>
          <w:p w:rsidR="00D809C8" w:rsidRPr="005305B7" w:rsidRDefault="00D809C8" w:rsidP="000F082A">
            <w:pPr>
              <w:rPr>
                <w:b/>
              </w:rPr>
            </w:pPr>
            <w:r>
              <w:rPr>
                <w:rFonts w:hint="eastAsia"/>
                <w:b/>
              </w:rPr>
              <w:t>生成</w:t>
            </w:r>
            <w:r>
              <w:rPr>
                <w:b/>
              </w:rPr>
              <w:t>规则</w:t>
            </w:r>
          </w:p>
        </w:tc>
        <w:tc>
          <w:tcPr>
            <w:tcW w:w="7280" w:type="dxa"/>
            <w:gridSpan w:val="2"/>
          </w:tcPr>
          <w:p w:rsidR="00D809C8" w:rsidRPr="00D809C8" w:rsidRDefault="00D809C8" w:rsidP="000F082A">
            <w:r w:rsidRPr="00D809C8">
              <w:rPr>
                <w:rFonts w:hint="eastAsia"/>
                <w:sz w:val="20"/>
              </w:rPr>
              <w:t>话单是整点切换文件，</w:t>
            </w:r>
            <w:r w:rsidRPr="00D809C8">
              <w:rPr>
                <w:rFonts w:hint="eastAsia"/>
                <w:sz w:val="20"/>
              </w:rPr>
              <w:t>CHG</w:t>
            </w:r>
            <w:r w:rsidRPr="00D809C8">
              <w:rPr>
                <w:rFonts w:hint="eastAsia"/>
                <w:sz w:val="20"/>
              </w:rPr>
              <w:t>默认满足下面其中一条件，就生成一个文件（</w:t>
            </w:r>
            <w:r w:rsidRPr="00D809C8">
              <w:rPr>
                <w:rFonts w:hint="eastAsia"/>
                <w:sz w:val="20"/>
              </w:rPr>
              <w:t>10000</w:t>
            </w:r>
            <w:r w:rsidRPr="00D809C8">
              <w:rPr>
                <w:rFonts w:hint="eastAsia"/>
                <w:sz w:val="20"/>
              </w:rPr>
              <w:t>条、</w:t>
            </w:r>
            <w:r w:rsidRPr="00D809C8">
              <w:rPr>
                <w:rFonts w:hint="eastAsia"/>
                <w:sz w:val="20"/>
              </w:rPr>
              <w:t>10M</w:t>
            </w:r>
            <w:r w:rsidRPr="00D809C8">
              <w:rPr>
                <w:rFonts w:hint="eastAsia"/>
                <w:sz w:val="20"/>
              </w:rPr>
              <w:t>、</w:t>
            </w:r>
            <w:r w:rsidRPr="00D809C8">
              <w:rPr>
                <w:rFonts w:hint="eastAsia"/>
                <w:sz w:val="20"/>
              </w:rPr>
              <w:t>15</w:t>
            </w:r>
            <w:r w:rsidRPr="00D809C8">
              <w:rPr>
                <w:rFonts w:hint="eastAsia"/>
                <w:sz w:val="20"/>
              </w:rPr>
              <w:t>分钟），</w:t>
            </w:r>
            <w:r w:rsidRPr="00D809C8">
              <w:rPr>
                <w:rFonts w:hint="eastAsia"/>
                <w:sz w:val="20"/>
              </w:rPr>
              <w:t>LCAP</w:t>
            </w:r>
            <w:r w:rsidRPr="00D809C8">
              <w:rPr>
                <w:rFonts w:hint="eastAsia"/>
                <w:sz w:val="20"/>
              </w:rPr>
              <w:t>每隔</w:t>
            </w:r>
            <w:r w:rsidRPr="00D809C8">
              <w:rPr>
                <w:rFonts w:hint="eastAsia"/>
                <w:sz w:val="20"/>
              </w:rPr>
              <w:t>2</w:t>
            </w:r>
            <w:r w:rsidRPr="00D809C8">
              <w:rPr>
                <w:rFonts w:hint="eastAsia"/>
                <w:sz w:val="20"/>
              </w:rPr>
              <w:t>分钟获取一次话单文件</w:t>
            </w:r>
          </w:p>
        </w:tc>
      </w:tr>
      <w:tr w:rsidR="00D809C8" w:rsidRPr="005E55C1" w:rsidTr="000F082A">
        <w:tc>
          <w:tcPr>
            <w:tcW w:w="1242" w:type="dxa"/>
          </w:tcPr>
          <w:p w:rsidR="00D809C8" w:rsidRDefault="00D809C8" w:rsidP="000F082A">
            <w:pPr>
              <w:rPr>
                <w:b/>
              </w:rPr>
            </w:pPr>
            <w:r w:rsidRPr="005305B7">
              <w:rPr>
                <w:rFonts w:hint="eastAsia"/>
                <w:b/>
              </w:rPr>
              <w:t>文件路径</w:t>
            </w:r>
          </w:p>
        </w:tc>
        <w:tc>
          <w:tcPr>
            <w:tcW w:w="3544" w:type="dxa"/>
          </w:tcPr>
          <w:p w:rsidR="00D809C8" w:rsidRPr="00D809C8" w:rsidRDefault="00D809C8">
            <w:pPr>
              <w:rPr>
                <w:sz w:val="20"/>
                <w:szCs w:val="20"/>
              </w:rPr>
            </w:pPr>
            <w:r w:rsidRPr="00D809C8">
              <w:rPr>
                <w:rFonts w:ascii="宋体" w:cs="宋体"/>
                <w:bCs/>
                <w:kern w:val="0"/>
                <w:sz w:val="20"/>
                <w:szCs w:val="20"/>
              </w:rPr>
              <w:t>#</w:t>
            </w:r>
            <w:r w:rsidRPr="00D809C8">
              <w:rPr>
                <w:rFonts w:ascii="宋体" w:cs="宋体" w:hint="eastAsia"/>
                <w:bCs/>
                <w:kern w:val="0"/>
                <w:sz w:val="20"/>
                <w:szCs w:val="20"/>
              </w:rPr>
              <w:t>LCAP</w:t>
            </w:r>
            <w:r w:rsidRPr="00D809C8">
              <w:rPr>
                <w:rFonts w:ascii="宋体" w:cs="宋体"/>
                <w:bCs/>
                <w:kern w:val="0"/>
                <w:sz w:val="20"/>
                <w:szCs w:val="20"/>
              </w:rPr>
              <w:t>.</w:t>
            </w:r>
            <w:r w:rsidRPr="00D809C8">
              <w:rPr>
                <w:sz w:val="20"/>
                <w:szCs w:val="20"/>
              </w:rPr>
              <w:t xml:space="preserve"> DataCache1</w:t>
            </w:r>
            <w:r w:rsidRPr="00D809C8">
              <w:rPr>
                <w:rFonts w:ascii="宋体" w:cs="宋体"/>
                <w:bCs/>
                <w:kern w:val="0"/>
                <w:sz w:val="20"/>
                <w:szCs w:val="20"/>
              </w:rPr>
              <w:t>#/</w:t>
            </w:r>
            <w:del w:id="7304" w:author="wurongjun 00246467" w:date="2015-10-30T09:53:00Z">
              <w:r w:rsidRPr="00D809C8" w:rsidDel="002E2220">
                <w:rPr>
                  <w:rFonts w:ascii="宋体" w:cs="宋体"/>
                  <w:bCs/>
                  <w:kern w:val="0"/>
                  <w:sz w:val="20"/>
                  <w:szCs w:val="20"/>
                </w:rPr>
                <w:delText>ums</w:delText>
              </w:r>
            </w:del>
            <w:ins w:id="7305" w:author="wurongjun 00246467" w:date="2015-10-30T09:53:00Z">
              <w:r w:rsidR="002E2220">
                <w:rPr>
                  <w:rFonts w:ascii="宋体" w:cs="宋体"/>
                  <w:bCs/>
                  <w:kern w:val="0"/>
                  <w:sz w:val="20"/>
                  <w:szCs w:val="20"/>
                </w:rPr>
                <w:t>onesdp</w:t>
              </w:r>
            </w:ins>
            <w:r w:rsidRPr="00D809C8">
              <w:rPr>
                <w:rFonts w:ascii="宋体" w:cs="宋体"/>
                <w:bCs/>
                <w:kern w:val="0"/>
                <w:sz w:val="20"/>
                <w:szCs w:val="20"/>
              </w:rPr>
              <w:t>/</w:t>
            </w:r>
            <w:del w:id="7306" w:author="wurongjun 00246467" w:date="2015-10-30T09:53:00Z">
              <w:r w:rsidRPr="00D809C8" w:rsidDel="002E2220">
                <w:rPr>
                  <w:rFonts w:ascii="宋体" w:cs="宋体"/>
                  <w:bCs/>
                  <w:kern w:val="0"/>
                  <w:sz w:val="20"/>
                  <w:szCs w:val="20"/>
                </w:rPr>
                <w:delText>charging</w:delText>
              </w:r>
            </w:del>
            <w:ins w:id="7307" w:author="wurongjun 00246467" w:date="2015-10-30T09:53:00Z">
              <w:r w:rsidR="002E2220">
                <w:rPr>
                  <w:rFonts w:ascii="宋体" w:cs="宋体"/>
                  <w:bCs/>
                  <w:kern w:val="0"/>
                  <w:sz w:val="20"/>
                  <w:szCs w:val="20"/>
                </w:rPr>
                <w:t>bc</w:t>
              </w:r>
            </w:ins>
            <w:ins w:id="7308" w:author="wurongjun 00246467" w:date="2015-10-30T10:00:00Z">
              <w:r w:rsidR="002E2220">
                <w:rPr>
                  <w:rFonts w:ascii="宋体" w:cs="宋体"/>
                  <w:bCs/>
                  <w:kern w:val="0"/>
                  <w:sz w:val="20"/>
                  <w:szCs w:val="20"/>
                </w:rPr>
                <w:t>n</w:t>
              </w:r>
            </w:ins>
            <w:ins w:id="7309" w:author="wurongjun 00246467" w:date="2015-10-30T09:53:00Z">
              <w:r w:rsidR="002E2220">
                <w:rPr>
                  <w:rFonts w:ascii="宋体" w:cs="宋体"/>
                  <w:bCs/>
                  <w:kern w:val="0"/>
                  <w:sz w:val="20"/>
                  <w:szCs w:val="20"/>
                </w:rPr>
                <w:t>vt</w:t>
              </w:r>
            </w:ins>
            <w:r w:rsidRPr="00D809C8">
              <w:rPr>
                <w:rFonts w:ascii="宋体" w:cs="宋体"/>
                <w:bCs/>
                <w:kern w:val="0"/>
                <w:sz w:val="20"/>
                <w:szCs w:val="20"/>
              </w:rPr>
              <w:t>/cdr/rec</w:t>
            </w:r>
          </w:p>
        </w:tc>
        <w:tc>
          <w:tcPr>
            <w:tcW w:w="3736" w:type="dxa"/>
          </w:tcPr>
          <w:p w:rsidR="00D809C8" w:rsidRPr="00D809C8" w:rsidRDefault="00D809C8">
            <w:pPr>
              <w:rPr>
                <w:sz w:val="20"/>
                <w:szCs w:val="20"/>
              </w:rPr>
            </w:pPr>
            <w:r w:rsidRPr="00D809C8">
              <w:rPr>
                <w:rFonts w:ascii="宋体" w:cs="宋体"/>
                <w:bCs/>
                <w:kern w:val="0"/>
                <w:sz w:val="20"/>
                <w:szCs w:val="20"/>
              </w:rPr>
              <w:t>#</w:t>
            </w:r>
            <w:r w:rsidRPr="00D809C8">
              <w:rPr>
                <w:rFonts w:ascii="宋体" w:cs="宋体" w:hint="eastAsia"/>
                <w:bCs/>
                <w:kern w:val="0"/>
                <w:sz w:val="20"/>
                <w:szCs w:val="20"/>
              </w:rPr>
              <w:t>LCAP</w:t>
            </w:r>
            <w:r w:rsidRPr="00D809C8">
              <w:rPr>
                <w:rFonts w:ascii="宋体" w:cs="宋体"/>
                <w:bCs/>
                <w:kern w:val="0"/>
                <w:sz w:val="20"/>
                <w:szCs w:val="20"/>
              </w:rPr>
              <w:t>.</w:t>
            </w:r>
            <w:r w:rsidRPr="00D809C8">
              <w:rPr>
                <w:sz w:val="20"/>
                <w:szCs w:val="20"/>
              </w:rPr>
              <w:t xml:space="preserve"> DataCache1</w:t>
            </w:r>
            <w:r w:rsidRPr="00D809C8">
              <w:rPr>
                <w:rFonts w:ascii="宋体" w:cs="宋体"/>
                <w:bCs/>
                <w:kern w:val="0"/>
                <w:sz w:val="20"/>
                <w:szCs w:val="20"/>
              </w:rPr>
              <w:t>#</w:t>
            </w:r>
            <w:del w:id="7310" w:author="wurongjun 00246467" w:date="2015-10-30T09:53:00Z">
              <w:r w:rsidRPr="00D809C8" w:rsidDel="002E2220">
                <w:rPr>
                  <w:rFonts w:ascii="宋体" w:cs="宋体"/>
                  <w:bCs/>
                  <w:kern w:val="0"/>
                  <w:sz w:val="20"/>
                  <w:szCs w:val="20"/>
                </w:rPr>
                <w:delText>ums</w:delText>
              </w:r>
            </w:del>
            <w:ins w:id="7311" w:author="wurongjun 00246467" w:date="2015-10-30T09:53:00Z">
              <w:r w:rsidR="002E2220">
                <w:rPr>
                  <w:rFonts w:ascii="宋体" w:cs="宋体"/>
                  <w:bCs/>
                  <w:kern w:val="0"/>
                  <w:sz w:val="20"/>
                  <w:szCs w:val="20"/>
                </w:rPr>
                <w:t>/onesdp</w:t>
              </w:r>
            </w:ins>
            <w:r w:rsidRPr="00D809C8">
              <w:rPr>
                <w:rFonts w:ascii="宋体" w:cs="宋体"/>
                <w:bCs/>
                <w:kern w:val="0"/>
                <w:sz w:val="20"/>
                <w:szCs w:val="20"/>
              </w:rPr>
              <w:t>/</w:t>
            </w:r>
            <w:del w:id="7312" w:author="wurongjun 00246467" w:date="2015-10-30T09:53:00Z">
              <w:r w:rsidRPr="00D809C8" w:rsidDel="002E2220">
                <w:rPr>
                  <w:rFonts w:ascii="宋体" w:cs="宋体"/>
                  <w:bCs/>
                  <w:kern w:val="0"/>
                  <w:sz w:val="20"/>
                  <w:szCs w:val="20"/>
                </w:rPr>
                <w:delText>charging</w:delText>
              </w:r>
            </w:del>
            <w:ins w:id="7313" w:author="wurongjun 00246467" w:date="2015-10-30T09:53:00Z">
              <w:r w:rsidR="002E2220">
                <w:rPr>
                  <w:rFonts w:ascii="宋体" w:cs="宋体"/>
                  <w:bCs/>
                  <w:kern w:val="0"/>
                  <w:sz w:val="20"/>
                  <w:szCs w:val="20"/>
                </w:rPr>
                <w:t>bc</w:t>
              </w:r>
            </w:ins>
            <w:ins w:id="7314" w:author="wurongjun 00246467" w:date="2015-10-30T10:00:00Z">
              <w:r w:rsidR="002E2220">
                <w:rPr>
                  <w:rFonts w:ascii="宋体" w:cs="宋体"/>
                  <w:bCs/>
                  <w:kern w:val="0"/>
                  <w:sz w:val="20"/>
                  <w:szCs w:val="20"/>
                </w:rPr>
                <w:t>nv</w:t>
              </w:r>
            </w:ins>
            <w:ins w:id="7315" w:author="wurongjun 00246467" w:date="2015-10-30T09:53:00Z">
              <w:r w:rsidR="002E2220">
                <w:rPr>
                  <w:rFonts w:ascii="宋体" w:cs="宋体"/>
                  <w:bCs/>
                  <w:kern w:val="0"/>
                  <w:sz w:val="20"/>
                  <w:szCs w:val="20"/>
                </w:rPr>
                <w:t>t</w:t>
              </w:r>
            </w:ins>
            <w:r w:rsidRPr="00D809C8">
              <w:rPr>
                <w:rFonts w:ascii="宋体" w:cs="宋体"/>
                <w:bCs/>
                <w:kern w:val="0"/>
                <w:sz w:val="20"/>
                <w:szCs w:val="20"/>
              </w:rPr>
              <w:t>/cdr/</w:t>
            </w:r>
            <w:r w:rsidRPr="00D809C8">
              <w:rPr>
                <w:rFonts w:ascii="宋体" w:cs="宋体" w:hint="eastAsia"/>
                <w:bCs/>
                <w:kern w:val="0"/>
                <w:sz w:val="20"/>
                <w:szCs w:val="20"/>
              </w:rPr>
              <w:t>mon</w:t>
            </w:r>
          </w:p>
        </w:tc>
      </w:tr>
    </w:tbl>
    <w:p w:rsidR="008C249B" w:rsidRPr="002E2220" w:rsidRDefault="008C249B" w:rsidP="008C249B">
      <w:pPr>
        <w:rPr>
          <w:sz w:val="20"/>
        </w:rPr>
      </w:pPr>
    </w:p>
    <w:p w:rsidR="008C249B" w:rsidRDefault="005E55C1" w:rsidP="00DA27A3">
      <w:pPr>
        <w:pStyle w:val="31"/>
      </w:pPr>
      <w:bookmarkStart w:id="7316" w:name="_Toc435003474"/>
      <w:r>
        <w:rPr>
          <w:rFonts w:hint="eastAsia"/>
        </w:rPr>
        <w:t>话单格式</w:t>
      </w:r>
      <w:bookmarkEnd w:id="7316"/>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61"/>
        <w:gridCol w:w="1327"/>
        <w:gridCol w:w="1139"/>
        <w:gridCol w:w="4111"/>
        <w:gridCol w:w="1134"/>
      </w:tblGrid>
      <w:tr w:rsidR="009C6D19" w:rsidRPr="00331006" w:rsidTr="009C6D19">
        <w:trPr>
          <w:cantSplit/>
          <w:tblHeader/>
        </w:trPr>
        <w:tc>
          <w:tcPr>
            <w:tcW w:w="761" w:type="dxa"/>
            <w:shd w:val="clear" w:color="auto" w:fill="C0C0C0"/>
            <w:vAlign w:val="center"/>
          </w:tcPr>
          <w:p w:rsidR="009C6D19" w:rsidRPr="00617034" w:rsidRDefault="009E1AA0" w:rsidP="009E1AA0">
            <w:pPr>
              <w:spacing w:before="120"/>
              <w:rPr>
                <w:rFonts w:asciiTheme="majorEastAsia" w:eastAsiaTheme="majorEastAsia" w:hAnsiTheme="majorEastAsia"/>
                <w:b/>
                <w:sz w:val="18"/>
                <w:szCs w:val="18"/>
              </w:rPr>
            </w:pPr>
            <w:r w:rsidRPr="00617034">
              <w:rPr>
                <w:rFonts w:asciiTheme="majorEastAsia" w:eastAsiaTheme="majorEastAsia" w:hAnsiTheme="majorEastAsia" w:hint="eastAsia"/>
                <w:b/>
                <w:sz w:val="18"/>
                <w:szCs w:val="18"/>
              </w:rPr>
              <w:t>序号</w:t>
            </w:r>
          </w:p>
        </w:tc>
        <w:tc>
          <w:tcPr>
            <w:tcW w:w="1327" w:type="dxa"/>
            <w:shd w:val="clear" w:color="auto" w:fill="C0C0C0"/>
            <w:vAlign w:val="center"/>
          </w:tcPr>
          <w:p w:rsidR="009C6D19" w:rsidRPr="00617034" w:rsidRDefault="009E1AA0" w:rsidP="009E1AA0">
            <w:pPr>
              <w:spacing w:before="120"/>
              <w:rPr>
                <w:rFonts w:asciiTheme="majorEastAsia" w:eastAsiaTheme="majorEastAsia" w:hAnsiTheme="majorEastAsia"/>
                <w:b/>
                <w:sz w:val="18"/>
                <w:szCs w:val="18"/>
              </w:rPr>
            </w:pPr>
            <w:r w:rsidRPr="00617034">
              <w:rPr>
                <w:rFonts w:asciiTheme="majorEastAsia" w:eastAsiaTheme="majorEastAsia" w:hAnsiTheme="majorEastAsia" w:hint="eastAsia"/>
                <w:b/>
                <w:sz w:val="18"/>
                <w:szCs w:val="18"/>
              </w:rPr>
              <w:t>参数</w:t>
            </w:r>
            <w:r w:rsidR="009C6D19" w:rsidRPr="00617034">
              <w:rPr>
                <w:rFonts w:asciiTheme="majorEastAsia" w:eastAsiaTheme="majorEastAsia" w:hAnsiTheme="majorEastAsia"/>
                <w:b/>
                <w:sz w:val="18"/>
                <w:szCs w:val="18"/>
              </w:rPr>
              <w:t xml:space="preserve"> </w:t>
            </w:r>
          </w:p>
        </w:tc>
        <w:tc>
          <w:tcPr>
            <w:tcW w:w="1139" w:type="dxa"/>
            <w:shd w:val="clear" w:color="auto" w:fill="C0C0C0"/>
            <w:vAlign w:val="center"/>
          </w:tcPr>
          <w:p w:rsidR="009C6D19" w:rsidRPr="00617034" w:rsidRDefault="009E1AA0" w:rsidP="009E1AA0">
            <w:pPr>
              <w:spacing w:before="120"/>
              <w:rPr>
                <w:rFonts w:asciiTheme="majorEastAsia" w:eastAsiaTheme="majorEastAsia" w:hAnsiTheme="majorEastAsia"/>
                <w:b/>
                <w:sz w:val="18"/>
                <w:szCs w:val="18"/>
              </w:rPr>
            </w:pPr>
            <w:r w:rsidRPr="00617034">
              <w:rPr>
                <w:rFonts w:asciiTheme="majorEastAsia" w:eastAsiaTheme="majorEastAsia" w:hAnsiTheme="majorEastAsia" w:hint="eastAsia"/>
                <w:b/>
                <w:sz w:val="18"/>
                <w:szCs w:val="18"/>
              </w:rPr>
              <w:t>数据类型</w:t>
            </w:r>
          </w:p>
        </w:tc>
        <w:tc>
          <w:tcPr>
            <w:tcW w:w="4111" w:type="dxa"/>
            <w:shd w:val="clear" w:color="auto" w:fill="C0C0C0"/>
            <w:vAlign w:val="center"/>
          </w:tcPr>
          <w:p w:rsidR="009C6D19" w:rsidRPr="00617034" w:rsidRDefault="009E1AA0" w:rsidP="009E1AA0">
            <w:pPr>
              <w:spacing w:before="120"/>
              <w:rPr>
                <w:rFonts w:asciiTheme="majorEastAsia" w:eastAsiaTheme="majorEastAsia" w:hAnsiTheme="majorEastAsia"/>
                <w:b/>
                <w:sz w:val="18"/>
                <w:szCs w:val="18"/>
              </w:rPr>
            </w:pPr>
            <w:r w:rsidRPr="00617034">
              <w:rPr>
                <w:rFonts w:asciiTheme="majorEastAsia" w:eastAsiaTheme="majorEastAsia" w:hAnsiTheme="majorEastAsia" w:hint="eastAsia"/>
                <w:b/>
                <w:sz w:val="18"/>
                <w:szCs w:val="18"/>
              </w:rPr>
              <w:t>描述</w:t>
            </w:r>
          </w:p>
        </w:tc>
        <w:tc>
          <w:tcPr>
            <w:tcW w:w="1134" w:type="dxa"/>
            <w:shd w:val="clear" w:color="auto" w:fill="C0C0C0"/>
            <w:vAlign w:val="center"/>
          </w:tcPr>
          <w:p w:rsidR="009C6D19" w:rsidRPr="00617034" w:rsidRDefault="009E1AA0" w:rsidP="009E1AA0">
            <w:pPr>
              <w:spacing w:before="120"/>
              <w:rPr>
                <w:rFonts w:asciiTheme="majorEastAsia" w:eastAsiaTheme="majorEastAsia" w:hAnsiTheme="majorEastAsia"/>
                <w:b/>
                <w:sz w:val="18"/>
                <w:szCs w:val="18"/>
              </w:rPr>
            </w:pPr>
            <w:r w:rsidRPr="00617034">
              <w:rPr>
                <w:rFonts w:asciiTheme="majorEastAsia" w:eastAsiaTheme="majorEastAsia" w:hAnsiTheme="majorEastAsia" w:hint="eastAsia"/>
                <w:b/>
                <w:sz w:val="18"/>
                <w:szCs w:val="18"/>
              </w:rPr>
              <w:t>允许空</w:t>
            </w:r>
          </w:p>
        </w:tc>
      </w:tr>
      <w:tr w:rsidR="00EE5E35" w:rsidRPr="00331006" w:rsidTr="000F082A">
        <w:trPr>
          <w:cantSplit/>
        </w:trPr>
        <w:tc>
          <w:tcPr>
            <w:tcW w:w="761" w:type="dxa"/>
            <w:shd w:val="clear" w:color="auto" w:fill="C2D69B" w:themeFill="accent3" w:themeFillTint="99"/>
            <w:vAlign w:val="center"/>
          </w:tcPr>
          <w:p w:rsidR="00EE5E35" w:rsidRPr="009E1AA0" w:rsidRDefault="00EE5E35" w:rsidP="00EE5E35">
            <w:pPr>
              <w:spacing w:before="120"/>
              <w:rPr>
                <w:sz w:val="18"/>
                <w:szCs w:val="18"/>
              </w:rPr>
            </w:pPr>
            <w:r w:rsidRPr="009E1AA0">
              <w:rPr>
                <w:sz w:val="18"/>
                <w:szCs w:val="18"/>
              </w:rPr>
              <w:t>1</w:t>
            </w:r>
          </w:p>
        </w:tc>
        <w:tc>
          <w:tcPr>
            <w:tcW w:w="1327" w:type="dxa"/>
            <w:shd w:val="clear" w:color="auto" w:fill="C2D69B" w:themeFill="accent3" w:themeFillTint="99"/>
            <w:vAlign w:val="center"/>
          </w:tcPr>
          <w:p w:rsidR="00EE5E35" w:rsidRPr="009E1AA0" w:rsidRDefault="00EE5E35" w:rsidP="00EE5E35">
            <w:pPr>
              <w:spacing w:before="120"/>
              <w:rPr>
                <w:sz w:val="18"/>
                <w:szCs w:val="18"/>
              </w:rPr>
            </w:pPr>
            <w:r w:rsidRPr="009E1AA0">
              <w:rPr>
                <w:rFonts w:hint="eastAsia"/>
                <w:sz w:val="18"/>
                <w:szCs w:val="18"/>
              </w:rPr>
              <w:t>#</w:t>
            </w:r>
            <w:r w:rsidRPr="009E1AA0">
              <w:rPr>
                <w:sz w:val="18"/>
                <w:szCs w:val="18"/>
              </w:rPr>
              <w:t>StreamNo</w:t>
            </w:r>
          </w:p>
        </w:tc>
        <w:tc>
          <w:tcPr>
            <w:tcW w:w="1139" w:type="dxa"/>
            <w:shd w:val="clear" w:color="auto" w:fill="C2D69B" w:themeFill="accent3" w:themeFillTint="99"/>
            <w:vAlign w:val="center"/>
          </w:tcPr>
          <w:p w:rsidR="00EE5E35" w:rsidRPr="009E1AA0" w:rsidRDefault="00EE5E35" w:rsidP="00EE5E35">
            <w:pPr>
              <w:spacing w:before="120"/>
              <w:rPr>
                <w:sz w:val="18"/>
                <w:szCs w:val="18"/>
              </w:rPr>
            </w:pPr>
            <w:r w:rsidRPr="009E1AA0">
              <w:rPr>
                <w:rFonts w:hint="eastAsia"/>
                <w:sz w:val="18"/>
                <w:szCs w:val="18"/>
              </w:rPr>
              <w:t>INT32</w:t>
            </w:r>
          </w:p>
        </w:tc>
        <w:tc>
          <w:tcPr>
            <w:tcW w:w="4111" w:type="dxa"/>
            <w:shd w:val="clear" w:color="auto" w:fill="C2D69B" w:themeFill="accent3" w:themeFillTint="99"/>
            <w:vAlign w:val="center"/>
          </w:tcPr>
          <w:p w:rsidR="00EE5E35" w:rsidRPr="009E1AA0" w:rsidRDefault="00EE5E35" w:rsidP="00EE5E35">
            <w:pPr>
              <w:spacing w:before="120"/>
              <w:rPr>
                <w:sz w:val="18"/>
                <w:szCs w:val="18"/>
              </w:rPr>
            </w:pPr>
            <w:r w:rsidRPr="009E1AA0">
              <w:rPr>
                <w:rFonts w:hint="eastAsia"/>
                <w:sz w:val="18"/>
                <w:szCs w:val="18"/>
              </w:rPr>
              <w:t xml:space="preserve">Sequence </w:t>
            </w:r>
            <w:r w:rsidRPr="009E1AA0">
              <w:rPr>
                <w:sz w:val="18"/>
                <w:szCs w:val="18"/>
              </w:rPr>
              <w:t>number of bill record</w:t>
            </w:r>
            <w:r w:rsidRPr="009E1AA0">
              <w:rPr>
                <w:rFonts w:hint="eastAsia"/>
                <w:sz w:val="18"/>
                <w:szCs w:val="18"/>
              </w:rPr>
              <w:t>.&lt;StreamNo,</w:t>
            </w:r>
            <w:r w:rsidRPr="009E1AA0">
              <w:rPr>
                <w:sz w:val="18"/>
                <w:szCs w:val="18"/>
              </w:rPr>
              <w:t xml:space="preserve"> TimeStamp</w:t>
            </w:r>
            <w:r w:rsidRPr="009E1AA0">
              <w:rPr>
                <w:rFonts w:hint="eastAsia"/>
                <w:sz w:val="18"/>
                <w:szCs w:val="18"/>
              </w:rPr>
              <w:t>&gt; is the primary key of CDR.</w:t>
            </w:r>
          </w:p>
        </w:tc>
        <w:tc>
          <w:tcPr>
            <w:tcW w:w="1134" w:type="dxa"/>
            <w:shd w:val="clear" w:color="auto" w:fill="C2D69B" w:themeFill="accent3" w:themeFillTint="99"/>
            <w:vAlign w:val="center"/>
          </w:tcPr>
          <w:p w:rsidR="00EE5E35" w:rsidRDefault="00EE5E35" w:rsidP="00EE5E35">
            <w:pPr>
              <w:widowControl/>
              <w:rPr>
                <w:color w:val="000000"/>
                <w:kern w:val="0"/>
                <w:sz w:val="18"/>
                <w:szCs w:val="18"/>
              </w:rPr>
            </w:pPr>
            <w:r>
              <w:rPr>
                <w:color w:val="000000"/>
                <w:sz w:val="18"/>
                <w:szCs w:val="18"/>
              </w:rPr>
              <w:t>N</w:t>
            </w:r>
          </w:p>
        </w:tc>
      </w:tr>
      <w:tr w:rsidR="00EE5E35" w:rsidRPr="00331006" w:rsidTr="009C6D19">
        <w:trPr>
          <w:cantSplit/>
        </w:trPr>
        <w:tc>
          <w:tcPr>
            <w:tcW w:w="761" w:type="dxa"/>
            <w:vAlign w:val="center"/>
          </w:tcPr>
          <w:p w:rsidR="00EE5E35" w:rsidRPr="009E1AA0" w:rsidRDefault="00EE5E35" w:rsidP="00EE5E35">
            <w:pPr>
              <w:spacing w:before="120"/>
              <w:rPr>
                <w:sz w:val="18"/>
                <w:szCs w:val="18"/>
              </w:rPr>
            </w:pPr>
            <w:r w:rsidRPr="009E1AA0">
              <w:rPr>
                <w:sz w:val="18"/>
                <w:szCs w:val="18"/>
              </w:rPr>
              <w:t>2</w:t>
            </w:r>
          </w:p>
        </w:tc>
        <w:tc>
          <w:tcPr>
            <w:tcW w:w="1327" w:type="dxa"/>
            <w:vAlign w:val="center"/>
          </w:tcPr>
          <w:p w:rsidR="00EE5E35" w:rsidRPr="009E1AA0" w:rsidRDefault="00EE5E35" w:rsidP="00EE5E35">
            <w:pPr>
              <w:spacing w:before="120"/>
              <w:rPr>
                <w:sz w:val="18"/>
                <w:szCs w:val="18"/>
              </w:rPr>
            </w:pPr>
            <w:r w:rsidRPr="009E1AA0">
              <w:rPr>
                <w:rFonts w:hint="eastAsia"/>
                <w:sz w:val="18"/>
                <w:szCs w:val="18"/>
              </w:rPr>
              <w:t>#*</w:t>
            </w:r>
            <w:r w:rsidRPr="009E1AA0">
              <w:rPr>
                <w:sz w:val="18"/>
                <w:szCs w:val="18"/>
              </w:rPr>
              <w:t>TimeStamp</w:t>
            </w:r>
          </w:p>
        </w:tc>
        <w:tc>
          <w:tcPr>
            <w:tcW w:w="1139" w:type="dxa"/>
            <w:vAlign w:val="center"/>
          </w:tcPr>
          <w:p w:rsidR="00EE5E35" w:rsidRPr="009E1AA0" w:rsidRDefault="00EE5E35" w:rsidP="00EE5E35">
            <w:pPr>
              <w:spacing w:before="120"/>
              <w:rPr>
                <w:sz w:val="18"/>
                <w:szCs w:val="18"/>
              </w:rPr>
            </w:pPr>
            <w:r w:rsidRPr="009E1AA0">
              <w:rPr>
                <w:sz w:val="18"/>
                <w:szCs w:val="18"/>
              </w:rPr>
              <w:t>CHAR(14)</w:t>
            </w:r>
          </w:p>
        </w:tc>
        <w:tc>
          <w:tcPr>
            <w:tcW w:w="4111" w:type="dxa"/>
            <w:vAlign w:val="center"/>
          </w:tcPr>
          <w:p w:rsidR="00EE5E35" w:rsidRPr="009E1AA0" w:rsidRDefault="00EE5E35" w:rsidP="00EE5E35">
            <w:pPr>
              <w:spacing w:before="120"/>
              <w:rPr>
                <w:sz w:val="18"/>
                <w:szCs w:val="18"/>
              </w:rPr>
            </w:pPr>
            <w:r w:rsidRPr="009E1AA0">
              <w:rPr>
                <w:sz w:val="18"/>
                <w:szCs w:val="18"/>
              </w:rPr>
              <w:t>Time stamp</w:t>
            </w:r>
            <w:r w:rsidRPr="009E1AA0">
              <w:rPr>
                <w:rFonts w:hint="eastAsia"/>
                <w:sz w:val="18"/>
                <w:szCs w:val="18"/>
              </w:rPr>
              <w:t xml:space="preserve">, format is YYYYMMDDhh24miss. </w:t>
            </w:r>
            <w:r w:rsidRPr="009E1AA0">
              <w:rPr>
                <w:sz w:val="18"/>
                <w:szCs w:val="18"/>
              </w:rPr>
              <w:t>D</w:t>
            </w:r>
            <w:r w:rsidRPr="009E1AA0">
              <w:rPr>
                <w:rFonts w:hint="eastAsia"/>
                <w:sz w:val="18"/>
                <w:szCs w:val="18"/>
              </w:rPr>
              <w:t>efault UTC time &lt;StreamNo,</w:t>
            </w:r>
            <w:r w:rsidRPr="009E1AA0">
              <w:rPr>
                <w:sz w:val="18"/>
                <w:szCs w:val="18"/>
              </w:rPr>
              <w:t xml:space="preserve"> TimeStamp</w:t>
            </w:r>
            <w:r w:rsidRPr="009E1AA0">
              <w:rPr>
                <w:rFonts w:hint="eastAsia"/>
                <w:sz w:val="18"/>
                <w:szCs w:val="18"/>
              </w:rPr>
              <w:t>&gt; is the primary key of CDR.</w:t>
            </w:r>
          </w:p>
        </w:tc>
        <w:tc>
          <w:tcPr>
            <w:tcW w:w="1134" w:type="dxa"/>
            <w:vAlign w:val="center"/>
          </w:tcPr>
          <w:p w:rsidR="00EE5E35" w:rsidRDefault="00EE5E35" w:rsidP="00EE5E35">
            <w:pPr>
              <w:rPr>
                <w:color w:val="000000"/>
                <w:sz w:val="18"/>
                <w:szCs w:val="18"/>
              </w:rPr>
            </w:pPr>
            <w:r>
              <w:rPr>
                <w:color w:val="000000"/>
                <w:sz w:val="18"/>
                <w:szCs w:val="18"/>
              </w:rPr>
              <w:t>N</w:t>
            </w:r>
          </w:p>
        </w:tc>
      </w:tr>
      <w:tr w:rsidR="00EE5E35" w:rsidRPr="00331006" w:rsidTr="009C6D19">
        <w:trPr>
          <w:cantSplit/>
          <w:trHeight w:val="70"/>
        </w:trPr>
        <w:tc>
          <w:tcPr>
            <w:tcW w:w="761" w:type="dxa"/>
            <w:vAlign w:val="center"/>
          </w:tcPr>
          <w:p w:rsidR="00EE5E35" w:rsidRPr="009E1AA0" w:rsidRDefault="00EE5E35" w:rsidP="00EE5E35">
            <w:pPr>
              <w:spacing w:before="120"/>
              <w:rPr>
                <w:sz w:val="18"/>
                <w:szCs w:val="18"/>
              </w:rPr>
            </w:pPr>
            <w:r w:rsidRPr="009E1AA0">
              <w:rPr>
                <w:sz w:val="18"/>
                <w:szCs w:val="18"/>
              </w:rPr>
              <w:t>3</w:t>
            </w:r>
          </w:p>
        </w:tc>
        <w:tc>
          <w:tcPr>
            <w:tcW w:w="1327" w:type="dxa"/>
            <w:vAlign w:val="center"/>
          </w:tcPr>
          <w:p w:rsidR="00EE5E35" w:rsidRPr="009E1AA0" w:rsidRDefault="00EE5E35" w:rsidP="00EE5E35">
            <w:pPr>
              <w:spacing w:before="120"/>
              <w:rPr>
                <w:sz w:val="18"/>
                <w:szCs w:val="18"/>
              </w:rPr>
            </w:pPr>
            <w:r w:rsidRPr="009E1AA0">
              <w:rPr>
                <w:sz w:val="18"/>
                <w:szCs w:val="18"/>
              </w:rPr>
              <w:t>ChargeNodeID</w:t>
            </w:r>
          </w:p>
        </w:tc>
        <w:tc>
          <w:tcPr>
            <w:tcW w:w="1139" w:type="dxa"/>
            <w:vAlign w:val="center"/>
          </w:tcPr>
          <w:p w:rsidR="00EE5E35" w:rsidRPr="009E1AA0" w:rsidRDefault="00EE5E35" w:rsidP="00EE5E35">
            <w:pPr>
              <w:spacing w:before="120"/>
              <w:rPr>
                <w:sz w:val="18"/>
                <w:szCs w:val="18"/>
              </w:rPr>
            </w:pPr>
            <w:r w:rsidRPr="009E1AA0">
              <w:rPr>
                <w:sz w:val="18"/>
                <w:szCs w:val="18"/>
              </w:rPr>
              <w:t>INT32</w:t>
            </w:r>
          </w:p>
        </w:tc>
        <w:tc>
          <w:tcPr>
            <w:tcW w:w="4111" w:type="dxa"/>
            <w:vAlign w:val="center"/>
          </w:tcPr>
          <w:p w:rsidR="00EE5E35" w:rsidRPr="009E1AA0" w:rsidRDefault="00EE5E35" w:rsidP="00EE5E35">
            <w:pPr>
              <w:spacing w:before="120"/>
              <w:rPr>
                <w:sz w:val="18"/>
                <w:szCs w:val="18"/>
              </w:rPr>
            </w:pPr>
            <w:r w:rsidRPr="009E1AA0">
              <w:rPr>
                <w:sz w:val="18"/>
                <w:szCs w:val="18"/>
              </w:rPr>
              <w:t>Unique identifier of one MDSP</w:t>
            </w:r>
            <w:r w:rsidRPr="009E1AA0">
              <w:rPr>
                <w:rFonts w:hint="eastAsia"/>
                <w:sz w:val="18"/>
                <w:szCs w:val="18"/>
              </w:rPr>
              <w:t>(CBE node ID)</w:t>
            </w:r>
          </w:p>
          <w:p w:rsidR="00EE5E35" w:rsidRPr="009E1AA0" w:rsidRDefault="00EE5E35" w:rsidP="00EE5E35">
            <w:pPr>
              <w:spacing w:before="120"/>
              <w:rPr>
                <w:sz w:val="18"/>
                <w:szCs w:val="18"/>
              </w:rPr>
            </w:pPr>
            <w:r w:rsidRPr="009E1AA0">
              <w:rPr>
                <w:rFonts w:hint="eastAsia"/>
                <w:sz w:val="18"/>
                <w:szCs w:val="18"/>
              </w:rPr>
              <w:t>Default: 1</w:t>
            </w:r>
          </w:p>
        </w:tc>
        <w:tc>
          <w:tcPr>
            <w:tcW w:w="1134" w:type="dxa"/>
            <w:vAlign w:val="center"/>
          </w:tcPr>
          <w:p w:rsidR="00EE5E35" w:rsidRDefault="00EE5E35" w:rsidP="00EE5E35">
            <w:pPr>
              <w:rPr>
                <w:color w:val="000000"/>
                <w:sz w:val="18"/>
                <w:szCs w:val="18"/>
              </w:rPr>
            </w:pPr>
            <w:r>
              <w:rPr>
                <w:color w:val="000000"/>
                <w:sz w:val="18"/>
                <w:szCs w:val="18"/>
              </w:rPr>
              <w:t>N</w:t>
            </w:r>
          </w:p>
        </w:tc>
      </w:tr>
      <w:tr w:rsidR="00EE5E35" w:rsidRPr="00331006" w:rsidTr="009C6D19">
        <w:trPr>
          <w:cantSplit/>
        </w:trPr>
        <w:tc>
          <w:tcPr>
            <w:tcW w:w="761" w:type="dxa"/>
            <w:vAlign w:val="center"/>
          </w:tcPr>
          <w:p w:rsidR="00EE5E35" w:rsidRPr="009E1AA0" w:rsidRDefault="00EE5E35" w:rsidP="00EE5E35">
            <w:pPr>
              <w:spacing w:before="120"/>
              <w:rPr>
                <w:sz w:val="18"/>
                <w:szCs w:val="18"/>
              </w:rPr>
            </w:pPr>
            <w:r w:rsidRPr="009E1AA0">
              <w:rPr>
                <w:sz w:val="18"/>
                <w:szCs w:val="18"/>
              </w:rPr>
              <w:lastRenderedPageBreak/>
              <w:t>4</w:t>
            </w:r>
          </w:p>
        </w:tc>
        <w:tc>
          <w:tcPr>
            <w:tcW w:w="1327" w:type="dxa"/>
            <w:vAlign w:val="center"/>
          </w:tcPr>
          <w:p w:rsidR="00EE5E35" w:rsidRPr="009E1AA0" w:rsidRDefault="00EE5E35" w:rsidP="00EE5E35">
            <w:pPr>
              <w:spacing w:before="120"/>
              <w:rPr>
                <w:sz w:val="18"/>
                <w:szCs w:val="18"/>
              </w:rPr>
            </w:pPr>
            <w:r w:rsidRPr="009E1AA0">
              <w:rPr>
                <w:rFonts w:hint="eastAsia"/>
                <w:sz w:val="18"/>
                <w:szCs w:val="18"/>
              </w:rPr>
              <w:t>*</w:t>
            </w:r>
            <w:r w:rsidRPr="009E1AA0">
              <w:rPr>
                <w:sz w:val="18"/>
                <w:szCs w:val="18"/>
              </w:rPr>
              <w:t>MsgID</w:t>
            </w:r>
          </w:p>
        </w:tc>
        <w:tc>
          <w:tcPr>
            <w:tcW w:w="1139" w:type="dxa"/>
            <w:vAlign w:val="center"/>
          </w:tcPr>
          <w:p w:rsidR="00EE5E35" w:rsidRPr="009E1AA0" w:rsidRDefault="00EE5E35" w:rsidP="00EE5E35">
            <w:pPr>
              <w:spacing w:before="120"/>
              <w:rPr>
                <w:sz w:val="18"/>
                <w:szCs w:val="18"/>
              </w:rPr>
            </w:pPr>
            <w:r w:rsidRPr="009E1AA0">
              <w:rPr>
                <w:sz w:val="18"/>
                <w:szCs w:val="18"/>
              </w:rPr>
              <w:t>VARCHAR(20)</w:t>
            </w:r>
          </w:p>
        </w:tc>
        <w:tc>
          <w:tcPr>
            <w:tcW w:w="4111" w:type="dxa"/>
            <w:vAlign w:val="center"/>
          </w:tcPr>
          <w:p w:rsidR="00EE5E35" w:rsidRPr="009E1AA0" w:rsidRDefault="00EE5E35" w:rsidP="00EE5E35">
            <w:pPr>
              <w:spacing w:before="120"/>
              <w:rPr>
                <w:sz w:val="18"/>
                <w:szCs w:val="18"/>
              </w:rPr>
            </w:pPr>
            <w:r w:rsidRPr="009E1AA0">
              <w:rPr>
                <w:sz w:val="18"/>
                <w:szCs w:val="18"/>
              </w:rPr>
              <w:t>Identifier of message from service gateway or SP Proxy</w:t>
            </w:r>
            <w:r w:rsidRPr="009E1AA0">
              <w:rPr>
                <w:rFonts w:hint="eastAsia"/>
                <w:sz w:val="18"/>
                <w:szCs w:val="18"/>
              </w:rPr>
              <w:t xml:space="preserve">. </w:t>
            </w:r>
          </w:p>
          <w:p w:rsidR="00EE5E35" w:rsidRPr="009E1AA0" w:rsidRDefault="00EE5E35" w:rsidP="00EE5E35">
            <w:pPr>
              <w:spacing w:before="120"/>
              <w:rPr>
                <w:sz w:val="18"/>
                <w:szCs w:val="18"/>
              </w:rPr>
            </w:pPr>
            <w:r w:rsidRPr="009E1AA0">
              <w:rPr>
                <w:rFonts w:hint="eastAsia"/>
                <w:sz w:val="18"/>
                <w:szCs w:val="18"/>
              </w:rPr>
              <w:t>该字段不唯一，如下几种情况：</w:t>
            </w:r>
            <w:r w:rsidRPr="009E1AA0">
              <w:rPr>
                <w:rFonts w:hint="eastAsia"/>
                <w:sz w:val="18"/>
                <w:szCs w:val="18"/>
              </w:rPr>
              <w:t>1. AuthPrice</w:t>
            </w:r>
            <w:r w:rsidRPr="009E1AA0">
              <w:rPr>
                <w:rFonts w:hint="eastAsia"/>
                <w:sz w:val="18"/>
                <w:szCs w:val="18"/>
              </w:rPr>
              <w:t>写话单，</w:t>
            </w:r>
            <w:r w:rsidRPr="009E1AA0">
              <w:rPr>
                <w:rFonts w:hint="eastAsia"/>
                <w:sz w:val="18"/>
                <w:szCs w:val="18"/>
              </w:rPr>
              <w:t>Cnfm</w:t>
            </w:r>
            <w:r w:rsidRPr="009E1AA0">
              <w:rPr>
                <w:rFonts w:hint="eastAsia"/>
                <w:sz w:val="18"/>
                <w:szCs w:val="18"/>
              </w:rPr>
              <w:t>下发失败写补款话单，两个话单</w:t>
            </w:r>
            <w:r w:rsidRPr="009E1AA0">
              <w:rPr>
                <w:rFonts w:hint="eastAsia"/>
                <w:sz w:val="18"/>
                <w:szCs w:val="18"/>
              </w:rPr>
              <w:t>Msgid</w:t>
            </w:r>
            <w:r w:rsidRPr="009E1AA0">
              <w:rPr>
                <w:rFonts w:hint="eastAsia"/>
                <w:sz w:val="18"/>
                <w:szCs w:val="18"/>
              </w:rPr>
              <w:t>一样。</w:t>
            </w:r>
          </w:p>
          <w:p w:rsidR="00EE5E35" w:rsidRPr="009E1AA0" w:rsidRDefault="00EE5E35" w:rsidP="00EE5E35">
            <w:pPr>
              <w:spacing w:before="120"/>
              <w:rPr>
                <w:sz w:val="18"/>
                <w:szCs w:val="18"/>
              </w:rPr>
            </w:pPr>
            <w:r w:rsidRPr="009E1AA0">
              <w:rPr>
                <w:rFonts w:hint="eastAsia"/>
                <w:sz w:val="18"/>
                <w:szCs w:val="18"/>
              </w:rPr>
              <w:t>2.TrafficAccount</w:t>
            </w:r>
            <w:r w:rsidRPr="009E1AA0">
              <w:rPr>
                <w:rFonts w:hint="eastAsia"/>
                <w:sz w:val="18"/>
                <w:szCs w:val="18"/>
              </w:rPr>
              <w:t>消息写子话单，话单中的</w:t>
            </w:r>
            <w:r w:rsidRPr="009E1AA0">
              <w:rPr>
                <w:rFonts w:hint="eastAsia"/>
                <w:sz w:val="18"/>
                <w:szCs w:val="18"/>
              </w:rPr>
              <w:t>Msgid</w:t>
            </w:r>
            <w:r w:rsidRPr="009E1AA0">
              <w:rPr>
                <w:rFonts w:hint="eastAsia"/>
                <w:sz w:val="18"/>
                <w:szCs w:val="18"/>
              </w:rPr>
              <w:t>一样。</w:t>
            </w:r>
          </w:p>
          <w:p w:rsidR="00EE5E35" w:rsidRPr="009E1AA0" w:rsidRDefault="00EE5E35" w:rsidP="00EE5E35">
            <w:pPr>
              <w:spacing w:before="120"/>
              <w:rPr>
                <w:sz w:val="18"/>
                <w:szCs w:val="18"/>
              </w:rPr>
            </w:pPr>
            <w:r w:rsidRPr="009E1AA0">
              <w:rPr>
                <w:rFonts w:hint="eastAsia"/>
                <w:sz w:val="18"/>
                <w:szCs w:val="18"/>
              </w:rPr>
              <w:t>3.TrafficAccount</w:t>
            </w:r>
            <w:r w:rsidRPr="009E1AA0">
              <w:rPr>
                <w:rFonts w:hint="eastAsia"/>
                <w:sz w:val="18"/>
                <w:szCs w:val="18"/>
              </w:rPr>
              <w:t>消息跨产品</w:t>
            </w:r>
            <w:r w:rsidRPr="009E1AA0">
              <w:rPr>
                <w:rFonts w:hint="eastAsia"/>
                <w:sz w:val="18"/>
                <w:szCs w:val="18"/>
              </w:rPr>
              <w:t>/</w:t>
            </w:r>
            <w:r w:rsidRPr="009E1AA0">
              <w:rPr>
                <w:rFonts w:hint="eastAsia"/>
                <w:sz w:val="18"/>
                <w:szCs w:val="18"/>
              </w:rPr>
              <w:t>跨免费资源拆单，话单中的</w:t>
            </w:r>
            <w:r w:rsidRPr="009E1AA0">
              <w:rPr>
                <w:rFonts w:hint="eastAsia"/>
                <w:sz w:val="18"/>
                <w:szCs w:val="18"/>
              </w:rPr>
              <w:t>Msgid</w:t>
            </w:r>
            <w:r w:rsidRPr="009E1AA0">
              <w:rPr>
                <w:rFonts w:hint="eastAsia"/>
                <w:sz w:val="18"/>
                <w:szCs w:val="18"/>
              </w:rPr>
              <w:t>一样。</w:t>
            </w:r>
          </w:p>
          <w:p w:rsidR="00EE5E35" w:rsidRPr="009E1AA0" w:rsidRDefault="00EE5E35" w:rsidP="00EE5E35">
            <w:pPr>
              <w:spacing w:before="120"/>
              <w:rPr>
                <w:sz w:val="18"/>
                <w:szCs w:val="18"/>
              </w:rPr>
            </w:pPr>
            <w:r w:rsidRPr="009E1AA0">
              <w:rPr>
                <w:rFonts w:hint="eastAsia"/>
                <w:sz w:val="18"/>
                <w:szCs w:val="18"/>
              </w:rPr>
              <w:t>4.</w:t>
            </w:r>
            <w:r w:rsidRPr="009E1AA0">
              <w:rPr>
                <w:rFonts w:hint="eastAsia"/>
                <w:sz w:val="18"/>
                <w:szCs w:val="18"/>
              </w:rPr>
              <w:t>同一个用户多个订购关系，中期收租话单中的</w:t>
            </w:r>
            <w:r w:rsidRPr="009E1AA0">
              <w:rPr>
                <w:rFonts w:hint="eastAsia"/>
                <w:sz w:val="18"/>
                <w:szCs w:val="18"/>
              </w:rPr>
              <w:t>Msgid</w:t>
            </w:r>
            <w:r w:rsidRPr="009E1AA0">
              <w:rPr>
                <w:rFonts w:hint="eastAsia"/>
                <w:sz w:val="18"/>
                <w:szCs w:val="18"/>
              </w:rPr>
              <w:t>一样。</w:t>
            </w:r>
            <w:r w:rsidRPr="009E1AA0">
              <w:rPr>
                <w:rFonts w:hint="eastAsia"/>
                <w:sz w:val="18"/>
                <w:szCs w:val="18"/>
              </w:rPr>
              <w:t xml:space="preserve"> </w:t>
            </w:r>
          </w:p>
          <w:p w:rsidR="00EE5E35" w:rsidRPr="009E1AA0" w:rsidRDefault="00EE5E35" w:rsidP="00EE5E35">
            <w:pPr>
              <w:spacing w:before="120"/>
              <w:rPr>
                <w:sz w:val="18"/>
                <w:szCs w:val="18"/>
              </w:rPr>
            </w:pPr>
            <w:r w:rsidRPr="009E1AA0">
              <w:rPr>
                <w:rFonts w:hint="eastAsia"/>
                <w:sz w:val="18"/>
                <w:szCs w:val="18"/>
              </w:rPr>
              <w:t>另外，使用触发收租流程，使用话单和收租话单的</w:t>
            </w:r>
            <w:r w:rsidRPr="009E1AA0">
              <w:rPr>
                <w:rFonts w:hint="eastAsia"/>
                <w:sz w:val="18"/>
                <w:szCs w:val="18"/>
              </w:rPr>
              <w:t>Msgid</w:t>
            </w:r>
            <w:r w:rsidRPr="009E1AA0">
              <w:rPr>
                <w:rFonts w:hint="eastAsia"/>
                <w:sz w:val="18"/>
                <w:szCs w:val="18"/>
              </w:rPr>
              <w:t>不一样。</w:t>
            </w:r>
          </w:p>
        </w:tc>
        <w:tc>
          <w:tcPr>
            <w:tcW w:w="1134" w:type="dxa"/>
            <w:vAlign w:val="center"/>
          </w:tcPr>
          <w:p w:rsidR="00EE5E35" w:rsidRDefault="00EE5E35" w:rsidP="00EE5E35">
            <w:pPr>
              <w:rPr>
                <w:color w:val="000000"/>
                <w:sz w:val="18"/>
                <w:szCs w:val="18"/>
              </w:rPr>
            </w:pPr>
            <w:r>
              <w:rPr>
                <w:color w:val="000000"/>
                <w:sz w:val="18"/>
                <w:szCs w:val="18"/>
              </w:rPr>
              <w:t>N</w:t>
            </w:r>
          </w:p>
        </w:tc>
      </w:tr>
      <w:tr w:rsidR="00EE5E35" w:rsidRPr="00331006" w:rsidTr="009C6D19">
        <w:trPr>
          <w:cantSplit/>
        </w:trPr>
        <w:tc>
          <w:tcPr>
            <w:tcW w:w="761" w:type="dxa"/>
            <w:vAlign w:val="center"/>
          </w:tcPr>
          <w:p w:rsidR="00EE5E35" w:rsidRPr="009E1AA0" w:rsidRDefault="00EE5E35" w:rsidP="00EE5E35">
            <w:pPr>
              <w:spacing w:before="120"/>
              <w:rPr>
                <w:sz w:val="18"/>
                <w:szCs w:val="18"/>
              </w:rPr>
            </w:pPr>
            <w:r w:rsidRPr="009E1AA0">
              <w:rPr>
                <w:rFonts w:hint="eastAsia"/>
                <w:sz w:val="18"/>
                <w:szCs w:val="18"/>
              </w:rPr>
              <w:t>5</w:t>
            </w:r>
          </w:p>
        </w:tc>
        <w:tc>
          <w:tcPr>
            <w:tcW w:w="1327" w:type="dxa"/>
            <w:vAlign w:val="center"/>
          </w:tcPr>
          <w:p w:rsidR="00EE5E35" w:rsidRPr="009E1AA0" w:rsidRDefault="00EE5E35" w:rsidP="00EE5E35">
            <w:pPr>
              <w:spacing w:before="120"/>
              <w:rPr>
                <w:sz w:val="18"/>
                <w:szCs w:val="18"/>
              </w:rPr>
            </w:pPr>
            <w:r w:rsidRPr="009E1AA0">
              <w:rPr>
                <w:rFonts w:hint="eastAsia"/>
                <w:sz w:val="18"/>
                <w:szCs w:val="18"/>
              </w:rPr>
              <w:t>*</w:t>
            </w:r>
            <w:r w:rsidRPr="009E1AA0">
              <w:rPr>
                <w:sz w:val="18"/>
                <w:szCs w:val="18"/>
              </w:rPr>
              <w:t xml:space="preserve">Original </w:t>
            </w:r>
            <w:r w:rsidRPr="009E1AA0">
              <w:rPr>
                <w:rFonts w:hint="eastAsia"/>
                <w:sz w:val="18"/>
                <w:szCs w:val="18"/>
              </w:rPr>
              <w:t>MSISDN</w:t>
            </w:r>
          </w:p>
        </w:tc>
        <w:tc>
          <w:tcPr>
            <w:tcW w:w="1139" w:type="dxa"/>
            <w:vAlign w:val="center"/>
          </w:tcPr>
          <w:p w:rsidR="00EE5E35" w:rsidRPr="009E1AA0" w:rsidRDefault="00EE5E35" w:rsidP="00EE5E35">
            <w:pPr>
              <w:spacing w:before="120"/>
              <w:rPr>
                <w:sz w:val="18"/>
                <w:szCs w:val="18"/>
              </w:rPr>
            </w:pPr>
            <w:r w:rsidRPr="009E1AA0">
              <w:rPr>
                <w:sz w:val="18"/>
                <w:szCs w:val="18"/>
              </w:rPr>
              <w:t>VARCHAR(</w:t>
            </w:r>
            <w:r w:rsidRPr="009E1AA0">
              <w:rPr>
                <w:rFonts w:hint="eastAsia"/>
                <w:sz w:val="18"/>
                <w:szCs w:val="18"/>
              </w:rPr>
              <w:t>128</w:t>
            </w:r>
            <w:r w:rsidRPr="009E1AA0">
              <w:rPr>
                <w:sz w:val="18"/>
                <w:szCs w:val="18"/>
              </w:rPr>
              <w:t>)</w:t>
            </w:r>
          </w:p>
        </w:tc>
        <w:tc>
          <w:tcPr>
            <w:tcW w:w="4111" w:type="dxa"/>
            <w:vAlign w:val="center"/>
          </w:tcPr>
          <w:p w:rsidR="00EE5E35" w:rsidRPr="009E1AA0" w:rsidRDefault="00EE5E35" w:rsidP="00EE5E35">
            <w:pPr>
              <w:spacing w:before="120"/>
              <w:rPr>
                <w:sz w:val="18"/>
                <w:szCs w:val="18"/>
              </w:rPr>
            </w:pPr>
            <w:r w:rsidRPr="009E1AA0">
              <w:rPr>
                <w:sz w:val="18"/>
                <w:szCs w:val="18"/>
              </w:rPr>
              <w:t xml:space="preserve">Original </w:t>
            </w:r>
            <w:r w:rsidRPr="009E1AA0">
              <w:rPr>
                <w:rFonts w:hint="eastAsia"/>
                <w:sz w:val="18"/>
                <w:szCs w:val="18"/>
              </w:rPr>
              <w:t>MSISDN. All digits, start with national code.</w:t>
            </w:r>
          </w:p>
          <w:p w:rsidR="00EE5E35" w:rsidRPr="009E1AA0" w:rsidRDefault="00EE5E35" w:rsidP="00EE5E35">
            <w:pPr>
              <w:spacing w:before="120"/>
              <w:rPr>
                <w:sz w:val="18"/>
                <w:szCs w:val="18"/>
              </w:rPr>
            </w:pPr>
            <w:r w:rsidRPr="009E1AA0">
              <w:rPr>
                <w:rFonts w:hint="eastAsia"/>
                <w:sz w:val="18"/>
                <w:szCs w:val="18"/>
              </w:rPr>
              <w:t>Note: For AOMT flow, this field indicates the receiver</w:t>
            </w:r>
            <w:r w:rsidRPr="009E1AA0">
              <w:rPr>
                <w:sz w:val="18"/>
                <w:szCs w:val="18"/>
              </w:rPr>
              <w:t>’</w:t>
            </w:r>
            <w:r w:rsidRPr="009E1AA0">
              <w:rPr>
                <w:rFonts w:hint="eastAsia"/>
                <w:sz w:val="18"/>
                <w:szCs w:val="18"/>
              </w:rPr>
              <w:t>s MSISDN.</w:t>
            </w:r>
          </w:p>
        </w:tc>
        <w:tc>
          <w:tcPr>
            <w:tcW w:w="1134" w:type="dxa"/>
            <w:vAlign w:val="center"/>
          </w:tcPr>
          <w:p w:rsidR="00EE5E35" w:rsidRDefault="00EE5E35" w:rsidP="00EE5E35">
            <w:pPr>
              <w:rPr>
                <w:color w:val="000000"/>
                <w:sz w:val="18"/>
                <w:szCs w:val="18"/>
              </w:rPr>
            </w:pPr>
            <w:r>
              <w:rPr>
                <w:color w:val="000000"/>
                <w:sz w:val="18"/>
                <w:szCs w:val="18"/>
              </w:rPr>
              <w:t>N</w:t>
            </w:r>
          </w:p>
        </w:tc>
      </w:tr>
      <w:tr w:rsidR="00EE5E35" w:rsidRPr="00331006" w:rsidTr="000F082A">
        <w:trPr>
          <w:cantSplit/>
        </w:trPr>
        <w:tc>
          <w:tcPr>
            <w:tcW w:w="761" w:type="dxa"/>
            <w:shd w:val="clear" w:color="auto" w:fill="C2D69B" w:themeFill="accent3" w:themeFillTint="99"/>
            <w:vAlign w:val="center"/>
          </w:tcPr>
          <w:p w:rsidR="00EE5E35" w:rsidRPr="009E1AA0" w:rsidRDefault="00EE5E35" w:rsidP="00EE5E35">
            <w:pPr>
              <w:spacing w:before="120"/>
              <w:rPr>
                <w:sz w:val="18"/>
                <w:szCs w:val="18"/>
              </w:rPr>
            </w:pPr>
            <w:r w:rsidRPr="009E1AA0">
              <w:rPr>
                <w:rFonts w:hint="eastAsia"/>
                <w:sz w:val="18"/>
                <w:szCs w:val="18"/>
              </w:rPr>
              <w:t>6</w:t>
            </w:r>
          </w:p>
        </w:tc>
        <w:tc>
          <w:tcPr>
            <w:tcW w:w="1327" w:type="dxa"/>
            <w:shd w:val="clear" w:color="auto" w:fill="C2D69B" w:themeFill="accent3" w:themeFillTint="99"/>
            <w:vAlign w:val="center"/>
          </w:tcPr>
          <w:p w:rsidR="00EE5E35" w:rsidRPr="009E1AA0" w:rsidRDefault="00EE5E35" w:rsidP="00EE5E35">
            <w:pPr>
              <w:spacing w:before="120"/>
              <w:rPr>
                <w:sz w:val="18"/>
                <w:szCs w:val="18"/>
              </w:rPr>
            </w:pPr>
            <w:r w:rsidRPr="009E1AA0">
              <w:rPr>
                <w:sz w:val="18"/>
                <w:szCs w:val="18"/>
              </w:rPr>
              <w:t>OAOperatorID</w:t>
            </w:r>
          </w:p>
        </w:tc>
        <w:tc>
          <w:tcPr>
            <w:tcW w:w="1139" w:type="dxa"/>
            <w:shd w:val="clear" w:color="auto" w:fill="C2D69B" w:themeFill="accent3" w:themeFillTint="99"/>
            <w:vAlign w:val="center"/>
          </w:tcPr>
          <w:p w:rsidR="00EE5E35" w:rsidRPr="009E1AA0" w:rsidRDefault="00EE5E35" w:rsidP="00EE5E35">
            <w:pPr>
              <w:spacing w:before="120"/>
              <w:rPr>
                <w:sz w:val="18"/>
                <w:szCs w:val="18"/>
              </w:rPr>
            </w:pPr>
            <w:r w:rsidRPr="009E1AA0">
              <w:rPr>
                <w:sz w:val="18"/>
                <w:szCs w:val="18"/>
              </w:rPr>
              <w:t>VARCHAR(10)</w:t>
            </w:r>
          </w:p>
        </w:tc>
        <w:tc>
          <w:tcPr>
            <w:tcW w:w="4111" w:type="dxa"/>
            <w:shd w:val="clear" w:color="auto" w:fill="C2D69B" w:themeFill="accent3" w:themeFillTint="99"/>
            <w:vAlign w:val="center"/>
          </w:tcPr>
          <w:p w:rsidR="00EE5E35" w:rsidRPr="009E1AA0" w:rsidRDefault="00EE5E35" w:rsidP="00EE5E35">
            <w:pPr>
              <w:spacing w:before="120"/>
              <w:rPr>
                <w:sz w:val="18"/>
                <w:szCs w:val="18"/>
              </w:rPr>
            </w:pPr>
            <w:r w:rsidRPr="009E1AA0">
              <w:rPr>
                <w:sz w:val="18"/>
                <w:szCs w:val="18"/>
              </w:rPr>
              <w:t>Operator identifier of origianl address</w:t>
            </w:r>
            <w:r w:rsidRPr="009E1AA0">
              <w:rPr>
                <w:rFonts w:hint="eastAsia"/>
                <w:sz w:val="18"/>
                <w:szCs w:val="18"/>
              </w:rPr>
              <w:t>。</w:t>
            </w:r>
          </w:p>
          <w:p w:rsidR="00EE5E35" w:rsidRPr="009E1AA0" w:rsidRDefault="00EE5E35" w:rsidP="00EE5E35">
            <w:pPr>
              <w:spacing w:before="120"/>
              <w:rPr>
                <w:sz w:val="18"/>
                <w:szCs w:val="18"/>
              </w:rPr>
            </w:pPr>
            <w:r w:rsidRPr="009E1AA0">
              <w:rPr>
                <w:rFonts w:hint="eastAsia"/>
                <w:sz w:val="18"/>
                <w:szCs w:val="18"/>
              </w:rPr>
              <w:t>如果计费接口没有上报，那么默认值写</w:t>
            </w:r>
            <w:r w:rsidRPr="009E1AA0">
              <w:rPr>
                <w:rFonts w:hint="eastAsia"/>
                <w:sz w:val="18"/>
                <w:szCs w:val="18"/>
              </w:rPr>
              <w:t>admin</w:t>
            </w:r>
            <w:r w:rsidRPr="009E1AA0">
              <w:rPr>
                <w:rFonts w:hint="eastAsia"/>
                <w:sz w:val="18"/>
                <w:szCs w:val="18"/>
              </w:rPr>
              <w:t>。</w:t>
            </w:r>
          </w:p>
        </w:tc>
        <w:tc>
          <w:tcPr>
            <w:tcW w:w="1134" w:type="dxa"/>
            <w:shd w:val="clear" w:color="auto" w:fill="C2D69B" w:themeFill="accent3" w:themeFillTint="99"/>
            <w:vAlign w:val="center"/>
          </w:tcPr>
          <w:p w:rsidR="00EE5E35" w:rsidRDefault="00EE5E35" w:rsidP="00EE5E35">
            <w:pPr>
              <w:rPr>
                <w:color w:val="000000"/>
                <w:sz w:val="18"/>
                <w:szCs w:val="18"/>
              </w:rPr>
            </w:pPr>
            <w:r>
              <w:rPr>
                <w:color w:val="000000"/>
                <w:sz w:val="18"/>
                <w:szCs w:val="18"/>
              </w:rPr>
              <w:t>Y</w:t>
            </w:r>
          </w:p>
        </w:tc>
      </w:tr>
      <w:tr w:rsidR="00EE5E35" w:rsidRPr="00331006" w:rsidTr="009C6D19">
        <w:trPr>
          <w:cantSplit/>
        </w:trPr>
        <w:tc>
          <w:tcPr>
            <w:tcW w:w="761" w:type="dxa"/>
            <w:vAlign w:val="center"/>
          </w:tcPr>
          <w:p w:rsidR="00EE5E35" w:rsidRPr="009E1AA0" w:rsidRDefault="00EE5E35" w:rsidP="00EE5E35">
            <w:pPr>
              <w:spacing w:before="120"/>
              <w:rPr>
                <w:sz w:val="18"/>
                <w:szCs w:val="18"/>
              </w:rPr>
            </w:pPr>
            <w:r w:rsidRPr="009E1AA0">
              <w:rPr>
                <w:rFonts w:hint="eastAsia"/>
                <w:sz w:val="18"/>
                <w:szCs w:val="18"/>
              </w:rPr>
              <w:t>7</w:t>
            </w:r>
          </w:p>
        </w:tc>
        <w:tc>
          <w:tcPr>
            <w:tcW w:w="1327" w:type="dxa"/>
            <w:vAlign w:val="center"/>
          </w:tcPr>
          <w:p w:rsidR="00EE5E35" w:rsidRPr="009E1AA0" w:rsidRDefault="00EE5E35" w:rsidP="00EE5E35">
            <w:pPr>
              <w:spacing w:before="120"/>
              <w:rPr>
                <w:sz w:val="18"/>
                <w:szCs w:val="18"/>
              </w:rPr>
            </w:pPr>
            <w:r w:rsidRPr="009E1AA0">
              <w:rPr>
                <w:rFonts w:hint="eastAsia"/>
                <w:sz w:val="18"/>
                <w:szCs w:val="18"/>
              </w:rPr>
              <w:t>*</w:t>
            </w:r>
            <w:r w:rsidRPr="009E1AA0">
              <w:rPr>
                <w:sz w:val="18"/>
                <w:szCs w:val="18"/>
              </w:rPr>
              <w:t xml:space="preserve">Destination </w:t>
            </w:r>
            <w:r w:rsidRPr="009E1AA0">
              <w:rPr>
                <w:rFonts w:hint="eastAsia"/>
                <w:sz w:val="18"/>
                <w:szCs w:val="18"/>
              </w:rPr>
              <w:t>MSISDN</w:t>
            </w:r>
          </w:p>
        </w:tc>
        <w:tc>
          <w:tcPr>
            <w:tcW w:w="1139" w:type="dxa"/>
            <w:vAlign w:val="center"/>
          </w:tcPr>
          <w:p w:rsidR="00EE5E35" w:rsidRPr="009E1AA0" w:rsidRDefault="00EE5E35" w:rsidP="00EE5E35">
            <w:pPr>
              <w:spacing w:before="120"/>
              <w:rPr>
                <w:sz w:val="18"/>
                <w:szCs w:val="18"/>
              </w:rPr>
            </w:pPr>
            <w:r w:rsidRPr="009E1AA0">
              <w:rPr>
                <w:sz w:val="18"/>
                <w:szCs w:val="18"/>
              </w:rPr>
              <w:t>VARCHAR(</w:t>
            </w:r>
            <w:r w:rsidRPr="009E1AA0">
              <w:rPr>
                <w:rFonts w:hint="eastAsia"/>
                <w:sz w:val="18"/>
                <w:szCs w:val="18"/>
              </w:rPr>
              <w:t>128</w:t>
            </w:r>
            <w:r w:rsidRPr="009E1AA0">
              <w:rPr>
                <w:sz w:val="18"/>
                <w:szCs w:val="18"/>
              </w:rPr>
              <w:t>)</w:t>
            </w:r>
          </w:p>
        </w:tc>
        <w:tc>
          <w:tcPr>
            <w:tcW w:w="4111" w:type="dxa"/>
            <w:vAlign w:val="center"/>
          </w:tcPr>
          <w:p w:rsidR="00EE5E35" w:rsidRPr="009E1AA0" w:rsidRDefault="00EE5E35" w:rsidP="00EE5E35">
            <w:pPr>
              <w:spacing w:before="120"/>
              <w:rPr>
                <w:sz w:val="18"/>
                <w:szCs w:val="18"/>
              </w:rPr>
            </w:pPr>
            <w:r w:rsidRPr="009E1AA0">
              <w:rPr>
                <w:rFonts w:hint="eastAsia"/>
                <w:sz w:val="18"/>
                <w:szCs w:val="18"/>
              </w:rPr>
              <w:t>Can only be used in SMS P2P or MMS P2P.</w:t>
            </w:r>
            <w:r w:rsidRPr="009E1AA0">
              <w:rPr>
                <w:sz w:val="18"/>
                <w:szCs w:val="18"/>
              </w:rPr>
              <w:t xml:space="preserve">Destination </w:t>
            </w:r>
            <w:r w:rsidRPr="009E1AA0">
              <w:rPr>
                <w:rFonts w:hint="eastAsia"/>
                <w:sz w:val="18"/>
                <w:szCs w:val="18"/>
              </w:rPr>
              <w:t>MSISDN</w:t>
            </w:r>
            <w:r w:rsidRPr="009E1AA0">
              <w:rPr>
                <w:sz w:val="18"/>
                <w:szCs w:val="18"/>
              </w:rPr>
              <w:t>(BSSP systeam is null)</w:t>
            </w:r>
            <w:r w:rsidRPr="009E1AA0">
              <w:rPr>
                <w:rFonts w:hint="eastAsia"/>
                <w:sz w:val="18"/>
                <w:szCs w:val="18"/>
              </w:rPr>
              <w:t>. All digits, start with national code.</w:t>
            </w:r>
          </w:p>
        </w:tc>
        <w:tc>
          <w:tcPr>
            <w:tcW w:w="1134" w:type="dxa"/>
            <w:vAlign w:val="center"/>
          </w:tcPr>
          <w:p w:rsidR="00EE5E35" w:rsidRDefault="00EE5E35" w:rsidP="00EE5E35">
            <w:pPr>
              <w:rPr>
                <w:color w:val="000000"/>
                <w:sz w:val="18"/>
                <w:szCs w:val="18"/>
              </w:rPr>
            </w:pPr>
            <w:r>
              <w:rPr>
                <w:color w:val="000000"/>
                <w:sz w:val="18"/>
                <w:szCs w:val="18"/>
              </w:rPr>
              <w:t>Y</w:t>
            </w:r>
          </w:p>
        </w:tc>
      </w:tr>
      <w:tr w:rsidR="00EE5E35" w:rsidRPr="00331006" w:rsidTr="009C6D19">
        <w:trPr>
          <w:cantSplit/>
        </w:trPr>
        <w:tc>
          <w:tcPr>
            <w:tcW w:w="761" w:type="dxa"/>
            <w:vAlign w:val="center"/>
          </w:tcPr>
          <w:p w:rsidR="00EE5E35" w:rsidRPr="009E1AA0" w:rsidRDefault="00EE5E35" w:rsidP="00EE5E35">
            <w:pPr>
              <w:spacing w:before="120"/>
              <w:rPr>
                <w:sz w:val="18"/>
                <w:szCs w:val="18"/>
              </w:rPr>
            </w:pPr>
            <w:r w:rsidRPr="009E1AA0">
              <w:rPr>
                <w:rFonts w:hint="eastAsia"/>
                <w:sz w:val="18"/>
                <w:szCs w:val="18"/>
              </w:rPr>
              <w:t>8</w:t>
            </w:r>
          </w:p>
        </w:tc>
        <w:tc>
          <w:tcPr>
            <w:tcW w:w="1327" w:type="dxa"/>
            <w:vAlign w:val="center"/>
          </w:tcPr>
          <w:p w:rsidR="00EE5E35" w:rsidRPr="009E1AA0" w:rsidRDefault="00EE5E35" w:rsidP="00EE5E35">
            <w:pPr>
              <w:spacing w:before="120"/>
              <w:rPr>
                <w:sz w:val="18"/>
                <w:szCs w:val="18"/>
              </w:rPr>
            </w:pPr>
            <w:r w:rsidRPr="009E1AA0">
              <w:rPr>
                <w:sz w:val="18"/>
                <w:szCs w:val="18"/>
              </w:rPr>
              <w:t>DAOperatorID</w:t>
            </w:r>
          </w:p>
        </w:tc>
        <w:tc>
          <w:tcPr>
            <w:tcW w:w="1139" w:type="dxa"/>
            <w:vAlign w:val="center"/>
          </w:tcPr>
          <w:p w:rsidR="00EE5E35" w:rsidRPr="009E1AA0" w:rsidRDefault="00EE5E35" w:rsidP="00EE5E35">
            <w:pPr>
              <w:spacing w:before="120"/>
              <w:rPr>
                <w:sz w:val="18"/>
                <w:szCs w:val="18"/>
              </w:rPr>
            </w:pPr>
            <w:r w:rsidRPr="009E1AA0">
              <w:rPr>
                <w:sz w:val="18"/>
                <w:szCs w:val="18"/>
              </w:rPr>
              <w:t>VARCHAR(10)</w:t>
            </w:r>
          </w:p>
        </w:tc>
        <w:tc>
          <w:tcPr>
            <w:tcW w:w="4111" w:type="dxa"/>
            <w:vAlign w:val="center"/>
          </w:tcPr>
          <w:p w:rsidR="00EE5E35" w:rsidRPr="009E1AA0" w:rsidRDefault="00EE5E35" w:rsidP="00EE5E35">
            <w:pPr>
              <w:spacing w:before="120"/>
              <w:rPr>
                <w:sz w:val="18"/>
                <w:szCs w:val="18"/>
              </w:rPr>
            </w:pPr>
            <w:r w:rsidRPr="009E1AA0">
              <w:rPr>
                <w:sz w:val="18"/>
                <w:szCs w:val="18"/>
              </w:rPr>
              <w:t>Operator identifier of destination address(BSSP systeam is null)</w:t>
            </w:r>
            <w:r w:rsidRPr="009E1AA0">
              <w:rPr>
                <w:rFonts w:hint="eastAsia"/>
                <w:sz w:val="18"/>
                <w:szCs w:val="18"/>
              </w:rPr>
              <w:t>。</w:t>
            </w:r>
          </w:p>
        </w:tc>
        <w:tc>
          <w:tcPr>
            <w:tcW w:w="1134" w:type="dxa"/>
            <w:vAlign w:val="center"/>
          </w:tcPr>
          <w:p w:rsidR="00EE5E35" w:rsidRDefault="00EE5E35" w:rsidP="00EE5E35">
            <w:pPr>
              <w:rPr>
                <w:color w:val="000000"/>
                <w:sz w:val="18"/>
                <w:szCs w:val="18"/>
              </w:rPr>
            </w:pPr>
            <w:r>
              <w:rPr>
                <w:color w:val="000000"/>
                <w:sz w:val="18"/>
                <w:szCs w:val="18"/>
              </w:rPr>
              <w:t>Y</w:t>
            </w:r>
          </w:p>
        </w:tc>
      </w:tr>
      <w:tr w:rsidR="00EE5E35" w:rsidRPr="00331006" w:rsidTr="009C6D19">
        <w:trPr>
          <w:cantSplit/>
        </w:trPr>
        <w:tc>
          <w:tcPr>
            <w:tcW w:w="761" w:type="dxa"/>
            <w:vAlign w:val="center"/>
          </w:tcPr>
          <w:p w:rsidR="00EE5E35" w:rsidRPr="009E1AA0" w:rsidRDefault="00EE5E35" w:rsidP="00EE5E35">
            <w:pPr>
              <w:spacing w:before="120"/>
              <w:rPr>
                <w:sz w:val="18"/>
                <w:szCs w:val="18"/>
              </w:rPr>
            </w:pPr>
            <w:r w:rsidRPr="009E1AA0">
              <w:rPr>
                <w:rFonts w:hint="eastAsia"/>
                <w:sz w:val="18"/>
                <w:szCs w:val="18"/>
              </w:rPr>
              <w:t>9</w:t>
            </w:r>
          </w:p>
        </w:tc>
        <w:tc>
          <w:tcPr>
            <w:tcW w:w="1327" w:type="dxa"/>
            <w:vAlign w:val="center"/>
          </w:tcPr>
          <w:p w:rsidR="00EE5E35" w:rsidRPr="009E1AA0" w:rsidRDefault="00EE5E35" w:rsidP="00EE5E35">
            <w:pPr>
              <w:spacing w:before="120"/>
              <w:rPr>
                <w:sz w:val="18"/>
                <w:szCs w:val="18"/>
              </w:rPr>
            </w:pPr>
            <w:r w:rsidRPr="009E1AA0">
              <w:rPr>
                <w:sz w:val="18"/>
                <w:szCs w:val="18"/>
              </w:rPr>
              <w:t>CDRType</w:t>
            </w:r>
          </w:p>
        </w:tc>
        <w:tc>
          <w:tcPr>
            <w:tcW w:w="1139" w:type="dxa"/>
            <w:vAlign w:val="center"/>
          </w:tcPr>
          <w:p w:rsidR="00EE5E35" w:rsidRPr="009E1AA0" w:rsidRDefault="00EE5E35" w:rsidP="00EE5E35">
            <w:pPr>
              <w:spacing w:before="120"/>
              <w:rPr>
                <w:sz w:val="18"/>
                <w:szCs w:val="18"/>
              </w:rPr>
            </w:pPr>
            <w:r w:rsidRPr="009E1AA0">
              <w:rPr>
                <w:sz w:val="18"/>
                <w:szCs w:val="18"/>
              </w:rPr>
              <w:t>INT32</w:t>
            </w:r>
          </w:p>
        </w:tc>
        <w:tc>
          <w:tcPr>
            <w:tcW w:w="4111" w:type="dxa"/>
            <w:vAlign w:val="center"/>
          </w:tcPr>
          <w:p w:rsidR="00EE5E35" w:rsidRPr="009E1AA0" w:rsidRDefault="00EE5E35" w:rsidP="00EE5E35">
            <w:pPr>
              <w:spacing w:before="120"/>
              <w:rPr>
                <w:sz w:val="18"/>
                <w:szCs w:val="18"/>
              </w:rPr>
            </w:pPr>
            <w:r w:rsidRPr="009E1AA0">
              <w:rPr>
                <w:sz w:val="18"/>
                <w:szCs w:val="18"/>
              </w:rPr>
              <w:t xml:space="preserve">Type of CDR </w:t>
            </w:r>
          </w:p>
          <w:p w:rsidR="00EE5E35" w:rsidRPr="009E1AA0" w:rsidRDefault="00EE5E35" w:rsidP="00EE5E35">
            <w:pPr>
              <w:spacing w:before="120"/>
              <w:rPr>
                <w:sz w:val="18"/>
                <w:szCs w:val="18"/>
              </w:rPr>
            </w:pPr>
            <w:r w:rsidRPr="009E1AA0">
              <w:rPr>
                <w:sz w:val="18"/>
                <w:szCs w:val="18"/>
              </w:rPr>
              <w:t>F</w:t>
            </w:r>
            <w:r w:rsidRPr="009E1AA0">
              <w:rPr>
                <w:rFonts w:hint="eastAsia"/>
                <w:sz w:val="18"/>
                <w:szCs w:val="18"/>
              </w:rPr>
              <w:t>or MMS/SMS,it</w:t>
            </w:r>
            <w:r w:rsidRPr="009E1AA0">
              <w:rPr>
                <w:sz w:val="18"/>
                <w:szCs w:val="18"/>
              </w:rPr>
              <w:t>’</w:t>
            </w:r>
            <w:r w:rsidRPr="009E1AA0">
              <w:rPr>
                <w:rFonts w:hint="eastAsia"/>
                <w:sz w:val="18"/>
                <w:szCs w:val="18"/>
              </w:rPr>
              <w:t>s get from request,for other service,it</w:t>
            </w:r>
            <w:r w:rsidRPr="009E1AA0">
              <w:rPr>
                <w:sz w:val="18"/>
                <w:szCs w:val="18"/>
              </w:rPr>
              <w:t>’</w:t>
            </w:r>
            <w:r w:rsidRPr="009E1AA0">
              <w:rPr>
                <w:rFonts w:hint="eastAsia"/>
                <w:sz w:val="18"/>
                <w:szCs w:val="18"/>
              </w:rPr>
              <w:t>s</w:t>
            </w:r>
            <w:r>
              <w:rPr>
                <w:rFonts w:hint="eastAsia"/>
                <w:sz w:val="18"/>
                <w:szCs w:val="18"/>
              </w:rPr>
              <w:t xml:space="preserve"> </w:t>
            </w:r>
            <w:r w:rsidRPr="009E1AA0">
              <w:rPr>
                <w:rFonts w:hint="eastAsia"/>
                <w:sz w:val="18"/>
                <w:szCs w:val="18"/>
              </w:rPr>
              <w:t>default 9  or  MOAT</w:t>
            </w:r>
          </w:p>
        </w:tc>
        <w:tc>
          <w:tcPr>
            <w:tcW w:w="1134" w:type="dxa"/>
            <w:vAlign w:val="center"/>
          </w:tcPr>
          <w:p w:rsidR="00EE5E35" w:rsidRDefault="00EE5E35" w:rsidP="00EE5E35">
            <w:pPr>
              <w:rPr>
                <w:color w:val="000000"/>
                <w:sz w:val="18"/>
                <w:szCs w:val="18"/>
              </w:rPr>
            </w:pPr>
            <w:r>
              <w:rPr>
                <w:color w:val="000000"/>
                <w:sz w:val="18"/>
                <w:szCs w:val="18"/>
              </w:rPr>
              <w:t>N</w:t>
            </w:r>
          </w:p>
        </w:tc>
      </w:tr>
      <w:tr w:rsidR="00EE5E35" w:rsidRPr="00331006" w:rsidTr="000F082A">
        <w:trPr>
          <w:cantSplit/>
        </w:trPr>
        <w:tc>
          <w:tcPr>
            <w:tcW w:w="761" w:type="dxa"/>
            <w:shd w:val="clear" w:color="auto" w:fill="C2D69B" w:themeFill="accent3" w:themeFillTint="99"/>
            <w:vAlign w:val="center"/>
          </w:tcPr>
          <w:p w:rsidR="00EE5E35" w:rsidRPr="009E1AA0" w:rsidRDefault="00EE5E35" w:rsidP="00EE5E35">
            <w:pPr>
              <w:spacing w:before="120"/>
              <w:rPr>
                <w:sz w:val="18"/>
                <w:szCs w:val="18"/>
              </w:rPr>
            </w:pPr>
            <w:r w:rsidRPr="009E1AA0">
              <w:rPr>
                <w:rFonts w:hint="eastAsia"/>
                <w:sz w:val="18"/>
                <w:szCs w:val="18"/>
              </w:rPr>
              <w:t>10</w:t>
            </w:r>
          </w:p>
        </w:tc>
        <w:tc>
          <w:tcPr>
            <w:tcW w:w="1327" w:type="dxa"/>
            <w:shd w:val="clear" w:color="auto" w:fill="C2D69B" w:themeFill="accent3" w:themeFillTint="99"/>
            <w:vAlign w:val="center"/>
          </w:tcPr>
          <w:p w:rsidR="00EE5E35" w:rsidRPr="009E1AA0" w:rsidRDefault="00EE5E35" w:rsidP="00EE5E35">
            <w:pPr>
              <w:spacing w:before="120"/>
              <w:rPr>
                <w:sz w:val="18"/>
                <w:szCs w:val="18"/>
              </w:rPr>
            </w:pPr>
            <w:r w:rsidRPr="009E1AA0">
              <w:rPr>
                <w:rFonts w:hint="eastAsia"/>
                <w:sz w:val="18"/>
                <w:szCs w:val="18"/>
              </w:rPr>
              <w:t>*</w:t>
            </w:r>
            <w:r w:rsidRPr="009E1AA0">
              <w:rPr>
                <w:sz w:val="18"/>
                <w:szCs w:val="18"/>
              </w:rPr>
              <w:t>MSISDN</w:t>
            </w:r>
          </w:p>
        </w:tc>
        <w:tc>
          <w:tcPr>
            <w:tcW w:w="1139" w:type="dxa"/>
            <w:shd w:val="clear" w:color="auto" w:fill="C2D69B" w:themeFill="accent3" w:themeFillTint="99"/>
            <w:vAlign w:val="center"/>
          </w:tcPr>
          <w:p w:rsidR="00EE5E35" w:rsidRPr="009E1AA0" w:rsidRDefault="00EE5E35" w:rsidP="00EE5E35">
            <w:pPr>
              <w:spacing w:before="120"/>
              <w:rPr>
                <w:sz w:val="18"/>
                <w:szCs w:val="18"/>
              </w:rPr>
            </w:pPr>
            <w:r w:rsidRPr="009E1AA0">
              <w:rPr>
                <w:sz w:val="18"/>
                <w:szCs w:val="18"/>
              </w:rPr>
              <w:t>VARCHAR(</w:t>
            </w:r>
            <w:r w:rsidRPr="009E1AA0">
              <w:rPr>
                <w:rFonts w:hint="eastAsia"/>
                <w:sz w:val="18"/>
                <w:szCs w:val="18"/>
              </w:rPr>
              <w:t>128</w:t>
            </w:r>
            <w:r w:rsidRPr="009E1AA0">
              <w:rPr>
                <w:sz w:val="18"/>
                <w:szCs w:val="18"/>
              </w:rPr>
              <w:t>)</w:t>
            </w:r>
          </w:p>
        </w:tc>
        <w:tc>
          <w:tcPr>
            <w:tcW w:w="4111" w:type="dxa"/>
            <w:shd w:val="clear" w:color="auto" w:fill="C2D69B" w:themeFill="accent3" w:themeFillTint="99"/>
            <w:vAlign w:val="center"/>
          </w:tcPr>
          <w:p w:rsidR="00EE5E35" w:rsidRPr="009E1AA0" w:rsidRDefault="00EE5E35" w:rsidP="00EE5E35">
            <w:pPr>
              <w:spacing w:before="120"/>
              <w:rPr>
                <w:sz w:val="18"/>
                <w:szCs w:val="18"/>
              </w:rPr>
            </w:pPr>
            <w:r w:rsidRPr="009E1AA0">
              <w:rPr>
                <w:sz w:val="18"/>
                <w:szCs w:val="18"/>
              </w:rPr>
              <w:t>Mobile station number to be charged(for BSSP systeam fill in user account or login name)</w:t>
            </w:r>
            <w:r w:rsidRPr="009E1AA0">
              <w:rPr>
                <w:rFonts w:hint="eastAsia"/>
                <w:sz w:val="18"/>
                <w:szCs w:val="18"/>
              </w:rPr>
              <w:t>. All digits, start with national code.</w:t>
            </w:r>
          </w:p>
        </w:tc>
        <w:tc>
          <w:tcPr>
            <w:tcW w:w="1134" w:type="dxa"/>
            <w:shd w:val="clear" w:color="auto" w:fill="C2D69B" w:themeFill="accent3" w:themeFillTint="99"/>
            <w:vAlign w:val="center"/>
          </w:tcPr>
          <w:p w:rsidR="00EE5E35" w:rsidRDefault="00EE5E35" w:rsidP="00EE5E35">
            <w:pPr>
              <w:rPr>
                <w:color w:val="000000"/>
                <w:sz w:val="18"/>
                <w:szCs w:val="18"/>
              </w:rPr>
            </w:pPr>
            <w:r>
              <w:rPr>
                <w:color w:val="000000"/>
                <w:sz w:val="18"/>
                <w:szCs w:val="18"/>
              </w:rPr>
              <w:t>N</w:t>
            </w:r>
          </w:p>
        </w:tc>
      </w:tr>
      <w:tr w:rsidR="00EE5E35" w:rsidRPr="00331006" w:rsidTr="000F082A">
        <w:trPr>
          <w:cantSplit/>
          <w:trHeight w:val="111"/>
        </w:trPr>
        <w:tc>
          <w:tcPr>
            <w:tcW w:w="761" w:type="dxa"/>
            <w:shd w:val="clear" w:color="auto" w:fill="C2D69B" w:themeFill="accent3" w:themeFillTint="99"/>
            <w:vAlign w:val="center"/>
          </w:tcPr>
          <w:p w:rsidR="00EE5E35" w:rsidRPr="009E1AA0" w:rsidRDefault="00EE5E35" w:rsidP="00EE5E35">
            <w:pPr>
              <w:spacing w:before="120"/>
              <w:rPr>
                <w:sz w:val="18"/>
                <w:szCs w:val="18"/>
              </w:rPr>
            </w:pPr>
            <w:r w:rsidRPr="009E1AA0">
              <w:rPr>
                <w:sz w:val="18"/>
                <w:szCs w:val="18"/>
              </w:rPr>
              <w:t>1</w:t>
            </w:r>
            <w:r w:rsidRPr="009E1AA0">
              <w:rPr>
                <w:rFonts w:hint="eastAsia"/>
                <w:sz w:val="18"/>
                <w:szCs w:val="18"/>
              </w:rPr>
              <w:t>1</w:t>
            </w:r>
          </w:p>
        </w:tc>
        <w:tc>
          <w:tcPr>
            <w:tcW w:w="1327" w:type="dxa"/>
            <w:shd w:val="clear" w:color="auto" w:fill="C2D69B" w:themeFill="accent3" w:themeFillTint="99"/>
            <w:vAlign w:val="center"/>
          </w:tcPr>
          <w:p w:rsidR="00EE5E35" w:rsidRPr="009E1AA0" w:rsidRDefault="00EE5E35" w:rsidP="00EE5E35">
            <w:pPr>
              <w:spacing w:before="120"/>
              <w:rPr>
                <w:sz w:val="18"/>
                <w:szCs w:val="18"/>
              </w:rPr>
            </w:pPr>
            <w:r w:rsidRPr="009E1AA0">
              <w:rPr>
                <w:rFonts w:hint="eastAsia"/>
                <w:sz w:val="18"/>
                <w:szCs w:val="18"/>
              </w:rPr>
              <w:t>*</w:t>
            </w:r>
            <w:r w:rsidRPr="009E1AA0">
              <w:rPr>
                <w:sz w:val="18"/>
                <w:szCs w:val="18"/>
              </w:rPr>
              <w:t>SPID</w:t>
            </w:r>
          </w:p>
        </w:tc>
        <w:tc>
          <w:tcPr>
            <w:tcW w:w="1139" w:type="dxa"/>
            <w:shd w:val="clear" w:color="auto" w:fill="C2D69B" w:themeFill="accent3" w:themeFillTint="99"/>
            <w:vAlign w:val="center"/>
          </w:tcPr>
          <w:p w:rsidR="00EE5E35" w:rsidRPr="009E1AA0" w:rsidRDefault="00EE5E35" w:rsidP="00EE5E35">
            <w:pPr>
              <w:spacing w:before="120"/>
              <w:rPr>
                <w:sz w:val="18"/>
                <w:szCs w:val="18"/>
              </w:rPr>
            </w:pPr>
            <w:r w:rsidRPr="009E1AA0">
              <w:rPr>
                <w:sz w:val="18"/>
                <w:szCs w:val="18"/>
              </w:rPr>
              <w:t>VARCHAR(21)</w:t>
            </w:r>
          </w:p>
        </w:tc>
        <w:tc>
          <w:tcPr>
            <w:tcW w:w="4111" w:type="dxa"/>
            <w:shd w:val="clear" w:color="auto" w:fill="C2D69B" w:themeFill="accent3" w:themeFillTint="99"/>
            <w:vAlign w:val="center"/>
          </w:tcPr>
          <w:p w:rsidR="00EE5E35" w:rsidRPr="009E1AA0" w:rsidRDefault="00EE5E35" w:rsidP="00EE5E35">
            <w:pPr>
              <w:spacing w:before="120"/>
              <w:rPr>
                <w:sz w:val="18"/>
                <w:szCs w:val="18"/>
              </w:rPr>
            </w:pPr>
            <w:r w:rsidRPr="009E1AA0">
              <w:rPr>
                <w:sz w:val="18"/>
                <w:szCs w:val="18"/>
              </w:rPr>
              <w:t>Identifier of service provider</w:t>
            </w:r>
          </w:p>
        </w:tc>
        <w:tc>
          <w:tcPr>
            <w:tcW w:w="1134" w:type="dxa"/>
            <w:shd w:val="clear" w:color="auto" w:fill="C2D69B" w:themeFill="accent3" w:themeFillTint="99"/>
            <w:vAlign w:val="center"/>
          </w:tcPr>
          <w:p w:rsidR="00EE5E35" w:rsidRDefault="00EE5E35" w:rsidP="00EE5E35">
            <w:pPr>
              <w:rPr>
                <w:color w:val="000000"/>
                <w:sz w:val="18"/>
                <w:szCs w:val="18"/>
              </w:rPr>
            </w:pPr>
            <w:r>
              <w:rPr>
                <w:color w:val="000000"/>
                <w:sz w:val="18"/>
                <w:szCs w:val="18"/>
              </w:rPr>
              <w:t>Y</w:t>
            </w:r>
          </w:p>
        </w:tc>
      </w:tr>
      <w:tr w:rsidR="00EE5E35" w:rsidRPr="00331006" w:rsidTr="000F082A">
        <w:trPr>
          <w:cantSplit/>
        </w:trPr>
        <w:tc>
          <w:tcPr>
            <w:tcW w:w="761" w:type="dxa"/>
            <w:shd w:val="clear" w:color="auto" w:fill="C2D69B" w:themeFill="accent3" w:themeFillTint="99"/>
            <w:vAlign w:val="center"/>
          </w:tcPr>
          <w:p w:rsidR="00EE5E35" w:rsidRPr="009E1AA0" w:rsidRDefault="00EE5E35" w:rsidP="00EE5E35">
            <w:pPr>
              <w:spacing w:before="120"/>
              <w:rPr>
                <w:sz w:val="18"/>
                <w:szCs w:val="18"/>
              </w:rPr>
            </w:pPr>
            <w:r w:rsidRPr="009E1AA0">
              <w:rPr>
                <w:rFonts w:hint="eastAsia"/>
                <w:sz w:val="18"/>
                <w:szCs w:val="18"/>
              </w:rPr>
              <w:t>12</w:t>
            </w:r>
          </w:p>
        </w:tc>
        <w:tc>
          <w:tcPr>
            <w:tcW w:w="1327" w:type="dxa"/>
            <w:shd w:val="clear" w:color="auto" w:fill="C2D69B" w:themeFill="accent3" w:themeFillTint="99"/>
            <w:vAlign w:val="center"/>
          </w:tcPr>
          <w:p w:rsidR="00EE5E35" w:rsidRPr="009E1AA0" w:rsidRDefault="00EE5E35" w:rsidP="00EE5E35">
            <w:pPr>
              <w:spacing w:before="120"/>
              <w:rPr>
                <w:sz w:val="18"/>
                <w:szCs w:val="18"/>
              </w:rPr>
            </w:pPr>
            <w:r w:rsidRPr="009E1AA0">
              <w:rPr>
                <w:sz w:val="18"/>
                <w:szCs w:val="18"/>
              </w:rPr>
              <w:t>ServiceID</w:t>
            </w:r>
          </w:p>
        </w:tc>
        <w:tc>
          <w:tcPr>
            <w:tcW w:w="1139" w:type="dxa"/>
            <w:shd w:val="clear" w:color="auto" w:fill="C2D69B" w:themeFill="accent3" w:themeFillTint="99"/>
            <w:vAlign w:val="center"/>
          </w:tcPr>
          <w:p w:rsidR="00EE5E35" w:rsidRPr="009E1AA0" w:rsidRDefault="00EE5E35" w:rsidP="00EE5E35">
            <w:pPr>
              <w:spacing w:before="120"/>
              <w:rPr>
                <w:sz w:val="18"/>
                <w:szCs w:val="18"/>
              </w:rPr>
            </w:pPr>
            <w:r w:rsidRPr="009E1AA0">
              <w:rPr>
                <w:sz w:val="18"/>
                <w:szCs w:val="18"/>
              </w:rPr>
              <w:t>VARCHAR(21)</w:t>
            </w:r>
          </w:p>
        </w:tc>
        <w:tc>
          <w:tcPr>
            <w:tcW w:w="4111" w:type="dxa"/>
            <w:shd w:val="clear" w:color="auto" w:fill="C2D69B" w:themeFill="accent3" w:themeFillTint="99"/>
            <w:vAlign w:val="center"/>
          </w:tcPr>
          <w:p w:rsidR="00EE5E35" w:rsidRPr="009E1AA0" w:rsidRDefault="00EE5E35" w:rsidP="00EE5E35">
            <w:pPr>
              <w:spacing w:before="120"/>
              <w:rPr>
                <w:sz w:val="18"/>
                <w:szCs w:val="18"/>
              </w:rPr>
            </w:pPr>
            <w:r w:rsidRPr="009E1AA0">
              <w:rPr>
                <w:sz w:val="18"/>
                <w:szCs w:val="18"/>
              </w:rPr>
              <w:t>Identifier of service</w:t>
            </w:r>
          </w:p>
        </w:tc>
        <w:tc>
          <w:tcPr>
            <w:tcW w:w="1134" w:type="dxa"/>
            <w:shd w:val="clear" w:color="auto" w:fill="C2D69B" w:themeFill="accent3" w:themeFillTint="99"/>
            <w:vAlign w:val="center"/>
          </w:tcPr>
          <w:p w:rsidR="00EE5E35" w:rsidRDefault="00EE5E35" w:rsidP="00EE5E35">
            <w:pPr>
              <w:rPr>
                <w:color w:val="000000"/>
                <w:sz w:val="18"/>
                <w:szCs w:val="18"/>
              </w:rPr>
            </w:pPr>
            <w:r>
              <w:rPr>
                <w:color w:val="000000"/>
                <w:sz w:val="18"/>
                <w:szCs w:val="18"/>
              </w:rPr>
              <w:t>Y</w:t>
            </w:r>
          </w:p>
        </w:tc>
      </w:tr>
      <w:tr w:rsidR="00EE5E35" w:rsidRPr="00331006" w:rsidTr="000F082A">
        <w:trPr>
          <w:cantSplit/>
        </w:trPr>
        <w:tc>
          <w:tcPr>
            <w:tcW w:w="761" w:type="dxa"/>
            <w:shd w:val="clear" w:color="auto" w:fill="C2D69B" w:themeFill="accent3" w:themeFillTint="99"/>
            <w:vAlign w:val="center"/>
          </w:tcPr>
          <w:p w:rsidR="00EE5E35" w:rsidRPr="009E1AA0" w:rsidRDefault="00EE5E35" w:rsidP="00EE5E35">
            <w:pPr>
              <w:spacing w:before="120"/>
              <w:rPr>
                <w:sz w:val="18"/>
                <w:szCs w:val="18"/>
              </w:rPr>
            </w:pPr>
            <w:r w:rsidRPr="009E1AA0">
              <w:rPr>
                <w:rFonts w:hint="eastAsia"/>
                <w:sz w:val="18"/>
                <w:szCs w:val="18"/>
              </w:rPr>
              <w:lastRenderedPageBreak/>
              <w:t>13</w:t>
            </w:r>
          </w:p>
        </w:tc>
        <w:tc>
          <w:tcPr>
            <w:tcW w:w="1327" w:type="dxa"/>
            <w:shd w:val="clear" w:color="auto" w:fill="C2D69B" w:themeFill="accent3" w:themeFillTint="99"/>
            <w:vAlign w:val="center"/>
          </w:tcPr>
          <w:p w:rsidR="00EE5E35" w:rsidRPr="009E1AA0" w:rsidRDefault="00EE5E35" w:rsidP="00EE5E35">
            <w:pPr>
              <w:spacing w:before="120"/>
              <w:rPr>
                <w:sz w:val="18"/>
                <w:szCs w:val="18"/>
              </w:rPr>
            </w:pPr>
            <w:r w:rsidRPr="009E1AA0">
              <w:rPr>
                <w:sz w:val="18"/>
                <w:szCs w:val="18"/>
              </w:rPr>
              <w:t>ProductID</w:t>
            </w:r>
          </w:p>
        </w:tc>
        <w:tc>
          <w:tcPr>
            <w:tcW w:w="1139" w:type="dxa"/>
            <w:shd w:val="clear" w:color="auto" w:fill="C2D69B" w:themeFill="accent3" w:themeFillTint="99"/>
            <w:vAlign w:val="center"/>
          </w:tcPr>
          <w:p w:rsidR="00EE5E35" w:rsidRPr="009E1AA0" w:rsidRDefault="00EE5E35" w:rsidP="00EE5E35">
            <w:pPr>
              <w:spacing w:before="120"/>
              <w:rPr>
                <w:sz w:val="18"/>
                <w:szCs w:val="18"/>
              </w:rPr>
            </w:pPr>
            <w:r w:rsidRPr="009E1AA0">
              <w:rPr>
                <w:sz w:val="18"/>
                <w:szCs w:val="18"/>
              </w:rPr>
              <w:t>VARCHAR(21)</w:t>
            </w:r>
          </w:p>
        </w:tc>
        <w:tc>
          <w:tcPr>
            <w:tcW w:w="4111" w:type="dxa"/>
            <w:shd w:val="clear" w:color="auto" w:fill="C2D69B" w:themeFill="accent3" w:themeFillTint="99"/>
            <w:vAlign w:val="center"/>
          </w:tcPr>
          <w:p w:rsidR="00EE5E35" w:rsidRPr="009E1AA0" w:rsidRDefault="00EE5E35" w:rsidP="00EE5E35">
            <w:pPr>
              <w:spacing w:before="120"/>
              <w:rPr>
                <w:sz w:val="18"/>
                <w:szCs w:val="18"/>
              </w:rPr>
            </w:pPr>
            <w:r w:rsidRPr="009E1AA0">
              <w:rPr>
                <w:sz w:val="18"/>
                <w:szCs w:val="18"/>
              </w:rPr>
              <w:t>Identifier of product</w:t>
            </w:r>
          </w:p>
        </w:tc>
        <w:tc>
          <w:tcPr>
            <w:tcW w:w="1134" w:type="dxa"/>
            <w:shd w:val="clear" w:color="auto" w:fill="C2D69B" w:themeFill="accent3" w:themeFillTint="99"/>
            <w:vAlign w:val="center"/>
          </w:tcPr>
          <w:p w:rsidR="00EE5E35" w:rsidRDefault="00EE5E35" w:rsidP="00EE5E35">
            <w:pPr>
              <w:rPr>
                <w:color w:val="000000"/>
                <w:sz w:val="18"/>
                <w:szCs w:val="18"/>
              </w:rPr>
            </w:pPr>
            <w:r>
              <w:rPr>
                <w:color w:val="000000"/>
                <w:sz w:val="18"/>
                <w:szCs w:val="18"/>
              </w:rPr>
              <w:t>Y</w:t>
            </w:r>
          </w:p>
        </w:tc>
      </w:tr>
      <w:tr w:rsidR="00EE5E35" w:rsidRPr="00331006" w:rsidTr="000F082A">
        <w:trPr>
          <w:cantSplit/>
        </w:trPr>
        <w:tc>
          <w:tcPr>
            <w:tcW w:w="761" w:type="dxa"/>
            <w:shd w:val="clear" w:color="auto" w:fill="C2D69B" w:themeFill="accent3" w:themeFillTint="99"/>
            <w:vAlign w:val="center"/>
          </w:tcPr>
          <w:p w:rsidR="00EE5E35" w:rsidRPr="009E1AA0" w:rsidRDefault="00EE5E35" w:rsidP="00EE5E35">
            <w:pPr>
              <w:spacing w:before="120"/>
              <w:rPr>
                <w:sz w:val="18"/>
                <w:szCs w:val="18"/>
              </w:rPr>
            </w:pPr>
            <w:r w:rsidRPr="009E1AA0">
              <w:rPr>
                <w:rFonts w:hint="eastAsia"/>
                <w:sz w:val="18"/>
                <w:szCs w:val="18"/>
              </w:rPr>
              <w:t>14</w:t>
            </w:r>
          </w:p>
        </w:tc>
        <w:tc>
          <w:tcPr>
            <w:tcW w:w="1327" w:type="dxa"/>
            <w:shd w:val="clear" w:color="auto" w:fill="C2D69B" w:themeFill="accent3" w:themeFillTint="99"/>
            <w:vAlign w:val="center"/>
          </w:tcPr>
          <w:p w:rsidR="00EE5E35" w:rsidRPr="009E1AA0" w:rsidRDefault="00EE5E35" w:rsidP="00EE5E35">
            <w:pPr>
              <w:spacing w:before="120"/>
              <w:rPr>
                <w:sz w:val="18"/>
                <w:szCs w:val="18"/>
              </w:rPr>
            </w:pPr>
            <w:r w:rsidRPr="009E1AA0">
              <w:rPr>
                <w:rFonts w:hint="eastAsia"/>
                <w:sz w:val="18"/>
                <w:szCs w:val="18"/>
              </w:rPr>
              <w:t>*</w:t>
            </w:r>
            <w:r w:rsidRPr="009E1AA0">
              <w:rPr>
                <w:sz w:val="18"/>
                <w:szCs w:val="18"/>
              </w:rPr>
              <w:t>ServiceType</w:t>
            </w:r>
          </w:p>
        </w:tc>
        <w:tc>
          <w:tcPr>
            <w:tcW w:w="1139" w:type="dxa"/>
            <w:shd w:val="clear" w:color="auto" w:fill="C2D69B" w:themeFill="accent3" w:themeFillTint="99"/>
            <w:vAlign w:val="center"/>
          </w:tcPr>
          <w:p w:rsidR="00EE5E35" w:rsidRPr="009E1AA0" w:rsidRDefault="00EE5E35" w:rsidP="00EE5E35">
            <w:pPr>
              <w:spacing w:before="120"/>
              <w:rPr>
                <w:sz w:val="18"/>
                <w:szCs w:val="18"/>
              </w:rPr>
            </w:pPr>
            <w:r w:rsidRPr="009E1AA0">
              <w:rPr>
                <w:sz w:val="18"/>
                <w:szCs w:val="18"/>
              </w:rPr>
              <w:t>INT32</w:t>
            </w:r>
          </w:p>
        </w:tc>
        <w:tc>
          <w:tcPr>
            <w:tcW w:w="4111" w:type="dxa"/>
            <w:shd w:val="clear" w:color="auto" w:fill="C2D69B" w:themeFill="accent3" w:themeFillTint="99"/>
            <w:vAlign w:val="center"/>
          </w:tcPr>
          <w:p w:rsidR="00EE5E35" w:rsidRPr="009E1AA0" w:rsidRDefault="00EE5E35" w:rsidP="00EE5E35">
            <w:pPr>
              <w:spacing w:before="120"/>
              <w:rPr>
                <w:sz w:val="18"/>
                <w:szCs w:val="18"/>
              </w:rPr>
            </w:pPr>
            <w:r w:rsidRPr="009E1AA0">
              <w:rPr>
                <w:sz w:val="18"/>
                <w:szCs w:val="18"/>
              </w:rPr>
              <w:t>Service type</w:t>
            </w:r>
            <w:r w:rsidRPr="009E1AA0">
              <w:rPr>
                <w:rFonts w:hint="eastAsia"/>
                <w:sz w:val="18"/>
                <w:szCs w:val="18"/>
              </w:rPr>
              <w:t>.</w:t>
            </w:r>
            <w:r>
              <w:rPr>
                <w:sz w:val="18"/>
                <w:szCs w:val="18"/>
              </w:rPr>
              <w:t xml:space="preserve"> </w:t>
            </w:r>
            <w:r w:rsidRPr="009E1AA0">
              <w:rPr>
                <w:rFonts w:hint="eastAsia"/>
                <w:sz w:val="18"/>
                <w:szCs w:val="18"/>
              </w:rPr>
              <w:t xml:space="preserve"> Default: </w:t>
            </w:r>
            <w:del w:id="7317" w:author="c00198605" w:date="2012-04-06T21:06:00Z">
              <w:r w:rsidRPr="009E1AA0" w:rsidDel="00AC2C14">
                <w:rPr>
                  <w:rFonts w:hint="eastAsia"/>
                  <w:sz w:val="18"/>
                  <w:szCs w:val="18"/>
                </w:rPr>
                <w:delText>0</w:delText>
              </w:r>
            </w:del>
            <w:ins w:id="7318" w:author="c00198605" w:date="2012-04-06T21:06:00Z">
              <w:r w:rsidRPr="009E1AA0">
                <w:rPr>
                  <w:rFonts w:hint="eastAsia"/>
                  <w:sz w:val="18"/>
                  <w:szCs w:val="18"/>
                </w:rPr>
                <w:t>-1</w:t>
              </w:r>
            </w:ins>
          </w:p>
        </w:tc>
        <w:tc>
          <w:tcPr>
            <w:tcW w:w="1134" w:type="dxa"/>
            <w:shd w:val="clear" w:color="auto" w:fill="C2D69B" w:themeFill="accent3" w:themeFillTint="99"/>
            <w:vAlign w:val="center"/>
          </w:tcPr>
          <w:p w:rsidR="00EE5E35" w:rsidRDefault="00EE5E35" w:rsidP="00EE5E35">
            <w:pPr>
              <w:rPr>
                <w:color w:val="000000"/>
                <w:sz w:val="18"/>
                <w:szCs w:val="18"/>
              </w:rPr>
            </w:pPr>
            <w:r>
              <w:rPr>
                <w:color w:val="000000"/>
                <w:sz w:val="18"/>
                <w:szCs w:val="18"/>
              </w:rPr>
              <w:t>N</w:t>
            </w:r>
          </w:p>
        </w:tc>
      </w:tr>
      <w:tr w:rsidR="00EE5E35" w:rsidRPr="00331006" w:rsidTr="009C6D19">
        <w:trPr>
          <w:cantSplit/>
        </w:trPr>
        <w:tc>
          <w:tcPr>
            <w:tcW w:w="761" w:type="dxa"/>
            <w:vAlign w:val="center"/>
          </w:tcPr>
          <w:p w:rsidR="00EE5E35" w:rsidRPr="009E1AA0" w:rsidRDefault="00EE5E35" w:rsidP="00EE5E35">
            <w:pPr>
              <w:spacing w:before="120"/>
              <w:rPr>
                <w:sz w:val="18"/>
                <w:szCs w:val="18"/>
              </w:rPr>
            </w:pPr>
            <w:r w:rsidRPr="009E1AA0">
              <w:rPr>
                <w:rFonts w:hint="eastAsia"/>
                <w:sz w:val="18"/>
                <w:szCs w:val="18"/>
              </w:rPr>
              <w:t>15</w:t>
            </w:r>
          </w:p>
        </w:tc>
        <w:tc>
          <w:tcPr>
            <w:tcW w:w="1327" w:type="dxa"/>
            <w:vAlign w:val="center"/>
          </w:tcPr>
          <w:p w:rsidR="00EE5E35" w:rsidRPr="009E1AA0" w:rsidRDefault="00EE5E35" w:rsidP="00EE5E35">
            <w:pPr>
              <w:spacing w:before="120"/>
              <w:rPr>
                <w:sz w:val="18"/>
                <w:szCs w:val="18"/>
              </w:rPr>
            </w:pPr>
            <w:r w:rsidRPr="009E1AA0">
              <w:rPr>
                <w:sz w:val="18"/>
                <w:szCs w:val="18"/>
              </w:rPr>
              <w:t xml:space="preserve">ChargeMode </w:t>
            </w:r>
          </w:p>
        </w:tc>
        <w:tc>
          <w:tcPr>
            <w:tcW w:w="1139" w:type="dxa"/>
            <w:vAlign w:val="center"/>
          </w:tcPr>
          <w:p w:rsidR="00EE5E35" w:rsidRPr="009E1AA0" w:rsidRDefault="00EE5E35" w:rsidP="00EE5E35">
            <w:pPr>
              <w:spacing w:before="120"/>
              <w:rPr>
                <w:sz w:val="18"/>
                <w:szCs w:val="18"/>
              </w:rPr>
            </w:pPr>
            <w:r w:rsidRPr="009E1AA0">
              <w:rPr>
                <w:sz w:val="18"/>
                <w:szCs w:val="18"/>
              </w:rPr>
              <w:t>INT32</w:t>
            </w:r>
          </w:p>
        </w:tc>
        <w:tc>
          <w:tcPr>
            <w:tcW w:w="4111" w:type="dxa"/>
            <w:vAlign w:val="center"/>
          </w:tcPr>
          <w:p w:rsidR="00EE5E35" w:rsidRPr="009E1AA0" w:rsidRDefault="00EE5E35" w:rsidP="00EE5E35">
            <w:pPr>
              <w:spacing w:before="120"/>
              <w:rPr>
                <w:sz w:val="18"/>
                <w:szCs w:val="18"/>
              </w:rPr>
            </w:pPr>
            <w:r w:rsidRPr="009E1AA0">
              <w:rPr>
                <w:sz w:val="18"/>
                <w:szCs w:val="18"/>
              </w:rPr>
              <w:t>Charge mode</w:t>
            </w:r>
            <w:r w:rsidRPr="009E1AA0">
              <w:rPr>
                <w:rFonts w:hint="eastAsia"/>
                <w:sz w:val="18"/>
                <w:szCs w:val="18"/>
              </w:rPr>
              <w:t xml:space="preserve"> of the product</w:t>
            </w:r>
            <w:r>
              <w:rPr>
                <w:sz w:val="18"/>
                <w:szCs w:val="18"/>
              </w:rPr>
              <w:t xml:space="preserve"> </w:t>
            </w:r>
            <w:r w:rsidRPr="009E1AA0">
              <w:rPr>
                <w:rFonts w:hint="eastAsia"/>
                <w:sz w:val="18"/>
                <w:szCs w:val="18"/>
              </w:rPr>
              <w:t>Default: -1</w:t>
            </w:r>
          </w:p>
        </w:tc>
        <w:tc>
          <w:tcPr>
            <w:tcW w:w="1134" w:type="dxa"/>
            <w:vAlign w:val="center"/>
          </w:tcPr>
          <w:p w:rsidR="00EE5E35" w:rsidRDefault="00EE5E35" w:rsidP="00EE5E35">
            <w:pPr>
              <w:rPr>
                <w:color w:val="000000"/>
                <w:sz w:val="18"/>
                <w:szCs w:val="18"/>
              </w:rPr>
            </w:pPr>
            <w:r>
              <w:rPr>
                <w:color w:val="000000"/>
                <w:sz w:val="18"/>
                <w:szCs w:val="18"/>
              </w:rPr>
              <w:t>N</w:t>
            </w:r>
          </w:p>
        </w:tc>
      </w:tr>
      <w:tr w:rsidR="00EE5E35" w:rsidRPr="00331006" w:rsidTr="009C6D19">
        <w:trPr>
          <w:cantSplit/>
          <w:trHeight w:val="70"/>
        </w:trPr>
        <w:tc>
          <w:tcPr>
            <w:tcW w:w="761" w:type="dxa"/>
            <w:vAlign w:val="center"/>
          </w:tcPr>
          <w:p w:rsidR="00EE5E35" w:rsidRPr="009E1AA0" w:rsidRDefault="00EE5E35" w:rsidP="00EE5E35">
            <w:pPr>
              <w:spacing w:before="120"/>
              <w:rPr>
                <w:sz w:val="18"/>
                <w:szCs w:val="18"/>
              </w:rPr>
            </w:pPr>
            <w:r w:rsidRPr="009E1AA0">
              <w:rPr>
                <w:rFonts w:hint="eastAsia"/>
                <w:sz w:val="18"/>
                <w:szCs w:val="18"/>
              </w:rPr>
              <w:t>16</w:t>
            </w:r>
          </w:p>
        </w:tc>
        <w:tc>
          <w:tcPr>
            <w:tcW w:w="1327" w:type="dxa"/>
            <w:vAlign w:val="center"/>
          </w:tcPr>
          <w:p w:rsidR="00EE5E35" w:rsidRPr="009E1AA0" w:rsidRDefault="00EE5E35" w:rsidP="00EE5E35">
            <w:pPr>
              <w:spacing w:before="120"/>
              <w:rPr>
                <w:sz w:val="18"/>
                <w:szCs w:val="18"/>
              </w:rPr>
            </w:pPr>
            <w:r w:rsidRPr="009E1AA0">
              <w:rPr>
                <w:sz w:val="18"/>
                <w:szCs w:val="18"/>
              </w:rPr>
              <w:t>BeginTime</w:t>
            </w:r>
          </w:p>
        </w:tc>
        <w:tc>
          <w:tcPr>
            <w:tcW w:w="1139" w:type="dxa"/>
            <w:vAlign w:val="center"/>
          </w:tcPr>
          <w:p w:rsidR="00EE5E35" w:rsidRPr="009E1AA0" w:rsidRDefault="00EE5E35" w:rsidP="00EE5E35">
            <w:pPr>
              <w:spacing w:before="120"/>
              <w:rPr>
                <w:sz w:val="18"/>
                <w:szCs w:val="18"/>
              </w:rPr>
            </w:pPr>
            <w:r w:rsidRPr="009E1AA0">
              <w:rPr>
                <w:sz w:val="18"/>
                <w:szCs w:val="18"/>
              </w:rPr>
              <w:t>CHAR(14)</w:t>
            </w:r>
          </w:p>
        </w:tc>
        <w:tc>
          <w:tcPr>
            <w:tcW w:w="4111" w:type="dxa"/>
            <w:vAlign w:val="center"/>
          </w:tcPr>
          <w:p w:rsidR="00EE5E35" w:rsidRPr="009E1AA0" w:rsidRDefault="00EE5E35" w:rsidP="00EE5E35">
            <w:pPr>
              <w:spacing w:before="120"/>
              <w:rPr>
                <w:sz w:val="18"/>
                <w:szCs w:val="18"/>
              </w:rPr>
            </w:pPr>
            <w:r w:rsidRPr="009E1AA0">
              <w:rPr>
                <w:sz w:val="18"/>
                <w:szCs w:val="18"/>
              </w:rPr>
              <w:t>Beginning time of a session</w:t>
            </w:r>
            <w:r w:rsidRPr="009E1AA0">
              <w:rPr>
                <w:rFonts w:hint="eastAsia"/>
                <w:sz w:val="18"/>
                <w:szCs w:val="18"/>
              </w:rPr>
              <w:t>, format is YYYYMMDDhh24miss.</w:t>
            </w:r>
          </w:p>
        </w:tc>
        <w:tc>
          <w:tcPr>
            <w:tcW w:w="1134" w:type="dxa"/>
            <w:vAlign w:val="center"/>
          </w:tcPr>
          <w:p w:rsidR="00EE5E35" w:rsidRDefault="00EE5E35" w:rsidP="00EE5E35">
            <w:pPr>
              <w:rPr>
                <w:color w:val="000000"/>
                <w:sz w:val="18"/>
                <w:szCs w:val="18"/>
              </w:rPr>
            </w:pPr>
            <w:r>
              <w:rPr>
                <w:color w:val="000000"/>
                <w:sz w:val="18"/>
                <w:szCs w:val="18"/>
              </w:rPr>
              <w:t>N</w:t>
            </w:r>
          </w:p>
        </w:tc>
      </w:tr>
      <w:tr w:rsidR="00EE5E35" w:rsidRPr="00331006" w:rsidTr="009C6D19">
        <w:trPr>
          <w:cantSplit/>
        </w:trPr>
        <w:tc>
          <w:tcPr>
            <w:tcW w:w="761" w:type="dxa"/>
            <w:vAlign w:val="center"/>
          </w:tcPr>
          <w:p w:rsidR="00EE5E35" w:rsidRPr="009E1AA0" w:rsidRDefault="00EE5E35" w:rsidP="00EE5E35">
            <w:pPr>
              <w:spacing w:before="120"/>
              <w:rPr>
                <w:sz w:val="18"/>
                <w:szCs w:val="18"/>
              </w:rPr>
            </w:pPr>
            <w:r w:rsidRPr="009E1AA0">
              <w:rPr>
                <w:rFonts w:hint="eastAsia"/>
                <w:sz w:val="18"/>
                <w:szCs w:val="18"/>
              </w:rPr>
              <w:t>17</w:t>
            </w:r>
          </w:p>
        </w:tc>
        <w:tc>
          <w:tcPr>
            <w:tcW w:w="1327" w:type="dxa"/>
            <w:vAlign w:val="center"/>
          </w:tcPr>
          <w:p w:rsidR="00EE5E35" w:rsidRPr="009E1AA0" w:rsidRDefault="00EE5E35" w:rsidP="00EE5E35">
            <w:pPr>
              <w:spacing w:before="120"/>
              <w:rPr>
                <w:sz w:val="18"/>
                <w:szCs w:val="18"/>
              </w:rPr>
            </w:pPr>
            <w:r w:rsidRPr="009E1AA0">
              <w:rPr>
                <w:sz w:val="18"/>
                <w:szCs w:val="18"/>
              </w:rPr>
              <w:t>EndTime</w:t>
            </w:r>
          </w:p>
        </w:tc>
        <w:tc>
          <w:tcPr>
            <w:tcW w:w="1139" w:type="dxa"/>
            <w:vAlign w:val="center"/>
          </w:tcPr>
          <w:p w:rsidR="00EE5E35" w:rsidRPr="009E1AA0" w:rsidRDefault="00EE5E35" w:rsidP="00EE5E35">
            <w:pPr>
              <w:spacing w:before="120"/>
              <w:rPr>
                <w:sz w:val="18"/>
                <w:szCs w:val="18"/>
              </w:rPr>
            </w:pPr>
            <w:r w:rsidRPr="009E1AA0">
              <w:rPr>
                <w:sz w:val="18"/>
                <w:szCs w:val="18"/>
              </w:rPr>
              <w:t>CHAR(14)</w:t>
            </w:r>
          </w:p>
        </w:tc>
        <w:tc>
          <w:tcPr>
            <w:tcW w:w="4111" w:type="dxa"/>
            <w:vAlign w:val="center"/>
          </w:tcPr>
          <w:p w:rsidR="00EE5E35" w:rsidRPr="009E1AA0" w:rsidRDefault="00EE5E35" w:rsidP="00EE5E35">
            <w:pPr>
              <w:spacing w:before="120"/>
              <w:rPr>
                <w:sz w:val="18"/>
                <w:szCs w:val="18"/>
              </w:rPr>
            </w:pPr>
            <w:r w:rsidRPr="009E1AA0">
              <w:rPr>
                <w:sz w:val="18"/>
                <w:szCs w:val="18"/>
              </w:rPr>
              <w:t>End time of a session</w:t>
            </w:r>
            <w:r w:rsidRPr="009E1AA0">
              <w:rPr>
                <w:rFonts w:hint="eastAsia"/>
                <w:sz w:val="18"/>
                <w:szCs w:val="18"/>
              </w:rPr>
              <w:t>, format is YYYYMMDDhh24miss.</w:t>
            </w:r>
          </w:p>
        </w:tc>
        <w:tc>
          <w:tcPr>
            <w:tcW w:w="1134" w:type="dxa"/>
            <w:vAlign w:val="center"/>
          </w:tcPr>
          <w:p w:rsidR="00EE5E35" w:rsidRDefault="00EE5E35" w:rsidP="00EE5E35">
            <w:pPr>
              <w:rPr>
                <w:color w:val="000000"/>
                <w:sz w:val="18"/>
                <w:szCs w:val="18"/>
              </w:rPr>
            </w:pPr>
            <w:r>
              <w:rPr>
                <w:color w:val="000000"/>
                <w:sz w:val="18"/>
                <w:szCs w:val="18"/>
              </w:rPr>
              <w:t>N</w:t>
            </w:r>
          </w:p>
        </w:tc>
      </w:tr>
      <w:tr w:rsidR="00EE5E35" w:rsidRPr="00331006" w:rsidTr="009C6D19">
        <w:trPr>
          <w:cantSplit/>
        </w:trPr>
        <w:tc>
          <w:tcPr>
            <w:tcW w:w="761" w:type="dxa"/>
            <w:vAlign w:val="center"/>
          </w:tcPr>
          <w:p w:rsidR="00EE5E35" w:rsidRPr="009E1AA0" w:rsidRDefault="00EE5E35" w:rsidP="00EE5E35">
            <w:pPr>
              <w:spacing w:before="120"/>
              <w:rPr>
                <w:sz w:val="18"/>
                <w:szCs w:val="18"/>
              </w:rPr>
            </w:pPr>
            <w:r w:rsidRPr="009E1AA0">
              <w:rPr>
                <w:rFonts w:hint="eastAsia"/>
                <w:sz w:val="18"/>
                <w:szCs w:val="18"/>
              </w:rPr>
              <w:t>18</w:t>
            </w:r>
          </w:p>
        </w:tc>
        <w:tc>
          <w:tcPr>
            <w:tcW w:w="1327" w:type="dxa"/>
            <w:vAlign w:val="center"/>
          </w:tcPr>
          <w:p w:rsidR="00EE5E35" w:rsidRPr="009E1AA0" w:rsidRDefault="00EE5E35" w:rsidP="00EE5E35">
            <w:pPr>
              <w:spacing w:before="120"/>
              <w:rPr>
                <w:sz w:val="18"/>
                <w:szCs w:val="18"/>
              </w:rPr>
            </w:pPr>
            <w:r w:rsidRPr="009E1AA0">
              <w:rPr>
                <w:sz w:val="18"/>
                <w:szCs w:val="18"/>
              </w:rPr>
              <w:t>Times</w:t>
            </w:r>
          </w:p>
        </w:tc>
        <w:tc>
          <w:tcPr>
            <w:tcW w:w="1139" w:type="dxa"/>
            <w:vAlign w:val="center"/>
          </w:tcPr>
          <w:p w:rsidR="00EE5E35" w:rsidRPr="009E1AA0" w:rsidRDefault="00EE5E35" w:rsidP="00EE5E35">
            <w:pPr>
              <w:spacing w:before="120"/>
              <w:rPr>
                <w:sz w:val="18"/>
                <w:szCs w:val="18"/>
              </w:rPr>
            </w:pPr>
            <w:r w:rsidRPr="009E1AA0">
              <w:rPr>
                <w:sz w:val="18"/>
                <w:szCs w:val="18"/>
              </w:rPr>
              <w:t>INT32</w:t>
            </w:r>
          </w:p>
        </w:tc>
        <w:tc>
          <w:tcPr>
            <w:tcW w:w="4111" w:type="dxa"/>
            <w:vAlign w:val="center"/>
          </w:tcPr>
          <w:p w:rsidR="00EE5E35" w:rsidRPr="009E1AA0" w:rsidRDefault="00EE5E35" w:rsidP="00EE5E35">
            <w:pPr>
              <w:spacing w:before="120"/>
              <w:rPr>
                <w:sz w:val="18"/>
                <w:szCs w:val="18"/>
              </w:rPr>
            </w:pPr>
            <w:r w:rsidRPr="009E1AA0">
              <w:rPr>
                <w:sz w:val="18"/>
                <w:szCs w:val="18"/>
              </w:rPr>
              <w:t>Number of</w:t>
            </w:r>
            <w:r w:rsidRPr="009E1AA0">
              <w:rPr>
                <w:rFonts w:hint="eastAsia"/>
                <w:sz w:val="18"/>
                <w:szCs w:val="18"/>
              </w:rPr>
              <w:t>times has been used,get from request;for session flow it</w:t>
            </w:r>
            <w:r w:rsidRPr="009E1AA0">
              <w:rPr>
                <w:sz w:val="18"/>
                <w:szCs w:val="18"/>
              </w:rPr>
              <w:t>’</w:t>
            </w:r>
            <w:r w:rsidRPr="009E1AA0">
              <w:rPr>
                <w:rFonts w:hint="eastAsia"/>
                <w:sz w:val="18"/>
                <w:szCs w:val="18"/>
              </w:rPr>
              <w:t>s 1</w:t>
            </w:r>
          </w:p>
          <w:p w:rsidR="00EE5E35" w:rsidRPr="009E1AA0" w:rsidRDefault="00EE5E35" w:rsidP="00EE5E35">
            <w:pPr>
              <w:spacing w:before="120"/>
              <w:rPr>
                <w:sz w:val="18"/>
                <w:szCs w:val="18"/>
              </w:rPr>
            </w:pPr>
            <w:r w:rsidRPr="009E1AA0">
              <w:rPr>
                <w:rFonts w:hint="eastAsia"/>
                <w:sz w:val="18"/>
                <w:szCs w:val="18"/>
              </w:rPr>
              <w:t>Default: 0</w:t>
            </w:r>
          </w:p>
        </w:tc>
        <w:tc>
          <w:tcPr>
            <w:tcW w:w="1134" w:type="dxa"/>
            <w:vAlign w:val="center"/>
          </w:tcPr>
          <w:p w:rsidR="00EE5E35" w:rsidRDefault="00EE5E35" w:rsidP="00EE5E35">
            <w:pPr>
              <w:rPr>
                <w:color w:val="000000"/>
                <w:sz w:val="18"/>
                <w:szCs w:val="18"/>
              </w:rPr>
            </w:pPr>
            <w:r>
              <w:rPr>
                <w:color w:val="000000"/>
                <w:sz w:val="18"/>
                <w:szCs w:val="18"/>
              </w:rPr>
              <w:t>N</w:t>
            </w:r>
          </w:p>
        </w:tc>
      </w:tr>
      <w:tr w:rsidR="00EE5E35" w:rsidRPr="00331006" w:rsidTr="000F082A">
        <w:trPr>
          <w:cantSplit/>
        </w:trPr>
        <w:tc>
          <w:tcPr>
            <w:tcW w:w="761" w:type="dxa"/>
            <w:shd w:val="clear" w:color="auto" w:fill="C2D69B" w:themeFill="accent3" w:themeFillTint="99"/>
            <w:vAlign w:val="center"/>
          </w:tcPr>
          <w:p w:rsidR="00EE5E35" w:rsidRPr="009E1AA0" w:rsidRDefault="00EE5E35" w:rsidP="00EE5E35">
            <w:pPr>
              <w:spacing w:before="120"/>
              <w:rPr>
                <w:sz w:val="18"/>
                <w:szCs w:val="18"/>
              </w:rPr>
            </w:pPr>
            <w:r w:rsidRPr="009E1AA0">
              <w:rPr>
                <w:rFonts w:hint="eastAsia"/>
                <w:sz w:val="18"/>
                <w:szCs w:val="18"/>
              </w:rPr>
              <w:t>19</w:t>
            </w:r>
          </w:p>
        </w:tc>
        <w:tc>
          <w:tcPr>
            <w:tcW w:w="1327" w:type="dxa"/>
            <w:shd w:val="clear" w:color="auto" w:fill="C2D69B" w:themeFill="accent3" w:themeFillTint="99"/>
            <w:vAlign w:val="center"/>
          </w:tcPr>
          <w:p w:rsidR="00EE5E35" w:rsidRPr="009E1AA0" w:rsidRDefault="00EE5E35" w:rsidP="00EE5E35">
            <w:pPr>
              <w:spacing w:before="120"/>
              <w:rPr>
                <w:sz w:val="18"/>
                <w:szCs w:val="18"/>
              </w:rPr>
            </w:pPr>
            <w:r w:rsidRPr="009E1AA0">
              <w:rPr>
                <w:rFonts w:hint="eastAsia"/>
                <w:sz w:val="18"/>
                <w:szCs w:val="18"/>
              </w:rPr>
              <w:t>*</w:t>
            </w:r>
            <w:r w:rsidRPr="009E1AA0">
              <w:rPr>
                <w:sz w:val="18"/>
                <w:szCs w:val="18"/>
              </w:rPr>
              <w:t>Fee</w:t>
            </w:r>
          </w:p>
        </w:tc>
        <w:tc>
          <w:tcPr>
            <w:tcW w:w="1139" w:type="dxa"/>
            <w:shd w:val="clear" w:color="auto" w:fill="C2D69B" w:themeFill="accent3" w:themeFillTint="99"/>
            <w:vAlign w:val="center"/>
          </w:tcPr>
          <w:p w:rsidR="00EE5E35" w:rsidRPr="009E1AA0" w:rsidRDefault="00EE5E35" w:rsidP="00EE5E35">
            <w:pPr>
              <w:spacing w:before="120"/>
              <w:rPr>
                <w:sz w:val="18"/>
                <w:szCs w:val="18"/>
              </w:rPr>
            </w:pPr>
            <w:r w:rsidRPr="009E1AA0">
              <w:rPr>
                <w:sz w:val="18"/>
                <w:szCs w:val="18"/>
              </w:rPr>
              <w:t>INT32</w:t>
            </w:r>
          </w:p>
        </w:tc>
        <w:tc>
          <w:tcPr>
            <w:tcW w:w="4111" w:type="dxa"/>
            <w:shd w:val="clear" w:color="auto" w:fill="C2D69B" w:themeFill="accent3" w:themeFillTint="99"/>
            <w:vAlign w:val="center"/>
          </w:tcPr>
          <w:p w:rsidR="00EE5E35" w:rsidRPr="009E1AA0" w:rsidRDefault="00EE5E35" w:rsidP="00EE5E35">
            <w:pPr>
              <w:spacing w:before="120"/>
              <w:rPr>
                <w:sz w:val="18"/>
                <w:szCs w:val="18"/>
              </w:rPr>
            </w:pPr>
            <w:r w:rsidRPr="009E1AA0">
              <w:rPr>
                <w:sz w:val="18"/>
                <w:szCs w:val="18"/>
              </w:rPr>
              <w:t>Fee of the record / Fee of the transferAccount</w:t>
            </w:r>
          </w:p>
          <w:p w:rsidR="00EE5E35" w:rsidRPr="009E1AA0" w:rsidRDefault="00EE5E35" w:rsidP="00EE5E35">
            <w:pPr>
              <w:spacing w:before="120"/>
              <w:rPr>
                <w:sz w:val="18"/>
                <w:szCs w:val="18"/>
              </w:rPr>
            </w:pPr>
            <w:r w:rsidRPr="009E1AA0">
              <w:rPr>
                <w:sz w:val="18"/>
                <w:szCs w:val="18"/>
              </w:rPr>
              <w:t xml:space="preserve">A </w:t>
            </w:r>
            <w:r w:rsidRPr="009E1AA0">
              <w:rPr>
                <w:rFonts w:hint="eastAsia"/>
                <w:sz w:val="18"/>
                <w:szCs w:val="18"/>
              </w:rPr>
              <w:t xml:space="preserve">negative </w:t>
            </w:r>
            <w:r w:rsidRPr="009E1AA0">
              <w:rPr>
                <w:sz w:val="18"/>
                <w:szCs w:val="18"/>
              </w:rPr>
              <w:t>value stands for a refunded bill.</w:t>
            </w:r>
          </w:p>
          <w:p w:rsidR="00EE5E35" w:rsidRPr="009E1AA0" w:rsidRDefault="00EE5E35" w:rsidP="00EE5E35">
            <w:pPr>
              <w:spacing w:before="120"/>
              <w:rPr>
                <w:sz w:val="18"/>
                <w:szCs w:val="18"/>
              </w:rPr>
            </w:pPr>
            <w:r w:rsidRPr="009E1AA0">
              <w:rPr>
                <w:rFonts w:hint="eastAsia"/>
                <w:sz w:val="18"/>
                <w:szCs w:val="18"/>
              </w:rPr>
              <w:t>Default: 0</w:t>
            </w:r>
          </w:p>
        </w:tc>
        <w:tc>
          <w:tcPr>
            <w:tcW w:w="1134" w:type="dxa"/>
            <w:shd w:val="clear" w:color="auto" w:fill="C2D69B" w:themeFill="accent3" w:themeFillTint="99"/>
            <w:vAlign w:val="center"/>
          </w:tcPr>
          <w:p w:rsidR="00EE5E35" w:rsidRDefault="00EE5E35" w:rsidP="00EE5E35">
            <w:pPr>
              <w:rPr>
                <w:color w:val="000000"/>
                <w:sz w:val="18"/>
                <w:szCs w:val="18"/>
              </w:rPr>
            </w:pPr>
            <w:r>
              <w:rPr>
                <w:color w:val="000000"/>
                <w:sz w:val="18"/>
                <w:szCs w:val="18"/>
              </w:rPr>
              <w:t>N</w:t>
            </w:r>
          </w:p>
        </w:tc>
      </w:tr>
      <w:tr w:rsidR="00EE5E35" w:rsidRPr="00331006" w:rsidTr="009C6D19">
        <w:trPr>
          <w:cantSplit/>
        </w:trPr>
        <w:tc>
          <w:tcPr>
            <w:tcW w:w="761" w:type="dxa"/>
            <w:vAlign w:val="center"/>
          </w:tcPr>
          <w:p w:rsidR="00EE5E35" w:rsidRPr="009E1AA0" w:rsidRDefault="00EE5E35" w:rsidP="00EE5E35">
            <w:pPr>
              <w:spacing w:before="120"/>
              <w:rPr>
                <w:sz w:val="18"/>
                <w:szCs w:val="18"/>
              </w:rPr>
            </w:pPr>
            <w:r w:rsidRPr="009E1AA0">
              <w:rPr>
                <w:rFonts w:hint="eastAsia"/>
                <w:sz w:val="18"/>
                <w:szCs w:val="18"/>
              </w:rPr>
              <w:t>20</w:t>
            </w:r>
          </w:p>
        </w:tc>
        <w:tc>
          <w:tcPr>
            <w:tcW w:w="1327" w:type="dxa"/>
            <w:vAlign w:val="center"/>
          </w:tcPr>
          <w:p w:rsidR="00EE5E35" w:rsidRPr="009E1AA0" w:rsidRDefault="00EE5E35" w:rsidP="00EE5E35">
            <w:pPr>
              <w:spacing w:before="120"/>
              <w:rPr>
                <w:sz w:val="18"/>
                <w:szCs w:val="18"/>
              </w:rPr>
            </w:pPr>
            <w:r w:rsidRPr="009E1AA0">
              <w:rPr>
                <w:sz w:val="18"/>
                <w:szCs w:val="18"/>
              </w:rPr>
              <w:t>ChargeResult</w:t>
            </w:r>
          </w:p>
        </w:tc>
        <w:tc>
          <w:tcPr>
            <w:tcW w:w="1139" w:type="dxa"/>
            <w:vAlign w:val="center"/>
          </w:tcPr>
          <w:p w:rsidR="00EE5E35" w:rsidRPr="009E1AA0" w:rsidRDefault="00EE5E35" w:rsidP="00EE5E35">
            <w:pPr>
              <w:spacing w:before="120"/>
              <w:rPr>
                <w:sz w:val="18"/>
                <w:szCs w:val="18"/>
              </w:rPr>
            </w:pPr>
            <w:r w:rsidRPr="009E1AA0">
              <w:rPr>
                <w:sz w:val="18"/>
                <w:szCs w:val="18"/>
              </w:rPr>
              <w:t>INT32</w:t>
            </w:r>
          </w:p>
        </w:tc>
        <w:tc>
          <w:tcPr>
            <w:tcW w:w="4111" w:type="dxa"/>
            <w:vAlign w:val="center"/>
          </w:tcPr>
          <w:p w:rsidR="00EE5E35" w:rsidRPr="009E1AA0" w:rsidRDefault="00EE5E35" w:rsidP="00EE5E35">
            <w:pPr>
              <w:spacing w:before="120"/>
              <w:rPr>
                <w:sz w:val="18"/>
                <w:szCs w:val="18"/>
              </w:rPr>
            </w:pPr>
            <w:r w:rsidRPr="009E1AA0">
              <w:rPr>
                <w:sz w:val="18"/>
                <w:szCs w:val="18"/>
              </w:rPr>
              <w:t>Charge result codes</w:t>
            </w:r>
            <w:r w:rsidRPr="009E1AA0">
              <w:rPr>
                <w:rFonts w:hint="eastAsia"/>
                <w:sz w:val="18"/>
                <w:szCs w:val="18"/>
              </w:rPr>
              <w:t xml:space="preserve">. </w:t>
            </w:r>
            <w:r>
              <w:rPr>
                <w:rFonts w:hint="eastAsia"/>
                <w:sz w:val="18"/>
                <w:szCs w:val="18"/>
              </w:rPr>
              <w:t xml:space="preserve"> </w:t>
            </w:r>
            <w:r w:rsidRPr="009E1AA0">
              <w:rPr>
                <w:rFonts w:hint="eastAsia"/>
                <w:sz w:val="18"/>
                <w:szCs w:val="18"/>
              </w:rPr>
              <w:t>Default: 0</w:t>
            </w:r>
          </w:p>
        </w:tc>
        <w:tc>
          <w:tcPr>
            <w:tcW w:w="1134" w:type="dxa"/>
            <w:vAlign w:val="center"/>
          </w:tcPr>
          <w:p w:rsidR="00EE5E35" w:rsidRDefault="00EE5E35" w:rsidP="00EE5E35">
            <w:pPr>
              <w:rPr>
                <w:color w:val="000000"/>
                <w:sz w:val="18"/>
                <w:szCs w:val="18"/>
              </w:rPr>
            </w:pPr>
            <w:r>
              <w:rPr>
                <w:color w:val="000000"/>
                <w:sz w:val="18"/>
                <w:szCs w:val="18"/>
              </w:rPr>
              <w:t>N</w:t>
            </w:r>
          </w:p>
        </w:tc>
      </w:tr>
      <w:tr w:rsidR="00EE5E35" w:rsidRPr="00331006" w:rsidTr="009C6D19">
        <w:trPr>
          <w:cantSplit/>
        </w:trPr>
        <w:tc>
          <w:tcPr>
            <w:tcW w:w="761" w:type="dxa"/>
            <w:vAlign w:val="center"/>
          </w:tcPr>
          <w:p w:rsidR="00EE5E35" w:rsidRPr="009E1AA0" w:rsidRDefault="00EE5E35" w:rsidP="00EE5E35">
            <w:pPr>
              <w:spacing w:before="120"/>
              <w:rPr>
                <w:sz w:val="18"/>
                <w:szCs w:val="18"/>
              </w:rPr>
            </w:pPr>
            <w:r w:rsidRPr="009E1AA0">
              <w:rPr>
                <w:sz w:val="18"/>
                <w:szCs w:val="18"/>
              </w:rPr>
              <w:t>2</w:t>
            </w:r>
            <w:r w:rsidRPr="009E1AA0">
              <w:rPr>
                <w:rFonts w:hint="eastAsia"/>
                <w:sz w:val="18"/>
                <w:szCs w:val="18"/>
              </w:rPr>
              <w:t>1</w:t>
            </w:r>
          </w:p>
        </w:tc>
        <w:tc>
          <w:tcPr>
            <w:tcW w:w="1327" w:type="dxa"/>
            <w:vAlign w:val="center"/>
          </w:tcPr>
          <w:p w:rsidR="00EE5E35" w:rsidRPr="009E1AA0" w:rsidRDefault="00EE5E35" w:rsidP="00EE5E35">
            <w:pPr>
              <w:spacing w:before="120"/>
              <w:rPr>
                <w:sz w:val="18"/>
                <w:szCs w:val="18"/>
              </w:rPr>
            </w:pPr>
            <w:r w:rsidRPr="009E1AA0">
              <w:rPr>
                <w:sz w:val="18"/>
                <w:szCs w:val="18"/>
              </w:rPr>
              <w:t>SrcDeviceType</w:t>
            </w:r>
          </w:p>
        </w:tc>
        <w:tc>
          <w:tcPr>
            <w:tcW w:w="1139" w:type="dxa"/>
            <w:vAlign w:val="center"/>
          </w:tcPr>
          <w:p w:rsidR="00EE5E35" w:rsidRPr="009E1AA0" w:rsidRDefault="00EE5E35" w:rsidP="00EE5E35">
            <w:pPr>
              <w:spacing w:before="120"/>
              <w:rPr>
                <w:sz w:val="18"/>
                <w:szCs w:val="18"/>
              </w:rPr>
            </w:pPr>
            <w:r w:rsidRPr="009E1AA0">
              <w:rPr>
                <w:sz w:val="18"/>
                <w:szCs w:val="18"/>
              </w:rPr>
              <w:t>INT32</w:t>
            </w:r>
          </w:p>
        </w:tc>
        <w:tc>
          <w:tcPr>
            <w:tcW w:w="4111" w:type="dxa"/>
            <w:vAlign w:val="center"/>
          </w:tcPr>
          <w:p w:rsidR="00EE5E35" w:rsidRPr="009E1AA0" w:rsidRDefault="00EE5E35" w:rsidP="00EE5E35">
            <w:pPr>
              <w:spacing w:before="120"/>
              <w:rPr>
                <w:sz w:val="18"/>
                <w:szCs w:val="18"/>
              </w:rPr>
            </w:pPr>
            <w:r w:rsidRPr="009E1AA0">
              <w:rPr>
                <w:sz w:val="18"/>
                <w:szCs w:val="18"/>
              </w:rPr>
              <w:t>Source device type</w:t>
            </w:r>
            <w:r w:rsidRPr="009E1AA0">
              <w:rPr>
                <w:rFonts w:hint="eastAsia"/>
                <w:sz w:val="18"/>
                <w:szCs w:val="18"/>
              </w:rPr>
              <w:t>. Default: 0</w:t>
            </w:r>
          </w:p>
        </w:tc>
        <w:tc>
          <w:tcPr>
            <w:tcW w:w="1134" w:type="dxa"/>
            <w:vAlign w:val="center"/>
          </w:tcPr>
          <w:p w:rsidR="00EE5E35" w:rsidRDefault="00EE5E35" w:rsidP="00EE5E35">
            <w:pPr>
              <w:rPr>
                <w:color w:val="000000"/>
                <w:sz w:val="18"/>
                <w:szCs w:val="18"/>
              </w:rPr>
            </w:pPr>
            <w:r>
              <w:rPr>
                <w:color w:val="000000"/>
                <w:sz w:val="18"/>
                <w:szCs w:val="18"/>
              </w:rPr>
              <w:t>Y</w:t>
            </w:r>
          </w:p>
        </w:tc>
      </w:tr>
      <w:tr w:rsidR="00EE5E35" w:rsidRPr="00331006" w:rsidTr="009C6D19">
        <w:trPr>
          <w:cantSplit/>
        </w:trPr>
        <w:tc>
          <w:tcPr>
            <w:tcW w:w="761" w:type="dxa"/>
            <w:vAlign w:val="center"/>
          </w:tcPr>
          <w:p w:rsidR="00EE5E35" w:rsidRPr="009E1AA0" w:rsidRDefault="00EE5E35" w:rsidP="00EE5E35">
            <w:pPr>
              <w:spacing w:before="120"/>
              <w:rPr>
                <w:sz w:val="18"/>
                <w:szCs w:val="18"/>
              </w:rPr>
            </w:pPr>
            <w:r w:rsidRPr="009E1AA0">
              <w:rPr>
                <w:sz w:val="18"/>
                <w:szCs w:val="18"/>
              </w:rPr>
              <w:t>2</w:t>
            </w:r>
            <w:r w:rsidRPr="009E1AA0">
              <w:rPr>
                <w:rFonts w:hint="eastAsia"/>
                <w:sz w:val="18"/>
                <w:szCs w:val="18"/>
              </w:rPr>
              <w:t>2</w:t>
            </w:r>
          </w:p>
        </w:tc>
        <w:tc>
          <w:tcPr>
            <w:tcW w:w="1327" w:type="dxa"/>
            <w:vAlign w:val="center"/>
          </w:tcPr>
          <w:p w:rsidR="00EE5E35" w:rsidRPr="009E1AA0" w:rsidRDefault="00EE5E35" w:rsidP="00EE5E35">
            <w:pPr>
              <w:spacing w:before="120"/>
              <w:rPr>
                <w:sz w:val="18"/>
                <w:szCs w:val="18"/>
              </w:rPr>
            </w:pPr>
            <w:r w:rsidRPr="009E1AA0">
              <w:rPr>
                <w:sz w:val="18"/>
                <w:szCs w:val="18"/>
              </w:rPr>
              <w:t>SrcDeviceID</w:t>
            </w:r>
          </w:p>
        </w:tc>
        <w:tc>
          <w:tcPr>
            <w:tcW w:w="1139" w:type="dxa"/>
            <w:vAlign w:val="center"/>
          </w:tcPr>
          <w:p w:rsidR="00EE5E35" w:rsidRPr="009E1AA0" w:rsidRDefault="00EE5E35" w:rsidP="00EE5E35">
            <w:pPr>
              <w:spacing w:before="120"/>
              <w:rPr>
                <w:sz w:val="18"/>
                <w:szCs w:val="18"/>
              </w:rPr>
            </w:pPr>
            <w:r w:rsidRPr="009E1AA0">
              <w:rPr>
                <w:sz w:val="18"/>
                <w:szCs w:val="18"/>
              </w:rPr>
              <w:t>VARCHAR(20)</w:t>
            </w:r>
          </w:p>
        </w:tc>
        <w:tc>
          <w:tcPr>
            <w:tcW w:w="4111" w:type="dxa"/>
            <w:vAlign w:val="center"/>
          </w:tcPr>
          <w:p w:rsidR="00EE5E35" w:rsidRPr="009E1AA0" w:rsidRDefault="00EE5E35" w:rsidP="00EE5E35">
            <w:pPr>
              <w:spacing w:before="120"/>
              <w:rPr>
                <w:sz w:val="18"/>
                <w:szCs w:val="18"/>
              </w:rPr>
            </w:pPr>
            <w:r w:rsidRPr="009E1AA0">
              <w:rPr>
                <w:sz w:val="18"/>
                <w:szCs w:val="18"/>
              </w:rPr>
              <w:t>Source device identifier</w:t>
            </w:r>
          </w:p>
        </w:tc>
        <w:tc>
          <w:tcPr>
            <w:tcW w:w="1134" w:type="dxa"/>
            <w:vAlign w:val="center"/>
          </w:tcPr>
          <w:p w:rsidR="00EE5E35" w:rsidRDefault="00EE5E35" w:rsidP="00EE5E35">
            <w:pPr>
              <w:rPr>
                <w:color w:val="000000"/>
                <w:sz w:val="18"/>
                <w:szCs w:val="18"/>
              </w:rPr>
            </w:pPr>
            <w:r>
              <w:rPr>
                <w:color w:val="000000"/>
                <w:sz w:val="18"/>
                <w:szCs w:val="18"/>
              </w:rPr>
              <w:t>Y</w:t>
            </w:r>
          </w:p>
        </w:tc>
      </w:tr>
      <w:tr w:rsidR="00EE5E35" w:rsidRPr="00331006" w:rsidTr="009C6D19">
        <w:trPr>
          <w:cantSplit/>
        </w:trPr>
        <w:tc>
          <w:tcPr>
            <w:tcW w:w="761" w:type="dxa"/>
            <w:vAlign w:val="center"/>
          </w:tcPr>
          <w:p w:rsidR="00EE5E35" w:rsidRPr="009E1AA0" w:rsidRDefault="00EE5E35" w:rsidP="00EE5E35">
            <w:pPr>
              <w:spacing w:before="120"/>
              <w:rPr>
                <w:sz w:val="18"/>
                <w:szCs w:val="18"/>
              </w:rPr>
            </w:pPr>
            <w:r w:rsidRPr="009E1AA0">
              <w:rPr>
                <w:sz w:val="18"/>
                <w:szCs w:val="18"/>
              </w:rPr>
              <w:t>2</w:t>
            </w:r>
            <w:r w:rsidRPr="009E1AA0">
              <w:rPr>
                <w:rFonts w:hint="eastAsia"/>
                <w:sz w:val="18"/>
                <w:szCs w:val="18"/>
              </w:rPr>
              <w:t>3</w:t>
            </w:r>
          </w:p>
        </w:tc>
        <w:tc>
          <w:tcPr>
            <w:tcW w:w="1327" w:type="dxa"/>
            <w:vAlign w:val="center"/>
          </w:tcPr>
          <w:p w:rsidR="00EE5E35" w:rsidRPr="009E1AA0" w:rsidRDefault="00EE5E35" w:rsidP="00EE5E35">
            <w:pPr>
              <w:spacing w:before="120"/>
              <w:rPr>
                <w:sz w:val="18"/>
                <w:szCs w:val="18"/>
              </w:rPr>
            </w:pPr>
            <w:r w:rsidRPr="009E1AA0">
              <w:rPr>
                <w:sz w:val="18"/>
                <w:szCs w:val="18"/>
              </w:rPr>
              <w:t>DestDeviceType</w:t>
            </w:r>
          </w:p>
        </w:tc>
        <w:tc>
          <w:tcPr>
            <w:tcW w:w="1139" w:type="dxa"/>
            <w:vAlign w:val="center"/>
          </w:tcPr>
          <w:p w:rsidR="00EE5E35" w:rsidRPr="009E1AA0" w:rsidRDefault="00EE5E35" w:rsidP="00EE5E35">
            <w:pPr>
              <w:spacing w:before="120"/>
              <w:rPr>
                <w:sz w:val="18"/>
                <w:szCs w:val="18"/>
              </w:rPr>
            </w:pPr>
            <w:r w:rsidRPr="009E1AA0">
              <w:rPr>
                <w:sz w:val="18"/>
                <w:szCs w:val="18"/>
              </w:rPr>
              <w:t>INT32</w:t>
            </w:r>
          </w:p>
        </w:tc>
        <w:tc>
          <w:tcPr>
            <w:tcW w:w="4111" w:type="dxa"/>
            <w:vAlign w:val="center"/>
          </w:tcPr>
          <w:p w:rsidR="00EE5E35" w:rsidRPr="009E1AA0" w:rsidRDefault="00EE5E35" w:rsidP="00EE5E35">
            <w:pPr>
              <w:spacing w:before="120"/>
              <w:rPr>
                <w:sz w:val="18"/>
                <w:szCs w:val="18"/>
              </w:rPr>
            </w:pPr>
            <w:r w:rsidRPr="009E1AA0">
              <w:rPr>
                <w:sz w:val="18"/>
                <w:szCs w:val="18"/>
              </w:rPr>
              <w:t>Destination device type</w:t>
            </w:r>
            <w:r>
              <w:rPr>
                <w:rFonts w:hint="eastAsia"/>
                <w:sz w:val="18"/>
                <w:szCs w:val="18"/>
              </w:rPr>
              <w:t xml:space="preserve"> </w:t>
            </w:r>
            <w:r w:rsidRPr="009E1AA0">
              <w:rPr>
                <w:rFonts w:hint="eastAsia"/>
                <w:sz w:val="18"/>
                <w:szCs w:val="18"/>
              </w:rPr>
              <w:t>Default: 0</w:t>
            </w:r>
          </w:p>
        </w:tc>
        <w:tc>
          <w:tcPr>
            <w:tcW w:w="1134" w:type="dxa"/>
            <w:vAlign w:val="center"/>
          </w:tcPr>
          <w:p w:rsidR="00EE5E35" w:rsidRDefault="00EE5E35" w:rsidP="00EE5E35">
            <w:pPr>
              <w:rPr>
                <w:color w:val="000000"/>
                <w:sz w:val="18"/>
                <w:szCs w:val="18"/>
              </w:rPr>
            </w:pPr>
            <w:r>
              <w:rPr>
                <w:color w:val="000000"/>
                <w:sz w:val="18"/>
                <w:szCs w:val="18"/>
              </w:rPr>
              <w:t>Y</w:t>
            </w:r>
          </w:p>
        </w:tc>
      </w:tr>
      <w:tr w:rsidR="00EE5E35" w:rsidRPr="00331006" w:rsidTr="009C6D19">
        <w:trPr>
          <w:cantSplit/>
        </w:trPr>
        <w:tc>
          <w:tcPr>
            <w:tcW w:w="761" w:type="dxa"/>
            <w:vAlign w:val="center"/>
          </w:tcPr>
          <w:p w:rsidR="00EE5E35" w:rsidRPr="009E1AA0" w:rsidRDefault="00EE5E35" w:rsidP="00EE5E35">
            <w:pPr>
              <w:spacing w:before="120"/>
              <w:rPr>
                <w:sz w:val="18"/>
                <w:szCs w:val="18"/>
              </w:rPr>
            </w:pPr>
            <w:r w:rsidRPr="009E1AA0">
              <w:rPr>
                <w:sz w:val="18"/>
                <w:szCs w:val="18"/>
              </w:rPr>
              <w:t>2</w:t>
            </w:r>
            <w:r w:rsidRPr="009E1AA0">
              <w:rPr>
                <w:rFonts w:hint="eastAsia"/>
                <w:sz w:val="18"/>
                <w:szCs w:val="18"/>
              </w:rPr>
              <w:t>4</w:t>
            </w:r>
          </w:p>
        </w:tc>
        <w:tc>
          <w:tcPr>
            <w:tcW w:w="1327" w:type="dxa"/>
            <w:vAlign w:val="center"/>
          </w:tcPr>
          <w:p w:rsidR="00EE5E35" w:rsidRPr="009E1AA0" w:rsidRDefault="00EE5E35" w:rsidP="00EE5E35">
            <w:pPr>
              <w:spacing w:before="120"/>
              <w:rPr>
                <w:sz w:val="18"/>
                <w:szCs w:val="18"/>
              </w:rPr>
            </w:pPr>
            <w:r w:rsidRPr="009E1AA0">
              <w:rPr>
                <w:sz w:val="18"/>
                <w:szCs w:val="18"/>
              </w:rPr>
              <w:t>DestDeviceID</w:t>
            </w:r>
          </w:p>
        </w:tc>
        <w:tc>
          <w:tcPr>
            <w:tcW w:w="1139" w:type="dxa"/>
            <w:vAlign w:val="center"/>
          </w:tcPr>
          <w:p w:rsidR="00EE5E35" w:rsidRPr="009E1AA0" w:rsidRDefault="00EE5E35" w:rsidP="00EE5E35">
            <w:pPr>
              <w:spacing w:before="120"/>
              <w:rPr>
                <w:sz w:val="18"/>
                <w:szCs w:val="18"/>
              </w:rPr>
            </w:pPr>
            <w:r w:rsidRPr="009E1AA0">
              <w:rPr>
                <w:sz w:val="18"/>
                <w:szCs w:val="18"/>
              </w:rPr>
              <w:t>VARCHAR(20)</w:t>
            </w:r>
          </w:p>
        </w:tc>
        <w:tc>
          <w:tcPr>
            <w:tcW w:w="4111" w:type="dxa"/>
            <w:vAlign w:val="center"/>
          </w:tcPr>
          <w:p w:rsidR="00EE5E35" w:rsidRPr="009E1AA0" w:rsidRDefault="00EE5E35" w:rsidP="00EE5E35">
            <w:pPr>
              <w:spacing w:before="120"/>
              <w:rPr>
                <w:sz w:val="18"/>
                <w:szCs w:val="18"/>
              </w:rPr>
            </w:pPr>
            <w:r w:rsidRPr="009E1AA0">
              <w:rPr>
                <w:sz w:val="18"/>
                <w:szCs w:val="18"/>
              </w:rPr>
              <w:t>Destination device identifier</w:t>
            </w:r>
          </w:p>
        </w:tc>
        <w:tc>
          <w:tcPr>
            <w:tcW w:w="1134" w:type="dxa"/>
            <w:vAlign w:val="center"/>
          </w:tcPr>
          <w:p w:rsidR="00EE5E35" w:rsidRDefault="00EE5E35" w:rsidP="00EE5E35">
            <w:pPr>
              <w:rPr>
                <w:color w:val="000000"/>
                <w:sz w:val="18"/>
                <w:szCs w:val="18"/>
              </w:rPr>
            </w:pPr>
            <w:r>
              <w:rPr>
                <w:color w:val="000000"/>
                <w:sz w:val="18"/>
                <w:szCs w:val="18"/>
              </w:rPr>
              <w:t>Y</w:t>
            </w:r>
          </w:p>
        </w:tc>
      </w:tr>
      <w:tr w:rsidR="00EE5E35" w:rsidRPr="00331006" w:rsidTr="009C6D19">
        <w:trPr>
          <w:cantSplit/>
        </w:trPr>
        <w:tc>
          <w:tcPr>
            <w:tcW w:w="761" w:type="dxa"/>
            <w:vAlign w:val="center"/>
          </w:tcPr>
          <w:p w:rsidR="00EE5E35" w:rsidRPr="009E1AA0" w:rsidRDefault="00EE5E35" w:rsidP="00EE5E35">
            <w:pPr>
              <w:spacing w:before="120"/>
              <w:rPr>
                <w:sz w:val="18"/>
                <w:szCs w:val="18"/>
              </w:rPr>
            </w:pPr>
            <w:r w:rsidRPr="009E1AA0">
              <w:rPr>
                <w:sz w:val="18"/>
                <w:szCs w:val="18"/>
              </w:rPr>
              <w:t>2</w:t>
            </w:r>
            <w:r w:rsidRPr="009E1AA0">
              <w:rPr>
                <w:rFonts w:hint="eastAsia"/>
                <w:sz w:val="18"/>
                <w:szCs w:val="18"/>
              </w:rPr>
              <w:t>5</w:t>
            </w:r>
          </w:p>
        </w:tc>
        <w:tc>
          <w:tcPr>
            <w:tcW w:w="1327" w:type="dxa"/>
            <w:vAlign w:val="center"/>
          </w:tcPr>
          <w:p w:rsidR="00EE5E35" w:rsidRPr="009E1AA0" w:rsidRDefault="00EE5E35" w:rsidP="00EE5E35">
            <w:pPr>
              <w:spacing w:before="120"/>
              <w:rPr>
                <w:sz w:val="18"/>
                <w:szCs w:val="18"/>
              </w:rPr>
            </w:pPr>
            <w:r w:rsidRPr="009E1AA0">
              <w:rPr>
                <w:sz w:val="18"/>
                <w:szCs w:val="18"/>
              </w:rPr>
              <w:t>PayType</w:t>
            </w:r>
          </w:p>
        </w:tc>
        <w:tc>
          <w:tcPr>
            <w:tcW w:w="1139" w:type="dxa"/>
            <w:vAlign w:val="center"/>
          </w:tcPr>
          <w:p w:rsidR="00EE5E35" w:rsidRPr="009E1AA0" w:rsidRDefault="00EE5E35" w:rsidP="00EE5E35">
            <w:pPr>
              <w:spacing w:before="120"/>
              <w:rPr>
                <w:sz w:val="18"/>
                <w:szCs w:val="18"/>
              </w:rPr>
            </w:pPr>
            <w:r w:rsidRPr="009E1AA0">
              <w:rPr>
                <w:sz w:val="18"/>
                <w:szCs w:val="18"/>
              </w:rPr>
              <w:t>INT32</w:t>
            </w:r>
          </w:p>
        </w:tc>
        <w:tc>
          <w:tcPr>
            <w:tcW w:w="4111" w:type="dxa"/>
            <w:vAlign w:val="center"/>
          </w:tcPr>
          <w:p w:rsidR="00EE5E35" w:rsidRPr="009E1AA0" w:rsidRDefault="00EE5E35" w:rsidP="00EE5E35">
            <w:pPr>
              <w:spacing w:before="120"/>
              <w:rPr>
                <w:sz w:val="18"/>
                <w:szCs w:val="18"/>
              </w:rPr>
            </w:pPr>
            <w:r w:rsidRPr="009E1AA0">
              <w:rPr>
                <w:sz w:val="18"/>
                <w:szCs w:val="18"/>
              </w:rPr>
              <w:t>User type</w:t>
            </w:r>
            <w:r w:rsidRPr="009E1AA0">
              <w:rPr>
                <w:rFonts w:hint="eastAsia"/>
                <w:sz w:val="18"/>
                <w:szCs w:val="18"/>
              </w:rPr>
              <w:t>.</w:t>
            </w:r>
            <w:r>
              <w:rPr>
                <w:rFonts w:hint="eastAsia"/>
                <w:sz w:val="18"/>
                <w:szCs w:val="18"/>
              </w:rPr>
              <w:t xml:space="preserve"> </w:t>
            </w:r>
            <w:r w:rsidRPr="009E1AA0">
              <w:rPr>
                <w:sz w:val="18"/>
                <w:szCs w:val="18"/>
              </w:rPr>
              <w:t>Default</w:t>
            </w:r>
            <w:r w:rsidRPr="009E1AA0">
              <w:rPr>
                <w:rFonts w:hint="eastAsia"/>
                <w:sz w:val="18"/>
                <w:szCs w:val="18"/>
              </w:rPr>
              <w:t xml:space="preserve"> value</w:t>
            </w:r>
            <w:r w:rsidRPr="009E1AA0">
              <w:rPr>
                <w:sz w:val="18"/>
                <w:szCs w:val="18"/>
              </w:rPr>
              <w:t>: 0</w:t>
            </w:r>
            <w:r w:rsidRPr="009E1AA0">
              <w:rPr>
                <w:rFonts w:hint="eastAsia"/>
                <w:sz w:val="18"/>
                <w:szCs w:val="18"/>
              </w:rPr>
              <w:t xml:space="preserve"> </w:t>
            </w:r>
          </w:p>
          <w:p w:rsidR="00EE5E35" w:rsidRPr="009E1AA0" w:rsidRDefault="00EE5E35" w:rsidP="00EE5E35">
            <w:pPr>
              <w:spacing w:before="120"/>
              <w:rPr>
                <w:sz w:val="18"/>
                <w:szCs w:val="18"/>
              </w:rPr>
            </w:pPr>
            <w:r w:rsidRPr="009E1AA0">
              <w:rPr>
                <w:rFonts w:hint="eastAsia"/>
                <w:sz w:val="18"/>
                <w:szCs w:val="18"/>
              </w:rPr>
              <w:t>Set it to</w:t>
            </w:r>
            <w:r w:rsidRPr="009E1AA0">
              <w:rPr>
                <w:sz w:val="18"/>
                <w:szCs w:val="18"/>
              </w:rPr>
              <w:t xml:space="preserve"> 0 if the </w:t>
            </w:r>
            <w:r w:rsidRPr="009E1AA0">
              <w:rPr>
                <w:rFonts w:hint="eastAsia"/>
                <w:sz w:val="18"/>
                <w:szCs w:val="18"/>
              </w:rPr>
              <w:t>subscriber</w:t>
            </w:r>
            <w:r w:rsidRPr="009E1AA0">
              <w:rPr>
                <w:sz w:val="18"/>
                <w:szCs w:val="18"/>
              </w:rPr>
              <w:t xml:space="preserve"> is not </w:t>
            </w:r>
            <w:r w:rsidRPr="009E1AA0">
              <w:rPr>
                <w:rFonts w:hint="eastAsia"/>
                <w:sz w:val="18"/>
                <w:szCs w:val="18"/>
              </w:rPr>
              <w:t xml:space="preserve">a </w:t>
            </w:r>
            <w:r w:rsidRPr="009E1AA0">
              <w:rPr>
                <w:sz w:val="18"/>
                <w:szCs w:val="18"/>
              </w:rPr>
              <w:t xml:space="preserve">local </w:t>
            </w:r>
            <w:r w:rsidRPr="009E1AA0">
              <w:rPr>
                <w:rFonts w:hint="eastAsia"/>
                <w:sz w:val="18"/>
                <w:szCs w:val="18"/>
              </w:rPr>
              <w:t>subscriber</w:t>
            </w:r>
            <w:r w:rsidRPr="009E1AA0">
              <w:rPr>
                <w:sz w:val="18"/>
                <w:szCs w:val="18"/>
              </w:rPr>
              <w:t>.</w:t>
            </w:r>
          </w:p>
        </w:tc>
        <w:tc>
          <w:tcPr>
            <w:tcW w:w="1134" w:type="dxa"/>
            <w:vAlign w:val="center"/>
          </w:tcPr>
          <w:p w:rsidR="00EE5E35" w:rsidRDefault="00EE5E35" w:rsidP="00EE5E35">
            <w:pPr>
              <w:rPr>
                <w:color w:val="000000"/>
                <w:sz w:val="18"/>
                <w:szCs w:val="18"/>
              </w:rPr>
            </w:pPr>
            <w:r>
              <w:rPr>
                <w:color w:val="000000"/>
                <w:sz w:val="18"/>
                <w:szCs w:val="18"/>
              </w:rPr>
              <w:t>N</w:t>
            </w:r>
          </w:p>
        </w:tc>
      </w:tr>
      <w:tr w:rsidR="00EE5E35" w:rsidRPr="00331006" w:rsidTr="009C6D19">
        <w:trPr>
          <w:cantSplit/>
        </w:trPr>
        <w:tc>
          <w:tcPr>
            <w:tcW w:w="761" w:type="dxa"/>
            <w:vAlign w:val="center"/>
          </w:tcPr>
          <w:p w:rsidR="00EE5E35" w:rsidRPr="009E1AA0" w:rsidRDefault="00EE5E35" w:rsidP="00EE5E35">
            <w:pPr>
              <w:spacing w:before="120"/>
              <w:rPr>
                <w:sz w:val="18"/>
                <w:szCs w:val="18"/>
              </w:rPr>
            </w:pPr>
            <w:r w:rsidRPr="009E1AA0">
              <w:rPr>
                <w:rFonts w:hint="eastAsia"/>
                <w:sz w:val="18"/>
                <w:szCs w:val="18"/>
              </w:rPr>
              <w:t>26</w:t>
            </w:r>
          </w:p>
        </w:tc>
        <w:tc>
          <w:tcPr>
            <w:tcW w:w="1327" w:type="dxa"/>
            <w:vAlign w:val="center"/>
          </w:tcPr>
          <w:p w:rsidR="00EE5E35" w:rsidRPr="009E1AA0" w:rsidRDefault="00EE5E35" w:rsidP="00EE5E35">
            <w:pPr>
              <w:spacing w:before="120"/>
              <w:rPr>
                <w:sz w:val="18"/>
                <w:szCs w:val="18"/>
              </w:rPr>
            </w:pPr>
            <w:r w:rsidRPr="009E1AA0">
              <w:rPr>
                <w:rFonts w:hint="eastAsia"/>
                <w:sz w:val="18"/>
                <w:szCs w:val="18"/>
              </w:rPr>
              <w:t>*</w:t>
            </w:r>
            <w:r w:rsidRPr="009E1AA0">
              <w:rPr>
                <w:sz w:val="18"/>
                <w:szCs w:val="18"/>
              </w:rPr>
              <w:t>Duration</w:t>
            </w:r>
          </w:p>
        </w:tc>
        <w:tc>
          <w:tcPr>
            <w:tcW w:w="1139" w:type="dxa"/>
            <w:vAlign w:val="center"/>
          </w:tcPr>
          <w:p w:rsidR="00EE5E35" w:rsidRPr="009E1AA0" w:rsidRDefault="00EE5E35" w:rsidP="00EE5E35">
            <w:pPr>
              <w:spacing w:before="120"/>
              <w:rPr>
                <w:sz w:val="18"/>
                <w:szCs w:val="18"/>
              </w:rPr>
            </w:pPr>
            <w:r w:rsidRPr="009E1AA0">
              <w:rPr>
                <w:sz w:val="18"/>
                <w:szCs w:val="18"/>
              </w:rPr>
              <w:t>INT32</w:t>
            </w:r>
          </w:p>
        </w:tc>
        <w:tc>
          <w:tcPr>
            <w:tcW w:w="4111" w:type="dxa"/>
            <w:vAlign w:val="center"/>
          </w:tcPr>
          <w:p w:rsidR="00EE5E35" w:rsidRPr="009E1AA0" w:rsidRDefault="00EE5E35" w:rsidP="00EE5E35">
            <w:pPr>
              <w:spacing w:before="120"/>
              <w:rPr>
                <w:sz w:val="18"/>
                <w:szCs w:val="18"/>
              </w:rPr>
            </w:pPr>
            <w:r w:rsidRPr="009E1AA0">
              <w:rPr>
                <w:sz w:val="18"/>
                <w:szCs w:val="18"/>
              </w:rPr>
              <w:t>Duration of the session</w:t>
            </w:r>
            <w:r>
              <w:rPr>
                <w:rFonts w:hint="eastAsia"/>
                <w:sz w:val="18"/>
                <w:szCs w:val="18"/>
              </w:rPr>
              <w:t xml:space="preserve"> </w:t>
            </w:r>
            <w:r w:rsidRPr="009E1AA0">
              <w:rPr>
                <w:rFonts w:hint="eastAsia"/>
                <w:sz w:val="18"/>
                <w:szCs w:val="18"/>
              </w:rPr>
              <w:t>Unit: second</w:t>
            </w:r>
          </w:p>
          <w:p w:rsidR="00EE5E35" w:rsidRPr="009E1AA0" w:rsidRDefault="00EE5E35" w:rsidP="00EE5E35">
            <w:pPr>
              <w:spacing w:before="120"/>
              <w:rPr>
                <w:sz w:val="18"/>
                <w:szCs w:val="18"/>
              </w:rPr>
            </w:pPr>
            <w:r w:rsidRPr="009E1AA0">
              <w:rPr>
                <w:rFonts w:hint="eastAsia"/>
                <w:sz w:val="18"/>
                <w:szCs w:val="18"/>
              </w:rPr>
              <w:t>Default: 0</w:t>
            </w:r>
          </w:p>
        </w:tc>
        <w:tc>
          <w:tcPr>
            <w:tcW w:w="1134" w:type="dxa"/>
            <w:vAlign w:val="center"/>
          </w:tcPr>
          <w:p w:rsidR="00EE5E35" w:rsidRDefault="00EE5E35" w:rsidP="00EE5E35">
            <w:pPr>
              <w:rPr>
                <w:color w:val="000000"/>
                <w:sz w:val="18"/>
                <w:szCs w:val="18"/>
              </w:rPr>
            </w:pPr>
            <w:r>
              <w:rPr>
                <w:color w:val="000000"/>
                <w:sz w:val="18"/>
                <w:szCs w:val="18"/>
              </w:rPr>
              <w:t>N</w:t>
            </w:r>
          </w:p>
        </w:tc>
      </w:tr>
      <w:tr w:rsidR="00EE5E35" w:rsidRPr="00331006" w:rsidTr="009C6D19">
        <w:trPr>
          <w:cantSplit/>
        </w:trPr>
        <w:tc>
          <w:tcPr>
            <w:tcW w:w="761" w:type="dxa"/>
            <w:vAlign w:val="center"/>
          </w:tcPr>
          <w:p w:rsidR="00EE5E35" w:rsidRPr="009E1AA0" w:rsidRDefault="00EE5E35" w:rsidP="00EE5E35">
            <w:pPr>
              <w:spacing w:before="120"/>
              <w:rPr>
                <w:sz w:val="18"/>
                <w:szCs w:val="18"/>
              </w:rPr>
            </w:pPr>
            <w:r w:rsidRPr="009E1AA0">
              <w:rPr>
                <w:rFonts w:hint="eastAsia"/>
                <w:sz w:val="18"/>
                <w:szCs w:val="18"/>
              </w:rPr>
              <w:t>27</w:t>
            </w:r>
          </w:p>
        </w:tc>
        <w:tc>
          <w:tcPr>
            <w:tcW w:w="1327" w:type="dxa"/>
            <w:vAlign w:val="center"/>
          </w:tcPr>
          <w:p w:rsidR="00EE5E35" w:rsidRPr="009E1AA0" w:rsidRDefault="00EE5E35" w:rsidP="00EE5E35">
            <w:pPr>
              <w:spacing w:before="120"/>
              <w:rPr>
                <w:sz w:val="18"/>
                <w:szCs w:val="18"/>
              </w:rPr>
            </w:pPr>
            <w:r w:rsidRPr="009E1AA0">
              <w:rPr>
                <w:rFonts w:hint="eastAsia"/>
                <w:sz w:val="18"/>
                <w:szCs w:val="18"/>
              </w:rPr>
              <w:t>*</w:t>
            </w:r>
            <w:r w:rsidRPr="009E1AA0">
              <w:rPr>
                <w:sz w:val="18"/>
                <w:szCs w:val="18"/>
              </w:rPr>
              <w:t>Volume</w:t>
            </w:r>
          </w:p>
        </w:tc>
        <w:tc>
          <w:tcPr>
            <w:tcW w:w="1139" w:type="dxa"/>
            <w:vAlign w:val="center"/>
          </w:tcPr>
          <w:p w:rsidR="00EE5E35" w:rsidRPr="009E1AA0" w:rsidRDefault="00EE5E35" w:rsidP="00EE5E35">
            <w:pPr>
              <w:spacing w:before="120"/>
              <w:rPr>
                <w:sz w:val="18"/>
                <w:szCs w:val="18"/>
              </w:rPr>
            </w:pPr>
            <w:r w:rsidRPr="009E1AA0">
              <w:rPr>
                <w:sz w:val="18"/>
                <w:szCs w:val="18"/>
              </w:rPr>
              <w:t>INT32</w:t>
            </w:r>
          </w:p>
        </w:tc>
        <w:tc>
          <w:tcPr>
            <w:tcW w:w="4111" w:type="dxa"/>
            <w:vAlign w:val="center"/>
          </w:tcPr>
          <w:p w:rsidR="00EE5E35" w:rsidRPr="009E1AA0" w:rsidRDefault="00EE5E35" w:rsidP="00EE5E35">
            <w:pPr>
              <w:spacing w:before="120"/>
              <w:rPr>
                <w:sz w:val="18"/>
                <w:szCs w:val="18"/>
              </w:rPr>
            </w:pPr>
            <w:r w:rsidRPr="009E1AA0">
              <w:rPr>
                <w:sz w:val="18"/>
                <w:szCs w:val="18"/>
              </w:rPr>
              <w:t>Volume duration the session</w:t>
            </w:r>
            <w:r>
              <w:rPr>
                <w:rFonts w:hint="eastAsia"/>
                <w:sz w:val="18"/>
                <w:szCs w:val="18"/>
              </w:rPr>
              <w:t xml:space="preserve"> </w:t>
            </w:r>
            <w:r w:rsidRPr="009E1AA0">
              <w:rPr>
                <w:rFonts w:hint="eastAsia"/>
                <w:sz w:val="18"/>
                <w:szCs w:val="18"/>
              </w:rPr>
              <w:t>Unit: byte</w:t>
            </w:r>
          </w:p>
          <w:p w:rsidR="00EE5E35" w:rsidRPr="009E1AA0" w:rsidRDefault="00EE5E35" w:rsidP="00EE5E35">
            <w:pPr>
              <w:spacing w:before="120"/>
              <w:rPr>
                <w:sz w:val="18"/>
                <w:szCs w:val="18"/>
              </w:rPr>
            </w:pPr>
            <w:r w:rsidRPr="009E1AA0">
              <w:rPr>
                <w:rFonts w:hint="eastAsia"/>
                <w:sz w:val="18"/>
                <w:szCs w:val="18"/>
              </w:rPr>
              <w:t>Default: 0</w:t>
            </w:r>
          </w:p>
        </w:tc>
        <w:tc>
          <w:tcPr>
            <w:tcW w:w="1134" w:type="dxa"/>
            <w:vAlign w:val="center"/>
          </w:tcPr>
          <w:p w:rsidR="00EE5E35" w:rsidRDefault="00EE5E35" w:rsidP="00EE5E35">
            <w:pPr>
              <w:rPr>
                <w:color w:val="000000"/>
                <w:sz w:val="18"/>
                <w:szCs w:val="18"/>
              </w:rPr>
            </w:pPr>
            <w:r>
              <w:rPr>
                <w:color w:val="000000"/>
                <w:sz w:val="18"/>
                <w:szCs w:val="18"/>
              </w:rPr>
              <w:t>N</w:t>
            </w:r>
          </w:p>
        </w:tc>
      </w:tr>
      <w:tr w:rsidR="00EE5E35" w:rsidRPr="00331006" w:rsidTr="000F082A">
        <w:trPr>
          <w:cantSplit/>
        </w:trPr>
        <w:tc>
          <w:tcPr>
            <w:tcW w:w="761" w:type="dxa"/>
            <w:shd w:val="clear" w:color="auto" w:fill="C2D69B" w:themeFill="accent3" w:themeFillTint="99"/>
            <w:vAlign w:val="center"/>
          </w:tcPr>
          <w:p w:rsidR="00EE5E35" w:rsidRPr="009E1AA0" w:rsidRDefault="00EE5E35" w:rsidP="00EE5E35">
            <w:pPr>
              <w:spacing w:before="120"/>
              <w:rPr>
                <w:sz w:val="18"/>
                <w:szCs w:val="18"/>
              </w:rPr>
            </w:pPr>
            <w:r w:rsidRPr="009E1AA0">
              <w:rPr>
                <w:rFonts w:hint="eastAsia"/>
                <w:sz w:val="18"/>
                <w:szCs w:val="18"/>
              </w:rPr>
              <w:t>28</w:t>
            </w:r>
          </w:p>
        </w:tc>
        <w:tc>
          <w:tcPr>
            <w:tcW w:w="1327" w:type="dxa"/>
            <w:shd w:val="clear" w:color="auto" w:fill="C2D69B" w:themeFill="accent3" w:themeFillTint="99"/>
            <w:vAlign w:val="center"/>
          </w:tcPr>
          <w:p w:rsidR="00EE5E35" w:rsidRPr="009E1AA0" w:rsidRDefault="00EE5E35" w:rsidP="00EE5E35">
            <w:pPr>
              <w:spacing w:before="120"/>
              <w:rPr>
                <w:sz w:val="18"/>
                <w:szCs w:val="18"/>
              </w:rPr>
            </w:pPr>
            <w:r w:rsidRPr="009E1AA0">
              <w:rPr>
                <w:sz w:val="18"/>
                <w:szCs w:val="18"/>
              </w:rPr>
              <w:t>PreDiscountFee</w:t>
            </w:r>
          </w:p>
        </w:tc>
        <w:tc>
          <w:tcPr>
            <w:tcW w:w="1139" w:type="dxa"/>
            <w:shd w:val="clear" w:color="auto" w:fill="C2D69B" w:themeFill="accent3" w:themeFillTint="99"/>
            <w:vAlign w:val="center"/>
          </w:tcPr>
          <w:p w:rsidR="00EE5E35" w:rsidRPr="009E1AA0" w:rsidRDefault="00EE5E35" w:rsidP="00EE5E35">
            <w:pPr>
              <w:spacing w:before="120"/>
              <w:rPr>
                <w:sz w:val="18"/>
                <w:szCs w:val="18"/>
              </w:rPr>
            </w:pPr>
            <w:r w:rsidRPr="009E1AA0">
              <w:rPr>
                <w:sz w:val="18"/>
                <w:szCs w:val="18"/>
              </w:rPr>
              <w:t>INT32</w:t>
            </w:r>
          </w:p>
        </w:tc>
        <w:tc>
          <w:tcPr>
            <w:tcW w:w="4111" w:type="dxa"/>
            <w:shd w:val="clear" w:color="auto" w:fill="C2D69B" w:themeFill="accent3" w:themeFillTint="99"/>
            <w:vAlign w:val="center"/>
          </w:tcPr>
          <w:p w:rsidR="00EE5E35" w:rsidRPr="009E1AA0" w:rsidRDefault="00EE5E35" w:rsidP="00EE5E35">
            <w:pPr>
              <w:spacing w:before="120"/>
              <w:rPr>
                <w:sz w:val="18"/>
                <w:szCs w:val="18"/>
              </w:rPr>
            </w:pPr>
            <w:r w:rsidRPr="009E1AA0">
              <w:rPr>
                <w:sz w:val="18"/>
                <w:szCs w:val="18"/>
              </w:rPr>
              <w:t>Free before discounting</w:t>
            </w:r>
            <w:r>
              <w:rPr>
                <w:rFonts w:hint="eastAsia"/>
                <w:sz w:val="18"/>
                <w:szCs w:val="18"/>
              </w:rPr>
              <w:t xml:space="preserve"> </w:t>
            </w:r>
            <w:r w:rsidRPr="009E1AA0">
              <w:rPr>
                <w:rFonts w:hint="eastAsia"/>
                <w:sz w:val="18"/>
                <w:szCs w:val="18"/>
              </w:rPr>
              <w:t>Default: 0</w:t>
            </w:r>
          </w:p>
        </w:tc>
        <w:tc>
          <w:tcPr>
            <w:tcW w:w="1134" w:type="dxa"/>
            <w:shd w:val="clear" w:color="auto" w:fill="C2D69B" w:themeFill="accent3" w:themeFillTint="99"/>
            <w:vAlign w:val="center"/>
          </w:tcPr>
          <w:p w:rsidR="00EE5E35" w:rsidRDefault="00EE5E35" w:rsidP="00EE5E35">
            <w:pPr>
              <w:rPr>
                <w:color w:val="000000"/>
                <w:sz w:val="18"/>
                <w:szCs w:val="18"/>
              </w:rPr>
            </w:pPr>
            <w:r>
              <w:rPr>
                <w:color w:val="000000"/>
                <w:sz w:val="18"/>
                <w:szCs w:val="18"/>
              </w:rPr>
              <w:t>N</w:t>
            </w:r>
          </w:p>
        </w:tc>
      </w:tr>
      <w:tr w:rsidR="00EE5E35" w:rsidRPr="00331006" w:rsidTr="009C6D19">
        <w:trPr>
          <w:cantSplit/>
        </w:trPr>
        <w:tc>
          <w:tcPr>
            <w:tcW w:w="761" w:type="dxa"/>
            <w:vAlign w:val="center"/>
          </w:tcPr>
          <w:p w:rsidR="00EE5E35" w:rsidRPr="000F082A" w:rsidRDefault="00EE5E35" w:rsidP="00EE5E35">
            <w:pPr>
              <w:spacing w:before="120"/>
              <w:rPr>
                <w:sz w:val="18"/>
                <w:szCs w:val="18"/>
              </w:rPr>
            </w:pPr>
            <w:r w:rsidRPr="000F082A">
              <w:rPr>
                <w:rFonts w:hint="eastAsia"/>
                <w:sz w:val="18"/>
                <w:szCs w:val="18"/>
              </w:rPr>
              <w:t>29</w:t>
            </w:r>
          </w:p>
        </w:tc>
        <w:tc>
          <w:tcPr>
            <w:tcW w:w="1327" w:type="dxa"/>
            <w:vAlign w:val="center"/>
          </w:tcPr>
          <w:p w:rsidR="00EE5E35" w:rsidRPr="000F082A" w:rsidRDefault="00EE5E35" w:rsidP="00EE5E35">
            <w:pPr>
              <w:spacing w:before="120"/>
              <w:rPr>
                <w:sz w:val="18"/>
                <w:szCs w:val="18"/>
              </w:rPr>
            </w:pPr>
            <w:r w:rsidRPr="000F082A">
              <w:rPr>
                <w:sz w:val="18"/>
                <w:szCs w:val="18"/>
              </w:rPr>
              <w:t>BearerType</w:t>
            </w:r>
          </w:p>
        </w:tc>
        <w:tc>
          <w:tcPr>
            <w:tcW w:w="1139" w:type="dxa"/>
            <w:vAlign w:val="center"/>
          </w:tcPr>
          <w:p w:rsidR="00EE5E35" w:rsidRPr="000F082A" w:rsidRDefault="00EE5E35" w:rsidP="00EE5E35">
            <w:pPr>
              <w:spacing w:before="120"/>
              <w:rPr>
                <w:sz w:val="18"/>
                <w:szCs w:val="18"/>
              </w:rPr>
            </w:pPr>
            <w:r w:rsidRPr="000F082A">
              <w:rPr>
                <w:sz w:val="18"/>
                <w:szCs w:val="18"/>
              </w:rPr>
              <w:t>INT32</w:t>
            </w:r>
          </w:p>
        </w:tc>
        <w:tc>
          <w:tcPr>
            <w:tcW w:w="4111" w:type="dxa"/>
            <w:vAlign w:val="center"/>
          </w:tcPr>
          <w:p w:rsidR="00EE5E35" w:rsidRPr="000F082A" w:rsidRDefault="00EE5E35" w:rsidP="00EE5E35">
            <w:pPr>
              <w:spacing w:before="120"/>
              <w:rPr>
                <w:sz w:val="18"/>
                <w:szCs w:val="18"/>
              </w:rPr>
            </w:pPr>
            <w:r w:rsidRPr="000F082A">
              <w:rPr>
                <w:rFonts w:hint="eastAsia"/>
                <w:sz w:val="18"/>
                <w:szCs w:val="18"/>
              </w:rPr>
              <w:t>Type of a b</w:t>
            </w:r>
            <w:r w:rsidRPr="000F082A">
              <w:rPr>
                <w:sz w:val="18"/>
                <w:szCs w:val="18"/>
              </w:rPr>
              <w:t>earering network</w:t>
            </w:r>
            <w:r w:rsidRPr="000F082A">
              <w:rPr>
                <w:rFonts w:hint="eastAsia"/>
                <w:sz w:val="18"/>
                <w:szCs w:val="18"/>
              </w:rPr>
              <w:t xml:space="preserve">. Default: </w:t>
            </w:r>
            <w:del w:id="7319" w:author="c00198605" w:date="2012-04-06T21:09:00Z">
              <w:r w:rsidRPr="000F082A" w:rsidDel="00AC2C14">
                <w:rPr>
                  <w:rFonts w:hint="eastAsia"/>
                  <w:sz w:val="18"/>
                  <w:szCs w:val="18"/>
                </w:rPr>
                <w:delText>13</w:delText>
              </w:r>
            </w:del>
            <w:ins w:id="7320" w:author="c00198605" w:date="2012-04-06T21:09:00Z">
              <w:r w:rsidRPr="000F082A">
                <w:rPr>
                  <w:rFonts w:hint="eastAsia"/>
                  <w:sz w:val="18"/>
                  <w:szCs w:val="18"/>
                </w:rPr>
                <w:t>9</w:t>
              </w:r>
            </w:ins>
          </w:p>
        </w:tc>
        <w:tc>
          <w:tcPr>
            <w:tcW w:w="1134" w:type="dxa"/>
            <w:vAlign w:val="center"/>
          </w:tcPr>
          <w:p w:rsidR="00EE5E35" w:rsidRDefault="00EE5E35" w:rsidP="00EE5E35">
            <w:pPr>
              <w:rPr>
                <w:color w:val="000000"/>
                <w:sz w:val="18"/>
                <w:szCs w:val="18"/>
              </w:rPr>
            </w:pPr>
            <w:r>
              <w:rPr>
                <w:color w:val="000000"/>
                <w:sz w:val="18"/>
                <w:szCs w:val="18"/>
              </w:rPr>
              <w:t>N</w:t>
            </w:r>
          </w:p>
        </w:tc>
      </w:tr>
      <w:tr w:rsidR="00EE5E35" w:rsidRPr="00331006" w:rsidTr="009E1AA0">
        <w:trPr>
          <w:cantSplit/>
          <w:trHeight w:val="562"/>
        </w:trPr>
        <w:tc>
          <w:tcPr>
            <w:tcW w:w="761" w:type="dxa"/>
            <w:vAlign w:val="center"/>
          </w:tcPr>
          <w:p w:rsidR="00EE5E35" w:rsidRPr="000F082A" w:rsidRDefault="00EE5E35" w:rsidP="00EE5E35">
            <w:pPr>
              <w:spacing w:before="120"/>
              <w:rPr>
                <w:sz w:val="18"/>
                <w:szCs w:val="18"/>
              </w:rPr>
            </w:pPr>
            <w:r w:rsidRPr="000F082A">
              <w:rPr>
                <w:sz w:val="18"/>
                <w:szCs w:val="18"/>
              </w:rPr>
              <w:lastRenderedPageBreak/>
              <w:t>3</w:t>
            </w:r>
            <w:r w:rsidRPr="000F082A">
              <w:rPr>
                <w:rFonts w:hint="eastAsia"/>
                <w:sz w:val="18"/>
                <w:szCs w:val="18"/>
              </w:rPr>
              <w:t>0</w:t>
            </w:r>
          </w:p>
        </w:tc>
        <w:tc>
          <w:tcPr>
            <w:tcW w:w="1327" w:type="dxa"/>
            <w:vAlign w:val="center"/>
          </w:tcPr>
          <w:p w:rsidR="00EE5E35" w:rsidRPr="000F082A" w:rsidRDefault="00EE5E35" w:rsidP="00EE5E35">
            <w:pPr>
              <w:spacing w:before="120"/>
              <w:rPr>
                <w:sz w:val="18"/>
                <w:szCs w:val="18"/>
              </w:rPr>
            </w:pPr>
            <w:r w:rsidRPr="000F082A">
              <w:rPr>
                <w:sz w:val="18"/>
                <w:szCs w:val="18"/>
              </w:rPr>
              <w:t>BearerProtocolType</w:t>
            </w:r>
          </w:p>
        </w:tc>
        <w:tc>
          <w:tcPr>
            <w:tcW w:w="1139" w:type="dxa"/>
            <w:vAlign w:val="center"/>
          </w:tcPr>
          <w:p w:rsidR="00EE5E35" w:rsidRPr="000F082A" w:rsidRDefault="00EE5E35" w:rsidP="00EE5E35">
            <w:pPr>
              <w:spacing w:before="120"/>
              <w:rPr>
                <w:sz w:val="18"/>
                <w:szCs w:val="18"/>
              </w:rPr>
            </w:pPr>
            <w:r w:rsidRPr="000F082A">
              <w:rPr>
                <w:sz w:val="18"/>
                <w:szCs w:val="18"/>
              </w:rPr>
              <w:t>INT32</w:t>
            </w:r>
          </w:p>
        </w:tc>
        <w:tc>
          <w:tcPr>
            <w:tcW w:w="4111" w:type="dxa"/>
            <w:vAlign w:val="center"/>
          </w:tcPr>
          <w:p w:rsidR="00EE5E35" w:rsidRPr="000F082A" w:rsidRDefault="00EE5E35" w:rsidP="00EE5E35">
            <w:pPr>
              <w:spacing w:before="120"/>
              <w:rPr>
                <w:sz w:val="18"/>
                <w:szCs w:val="18"/>
              </w:rPr>
            </w:pPr>
            <w:r w:rsidRPr="000F082A">
              <w:rPr>
                <w:sz w:val="18"/>
                <w:szCs w:val="18"/>
              </w:rPr>
              <w:t xml:space="preserve">Type of the </w:t>
            </w:r>
            <w:r w:rsidRPr="000F082A">
              <w:rPr>
                <w:rFonts w:hint="eastAsia"/>
                <w:sz w:val="18"/>
                <w:szCs w:val="18"/>
              </w:rPr>
              <w:t>b</w:t>
            </w:r>
            <w:r w:rsidRPr="000F082A">
              <w:rPr>
                <w:sz w:val="18"/>
                <w:szCs w:val="18"/>
              </w:rPr>
              <w:t>earering protocol</w:t>
            </w:r>
            <w:r w:rsidRPr="000F082A">
              <w:rPr>
                <w:rFonts w:hint="eastAsia"/>
                <w:sz w:val="18"/>
                <w:szCs w:val="18"/>
              </w:rPr>
              <w:t>. Default: 99</w:t>
            </w:r>
          </w:p>
        </w:tc>
        <w:tc>
          <w:tcPr>
            <w:tcW w:w="1134" w:type="dxa"/>
            <w:vAlign w:val="center"/>
          </w:tcPr>
          <w:p w:rsidR="00EE5E35" w:rsidRDefault="00EE5E35" w:rsidP="00EE5E35">
            <w:pPr>
              <w:rPr>
                <w:color w:val="000000"/>
                <w:sz w:val="18"/>
                <w:szCs w:val="18"/>
              </w:rPr>
            </w:pPr>
            <w:r>
              <w:rPr>
                <w:color w:val="000000"/>
                <w:sz w:val="18"/>
                <w:szCs w:val="18"/>
              </w:rPr>
              <w:t>N</w:t>
            </w:r>
          </w:p>
        </w:tc>
      </w:tr>
      <w:tr w:rsidR="00EE5E35" w:rsidRPr="00331006" w:rsidTr="009C6D19">
        <w:trPr>
          <w:cantSplit/>
        </w:trPr>
        <w:tc>
          <w:tcPr>
            <w:tcW w:w="761" w:type="dxa"/>
            <w:vAlign w:val="center"/>
          </w:tcPr>
          <w:p w:rsidR="00EE5E35" w:rsidRPr="000F082A" w:rsidRDefault="00EE5E35" w:rsidP="00EE5E35">
            <w:pPr>
              <w:spacing w:before="120"/>
              <w:rPr>
                <w:sz w:val="18"/>
                <w:szCs w:val="18"/>
              </w:rPr>
            </w:pPr>
            <w:r w:rsidRPr="000F082A">
              <w:rPr>
                <w:sz w:val="18"/>
                <w:szCs w:val="18"/>
              </w:rPr>
              <w:t>3</w:t>
            </w:r>
            <w:r w:rsidRPr="000F082A">
              <w:rPr>
                <w:rFonts w:hint="eastAsia"/>
                <w:sz w:val="18"/>
                <w:szCs w:val="18"/>
              </w:rPr>
              <w:t>1</w:t>
            </w:r>
          </w:p>
        </w:tc>
        <w:tc>
          <w:tcPr>
            <w:tcW w:w="1327" w:type="dxa"/>
            <w:vAlign w:val="center"/>
          </w:tcPr>
          <w:p w:rsidR="00EE5E35" w:rsidRPr="000F082A" w:rsidRDefault="00EE5E35" w:rsidP="00EE5E35">
            <w:pPr>
              <w:spacing w:before="120"/>
              <w:rPr>
                <w:sz w:val="18"/>
                <w:szCs w:val="18"/>
              </w:rPr>
            </w:pPr>
            <w:r w:rsidRPr="000F082A">
              <w:rPr>
                <w:sz w:val="18"/>
                <w:szCs w:val="18"/>
              </w:rPr>
              <w:t>UplinkVolume</w:t>
            </w:r>
          </w:p>
        </w:tc>
        <w:tc>
          <w:tcPr>
            <w:tcW w:w="1139" w:type="dxa"/>
            <w:vAlign w:val="center"/>
          </w:tcPr>
          <w:p w:rsidR="00EE5E35" w:rsidRPr="000F082A" w:rsidRDefault="00EE5E35" w:rsidP="00EE5E35">
            <w:pPr>
              <w:spacing w:before="120"/>
              <w:rPr>
                <w:sz w:val="18"/>
                <w:szCs w:val="18"/>
              </w:rPr>
            </w:pPr>
            <w:r w:rsidRPr="000F082A">
              <w:rPr>
                <w:sz w:val="18"/>
                <w:szCs w:val="18"/>
              </w:rPr>
              <w:t>INT32</w:t>
            </w:r>
          </w:p>
        </w:tc>
        <w:tc>
          <w:tcPr>
            <w:tcW w:w="4111" w:type="dxa"/>
            <w:vAlign w:val="center"/>
          </w:tcPr>
          <w:p w:rsidR="00EE5E35" w:rsidRPr="000F082A" w:rsidRDefault="00EE5E35" w:rsidP="00EE5E35">
            <w:pPr>
              <w:spacing w:before="120"/>
              <w:rPr>
                <w:sz w:val="18"/>
                <w:szCs w:val="18"/>
              </w:rPr>
            </w:pPr>
            <w:r w:rsidRPr="000F082A">
              <w:rPr>
                <w:sz w:val="18"/>
                <w:szCs w:val="18"/>
              </w:rPr>
              <w:t>Volume of upper link</w:t>
            </w:r>
            <w:r w:rsidRPr="000F082A">
              <w:rPr>
                <w:rFonts w:hint="eastAsia"/>
                <w:sz w:val="18"/>
                <w:szCs w:val="18"/>
              </w:rPr>
              <w:t xml:space="preserve">. </w:t>
            </w:r>
          </w:p>
          <w:p w:rsidR="00EE5E35" w:rsidRPr="000F082A" w:rsidRDefault="00EE5E35" w:rsidP="00EE5E35">
            <w:pPr>
              <w:spacing w:before="120"/>
              <w:rPr>
                <w:sz w:val="18"/>
                <w:szCs w:val="18"/>
              </w:rPr>
            </w:pPr>
            <w:r w:rsidRPr="000F082A">
              <w:rPr>
                <w:rFonts w:hint="eastAsia"/>
                <w:sz w:val="18"/>
                <w:szCs w:val="18"/>
              </w:rPr>
              <w:t>Unit: byte</w:t>
            </w:r>
          </w:p>
          <w:p w:rsidR="00EE5E35" w:rsidRPr="000F082A" w:rsidRDefault="00EE5E35" w:rsidP="00EE5E35">
            <w:pPr>
              <w:spacing w:before="120"/>
              <w:rPr>
                <w:sz w:val="18"/>
                <w:szCs w:val="18"/>
              </w:rPr>
            </w:pPr>
            <w:r w:rsidRPr="000F082A">
              <w:rPr>
                <w:rFonts w:hint="eastAsia"/>
                <w:sz w:val="18"/>
                <w:szCs w:val="18"/>
              </w:rPr>
              <w:t>Default: 0</w:t>
            </w:r>
          </w:p>
        </w:tc>
        <w:tc>
          <w:tcPr>
            <w:tcW w:w="1134" w:type="dxa"/>
            <w:vAlign w:val="center"/>
          </w:tcPr>
          <w:p w:rsidR="00EE5E35" w:rsidRDefault="00EE5E35" w:rsidP="00EE5E35">
            <w:pPr>
              <w:rPr>
                <w:color w:val="000000"/>
                <w:sz w:val="18"/>
                <w:szCs w:val="18"/>
              </w:rPr>
            </w:pPr>
            <w:r>
              <w:rPr>
                <w:color w:val="000000"/>
                <w:sz w:val="18"/>
                <w:szCs w:val="18"/>
              </w:rPr>
              <w:t>N</w:t>
            </w:r>
          </w:p>
        </w:tc>
      </w:tr>
      <w:tr w:rsidR="00EE5E35" w:rsidRPr="00331006" w:rsidTr="009C6D19">
        <w:trPr>
          <w:cantSplit/>
        </w:trPr>
        <w:tc>
          <w:tcPr>
            <w:tcW w:w="761" w:type="dxa"/>
            <w:vAlign w:val="center"/>
          </w:tcPr>
          <w:p w:rsidR="00EE5E35" w:rsidRPr="000F082A" w:rsidRDefault="00EE5E35" w:rsidP="00EE5E35">
            <w:pPr>
              <w:spacing w:before="120"/>
              <w:rPr>
                <w:sz w:val="18"/>
                <w:szCs w:val="18"/>
              </w:rPr>
            </w:pPr>
            <w:r w:rsidRPr="000F082A">
              <w:rPr>
                <w:sz w:val="18"/>
                <w:szCs w:val="18"/>
              </w:rPr>
              <w:t>3</w:t>
            </w:r>
            <w:r w:rsidRPr="000F082A">
              <w:rPr>
                <w:rFonts w:hint="eastAsia"/>
                <w:sz w:val="18"/>
                <w:szCs w:val="18"/>
              </w:rPr>
              <w:t>2</w:t>
            </w:r>
          </w:p>
        </w:tc>
        <w:tc>
          <w:tcPr>
            <w:tcW w:w="1327" w:type="dxa"/>
            <w:vAlign w:val="center"/>
          </w:tcPr>
          <w:p w:rsidR="00EE5E35" w:rsidRPr="000F082A" w:rsidRDefault="00EE5E35" w:rsidP="00EE5E35">
            <w:pPr>
              <w:spacing w:before="120"/>
              <w:rPr>
                <w:sz w:val="18"/>
                <w:szCs w:val="18"/>
              </w:rPr>
            </w:pPr>
            <w:r w:rsidRPr="000F082A">
              <w:rPr>
                <w:sz w:val="18"/>
                <w:szCs w:val="18"/>
              </w:rPr>
              <w:t>DownlinkVolume</w:t>
            </w:r>
          </w:p>
        </w:tc>
        <w:tc>
          <w:tcPr>
            <w:tcW w:w="1139" w:type="dxa"/>
            <w:vAlign w:val="center"/>
          </w:tcPr>
          <w:p w:rsidR="00EE5E35" w:rsidRPr="000F082A" w:rsidRDefault="00EE5E35" w:rsidP="00EE5E35">
            <w:pPr>
              <w:spacing w:before="120"/>
              <w:rPr>
                <w:sz w:val="18"/>
                <w:szCs w:val="18"/>
              </w:rPr>
            </w:pPr>
            <w:r w:rsidRPr="000F082A">
              <w:rPr>
                <w:sz w:val="18"/>
                <w:szCs w:val="18"/>
              </w:rPr>
              <w:t>INT32</w:t>
            </w:r>
          </w:p>
        </w:tc>
        <w:tc>
          <w:tcPr>
            <w:tcW w:w="4111" w:type="dxa"/>
            <w:vAlign w:val="center"/>
          </w:tcPr>
          <w:p w:rsidR="00EE5E35" w:rsidRPr="000F082A" w:rsidRDefault="00EE5E35" w:rsidP="00EE5E35">
            <w:pPr>
              <w:spacing w:before="120"/>
              <w:rPr>
                <w:sz w:val="18"/>
                <w:szCs w:val="18"/>
              </w:rPr>
            </w:pPr>
            <w:r w:rsidRPr="000F082A">
              <w:rPr>
                <w:sz w:val="18"/>
                <w:szCs w:val="18"/>
              </w:rPr>
              <w:t>Volume of down link</w:t>
            </w:r>
            <w:r w:rsidRPr="000F082A">
              <w:rPr>
                <w:rFonts w:hint="eastAsia"/>
                <w:sz w:val="18"/>
                <w:szCs w:val="18"/>
              </w:rPr>
              <w:t>.</w:t>
            </w:r>
          </w:p>
          <w:p w:rsidR="00EE5E35" w:rsidRPr="000F082A" w:rsidRDefault="00EE5E35" w:rsidP="00EE5E35">
            <w:pPr>
              <w:spacing w:before="120"/>
              <w:rPr>
                <w:sz w:val="18"/>
                <w:szCs w:val="18"/>
              </w:rPr>
            </w:pPr>
            <w:r w:rsidRPr="000F082A">
              <w:rPr>
                <w:rFonts w:hint="eastAsia"/>
                <w:sz w:val="18"/>
                <w:szCs w:val="18"/>
              </w:rPr>
              <w:t>Unit: byte</w:t>
            </w:r>
          </w:p>
          <w:p w:rsidR="00EE5E35" w:rsidRPr="000F082A" w:rsidRDefault="00EE5E35" w:rsidP="00EE5E35">
            <w:pPr>
              <w:spacing w:before="120"/>
              <w:rPr>
                <w:sz w:val="18"/>
                <w:szCs w:val="18"/>
              </w:rPr>
            </w:pPr>
            <w:r w:rsidRPr="000F082A">
              <w:rPr>
                <w:rFonts w:hint="eastAsia"/>
                <w:sz w:val="18"/>
                <w:szCs w:val="18"/>
              </w:rPr>
              <w:t>Default: 0</w:t>
            </w:r>
          </w:p>
        </w:tc>
        <w:tc>
          <w:tcPr>
            <w:tcW w:w="1134" w:type="dxa"/>
            <w:vAlign w:val="center"/>
          </w:tcPr>
          <w:p w:rsidR="00EE5E35" w:rsidRDefault="00EE5E35" w:rsidP="00EE5E35">
            <w:pPr>
              <w:rPr>
                <w:color w:val="000000"/>
                <w:sz w:val="18"/>
                <w:szCs w:val="18"/>
              </w:rPr>
            </w:pPr>
            <w:r>
              <w:rPr>
                <w:color w:val="000000"/>
                <w:sz w:val="18"/>
                <w:szCs w:val="18"/>
              </w:rPr>
              <w:t>N</w:t>
            </w:r>
          </w:p>
        </w:tc>
      </w:tr>
      <w:tr w:rsidR="00EE5E35" w:rsidRPr="00331006" w:rsidTr="009C6D19">
        <w:trPr>
          <w:cantSplit/>
        </w:trPr>
        <w:tc>
          <w:tcPr>
            <w:tcW w:w="761" w:type="dxa"/>
            <w:vAlign w:val="center"/>
          </w:tcPr>
          <w:p w:rsidR="00EE5E35" w:rsidRPr="000F082A" w:rsidRDefault="00EE5E35" w:rsidP="00EE5E35">
            <w:pPr>
              <w:spacing w:before="120"/>
              <w:rPr>
                <w:sz w:val="18"/>
                <w:szCs w:val="18"/>
              </w:rPr>
            </w:pPr>
            <w:r w:rsidRPr="000F082A">
              <w:rPr>
                <w:rFonts w:hint="eastAsia"/>
                <w:sz w:val="18"/>
                <w:szCs w:val="18"/>
              </w:rPr>
              <w:t>33</w:t>
            </w:r>
          </w:p>
        </w:tc>
        <w:tc>
          <w:tcPr>
            <w:tcW w:w="1327" w:type="dxa"/>
            <w:vAlign w:val="center"/>
          </w:tcPr>
          <w:p w:rsidR="00EE5E35" w:rsidRPr="000F082A" w:rsidRDefault="00EE5E35" w:rsidP="00EE5E35">
            <w:pPr>
              <w:spacing w:before="120"/>
              <w:rPr>
                <w:sz w:val="18"/>
                <w:szCs w:val="18"/>
              </w:rPr>
            </w:pPr>
            <w:r w:rsidRPr="000F082A">
              <w:rPr>
                <w:sz w:val="18"/>
                <w:szCs w:val="18"/>
              </w:rPr>
              <w:t>APN</w:t>
            </w:r>
          </w:p>
        </w:tc>
        <w:tc>
          <w:tcPr>
            <w:tcW w:w="1139" w:type="dxa"/>
            <w:vAlign w:val="center"/>
          </w:tcPr>
          <w:p w:rsidR="00EE5E35" w:rsidRPr="000F082A" w:rsidRDefault="00EE5E35" w:rsidP="00EE5E35">
            <w:pPr>
              <w:spacing w:before="120"/>
              <w:rPr>
                <w:sz w:val="18"/>
                <w:szCs w:val="18"/>
              </w:rPr>
            </w:pPr>
            <w:r w:rsidRPr="000F082A">
              <w:rPr>
                <w:sz w:val="18"/>
                <w:szCs w:val="18"/>
              </w:rPr>
              <w:t>VARCHAR (255)</w:t>
            </w:r>
          </w:p>
        </w:tc>
        <w:tc>
          <w:tcPr>
            <w:tcW w:w="4111" w:type="dxa"/>
            <w:vAlign w:val="center"/>
          </w:tcPr>
          <w:p w:rsidR="00EE5E35" w:rsidRPr="000F082A" w:rsidRDefault="00EE5E35" w:rsidP="00EE5E35">
            <w:pPr>
              <w:spacing w:before="120"/>
              <w:rPr>
                <w:sz w:val="18"/>
                <w:szCs w:val="18"/>
              </w:rPr>
            </w:pPr>
            <w:r w:rsidRPr="000F082A">
              <w:rPr>
                <w:rFonts w:hint="eastAsia"/>
                <w:sz w:val="18"/>
                <w:szCs w:val="18"/>
              </w:rPr>
              <w:t>Access point number.</w:t>
            </w:r>
          </w:p>
        </w:tc>
        <w:tc>
          <w:tcPr>
            <w:tcW w:w="1134" w:type="dxa"/>
            <w:vAlign w:val="center"/>
          </w:tcPr>
          <w:p w:rsidR="00EE5E35" w:rsidRDefault="00EE5E35" w:rsidP="00EE5E35">
            <w:pPr>
              <w:rPr>
                <w:color w:val="000000"/>
                <w:sz w:val="18"/>
                <w:szCs w:val="18"/>
              </w:rPr>
            </w:pPr>
            <w:r>
              <w:rPr>
                <w:color w:val="000000"/>
                <w:sz w:val="18"/>
                <w:szCs w:val="18"/>
              </w:rPr>
              <w:t>Y</w:t>
            </w:r>
          </w:p>
        </w:tc>
      </w:tr>
      <w:tr w:rsidR="00EE5E35" w:rsidRPr="00331006" w:rsidTr="009C6D19">
        <w:trPr>
          <w:cantSplit/>
        </w:trPr>
        <w:tc>
          <w:tcPr>
            <w:tcW w:w="761" w:type="dxa"/>
            <w:vAlign w:val="center"/>
          </w:tcPr>
          <w:p w:rsidR="00EE5E35" w:rsidRPr="000F082A" w:rsidRDefault="00EE5E35" w:rsidP="00EE5E35">
            <w:pPr>
              <w:spacing w:before="120"/>
              <w:rPr>
                <w:sz w:val="18"/>
                <w:szCs w:val="18"/>
              </w:rPr>
            </w:pPr>
            <w:r w:rsidRPr="000F082A">
              <w:rPr>
                <w:rFonts w:hint="eastAsia"/>
                <w:sz w:val="18"/>
                <w:szCs w:val="18"/>
              </w:rPr>
              <w:t>34</w:t>
            </w:r>
          </w:p>
        </w:tc>
        <w:tc>
          <w:tcPr>
            <w:tcW w:w="1327" w:type="dxa"/>
            <w:vAlign w:val="center"/>
          </w:tcPr>
          <w:p w:rsidR="00EE5E35" w:rsidRPr="000F082A" w:rsidRDefault="00EE5E35" w:rsidP="00EE5E35">
            <w:pPr>
              <w:spacing w:before="120"/>
              <w:rPr>
                <w:sz w:val="18"/>
                <w:szCs w:val="18"/>
              </w:rPr>
            </w:pPr>
            <w:r w:rsidRPr="000F082A">
              <w:rPr>
                <w:sz w:val="18"/>
                <w:szCs w:val="18"/>
              </w:rPr>
              <w:t>RoamingOperatorID</w:t>
            </w:r>
          </w:p>
        </w:tc>
        <w:tc>
          <w:tcPr>
            <w:tcW w:w="1139" w:type="dxa"/>
            <w:vAlign w:val="center"/>
          </w:tcPr>
          <w:p w:rsidR="00EE5E35" w:rsidRPr="000F082A" w:rsidRDefault="00EE5E35" w:rsidP="00EE5E35">
            <w:pPr>
              <w:spacing w:before="120"/>
              <w:rPr>
                <w:sz w:val="18"/>
                <w:szCs w:val="18"/>
              </w:rPr>
            </w:pPr>
            <w:r w:rsidRPr="000F082A">
              <w:rPr>
                <w:sz w:val="18"/>
                <w:szCs w:val="18"/>
              </w:rPr>
              <w:t>VARCHAR (10)</w:t>
            </w:r>
          </w:p>
        </w:tc>
        <w:tc>
          <w:tcPr>
            <w:tcW w:w="4111" w:type="dxa"/>
            <w:vAlign w:val="center"/>
          </w:tcPr>
          <w:p w:rsidR="00EE5E35" w:rsidRPr="000F082A" w:rsidRDefault="00EE5E35" w:rsidP="00EE5E35">
            <w:pPr>
              <w:spacing w:before="120"/>
              <w:rPr>
                <w:sz w:val="18"/>
                <w:szCs w:val="18"/>
              </w:rPr>
            </w:pPr>
            <w:r w:rsidRPr="000F082A">
              <w:rPr>
                <w:sz w:val="18"/>
                <w:szCs w:val="18"/>
              </w:rPr>
              <w:t>Operator identifier of roaming place</w:t>
            </w:r>
          </w:p>
        </w:tc>
        <w:tc>
          <w:tcPr>
            <w:tcW w:w="1134" w:type="dxa"/>
            <w:vAlign w:val="center"/>
          </w:tcPr>
          <w:p w:rsidR="00EE5E35" w:rsidRDefault="00EE5E35" w:rsidP="00EE5E35">
            <w:pPr>
              <w:rPr>
                <w:color w:val="000000"/>
                <w:sz w:val="18"/>
                <w:szCs w:val="18"/>
              </w:rPr>
            </w:pPr>
            <w:r>
              <w:rPr>
                <w:color w:val="000000"/>
                <w:sz w:val="18"/>
                <w:szCs w:val="18"/>
              </w:rPr>
              <w:t>Y</w:t>
            </w:r>
          </w:p>
        </w:tc>
      </w:tr>
      <w:tr w:rsidR="00EE5E35" w:rsidRPr="00331006" w:rsidTr="009C6D19">
        <w:trPr>
          <w:cantSplit/>
        </w:trPr>
        <w:tc>
          <w:tcPr>
            <w:tcW w:w="761" w:type="dxa"/>
            <w:vAlign w:val="center"/>
          </w:tcPr>
          <w:p w:rsidR="00EE5E35" w:rsidRPr="000F082A" w:rsidRDefault="00EE5E35" w:rsidP="00EE5E35">
            <w:pPr>
              <w:spacing w:before="120"/>
              <w:rPr>
                <w:sz w:val="18"/>
                <w:szCs w:val="18"/>
              </w:rPr>
            </w:pPr>
            <w:r w:rsidRPr="000F082A">
              <w:rPr>
                <w:rFonts w:hint="eastAsia"/>
                <w:sz w:val="18"/>
                <w:szCs w:val="18"/>
              </w:rPr>
              <w:t>35</w:t>
            </w:r>
          </w:p>
        </w:tc>
        <w:tc>
          <w:tcPr>
            <w:tcW w:w="1327" w:type="dxa"/>
            <w:vAlign w:val="center"/>
          </w:tcPr>
          <w:p w:rsidR="00EE5E35" w:rsidRPr="000F082A" w:rsidRDefault="00EE5E35" w:rsidP="00EE5E35">
            <w:pPr>
              <w:spacing w:before="120"/>
              <w:rPr>
                <w:sz w:val="18"/>
                <w:szCs w:val="18"/>
              </w:rPr>
            </w:pPr>
            <w:r w:rsidRPr="000F082A">
              <w:rPr>
                <w:sz w:val="18"/>
                <w:szCs w:val="18"/>
              </w:rPr>
              <w:t>ChargingID</w:t>
            </w:r>
          </w:p>
        </w:tc>
        <w:tc>
          <w:tcPr>
            <w:tcW w:w="1139" w:type="dxa"/>
            <w:vAlign w:val="center"/>
          </w:tcPr>
          <w:p w:rsidR="00EE5E35" w:rsidRPr="000F082A" w:rsidRDefault="00EE5E35" w:rsidP="00EE5E35">
            <w:pPr>
              <w:spacing w:before="120"/>
              <w:rPr>
                <w:sz w:val="18"/>
                <w:szCs w:val="18"/>
              </w:rPr>
            </w:pPr>
            <w:r w:rsidRPr="000F082A">
              <w:rPr>
                <w:sz w:val="18"/>
                <w:szCs w:val="18"/>
              </w:rPr>
              <w:t>VARCHAR (10</w:t>
            </w:r>
            <w:r w:rsidRPr="000F082A">
              <w:rPr>
                <w:rFonts w:hint="eastAsia"/>
                <w:sz w:val="18"/>
                <w:szCs w:val="18"/>
              </w:rPr>
              <w:t>0</w:t>
            </w:r>
            <w:r w:rsidRPr="000F082A">
              <w:rPr>
                <w:sz w:val="18"/>
                <w:szCs w:val="18"/>
              </w:rPr>
              <w:t>)</w:t>
            </w:r>
          </w:p>
        </w:tc>
        <w:tc>
          <w:tcPr>
            <w:tcW w:w="4111" w:type="dxa"/>
            <w:vAlign w:val="center"/>
          </w:tcPr>
          <w:p w:rsidR="00EE5E35" w:rsidRPr="000F082A" w:rsidRDefault="00EE5E35" w:rsidP="00EE5E35">
            <w:pPr>
              <w:spacing w:before="120"/>
              <w:rPr>
                <w:sz w:val="18"/>
                <w:szCs w:val="18"/>
              </w:rPr>
            </w:pPr>
            <w:r w:rsidRPr="000F082A">
              <w:rPr>
                <w:rFonts w:hint="eastAsia"/>
                <w:sz w:val="18"/>
                <w:szCs w:val="18"/>
              </w:rPr>
              <w:t>This parameter have two different meanings:</w:t>
            </w:r>
          </w:p>
          <w:p w:rsidR="00EE5E35" w:rsidRPr="000F082A" w:rsidRDefault="00EE5E35" w:rsidP="00EE5E35">
            <w:pPr>
              <w:spacing w:before="120"/>
              <w:rPr>
                <w:sz w:val="18"/>
                <w:szCs w:val="18"/>
              </w:rPr>
            </w:pPr>
            <w:r w:rsidRPr="000F082A">
              <w:rPr>
                <w:rFonts w:hint="eastAsia"/>
                <w:sz w:val="18"/>
                <w:szCs w:val="18"/>
              </w:rPr>
              <w:t>1) For GPRS service charging, it means c</w:t>
            </w:r>
            <w:r w:rsidRPr="000F082A">
              <w:rPr>
                <w:sz w:val="18"/>
                <w:szCs w:val="18"/>
              </w:rPr>
              <w:t>harging identifier generated by GGSN which is unique in the PDP</w:t>
            </w:r>
          </w:p>
          <w:p w:rsidR="00EE5E35" w:rsidRPr="000F082A" w:rsidRDefault="00EE5E35" w:rsidP="00EE5E35">
            <w:pPr>
              <w:spacing w:before="120"/>
              <w:rPr>
                <w:sz w:val="18"/>
                <w:szCs w:val="18"/>
              </w:rPr>
            </w:pPr>
            <w:r w:rsidRPr="000F082A">
              <w:rPr>
                <w:sz w:val="18"/>
                <w:szCs w:val="18"/>
              </w:rPr>
              <w:t>2) In</w:t>
            </w:r>
            <w:r w:rsidRPr="000F082A">
              <w:rPr>
                <w:rFonts w:hint="eastAsia"/>
                <w:sz w:val="18"/>
                <w:szCs w:val="18"/>
              </w:rPr>
              <w:t xml:space="preserve"> other case, it means enabler charging session </w:t>
            </w:r>
            <w:r w:rsidRPr="000F082A">
              <w:rPr>
                <w:sz w:val="18"/>
                <w:szCs w:val="18"/>
              </w:rPr>
              <w:t>identifier</w:t>
            </w:r>
            <w:r w:rsidRPr="000F082A">
              <w:rPr>
                <w:rFonts w:hint="eastAsia"/>
                <w:sz w:val="18"/>
                <w:szCs w:val="18"/>
              </w:rPr>
              <w:t>.</w:t>
            </w:r>
          </w:p>
        </w:tc>
        <w:tc>
          <w:tcPr>
            <w:tcW w:w="1134" w:type="dxa"/>
            <w:vAlign w:val="center"/>
          </w:tcPr>
          <w:p w:rsidR="00EE5E35" w:rsidRDefault="00EE5E35" w:rsidP="00EE5E35">
            <w:pPr>
              <w:rPr>
                <w:color w:val="000000"/>
                <w:sz w:val="18"/>
                <w:szCs w:val="18"/>
              </w:rPr>
            </w:pPr>
            <w:r>
              <w:rPr>
                <w:color w:val="000000"/>
                <w:sz w:val="18"/>
                <w:szCs w:val="18"/>
              </w:rPr>
              <w:t>Y</w:t>
            </w:r>
          </w:p>
        </w:tc>
      </w:tr>
      <w:tr w:rsidR="00EE5E35" w:rsidRPr="00331006" w:rsidTr="009C6D19">
        <w:trPr>
          <w:cantSplit/>
        </w:trPr>
        <w:tc>
          <w:tcPr>
            <w:tcW w:w="761" w:type="dxa"/>
            <w:vAlign w:val="center"/>
          </w:tcPr>
          <w:p w:rsidR="00EE5E35" w:rsidRPr="000F082A" w:rsidRDefault="00EE5E35" w:rsidP="00EE5E35">
            <w:pPr>
              <w:spacing w:before="120"/>
              <w:rPr>
                <w:sz w:val="18"/>
                <w:szCs w:val="18"/>
              </w:rPr>
            </w:pPr>
            <w:r w:rsidRPr="000F082A">
              <w:rPr>
                <w:rFonts w:hint="eastAsia"/>
                <w:sz w:val="18"/>
                <w:szCs w:val="18"/>
              </w:rPr>
              <w:t>36</w:t>
            </w:r>
          </w:p>
        </w:tc>
        <w:tc>
          <w:tcPr>
            <w:tcW w:w="1327" w:type="dxa"/>
            <w:vAlign w:val="center"/>
          </w:tcPr>
          <w:p w:rsidR="00EE5E35" w:rsidRPr="000F082A" w:rsidRDefault="00EE5E35" w:rsidP="00EE5E35">
            <w:pPr>
              <w:spacing w:before="120"/>
              <w:rPr>
                <w:sz w:val="18"/>
                <w:szCs w:val="18"/>
              </w:rPr>
            </w:pPr>
            <w:r w:rsidRPr="000F082A">
              <w:rPr>
                <w:sz w:val="18"/>
                <w:szCs w:val="18"/>
              </w:rPr>
              <w:t>QoS</w:t>
            </w:r>
          </w:p>
        </w:tc>
        <w:tc>
          <w:tcPr>
            <w:tcW w:w="1139" w:type="dxa"/>
            <w:vAlign w:val="center"/>
          </w:tcPr>
          <w:p w:rsidR="00EE5E35" w:rsidRPr="000F082A" w:rsidRDefault="00EE5E35" w:rsidP="00EE5E35">
            <w:pPr>
              <w:spacing w:before="120"/>
              <w:rPr>
                <w:sz w:val="18"/>
                <w:szCs w:val="18"/>
              </w:rPr>
            </w:pPr>
            <w:r w:rsidRPr="000F082A">
              <w:rPr>
                <w:sz w:val="18"/>
                <w:szCs w:val="18"/>
              </w:rPr>
              <w:t>VARCHAR(28)</w:t>
            </w:r>
          </w:p>
        </w:tc>
        <w:tc>
          <w:tcPr>
            <w:tcW w:w="4111" w:type="dxa"/>
            <w:vAlign w:val="center"/>
          </w:tcPr>
          <w:p w:rsidR="00EE5E35" w:rsidRPr="000F082A" w:rsidRDefault="00EE5E35" w:rsidP="00EE5E35">
            <w:pPr>
              <w:spacing w:before="120"/>
              <w:rPr>
                <w:sz w:val="18"/>
                <w:szCs w:val="18"/>
              </w:rPr>
            </w:pPr>
            <w:r w:rsidRPr="000F082A">
              <w:rPr>
                <w:sz w:val="18"/>
                <w:szCs w:val="18"/>
              </w:rPr>
              <w:t>Quality of service</w:t>
            </w:r>
          </w:p>
        </w:tc>
        <w:tc>
          <w:tcPr>
            <w:tcW w:w="1134" w:type="dxa"/>
            <w:vAlign w:val="center"/>
          </w:tcPr>
          <w:p w:rsidR="00EE5E35" w:rsidRDefault="00EE5E35" w:rsidP="00EE5E35">
            <w:pPr>
              <w:rPr>
                <w:color w:val="000000"/>
                <w:sz w:val="18"/>
                <w:szCs w:val="18"/>
              </w:rPr>
            </w:pPr>
            <w:r>
              <w:rPr>
                <w:color w:val="000000"/>
                <w:sz w:val="18"/>
                <w:szCs w:val="18"/>
              </w:rPr>
              <w:t>Y</w:t>
            </w:r>
          </w:p>
        </w:tc>
      </w:tr>
      <w:tr w:rsidR="00EE5E35" w:rsidRPr="00331006" w:rsidTr="009C6D19">
        <w:trPr>
          <w:cantSplit/>
        </w:trPr>
        <w:tc>
          <w:tcPr>
            <w:tcW w:w="761" w:type="dxa"/>
            <w:vAlign w:val="center"/>
          </w:tcPr>
          <w:p w:rsidR="00EE5E35" w:rsidRPr="000F082A" w:rsidRDefault="00EE5E35" w:rsidP="00EE5E35">
            <w:pPr>
              <w:spacing w:before="120"/>
              <w:rPr>
                <w:sz w:val="18"/>
                <w:szCs w:val="18"/>
              </w:rPr>
            </w:pPr>
            <w:r w:rsidRPr="000F082A">
              <w:rPr>
                <w:rFonts w:hint="eastAsia"/>
                <w:sz w:val="18"/>
                <w:szCs w:val="18"/>
              </w:rPr>
              <w:t>37</w:t>
            </w:r>
          </w:p>
        </w:tc>
        <w:tc>
          <w:tcPr>
            <w:tcW w:w="1327" w:type="dxa"/>
            <w:vAlign w:val="center"/>
          </w:tcPr>
          <w:p w:rsidR="00EE5E35" w:rsidRPr="000F082A" w:rsidRDefault="00EE5E35" w:rsidP="00EE5E35">
            <w:pPr>
              <w:spacing w:before="120"/>
              <w:rPr>
                <w:sz w:val="18"/>
                <w:szCs w:val="18"/>
              </w:rPr>
            </w:pPr>
            <w:r w:rsidRPr="000F082A">
              <w:rPr>
                <w:sz w:val="18"/>
                <w:szCs w:val="18"/>
              </w:rPr>
              <w:t>ChannelID</w:t>
            </w:r>
          </w:p>
        </w:tc>
        <w:tc>
          <w:tcPr>
            <w:tcW w:w="1139" w:type="dxa"/>
            <w:vAlign w:val="center"/>
          </w:tcPr>
          <w:p w:rsidR="00EE5E35" w:rsidRPr="000F082A" w:rsidRDefault="00EE5E35" w:rsidP="00EE5E35">
            <w:pPr>
              <w:spacing w:before="120"/>
              <w:rPr>
                <w:sz w:val="18"/>
                <w:szCs w:val="18"/>
              </w:rPr>
            </w:pPr>
            <w:r w:rsidRPr="000F082A">
              <w:rPr>
                <w:rFonts w:hint="eastAsia"/>
                <w:sz w:val="18"/>
                <w:szCs w:val="18"/>
              </w:rPr>
              <w:t>VARCHAR(40)</w:t>
            </w:r>
          </w:p>
        </w:tc>
        <w:tc>
          <w:tcPr>
            <w:tcW w:w="4111" w:type="dxa"/>
            <w:vAlign w:val="center"/>
          </w:tcPr>
          <w:p w:rsidR="00EE5E35" w:rsidRPr="000F082A" w:rsidRDefault="00EE5E35" w:rsidP="00EE5E35">
            <w:pPr>
              <w:spacing w:before="120"/>
              <w:rPr>
                <w:sz w:val="18"/>
                <w:szCs w:val="18"/>
              </w:rPr>
            </w:pPr>
            <w:r w:rsidRPr="000F082A">
              <w:rPr>
                <w:rFonts w:hint="eastAsia"/>
                <w:sz w:val="18"/>
                <w:szCs w:val="18"/>
              </w:rPr>
              <w:t>Identifier of channel</w:t>
            </w:r>
          </w:p>
        </w:tc>
        <w:tc>
          <w:tcPr>
            <w:tcW w:w="1134" w:type="dxa"/>
            <w:vAlign w:val="center"/>
          </w:tcPr>
          <w:p w:rsidR="00EE5E35" w:rsidRDefault="00EE5E35" w:rsidP="00EE5E35">
            <w:pPr>
              <w:rPr>
                <w:color w:val="000000"/>
                <w:sz w:val="18"/>
                <w:szCs w:val="18"/>
              </w:rPr>
            </w:pPr>
            <w:r>
              <w:rPr>
                <w:color w:val="000000"/>
                <w:sz w:val="18"/>
                <w:szCs w:val="18"/>
              </w:rPr>
              <w:t>Y</w:t>
            </w:r>
          </w:p>
        </w:tc>
      </w:tr>
      <w:tr w:rsidR="00EE5E35" w:rsidRPr="00331006" w:rsidTr="009C6D19">
        <w:trPr>
          <w:cantSplit/>
        </w:trPr>
        <w:tc>
          <w:tcPr>
            <w:tcW w:w="761" w:type="dxa"/>
            <w:vAlign w:val="center"/>
          </w:tcPr>
          <w:p w:rsidR="00EE5E35" w:rsidRPr="000F082A" w:rsidRDefault="00EE5E35" w:rsidP="00EE5E35">
            <w:pPr>
              <w:spacing w:before="120"/>
              <w:rPr>
                <w:sz w:val="18"/>
                <w:szCs w:val="18"/>
              </w:rPr>
            </w:pPr>
            <w:r w:rsidRPr="000F082A">
              <w:rPr>
                <w:rFonts w:hint="eastAsia"/>
                <w:sz w:val="18"/>
                <w:szCs w:val="18"/>
              </w:rPr>
              <w:t>38</w:t>
            </w:r>
          </w:p>
        </w:tc>
        <w:tc>
          <w:tcPr>
            <w:tcW w:w="1327" w:type="dxa"/>
            <w:vAlign w:val="center"/>
          </w:tcPr>
          <w:p w:rsidR="00EE5E35" w:rsidRPr="000F082A" w:rsidRDefault="00EE5E35" w:rsidP="00EE5E35">
            <w:pPr>
              <w:spacing w:before="120"/>
              <w:rPr>
                <w:sz w:val="18"/>
                <w:szCs w:val="18"/>
              </w:rPr>
            </w:pPr>
            <w:r w:rsidRPr="000F082A">
              <w:rPr>
                <w:sz w:val="18"/>
                <w:szCs w:val="18"/>
              </w:rPr>
              <w:t>Currency</w:t>
            </w:r>
          </w:p>
        </w:tc>
        <w:tc>
          <w:tcPr>
            <w:tcW w:w="1139" w:type="dxa"/>
            <w:vAlign w:val="center"/>
          </w:tcPr>
          <w:p w:rsidR="00EE5E35" w:rsidRPr="000F082A" w:rsidRDefault="00EE5E35" w:rsidP="00EE5E35">
            <w:pPr>
              <w:spacing w:before="120"/>
              <w:rPr>
                <w:sz w:val="18"/>
                <w:szCs w:val="18"/>
              </w:rPr>
            </w:pPr>
            <w:r w:rsidRPr="000F082A">
              <w:rPr>
                <w:rFonts w:hint="eastAsia"/>
                <w:sz w:val="18"/>
                <w:szCs w:val="18"/>
              </w:rPr>
              <w:t>INT32</w:t>
            </w:r>
          </w:p>
        </w:tc>
        <w:tc>
          <w:tcPr>
            <w:tcW w:w="4111" w:type="dxa"/>
            <w:vAlign w:val="center"/>
          </w:tcPr>
          <w:p w:rsidR="00EE5E35" w:rsidRPr="000F082A" w:rsidRDefault="00EE5E35" w:rsidP="00EE5E35">
            <w:pPr>
              <w:spacing w:before="120"/>
              <w:rPr>
                <w:sz w:val="18"/>
                <w:szCs w:val="18"/>
              </w:rPr>
            </w:pPr>
            <w:r w:rsidRPr="000F082A">
              <w:rPr>
                <w:rFonts w:hint="eastAsia"/>
                <w:sz w:val="18"/>
                <w:szCs w:val="18"/>
              </w:rPr>
              <w:t xml:space="preserve">Currency type </w:t>
            </w:r>
            <w:r>
              <w:rPr>
                <w:sz w:val="18"/>
                <w:szCs w:val="18"/>
              </w:rPr>
              <w:t xml:space="preserve"> </w:t>
            </w:r>
            <w:r w:rsidRPr="000F082A">
              <w:rPr>
                <w:rFonts w:hint="eastAsia"/>
                <w:sz w:val="18"/>
                <w:szCs w:val="18"/>
              </w:rPr>
              <w:t>Default: 0</w:t>
            </w:r>
          </w:p>
        </w:tc>
        <w:tc>
          <w:tcPr>
            <w:tcW w:w="1134" w:type="dxa"/>
            <w:vAlign w:val="center"/>
          </w:tcPr>
          <w:p w:rsidR="00EE5E35" w:rsidRDefault="00EE5E35" w:rsidP="00EE5E35">
            <w:pPr>
              <w:rPr>
                <w:color w:val="000000"/>
                <w:sz w:val="18"/>
                <w:szCs w:val="18"/>
              </w:rPr>
            </w:pPr>
            <w:r>
              <w:rPr>
                <w:color w:val="000000"/>
                <w:sz w:val="18"/>
                <w:szCs w:val="18"/>
              </w:rPr>
              <w:t>Y</w:t>
            </w:r>
          </w:p>
        </w:tc>
      </w:tr>
      <w:tr w:rsidR="00EE5E35" w:rsidRPr="00331006" w:rsidTr="009C6D19">
        <w:trPr>
          <w:cantSplit/>
        </w:trPr>
        <w:tc>
          <w:tcPr>
            <w:tcW w:w="761" w:type="dxa"/>
            <w:vAlign w:val="center"/>
          </w:tcPr>
          <w:p w:rsidR="00EE5E35" w:rsidRPr="000F082A" w:rsidRDefault="00EE5E35" w:rsidP="00EE5E35">
            <w:pPr>
              <w:spacing w:before="120"/>
              <w:rPr>
                <w:sz w:val="18"/>
                <w:szCs w:val="18"/>
              </w:rPr>
            </w:pPr>
            <w:r w:rsidRPr="000F082A">
              <w:rPr>
                <w:rFonts w:hint="eastAsia"/>
                <w:sz w:val="18"/>
                <w:szCs w:val="18"/>
              </w:rPr>
              <w:t>39</w:t>
            </w:r>
          </w:p>
        </w:tc>
        <w:tc>
          <w:tcPr>
            <w:tcW w:w="1327" w:type="dxa"/>
            <w:vAlign w:val="center"/>
          </w:tcPr>
          <w:p w:rsidR="00EE5E35" w:rsidRPr="000F082A" w:rsidRDefault="00EE5E35" w:rsidP="00EE5E35">
            <w:pPr>
              <w:spacing w:before="120"/>
              <w:rPr>
                <w:sz w:val="18"/>
                <w:szCs w:val="18"/>
              </w:rPr>
            </w:pPr>
            <w:r w:rsidRPr="000F082A">
              <w:rPr>
                <w:sz w:val="18"/>
                <w:szCs w:val="18"/>
              </w:rPr>
              <w:t>IMSI</w:t>
            </w:r>
          </w:p>
        </w:tc>
        <w:tc>
          <w:tcPr>
            <w:tcW w:w="1139" w:type="dxa"/>
            <w:vAlign w:val="center"/>
          </w:tcPr>
          <w:p w:rsidR="00EE5E35" w:rsidRPr="000F082A" w:rsidRDefault="00EE5E35" w:rsidP="00EE5E35">
            <w:pPr>
              <w:spacing w:before="120"/>
              <w:rPr>
                <w:sz w:val="18"/>
                <w:szCs w:val="18"/>
              </w:rPr>
            </w:pPr>
            <w:r w:rsidRPr="000F082A">
              <w:rPr>
                <w:sz w:val="18"/>
                <w:szCs w:val="18"/>
              </w:rPr>
              <w:t>VARCHAR (16)</w:t>
            </w:r>
          </w:p>
        </w:tc>
        <w:tc>
          <w:tcPr>
            <w:tcW w:w="4111" w:type="dxa"/>
            <w:vAlign w:val="center"/>
          </w:tcPr>
          <w:p w:rsidR="00EE5E35" w:rsidRPr="000F082A" w:rsidRDefault="00EE5E35" w:rsidP="00EE5E35">
            <w:pPr>
              <w:spacing w:before="120"/>
              <w:rPr>
                <w:sz w:val="18"/>
                <w:szCs w:val="18"/>
              </w:rPr>
            </w:pPr>
            <w:r w:rsidRPr="000F082A">
              <w:rPr>
                <w:rFonts w:hint="eastAsia"/>
                <w:sz w:val="18"/>
                <w:szCs w:val="18"/>
              </w:rPr>
              <w:t>I</w:t>
            </w:r>
            <w:r w:rsidRPr="000F082A">
              <w:rPr>
                <w:sz w:val="18"/>
                <w:szCs w:val="18"/>
              </w:rPr>
              <w:t>nternational mobile station identification</w:t>
            </w:r>
          </w:p>
        </w:tc>
        <w:tc>
          <w:tcPr>
            <w:tcW w:w="1134" w:type="dxa"/>
            <w:vAlign w:val="center"/>
          </w:tcPr>
          <w:p w:rsidR="00EE5E35" w:rsidRDefault="00EE5E35" w:rsidP="00EE5E35">
            <w:pPr>
              <w:rPr>
                <w:color w:val="000000"/>
                <w:sz w:val="18"/>
                <w:szCs w:val="18"/>
              </w:rPr>
            </w:pPr>
            <w:r>
              <w:rPr>
                <w:color w:val="000000"/>
                <w:sz w:val="18"/>
                <w:szCs w:val="18"/>
              </w:rPr>
              <w:t>Y</w:t>
            </w:r>
          </w:p>
        </w:tc>
      </w:tr>
      <w:tr w:rsidR="00EE5E35" w:rsidRPr="00331006" w:rsidTr="009C6D19">
        <w:trPr>
          <w:cantSplit/>
        </w:trPr>
        <w:tc>
          <w:tcPr>
            <w:tcW w:w="761" w:type="dxa"/>
            <w:vAlign w:val="center"/>
          </w:tcPr>
          <w:p w:rsidR="00EE5E35" w:rsidRPr="000F082A" w:rsidRDefault="00EE5E35" w:rsidP="00EE5E35">
            <w:pPr>
              <w:spacing w:before="120"/>
              <w:rPr>
                <w:sz w:val="18"/>
                <w:szCs w:val="18"/>
              </w:rPr>
            </w:pPr>
            <w:r w:rsidRPr="000F082A">
              <w:rPr>
                <w:rFonts w:hint="eastAsia"/>
                <w:sz w:val="18"/>
                <w:szCs w:val="18"/>
              </w:rPr>
              <w:t>40</w:t>
            </w:r>
          </w:p>
        </w:tc>
        <w:tc>
          <w:tcPr>
            <w:tcW w:w="1327" w:type="dxa"/>
            <w:vAlign w:val="center"/>
          </w:tcPr>
          <w:p w:rsidR="00EE5E35" w:rsidRPr="000F082A" w:rsidRDefault="00EE5E35" w:rsidP="00EE5E35">
            <w:pPr>
              <w:spacing w:before="120"/>
              <w:rPr>
                <w:sz w:val="18"/>
                <w:szCs w:val="18"/>
              </w:rPr>
            </w:pPr>
            <w:r w:rsidRPr="000F082A">
              <w:rPr>
                <w:sz w:val="18"/>
                <w:szCs w:val="18"/>
              </w:rPr>
              <w:t>PkgSpid</w:t>
            </w:r>
          </w:p>
        </w:tc>
        <w:tc>
          <w:tcPr>
            <w:tcW w:w="1139" w:type="dxa"/>
            <w:vAlign w:val="center"/>
          </w:tcPr>
          <w:p w:rsidR="00EE5E35" w:rsidRPr="000F082A" w:rsidRDefault="00EE5E35" w:rsidP="00EE5E35">
            <w:pPr>
              <w:spacing w:before="120"/>
              <w:rPr>
                <w:sz w:val="18"/>
                <w:szCs w:val="18"/>
              </w:rPr>
            </w:pPr>
            <w:r w:rsidRPr="000F082A">
              <w:rPr>
                <w:sz w:val="18"/>
                <w:szCs w:val="18"/>
              </w:rPr>
              <w:t>VARCHAR (21)</w:t>
            </w:r>
          </w:p>
        </w:tc>
        <w:tc>
          <w:tcPr>
            <w:tcW w:w="4111" w:type="dxa"/>
            <w:vAlign w:val="center"/>
          </w:tcPr>
          <w:p w:rsidR="00EE5E35" w:rsidRPr="000F082A" w:rsidRDefault="00EE5E35" w:rsidP="00EE5E35">
            <w:pPr>
              <w:spacing w:before="120"/>
              <w:rPr>
                <w:sz w:val="18"/>
                <w:szCs w:val="18"/>
              </w:rPr>
            </w:pPr>
            <w:r w:rsidRPr="000F082A">
              <w:rPr>
                <w:sz w:val="18"/>
                <w:szCs w:val="18"/>
              </w:rPr>
              <w:t>Identifier of package or node sp</w:t>
            </w:r>
          </w:p>
        </w:tc>
        <w:tc>
          <w:tcPr>
            <w:tcW w:w="1134" w:type="dxa"/>
            <w:vAlign w:val="center"/>
          </w:tcPr>
          <w:p w:rsidR="00EE5E35" w:rsidRDefault="00EE5E35" w:rsidP="00EE5E35">
            <w:pPr>
              <w:rPr>
                <w:color w:val="000000"/>
                <w:sz w:val="18"/>
                <w:szCs w:val="18"/>
              </w:rPr>
            </w:pPr>
            <w:r>
              <w:rPr>
                <w:color w:val="000000"/>
                <w:sz w:val="18"/>
                <w:szCs w:val="18"/>
              </w:rPr>
              <w:t>Y</w:t>
            </w:r>
          </w:p>
        </w:tc>
      </w:tr>
      <w:tr w:rsidR="00EE5E35" w:rsidRPr="00331006" w:rsidTr="009C6D19">
        <w:trPr>
          <w:cantSplit/>
        </w:trPr>
        <w:tc>
          <w:tcPr>
            <w:tcW w:w="761" w:type="dxa"/>
            <w:vAlign w:val="center"/>
          </w:tcPr>
          <w:p w:rsidR="00EE5E35" w:rsidRPr="000F082A" w:rsidRDefault="00EE5E35" w:rsidP="00EE5E35">
            <w:pPr>
              <w:spacing w:before="120"/>
              <w:rPr>
                <w:sz w:val="18"/>
                <w:szCs w:val="18"/>
              </w:rPr>
            </w:pPr>
            <w:r w:rsidRPr="000F082A">
              <w:rPr>
                <w:rFonts w:hint="eastAsia"/>
                <w:sz w:val="18"/>
                <w:szCs w:val="18"/>
              </w:rPr>
              <w:t>41</w:t>
            </w:r>
          </w:p>
        </w:tc>
        <w:tc>
          <w:tcPr>
            <w:tcW w:w="1327" w:type="dxa"/>
            <w:vAlign w:val="center"/>
          </w:tcPr>
          <w:p w:rsidR="00EE5E35" w:rsidRPr="000F082A" w:rsidRDefault="00EE5E35" w:rsidP="00EE5E35">
            <w:pPr>
              <w:spacing w:before="120"/>
              <w:rPr>
                <w:sz w:val="18"/>
                <w:szCs w:val="18"/>
              </w:rPr>
            </w:pPr>
            <w:r w:rsidRPr="000F082A">
              <w:rPr>
                <w:sz w:val="18"/>
                <w:szCs w:val="18"/>
              </w:rPr>
              <w:t>PkgServiceid</w:t>
            </w:r>
          </w:p>
        </w:tc>
        <w:tc>
          <w:tcPr>
            <w:tcW w:w="1139" w:type="dxa"/>
            <w:vAlign w:val="center"/>
          </w:tcPr>
          <w:p w:rsidR="00EE5E35" w:rsidRPr="000F082A" w:rsidRDefault="00EE5E35" w:rsidP="00EE5E35">
            <w:pPr>
              <w:spacing w:before="120"/>
              <w:rPr>
                <w:sz w:val="18"/>
                <w:szCs w:val="18"/>
              </w:rPr>
            </w:pPr>
            <w:r w:rsidRPr="000F082A">
              <w:rPr>
                <w:sz w:val="18"/>
                <w:szCs w:val="18"/>
              </w:rPr>
              <w:t>VARCHAR (21)</w:t>
            </w:r>
          </w:p>
        </w:tc>
        <w:tc>
          <w:tcPr>
            <w:tcW w:w="4111" w:type="dxa"/>
            <w:vAlign w:val="center"/>
          </w:tcPr>
          <w:p w:rsidR="00EE5E35" w:rsidRPr="000F082A" w:rsidRDefault="00EE5E35" w:rsidP="00EE5E35">
            <w:pPr>
              <w:spacing w:before="120"/>
              <w:rPr>
                <w:sz w:val="18"/>
                <w:szCs w:val="18"/>
              </w:rPr>
            </w:pPr>
            <w:r w:rsidRPr="000F082A">
              <w:rPr>
                <w:sz w:val="18"/>
                <w:szCs w:val="18"/>
              </w:rPr>
              <w:t>Identifier of package or node service</w:t>
            </w:r>
          </w:p>
        </w:tc>
        <w:tc>
          <w:tcPr>
            <w:tcW w:w="1134" w:type="dxa"/>
            <w:vAlign w:val="center"/>
          </w:tcPr>
          <w:p w:rsidR="00EE5E35" w:rsidRDefault="00EE5E35" w:rsidP="00EE5E35">
            <w:pPr>
              <w:rPr>
                <w:color w:val="000000"/>
                <w:sz w:val="18"/>
                <w:szCs w:val="18"/>
              </w:rPr>
            </w:pPr>
            <w:r>
              <w:rPr>
                <w:color w:val="000000"/>
                <w:sz w:val="18"/>
                <w:szCs w:val="18"/>
              </w:rPr>
              <w:t>Y</w:t>
            </w:r>
          </w:p>
        </w:tc>
      </w:tr>
      <w:tr w:rsidR="00EE5E35" w:rsidRPr="00331006" w:rsidTr="009C6D19">
        <w:trPr>
          <w:cantSplit/>
        </w:trPr>
        <w:tc>
          <w:tcPr>
            <w:tcW w:w="761" w:type="dxa"/>
            <w:vAlign w:val="center"/>
          </w:tcPr>
          <w:p w:rsidR="00EE5E35" w:rsidRPr="000F082A" w:rsidRDefault="00EE5E35" w:rsidP="00EE5E35">
            <w:pPr>
              <w:spacing w:before="120"/>
              <w:rPr>
                <w:sz w:val="18"/>
                <w:szCs w:val="18"/>
              </w:rPr>
            </w:pPr>
            <w:r w:rsidRPr="000F082A">
              <w:rPr>
                <w:rFonts w:hint="eastAsia"/>
                <w:sz w:val="18"/>
                <w:szCs w:val="18"/>
              </w:rPr>
              <w:t>42</w:t>
            </w:r>
          </w:p>
        </w:tc>
        <w:tc>
          <w:tcPr>
            <w:tcW w:w="1327" w:type="dxa"/>
            <w:vAlign w:val="center"/>
          </w:tcPr>
          <w:p w:rsidR="00EE5E35" w:rsidRPr="000F082A" w:rsidRDefault="00EE5E35" w:rsidP="00EE5E35">
            <w:pPr>
              <w:spacing w:before="120"/>
              <w:rPr>
                <w:sz w:val="18"/>
                <w:szCs w:val="18"/>
              </w:rPr>
            </w:pPr>
            <w:r w:rsidRPr="000F082A">
              <w:rPr>
                <w:sz w:val="18"/>
                <w:szCs w:val="18"/>
              </w:rPr>
              <w:t>PkgProductid</w:t>
            </w:r>
          </w:p>
        </w:tc>
        <w:tc>
          <w:tcPr>
            <w:tcW w:w="1139" w:type="dxa"/>
            <w:vAlign w:val="center"/>
          </w:tcPr>
          <w:p w:rsidR="00EE5E35" w:rsidRPr="000F082A" w:rsidRDefault="00EE5E35" w:rsidP="00EE5E35">
            <w:pPr>
              <w:spacing w:before="120"/>
              <w:rPr>
                <w:sz w:val="18"/>
                <w:szCs w:val="18"/>
              </w:rPr>
            </w:pPr>
            <w:r w:rsidRPr="000F082A">
              <w:rPr>
                <w:sz w:val="18"/>
                <w:szCs w:val="18"/>
              </w:rPr>
              <w:t>VARCHAR (21)</w:t>
            </w:r>
          </w:p>
        </w:tc>
        <w:tc>
          <w:tcPr>
            <w:tcW w:w="4111" w:type="dxa"/>
            <w:vAlign w:val="center"/>
          </w:tcPr>
          <w:p w:rsidR="00EE5E35" w:rsidRPr="000F082A" w:rsidRDefault="00EE5E35" w:rsidP="00EE5E35">
            <w:pPr>
              <w:spacing w:before="120"/>
              <w:rPr>
                <w:sz w:val="18"/>
                <w:szCs w:val="18"/>
              </w:rPr>
            </w:pPr>
            <w:r w:rsidRPr="000F082A">
              <w:rPr>
                <w:sz w:val="18"/>
                <w:szCs w:val="18"/>
              </w:rPr>
              <w:t>Identifier of package or node product</w:t>
            </w:r>
          </w:p>
        </w:tc>
        <w:tc>
          <w:tcPr>
            <w:tcW w:w="1134" w:type="dxa"/>
            <w:vAlign w:val="center"/>
          </w:tcPr>
          <w:p w:rsidR="00EE5E35" w:rsidRDefault="00EE5E35" w:rsidP="00EE5E35">
            <w:pPr>
              <w:rPr>
                <w:color w:val="000000"/>
                <w:sz w:val="18"/>
                <w:szCs w:val="18"/>
              </w:rPr>
            </w:pPr>
            <w:r>
              <w:rPr>
                <w:color w:val="000000"/>
                <w:sz w:val="18"/>
                <w:szCs w:val="18"/>
              </w:rPr>
              <w:t>Y</w:t>
            </w:r>
          </w:p>
        </w:tc>
      </w:tr>
      <w:tr w:rsidR="00EE5E35" w:rsidRPr="00331006" w:rsidTr="009C6D19">
        <w:trPr>
          <w:cantSplit/>
        </w:trPr>
        <w:tc>
          <w:tcPr>
            <w:tcW w:w="761" w:type="dxa"/>
            <w:vAlign w:val="center"/>
          </w:tcPr>
          <w:p w:rsidR="00EE5E35" w:rsidRPr="000F082A" w:rsidRDefault="00EE5E35" w:rsidP="00EE5E35">
            <w:pPr>
              <w:spacing w:before="120"/>
              <w:rPr>
                <w:sz w:val="18"/>
                <w:szCs w:val="18"/>
              </w:rPr>
            </w:pPr>
            <w:r w:rsidRPr="000F082A">
              <w:rPr>
                <w:rFonts w:hint="eastAsia"/>
                <w:sz w:val="18"/>
                <w:szCs w:val="18"/>
              </w:rPr>
              <w:lastRenderedPageBreak/>
              <w:t>43</w:t>
            </w:r>
          </w:p>
        </w:tc>
        <w:tc>
          <w:tcPr>
            <w:tcW w:w="1327" w:type="dxa"/>
            <w:vAlign w:val="center"/>
          </w:tcPr>
          <w:p w:rsidR="00EE5E35" w:rsidRPr="000F082A" w:rsidRDefault="00EE5E35" w:rsidP="00EE5E35">
            <w:pPr>
              <w:spacing w:before="120"/>
              <w:rPr>
                <w:sz w:val="18"/>
                <w:szCs w:val="18"/>
              </w:rPr>
            </w:pPr>
            <w:r w:rsidRPr="000F082A">
              <w:rPr>
                <w:rFonts w:hint="eastAsia"/>
                <w:sz w:val="18"/>
                <w:szCs w:val="18"/>
              </w:rPr>
              <w:t>SeqNoOfSliceCDR</w:t>
            </w:r>
          </w:p>
        </w:tc>
        <w:tc>
          <w:tcPr>
            <w:tcW w:w="1139" w:type="dxa"/>
            <w:vAlign w:val="center"/>
          </w:tcPr>
          <w:p w:rsidR="00EE5E35" w:rsidRPr="000F082A" w:rsidRDefault="00EE5E35" w:rsidP="00EE5E35">
            <w:pPr>
              <w:spacing w:before="120"/>
              <w:rPr>
                <w:sz w:val="18"/>
                <w:szCs w:val="18"/>
              </w:rPr>
            </w:pPr>
            <w:r w:rsidRPr="000F082A">
              <w:rPr>
                <w:rFonts w:hint="eastAsia"/>
                <w:sz w:val="18"/>
                <w:szCs w:val="18"/>
              </w:rPr>
              <w:t>INT32</w:t>
            </w:r>
          </w:p>
        </w:tc>
        <w:tc>
          <w:tcPr>
            <w:tcW w:w="4111" w:type="dxa"/>
            <w:vAlign w:val="center"/>
          </w:tcPr>
          <w:p w:rsidR="00EE5E35" w:rsidRPr="000F082A" w:rsidRDefault="00EE5E35" w:rsidP="00EE5E35">
            <w:pPr>
              <w:spacing w:before="120"/>
              <w:rPr>
                <w:sz w:val="18"/>
                <w:szCs w:val="18"/>
              </w:rPr>
            </w:pPr>
            <w:r w:rsidRPr="000F082A">
              <w:rPr>
                <w:sz w:val="18"/>
                <w:szCs w:val="18"/>
              </w:rPr>
              <w:t>0: It is NOT a slice CDR.</w:t>
            </w:r>
          </w:p>
          <w:p w:rsidR="00EE5E35" w:rsidRPr="000F082A" w:rsidRDefault="00EE5E35" w:rsidP="00EE5E35">
            <w:pPr>
              <w:spacing w:before="120"/>
              <w:rPr>
                <w:sz w:val="18"/>
                <w:szCs w:val="18"/>
              </w:rPr>
            </w:pPr>
            <w:r w:rsidRPr="000F082A">
              <w:rPr>
                <w:sz w:val="18"/>
                <w:szCs w:val="18"/>
              </w:rPr>
              <w:t>1~N: The sequence No. of a slice CDR in one session.</w:t>
            </w:r>
            <w:r>
              <w:rPr>
                <w:rFonts w:hint="eastAsia"/>
                <w:sz w:val="18"/>
                <w:szCs w:val="18"/>
              </w:rPr>
              <w:t xml:space="preserve"> </w:t>
            </w:r>
            <w:r w:rsidRPr="000F082A">
              <w:rPr>
                <w:sz w:val="18"/>
                <w:szCs w:val="18"/>
              </w:rPr>
              <w:t>Default: 0</w:t>
            </w:r>
          </w:p>
          <w:p w:rsidR="00EE5E35" w:rsidRPr="000F082A" w:rsidRDefault="00EE5E35" w:rsidP="00EE5E35">
            <w:pPr>
              <w:spacing w:before="120"/>
              <w:rPr>
                <w:sz w:val="18"/>
                <w:szCs w:val="18"/>
              </w:rPr>
            </w:pPr>
            <w:r w:rsidRPr="000F082A">
              <w:rPr>
                <w:sz w:val="18"/>
                <w:szCs w:val="18"/>
              </w:rPr>
              <w:t xml:space="preserve">The slice CDR </w:t>
            </w:r>
            <w:r w:rsidRPr="000F082A">
              <w:rPr>
                <w:rFonts w:hint="eastAsia"/>
                <w:sz w:val="18"/>
                <w:szCs w:val="18"/>
              </w:rPr>
              <w:t xml:space="preserve">can be associated by </w:t>
            </w:r>
            <w:r w:rsidRPr="000F082A">
              <w:rPr>
                <w:sz w:val="18"/>
                <w:szCs w:val="18"/>
              </w:rPr>
              <w:t>‘</w:t>
            </w:r>
            <w:r w:rsidRPr="000F082A">
              <w:rPr>
                <w:rFonts w:hint="eastAsia"/>
                <w:sz w:val="18"/>
                <w:szCs w:val="18"/>
              </w:rPr>
              <w:t>MsgID</w:t>
            </w:r>
            <w:r w:rsidRPr="000F082A">
              <w:rPr>
                <w:sz w:val="18"/>
                <w:szCs w:val="18"/>
              </w:rPr>
              <w:t>’</w:t>
            </w:r>
            <w:r w:rsidRPr="000F082A">
              <w:rPr>
                <w:rFonts w:hint="eastAsia"/>
                <w:sz w:val="18"/>
                <w:szCs w:val="18"/>
              </w:rPr>
              <w:t xml:space="preserve"> and be</w:t>
            </w:r>
            <w:r w:rsidRPr="000F082A">
              <w:rPr>
                <w:sz w:val="18"/>
                <w:szCs w:val="18"/>
              </w:rPr>
              <w:t xml:space="preserve"> used in two situations:</w:t>
            </w:r>
          </w:p>
          <w:p w:rsidR="00EE5E35" w:rsidRPr="000F082A" w:rsidRDefault="00EE5E35" w:rsidP="00EE5E35">
            <w:pPr>
              <w:spacing w:before="120"/>
              <w:rPr>
                <w:sz w:val="18"/>
                <w:szCs w:val="18"/>
              </w:rPr>
            </w:pPr>
            <w:r w:rsidRPr="000F082A">
              <w:rPr>
                <w:sz w:val="18"/>
                <w:szCs w:val="18"/>
              </w:rPr>
              <w:t>1) Write</w:t>
            </w:r>
            <w:r w:rsidRPr="000F082A">
              <w:rPr>
                <w:rFonts w:hint="eastAsia"/>
                <w:sz w:val="18"/>
                <w:szCs w:val="18"/>
              </w:rPr>
              <w:t xml:space="preserve"> a slice CDR </w:t>
            </w:r>
            <w:r w:rsidRPr="000F082A">
              <w:rPr>
                <w:sz w:val="18"/>
                <w:szCs w:val="18"/>
              </w:rPr>
              <w:t>conforms</w:t>
            </w:r>
            <w:r w:rsidRPr="000F082A">
              <w:rPr>
                <w:rFonts w:hint="eastAsia"/>
                <w:sz w:val="18"/>
                <w:szCs w:val="18"/>
              </w:rPr>
              <w:t xml:space="preserve"> </w:t>
            </w:r>
            <w:r w:rsidRPr="000F082A">
              <w:rPr>
                <w:sz w:val="18"/>
                <w:szCs w:val="18"/>
              </w:rPr>
              <w:t>to</w:t>
            </w:r>
            <w:r w:rsidRPr="000F082A">
              <w:rPr>
                <w:rFonts w:hint="eastAsia"/>
                <w:sz w:val="18"/>
                <w:szCs w:val="18"/>
              </w:rPr>
              <w:t xml:space="preserve"> current </w:t>
            </w:r>
            <w:r w:rsidRPr="000F082A">
              <w:rPr>
                <w:sz w:val="18"/>
                <w:szCs w:val="18"/>
              </w:rPr>
              <w:t>charging</w:t>
            </w:r>
            <w:r w:rsidRPr="000F082A">
              <w:rPr>
                <w:rFonts w:hint="eastAsia"/>
                <w:sz w:val="18"/>
                <w:szCs w:val="18"/>
              </w:rPr>
              <w:t xml:space="preserve"> request, in case of losing revenues because of system suddenly faulting.</w:t>
            </w:r>
          </w:p>
          <w:p w:rsidR="00EE5E35" w:rsidRPr="000F082A" w:rsidRDefault="00EE5E35" w:rsidP="00EE5E35">
            <w:pPr>
              <w:spacing w:before="120"/>
              <w:rPr>
                <w:sz w:val="18"/>
                <w:szCs w:val="18"/>
              </w:rPr>
            </w:pPr>
            <w:r w:rsidRPr="000F082A">
              <w:rPr>
                <w:rFonts w:hint="eastAsia"/>
                <w:sz w:val="18"/>
                <w:szCs w:val="18"/>
              </w:rPr>
              <w:t>2) Write a slice CDR when the used units (volume, duration) beyond the upper limit, for example 2GBytes.</w:t>
            </w:r>
          </w:p>
        </w:tc>
        <w:tc>
          <w:tcPr>
            <w:tcW w:w="1134" w:type="dxa"/>
            <w:vAlign w:val="center"/>
          </w:tcPr>
          <w:p w:rsidR="00EE5E35" w:rsidRDefault="00EE5E35" w:rsidP="00EE5E35">
            <w:pPr>
              <w:rPr>
                <w:color w:val="000000"/>
                <w:sz w:val="18"/>
                <w:szCs w:val="18"/>
              </w:rPr>
            </w:pPr>
            <w:r>
              <w:rPr>
                <w:color w:val="000000"/>
                <w:sz w:val="18"/>
                <w:szCs w:val="18"/>
              </w:rPr>
              <w:t>Y</w:t>
            </w:r>
          </w:p>
        </w:tc>
      </w:tr>
      <w:tr w:rsidR="00EE5E35" w:rsidRPr="00331006" w:rsidTr="009C6D19">
        <w:trPr>
          <w:cantSplit/>
        </w:trPr>
        <w:tc>
          <w:tcPr>
            <w:tcW w:w="761" w:type="dxa"/>
            <w:vAlign w:val="center"/>
          </w:tcPr>
          <w:p w:rsidR="00EE5E35" w:rsidRPr="000F082A" w:rsidRDefault="00EE5E35" w:rsidP="00EE5E35">
            <w:pPr>
              <w:spacing w:before="120"/>
              <w:rPr>
                <w:sz w:val="18"/>
                <w:szCs w:val="18"/>
              </w:rPr>
            </w:pPr>
            <w:r w:rsidRPr="000F082A">
              <w:rPr>
                <w:rFonts w:hint="eastAsia"/>
                <w:sz w:val="18"/>
                <w:szCs w:val="18"/>
              </w:rPr>
              <w:t>44</w:t>
            </w:r>
          </w:p>
        </w:tc>
        <w:tc>
          <w:tcPr>
            <w:tcW w:w="1327" w:type="dxa"/>
            <w:vAlign w:val="center"/>
          </w:tcPr>
          <w:p w:rsidR="00EE5E35" w:rsidRPr="000F082A" w:rsidRDefault="00EE5E35" w:rsidP="00EE5E35">
            <w:pPr>
              <w:spacing w:before="120"/>
              <w:rPr>
                <w:sz w:val="18"/>
                <w:szCs w:val="18"/>
              </w:rPr>
            </w:pPr>
            <w:r w:rsidRPr="000F082A">
              <w:rPr>
                <w:rFonts w:hint="eastAsia"/>
                <w:sz w:val="18"/>
                <w:szCs w:val="18"/>
              </w:rPr>
              <w:t>ChargePurpose</w:t>
            </w:r>
          </w:p>
        </w:tc>
        <w:tc>
          <w:tcPr>
            <w:tcW w:w="1139" w:type="dxa"/>
            <w:vAlign w:val="center"/>
          </w:tcPr>
          <w:p w:rsidR="00EE5E35" w:rsidRPr="000F082A" w:rsidRDefault="00EE5E35" w:rsidP="00EE5E35">
            <w:pPr>
              <w:spacing w:before="120"/>
              <w:rPr>
                <w:sz w:val="18"/>
                <w:szCs w:val="18"/>
              </w:rPr>
            </w:pPr>
            <w:r w:rsidRPr="000F082A">
              <w:rPr>
                <w:rFonts w:hint="eastAsia"/>
                <w:sz w:val="18"/>
                <w:szCs w:val="18"/>
              </w:rPr>
              <w:t>INT32</w:t>
            </w:r>
          </w:p>
        </w:tc>
        <w:tc>
          <w:tcPr>
            <w:tcW w:w="4111" w:type="dxa"/>
            <w:vAlign w:val="center"/>
          </w:tcPr>
          <w:p w:rsidR="00EE5E35" w:rsidRPr="000F082A" w:rsidRDefault="00EE5E35" w:rsidP="00EE5E35">
            <w:pPr>
              <w:spacing w:before="120"/>
              <w:rPr>
                <w:sz w:val="18"/>
                <w:szCs w:val="18"/>
              </w:rPr>
            </w:pPr>
            <w:r w:rsidRPr="000F082A">
              <w:rPr>
                <w:rFonts w:hint="eastAsia"/>
                <w:sz w:val="18"/>
                <w:szCs w:val="18"/>
              </w:rPr>
              <w:t xml:space="preserve">Charge purpose used for </w:t>
            </w:r>
            <w:r w:rsidRPr="000F082A">
              <w:rPr>
                <w:sz w:val="18"/>
                <w:szCs w:val="18"/>
              </w:rPr>
              <w:t>third-party</w:t>
            </w:r>
            <w:r w:rsidRPr="000F082A">
              <w:rPr>
                <w:rFonts w:hint="eastAsia"/>
                <w:sz w:val="18"/>
                <w:szCs w:val="18"/>
              </w:rPr>
              <w:t xml:space="preserve"> ServiceEnabler debit fee from MDSP.</w:t>
            </w:r>
          </w:p>
          <w:p w:rsidR="00EE5E35" w:rsidRPr="000F082A" w:rsidRDefault="00EE5E35" w:rsidP="00EE5E35">
            <w:pPr>
              <w:spacing w:before="120"/>
              <w:rPr>
                <w:sz w:val="18"/>
                <w:szCs w:val="18"/>
              </w:rPr>
            </w:pPr>
            <w:r w:rsidRPr="000F082A">
              <w:rPr>
                <w:rFonts w:hint="eastAsia"/>
                <w:sz w:val="18"/>
                <w:szCs w:val="18"/>
              </w:rPr>
              <w:t xml:space="preserve">For </w:t>
            </w:r>
            <w:r w:rsidRPr="000F082A">
              <w:rPr>
                <w:sz w:val="18"/>
                <w:szCs w:val="18"/>
              </w:rPr>
              <w:t>the enumerated values</w:t>
            </w:r>
            <w:r w:rsidRPr="000F082A">
              <w:rPr>
                <w:rFonts w:hint="eastAsia"/>
                <w:sz w:val="18"/>
                <w:szCs w:val="18"/>
              </w:rPr>
              <w:t xml:space="preserve">, see </w:t>
            </w:r>
            <w:r w:rsidRPr="000F082A">
              <w:rPr>
                <w:sz w:val="18"/>
                <w:szCs w:val="18"/>
              </w:rPr>
              <w:fldChar w:fldCharType="begin"/>
            </w:r>
            <w:r w:rsidRPr="000F082A">
              <w:rPr>
                <w:sz w:val="18"/>
                <w:szCs w:val="18"/>
              </w:rPr>
              <w:instrText xml:space="preserve"> REF _Ref193271092 \r \h  \* MERGEFORMAT </w:instrText>
            </w:r>
            <w:r w:rsidRPr="000F082A">
              <w:rPr>
                <w:sz w:val="18"/>
                <w:szCs w:val="18"/>
              </w:rPr>
            </w:r>
            <w:r w:rsidRPr="000F082A">
              <w:rPr>
                <w:sz w:val="18"/>
                <w:szCs w:val="18"/>
              </w:rPr>
              <w:fldChar w:fldCharType="separate"/>
            </w:r>
            <w:r w:rsidRPr="000F082A">
              <w:rPr>
                <w:sz w:val="18"/>
                <w:szCs w:val="18"/>
              </w:rPr>
              <w:t xml:space="preserve">7.15 </w:t>
            </w:r>
            <w:r w:rsidRPr="000F082A">
              <w:rPr>
                <w:sz w:val="18"/>
                <w:szCs w:val="18"/>
              </w:rPr>
              <w:fldChar w:fldCharType="end"/>
            </w:r>
            <w:r w:rsidRPr="000F082A">
              <w:rPr>
                <w:sz w:val="18"/>
                <w:szCs w:val="18"/>
              </w:rPr>
              <w:fldChar w:fldCharType="begin"/>
            </w:r>
            <w:r w:rsidRPr="000F082A">
              <w:rPr>
                <w:sz w:val="18"/>
                <w:szCs w:val="18"/>
              </w:rPr>
              <w:instrText xml:space="preserve"> </w:instrText>
            </w:r>
            <w:r w:rsidRPr="000F082A">
              <w:rPr>
                <w:rFonts w:hint="eastAsia"/>
                <w:sz w:val="18"/>
                <w:szCs w:val="18"/>
              </w:rPr>
              <w:instrText>REF _Ref193271092 \h</w:instrText>
            </w:r>
            <w:r w:rsidRPr="000F082A">
              <w:rPr>
                <w:sz w:val="18"/>
                <w:szCs w:val="18"/>
              </w:rPr>
              <w:instrText xml:space="preserve">  \* MERGEFORMAT </w:instrText>
            </w:r>
            <w:r w:rsidRPr="000F082A">
              <w:rPr>
                <w:sz w:val="18"/>
                <w:szCs w:val="18"/>
              </w:rPr>
            </w:r>
            <w:r w:rsidRPr="000F082A">
              <w:rPr>
                <w:sz w:val="18"/>
                <w:szCs w:val="18"/>
              </w:rPr>
              <w:fldChar w:fldCharType="separate"/>
            </w:r>
            <w:r w:rsidRPr="000F082A">
              <w:rPr>
                <w:sz w:val="18"/>
                <w:szCs w:val="18"/>
              </w:rPr>
              <w:t>ChargePurpose</w:t>
            </w:r>
            <w:r w:rsidRPr="000F082A">
              <w:rPr>
                <w:sz w:val="18"/>
                <w:szCs w:val="18"/>
              </w:rPr>
              <w:fldChar w:fldCharType="end"/>
            </w:r>
            <w:r w:rsidRPr="000F082A">
              <w:rPr>
                <w:rFonts w:hint="eastAsia"/>
                <w:sz w:val="18"/>
                <w:szCs w:val="18"/>
              </w:rPr>
              <w:t>.</w:t>
            </w:r>
          </w:p>
          <w:p w:rsidR="00EE5E35" w:rsidRPr="000F082A" w:rsidRDefault="00EE5E35" w:rsidP="00EE5E35">
            <w:pPr>
              <w:spacing w:before="120"/>
              <w:rPr>
                <w:sz w:val="18"/>
                <w:szCs w:val="18"/>
              </w:rPr>
            </w:pPr>
            <w:r w:rsidRPr="000F082A">
              <w:rPr>
                <w:rFonts w:hint="eastAsia"/>
                <w:sz w:val="18"/>
                <w:szCs w:val="18"/>
              </w:rPr>
              <w:t>Default: 0</w:t>
            </w:r>
          </w:p>
        </w:tc>
        <w:tc>
          <w:tcPr>
            <w:tcW w:w="1134" w:type="dxa"/>
            <w:vAlign w:val="center"/>
          </w:tcPr>
          <w:p w:rsidR="00EE5E35" w:rsidRDefault="00EE5E35" w:rsidP="00EE5E35">
            <w:pPr>
              <w:rPr>
                <w:color w:val="000000"/>
                <w:sz w:val="18"/>
                <w:szCs w:val="18"/>
              </w:rPr>
            </w:pPr>
            <w:r>
              <w:rPr>
                <w:color w:val="000000"/>
                <w:sz w:val="18"/>
                <w:szCs w:val="18"/>
              </w:rPr>
              <w:t>Y</w:t>
            </w:r>
          </w:p>
        </w:tc>
      </w:tr>
      <w:tr w:rsidR="00EE5E35" w:rsidRPr="00331006" w:rsidTr="009C6D19">
        <w:trPr>
          <w:cantSplit/>
        </w:trPr>
        <w:tc>
          <w:tcPr>
            <w:tcW w:w="761" w:type="dxa"/>
            <w:vAlign w:val="center"/>
          </w:tcPr>
          <w:p w:rsidR="00EE5E35" w:rsidRPr="000F082A" w:rsidRDefault="00EE5E35" w:rsidP="00EE5E35">
            <w:pPr>
              <w:spacing w:before="120"/>
              <w:rPr>
                <w:sz w:val="18"/>
                <w:szCs w:val="18"/>
              </w:rPr>
            </w:pPr>
            <w:r w:rsidRPr="000F082A">
              <w:rPr>
                <w:rFonts w:hint="eastAsia"/>
                <w:sz w:val="18"/>
                <w:szCs w:val="18"/>
              </w:rPr>
              <w:t>45</w:t>
            </w:r>
          </w:p>
        </w:tc>
        <w:tc>
          <w:tcPr>
            <w:tcW w:w="1327" w:type="dxa"/>
            <w:vAlign w:val="center"/>
          </w:tcPr>
          <w:p w:rsidR="00EE5E35" w:rsidRPr="000F082A" w:rsidRDefault="00EE5E35" w:rsidP="00EE5E35">
            <w:pPr>
              <w:spacing w:before="120"/>
              <w:rPr>
                <w:sz w:val="18"/>
                <w:szCs w:val="18"/>
              </w:rPr>
            </w:pPr>
            <w:r w:rsidRPr="000F082A">
              <w:rPr>
                <w:sz w:val="18"/>
                <w:szCs w:val="18"/>
              </w:rPr>
              <w:t>MSIP</w:t>
            </w:r>
          </w:p>
        </w:tc>
        <w:tc>
          <w:tcPr>
            <w:tcW w:w="1139" w:type="dxa"/>
            <w:vAlign w:val="center"/>
          </w:tcPr>
          <w:p w:rsidR="00EE5E35" w:rsidRPr="000F082A" w:rsidRDefault="00EE5E35" w:rsidP="00EE5E35">
            <w:pPr>
              <w:spacing w:before="120"/>
              <w:rPr>
                <w:sz w:val="18"/>
                <w:szCs w:val="18"/>
              </w:rPr>
            </w:pPr>
            <w:r w:rsidRPr="000F082A">
              <w:rPr>
                <w:sz w:val="18"/>
                <w:szCs w:val="18"/>
              </w:rPr>
              <w:t>VARCHAR(15)</w:t>
            </w:r>
          </w:p>
        </w:tc>
        <w:tc>
          <w:tcPr>
            <w:tcW w:w="4111" w:type="dxa"/>
            <w:vAlign w:val="center"/>
          </w:tcPr>
          <w:p w:rsidR="00EE5E35" w:rsidRPr="000F082A" w:rsidRDefault="00EE5E35" w:rsidP="00EE5E35">
            <w:pPr>
              <w:spacing w:before="120"/>
              <w:rPr>
                <w:sz w:val="18"/>
                <w:szCs w:val="18"/>
              </w:rPr>
            </w:pPr>
            <w:r w:rsidRPr="000F082A">
              <w:rPr>
                <w:rFonts w:hint="eastAsia"/>
                <w:sz w:val="18"/>
                <w:szCs w:val="18"/>
              </w:rPr>
              <w:t>Mobile subscriber IP address.</w:t>
            </w:r>
          </w:p>
        </w:tc>
        <w:tc>
          <w:tcPr>
            <w:tcW w:w="1134" w:type="dxa"/>
            <w:vAlign w:val="center"/>
          </w:tcPr>
          <w:p w:rsidR="00EE5E35" w:rsidRDefault="00EE5E35" w:rsidP="00EE5E35">
            <w:pPr>
              <w:rPr>
                <w:color w:val="000000"/>
                <w:sz w:val="18"/>
                <w:szCs w:val="18"/>
              </w:rPr>
            </w:pPr>
            <w:r>
              <w:rPr>
                <w:color w:val="000000"/>
                <w:sz w:val="18"/>
                <w:szCs w:val="18"/>
              </w:rPr>
              <w:t>Y</w:t>
            </w:r>
          </w:p>
        </w:tc>
      </w:tr>
      <w:tr w:rsidR="00EE5E35" w:rsidRPr="00331006" w:rsidTr="009C6D19">
        <w:trPr>
          <w:cantSplit/>
        </w:trPr>
        <w:tc>
          <w:tcPr>
            <w:tcW w:w="761" w:type="dxa"/>
            <w:vAlign w:val="center"/>
          </w:tcPr>
          <w:p w:rsidR="00EE5E35" w:rsidRPr="000F082A" w:rsidRDefault="00EE5E35" w:rsidP="00EE5E35">
            <w:pPr>
              <w:spacing w:before="120"/>
              <w:rPr>
                <w:sz w:val="18"/>
                <w:szCs w:val="18"/>
              </w:rPr>
            </w:pPr>
            <w:r w:rsidRPr="000F082A">
              <w:rPr>
                <w:rFonts w:hint="eastAsia"/>
                <w:sz w:val="18"/>
                <w:szCs w:val="18"/>
              </w:rPr>
              <w:t>46</w:t>
            </w:r>
          </w:p>
        </w:tc>
        <w:tc>
          <w:tcPr>
            <w:tcW w:w="1327" w:type="dxa"/>
            <w:vAlign w:val="center"/>
          </w:tcPr>
          <w:p w:rsidR="00EE5E35" w:rsidRPr="000F082A" w:rsidRDefault="00EE5E35" w:rsidP="00EE5E35">
            <w:pPr>
              <w:spacing w:before="120"/>
              <w:rPr>
                <w:sz w:val="18"/>
                <w:szCs w:val="18"/>
              </w:rPr>
            </w:pPr>
            <w:r w:rsidRPr="000F082A">
              <w:rPr>
                <w:sz w:val="18"/>
                <w:szCs w:val="18"/>
              </w:rPr>
              <w:t>VisitedURL</w:t>
            </w:r>
            <w:r w:rsidRPr="000F082A">
              <w:rPr>
                <w:rFonts w:hint="eastAsia"/>
                <w:sz w:val="18"/>
                <w:szCs w:val="18"/>
              </w:rPr>
              <w:t>/IPAddress</w:t>
            </w:r>
          </w:p>
        </w:tc>
        <w:tc>
          <w:tcPr>
            <w:tcW w:w="1139" w:type="dxa"/>
            <w:vAlign w:val="center"/>
          </w:tcPr>
          <w:p w:rsidR="00EE5E35" w:rsidRPr="000F082A" w:rsidRDefault="00EE5E35" w:rsidP="00EE5E35">
            <w:pPr>
              <w:spacing w:before="120"/>
              <w:rPr>
                <w:sz w:val="18"/>
                <w:szCs w:val="18"/>
              </w:rPr>
            </w:pPr>
            <w:r w:rsidRPr="000F082A">
              <w:rPr>
                <w:sz w:val="18"/>
                <w:szCs w:val="18"/>
              </w:rPr>
              <w:t>VARCHAR(</w:t>
            </w:r>
            <w:r w:rsidRPr="000F082A">
              <w:rPr>
                <w:rFonts w:hint="eastAsia"/>
                <w:sz w:val="18"/>
                <w:szCs w:val="18"/>
              </w:rPr>
              <w:t>2048</w:t>
            </w:r>
            <w:r w:rsidRPr="000F082A">
              <w:rPr>
                <w:sz w:val="18"/>
                <w:szCs w:val="18"/>
              </w:rPr>
              <w:t>)</w:t>
            </w:r>
          </w:p>
        </w:tc>
        <w:tc>
          <w:tcPr>
            <w:tcW w:w="4111" w:type="dxa"/>
            <w:vAlign w:val="center"/>
          </w:tcPr>
          <w:p w:rsidR="00EE5E35" w:rsidRPr="000F082A" w:rsidRDefault="00EE5E35" w:rsidP="00EE5E35">
            <w:pPr>
              <w:spacing w:before="120"/>
              <w:rPr>
                <w:sz w:val="18"/>
                <w:szCs w:val="18"/>
              </w:rPr>
            </w:pPr>
            <w:r w:rsidRPr="000F082A">
              <w:rPr>
                <w:rFonts w:hint="eastAsia"/>
                <w:sz w:val="18"/>
                <w:szCs w:val="18"/>
              </w:rPr>
              <w:t xml:space="preserve">URL/IP Address </w:t>
            </w:r>
            <w:r w:rsidRPr="000F082A">
              <w:rPr>
                <w:sz w:val="18"/>
                <w:szCs w:val="18"/>
              </w:rPr>
              <w:t>is</w:t>
            </w:r>
            <w:r w:rsidRPr="000F082A">
              <w:rPr>
                <w:rFonts w:hint="eastAsia"/>
                <w:sz w:val="18"/>
                <w:szCs w:val="18"/>
              </w:rPr>
              <w:t xml:space="preserve"> visited.</w:t>
            </w:r>
          </w:p>
        </w:tc>
        <w:tc>
          <w:tcPr>
            <w:tcW w:w="1134" w:type="dxa"/>
            <w:vAlign w:val="center"/>
          </w:tcPr>
          <w:p w:rsidR="00EE5E35" w:rsidRDefault="00EE5E35" w:rsidP="00EE5E35">
            <w:pPr>
              <w:rPr>
                <w:color w:val="000000"/>
                <w:sz w:val="18"/>
                <w:szCs w:val="18"/>
              </w:rPr>
            </w:pPr>
            <w:r>
              <w:rPr>
                <w:color w:val="000000"/>
                <w:sz w:val="18"/>
                <w:szCs w:val="18"/>
              </w:rPr>
              <w:t>Y</w:t>
            </w:r>
          </w:p>
        </w:tc>
      </w:tr>
      <w:tr w:rsidR="00EE5E35" w:rsidTr="009C6D19">
        <w:trPr>
          <w:cantSplit/>
        </w:trPr>
        <w:tc>
          <w:tcPr>
            <w:tcW w:w="761" w:type="dxa"/>
            <w:vAlign w:val="center"/>
          </w:tcPr>
          <w:p w:rsidR="00EE5E35" w:rsidRPr="000F082A" w:rsidRDefault="00EE5E35" w:rsidP="00EE5E35">
            <w:pPr>
              <w:spacing w:before="120"/>
              <w:rPr>
                <w:sz w:val="18"/>
                <w:szCs w:val="18"/>
              </w:rPr>
            </w:pPr>
            <w:r w:rsidRPr="000F082A">
              <w:rPr>
                <w:rFonts w:hint="eastAsia"/>
                <w:sz w:val="18"/>
                <w:szCs w:val="18"/>
              </w:rPr>
              <w:t>47</w:t>
            </w:r>
          </w:p>
        </w:tc>
        <w:tc>
          <w:tcPr>
            <w:tcW w:w="1327" w:type="dxa"/>
            <w:vAlign w:val="center"/>
          </w:tcPr>
          <w:p w:rsidR="00EE5E35" w:rsidRPr="000F082A" w:rsidRDefault="00EE5E35" w:rsidP="00EE5E35">
            <w:pPr>
              <w:spacing w:before="120"/>
              <w:rPr>
                <w:sz w:val="18"/>
                <w:szCs w:val="18"/>
              </w:rPr>
            </w:pPr>
            <w:r w:rsidRPr="000F082A">
              <w:rPr>
                <w:rFonts w:hint="eastAsia"/>
                <w:sz w:val="18"/>
                <w:szCs w:val="18"/>
              </w:rPr>
              <w:t>VisitedCategoryID</w:t>
            </w:r>
          </w:p>
        </w:tc>
        <w:tc>
          <w:tcPr>
            <w:tcW w:w="1139" w:type="dxa"/>
            <w:vAlign w:val="center"/>
          </w:tcPr>
          <w:p w:rsidR="00EE5E35" w:rsidRPr="000F082A" w:rsidRDefault="00EE5E35" w:rsidP="00EE5E35">
            <w:pPr>
              <w:spacing w:before="120"/>
              <w:rPr>
                <w:sz w:val="18"/>
                <w:szCs w:val="18"/>
              </w:rPr>
            </w:pPr>
            <w:r w:rsidRPr="000F082A">
              <w:rPr>
                <w:sz w:val="18"/>
                <w:szCs w:val="18"/>
              </w:rPr>
              <w:t>VARCHAR(21)</w:t>
            </w:r>
          </w:p>
        </w:tc>
        <w:tc>
          <w:tcPr>
            <w:tcW w:w="4111" w:type="dxa"/>
            <w:vAlign w:val="center"/>
          </w:tcPr>
          <w:p w:rsidR="00EE5E35" w:rsidRPr="000F082A" w:rsidRDefault="00EE5E35" w:rsidP="00EE5E35">
            <w:pPr>
              <w:spacing w:before="120"/>
              <w:rPr>
                <w:sz w:val="18"/>
                <w:szCs w:val="18"/>
              </w:rPr>
            </w:pPr>
            <w:r w:rsidRPr="000F082A">
              <w:rPr>
                <w:rFonts w:hint="eastAsia"/>
                <w:sz w:val="18"/>
                <w:szCs w:val="18"/>
              </w:rPr>
              <w:t>I</w:t>
            </w:r>
            <w:r w:rsidRPr="000F082A">
              <w:rPr>
                <w:sz w:val="18"/>
                <w:szCs w:val="18"/>
              </w:rPr>
              <w:t>dentifier</w:t>
            </w:r>
            <w:r w:rsidRPr="000F082A">
              <w:rPr>
                <w:rFonts w:hint="eastAsia"/>
                <w:sz w:val="18"/>
                <w:szCs w:val="18"/>
              </w:rPr>
              <w:t xml:space="preserve"> of the category which the content belongs to</w:t>
            </w:r>
          </w:p>
        </w:tc>
        <w:tc>
          <w:tcPr>
            <w:tcW w:w="1134" w:type="dxa"/>
            <w:vAlign w:val="center"/>
          </w:tcPr>
          <w:p w:rsidR="00EE5E35" w:rsidRDefault="00EE5E35" w:rsidP="00EE5E35">
            <w:pPr>
              <w:rPr>
                <w:color w:val="000000"/>
                <w:sz w:val="18"/>
                <w:szCs w:val="18"/>
              </w:rPr>
            </w:pPr>
            <w:r>
              <w:rPr>
                <w:color w:val="000000"/>
                <w:sz w:val="18"/>
                <w:szCs w:val="18"/>
              </w:rPr>
              <w:t>Y</w:t>
            </w:r>
          </w:p>
        </w:tc>
      </w:tr>
      <w:tr w:rsidR="00EE5E35" w:rsidTr="009C6D19">
        <w:trPr>
          <w:cantSplit/>
        </w:trPr>
        <w:tc>
          <w:tcPr>
            <w:tcW w:w="761" w:type="dxa"/>
            <w:vAlign w:val="center"/>
          </w:tcPr>
          <w:p w:rsidR="00EE5E35" w:rsidRPr="000F082A" w:rsidRDefault="00EE5E35" w:rsidP="00EE5E35">
            <w:pPr>
              <w:spacing w:before="120"/>
              <w:rPr>
                <w:sz w:val="18"/>
                <w:szCs w:val="18"/>
              </w:rPr>
            </w:pPr>
            <w:r w:rsidRPr="000F082A">
              <w:rPr>
                <w:rFonts w:hint="eastAsia"/>
                <w:sz w:val="18"/>
                <w:szCs w:val="18"/>
              </w:rPr>
              <w:t>48</w:t>
            </w:r>
          </w:p>
        </w:tc>
        <w:tc>
          <w:tcPr>
            <w:tcW w:w="1327" w:type="dxa"/>
            <w:vAlign w:val="center"/>
          </w:tcPr>
          <w:p w:rsidR="00EE5E35" w:rsidRPr="000F082A" w:rsidRDefault="00EE5E35" w:rsidP="00EE5E35">
            <w:pPr>
              <w:spacing w:before="120"/>
              <w:rPr>
                <w:sz w:val="18"/>
                <w:szCs w:val="18"/>
              </w:rPr>
            </w:pPr>
            <w:r w:rsidRPr="000F082A">
              <w:rPr>
                <w:rFonts w:hint="eastAsia"/>
                <w:sz w:val="18"/>
                <w:szCs w:val="18"/>
              </w:rPr>
              <w:t>AccessChannel</w:t>
            </w:r>
          </w:p>
        </w:tc>
        <w:tc>
          <w:tcPr>
            <w:tcW w:w="1139" w:type="dxa"/>
            <w:vAlign w:val="center"/>
          </w:tcPr>
          <w:p w:rsidR="00EE5E35" w:rsidRPr="000F082A" w:rsidRDefault="00EE5E35" w:rsidP="00EE5E35">
            <w:pPr>
              <w:spacing w:before="120"/>
              <w:rPr>
                <w:sz w:val="18"/>
                <w:szCs w:val="18"/>
              </w:rPr>
            </w:pPr>
            <w:r w:rsidRPr="000F082A">
              <w:rPr>
                <w:rFonts w:hint="eastAsia"/>
                <w:sz w:val="18"/>
                <w:szCs w:val="18"/>
              </w:rPr>
              <w:t>INT32</w:t>
            </w:r>
          </w:p>
        </w:tc>
        <w:tc>
          <w:tcPr>
            <w:tcW w:w="4111" w:type="dxa"/>
            <w:vAlign w:val="center"/>
          </w:tcPr>
          <w:p w:rsidR="00EE5E35" w:rsidRPr="000F082A" w:rsidRDefault="00EE5E35" w:rsidP="00EE5E35">
            <w:pPr>
              <w:spacing w:before="120"/>
              <w:rPr>
                <w:sz w:val="18"/>
                <w:szCs w:val="18"/>
              </w:rPr>
            </w:pPr>
            <w:r w:rsidRPr="000F082A">
              <w:rPr>
                <w:rFonts w:hint="eastAsia"/>
                <w:sz w:val="18"/>
                <w:szCs w:val="18"/>
              </w:rPr>
              <w:t>Access channel:</w:t>
            </w:r>
          </w:p>
          <w:p w:rsidR="00EE5E35" w:rsidRPr="000F082A" w:rsidRDefault="00EE5E35" w:rsidP="00EE5E35">
            <w:pPr>
              <w:tabs>
                <w:tab w:val="left" w:pos="0"/>
                <w:tab w:val="left" w:pos="720"/>
                <w:tab w:val="left" w:pos="1440"/>
                <w:tab w:val="left" w:pos="2160"/>
                <w:tab w:val="left" w:pos="2880"/>
                <w:tab w:val="left" w:pos="3600"/>
                <w:tab w:val="left" w:pos="4320"/>
              </w:tabs>
              <w:autoSpaceDE w:val="0"/>
              <w:autoSpaceDN w:val="0"/>
              <w:adjustRightInd w:val="0"/>
              <w:spacing w:before="120" w:line="240" w:lineRule="atLeast"/>
              <w:rPr>
                <w:sz w:val="18"/>
                <w:szCs w:val="18"/>
              </w:rPr>
            </w:pPr>
            <w:r w:rsidRPr="000F082A">
              <w:rPr>
                <w:sz w:val="18"/>
                <w:szCs w:val="18"/>
              </w:rPr>
              <w:t xml:space="preserve">5  CC(CRM) </w:t>
            </w:r>
          </w:p>
          <w:p w:rsidR="00EE5E35" w:rsidRPr="000F082A" w:rsidRDefault="00EE5E35" w:rsidP="00EE5E35">
            <w:pPr>
              <w:tabs>
                <w:tab w:val="left" w:pos="360"/>
              </w:tabs>
              <w:autoSpaceDE w:val="0"/>
              <w:autoSpaceDN w:val="0"/>
              <w:adjustRightInd w:val="0"/>
              <w:spacing w:before="120" w:line="240" w:lineRule="atLeast"/>
              <w:rPr>
                <w:sz w:val="18"/>
                <w:szCs w:val="18"/>
              </w:rPr>
            </w:pPr>
            <w:r w:rsidRPr="000F082A">
              <w:rPr>
                <w:sz w:val="18"/>
                <w:szCs w:val="18"/>
              </w:rPr>
              <w:t>101   UE(User Equipment)</w:t>
            </w:r>
          </w:p>
          <w:p w:rsidR="00EE5E35" w:rsidRPr="000F082A" w:rsidRDefault="00EE5E35" w:rsidP="00EE5E35">
            <w:pPr>
              <w:spacing w:before="120"/>
              <w:rPr>
                <w:sz w:val="18"/>
                <w:szCs w:val="18"/>
              </w:rPr>
            </w:pPr>
            <w:r w:rsidRPr="000F082A">
              <w:rPr>
                <w:sz w:val="18"/>
                <w:szCs w:val="18"/>
              </w:rPr>
              <w:t>102   MDSP CC Portal</w:t>
            </w:r>
          </w:p>
          <w:p w:rsidR="00EE5E35" w:rsidRPr="000F082A" w:rsidRDefault="00EE5E35" w:rsidP="00EE5E35">
            <w:pPr>
              <w:spacing w:before="120"/>
              <w:rPr>
                <w:sz w:val="18"/>
                <w:szCs w:val="18"/>
              </w:rPr>
            </w:pPr>
            <w:r w:rsidRPr="000F082A">
              <w:rPr>
                <w:rFonts w:hint="eastAsia"/>
                <w:sz w:val="18"/>
                <w:szCs w:val="18"/>
              </w:rPr>
              <w:t>104 STB</w:t>
            </w:r>
          </w:p>
          <w:p w:rsidR="00EE5E35" w:rsidRDefault="00EE5E35" w:rsidP="00EE5E35">
            <w:pPr>
              <w:spacing w:before="120"/>
              <w:rPr>
                <w:sz w:val="18"/>
                <w:szCs w:val="18"/>
              </w:rPr>
            </w:pPr>
            <w:r w:rsidRPr="000F082A">
              <w:rPr>
                <w:rFonts w:hint="eastAsia"/>
                <w:sz w:val="18"/>
                <w:szCs w:val="18"/>
              </w:rPr>
              <w:t>105 PCClient</w:t>
            </w:r>
          </w:p>
          <w:p w:rsidR="00EE5E35" w:rsidRPr="000F082A" w:rsidRDefault="00EE5E35" w:rsidP="00EE5E35">
            <w:pPr>
              <w:spacing w:before="120"/>
              <w:rPr>
                <w:sz w:val="18"/>
                <w:szCs w:val="18"/>
              </w:rPr>
            </w:pPr>
            <w:r>
              <w:rPr>
                <w:rFonts w:ascii="宋体" w:cs="宋体" w:hint="eastAsia"/>
                <w:color w:val="000000"/>
                <w:kern w:val="0"/>
                <w:sz w:val="18"/>
                <w:szCs w:val="18"/>
              </w:rPr>
              <w:t>参见</w:t>
            </w:r>
            <w:hyperlink w:anchor="_Appendix_A_:" w:history="1">
              <w:r w:rsidRPr="00617034">
                <w:rPr>
                  <w:rStyle w:val="afd"/>
                  <w:rFonts w:ascii="宋体" w:cs="宋体" w:hint="eastAsia"/>
                  <w:kern w:val="0"/>
                  <w:sz w:val="18"/>
                  <w:szCs w:val="18"/>
                </w:rPr>
                <w:t>Appendix A : channelID的定义</w:t>
              </w:r>
            </w:hyperlink>
          </w:p>
        </w:tc>
        <w:tc>
          <w:tcPr>
            <w:tcW w:w="1134" w:type="dxa"/>
            <w:vAlign w:val="center"/>
          </w:tcPr>
          <w:p w:rsidR="00EE5E35" w:rsidRDefault="00EE5E35" w:rsidP="00EE5E35">
            <w:pPr>
              <w:rPr>
                <w:color w:val="000000"/>
                <w:sz w:val="18"/>
                <w:szCs w:val="18"/>
              </w:rPr>
            </w:pPr>
            <w:r>
              <w:rPr>
                <w:color w:val="000000"/>
                <w:sz w:val="18"/>
                <w:szCs w:val="18"/>
              </w:rPr>
              <w:t>Y</w:t>
            </w:r>
          </w:p>
        </w:tc>
      </w:tr>
      <w:tr w:rsidR="00EE5E35" w:rsidTr="009C6D19">
        <w:trPr>
          <w:cantSplit/>
        </w:trPr>
        <w:tc>
          <w:tcPr>
            <w:tcW w:w="761" w:type="dxa"/>
            <w:vAlign w:val="center"/>
          </w:tcPr>
          <w:p w:rsidR="00EE5E35" w:rsidRPr="000F082A" w:rsidRDefault="00EE5E35" w:rsidP="00EE5E35">
            <w:pPr>
              <w:spacing w:before="120"/>
              <w:rPr>
                <w:sz w:val="18"/>
                <w:szCs w:val="18"/>
              </w:rPr>
            </w:pPr>
            <w:r w:rsidRPr="000F082A">
              <w:rPr>
                <w:rFonts w:hint="eastAsia"/>
                <w:sz w:val="18"/>
                <w:szCs w:val="18"/>
              </w:rPr>
              <w:lastRenderedPageBreak/>
              <w:t>49</w:t>
            </w:r>
          </w:p>
        </w:tc>
        <w:tc>
          <w:tcPr>
            <w:tcW w:w="1327" w:type="dxa"/>
            <w:vAlign w:val="center"/>
          </w:tcPr>
          <w:p w:rsidR="00EE5E35" w:rsidRPr="000F082A" w:rsidRDefault="00EE5E35" w:rsidP="00EE5E35">
            <w:pPr>
              <w:spacing w:before="120"/>
              <w:rPr>
                <w:sz w:val="18"/>
                <w:szCs w:val="18"/>
              </w:rPr>
            </w:pPr>
            <w:r w:rsidRPr="000F082A">
              <w:rPr>
                <w:rFonts w:hint="eastAsia"/>
                <w:sz w:val="18"/>
                <w:szCs w:val="18"/>
              </w:rPr>
              <w:t>ChargeType</w:t>
            </w:r>
          </w:p>
        </w:tc>
        <w:tc>
          <w:tcPr>
            <w:tcW w:w="1139" w:type="dxa"/>
            <w:vAlign w:val="center"/>
          </w:tcPr>
          <w:p w:rsidR="00EE5E35" w:rsidRPr="000F082A" w:rsidRDefault="00EE5E35" w:rsidP="00EE5E35">
            <w:pPr>
              <w:spacing w:before="120"/>
              <w:rPr>
                <w:sz w:val="18"/>
                <w:szCs w:val="18"/>
              </w:rPr>
            </w:pPr>
            <w:r w:rsidRPr="000F082A">
              <w:rPr>
                <w:rFonts w:hint="eastAsia"/>
                <w:sz w:val="18"/>
                <w:szCs w:val="18"/>
              </w:rPr>
              <w:t>INT32</w:t>
            </w:r>
          </w:p>
        </w:tc>
        <w:tc>
          <w:tcPr>
            <w:tcW w:w="4111" w:type="dxa"/>
            <w:vAlign w:val="center"/>
          </w:tcPr>
          <w:p w:rsidR="00EE5E35" w:rsidRPr="000F082A" w:rsidRDefault="00EE5E35" w:rsidP="00EE5E35">
            <w:pPr>
              <w:pStyle w:val="Charf9"/>
              <w:spacing w:before="120"/>
              <w:rPr>
                <w:rFonts w:ascii="Times New Roman" w:hAnsi="Times New Roman"/>
                <w:sz w:val="18"/>
                <w:szCs w:val="18"/>
              </w:rPr>
            </w:pPr>
            <w:r w:rsidRPr="000F082A">
              <w:rPr>
                <w:rFonts w:ascii="Times New Roman" w:hAnsi="Times New Roman" w:hint="eastAsia"/>
                <w:sz w:val="18"/>
                <w:szCs w:val="18"/>
              </w:rPr>
              <w:t>ChargeType</w:t>
            </w:r>
          </w:p>
          <w:p w:rsidR="00EE5E35" w:rsidRPr="000F082A" w:rsidRDefault="00EE5E35" w:rsidP="00EE5E35">
            <w:pPr>
              <w:pStyle w:val="Charf9"/>
              <w:spacing w:before="120"/>
              <w:rPr>
                <w:rFonts w:ascii="Times New Roman" w:hAnsi="Times New Roman"/>
                <w:sz w:val="18"/>
                <w:szCs w:val="18"/>
              </w:rPr>
            </w:pPr>
            <w:r w:rsidRPr="000F082A">
              <w:rPr>
                <w:rFonts w:ascii="Times New Roman" w:hAnsi="Times New Roman" w:hint="eastAsia"/>
                <w:sz w:val="18"/>
                <w:szCs w:val="18"/>
              </w:rPr>
              <w:t xml:space="preserve">1: </w:t>
            </w:r>
            <w:r w:rsidRPr="000F082A">
              <w:rPr>
                <w:rFonts w:ascii="Times New Roman" w:hAnsi="Times New Roman"/>
                <w:sz w:val="18"/>
                <w:szCs w:val="18"/>
              </w:rPr>
              <w:t>real-time</w:t>
            </w:r>
            <w:r w:rsidRPr="000F082A">
              <w:rPr>
                <w:rFonts w:ascii="Times New Roman" w:hAnsi="Times New Roman" w:hint="eastAsia"/>
                <w:sz w:val="18"/>
                <w:szCs w:val="18"/>
              </w:rPr>
              <w:t xml:space="preserve"> CDR</w:t>
            </w:r>
          </w:p>
          <w:p w:rsidR="00EE5E35" w:rsidRPr="000F082A" w:rsidRDefault="00EE5E35" w:rsidP="00EE5E35">
            <w:pPr>
              <w:pStyle w:val="Charf9"/>
              <w:spacing w:before="120"/>
              <w:rPr>
                <w:rFonts w:ascii="Times New Roman" w:hAnsi="Times New Roman"/>
                <w:sz w:val="18"/>
                <w:szCs w:val="18"/>
              </w:rPr>
            </w:pPr>
            <w:r w:rsidRPr="000F082A">
              <w:rPr>
                <w:rFonts w:ascii="Times New Roman" w:hAnsi="Times New Roman" w:hint="eastAsia"/>
                <w:sz w:val="18"/>
                <w:szCs w:val="18"/>
              </w:rPr>
              <w:t>2: Rental CDR when subscribe product.</w:t>
            </w:r>
          </w:p>
          <w:p w:rsidR="00EE5E35" w:rsidRPr="000F082A" w:rsidRDefault="00EE5E35" w:rsidP="00EE5E35">
            <w:pPr>
              <w:pStyle w:val="Charf9"/>
              <w:spacing w:before="120"/>
              <w:rPr>
                <w:rFonts w:ascii="Times New Roman" w:hAnsi="Times New Roman"/>
                <w:sz w:val="18"/>
                <w:szCs w:val="18"/>
              </w:rPr>
            </w:pPr>
            <w:r w:rsidRPr="000F082A">
              <w:rPr>
                <w:rFonts w:ascii="Times New Roman" w:hAnsi="Times New Roman" w:hint="eastAsia"/>
                <w:sz w:val="18"/>
                <w:szCs w:val="18"/>
              </w:rPr>
              <w:t xml:space="preserve">3: Periodic charge </w:t>
            </w:r>
            <w:r w:rsidRPr="000F082A">
              <w:rPr>
                <w:rFonts w:ascii="Times New Roman" w:hAnsi="Times New Roman"/>
                <w:sz w:val="18"/>
                <w:szCs w:val="18"/>
              </w:rPr>
              <w:t>in the course</w:t>
            </w:r>
            <w:r w:rsidRPr="000F082A">
              <w:rPr>
                <w:rFonts w:ascii="Times New Roman" w:hAnsi="Times New Roman" w:hint="eastAsia"/>
                <w:sz w:val="18"/>
                <w:szCs w:val="18"/>
              </w:rPr>
              <w:t xml:space="preserve"> of subscription.</w:t>
            </w:r>
          </w:p>
          <w:p w:rsidR="00EE5E35" w:rsidRPr="000F082A" w:rsidRDefault="00EE5E35" w:rsidP="00EE5E35">
            <w:pPr>
              <w:spacing w:before="120"/>
              <w:rPr>
                <w:ins w:id="7321" w:author="Wangwendong" w:date="2012-09-25T14:30:00Z"/>
                <w:sz w:val="18"/>
                <w:szCs w:val="18"/>
              </w:rPr>
            </w:pPr>
            <w:r w:rsidRPr="000F082A">
              <w:rPr>
                <w:rFonts w:hint="eastAsia"/>
                <w:sz w:val="18"/>
                <w:szCs w:val="18"/>
              </w:rPr>
              <w:t>4: Refund Rental CDR when unsubscribe product.</w:t>
            </w:r>
          </w:p>
          <w:p w:rsidR="00EE5E35" w:rsidRPr="000F082A" w:rsidRDefault="00EE5E35" w:rsidP="00EE5E35">
            <w:pPr>
              <w:spacing w:before="120"/>
              <w:rPr>
                <w:ins w:id="7322" w:author="Wangwendong" w:date="2012-09-25T14:31:00Z"/>
                <w:sz w:val="18"/>
                <w:szCs w:val="18"/>
              </w:rPr>
            </w:pPr>
            <w:ins w:id="7323" w:author="Wangwendong" w:date="2012-09-25T14:31:00Z">
              <w:r w:rsidRPr="000F082A">
                <w:rPr>
                  <w:rFonts w:hint="eastAsia"/>
                  <w:sz w:val="18"/>
                  <w:szCs w:val="18"/>
                </w:rPr>
                <w:t>5</w:t>
              </w:r>
            </w:ins>
            <w:ins w:id="7324" w:author="Wangwendong" w:date="2012-09-25T14:32:00Z">
              <w:r w:rsidRPr="000F082A">
                <w:rPr>
                  <w:rFonts w:hint="eastAsia"/>
                  <w:sz w:val="18"/>
                  <w:szCs w:val="18"/>
                </w:rPr>
                <w:t xml:space="preserve">: </w:t>
              </w:r>
            </w:ins>
            <w:ins w:id="7325" w:author="Wangwendong" w:date="2012-09-25T14:31:00Z">
              <w:r w:rsidRPr="000F082A">
                <w:rPr>
                  <w:rFonts w:hint="eastAsia"/>
                  <w:sz w:val="18"/>
                  <w:szCs w:val="18"/>
                </w:rPr>
                <w:t>Time-Based CDR when subscribe product.</w:t>
              </w:r>
            </w:ins>
          </w:p>
          <w:p w:rsidR="00EE5E35" w:rsidRPr="000F082A" w:rsidRDefault="00EE5E35" w:rsidP="00EE5E35">
            <w:pPr>
              <w:spacing w:before="120"/>
              <w:rPr>
                <w:ins w:id="7326" w:author="Wangwendong" w:date="2012-10-08T17:01:00Z"/>
                <w:sz w:val="18"/>
                <w:szCs w:val="18"/>
              </w:rPr>
            </w:pPr>
            <w:ins w:id="7327" w:author="Wangwendong" w:date="2012-09-25T14:31:00Z">
              <w:r w:rsidRPr="000F082A">
                <w:rPr>
                  <w:rFonts w:hint="eastAsia"/>
                  <w:sz w:val="18"/>
                  <w:szCs w:val="18"/>
                </w:rPr>
                <w:t>6</w:t>
              </w:r>
            </w:ins>
            <w:ins w:id="7328" w:author="Wangwendong" w:date="2012-09-25T14:32:00Z">
              <w:r w:rsidRPr="000F082A">
                <w:rPr>
                  <w:rFonts w:hint="eastAsia"/>
                  <w:sz w:val="18"/>
                  <w:szCs w:val="18"/>
                </w:rPr>
                <w:t>: Time-Based CDR when unsubscribe product.</w:t>
              </w:r>
            </w:ins>
          </w:p>
          <w:p w:rsidR="00EE5E35" w:rsidRPr="000F082A" w:rsidRDefault="00EE5E35" w:rsidP="00EE5E35">
            <w:pPr>
              <w:spacing w:before="120"/>
              <w:rPr>
                <w:sz w:val="18"/>
                <w:szCs w:val="18"/>
              </w:rPr>
            </w:pPr>
            <w:ins w:id="7329" w:author="Wangwendong" w:date="2012-10-08T17:01:00Z">
              <w:r w:rsidRPr="000F082A">
                <w:rPr>
                  <w:rFonts w:hint="eastAsia"/>
                  <w:sz w:val="18"/>
                  <w:szCs w:val="18"/>
                </w:rPr>
                <w:t>7</w:t>
              </w:r>
              <w:r w:rsidRPr="000F082A">
                <w:rPr>
                  <w:rFonts w:hint="eastAsia"/>
                  <w:sz w:val="18"/>
                  <w:szCs w:val="18"/>
                </w:rPr>
                <w:t>：</w:t>
              </w:r>
              <w:r w:rsidRPr="000F082A">
                <w:rPr>
                  <w:rFonts w:hint="eastAsia"/>
                  <w:sz w:val="18"/>
                  <w:szCs w:val="18"/>
                </w:rPr>
                <w:t xml:space="preserve"> </w:t>
              </w:r>
            </w:ins>
            <w:ins w:id="7330" w:author="Wangwendong" w:date="2012-10-08T17:08:00Z">
              <w:r w:rsidRPr="000F082A">
                <w:rPr>
                  <w:rFonts w:hint="eastAsia"/>
                  <w:sz w:val="18"/>
                  <w:szCs w:val="18"/>
                </w:rPr>
                <w:t>Third</w:t>
              </w:r>
            </w:ins>
            <w:ins w:id="7331" w:author="Wangwendong" w:date="2012-10-08T17:09:00Z">
              <w:r w:rsidRPr="000F082A">
                <w:rPr>
                  <w:rFonts w:hint="eastAsia"/>
                  <w:sz w:val="18"/>
                  <w:szCs w:val="18"/>
                </w:rPr>
                <w:t xml:space="preserve"> </w:t>
              </w:r>
            </w:ins>
            <w:ins w:id="7332" w:author="Wangwendong" w:date="2012-10-08T17:08:00Z">
              <w:r w:rsidRPr="000F082A">
                <w:rPr>
                  <w:rFonts w:hint="eastAsia"/>
                  <w:sz w:val="18"/>
                  <w:szCs w:val="18"/>
                </w:rPr>
                <w:t xml:space="preserve">Party </w:t>
              </w:r>
            </w:ins>
            <w:ins w:id="7333" w:author="Wangwendong" w:date="2012-10-08T17:09:00Z">
              <w:r w:rsidRPr="000F082A">
                <w:rPr>
                  <w:rFonts w:hint="eastAsia"/>
                  <w:sz w:val="18"/>
                  <w:szCs w:val="18"/>
                </w:rPr>
                <w:t>charge CDR</w:t>
              </w:r>
            </w:ins>
          </w:p>
        </w:tc>
        <w:tc>
          <w:tcPr>
            <w:tcW w:w="1134" w:type="dxa"/>
            <w:vAlign w:val="center"/>
          </w:tcPr>
          <w:p w:rsidR="00EE5E35" w:rsidRDefault="00EE5E35" w:rsidP="00EE5E35">
            <w:pPr>
              <w:rPr>
                <w:color w:val="000000"/>
                <w:sz w:val="18"/>
                <w:szCs w:val="18"/>
              </w:rPr>
            </w:pPr>
            <w:r>
              <w:rPr>
                <w:color w:val="000000"/>
                <w:sz w:val="18"/>
                <w:szCs w:val="18"/>
              </w:rPr>
              <w:t>Y</w:t>
            </w:r>
          </w:p>
        </w:tc>
      </w:tr>
      <w:tr w:rsidR="00EE5E35" w:rsidTr="009C6D19">
        <w:trPr>
          <w:cantSplit/>
        </w:trPr>
        <w:tc>
          <w:tcPr>
            <w:tcW w:w="761" w:type="dxa"/>
            <w:vAlign w:val="center"/>
          </w:tcPr>
          <w:p w:rsidR="00EE5E35" w:rsidRPr="000F082A" w:rsidRDefault="00EE5E35" w:rsidP="00EE5E35">
            <w:pPr>
              <w:spacing w:before="120"/>
              <w:rPr>
                <w:sz w:val="18"/>
                <w:szCs w:val="18"/>
              </w:rPr>
            </w:pPr>
            <w:r w:rsidRPr="000F082A">
              <w:rPr>
                <w:rFonts w:hint="eastAsia"/>
                <w:sz w:val="18"/>
                <w:szCs w:val="18"/>
              </w:rPr>
              <w:t>50</w:t>
            </w:r>
          </w:p>
        </w:tc>
        <w:tc>
          <w:tcPr>
            <w:tcW w:w="1327" w:type="dxa"/>
            <w:vAlign w:val="center"/>
          </w:tcPr>
          <w:p w:rsidR="00EE5E35" w:rsidRPr="000F082A" w:rsidRDefault="00EE5E35" w:rsidP="00EE5E35">
            <w:pPr>
              <w:spacing w:before="120"/>
              <w:rPr>
                <w:sz w:val="18"/>
                <w:szCs w:val="18"/>
              </w:rPr>
            </w:pPr>
            <w:r w:rsidRPr="000F082A">
              <w:rPr>
                <w:rFonts w:hint="eastAsia"/>
                <w:sz w:val="18"/>
                <w:szCs w:val="18"/>
              </w:rPr>
              <w:t>PeriodicType</w:t>
            </w:r>
          </w:p>
        </w:tc>
        <w:tc>
          <w:tcPr>
            <w:tcW w:w="1139" w:type="dxa"/>
            <w:vAlign w:val="center"/>
          </w:tcPr>
          <w:p w:rsidR="00EE5E35" w:rsidRPr="000F082A" w:rsidRDefault="00EE5E35" w:rsidP="00EE5E35">
            <w:pPr>
              <w:spacing w:before="120"/>
              <w:rPr>
                <w:sz w:val="18"/>
                <w:szCs w:val="18"/>
              </w:rPr>
            </w:pPr>
            <w:r w:rsidRPr="000F082A">
              <w:rPr>
                <w:rFonts w:hint="eastAsia"/>
                <w:sz w:val="18"/>
                <w:szCs w:val="18"/>
              </w:rPr>
              <w:t>INT32</w:t>
            </w:r>
          </w:p>
        </w:tc>
        <w:tc>
          <w:tcPr>
            <w:tcW w:w="4111" w:type="dxa"/>
            <w:vAlign w:val="center"/>
          </w:tcPr>
          <w:p w:rsidR="00EE5E35" w:rsidRPr="000F082A" w:rsidRDefault="00EE5E35" w:rsidP="00EE5E35">
            <w:pPr>
              <w:pStyle w:val="Charf9"/>
              <w:spacing w:before="120"/>
              <w:rPr>
                <w:rFonts w:ascii="Times New Roman" w:hAnsi="Times New Roman"/>
                <w:sz w:val="18"/>
                <w:szCs w:val="18"/>
              </w:rPr>
            </w:pPr>
            <w:r w:rsidRPr="000F082A">
              <w:rPr>
                <w:rFonts w:ascii="Times New Roman" w:hAnsi="Times New Roman" w:hint="eastAsia"/>
                <w:sz w:val="18"/>
                <w:szCs w:val="18"/>
              </w:rPr>
              <w:t>Periodic Type</w:t>
            </w:r>
          </w:p>
          <w:p w:rsidR="00EE5E35" w:rsidRPr="000F082A" w:rsidRDefault="00EE5E35" w:rsidP="00EE5E35">
            <w:pPr>
              <w:spacing w:before="120"/>
              <w:rPr>
                <w:sz w:val="18"/>
                <w:szCs w:val="18"/>
              </w:rPr>
            </w:pPr>
            <w:r w:rsidRPr="000F082A">
              <w:rPr>
                <w:rFonts w:hint="eastAsia"/>
                <w:sz w:val="18"/>
                <w:szCs w:val="18"/>
              </w:rPr>
              <w:t>0</w:t>
            </w:r>
            <w:r w:rsidRPr="000F082A">
              <w:rPr>
                <w:rFonts w:hint="eastAsia"/>
                <w:sz w:val="18"/>
                <w:szCs w:val="18"/>
              </w:rPr>
              <w:t>：</w:t>
            </w:r>
            <w:r w:rsidRPr="000F082A">
              <w:rPr>
                <w:rFonts w:hint="eastAsia"/>
                <w:sz w:val="18"/>
                <w:szCs w:val="18"/>
              </w:rPr>
              <w:t xml:space="preserve">NA </w:t>
            </w:r>
            <w:r w:rsidRPr="000F082A">
              <w:rPr>
                <w:sz w:val="18"/>
                <w:szCs w:val="18"/>
              </w:rPr>
              <w:t>1</w:t>
            </w:r>
            <w:r w:rsidRPr="000F082A">
              <w:rPr>
                <w:rFonts w:hint="eastAsia"/>
                <w:sz w:val="18"/>
                <w:szCs w:val="18"/>
              </w:rPr>
              <w:t>: settlement period</w:t>
            </w:r>
            <w:r w:rsidRPr="000F082A">
              <w:rPr>
                <w:sz w:val="18"/>
                <w:szCs w:val="18"/>
              </w:rPr>
              <w:t xml:space="preserve"> 2</w:t>
            </w:r>
            <w:r w:rsidRPr="000F082A">
              <w:rPr>
                <w:rFonts w:hint="eastAsia"/>
                <w:sz w:val="18"/>
                <w:szCs w:val="18"/>
              </w:rPr>
              <w:t>: every N day</w:t>
            </w:r>
            <w:r w:rsidRPr="000F082A">
              <w:rPr>
                <w:sz w:val="18"/>
                <w:szCs w:val="18"/>
              </w:rPr>
              <w:t xml:space="preserve"> 3</w:t>
            </w:r>
            <w:r w:rsidRPr="000F082A">
              <w:rPr>
                <w:rFonts w:hint="eastAsia"/>
                <w:sz w:val="18"/>
                <w:szCs w:val="18"/>
              </w:rPr>
              <w:t>: weekly</w:t>
            </w:r>
            <w:r w:rsidRPr="000F082A">
              <w:rPr>
                <w:sz w:val="18"/>
                <w:szCs w:val="18"/>
              </w:rPr>
              <w:t xml:space="preserve"> 4</w:t>
            </w:r>
            <w:r w:rsidRPr="000F082A">
              <w:rPr>
                <w:rFonts w:hint="eastAsia"/>
                <w:sz w:val="18"/>
                <w:szCs w:val="18"/>
              </w:rPr>
              <w:t>: monthly</w:t>
            </w:r>
          </w:p>
        </w:tc>
        <w:tc>
          <w:tcPr>
            <w:tcW w:w="1134" w:type="dxa"/>
            <w:vAlign w:val="center"/>
          </w:tcPr>
          <w:p w:rsidR="00EE5E35" w:rsidRDefault="00EE5E35" w:rsidP="00EE5E35">
            <w:pPr>
              <w:rPr>
                <w:color w:val="000000"/>
                <w:sz w:val="18"/>
                <w:szCs w:val="18"/>
              </w:rPr>
            </w:pPr>
            <w:r>
              <w:rPr>
                <w:color w:val="000000"/>
                <w:sz w:val="18"/>
                <w:szCs w:val="18"/>
              </w:rPr>
              <w:t>Y</w:t>
            </w:r>
          </w:p>
        </w:tc>
      </w:tr>
      <w:tr w:rsidR="00EE5E35" w:rsidTr="009C6D19">
        <w:trPr>
          <w:cantSplit/>
        </w:trPr>
        <w:tc>
          <w:tcPr>
            <w:tcW w:w="761" w:type="dxa"/>
            <w:vAlign w:val="center"/>
          </w:tcPr>
          <w:p w:rsidR="00EE5E35" w:rsidRPr="000F082A" w:rsidRDefault="00EE5E35" w:rsidP="00EE5E35">
            <w:pPr>
              <w:spacing w:before="120"/>
              <w:rPr>
                <w:sz w:val="18"/>
                <w:szCs w:val="18"/>
              </w:rPr>
            </w:pPr>
            <w:r w:rsidRPr="000F082A">
              <w:rPr>
                <w:rFonts w:hint="eastAsia"/>
                <w:sz w:val="18"/>
                <w:szCs w:val="18"/>
              </w:rPr>
              <w:t>51</w:t>
            </w:r>
          </w:p>
        </w:tc>
        <w:tc>
          <w:tcPr>
            <w:tcW w:w="1327" w:type="dxa"/>
            <w:vAlign w:val="center"/>
          </w:tcPr>
          <w:p w:rsidR="00EE5E35" w:rsidRPr="000F082A" w:rsidRDefault="00EE5E35" w:rsidP="00EE5E35">
            <w:pPr>
              <w:spacing w:before="120"/>
              <w:rPr>
                <w:sz w:val="18"/>
                <w:szCs w:val="18"/>
              </w:rPr>
            </w:pPr>
            <w:r w:rsidRPr="000F082A">
              <w:rPr>
                <w:rFonts w:hint="eastAsia"/>
                <w:sz w:val="18"/>
                <w:szCs w:val="18"/>
              </w:rPr>
              <w:t>IsTestCDR</w:t>
            </w:r>
          </w:p>
        </w:tc>
        <w:tc>
          <w:tcPr>
            <w:tcW w:w="1139" w:type="dxa"/>
            <w:vAlign w:val="center"/>
          </w:tcPr>
          <w:p w:rsidR="00EE5E35" w:rsidRPr="000F082A" w:rsidRDefault="00EE5E35" w:rsidP="00EE5E35">
            <w:pPr>
              <w:spacing w:before="120"/>
              <w:rPr>
                <w:sz w:val="18"/>
                <w:szCs w:val="18"/>
              </w:rPr>
            </w:pPr>
            <w:r w:rsidRPr="000F082A">
              <w:rPr>
                <w:rFonts w:hint="eastAsia"/>
                <w:sz w:val="18"/>
                <w:szCs w:val="18"/>
              </w:rPr>
              <w:t>INT32</w:t>
            </w:r>
          </w:p>
        </w:tc>
        <w:tc>
          <w:tcPr>
            <w:tcW w:w="4111" w:type="dxa"/>
            <w:vAlign w:val="center"/>
          </w:tcPr>
          <w:p w:rsidR="00EE5E35" w:rsidRPr="000F082A" w:rsidRDefault="00EE5E35" w:rsidP="00EE5E35">
            <w:pPr>
              <w:pStyle w:val="Charf9"/>
              <w:spacing w:before="120"/>
              <w:rPr>
                <w:rFonts w:ascii="Times New Roman" w:hAnsi="Times New Roman"/>
                <w:sz w:val="18"/>
                <w:szCs w:val="18"/>
              </w:rPr>
            </w:pPr>
            <w:r w:rsidRPr="000F082A">
              <w:rPr>
                <w:rFonts w:ascii="Times New Roman" w:hAnsi="Times New Roman" w:hint="eastAsia"/>
                <w:sz w:val="18"/>
                <w:szCs w:val="18"/>
              </w:rPr>
              <w:t>Is Test CDR</w:t>
            </w:r>
          </w:p>
          <w:p w:rsidR="00EE5E35" w:rsidRPr="000F082A" w:rsidRDefault="00EE5E35" w:rsidP="00EE5E35">
            <w:pPr>
              <w:pStyle w:val="Charf9"/>
              <w:spacing w:before="120"/>
              <w:rPr>
                <w:rFonts w:ascii="Times New Roman" w:hAnsi="Times New Roman"/>
                <w:sz w:val="18"/>
                <w:szCs w:val="18"/>
              </w:rPr>
            </w:pPr>
            <w:r w:rsidRPr="000F082A">
              <w:rPr>
                <w:rFonts w:ascii="Times New Roman" w:hAnsi="Times New Roman" w:hint="eastAsia"/>
                <w:sz w:val="18"/>
                <w:szCs w:val="18"/>
              </w:rPr>
              <w:t>1: Yes</w:t>
            </w:r>
          </w:p>
          <w:p w:rsidR="00EE5E35" w:rsidRPr="000F082A" w:rsidRDefault="00EE5E35" w:rsidP="00EE5E35">
            <w:pPr>
              <w:pStyle w:val="Charf9"/>
              <w:spacing w:before="120"/>
              <w:rPr>
                <w:rFonts w:ascii="Times New Roman" w:hAnsi="Times New Roman"/>
                <w:sz w:val="18"/>
                <w:szCs w:val="18"/>
              </w:rPr>
            </w:pPr>
            <w:r w:rsidRPr="000F082A">
              <w:rPr>
                <w:rFonts w:ascii="Times New Roman" w:hAnsi="Times New Roman" w:hint="eastAsia"/>
                <w:sz w:val="18"/>
                <w:szCs w:val="18"/>
              </w:rPr>
              <w:t>0: No</w:t>
            </w:r>
          </w:p>
          <w:p w:rsidR="00EE5E35" w:rsidRPr="000F082A" w:rsidRDefault="00EE5E35" w:rsidP="00EE5E35">
            <w:pPr>
              <w:pStyle w:val="Charf9"/>
              <w:spacing w:before="120"/>
              <w:rPr>
                <w:rFonts w:ascii="Times New Roman" w:hAnsi="Times New Roman"/>
                <w:sz w:val="18"/>
                <w:szCs w:val="18"/>
              </w:rPr>
            </w:pPr>
            <w:r w:rsidRPr="000F082A">
              <w:rPr>
                <w:rFonts w:ascii="Times New Roman" w:hAnsi="Times New Roman" w:hint="eastAsia"/>
                <w:sz w:val="18"/>
                <w:szCs w:val="18"/>
              </w:rPr>
              <w:t>Default: 0</w:t>
            </w:r>
          </w:p>
        </w:tc>
        <w:tc>
          <w:tcPr>
            <w:tcW w:w="1134" w:type="dxa"/>
            <w:vAlign w:val="center"/>
          </w:tcPr>
          <w:p w:rsidR="00EE5E35" w:rsidRDefault="00EE5E35" w:rsidP="00EE5E35">
            <w:pPr>
              <w:rPr>
                <w:color w:val="000000"/>
                <w:sz w:val="18"/>
                <w:szCs w:val="18"/>
              </w:rPr>
            </w:pPr>
            <w:r>
              <w:rPr>
                <w:color w:val="000000"/>
                <w:sz w:val="18"/>
                <w:szCs w:val="18"/>
              </w:rPr>
              <w:t>Y</w:t>
            </w:r>
          </w:p>
        </w:tc>
      </w:tr>
      <w:tr w:rsidR="00EE5E35" w:rsidRPr="005634E0" w:rsidTr="009C6D19">
        <w:trPr>
          <w:cantSplit/>
        </w:trPr>
        <w:tc>
          <w:tcPr>
            <w:tcW w:w="761" w:type="dxa"/>
            <w:vAlign w:val="center"/>
          </w:tcPr>
          <w:p w:rsidR="00EE5E35" w:rsidRPr="000F082A" w:rsidRDefault="00EE5E35" w:rsidP="00EE5E35">
            <w:pPr>
              <w:spacing w:before="120"/>
              <w:rPr>
                <w:sz w:val="18"/>
                <w:szCs w:val="18"/>
              </w:rPr>
            </w:pPr>
            <w:r w:rsidRPr="000F082A">
              <w:rPr>
                <w:rFonts w:hint="eastAsia"/>
                <w:sz w:val="18"/>
                <w:szCs w:val="18"/>
              </w:rPr>
              <w:t>52</w:t>
            </w:r>
          </w:p>
        </w:tc>
        <w:tc>
          <w:tcPr>
            <w:tcW w:w="1327" w:type="dxa"/>
            <w:vAlign w:val="center"/>
          </w:tcPr>
          <w:p w:rsidR="00EE5E35" w:rsidRPr="000F082A" w:rsidRDefault="00EE5E35" w:rsidP="00EE5E35">
            <w:pPr>
              <w:spacing w:before="120"/>
              <w:rPr>
                <w:sz w:val="18"/>
                <w:szCs w:val="18"/>
              </w:rPr>
            </w:pPr>
            <w:r w:rsidRPr="000F082A">
              <w:rPr>
                <w:rFonts w:hint="eastAsia"/>
                <w:sz w:val="18"/>
                <w:szCs w:val="18"/>
              </w:rPr>
              <w:t>ChargeFlow</w:t>
            </w:r>
          </w:p>
        </w:tc>
        <w:tc>
          <w:tcPr>
            <w:tcW w:w="1139" w:type="dxa"/>
            <w:vAlign w:val="center"/>
          </w:tcPr>
          <w:p w:rsidR="00EE5E35" w:rsidRPr="000F082A" w:rsidRDefault="00EE5E35" w:rsidP="00EE5E35">
            <w:pPr>
              <w:spacing w:before="120"/>
              <w:rPr>
                <w:sz w:val="18"/>
                <w:szCs w:val="18"/>
              </w:rPr>
            </w:pPr>
            <w:r w:rsidRPr="000F082A">
              <w:rPr>
                <w:rFonts w:hint="eastAsia"/>
                <w:sz w:val="18"/>
                <w:szCs w:val="18"/>
              </w:rPr>
              <w:t>INT32</w:t>
            </w:r>
          </w:p>
        </w:tc>
        <w:tc>
          <w:tcPr>
            <w:tcW w:w="4111" w:type="dxa"/>
            <w:vAlign w:val="center"/>
          </w:tcPr>
          <w:p w:rsidR="00EE5E35" w:rsidRPr="000F082A" w:rsidRDefault="00EE5E35" w:rsidP="00EE5E35">
            <w:pPr>
              <w:pStyle w:val="a9"/>
              <w:spacing w:before="120"/>
              <w:jc w:val="both"/>
              <w:rPr>
                <w:rFonts w:ascii="Times New Roman" w:hAnsi="Times New Roman"/>
                <w:noProof w:val="0"/>
                <w:kern w:val="2"/>
                <w:sz w:val="18"/>
                <w:szCs w:val="18"/>
              </w:rPr>
            </w:pPr>
            <w:r w:rsidRPr="000F082A">
              <w:rPr>
                <w:rFonts w:ascii="Times New Roman" w:hAnsi="Times New Roman" w:hint="eastAsia"/>
                <w:noProof w:val="0"/>
                <w:kern w:val="2"/>
                <w:sz w:val="18"/>
                <w:szCs w:val="18"/>
              </w:rPr>
              <w:t>0:</w:t>
            </w:r>
            <w:smartTag w:uri="urn:schemas-microsoft-com:office:smarttags" w:element="place">
              <w:r w:rsidRPr="000F082A">
                <w:rPr>
                  <w:rFonts w:ascii="Times New Roman" w:hAnsi="Times New Roman" w:hint="eastAsia"/>
                  <w:noProof w:val="0"/>
                  <w:kern w:val="2"/>
                  <w:sz w:val="18"/>
                  <w:szCs w:val="18"/>
                </w:rPr>
                <w:t>Normal</w:t>
              </w:r>
            </w:smartTag>
            <w:r w:rsidRPr="000F082A">
              <w:rPr>
                <w:rFonts w:ascii="Times New Roman" w:hAnsi="Times New Roman" w:hint="eastAsia"/>
                <w:noProof w:val="0"/>
                <w:kern w:val="2"/>
                <w:sz w:val="18"/>
                <w:szCs w:val="18"/>
              </w:rPr>
              <w:t xml:space="preserve"> Charge</w:t>
            </w:r>
          </w:p>
          <w:p w:rsidR="00EE5E35" w:rsidRPr="000F082A" w:rsidRDefault="00EE5E35" w:rsidP="00EE5E35">
            <w:pPr>
              <w:pStyle w:val="a9"/>
              <w:spacing w:before="120"/>
              <w:jc w:val="both"/>
              <w:rPr>
                <w:rFonts w:ascii="Times New Roman" w:hAnsi="Times New Roman"/>
                <w:noProof w:val="0"/>
                <w:kern w:val="2"/>
                <w:sz w:val="18"/>
                <w:szCs w:val="18"/>
              </w:rPr>
            </w:pPr>
            <w:r w:rsidRPr="000F082A">
              <w:rPr>
                <w:rFonts w:ascii="Times New Roman" w:hAnsi="Times New Roman" w:hint="eastAsia"/>
                <w:noProof w:val="0"/>
                <w:kern w:val="2"/>
                <w:sz w:val="18"/>
                <w:szCs w:val="18"/>
              </w:rPr>
              <w:t>1:Present Charge</w:t>
            </w:r>
          </w:p>
          <w:p w:rsidR="00EE5E35" w:rsidRPr="000F082A" w:rsidRDefault="00EE5E35" w:rsidP="00EE5E35">
            <w:pPr>
              <w:pStyle w:val="a9"/>
              <w:spacing w:before="120"/>
              <w:jc w:val="both"/>
              <w:rPr>
                <w:rFonts w:ascii="Times New Roman" w:hAnsi="Times New Roman"/>
                <w:noProof w:val="0"/>
                <w:kern w:val="2"/>
                <w:sz w:val="18"/>
                <w:szCs w:val="18"/>
              </w:rPr>
            </w:pPr>
            <w:r w:rsidRPr="000F082A">
              <w:rPr>
                <w:rFonts w:ascii="Times New Roman" w:hAnsi="Times New Roman" w:hint="eastAsia"/>
                <w:noProof w:val="0"/>
                <w:kern w:val="2"/>
                <w:sz w:val="18"/>
                <w:szCs w:val="18"/>
              </w:rPr>
              <w:t>2.</w:t>
            </w:r>
            <w:r w:rsidRPr="000F082A">
              <w:rPr>
                <w:rFonts w:ascii="Times New Roman" w:hAnsi="Times New Roman"/>
                <w:noProof w:val="0"/>
                <w:kern w:val="2"/>
                <w:sz w:val="18"/>
                <w:szCs w:val="18"/>
              </w:rPr>
              <w:t xml:space="preserve"> recommendation</w:t>
            </w:r>
            <w:r w:rsidRPr="000F082A">
              <w:rPr>
                <w:rFonts w:ascii="Times New Roman" w:hAnsi="Times New Roman" w:hint="eastAsia"/>
                <w:noProof w:val="0"/>
                <w:kern w:val="2"/>
                <w:sz w:val="18"/>
                <w:szCs w:val="18"/>
              </w:rPr>
              <w:t xml:space="preserve"> Charge</w:t>
            </w:r>
          </w:p>
          <w:p w:rsidR="00EE5E35" w:rsidRPr="000F082A" w:rsidRDefault="00EE5E35" w:rsidP="00EE5E35">
            <w:pPr>
              <w:pStyle w:val="Charf9"/>
              <w:spacing w:before="120"/>
              <w:rPr>
                <w:rFonts w:ascii="Times New Roman" w:hAnsi="Times New Roman"/>
                <w:sz w:val="18"/>
                <w:szCs w:val="18"/>
              </w:rPr>
            </w:pPr>
            <w:r w:rsidRPr="000F082A">
              <w:rPr>
                <w:rFonts w:ascii="Times New Roman" w:hAnsi="Times New Roman"/>
                <w:sz w:val="18"/>
                <w:szCs w:val="18"/>
              </w:rPr>
              <w:t>D</w:t>
            </w:r>
            <w:r w:rsidRPr="000F082A">
              <w:rPr>
                <w:rFonts w:ascii="Times New Roman" w:hAnsi="Times New Roman" w:hint="eastAsia"/>
                <w:sz w:val="18"/>
                <w:szCs w:val="18"/>
              </w:rPr>
              <w:t>efault:0</w:t>
            </w:r>
          </w:p>
        </w:tc>
        <w:tc>
          <w:tcPr>
            <w:tcW w:w="1134" w:type="dxa"/>
            <w:vAlign w:val="center"/>
          </w:tcPr>
          <w:p w:rsidR="00EE5E35" w:rsidRDefault="00EE5E35" w:rsidP="00EE5E35">
            <w:pPr>
              <w:rPr>
                <w:color w:val="000000"/>
                <w:sz w:val="18"/>
                <w:szCs w:val="18"/>
              </w:rPr>
            </w:pPr>
            <w:r>
              <w:rPr>
                <w:color w:val="000000"/>
                <w:sz w:val="18"/>
                <w:szCs w:val="18"/>
              </w:rPr>
              <w:t>Y</w:t>
            </w:r>
          </w:p>
        </w:tc>
      </w:tr>
      <w:tr w:rsidR="00EE5E35" w:rsidRPr="005634E0" w:rsidTr="000F082A">
        <w:trPr>
          <w:cantSplit/>
        </w:trPr>
        <w:tc>
          <w:tcPr>
            <w:tcW w:w="761" w:type="dxa"/>
            <w:shd w:val="clear" w:color="auto" w:fill="C2D69B" w:themeFill="accent3" w:themeFillTint="99"/>
            <w:vAlign w:val="center"/>
          </w:tcPr>
          <w:p w:rsidR="00EE5E35" w:rsidRPr="009E1AA0" w:rsidRDefault="00EE5E35" w:rsidP="00EE5E35">
            <w:pPr>
              <w:spacing w:before="120"/>
              <w:rPr>
                <w:sz w:val="18"/>
                <w:szCs w:val="18"/>
              </w:rPr>
            </w:pPr>
            <w:r w:rsidRPr="009E1AA0">
              <w:rPr>
                <w:rFonts w:hint="eastAsia"/>
                <w:sz w:val="18"/>
                <w:szCs w:val="18"/>
              </w:rPr>
              <w:t>53</w:t>
            </w:r>
          </w:p>
        </w:tc>
        <w:tc>
          <w:tcPr>
            <w:tcW w:w="1327" w:type="dxa"/>
            <w:shd w:val="clear" w:color="auto" w:fill="C2D69B" w:themeFill="accent3" w:themeFillTint="99"/>
            <w:vAlign w:val="center"/>
          </w:tcPr>
          <w:p w:rsidR="00EE5E35" w:rsidRPr="009E1AA0" w:rsidRDefault="00EE5E35" w:rsidP="00EE5E35">
            <w:pPr>
              <w:spacing w:before="120"/>
              <w:rPr>
                <w:sz w:val="18"/>
                <w:szCs w:val="18"/>
              </w:rPr>
            </w:pPr>
            <w:r w:rsidRPr="009E1AA0">
              <w:rPr>
                <w:rFonts w:hint="eastAsia"/>
                <w:sz w:val="18"/>
                <w:szCs w:val="18"/>
              </w:rPr>
              <w:t>ServicePayType</w:t>
            </w:r>
          </w:p>
        </w:tc>
        <w:tc>
          <w:tcPr>
            <w:tcW w:w="1139" w:type="dxa"/>
            <w:shd w:val="clear" w:color="auto" w:fill="C2D69B" w:themeFill="accent3" w:themeFillTint="99"/>
            <w:vAlign w:val="center"/>
          </w:tcPr>
          <w:p w:rsidR="00EE5E35" w:rsidRPr="009E1AA0" w:rsidRDefault="00EE5E35" w:rsidP="00EE5E35">
            <w:pPr>
              <w:spacing w:before="120"/>
              <w:rPr>
                <w:sz w:val="18"/>
                <w:szCs w:val="18"/>
              </w:rPr>
            </w:pPr>
            <w:r w:rsidRPr="009E1AA0">
              <w:rPr>
                <w:rFonts w:hint="eastAsia"/>
                <w:sz w:val="18"/>
                <w:szCs w:val="18"/>
              </w:rPr>
              <w:t>INT32</w:t>
            </w:r>
          </w:p>
        </w:tc>
        <w:tc>
          <w:tcPr>
            <w:tcW w:w="4111" w:type="dxa"/>
            <w:shd w:val="clear" w:color="auto" w:fill="C2D69B" w:themeFill="accent3" w:themeFillTint="99"/>
            <w:vAlign w:val="center"/>
          </w:tcPr>
          <w:p w:rsidR="00EE5E35" w:rsidRPr="009E1AA0" w:rsidRDefault="00EE5E35" w:rsidP="00EE5E35">
            <w:pPr>
              <w:pStyle w:val="a9"/>
              <w:spacing w:before="120"/>
              <w:jc w:val="both"/>
              <w:rPr>
                <w:rFonts w:ascii="Times New Roman" w:hAnsi="Times New Roman"/>
                <w:noProof w:val="0"/>
                <w:kern w:val="2"/>
                <w:sz w:val="18"/>
                <w:szCs w:val="18"/>
              </w:rPr>
            </w:pPr>
            <w:r w:rsidRPr="009E1AA0">
              <w:rPr>
                <w:rFonts w:ascii="Times New Roman" w:hAnsi="Times New Roman" w:hint="eastAsia"/>
                <w:noProof w:val="0"/>
                <w:kern w:val="2"/>
                <w:sz w:val="18"/>
                <w:szCs w:val="18"/>
              </w:rPr>
              <w:t>0:Pay by Fee</w:t>
            </w:r>
          </w:p>
          <w:p w:rsidR="00EE5E35" w:rsidRPr="009E1AA0" w:rsidRDefault="00EE5E35" w:rsidP="00EE5E35">
            <w:pPr>
              <w:pStyle w:val="a9"/>
              <w:spacing w:before="120"/>
              <w:jc w:val="both"/>
              <w:rPr>
                <w:rFonts w:ascii="Times New Roman" w:hAnsi="Times New Roman"/>
                <w:noProof w:val="0"/>
                <w:kern w:val="2"/>
                <w:sz w:val="18"/>
                <w:szCs w:val="18"/>
              </w:rPr>
            </w:pPr>
            <w:r w:rsidRPr="009E1AA0">
              <w:rPr>
                <w:rFonts w:ascii="Times New Roman" w:hAnsi="Times New Roman" w:hint="eastAsia"/>
                <w:noProof w:val="0"/>
                <w:kern w:val="2"/>
                <w:sz w:val="18"/>
                <w:szCs w:val="18"/>
              </w:rPr>
              <w:t xml:space="preserve">1:Pay by </w:t>
            </w:r>
            <w:r w:rsidRPr="009E1AA0">
              <w:rPr>
                <w:rFonts w:ascii="Times New Roman" w:hAnsi="Times New Roman"/>
                <w:noProof w:val="0"/>
                <w:kern w:val="2"/>
                <w:sz w:val="18"/>
                <w:szCs w:val="18"/>
              </w:rPr>
              <w:t>loyalt</w:t>
            </w:r>
            <w:r w:rsidRPr="009E1AA0">
              <w:rPr>
                <w:rFonts w:ascii="Times New Roman" w:hAnsi="Times New Roman" w:hint="eastAsia"/>
                <w:noProof w:val="0"/>
                <w:kern w:val="2"/>
                <w:sz w:val="18"/>
                <w:szCs w:val="18"/>
              </w:rPr>
              <w:t>ies</w:t>
            </w:r>
          </w:p>
          <w:p w:rsidR="00EE5E35" w:rsidRDefault="00EE5E35" w:rsidP="00EE5E35">
            <w:pPr>
              <w:pStyle w:val="Charf9"/>
              <w:spacing w:before="120"/>
              <w:rPr>
                <w:rFonts w:ascii="Times New Roman" w:hAnsi="Times New Roman"/>
                <w:sz w:val="18"/>
                <w:szCs w:val="18"/>
              </w:rPr>
            </w:pPr>
            <w:r w:rsidRPr="009E1AA0">
              <w:rPr>
                <w:rFonts w:ascii="Times New Roman" w:hAnsi="Times New Roman"/>
                <w:sz w:val="18"/>
                <w:szCs w:val="18"/>
              </w:rPr>
              <w:t>D</w:t>
            </w:r>
            <w:r w:rsidRPr="009E1AA0">
              <w:rPr>
                <w:rFonts w:ascii="Times New Roman" w:hAnsi="Times New Roman" w:hint="eastAsia"/>
                <w:sz w:val="18"/>
                <w:szCs w:val="18"/>
              </w:rPr>
              <w:t>efault:0</w:t>
            </w:r>
          </w:p>
          <w:p w:rsidR="00EE5E35" w:rsidRPr="00617034" w:rsidRDefault="00EE5E35" w:rsidP="00EE5E35">
            <w:pPr>
              <w:pStyle w:val="Charf9"/>
              <w:spacing w:before="120"/>
              <w:rPr>
                <w:rFonts w:ascii="Times New Roman" w:hAnsi="Times New Roman"/>
                <w:sz w:val="20"/>
              </w:rPr>
            </w:pPr>
            <w:r w:rsidRPr="00617034">
              <w:rPr>
                <w:rFonts w:ascii="Arial" w:hAnsi="Arial" w:hint="eastAsia"/>
                <w:color w:val="1F497D"/>
                <w:sz w:val="20"/>
              </w:rPr>
              <w:t>参见</w:t>
            </w:r>
            <w:hyperlink w:anchor="_Appendix_C_:" w:history="1">
              <w:r w:rsidRPr="00617034">
                <w:rPr>
                  <w:rStyle w:val="afd"/>
                  <w:rFonts w:ascii="Arial" w:hAnsi="Arial" w:hint="eastAsia"/>
                  <w:sz w:val="20"/>
                </w:rPr>
                <w:t>Appendix C</w:t>
              </w:r>
              <w:r w:rsidRPr="00617034">
                <w:rPr>
                  <w:rStyle w:val="afd"/>
                  <w:rFonts w:ascii="Arial" w:hAnsi="Arial" w:hint="eastAsia"/>
                  <w:sz w:val="20"/>
                </w:rPr>
                <w:t>：</w:t>
              </w:r>
              <w:r w:rsidRPr="00617034">
                <w:rPr>
                  <w:rStyle w:val="afd"/>
                  <w:rFonts w:ascii="Arial" w:hAnsi="Arial" w:hint="eastAsia"/>
                  <w:sz w:val="20"/>
                </w:rPr>
                <w:t>ServicePayType</w:t>
              </w:r>
              <w:r w:rsidRPr="00617034">
                <w:rPr>
                  <w:rStyle w:val="afd"/>
                  <w:rFonts w:ascii="Arial" w:hAnsi="Arial" w:hint="eastAsia"/>
                  <w:sz w:val="20"/>
                </w:rPr>
                <w:t>取值</w:t>
              </w:r>
            </w:hyperlink>
          </w:p>
        </w:tc>
        <w:tc>
          <w:tcPr>
            <w:tcW w:w="1134" w:type="dxa"/>
            <w:shd w:val="clear" w:color="auto" w:fill="C2D69B" w:themeFill="accent3" w:themeFillTint="99"/>
            <w:vAlign w:val="center"/>
          </w:tcPr>
          <w:p w:rsidR="00EE5E35" w:rsidRDefault="00EE5E35" w:rsidP="00EE5E35">
            <w:pPr>
              <w:rPr>
                <w:color w:val="000000"/>
                <w:sz w:val="18"/>
                <w:szCs w:val="18"/>
              </w:rPr>
            </w:pPr>
            <w:r>
              <w:rPr>
                <w:color w:val="000000"/>
                <w:sz w:val="18"/>
                <w:szCs w:val="18"/>
              </w:rPr>
              <w:t>Y</w:t>
            </w:r>
          </w:p>
        </w:tc>
      </w:tr>
      <w:tr w:rsidR="00EE5E35" w:rsidRPr="005634E0" w:rsidTr="009C6D19">
        <w:trPr>
          <w:cantSplit/>
        </w:trPr>
        <w:tc>
          <w:tcPr>
            <w:tcW w:w="761" w:type="dxa"/>
            <w:vAlign w:val="center"/>
          </w:tcPr>
          <w:p w:rsidR="00EE5E35" w:rsidRPr="000F082A" w:rsidRDefault="00EE5E35" w:rsidP="00EE5E35">
            <w:pPr>
              <w:spacing w:before="120"/>
              <w:rPr>
                <w:sz w:val="18"/>
                <w:szCs w:val="18"/>
              </w:rPr>
            </w:pPr>
            <w:r w:rsidRPr="000F082A">
              <w:rPr>
                <w:rFonts w:hint="eastAsia"/>
                <w:sz w:val="18"/>
                <w:szCs w:val="18"/>
              </w:rPr>
              <w:t>54</w:t>
            </w:r>
          </w:p>
        </w:tc>
        <w:tc>
          <w:tcPr>
            <w:tcW w:w="1327" w:type="dxa"/>
            <w:vAlign w:val="center"/>
          </w:tcPr>
          <w:p w:rsidR="00EE5E35" w:rsidRPr="000F082A" w:rsidRDefault="00EE5E35" w:rsidP="00EE5E35">
            <w:pPr>
              <w:spacing w:before="120"/>
              <w:rPr>
                <w:sz w:val="18"/>
                <w:szCs w:val="18"/>
              </w:rPr>
            </w:pPr>
            <w:r w:rsidRPr="000F082A">
              <w:rPr>
                <w:sz w:val="18"/>
                <w:szCs w:val="18"/>
              </w:rPr>
              <w:t>Loyalt</w:t>
            </w:r>
            <w:r w:rsidRPr="000F082A">
              <w:rPr>
                <w:rFonts w:hint="eastAsia"/>
                <w:sz w:val="18"/>
                <w:szCs w:val="18"/>
              </w:rPr>
              <w:t>ies</w:t>
            </w:r>
          </w:p>
        </w:tc>
        <w:tc>
          <w:tcPr>
            <w:tcW w:w="1139" w:type="dxa"/>
            <w:vAlign w:val="center"/>
          </w:tcPr>
          <w:p w:rsidR="00EE5E35" w:rsidRPr="000F082A" w:rsidRDefault="00EE5E35" w:rsidP="00EE5E35">
            <w:pPr>
              <w:spacing w:before="120"/>
              <w:rPr>
                <w:sz w:val="18"/>
                <w:szCs w:val="18"/>
              </w:rPr>
            </w:pPr>
            <w:r w:rsidRPr="000F082A">
              <w:rPr>
                <w:rFonts w:hint="eastAsia"/>
                <w:sz w:val="18"/>
                <w:szCs w:val="18"/>
              </w:rPr>
              <w:t>INT32</w:t>
            </w:r>
          </w:p>
        </w:tc>
        <w:tc>
          <w:tcPr>
            <w:tcW w:w="4111" w:type="dxa"/>
            <w:vAlign w:val="center"/>
          </w:tcPr>
          <w:p w:rsidR="00EE5E35" w:rsidRPr="000F082A" w:rsidRDefault="00EE5E35" w:rsidP="00EE5E35">
            <w:pPr>
              <w:pStyle w:val="Charf9"/>
              <w:spacing w:before="120"/>
              <w:rPr>
                <w:rFonts w:ascii="Times New Roman" w:hAnsi="Times New Roman"/>
                <w:sz w:val="18"/>
                <w:szCs w:val="18"/>
              </w:rPr>
            </w:pPr>
            <w:r w:rsidRPr="000F082A">
              <w:rPr>
                <w:rFonts w:ascii="Times New Roman" w:hAnsi="Times New Roman" w:hint="eastAsia"/>
                <w:sz w:val="18"/>
                <w:szCs w:val="18"/>
              </w:rPr>
              <w:t>The l</w:t>
            </w:r>
            <w:r w:rsidRPr="000F082A">
              <w:rPr>
                <w:rFonts w:ascii="Times New Roman" w:hAnsi="Times New Roman"/>
                <w:sz w:val="18"/>
                <w:szCs w:val="18"/>
              </w:rPr>
              <w:t>oyalt</w:t>
            </w:r>
            <w:r w:rsidRPr="000F082A">
              <w:rPr>
                <w:rFonts w:ascii="Times New Roman" w:hAnsi="Times New Roman" w:hint="eastAsia"/>
                <w:sz w:val="18"/>
                <w:szCs w:val="18"/>
              </w:rPr>
              <w:t xml:space="preserve">ies user </w:t>
            </w:r>
            <w:r w:rsidRPr="000F082A">
              <w:rPr>
                <w:rFonts w:ascii="Times New Roman" w:hAnsi="Times New Roman"/>
                <w:sz w:val="18"/>
                <w:szCs w:val="18"/>
              </w:rPr>
              <w:t>consume</w:t>
            </w:r>
            <w:r w:rsidRPr="000F082A">
              <w:rPr>
                <w:rFonts w:ascii="Times New Roman" w:hAnsi="Times New Roman" w:hint="eastAsia"/>
                <w:sz w:val="18"/>
                <w:szCs w:val="18"/>
              </w:rPr>
              <w:t>d</w:t>
            </w:r>
          </w:p>
        </w:tc>
        <w:tc>
          <w:tcPr>
            <w:tcW w:w="1134" w:type="dxa"/>
            <w:vAlign w:val="center"/>
          </w:tcPr>
          <w:p w:rsidR="00EE5E35" w:rsidRDefault="00EE5E35" w:rsidP="00EE5E35">
            <w:pPr>
              <w:rPr>
                <w:color w:val="000000"/>
                <w:sz w:val="18"/>
                <w:szCs w:val="18"/>
              </w:rPr>
            </w:pPr>
            <w:r>
              <w:rPr>
                <w:color w:val="000000"/>
                <w:sz w:val="18"/>
                <w:szCs w:val="18"/>
              </w:rPr>
              <w:t>Y</w:t>
            </w:r>
          </w:p>
        </w:tc>
      </w:tr>
      <w:tr w:rsidR="00EE5E35" w:rsidRPr="005634E0" w:rsidTr="009C6D19">
        <w:trPr>
          <w:cantSplit/>
        </w:trPr>
        <w:tc>
          <w:tcPr>
            <w:tcW w:w="761" w:type="dxa"/>
            <w:vAlign w:val="center"/>
          </w:tcPr>
          <w:p w:rsidR="00EE5E35" w:rsidRPr="000F082A" w:rsidRDefault="00EE5E35" w:rsidP="00EE5E35">
            <w:pPr>
              <w:spacing w:before="120"/>
              <w:rPr>
                <w:sz w:val="18"/>
                <w:szCs w:val="18"/>
              </w:rPr>
            </w:pPr>
            <w:r w:rsidRPr="000F082A">
              <w:rPr>
                <w:rFonts w:hint="eastAsia"/>
                <w:sz w:val="18"/>
                <w:szCs w:val="18"/>
              </w:rPr>
              <w:t>55</w:t>
            </w:r>
          </w:p>
        </w:tc>
        <w:tc>
          <w:tcPr>
            <w:tcW w:w="1327" w:type="dxa"/>
            <w:vAlign w:val="center"/>
          </w:tcPr>
          <w:p w:rsidR="00EE5E35" w:rsidRPr="000F082A" w:rsidRDefault="00EE5E35" w:rsidP="00EE5E35">
            <w:pPr>
              <w:spacing w:before="120"/>
              <w:rPr>
                <w:sz w:val="18"/>
                <w:szCs w:val="18"/>
              </w:rPr>
            </w:pPr>
            <w:r w:rsidRPr="000F082A">
              <w:rPr>
                <w:rFonts w:hint="eastAsia"/>
                <w:sz w:val="18"/>
                <w:szCs w:val="18"/>
              </w:rPr>
              <w:t>ServiceCapability</w:t>
            </w:r>
          </w:p>
        </w:tc>
        <w:tc>
          <w:tcPr>
            <w:tcW w:w="1139" w:type="dxa"/>
            <w:vAlign w:val="center"/>
          </w:tcPr>
          <w:p w:rsidR="00EE5E35" w:rsidRPr="000F082A" w:rsidRDefault="00EE5E35" w:rsidP="00EE5E35">
            <w:pPr>
              <w:spacing w:before="120"/>
              <w:rPr>
                <w:sz w:val="18"/>
                <w:szCs w:val="18"/>
              </w:rPr>
            </w:pPr>
            <w:r w:rsidRPr="000F082A">
              <w:rPr>
                <w:rFonts w:hint="eastAsia"/>
                <w:sz w:val="18"/>
                <w:szCs w:val="18"/>
              </w:rPr>
              <w:t>INT32</w:t>
            </w:r>
          </w:p>
        </w:tc>
        <w:tc>
          <w:tcPr>
            <w:tcW w:w="4111" w:type="dxa"/>
            <w:vAlign w:val="center"/>
          </w:tcPr>
          <w:p w:rsidR="00EE5E35" w:rsidRPr="000F082A" w:rsidRDefault="00EE5E35" w:rsidP="00EE5E35">
            <w:pPr>
              <w:pStyle w:val="TableText"/>
              <w:spacing w:before="120" w:after="312"/>
              <w:jc w:val="both"/>
              <w:rPr>
                <w:rFonts w:ascii="Times New Roman" w:hAnsi="Times New Roman"/>
                <w:noProof w:val="0"/>
                <w:kern w:val="2"/>
                <w:sz w:val="18"/>
                <w:szCs w:val="18"/>
              </w:rPr>
            </w:pPr>
            <w:r w:rsidRPr="000F082A">
              <w:rPr>
                <w:rFonts w:ascii="Times New Roman" w:hAnsi="Times New Roman" w:hint="eastAsia"/>
                <w:noProof w:val="0"/>
                <w:kern w:val="2"/>
                <w:sz w:val="18"/>
                <w:szCs w:val="18"/>
              </w:rPr>
              <w:t>The capability of Service Eanbler</w:t>
            </w:r>
            <w:r w:rsidRPr="000F082A">
              <w:rPr>
                <w:rFonts w:ascii="Times New Roman" w:hAnsi="Times New Roman" w:hint="eastAsia"/>
                <w:noProof w:val="0"/>
                <w:kern w:val="2"/>
                <w:sz w:val="18"/>
                <w:szCs w:val="18"/>
              </w:rPr>
              <w:t>。</w:t>
            </w:r>
          </w:p>
          <w:p w:rsidR="00EE5E35" w:rsidRPr="000F082A" w:rsidRDefault="00EE5E35" w:rsidP="00EE5E35">
            <w:pPr>
              <w:pStyle w:val="TableText"/>
              <w:spacing w:before="120" w:after="312"/>
              <w:jc w:val="both"/>
              <w:rPr>
                <w:rFonts w:ascii="Times New Roman" w:hAnsi="Times New Roman"/>
                <w:noProof w:val="0"/>
                <w:kern w:val="2"/>
                <w:sz w:val="18"/>
                <w:szCs w:val="18"/>
              </w:rPr>
            </w:pPr>
            <w:r w:rsidRPr="000F082A">
              <w:rPr>
                <w:rFonts w:ascii="Times New Roman" w:hAnsi="Times New Roman" w:hint="eastAsia"/>
                <w:noProof w:val="0"/>
                <w:kern w:val="2"/>
                <w:sz w:val="18"/>
                <w:szCs w:val="18"/>
              </w:rPr>
              <w:t xml:space="preserve">For </w:t>
            </w:r>
            <w:r w:rsidRPr="000F082A">
              <w:rPr>
                <w:rFonts w:ascii="Times New Roman" w:hAnsi="Times New Roman"/>
                <w:noProof w:val="0"/>
                <w:kern w:val="2"/>
                <w:sz w:val="18"/>
                <w:szCs w:val="18"/>
              </w:rPr>
              <w:t>the enumerated values</w:t>
            </w:r>
            <w:r w:rsidRPr="000F082A">
              <w:rPr>
                <w:rFonts w:ascii="Times New Roman" w:hAnsi="Times New Roman" w:hint="eastAsia"/>
                <w:noProof w:val="0"/>
                <w:kern w:val="2"/>
                <w:sz w:val="18"/>
                <w:szCs w:val="18"/>
              </w:rPr>
              <w:t>,</w:t>
            </w:r>
            <w:r w:rsidRPr="000F082A">
              <w:rPr>
                <w:rFonts w:ascii="Times New Roman" w:hAnsi="Times New Roman"/>
                <w:noProof w:val="0"/>
                <w:kern w:val="2"/>
                <w:sz w:val="18"/>
                <w:szCs w:val="18"/>
              </w:rPr>
              <w:t xml:space="preserve"> </w:t>
            </w:r>
            <w:r w:rsidRPr="000F082A">
              <w:rPr>
                <w:rFonts w:ascii="Times New Roman" w:hAnsi="Times New Roman" w:hint="eastAsia"/>
                <w:noProof w:val="0"/>
                <w:kern w:val="2"/>
                <w:sz w:val="18"/>
                <w:szCs w:val="18"/>
              </w:rPr>
              <w:t>see</w:t>
            </w:r>
            <w:r w:rsidRPr="000F082A">
              <w:rPr>
                <w:rFonts w:ascii="Times New Roman" w:hAnsi="Times New Roman"/>
                <w:noProof w:val="0"/>
                <w:kern w:val="2"/>
                <w:sz w:val="18"/>
                <w:szCs w:val="18"/>
              </w:rPr>
              <w:t xml:space="preserve"> </w:t>
            </w:r>
            <w:hyperlink w:anchor="_ServiceCapability" w:history="1">
              <w:r w:rsidRPr="000F082A">
                <w:rPr>
                  <w:rFonts w:ascii="Times New Roman" w:hAnsi="Times New Roman"/>
                  <w:noProof w:val="0"/>
                  <w:kern w:val="2"/>
                  <w:sz w:val="18"/>
                  <w:szCs w:val="18"/>
                </w:rPr>
                <w:t>ServiceCapability</w:t>
              </w:r>
            </w:hyperlink>
          </w:p>
          <w:p w:rsidR="00EE5E35" w:rsidRPr="000F082A" w:rsidRDefault="00EE5E35" w:rsidP="00EE5E35">
            <w:pPr>
              <w:pStyle w:val="Charf9"/>
              <w:spacing w:before="120"/>
              <w:rPr>
                <w:rFonts w:ascii="Times New Roman" w:hAnsi="Times New Roman"/>
                <w:sz w:val="18"/>
                <w:szCs w:val="18"/>
              </w:rPr>
            </w:pPr>
            <w:r w:rsidRPr="000F082A">
              <w:rPr>
                <w:rFonts w:ascii="Times New Roman" w:hAnsi="Times New Roman" w:hint="eastAsia"/>
                <w:sz w:val="18"/>
                <w:szCs w:val="18"/>
              </w:rPr>
              <w:t>Default: 1</w:t>
            </w:r>
          </w:p>
        </w:tc>
        <w:tc>
          <w:tcPr>
            <w:tcW w:w="1134" w:type="dxa"/>
            <w:vAlign w:val="center"/>
          </w:tcPr>
          <w:p w:rsidR="00EE5E35" w:rsidRDefault="00EE5E35" w:rsidP="00EE5E35">
            <w:pPr>
              <w:rPr>
                <w:color w:val="000000"/>
                <w:sz w:val="18"/>
                <w:szCs w:val="18"/>
              </w:rPr>
            </w:pPr>
            <w:r>
              <w:rPr>
                <w:color w:val="000000"/>
                <w:sz w:val="18"/>
                <w:szCs w:val="18"/>
              </w:rPr>
              <w:t>Y</w:t>
            </w:r>
          </w:p>
        </w:tc>
      </w:tr>
      <w:tr w:rsidR="00EE5E35" w:rsidRPr="005634E0" w:rsidTr="000F082A">
        <w:trPr>
          <w:cantSplit/>
        </w:trPr>
        <w:tc>
          <w:tcPr>
            <w:tcW w:w="761"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9E1AA0" w:rsidRDefault="00EE5E35" w:rsidP="00EE5E35">
            <w:pPr>
              <w:spacing w:before="120"/>
              <w:rPr>
                <w:sz w:val="18"/>
                <w:szCs w:val="18"/>
              </w:rPr>
            </w:pPr>
            <w:r w:rsidRPr="009E1AA0">
              <w:rPr>
                <w:rFonts w:hint="eastAsia"/>
                <w:sz w:val="18"/>
                <w:szCs w:val="18"/>
              </w:rPr>
              <w:t>56</w:t>
            </w:r>
          </w:p>
        </w:tc>
        <w:tc>
          <w:tcPr>
            <w:tcW w:w="1327"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9E1AA0" w:rsidRDefault="00EE5E35" w:rsidP="00EE5E35">
            <w:pPr>
              <w:spacing w:before="120"/>
              <w:rPr>
                <w:sz w:val="18"/>
                <w:szCs w:val="18"/>
              </w:rPr>
            </w:pPr>
            <w:r w:rsidRPr="009E1AA0">
              <w:rPr>
                <w:rFonts w:hint="eastAsia"/>
                <w:sz w:val="18"/>
                <w:szCs w:val="18"/>
              </w:rPr>
              <w:t>VoucherID</w:t>
            </w:r>
          </w:p>
        </w:tc>
        <w:tc>
          <w:tcPr>
            <w:tcW w:w="1139"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9E1AA0" w:rsidRDefault="00EE5E35" w:rsidP="00EE5E35">
            <w:pPr>
              <w:spacing w:before="120"/>
              <w:rPr>
                <w:sz w:val="18"/>
                <w:szCs w:val="18"/>
              </w:rPr>
            </w:pPr>
            <w:r w:rsidRPr="009E1AA0">
              <w:rPr>
                <w:rFonts w:hint="eastAsia"/>
                <w:sz w:val="18"/>
                <w:szCs w:val="18"/>
              </w:rPr>
              <w:t>VARCHAR2(24)</w:t>
            </w:r>
          </w:p>
        </w:tc>
        <w:tc>
          <w:tcPr>
            <w:tcW w:w="4111"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9E1AA0" w:rsidRDefault="00EE5E35" w:rsidP="00EE5E35">
            <w:pPr>
              <w:pStyle w:val="TableText"/>
              <w:spacing w:before="120" w:after="312"/>
              <w:jc w:val="both"/>
              <w:rPr>
                <w:rFonts w:ascii="Times New Roman" w:hAnsi="Times New Roman"/>
                <w:noProof w:val="0"/>
                <w:kern w:val="2"/>
                <w:sz w:val="18"/>
                <w:szCs w:val="18"/>
              </w:rPr>
            </w:pPr>
            <w:r w:rsidRPr="009E1AA0">
              <w:rPr>
                <w:rFonts w:ascii="Times New Roman" w:hAnsi="Times New Roman" w:hint="eastAsia"/>
                <w:noProof w:val="0"/>
                <w:kern w:val="2"/>
                <w:sz w:val="18"/>
                <w:szCs w:val="18"/>
              </w:rPr>
              <w:t>The voucherID user used.</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Default="00EE5E35" w:rsidP="00EE5E35">
            <w:pPr>
              <w:rPr>
                <w:color w:val="000000"/>
                <w:sz w:val="18"/>
                <w:szCs w:val="18"/>
              </w:rPr>
            </w:pPr>
            <w:r>
              <w:rPr>
                <w:color w:val="000000"/>
                <w:sz w:val="18"/>
                <w:szCs w:val="18"/>
              </w:rPr>
              <w:t>Y</w:t>
            </w:r>
          </w:p>
        </w:tc>
      </w:tr>
      <w:tr w:rsidR="00EE5E35" w:rsidRPr="005634E0" w:rsidTr="009C6D19">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lastRenderedPageBreak/>
              <w:t>57</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sz w:val="18"/>
                <w:szCs w:val="18"/>
              </w:rPr>
              <w:t>IPTVUserIdentity</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VARCHAR2(128)</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pStyle w:val="TableText"/>
              <w:spacing w:before="120" w:after="312"/>
              <w:jc w:val="both"/>
              <w:rPr>
                <w:rFonts w:ascii="Times New Roman" w:hAnsi="Times New Roman"/>
                <w:noProof w:val="0"/>
                <w:kern w:val="2"/>
                <w:sz w:val="18"/>
                <w:szCs w:val="18"/>
              </w:rPr>
            </w:pPr>
            <w:r w:rsidRPr="000F082A">
              <w:rPr>
                <w:rFonts w:ascii="Times New Roman" w:hAnsi="Times New Roman" w:hint="eastAsia"/>
                <w:noProof w:val="0"/>
                <w:kern w:val="2"/>
                <w:sz w:val="18"/>
                <w:szCs w:val="18"/>
              </w:rPr>
              <w:t xml:space="preserve">The </w:t>
            </w:r>
            <w:r w:rsidRPr="000F082A">
              <w:rPr>
                <w:rFonts w:ascii="Times New Roman" w:hAnsi="Times New Roman"/>
                <w:noProof w:val="0"/>
                <w:kern w:val="2"/>
                <w:sz w:val="18"/>
                <w:szCs w:val="18"/>
              </w:rPr>
              <w:t>IPTVUserIdentity</w:t>
            </w:r>
            <w:r w:rsidRPr="000F082A">
              <w:rPr>
                <w:rFonts w:ascii="Times New Roman" w:hAnsi="Times New Roman" w:hint="eastAsia"/>
                <w:noProof w:val="0"/>
                <w:kern w:val="2"/>
                <w:sz w:val="18"/>
                <w:szCs w:val="18"/>
              </w:rPr>
              <w:t>IPTV user used.</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Tr="000F082A">
        <w:trPr>
          <w:cantSplit/>
        </w:trPr>
        <w:tc>
          <w:tcPr>
            <w:tcW w:w="761"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9E1AA0" w:rsidRDefault="00EE5E35" w:rsidP="00EE5E35">
            <w:pPr>
              <w:spacing w:before="120"/>
              <w:rPr>
                <w:sz w:val="18"/>
                <w:szCs w:val="18"/>
              </w:rPr>
            </w:pPr>
            <w:r w:rsidRPr="009E1AA0">
              <w:rPr>
                <w:rFonts w:hint="eastAsia"/>
                <w:sz w:val="18"/>
                <w:szCs w:val="18"/>
              </w:rPr>
              <w:t>58</w:t>
            </w:r>
          </w:p>
        </w:tc>
        <w:tc>
          <w:tcPr>
            <w:tcW w:w="1327"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9E1AA0" w:rsidRDefault="00EE5E35" w:rsidP="00EE5E35">
            <w:pPr>
              <w:spacing w:before="120"/>
              <w:rPr>
                <w:sz w:val="18"/>
                <w:szCs w:val="18"/>
              </w:rPr>
            </w:pPr>
            <w:r w:rsidRPr="009E1AA0">
              <w:rPr>
                <w:rFonts w:hint="eastAsia"/>
                <w:sz w:val="18"/>
                <w:szCs w:val="18"/>
              </w:rPr>
              <w:t>TerminalID</w:t>
            </w:r>
          </w:p>
        </w:tc>
        <w:tc>
          <w:tcPr>
            <w:tcW w:w="1139"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9E1AA0" w:rsidRDefault="00EE5E35" w:rsidP="00EE5E35">
            <w:pPr>
              <w:spacing w:before="120"/>
              <w:rPr>
                <w:sz w:val="18"/>
                <w:szCs w:val="18"/>
              </w:rPr>
            </w:pPr>
            <w:r w:rsidRPr="009E1AA0">
              <w:rPr>
                <w:rFonts w:hint="eastAsia"/>
                <w:sz w:val="18"/>
                <w:szCs w:val="18"/>
              </w:rPr>
              <w:t>VARCHAR2(</w:t>
            </w:r>
            <w:del w:id="7334" w:author="c00198605" w:date="2012-02-28T22:10:00Z">
              <w:r w:rsidRPr="009E1AA0" w:rsidDel="00660D2D">
                <w:rPr>
                  <w:rFonts w:hint="eastAsia"/>
                  <w:sz w:val="18"/>
                  <w:szCs w:val="18"/>
                </w:rPr>
                <w:delText>24</w:delText>
              </w:r>
            </w:del>
            <w:ins w:id="7335" w:author="c00198605" w:date="2012-02-28T22:10:00Z">
              <w:r w:rsidRPr="009E1AA0">
                <w:rPr>
                  <w:rFonts w:hint="eastAsia"/>
                  <w:sz w:val="18"/>
                  <w:szCs w:val="18"/>
                </w:rPr>
                <w:t>32</w:t>
              </w:r>
            </w:ins>
            <w:r w:rsidRPr="009E1AA0">
              <w:rPr>
                <w:rFonts w:hint="eastAsia"/>
                <w:sz w:val="18"/>
                <w:szCs w:val="18"/>
              </w:rPr>
              <w:t>)</w:t>
            </w:r>
          </w:p>
        </w:tc>
        <w:tc>
          <w:tcPr>
            <w:tcW w:w="4111"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9E1AA0" w:rsidRDefault="00EE5E35" w:rsidP="00EE5E35">
            <w:pPr>
              <w:pStyle w:val="TableText"/>
              <w:spacing w:before="120" w:after="312"/>
              <w:jc w:val="both"/>
              <w:rPr>
                <w:rFonts w:ascii="Times New Roman" w:hAnsi="Times New Roman"/>
                <w:noProof w:val="0"/>
                <w:kern w:val="2"/>
                <w:sz w:val="18"/>
                <w:szCs w:val="18"/>
              </w:rPr>
            </w:pPr>
            <w:r w:rsidRPr="009E1AA0">
              <w:rPr>
                <w:rFonts w:ascii="Times New Roman" w:hAnsi="Times New Roman" w:hint="eastAsia"/>
                <w:noProof w:val="0"/>
                <w:kern w:val="2"/>
                <w:sz w:val="18"/>
                <w:szCs w:val="18"/>
              </w:rPr>
              <w:t>IPTV Terminal Logical ID</w:t>
            </w:r>
            <w:r w:rsidRPr="009E1AA0">
              <w:rPr>
                <w:rFonts w:ascii="Times New Roman" w:hAnsi="Times New Roman" w:hint="eastAsia"/>
                <w:noProof w:val="0"/>
                <w:kern w:val="2"/>
                <w:sz w:val="18"/>
                <w:szCs w:val="18"/>
              </w:rPr>
              <w:t>，</w:t>
            </w:r>
            <w:r w:rsidRPr="009E1AA0">
              <w:rPr>
                <w:rFonts w:ascii="Times New Roman" w:hAnsi="Times New Roman"/>
                <w:noProof w:val="0"/>
                <w:kern w:val="2"/>
                <w:sz w:val="18"/>
                <w:szCs w:val="18"/>
              </w:rPr>
              <w:t>非共享订购关系绑定的逻辑设备</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Default="00EE5E35" w:rsidP="00EE5E35">
            <w:pPr>
              <w:rPr>
                <w:color w:val="000000"/>
                <w:sz w:val="18"/>
                <w:szCs w:val="18"/>
              </w:rPr>
            </w:pPr>
            <w:r>
              <w:rPr>
                <w:color w:val="000000"/>
                <w:sz w:val="18"/>
                <w:szCs w:val="18"/>
              </w:rPr>
              <w:t>Y</w:t>
            </w:r>
          </w:p>
        </w:tc>
      </w:tr>
      <w:tr w:rsidR="00EE5E35" w:rsidTr="009C6D19">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59</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TradeID</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VARCHAR2(64)</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pStyle w:val="TableText"/>
              <w:spacing w:before="120" w:after="312"/>
              <w:jc w:val="both"/>
              <w:rPr>
                <w:rFonts w:ascii="Times New Roman" w:hAnsi="Times New Roman"/>
                <w:noProof w:val="0"/>
                <w:kern w:val="2"/>
                <w:sz w:val="18"/>
                <w:szCs w:val="18"/>
              </w:rPr>
            </w:pPr>
            <w:r w:rsidRPr="000F082A">
              <w:rPr>
                <w:rFonts w:ascii="Times New Roman" w:hAnsi="Times New Roman"/>
                <w:noProof w:val="0"/>
                <w:kern w:val="2"/>
                <w:sz w:val="18"/>
                <w:szCs w:val="18"/>
              </w:rPr>
              <w:t>T</w:t>
            </w:r>
            <w:r w:rsidRPr="000F082A">
              <w:rPr>
                <w:rFonts w:ascii="Times New Roman" w:hAnsi="Times New Roman" w:hint="eastAsia"/>
                <w:noProof w:val="0"/>
                <w:kern w:val="2"/>
                <w:sz w:val="18"/>
                <w:szCs w:val="18"/>
              </w:rPr>
              <w:t>he unipue identifier of trade</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RPr="00D33AF1" w:rsidTr="009C6D19">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60</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sz w:val="18"/>
                <w:szCs w:val="18"/>
              </w:rPr>
              <w:t>R</w:t>
            </w:r>
            <w:r w:rsidRPr="000F082A">
              <w:rPr>
                <w:rFonts w:hint="eastAsia"/>
                <w:sz w:val="18"/>
                <w:szCs w:val="18"/>
              </w:rPr>
              <w:t>eserved5</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sz w:val="18"/>
                <w:szCs w:val="18"/>
              </w:rPr>
              <w:t>V</w:t>
            </w:r>
            <w:r w:rsidRPr="000F082A">
              <w:rPr>
                <w:rFonts w:hint="eastAsia"/>
                <w:sz w:val="18"/>
                <w:szCs w:val="18"/>
              </w:rPr>
              <w:t>arch2(100)</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ind w:left="90" w:hangingChars="50" w:hanging="90"/>
              <w:rPr>
                <w:sz w:val="18"/>
                <w:szCs w:val="18"/>
              </w:rPr>
            </w:pPr>
            <w:r w:rsidRPr="000F082A">
              <w:rPr>
                <w:sz w:val="18"/>
                <w:szCs w:val="18"/>
              </w:rPr>
              <w:t>F</w:t>
            </w:r>
            <w:r w:rsidRPr="000F082A">
              <w:rPr>
                <w:rFonts w:hint="eastAsia"/>
                <w:sz w:val="18"/>
                <w:szCs w:val="18"/>
              </w:rPr>
              <w:t xml:space="preserve">illed with the value of </w:t>
            </w:r>
            <w:r w:rsidRPr="000F082A">
              <w:rPr>
                <w:sz w:val="18"/>
                <w:szCs w:val="18"/>
              </w:rPr>
              <w:t>the</w:t>
            </w:r>
            <w:r w:rsidRPr="000F082A">
              <w:rPr>
                <w:rFonts w:hint="eastAsia"/>
                <w:sz w:val="18"/>
                <w:szCs w:val="18"/>
              </w:rPr>
              <w:t xml:space="preserve"> parameter </w:t>
            </w:r>
            <w:r w:rsidRPr="000F082A">
              <w:rPr>
                <w:sz w:val="18"/>
                <w:szCs w:val="18"/>
              </w:rPr>
              <w:t>‘</w:t>
            </w:r>
            <w:r w:rsidRPr="000F082A">
              <w:rPr>
                <w:rFonts w:hint="eastAsia"/>
                <w:sz w:val="18"/>
                <w:szCs w:val="18"/>
              </w:rPr>
              <w:t>reserv1</w:t>
            </w:r>
            <w:r w:rsidRPr="000F082A">
              <w:rPr>
                <w:sz w:val="18"/>
                <w:szCs w:val="18"/>
              </w:rPr>
              <w:t>’</w:t>
            </w:r>
            <w:r w:rsidRPr="000F082A">
              <w:rPr>
                <w:rFonts w:hint="eastAsia"/>
                <w:sz w:val="18"/>
                <w:szCs w:val="18"/>
              </w:rPr>
              <w:t xml:space="preserve">  of table MDSP_SubscriberEx</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RPr="00D33AF1" w:rsidTr="009C6D19">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61</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sz w:val="18"/>
                <w:szCs w:val="18"/>
              </w:rPr>
              <w:t>TransactionID</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VARCHAR2(100)</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sz w:val="18"/>
                <w:szCs w:val="18"/>
              </w:rPr>
              <w:t>TransactionID</w:t>
            </w:r>
            <w:r w:rsidRPr="000F082A">
              <w:rPr>
                <w:rFonts w:hint="eastAsia"/>
                <w:sz w:val="18"/>
                <w:szCs w:val="18"/>
              </w:rPr>
              <w:t xml:space="preserve"> to PPS</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RPr="00D33AF1" w:rsidTr="009C6D19">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62</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ExpiryDate</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CHAR(14)</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The expiry date of the debit</w:t>
            </w:r>
          </w:p>
          <w:p w:rsidR="00EE5E35" w:rsidRPr="000F082A" w:rsidRDefault="00EE5E35" w:rsidP="00EE5E35">
            <w:pPr>
              <w:spacing w:before="120"/>
              <w:rPr>
                <w:sz w:val="18"/>
                <w:szCs w:val="18"/>
              </w:rPr>
            </w:pPr>
            <w:r w:rsidRPr="000F082A">
              <w:rPr>
                <w:rFonts w:hint="eastAsia"/>
                <w:sz w:val="18"/>
                <w:szCs w:val="18"/>
              </w:rPr>
              <w:t>format is YYYYMMDDhh24miss.</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RPr="00C60C4E" w:rsidTr="009C6D19">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63</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sz w:val="18"/>
                <w:szCs w:val="18"/>
              </w:rPr>
              <w:t>AutoRenewFlag</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sz w:val="18"/>
                <w:szCs w:val="18"/>
              </w:rPr>
              <w:t>INT32</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pStyle w:val="a9"/>
              <w:spacing w:before="120"/>
              <w:ind w:leftChars="-50" w:left="-105"/>
              <w:jc w:val="both"/>
              <w:rPr>
                <w:rFonts w:ascii="Times New Roman" w:hAnsi="Times New Roman"/>
                <w:noProof w:val="0"/>
                <w:kern w:val="2"/>
                <w:sz w:val="18"/>
                <w:szCs w:val="18"/>
              </w:rPr>
            </w:pPr>
            <w:r w:rsidRPr="000F082A">
              <w:rPr>
                <w:rFonts w:ascii="Times New Roman" w:hAnsi="Times New Roman"/>
                <w:noProof w:val="0"/>
                <w:kern w:val="2"/>
                <w:sz w:val="18"/>
                <w:szCs w:val="18"/>
              </w:rPr>
              <w:t>The Subscription Auto</w:t>
            </w:r>
            <w:r w:rsidRPr="000F082A">
              <w:rPr>
                <w:rFonts w:ascii="Times New Roman" w:hAnsi="Times New Roman" w:hint="eastAsia"/>
                <w:noProof w:val="0"/>
                <w:kern w:val="2"/>
                <w:sz w:val="18"/>
                <w:szCs w:val="18"/>
              </w:rPr>
              <w:t xml:space="preserve"> </w:t>
            </w:r>
            <w:r w:rsidRPr="000F082A">
              <w:rPr>
                <w:rFonts w:ascii="Times New Roman" w:hAnsi="Times New Roman"/>
                <w:noProof w:val="0"/>
                <w:kern w:val="2"/>
                <w:sz w:val="18"/>
                <w:szCs w:val="18"/>
              </w:rPr>
              <w:t>Renew Flag:</w:t>
            </w:r>
          </w:p>
          <w:p w:rsidR="00EE5E35" w:rsidRPr="000F082A" w:rsidRDefault="00EE5E35" w:rsidP="00EE5E35">
            <w:pPr>
              <w:pStyle w:val="a9"/>
              <w:spacing w:before="120"/>
              <w:jc w:val="both"/>
              <w:rPr>
                <w:rFonts w:ascii="Times New Roman" w:hAnsi="Times New Roman"/>
                <w:noProof w:val="0"/>
                <w:kern w:val="2"/>
                <w:sz w:val="18"/>
                <w:szCs w:val="18"/>
              </w:rPr>
            </w:pPr>
            <w:r w:rsidRPr="000F082A">
              <w:rPr>
                <w:rFonts w:ascii="Times New Roman" w:hAnsi="Times New Roman"/>
                <w:noProof w:val="0"/>
                <w:kern w:val="2"/>
                <w:sz w:val="18"/>
                <w:szCs w:val="18"/>
              </w:rPr>
              <w:t>0:Not AutoRenew</w:t>
            </w:r>
          </w:p>
          <w:p w:rsidR="00EE5E35" w:rsidRPr="000F082A" w:rsidRDefault="00EE5E35" w:rsidP="00EE5E35">
            <w:pPr>
              <w:pStyle w:val="a9"/>
              <w:spacing w:before="120"/>
              <w:jc w:val="both"/>
              <w:rPr>
                <w:rFonts w:ascii="Times New Roman" w:hAnsi="Times New Roman"/>
                <w:noProof w:val="0"/>
                <w:kern w:val="2"/>
                <w:sz w:val="18"/>
                <w:szCs w:val="18"/>
              </w:rPr>
            </w:pPr>
            <w:r w:rsidRPr="000F082A">
              <w:rPr>
                <w:rFonts w:ascii="Times New Roman" w:hAnsi="Times New Roman"/>
                <w:noProof w:val="0"/>
                <w:kern w:val="2"/>
                <w:sz w:val="18"/>
                <w:szCs w:val="18"/>
              </w:rPr>
              <w:t>1: AutoRenew</w:t>
            </w:r>
          </w:p>
          <w:p w:rsidR="00EE5E35" w:rsidRPr="000F082A" w:rsidRDefault="00EE5E35" w:rsidP="00EE5E35">
            <w:pPr>
              <w:pStyle w:val="Charf9"/>
              <w:spacing w:before="120"/>
              <w:rPr>
                <w:rFonts w:ascii="Times New Roman" w:hAnsi="Times New Roman"/>
                <w:sz w:val="18"/>
                <w:szCs w:val="18"/>
              </w:rPr>
            </w:pPr>
            <w:r w:rsidRPr="000F082A">
              <w:rPr>
                <w:rFonts w:ascii="Times New Roman" w:hAnsi="Times New Roman"/>
                <w:sz w:val="18"/>
                <w:szCs w:val="18"/>
              </w:rPr>
              <w:t>Default:0</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RPr="00C60C4E" w:rsidTr="009C6D19">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64</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CDRCustomizeReserve</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VARCHAR2</w:t>
            </w:r>
            <w:r w:rsidRPr="000F082A">
              <w:rPr>
                <w:rFonts w:hint="eastAsia"/>
                <w:sz w:val="18"/>
                <w:szCs w:val="18"/>
              </w:rPr>
              <w:t>（</w:t>
            </w:r>
            <w:r w:rsidRPr="000F082A">
              <w:rPr>
                <w:rFonts w:hint="eastAsia"/>
                <w:sz w:val="18"/>
                <w:szCs w:val="18"/>
              </w:rPr>
              <w:t>512</w:t>
            </w:r>
            <w:r w:rsidRPr="000F082A">
              <w:rPr>
                <w:rFonts w:hint="eastAsia"/>
                <w:sz w:val="18"/>
                <w:szCs w:val="18"/>
              </w:rPr>
              <w:t>）</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pStyle w:val="a9"/>
              <w:spacing w:before="120"/>
              <w:ind w:leftChars="-50" w:left="-105"/>
              <w:jc w:val="both"/>
              <w:rPr>
                <w:rFonts w:ascii="Times New Roman" w:hAnsi="Times New Roman"/>
                <w:noProof w:val="0"/>
                <w:kern w:val="2"/>
                <w:sz w:val="18"/>
                <w:szCs w:val="18"/>
              </w:rPr>
            </w:pPr>
            <w:r w:rsidRPr="000F082A">
              <w:rPr>
                <w:rFonts w:ascii="Times New Roman" w:hAnsi="Times New Roman" w:hint="eastAsia"/>
                <w:noProof w:val="0"/>
                <w:kern w:val="2"/>
                <w:sz w:val="18"/>
                <w:szCs w:val="18"/>
              </w:rPr>
              <w:t>It</w:t>
            </w:r>
            <w:r w:rsidRPr="000F082A">
              <w:rPr>
                <w:rFonts w:ascii="Times New Roman" w:hAnsi="Times New Roman"/>
                <w:noProof w:val="0"/>
                <w:kern w:val="2"/>
                <w:sz w:val="18"/>
                <w:szCs w:val="18"/>
              </w:rPr>
              <w:t>’</w:t>
            </w:r>
            <w:r w:rsidRPr="000F082A">
              <w:rPr>
                <w:rFonts w:ascii="Times New Roman" w:hAnsi="Times New Roman" w:hint="eastAsia"/>
                <w:noProof w:val="0"/>
                <w:kern w:val="2"/>
                <w:sz w:val="18"/>
                <w:szCs w:val="18"/>
              </w:rPr>
              <w:t xml:space="preserve">s record </w:t>
            </w:r>
            <w:r w:rsidRPr="000F082A">
              <w:rPr>
                <w:rFonts w:ascii="Times New Roman" w:hAnsi="Times New Roman"/>
                <w:noProof w:val="0"/>
                <w:kern w:val="2"/>
                <w:sz w:val="18"/>
                <w:szCs w:val="18"/>
              </w:rPr>
              <w:t>ContentMimeType|ContentTile</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Tr="009C6D19">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65</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sz w:val="18"/>
                <w:szCs w:val="18"/>
              </w:rPr>
              <w:t>RBTValidDatetime</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CHAR(14)</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pStyle w:val="a9"/>
              <w:spacing w:before="120"/>
              <w:ind w:leftChars="-50" w:left="-105"/>
              <w:jc w:val="both"/>
              <w:rPr>
                <w:rFonts w:ascii="Times New Roman" w:hAnsi="Times New Roman"/>
                <w:noProof w:val="0"/>
                <w:kern w:val="2"/>
                <w:sz w:val="18"/>
                <w:szCs w:val="18"/>
              </w:rPr>
            </w:pPr>
            <w:r w:rsidRPr="000F082A">
              <w:rPr>
                <w:rFonts w:ascii="Times New Roman" w:hAnsi="Times New Roman" w:hint="eastAsia"/>
                <w:noProof w:val="0"/>
                <w:kern w:val="2"/>
                <w:sz w:val="18"/>
                <w:szCs w:val="18"/>
              </w:rPr>
              <w:t>The expiry date of the RBTService</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Tr="009C6D19">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Del="00E77337" w:rsidRDefault="00EE5E35" w:rsidP="00EE5E35">
            <w:pPr>
              <w:spacing w:before="120"/>
              <w:rPr>
                <w:sz w:val="18"/>
                <w:szCs w:val="18"/>
              </w:rPr>
            </w:pPr>
            <w:r w:rsidRPr="000F082A">
              <w:rPr>
                <w:rFonts w:hint="eastAsia"/>
                <w:sz w:val="18"/>
                <w:szCs w:val="18"/>
              </w:rPr>
              <w:t>66</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chargeBy</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INT32</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pStyle w:val="a9"/>
              <w:spacing w:before="120"/>
              <w:jc w:val="both"/>
              <w:rPr>
                <w:rFonts w:ascii="Times New Roman" w:hAnsi="Times New Roman"/>
                <w:noProof w:val="0"/>
                <w:kern w:val="2"/>
                <w:sz w:val="18"/>
                <w:szCs w:val="18"/>
              </w:rPr>
            </w:pPr>
            <w:r w:rsidRPr="000F082A">
              <w:rPr>
                <w:rFonts w:ascii="Times New Roman" w:hAnsi="Times New Roman"/>
                <w:noProof w:val="0"/>
                <w:kern w:val="2"/>
                <w:sz w:val="18"/>
                <w:szCs w:val="18"/>
              </w:rPr>
              <w:t>T</w:t>
            </w:r>
            <w:r w:rsidRPr="000F082A">
              <w:rPr>
                <w:rFonts w:ascii="Times New Roman" w:hAnsi="Times New Roman" w:hint="eastAsia"/>
                <w:noProof w:val="0"/>
                <w:kern w:val="2"/>
                <w:sz w:val="18"/>
                <w:szCs w:val="18"/>
              </w:rPr>
              <w:t>he charge type of real-time CDR</w:t>
            </w:r>
            <w:r w:rsidRPr="000F082A">
              <w:rPr>
                <w:rFonts w:ascii="Times New Roman" w:hAnsi="Times New Roman" w:hint="eastAsia"/>
                <w:noProof w:val="0"/>
                <w:kern w:val="2"/>
                <w:sz w:val="18"/>
                <w:szCs w:val="18"/>
              </w:rPr>
              <w:t>：</w:t>
            </w:r>
          </w:p>
          <w:p w:rsidR="00EE5E35" w:rsidRPr="000F082A" w:rsidRDefault="00EE5E35" w:rsidP="00EE5E35">
            <w:pPr>
              <w:pStyle w:val="a9"/>
              <w:spacing w:before="120"/>
              <w:jc w:val="both"/>
              <w:rPr>
                <w:rFonts w:ascii="Times New Roman" w:hAnsi="Times New Roman"/>
                <w:noProof w:val="0"/>
                <w:kern w:val="2"/>
                <w:sz w:val="18"/>
                <w:szCs w:val="18"/>
              </w:rPr>
            </w:pPr>
            <w:r w:rsidRPr="000F082A">
              <w:rPr>
                <w:rFonts w:ascii="Times New Roman" w:hAnsi="Times New Roman"/>
                <w:noProof w:val="0"/>
                <w:kern w:val="2"/>
                <w:sz w:val="18"/>
                <w:szCs w:val="18"/>
              </w:rPr>
              <w:t>1</w:t>
            </w:r>
            <w:r w:rsidRPr="000F082A">
              <w:rPr>
                <w:rFonts w:ascii="Times New Roman" w:hAnsi="Times New Roman" w:hint="eastAsia"/>
                <w:noProof w:val="0"/>
                <w:kern w:val="2"/>
                <w:sz w:val="18"/>
                <w:szCs w:val="18"/>
              </w:rPr>
              <w:t xml:space="preserve">: Charging by volume. </w:t>
            </w:r>
          </w:p>
          <w:p w:rsidR="00EE5E35" w:rsidRPr="000F082A" w:rsidRDefault="00EE5E35" w:rsidP="00EE5E35">
            <w:pPr>
              <w:pStyle w:val="a9"/>
              <w:spacing w:before="120"/>
              <w:jc w:val="both"/>
              <w:rPr>
                <w:rFonts w:ascii="Times New Roman" w:hAnsi="Times New Roman"/>
                <w:noProof w:val="0"/>
                <w:kern w:val="2"/>
                <w:sz w:val="18"/>
                <w:szCs w:val="18"/>
              </w:rPr>
            </w:pPr>
            <w:r w:rsidRPr="000F082A">
              <w:rPr>
                <w:rFonts w:ascii="Times New Roman" w:hAnsi="Times New Roman" w:hint="eastAsia"/>
                <w:noProof w:val="0"/>
                <w:kern w:val="2"/>
                <w:sz w:val="18"/>
                <w:szCs w:val="18"/>
              </w:rPr>
              <w:t>2: Charging by time(Reserved)</w:t>
            </w:r>
          </w:p>
          <w:p w:rsidR="00EE5E35" w:rsidRPr="000F082A" w:rsidRDefault="00EE5E35" w:rsidP="00EE5E35">
            <w:pPr>
              <w:pStyle w:val="Charf9"/>
              <w:spacing w:before="120"/>
              <w:rPr>
                <w:rFonts w:ascii="Times New Roman" w:hAnsi="Times New Roman"/>
                <w:sz w:val="18"/>
                <w:szCs w:val="18"/>
              </w:rPr>
            </w:pPr>
            <w:r w:rsidRPr="000F082A">
              <w:rPr>
                <w:rFonts w:ascii="Times New Roman" w:hAnsi="Times New Roman" w:hint="eastAsia"/>
                <w:sz w:val="18"/>
                <w:szCs w:val="18"/>
              </w:rPr>
              <w:t>3: Charging by volume and time</w:t>
            </w:r>
          </w:p>
          <w:p w:rsidR="00EE5E35" w:rsidRPr="000F082A" w:rsidRDefault="00EE5E35" w:rsidP="00EE5E35">
            <w:pPr>
              <w:pStyle w:val="Charf9"/>
              <w:spacing w:before="120"/>
              <w:rPr>
                <w:rFonts w:ascii="Times New Roman" w:hAnsi="Times New Roman"/>
                <w:sz w:val="18"/>
                <w:szCs w:val="18"/>
              </w:rPr>
            </w:pPr>
            <w:r w:rsidRPr="000F082A">
              <w:rPr>
                <w:rFonts w:ascii="Times New Roman" w:hAnsi="Times New Roman" w:hint="eastAsia"/>
                <w:sz w:val="18"/>
                <w:szCs w:val="18"/>
              </w:rPr>
              <w:t>4</w:t>
            </w:r>
            <w:r w:rsidRPr="000F082A">
              <w:rPr>
                <w:rFonts w:ascii="Times New Roman" w:hAnsi="Times New Roman" w:hint="eastAsia"/>
                <w:sz w:val="18"/>
                <w:szCs w:val="18"/>
              </w:rPr>
              <w:t>：</w:t>
            </w:r>
            <w:r w:rsidRPr="000F082A">
              <w:rPr>
                <w:rFonts w:ascii="Times New Roman" w:hAnsi="Times New Roman" w:hint="eastAsia"/>
                <w:sz w:val="18"/>
                <w:szCs w:val="18"/>
              </w:rPr>
              <w:t>Charging by times</w:t>
            </w:r>
          </w:p>
          <w:p w:rsidR="00EE5E35" w:rsidRPr="000F082A" w:rsidRDefault="00EE5E35" w:rsidP="00EE5E35">
            <w:pPr>
              <w:pStyle w:val="a9"/>
              <w:spacing w:before="120"/>
              <w:ind w:leftChars="-50" w:left="-105"/>
              <w:jc w:val="both"/>
              <w:rPr>
                <w:rFonts w:ascii="Times New Roman" w:hAnsi="Times New Roman"/>
                <w:noProof w:val="0"/>
                <w:kern w:val="2"/>
                <w:sz w:val="18"/>
                <w:szCs w:val="18"/>
              </w:rPr>
            </w:pPr>
            <w:r w:rsidRPr="000F082A">
              <w:rPr>
                <w:rFonts w:ascii="Times New Roman" w:hAnsi="Times New Roman" w:hint="eastAsia"/>
                <w:noProof w:val="0"/>
                <w:kern w:val="2"/>
                <w:sz w:val="18"/>
                <w:szCs w:val="18"/>
              </w:rPr>
              <w:t>-1</w:t>
            </w:r>
            <w:r w:rsidRPr="000F082A">
              <w:rPr>
                <w:rFonts w:ascii="Times New Roman" w:hAnsi="Times New Roman" w:hint="eastAsia"/>
                <w:noProof w:val="0"/>
                <w:kern w:val="2"/>
                <w:sz w:val="18"/>
                <w:szCs w:val="18"/>
              </w:rPr>
              <w:t>：</w:t>
            </w:r>
            <w:r w:rsidRPr="000F082A">
              <w:rPr>
                <w:rFonts w:ascii="Times New Roman" w:hAnsi="Times New Roman" w:hint="eastAsia"/>
                <w:noProof w:val="0"/>
                <w:kern w:val="2"/>
                <w:sz w:val="18"/>
                <w:szCs w:val="18"/>
              </w:rPr>
              <w:t>for rent CDR</w:t>
            </w:r>
            <w:r w:rsidRPr="000F082A">
              <w:rPr>
                <w:rFonts w:ascii="Times New Roman" w:hAnsi="Times New Roman" w:hint="eastAsia"/>
                <w:noProof w:val="0"/>
                <w:kern w:val="2"/>
                <w:sz w:val="18"/>
                <w:szCs w:val="18"/>
              </w:rPr>
              <w:t>，</w:t>
            </w:r>
            <w:r w:rsidRPr="000F082A">
              <w:rPr>
                <w:rFonts w:ascii="Times New Roman" w:hAnsi="Times New Roman" w:hint="eastAsia"/>
                <w:noProof w:val="0"/>
                <w:kern w:val="2"/>
                <w:sz w:val="18"/>
                <w:szCs w:val="18"/>
              </w:rPr>
              <w:t>meaningless</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Tr="009C6D19">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67</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SGSNIP</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VARCHAR2(40)</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pStyle w:val="a9"/>
              <w:spacing w:before="120"/>
              <w:jc w:val="both"/>
              <w:rPr>
                <w:rFonts w:ascii="Times New Roman" w:hAnsi="Times New Roman"/>
                <w:noProof w:val="0"/>
                <w:kern w:val="2"/>
                <w:sz w:val="18"/>
                <w:szCs w:val="18"/>
              </w:rPr>
            </w:pPr>
            <w:r w:rsidRPr="000F082A">
              <w:rPr>
                <w:rFonts w:ascii="Times New Roman" w:hAnsi="Times New Roman" w:hint="eastAsia"/>
                <w:noProof w:val="0"/>
                <w:kern w:val="2"/>
                <w:sz w:val="18"/>
                <w:szCs w:val="18"/>
              </w:rPr>
              <w:t>sgsnip</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Tr="009C6D19">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68</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InNodeID</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INT32</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pStyle w:val="a9"/>
              <w:spacing w:before="120"/>
              <w:jc w:val="both"/>
              <w:rPr>
                <w:rFonts w:ascii="Times New Roman" w:hAnsi="Times New Roman"/>
                <w:noProof w:val="0"/>
                <w:kern w:val="2"/>
                <w:sz w:val="18"/>
                <w:szCs w:val="18"/>
              </w:rPr>
            </w:pPr>
            <w:r w:rsidRPr="000F082A">
              <w:rPr>
                <w:rFonts w:ascii="Times New Roman" w:hAnsi="Times New Roman" w:hint="eastAsia"/>
                <w:noProof w:val="0"/>
                <w:kern w:val="2"/>
                <w:sz w:val="18"/>
                <w:szCs w:val="18"/>
              </w:rPr>
              <w:t>Id of IN</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Tr="009C6D19">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69</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Source</w:t>
            </w:r>
            <w:r w:rsidRPr="000F082A">
              <w:rPr>
                <w:sz w:val="18"/>
                <w:szCs w:val="18"/>
              </w:rPr>
              <w:t>ServiceID</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sz w:val="18"/>
                <w:szCs w:val="18"/>
              </w:rPr>
              <w:t>VARCHAR(21)</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pStyle w:val="a9"/>
              <w:spacing w:before="120"/>
              <w:jc w:val="both"/>
              <w:rPr>
                <w:rFonts w:ascii="Times New Roman" w:hAnsi="Times New Roman"/>
                <w:noProof w:val="0"/>
                <w:kern w:val="2"/>
                <w:sz w:val="18"/>
                <w:szCs w:val="18"/>
              </w:rPr>
            </w:pPr>
            <w:r w:rsidRPr="000F082A">
              <w:rPr>
                <w:rFonts w:ascii="Times New Roman" w:hAnsi="Times New Roman"/>
                <w:noProof w:val="0"/>
                <w:kern w:val="2"/>
                <w:sz w:val="18"/>
                <w:szCs w:val="18"/>
              </w:rPr>
              <w:t>F</w:t>
            </w:r>
            <w:r w:rsidRPr="000F082A">
              <w:rPr>
                <w:rFonts w:ascii="Times New Roman" w:hAnsi="Times New Roman" w:hint="eastAsia"/>
                <w:noProof w:val="0"/>
                <w:kern w:val="2"/>
                <w:sz w:val="18"/>
                <w:szCs w:val="18"/>
              </w:rPr>
              <w:t>or multiCountry</w:t>
            </w:r>
            <w:r w:rsidRPr="000F082A">
              <w:rPr>
                <w:rFonts w:ascii="Times New Roman" w:hAnsi="Times New Roman" w:hint="eastAsia"/>
                <w:noProof w:val="0"/>
                <w:kern w:val="2"/>
                <w:sz w:val="18"/>
                <w:szCs w:val="18"/>
              </w:rPr>
              <w:t>：</w:t>
            </w:r>
            <w:r w:rsidRPr="000F082A">
              <w:rPr>
                <w:rFonts w:ascii="Times New Roman" w:hAnsi="Times New Roman"/>
                <w:noProof w:val="0"/>
                <w:kern w:val="2"/>
                <w:sz w:val="18"/>
                <w:szCs w:val="18"/>
              </w:rPr>
              <w:t>Identifier of service</w:t>
            </w:r>
            <w:r w:rsidRPr="000F082A">
              <w:rPr>
                <w:rFonts w:ascii="Times New Roman" w:hAnsi="Times New Roman" w:hint="eastAsia"/>
                <w:noProof w:val="0"/>
                <w:kern w:val="2"/>
                <w:sz w:val="18"/>
                <w:szCs w:val="18"/>
              </w:rPr>
              <w:t xml:space="preserve"> in CENTER</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Tr="009C6D19">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ins w:id="7336" w:author="g43228" w:date="2012-02-25T17:12:00Z">
              <w:r w:rsidRPr="000F082A">
                <w:rPr>
                  <w:rFonts w:hint="eastAsia"/>
                  <w:sz w:val="18"/>
                  <w:szCs w:val="18"/>
                </w:rPr>
                <w:lastRenderedPageBreak/>
                <w:t>70</w:t>
              </w:r>
            </w:ins>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ins w:id="7337" w:author="g43228" w:date="2012-02-25T17:14:00Z">
              <w:r w:rsidRPr="000F082A">
                <w:rPr>
                  <w:sz w:val="18"/>
                  <w:szCs w:val="18"/>
                </w:rPr>
                <w:t>SettlementType</w:t>
              </w:r>
              <w:r w:rsidRPr="000F082A">
                <w:rPr>
                  <w:rFonts w:hint="eastAsia"/>
                  <w:sz w:val="18"/>
                  <w:szCs w:val="18"/>
                </w:rPr>
                <w:t>ID</w:t>
              </w:r>
            </w:ins>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ins w:id="7338" w:author="g43228" w:date="2012-03-13T15:25:00Z">
              <w:r w:rsidRPr="000F082A">
                <w:rPr>
                  <w:sz w:val="18"/>
                  <w:szCs w:val="18"/>
                </w:rPr>
                <w:t>VARCHAR2</w:t>
              </w:r>
              <w:r w:rsidRPr="000F082A">
                <w:rPr>
                  <w:rFonts w:hint="eastAsia"/>
                  <w:sz w:val="18"/>
                  <w:szCs w:val="18"/>
                </w:rPr>
                <w:t>（</w:t>
              </w:r>
              <w:r w:rsidRPr="000F082A">
                <w:rPr>
                  <w:sz w:val="18"/>
                  <w:szCs w:val="18"/>
                </w:rPr>
                <w:t>60</w:t>
              </w:r>
              <w:r w:rsidRPr="000F082A">
                <w:rPr>
                  <w:rFonts w:hint="eastAsia"/>
                  <w:sz w:val="18"/>
                  <w:szCs w:val="18"/>
                </w:rPr>
                <w:t>）</w:t>
              </w:r>
            </w:ins>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pStyle w:val="a9"/>
              <w:spacing w:before="120"/>
              <w:jc w:val="both"/>
              <w:rPr>
                <w:ins w:id="7339" w:author="g43228" w:date="2012-02-25T17:15:00Z"/>
                <w:rFonts w:ascii="Times New Roman" w:hAnsi="Times New Roman"/>
                <w:noProof w:val="0"/>
                <w:kern w:val="2"/>
                <w:sz w:val="18"/>
                <w:szCs w:val="18"/>
              </w:rPr>
            </w:pPr>
            <w:ins w:id="7340" w:author="g43228" w:date="2012-02-25T17:14:00Z">
              <w:r w:rsidRPr="000F082A">
                <w:rPr>
                  <w:rFonts w:ascii="Times New Roman" w:hAnsi="Times New Roman"/>
                  <w:noProof w:val="0"/>
                  <w:kern w:val="2"/>
                  <w:sz w:val="18"/>
                  <w:szCs w:val="18"/>
                </w:rPr>
                <w:t xml:space="preserve">The settlement type </w:t>
              </w:r>
              <w:r w:rsidRPr="000F082A">
                <w:rPr>
                  <w:rFonts w:ascii="Times New Roman" w:hAnsi="Times New Roman" w:hint="eastAsia"/>
                  <w:noProof w:val="0"/>
                  <w:kern w:val="2"/>
                  <w:sz w:val="18"/>
                  <w:szCs w:val="18"/>
                </w:rPr>
                <w:t>ID</w:t>
              </w:r>
              <w:r w:rsidRPr="000F082A">
                <w:rPr>
                  <w:rFonts w:ascii="Times New Roman" w:hAnsi="Times New Roman"/>
                  <w:noProof w:val="0"/>
                  <w:kern w:val="2"/>
                  <w:sz w:val="18"/>
                  <w:szCs w:val="18"/>
                </w:rPr>
                <w:t xml:space="preserve"> of this CDR. According to this </w:t>
              </w:r>
              <w:r w:rsidRPr="000F082A">
                <w:rPr>
                  <w:rFonts w:ascii="Times New Roman" w:hAnsi="Times New Roman" w:hint="eastAsia"/>
                  <w:noProof w:val="0"/>
                  <w:kern w:val="2"/>
                  <w:sz w:val="18"/>
                  <w:szCs w:val="18"/>
                </w:rPr>
                <w:t>ID</w:t>
              </w:r>
              <w:r w:rsidRPr="000F082A">
                <w:rPr>
                  <w:rFonts w:ascii="Times New Roman" w:hAnsi="Times New Roman" w:hint="eastAsia"/>
                  <w:noProof w:val="0"/>
                  <w:kern w:val="2"/>
                  <w:sz w:val="18"/>
                  <w:szCs w:val="18"/>
                </w:rPr>
                <w:t>，</w:t>
              </w:r>
              <w:r w:rsidRPr="000F082A">
                <w:rPr>
                  <w:rFonts w:ascii="Times New Roman" w:hAnsi="Times New Roman"/>
                  <w:noProof w:val="0"/>
                  <w:kern w:val="2"/>
                  <w:sz w:val="18"/>
                  <w:szCs w:val="18"/>
                </w:rPr>
                <w:t xml:space="preserve"> PRM can get settlement type name and from output account list of a  CP.</w:t>
              </w:r>
            </w:ins>
          </w:p>
          <w:p w:rsidR="00EE5E35" w:rsidRPr="000F082A" w:rsidRDefault="00EE5E35" w:rsidP="00EE5E35">
            <w:pPr>
              <w:pStyle w:val="a9"/>
              <w:spacing w:before="120"/>
              <w:jc w:val="both"/>
              <w:rPr>
                <w:rFonts w:ascii="Times New Roman" w:hAnsi="Times New Roman"/>
                <w:noProof w:val="0"/>
                <w:kern w:val="2"/>
                <w:sz w:val="18"/>
                <w:szCs w:val="18"/>
              </w:rPr>
            </w:pPr>
            <w:ins w:id="7341" w:author="g43228" w:date="2012-02-25T17:15:00Z">
              <w:r w:rsidRPr="000F082A">
                <w:rPr>
                  <w:rFonts w:ascii="Times New Roman" w:hAnsi="Times New Roman"/>
                  <w:noProof w:val="0"/>
                  <w:kern w:val="2"/>
                  <w:sz w:val="18"/>
                  <w:szCs w:val="18"/>
                </w:rPr>
                <w:t>D</w:t>
              </w:r>
              <w:r w:rsidRPr="000F082A">
                <w:rPr>
                  <w:rFonts w:ascii="Times New Roman" w:hAnsi="Times New Roman" w:hint="eastAsia"/>
                  <w:noProof w:val="0"/>
                  <w:kern w:val="2"/>
                  <w:sz w:val="18"/>
                  <w:szCs w:val="18"/>
                </w:rPr>
                <w:t xml:space="preserve">efault </w:t>
              </w:r>
            </w:ins>
            <w:ins w:id="7342" w:author="g43228" w:date="2012-03-13T15:25:00Z">
              <w:r w:rsidRPr="000F082A">
                <w:rPr>
                  <w:rFonts w:ascii="Times New Roman" w:hAnsi="Times New Roman" w:hint="eastAsia"/>
                  <w:noProof w:val="0"/>
                  <w:kern w:val="2"/>
                  <w:sz w:val="18"/>
                  <w:szCs w:val="18"/>
                </w:rPr>
                <w:t>NULL</w:t>
              </w:r>
            </w:ins>
            <w:ins w:id="7343" w:author="g43228" w:date="2012-02-25T17:15:00Z">
              <w:r w:rsidRPr="000F082A">
                <w:rPr>
                  <w:rFonts w:ascii="Times New Roman" w:hAnsi="Times New Roman" w:hint="eastAsia"/>
                  <w:noProof w:val="0"/>
                  <w:kern w:val="2"/>
                  <w:sz w:val="18"/>
                  <w:szCs w:val="18"/>
                </w:rPr>
                <w:t>.</w:t>
              </w:r>
            </w:ins>
          </w:p>
        </w:tc>
        <w:tc>
          <w:tcPr>
            <w:tcW w:w="1134" w:type="dxa"/>
            <w:tcBorders>
              <w:top w:val="single" w:sz="4" w:space="0" w:color="auto"/>
              <w:left w:val="single" w:sz="4" w:space="0" w:color="auto"/>
              <w:bottom w:val="single" w:sz="4" w:space="0" w:color="auto"/>
              <w:right w:val="single" w:sz="4" w:space="0" w:color="auto"/>
            </w:tcBorders>
            <w:vAlign w:val="center"/>
          </w:tcPr>
          <w:p w:rsidR="00EE5E35" w:rsidRPr="00EE5E35" w:rsidRDefault="00EE5E35" w:rsidP="00EE5E35">
            <w:pPr>
              <w:rPr>
                <w:sz w:val="18"/>
                <w:szCs w:val="18"/>
              </w:rPr>
            </w:pPr>
            <w:ins w:id="7344" w:author="g43228" w:date="2012-02-25T17:14:00Z">
              <w:r w:rsidRPr="00EE5E35">
                <w:rPr>
                  <w:sz w:val="18"/>
                  <w:szCs w:val="18"/>
                </w:rPr>
                <w:t>Y</w:t>
              </w:r>
            </w:ins>
          </w:p>
        </w:tc>
      </w:tr>
      <w:tr w:rsidR="00EE5E35" w:rsidTr="009C6D19">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ins w:id="7345" w:author="g43228" w:date="2012-02-25T17:14:00Z"/>
                <w:sz w:val="18"/>
                <w:szCs w:val="18"/>
              </w:rPr>
            </w:pPr>
            <w:ins w:id="7346" w:author="g43228" w:date="2012-02-25T18:19:00Z">
              <w:r w:rsidRPr="000F082A">
                <w:rPr>
                  <w:rFonts w:hint="eastAsia"/>
                  <w:sz w:val="18"/>
                  <w:szCs w:val="18"/>
                </w:rPr>
                <w:t>71</w:t>
              </w:r>
            </w:ins>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ins w:id="7347" w:author="g43228" w:date="2012-02-25T17:14:00Z"/>
                <w:sz w:val="18"/>
                <w:szCs w:val="18"/>
              </w:rPr>
            </w:pPr>
            <w:ins w:id="7348" w:author="g43228" w:date="2012-02-25T17:14:00Z">
              <w:r w:rsidRPr="000F082A">
                <w:rPr>
                  <w:sz w:val="18"/>
                  <w:szCs w:val="18"/>
                </w:rPr>
                <w:t>SettlementPercent</w:t>
              </w:r>
            </w:ins>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ins w:id="7349" w:author="g43228" w:date="2012-02-25T17:14:00Z"/>
                <w:sz w:val="18"/>
                <w:szCs w:val="18"/>
              </w:rPr>
            </w:pPr>
            <w:ins w:id="7350" w:author="g43228" w:date="2012-02-25T17:14:00Z">
              <w:r w:rsidRPr="000F082A">
                <w:rPr>
                  <w:rFonts w:hint="eastAsia"/>
                  <w:sz w:val="18"/>
                  <w:szCs w:val="18"/>
                </w:rPr>
                <w:t>INT32</w:t>
              </w:r>
            </w:ins>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pStyle w:val="a9"/>
              <w:spacing w:before="120"/>
              <w:jc w:val="both"/>
              <w:rPr>
                <w:ins w:id="7351" w:author="g43228" w:date="2012-02-27T22:28:00Z"/>
                <w:rFonts w:ascii="Times New Roman" w:hAnsi="Times New Roman"/>
                <w:noProof w:val="0"/>
                <w:kern w:val="2"/>
                <w:sz w:val="18"/>
                <w:szCs w:val="18"/>
              </w:rPr>
            </w:pPr>
            <w:ins w:id="7352" w:author="g43228" w:date="2012-02-27T22:27:00Z">
              <w:r w:rsidRPr="000F082A">
                <w:rPr>
                  <w:rFonts w:ascii="Times New Roman" w:hAnsi="Times New Roman" w:hint="eastAsia"/>
                  <w:noProof w:val="0"/>
                  <w:kern w:val="2"/>
                  <w:sz w:val="18"/>
                  <w:szCs w:val="18"/>
                </w:rPr>
                <w:t>-1</w:t>
              </w:r>
            </w:ins>
            <w:ins w:id="7353" w:author="g43228" w:date="2012-02-25T17:14:00Z">
              <w:r w:rsidRPr="000F082A">
                <w:rPr>
                  <w:rFonts w:ascii="Times New Roman" w:hAnsi="Times New Roman"/>
                  <w:noProof w:val="0"/>
                  <w:kern w:val="2"/>
                  <w:sz w:val="18"/>
                  <w:szCs w:val="18"/>
                </w:rPr>
                <w:t>-100  (%)</w:t>
              </w:r>
            </w:ins>
            <w:ins w:id="7354" w:author="g43228" w:date="2012-02-27T22:27:00Z">
              <w:r w:rsidRPr="000F082A">
                <w:rPr>
                  <w:rFonts w:ascii="Times New Roman" w:hAnsi="Times New Roman" w:hint="eastAsia"/>
                  <w:noProof w:val="0"/>
                  <w:kern w:val="2"/>
                  <w:sz w:val="18"/>
                  <w:szCs w:val="18"/>
                </w:rPr>
                <w:t xml:space="preserve"> ,</w:t>
              </w:r>
            </w:ins>
          </w:p>
          <w:p w:rsidR="00EE5E35" w:rsidRPr="000F082A" w:rsidRDefault="00EE5E35" w:rsidP="00EE5E35">
            <w:pPr>
              <w:pStyle w:val="a9"/>
              <w:spacing w:before="120"/>
              <w:jc w:val="both"/>
              <w:rPr>
                <w:ins w:id="7355" w:author="g43228" w:date="2012-02-25T17:14:00Z"/>
                <w:rFonts w:ascii="Times New Roman" w:hAnsi="Times New Roman"/>
                <w:noProof w:val="0"/>
                <w:kern w:val="2"/>
                <w:sz w:val="18"/>
                <w:szCs w:val="18"/>
              </w:rPr>
            </w:pPr>
            <w:ins w:id="7356" w:author="g43228" w:date="2012-02-27T22:27:00Z">
              <w:r w:rsidRPr="000F082A">
                <w:rPr>
                  <w:rFonts w:ascii="Times New Roman" w:hAnsi="Times New Roman" w:hint="eastAsia"/>
                  <w:noProof w:val="0"/>
                  <w:kern w:val="2"/>
                  <w:sz w:val="18"/>
                  <w:szCs w:val="18"/>
                </w:rPr>
                <w:t>default -1,</w:t>
              </w:r>
            </w:ins>
            <w:ins w:id="7357" w:author="g43228" w:date="2012-02-27T22:28:00Z">
              <w:r w:rsidRPr="000F082A">
                <w:rPr>
                  <w:rFonts w:ascii="Times New Roman" w:hAnsi="Times New Roman" w:hint="eastAsia"/>
                  <w:noProof w:val="0"/>
                  <w:kern w:val="2"/>
                  <w:sz w:val="18"/>
                  <w:szCs w:val="18"/>
                </w:rPr>
                <w:t xml:space="preserve"> means </w:t>
              </w:r>
              <w:r w:rsidRPr="000F082A">
                <w:rPr>
                  <w:rFonts w:ascii="Times New Roman" w:hAnsi="Times New Roman"/>
                  <w:noProof w:val="0"/>
                  <w:kern w:val="2"/>
                  <w:sz w:val="18"/>
                  <w:szCs w:val="18"/>
                </w:rPr>
                <w:t>meaningless</w:t>
              </w:r>
            </w:ins>
          </w:p>
        </w:tc>
        <w:tc>
          <w:tcPr>
            <w:tcW w:w="1134" w:type="dxa"/>
            <w:tcBorders>
              <w:top w:val="single" w:sz="4" w:space="0" w:color="auto"/>
              <w:left w:val="single" w:sz="4" w:space="0" w:color="auto"/>
              <w:bottom w:val="single" w:sz="4" w:space="0" w:color="auto"/>
              <w:right w:val="single" w:sz="4" w:space="0" w:color="auto"/>
            </w:tcBorders>
            <w:vAlign w:val="center"/>
          </w:tcPr>
          <w:p w:rsidR="00EE5E35" w:rsidRPr="00EE5E35" w:rsidRDefault="00EE5E35" w:rsidP="00EE5E35">
            <w:pPr>
              <w:rPr>
                <w:sz w:val="18"/>
                <w:szCs w:val="18"/>
              </w:rPr>
            </w:pPr>
            <w:ins w:id="7358" w:author="g43228" w:date="2012-02-25T17:14:00Z">
              <w:r w:rsidRPr="00EE5E35">
                <w:rPr>
                  <w:sz w:val="18"/>
                  <w:szCs w:val="18"/>
                </w:rPr>
                <w:t>Y</w:t>
              </w:r>
            </w:ins>
          </w:p>
        </w:tc>
      </w:tr>
      <w:tr w:rsidR="00EE5E35" w:rsidTr="009C6D19">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ins w:id="7359" w:author="z60932" w:date="2012-05-16T10:23:00Z"/>
                <w:sz w:val="18"/>
                <w:szCs w:val="18"/>
              </w:rPr>
            </w:pPr>
            <w:ins w:id="7360" w:author="z60932" w:date="2012-05-16T10:23:00Z">
              <w:r w:rsidRPr="000F082A">
                <w:rPr>
                  <w:rFonts w:hint="eastAsia"/>
                  <w:sz w:val="18"/>
                  <w:szCs w:val="18"/>
                </w:rPr>
                <w:t>72</w:t>
              </w:r>
            </w:ins>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ins w:id="7361" w:author="z60932" w:date="2012-05-16T10:23:00Z"/>
                <w:sz w:val="18"/>
                <w:szCs w:val="18"/>
              </w:rPr>
            </w:pPr>
            <w:ins w:id="7362" w:author="z60932" w:date="2012-05-16T10:23:00Z">
              <w:r w:rsidRPr="000F082A">
                <w:rPr>
                  <w:rFonts w:hint="eastAsia"/>
                  <w:sz w:val="18"/>
                  <w:szCs w:val="18"/>
                </w:rPr>
                <w:t>BossID</w:t>
              </w:r>
            </w:ins>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ins w:id="7363" w:author="z60932" w:date="2012-05-16T10:23:00Z"/>
                <w:sz w:val="18"/>
                <w:szCs w:val="18"/>
              </w:rPr>
            </w:pPr>
            <w:ins w:id="7364" w:author="z60932" w:date="2012-05-16T10:23:00Z">
              <w:r w:rsidRPr="000F082A">
                <w:rPr>
                  <w:sz w:val="18"/>
                  <w:szCs w:val="18"/>
                </w:rPr>
                <w:t>VARCHAR(</w:t>
              </w:r>
              <w:r w:rsidRPr="000F082A">
                <w:rPr>
                  <w:rFonts w:hint="eastAsia"/>
                  <w:sz w:val="18"/>
                  <w:szCs w:val="18"/>
                </w:rPr>
                <w:t>32</w:t>
              </w:r>
            </w:ins>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pStyle w:val="a9"/>
              <w:spacing w:before="120"/>
              <w:jc w:val="both"/>
              <w:rPr>
                <w:ins w:id="7365" w:author="z60932" w:date="2012-05-16T10:24:00Z"/>
                <w:rFonts w:ascii="Times New Roman" w:hAnsi="Times New Roman"/>
                <w:noProof w:val="0"/>
                <w:kern w:val="2"/>
                <w:sz w:val="18"/>
                <w:szCs w:val="18"/>
              </w:rPr>
            </w:pPr>
            <w:ins w:id="7366" w:author="z60932" w:date="2012-05-16T10:23:00Z">
              <w:r w:rsidRPr="000F082A">
                <w:rPr>
                  <w:rFonts w:ascii="Times New Roman" w:hAnsi="Times New Roman" w:hint="eastAsia"/>
                  <w:noProof w:val="0"/>
                  <w:kern w:val="2"/>
                  <w:sz w:val="18"/>
                  <w:szCs w:val="18"/>
                </w:rPr>
                <w:t>The ID of boss charge</w:t>
              </w:r>
            </w:ins>
          </w:p>
          <w:p w:rsidR="00EE5E35" w:rsidRPr="000F082A" w:rsidRDefault="00EE5E35" w:rsidP="00EE5E35">
            <w:pPr>
              <w:pStyle w:val="a9"/>
              <w:spacing w:before="120"/>
              <w:jc w:val="both"/>
              <w:rPr>
                <w:ins w:id="7367" w:author="z60932" w:date="2012-05-16T10:23:00Z"/>
                <w:rFonts w:ascii="Times New Roman" w:hAnsi="Times New Roman"/>
                <w:noProof w:val="0"/>
                <w:kern w:val="2"/>
                <w:sz w:val="18"/>
                <w:szCs w:val="18"/>
              </w:rPr>
            </w:pPr>
            <w:ins w:id="7368" w:author="z60932" w:date="2012-05-16T10:24:00Z">
              <w:r w:rsidRPr="000F082A">
                <w:rPr>
                  <w:rFonts w:ascii="Times New Roman" w:hAnsi="Times New Roman" w:hint="eastAsia"/>
                  <w:noProof w:val="0"/>
                  <w:kern w:val="2"/>
                  <w:sz w:val="18"/>
                  <w:szCs w:val="18"/>
                </w:rPr>
                <w:t>[CMCC icity project use]</w:t>
              </w:r>
            </w:ins>
          </w:p>
        </w:tc>
        <w:tc>
          <w:tcPr>
            <w:tcW w:w="1134" w:type="dxa"/>
            <w:tcBorders>
              <w:top w:val="single" w:sz="4" w:space="0" w:color="auto"/>
              <w:left w:val="single" w:sz="4" w:space="0" w:color="auto"/>
              <w:bottom w:val="single" w:sz="4" w:space="0" w:color="auto"/>
              <w:right w:val="single" w:sz="4" w:space="0" w:color="auto"/>
            </w:tcBorders>
            <w:vAlign w:val="center"/>
          </w:tcPr>
          <w:p w:rsidR="00EE5E35" w:rsidRPr="00EE5E35" w:rsidRDefault="00EE5E35" w:rsidP="00EE5E35">
            <w:pPr>
              <w:rPr>
                <w:sz w:val="18"/>
                <w:szCs w:val="18"/>
              </w:rPr>
            </w:pPr>
            <w:ins w:id="7369" w:author="z60932" w:date="2012-05-16T10:23:00Z">
              <w:r w:rsidRPr="00EE5E35">
                <w:rPr>
                  <w:sz w:val="18"/>
                  <w:szCs w:val="18"/>
                </w:rPr>
                <w:t>Y</w:t>
              </w:r>
            </w:ins>
          </w:p>
        </w:tc>
      </w:tr>
      <w:tr w:rsidR="00EE5E35" w:rsidTr="009C6D19">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73</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Del="00475E40" w:rsidRDefault="00EE5E35" w:rsidP="00EE5E35">
            <w:pPr>
              <w:spacing w:before="120"/>
              <w:rPr>
                <w:sz w:val="18"/>
                <w:szCs w:val="18"/>
              </w:rPr>
            </w:pPr>
            <w:r w:rsidRPr="000F082A">
              <w:rPr>
                <w:rFonts w:hint="eastAsia"/>
                <w:sz w:val="18"/>
                <w:szCs w:val="18"/>
              </w:rPr>
              <w:t>VoucherKey</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INT32</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Del="00475E40" w:rsidRDefault="00EE5E35" w:rsidP="00EE5E35">
            <w:pPr>
              <w:keepNext/>
              <w:autoSpaceDE w:val="0"/>
              <w:autoSpaceDN w:val="0"/>
              <w:adjustRightInd w:val="0"/>
              <w:spacing w:before="120"/>
              <w:rPr>
                <w:sz w:val="18"/>
                <w:szCs w:val="18"/>
              </w:rPr>
            </w:pPr>
            <w:r w:rsidRPr="000F082A">
              <w:rPr>
                <w:rFonts w:hint="eastAsia"/>
                <w:sz w:val="18"/>
                <w:szCs w:val="18"/>
              </w:rPr>
              <w:t>Voucher internal Key</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Tr="009C6D19">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74</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CampaignID</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ins w:id="7370" w:author="wtest222" w:date="2012-10-20T12:30:00Z">
              <w:r w:rsidRPr="000F082A">
                <w:rPr>
                  <w:sz w:val="18"/>
                  <w:szCs w:val="18"/>
                </w:rPr>
                <w:t>VARCHAR</w:t>
              </w:r>
            </w:ins>
            <w:r w:rsidRPr="000F082A">
              <w:rPr>
                <w:rFonts w:hint="eastAsia"/>
                <w:sz w:val="18"/>
                <w:szCs w:val="18"/>
              </w:rPr>
              <w:t>(21)</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Del="00475E40" w:rsidRDefault="00EE5E35" w:rsidP="00EE5E35">
            <w:pPr>
              <w:keepNext/>
              <w:autoSpaceDE w:val="0"/>
              <w:autoSpaceDN w:val="0"/>
              <w:adjustRightInd w:val="0"/>
              <w:spacing w:before="120"/>
              <w:rPr>
                <w:sz w:val="18"/>
                <w:szCs w:val="18"/>
              </w:rPr>
            </w:pPr>
            <w:r w:rsidRPr="000F082A">
              <w:rPr>
                <w:rFonts w:hint="eastAsia"/>
                <w:sz w:val="18"/>
                <w:szCs w:val="18"/>
              </w:rPr>
              <w:t>External campaign ID</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Tr="009C6D19">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75</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sz w:val="18"/>
                <w:szCs w:val="18"/>
              </w:rPr>
              <w:t>UserBrand</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sz w:val="18"/>
                <w:szCs w:val="18"/>
              </w:rPr>
              <w:t>I</w:t>
            </w:r>
            <w:r w:rsidRPr="000F082A">
              <w:rPr>
                <w:rFonts w:hint="eastAsia"/>
                <w:sz w:val="18"/>
                <w:szCs w:val="18"/>
              </w:rPr>
              <w:t>nt4</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pStyle w:val="a9"/>
              <w:spacing w:before="120"/>
              <w:jc w:val="both"/>
              <w:rPr>
                <w:rFonts w:ascii="Times New Roman" w:hAnsi="Times New Roman"/>
                <w:noProof w:val="0"/>
                <w:kern w:val="2"/>
                <w:sz w:val="18"/>
                <w:szCs w:val="18"/>
              </w:rPr>
            </w:pPr>
            <w:r w:rsidRPr="000F082A">
              <w:rPr>
                <w:rFonts w:ascii="Times New Roman" w:hAnsi="Times New Roman" w:hint="eastAsia"/>
                <w:noProof w:val="0"/>
                <w:kern w:val="2"/>
                <w:sz w:val="18"/>
                <w:szCs w:val="18"/>
              </w:rPr>
              <w:t>User</w:t>
            </w:r>
            <w:r w:rsidRPr="000F082A">
              <w:rPr>
                <w:rFonts w:ascii="Times New Roman" w:hAnsi="Times New Roman"/>
                <w:noProof w:val="0"/>
                <w:kern w:val="2"/>
                <w:sz w:val="18"/>
                <w:szCs w:val="18"/>
              </w:rPr>
              <w:t>’</w:t>
            </w:r>
            <w:r w:rsidRPr="000F082A">
              <w:rPr>
                <w:rFonts w:ascii="Times New Roman" w:hAnsi="Times New Roman" w:hint="eastAsia"/>
                <w:noProof w:val="0"/>
                <w:kern w:val="2"/>
                <w:sz w:val="18"/>
                <w:szCs w:val="18"/>
              </w:rPr>
              <w:t>s brandid</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Tr="009C6D19">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76</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sz w:val="18"/>
                <w:szCs w:val="18"/>
              </w:rPr>
              <w:t>InResult</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sz w:val="18"/>
                <w:szCs w:val="18"/>
              </w:rPr>
              <w:t>I</w:t>
            </w:r>
            <w:r w:rsidRPr="000F082A">
              <w:rPr>
                <w:rFonts w:hint="eastAsia"/>
                <w:sz w:val="18"/>
                <w:szCs w:val="18"/>
              </w:rPr>
              <w:t>nt4</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pStyle w:val="a9"/>
              <w:spacing w:before="120"/>
              <w:jc w:val="both"/>
              <w:rPr>
                <w:rFonts w:ascii="Times New Roman" w:hAnsi="Times New Roman"/>
                <w:noProof w:val="0"/>
                <w:kern w:val="2"/>
                <w:sz w:val="18"/>
                <w:szCs w:val="18"/>
              </w:rPr>
            </w:pPr>
            <w:r w:rsidRPr="000F082A">
              <w:rPr>
                <w:rFonts w:ascii="Times New Roman" w:hAnsi="Times New Roman" w:hint="eastAsia"/>
                <w:noProof w:val="0"/>
                <w:kern w:val="2"/>
                <w:sz w:val="18"/>
                <w:szCs w:val="18"/>
              </w:rPr>
              <w:t>the original result from IN</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Tr="009C6D19">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77</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IMEI</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sz w:val="18"/>
                <w:szCs w:val="18"/>
              </w:rPr>
              <w:t>I</w:t>
            </w:r>
            <w:r w:rsidRPr="000F082A">
              <w:rPr>
                <w:rFonts w:hint="eastAsia"/>
                <w:sz w:val="18"/>
                <w:szCs w:val="18"/>
              </w:rPr>
              <w:t>nt4</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pStyle w:val="a9"/>
              <w:spacing w:before="120"/>
              <w:jc w:val="both"/>
              <w:rPr>
                <w:rFonts w:ascii="Times New Roman" w:hAnsi="Times New Roman"/>
                <w:noProof w:val="0"/>
                <w:kern w:val="2"/>
                <w:sz w:val="18"/>
                <w:szCs w:val="18"/>
              </w:rPr>
            </w:pP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Tr="009C6D19">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78</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sz w:val="18"/>
                <w:szCs w:val="18"/>
              </w:rPr>
              <w:t>isFreeResource</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sz w:val="18"/>
                <w:szCs w:val="18"/>
              </w:rPr>
              <w:t>I</w:t>
            </w:r>
            <w:r w:rsidRPr="000F082A">
              <w:rPr>
                <w:rFonts w:hint="eastAsia"/>
                <w:sz w:val="18"/>
                <w:szCs w:val="18"/>
              </w:rPr>
              <w:t>nt4</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pStyle w:val="a9"/>
              <w:spacing w:before="120"/>
              <w:jc w:val="both"/>
              <w:rPr>
                <w:rFonts w:ascii="Times New Roman" w:hAnsi="Times New Roman"/>
                <w:noProof w:val="0"/>
                <w:kern w:val="2"/>
                <w:sz w:val="18"/>
                <w:szCs w:val="18"/>
              </w:rPr>
            </w:pPr>
            <w:r w:rsidRPr="000F082A">
              <w:rPr>
                <w:rFonts w:ascii="Times New Roman" w:hAnsi="Times New Roman"/>
                <w:noProof w:val="0"/>
                <w:kern w:val="2"/>
                <w:sz w:val="18"/>
                <w:szCs w:val="18"/>
              </w:rPr>
              <w:t>Y</w:t>
            </w:r>
            <w:r w:rsidRPr="000F082A">
              <w:rPr>
                <w:rFonts w:ascii="Times New Roman" w:hAnsi="Times New Roman" w:hint="eastAsia"/>
                <w:noProof w:val="0"/>
                <w:kern w:val="2"/>
                <w:sz w:val="18"/>
                <w:szCs w:val="18"/>
              </w:rPr>
              <w:t xml:space="preserve">es or not </w:t>
            </w:r>
            <w:r w:rsidRPr="000F082A">
              <w:rPr>
                <w:rFonts w:ascii="Times New Roman" w:hAnsi="Times New Roman"/>
                <w:noProof w:val="0"/>
                <w:kern w:val="2"/>
                <w:sz w:val="18"/>
                <w:szCs w:val="18"/>
              </w:rPr>
              <w:t>Using</w:t>
            </w:r>
            <w:r w:rsidRPr="000F082A">
              <w:rPr>
                <w:rFonts w:ascii="Times New Roman" w:hAnsi="Times New Roman" w:hint="eastAsia"/>
                <w:noProof w:val="0"/>
                <w:kern w:val="2"/>
                <w:sz w:val="18"/>
                <w:szCs w:val="18"/>
              </w:rPr>
              <w:t xml:space="preserve"> free resource</w:t>
            </w:r>
          </w:p>
          <w:p w:rsidR="00EE5E35" w:rsidRPr="000F082A" w:rsidRDefault="00EE5E35" w:rsidP="00EE5E35">
            <w:pPr>
              <w:pStyle w:val="a9"/>
              <w:spacing w:before="120"/>
              <w:jc w:val="both"/>
              <w:rPr>
                <w:rFonts w:ascii="Times New Roman" w:hAnsi="Times New Roman"/>
                <w:noProof w:val="0"/>
                <w:kern w:val="2"/>
                <w:sz w:val="18"/>
                <w:szCs w:val="18"/>
              </w:rPr>
            </w:pPr>
            <w:r w:rsidRPr="000F082A">
              <w:rPr>
                <w:rFonts w:ascii="Times New Roman" w:hAnsi="Times New Roman" w:hint="eastAsia"/>
                <w:noProof w:val="0"/>
                <w:kern w:val="2"/>
                <w:sz w:val="18"/>
                <w:szCs w:val="18"/>
              </w:rPr>
              <w:t>1:Free resource;</w:t>
            </w:r>
          </w:p>
          <w:p w:rsidR="00EE5E35" w:rsidRPr="000F082A" w:rsidRDefault="00EE5E35" w:rsidP="00EE5E35">
            <w:pPr>
              <w:pStyle w:val="a9"/>
              <w:spacing w:before="120"/>
              <w:jc w:val="both"/>
              <w:rPr>
                <w:rFonts w:ascii="Times New Roman" w:hAnsi="Times New Roman"/>
                <w:noProof w:val="0"/>
                <w:kern w:val="2"/>
                <w:sz w:val="18"/>
                <w:szCs w:val="18"/>
              </w:rPr>
            </w:pPr>
            <w:r w:rsidRPr="000F082A">
              <w:rPr>
                <w:rFonts w:ascii="Times New Roman" w:hAnsi="Times New Roman" w:hint="eastAsia"/>
                <w:noProof w:val="0"/>
                <w:kern w:val="2"/>
                <w:sz w:val="18"/>
                <w:szCs w:val="18"/>
              </w:rPr>
              <w:t>0: Not Free resource;</w:t>
            </w:r>
          </w:p>
          <w:p w:rsidR="00EE5E35" w:rsidRPr="000F082A" w:rsidRDefault="00EE5E35" w:rsidP="00EE5E35">
            <w:pPr>
              <w:pStyle w:val="a9"/>
              <w:spacing w:before="120"/>
              <w:jc w:val="both"/>
              <w:rPr>
                <w:rFonts w:ascii="Times New Roman" w:hAnsi="Times New Roman"/>
                <w:noProof w:val="0"/>
                <w:kern w:val="2"/>
                <w:sz w:val="18"/>
                <w:szCs w:val="18"/>
              </w:rPr>
            </w:pPr>
            <w:r w:rsidRPr="000F082A">
              <w:rPr>
                <w:rFonts w:ascii="Times New Roman" w:hAnsi="Times New Roman" w:hint="eastAsia"/>
                <w:noProof w:val="0"/>
                <w:kern w:val="2"/>
                <w:sz w:val="18"/>
                <w:szCs w:val="18"/>
              </w:rPr>
              <w:t>-1:default digit</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Tr="009C6D19">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79</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UserLocation</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sz w:val="18"/>
                <w:szCs w:val="18"/>
              </w:rPr>
              <w:t>V</w:t>
            </w:r>
            <w:r w:rsidRPr="000F082A">
              <w:rPr>
                <w:rFonts w:hint="eastAsia"/>
                <w:sz w:val="18"/>
                <w:szCs w:val="18"/>
              </w:rPr>
              <w:t>archar(16)</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pStyle w:val="a9"/>
              <w:spacing w:before="120"/>
              <w:jc w:val="both"/>
              <w:rPr>
                <w:rFonts w:ascii="Times New Roman" w:hAnsi="Times New Roman"/>
                <w:noProof w:val="0"/>
                <w:kern w:val="2"/>
                <w:sz w:val="18"/>
                <w:szCs w:val="18"/>
              </w:rPr>
            </w:pPr>
            <w:r w:rsidRPr="000F082A">
              <w:rPr>
                <w:rFonts w:ascii="Times New Roman" w:hAnsi="Times New Roman"/>
                <w:noProof w:val="0"/>
                <w:kern w:val="2"/>
                <w:sz w:val="18"/>
                <w:szCs w:val="18"/>
              </w:rPr>
              <w:t>C</w:t>
            </w:r>
            <w:r w:rsidRPr="000F082A">
              <w:rPr>
                <w:rFonts w:ascii="Times New Roman" w:hAnsi="Times New Roman" w:hint="eastAsia"/>
                <w:noProof w:val="0"/>
                <w:kern w:val="2"/>
                <w:sz w:val="18"/>
                <w:szCs w:val="18"/>
              </w:rPr>
              <w:t>ome from Slcc interface</w:t>
            </w:r>
            <w:r w:rsidRPr="000F082A">
              <w:rPr>
                <w:rFonts w:ascii="Times New Roman" w:hAnsi="Times New Roman"/>
                <w:noProof w:val="0"/>
                <w:kern w:val="2"/>
                <w:sz w:val="18"/>
                <w:szCs w:val="18"/>
              </w:rPr>
              <w:t>’</w:t>
            </w:r>
            <w:r w:rsidRPr="000F082A">
              <w:rPr>
                <w:rFonts w:ascii="Times New Roman" w:hAnsi="Times New Roman" w:hint="eastAsia"/>
                <w:noProof w:val="0"/>
                <w:kern w:val="2"/>
                <w:sz w:val="18"/>
                <w:szCs w:val="18"/>
              </w:rPr>
              <w:t>s 3GPP-User-Location-Info</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Tr="009C6D19">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80</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sz w:val="18"/>
                <w:szCs w:val="18"/>
              </w:rPr>
              <w:t>BilledVolume</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sz w:val="18"/>
                <w:szCs w:val="18"/>
              </w:rPr>
              <w:t>I</w:t>
            </w:r>
            <w:r w:rsidRPr="000F082A">
              <w:rPr>
                <w:rFonts w:hint="eastAsia"/>
                <w:sz w:val="18"/>
                <w:szCs w:val="18"/>
              </w:rPr>
              <w:t>nt4</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pStyle w:val="a9"/>
              <w:spacing w:before="120"/>
              <w:jc w:val="both"/>
              <w:rPr>
                <w:rFonts w:ascii="Times New Roman" w:hAnsi="Times New Roman"/>
                <w:noProof w:val="0"/>
                <w:kern w:val="2"/>
                <w:sz w:val="18"/>
                <w:szCs w:val="18"/>
              </w:rPr>
            </w:pPr>
            <w:r w:rsidRPr="000F082A">
              <w:rPr>
                <w:rFonts w:ascii="Times New Roman" w:hAnsi="Times New Roman" w:hint="eastAsia"/>
                <w:noProof w:val="0"/>
                <w:kern w:val="2"/>
                <w:sz w:val="18"/>
                <w:szCs w:val="18"/>
              </w:rPr>
              <w:t>Actual billed volume</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Tr="009C6D19">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81</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sz w:val="18"/>
                <w:szCs w:val="18"/>
              </w:rPr>
              <w:t>BilledDur</w:t>
            </w:r>
            <w:r w:rsidRPr="000F082A">
              <w:rPr>
                <w:rFonts w:hint="eastAsia"/>
                <w:sz w:val="18"/>
                <w:szCs w:val="18"/>
              </w:rPr>
              <w:t>at</w:t>
            </w:r>
            <w:r w:rsidRPr="000F082A">
              <w:rPr>
                <w:sz w:val="18"/>
                <w:szCs w:val="18"/>
              </w:rPr>
              <w:t>i</w:t>
            </w:r>
            <w:r w:rsidRPr="000F082A">
              <w:rPr>
                <w:rFonts w:hint="eastAsia"/>
                <w:sz w:val="18"/>
                <w:szCs w:val="18"/>
              </w:rPr>
              <w:t>on</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sz w:val="18"/>
                <w:szCs w:val="18"/>
              </w:rPr>
              <w:t>I</w:t>
            </w:r>
            <w:r w:rsidRPr="000F082A">
              <w:rPr>
                <w:rFonts w:hint="eastAsia"/>
                <w:sz w:val="18"/>
                <w:szCs w:val="18"/>
              </w:rPr>
              <w:t>nt4</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pStyle w:val="a9"/>
              <w:spacing w:before="120"/>
              <w:jc w:val="both"/>
              <w:rPr>
                <w:rFonts w:ascii="Times New Roman" w:hAnsi="Times New Roman"/>
                <w:noProof w:val="0"/>
                <w:kern w:val="2"/>
                <w:sz w:val="18"/>
                <w:szCs w:val="18"/>
              </w:rPr>
            </w:pPr>
            <w:r w:rsidRPr="000F082A">
              <w:rPr>
                <w:rFonts w:ascii="Times New Roman" w:hAnsi="Times New Roman" w:hint="eastAsia"/>
                <w:noProof w:val="0"/>
                <w:kern w:val="2"/>
                <w:sz w:val="18"/>
                <w:szCs w:val="18"/>
              </w:rPr>
              <w:t>Actual billed duration</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Tr="00943F88">
        <w:trPr>
          <w:cantSplit/>
        </w:trPr>
        <w:tc>
          <w:tcPr>
            <w:tcW w:w="761"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0F082A" w:rsidRDefault="00EE5E35" w:rsidP="00EE5E35">
            <w:pPr>
              <w:spacing w:before="120"/>
              <w:rPr>
                <w:sz w:val="18"/>
                <w:szCs w:val="18"/>
              </w:rPr>
            </w:pPr>
            <w:r>
              <w:rPr>
                <w:rFonts w:hint="eastAsia"/>
                <w:sz w:val="18"/>
                <w:szCs w:val="18"/>
              </w:rPr>
              <w:t>82</w:t>
            </w:r>
          </w:p>
        </w:tc>
        <w:tc>
          <w:tcPr>
            <w:tcW w:w="1327"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0F082A" w:rsidRDefault="00EE5E35" w:rsidP="00EE5E35">
            <w:pPr>
              <w:widowControl/>
              <w:spacing w:before="120"/>
              <w:rPr>
                <w:sz w:val="18"/>
                <w:szCs w:val="18"/>
              </w:rPr>
            </w:pPr>
            <w:r w:rsidRPr="000F082A">
              <w:rPr>
                <w:rFonts w:hint="eastAsia"/>
                <w:sz w:val="18"/>
                <w:szCs w:val="18"/>
              </w:rPr>
              <w:t>areaID</w:t>
            </w:r>
          </w:p>
        </w:tc>
        <w:tc>
          <w:tcPr>
            <w:tcW w:w="1139"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0F082A" w:rsidRDefault="00EE5E35" w:rsidP="00EE5E35">
            <w:pPr>
              <w:spacing w:before="120"/>
              <w:rPr>
                <w:sz w:val="18"/>
                <w:szCs w:val="18"/>
              </w:rPr>
            </w:pPr>
            <w:r w:rsidRPr="000F082A">
              <w:rPr>
                <w:rFonts w:hint="eastAsia"/>
                <w:sz w:val="18"/>
                <w:szCs w:val="18"/>
              </w:rPr>
              <w:t>String(&lt;=20)</w:t>
            </w:r>
          </w:p>
        </w:tc>
        <w:tc>
          <w:tcPr>
            <w:tcW w:w="4111"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0F082A" w:rsidRDefault="00EE5E35" w:rsidP="00EE5E35">
            <w:pPr>
              <w:widowControl/>
              <w:spacing w:before="120"/>
              <w:rPr>
                <w:sz w:val="18"/>
                <w:szCs w:val="18"/>
              </w:rPr>
            </w:pPr>
            <w:r w:rsidRPr="000F082A">
              <w:rPr>
                <w:rFonts w:hint="eastAsia"/>
                <w:sz w:val="18"/>
                <w:szCs w:val="18"/>
              </w:rPr>
              <w:t>订户上的属性</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Default="00EE5E35" w:rsidP="00EE5E35">
            <w:pPr>
              <w:rPr>
                <w:color w:val="000000"/>
                <w:sz w:val="18"/>
                <w:szCs w:val="18"/>
              </w:rPr>
            </w:pPr>
            <w:r>
              <w:rPr>
                <w:color w:val="000000"/>
                <w:sz w:val="18"/>
                <w:szCs w:val="18"/>
              </w:rPr>
              <w:t>Y</w:t>
            </w:r>
          </w:p>
        </w:tc>
      </w:tr>
      <w:tr w:rsidR="00EE5E35" w:rsidTr="00943F88">
        <w:trPr>
          <w:cantSplit/>
        </w:trPr>
        <w:tc>
          <w:tcPr>
            <w:tcW w:w="761"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0F082A" w:rsidRDefault="00EE5E35" w:rsidP="00EE5E35">
            <w:pPr>
              <w:spacing w:before="120"/>
              <w:rPr>
                <w:sz w:val="18"/>
                <w:szCs w:val="18"/>
              </w:rPr>
            </w:pPr>
            <w:r>
              <w:rPr>
                <w:rFonts w:hint="eastAsia"/>
                <w:sz w:val="18"/>
                <w:szCs w:val="18"/>
              </w:rPr>
              <w:t>83</w:t>
            </w:r>
          </w:p>
        </w:tc>
        <w:tc>
          <w:tcPr>
            <w:tcW w:w="1327"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0F082A" w:rsidRDefault="00EE5E35" w:rsidP="00EE5E35">
            <w:pPr>
              <w:spacing w:before="120"/>
              <w:rPr>
                <w:sz w:val="18"/>
                <w:szCs w:val="18"/>
              </w:rPr>
            </w:pPr>
            <w:r w:rsidRPr="000F082A">
              <w:rPr>
                <w:rFonts w:hint="eastAsia"/>
                <w:sz w:val="18"/>
                <w:szCs w:val="18"/>
              </w:rPr>
              <w:t>accountNumber</w:t>
            </w:r>
          </w:p>
        </w:tc>
        <w:tc>
          <w:tcPr>
            <w:tcW w:w="1139"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0F082A" w:rsidRDefault="00EE5E35" w:rsidP="00EE5E35">
            <w:pPr>
              <w:spacing w:before="120"/>
              <w:rPr>
                <w:sz w:val="18"/>
                <w:szCs w:val="18"/>
              </w:rPr>
            </w:pPr>
            <w:r w:rsidRPr="000F082A">
              <w:rPr>
                <w:rFonts w:hint="eastAsia"/>
                <w:sz w:val="18"/>
                <w:szCs w:val="18"/>
              </w:rPr>
              <w:t>String(&lt;=60)</w:t>
            </w:r>
          </w:p>
        </w:tc>
        <w:tc>
          <w:tcPr>
            <w:tcW w:w="4111"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0F082A" w:rsidRDefault="00EE5E35" w:rsidP="00EE5E35">
            <w:pPr>
              <w:spacing w:before="120"/>
              <w:rPr>
                <w:sz w:val="18"/>
                <w:szCs w:val="18"/>
              </w:rPr>
            </w:pPr>
            <w:r w:rsidRPr="000F082A">
              <w:rPr>
                <w:rFonts w:hint="eastAsia"/>
                <w:sz w:val="18"/>
                <w:szCs w:val="18"/>
              </w:rPr>
              <w:t>客户编号</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Default="00EE5E35" w:rsidP="00EE5E35">
            <w:pPr>
              <w:rPr>
                <w:color w:val="000000"/>
                <w:sz w:val="18"/>
                <w:szCs w:val="18"/>
              </w:rPr>
            </w:pPr>
            <w:r>
              <w:rPr>
                <w:color w:val="000000"/>
                <w:sz w:val="18"/>
                <w:szCs w:val="18"/>
              </w:rPr>
              <w:t>Y</w:t>
            </w:r>
          </w:p>
        </w:tc>
      </w:tr>
      <w:tr w:rsidR="00EE5E35" w:rsidTr="00943F88">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Pr>
                <w:rFonts w:hint="eastAsia"/>
                <w:sz w:val="18"/>
                <w:szCs w:val="18"/>
              </w:rPr>
              <w:t>84</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profileName</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String(&lt;=128)</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UserIdentity</w:t>
            </w:r>
            <w:r w:rsidRPr="000F082A">
              <w:rPr>
                <w:rFonts w:hint="eastAsia"/>
                <w:sz w:val="18"/>
                <w:szCs w:val="18"/>
              </w:rPr>
              <w:t>的属性</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Tr="00943F88">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Pr>
                <w:rFonts w:hint="eastAsia"/>
                <w:sz w:val="18"/>
                <w:szCs w:val="18"/>
              </w:rPr>
              <w:t>85</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stbMAC</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String(&lt;=128)</w:t>
            </w:r>
            <w:r w:rsidRPr="000F082A">
              <w:rPr>
                <w:rFonts w:hint="eastAsia"/>
                <w:sz w:val="18"/>
                <w:szCs w:val="18"/>
              </w:rPr>
              <w:t xml:space="preserve">　</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设备物理</w:t>
            </w:r>
            <w:r w:rsidRPr="000F082A">
              <w:rPr>
                <w:rFonts w:hint="eastAsia"/>
                <w:sz w:val="18"/>
                <w:szCs w:val="18"/>
              </w:rPr>
              <w:t>ID</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Tr="00943F88">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Pr>
                <w:rFonts w:hint="eastAsia"/>
                <w:sz w:val="18"/>
                <w:szCs w:val="18"/>
              </w:rPr>
              <w:t>86</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foreignProgramName</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String(&lt;=384)</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内容上的属性：第二语言名称</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Tr="00943F88">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Pr>
                <w:rFonts w:hint="eastAsia"/>
                <w:sz w:val="18"/>
                <w:szCs w:val="18"/>
              </w:rPr>
              <w:lastRenderedPageBreak/>
              <w:t>87</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theIndexInASeries</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String(&lt;=18)</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内容上的属性：连续剧子集序号</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Tr="00943F88">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Pr>
                <w:rFonts w:hint="eastAsia"/>
                <w:sz w:val="18"/>
                <w:szCs w:val="18"/>
              </w:rPr>
              <w:t>88</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genre</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String(&lt;=10)</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内容上的属性：分类</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Tr="00943F88">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Pr>
                <w:rFonts w:hint="eastAsia"/>
                <w:sz w:val="18"/>
                <w:szCs w:val="18"/>
              </w:rPr>
              <w:t>89</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hdsd</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String(&lt;=10)</w:t>
            </w:r>
            <w:r w:rsidRPr="000F082A">
              <w:rPr>
                <w:rFonts w:hint="eastAsia"/>
                <w:sz w:val="18"/>
                <w:szCs w:val="18"/>
              </w:rPr>
              <w:t xml:space="preserve">　</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高清</w:t>
            </w:r>
            <w:r w:rsidRPr="000F082A">
              <w:rPr>
                <w:rFonts w:hint="eastAsia"/>
                <w:sz w:val="18"/>
                <w:szCs w:val="18"/>
              </w:rPr>
              <w:t>/</w:t>
            </w:r>
            <w:r w:rsidRPr="000F082A">
              <w:rPr>
                <w:rFonts w:hint="eastAsia"/>
                <w:sz w:val="18"/>
                <w:szCs w:val="18"/>
              </w:rPr>
              <w:t>标清（</w:t>
            </w:r>
            <w:r w:rsidRPr="000F082A">
              <w:rPr>
                <w:rFonts w:hint="eastAsia"/>
                <w:sz w:val="18"/>
                <w:szCs w:val="18"/>
              </w:rPr>
              <w:t>HD/SD</w:t>
            </w:r>
            <w:r w:rsidRPr="000F082A">
              <w:rPr>
                <w:rFonts w:hint="eastAsia"/>
                <w:sz w:val="18"/>
                <w:szCs w:val="18"/>
              </w:rPr>
              <w:t>）</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Tr="00943F88">
        <w:trPr>
          <w:cantSplit/>
        </w:trPr>
        <w:tc>
          <w:tcPr>
            <w:tcW w:w="761"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0F082A" w:rsidRDefault="00EE5E35" w:rsidP="00EE5E35">
            <w:pPr>
              <w:spacing w:before="120"/>
              <w:rPr>
                <w:sz w:val="18"/>
                <w:szCs w:val="18"/>
              </w:rPr>
            </w:pPr>
            <w:r>
              <w:rPr>
                <w:rFonts w:hint="eastAsia"/>
                <w:sz w:val="18"/>
                <w:szCs w:val="18"/>
              </w:rPr>
              <w:t>90</w:t>
            </w:r>
          </w:p>
        </w:tc>
        <w:tc>
          <w:tcPr>
            <w:tcW w:w="1327"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0F082A" w:rsidRDefault="00EE5E35" w:rsidP="00EE5E35">
            <w:pPr>
              <w:spacing w:before="120"/>
              <w:rPr>
                <w:sz w:val="18"/>
                <w:szCs w:val="18"/>
              </w:rPr>
            </w:pPr>
            <w:r w:rsidRPr="000F082A">
              <w:rPr>
                <w:rFonts w:hint="eastAsia"/>
                <w:sz w:val="18"/>
                <w:szCs w:val="18"/>
              </w:rPr>
              <w:t>programName</w:t>
            </w:r>
          </w:p>
        </w:tc>
        <w:tc>
          <w:tcPr>
            <w:tcW w:w="1139"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0F082A" w:rsidRDefault="00EE5E35" w:rsidP="00EE5E35">
            <w:pPr>
              <w:spacing w:before="120"/>
              <w:rPr>
                <w:sz w:val="18"/>
                <w:szCs w:val="18"/>
              </w:rPr>
            </w:pPr>
            <w:r w:rsidRPr="000F082A">
              <w:rPr>
                <w:rFonts w:hint="eastAsia"/>
                <w:sz w:val="18"/>
                <w:szCs w:val="18"/>
              </w:rPr>
              <w:t>String(&lt;=384)</w:t>
            </w:r>
          </w:p>
        </w:tc>
        <w:tc>
          <w:tcPr>
            <w:tcW w:w="4111"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0F082A" w:rsidRDefault="00EE5E35" w:rsidP="00EE5E35">
            <w:pPr>
              <w:spacing w:before="120"/>
              <w:rPr>
                <w:sz w:val="18"/>
                <w:szCs w:val="18"/>
              </w:rPr>
            </w:pPr>
            <w:r w:rsidRPr="000F082A">
              <w:rPr>
                <w:rFonts w:hint="eastAsia"/>
                <w:sz w:val="18"/>
                <w:szCs w:val="18"/>
              </w:rPr>
              <w:t>定价对象第一名称</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Default="00EE5E35" w:rsidP="00EE5E35">
            <w:pPr>
              <w:rPr>
                <w:color w:val="000000"/>
                <w:sz w:val="18"/>
                <w:szCs w:val="18"/>
              </w:rPr>
            </w:pPr>
            <w:r>
              <w:rPr>
                <w:color w:val="000000"/>
                <w:sz w:val="18"/>
                <w:szCs w:val="18"/>
              </w:rPr>
              <w:t>Y</w:t>
            </w:r>
          </w:p>
        </w:tc>
      </w:tr>
      <w:tr w:rsidR="00EE5E35" w:rsidTr="00943F88">
        <w:trPr>
          <w:cantSplit/>
        </w:trPr>
        <w:tc>
          <w:tcPr>
            <w:tcW w:w="761"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0F082A" w:rsidRDefault="00EE5E35" w:rsidP="00EE5E35">
            <w:pPr>
              <w:spacing w:before="120"/>
              <w:rPr>
                <w:sz w:val="18"/>
                <w:szCs w:val="18"/>
              </w:rPr>
            </w:pPr>
            <w:r>
              <w:rPr>
                <w:rFonts w:hint="eastAsia"/>
                <w:sz w:val="18"/>
                <w:szCs w:val="18"/>
              </w:rPr>
              <w:t>91</w:t>
            </w:r>
          </w:p>
        </w:tc>
        <w:tc>
          <w:tcPr>
            <w:tcW w:w="1327"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0F082A" w:rsidRDefault="00EE5E35" w:rsidP="00EE5E35">
            <w:pPr>
              <w:spacing w:before="120"/>
              <w:rPr>
                <w:sz w:val="18"/>
                <w:szCs w:val="18"/>
              </w:rPr>
            </w:pPr>
            <w:r w:rsidRPr="000F082A">
              <w:rPr>
                <w:rFonts w:hint="eastAsia"/>
                <w:sz w:val="18"/>
                <w:szCs w:val="18"/>
              </w:rPr>
              <w:t>forgProgramName</w:t>
            </w:r>
          </w:p>
        </w:tc>
        <w:tc>
          <w:tcPr>
            <w:tcW w:w="1139"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0F082A" w:rsidRDefault="00EE5E35" w:rsidP="00EE5E35">
            <w:pPr>
              <w:spacing w:before="120"/>
              <w:rPr>
                <w:sz w:val="18"/>
                <w:szCs w:val="18"/>
              </w:rPr>
            </w:pPr>
            <w:r w:rsidRPr="000F082A">
              <w:rPr>
                <w:rFonts w:hint="eastAsia"/>
                <w:sz w:val="18"/>
                <w:szCs w:val="18"/>
              </w:rPr>
              <w:t>String(&lt;=384)</w:t>
            </w:r>
          </w:p>
        </w:tc>
        <w:tc>
          <w:tcPr>
            <w:tcW w:w="4111"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0F082A" w:rsidRDefault="00EE5E35" w:rsidP="00EE5E35">
            <w:pPr>
              <w:spacing w:before="120"/>
              <w:rPr>
                <w:sz w:val="18"/>
                <w:szCs w:val="18"/>
              </w:rPr>
            </w:pPr>
            <w:r w:rsidRPr="000F082A">
              <w:rPr>
                <w:rFonts w:hint="eastAsia"/>
                <w:sz w:val="18"/>
                <w:szCs w:val="18"/>
              </w:rPr>
              <w:t>定价对象第二名称</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Default="00EE5E35" w:rsidP="00EE5E35">
            <w:pPr>
              <w:rPr>
                <w:color w:val="000000"/>
                <w:sz w:val="18"/>
                <w:szCs w:val="18"/>
              </w:rPr>
            </w:pPr>
            <w:r>
              <w:rPr>
                <w:color w:val="000000"/>
                <w:sz w:val="18"/>
                <w:szCs w:val="18"/>
              </w:rPr>
              <w:t>Y</w:t>
            </w:r>
          </w:p>
        </w:tc>
      </w:tr>
      <w:tr w:rsidR="00EE5E35" w:rsidTr="00943F88">
        <w:trPr>
          <w:cantSplit/>
        </w:trPr>
        <w:tc>
          <w:tcPr>
            <w:tcW w:w="761"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0F082A" w:rsidRDefault="00EE5E35" w:rsidP="00EE5E35">
            <w:pPr>
              <w:spacing w:before="120"/>
              <w:rPr>
                <w:sz w:val="18"/>
                <w:szCs w:val="18"/>
              </w:rPr>
            </w:pPr>
            <w:r>
              <w:rPr>
                <w:rFonts w:hint="eastAsia"/>
                <w:sz w:val="18"/>
                <w:szCs w:val="18"/>
              </w:rPr>
              <w:t>92</w:t>
            </w:r>
          </w:p>
        </w:tc>
        <w:tc>
          <w:tcPr>
            <w:tcW w:w="1327"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0F082A" w:rsidRDefault="00EE5E35" w:rsidP="00EE5E35">
            <w:pPr>
              <w:spacing w:before="120"/>
              <w:rPr>
                <w:sz w:val="18"/>
                <w:szCs w:val="18"/>
              </w:rPr>
            </w:pPr>
            <w:r w:rsidRPr="000F082A">
              <w:rPr>
                <w:rFonts w:hint="eastAsia"/>
                <w:sz w:val="18"/>
                <w:szCs w:val="18"/>
              </w:rPr>
              <w:t>subscriptionStartTime</w:t>
            </w:r>
          </w:p>
        </w:tc>
        <w:tc>
          <w:tcPr>
            <w:tcW w:w="1139"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0F082A" w:rsidRDefault="00EE5E35" w:rsidP="00EE5E35">
            <w:pPr>
              <w:spacing w:before="120"/>
              <w:rPr>
                <w:sz w:val="18"/>
                <w:szCs w:val="18"/>
              </w:rPr>
            </w:pPr>
            <w:r w:rsidRPr="000F082A">
              <w:rPr>
                <w:rFonts w:hint="eastAsia"/>
                <w:sz w:val="18"/>
                <w:szCs w:val="18"/>
              </w:rPr>
              <w:t>String(14)</w:t>
            </w:r>
          </w:p>
        </w:tc>
        <w:tc>
          <w:tcPr>
            <w:tcW w:w="4111"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0F082A" w:rsidRDefault="00EE5E35" w:rsidP="00EE5E35">
            <w:pPr>
              <w:spacing w:before="120"/>
              <w:rPr>
                <w:sz w:val="18"/>
                <w:szCs w:val="18"/>
              </w:rPr>
            </w:pPr>
            <w:r w:rsidRPr="000F082A">
              <w:rPr>
                <w:rFonts w:hint="eastAsia"/>
                <w:sz w:val="18"/>
                <w:szCs w:val="18"/>
              </w:rPr>
              <w:t>订购关系生效时间</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Default="00EE5E35" w:rsidP="00EE5E35">
            <w:pPr>
              <w:rPr>
                <w:color w:val="000000"/>
                <w:sz w:val="18"/>
                <w:szCs w:val="18"/>
              </w:rPr>
            </w:pPr>
            <w:r>
              <w:rPr>
                <w:color w:val="000000"/>
                <w:sz w:val="18"/>
                <w:szCs w:val="18"/>
              </w:rPr>
              <w:t>Y</w:t>
            </w:r>
          </w:p>
        </w:tc>
      </w:tr>
      <w:tr w:rsidR="00EE5E35" w:rsidTr="00943F88">
        <w:trPr>
          <w:cantSplit/>
        </w:trPr>
        <w:tc>
          <w:tcPr>
            <w:tcW w:w="761"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0F082A" w:rsidRDefault="00EE5E35" w:rsidP="00EE5E35">
            <w:pPr>
              <w:spacing w:before="120"/>
              <w:rPr>
                <w:sz w:val="18"/>
                <w:szCs w:val="18"/>
              </w:rPr>
            </w:pPr>
            <w:r>
              <w:rPr>
                <w:rFonts w:hint="eastAsia"/>
                <w:sz w:val="18"/>
                <w:szCs w:val="18"/>
              </w:rPr>
              <w:t>93</w:t>
            </w:r>
          </w:p>
        </w:tc>
        <w:tc>
          <w:tcPr>
            <w:tcW w:w="1327"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0F082A" w:rsidRDefault="00EE5E35" w:rsidP="00EE5E35">
            <w:pPr>
              <w:spacing w:before="120"/>
              <w:rPr>
                <w:sz w:val="18"/>
                <w:szCs w:val="18"/>
              </w:rPr>
            </w:pPr>
            <w:r w:rsidRPr="000F082A">
              <w:rPr>
                <w:rFonts w:hint="eastAsia"/>
                <w:sz w:val="18"/>
                <w:szCs w:val="18"/>
              </w:rPr>
              <w:t>subscriptionEndTime</w:t>
            </w:r>
          </w:p>
        </w:tc>
        <w:tc>
          <w:tcPr>
            <w:tcW w:w="1139"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0F082A" w:rsidRDefault="00EE5E35" w:rsidP="00EE5E35">
            <w:pPr>
              <w:spacing w:before="120"/>
              <w:rPr>
                <w:sz w:val="18"/>
                <w:szCs w:val="18"/>
              </w:rPr>
            </w:pPr>
            <w:r w:rsidRPr="000F082A">
              <w:rPr>
                <w:rFonts w:hint="eastAsia"/>
                <w:sz w:val="18"/>
                <w:szCs w:val="18"/>
              </w:rPr>
              <w:t>String(14)</w:t>
            </w:r>
          </w:p>
        </w:tc>
        <w:tc>
          <w:tcPr>
            <w:tcW w:w="4111"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0F082A" w:rsidRDefault="00EE5E35" w:rsidP="00EE5E35">
            <w:pPr>
              <w:spacing w:before="120"/>
              <w:rPr>
                <w:sz w:val="18"/>
                <w:szCs w:val="18"/>
              </w:rPr>
            </w:pPr>
            <w:r w:rsidRPr="000F082A">
              <w:rPr>
                <w:rFonts w:hint="eastAsia"/>
                <w:sz w:val="18"/>
                <w:szCs w:val="18"/>
              </w:rPr>
              <w:t>订购关系失效时间</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Default="00EE5E35" w:rsidP="00EE5E35">
            <w:pPr>
              <w:rPr>
                <w:color w:val="000000"/>
                <w:sz w:val="18"/>
                <w:szCs w:val="18"/>
              </w:rPr>
            </w:pPr>
            <w:r>
              <w:rPr>
                <w:color w:val="000000"/>
                <w:sz w:val="18"/>
                <w:szCs w:val="18"/>
              </w:rPr>
              <w:t>Y</w:t>
            </w:r>
          </w:p>
        </w:tc>
      </w:tr>
      <w:tr w:rsidR="00EE5E35" w:rsidTr="00943F88">
        <w:trPr>
          <w:cantSplit/>
        </w:trPr>
        <w:tc>
          <w:tcPr>
            <w:tcW w:w="761"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0F082A" w:rsidRDefault="00EE5E35" w:rsidP="00EE5E35">
            <w:pPr>
              <w:spacing w:before="120"/>
              <w:rPr>
                <w:sz w:val="18"/>
                <w:szCs w:val="18"/>
              </w:rPr>
            </w:pPr>
            <w:r>
              <w:rPr>
                <w:rFonts w:hint="eastAsia"/>
                <w:sz w:val="18"/>
                <w:szCs w:val="18"/>
              </w:rPr>
              <w:t>94</w:t>
            </w:r>
          </w:p>
        </w:tc>
        <w:tc>
          <w:tcPr>
            <w:tcW w:w="1327"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0F082A" w:rsidRDefault="00EE5E35" w:rsidP="00EE5E35">
            <w:pPr>
              <w:spacing w:before="120"/>
              <w:rPr>
                <w:sz w:val="18"/>
                <w:szCs w:val="18"/>
              </w:rPr>
            </w:pPr>
            <w:r w:rsidRPr="000F082A">
              <w:rPr>
                <w:rFonts w:hint="eastAsia"/>
                <w:sz w:val="18"/>
                <w:szCs w:val="18"/>
              </w:rPr>
              <w:t>originalDeviceID</w:t>
            </w:r>
          </w:p>
        </w:tc>
        <w:tc>
          <w:tcPr>
            <w:tcW w:w="1139"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0F082A" w:rsidRDefault="00EE5E35" w:rsidP="00EE5E35">
            <w:pPr>
              <w:spacing w:before="120"/>
              <w:rPr>
                <w:sz w:val="18"/>
                <w:szCs w:val="18"/>
              </w:rPr>
            </w:pPr>
            <w:r w:rsidRPr="000F082A">
              <w:rPr>
                <w:rFonts w:hint="eastAsia"/>
                <w:sz w:val="18"/>
                <w:szCs w:val="18"/>
              </w:rPr>
              <w:t>String(32)</w:t>
            </w:r>
          </w:p>
        </w:tc>
        <w:tc>
          <w:tcPr>
            <w:tcW w:w="4111"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0F082A" w:rsidRDefault="00EE5E35" w:rsidP="00EE5E35">
            <w:pPr>
              <w:spacing w:before="120"/>
              <w:rPr>
                <w:sz w:val="18"/>
                <w:szCs w:val="18"/>
              </w:rPr>
            </w:pPr>
            <w:r w:rsidRPr="000F082A">
              <w:rPr>
                <w:rFonts w:hint="eastAsia"/>
                <w:sz w:val="18"/>
                <w:szCs w:val="18"/>
              </w:rPr>
              <w:t>发起订购、退订的设备</w:t>
            </w:r>
            <w:r w:rsidRPr="000F082A">
              <w:rPr>
                <w:sz w:val="18"/>
                <w:szCs w:val="18"/>
              </w:rPr>
              <w:t>ID</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Default="00EE5E35" w:rsidP="00EE5E35">
            <w:pPr>
              <w:rPr>
                <w:color w:val="000000"/>
                <w:sz w:val="18"/>
                <w:szCs w:val="18"/>
              </w:rPr>
            </w:pPr>
            <w:r>
              <w:rPr>
                <w:color w:val="000000"/>
                <w:sz w:val="18"/>
                <w:szCs w:val="18"/>
              </w:rPr>
              <w:t>Y</w:t>
            </w:r>
          </w:p>
        </w:tc>
      </w:tr>
      <w:tr w:rsidR="00EE5E35" w:rsidTr="00943F88">
        <w:trPr>
          <w:cantSplit/>
        </w:trPr>
        <w:tc>
          <w:tcPr>
            <w:tcW w:w="761"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0F082A" w:rsidRDefault="00EE5E35" w:rsidP="00EE5E35">
            <w:pPr>
              <w:spacing w:before="120"/>
              <w:rPr>
                <w:sz w:val="18"/>
                <w:szCs w:val="18"/>
              </w:rPr>
            </w:pPr>
            <w:r>
              <w:rPr>
                <w:rFonts w:hint="eastAsia"/>
                <w:sz w:val="18"/>
                <w:szCs w:val="18"/>
              </w:rPr>
              <w:t>95</w:t>
            </w:r>
          </w:p>
        </w:tc>
        <w:tc>
          <w:tcPr>
            <w:tcW w:w="1327"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0F082A" w:rsidRDefault="00EE5E35" w:rsidP="00EE5E35">
            <w:pPr>
              <w:spacing w:before="120"/>
              <w:rPr>
                <w:sz w:val="18"/>
                <w:szCs w:val="18"/>
              </w:rPr>
            </w:pPr>
            <w:r w:rsidRPr="000F082A">
              <w:rPr>
                <w:rFonts w:hint="eastAsia"/>
                <w:sz w:val="18"/>
                <w:szCs w:val="18"/>
              </w:rPr>
              <w:t>originalDeviceModel</w:t>
            </w:r>
          </w:p>
        </w:tc>
        <w:tc>
          <w:tcPr>
            <w:tcW w:w="1139"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0F082A" w:rsidRDefault="00EE5E35" w:rsidP="00EE5E35">
            <w:pPr>
              <w:spacing w:before="120"/>
              <w:rPr>
                <w:sz w:val="18"/>
                <w:szCs w:val="18"/>
              </w:rPr>
            </w:pPr>
            <w:r w:rsidRPr="000F082A">
              <w:rPr>
                <w:rFonts w:hint="eastAsia"/>
                <w:sz w:val="18"/>
                <w:szCs w:val="18"/>
              </w:rPr>
              <w:t>String(32)</w:t>
            </w:r>
          </w:p>
        </w:tc>
        <w:tc>
          <w:tcPr>
            <w:tcW w:w="4111"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0F082A" w:rsidRDefault="00EE5E35" w:rsidP="00EE5E35">
            <w:pPr>
              <w:spacing w:before="120"/>
              <w:rPr>
                <w:sz w:val="18"/>
                <w:szCs w:val="18"/>
              </w:rPr>
            </w:pPr>
            <w:r w:rsidRPr="000F082A">
              <w:rPr>
                <w:rFonts w:hint="eastAsia"/>
                <w:sz w:val="18"/>
                <w:szCs w:val="18"/>
              </w:rPr>
              <w:t>发起订购、退订的设备类型</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Default="00EE5E35" w:rsidP="00EE5E35">
            <w:pPr>
              <w:rPr>
                <w:color w:val="000000"/>
                <w:sz w:val="18"/>
                <w:szCs w:val="18"/>
              </w:rPr>
            </w:pPr>
            <w:r>
              <w:rPr>
                <w:color w:val="000000"/>
                <w:sz w:val="18"/>
                <w:szCs w:val="18"/>
              </w:rPr>
              <w:t>Y</w:t>
            </w:r>
          </w:p>
        </w:tc>
      </w:tr>
      <w:tr w:rsidR="00EE5E35" w:rsidTr="00943F88">
        <w:trPr>
          <w:cantSplit/>
        </w:trPr>
        <w:tc>
          <w:tcPr>
            <w:tcW w:w="761"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0F082A" w:rsidRDefault="00EE5E35" w:rsidP="00EE5E35">
            <w:pPr>
              <w:spacing w:before="120"/>
              <w:rPr>
                <w:sz w:val="18"/>
                <w:szCs w:val="18"/>
              </w:rPr>
            </w:pPr>
            <w:r>
              <w:rPr>
                <w:rFonts w:hint="eastAsia"/>
                <w:sz w:val="18"/>
                <w:szCs w:val="18"/>
              </w:rPr>
              <w:t>96</w:t>
            </w:r>
          </w:p>
        </w:tc>
        <w:tc>
          <w:tcPr>
            <w:tcW w:w="1327"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0F082A" w:rsidRDefault="00EE5E35" w:rsidP="00EE5E35">
            <w:pPr>
              <w:spacing w:before="120"/>
              <w:rPr>
                <w:sz w:val="18"/>
                <w:szCs w:val="18"/>
              </w:rPr>
            </w:pPr>
            <w:r w:rsidRPr="000F082A">
              <w:rPr>
                <w:rFonts w:hint="eastAsia"/>
                <w:sz w:val="18"/>
                <w:szCs w:val="18"/>
              </w:rPr>
              <w:t>loginName</w:t>
            </w:r>
          </w:p>
        </w:tc>
        <w:tc>
          <w:tcPr>
            <w:tcW w:w="1139"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0F082A" w:rsidRDefault="00EE5E35" w:rsidP="00EE5E35">
            <w:pPr>
              <w:spacing w:before="120"/>
              <w:rPr>
                <w:sz w:val="18"/>
                <w:szCs w:val="18"/>
              </w:rPr>
            </w:pPr>
            <w:r w:rsidRPr="000F082A">
              <w:rPr>
                <w:rFonts w:hint="eastAsia"/>
                <w:sz w:val="18"/>
                <w:szCs w:val="18"/>
              </w:rPr>
              <w:t>String(128</w:t>
            </w:r>
            <w:r w:rsidRPr="000F082A">
              <w:rPr>
                <w:rFonts w:hint="eastAsia"/>
                <w:sz w:val="18"/>
                <w:szCs w:val="18"/>
              </w:rPr>
              <w:t>）</w:t>
            </w:r>
          </w:p>
        </w:tc>
        <w:tc>
          <w:tcPr>
            <w:tcW w:w="4111"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Pr="000F082A" w:rsidRDefault="00EE5E35" w:rsidP="00EE5E35">
            <w:pPr>
              <w:spacing w:before="120"/>
              <w:rPr>
                <w:sz w:val="18"/>
                <w:szCs w:val="18"/>
              </w:rPr>
            </w:pPr>
            <w:r w:rsidRPr="000F082A">
              <w:rPr>
                <w:rFonts w:hint="eastAsia"/>
                <w:sz w:val="18"/>
                <w:szCs w:val="18"/>
              </w:rPr>
              <w:t>订购关系发方起的</w:t>
            </w:r>
            <w:r w:rsidRPr="000F082A">
              <w:rPr>
                <w:rFonts w:hint="eastAsia"/>
                <w:sz w:val="18"/>
                <w:szCs w:val="18"/>
              </w:rPr>
              <w:t>Profile</w:t>
            </w:r>
            <w:r w:rsidRPr="000F082A">
              <w:rPr>
                <w:rFonts w:hint="eastAsia"/>
                <w:sz w:val="18"/>
                <w:szCs w:val="18"/>
              </w:rPr>
              <w:t>的登录名</w:t>
            </w:r>
          </w:p>
        </w:tc>
        <w:tc>
          <w:tcPr>
            <w:tcW w:w="1134"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tcPr>
          <w:p w:rsidR="00EE5E35" w:rsidRDefault="00EE5E35" w:rsidP="00EE5E35">
            <w:pPr>
              <w:rPr>
                <w:color w:val="000000"/>
                <w:sz w:val="18"/>
                <w:szCs w:val="18"/>
              </w:rPr>
            </w:pPr>
            <w:r>
              <w:rPr>
                <w:color w:val="000000"/>
                <w:sz w:val="18"/>
                <w:szCs w:val="18"/>
              </w:rPr>
              <w:t>Y</w:t>
            </w:r>
          </w:p>
        </w:tc>
      </w:tr>
      <w:tr w:rsidR="00EE5E35" w:rsidTr="00943F88">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Pr>
                <w:rFonts w:hint="eastAsia"/>
                <w:sz w:val="18"/>
                <w:szCs w:val="18"/>
              </w:rPr>
              <w:t>97</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custName</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string(100)</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客户名称</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Tr="00943F88">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Pr>
                <w:rFonts w:hint="eastAsia"/>
                <w:sz w:val="18"/>
                <w:szCs w:val="18"/>
              </w:rPr>
              <w:t>98</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deivceModel</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String(32)</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 xml:space="preserve">  </w:t>
            </w:r>
            <w:r w:rsidRPr="000F082A">
              <w:rPr>
                <w:rFonts w:hint="eastAsia"/>
                <w:sz w:val="18"/>
                <w:szCs w:val="18"/>
              </w:rPr>
              <w:t>终端型号</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Tr="00943F88">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Pr>
                <w:rFonts w:hint="eastAsia"/>
                <w:sz w:val="18"/>
                <w:szCs w:val="18"/>
              </w:rPr>
              <w:t>99</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bossID</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string(128)</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订户所属的</w:t>
            </w:r>
            <w:r w:rsidRPr="000F082A">
              <w:rPr>
                <w:rFonts w:hint="eastAsia"/>
                <w:sz w:val="18"/>
                <w:szCs w:val="18"/>
              </w:rPr>
              <w:t>BOSSID</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Tr="00943F88">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Pr>
                <w:rFonts w:hint="eastAsia"/>
                <w:sz w:val="18"/>
                <w:szCs w:val="18"/>
              </w:rPr>
              <w:t>100</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externalKey</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String(21)</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内容或节目单定价对象的外部</w:t>
            </w:r>
            <w:r w:rsidRPr="000F082A">
              <w:rPr>
                <w:rFonts w:hint="eastAsia"/>
                <w:sz w:val="18"/>
                <w:szCs w:val="18"/>
              </w:rPr>
              <w:t>ID</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Tr="00943F88">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Pr>
                <w:rFonts w:hint="eastAsia"/>
                <w:sz w:val="18"/>
                <w:szCs w:val="18"/>
              </w:rPr>
              <w:t>101</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subServicePaytype</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String(128)</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子支付方式</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Tr="00943F88">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Pr>
                <w:rFonts w:hint="eastAsia"/>
                <w:sz w:val="18"/>
                <w:szCs w:val="18"/>
              </w:rPr>
              <w:t>102</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merchantTranID</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String(128)</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支付交易流水号</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Tr="00943F88">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Pr>
                <w:rFonts w:hint="eastAsia"/>
                <w:sz w:val="18"/>
                <w:szCs w:val="18"/>
              </w:rPr>
              <w:t>103</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thirdVoucherID</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String(20)</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第三方优惠券编号</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Tr="00943F88">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Pr>
                <w:rFonts w:hint="eastAsia"/>
                <w:sz w:val="18"/>
                <w:szCs w:val="18"/>
              </w:rPr>
              <w:t>104</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voucherFaceValue</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String(32)</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第三方优惠券面额</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Tr="00943F88">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Pr>
                <w:rFonts w:hint="eastAsia"/>
                <w:sz w:val="18"/>
                <w:szCs w:val="18"/>
              </w:rPr>
              <w:t>105</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subscriberPhone</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String(60)</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订户绑定的手机号</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Tr="00943F88">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Pr>
                <w:rFonts w:hint="eastAsia"/>
                <w:sz w:val="18"/>
                <w:szCs w:val="18"/>
              </w:rPr>
              <w:lastRenderedPageBreak/>
              <w:t>106</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subscriberEmail</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String(128)</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订户绑定的邮箱号</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Tr="00943F88">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Pr>
                <w:rFonts w:hint="eastAsia"/>
                <w:sz w:val="18"/>
                <w:szCs w:val="18"/>
              </w:rPr>
              <w:t>107</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productOrderKey</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Long</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订购关系键值</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Tr="00943F88">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Pr>
                <w:rFonts w:hint="eastAsia"/>
                <w:sz w:val="18"/>
                <w:szCs w:val="18"/>
              </w:rPr>
              <w:t>108</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GSTratio</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String(5)</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消费税率</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Tr="00943F88">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Pr>
                <w:rFonts w:hint="eastAsia"/>
                <w:sz w:val="18"/>
                <w:szCs w:val="18"/>
              </w:rPr>
              <w:t>109</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GSTcode</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String(128)</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消费税编号</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Tr="00943F88">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Pr>
                <w:rFonts w:hint="eastAsia"/>
                <w:sz w:val="18"/>
                <w:szCs w:val="18"/>
              </w:rPr>
              <w:t>110</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productName</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String(512)</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产品第一名称</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EE5E35" w:rsidTr="00943F88">
        <w:trPr>
          <w:cantSplit/>
        </w:trPr>
        <w:tc>
          <w:tcPr>
            <w:tcW w:w="76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Pr>
                <w:rFonts w:hint="eastAsia"/>
                <w:sz w:val="18"/>
                <w:szCs w:val="18"/>
              </w:rPr>
              <w:t>111</w:t>
            </w:r>
          </w:p>
        </w:tc>
        <w:tc>
          <w:tcPr>
            <w:tcW w:w="1327"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Billing_ID</w:t>
            </w:r>
          </w:p>
        </w:tc>
        <w:tc>
          <w:tcPr>
            <w:tcW w:w="1139"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String(20)</w:t>
            </w:r>
          </w:p>
        </w:tc>
        <w:tc>
          <w:tcPr>
            <w:tcW w:w="4111" w:type="dxa"/>
            <w:tcBorders>
              <w:top w:val="single" w:sz="4" w:space="0" w:color="auto"/>
              <w:left w:val="single" w:sz="4" w:space="0" w:color="auto"/>
              <w:bottom w:val="single" w:sz="4" w:space="0" w:color="auto"/>
              <w:right w:val="single" w:sz="4" w:space="0" w:color="auto"/>
            </w:tcBorders>
            <w:vAlign w:val="center"/>
          </w:tcPr>
          <w:p w:rsidR="00EE5E35" w:rsidRPr="000F082A" w:rsidRDefault="00EE5E35" w:rsidP="00EE5E35">
            <w:pPr>
              <w:spacing w:before="120"/>
              <w:rPr>
                <w:sz w:val="18"/>
                <w:szCs w:val="18"/>
              </w:rPr>
            </w:pPr>
            <w:r w:rsidRPr="000F082A">
              <w:rPr>
                <w:rFonts w:hint="eastAsia"/>
                <w:sz w:val="18"/>
                <w:szCs w:val="18"/>
              </w:rPr>
              <w:t>ETB</w:t>
            </w:r>
            <w:r w:rsidRPr="000F082A">
              <w:rPr>
                <w:rFonts w:hint="eastAsia"/>
                <w:sz w:val="18"/>
                <w:szCs w:val="18"/>
              </w:rPr>
              <w:t>局点</w:t>
            </w:r>
            <w:r w:rsidRPr="000F082A">
              <w:rPr>
                <w:rFonts w:hint="eastAsia"/>
                <w:sz w:val="18"/>
                <w:szCs w:val="18"/>
              </w:rPr>
              <w:t>ADI</w:t>
            </w:r>
            <w:r w:rsidRPr="000F082A">
              <w:rPr>
                <w:rFonts w:hint="eastAsia"/>
                <w:sz w:val="18"/>
                <w:szCs w:val="18"/>
              </w:rPr>
              <w:t>内容提供绑定的</w:t>
            </w:r>
            <w:r w:rsidRPr="000F082A">
              <w:rPr>
                <w:rFonts w:hint="eastAsia"/>
                <w:sz w:val="18"/>
                <w:szCs w:val="18"/>
              </w:rPr>
              <w:t>Billing</w:t>
            </w:r>
            <w:r w:rsidRPr="000F082A">
              <w:rPr>
                <w:rFonts w:hint="eastAsia"/>
                <w:sz w:val="18"/>
                <w:szCs w:val="18"/>
              </w:rPr>
              <w:t>编号</w:t>
            </w:r>
          </w:p>
        </w:tc>
        <w:tc>
          <w:tcPr>
            <w:tcW w:w="1134" w:type="dxa"/>
            <w:tcBorders>
              <w:top w:val="single" w:sz="4" w:space="0" w:color="auto"/>
              <w:left w:val="single" w:sz="4" w:space="0" w:color="auto"/>
              <w:bottom w:val="single" w:sz="4" w:space="0" w:color="auto"/>
              <w:right w:val="single" w:sz="4" w:space="0" w:color="auto"/>
            </w:tcBorders>
            <w:vAlign w:val="center"/>
          </w:tcPr>
          <w:p w:rsidR="00EE5E35" w:rsidRDefault="00EE5E35" w:rsidP="00EE5E35">
            <w:pPr>
              <w:rPr>
                <w:color w:val="000000"/>
                <w:sz w:val="18"/>
                <w:szCs w:val="18"/>
              </w:rPr>
            </w:pPr>
            <w:r>
              <w:rPr>
                <w:color w:val="000000"/>
                <w:sz w:val="18"/>
                <w:szCs w:val="18"/>
              </w:rPr>
              <w:t>Y</w:t>
            </w:r>
          </w:p>
        </w:tc>
      </w:tr>
      <w:tr w:rsidR="00D2133E" w:rsidTr="00943F88">
        <w:trPr>
          <w:cantSplit/>
        </w:trPr>
        <w:tc>
          <w:tcPr>
            <w:tcW w:w="761" w:type="dxa"/>
            <w:tcBorders>
              <w:top w:val="single" w:sz="4" w:space="0" w:color="auto"/>
              <w:left w:val="single" w:sz="4" w:space="0" w:color="auto"/>
              <w:bottom w:val="single" w:sz="4" w:space="0" w:color="auto"/>
              <w:right w:val="single" w:sz="4" w:space="0" w:color="auto"/>
            </w:tcBorders>
            <w:vAlign w:val="center"/>
          </w:tcPr>
          <w:p w:rsidR="00D2133E" w:rsidRDefault="00D2133E" w:rsidP="00D2133E">
            <w:pPr>
              <w:spacing w:before="120"/>
              <w:rPr>
                <w:sz w:val="18"/>
                <w:szCs w:val="18"/>
              </w:rPr>
            </w:pPr>
            <w:ins w:id="7371" w:author="wurongjun 00246467" w:date="2015-10-22T09:56:00Z">
              <w:r>
                <w:rPr>
                  <w:rFonts w:hint="eastAsia"/>
                  <w:sz w:val="18"/>
                  <w:szCs w:val="18"/>
                </w:rPr>
                <w:t>112</w:t>
              </w:r>
            </w:ins>
          </w:p>
        </w:tc>
        <w:tc>
          <w:tcPr>
            <w:tcW w:w="1327" w:type="dxa"/>
            <w:tcBorders>
              <w:top w:val="single" w:sz="4" w:space="0" w:color="auto"/>
              <w:left w:val="single" w:sz="4" w:space="0" w:color="auto"/>
              <w:bottom w:val="single" w:sz="4" w:space="0" w:color="auto"/>
              <w:right w:val="single" w:sz="4" w:space="0" w:color="auto"/>
            </w:tcBorders>
            <w:vAlign w:val="center"/>
          </w:tcPr>
          <w:p w:rsidR="00D2133E" w:rsidRPr="00D2133E" w:rsidRDefault="00D2133E" w:rsidP="00D2133E">
            <w:pPr>
              <w:spacing w:before="120"/>
              <w:rPr>
                <w:sz w:val="18"/>
                <w:szCs w:val="18"/>
              </w:rPr>
            </w:pPr>
            <w:ins w:id="7372" w:author="wurongjun 00246467" w:date="2015-10-22T09:56:00Z">
              <w:r w:rsidRPr="00D2133E">
                <w:rPr>
                  <w:rFonts w:hint="eastAsia"/>
                  <w:sz w:val="18"/>
                  <w:szCs w:val="18"/>
                </w:rPr>
                <w:t>syncChannel</w:t>
              </w:r>
            </w:ins>
          </w:p>
        </w:tc>
        <w:tc>
          <w:tcPr>
            <w:tcW w:w="1139" w:type="dxa"/>
            <w:tcBorders>
              <w:top w:val="single" w:sz="4" w:space="0" w:color="auto"/>
              <w:left w:val="single" w:sz="4" w:space="0" w:color="auto"/>
              <w:bottom w:val="single" w:sz="4" w:space="0" w:color="auto"/>
              <w:right w:val="single" w:sz="4" w:space="0" w:color="auto"/>
            </w:tcBorders>
            <w:vAlign w:val="center"/>
          </w:tcPr>
          <w:p w:rsidR="00D2133E" w:rsidRPr="00D2133E" w:rsidRDefault="00D2133E" w:rsidP="00D2133E">
            <w:pPr>
              <w:spacing w:before="120"/>
              <w:rPr>
                <w:sz w:val="18"/>
                <w:szCs w:val="18"/>
              </w:rPr>
            </w:pPr>
            <w:ins w:id="7373" w:author="wurongjun 00246467" w:date="2015-10-22T09:56:00Z">
              <w:r w:rsidRPr="00D2133E">
                <w:rPr>
                  <w:rFonts w:hint="eastAsia"/>
                  <w:sz w:val="18"/>
                  <w:szCs w:val="18"/>
                </w:rPr>
                <w:t>String(20)</w:t>
              </w:r>
            </w:ins>
          </w:p>
        </w:tc>
        <w:tc>
          <w:tcPr>
            <w:tcW w:w="4111" w:type="dxa"/>
            <w:tcBorders>
              <w:top w:val="single" w:sz="4" w:space="0" w:color="auto"/>
              <w:left w:val="single" w:sz="4" w:space="0" w:color="auto"/>
              <w:bottom w:val="single" w:sz="4" w:space="0" w:color="auto"/>
              <w:right w:val="single" w:sz="4" w:space="0" w:color="auto"/>
            </w:tcBorders>
            <w:vAlign w:val="center"/>
          </w:tcPr>
          <w:p w:rsidR="00D2133E" w:rsidRPr="00D2133E" w:rsidRDefault="00D2133E" w:rsidP="00D2133E">
            <w:pPr>
              <w:spacing w:before="120"/>
              <w:rPr>
                <w:sz w:val="18"/>
                <w:szCs w:val="18"/>
              </w:rPr>
            </w:pPr>
            <w:ins w:id="7374" w:author="wurongjun 00246467" w:date="2015-10-22T09:56:00Z">
              <w:r w:rsidRPr="00D2133E">
                <w:rPr>
                  <w:rFonts w:hint="eastAsia"/>
                  <w:sz w:val="18"/>
                  <w:szCs w:val="18"/>
                </w:rPr>
                <w:t>TM</w:t>
              </w:r>
              <w:r w:rsidRPr="00D2133E">
                <w:rPr>
                  <w:rFonts w:hint="eastAsia"/>
                  <w:sz w:val="18"/>
                  <w:szCs w:val="18"/>
                </w:rPr>
                <w:t>局点开户方式：</w:t>
              </w:r>
              <w:r w:rsidRPr="00D2133E">
                <w:rPr>
                  <w:rFonts w:hint="eastAsia"/>
                  <w:sz w:val="18"/>
                  <w:szCs w:val="18"/>
                </w:rPr>
                <w:t>1</w:t>
              </w:r>
              <w:r w:rsidRPr="00D2133E">
                <w:rPr>
                  <w:rFonts w:hint="eastAsia"/>
                  <w:sz w:val="18"/>
                  <w:szCs w:val="18"/>
                </w:rPr>
                <w:t>：手机</w:t>
              </w:r>
              <w:r w:rsidRPr="00D2133E">
                <w:rPr>
                  <w:rFonts w:hint="eastAsia"/>
                  <w:sz w:val="18"/>
                  <w:szCs w:val="18"/>
                </w:rPr>
                <w:t>2</w:t>
              </w:r>
              <w:r w:rsidRPr="00D2133E">
                <w:rPr>
                  <w:rFonts w:hint="eastAsia"/>
                  <w:sz w:val="18"/>
                  <w:szCs w:val="18"/>
                </w:rPr>
                <w:t>：</w:t>
              </w:r>
              <w:r w:rsidRPr="00D2133E">
                <w:rPr>
                  <w:rFonts w:hint="eastAsia"/>
                  <w:sz w:val="18"/>
                  <w:szCs w:val="18"/>
                </w:rPr>
                <w:t>Email 3</w:t>
              </w:r>
              <w:r w:rsidRPr="00D2133E">
                <w:rPr>
                  <w:rFonts w:hint="eastAsia"/>
                  <w:sz w:val="18"/>
                  <w:szCs w:val="18"/>
                </w:rPr>
                <w:t>：</w:t>
              </w:r>
              <w:r w:rsidRPr="00D2133E">
                <w:rPr>
                  <w:rFonts w:hint="eastAsia"/>
                  <w:sz w:val="18"/>
                  <w:szCs w:val="18"/>
                </w:rPr>
                <w:t>Facebook</w:t>
              </w:r>
            </w:ins>
          </w:p>
        </w:tc>
        <w:tc>
          <w:tcPr>
            <w:tcW w:w="1134" w:type="dxa"/>
            <w:tcBorders>
              <w:top w:val="single" w:sz="4" w:space="0" w:color="auto"/>
              <w:left w:val="single" w:sz="4" w:space="0" w:color="auto"/>
              <w:bottom w:val="single" w:sz="4" w:space="0" w:color="auto"/>
              <w:right w:val="single" w:sz="4" w:space="0" w:color="auto"/>
            </w:tcBorders>
            <w:vAlign w:val="center"/>
          </w:tcPr>
          <w:p w:rsidR="00D2133E" w:rsidRDefault="00D2133E" w:rsidP="00D2133E">
            <w:pPr>
              <w:rPr>
                <w:color w:val="000000"/>
                <w:sz w:val="18"/>
                <w:szCs w:val="18"/>
              </w:rPr>
            </w:pPr>
            <w:ins w:id="7375" w:author="wurongjun 00246467" w:date="2015-10-22T09:56:00Z">
              <w:r>
                <w:rPr>
                  <w:rFonts w:hint="eastAsia"/>
                  <w:color w:val="000000"/>
                  <w:sz w:val="18"/>
                  <w:szCs w:val="18"/>
                </w:rPr>
                <w:t>Y</w:t>
              </w:r>
            </w:ins>
          </w:p>
        </w:tc>
      </w:tr>
      <w:tr w:rsidR="00D2133E" w:rsidTr="00943F88">
        <w:trPr>
          <w:cantSplit/>
        </w:trPr>
        <w:tc>
          <w:tcPr>
            <w:tcW w:w="761" w:type="dxa"/>
            <w:tcBorders>
              <w:top w:val="single" w:sz="4" w:space="0" w:color="auto"/>
              <w:left w:val="single" w:sz="4" w:space="0" w:color="auto"/>
              <w:bottom w:val="single" w:sz="4" w:space="0" w:color="auto"/>
              <w:right w:val="single" w:sz="4" w:space="0" w:color="auto"/>
            </w:tcBorders>
            <w:vAlign w:val="center"/>
          </w:tcPr>
          <w:p w:rsidR="00D2133E" w:rsidRDefault="00D2133E" w:rsidP="00D2133E">
            <w:pPr>
              <w:spacing w:before="120"/>
              <w:rPr>
                <w:sz w:val="18"/>
                <w:szCs w:val="18"/>
              </w:rPr>
            </w:pPr>
            <w:ins w:id="7376" w:author="wurongjun 00246467" w:date="2015-10-22T09:56:00Z">
              <w:r>
                <w:rPr>
                  <w:rFonts w:hint="eastAsia"/>
                  <w:sz w:val="18"/>
                  <w:szCs w:val="18"/>
                </w:rPr>
                <w:t>1</w:t>
              </w:r>
              <w:r>
                <w:rPr>
                  <w:sz w:val="18"/>
                  <w:szCs w:val="18"/>
                </w:rPr>
                <w:t>13</w:t>
              </w:r>
            </w:ins>
          </w:p>
        </w:tc>
        <w:tc>
          <w:tcPr>
            <w:tcW w:w="1327" w:type="dxa"/>
            <w:tcBorders>
              <w:top w:val="single" w:sz="4" w:space="0" w:color="auto"/>
              <w:left w:val="single" w:sz="4" w:space="0" w:color="auto"/>
              <w:bottom w:val="single" w:sz="4" w:space="0" w:color="auto"/>
              <w:right w:val="single" w:sz="4" w:space="0" w:color="auto"/>
            </w:tcBorders>
            <w:vAlign w:val="center"/>
          </w:tcPr>
          <w:p w:rsidR="00D2133E" w:rsidRPr="00D2133E" w:rsidRDefault="00D2133E" w:rsidP="00D2133E">
            <w:pPr>
              <w:spacing w:before="120"/>
              <w:rPr>
                <w:sz w:val="18"/>
                <w:szCs w:val="18"/>
              </w:rPr>
            </w:pPr>
            <w:ins w:id="7377" w:author="wurongjun 00246467" w:date="2015-10-22T09:56:00Z">
              <w:r w:rsidRPr="00D2133E">
                <w:rPr>
                  <w:rFonts w:hint="eastAsia"/>
                  <w:sz w:val="18"/>
                  <w:szCs w:val="18"/>
                </w:rPr>
                <w:t>productCode</w:t>
              </w:r>
            </w:ins>
          </w:p>
        </w:tc>
        <w:tc>
          <w:tcPr>
            <w:tcW w:w="1139" w:type="dxa"/>
            <w:tcBorders>
              <w:top w:val="single" w:sz="4" w:space="0" w:color="auto"/>
              <w:left w:val="single" w:sz="4" w:space="0" w:color="auto"/>
              <w:bottom w:val="single" w:sz="4" w:space="0" w:color="auto"/>
              <w:right w:val="single" w:sz="4" w:space="0" w:color="auto"/>
            </w:tcBorders>
            <w:vAlign w:val="center"/>
          </w:tcPr>
          <w:p w:rsidR="00D2133E" w:rsidRPr="00D2133E" w:rsidRDefault="00D2133E">
            <w:pPr>
              <w:spacing w:before="120"/>
              <w:rPr>
                <w:sz w:val="18"/>
                <w:szCs w:val="18"/>
              </w:rPr>
            </w:pPr>
            <w:ins w:id="7378" w:author="wurongjun 00246467" w:date="2015-10-22T09:56:00Z">
              <w:r w:rsidRPr="00D2133E">
                <w:rPr>
                  <w:rFonts w:hint="eastAsia"/>
                  <w:sz w:val="18"/>
                  <w:szCs w:val="18"/>
                </w:rPr>
                <w:t>String(</w:t>
              </w:r>
            </w:ins>
            <w:ins w:id="7379" w:author="wurongjun 00246467" w:date="2015-10-22T10:00:00Z">
              <w:r w:rsidR="000167B6">
                <w:rPr>
                  <w:sz w:val="18"/>
                  <w:szCs w:val="18"/>
                </w:rPr>
                <w:t>128</w:t>
              </w:r>
            </w:ins>
            <w:ins w:id="7380" w:author="wurongjun 00246467" w:date="2015-10-22T09:56:00Z">
              <w:r w:rsidRPr="00D2133E">
                <w:rPr>
                  <w:rFonts w:hint="eastAsia"/>
                  <w:sz w:val="18"/>
                  <w:szCs w:val="18"/>
                </w:rPr>
                <w:t>)</w:t>
              </w:r>
            </w:ins>
          </w:p>
        </w:tc>
        <w:tc>
          <w:tcPr>
            <w:tcW w:w="4111" w:type="dxa"/>
            <w:tcBorders>
              <w:top w:val="single" w:sz="4" w:space="0" w:color="auto"/>
              <w:left w:val="single" w:sz="4" w:space="0" w:color="auto"/>
              <w:bottom w:val="single" w:sz="4" w:space="0" w:color="auto"/>
              <w:right w:val="single" w:sz="4" w:space="0" w:color="auto"/>
            </w:tcBorders>
            <w:vAlign w:val="center"/>
          </w:tcPr>
          <w:p w:rsidR="00D2133E" w:rsidRPr="00D2133E" w:rsidRDefault="00D2133E" w:rsidP="00D2133E">
            <w:pPr>
              <w:spacing w:before="120"/>
              <w:rPr>
                <w:sz w:val="18"/>
                <w:szCs w:val="18"/>
              </w:rPr>
            </w:pPr>
            <w:ins w:id="7381" w:author="wurongjun 00246467" w:date="2015-10-22T09:56:00Z">
              <w:r w:rsidRPr="00D2133E">
                <w:rPr>
                  <w:rFonts w:hint="eastAsia"/>
                  <w:sz w:val="18"/>
                  <w:szCs w:val="18"/>
                </w:rPr>
                <w:t>TM</w:t>
              </w:r>
              <w:r w:rsidRPr="00D2133E">
                <w:rPr>
                  <w:rFonts w:hint="eastAsia"/>
                  <w:sz w:val="18"/>
                  <w:szCs w:val="18"/>
                </w:rPr>
                <w:t>局点产品外部编号</w:t>
              </w:r>
            </w:ins>
          </w:p>
        </w:tc>
        <w:tc>
          <w:tcPr>
            <w:tcW w:w="1134" w:type="dxa"/>
            <w:tcBorders>
              <w:top w:val="single" w:sz="4" w:space="0" w:color="auto"/>
              <w:left w:val="single" w:sz="4" w:space="0" w:color="auto"/>
              <w:bottom w:val="single" w:sz="4" w:space="0" w:color="auto"/>
              <w:right w:val="single" w:sz="4" w:space="0" w:color="auto"/>
            </w:tcBorders>
            <w:vAlign w:val="center"/>
          </w:tcPr>
          <w:p w:rsidR="00D2133E" w:rsidRDefault="00D2133E" w:rsidP="00D2133E">
            <w:pPr>
              <w:rPr>
                <w:color w:val="000000"/>
                <w:sz w:val="18"/>
                <w:szCs w:val="18"/>
              </w:rPr>
            </w:pPr>
            <w:ins w:id="7382" w:author="wurongjun 00246467" w:date="2015-10-22T09:56:00Z">
              <w:r>
                <w:rPr>
                  <w:rFonts w:hint="eastAsia"/>
                  <w:color w:val="000000"/>
                  <w:sz w:val="18"/>
                  <w:szCs w:val="18"/>
                </w:rPr>
                <w:t>Y</w:t>
              </w:r>
            </w:ins>
          </w:p>
        </w:tc>
      </w:tr>
      <w:tr w:rsidR="00D2133E" w:rsidTr="00943F88">
        <w:trPr>
          <w:cantSplit/>
        </w:trPr>
        <w:tc>
          <w:tcPr>
            <w:tcW w:w="761" w:type="dxa"/>
            <w:tcBorders>
              <w:top w:val="single" w:sz="4" w:space="0" w:color="auto"/>
              <w:left w:val="single" w:sz="4" w:space="0" w:color="auto"/>
              <w:bottom w:val="single" w:sz="4" w:space="0" w:color="auto"/>
              <w:right w:val="single" w:sz="4" w:space="0" w:color="auto"/>
            </w:tcBorders>
            <w:vAlign w:val="center"/>
          </w:tcPr>
          <w:p w:rsidR="00D2133E" w:rsidRDefault="00D2133E" w:rsidP="00D2133E">
            <w:pPr>
              <w:spacing w:before="120"/>
              <w:rPr>
                <w:sz w:val="18"/>
                <w:szCs w:val="18"/>
              </w:rPr>
            </w:pPr>
            <w:ins w:id="7383" w:author="wurongjun 00246467" w:date="2015-10-22T09:56:00Z">
              <w:r>
                <w:rPr>
                  <w:rFonts w:hint="eastAsia"/>
                  <w:sz w:val="18"/>
                  <w:szCs w:val="18"/>
                </w:rPr>
                <w:t>1</w:t>
              </w:r>
              <w:r>
                <w:rPr>
                  <w:sz w:val="18"/>
                  <w:szCs w:val="18"/>
                </w:rPr>
                <w:t>14</w:t>
              </w:r>
            </w:ins>
          </w:p>
        </w:tc>
        <w:tc>
          <w:tcPr>
            <w:tcW w:w="1327" w:type="dxa"/>
            <w:tcBorders>
              <w:top w:val="single" w:sz="4" w:space="0" w:color="auto"/>
              <w:left w:val="single" w:sz="4" w:space="0" w:color="auto"/>
              <w:bottom w:val="single" w:sz="4" w:space="0" w:color="auto"/>
              <w:right w:val="single" w:sz="4" w:space="0" w:color="auto"/>
            </w:tcBorders>
            <w:vAlign w:val="center"/>
          </w:tcPr>
          <w:p w:rsidR="00D2133E" w:rsidRPr="00D2133E" w:rsidRDefault="00D2133E" w:rsidP="00D2133E">
            <w:pPr>
              <w:spacing w:before="120"/>
              <w:rPr>
                <w:sz w:val="18"/>
                <w:szCs w:val="18"/>
              </w:rPr>
            </w:pPr>
            <w:ins w:id="7384" w:author="wurongjun 00246467" w:date="2015-10-22T09:56:00Z">
              <w:r w:rsidRPr="00D2133E">
                <w:rPr>
                  <w:rFonts w:hint="eastAsia"/>
                  <w:sz w:val="18"/>
                  <w:szCs w:val="18"/>
                </w:rPr>
                <w:t>productExtName</w:t>
              </w:r>
            </w:ins>
          </w:p>
        </w:tc>
        <w:tc>
          <w:tcPr>
            <w:tcW w:w="1139" w:type="dxa"/>
            <w:tcBorders>
              <w:top w:val="single" w:sz="4" w:space="0" w:color="auto"/>
              <w:left w:val="single" w:sz="4" w:space="0" w:color="auto"/>
              <w:bottom w:val="single" w:sz="4" w:space="0" w:color="auto"/>
              <w:right w:val="single" w:sz="4" w:space="0" w:color="auto"/>
            </w:tcBorders>
            <w:vAlign w:val="center"/>
          </w:tcPr>
          <w:p w:rsidR="00D2133E" w:rsidRPr="00D2133E" w:rsidRDefault="00D2133E">
            <w:pPr>
              <w:spacing w:before="120"/>
              <w:rPr>
                <w:sz w:val="18"/>
                <w:szCs w:val="18"/>
              </w:rPr>
            </w:pPr>
            <w:ins w:id="7385" w:author="wurongjun 00246467" w:date="2015-10-22T09:56:00Z">
              <w:r w:rsidRPr="00D2133E">
                <w:rPr>
                  <w:rFonts w:hint="eastAsia"/>
                  <w:sz w:val="18"/>
                  <w:szCs w:val="18"/>
                </w:rPr>
                <w:t>String(</w:t>
              </w:r>
            </w:ins>
            <w:ins w:id="7386" w:author="wurongjun 00246467" w:date="2015-10-22T10:00:00Z">
              <w:r w:rsidR="000167B6">
                <w:rPr>
                  <w:sz w:val="18"/>
                  <w:szCs w:val="18"/>
                </w:rPr>
                <w:t>255</w:t>
              </w:r>
            </w:ins>
            <w:ins w:id="7387" w:author="wurongjun 00246467" w:date="2015-10-22T09:56:00Z">
              <w:r w:rsidRPr="00D2133E">
                <w:rPr>
                  <w:rFonts w:hint="eastAsia"/>
                  <w:sz w:val="18"/>
                  <w:szCs w:val="18"/>
                </w:rPr>
                <w:t>)</w:t>
              </w:r>
            </w:ins>
          </w:p>
        </w:tc>
        <w:tc>
          <w:tcPr>
            <w:tcW w:w="4111" w:type="dxa"/>
            <w:tcBorders>
              <w:top w:val="single" w:sz="4" w:space="0" w:color="auto"/>
              <w:left w:val="single" w:sz="4" w:space="0" w:color="auto"/>
              <w:bottom w:val="single" w:sz="4" w:space="0" w:color="auto"/>
              <w:right w:val="single" w:sz="4" w:space="0" w:color="auto"/>
            </w:tcBorders>
            <w:vAlign w:val="center"/>
          </w:tcPr>
          <w:p w:rsidR="00D2133E" w:rsidRPr="00D2133E" w:rsidRDefault="00D2133E" w:rsidP="00D2133E">
            <w:pPr>
              <w:spacing w:before="120"/>
              <w:rPr>
                <w:sz w:val="18"/>
                <w:szCs w:val="18"/>
              </w:rPr>
            </w:pPr>
            <w:ins w:id="7388" w:author="wurongjun 00246467" w:date="2015-10-22T09:56:00Z">
              <w:r w:rsidRPr="00D2133E">
                <w:rPr>
                  <w:rFonts w:hint="eastAsia"/>
                  <w:sz w:val="18"/>
                  <w:szCs w:val="18"/>
                </w:rPr>
                <w:t>TM</w:t>
              </w:r>
              <w:r w:rsidRPr="00D2133E">
                <w:rPr>
                  <w:rFonts w:hint="eastAsia"/>
                  <w:sz w:val="18"/>
                  <w:szCs w:val="18"/>
                </w:rPr>
                <w:t>局点产品外部名称</w:t>
              </w:r>
            </w:ins>
          </w:p>
        </w:tc>
        <w:tc>
          <w:tcPr>
            <w:tcW w:w="1134" w:type="dxa"/>
            <w:tcBorders>
              <w:top w:val="single" w:sz="4" w:space="0" w:color="auto"/>
              <w:left w:val="single" w:sz="4" w:space="0" w:color="auto"/>
              <w:bottom w:val="single" w:sz="4" w:space="0" w:color="auto"/>
              <w:right w:val="single" w:sz="4" w:space="0" w:color="auto"/>
            </w:tcBorders>
            <w:vAlign w:val="center"/>
          </w:tcPr>
          <w:p w:rsidR="00D2133E" w:rsidRDefault="00D2133E" w:rsidP="00D2133E">
            <w:pPr>
              <w:rPr>
                <w:color w:val="000000"/>
                <w:sz w:val="18"/>
                <w:szCs w:val="18"/>
              </w:rPr>
            </w:pPr>
            <w:ins w:id="7389" w:author="wurongjun 00246467" w:date="2015-10-22T09:56:00Z">
              <w:r>
                <w:rPr>
                  <w:rFonts w:hint="eastAsia"/>
                  <w:color w:val="000000"/>
                  <w:sz w:val="18"/>
                  <w:szCs w:val="18"/>
                </w:rPr>
                <w:t>Y</w:t>
              </w:r>
            </w:ins>
          </w:p>
        </w:tc>
      </w:tr>
    </w:tbl>
    <w:p w:rsidR="009C6D19" w:rsidRPr="007D4B9A" w:rsidRDefault="009C6D19" w:rsidP="008C249B">
      <w:pPr>
        <w:ind w:left="2100" w:firstLine="36"/>
      </w:pPr>
    </w:p>
    <w:p w:rsidR="002F7B61" w:rsidRDefault="00761E58" w:rsidP="002F7B61">
      <w:pPr>
        <w:pStyle w:val="21"/>
        <w:keepLines/>
        <w:widowControl w:val="0"/>
        <w:spacing w:before="260" w:after="260" w:line="416" w:lineRule="auto"/>
        <w:ind w:left="578" w:hanging="578"/>
      </w:pPr>
      <w:bookmarkStart w:id="7390" w:name="_Toc397712945"/>
      <w:bookmarkStart w:id="7391" w:name="_Toc435003475"/>
      <w:r>
        <w:rPr>
          <w:rFonts w:hint="eastAsia"/>
        </w:rPr>
        <w:t>OneSDP</w:t>
      </w:r>
      <w:r>
        <w:rPr>
          <w:rFonts w:hint="eastAsia"/>
        </w:rPr>
        <w:t>日志文件</w:t>
      </w:r>
      <w:bookmarkEnd w:id="7390"/>
      <w:bookmarkEnd w:id="7391"/>
    </w:p>
    <w:p w:rsidR="00761E58" w:rsidRPr="007F1815" w:rsidRDefault="00761E58" w:rsidP="00761E58">
      <w:pPr>
        <w:pStyle w:val="31"/>
        <w:keepLines w:val="0"/>
        <w:widowControl/>
        <w:tabs>
          <w:tab w:val="num" w:pos="720"/>
        </w:tabs>
        <w:autoSpaceDE w:val="0"/>
        <w:autoSpaceDN w:val="0"/>
        <w:spacing w:before="240" w:after="240" w:line="360" w:lineRule="auto"/>
        <w:ind w:left="720" w:hanging="720"/>
      </w:pPr>
      <w:bookmarkStart w:id="7392" w:name="_Toc435003476"/>
      <w:r>
        <w:rPr>
          <w:rFonts w:hint="eastAsia"/>
        </w:rPr>
        <w:t>开销户记录文件</w:t>
      </w:r>
      <w:ins w:id="7393" w:author="wtest222" w:date="2014-09-09T09:34:00Z">
        <w:r w:rsidR="00BF4FD7">
          <w:rPr>
            <w:rFonts w:ascii="华文细黑" w:eastAsia="华文细黑" w:hAnsi="华文细黑" w:hint="eastAsia"/>
            <w:b/>
          </w:rPr>
          <w:t>（自C30版本不再使用</w:t>
        </w:r>
      </w:ins>
      <w:ins w:id="7394" w:author="wurongjun 00246467" w:date="2015-06-15T19:17:00Z">
        <w:r w:rsidR="00215954">
          <w:rPr>
            <w:rFonts w:ascii="华文细黑" w:eastAsia="华文细黑" w:hAnsi="华文细黑" w:hint="eastAsia"/>
            <w:b/>
          </w:rPr>
          <w:t>，</w:t>
        </w:r>
        <w:r w:rsidR="00215954">
          <w:rPr>
            <w:rFonts w:ascii="华文细黑" w:eastAsia="华文细黑" w:hAnsi="华文细黑"/>
            <w:b/>
          </w:rPr>
          <w:t>BCS提供</w:t>
        </w:r>
      </w:ins>
      <w:ins w:id="7395" w:author="wtest222" w:date="2014-09-09T09:34:00Z">
        <w:r w:rsidR="00BF4FD7">
          <w:rPr>
            <w:rFonts w:ascii="华文细黑" w:eastAsia="华文细黑" w:hAnsi="华文细黑" w:hint="eastAsia"/>
            <w:b/>
          </w:rPr>
          <w:t>）</w:t>
        </w:r>
      </w:ins>
      <w:bookmarkEnd w:id="7392"/>
    </w:p>
    <w:p w:rsidR="005305B7" w:rsidRPr="005305B7" w:rsidRDefault="00761E58" w:rsidP="00761E58">
      <w:pPr>
        <w:rPr>
          <w:b/>
        </w:rPr>
      </w:pPr>
      <w:r w:rsidRPr="005305B7">
        <w:rPr>
          <w:rFonts w:hint="eastAsia"/>
          <w:b/>
        </w:rPr>
        <w:t>文件名</w:t>
      </w:r>
      <w:r w:rsidR="005305B7" w:rsidRPr="005305B7">
        <w:rPr>
          <w:rFonts w:hint="eastAsia"/>
          <w:b/>
        </w:rPr>
        <w:t>：</w:t>
      </w:r>
    </w:p>
    <w:p w:rsidR="00761E58" w:rsidRDefault="00761E58" w:rsidP="00761E58">
      <w:r w:rsidRPr="00D04234">
        <w:t>YYYYMMDD</w:t>
      </w:r>
      <w:r>
        <w:rPr>
          <w:rFonts w:hint="eastAsia"/>
        </w:rPr>
        <w:t>_N</w:t>
      </w:r>
      <w:r w:rsidRPr="00D04234">
        <w:t>_</w:t>
      </w:r>
      <w:r>
        <w:rPr>
          <w:rFonts w:hint="eastAsia"/>
        </w:rPr>
        <w:t>Provisioning</w:t>
      </w:r>
      <w:r w:rsidRPr="00D04234">
        <w:t>.</w:t>
      </w:r>
      <w:r>
        <w:rPr>
          <w:rFonts w:hint="eastAsia"/>
        </w:rPr>
        <w:t>txt</w:t>
      </w:r>
      <w:r w:rsidR="005305B7">
        <w:rPr>
          <w:rFonts w:hint="eastAsia"/>
        </w:rPr>
        <w:t xml:space="preserve">  </w:t>
      </w:r>
      <w:r>
        <w:rPr>
          <w:rFonts w:hint="eastAsia"/>
        </w:rPr>
        <w:t>如：</w:t>
      </w:r>
      <w:r w:rsidRPr="00D04234">
        <w:rPr>
          <w:sz w:val="20"/>
        </w:rPr>
        <w:t>20060621</w:t>
      </w:r>
      <w:r>
        <w:rPr>
          <w:rFonts w:hint="eastAsia"/>
          <w:sz w:val="20"/>
        </w:rPr>
        <w:t>_1</w:t>
      </w:r>
      <w:r w:rsidRPr="00D04234">
        <w:rPr>
          <w:sz w:val="20"/>
        </w:rPr>
        <w:t>_</w:t>
      </w:r>
      <w:r>
        <w:rPr>
          <w:rFonts w:hint="eastAsia"/>
        </w:rPr>
        <w:t>Provisioning.txt</w:t>
      </w:r>
    </w:p>
    <w:p w:rsidR="009569AE" w:rsidRPr="005305B7" w:rsidRDefault="009569AE" w:rsidP="00761E58">
      <w:pPr>
        <w:rPr>
          <w:sz w:val="20"/>
        </w:rPr>
      </w:pPr>
    </w:p>
    <w:p w:rsidR="005305B7" w:rsidRPr="005305B7" w:rsidRDefault="005305B7" w:rsidP="00761E58">
      <w:pPr>
        <w:rPr>
          <w:b/>
        </w:rPr>
      </w:pPr>
      <w:r w:rsidRPr="005305B7">
        <w:rPr>
          <w:rFonts w:hint="eastAsia"/>
          <w:b/>
        </w:rPr>
        <w:t>内容字段</w:t>
      </w:r>
    </w:p>
    <w:p w:rsidR="00761E58" w:rsidRDefault="00761E58" w:rsidP="00761E58">
      <w:r>
        <w:rPr>
          <w:rFonts w:hint="eastAsia"/>
        </w:rPr>
        <w:t>字段之间用</w:t>
      </w:r>
      <w:r>
        <w:rPr>
          <w:rFonts w:hint="eastAsia"/>
        </w:rPr>
        <w:t>|</w:t>
      </w:r>
      <w:r>
        <w:rPr>
          <w:rFonts w:hint="eastAsia"/>
        </w:rPr>
        <w:t>号分隔</w:t>
      </w:r>
    </w:p>
    <w:p w:rsidR="00761E58" w:rsidRDefault="00761E58" w:rsidP="00761E58">
      <w:pPr>
        <w:rPr>
          <w:rFonts w:ascii="宋体" w:cs="宋体"/>
          <w:color w:val="000000"/>
          <w:kern w:val="0"/>
          <w:sz w:val="20"/>
          <w:szCs w:val="20"/>
        </w:rPr>
      </w:pPr>
      <w:r w:rsidRPr="00190F99">
        <w:rPr>
          <w:rFonts w:ascii="宋体" w:cs="宋体"/>
          <w:color w:val="000000"/>
          <w:kern w:val="0"/>
          <w:sz w:val="20"/>
          <w:szCs w:val="20"/>
        </w:rPr>
        <w:t>opType|subscriberKey|subscriberID|subscriberName|registerDate|opTime|areaID|operatorID|bizDomain|bossID|status|returnCode|isSuccess|</w:t>
      </w:r>
      <w:r w:rsidR="00925435">
        <w:rPr>
          <w:rFonts w:ascii="宋体" w:cs="宋体" w:hint="eastAsia"/>
          <w:color w:val="000000"/>
          <w:kern w:val="0"/>
          <w:sz w:val="20"/>
          <w:szCs w:val="20"/>
        </w:rPr>
        <w:t>c</w:t>
      </w:r>
      <w:r w:rsidRPr="00190F99">
        <w:rPr>
          <w:rFonts w:ascii="宋体" w:cs="宋体"/>
          <w:color w:val="000000"/>
          <w:kern w:val="0"/>
          <w:sz w:val="20"/>
          <w:szCs w:val="20"/>
        </w:rPr>
        <w:t>ustTelephone|subscriberEmail|syncChannel</w:t>
      </w:r>
      <w:r w:rsidR="00925435">
        <w:rPr>
          <w:rFonts w:ascii="宋体" w:cs="宋体" w:hint="eastAsia"/>
          <w:color w:val="000000"/>
          <w:kern w:val="0"/>
          <w:sz w:val="20"/>
          <w:szCs w:val="20"/>
        </w:rPr>
        <w:t>|custID|custName</w:t>
      </w:r>
      <w:ins w:id="7396" w:author="wtest222" w:date="2014-11-25T17:18:00Z">
        <w:r w:rsidR="000C2DEF">
          <w:rPr>
            <w:rFonts w:ascii="宋体" w:cs="宋体" w:hint="eastAsia"/>
            <w:color w:val="000000"/>
            <w:kern w:val="0"/>
            <w:sz w:val="20"/>
            <w:szCs w:val="20"/>
          </w:rPr>
          <w:t>|</w:t>
        </w:r>
        <w:r w:rsidR="000C2DEF" w:rsidRPr="008748E8">
          <w:rPr>
            <w:rFonts w:ascii="宋体" w:hAnsi="宋体" w:cs="Arial"/>
          </w:rPr>
          <w:t>trans</w:t>
        </w:r>
        <w:r w:rsidR="000C2DEF" w:rsidRPr="00BF2F52">
          <w:rPr>
            <w:rFonts w:ascii="宋体" w:cs="宋体"/>
            <w:color w:val="000000"/>
            <w:kern w:val="0"/>
            <w:sz w:val="20"/>
            <w:szCs w:val="20"/>
            <w:rPrChange w:id="7397" w:author="wurongjun 00246467" w:date="2015-11-19T09:33:00Z">
              <w:rPr>
                <w:rFonts w:ascii="宋体" w:hAnsi="宋体" w:cs="Arial"/>
              </w:rPr>
            </w:rPrChange>
          </w:rPr>
          <w:t>Type</w:t>
        </w:r>
      </w:ins>
      <w:ins w:id="7398" w:author="wurongjun 00246467" w:date="2015-11-19T09:32:00Z">
        <w:r w:rsidR="00BF2F52" w:rsidRPr="00BF2F52">
          <w:rPr>
            <w:rFonts w:ascii="宋体" w:cs="宋体"/>
            <w:color w:val="000000"/>
            <w:kern w:val="0"/>
            <w:sz w:val="20"/>
            <w:szCs w:val="20"/>
            <w:rPrChange w:id="7399" w:author="wurongjun 00246467" w:date="2015-11-19T09:33:00Z">
              <w:rPr>
                <w:rFonts w:ascii="宋体" w:hAnsi="宋体" w:cs="Arial"/>
              </w:rPr>
            </w:rPrChange>
          </w:rPr>
          <w:t>|</w:t>
        </w:r>
      </w:ins>
      <w:ins w:id="7400" w:author="wurongjun 00246467" w:date="2015-11-19T09:33:00Z">
        <w:r w:rsidR="00BF2F52" w:rsidRPr="00BF2F52">
          <w:t xml:space="preserve"> </w:t>
        </w:r>
        <w:r w:rsidR="00BF2F52" w:rsidRPr="00BF2F52">
          <w:rPr>
            <w:rFonts w:ascii="宋体" w:cs="宋体"/>
            <w:color w:val="000000"/>
            <w:kern w:val="0"/>
            <w:sz w:val="20"/>
            <w:szCs w:val="20"/>
          </w:rPr>
          <w:t>CreOperID</w:t>
        </w:r>
      </w:ins>
      <w:ins w:id="7401" w:author="wurongjun 00246467" w:date="2015-12-25T10:10:00Z">
        <w:r w:rsidR="008D0514">
          <w:rPr>
            <w:rFonts w:ascii="宋体" w:cs="宋体"/>
            <w:color w:val="000000"/>
            <w:kern w:val="0"/>
            <w:sz w:val="20"/>
            <w:szCs w:val="20"/>
          </w:rPr>
          <w:t>|</w:t>
        </w:r>
      </w:ins>
      <w:ins w:id="7402" w:author="wurongjun 00246467" w:date="2015-12-26T09:14:00Z">
        <w:r w:rsidR="009B7D87" w:rsidRPr="009B7D87">
          <w:rPr>
            <w:rFonts w:ascii="宋体" w:hAnsi="宋体" w:hint="eastAsia"/>
            <w:sz w:val="18"/>
            <w:szCs w:val="18"/>
          </w:rPr>
          <w:t xml:space="preserve"> </w:t>
        </w:r>
        <w:r w:rsidR="009B7D87">
          <w:rPr>
            <w:rFonts w:ascii="宋体" w:hAnsi="宋体" w:hint="eastAsia"/>
            <w:sz w:val="18"/>
            <w:szCs w:val="18"/>
          </w:rPr>
          <w:t>connectType</w:t>
        </w:r>
      </w:ins>
    </w:p>
    <w:p w:rsidR="009569AE" w:rsidRPr="00190F99" w:rsidRDefault="009569AE" w:rsidP="00761E58"/>
    <w:tbl>
      <w:tblPr>
        <w:tblW w:w="8167" w:type="dxa"/>
        <w:jc w:val="center"/>
        <w:tblCellMar>
          <w:left w:w="0" w:type="dxa"/>
          <w:right w:w="0" w:type="dxa"/>
        </w:tblCellMar>
        <w:tblLook w:val="04A0" w:firstRow="1" w:lastRow="0" w:firstColumn="1" w:lastColumn="0" w:noHBand="0" w:noVBand="1"/>
      </w:tblPr>
      <w:tblGrid>
        <w:gridCol w:w="755"/>
        <w:gridCol w:w="1451"/>
        <w:gridCol w:w="1784"/>
        <w:gridCol w:w="2156"/>
        <w:gridCol w:w="827"/>
        <w:gridCol w:w="1194"/>
      </w:tblGrid>
      <w:tr w:rsidR="00761E58" w:rsidTr="00925435">
        <w:trPr>
          <w:cantSplit/>
          <w:tblHeader/>
          <w:jc w:val="center"/>
        </w:trPr>
        <w:tc>
          <w:tcPr>
            <w:tcW w:w="755"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vAlign w:val="center"/>
            <w:hideMark/>
          </w:tcPr>
          <w:p w:rsidR="00761E58" w:rsidRPr="008A5D34" w:rsidRDefault="00761E58" w:rsidP="00C27CDA">
            <w:pPr>
              <w:pStyle w:val="TableHeading"/>
              <w:rPr>
                <w:rFonts w:ascii="Arial" w:hAnsi="Arial" w:cs="Arial"/>
                <w:kern w:val="2"/>
              </w:rPr>
            </w:pPr>
            <w:r w:rsidRPr="008A5D34">
              <w:rPr>
                <w:rFonts w:ascii="Arial" w:hAnsi="Arial" w:cs="Arial"/>
                <w:kern w:val="2"/>
              </w:rPr>
              <w:t>Serial No.</w:t>
            </w:r>
          </w:p>
        </w:tc>
        <w:tc>
          <w:tcPr>
            <w:tcW w:w="1451"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rsidR="00761E58" w:rsidRPr="008A5D34" w:rsidRDefault="00761E58" w:rsidP="00C27CDA">
            <w:pPr>
              <w:pStyle w:val="TableHeading"/>
              <w:rPr>
                <w:rFonts w:ascii="Arial" w:hAnsi="Arial" w:cs="Arial"/>
                <w:kern w:val="2"/>
              </w:rPr>
            </w:pPr>
            <w:r w:rsidRPr="008A5D34">
              <w:rPr>
                <w:rFonts w:ascii="Arial" w:hAnsi="Arial" w:cs="Arial"/>
                <w:kern w:val="2"/>
              </w:rPr>
              <w:t xml:space="preserve">Parameter </w:t>
            </w:r>
          </w:p>
        </w:tc>
        <w:tc>
          <w:tcPr>
            <w:tcW w:w="1784"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rsidR="00761E58" w:rsidRPr="008A5D34" w:rsidRDefault="00761E58" w:rsidP="00C27CDA">
            <w:pPr>
              <w:pStyle w:val="TableHeading"/>
              <w:rPr>
                <w:rFonts w:ascii="Arial" w:hAnsi="Arial" w:cs="Arial"/>
                <w:kern w:val="2"/>
              </w:rPr>
            </w:pPr>
            <w:r w:rsidRPr="008A5D34">
              <w:rPr>
                <w:rFonts w:ascii="Arial" w:hAnsi="Arial" w:cs="Arial"/>
                <w:kern w:val="2"/>
              </w:rPr>
              <w:t>Type</w:t>
            </w:r>
          </w:p>
        </w:tc>
        <w:tc>
          <w:tcPr>
            <w:tcW w:w="2156"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rsidR="00761E58" w:rsidRPr="008A5D34" w:rsidRDefault="00761E58" w:rsidP="00C27CDA">
            <w:pPr>
              <w:pStyle w:val="TableHeading"/>
              <w:rPr>
                <w:rFonts w:ascii="Arial" w:hAnsi="Arial" w:cs="Arial"/>
                <w:kern w:val="2"/>
              </w:rPr>
            </w:pPr>
            <w:r w:rsidRPr="008A5D34">
              <w:rPr>
                <w:rFonts w:ascii="Arial" w:hAnsi="Arial" w:cs="Arial"/>
                <w:kern w:val="2"/>
              </w:rPr>
              <w:t>Meaning</w:t>
            </w:r>
          </w:p>
        </w:tc>
        <w:tc>
          <w:tcPr>
            <w:tcW w:w="827"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vAlign w:val="center"/>
            <w:hideMark/>
          </w:tcPr>
          <w:p w:rsidR="00761E58" w:rsidRPr="008A5D34" w:rsidRDefault="00761E58" w:rsidP="00C27CDA">
            <w:pPr>
              <w:pStyle w:val="TableHeading"/>
              <w:rPr>
                <w:rFonts w:ascii="Times New Roman" w:hAnsi="Times New Roman"/>
                <w:kern w:val="2"/>
              </w:rPr>
            </w:pPr>
            <w:r w:rsidRPr="008A5D34">
              <w:rPr>
                <w:rFonts w:ascii="Times New Roman" w:hAnsi="Times New Roman"/>
                <w:kern w:val="2"/>
              </w:rPr>
              <w:t>NOT NULL</w:t>
            </w:r>
          </w:p>
        </w:tc>
        <w:tc>
          <w:tcPr>
            <w:tcW w:w="1194"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761E58" w:rsidRPr="008A5D34" w:rsidRDefault="00761E58" w:rsidP="00C27CDA">
            <w:pPr>
              <w:pStyle w:val="TableHeading"/>
              <w:jc w:val="both"/>
              <w:rPr>
                <w:rFonts w:ascii="Times New Roman" w:eastAsia="Times New Roman" w:hAnsi="Times New Roman"/>
                <w:kern w:val="2"/>
              </w:rPr>
            </w:pPr>
            <w:r w:rsidRPr="008A5D34">
              <w:rPr>
                <w:rFonts w:ascii="Times New Roman" w:hAnsi="Times New Roman"/>
                <w:kern w:val="2"/>
              </w:rPr>
              <w:t>Mandatory</w:t>
            </w:r>
          </w:p>
          <w:p w:rsidR="00761E58" w:rsidRPr="008A5D34" w:rsidRDefault="00761E58" w:rsidP="00C27CDA">
            <w:pPr>
              <w:pStyle w:val="TableHeading"/>
              <w:jc w:val="both"/>
              <w:rPr>
                <w:rFonts w:ascii="Arial" w:hAnsi="Arial" w:cs="Arial"/>
                <w:kern w:val="2"/>
              </w:rPr>
            </w:pPr>
            <w:r w:rsidRPr="008A5D34">
              <w:rPr>
                <w:rFonts w:ascii="Times New Roman" w:hAnsi="Times New Roman"/>
                <w:kern w:val="2"/>
              </w:rPr>
              <w:t>/Optional</w:t>
            </w:r>
          </w:p>
        </w:tc>
      </w:tr>
      <w:tr w:rsidR="00761E58" w:rsidTr="00925435">
        <w:trPr>
          <w:cantSplit/>
          <w:jc w:val="center"/>
        </w:trPr>
        <w:tc>
          <w:tcPr>
            <w:tcW w:w="7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1</w:t>
            </w:r>
          </w:p>
        </w:tc>
        <w:tc>
          <w:tcPr>
            <w:tcW w:w="14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rFonts w:ascii="宋体" w:hAnsi="宋体" w:hint="eastAsia"/>
                <w:kern w:val="2"/>
                <w:sz w:val="20"/>
                <w:szCs w:val="20"/>
              </w:rPr>
              <w:t>操作类型</w:t>
            </w:r>
          </w:p>
        </w:tc>
        <w:tc>
          <w:tcPr>
            <w:tcW w:w="178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Varchar2(2)</w:t>
            </w:r>
          </w:p>
        </w:tc>
        <w:tc>
          <w:tcPr>
            <w:tcW w:w="21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0</w:t>
            </w:r>
            <w:r>
              <w:rPr>
                <w:rFonts w:ascii="宋体" w:hAnsi="宋体" w:hint="eastAsia"/>
                <w:kern w:val="2"/>
                <w:sz w:val="20"/>
                <w:szCs w:val="20"/>
              </w:rPr>
              <w:t>：开户</w:t>
            </w:r>
          </w:p>
          <w:p w:rsidR="00761E58" w:rsidRDefault="00761E58" w:rsidP="00C27CDA">
            <w:pPr>
              <w:pStyle w:val="TableText"/>
              <w:rPr>
                <w:kern w:val="2"/>
                <w:sz w:val="20"/>
                <w:szCs w:val="20"/>
              </w:rPr>
            </w:pPr>
            <w:r>
              <w:rPr>
                <w:kern w:val="2"/>
                <w:sz w:val="20"/>
                <w:szCs w:val="20"/>
              </w:rPr>
              <w:t>1</w:t>
            </w:r>
            <w:r>
              <w:rPr>
                <w:rFonts w:ascii="宋体" w:hAnsi="宋体" w:hint="eastAsia"/>
                <w:kern w:val="2"/>
                <w:sz w:val="20"/>
                <w:szCs w:val="20"/>
              </w:rPr>
              <w:t>：销户</w:t>
            </w:r>
          </w:p>
          <w:p w:rsidR="00761E58" w:rsidRDefault="00761E58" w:rsidP="00C27CDA">
            <w:pPr>
              <w:pStyle w:val="TableText"/>
              <w:rPr>
                <w:kern w:val="2"/>
                <w:sz w:val="20"/>
                <w:szCs w:val="20"/>
              </w:rPr>
            </w:pPr>
            <w:r>
              <w:rPr>
                <w:kern w:val="2"/>
                <w:sz w:val="20"/>
                <w:szCs w:val="20"/>
              </w:rPr>
              <w:t>2</w:t>
            </w:r>
            <w:r>
              <w:rPr>
                <w:rFonts w:ascii="宋体" w:hAnsi="宋体" w:hint="eastAsia"/>
                <w:kern w:val="2"/>
                <w:sz w:val="20"/>
                <w:szCs w:val="20"/>
              </w:rPr>
              <w:t>：信息变更</w:t>
            </w:r>
          </w:p>
        </w:tc>
        <w:tc>
          <w:tcPr>
            <w:tcW w:w="8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Y</w:t>
            </w:r>
          </w:p>
        </w:tc>
        <w:tc>
          <w:tcPr>
            <w:tcW w:w="11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M</w:t>
            </w:r>
          </w:p>
        </w:tc>
      </w:tr>
      <w:tr w:rsidR="00761E58" w:rsidTr="00925435">
        <w:trPr>
          <w:cantSplit/>
          <w:jc w:val="center"/>
        </w:trPr>
        <w:tc>
          <w:tcPr>
            <w:tcW w:w="7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2</w:t>
            </w:r>
          </w:p>
        </w:tc>
        <w:tc>
          <w:tcPr>
            <w:tcW w:w="14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rFonts w:ascii="宋体" w:hAnsi="宋体" w:hint="eastAsia"/>
                <w:kern w:val="2"/>
                <w:sz w:val="20"/>
                <w:szCs w:val="20"/>
              </w:rPr>
              <w:t>订户键值</w:t>
            </w:r>
          </w:p>
        </w:tc>
        <w:tc>
          <w:tcPr>
            <w:tcW w:w="178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NUMBER(10)</w:t>
            </w:r>
          </w:p>
        </w:tc>
        <w:tc>
          <w:tcPr>
            <w:tcW w:w="21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MDSP</w:t>
            </w:r>
            <w:r>
              <w:rPr>
                <w:rFonts w:ascii="宋体" w:hAnsi="宋体" w:hint="eastAsia"/>
                <w:kern w:val="2"/>
                <w:sz w:val="20"/>
                <w:szCs w:val="20"/>
              </w:rPr>
              <w:t>内部关联键值</w:t>
            </w:r>
          </w:p>
        </w:tc>
        <w:tc>
          <w:tcPr>
            <w:tcW w:w="8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Heading"/>
              <w:rPr>
                <w:rFonts w:ascii="Arial" w:hAnsi="Arial" w:cs="Arial"/>
                <w:kern w:val="2"/>
              </w:rPr>
            </w:pPr>
            <w:r>
              <w:rPr>
                <w:rFonts w:ascii="Arial" w:hAnsi="Arial" w:cs="Arial"/>
                <w:kern w:val="2"/>
              </w:rPr>
              <w:t>Y</w:t>
            </w:r>
          </w:p>
        </w:tc>
        <w:tc>
          <w:tcPr>
            <w:tcW w:w="11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M</w:t>
            </w:r>
          </w:p>
        </w:tc>
      </w:tr>
      <w:tr w:rsidR="00761E58" w:rsidTr="00925435">
        <w:trPr>
          <w:cantSplit/>
          <w:jc w:val="center"/>
        </w:trPr>
        <w:tc>
          <w:tcPr>
            <w:tcW w:w="7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3</w:t>
            </w:r>
          </w:p>
        </w:tc>
        <w:tc>
          <w:tcPr>
            <w:tcW w:w="14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rFonts w:ascii="宋体" w:hAnsi="宋体" w:hint="eastAsia"/>
                <w:kern w:val="2"/>
                <w:sz w:val="20"/>
                <w:szCs w:val="20"/>
              </w:rPr>
              <w:t>订户</w:t>
            </w:r>
            <w:r>
              <w:rPr>
                <w:kern w:val="2"/>
                <w:sz w:val="20"/>
                <w:szCs w:val="20"/>
              </w:rPr>
              <w:t>id</w:t>
            </w:r>
          </w:p>
        </w:tc>
        <w:tc>
          <w:tcPr>
            <w:tcW w:w="178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Varchar2(128)</w:t>
            </w:r>
          </w:p>
        </w:tc>
        <w:tc>
          <w:tcPr>
            <w:tcW w:w="21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rFonts w:ascii="宋体" w:hAnsi="宋体" w:hint="eastAsia"/>
                <w:kern w:val="2"/>
                <w:sz w:val="20"/>
                <w:szCs w:val="20"/>
              </w:rPr>
              <w:t>订户全局</w:t>
            </w:r>
            <w:r>
              <w:rPr>
                <w:kern w:val="2"/>
                <w:sz w:val="20"/>
                <w:szCs w:val="20"/>
              </w:rPr>
              <w:t>ID</w:t>
            </w:r>
          </w:p>
        </w:tc>
        <w:tc>
          <w:tcPr>
            <w:tcW w:w="8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Heading"/>
              <w:rPr>
                <w:rFonts w:ascii="Arial" w:hAnsi="Arial" w:cs="Arial"/>
                <w:kern w:val="2"/>
              </w:rPr>
            </w:pPr>
            <w:r>
              <w:rPr>
                <w:rFonts w:ascii="Arial" w:hAnsi="Arial" w:cs="Arial"/>
                <w:kern w:val="2"/>
              </w:rPr>
              <w:t>Y</w:t>
            </w:r>
          </w:p>
        </w:tc>
        <w:tc>
          <w:tcPr>
            <w:tcW w:w="11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M</w:t>
            </w:r>
          </w:p>
        </w:tc>
      </w:tr>
      <w:tr w:rsidR="00761E58" w:rsidTr="00925435">
        <w:trPr>
          <w:cantSplit/>
          <w:jc w:val="center"/>
        </w:trPr>
        <w:tc>
          <w:tcPr>
            <w:tcW w:w="7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4</w:t>
            </w:r>
          </w:p>
        </w:tc>
        <w:tc>
          <w:tcPr>
            <w:tcW w:w="14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rFonts w:ascii="宋体" w:hAnsi="宋体" w:hint="eastAsia"/>
                <w:kern w:val="2"/>
                <w:sz w:val="20"/>
                <w:szCs w:val="20"/>
              </w:rPr>
              <w:t>订户名称</w:t>
            </w:r>
          </w:p>
        </w:tc>
        <w:tc>
          <w:tcPr>
            <w:tcW w:w="178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Varchar2(512)</w:t>
            </w:r>
          </w:p>
        </w:tc>
        <w:tc>
          <w:tcPr>
            <w:tcW w:w="2156" w:type="dxa"/>
            <w:tcBorders>
              <w:top w:val="nil"/>
              <w:left w:val="nil"/>
              <w:bottom w:val="single" w:sz="8" w:space="0" w:color="auto"/>
              <w:right w:val="single" w:sz="8" w:space="0" w:color="auto"/>
            </w:tcBorders>
            <w:tcMar>
              <w:top w:w="0" w:type="dxa"/>
              <w:left w:w="108" w:type="dxa"/>
              <w:bottom w:w="0" w:type="dxa"/>
              <w:right w:w="108" w:type="dxa"/>
            </w:tcMar>
            <w:vAlign w:val="center"/>
          </w:tcPr>
          <w:p w:rsidR="00761E58" w:rsidRDefault="00761E58" w:rsidP="00C27CDA">
            <w:pPr>
              <w:pStyle w:val="TableText"/>
              <w:rPr>
                <w:kern w:val="2"/>
                <w:sz w:val="20"/>
                <w:szCs w:val="20"/>
              </w:rPr>
            </w:pPr>
          </w:p>
        </w:tc>
        <w:tc>
          <w:tcPr>
            <w:tcW w:w="8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Heading"/>
              <w:rPr>
                <w:rFonts w:ascii="Arial" w:hAnsi="Arial" w:cs="Arial"/>
                <w:kern w:val="2"/>
              </w:rPr>
            </w:pPr>
            <w:r>
              <w:rPr>
                <w:rFonts w:ascii="Arial" w:hAnsi="Arial" w:cs="Arial"/>
                <w:kern w:val="2"/>
              </w:rPr>
              <w:t>N</w:t>
            </w:r>
          </w:p>
        </w:tc>
        <w:tc>
          <w:tcPr>
            <w:tcW w:w="11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O</w:t>
            </w:r>
          </w:p>
        </w:tc>
      </w:tr>
      <w:tr w:rsidR="00761E58" w:rsidTr="00925435">
        <w:trPr>
          <w:cantSplit/>
          <w:jc w:val="center"/>
        </w:trPr>
        <w:tc>
          <w:tcPr>
            <w:tcW w:w="7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lastRenderedPageBreak/>
              <w:t>5</w:t>
            </w:r>
          </w:p>
        </w:tc>
        <w:tc>
          <w:tcPr>
            <w:tcW w:w="14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rFonts w:ascii="宋体" w:hAnsi="宋体" w:hint="eastAsia"/>
                <w:kern w:val="2"/>
                <w:sz w:val="20"/>
                <w:szCs w:val="20"/>
              </w:rPr>
              <w:t>注册时间</w:t>
            </w:r>
          </w:p>
        </w:tc>
        <w:tc>
          <w:tcPr>
            <w:tcW w:w="178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CHAR(14)</w:t>
            </w:r>
          </w:p>
        </w:tc>
        <w:tc>
          <w:tcPr>
            <w:tcW w:w="21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rFonts w:ascii="宋体" w:hAnsi="宋体" w:hint="eastAsia"/>
                <w:kern w:val="2"/>
                <w:sz w:val="20"/>
                <w:szCs w:val="20"/>
              </w:rPr>
              <w:t>日期格式</w:t>
            </w:r>
            <w:r>
              <w:rPr>
                <w:kern w:val="2"/>
                <w:sz w:val="20"/>
                <w:szCs w:val="20"/>
              </w:rPr>
              <w:t>yyyyMMddHHmmss</w:t>
            </w:r>
          </w:p>
        </w:tc>
        <w:tc>
          <w:tcPr>
            <w:tcW w:w="8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Heading"/>
              <w:rPr>
                <w:rFonts w:ascii="Arial" w:hAnsi="Arial" w:cs="Arial"/>
                <w:kern w:val="2"/>
              </w:rPr>
            </w:pPr>
            <w:r>
              <w:rPr>
                <w:rFonts w:ascii="Arial" w:hAnsi="Arial" w:cs="Arial"/>
                <w:kern w:val="2"/>
              </w:rPr>
              <w:t>N</w:t>
            </w:r>
          </w:p>
        </w:tc>
        <w:tc>
          <w:tcPr>
            <w:tcW w:w="11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O</w:t>
            </w:r>
          </w:p>
        </w:tc>
      </w:tr>
      <w:tr w:rsidR="00761E58" w:rsidTr="00925435">
        <w:trPr>
          <w:cantSplit/>
          <w:jc w:val="center"/>
        </w:trPr>
        <w:tc>
          <w:tcPr>
            <w:tcW w:w="7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6</w:t>
            </w:r>
          </w:p>
        </w:tc>
        <w:tc>
          <w:tcPr>
            <w:tcW w:w="14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rFonts w:ascii="宋体" w:hAnsi="宋体" w:hint="eastAsia"/>
                <w:kern w:val="2"/>
                <w:sz w:val="20"/>
                <w:szCs w:val="20"/>
              </w:rPr>
              <w:t>当前操作时间</w:t>
            </w:r>
          </w:p>
        </w:tc>
        <w:tc>
          <w:tcPr>
            <w:tcW w:w="178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CHAR(14)</w:t>
            </w:r>
          </w:p>
        </w:tc>
        <w:tc>
          <w:tcPr>
            <w:tcW w:w="21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rFonts w:ascii="宋体" w:hAnsi="宋体" w:hint="eastAsia"/>
                <w:kern w:val="2"/>
                <w:sz w:val="20"/>
                <w:szCs w:val="20"/>
              </w:rPr>
              <w:t>日期格式</w:t>
            </w:r>
            <w:r>
              <w:rPr>
                <w:kern w:val="2"/>
                <w:sz w:val="20"/>
                <w:szCs w:val="20"/>
              </w:rPr>
              <w:t>yyyyMMddHHmmss</w:t>
            </w:r>
          </w:p>
        </w:tc>
        <w:tc>
          <w:tcPr>
            <w:tcW w:w="8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Heading"/>
              <w:rPr>
                <w:rFonts w:ascii="Arial" w:hAnsi="Arial" w:cs="Arial"/>
                <w:kern w:val="2"/>
              </w:rPr>
            </w:pPr>
            <w:r>
              <w:rPr>
                <w:rFonts w:ascii="Arial" w:hAnsi="Arial" w:cs="Arial"/>
                <w:kern w:val="2"/>
              </w:rPr>
              <w:t>Y</w:t>
            </w:r>
          </w:p>
        </w:tc>
        <w:tc>
          <w:tcPr>
            <w:tcW w:w="11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M</w:t>
            </w:r>
          </w:p>
        </w:tc>
      </w:tr>
      <w:tr w:rsidR="00761E58" w:rsidTr="00925435">
        <w:trPr>
          <w:cantSplit/>
          <w:jc w:val="center"/>
        </w:trPr>
        <w:tc>
          <w:tcPr>
            <w:tcW w:w="7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7</w:t>
            </w:r>
          </w:p>
        </w:tc>
        <w:tc>
          <w:tcPr>
            <w:tcW w:w="14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rFonts w:ascii="宋体" w:hAnsi="宋体" w:hint="eastAsia"/>
                <w:kern w:val="2"/>
                <w:sz w:val="20"/>
                <w:szCs w:val="20"/>
              </w:rPr>
              <w:t>区域</w:t>
            </w:r>
            <w:r>
              <w:rPr>
                <w:kern w:val="2"/>
                <w:sz w:val="20"/>
                <w:szCs w:val="20"/>
              </w:rPr>
              <w:t>ID</w:t>
            </w:r>
          </w:p>
        </w:tc>
        <w:tc>
          <w:tcPr>
            <w:tcW w:w="178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Varchar2(32)</w:t>
            </w:r>
          </w:p>
        </w:tc>
        <w:tc>
          <w:tcPr>
            <w:tcW w:w="2156" w:type="dxa"/>
            <w:tcBorders>
              <w:top w:val="nil"/>
              <w:left w:val="nil"/>
              <w:bottom w:val="single" w:sz="8" w:space="0" w:color="auto"/>
              <w:right w:val="single" w:sz="8" w:space="0" w:color="auto"/>
            </w:tcBorders>
            <w:tcMar>
              <w:top w:w="0" w:type="dxa"/>
              <w:left w:w="108" w:type="dxa"/>
              <w:bottom w:w="0" w:type="dxa"/>
              <w:right w:w="108" w:type="dxa"/>
            </w:tcMar>
            <w:vAlign w:val="center"/>
          </w:tcPr>
          <w:p w:rsidR="00761E58" w:rsidRDefault="00761E58" w:rsidP="00C27CDA">
            <w:pPr>
              <w:pStyle w:val="TableText"/>
              <w:rPr>
                <w:kern w:val="2"/>
                <w:sz w:val="20"/>
                <w:szCs w:val="20"/>
              </w:rPr>
            </w:pPr>
          </w:p>
        </w:tc>
        <w:tc>
          <w:tcPr>
            <w:tcW w:w="8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Heading"/>
              <w:rPr>
                <w:rFonts w:ascii="Arial" w:hAnsi="Arial" w:cs="Arial"/>
                <w:kern w:val="2"/>
              </w:rPr>
            </w:pPr>
            <w:r>
              <w:rPr>
                <w:rFonts w:ascii="Arial" w:hAnsi="Arial" w:cs="Arial"/>
                <w:kern w:val="2"/>
              </w:rPr>
              <w:t>N</w:t>
            </w:r>
          </w:p>
        </w:tc>
        <w:tc>
          <w:tcPr>
            <w:tcW w:w="11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O</w:t>
            </w:r>
          </w:p>
        </w:tc>
      </w:tr>
      <w:tr w:rsidR="00761E58" w:rsidTr="00925435">
        <w:trPr>
          <w:cantSplit/>
          <w:trHeight w:val="2135"/>
          <w:jc w:val="center"/>
        </w:trPr>
        <w:tc>
          <w:tcPr>
            <w:tcW w:w="7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8</w:t>
            </w:r>
          </w:p>
        </w:tc>
        <w:tc>
          <w:tcPr>
            <w:tcW w:w="14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rFonts w:ascii="宋体" w:hAnsi="宋体" w:hint="eastAsia"/>
                <w:kern w:val="2"/>
                <w:sz w:val="20"/>
                <w:szCs w:val="20"/>
              </w:rPr>
              <w:t>子网</w:t>
            </w:r>
            <w:r>
              <w:rPr>
                <w:kern w:val="2"/>
                <w:sz w:val="20"/>
                <w:szCs w:val="20"/>
              </w:rPr>
              <w:t>ID</w:t>
            </w:r>
          </w:p>
        </w:tc>
        <w:tc>
          <w:tcPr>
            <w:tcW w:w="178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Varchar2 (128)</w:t>
            </w:r>
          </w:p>
        </w:tc>
        <w:tc>
          <w:tcPr>
            <w:tcW w:w="2156" w:type="dxa"/>
            <w:tcBorders>
              <w:top w:val="nil"/>
              <w:left w:val="nil"/>
              <w:bottom w:val="single" w:sz="8" w:space="0" w:color="auto"/>
              <w:right w:val="single" w:sz="8" w:space="0" w:color="auto"/>
            </w:tcBorders>
            <w:tcMar>
              <w:top w:w="0" w:type="dxa"/>
              <w:left w:w="108" w:type="dxa"/>
              <w:bottom w:w="0" w:type="dxa"/>
              <w:right w:w="108" w:type="dxa"/>
            </w:tcMar>
            <w:vAlign w:val="center"/>
          </w:tcPr>
          <w:p w:rsidR="00761E58" w:rsidRDefault="00761E58" w:rsidP="00C27CDA">
            <w:pPr>
              <w:pStyle w:val="TableText"/>
              <w:rPr>
                <w:kern w:val="2"/>
                <w:sz w:val="20"/>
                <w:szCs w:val="20"/>
              </w:rPr>
            </w:pPr>
          </w:p>
        </w:tc>
        <w:tc>
          <w:tcPr>
            <w:tcW w:w="8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Heading"/>
              <w:rPr>
                <w:rFonts w:ascii="Arial" w:hAnsi="Arial" w:cs="Arial"/>
                <w:kern w:val="2"/>
              </w:rPr>
            </w:pPr>
            <w:r>
              <w:rPr>
                <w:rFonts w:ascii="Arial" w:hAnsi="Arial" w:cs="Arial"/>
                <w:kern w:val="2"/>
              </w:rPr>
              <w:t>N</w:t>
            </w:r>
          </w:p>
        </w:tc>
        <w:tc>
          <w:tcPr>
            <w:tcW w:w="11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O</w:t>
            </w:r>
          </w:p>
        </w:tc>
      </w:tr>
      <w:tr w:rsidR="00761E58" w:rsidTr="00925435">
        <w:trPr>
          <w:cantSplit/>
          <w:jc w:val="center"/>
        </w:trPr>
        <w:tc>
          <w:tcPr>
            <w:tcW w:w="7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9</w:t>
            </w:r>
          </w:p>
        </w:tc>
        <w:tc>
          <w:tcPr>
            <w:tcW w:w="14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rFonts w:ascii="宋体" w:hAnsi="宋体" w:hint="eastAsia"/>
                <w:kern w:val="2"/>
                <w:sz w:val="20"/>
                <w:szCs w:val="20"/>
              </w:rPr>
              <w:t>用户领域</w:t>
            </w:r>
          </w:p>
        </w:tc>
        <w:tc>
          <w:tcPr>
            <w:tcW w:w="178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Varchar2(128)</w:t>
            </w:r>
          </w:p>
        </w:tc>
        <w:tc>
          <w:tcPr>
            <w:tcW w:w="2156" w:type="dxa"/>
            <w:tcBorders>
              <w:top w:val="nil"/>
              <w:left w:val="nil"/>
              <w:bottom w:val="single" w:sz="8" w:space="0" w:color="auto"/>
              <w:right w:val="single" w:sz="8" w:space="0" w:color="auto"/>
            </w:tcBorders>
            <w:tcMar>
              <w:top w:w="0" w:type="dxa"/>
              <w:left w:w="108" w:type="dxa"/>
              <w:bottom w:w="0" w:type="dxa"/>
              <w:right w:w="108" w:type="dxa"/>
            </w:tcMar>
            <w:vAlign w:val="center"/>
          </w:tcPr>
          <w:p w:rsidR="00761E58" w:rsidRDefault="00761E58" w:rsidP="00C27CDA">
            <w:pPr>
              <w:pStyle w:val="TableText"/>
              <w:rPr>
                <w:kern w:val="2"/>
                <w:sz w:val="20"/>
                <w:szCs w:val="20"/>
              </w:rPr>
            </w:pPr>
            <w:r>
              <w:rPr>
                <w:rFonts w:ascii="宋体" w:hAnsi="宋体" w:hint="eastAsia"/>
                <w:kern w:val="2"/>
                <w:sz w:val="20"/>
                <w:szCs w:val="20"/>
              </w:rPr>
              <w:t>订户开通的领域</w:t>
            </w:r>
            <w:r>
              <w:rPr>
                <w:kern w:val="2"/>
                <w:sz w:val="20"/>
                <w:szCs w:val="20"/>
              </w:rPr>
              <w:t xml:space="preserve"> </w:t>
            </w:r>
            <w:r>
              <w:rPr>
                <w:rFonts w:ascii="宋体" w:hAnsi="宋体" w:hint="eastAsia"/>
                <w:kern w:val="2"/>
                <w:sz w:val="20"/>
                <w:szCs w:val="20"/>
              </w:rPr>
              <w:t>使用位定义：</w:t>
            </w:r>
            <w:r>
              <w:rPr>
                <w:kern w:val="2"/>
                <w:sz w:val="20"/>
                <w:szCs w:val="20"/>
              </w:rPr>
              <w:t xml:space="preserve"> </w:t>
            </w:r>
          </w:p>
          <w:p w:rsidR="00761E58" w:rsidRDefault="00761E58" w:rsidP="00C27CDA">
            <w:pPr>
              <w:pStyle w:val="TableText"/>
              <w:rPr>
                <w:kern w:val="2"/>
                <w:sz w:val="20"/>
                <w:szCs w:val="20"/>
              </w:rPr>
            </w:pPr>
            <w:r>
              <w:rPr>
                <w:kern w:val="2"/>
                <w:sz w:val="20"/>
                <w:szCs w:val="20"/>
              </w:rPr>
              <w:t>0</w:t>
            </w:r>
            <w:r>
              <w:rPr>
                <w:rFonts w:ascii="宋体" w:hAnsi="宋体" w:hint="eastAsia"/>
                <w:kern w:val="2"/>
                <w:sz w:val="20"/>
                <w:szCs w:val="20"/>
              </w:rPr>
              <w:t>：</w:t>
            </w:r>
            <w:r>
              <w:rPr>
                <w:kern w:val="2"/>
                <w:sz w:val="20"/>
                <w:szCs w:val="20"/>
              </w:rPr>
              <w:t>ALL</w:t>
            </w:r>
            <w:r>
              <w:rPr>
                <w:rFonts w:ascii="宋体" w:hAnsi="宋体" w:hint="eastAsia"/>
                <w:kern w:val="2"/>
                <w:sz w:val="20"/>
                <w:szCs w:val="20"/>
              </w:rPr>
              <w:t>，默认</w:t>
            </w:r>
            <w:r>
              <w:rPr>
                <w:kern w:val="2"/>
                <w:sz w:val="20"/>
                <w:szCs w:val="20"/>
              </w:rPr>
              <w:t xml:space="preserve"> </w:t>
            </w:r>
          </w:p>
          <w:p w:rsidR="00761E58" w:rsidRDefault="00761E58" w:rsidP="00C27CDA">
            <w:pPr>
              <w:pStyle w:val="TableText"/>
              <w:rPr>
                <w:kern w:val="2"/>
                <w:sz w:val="20"/>
                <w:szCs w:val="20"/>
              </w:rPr>
            </w:pPr>
            <w:r>
              <w:rPr>
                <w:kern w:val="2"/>
                <w:sz w:val="20"/>
                <w:szCs w:val="20"/>
              </w:rPr>
              <w:t>1</w:t>
            </w:r>
            <w:r>
              <w:rPr>
                <w:rFonts w:ascii="宋体" w:hAnsi="宋体" w:hint="eastAsia"/>
                <w:kern w:val="2"/>
                <w:sz w:val="20"/>
                <w:szCs w:val="20"/>
              </w:rPr>
              <w:t>：</w:t>
            </w:r>
            <w:r>
              <w:rPr>
                <w:kern w:val="2"/>
                <w:sz w:val="20"/>
                <w:szCs w:val="20"/>
              </w:rPr>
              <w:t xml:space="preserve">IPTV </w:t>
            </w:r>
          </w:p>
          <w:p w:rsidR="00761E58" w:rsidRDefault="00761E58" w:rsidP="00C27CDA">
            <w:pPr>
              <w:pStyle w:val="TableText"/>
              <w:rPr>
                <w:kern w:val="2"/>
                <w:sz w:val="20"/>
                <w:szCs w:val="20"/>
              </w:rPr>
            </w:pPr>
            <w:r>
              <w:rPr>
                <w:kern w:val="2"/>
                <w:sz w:val="20"/>
                <w:szCs w:val="20"/>
              </w:rPr>
              <w:t>2</w:t>
            </w:r>
            <w:r>
              <w:rPr>
                <w:rFonts w:ascii="宋体" w:hAnsi="宋体" w:hint="eastAsia"/>
                <w:kern w:val="2"/>
                <w:sz w:val="20"/>
                <w:szCs w:val="20"/>
              </w:rPr>
              <w:t>：</w:t>
            </w:r>
            <w:r>
              <w:rPr>
                <w:kern w:val="2"/>
                <w:sz w:val="20"/>
                <w:szCs w:val="20"/>
              </w:rPr>
              <w:t xml:space="preserve">WebTV </w:t>
            </w:r>
          </w:p>
          <w:p w:rsidR="00761E58" w:rsidRDefault="00761E58" w:rsidP="00C27CDA">
            <w:pPr>
              <w:pStyle w:val="TableText"/>
              <w:rPr>
                <w:kern w:val="2"/>
                <w:sz w:val="20"/>
                <w:szCs w:val="20"/>
              </w:rPr>
            </w:pPr>
            <w:r>
              <w:rPr>
                <w:kern w:val="2"/>
                <w:sz w:val="20"/>
                <w:szCs w:val="20"/>
              </w:rPr>
              <w:t>4</w:t>
            </w:r>
            <w:r>
              <w:rPr>
                <w:rFonts w:ascii="宋体" w:hAnsi="宋体" w:hint="eastAsia"/>
                <w:kern w:val="2"/>
                <w:sz w:val="20"/>
                <w:szCs w:val="20"/>
              </w:rPr>
              <w:t>：</w:t>
            </w:r>
            <w:r>
              <w:rPr>
                <w:kern w:val="2"/>
                <w:sz w:val="20"/>
                <w:szCs w:val="20"/>
              </w:rPr>
              <w:t xml:space="preserve">MTV </w:t>
            </w:r>
          </w:p>
          <w:p w:rsidR="00761E58" w:rsidRDefault="00761E58" w:rsidP="00C27CDA">
            <w:pPr>
              <w:pStyle w:val="TableText"/>
              <w:rPr>
                <w:kern w:val="2"/>
                <w:sz w:val="20"/>
                <w:szCs w:val="20"/>
              </w:rPr>
            </w:pPr>
            <w:r>
              <w:rPr>
                <w:kern w:val="2"/>
                <w:sz w:val="20"/>
                <w:szCs w:val="20"/>
              </w:rPr>
              <w:t>8</w:t>
            </w:r>
            <w:r>
              <w:rPr>
                <w:rFonts w:ascii="宋体" w:hAnsi="宋体" w:hint="eastAsia"/>
                <w:kern w:val="2"/>
                <w:sz w:val="20"/>
                <w:szCs w:val="20"/>
              </w:rPr>
              <w:t>：</w:t>
            </w:r>
            <w:r>
              <w:rPr>
                <w:kern w:val="2"/>
                <w:sz w:val="20"/>
                <w:szCs w:val="20"/>
              </w:rPr>
              <w:t xml:space="preserve">DTV </w:t>
            </w:r>
          </w:p>
          <w:p w:rsidR="00761E58" w:rsidRDefault="00761E58" w:rsidP="00C27CDA">
            <w:pPr>
              <w:pStyle w:val="TableText"/>
              <w:rPr>
                <w:kern w:val="2"/>
                <w:sz w:val="20"/>
                <w:szCs w:val="20"/>
              </w:rPr>
            </w:pPr>
            <w:r>
              <w:rPr>
                <w:rFonts w:ascii="宋体" w:hAnsi="宋体" w:hint="eastAsia"/>
                <w:kern w:val="2"/>
                <w:sz w:val="20"/>
                <w:szCs w:val="20"/>
              </w:rPr>
              <w:t>开通多个领域时，用多个领域的值之和表示。</w:t>
            </w:r>
          </w:p>
          <w:p w:rsidR="00761E58" w:rsidRDefault="00761E58" w:rsidP="00C27CDA">
            <w:pPr>
              <w:pStyle w:val="TableText"/>
              <w:rPr>
                <w:kern w:val="2"/>
                <w:sz w:val="20"/>
                <w:szCs w:val="20"/>
              </w:rPr>
            </w:pPr>
          </w:p>
        </w:tc>
        <w:tc>
          <w:tcPr>
            <w:tcW w:w="8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Heading"/>
              <w:rPr>
                <w:rFonts w:ascii="Arial" w:hAnsi="Arial" w:cs="Arial"/>
                <w:kern w:val="2"/>
              </w:rPr>
            </w:pPr>
            <w:r>
              <w:rPr>
                <w:rFonts w:ascii="Arial" w:hAnsi="Arial" w:cs="Arial"/>
                <w:kern w:val="2"/>
              </w:rPr>
              <w:t>N</w:t>
            </w:r>
          </w:p>
        </w:tc>
        <w:tc>
          <w:tcPr>
            <w:tcW w:w="11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O</w:t>
            </w:r>
          </w:p>
        </w:tc>
      </w:tr>
      <w:tr w:rsidR="00761E58" w:rsidTr="00925435">
        <w:trPr>
          <w:cantSplit/>
          <w:jc w:val="center"/>
        </w:trPr>
        <w:tc>
          <w:tcPr>
            <w:tcW w:w="7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10</w:t>
            </w:r>
          </w:p>
        </w:tc>
        <w:tc>
          <w:tcPr>
            <w:tcW w:w="14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bossID</w:t>
            </w:r>
          </w:p>
        </w:tc>
        <w:tc>
          <w:tcPr>
            <w:tcW w:w="178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Varchar2(128)</w:t>
            </w:r>
          </w:p>
        </w:tc>
        <w:tc>
          <w:tcPr>
            <w:tcW w:w="2156" w:type="dxa"/>
            <w:tcBorders>
              <w:top w:val="nil"/>
              <w:left w:val="nil"/>
              <w:bottom w:val="single" w:sz="8" w:space="0" w:color="auto"/>
              <w:right w:val="single" w:sz="8" w:space="0" w:color="auto"/>
            </w:tcBorders>
            <w:tcMar>
              <w:top w:w="0" w:type="dxa"/>
              <w:left w:w="108" w:type="dxa"/>
              <w:bottom w:w="0" w:type="dxa"/>
              <w:right w:w="108" w:type="dxa"/>
            </w:tcMar>
            <w:vAlign w:val="center"/>
          </w:tcPr>
          <w:p w:rsidR="00761E58" w:rsidRDefault="00761E58" w:rsidP="00C27CDA">
            <w:pPr>
              <w:pStyle w:val="TableText"/>
              <w:rPr>
                <w:kern w:val="2"/>
                <w:sz w:val="20"/>
                <w:szCs w:val="20"/>
              </w:rPr>
            </w:pPr>
          </w:p>
        </w:tc>
        <w:tc>
          <w:tcPr>
            <w:tcW w:w="8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Heading"/>
              <w:rPr>
                <w:rFonts w:ascii="Arial" w:hAnsi="Arial" w:cs="Arial"/>
                <w:kern w:val="2"/>
              </w:rPr>
            </w:pPr>
            <w:r>
              <w:rPr>
                <w:rFonts w:ascii="Arial" w:hAnsi="Arial" w:cs="Arial"/>
                <w:kern w:val="2"/>
              </w:rPr>
              <w:t>Y</w:t>
            </w:r>
          </w:p>
        </w:tc>
        <w:tc>
          <w:tcPr>
            <w:tcW w:w="11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M</w:t>
            </w:r>
          </w:p>
        </w:tc>
      </w:tr>
      <w:tr w:rsidR="00761E58" w:rsidTr="00925435">
        <w:trPr>
          <w:cantSplit/>
          <w:jc w:val="center"/>
        </w:trPr>
        <w:tc>
          <w:tcPr>
            <w:tcW w:w="7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11</w:t>
            </w:r>
          </w:p>
        </w:tc>
        <w:tc>
          <w:tcPr>
            <w:tcW w:w="14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rFonts w:ascii="宋体" w:hAnsi="宋体" w:hint="eastAsia"/>
                <w:kern w:val="2"/>
                <w:sz w:val="20"/>
                <w:szCs w:val="20"/>
              </w:rPr>
              <w:t>用户状态</w:t>
            </w:r>
          </w:p>
        </w:tc>
        <w:tc>
          <w:tcPr>
            <w:tcW w:w="178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CHAR(15)</w:t>
            </w:r>
          </w:p>
        </w:tc>
        <w:tc>
          <w:tcPr>
            <w:tcW w:w="21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rFonts w:ascii="宋体" w:hAnsi="宋体" w:hint="eastAsia"/>
                <w:kern w:val="2"/>
                <w:sz w:val="20"/>
                <w:szCs w:val="20"/>
              </w:rPr>
              <w:t>用户状态</w:t>
            </w:r>
            <w:r>
              <w:rPr>
                <w:kern w:val="2"/>
                <w:sz w:val="20"/>
                <w:szCs w:val="20"/>
              </w:rPr>
              <w:t xml:space="preserve"> </w:t>
            </w:r>
            <w:r>
              <w:rPr>
                <w:rFonts w:ascii="宋体" w:hAnsi="宋体" w:hint="eastAsia"/>
                <w:kern w:val="2"/>
                <w:sz w:val="20"/>
                <w:szCs w:val="20"/>
              </w:rPr>
              <w:t>执行</w:t>
            </w:r>
            <w:r>
              <w:rPr>
                <w:kern w:val="2"/>
                <w:sz w:val="20"/>
                <w:szCs w:val="20"/>
              </w:rPr>
              <w:t>Action</w:t>
            </w:r>
            <w:r>
              <w:rPr>
                <w:rFonts w:ascii="宋体" w:hAnsi="宋体" w:hint="eastAsia"/>
                <w:kern w:val="2"/>
                <w:sz w:val="20"/>
                <w:szCs w:val="20"/>
              </w:rPr>
              <w:t>之后的订户状态</w:t>
            </w:r>
            <w:r>
              <w:rPr>
                <w:kern w:val="2"/>
                <w:sz w:val="20"/>
                <w:szCs w:val="20"/>
              </w:rPr>
              <w:t xml:space="preserve"> </w:t>
            </w:r>
            <w:r>
              <w:rPr>
                <w:kern w:val="2"/>
                <w:sz w:val="20"/>
                <w:szCs w:val="20"/>
              </w:rPr>
              <w:br/>
              <w:t xml:space="preserve">  </w:t>
            </w:r>
            <w:r>
              <w:rPr>
                <w:rFonts w:ascii="宋体" w:hAnsi="宋体" w:hint="eastAsia"/>
                <w:kern w:val="2"/>
                <w:sz w:val="20"/>
                <w:szCs w:val="20"/>
              </w:rPr>
              <w:t>第一位：销户</w:t>
            </w:r>
            <w:r>
              <w:rPr>
                <w:kern w:val="2"/>
                <w:sz w:val="20"/>
                <w:szCs w:val="20"/>
              </w:rPr>
              <w:t xml:space="preserve"> </w:t>
            </w:r>
            <w:r>
              <w:rPr>
                <w:kern w:val="2"/>
                <w:sz w:val="20"/>
                <w:szCs w:val="20"/>
              </w:rPr>
              <w:br/>
              <w:t xml:space="preserve">  </w:t>
            </w:r>
            <w:r>
              <w:rPr>
                <w:rFonts w:ascii="宋体" w:hAnsi="宋体" w:hint="eastAsia"/>
                <w:kern w:val="2"/>
                <w:sz w:val="20"/>
                <w:szCs w:val="20"/>
              </w:rPr>
              <w:t>第二位：挂失</w:t>
            </w:r>
            <w:r>
              <w:rPr>
                <w:kern w:val="2"/>
                <w:sz w:val="20"/>
                <w:szCs w:val="20"/>
              </w:rPr>
              <w:t xml:space="preserve"> </w:t>
            </w:r>
            <w:r>
              <w:rPr>
                <w:kern w:val="2"/>
                <w:sz w:val="20"/>
                <w:szCs w:val="20"/>
              </w:rPr>
              <w:br/>
              <w:t xml:space="preserve">  </w:t>
            </w:r>
            <w:r>
              <w:rPr>
                <w:rFonts w:ascii="宋体" w:hAnsi="宋体" w:hint="eastAsia"/>
                <w:kern w:val="2"/>
                <w:sz w:val="20"/>
                <w:szCs w:val="20"/>
              </w:rPr>
              <w:t>第三位：</w:t>
            </w:r>
            <w:r>
              <w:rPr>
                <w:kern w:val="2"/>
                <w:sz w:val="20"/>
                <w:szCs w:val="20"/>
              </w:rPr>
              <w:t>1</w:t>
            </w:r>
            <w:r>
              <w:rPr>
                <w:rFonts w:ascii="宋体" w:hAnsi="宋体" w:hint="eastAsia"/>
                <w:kern w:val="2"/>
                <w:sz w:val="20"/>
                <w:szCs w:val="20"/>
              </w:rPr>
              <w:t>用户停机</w:t>
            </w:r>
            <w:r>
              <w:rPr>
                <w:kern w:val="2"/>
                <w:sz w:val="20"/>
                <w:szCs w:val="20"/>
              </w:rPr>
              <w:t xml:space="preserve"> 2</w:t>
            </w:r>
            <w:r>
              <w:rPr>
                <w:rFonts w:ascii="宋体" w:hAnsi="宋体" w:hint="eastAsia"/>
                <w:kern w:val="2"/>
                <w:sz w:val="20"/>
                <w:szCs w:val="20"/>
              </w:rPr>
              <w:t>操作员停机</w:t>
            </w:r>
            <w:r>
              <w:rPr>
                <w:kern w:val="2"/>
                <w:sz w:val="20"/>
                <w:szCs w:val="20"/>
              </w:rPr>
              <w:t>-</w:t>
            </w:r>
            <w:r>
              <w:rPr>
                <w:rFonts w:ascii="宋体" w:hAnsi="宋体" w:hint="eastAsia"/>
                <w:kern w:val="2"/>
                <w:sz w:val="20"/>
                <w:szCs w:val="20"/>
              </w:rPr>
              <w:t>单停</w:t>
            </w:r>
            <w:r>
              <w:rPr>
                <w:kern w:val="2"/>
                <w:sz w:val="20"/>
                <w:szCs w:val="20"/>
              </w:rPr>
              <w:t xml:space="preserve"> 3</w:t>
            </w:r>
            <w:r>
              <w:rPr>
                <w:rFonts w:ascii="宋体" w:hAnsi="宋体" w:hint="eastAsia"/>
                <w:kern w:val="2"/>
                <w:sz w:val="20"/>
                <w:szCs w:val="20"/>
              </w:rPr>
              <w:t>操作员停机</w:t>
            </w:r>
            <w:r>
              <w:rPr>
                <w:kern w:val="2"/>
                <w:sz w:val="20"/>
                <w:szCs w:val="20"/>
              </w:rPr>
              <w:t>-</w:t>
            </w:r>
            <w:r>
              <w:rPr>
                <w:rFonts w:ascii="宋体" w:hAnsi="宋体" w:hint="eastAsia"/>
                <w:kern w:val="2"/>
                <w:sz w:val="20"/>
                <w:szCs w:val="20"/>
              </w:rPr>
              <w:t>双停</w:t>
            </w:r>
            <w:r>
              <w:rPr>
                <w:kern w:val="2"/>
                <w:sz w:val="20"/>
                <w:szCs w:val="20"/>
              </w:rPr>
              <w:t xml:space="preserve"> </w:t>
            </w:r>
            <w:r>
              <w:rPr>
                <w:kern w:val="2"/>
                <w:sz w:val="20"/>
                <w:szCs w:val="20"/>
              </w:rPr>
              <w:br/>
              <w:t xml:space="preserve">  </w:t>
            </w:r>
            <w:r>
              <w:rPr>
                <w:rFonts w:ascii="宋体" w:hAnsi="宋体" w:hint="eastAsia"/>
                <w:kern w:val="2"/>
                <w:sz w:val="20"/>
                <w:szCs w:val="20"/>
              </w:rPr>
              <w:t>第四位：停机保号</w:t>
            </w:r>
            <w:r>
              <w:rPr>
                <w:kern w:val="2"/>
                <w:sz w:val="20"/>
                <w:szCs w:val="20"/>
              </w:rPr>
              <w:t xml:space="preserve"> </w:t>
            </w:r>
            <w:r>
              <w:rPr>
                <w:kern w:val="2"/>
                <w:sz w:val="20"/>
                <w:szCs w:val="20"/>
              </w:rPr>
              <w:br/>
              <w:t xml:space="preserve">  </w:t>
            </w:r>
            <w:r>
              <w:rPr>
                <w:rFonts w:ascii="宋体" w:hAnsi="宋体" w:hint="eastAsia"/>
                <w:kern w:val="2"/>
                <w:sz w:val="20"/>
                <w:szCs w:val="20"/>
              </w:rPr>
              <w:t>第五位：封锁</w:t>
            </w:r>
            <w:r>
              <w:rPr>
                <w:kern w:val="2"/>
                <w:sz w:val="20"/>
                <w:szCs w:val="20"/>
              </w:rPr>
              <w:t xml:space="preserve"> </w:t>
            </w:r>
            <w:r>
              <w:rPr>
                <w:kern w:val="2"/>
                <w:sz w:val="20"/>
                <w:szCs w:val="20"/>
              </w:rPr>
              <w:br/>
              <w:t xml:space="preserve">  </w:t>
            </w:r>
            <w:r>
              <w:rPr>
                <w:rFonts w:ascii="宋体" w:hAnsi="宋体" w:hint="eastAsia"/>
                <w:kern w:val="2"/>
                <w:sz w:val="20"/>
                <w:szCs w:val="20"/>
              </w:rPr>
              <w:t>第六位：黑名单</w:t>
            </w:r>
            <w:r>
              <w:rPr>
                <w:kern w:val="2"/>
                <w:sz w:val="20"/>
                <w:szCs w:val="20"/>
              </w:rPr>
              <w:t xml:space="preserve"> </w:t>
            </w:r>
            <w:r>
              <w:rPr>
                <w:kern w:val="2"/>
                <w:sz w:val="20"/>
                <w:szCs w:val="20"/>
              </w:rPr>
              <w:br/>
              <w:t xml:space="preserve">  </w:t>
            </w:r>
            <w:r>
              <w:rPr>
                <w:rFonts w:ascii="宋体" w:hAnsi="宋体" w:hint="eastAsia"/>
                <w:kern w:val="2"/>
                <w:sz w:val="20"/>
                <w:szCs w:val="20"/>
              </w:rPr>
              <w:t>每一位表示一个状态，</w:t>
            </w:r>
            <w:r>
              <w:rPr>
                <w:kern w:val="2"/>
                <w:sz w:val="20"/>
                <w:szCs w:val="20"/>
              </w:rPr>
              <w:t>0</w:t>
            </w:r>
            <w:r>
              <w:rPr>
                <w:rFonts w:ascii="宋体" w:hAnsi="宋体" w:hint="eastAsia"/>
                <w:kern w:val="2"/>
                <w:sz w:val="20"/>
                <w:szCs w:val="20"/>
              </w:rPr>
              <w:t>表示不在此状态，</w:t>
            </w:r>
            <w:r>
              <w:rPr>
                <w:kern w:val="2"/>
                <w:sz w:val="20"/>
                <w:szCs w:val="20"/>
              </w:rPr>
              <w:t>1</w:t>
            </w:r>
            <w:r>
              <w:rPr>
                <w:rFonts w:ascii="宋体" w:hAnsi="宋体" w:hint="eastAsia"/>
                <w:kern w:val="2"/>
                <w:sz w:val="20"/>
                <w:szCs w:val="20"/>
              </w:rPr>
              <w:t>表示在此状态</w:t>
            </w:r>
          </w:p>
        </w:tc>
        <w:tc>
          <w:tcPr>
            <w:tcW w:w="8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Heading"/>
              <w:rPr>
                <w:rFonts w:ascii="Arial" w:hAnsi="Arial" w:cs="Arial"/>
                <w:kern w:val="2"/>
              </w:rPr>
            </w:pPr>
            <w:r>
              <w:rPr>
                <w:rFonts w:ascii="Arial" w:hAnsi="Arial" w:cs="Arial"/>
                <w:kern w:val="2"/>
              </w:rPr>
              <w:t>Y</w:t>
            </w:r>
          </w:p>
        </w:tc>
        <w:tc>
          <w:tcPr>
            <w:tcW w:w="11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M</w:t>
            </w:r>
          </w:p>
        </w:tc>
      </w:tr>
      <w:tr w:rsidR="00761E58" w:rsidTr="00925435">
        <w:trPr>
          <w:cantSplit/>
          <w:jc w:val="center"/>
        </w:trPr>
        <w:tc>
          <w:tcPr>
            <w:tcW w:w="7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12</w:t>
            </w:r>
          </w:p>
        </w:tc>
        <w:tc>
          <w:tcPr>
            <w:tcW w:w="14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rFonts w:ascii="宋体" w:hAnsi="宋体" w:hint="eastAsia"/>
                <w:kern w:val="2"/>
                <w:sz w:val="20"/>
                <w:szCs w:val="20"/>
              </w:rPr>
              <w:t>返回码</w:t>
            </w:r>
          </w:p>
        </w:tc>
        <w:tc>
          <w:tcPr>
            <w:tcW w:w="178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Varchar2(32)</w:t>
            </w:r>
          </w:p>
        </w:tc>
        <w:tc>
          <w:tcPr>
            <w:tcW w:w="21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rFonts w:ascii="宋体" w:hAnsi="宋体" w:hint="eastAsia"/>
                <w:kern w:val="2"/>
                <w:sz w:val="20"/>
                <w:szCs w:val="20"/>
              </w:rPr>
              <w:t>操作结果返回码</w:t>
            </w:r>
            <w:r>
              <w:rPr>
                <w:kern w:val="2"/>
                <w:sz w:val="20"/>
                <w:szCs w:val="20"/>
              </w:rPr>
              <w:t xml:space="preserve"> 0 </w:t>
            </w:r>
            <w:r>
              <w:rPr>
                <w:rFonts w:ascii="宋体" w:hAnsi="宋体" w:hint="eastAsia"/>
                <w:kern w:val="2"/>
                <w:sz w:val="20"/>
                <w:szCs w:val="20"/>
              </w:rPr>
              <w:t>成功</w:t>
            </w:r>
          </w:p>
        </w:tc>
        <w:tc>
          <w:tcPr>
            <w:tcW w:w="8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Heading"/>
              <w:rPr>
                <w:rFonts w:ascii="Arial" w:hAnsi="Arial" w:cs="Arial"/>
                <w:kern w:val="2"/>
              </w:rPr>
            </w:pPr>
            <w:r>
              <w:rPr>
                <w:rFonts w:ascii="Arial" w:hAnsi="Arial" w:cs="Arial"/>
                <w:kern w:val="2"/>
              </w:rPr>
              <w:t>Y</w:t>
            </w:r>
          </w:p>
        </w:tc>
        <w:tc>
          <w:tcPr>
            <w:tcW w:w="11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M</w:t>
            </w:r>
          </w:p>
        </w:tc>
      </w:tr>
      <w:tr w:rsidR="00761E58" w:rsidTr="00925435">
        <w:trPr>
          <w:cantSplit/>
          <w:jc w:val="center"/>
        </w:trPr>
        <w:tc>
          <w:tcPr>
            <w:tcW w:w="7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13</w:t>
            </w:r>
          </w:p>
        </w:tc>
        <w:tc>
          <w:tcPr>
            <w:tcW w:w="14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rFonts w:ascii="宋体" w:hAnsi="宋体" w:hint="eastAsia"/>
                <w:kern w:val="2"/>
                <w:sz w:val="20"/>
                <w:szCs w:val="20"/>
              </w:rPr>
              <w:t>是否成功</w:t>
            </w:r>
          </w:p>
        </w:tc>
        <w:tc>
          <w:tcPr>
            <w:tcW w:w="178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CHAR(1)</w:t>
            </w:r>
          </w:p>
        </w:tc>
        <w:tc>
          <w:tcPr>
            <w:tcW w:w="21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0</w:t>
            </w:r>
            <w:r>
              <w:rPr>
                <w:rFonts w:ascii="宋体" w:hAnsi="宋体" w:hint="eastAsia"/>
                <w:kern w:val="2"/>
                <w:sz w:val="20"/>
                <w:szCs w:val="20"/>
              </w:rPr>
              <w:t>：成功</w:t>
            </w:r>
          </w:p>
          <w:p w:rsidR="00761E58" w:rsidRDefault="00761E58" w:rsidP="00C27CDA">
            <w:pPr>
              <w:pStyle w:val="TableText"/>
              <w:rPr>
                <w:kern w:val="2"/>
                <w:sz w:val="20"/>
                <w:szCs w:val="20"/>
              </w:rPr>
            </w:pPr>
            <w:r>
              <w:rPr>
                <w:kern w:val="2"/>
                <w:sz w:val="20"/>
                <w:szCs w:val="20"/>
              </w:rPr>
              <w:t>1</w:t>
            </w:r>
            <w:r>
              <w:rPr>
                <w:rFonts w:ascii="宋体" w:hAnsi="宋体" w:hint="eastAsia"/>
                <w:kern w:val="2"/>
                <w:sz w:val="20"/>
                <w:szCs w:val="20"/>
              </w:rPr>
              <w:t>：失败</w:t>
            </w:r>
          </w:p>
        </w:tc>
        <w:tc>
          <w:tcPr>
            <w:tcW w:w="8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Heading"/>
              <w:rPr>
                <w:rFonts w:ascii="Arial" w:hAnsi="Arial" w:cs="Arial"/>
                <w:kern w:val="2"/>
              </w:rPr>
            </w:pPr>
            <w:r>
              <w:rPr>
                <w:rFonts w:ascii="Arial" w:hAnsi="Arial" w:cs="Arial"/>
                <w:kern w:val="2"/>
              </w:rPr>
              <w:t>Y</w:t>
            </w:r>
          </w:p>
        </w:tc>
        <w:tc>
          <w:tcPr>
            <w:tcW w:w="11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M</w:t>
            </w:r>
          </w:p>
        </w:tc>
      </w:tr>
      <w:tr w:rsidR="00761E58" w:rsidTr="00925435">
        <w:trPr>
          <w:cantSplit/>
          <w:jc w:val="center"/>
        </w:trPr>
        <w:tc>
          <w:tcPr>
            <w:tcW w:w="7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rFonts w:hint="eastAsia"/>
                <w:kern w:val="2"/>
                <w:sz w:val="20"/>
                <w:szCs w:val="20"/>
              </w:rPr>
              <w:lastRenderedPageBreak/>
              <w:t>14</w:t>
            </w:r>
          </w:p>
        </w:tc>
        <w:tc>
          <w:tcPr>
            <w:tcW w:w="14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rFonts w:ascii="宋体" w:hAnsi="宋体"/>
                <w:kern w:val="2"/>
                <w:sz w:val="20"/>
                <w:szCs w:val="20"/>
              </w:rPr>
            </w:pPr>
            <w:r>
              <w:rPr>
                <w:rFonts w:ascii="宋体" w:hAnsi="宋体" w:hint="eastAsia"/>
                <w:kern w:val="2"/>
                <w:sz w:val="20"/>
                <w:szCs w:val="20"/>
              </w:rPr>
              <w:t>订户绑定的手机号</w:t>
            </w:r>
          </w:p>
        </w:tc>
        <w:tc>
          <w:tcPr>
            <w:tcW w:w="178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rFonts w:hint="eastAsia"/>
                <w:kern w:val="2"/>
                <w:sz w:val="20"/>
                <w:szCs w:val="20"/>
              </w:rPr>
              <w:t>VARCHAR2(60)</w:t>
            </w:r>
          </w:p>
        </w:tc>
        <w:tc>
          <w:tcPr>
            <w:tcW w:w="21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rFonts w:ascii="宋体" w:hAnsi="宋体" w:hint="eastAsia"/>
                <w:kern w:val="2"/>
                <w:sz w:val="20"/>
                <w:szCs w:val="20"/>
              </w:rPr>
              <w:t>订户绑定的手机号</w:t>
            </w:r>
          </w:p>
        </w:tc>
        <w:tc>
          <w:tcPr>
            <w:tcW w:w="8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Heading"/>
              <w:rPr>
                <w:rFonts w:ascii="Arial" w:hAnsi="Arial" w:cs="Arial"/>
                <w:kern w:val="2"/>
              </w:rPr>
            </w:pPr>
            <w:r>
              <w:rPr>
                <w:rFonts w:ascii="Arial" w:hAnsi="Arial" w:cs="Arial"/>
                <w:kern w:val="2"/>
              </w:rPr>
              <w:t>Y</w:t>
            </w:r>
          </w:p>
        </w:tc>
        <w:tc>
          <w:tcPr>
            <w:tcW w:w="11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M</w:t>
            </w:r>
          </w:p>
        </w:tc>
      </w:tr>
      <w:tr w:rsidR="00761E58" w:rsidTr="00925435">
        <w:trPr>
          <w:cantSplit/>
          <w:jc w:val="center"/>
        </w:trPr>
        <w:tc>
          <w:tcPr>
            <w:tcW w:w="75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rFonts w:hint="eastAsia"/>
                <w:kern w:val="2"/>
                <w:sz w:val="20"/>
                <w:szCs w:val="20"/>
              </w:rPr>
              <w:t>15</w:t>
            </w:r>
          </w:p>
        </w:tc>
        <w:tc>
          <w:tcPr>
            <w:tcW w:w="145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rFonts w:ascii="宋体" w:hAnsi="宋体"/>
                <w:kern w:val="2"/>
                <w:sz w:val="20"/>
                <w:szCs w:val="20"/>
              </w:rPr>
            </w:pPr>
            <w:r>
              <w:rPr>
                <w:rFonts w:ascii="宋体" w:hAnsi="宋体" w:hint="eastAsia"/>
                <w:kern w:val="2"/>
                <w:sz w:val="20"/>
                <w:szCs w:val="20"/>
              </w:rPr>
              <w:t>订户绑定的</w:t>
            </w:r>
            <w:r w:rsidRPr="00A12AE2">
              <w:rPr>
                <w:rFonts w:ascii="宋体" w:hAnsi="宋体" w:hint="eastAsia"/>
                <w:kern w:val="2"/>
                <w:sz w:val="20"/>
                <w:szCs w:val="20"/>
              </w:rPr>
              <w:t>Email</w:t>
            </w:r>
          </w:p>
        </w:tc>
        <w:tc>
          <w:tcPr>
            <w:tcW w:w="178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rFonts w:hint="eastAsia"/>
                <w:kern w:val="2"/>
                <w:sz w:val="20"/>
                <w:szCs w:val="20"/>
              </w:rPr>
              <w:t>VARCHAR2(256)</w:t>
            </w:r>
          </w:p>
        </w:tc>
        <w:tc>
          <w:tcPr>
            <w:tcW w:w="215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rFonts w:ascii="宋体" w:hAnsi="宋体" w:hint="eastAsia"/>
                <w:kern w:val="2"/>
                <w:sz w:val="20"/>
                <w:szCs w:val="20"/>
              </w:rPr>
              <w:t>订户绑定的</w:t>
            </w:r>
            <w:r w:rsidRPr="00A12AE2">
              <w:rPr>
                <w:rFonts w:ascii="宋体" w:hAnsi="宋体" w:hint="eastAsia"/>
                <w:kern w:val="2"/>
                <w:sz w:val="20"/>
                <w:szCs w:val="20"/>
              </w:rPr>
              <w:t>Email</w:t>
            </w:r>
          </w:p>
        </w:tc>
        <w:tc>
          <w:tcPr>
            <w:tcW w:w="82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Heading"/>
              <w:rPr>
                <w:rFonts w:ascii="Arial" w:hAnsi="Arial" w:cs="Arial"/>
                <w:kern w:val="2"/>
              </w:rPr>
            </w:pPr>
            <w:r>
              <w:rPr>
                <w:rFonts w:ascii="Arial" w:hAnsi="Arial" w:cs="Arial"/>
                <w:kern w:val="2"/>
              </w:rPr>
              <w:t>Y</w:t>
            </w:r>
          </w:p>
        </w:tc>
        <w:tc>
          <w:tcPr>
            <w:tcW w:w="119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kern w:val="2"/>
                <w:sz w:val="20"/>
                <w:szCs w:val="20"/>
              </w:rPr>
              <w:t>M</w:t>
            </w:r>
          </w:p>
        </w:tc>
      </w:tr>
      <w:tr w:rsidR="00761E58" w:rsidTr="00925435">
        <w:trPr>
          <w:cantSplit/>
          <w:jc w:val="center"/>
        </w:trPr>
        <w:tc>
          <w:tcPr>
            <w:tcW w:w="755" w:type="dxa"/>
            <w:tcBorders>
              <w:top w:val="nil"/>
              <w:left w:val="single" w:sz="8" w:space="0" w:color="auto"/>
              <w:bottom w:val="nil"/>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rFonts w:hint="eastAsia"/>
                <w:kern w:val="2"/>
                <w:sz w:val="20"/>
                <w:szCs w:val="20"/>
              </w:rPr>
              <w:t>16</w:t>
            </w:r>
          </w:p>
        </w:tc>
        <w:tc>
          <w:tcPr>
            <w:tcW w:w="1451" w:type="dxa"/>
            <w:tcBorders>
              <w:top w:val="nil"/>
              <w:left w:val="nil"/>
              <w:bottom w:val="nil"/>
              <w:right w:val="single" w:sz="8" w:space="0" w:color="auto"/>
            </w:tcBorders>
            <w:tcMar>
              <w:top w:w="0" w:type="dxa"/>
              <w:left w:w="108" w:type="dxa"/>
              <w:bottom w:w="0" w:type="dxa"/>
              <w:right w:w="108" w:type="dxa"/>
            </w:tcMar>
            <w:vAlign w:val="center"/>
            <w:hideMark/>
          </w:tcPr>
          <w:p w:rsidR="00761E58" w:rsidRDefault="00761E58" w:rsidP="00C27CDA">
            <w:pPr>
              <w:pStyle w:val="TableText"/>
              <w:rPr>
                <w:rFonts w:ascii="宋体" w:hAnsi="宋体"/>
                <w:kern w:val="2"/>
                <w:sz w:val="20"/>
                <w:szCs w:val="20"/>
              </w:rPr>
            </w:pPr>
            <w:r>
              <w:rPr>
                <w:rFonts w:ascii="宋体" w:hAnsi="宋体" w:hint="eastAsia"/>
                <w:kern w:val="2"/>
                <w:sz w:val="20"/>
                <w:szCs w:val="20"/>
              </w:rPr>
              <w:t>订户注册类型</w:t>
            </w:r>
          </w:p>
        </w:tc>
        <w:tc>
          <w:tcPr>
            <w:tcW w:w="1784" w:type="dxa"/>
            <w:tcBorders>
              <w:top w:val="nil"/>
              <w:left w:val="nil"/>
              <w:bottom w:val="nil"/>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rFonts w:hint="eastAsia"/>
                <w:kern w:val="2"/>
                <w:sz w:val="20"/>
                <w:szCs w:val="20"/>
              </w:rPr>
              <w:t>VARCHAR2(2)</w:t>
            </w:r>
          </w:p>
        </w:tc>
        <w:tc>
          <w:tcPr>
            <w:tcW w:w="2156" w:type="dxa"/>
            <w:tcBorders>
              <w:top w:val="nil"/>
              <w:left w:val="nil"/>
              <w:bottom w:val="nil"/>
              <w:right w:val="single" w:sz="8" w:space="0" w:color="auto"/>
            </w:tcBorders>
            <w:tcMar>
              <w:top w:w="0" w:type="dxa"/>
              <w:left w:w="108" w:type="dxa"/>
              <w:bottom w:w="0" w:type="dxa"/>
              <w:right w:w="108" w:type="dxa"/>
            </w:tcMar>
            <w:vAlign w:val="center"/>
            <w:hideMark/>
          </w:tcPr>
          <w:p w:rsidR="00761E58" w:rsidRPr="001A5AC4" w:rsidRDefault="00761E58" w:rsidP="00C27CDA">
            <w:pPr>
              <w:pStyle w:val="TableText"/>
            </w:pPr>
            <w:r w:rsidRPr="001A5AC4">
              <w:rPr>
                <w:rFonts w:hint="eastAsia"/>
              </w:rPr>
              <w:t>1</w:t>
            </w:r>
            <w:r w:rsidRPr="001A5AC4">
              <w:rPr>
                <w:rFonts w:hint="eastAsia"/>
              </w:rPr>
              <w:t>：手机</w:t>
            </w:r>
          </w:p>
          <w:p w:rsidR="00761E58" w:rsidRPr="001A5AC4" w:rsidRDefault="00761E58" w:rsidP="00C27CDA">
            <w:pPr>
              <w:pStyle w:val="TableText"/>
            </w:pPr>
            <w:r w:rsidRPr="001A5AC4">
              <w:rPr>
                <w:rFonts w:hint="eastAsia"/>
              </w:rPr>
              <w:t>2</w:t>
            </w:r>
            <w:r w:rsidRPr="001A5AC4">
              <w:rPr>
                <w:rFonts w:hint="eastAsia"/>
              </w:rPr>
              <w:t>：</w:t>
            </w:r>
            <w:r w:rsidRPr="001A5AC4">
              <w:rPr>
                <w:rFonts w:hint="eastAsia"/>
              </w:rPr>
              <w:t>Email</w:t>
            </w:r>
          </w:p>
          <w:p w:rsidR="00761E58" w:rsidRDefault="00761E58" w:rsidP="00C27CDA">
            <w:pPr>
              <w:pStyle w:val="TableText"/>
              <w:rPr>
                <w:kern w:val="2"/>
                <w:sz w:val="20"/>
                <w:szCs w:val="20"/>
              </w:rPr>
            </w:pPr>
            <w:r w:rsidRPr="001A5AC4">
              <w:rPr>
                <w:rFonts w:hint="eastAsia"/>
              </w:rPr>
              <w:t>3</w:t>
            </w:r>
            <w:r w:rsidRPr="001A5AC4">
              <w:rPr>
                <w:rFonts w:hint="eastAsia"/>
              </w:rPr>
              <w:t>：</w:t>
            </w:r>
            <w:r w:rsidRPr="001A5AC4">
              <w:rPr>
                <w:rFonts w:hint="eastAsia"/>
              </w:rPr>
              <w:t>Facebook</w:t>
            </w:r>
          </w:p>
        </w:tc>
        <w:tc>
          <w:tcPr>
            <w:tcW w:w="827" w:type="dxa"/>
            <w:tcBorders>
              <w:top w:val="nil"/>
              <w:left w:val="nil"/>
              <w:bottom w:val="nil"/>
              <w:right w:val="single" w:sz="8" w:space="0" w:color="auto"/>
            </w:tcBorders>
            <w:tcMar>
              <w:top w:w="0" w:type="dxa"/>
              <w:left w:w="108" w:type="dxa"/>
              <w:bottom w:w="0" w:type="dxa"/>
              <w:right w:w="108" w:type="dxa"/>
            </w:tcMar>
            <w:vAlign w:val="center"/>
            <w:hideMark/>
          </w:tcPr>
          <w:p w:rsidR="00761E58" w:rsidRDefault="00761E58" w:rsidP="00C27CDA">
            <w:pPr>
              <w:pStyle w:val="TableHeading"/>
              <w:rPr>
                <w:rFonts w:ascii="Arial" w:hAnsi="Arial" w:cs="Arial"/>
                <w:kern w:val="2"/>
              </w:rPr>
            </w:pPr>
            <w:r>
              <w:rPr>
                <w:rFonts w:ascii="Arial" w:hAnsi="Arial" w:cs="Arial" w:hint="eastAsia"/>
                <w:kern w:val="2"/>
              </w:rPr>
              <w:t>Y</w:t>
            </w:r>
          </w:p>
        </w:tc>
        <w:tc>
          <w:tcPr>
            <w:tcW w:w="1194" w:type="dxa"/>
            <w:tcBorders>
              <w:top w:val="nil"/>
              <w:left w:val="nil"/>
              <w:bottom w:val="nil"/>
              <w:right w:val="single" w:sz="8" w:space="0" w:color="auto"/>
            </w:tcBorders>
            <w:tcMar>
              <w:top w:w="0" w:type="dxa"/>
              <w:left w:w="108" w:type="dxa"/>
              <w:bottom w:w="0" w:type="dxa"/>
              <w:right w:w="108" w:type="dxa"/>
            </w:tcMar>
            <w:vAlign w:val="center"/>
            <w:hideMark/>
          </w:tcPr>
          <w:p w:rsidR="00761E58" w:rsidRDefault="00761E58" w:rsidP="00C27CDA">
            <w:pPr>
              <w:pStyle w:val="TableText"/>
              <w:rPr>
                <w:kern w:val="2"/>
                <w:sz w:val="20"/>
                <w:szCs w:val="20"/>
              </w:rPr>
            </w:pPr>
            <w:r>
              <w:rPr>
                <w:rFonts w:hint="eastAsia"/>
                <w:kern w:val="2"/>
                <w:sz w:val="20"/>
                <w:szCs w:val="20"/>
              </w:rPr>
              <w:t>M</w:t>
            </w:r>
          </w:p>
        </w:tc>
      </w:tr>
      <w:tr w:rsidR="00925435" w:rsidTr="00925435">
        <w:trPr>
          <w:cantSplit/>
          <w:jc w:val="center"/>
          <w:ins w:id="7403" w:author="wtest222" w:date="2014-09-11T09:13:00Z"/>
        </w:trPr>
        <w:tc>
          <w:tcPr>
            <w:tcW w:w="7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925435" w:rsidRDefault="00925435" w:rsidP="00C27CDA">
            <w:pPr>
              <w:pStyle w:val="TableText"/>
              <w:rPr>
                <w:ins w:id="7404" w:author="wtest222" w:date="2014-09-11T09:13:00Z"/>
                <w:kern w:val="2"/>
                <w:sz w:val="20"/>
                <w:szCs w:val="20"/>
              </w:rPr>
            </w:pPr>
            <w:ins w:id="7405" w:author="wtest222" w:date="2014-09-11T09:13:00Z">
              <w:r>
                <w:rPr>
                  <w:rFonts w:hint="eastAsia"/>
                  <w:kern w:val="2"/>
                  <w:sz w:val="20"/>
                  <w:szCs w:val="20"/>
                </w:rPr>
                <w:t>17</w:t>
              </w:r>
            </w:ins>
          </w:p>
        </w:tc>
        <w:tc>
          <w:tcPr>
            <w:tcW w:w="14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925435" w:rsidRDefault="00925435" w:rsidP="00C27CDA">
            <w:pPr>
              <w:pStyle w:val="TableText"/>
              <w:rPr>
                <w:ins w:id="7406" w:author="wtest222" w:date="2014-09-11T09:13:00Z"/>
                <w:rFonts w:ascii="宋体" w:hAnsi="宋体"/>
                <w:kern w:val="2"/>
                <w:sz w:val="20"/>
                <w:szCs w:val="20"/>
              </w:rPr>
            </w:pPr>
            <w:ins w:id="7407" w:author="wtest222" w:date="2014-09-11T09:14:00Z">
              <w:r>
                <w:rPr>
                  <w:rFonts w:ascii="宋体" w:hAnsi="宋体" w:hint="eastAsia"/>
                  <w:kern w:val="2"/>
                  <w:sz w:val="20"/>
                  <w:szCs w:val="20"/>
                </w:rPr>
                <w:t>客户编号</w:t>
              </w:r>
            </w:ins>
          </w:p>
        </w:tc>
        <w:tc>
          <w:tcPr>
            <w:tcW w:w="178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925435" w:rsidRDefault="00925435" w:rsidP="00C27CDA">
            <w:pPr>
              <w:pStyle w:val="TableText"/>
              <w:rPr>
                <w:ins w:id="7408" w:author="wtest222" w:date="2014-09-11T09:13:00Z"/>
                <w:kern w:val="2"/>
                <w:sz w:val="20"/>
                <w:szCs w:val="20"/>
              </w:rPr>
            </w:pPr>
            <w:ins w:id="7409" w:author="wtest222" w:date="2014-09-11T09:15:00Z">
              <w:r>
                <w:rPr>
                  <w:rFonts w:hint="eastAsia"/>
                  <w:kern w:val="2"/>
                  <w:sz w:val="20"/>
                  <w:szCs w:val="20"/>
                </w:rPr>
                <w:t>VARCHAR2(60)</w:t>
              </w:r>
            </w:ins>
          </w:p>
        </w:tc>
        <w:tc>
          <w:tcPr>
            <w:tcW w:w="215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925435" w:rsidRPr="001A5AC4" w:rsidRDefault="00925435" w:rsidP="00C27CDA">
            <w:pPr>
              <w:pStyle w:val="TableText"/>
              <w:rPr>
                <w:ins w:id="7410" w:author="wtest222" w:date="2014-09-11T09:13:00Z"/>
              </w:rPr>
            </w:pPr>
            <w:ins w:id="7411" w:author="wtest222" w:date="2014-09-11T09:15:00Z">
              <w:r>
                <w:rPr>
                  <w:rFonts w:ascii="宋体" w:hAnsi="宋体" w:hint="eastAsia"/>
                  <w:kern w:val="2"/>
                  <w:sz w:val="20"/>
                  <w:szCs w:val="20"/>
                </w:rPr>
                <w:t>客户编号</w:t>
              </w:r>
            </w:ins>
          </w:p>
        </w:tc>
        <w:tc>
          <w:tcPr>
            <w:tcW w:w="8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925435" w:rsidRDefault="00925435" w:rsidP="00C27CDA">
            <w:pPr>
              <w:pStyle w:val="TableHeading"/>
              <w:rPr>
                <w:ins w:id="7412" w:author="wtest222" w:date="2014-09-11T09:13:00Z"/>
                <w:rFonts w:ascii="Arial" w:hAnsi="Arial" w:cs="Arial"/>
                <w:kern w:val="2"/>
              </w:rPr>
            </w:pPr>
            <w:ins w:id="7413" w:author="wtest222" w:date="2014-09-11T09:16:00Z">
              <w:r>
                <w:rPr>
                  <w:rFonts w:ascii="Arial" w:hAnsi="Arial" w:cs="Arial" w:hint="eastAsia"/>
                  <w:kern w:val="2"/>
                </w:rPr>
                <w:t>Y</w:t>
              </w:r>
            </w:ins>
          </w:p>
        </w:tc>
        <w:tc>
          <w:tcPr>
            <w:tcW w:w="11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925435" w:rsidRDefault="00925435" w:rsidP="00C27CDA">
            <w:pPr>
              <w:pStyle w:val="TableText"/>
              <w:rPr>
                <w:ins w:id="7414" w:author="wtest222" w:date="2014-09-11T09:13:00Z"/>
                <w:kern w:val="2"/>
                <w:sz w:val="20"/>
                <w:szCs w:val="20"/>
              </w:rPr>
            </w:pPr>
            <w:ins w:id="7415" w:author="wtest222" w:date="2014-09-11T09:16:00Z">
              <w:r>
                <w:rPr>
                  <w:rFonts w:hint="eastAsia"/>
                  <w:kern w:val="2"/>
                  <w:sz w:val="20"/>
                  <w:szCs w:val="20"/>
                </w:rPr>
                <w:t>M</w:t>
              </w:r>
            </w:ins>
          </w:p>
        </w:tc>
      </w:tr>
      <w:tr w:rsidR="00925435" w:rsidTr="00925435">
        <w:trPr>
          <w:cantSplit/>
          <w:jc w:val="center"/>
          <w:ins w:id="7416" w:author="wtest222" w:date="2014-09-11T09:13:00Z"/>
        </w:trPr>
        <w:tc>
          <w:tcPr>
            <w:tcW w:w="7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925435" w:rsidRDefault="00925435" w:rsidP="00C27CDA">
            <w:pPr>
              <w:pStyle w:val="TableText"/>
              <w:rPr>
                <w:ins w:id="7417" w:author="wtest222" w:date="2014-09-11T09:13:00Z"/>
                <w:kern w:val="2"/>
                <w:sz w:val="20"/>
                <w:szCs w:val="20"/>
              </w:rPr>
            </w:pPr>
            <w:ins w:id="7418" w:author="wtest222" w:date="2014-09-11T09:13:00Z">
              <w:r>
                <w:rPr>
                  <w:rFonts w:hint="eastAsia"/>
                  <w:kern w:val="2"/>
                  <w:sz w:val="20"/>
                  <w:szCs w:val="20"/>
                </w:rPr>
                <w:t>18</w:t>
              </w:r>
            </w:ins>
          </w:p>
        </w:tc>
        <w:tc>
          <w:tcPr>
            <w:tcW w:w="14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925435" w:rsidRDefault="00925435" w:rsidP="00C27CDA">
            <w:pPr>
              <w:pStyle w:val="TableText"/>
              <w:rPr>
                <w:ins w:id="7419" w:author="wtest222" w:date="2014-09-11T09:13:00Z"/>
                <w:rFonts w:ascii="宋体" w:hAnsi="宋体"/>
                <w:kern w:val="2"/>
                <w:sz w:val="20"/>
                <w:szCs w:val="20"/>
              </w:rPr>
            </w:pPr>
            <w:ins w:id="7420" w:author="wtest222" w:date="2014-09-11T09:14:00Z">
              <w:r>
                <w:rPr>
                  <w:rFonts w:ascii="宋体" w:hAnsi="宋体" w:hint="eastAsia"/>
                  <w:kern w:val="2"/>
                  <w:sz w:val="20"/>
                  <w:szCs w:val="20"/>
                </w:rPr>
                <w:t>客户名称</w:t>
              </w:r>
            </w:ins>
          </w:p>
        </w:tc>
        <w:tc>
          <w:tcPr>
            <w:tcW w:w="178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925435" w:rsidRDefault="00925435" w:rsidP="00C27CDA">
            <w:pPr>
              <w:pStyle w:val="TableText"/>
              <w:rPr>
                <w:ins w:id="7421" w:author="wtest222" w:date="2014-09-11T09:13:00Z"/>
                <w:kern w:val="2"/>
                <w:sz w:val="20"/>
                <w:szCs w:val="20"/>
              </w:rPr>
            </w:pPr>
            <w:ins w:id="7422" w:author="wtest222" w:date="2014-09-11T09:15:00Z">
              <w:r>
                <w:rPr>
                  <w:rFonts w:hint="eastAsia"/>
                  <w:kern w:val="2"/>
                  <w:sz w:val="20"/>
                  <w:szCs w:val="20"/>
                </w:rPr>
                <w:t>VARCHAR2(100)</w:t>
              </w:r>
            </w:ins>
          </w:p>
        </w:tc>
        <w:tc>
          <w:tcPr>
            <w:tcW w:w="215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925435" w:rsidRPr="001A5AC4" w:rsidRDefault="00925435" w:rsidP="00C27CDA">
            <w:pPr>
              <w:pStyle w:val="TableText"/>
              <w:rPr>
                <w:ins w:id="7423" w:author="wtest222" w:date="2014-09-11T09:13:00Z"/>
              </w:rPr>
            </w:pPr>
            <w:ins w:id="7424" w:author="wtest222" w:date="2014-09-11T09:15:00Z">
              <w:r>
                <w:rPr>
                  <w:rFonts w:ascii="宋体" w:hAnsi="宋体" w:hint="eastAsia"/>
                  <w:kern w:val="2"/>
                  <w:sz w:val="20"/>
                  <w:szCs w:val="20"/>
                </w:rPr>
                <w:t>客户名称</w:t>
              </w:r>
            </w:ins>
          </w:p>
        </w:tc>
        <w:tc>
          <w:tcPr>
            <w:tcW w:w="8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925435" w:rsidRDefault="00925435" w:rsidP="00C27CDA">
            <w:pPr>
              <w:pStyle w:val="TableHeading"/>
              <w:rPr>
                <w:ins w:id="7425" w:author="wtest222" w:date="2014-09-11T09:13:00Z"/>
                <w:rFonts w:ascii="Arial" w:hAnsi="Arial" w:cs="Arial"/>
                <w:kern w:val="2"/>
              </w:rPr>
            </w:pPr>
            <w:ins w:id="7426" w:author="wtest222" w:date="2014-09-11T09:16:00Z">
              <w:r>
                <w:rPr>
                  <w:rFonts w:ascii="Arial" w:hAnsi="Arial" w:cs="Arial" w:hint="eastAsia"/>
                  <w:kern w:val="2"/>
                </w:rPr>
                <w:t>Y</w:t>
              </w:r>
            </w:ins>
          </w:p>
        </w:tc>
        <w:tc>
          <w:tcPr>
            <w:tcW w:w="11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925435" w:rsidRDefault="00925435" w:rsidP="00C27CDA">
            <w:pPr>
              <w:pStyle w:val="TableText"/>
              <w:rPr>
                <w:ins w:id="7427" w:author="wtest222" w:date="2014-09-11T09:13:00Z"/>
                <w:kern w:val="2"/>
                <w:sz w:val="20"/>
                <w:szCs w:val="20"/>
              </w:rPr>
            </w:pPr>
            <w:ins w:id="7428" w:author="wtest222" w:date="2014-09-11T09:16:00Z">
              <w:r>
                <w:rPr>
                  <w:rFonts w:hint="eastAsia"/>
                  <w:kern w:val="2"/>
                  <w:sz w:val="20"/>
                  <w:szCs w:val="20"/>
                </w:rPr>
                <w:t>M</w:t>
              </w:r>
            </w:ins>
          </w:p>
        </w:tc>
      </w:tr>
      <w:tr w:rsidR="000C2DEF" w:rsidTr="00925435">
        <w:trPr>
          <w:cantSplit/>
          <w:jc w:val="center"/>
          <w:ins w:id="7429" w:author="wtest222" w:date="2014-11-25T17:18:00Z"/>
        </w:trPr>
        <w:tc>
          <w:tcPr>
            <w:tcW w:w="7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0C2DEF" w:rsidRDefault="000C2DEF" w:rsidP="00C27CDA">
            <w:pPr>
              <w:pStyle w:val="TableText"/>
              <w:rPr>
                <w:ins w:id="7430" w:author="wtest222" w:date="2014-11-25T17:18:00Z"/>
                <w:kern w:val="2"/>
                <w:sz w:val="20"/>
                <w:szCs w:val="20"/>
              </w:rPr>
            </w:pPr>
            <w:ins w:id="7431" w:author="wtest222" w:date="2014-11-25T17:18:00Z">
              <w:r>
                <w:rPr>
                  <w:rFonts w:hint="eastAsia"/>
                  <w:kern w:val="2"/>
                  <w:sz w:val="20"/>
                  <w:szCs w:val="20"/>
                </w:rPr>
                <w:t>19</w:t>
              </w:r>
            </w:ins>
          </w:p>
        </w:tc>
        <w:tc>
          <w:tcPr>
            <w:tcW w:w="14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0C2DEF" w:rsidRDefault="000C2DEF" w:rsidP="00C27CDA">
            <w:pPr>
              <w:pStyle w:val="TableText"/>
              <w:rPr>
                <w:ins w:id="7432" w:author="wtest222" w:date="2014-11-25T17:18:00Z"/>
                <w:rFonts w:ascii="宋体" w:hAnsi="宋体"/>
                <w:kern w:val="2"/>
                <w:sz w:val="20"/>
                <w:szCs w:val="20"/>
              </w:rPr>
            </w:pPr>
            <w:ins w:id="7433" w:author="wtest222" w:date="2014-11-25T17:18:00Z">
              <w:r>
                <w:rPr>
                  <w:rFonts w:ascii="宋体" w:hAnsi="宋体" w:hint="eastAsia"/>
                  <w:kern w:val="2"/>
                  <w:sz w:val="20"/>
                  <w:szCs w:val="20"/>
                </w:rPr>
                <w:t>事务类型</w:t>
              </w:r>
            </w:ins>
          </w:p>
        </w:tc>
        <w:tc>
          <w:tcPr>
            <w:tcW w:w="178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0C2DEF" w:rsidRDefault="000C2DEF" w:rsidP="00C27CDA">
            <w:pPr>
              <w:pStyle w:val="TableText"/>
              <w:rPr>
                <w:ins w:id="7434" w:author="wtest222" w:date="2014-11-25T17:18:00Z"/>
                <w:kern w:val="2"/>
                <w:sz w:val="20"/>
                <w:szCs w:val="20"/>
              </w:rPr>
            </w:pPr>
            <w:ins w:id="7435" w:author="wtest222" w:date="2014-11-25T17:18:00Z">
              <w:r>
                <w:rPr>
                  <w:rFonts w:hint="eastAsia"/>
                  <w:kern w:val="2"/>
                  <w:sz w:val="20"/>
                  <w:szCs w:val="20"/>
                </w:rPr>
                <w:t>VARCHAR2(1)</w:t>
              </w:r>
            </w:ins>
          </w:p>
        </w:tc>
        <w:tc>
          <w:tcPr>
            <w:tcW w:w="215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0C2DEF" w:rsidRDefault="000C2DEF" w:rsidP="00E7517C">
            <w:pPr>
              <w:pStyle w:val="TableText"/>
              <w:rPr>
                <w:ins w:id="7436" w:author="wtest222" w:date="2014-11-25T17:18:00Z"/>
                <w:lang w:val="en-GB"/>
              </w:rPr>
            </w:pPr>
            <w:ins w:id="7437" w:author="wtest222" w:date="2014-11-25T17:18:00Z">
              <w:r w:rsidRPr="008748E8">
                <w:rPr>
                  <w:rFonts w:hint="eastAsia"/>
                  <w:lang w:val="en-GB"/>
                </w:rPr>
                <w:t>事务类型标识</w:t>
              </w:r>
              <w:r>
                <w:rPr>
                  <w:rFonts w:hint="eastAsia"/>
                  <w:lang w:val="en-GB"/>
                </w:rPr>
                <w:t>，取值：</w:t>
              </w:r>
            </w:ins>
          </w:p>
          <w:p w:rsidR="000C2DEF" w:rsidRDefault="000C2DEF" w:rsidP="00E7517C">
            <w:pPr>
              <w:pStyle w:val="TableText"/>
              <w:rPr>
                <w:ins w:id="7438" w:author="wtest222" w:date="2014-11-25T17:18:00Z"/>
                <w:lang w:val="en-GB"/>
              </w:rPr>
            </w:pPr>
            <w:ins w:id="7439" w:author="wtest222" w:date="2014-11-25T17:18:00Z">
              <w:r w:rsidRPr="008748E8">
                <w:rPr>
                  <w:rFonts w:hint="eastAsia"/>
                  <w:lang w:val="en-GB"/>
                </w:rPr>
                <w:t>0</w:t>
              </w:r>
              <w:r>
                <w:rPr>
                  <w:rFonts w:hint="eastAsia"/>
                  <w:lang w:val="en-GB"/>
                </w:rPr>
                <w:t>：</w:t>
              </w:r>
              <w:r w:rsidRPr="008748E8">
                <w:rPr>
                  <w:rFonts w:hint="eastAsia"/>
                  <w:lang w:val="en-GB"/>
                </w:rPr>
                <w:t>普通事务</w:t>
              </w:r>
              <w:r>
                <w:rPr>
                  <w:rFonts w:hint="eastAsia"/>
                  <w:lang w:val="en-GB"/>
                </w:rPr>
                <w:t>；</w:t>
              </w:r>
            </w:ins>
          </w:p>
          <w:p w:rsidR="000C2DEF" w:rsidRDefault="000C2DEF" w:rsidP="00E7517C">
            <w:pPr>
              <w:pStyle w:val="TableText"/>
              <w:rPr>
                <w:ins w:id="7440" w:author="wtest222" w:date="2014-11-25T17:18:00Z"/>
                <w:lang w:val="en-GB"/>
              </w:rPr>
            </w:pPr>
            <w:ins w:id="7441" w:author="wtest222" w:date="2014-11-25T17:18:00Z">
              <w:r>
                <w:rPr>
                  <w:rFonts w:hint="eastAsia"/>
                  <w:lang w:val="en-GB"/>
                </w:rPr>
                <w:t>1</w:t>
              </w:r>
              <w:r>
                <w:rPr>
                  <w:rFonts w:hint="eastAsia"/>
                  <w:lang w:val="en-GB"/>
                </w:rPr>
                <w:t>：</w:t>
              </w:r>
              <w:r w:rsidRPr="00122190">
                <w:rPr>
                  <w:rFonts w:hint="eastAsia"/>
                  <w:lang w:val="en-GB"/>
                </w:rPr>
                <w:t>本次操作是外部反向回滚事务</w:t>
              </w:r>
              <w:r>
                <w:rPr>
                  <w:rFonts w:hint="eastAsia"/>
                  <w:lang w:val="en-GB"/>
                </w:rPr>
                <w:t>。</w:t>
              </w:r>
            </w:ins>
          </w:p>
          <w:p w:rsidR="000C2DEF" w:rsidRDefault="000C2DEF" w:rsidP="00E7517C">
            <w:pPr>
              <w:pStyle w:val="TableText"/>
              <w:rPr>
                <w:ins w:id="7442" w:author="wtest222" w:date="2014-11-25T17:18:00Z"/>
                <w:lang w:val="en-GB"/>
              </w:rPr>
            </w:pPr>
            <w:ins w:id="7443" w:author="wtest222" w:date="2014-11-25T17:18:00Z">
              <w:r>
                <w:rPr>
                  <w:rFonts w:hint="eastAsia"/>
                  <w:lang w:val="en-GB"/>
                </w:rPr>
                <w:t>默认</w:t>
              </w:r>
              <w:r>
                <w:rPr>
                  <w:rFonts w:hint="eastAsia"/>
                  <w:lang w:val="en-GB"/>
                </w:rPr>
                <w:t>0</w:t>
              </w:r>
              <w:r>
                <w:rPr>
                  <w:rFonts w:hint="eastAsia"/>
                  <w:lang w:val="en-GB"/>
                </w:rPr>
                <w:t>（暂时只在销户场景使用）</w:t>
              </w:r>
            </w:ins>
          </w:p>
          <w:p w:rsidR="000C2DEF" w:rsidRDefault="000C2DEF" w:rsidP="00C27CDA">
            <w:pPr>
              <w:pStyle w:val="TableText"/>
              <w:rPr>
                <w:ins w:id="7444" w:author="wtest222" w:date="2014-11-25T17:18:00Z"/>
                <w:rFonts w:ascii="宋体" w:hAnsi="宋体"/>
                <w:kern w:val="2"/>
                <w:sz w:val="20"/>
                <w:szCs w:val="20"/>
              </w:rPr>
            </w:pPr>
            <w:ins w:id="7445" w:author="wtest222" w:date="2014-11-25T17:18:00Z">
              <w:r>
                <w:rPr>
                  <w:rFonts w:hint="eastAsia"/>
                  <w:lang w:val="en-GB"/>
                </w:rPr>
                <w:t>在统计开户数时需要减去类型为</w:t>
              </w:r>
              <w:r>
                <w:rPr>
                  <w:rFonts w:hint="eastAsia"/>
                  <w:lang w:val="en-GB"/>
                </w:rPr>
                <w:t>1</w:t>
              </w:r>
              <w:r>
                <w:rPr>
                  <w:rFonts w:hint="eastAsia"/>
                  <w:lang w:val="en-GB"/>
                </w:rPr>
                <w:t>的销户数</w:t>
              </w:r>
            </w:ins>
          </w:p>
        </w:tc>
        <w:tc>
          <w:tcPr>
            <w:tcW w:w="8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0C2DEF" w:rsidRDefault="000C2DEF" w:rsidP="00C27CDA">
            <w:pPr>
              <w:pStyle w:val="TableHeading"/>
              <w:rPr>
                <w:ins w:id="7446" w:author="wtest222" w:date="2014-11-25T17:18:00Z"/>
                <w:rFonts w:ascii="Arial" w:hAnsi="Arial" w:cs="Arial"/>
                <w:kern w:val="2"/>
              </w:rPr>
            </w:pPr>
            <w:ins w:id="7447" w:author="wtest222" w:date="2014-11-25T17:18:00Z">
              <w:r>
                <w:rPr>
                  <w:rFonts w:ascii="Arial" w:hAnsi="Arial" w:cs="Arial" w:hint="eastAsia"/>
                  <w:kern w:val="2"/>
                </w:rPr>
                <w:t>Y</w:t>
              </w:r>
            </w:ins>
          </w:p>
        </w:tc>
        <w:tc>
          <w:tcPr>
            <w:tcW w:w="11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hideMark/>
          </w:tcPr>
          <w:p w:rsidR="000C2DEF" w:rsidRDefault="000C2DEF" w:rsidP="00C27CDA">
            <w:pPr>
              <w:pStyle w:val="TableText"/>
              <w:rPr>
                <w:ins w:id="7448" w:author="wtest222" w:date="2014-11-25T17:18:00Z"/>
                <w:kern w:val="2"/>
                <w:sz w:val="20"/>
                <w:szCs w:val="20"/>
              </w:rPr>
            </w:pPr>
            <w:ins w:id="7449" w:author="wtest222" w:date="2014-11-25T17:18:00Z">
              <w:r>
                <w:rPr>
                  <w:rFonts w:hint="eastAsia"/>
                  <w:kern w:val="2"/>
                  <w:sz w:val="20"/>
                  <w:szCs w:val="20"/>
                </w:rPr>
                <w:t>M</w:t>
              </w:r>
            </w:ins>
          </w:p>
        </w:tc>
      </w:tr>
      <w:tr w:rsidR="00BF2F52" w:rsidTr="00925435">
        <w:trPr>
          <w:cantSplit/>
          <w:jc w:val="center"/>
          <w:ins w:id="7450" w:author="wurongjun 00246467" w:date="2015-11-19T09:35:00Z"/>
        </w:trPr>
        <w:tc>
          <w:tcPr>
            <w:tcW w:w="7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2F52" w:rsidRDefault="00BF2F52" w:rsidP="00BF2F52">
            <w:pPr>
              <w:pStyle w:val="TableText"/>
              <w:rPr>
                <w:ins w:id="7451" w:author="wurongjun 00246467" w:date="2015-11-19T09:35:00Z"/>
                <w:kern w:val="2"/>
                <w:sz w:val="20"/>
                <w:szCs w:val="20"/>
              </w:rPr>
            </w:pPr>
            <w:ins w:id="7452" w:author="wurongjun 00246467" w:date="2015-11-19T09:35:00Z">
              <w:r>
                <w:rPr>
                  <w:rFonts w:hint="eastAsia"/>
                  <w:kern w:val="2"/>
                  <w:sz w:val="20"/>
                  <w:szCs w:val="20"/>
                </w:rPr>
                <w:t>20</w:t>
              </w:r>
            </w:ins>
          </w:p>
        </w:tc>
        <w:tc>
          <w:tcPr>
            <w:tcW w:w="14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2F52" w:rsidRDefault="00BF2F52" w:rsidP="00BF2F52">
            <w:pPr>
              <w:pStyle w:val="TableText"/>
              <w:rPr>
                <w:ins w:id="7453" w:author="wurongjun 00246467" w:date="2015-11-19T09:35:00Z"/>
                <w:rFonts w:ascii="宋体" w:hAnsi="宋体"/>
                <w:kern w:val="2"/>
                <w:sz w:val="20"/>
                <w:szCs w:val="20"/>
              </w:rPr>
            </w:pPr>
            <w:ins w:id="7454" w:author="wurongjun 00246467" w:date="2015-11-19T09:35:00Z">
              <w:r>
                <w:rPr>
                  <w:rFonts w:ascii="宋体" w:hAnsi="宋体"/>
                  <w:kern w:val="2"/>
                  <w:sz w:val="20"/>
                  <w:szCs w:val="20"/>
                </w:rPr>
                <w:t xml:space="preserve"> </w:t>
              </w:r>
              <w:r>
                <w:rPr>
                  <w:rFonts w:ascii="宋体" w:hAnsi="宋体" w:hint="eastAsia"/>
                  <w:kern w:val="2"/>
                  <w:sz w:val="20"/>
                  <w:szCs w:val="20"/>
                </w:rPr>
                <w:t>操作员编号</w:t>
              </w:r>
            </w:ins>
          </w:p>
        </w:tc>
        <w:tc>
          <w:tcPr>
            <w:tcW w:w="178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2F52" w:rsidRDefault="00BF2F52" w:rsidP="00BF2F52">
            <w:pPr>
              <w:pStyle w:val="TableText"/>
              <w:rPr>
                <w:ins w:id="7455" w:author="wurongjun 00246467" w:date="2015-11-19T09:35:00Z"/>
                <w:kern w:val="2"/>
                <w:sz w:val="20"/>
                <w:szCs w:val="20"/>
              </w:rPr>
            </w:pPr>
            <w:ins w:id="7456" w:author="wurongjun 00246467" w:date="2015-11-19T09:35:00Z">
              <w:r>
                <w:rPr>
                  <w:rFonts w:hint="eastAsia"/>
                  <w:kern w:val="2"/>
                  <w:sz w:val="20"/>
                  <w:szCs w:val="20"/>
                </w:rPr>
                <w:t>VARCHAR</w:t>
              </w:r>
              <w:r>
                <w:rPr>
                  <w:kern w:val="2"/>
                  <w:sz w:val="20"/>
                  <w:szCs w:val="20"/>
                </w:rPr>
                <w:t>2(23)</w:t>
              </w:r>
            </w:ins>
          </w:p>
        </w:tc>
        <w:tc>
          <w:tcPr>
            <w:tcW w:w="215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2F52" w:rsidRPr="008748E8" w:rsidRDefault="00BF2F52" w:rsidP="00BF2F52">
            <w:pPr>
              <w:pStyle w:val="TableText"/>
              <w:rPr>
                <w:ins w:id="7457" w:author="wurongjun 00246467" w:date="2015-11-19T09:35:00Z"/>
                <w:lang w:val="en-GB"/>
              </w:rPr>
            </w:pPr>
            <w:ins w:id="7458" w:author="wurongjun 00246467" w:date="2015-11-19T09:35:00Z">
              <w:r>
                <w:rPr>
                  <w:rFonts w:hint="eastAsia"/>
                  <w:lang w:val="en-GB"/>
                </w:rPr>
                <w:t>操作</w:t>
              </w:r>
              <w:r>
                <w:rPr>
                  <w:lang w:val="en-GB"/>
                </w:rPr>
                <w:t>员编号</w:t>
              </w:r>
            </w:ins>
          </w:p>
        </w:tc>
        <w:tc>
          <w:tcPr>
            <w:tcW w:w="8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2F52" w:rsidRDefault="00BF2F52" w:rsidP="00BF2F52">
            <w:pPr>
              <w:pStyle w:val="TableHeading"/>
              <w:rPr>
                <w:ins w:id="7459" w:author="wurongjun 00246467" w:date="2015-11-19T09:35:00Z"/>
                <w:rFonts w:ascii="Arial" w:hAnsi="Arial" w:cs="Arial"/>
                <w:kern w:val="2"/>
              </w:rPr>
            </w:pPr>
            <w:ins w:id="7460" w:author="wurongjun 00246467" w:date="2015-11-19T09:35:00Z">
              <w:r>
                <w:rPr>
                  <w:rFonts w:ascii="Arial" w:hAnsi="Arial" w:cs="Arial" w:hint="eastAsia"/>
                  <w:kern w:val="2"/>
                </w:rPr>
                <w:t>Y</w:t>
              </w:r>
            </w:ins>
          </w:p>
        </w:tc>
        <w:tc>
          <w:tcPr>
            <w:tcW w:w="11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BF2F52" w:rsidRDefault="00BF2F52" w:rsidP="00BF2F52">
            <w:pPr>
              <w:pStyle w:val="TableText"/>
              <w:rPr>
                <w:ins w:id="7461" w:author="wurongjun 00246467" w:date="2015-11-19T09:35:00Z"/>
                <w:kern w:val="2"/>
                <w:sz w:val="20"/>
                <w:szCs w:val="20"/>
              </w:rPr>
            </w:pPr>
            <w:ins w:id="7462" w:author="wurongjun 00246467" w:date="2015-11-19T09:35:00Z">
              <w:r>
                <w:rPr>
                  <w:kern w:val="2"/>
                  <w:sz w:val="20"/>
                  <w:szCs w:val="20"/>
                </w:rPr>
                <w:t>O</w:t>
              </w:r>
            </w:ins>
          </w:p>
        </w:tc>
      </w:tr>
      <w:tr w:rsidR="009634E9" w:rsidTr="00925435">
        <w:trPr>
          <w:cantSplit/>
          <w:jc w:val="center"/>
        </w:trPr>
        <w:tc>
          <w:tcPr>
            <w:tcW w:w="75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9634E9" w:rsidRDefault="009634E9" w:rsidP="009634E9">
            <w:pPr>
              <w:pStyle w:val="TableText"/>
              <w:rPr>
                <w:kern w:val="2"/>
                <w:sz w:val="20"/>
                <w:szCs w:val="20"/>
              </w:rPr>
            </w:pPr>
            <w:ins w:id="7463" w:author="wurongjun 00246467" w:date="2015-12-25T09:52:00Z">
              <w:r>
                <w:rPr>
                  <w:rFonts w:hint="eastAsia"/>
                  <w:kern w:val="2"/>
                  <w:sz w:val="20"/>
                  <w:szCs w:val="20"/>
                </w:rPr>
                <w:t>21</w:t>
              </w:r>
            </w:ins>
          </w:p>
        </w:tc>
        <w:tc>
          <w:tcPr>
            <w:tcW w:w="1451"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9634E9" w:rsidRDefault="009B7D87" w:rsidP="009634E9">
            <w:pPr>
              <w:pStyle w:val="TableText"/>
              <w:rPr>
                <w:rFonts w:ascii="宋体" w:hAnsi="宋体"/>
                <w:kern w:val="2"/>
                <w:sz w:val="20"/>
                <w:szCs w:val="20"/>
              </w:rPr>
            </w:pPr>
            <w:ins w:id="7464" w:author="wurongjun 00246467" w:date="2015-12-26T09:14:00Z">
              <w:r>
                <w:rPr>
                  <w:rFonts w:ascii="宋体" w:hAnsi="宋体" w:hint="eastAsia"/>
                  <w:kern w:val="2"/>
                  <w:sz w:val="20"/>
                  <w:szCs w:val="20"/>
                </w:rPr>
                <w:t>订户</w:t>
              </w:r>
              <w:r>
                <w:rPr>
                  <w:rFonts w:ascii="宋体" w:hAnsi="宋体"/>
                  <w:kern w:val="2"/>
                  <w:sz w:val="20"/>
                  <w:szCs w:val="20"/>
                </w:rPr>
                <w:t>连接</w:t>
              </w:r>
            </w:ins>
            <w:ins w:id="7465" w:author="wurongjun 00246467" w:date="2015-12-25T09:52:00Z">
              <w:r w:rsidR="009634E9">
                <w:rPr>
                  <w:rFonts w:ascii="宋体" w:hAnsi="宋体" w:hint="eastAsia"/>
                  <w:kern w:val="2"/>
                  <w:sz w:val="20"/>
                  <w:szCs w:val="20"/>
                </w:rPr>
                <w:t>类型</w:t>
              </w:r>
            </w:ins>
          </w:p>
        </w:tc>
        <w:tc>
          <w:tcPr>
            <w:tcW w:w="178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9634E9" w:rsidRDefault="009634E9" w:rsidP="009634E9">
            <w:pPr>
              <w:pStyle w:val="TableText"/>
              <w:rPr>
                <w:kern w:val="2"/>
                <w:sz w:val="20"/>
                <w:szCs w:val="20"/>
              </w:rPr>
            </w:pPr>
            <w:ins w:id="7466" w:author="wurongjun 00246467" w:date="2015-12-25T09:52:00Z">
              <w:r>
                <w:rPr>
                  <w:rFonts w:hint="eastAsia"/>
                  <w:kern w:val="2"/>
                  <w:sz w:val="20"/>
                  <w:szCs w:val="20"/>
                </w:rPr>
                <w:t>NUMBER</w:t>
              </w:r>
            </w:ins>
          </w:p>
        </w:tc>
        <w:tc>
          <w:tcPr>
            <w:tcW w:w="215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9634E9" w:rsidRDefault="009634E9" w:rsidP="009634E9">
            <w:pPr>
              <w:pStyle w:val="TableText"/>
              <w:rPr>
                <w:ins w:id="7467" w:author="wurongjun 00246467" w:date="2015-12-25T09:52:00Z"/>
                <w:lang w:val="en-GB"/>
              </w:rPr>
            </w:pPr>
            <w:ins w:id="7468" w:author="wurongjun 00246467" w:date="2015-12-25T09:52:00Z">
              <w:r>
                <w:rPr>
                  <w:rFonts w:hint="eastAsia"/>
                  <w:lang w:val="en-GB"/>
                </w:rPr>
                <w:t>订户</w:t>
              </w:r>
            </w:ins>
            <w:ins w:id="7469" w:author="wurongjun 00246467" w:date="2015-12-26T09:14:00Z">
              <w:r w:rsidR="009B7D87">
                <w:rPr>
                  <w:rFonts w:hint="eastAsia"/>
                  <w:lang w:val="en-GB"/>
                </w:rPr>
                <w:t>连接</w:t>
              </w:r>
            </w:ins>
            <w:bookmarkStart w:id="7470" w:name="_GoBack"/>
            <w:bookmarkEnd w:id="7470"/>
            <w:ins w:id="7471" w:author="wurongjun 00246467" w:date="2015-12-25T09:52:00Z">
              <w:r>
                <w:rPr>
                  <w:rFonts w:hint="eastAsia"/>
                  <w:lang w:val="en-GB"/>
                </w:rPr>
                <w:t>类型</w:t>
              </w:r>
              <w:r>
                <w:rPr>
                  <w:rFonts w:hint="eastAsia"/>
                  <w:lang w:val="en-GB"/>
                </w:rPr>
                <w:t>,</w:t>
              </w:r>
              <w:r>
                <w:rPr>
                  <w:rFonts w:hint="eastAsia"/>
                  <w:lang w:val="en-GB"/>
                </w:rPr>
                <w:t>取值</w:t>
              </w:r>
              <w:r>
                <w:rPr>
                  <w:rFonts w:hint="eastAsia"/>
                  <w:lang w:val="en-GB"/>
                </w:rPr>
                <w:t>:</w:t>
              </w:r>
            </w:ins>
          </w:p>
          <w:p w:rsidR="009634E9" w:rsidRDefault="009634E9" w:rsidP="009634E9">
            <w:pPr>
              <w:pStyle w:val="TableText"/>
              <w:rPr>
                <w:ins w:id="7472" w:author="wurongjun 00246467" w:date="2015-12-25T09:52:00Z"/>
                <w:rFonts w:ascii="宋体" w:hAnsi="宋体"/>
                <w:sz w:val="18"/>
                <w:szCs w:val="18"/>
              </w:rPr>
            </w:pPr>
            <w:ins w:id="7473" w:author="wurongjun 00246467" w:date="2015-12-25T09:52:00Z">
              <w:r>
                <w:rPr>
                  <w:rFonts w:ascii="宋体" w:hAnsi="宋体" w:hint="eastAsia"/>
                  <w:sz w:val="18"/>
                  <w:szCs w:val="18"/>
                </w:rPr>
                <w:t>0:xDSL</w:t>
              </w:r>
            </w:ins>
          </w:p>
          <w:p w:rsidR="009634E9" w:rsidRDefault="009634E9" w:rsidP="009634E9">
            <w:pPr>
              <w:pStyle w:val="TableText"/>
              <w:rPr>
                <w:ins w:id="7474" w:author="wurongjun 00246467" w:date="2015-12-25T09:52:00Z"/>
                <w:rFonts w:ascii="宋体" w:hAnsi="宋体"/>
                <w:sz w:val="18"/>
                <w:szCs w:val="18"/>
              </w:rPr>
            </w:pPr>
            <w:ins w:id="7475" w:author="wurongjun 00246467" w:date="2015-12-25T09:52:00Z">
              <w:r>
                <w:rPr>
                  <w:rFonts w:ascii="宋体" w:hAnsi="宋体" w:hint="eastAsia"/>
                  <w:sz w:val="18"/>
                  <w:szCs w:val="18"/>
                </w:rPr>
                <w:t>1:FTTH</w:t>
              </w:r>
            </w:ins>
          </w:p>
          <w:p w:rsidR="009634E9" w:rsidRDefault="009634E9" w:rsidP="009634E9">
            <w:pPr>
              <w:pStyle w:val="TableText"/>
              <w:rPr>
                <w:lang w:val="en-GB"/>
              </w:rPr>
            </w:pPr>
            <w:ins w:id="7476" w:author="wurongjun 00246467" w:date="2015-12-25T09:52:00Z">
              <w:r>
                <w:rPr>
                  <w:rFonts w:ascii="宋体" w:hAnsi="宋体" w:hint="eastAsia"/>
                  <w:sz w:val="18"/>
                  <w:szCs w:val="18"/>
                </w:rPr>
                <w:t>-1:NA（默认值）</w:t>
              </w:r>
            </w:ins>
          </w:p>
        </w:tc>
        <w:tc>
          <w:tcPr>
            <w:tcW w:w="82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9634E9" w:rsidRDefault="009634E9" w:rsidP="009634E9">
            <w:pPr>
              <w:pStyle w:val="TableHeading"/>
              <w:rPr>
                <w:rFonts w:ascii="Arial" w:hAnsi="Arial" w:cs="Arial"/>
                <w:kern w:val="2"/>
              </w:rPr>
            </w:pPr>
            <w:ins w:id="7477" w:author="wurongjun 00246467" w:date="2015-12-25T09:52:00Z">
              <w:r>
                <w:rPr>
                  <w:rFonts w:ascii="Arial" w:hAnsi="Arial" w:cs="Arial" w:hint="eastAsia"/>
                  <w:kern w:val="2"/>
                </w:rPr>
                <w:t>Y</w:t>
              </w:r>
            </w:ins>
          </w:p>
        </w:tc>
        <w:tc>
          <w:tcPr>
            <w:tcW w:w="119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9634E9" w:rsidRDefault="009634E9" w:rsidP="009634E9">
            <w:pPr>
              <w:pStyle w:val="TableText"/>
              <w:rPr>
                <w:kern w:val="2"/>
                <w:sz w:val="20"/>
                <w:szCs w:val="20"/>
              </w:rPr>
            </w:pPr>
            <w:ins w:id="7478" w:author="wurongjun 00246467" w:date="2015-12-25T09:52:00Z">
              <w:r>
                <w:rPr>
                  <w:rFonts w:hint="eastAsia"/>
                  <w:kern w:val="2"/>
                  <w:sz w:val="20"/>
                  <w:szCs w:val="20"/>
                </w:rPr>
                <w:t>O</w:t>
              </w:r>
            </w:ins>
          </w:p>
        </w:tc>
      </w:tr>
    </w:tbl>
    <w:p w:rsidR="00610EA1" w:rsidRDefault="00610EA1" w:rsidP="00761E58">
      <w:pPr>
        <w:rPr>
          <w:rFonts w:ascii="Arial" w:hAnsi="Arial"/>
        </w:rPr>
      </w:pPr>
    </w:p>
    <w:p w:rsidR="00761E58" w:rsidRPr="005305B7" w:rsidRDefault="00761E58" w:rsidP="00761E58">
      <w:pPr>
        <w:rPr>
          <w:rFonts w:ascii="Arial" w:hAnsi="Arial"/>
          <w:b/>
        </w:rPr>
      </w:pPr>
      <w:r w:rsidRPr="005305B7">
        <w:rPr>
          <w:rFonts w:ascii="Arial" w:hAnsi="Arial" w:hint="eastAsia"/>
          <w:b/>
        </w:rPr>
        <w:t>文件路径：</w:t>
      </w:r>
    </w:p>
    <w:p w:rsidR="00761E58" w:rsidRDefault="00761E58" w:rsidP="00761E58">
      <w:pPr>
        <w:rPr>
          <w:rFonts w:ascii="Arial" w:hAnsi="Arial"/>
        </w:rPr>
      </w:pPr>
      <w:r>
        <w:rPr>
          <w:rFonts w:ascii="Arial" w:hAnsi="Arial"/>
        </w:rPr>
        <w:t>LCAP</w:t>
      </w:r>
      <w:r>
        <w:rPr>
          <w:rFonts w:ascii="宋体" w:hAnsi="宋体" w:hint="eastAsia"/>
        </w:rPr>
        <w:t>：</w:t>
      </w:r>
      <w:r>
        <w:rPr>
          <w:rFonts w:ascii="Arial" w:hAnsi="Arial"/>
        </w:rPr>
        <w:t>/home/mdsp/lcftp/datacache/datacache1/mdsp/sis/cdr</w:t>
      </w:r>
    </w:p>
    <w:p w:rsidR="00761E58" w:rsidRDefault="00761E58" w:rsidP="00761E58">
      <w:pPr>
        <w:rPr>
          <w:rFonts w:ascii="Arial" w:hAnsi="Arial"/>
        </w:rPr>
      </w:pPr>
      <w:r>
        <w:rPr>
          <w:rFonts w:ascii="Arial" w:hAnsi="Arial"/>
        </w:rPr>
        <w:t>MDSP</w:t>
      </w:r>
      <w:r>
        <w:rPr>
          <w:rFonts w:ascii="宋体" w:hAnsi="宋体" w:hint="eastAsia"/>
        </w:rPr>
        <w:t>：</w:t>
      </w:r>
      <w:r>
        <w:rPr>
          <w:rFonts w:ascii="Arial" w:hAnsi="Arial"/>
        </w:rPr>
        <w:t>$UP_HOME/sis/log/user</w:t>
      </w:r>
      <w:r>
        <w:rPr>
          <w:rFonts w:ascii="宋体" w:hAnsi="宋体" w:hint="eastAsia"/>
        </w:rPr>
        <w:t>，</w:t>
      </w:r>
      <w:r>
        <w:rPr>
          <w:rFonts w:ascii="Arial" w:hAnsi="Arial"/>
        </w:rPr>
        <w:t>$UP_HOME</w:t>
      </w:r>
      <w:r>
        <w:rPr>
          <w:rFonts w:ascii="宋体" w:hAnsi="宋体" w:hint="eastAsia"/>
        </w:rPr>
        <w:t>：</w:t>
      </w:r>
      <w:r>
        <w:rPr>
          <w:rFonts w:ascii="Arial" w:hAnsi="Arial"/>
        </w:rPr>
        <w:t>UP</w:t>
      </w:r>
      <w:r>
        <w:rPr>
          <w:rFonts w:ascii="宋体" w:hAnsi="宋体" w:hint="eastAsia"/>
        </w:rPr>
        <w:t>的安装路径，默认值为</w:t>
      </w:r>
      <w:r>
        <w:rPr>
          <w:rFonts w:ascii="Arial" w:hAnsi="Arial"/>
        </w:rPr>
        <w:t>“/home/mdsp/up”</w:t>
      </w:r>
      <w:r>
        <w:rPr>
          <w:rFonts w:ascii="宋体" w:hAnsi="宋体" w:hint="eastAsia"/>
        </w:rPr>
        <w:t>。</w:t>
      </w:r>
    </w:p>
    <w:p w:rsidR="00610EA1" w:rsidRDefault="00610EA1" w:rsidP="00761E58">
      <w:pPr>
        <w:rPr>
          <w:rFonts w:ascii="Arial" w:hAnsi="Arial"/>
        </w:rPr>
      </w:pPr>
    </w:p>
    <w:p w:rsidR="005305B7" w:rsidRPr="005305B7" w:rsidRDefault="00761E58" w:rsidP="00761E58">
      <w:pPr>
        <w:rPr>
          <w:rFonts w:ascii="Arial" w:hAnsi="Arial"/>
          <w:b/>
        </w:rPr>
      </w:pPr>
      <w:r w:rsidRPr="005305B7">
        <w:rPr>
          <w:rFonts w:ascii="Arial" w:hAnsi="Arial" w:hint="eastAsia"/>
          <w:b/>
        </w:rPr>
        <w:t>文件生成规则：</w:t>
      </w:r>
    </w:p>
    <w:p w:rsidR="00761E58" w:rsidRPr="00760DBE" w:rsidRDefault="00761E58" w:rsidP="00761E58">
      <w:pPr>
        <w:rPr>
          <w:rFonts w:ascii="Arial" w:hAnsi="Arial"/>
        </w:rPr>
      </w:pPr>
      <w:r>
        <w:rPr>
          <w:rFonts w:ascii="Arial" w:hAnsi="Arial" w:hint="eastAsia"/>
        </w:rPr>
        <w:t>按天</w:t>
      </w:r>
      <w:r>
        <w:rPr>
          <w:rFonts w:ascii="Arial" w:hAnsi="Arial" w:hint="eastAsia"/>
        </w:rPr>
        <w:t>,</w:t>
      </w:r>
      <w:r>
        <w:rPr>
          <w:rFonts w:ascii="Arial" w:hAnsi="Arial" w:hint="eastAsia"/>
        </w:rPr>
        <w:t>按配置的文件大小生成</w:t>
      </w:r>
      <w:r>
        <w:rPr>
          <w:rFonts w:ascii="Arial" w:hAnsi="Arial" w:hint="eastAsia"/>
        </w:rPr>
        <w:t>N</w:t>
      </w:r>
      <w:r>
        <w:rPr>
          <w:rFonts w:ascii="Arial" w:hAnsi="Arial" w:hint="eastAsia"/>
        </w:rPr>
        <w:t>个文件。当文件大小达到配置值，或者到了指定时间，都生成文件。</w:t>
      </w:r>
    </w:p>
    <w:p w:rsidR="00717EC9" w:rsidRPr="00AF4C71" w:rsidRDefault="00717EC9" w:rsidP="00CF20AE">
      <w:pPr>
        <w:pStyle w:val="31"/>
        <w:keepLines w:val="0"/>
        <w:widowControl/>
        <w:tabs>
          <w:tab w:val="num" w:pos="720"/>
        </w:tabs>
        <w:autoSpaceDE w:val="0"/>
        <w:autoSpaceDN w:val="0"/>
        <w:spacing w:before="240" w:after="240" w:line="360" w:lineRule="auto"/>
        <w:ind w:left="720" w:hanging="720"/>
      </w:pPr>
      <w:bookmarkStart w:id="7479" w:name="_Toc342917000"/>
      <w:bookmarkStart w:id="7480" w:name="_Toc435003477"/>
      <w:r w:rsidRPr="00AF4C71">
        <w:rPr>
          <w:rFonts w:hint="eastAsia"/>
        </w:rPr>
        <w:t>预付费帐号开户记录文件</w:t>
      </w:r>
      <w:bookmarkEnd w:id="7479"/>
      <w:bookmarkEnd w:id="7480"/>
    </w:p>
    <w:p w:rsidR="00717EC9" w:rsidRPr="009F0CD9" w:rsidRDefault="00717EC9" w:rsidP="00E84DB2">
      <w:pPr>
        <w:rPr>
          <w:b/>
        </w:rPr>
      </w:pPr>
      <w:r w:rsidRPr="009F0CD9">
        <w:rPr>
          <w:rFonts w:hint="eastAsia"/>
          <w:b/>
        </w:rPr>
        <w:t>文件名：</w:t>
      </w:r>
    </w:p>
    <w:p w:rsidR="00717EC9" w:rsidRDefault="00717EC9" w:rsidP="00E84DB2">
      <w:r w:rsidRPr="000F6797">
        <w:rPr>
          <w:rFonts w:hint="eastAsia"/>
        </w:rPr>
        <w:t>预付费帐号开户记录</w:t>
      </w:r>
      <w:r>
        <w:rPr>
          <w:rFonts w:hint="eastAsia"/>
        </w:rPr>
        <w:t>文件</w:t>
      </w:r>
      <w:r w:rsidRPr="000F6797">
        <w:rPr>
          <w:rFonts w:hint="eastAsia"/>
        </w:rPr>
        <w:t>（</w:t>
      </w:r>
      <w:r w:rsidRPr="000F6797">
        <w:t>prepaid_register_record</w:t>
      </w:r>
      <w:r>
        <w:rPr>
          <w:rFonts w:hint="eastAsia"/>
        </w:rPr>
        <w:t>_</w:t>
      </w:r>
      <w:r>
        <w:t>yyyyMMddHHmmss</w:t>
      </w:r>
      <w:r>
        <w:rPr>
          <w:rFonts w:ascii="Arial" w:hAnsi="Arial"/>
          <w:color w:val="000000"/>
        </w:rPr>
        <w:t>.txt</w:t>
      </w:r>
      <w:r w:rsidRPr="00A27070">
        <w:t xml:space="preserve"> </w:t>
      </w:r>
      <w:r>
        <w:rPr>
          <w:rFonts w:hint="eastAsia"/>
        </w:rPr>
        <w:t>，</w:t>
      </w:r>
      <w:r>
        <w:t>yyyyMMddHHmmss</w:t>
      </w:r>
      <w:r>
        <w:rPr>
          <w:rFonts w:ascii="宋体" w:cs="宋体" w:hint="eastAsia"/>
        </w:rPr>
        <w:t>为文件生成时间（</w:t>
      </w:r>
      <w:r>
        <w:t>UTC</w:t>
      </w:r>
      <w:r>
        <w:rPr>
          <w:rFonts w:ascii="宋体" w:cs="宋体" w:hint="eastAsia"/>
        </w:rPr>
        <w:t>时间）。单个文件大小</w:t>
      </w:r>
      <w:r>
        <w:rPr>
          <w:rFonts w:hint="eastAsia"/>
        </w:rPr>
        <w:t>默认</w:t>
      </w:r>
      <w:r w:rsidRPr="00B06935">
        <w:rPr>
          <w:rFonts w:hint="eastAsia"/>
        </w:rPr>
        <w:t>是</w:t>
      </w:r>
      <w:r>
        <w:t>5M</w:t>
      </w:r>
      <w:r w:rsidRPr="00B06935">
        <w:rPr>
          <w:rFonts w:hint="eastAsia"/>
        </w:rPr>
        <w:t>，默认是</w:t>
      </w:r>
      <w:r>
        <w:t>5</w:t>
      </w:r>
      <w:r w:rsidRPr="00B06935">
        <w:rPr>
          <w:rFonts w:hint="eastAsia"/>
        </w:rPr>
        <w:t>分钟生成一个文件</w:t>
      </w:r>
      <w:r w:rsidRPr="000F6797">
        <w:t>）</w:t>
      </w:r>
      <w:r>
        <w:rPr>
          <w:rFonts w:hint="eastAsia"/>
        </w:rPr>
        <w:t>，</w:t>
      </w:r>
      <w:r>
        <w:rPr>
          <w:rFonts w:hint="eastAsia"/>
        </w:rPr>
        <w:t>IB</w:t>
      </w:r>
      <w:r>
        <w:rPr>
          <w:rFonts w:hint="eastAsia"/>
        </w:rPr>
        <w:t>负责生成</w:t>
      </w:r>
    </w:p>
    <w:p w:rsidR="00717EC9" w:rsidRDefault="00717EC9" w:rsidP="00717EC9">
      <w:pPr>
        <w:ind w:firstLine="400"/>
      </w:pPr>
    </w:p>
    <w:p w:rsidR="00717EC9" w:rsidRPr="009F0CD9" w:rsidRDefault="00717EC9" w:rsidP="00E84DB2">
      <w:pPr>
        <w:rPr>
          <w:b/>
        </w:rPr>
      </w:pPr>
      <w:r w:rsidRPr="009F0CD9">
        <w:rPr>
          <w:rFonts w:hint="eastAsia"/>
          <w:b/>
        </w:rPr>
        <w:t>文件格式：</w:t>
      </w:r>
    </w:p>
    <w:p w:rsidR="00717EC9" w:rsidRDefault="00717EC9" w:rsidP="00E84DB2">
      <w:r w:rsidRPr="002332AB">
        <w:t>user_id</w:t>
      </w:r>
      <w:r>
        <w:rPr>
          <w:rFonts w:hint="eastAsia"/>
        </w:rPr>
        <w:t>|</w:t>
      </w:r>
      <w:r w:rsidRPr="002332AB">
        <w:t>Profile_ID</w:t>
      </w:r>
      <w:r>
        <w:rPr>
          <w:rFonts w:hint="eastAsia"/>
        </w:rPr>
        <w:t>|</w:t>
      </w:r>
      <w:r w:rsidRPr="002332AB">
        <w:t>PREPAID_ACCOUNT</w:t>
      </w:r>
      <w:r>
        <w:rPr>
          <w:rFonts w:hint="eastAsia"/>
        </w:rPr>
        <w:t>|</w:t>
      </w:r>
      <w:r w:rsidRPr="002332AB">
        <w:t>OPERATION_TIME</w:t>
      </w:r>
      <w:r>
        <w:rPr>
          <w:rFonts w:hint="eastAsia"/>
        </w:rPr>
        <w:t>|</w:t>
      </w:r>
      <w:r w:rsidRPr="002332AB">
        <w:t>OPERation_result</w:t>
      </w:r>
      <w:r>
        <w:rPr>
          <w:rFonts w:hint="eastAsia"/>
        </w:rPr>
        <w:t>|</w:t>
      </w:r>
      <w:r w:rsidRPr="002332AB">
        <w:t>OPERATION_</w:t>
      </w:r>
      <w:r w:rsidRPr="002332AB">
        <w:lastRenderedPageBreak/>
        <w:t>MESSAGE</w:t>
      </w:r>
      <w:r>
        <w:rPr>
          <w:rFonts w:hint="eastAsia"/>
        </w:rPr>
        <w:t>|</w:t>
      </w:r>
    </w:p>
    <w:p w:rsidR="00717EC9" w:rsidRDefault="00717EC9" w:rsidP="00717EC9">
      <w:pPr>
        <w:ind w:firstLine="400"/>
      </w:pPr>
    </w:p>
    <w:p w:rsidR="00717EC9" w:rsidRPr="009F0CD9" w:rsidRDefault="00717EC9" w:rsidP="00E84DB2">
      <w:pPr>
        <w:rPr>
          <w:b/>
        </w:rPr>
      </w:pPr>
      <w:r w:rsidRPr="009F0CD9">
        <w:rPr>
          <w:rFonts w:hint="eastAsia"/>
          <w:b/>
        </w:rPr>
        <w:t>字段说明：</w:t>
      </w: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843"/>
        <w:gridCol w:w="1984"/>
        <w:gridCol w:w="1134"/>
        <w:gridCol w:w="1843"/>
      </w:tblGrid>
      <w:tr w:rsidR="00717EC9" w:rsidRPr="000C4DFF" w:rsidTr="00C27CDA">
        <w:trPr>
          <w:jc w:val="center"/>
        </w:trPr>
        <w:tc>
          <w:tcPr>
            <w:tcW w:w="1985" w:type="dxa"/>
            <w:tcBorders>
              <w:bottom w:val="single" w:sz="4" w:space="0" w:color="auto"/>
            </w:tcBorders>
            <w:shd w:val="clear" w:color="auto" w:fill="D9D9D9"/>
          </w:tcPr>
          <w:p w:rsidR="00717EC9" w:rsidRPr="002332AB" w:rsidRDefault="00717EC9" w:rsidP="00C27CDA">
            <w:r w:rsidRPr="002332AB">
              <w:t>字段名称</w:t>
            </w:r>
          </w:p>
        </w:tc>
        <w:tc>
          <w:tcPr>
            <w:tcW w:w="1843" w:type="dxa"/>
            <w:tcBorders>
              <w:bottom w:val="single" w:sz="4" w:space="0" w:color="auto"/>
            </w:tcBorders>
            <w:shd w:val="clear" w:color="auto" w:fill="D9D9D9"/>
          </w:tcPr>
          <w:p w:rsidR="00717EC9" w:rsidRPr="002332AB" w:rsidRDefault="00717EC9" w:rsidP="00C27CDA">
            <w:r w:rsidRPr="002332AB">
              <w:t>字段含义</w:t>
            </w:r>
          </w:p>
        </w:tc>
        <w:tc>
          <w:tcPr>
            <w:tcW w:w="1984" w:type="dxa"/>
            <w:tcBorders>
              <w:bottom w:val="single" w:sz="4" w:space="0" w:color="auto"/>
            </w:tcBorders>
            <w:shd w:val="clear" w:color="auto" w:fill="D9D9D9"/>
          </w:tcPr>
          <w:p w:rsidR="00717EC9" w:rsidRPr="002332AB" w:rsidRDefault="00717EC9" w:rsidP="00C27CDA">
            <w:r w:rsidRPr="002332AB">
              <w:t>类型</w:t>
            </w:r>
          </w:p>
        </w:tc>
        <w:tc>
          <w:tcPr>
            <w:tcW w:w="1134" w:type="dxa"/>
            <w:tcBorders>
              <w:bottom w:val="single" w:sz="4" w:space="0" w:color="auto"/>
            </w:tcBorders>
            <w:shd w:val="clear" w:color="auto" w:fill="D9D9D9"/>
          </w:tcPr>
          <w:p w:rsidR="00717EC9" w:rsidRPr="002332AB" w:rsidRDefault="00717EC9" w:rsidP="00C27CDA">
            <w:r w:rsidRPr="002332AB">
              <w:t>空值</w:t>
            </w:r>
          </w:p>
        </w:tc>
        <w:tc>
          <w:tcPr>
            <w:tcW w:w="1843" w:type="dxa"/>
            <w:tcBorders>
              <w:bottom w:val="single" w:sz="4" w:space="0" w:color="auto"/>
            </w:tcBorders>
            <w:shd w:val="clear" w:color="auto" w:fill="D9D9D9"/>
          </w:tcPr>
          <w:p w:rsidR="00717EC9" w:rsidRPr="002332AB" w:rsidRDefault="00717EC9" w:rsidP="001F7103">
            <w:pPr>
              <w:ind w:firstLineChars="100" w:firstLine="210"/>
            </w:pPr>
            <w:r w:rsidRPr="002332AB">
              <w:t>备注</w:t>
            </w:r>
          </w:p>
        </w:tc>
      </w:tr>
      <w:tr w:rsidR="00717EC9" w:rsidRPr="000C4DFF" w:rsidTr="00C27CDA">
        <w:trPr>
          <w:jc w:val="center"/>
        </w:trPr>
        <w:tc>
          <w:tcPr>
            <w:tcW w:w="1985" w:type="dxa"/>
            <w:shd w:val="clear" w:color="auto" w:fill="auto"/>
          </w:tcPr>
          <w:p w:rsidR="00717EC9" w:rsidRPr="002332AB" w:rsidRDefault="00717EC9" w:rsidP="00C27CDA">
            <w:r w:rsidRPr="002332AB">
              <w:t>user_id</w:t>
            </w:r>
          </w:p>
        </w:tc>
        <w:tc>
          <w:tcPr>
            <w:tcW w:w="1843" w:type="dxa"/>
            <w:shd w:val="clear" w:color="auto" w:fill="auto"/>
          </w:tcPr>
          <w:p w:rsidR="00717EC9" w:rsidRPr="002332AB" w:rsidRDefault="00717EC9" w:rsidP="00C27CDA">
            <w:r w:rsidRPr="002332AB">
              <w:t>用户编号</w:t>
            </w:r>
          </w:p>
        </w:tc>
        <w:tc>
          <w:tcPr>
            <w:tcW w:w="1984" w:type="dxa"/>
            <w:shd w:val="clear" w:color="auto" w:fill="auto"/>
          </w:tcPr>
          <w:p w:rsidR="00717EC9" w:rsidRPr="002332AB" w:rsidRDefault="00717EC9" w:rsidP="00C27CDA">
            <w:r w:rsidRPr="002332AB">
              <w:t>varchar2(512)</w:t>
            </w:r>
          </w:p>
        </w:tc>
        <w:tc>
          <w:tcPr>
            <w:tcW w:w="1134" w:type="dxa"/>
            <w:shd w:val="clear" w:color="auto" w:fill="auto"/>
          </w:tcPr>
          <w:p w:rsidR="00717EC9" w:rsidRPr="002332AB" w:rsidRDefault="00717EC9" w:rsidP="00C27CDA">
            <w:pPr>
              <w:ind w:firstLine="400"/>
            </w:pPr>
            <w:r w:rsidRPr="002332AB">
              <w:t>N</w:t>
            </w:r>
          </w:p>
        </w:tc>
        <w:tc>
          <w:tcPr>
            <w:tcW w:w="1843" w:type="dxa"/>
            <w:shd w:val="clear" w:color="auto" w:fill="auto"/>
          </w:tcPr>
          <w:p w:rsidR="00717EC9" w:rsidRPr="002332AB" w:rsidRDefault="00717EC9" w:rsidP="00C27CDA">
            <w:pPr>
              <w:ind w:firstLine="400"/>
            </w:pPr>
          </w:p>
        </w:tc>
      </w:tr>
      <w:tr w:rsidR="00717EC9" w:rsidRPr="000C4DFF" w:rsidTr="00C27CDA">
        <w:trPr>
          <w:jc w:val="center"/>
        </w:trPr>
        <w:tc>
          <w:tcPr>
            <w:tcW w:w="1985" w:type="dxa"/>
            <w:shd w:val="clear" w:color="auto" w:fill="auto"/>
          </w:tcPr>
          <w:p w:rsidR="00717EC9" w:rsidRPr="002332AB" w:rsidRDefault="00717EC9" w:rsidP="00C27CDA">
            <w:r w:rsidRPr="002332AB">
              <w:t>Profile_ID</w:t>
            </w:r>
          </w:p>
        </w:tc>
        <w:tc>
          <w:tcPr>
            <w:tcW w:w="1843" w:type="dxa"/>
            <w:shd w:val="clear" w:color="auto" w:fill="auto"/>
          </w:tcPr>
          <w:p w:rsidR="00717EC9" w:rsidRPr="002332AB" w:rsidRDefault="00717EC9" w:rsidP="00C27CDA">
            <w:r w:rsidRPr="002332AB">
              <w:t>用户</w:t>
            </w:r>
            <w:r w:rsidRPr="002332AB">
              <w:t>profile</w:t>
            </w:r>
            <w:r w:rsidRPr="002332AB">
              <w:t>标识</w:t>
            </w:r>
          </w:p>
        </w:tc>
        <w:tc>
          <w:tcPr>
            <w:tcW w:w="1984" w:type="dxa"/>
            <w:shd w:val="clear" w:color="auto" w:fill="auto"/>
          </w:tcPr>
          <w:p w:rsidR="00717EC9" w:rsidRPr="002332AB" w:rsidRDefault="00717EC9" w:rsidP="00C27CDA">
            <w:r w:rsidRPr="002332AB">
              <w:t>varchar2(512)</w:t>
            </w:r>
          </w:p>
        </w:tc>
        <w:tc>
          <w:tcPr>
            <w:tcW w:w="1134" w:type="dxa"/>
            <w:shd w:val="clear" w:color="auto" w:fill="auto"/>
          </w:tcPr>
          <w:p w:rsidR="00717EC9" w:rsidRPr="002332AB" w:rsidRDefault="00717EC9" w:rsidP="00C27CDA">
            <w:pPr>
              <w:ind w:firstLine="400"/>
            </w:pPr>
            <w:r w:rsidRPr="002332AB">
              <w:t>N</w:t>
            </w:r>
          </w:p>
        </w:tc>
        <w:tc>
          <w:tcPr>
            <w:tcW w:w="1843" w:type="dxa"/>
            <w:shd w:val="clear" w:color="auto" w:fill="auto"/>
          </w:tcPr>
          <w:p w:rsidR="00717EC9" w:rsidRPr="002332AB" w:rsidRDefault="00717EC9" w:rsidP="00C27CDA">
            <w:pPr>
              <w:ind w:firstLine="400"/>
            </w:pPr>
          </w:p>
        </w:tc>
      </w:tr>
      <w:tr w:rsidR="00717EC9" w:rsidRPr="000C4DFF" w:rsidTr="00C27CDA">
        <w:trPr>
          <w:jc w:val="center"/>
        </w:trPr>
        <w:tc>
          <w:tcPr>
            <w:tcW w:w="1985" w:type="dxa"/>
            <w:shd w:val="clear" w:color="auto" w:fill="auto"/>
          </w:tcPr>
          <w:p w:rsidR="00717EC9" w:rsidRPr="002332AB" w:rsidRDefault="00717EC9" w:rsidP="00C27CDA">
            <w:r w:rsidRPr="002332AB">
              <w:t>PREPAID_ACCOUNT</w:t>
            </w:r>
          </w:p>
        </w:tc>
        <w:tc>
          <w:tcPr>
            <w:tcW w:w="1843" w:type="dxa"/>
            <w:shd w:val="clear" w:color="auto" w:fill="auto"/>
          </w:tcPr>
          <w:p w:rsidR="00717EC9" w:rsidRPr="002332AB" w:rsidRDefault="00717EC9" w:rsidP="00C27CDA">
            <w:r w:rsidRPr="002332AB">
              <w:t>预付费帐号</w:t>
            </w:r>
          </w:p>
        </w:tc>
        <w:tc>
          <w:tcPr>
            <w:tcW w:w="1984" w:type="dxa"/>
            <w:shd w:val="clear" w:color="auto" w:fill="auto"/>
          </w:tcPr>
          <w:p w:rsidR="00717EC9" w:rsidRPr="002332AB" w:rsidRDefault="00717EC9" w:rsidP="00C27CDA">
            <w:r w:rsidRPr="002332AB">
              <w:t>varchar2(512)</w:t>
            </w:r>
          </w:p>
        </w:tc>
        <w:tc>
          <w:tcPr>
            <w:tcW w:w="1134" w:type="dxa"/>
            <w:shd w:val="clear" w:color="auto" w:fill="auto"/>
          </w:tcPr>
          <w:p w:rsidR="00717EC9" w:rsidRPr="002332AB" w:rsidRDefault="00717EC9" w:rsidP="00C27CDA">
            <w:pPr>
              <w:ind w:firstLine="400"/>
            </w:pPr>
            <w:r w:rsidRPr="002332AB">
              <w:t>N</w:t>
            </w:r>
          </w:p>
        </w:tc>
        <w:tc>
          <w:tcPr>
            <w:tcW w:w="1843" w:type="dxa"/>
            <w:shd w:val="clear" w:color="auto" w:fill="auto"/>
          </w:tcPr>
          <w:p w:rsidR="00717EC9" w:rsidRPr="002332AB" w:rsidRDefault="00717EC9" w:rsidP="00C27CDA">
            <w:pPr>
              <w:ind w:firstLine="400"/>
            </w:pPr>
          </w:p>
        </w:tc>
      </w:tr>
      <w:tr w:rsidR="00717EC9" w:rsidRPr="000C4DFF" w:rsidTr="00C27CDA">
        <w:trPr>
          <w:jc w:val="center"/>
        </w:trPr>
        <w:tc>
          <w:tcPr>
            <w:tcW w:w="1985" w:type="dxa"/>
            <w:shd w:val="clear" w:color="auto" w:fill="auto"/>
          </w:tcPr>
          <w:p w:rsidR="00717EC9" w:rsidRPr="002332AB" w:rsidRDefault="00717EC9" w:rsidP="00C27CDA">
            <w:r w:rsidRPr="002332AB">
              <w:t>OPERATION_TIME</w:t>
            </w:r>
          </w:p>
        </w:tc>
        <w:tc>
          <w:tcPr>
            <w:tcW w:w="1843" w:type="dxa"/>
            <w:shd w:val="clear" w:color="auto" w:fill="auto"/>
          </w:tcPr>
          <w:p w:rsidR="00717EC9" w:rsidRPr="002332AB" w:rsidRDefault="00717EC9" w:rsidP="00C27CDA">
            <w:pPr>
              <w:ind w:firstLine="400"/>
            </w:pPr>
            <w:r w:rsidRPr="002332AB">
              <w:t>操作时间</w:t>
            </w:r>
          </w:p>
        </w:tc>
        <w:tc>
          <w:tcPr>
            <w:tcW w:w="1984" w:type="dxa"/>
            <w:shd w:val="clear" w:color="auto" w:fill="auto"/>
          </w:tcPr>
          <w:p w:rsidR="00717EC9" w:rsidRPr="002332AB" w:rsidRDefault="00717EC9" w:rsidP="00C27CDA">
            <w:r w:rsidRPr="002332AB">
              <w:t>varchar2 (14)</w:t>
            </w:r>
          </w:p>
        </w:tc>
        <w:tc>
          <w:tcPr>
            <w:tcW w:w="1134" w:type="dxa"/>
            <w:shd w:val="clear" w:color="auto" w:fill="auto"/>
          </w:tcPr>
          <w:p w:rsidR="00717EC9" w:rsidRPr="002332AB" w:rsidRDefault="00717EC9" w:rsidP="00C27CDA">
            <w:pPr>
              <w:ind w:firstLine="400"/>
            </w:pPr>
            <w:r w:rsidRPr="002332AB">
              <w:t>N</w:t>
            </w:r>
          </w:p>
        </w:tc>
        <w:tc>
          <w:tcPr>
            <w:tcW w:w="1843" w:type="dxa"/>
            <w:shd w:val="clear" w:color="auto" w:fill="auto"/>
          </w:tcPr>
          <w:p w:rsidR="00717EC9" w:rsidRPr="002332AB" w:rsidRDefault="00717EC9" w:rsidP="00C27CDA">
            <w:pPr>
              <w:ind w:firstLine="400"/>
            </w:pPr>
          </w:p>
        </w:tc>
      </w:tr>
      <w:tr w:rsidR="00717EC9" w:rsidRPr="000C4DFF" w:rsidTr="00C27CDA">
        <w:trPr>
          <w:jc w:val="center"/>
        </w:trPr>
        <w:tc>
          <w:tcPr>
            <w:tcW w:w="1985" w:type="dxa"/>
            <w:shd w:val="clear" w:color="auto" w:fill="auto"/>
          </w:tcPr>
          <w:p w:rsidR="00717EC9" w:rsidRPr="002332AB" w:rsidRDefault="00717EC9" w:rsidP="00C27CDA">
            <w:r w:rsidRPr="002332AB">
              <w:t>OPERation_result</w:t>
            </w:r>
          </w:p>
        </w:tc>
        <w:tc>
          <w:tcPr>
            <w:tcW w:w="1843" w:type="dxa"/>
            <w:shd w:val="clear" w:color="auto" w:fill="auto"/>
          </w:tcPr>
          <w:p w:rsidR="00717EC9" w:rsidRPr="002332AB" w:rsidRDefault="00717EC9" w:rsidP="00C27CDA">
            <w:pPr>
              <w:ind w:firstLine="400"/>
            </w:pPr>
            <w:r w:rsidRPr="002332AB">
              <w:t>操作结果</w:t>
            </w:r>
          </w:p>
        </w:tc>
        <w:tc>
          <w:tcPr>
            <w:tcW w:w="1984" w:type="dxa"/>
            <w:shd w:val="clear" w:color="auto" w:fill="auto"/>
          </w:tcPr>
          <w:p w:rsidR="00717EC9" w:rsidRPr="002332AB" w:rsidRDefault="00717EC9" w:rsidP="00C27CDA">
            <w:r w:rsidRPr="002332AB">
              <w:t>varchar2 (20)</w:t>
            </w:r>
          </w:p>
        </w:tc>
        <w:tc>
          <w:tcPr>
            <w:tcW w:w="1134" w:type="dxa"/>
            <w:shd w:val="clear" w:color="auto" w:fill="auto"/>
          </w:tcPr>
          <w:p w:rsidR="00717EC9" w:rsidRPr="002332AB" w:rsidRDefault="00717EC9" w:rsidP="00C27CDA">
            <w:pPr>
              <w:ind w:firstLine="400"/>
            </w:pPr>
            <w:r w:rsidRPr="002332AB">
              <w:t>N</w:t>
            </w:r>
          </w:p>
        </w:tc>
        <w:tc>
          <w:tcPr>
            <w:tcW w:w="1843" w:type="dxa"/>
            <w:shd w:val="clear" w:color="auto" w:fill="auto"/>
          </w:tcPr>
          <w:p w:rsidR="00717EC9" w:rsidRPr="002332AB" w:rsidRDefault="00717EC9" w:rsidP="00C27CDA">
            <w:pPr>
              <w:ind w:firstLine="400"/>
            </w:pPr>
            <w:r w:rsidRPr="002332AB">
              <w:t>0</w:t>
            </w:r>
            <w:r w:rsidRPr="002332AB">
              <w:t>：成功</w:t>
            </w:r>
          </w:p>
          <w:p w:rsidR="00717EC9" w:rsidRPr="002332AB" w:rsidRDefault="00717EC9" w:rsidP="00C27CDA">
            <w:pPr>
              <w:ind w:firstLine="400"/>
            </w:pPr>
            <w:r w:rsidRPr="002332AB">
              <w:t>非</w:t>
            </w:r>
            <w:r w:rsidRPr="002332AB">
              <w:t>0</w:t>
            </w:r>
            <w:r w:rsidRPr="002332AB">
              <w:t>值：失败</w:t>
            </w:r>
          </w:p>
        </w:tc>
      </w:tr>
      <w:tr w:rsidR="00717EC9" w:rsidRPr="000C4DFF" w:rsidTr="00C27CDA">
        <w:trPr>
          <w:jc w:val="center"/>
        </w:trPr>
        <w:tc>
          <w:tcPr>
            <w:tcW w:w="1985" w:type="dxa"/>
            <w:shd w:val="clear" w:color="auto" w:fill="auto"/>
          </w:tcPr>
          <w:p w:rsidR="00717EC9" w:rsidRPr="002332AB" w:rsidRDefault="00717EC9" w:rsidP="00C27CDA">
            <w:r w:rsidRPr="002332AB">
              <w:t>OPERATION_MESSAGE</w:t>
            </w:r>
          </w:p>
        </w:tc>
        <w:tc>
          <w:tcPr>
            <w:tcW w:w="1843" w:type="dxa"/>
            <w:shd w:val="clear" w:color="auto" w:fill="auto"/>
          </w:tcPr>
          <w:p w:rsidR="00717EC9" w:rsidRPr="002332AB" w:rsidRDefault="00717EC9" w:rsidP="00C27CDA">
            <w:pPr>
              <w:ind w:firstLine="400"/>
            </w:pPr>
            <w:r w:rsidRPr="002332AB">
              <w:t>操作消息</w:t>
            </w:r>
          </w:p>
        </w:tc>
        <w:tc>
          <w:tcPr>
            <w:tcW w:w="1984" w:type="dxa"/>
            <w:shd w:val="clear" w:color="auto" w:fill="auto"/>
          </w:tcPr>
          <w:p w:rsidR="00717EC9" w:rsidRPr="002332AB" w:rsidRDefault="00717EC9" w:rsidP="00C27CDA">
            <w:r w:rsidRPr="002332AB">
              <w:t>varchar2 (1024)</w:t>
            </w:r>
          </w:p>
        </w:tc>
        <w:tc>
          <w:tcPr>
            <w:tcW w:w="1134" w:type="dxa"/>
            <w:shd w:val="clear" w:color="auto" w:fill="auto"/>
          </w:tcPr>
          <w:p w:rsidR="00717EC9" w:rsidRPr="002332AB" w:rsidRDefault="00717EC9" w:rsidP="00C27CDA">
            <w:pPr>
              <w:ind w:firstLine="400"/>
            </w:pPr>
            <w:r w:rsidRPr="002332AB">
              <w:t>N</w:t>
            </w:r>
          </w:p>
        </w:tc>
        <w:tc>
          <w:tcPr>
            <w:tcW w:w="1843" w:type="dxa"/>
            <w:shd w:val="clear" w:color="auto" w:fill="auto"/>
          </w:tcPr>
          <w:p w:rsidR="00717EC9" w:rsidRPr="002332AB" w:rsidRDefault="00717EC9" w:rsidP="00C27CDA">
            <w:pPr>
              <w:ind w:firstLine="400"/>
            </w:pPr>
            <w:r w:rsidRPr="002332AB">
              <w:t>成功或失败的消息</w:t>
            </w:r>
          </w:p>
        </w:tc>
      </w:tr>
    </w:tbl>
    <w:p w:rsidR="00717EC9" w:rsidRDefault="00717EC9" w:rsidP="00717EC9">
      <w:pPr>
        <w:ind w:firstLine="400"/>
      </w:pPr>
    </w:p>
    <w:p w:rsidR="00717EC9" w:rsidRDefault="00717EC9" w:rsidP="00CF20AE">
      <w:pPr>
        <w:pStyle w:val="31"/>
        <w:keepLines w:val="0"/>
        <w:widowControl/>
        <w:tabs>
          <w:tab w:val="num" w:pos="720"/>
        </w:tabs>
        <w:autoSpaceDE w:val="0"/>
        <w:autoSpaceDN w:val="0"/>
        <w:spacing w:before="240" w:after="240" w:line="360" w:lineRule="auto"/>
        <w:ind w:left="720" w:hanging="720"/>
      </w:pPr>
      <w:bookmarkStart w:id="7481" w:name="_Toc342917001"/>
      <w:bookmarkStart w:id="7482" w:name="_Toc435003478"/>
      <w:r>
        <w:rPr>
          <w:rFonts w:hint="eastAsia"/>
        </w:rPr>
        <w:t>生成</w:t>
      </w:r>
      <w:r w:rsidRPr="0010486D">
        <w:rPr>
          <w:rFonts w:hint="eastAsia"/>
        </w:rPr>
        <w:t>预付费帐号充值记录</w:t>
      </w:r>
      <w:r>
        <w:rPr>
          <w:rFonts w:hint="eastAsia"/>
        </w:rPr>
        <w:t>文件</w:t>
      </w:r>
      <w:bookmarkEnd w:id="7481"/>
      <w:bookmarkEnd w:id="7482"/>
    </w:p>
    <w:p w:rsidR="00717EC9" w:rsidRPr="00D91518" w:rsidRDefault="00717EC9" w:rsidP="00E84DB2">
      <w:pPr>
        <w:rPr>
          <w:b/>
        </w:rPr>
      </w:pPr>
      <w:r w:rsidRPr="00D91518">
        <w:rPr>
          <w:rFonts w:hint="eastAsia"/>
          <w:b/>
        </w:rPr>
        <w:t>文件名：</w:t>
      </w:r>
    </w:p>
    <w:p w:rsidR="00717EC9" w:rsidRDefault="00717EC9" w:rsidP="00E84DB2">
      <w:r w:rsidRPr="0010486D">
        <w:rPr>
          <w:rFonts w:hint="eastAsia"/>
        </w:rPr>
        <w:t>预付费帐号充值记录</w:t>
      </w:r>
      <w:r>
        <w:rPr>
          <w:rFonts w:hint="eastAsia"/>
        </w:rPr>
        <w:t>文件</w:t>
      </w:r>
      <w:r w:rsidRPr="0010486D">
        <w:rPr>
          <w:rFonts w:hint="eastAsia"/>
        </w:rPr>
        <w:t>（</w:t>
      </w:r>
      <w:r w:rsidRPr="0010486D">
        <w:t>prepaid_refill_record</w:t>
      </w:r>
      <w:r>
        <w:rPr>
          <w:rFonts w:hint="eastAsia"/>
        </w:rPr>
        <w:t>_</w:t>
      </w:r>
      <w:r>
        <w:t>yyyyMMddHHmmss</w:t>
      </w:r>
      <w:r w:rsidRPr="00AF4C71">
        <w:t>.txt</w:t>
      </w:r>
      <w:r w:rsidRPr="00A27070">
        <w:t xml:space="preserve"> </w:t>
      </w:r>
      <w:r>
        <w:rPr>
          <w:rFonts w:hint="eastAsia"/>
        </w:rPr>
        <w:t>，</w:t>
      </w:r>
      <w:r>
        <w:t>yyyyMMddHHmmss</w:t>
      </w:r>
      <w:r>
        <w:rPr>
          <w:rFonts w:ascii="宋体" w:cs="宋体" w:hint="eastAsia"/>
        </w:rPr>
        <w:t>为文件生成时间（</w:t>
      </w:r>
      <w:r>
        <w:t>UTC</w:t>
      </w:r>
      <w:r>
        <w:rPr>
          <w:rFonts w:ascii="宋体" w:cs="宋体" w:hint="eastAsia"/>
        </w:rPr>
        <w:t>时间）。单个文件大小</w:t>
      </w:r>
      <w:r>
        <w:rPr>
          <w:rFonts w:hint="eastAsia"/>
        </w:rPr>
        <w:t>默认</w:t>
      </w:r>
      <w:r w:rsidRPr="00B06935">
        <w:rPr>
          <w:rFonts w:hint="eastAsia"/>
        </w:rPr>
        <w:t>是</w:t>
      </w:r>
      <w:r>
        <w:t>5M</w:t>
      </w:r>
      <w:r w:rsidRPr="00B06935">
        <w:rPr>
          <w:rFonts w:hint="eastAsia"/>
        </w:rPr>
        <w:t>，默认是</w:t>
      </w:r>
      <w:r>
        <w:t>5</w:t>
      </w:r>
      <w:r w:rsidRPr="00B06935">
        <w:rPr>
          <w:rFonts w:hint="eastAsia"/>
        </w:rPr>
        <w:t>分钟生成一个文件</w:t>
      </w:r>
      <w:r w:rsidRPr="0010486D">
        <w:t>）</w:t>
      </w:r>
      <w:r>
        <w:rPr>
          <w:rFonts w:hint="eastAsia"/>
        </w:rPr>
        <w:t>，</w:t>
      </w:r>
      <w:r>
        <w:rPr>
          <w:rFonts w:hint="eastAsia"/>
        </w:rPr>
        <w:t>IB</w:t>
      </w:r>
      <w:r>
        <w:rPr>
          <w:rFonts w:hint="eastAsia"/>
        </w:rPr>
        <w:t>负责生成</w:t>
      </w:r>
    </w:p>
    <w:p w:rsidR="00717EC9" w:rsidRDefault="00717EC9" w:rsidP="00717EC9">
      <w:pPr>
        <w:ind w:firstLine="400"/>
      </w:pPr>
    </w:p>
    <w:p w:rsidR="00717EC9" w:rsidRPr="009F0CD9" w:rsidRDefault="00717EC9" w:rsidP="00E84DB2">
      <w:pPr>
        <w:rPr>
          <w:b/>
        </w:rPr>
      </w:pPr>
      <w:r w:rsidRPr="009F0CD9">
        <w:rPr>
          <w:rFonts w:hint="eastAsia"/>
          <w:b/>
        </w:rPr>
        <w:t>文件格式：</w:t>
      </w:r>
    </w:p>
    <w:p w:rsidR="00717EC9" w:rsidRDefault="00717EC9" w:rsidP="00E84DB2">
      <w:r w:rsidRPr="002332AB">
        <w:t>user_id</w:t>
      </w:r>
      <w:r>
        <w:rPr>
          <w:rFonts w:hint="eastAsia"/>
        </w:rPr>
        <w:t>|</w:t>
      </w:r>
      <w:r w:rsidRPr="002332AB">
        <w:t>Profile_ID</w:t>
      </w:r>
      <w:r>
        <w:rPr>
          <w:rFonts w:hint="eastAsia"/>
        </w:rPr>
        <w:t>|</w:t>
      </w:r>
      <w:r w:rsidRPr="002332AB">
        <w:t>PREPAID_ACCOUNT</w:t>
      </w:r>
      <w:r>
        <w:rPr>
          <w:rFonts w:hint="eastAsia"/>
        </w:rPr>
        <w:t>|</w:t>
      </w:r>
      <w:r w:rsidRPr="000C4DFF">
        <w:rPr>
          <w:caps/>
        </w:rPr>
        <w:t>refill_serial_numb</w:t>
      </w:r>
      <w:r>
        <w:rPr>
          <w:rFonts w:hint="eastAsia"/>
        </w:rPr>
        <w:t>|</w:t>
      </w:r>
      <w:r w:rsidRPr="000C4DFF">
        <w:rPr>
          <w:caps/>
        </w:rPr>
        <w:t>amount</w:t>
      </w:r>
      <w:r>
        <w:rPr>
          <w:rFonts w:hint="eastAsia"/>
        </w:rPr>
        <w:t>|</w:t>
      </w:r>
      <w:r w:rsidRPr="002332AB">
        <w:t>OPERATION_TIME</w:t>
      </w:r>
      <w:r>
        <w:rPr>
          <w:rFonts w:hint="eastAsia"/>
        </w:rPr>
        <w:t>|</w:t>
      </w:r>
      <w:r w:rsidRPr="002332AB">
        <w:t>OPERation_result</w:t>
      </w:r>
      <w:r>
        <w:rPr>
          <w:rFonts w:hint="eastAsia"/>
        </w:rPr>
        <w:t>|</w:t>
      </w:r>
      <w:r w:rsidRPr="002332AB">
        <w:t>OPERATION_MESSAGE</w:t>
      </w:r>
      <w:r>
        <w:rPr>
          <w:rFonts w:hint="eastAsia"/>
        </w:rPr>
        <w:t>|</w:t>
      </w:r>
    </w:p>
    <w:p w:rsidR="00717EC9" w:rsidRDefault="00717EC9" w:rsidP="00717EC9">
      <w:pPr>
        <w:ind w:firstLine="400"/>
      </w:pPr>
    </w:p>
    <w:p w:rsidR="00717EC9" w:rsidRPr="009F0CD9" w:rsidRDefault="00717EC9" w:rsidP="00E84DB2">
      <w:pPr>
        <w:rPr>
          <w:b/>
        </w:rPr>
      </w:pPr>
      <w:r w:rsidRPr="009F0CD9">
        <w:rPr>
          <w:rFonts w:hint="eastAsia"/>
          <w:b/>
        </w:rPr>
        <w:t>字段说明：</w:t>
      </w: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843"/>
        <w:gridCol w:w="1984"/>
        <w:gridCol w:w="1134"/>
        <w:gridCol w:w="1843"/>
      </w:tblGrid>
      <w:tr w:rsidR="00717EC9" w:rsidRPr="000C4DFF" w:rsidTr="00C27CDA">
        <w:trPr>
          <w:jc w:val="center"/>
        </w:trPr>
        <w:tc>
          <w:tcPr>
            <w:tcW w:w="1985" w:type="dxa"/>
            <w:tcBorders>
              <w:bottom w:val="single" w:sz="4" w:space="0" w:color="auto"/>
            </w:tcBorders>
            <w:shd w:val="clear" w:color="auto" w:fill="D9D9D9"/>
          </w:tcPr>
          <w:p w:rsidR="00717EC9" w:rsidRPr="00AF4C71" w:rsidRDefault="00717EC9" w:rsidP="00C27CDA">
            <w:r w:rsidRPr="00AF4C71">
              <w:t>字段名称</w:t>
            </w:r>
          </w:p>
        </w:tc>
        <w:tc>
          <w:tcPr>
            <w:tcW w:w="1843" w:type="dxa"/>
            <w:tcBorders>
              <w:bottom w:val="single" w:sz="4" w:space="0" w:color="auto"/>
            </w:tcBorders>
            <w:shd w:val="clear" w:color="auto" w:fill="D9D9D9"/>
          </w:tcPr>
          <w:p w:rsidR="00717EC9" w:rsidRPr="00AF4C71" w:rsidRDefault="00717EC9" w:rsidP="00C27CDA">
            <w:r w:rsidRPr="00AF4C71">
              <w:t>段含义</w:t>
            </w:r>
          </w:p>
        </w:tc>
        <w:tc>
          <w:tcPr>
            <w:tcW w:w="1984" w:type="dxa"/>
            <w:tcBorders>
              <w:bottom w:val="single" w:sz="4" w:space="0" w:color="auto"/>
            </w:tcBorders>
            <w:shd w:val="clear" w:color="auto" w:fill="D9D9D9"/>
          </w:tcPr>
          <w:p w:rsidR="00717EC9" w:rsidRPr="00AF4C71" w:rsidRDefault="00717EC9" w:rsidP="00C27CDA">
            <w:r w:rsidRPr="00AF4C71">
              <w:rPr>
                <w:rFonts w:hint="eastAsia"/>
              </w:rPr>
              <w:t>类</w:t>
            </w:r>
            <w:r w:rsidRPr="00AF4C71">
              <w:t>型</w:t>
            </w:r>
          </w:p>
        </w:tc>
        <w:tc>
          <w:tcPr>
            <w:tcW w:w="1134" w:type="dxa"/>
            <w:tcBorders>
              <w:bottom w:val="single" w:sz="4" w:space="0" w:color="auto"/>
            </w:tcBorders>
            <w:shd w:val="clear" w:color="auto" w:fill="D9D9D9"/>
          </w:tcPr>
          <w:p w:rsidR="00717EC9" w:rsidRPr="00AF4C71" w:rsidRDefault="00717EC9" w:rsidP="001F7103">
            <w:pPr>
              <w:ind w:firstLineChars="100" w:firstLine="210"/>
            </w:pPr>
            <w:r w:rsidRPr="00AF4C71">
              <w:t>空值</w:t>
            </w:r>
          </w:p>
        </w:tc>
        <w:tc>
          <w:tcPr>
            <w:tcW w:w="1843" w:type="dxa"/>
            <w:tcBorders>
              <w:bottom w:val="single" w:sz="4" w:space="0" w:color="auto"/>
            </w:tcBorders>
            <w:shd w:val="clear" w:color="auto" w:fill="D9D9D9"/>
          </w:tcPr>
          <w:p w:rsidR="00717EC9" w:rsidRPr="00AF4C71" w:rsidRDefault="00717EC9" w:rsidP="00C27CDA">
            <w:pPr>
              <w:jc w:val="center"/>
            </w:pPr>
            <w:r w:rsidRPr="00AF4C71">
              <w:t>备注</w:t>
            </w:r>
          </w:p>
        </w:tc>
      </w:tr>
      <w:tr w:rsidR="00717EC9" w:rsidRPr="000C4DFF" w:rsidTr="00C27CDA">
        <w:trPr>
          <w:jc w:val="center"/>
        </w:trPr>
        <w:tc>
          <w:tcPr>
            <w:tcW w:w="1985" w:type="dxa"/>
            <w:shd w:val="clear" w:color="auto" w:fill="auto"/>
          </w:tcPr>
          <w:p w:rsidR="00717EC9" w:rsidRPr="00AF4C71" w:rsidRDefault="00717EC9" w:rsidP="00C27CDA">
            <w:r w:rsidRPr="00AF4C71">
              <w:t>user_id</w:t>
            </w:r>
          </w:p>
        </w:tc>
        <w:tc>
          <w:tcPr>
            <w:tcW w:w="1843" w:type="dxa"/>
            <w:shd w:val="clear" w:color="auto" w:fill="auto"/>
          </w:tcPr>
          <w:p w:rsidR="00717EC9" w:rsidRPr="00AF4C71" w:rsidRDefault="00717EC9" w:rsidP="00C27CDA">
            <w:r w:rsidRPr="00AF4C71">
              <w:t>用户编号</w:t>
            </w:r>
          </w:p>
        </w:tc>
        <w:tc>
          <w:tcPr>
            <w:tcW w:w="1984" w:type="dxa"/>
            <w:shd w:val="clear" w:color="auto" w:fill="auto"/>
          </w:tcPr>
          <w:p w:rsidR="00717EC9" w:rsidRPr="00AF4C71" w:rsidRDefault="00717EC9" w:rsidP="00C27CDA">
            <w:r w:rsidRPr="00AF4C71">
              <w:t>varchar2(512)</w:t>
            </w:r>
          </w:p>
        </w:tc>
        <w:tc>
          <w:tcPr>
            <w:tcW w:w="1134" w:type="dxa"/>
            <w:shd w:val="clear" w:color="auto" w:fill="auto"/>
          </w:tcPr>
          <w:p w:rsidR="00717EC9" w:rsidRPr="00AF4C71" w:rsidRDefault="00717EC9" w:rsidP="00C27CDA">
            <w:r w:rsidRPr="00AF4C71">
              <w:t>N</w:t>
            </w:r>
          </w:p>
        </w:tc>
        <w:tc>
          <w:tcPr>
            <w:tcW w:w="1843" w:type="dxa"/>
            <w:shd w:val="clear" w:color="auto" w:fill="auto"/>
          </w:tcPr>
          <w:p w:rsidR="00717EC9" w:rsidRPr="00AF4C71" w:rsidRDefault="00717EC9" w:rsidP="00C27CDA"/>
        </w:tc>
      </w:tr>
      <w:tr w:rsidR="00717EC9" w:rsidRPr="000C4DFF" w:rsidTr="00C27CDA">
        <w:trPr>
          <w:jc w:val="center"/>
        </w:trPr>
        <w:tc>
          <w:tcPr>
            <w:tcW w:w="1985" w:type="dxa"/>
            <w:shd w:val="clear" w:color="auto" w:fill="auto"/>
          </w:tcPr>
          <w:p w:rsidR="00717EC9" w:rsidRPr="00AF4C71" w:rsidRDefault="00717EC9" w:rsidP="00C27CDA">
            <w:r w:rsidRPr="00AF4C71">
              <w:t>Profile_ID</w:t>
            </w:r>
          </w:p>
        </w:tc>
        <w:tc>
          <w:tcPr>
            <w:tcW w:w="1843" w:type="dxa"/>
            <w:shd w:val="clear" w:color="auto" w:fill="auto"/>
          </w:tcPr>
          <w:p w:rsidR="00717EC9" w:rsidRPr="00AF4C71" w:rsidRDefault="00717EC9" w:rsidP="00C27CDA">
            <w:r w:rsidRPr="00AF4C71">
              <w:t>用户</w:t>
            </w:r>
            <w:r w:rsidRPr="00AF4C71">
              <w:t>profile</w:t>
            </w:r>
            <w:r w:rsidRPr="00AF4C71">
              <w:t>标识</w:t>
            </w:r>
          </w:p>
        </w:tc>
        <w:tc>
          <w:tcPr>
            <w:tcW w:w="1984" w:type="dxa"/>
            <w:shd w:val="clear" w:color="auto" w:fill="auto"/>
          </w:tcPr>
          <w:p w:rsidR="00717EC9" w:rsidRPr="00AF4C71" w:rsidRDefault="00717EC9" w:rsidP="00C27CDA">
            <w:r w:rsidRPr="00AF4C71">
              <w:t>varchar2(512)</w:t>
            </w:r>
          </w:p>
        </w:tc>
        <w:tc>
          <w:tcPr>
            <w:tcW w:w="1134" w:type="dxa"/>
            <w:shd w:val="clear" w:color="auto" w:fill="auto"/>
          </w:tcPr>
          <w:p w:rsidR="00717EC9" w:rsidRPr="00AF4C71" w:rsidRDefault="00717EC9" w:rsidP="00C27CDA">
            <w:r w:rsidRPr="00AF4C71">
              <w:t>N</w:t>
            </w:r>
          </w:p>
        </w:tc>
        <w:tc>
          <w:tcPr>
            <w:tcW w:w="1843" w:type="dxa"/>
            <w:shd w:val="clear" w:color="auto" w:fill="auto"/>
          </w:tcPr>
          <w:p w:rsidR="00717EC9" w:rsidRPr="00AF4C71" w:rsidRDefault="00717EC9" w:rsidP="00C27CDA"/>
        </w:tc>
      </w:tr>
      <w:tr w:rsidR="00717EC9" w:rsidRPr="000C4DFF" w:rsidTr="00C27CDA">
        <w:trPr>
          <w:jc w:val="center"/>
        </w:trPr>
        <w:tc>
          <w:tcPr>
            <w:tcW w:w="1985" w:type="dxa"/>
            <w:shd w:val="clear" w:color="auto" w:fill="auto"/>
          </w:tcPr>
          <w:p w:rsidR="00717EC9" w:rsidRPr="00AF4C71" w:rsidRDefault="00717EC9" w:rsidP="00C27CDA">
            <w:r w:rsidRPr="00AF4C71">
              <w:t>PREPAID_ACCOUNT</w:t>
            </w:r>
          </w:p>
        </w:tc>
        <w:tc>
          <w:tcPr>
            <w:tcW w:w="1843" w:type="dxa"/>
            <w:shd w:val="clear" w:color="auto" w:fill="auto"/>
          </w:tcPr>
          <w:p w:rsidR="00717EC9" w:rsidRPr="00AF4C71" w:rsidRDefault="00717EC9" w:rsidP="00C27CDA">
            <w:r w:rsidRPr="00AF4C71">
              <w:t>预付费帐号</w:t>
            </w:r>
          </w:p>
        </w:tc>
        <w:tc>
          <w:tcPr>
            <w:tcW w:w="1984" w:type="dxa"/>
            <w:shd w:val="clear" w:color="auto" w:fill="auto"/>
          </w:tcPr>
          <w:p w:rsidR="00717EC9" w:rsidRPr="00AF4C71" w:rsidRDefault="00717EC9" w:rsidP="00C27CDA">
            <w:r w:rsidRPr="00AF4C71">
              <w:t>varchar2(512)</w:t>
            </w:r>
          </w:p>
        </w:tc>
        <w:tc>
          <w:tcPr>
            <w:tcW w:w="1134" w:type="dxa"/>
            <w:shd w:val="clear" w:color="auto" w:fill="auto"/>
          </w:tcPr>
          <w:p w:rsidR="00717EC9" w:rsidRPr="00AF4C71" w:rsidRDefault="00717EC9" w:rsidP="00C27CDA">
            <w:pPr>
              <w:ind w:firstLine="400"/>
            </w:pPr>
            <w:r w:rsidRPr="00AF4C71">
              <w:t>N</w:t>
            </w:r>
          </w:p>
        </w:tc>
        <w:tc>
          <w:tcPr>
            <w:tcW w:w="1843" w:type="dxa"/>
            <w:shd w:val="clear" w:color="auto" w:fill="auto"/>
          </w:tcPr>
          <w:p w:rsidR="00717EC9" w:rsidRPr="00AF4C71" w:rsidRDefault="00717EC9" w:rsidP="00C27CDA">
            <w:pPr>
              <w:ind w:firstLine="400"/>
            </w:pPr>
          </w:p>
        </w:tc>
      </w:tr>
      <w:tr w:rsidR="00717EC9" w:rsidRPr="000C4DFF" w:rsidTr="00C27CDA">
        <w:trPr>
          <w:jc w:val="center"/>
        </w:trPr>
        <w:tc>
          <w:tcPr>
            <w:tcW w:w="1985" w:type="dxa"/>
            <w:shd w:val="clear" w:color="auto" w:fill="auto"/>
          </w:tcPr>
          <w:p w:rsidR="00717EC9" w:rsidRPr="00AF4C71" w:rsidRDefault="00717EC9" w:rsidP="00C27CDA">
            <w:r w:rsidRPr="00AF4C71">
              <w:t>refill_serial_numb</w:t>
            </w:r>
          </w:p>
        </w:tc>
        <w:tc>
          <w:tcPr>
            <w:tcW w:w="1843" w:type="dxa"/>
            <w:shd w:val="clear" w:color="auto" w:fill="auto"/>
          </w:tcPr>
          <w:p w:rsidR="00717EC9" w:rsidRPr="00AF4C71" w:rsidRDefault="00717EC9" w:rsidP="00C27CDA">
            <w:r w:rsidRPr="00AF4C71">
              <w:t>充值序列号</w:t>
            </w:r>
          </w:p>
        </w:tc>
        <w:tc>
          <w:tcPr>
            <w:tcW w:w="1984" w:type="dxa"/>
            <w:shd w:val="clear" w:color="auto" w:fill="auto"/>
          </w:tcPr>
          <w:p w:rsidR="00717EC9" w:rsidRPr="00AF4C71" w:rsidRDefault="00717EC9" w:rsidP="00C27CDA">
            <w:r w:rsidRPr="00AF4C71">
              <w:t>VARCHAR2(512)</w:t>
            </w:r>
          </w:p>
        </w:tc>
        <w:tc>
          <w:tcPr>
            <w:tcW w:w="1134" w:type="dxa"/>
            <w:shd w:val="clear" w:color="auto" w:fill="auto"/>
          </w:tcPr>
          <w:p w:rsidR="00717EC9" w:rsidRPr="00AF4C71" w:rsidRDefault="00717EC9" w:rsidP="00C27CDA">
            <w:pPr>
              <w:ind w:firstLine="400"/>
            </w:pPr>
            <w:r w:rsidRPr="00AF4C71">
              <w:t>Y</w:t>
            </w:r>
          </w:p>
        </w:tc>
        <w:tc>
          <w:tcPr>
            <w:tcW w:w="1843" w:type="dxa"/>
            <w:shd w:val="clear" w:color="auto" w:fill="auto"/>
          </w:tcPr>
          <w:p w:rsidR="00717EC9" w:rsidRPr="00AF4C71" w:rsidRDefault="00717EC9" w:rsidP="00C27CDA">
            <w:pPr>
              <w:ind w:firstLine="400"/>
            </w:pPr>
          </w:p>
        </w:tc>
      </w:tr>
      <w:tr w:rsidR="00717EC9" w:rsidRPr="000C4DFF" w:rsidTr="00C27CDA">
        <w:trPr>
          <w:jc w:val="center"/>
        </w:trPr>
        <w:tc>
          <w:tcPr>
            <w:tcW w:w="1985" w:type="dxa"/>
            <w:shd w:val="clear" w:color="auto" w:fill="auto"/>
          </w:tcPr>
          <w:p w:rsidR="00717EC9" w:rsidRPr="00AF4C71" w:rsidRDefault="00717EC9" w:rsidP="00C27CDA">
            <w:r w:rsidRPr="00AF4C71">
              <w:t>amount</w:t>
            </w:r>
          </w:p>
        </w:tc>
        <w:tc>
          <w:tcPr>
            <w:tcW w:w="1843" w:type="dxa"/>
            <w:shd w:val="clear" w:color="auto" w:fill="auto"/>
          </w:tcPr>
          <w:p w:rsidR="00717EC9" w:rsidRPr="00AF4C71" w:rsidRDefault="00717EC9" w:rsidP="00C27CDA">
            <w:r w:rsidRPr="00AF4C71">
              <w:t>充值金额</w:t>
            </w:r>
          </w:p>
        </w:tc>
        <w:tc>
          <w:tcPr>
            <w:tcW w:w="1984" w:type="dxa"/>
            <w:shd w:val="clear" w:color="auto" w:fill="auto"/>
          </w:tcPr>
          <w:p w:rsidR="00717EC9" w:rsidRPr="00AF4C71" w:rsidRDefault="00717EC9" w:rsidP="00C27CDA">
            <w:r w:rsidRPr="00AF4C71">
              <w:t>varchar2(32)</w:t>
            </w:r>
          </w:p>
        </w:tc>
        <w:tc>
          <w:tcPr>
            <w:tcW w:w="1134" w:type="dxa"/>
            <w:shd w:val="clear" w:color="auto" w:fill="auto"/>
          </w:tcPr>
          <w:p w:rsidR="00717EC9" w:rsidRPr="00AF4C71" w:rsidRDefault="00717EC9" w:rsidP="00C27CDA">
            <w:r w:rsidRPr="00AF4C71">
              <w:t>Y</w:t>
            </w:r>
          </w:p>
        </w:tc>
        <w:tc>
          <w:tcPr>
            <w:tcW w:w="1843" w:type="dxa"/>
            <w:shd w:val="clear" w:color="auto" w:fill="auto"/>
          </w:tcPr>
          <w:p w:rsidR="00717EC9" w:rsidRPr="00AF4C71" w:rsidRDefault="00717EC9" w:rsidP="00C27CDA"/>
        </w:tc>
      </w:tr>
      <w:tr w:rsidR="00717EC9" w:rsidRPr="000C4DFF" w:rsidTr="00C27CDA">
        <w:trPr>
          <w:jc w:val="center"/>
        </w:trPr>
        <w:tc>
          <w:tcPr>
            <w:tcW w:w="1985" w:type="dxa"/>
            <w:shd w:val="clear" w:color="auto" w:fill="auto"/>
          </w:tcPr>
          <w:p w:rsidR="00717EC9" w:rsidRPr="00AF4C71" w:rsidRDefault="00717EC9" w:rsidP="00C27CDA">
            <w:r w:rsidRPr="00AF4C71">
              <w:t>OPERATION_TIME</w:t>
            </w:r>
          </w:p>
        </w:tc>
        <w:tc>
          <w:tcPr>
            <w:tcW w:w="1843" w:type="dxa"/>
            <w:shd w:val="clear" w:color="auto" w:fill="auto"/>
          </w:tcPr>
          <w:p w:rsidR="00717EC9" w:rsidRPr="00AF4C71" w:rsidRDefault="00717EC9" w:rsidP="00C27CDA">
            <w:r w:rsidRPr="00AF4C71">
              <w:t>操作时间</w:t>
            </w:r>
          </w:p>
        </w:tc>
        <w:tc>
          <w:tcPr>
            <w:tcW w:w="1984" w:type="dxa"/>
            <w:shd w:val="clear" w:color="auto" w:fill="auto"/>
          </w:tcPr>
          <w:p w:rsidR="00717EC9" w:rsidRPr="00AF4C71" w:rsidRDefault="00717EC9" w:rsidP="00C27CDA">
            <w:r w:rsidRPr="00AF4C71">
              <w:t>VARCHAR2(14)</w:t>
            </w:r>
          </w:p>
        </w:tc>
        <w:tc>
          <w:tcPr>
            <w:tcW w:w="1134" w:type="dxa"/>
            <w:shd w:val="clear" w:color="auto" w:fill="auto"/>
          </w:tcPr>
          <w:p w:rsidR="00717EC9" w:rsidRPr="00AF4C71" w:rsidRDefault="00717EC9" w:rsidP="00C27CDA">
            <w:pPr>
              <w:ind w:firstLine="400"/>
            </w:pPr>
            <w:r w:rsidRPr="00AF4C71">
              <w:t>N</w:t>
            </w:r>
          </w:p>
        </w:tc>
        <w:tc>
          <w:tcPr>
            <w:tcW w:w="1843" w:type="dxa"/>
            <w:shd w:val="clear" w:color="auto" w:fill="auto"/>
          </w:tcPr>
          <w:p w:rsidR="00717EC9" w:rsidRPr="00AF4C71" w:rsidRDefault="00717EC9" w:rsidP="00C27CDA">
            <w:pPr>
              <w:ind w:firstLine="400"/>
            </w:pPr>
          </w:p>
        </w:tc>
      </w:tr>
      <w:tr w:rsidR="00717EC9" w:rsidRPr="000C4DFF" w:rsidTr="00C27CDA">
        <w:trPr>
          <w:jc w:val="center"/>
        </w:trPr>
        <w:tc>
          <w:tcPr>
            <w:tcW w:w="1985" w:type="dxa"/>
            <w:shd w:val="clear" w:color="auto" w:fill="auto"/>
          </w:tcPr>
          <w:p w:rsidR="00717EC9" w:rsidRPr="00AF4C71" w:rsidRDefault="00717EC9" w:rsidP="00C27CDA">
            <w:r w:rsidRPr="00AF4C71">
              <w:t>OPERation_result</w:t>
            </w:r>
          </w:p>
        </w:tc>
        <w:tc>
          <w:tcPr>
            <w:tcW w:w="1843" w:type="dxa"/>
            <w:shd w:val="clear" w:color="auto" w:fill="auto"/>
          </w:tcPr>
          <w:p w:rsidR="00717EC9" w:rsidRPr="00AF4C71" w:rsidRDefault="00717EC9" w:rsidP="00C27CDA">
            <w:r w:rsidRPr="00AF4C71">
              <w:t>操作结果</w:t>
            </w:r>
          </w:p>
        </w:tc>
        <w:tc>
          <w:tcPr>
            <w:tcW w:w="1984" w:type="dxa"/>
            <w:shd w:val="clear" w:color="auto" w:fill="auto"/>
          </w:tcPr>
          <w:p w:rsidR="00717EC9" w:rsidRPr="00AF4C71" w:rsidRDefault="00717EC9" w:rsidP="00C27CDA">
            <w:r w:rsidRPr="00AF4C71">
              <w:t>VARCHAR2(20)</w:t>
            </w:r>
          </w:p>
        </w:tc>
        <w:tc>
          <w:tcPr>
            <w:tcW w:w="1134" w:type="dxa"/>
            <w:shd w:val="clear" w:color="auto" w:fill="auto"/>
          </w:tcPr>
          <w:p w:rsidR="00717EC9" w:rsidRPr="00AF4C71" w:rsidRDefault="00717EC9" w:rsidP="00C27CDA">
            <w:pPr>
              <w:ind w:firstLine="400"/>
            </w:pPr>
            <w:r w:rsidRPr="00AF4C71">
              <w:t>N</w:t>
            </w:r>
          </w:p>
        </w:tc>
        <w:tc>
          <w:tcPr>
            <w:tcW w:w="1843" w:type="dxa"/>
            <w:shd w:val="clear" w:color="auto" w:fill="auto"/>
          </w:tcPr>
          <w:p w:rsidR="00717EC9" w:rsidRPr="00AF4C71" w:rsidRDefault="00717EC9" w:rsidP="00C27CDA">
            <w:pPr>
              <w:ind w:firstLine="400"/>
            </w:pPr>
            <w:r w:rsidRPr="00AF4C71">
              <w:t>0</w:t>
            </w:r>
            <w:r w:rsidRPr="00AF4C71">
              <w:t>：成功</w:t>
            </w:r>
          </w:p>
          <w:p w:rsidR="00717EC9" w:rsidRPr="00AF4C71" w:rsidRDefault="00717EC9" w:rsidP="00C27CDA">
            <w:pPr>
              <w:ind w:firstLine="400"/>
            </w:pPr>
            <w:r w:rsidRPr="00AF4C71">
              <w:t>非</w:t>
            </w:r>
            <w:r w:rsidRPr="00AF4C71">
              <w:t>0</w:t>
            </w:r>
            <w:r w:rsidRPr="00AF4C71">
              <w:t>值：失败</w:t>
            </w:r>
          </w:p>
        </w:tc>
      </w:tr>
      <w:tr w:rsidR="00717EC9" w:rsidRPr="000C4DFF" w:rsidTr="00C27CDA">
        <w:trPr>
          <w:jc w:val="center"/>
        </w:trPr>
        <w:tc>
          <w:tcPr>
            <w:tcW w:w="1985" w:type="dxa"/>
            <w:shd w:val="clear" w:color="auto" w:fill="auto"/>
          </w:tcPr>
          <w:p w:rsidR="00717EC9" w:rsidRPr="00AF4C71" w:rsidRDefault="00717EC9" w:rsidP="00C27CDA">
            <w:r w:rsidRPr="00AF4C71">
              <w:t>OPERATION_MESSAGE</w:t>
            </w:r>
          </w:p>
        </w:tc>
        <w:tc>
          <w:tcPr>
            <w:tcW w:w="1843" w:type="dxa"/>
            <w:shd w:val="clear" w:color="auto" w:fill="auto"/>
          </w:tcPr>
          <w:p w:rsidR="00717EC9" w:rsidRPr="00AF4C71" w:rsidRDefault="00717EC9" w:rsidP="00C27CDA">
            <w:r w:rsidRPr="00AF4C71">
              <w:t>操作消息</w:t>
            </w:r>
          </w:p>
        </w:tc>
        <w:tc>
          <w:tcPr>
            <w:tcW w:w="1984" w:type="dxa"/>
            <w:shd w:val="clear" w:color="auto" w:fill="auto"/>
          </w:tcPr>
          <w:p w:rsidR="00717EC9" w:rsidRPr="00AF4C71" w:rsidRDefault="00717EC9" w:rsidP="00C27CDA">
            <w:r w:rsidRPr="00AF4C71">
              <w:t>VARCHAR2(1024)</w:t>
            </w:r>
          </w:p>
        </w:tc>
        <w:tc>
          <w:tcPr>
            <w:tcW w:w="1134" w:type="dxa"/>
            <w:shd w:val="clear" w:color="auto" w:fill="auto"/>
          </w:tcPr>
          <w:p w:rsidR="00717EC9" w:rsidRPr="00AF4C71" w:rsidRDefault="00717EC9" w:rsidP="00C27CDA">
            <w:pPr>
              <w:ind w:firstLine="400"/>
            </w:pPr>
            <w:r w:rsidRPr="00AF4C71">
              <w:t>N</w:t>
            </w:r>
          </w:p>
        </w:tc>
        <w:tc>
          <w:tcPr>
            <w:tcW w:w="1843" w:type="dxa"/>
            <w:shd w:val="clear" w:color="auto" w:fill="auto"/>
          </w:tcPr>
          <w:p w:rsidR="00717EC9" w:rsidRPr="00AF4C71" w:rsidRDefault="00717EC9" w:rsidP="00C27CDA">
            <w:pPr>
              <w:ind w:firstLine="400"/>
            </w:pPr>
            <w:r w:rsidRPr="00AF4C71">
              <w:t>成功或失败的消息</w:t>
            </w:r>
          </w:p>
        </w:tc>
      </w:tr>
    </w:tbl>
    <w:p w:rsidR="00717EC9" w:rsidRDefault="00717EC9" w:rsidP="00717EC9">
      <w:pPr>
        <w:ind w:firstLine="400"/>
      </w:pPr>
    </w:p>
    <w:p w:rsidR="00717EC9" w:rsidRDefault="00717EC9" w:rsidP="00CF20AE">
      <w:pPr>
        <w:pStyle w:val="31"/>
        <w:keepLines w:val="0"/>
        <w:widowControl/>
        <w:tabs>
          <w:tab w:val="num" w:pos="720"/>
        </w:tabs>
        <w:autoSpaceDE w:val="0"/>
        <w:autoSpaceDN w:val="0"/>
        <w:spacing w:before="240" w:after="240" w:line="360" w:lineRule="auto"/>
        <w:ind w:left="720" w:hanging="720"/>
      </w:pPr>
      <w:bookmarkStart w:id="7483" w:name="_Toc342917002"/>
      <w:bookmarkStart w:id="7484" w:name="_Toc435003479"/>
      <w:r>
        <w:rPr>
          <w:rFonts w:hint="eastAsia"/>
        </w:rPr>
        <w:lastRenderedPageBreak/>
        <w:t>生成</w:t>
      </w:r>
      <w:r w:rsidRPr="0010486D">
        <w:rPr>
          <w:rFonts w:hint="eastAsia"/>
        </w:rPr>
        <w:t>预付费帐号转账记录</w:t>
      </w:r>
      <w:r>
        <w:rPr>
          <w:rFonts w:hint="eastAsia"/>
        </w:rPr>
        <w:t>文件</w:t>
      </w:r>
      <w:bookmarkEnd w:id="7483"/>
      <w:bookmarkEnd w:id="7484"/>
    </w:p>
    <w:p w:rsidR="00717EC9" w:rsidRPr="009F0CD9" w:rsidRDefault="00717EC9" w:rsidP="00E84DB2">
      <w:pPr>
        <w:rPr>
          <w:b/>
        </w:rPr>
      </w:pPr>
      <w:r w:rsidRPr="009F0CD9">
        <w:rPr>
          <w:rFonts w:hint="eastAsia"/>
          <w:b/>
        </w:rPr>
        <w:t>文件名：</w:t>
      </w:r>
    </w:p>
    <w:p w:rsidR="00717EC9" w:rsidRDefault="00717EC9" w:rsidP="00E84DB2">
      <w:r w:rsidRPr="0010486D">
        <w:rPr>
          <w:rFonts w:hint="eastAsia"/>
        </w:rPr>
        <w:t>预付费帐号转账记录</w:t>
      </w:r>
      <w:r>
        <w:rPr>
          <w:rFonts w:hint="eastAsia"/>
        </w:rPr>
        <w:t>文件</w:t>
      </w:r>
      <w:r w:rsidRPr="0010486D">
        <w:rPr>
          <w:rFonts w:hint="eastAsia"/>
        </w:rPr>
        <w:t>（</w:t>
      </w:r>
      <w:r w:rsidRPr="0010486D">
        <w:t>prepaid_transfer_record</w:t>
      </w:r>
      <w:r>
        <w:rPr>
          <w:rFonts w:hint="eastAsia"/>
        </w:rPr>
        <w:t>_</w:t>
      </w:r>
      <w:r>
        <w:t>yyyyMMddHHmmss</w:t>
      </w:r>
      <w:r>
        <w:rPr>
          <w:rFonts w:ascii="Arial" w:hAnsi="Arial"/>
          <w:color w:val="000000"/>
        </w:rPr>
        <w:t>.txt</w:t>
      </w:r>
      <w:r w:rsidRPr="00A27070">
        <w:t xml:space="preserve"> </w:t>
      </w:r>
      <w:r>
        <w:rPr>
          <w:rFonts w:hint="eastAsia"/>
        </w:rPr>
        <w:t>，</w:t>
      </w:r>
      <w:r>
        <w:t>yyyyMMddHHmmss</w:t>
      </w:r>
      <w:r>
        <w:rPr>
          <w:rFonts w:ascii="宋体" w:cs="宋体" w:hint="eastAsia"/>
        </w:rPr>
        <w:t>为文件生成时间（</w:t>
      </w:r>
      <w:r>
        <w:t>UTC</w:t>
      </w:r>
      <w:r>
        <w:rPr>
          <w:rFonts w:ascii="宋体" w:cs="宋体" w:hint="eastAsia"/>
        </w:rPr>
        <w:t>时间）。单个文件大小</w:t>
      </w:r>
      <w:r>
        <w:rPr>
          <w:rFonts w:hint="eastAsia"/>
        </w:rPr>
        <w:t>默认</w:t>
      </w:r>
      <w:r w:rsidRPr="00B06935">
        <w:rPr>
          <w:rFonts w:hint="eastAsia"/>
        </w:rPr>
        <w:t>是</w:t>
      </w:r>
      <w:r>
        <w:t>5M</w:t>
      </w:r>
      <w:r w:rsidRPr="00B06935">
        <w:rPr>
          <w:rFonts w:hint="eastAsia"/>
        </w:rPr>
        <w:t>，默认是</w:t>
      </w:r>
      <w:r>
        <w:t>5</w:t>
      </w:r>
      <w:r w:rsidRPr="00B06935">
        <w:rPr>
          <w:rFonts w:hint="eastAsia"/>
        </w:rPr>
        <w:t>分钟生成一个文件</w:t>
      </w:r>
      <w:r w:rsidRPr="0010486D">
        <w:t>）</w:t>
      </w:r>
      <w:r>
        <w:rPr>
          <w:rFonts w:hint="eastAsia"/>
        </w:rPr>
        <w:t>，</w:t>
      </w:r>
      <w:r>
        <w:rPr>
          <w:rFonts w:hint="eastAsia"/>
        </w:rPr>
        <w:t>IB</w:t>
      </w:r>
      <w:r>
        <w:rPr>
          <w:rFonts w:hint="eastAsia"/>
        </w:rPr>
        <w:t>负责生成</w:t>
      </w:r>
    </w:p>
    <w:p w:rsidR="00717EC9" w:rsidRDefault="00717EC9" w:rsidP="00717EC9">
      <w:pPr>
        <w:ind w:firstLine="400"/>
      </w:pPr>
    </w:p>
    <w:p w:rsidR="00717EC9" w:rsidRPr="009F0CD9" w:rsidRDefault="00717EC9" w:rsidP="00E84DB2">
      <w:pPr>
        <w:rPr>
          <w:b/>
        </w:rPr>
      </w:pPr>
      <w:r w:rsidRPr="009F0CD9">
        <w:rPr>
          <w:rFonts w:hint="eastAsia"/>
          <w:b/>
        </w:rPr>
        <w:t>文件格式：</w:t>
      </w:r>
    </w:p>
    <w:p w:rsidR="00717EC9" w:rsidRDefault="00717EC9" w:rsidP="00E84DB2">
      <w:r w:rsidRPr="002332AB">
        <w:t>user_id</w:t>
      </w:r>
      <w:r>
        <w:rPr>
          <w:rFonts w:hint="eastAsia"/>
        </w:rPr>
        <w:t>|</w:t>
      </w:r>
      <w:r w:rsidRPr="002332AB">
        <w:t>Profile_ID</w:t>
      </w:r>
      <w:r>
        <w:rPr>
          <w:rFonts w:hint="eastAsia"/>
        </w:rPr>
        <w:t>|</w:t>
      </w:r>
      <w:r w:rsidRPr="000C4DFF">
        <w:rPr>
          <w:caps/>
        </w:rPr>
        <w:t>PREPAID_ACCOUNT_SOURCE</w:t>
      </w:r>
      <w:r>
        <w:rPr>
          <w:rFonts w:hint="eastAsia"/>
        </w:rPr>
        <w:t>|</w:t>
      </w:r>
      <w:r w:rsidRPr="000C4DFF">
        <w:rPr>
          <w:caps/>
        </w:rPr>
        <w:t>PREPAID_ACCOUNT_</w:t>
      </w:r>
      <w:r>
        <w:rPr>
          <w:rFonts w:hint="eastAsia"/>
          <w:caps/>
        </w:rPr>
        <w:t>TARGET</w:t>
      </w:r>
      <w:r>
        <w:rPr>
          <w:rFonts w:hint="eastAsia"/>
        </w:rPr>
        <w:t>|</w:t>
      </w:r>
      <w:r w:rsidRPr="000C4DFF">
        <w:rPr>
          <w:caps/>
        </w:rPr>
        <w:t>amount</w:t>
      </w:r>
      <w:r>
        <w:rPr>
          <w:rFonts w:hint="eastAsia"/>
        </w:rPr>
        <w:t>|</w:t>
      </w:r>
      <w:r w:rsidRPr="002332AB">
        <w:t>OPERATION_TIME</w:t>
      </w:r>
      <w:r>
        <w:rPr>
          <w:rFonts w:hint="eastAsia"/>
        </w:rPr>
        <w:t>|</w:t>
      </w:r>
      <w:r w:rsidRPr="002332AB">
        <w:t>OPERation_result</w:t>
      </w:r>
      <w:r>
        <w:rPr>
          <w:rFonts w:hint="eastAsia"/>
        </w:rPr>
        <w:t>|</w:t>
      </w:r>
      <w:r w:rsidRPr="002332AB">
        <w:t>OPERATION_MESSAGE</w:t>
      </w:r>
      <w:r>
        <w:rPr>
          <w:rFonts w:hint="eastAsia"/>
        </w:rPr>
        <w:t>|</w:t>
      </w:r>
    </w:p>
    <w:p w:rsidR="00717EC9" w:rsidRDefault="00717EC9" w:rsidP="00717EC9">
      <w:pPr>
        <w:ind w:left="2100" w:firstLine="36"/>
      </w:pPr>
    </w:p>
    <w:p w:rsidR="00717EC9" w:rsidRDefault="00717EC9" w:rsidP="00E84DB2">
      <w:r w:rsidRPr="009F0CD9">
        <w:rPr>
          <w:rFonts w:hint="eastAsia"/>
          <w:b/>
        </w:rPr>
        <w:t>字段说明：</w:t>
      </w: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701"/>
        <w:gridCol w:w="1843"/>
        <w:gridCol w:w="850"/>
        <w:gridCol w:w="2410"/>
      </w:tblGrid>
      <w:tr w:rsidR="00717EC9" w:rsidRPr="000C4DFF" w:rsidTr="00C27CDA">
        <w:trPr>
          <w:jc w:val="center"/>
        </w:trPr>
        <w:tc>
          <w:tcPr>
            <w:tcW w:w="1985" w:type="dxa"/>
            <w:tcBorders>
              <w:bottom w:val="single" w:sz="4" w:space="0" w:color="auto"/>
            </w:tcBorders>
            <w:shd w:val="clear" w:color="auto" w:fill="D9D9D9"/>
          </w:tcPr>
          <w:p w:rsidR="00717EC9" w:rsidRPr="00AF4C71" w:rsidRDefault="00717EC9" w:rsidP="00C27CDA">
            <w:r w:rsidRPr="00AF4C71">
              <w:t>字段名称</w:t>
            </w:r>
          </w:p>
        </w:tc>
        <w:tc>
          <w:tcPr>
            <w:tcW w:w="1701" w:type="dxa"/>
            <w:tcBorders>
              <w:bottom w:val="single" w:sz="4" w:space="0" w:color="auto"/>
            </w:tcBorders>
            <w:shd w:val="clear" w:color="auto" w:fill="D9D9D9"/>
          </w:tcPr>
          <w:p w:rsidR="00717EC9" w:rsidRPr="00AF4C71" w:rsidRDefault="00717EC9" w:rsidP="00C27CDA">
            <w:r w:rsidRPr="00AF4C71">
              <w:t>字段含义</w:t>
            </w:r>
          </w:p>
        </w:tc>
        <w:tc>
          <w:tcPr>
            <w:tcW w:w="1843" w:type="dxa"/>
            <w:tcBorders>
              <w:bottom w:val="single" w:sz="4" w:space="0" w:color="auto"/>
            </w:tcBorders>
            <w:shd w:val="clear" w:color="auto" w:fill="D9D9D9"/>
          </w:tcPr>
          <w:p w:rsidR="00717EC9" w:rsidRPr="00AF4C71" w:rsidRDefault="00717EC9" w:rsidP="00C27CDA">
            <w:r w:rsidRPr="00AF4C71">
              <w:t>类型</w:t>
            </w:r>
          </w:p>
        </w:tc>
        <w:tc>
          <w:tcPr>
            <w:tcW w:w="850" w:type="dxa"/>
            <w:tcBorders>
              <w:bottom w:val="single" w:sz="4" w:space="0" w:color="auto"/>
            </w:tcBorders>
            <w:shd w:val="clear" w:color="auto" w:fill="D9D9D9"/>
          </w:tcPr>
          <w:p w:rsidR="00717EC9" w:rsidRPr="00AF4C71" w:rsidRDefault="00717EC9" w:rsidP="001F7103">
            <w:pPr>
              <w:ind w:firstLineChars="50" w:firstLine="105"/>
            </w:pPr>
            <w:r w:rsidRPr="00AF4C71">
              <w:t>空值</w:t>
            </w:r>
          </w:p>
        </w:tc>
        <w:tc>
          <w:tcPr>
            <w:tcW w:w="2410" w:type="dxa"/>
            <w:tcBorders>
              <w:bottom w:val="single" w:sz="4" w:space="0" w:color="auto"/>
            </w:tcBorders>
            <w:shd w:val="clear" w:color="auto" w:fill="D9D9D9"/>
          </w:tcPr>
          <w:p w:rsidR="00717EC9" w:rsidRPr="00AF4C71" w:rsidRDefault="00717EC9" w:rsidP="00C27CDA">
            <w:r w:rsidRPr="00AF4C71">
              <w:t>备注</w:t>
            </w:r>
          </w:p>
        </w:tc>
      </w:tr>
      <w:tr w:rsidR="00717EC9" w:rsidRPr="000C4DFF" w:rsidTr="00C27CDA">
        <w:trPr>
          <w:jc w:val="center"/>
        </w:trPr>
        <w:tc>
          <w:tcPr>
            <w:tcW w:w="1985" w:type="dxa"/>
            <w:shd w:val="clear" w:color="auto" w:fill="auto"/>
          </w:tcPr>
          <w:p w:rsidR="00717EC9" w:rsidRPr="00AF4C71" w:rsidRDefault="00717EC9" w:rsidP="00C27CDA">
            <w:r w:rsidRPr="00AF4C71">
              <w:t>user_id</w:t>
            </w:r>
          </w:p>
        </w:tc>
        <w:tc>
          <w:tcPr>
            <w:tcW w:w="1701" w:type="dxa"/>
            <w:shd w:val="clear" w:color="auto" w:fill="auto"/>
          </w:tcPr>
          <w:p w:rsidR="00717EC9" w:rsidRPr="00AF4C71" w:rsidRDefault="00717EC9" w:rsidP="00C27CDA">
            <w:r w:rsidRPr="00AF4C71">
              <w:t>用户编号</w:t>
            </w:r>
          </w:p>
        </w:tc>
        <w:tc>
          <w:tcPr>
            <w:tcW w:w="1843" w:type="dxa"/>
            <w:shd w:val="clear" w:color="auto" w:fill="auto"/>
          </w:tcPr>
          <w:p w:rsidR="00717EC9" w:rsidRPr="00AF4C71" w:rsidRDefault="00717EC9" w:rsidP="00C27CDA">
            <w:r w:rsidRPr="00AF4C71">
              <w:t>varchar2(512)</w:t>
            </w:r>
          </w:p>
        </w:tc>
        <w:tc>
          <w:tcPr>
            <w:tcW w:w="850" w:type="dxa"/>
            <w:shd w:val="clear" w:color="auto" w:fill="auto"/>
          </w:tcPr>
          <w:p w:rsidR="00717EC9" w:rsidRPr="00AF4C71" w:rsidRDefault="00717EC9" w:rsidP="00C27CDA">
            <w:pPr>
              <w:ind w:firstLine="400"/>
            </w:pPr>
            <w:r w:rsidRPr="00AF4C71">
              <w:t>N</w:t>
            </w:r>
          </w:p>
        </w:tc>
        <w:tc>
          <w:tcPr>
            <w:tcW w:w="2410" w:type="dxa"/>
            <w:shd w:val="clear" w:color="auto" w:fill="auto"/>
          </w:tcPr>
          <w:p w:rsidR="00717EC9" w:rsidRPr="00AF4C71" w:rsidRDefault="00717EC9" w:rsidP="00C27CDA">
            <w:pPr>
              <w:ind w:firstLine="400"/>
            </w:pPr>
          </w:p>
        </w:tc>
      </w:tr>
      <w:tr w:rsidR="00717EC9" w:rsidRPr="000C4DFF" w:rsidTr="00C27CDA">
        <w:trPr>
          <w:jc w:val="center"/>
        </w:trPr>
        <w:tc>
          <w:tcPr>
            <w:tcW w:w="1985" w:type="dxa"/>
            <w:shd w:val="clear" w:color="auto" w:fill="auto"/>
          </w:tcPr>
          <w:p w:rsidR="00717EC9" w:rsidRPr="00AF4C71" w:rsidRDefault="00717EC9" w:rsidP="00C27CDA">
            <w:r w:rsidRPr="00AF4C71">
              <w:t>Profile_ID</w:t>
            </w:r>
          </w:p>
        </w:tc>
        <w:tc>
          <w:tcPr>
            <w:tcW w:w="1701" w:type="dxa"/>
            <w:shd w:val="clear" w:color="auto" w:fill="auto"/>
          </w:tcPr>
          <w:p w:rsidR="00717EC9" w:rsidRPr="00AF4C71" w:rsidRDefault="00717EC9" w:rsidP="00C27CDA">
            <w:r w:rsidRPr="00AF4C71">
              <w:t>用户</w:t>
            </w:r>
            <w:r w:rsidRPr="00AF4C71">
              <w:t>profile</w:t>
            </w:r>
            <w:r w:rsidRPr="00AF4C71">
              <w:t>标识</w:t>
            </w:r>
          </w:p>
        </w:tc>
        <w:tc>
          <w:tcPr>
            <w:tcW w:w="1843" w:type="dxa"/>
            <w:shd w:val="clear" w:color="auto" w:fill="auto"/>
          </w:tcPr>
          <w:p w:rsidR="00717EC9" w:rsidRPr="00AF4C71" w:rsidRDefault="00717EC9" w:rsidP="00C27CDA">
            <w:r w:rsidRPr="00AF4C71">
              <w:t>varchar2(512)</w:t>
            </w:r>
          </w:p>
        </w:tc>
        <w:tc>
          <w:tcPr>
            <w:tcW w:w="850" w:type="dxa"/>
            <w:shd w:val="clear" w:color="auto" w:fill="auto"/>
          </w:tcPr>
          <w:p w:rsidR="00717EC9" w:rsidRPr="00AF4C71" w:rsidRDefault="00717EC9" w:rsidP="00C27CDA">
            <w:pPr>
              <w:ind w:firstLine="400"/>
            </w:pPr>
            <w:r w:rsidRPr="00AF4C71">
              <w:t>N</w:t>
            </w:r>
          </w:p>
        </w:tc>
        <w:tc>
          <w:tcPr>
            <w:tcW w:w="2410" w:type="dxa"/>
            <w:shd w:val="clear" w:color="auto" w:fill="auto"/>
          </w:tcPr>
          <w:p w:rsidR="00717EC9" w:rsidRPr="00AF4C71" w:rsidRDefault="00717EC9" w:rsidP="00C27CDA">
            <w:pPr>
              <w:ind w:firstLine="400"/>
            </w:pPr>
          </w:p>
        </w:tc>
      </w:tr>
      <w:tr w:rsidR="00717EC9" w:rsidRPr="000C4DFF" w:rsidTr="00C27CDA">
        <w:trPr>
          <w:jc w:val="center"/>
        </w:trPr>
        <w:tc>
          <w:tcPr>
            <w:tcW w:w="1985" w:type="dxa"/>
            <w:shd w:val="clear" w:color="auto" w:fill="auto"/>
          </w:tcPr>
          <w:p w:rsidR="00717EC9" w:rsidRPr="00AF4C71" w:rsidRDefault="00717EC9" w:rsidP="00C27CDA">
            <w:r w:rsidRPr="00AF4C71">
              <w:t>PREPAID_ACCOUNT_SOURCE</w:t>
            </w:r>
          </w:p>
        </w:tc>
        <w:tc>
          <w:tcPr>
            <w:tcW w:w="1701" w:type="dxa"/>
            <w:shd w:val="clear" w:color="auto" w:fill="auto"/>
          </w:tcPr>
          <w:p w:rsidR="00717EC9" w:rsidRPr="00AF4C71" w:rsidRDefault="00717EC9" w:rsidP="00C27CDA">
            <w:r w:rsidRPr="00AF4C71">
              <w:t>发起转账的预付费帐号</w:t>
            </w:r>
          </w:p>
        </w:tc>
        <w:tc>
          <w:tcPr>
            <w:tcW w:w="1843" w:type="dxa"/>
            <w:shd w:val="clear" w:color="auto" w:fill="auto"/>
          </w:tcPr>
          <w:p w:rsidR="00717EC9" w:rsidRPr="00AF4C71" w:rsidRDefault="00717EC9" w:rsidP="00C27CDA">
            <w:r w:rsidRPr="00AF4C71">
              <w:t>varchar2(512)</w:t>
            </w:r>
          </w:p>
        </w:tc>
        <w:tc>
          <w:tcPr>
            <w:tcW w:w="850" w:type="dxa"/>
            <w:shd w:val="clear" w:color="auto" w:fill="auto"/>
          </w:tcPr>
          <w:p w:rsidR="00717EC9" w:rsidRPr="00AF4C71" w:rsidRDefault="00717EC9" w:rsidP="00C27CDA">
            <w:pPr>
              <w:ind w:firstLine="400"/>
            </w:pPr>
            <w:r w:rsidRPr="00AF4C71">
              <w:t>N</w:t>
            </w:r>
          </w:p>
        </w:tc>
        <w:tc>
          <w:tcPr>
            <w:tcW w:w="2410" w:type="dxa"/>
            <w:shd w:val="clear" w:color="auto" w:fill="auto"/>
          </w:tcPr>
          <w:p w:rsidR="00717EC9" w:rsidRPr="00AF4C71" w:rsidRDefault="00717EC9" w:rsidP="00C27CDA">
            <w:pPr>
              <w:ind w:firstLine="400"/>
            </w:pPr>
          </w:p>
        </w:tc>
      </w:tr>
      <w:tr w:rsidR="00717EC9" w:rsidRPr="000C4DFF" w:rsidTr="00C27CDA">
        <w:trPr>
          <w:jc w:val="center"/>
        </w:trPr>
        <w:tc>
          <w:tcPr>
            <w:tcW w:w="1985" w:type="dxa"/>
            <w:shd w:val="clear" w:color="auto" w:fill="auto"/>
          </w:tcPr>
          <w:p w:rsidR="00717EC9" w:rsidRPr="00AF4C71" w:rsidRDefault="00717EC9" w:rsidP="00C27CDA">
            <w:r w:rsidRPr="00AF4C71">
              <w:t>prepaid_account_target</w:t>
            </w:r>
          </w:p>
        </w:tc>
        <w:tc>
          <w:tcPr>
            <w:tcW w:w="1701" w:type="dxa"/>
            <w:shd w:val="clear" w:color="auto" w:fill="auto"/>
          </w:tcPr>
          <w:p w:rsidR="00717EC9" w:rsidRPr="00AF4C71" w:rsidRDefault="00717EC9" w:rsidP="00C27CDA">
            <w:r w:rsidRPr="00AF4C71">
              <w:t>被转账的预付费帐号</w:t>
            </w:r>
          </w:p>
        </w:tc>
        <w:tc>
          <w:tcPr>
            <w:tcW w:w="1843" w:type="dxa"/>
            <w:shd w:val="clear" w:color="auto" w:fill="auto"/>
          </w:tcPr>
          <w:p w:rsidR="00717EC9" w:rsidRPr="00AF4C71" w:rsidRDefault="00717EC9" w:rsidP="00C27CDA">
            <w:r w:rsidRPr="00AF4C71">
              <w:t>varchar2(512)</w:t>
            </w:r>
          </w:p>
        </w:tc>
        <w:tc>
          <w:tcPr>
            <w:tcW w:w="850" w:type="dxa"/>
            <w:shd w:val="clear" w:color="auto" w:fill="auto"/>
          </w:tcPr>
          <w:p w:rsidR="00717EC9" w:rsidRPr="00AF4C71" w:rsidRDefault="00717EC9" w:rsidP="00C27CDA">
            <w:pPr>
              <w:ind w:firstLine="400"/>
            </w:pPr>
            <w:r w:rsidRPr="00AF4C71">
              <w:t>N</w:t>
            </w:r>
          </w:p>
        </w:tc>
        <w:tc>
          <w:tcPr>
            <w:tcW w:w="2410" w:type="dxa"/>
            <w:shd w:val="clear" w:color="auto" w:fill="auto"/>
          </w:tcPr>
          <w:p w:rsidR="00717EC9" w:rsidRPr="00AF4C71" w:rsidRDefault="00717EC9" w:rsidP="00C27CDA">
            <w:pPr>
              <w:ind w:firstLine="400"/>
            </w:pPr>
          </w:p>
        </w:tc>
      </w:tr>
      <w:tr w:rsidR="00717EC9" w:rsidRPr="000C4DFF" w:rsidTr="00C27CDA">
        <w:trPr>
          <w:jc w:val="center"/>
        </w:trPr>
        <w:tc>
          <w:tcPr>
            <w:tcW w:w="1985" w:type="dxa"/>
            <w:shd w:val="clear" w:color="auto" w:fill="auto"/>
          </w:tcPr>
          <w:p w:rsidR="00717EC9" w:rsidRPr="00AF4C71" w:rsidRDefault="00717EC9" w:rsidP="00C27CDA">
            <w:r w:rsidRPr="00AF4C71">
              <w:t>amount</w:t>
            </w:r>
          </w:p>
        </w:tc>
        <w:tc>
          <w:tcPr>
            <w:tcW w:w="1701" w:type="dxa"/>
            <w:shd w:val="clear" w:color="auto" w:fill="auto"/>
          </w:tcPr>
          <w:p w:rsidR="00717EC9" w:rsidRPr="00AF4C71" w:rsidRDefault="00717EC9" w:rsidP="00C27CDA">
            <w:r w:rsidRPr="00AF4C71">
              <w:t>转账金额</w:t>
            </w:r>
          </w:p>
        </w:tc>
        <w:tc>
          <w:tcPr>
            <w:tcW w:w="1843" w:type="dxa"/>
            <w:shd w:val="clear" w:color="auto" w:fill="auto"/>
          </w:tcPr>
          <w:p w:rsidR="00717EC9" w:rsidRPr="00AF4C71" w:rsidRDefault="00717EC9" w:rsidP="00C27CDA">
            <w:r w:rsidRPr="00AF4C71">
              <w:t>VARchar2(32)</w:t>
            </w:r>
          </w:p>
        </w:tc>
        <w:tc>
          <w:tcPr>
            <w:tcW w:w="850" w:type="dxa"/>
            <w:shd w:val="clear" w:color="auto" w:fill="auto"/>
          </w:tcPr>
          <w:p w:rsidR="00717EC9" w:rsidRPr="00AF4C71" w:rsidRDefault="00717EC9" w:rsidP="00C27CDA">
            <w:pPr>
              <w:ind w:firstLine="400"/>
            </w:pPr>
            <w:r w:rsidRPr="00AF4C71">
              <w:t>N</w:t>
            </w:r>
          </w:p>
        </w:tc>
        <w:tc>
          <w:tcPr>
            <w:tcW w:w="2410" w:type="dxa"/>
            <w:shd w:val="clear" w:color="auto" w:fill="auto"/>
          </w:tcPr>
          <w:p w:rsidR="00717EC9" w:rsidRPr="00AF4C71" w:rsidRDefault="00717EC9" w:rsidP="00C27CDA">
            <w:r w:rsidRPr="00AF4C71">
              <w:t>若是发起充值的记录，则该金额为正数；</w:t>
            </w:r>
          </w:p>
          <w:p w:rsidR="00717EC9" w:rsidRPr="00AF4C71" w:rsidRDefault="00717EC9" w:rsidP="00C27CDA">
            <w:r w:rsidRPr="00AF4C71">
              <w:t>若是被充值的记录，则该金额为负数。</w:t>
            </w:r>
          </w:p>
        </w:tc>
      </w:tr>
      <w:tr w:rsidR="00717EC9" w:rsidRPr="000C4DFF" w:rsidTr="00C27CDA">
        <w:trPr>
          <w:jc w:val="center"/>
        </w:trPr>
        <w:tc>
          <w:tcPr>
            <w:tcW w:w="1985" w:type="dxa"/>
            <w:shd w:val="clear" w:color="auto" w:fill="auto"/>
          </w:tcPr>
          <w:p w:rsidR="00717EC9" w:rsidRPr="00AF4C71" w:rsidRDefault="00717EC9" w:rsidP="00C27CDA">
            <w:r w:rsidRPr="00AF4C71">
              <w:t>OPERATION_TIME</w:t>
            </w:r>
          </w:p>
        </w:tc>
        <w:tc>
          <w:tcPr>
            <w:tcW w:w="1701" w:type="dxa"/>
            <w:shd w:val="clear" w:color="auto" w:fill="auto"/>
          </w:tcPr>
          <w:p w:rsidR="00717EC9" w:rsidRPr="00AF4C71" w:rsidRDefault="00717EC9" w:rsidP="00C27CDA">
            <w:pPr>
              <w:ind w:firstLine="400"/>
            </w:pPr>
            <w:r w:rsidRPr="00AF4C71">
              <w:t>操作时间</w:t>
            </w:r>
          </w:p>
        </w:tc>
        <w:tc>
          <w:tcPr>
            <w:tcW w:w="1843" w:type="dxa"/>
            <w:shd w:val="clear" w:color="auto" w:fill="auto"/>
          </w:tcPr>
          <w:p w:rsidR="00717EC9" w:rsidRPr="00AF4C71" w:rsidRDefault="00717EC9" w:rsidP="001F7103">
            <w:pPr>
              <w:ind w:firstLineChars="100" w:firstLine="210"/>
            </w:pPr>
            <w:r w:rsidRPr="00AF4C71">
              <w:t>VARCHAR2(14)</w:t>
            </w:r>
          </w:p>
        </w:tc>
        <w:tc>
          <w:tcPr>
            <w:tcW w:w="850" w:type="dxa"/>
            <w:shd w:val="clear" w:color="auto" w:fill="auto"/>
          </w:tcPr>
          <w:p w:rsidR="00717EC9" w:rsidRPr="00AF4C71" w:rsidRDefault="00717EC9" w:rsidP="00C27CDA">
            <w:pPr>
              <w:ind w:firstLine="400"/>
            </w:pPr>
            <w:r w:rsidRPr="00AF4C71">
              <w:t>N</w:t>
            </w:r>
          </w:p>
        </w:tc>
        <w:tc>
          <w:tcPr>
            <w:tcW w:w="2410" w:type="dxa"/>
            <w:shd w:val="clear" w:color="auto" w:fill="auto"/>
          </w:tcPr>
          <w:p w:rsidR="00717EC9" w:rsidRPr="00AF4C71" w:rsidRDefault="00717EC9" w:rsidP="00C27CDA">
            <w:pPr>
              <w:ind w:firstLine="400"/>
            </w:pPr>
          </w:p>
        </w:tc>
      </w:tr>
      <w:tr w:rsidR="00717EC9" w:rsidRPr="000C4DFF" w:rsidTr="00C27CDA">
        <w:trPr>
          <w:jc w:val="center"/>
        </w:trPr>
        <w:tc>
          <w:tcPr>
            <w:tcW w:w="1985" w:type="dxa"/>
            <w:shd w:val="clear" w:color="auto" w:fill="auto"/>
          </w:tcPr>
          <w:p w:rsidR="00717EC9" w:rsidRPr="00AF4C71" w:rsidRDefault="00717EC9" w:rsidP="00C27CDA">
            <w:r w:rsidRPr="00AF4C71">
              <w:t>OPERation_result</w:t>
            </w:r>
          </w:p>
        </w:tc>
        <w:tc>
          <w:tcPr>
            <w:tcW w:w="1701" w:type="dxa"/>
            <w:shd w:val="clear" w:color="auto" w:fill="auto"/>
          </w:tcPr>
          <w:p w:rsidR="00717EC9" w:rsidRPr="00AF4C71" w:rsidRDefault="00717EC9" w:rsidP="00C27CDA">
            <w:pPr>
              <w:ind w:firstLine="400"/>
            </w:pPr>
            <w:r w:rsidRPr="00AF4C71">
              <w:t>操作结果</w:t>
            </w:r>
          </w:p>
        </w:tc>
        <w:tc>
          <w:tcPr>
            <w:tcW w:w="1843" w:type="dxa"/>
            <w:shd w:val="clear" w:color="auto" w:fill="auto"/>
          </w:tcPr>
          <w:p w:rsidR="00717EC9" w:rsidRPr="00AF4C71" w:rsidRDefault="00717EC9" w:rsidP="001F7103">
            <w:pPr>
              <w:ind w:firstLineChars="100" w:firstLine="210"/>
            </w:pPr>
            <w:r w:rsidRPr="00AF4C71">
              <w:t>VARCHAR2(20)</w:t>
            </w:r>
          </w:p>
        </w:tc>
        <w:tc>
          <w:tcPr>
            <w:tcW w:w="850" w:type="dxa"/>
            <w:shd w:val="clear" w:color="auto" w:fill="auto"/>
          </w:tcPr>
          <w:p w:rsidR="00717EC9" w:rsidRPr="00AF4C71" w:rsidRDefault="00717EC9" w:rsidP="00C27CDA">
            <w:pPr>
              <w:ind w:firstLine="400"/>
            </w:pPr>
            <w:r w:rsidRPr="00AF4C71">
              <w:t>N</w:t>
            </w:r>
          </w:p>
        </w:tc>
        <w:tc>
          <w:tcPr>
            <w:tcW w:w="2410" w:type="dxa"/>
            <w:shd w:val="clear" w:color="auto" w:fill="auto"/>
          </w:tcPr>
          <w:p w:rsidR="00717EC9" w:rsidRPr="00AF4C71" w:rsidRDefault="00717EC9" w:rsidP="00C27CDA">
            <w:pPr>
              <w:ind w:firstLine="400"/>
            </w:pPr>
            <w:r w:rsidRPr="00AF4C71">
              <w:t>0</w:t>
            </w:r>
            <w:r w:rsidRPr="00AF4C71">
              <w:t>：成功</w:t>
            </w:r>
          </w:p>
          <w:p w:rsidR="00717EC9" w:rsidRPr="00AF4C71" w:rsidRDefault="00717EC9" w:rsidP="00C27CDA">
            <w:pPr>
              <w:ind w:firstLine="400"/>
            </w:pPr>
            <w:r w:rsidRPr="00AF4C71">
              <w:t>非</w:t>
            </w:r>
            <w:r w:rsidRPr="00AF4C71">
              <w:t>0</w:t>
            </w:r>
            <w:r w:rsidRPr="00AF4C71">
              <w:t>值：失败</w:t>
            </w:r>
          </w:p>
        </w:tc>
      </w:tr>
      <w:tr w:rsidR="00717EC9" w:rsidRPr="000C4DFF" w:rsidTr="00C27CDA">
        <w:trPr>
          <w:jc w:val="center"/>
        </w:trPr>
        <w:tc>
          <w:tcPr>
            <w:tcW w:w="1985" w:type="dxa"/>
            <w:shd w:val="clear" w:color="auto" w:fill="auto"/>
          </w:tcPr>
          <w:p w:rsidR="00717EC9" w:rsidRPr="00AF4C71" w:rsidRDefault="00717EC9" w:rsidP="00C27CDA">
            <w:r w:rsidRPr="00AF4C71">
              <w:t>OPERATION_MESSAGE</w:t>
            </w:r>
          </w:p>
        </w:tc>
        <w:tc>
          <w:tcPr>
            <w:tcW w:w="1701" w:type="dxa"/>
            <w:shd w:val="clear" w:color="auto" w:fill="auto"/>
          </w:tcPr>
          <w:p w:rsidR="00717EC9" w:rsidRPr="00AF4C71" w:rsidRDefault="00717EC9" w:rsidP="00C27CDA">
            <w:pPr>
              <w:ind w:firstLine="400"/>
            </w:pPr>
            <w:r w:rsidRPr="00AF4C71">
              <w:t>操作消息</w:t>
            </w:r>
          </w:p>
        </w:tc>
        <w:tc>
          <w:tcPr>
            <w:tcW w:w="1843" w:type="dxa"/>
            <w:shd w:val="clear" w:color="auto" w:fill="auto"/>
          </w:tcPr>
          <w:p w:rsidR="00717EC9" w:rsidRPr="00AF4C71" w:rsidRDefault="00717EC9" w:rsidP="00C27CDA">
            <w:r w:rsidRPr="00AF4C71">
              <w:t>VARCHAR2(1024)</w:t>
            </w:r>
          </w:p>
        </w:tc>
        <w:tc>
          <w:tcPr>
            <w:tcW w:w="850" w:type="dxa"/>
            <w:shd w:val="clear" w:color="auto" w:fill="auto"/>
          </w:tcPr>
          <w:p w:rsidR="00717EC9" w:rsidRPr="00AF4C71" w:rsidRDefault="00717EC9" w:rsidP="00C27CDA">
            <w:pPr>
              <w:ind w:firstLine="400"/>
            </w:pPr>
            <w:r w:rsidRPr="00AF4C71">
              <w:t>N</w:t>
            </w:r>
          </w:p>
        </w:tc>
        <w:tc>
          <w:tcPr>
            <w:tcW w:w="2410" w:type="dxa"/>
            <w:shd w:val="clear" w:color="auto" w:fill="auto"/>
          </w:tcPr>
          <w:p w:rsidR="00717EC9" w:rsidRPr="00AF4C71" w:rsidRDefault="00717EC9" w:rsidP="00C27CDA">
            <w:pPr>
              <w:ind w:firstLine="400"/>
            </w:pPr>
            <w:r w:rsidRPr="00AF4C71">
              <w:t>成功或失败的消息</w:t>
            </w:r>
          </w:p>
        </w:tc>
      </w:tr>
    </w:tbl>
    <w:p w:rsidR="00717EC9" w:rsidRDefault="00717EC9" w:rsidP="00717EC9"/>
    <w:p w:rsidR="00717EC9" w:rsidRDefault="00717EC9" w:rsidP="00CF20AE">
      <w:pPr>
        <w:pStyle w:val="31"/>
        <w:keepLines w:val="0"/>
        <w:widowControl/>
        <w:tabs>
          <w:tab w:val="num" w:pos="720"/>
        </w:tabs>
        <w:autoSpaceDE w:val="0"/>
        <w:autoSpaceDN w:val="0"/>
        <w:spacing w:before="240" w:after="240" w:line="360" w:lineRule="auto"/>
        <w:ind w:left="720" w:hanging="720"/>
      </w:pPr>
      <w:bookmarkStart w:id="7485" w:name="_Toc342917003"/>
      <w:bookmarkStart w:id="7486" w:name="_Toc435003480"/>
      <w:r>
        <w:rPr>
          <w:rFonts w:hint="eastAsia"/>
        </w:rPr>
        <w:t>生成</w:t>
      </w:r>
      <w:r w:rsidRPr="000F6797">
        <w:rPr>
          <w:rFonts w:hint="eastAsia"/>
        </w:rPr>
        <w:t>预付费帐号订购记录</w:t>
      </w:r>
      <w:r>
        <w:rPr>
          <w:rFonts w:hint="eastAsia"/>
        </w:rPr>
        <w:t>文件</w:t>
      </w:r>
      <w:bookmarkEnd w:id="7485"/>
      <w:ins w:id="7487" w:author="wtest222" w:date="2014-09-09T09:35:00Z">
        <w:r w:rsidR="00BF4FD7">
          <w:rPr>
            <w:rFonts w:ascii="华文细黑" w:eastAsia="华文细黑" w:hAnsi="华文细黑" w:hint="eastAsia"/>
            <w:b/>
          </w:rPr>
          <w:t>（自C30版本不再使用</w:t>
        </w:r>
      </w:ins>
      <w:ins w:id="7488" w:author="wurongjun 00246467" w:date="2015-06-15T19:17:00Z">
        <w:r w:rsidR="00215954">
          <w:rPr>
            <w:rFonts w:ascii="华文细黑" w:eastAsia="华文细黑" w:hAnsi="华文细黑" w:hint="eastAsia"/>
            <w:b/>
          </w:rPr>
          <w:t>，</w:t>
        </w:r>
        <w:r w:rsidR="00215954">
          <w:rPr>
            <w:rFonts w:ascii="华文细黑" w:eastAsia="华文细黑" w:hAnsi="华文细黑"/>
            <w:b/>
          </w:rPr>
          <w:t>BCS提供</w:t>
        </w:r>
      </w:ins>
      <w:ins w:id="7489" w:author="wtest222" w:date="2014-09-09T09:35:00Z">
        <w:r w:rsidR="00BF4FD7">
          <w:rPr>
            <w:rFonts w:ascii="华文细黑" w:eastAsia="华文细黑" w:hAnsi="华文细黑" w:hint="eastAsia"/>
            <w:b/>
          </w:rPr>
          <w:t>）</w:t>
        </w:r>
      </w:ins>
      <w:bookmarkEnd w:id="7486"/>
    </w:p>
    <w:p w:rsidR="00717EC9" w:rsidRPr="009F0CD9" w:rsidRDefault="00717EC9" w:rsidP="00E84DB2">
      <w:pPr>
        <w:rPr>
          <w:b/>
        </w:rPr>
      </w:pPr>
      <w:r w:rsidRPr="009F0CD9">
        <w:rPr>
          <w:rFonts w:hint="eastAsia"/>
          <w:b/>
        </w:rPr>
        <w:t>文件名：</w:t>
      </w:r>
    </w:p>
    <w:p w:rsidR="00717EC9" w:rsidRDefault="00717EC9" w:rsidP="00E84DB2">
      <w:r w:rsidRPr="000F6797">
        <w:rPr>
          <w:rFonts w:hint="eastAsia"/>
        </w:rPr>
        <w:t>预付费帐号订购记录</w:t>
      </w:r>
      <w:r>
        <w:rPr>
          <w:rFonts w:hint="eastAsia"/>
        </w:rPr>
        <w:t>文件</w:t>
      </w:r>
      <w:r w:rsidRPr="000F6797">
        <w:rPr>
          <w:rFonts w:hint="eastAsia"/>
        </w:rPr>
        <w:t>（</w:t>
      </w:r>
      <w:r w:rsidRPr="000F6797">
        <w:t>prepaid_order_record</w:t>
      </w:r>
      <w:r>
        <w:rPr>
          <w:rFonts w:hint="eastAsia"/>
        </w:rPr>
        <w:t>_</w:t>
      </w:r>
      <w:r>
        <w:t>yyyyMMddHHmmss</w:t>
      </w:r>
      <w:r>
        <w:rPr>
          <w:rFonts w:ascii="Arial" w:hAnsi="Arial"/>
          <w:color w:val="000000"/>
        </w:rPr>
        <w:t>.txt</w:t>
      </w:r>
      <w:r w:rsidRPr="00A27070">
        <w:t xml:space="preserve"> </w:t>
      </w:r>
      <w:r>
        <w:rPr>
          <w:rFonts w:hint="eastAsia"/>
        </w:rPr>
        <w:t>，</w:t>
      </w:r>
      <w:r>
        <w:t>yyyyMMddHHmmss</w:t>
      </w:r>
      <w:r>
        <w:rPr>
          <w:rFonts w:ascii="宋体" w:cs="宋体" w:hint="eastAsia"/>
        </w:rPr>
        <w:t>为文件生成时间（</w:t>
      </w:r>
      <w:r>
        <w:t>UTC</w:t>
      </w:r>
      <w:r>
        <w:rPr>
          <w:rFonts w:ascii="宋体" w:cs="宋体" w:hint="eastAsia"/>
        </w:rPr>
        <w:t>时间）。单个文件大小</w:t>
      </w:r>
      <w:r>
        <w:rPr>
          <w:rFonts w:hint="eastAsia"/>
        </w:rPr>
        <w:t>默认</w:t>
      </w:r>
      <w:r w:rsidRPr="00B06935">
        <w:rPr>
          <w:rFonts w:hint="eastAsia"/>
        </w:rPr>
        <w:t>是</w:t>
      </w:r>
      <w:r>
        <w:t>5M</w:t>
      </w:r>
      <w:r w:rsidRPr="00B06935">
        <w:rPr>
          <w:rFonts w:hint="eastAsia"/>
        </w:rPr>
        <w:t>，默认是</w:t>
      </w:r>
      <w:r>
        <w:t>5</w:t>
      </w:r>
      <w:r w:rsidRPr="00B06935">
        <w:rPr>
          <w:rFonts w:hint="eastAsia"/>
        </w:rPr>
        <w:t>分钟生成一个文件</w:t>
      </w:r>
      <w:r w:rsidRPr="000F6797">
        <w:t>）</w:t>
      </w:r>
      <w:r>
        <w:rPr>
          <w:rFonts w:hint="eastAsia"/>
        </w:rPr>
        <w:t>，</w:t>
      </w:r>
      <w:r>
        <w:rPr>
          <w:rFonts w:hint="eastAsia"/>
        </w:rPr>
        <w:t>SIS</w:t>
      </w:r>
      <w:r>
        <w:rPr>
          <w:rFonts w:hint="eastAsia"/>
        </w:rPr>
        <w:t>负责生成</w:t>
      </w:r>
      <w:r>
        <w:rPr>
          <w:rFonts w:hint="eastAsia"/>
        </w:rPr>
        <w:t>.</w:t>
      </w:r>
      <w:r w:rsidRPr="00787E4E">
        <w:rPr>
          <w:rFonts w:hint="eastAsia"/>
        </w:rPr>
        <w:t xml:space="preserve"> </w:t>
      </w:r>
      <w:r w:rsidRPr="00787E4E">
        <w:rPr>
          <w:rFonts w:hint="eastAsia"/>
        </w:rPr>
        <w:t>由</w:t>
      </w:r>
      <w:r w:rsidRPr="00787E4E">
        <w:rPr>
          <w:rFonts w:hint="eastAsia"/>
        </w:rPr>
        <w:t>IB</w:t>
      </w:r>
      <w:r w:rsidRPr="00787E4E">
        <w:rPr>
          <w:rFonts w:hint="eastAsia"/>
        </w:rPr>
        <w:t>生成，归档到到日志服务器的路径为</w:t>
      </w:r>
      <w:r w:rsidRPr="00787E4E">
        <w:rPr>
          <w:rFonts w:hint="eastAsia"/>
        </w:rPr>
        <w:t xml:space="preserve">  % MainStore|DataCache1 %\SIS\User Log\IP</w:t>
      </w:r>
      <w:r w:rsidRPr="00787E4E">
        <w:rPr>
          <w:rFonts w:hint="eastAsia"/>
        </w:rPr>
        <w:t>地址</w:t>
      </w:r>
      <w:r w:rsidRPr="00787E4E">
        <w:rPr>
          <w:rFonts w:hint="eastAsia"/>
        </w:rPr>
        <w:t>\</w:t>
      </w:r>
    </w:p>
    <w:tbl>
      <w:tblPr>
        <w:tblW w:w="7306" w:type="dxa"/>
        <w:tblInd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439"/>
        <w:gridCol w:w="1406"/>
        <w:gridCol w:w="1428"/>
        <w:gridCol w:w="1728"/>
        <w:gridCol w:w="1284"/>
        <w:gridCol w:w="972"/>
      </w:tblGrid>
      <w:tr w:rsidR="00717EC9" w:rsidTr="00E84DB2">
        <w:trPr>
          <w:trHeight w:val="255"/>
        </w:trPr>
        <w:tc>
          <w:tcPr>
            <w:tcW w:w="1249" w:type="dxa"/>
            <w:shd w:val="clear" w:color="auto" w:fill="C5D9F1"/>
            <w:noWrap/>
            <w:tcMar>
              <w:top w:w="0" w:type="dxa"/>
              <w:left w:w="108" w:type="dxa"/>
              <w:bottom w:w="0" w:type="dxa"/>
              <w:right w:w="108" w:type="dxa"/>
            </w:tcMar>
            <w:vAlign w:val="bottom"/>
            <w:hideMark/>
          </w:tcPr>
          <w:p w:rsidR="00717EC9" w:rsidRDefault="00717EC9" w:rsidP="00C27CDA">
            <w:pPr>
              <w:rPr>
                <w:rFonts w:ascii="Arial" w:hAnsi="Arial"/>
                <w:sz w:val="20"/>
                <w:szCs w:val="20"/>
              </w:rPr>
            </w:pPr>
            <w:r>
              <w:rPr>
                <w:rFonts w:ascii="Arial" w:hAnsi="Arial"/>
                <w:sz w:val="20"/>
                <w:szCs w:val="20"/>
              </w:rPr>
              <w:t>ProductName</w:t>
            </w:r>
          </w:p>
        </w:tc>
        <w:tc>
          <w:tcPr>
            <w:tcW w:w="1216" w:type="dxa"/>
            <w:shd w:val="clear" w:color="auto" w:fill="C5D9F1"/>
            <w:noWrap/>
            <w:tcMar>
              <w:top w:w="0" w:type="dxa"/>
              <w:left w:w="108" w:type="dxa"/>
              <w:bottom w:w="0" w:type="dxa"/>
              <w:right w:w="108" w:type="dxa"/>
            </w:tcMar>
            <w:vAlign w:val="bottom"/>
            <w:hideMark/>
          </w:tcPr>
          <w:p w:rsidR="00717EC9" w:rsidRDefault="00717EC9" w:rsidP="00C27CDA">
            <w:pPr>
              <w:rPr>
                <w:rFonts w:ascii="Arial" w:hAnsi="Arial"/>
                <w:sz w:val="20"/>
                <w:szCs w:val="20"/>
              </w:rPr>
            </w:pPr>
            <w:r>
              <w:rPr>
                <w:rFonts w:ascii="Arial" w:hAnsi="Arial"/>
                <w:sz w:val="20"/>
                <w:szCs w:val="20"/>
              </w:rPr>
              <w:t>ModuleName</w:t>
            </w:r>
          </w:p>
        </w:tc>
        <w:tc>
          <w:tcPr>
            <w:tcW w:w="1238" w:type="dxa"/>
            <w:shd w:val="clear" w:color="auto" w:fill="C5D9F1"/>
            <w:noWrap/>
            <w:tcMar>
              <w:top w:w="0" w:type="dxa"/>
              <w:left w:w="108" w:type="dxa"/>
              <w:bottom w:w="0" w:type="dxa"/>
              <w:right w:w="108" w:type="dxa"/>
            </w:tcMar>
            <w:vAlign w:val="bottom"/>
            <w:hideMark/>
          </w:tcPr>
          <w:p w:rsidR="00717EC9" w:rsidRDefault="00717EC9" w:rsidP="00C27CDA">
            <w:pPr>
              <w:rPr>
                <w:rFonts w:ascii="Arial" w:hAnsi="Arial"/>
                <w:sz w:val="20"/>
                <w:szCs w:val="20"/>
              </w:rPr>
            </w:pPr>
            <w:r>
              <w:rPr>
                <w:rFonts w:ascii="Arial" w:hAnsi="Arial"/>
                <w:sz w:val="20"/>
                <w:szCs w:val="20"/>
              </w:rPr>
              <w:t>PolicyType</w:t>
            </w:r>
          </w:p>
        </w:tc>
        <w:tc>
          <w:tcPr>
            <w:tcW w:w="1538" w:type="dxa"/>
            <w:shd w:val="clear" w:color="auto" w:fill="C5D9F1"/>
            <w:noWrap/>
            <w:tcMar>
              <w:top w:w="0" w:type="dxa"/>
              <w:left w:w="108" w:type="dxa"/>
              <w:bottom w:w="0" w:type="dxa"/>
              <w:right w:w="108" w:type="dxa"/>
            </w:tcMar>
            <w:vAlign w:val="bottom"/>
            <w:hideMark/>
          </w:tcPr>
          <w:p w:rsidR="00717EC9" w:rsidRDefault="00717EC9" w:rsidP="00C27CDA">
            <w:pPr>
              <w:rPr>
                <w:rFonts w:ascii="Arial" w:hAnsi="Arial"/>
                <w:sz w:val="20"/>
                <w:szCs w:val="20"/>
              </w:rPr>
            </w:pPr>
            <w:r>
              <w:rPr>
                <w:rFonts w:ascii="Arial" w:hAnsi="Arial"/>
                <w:sz w:val="20"/>
                <w:szCs w:val="20"/>
              </w:rPr>
              <w:t>MonitoringPeriod</w:t>
            </w:r>
          </w:p>
        </w:tc>
        <w:tc>
          <w:tcPr>
            <w:tcW w:w="1105" w:type="dxa"/>
            <w:shd w:val="clear" w:color="auto" w:fill="C5D9F1"/>
            <w:noWrap/>
            <w:tcMar>
              <w:top w:w="0" w:type="dxa"/>
              <w:left w:w="108" w:type="dxa"/>
              <w:bottom w:w="0" w:type="dxa"/>
              <w:right w:w="108" w:type="dxa"/>
            </w:tcMar>
            <w:vAlign w:val="bottom"/>
            <w:hideMark/>
          </w:tcPr>
          <w:p w:rsidR="00717EC9" w:rsidRDefault="00717EC9" w:rsidP="00C27CDA">
            <w:pPr>
              <w:rPr>
                <w:rFonts w:ascii="Arial" w:hAnsi="Arial"/>
                <w:sz w:val="20"/>
                <w:szCs w:val="20"/>
              </w:rPr>
            </w:pPr>
            <w:r>
              <w:rPr>
                <w:rFonts w:ascii="Arial" w:hAnsi="Arial"/>
                <w:sz w:val="20"/>
                <w:szCs w:val="20"/>
              </w:rPr>
              <w:t>UploadType</w:t>
            </w:r>
          </w:p>
        </w:tc>
        <w:tc>
          <w:tcPr>
            <w:tcW w:w="960" w:type="dxa"/>
            <w:shd w:val="clear" w:color="auto" w:fill="C5D9F1"/>
            <w:noWrap/>
            <w:tcMar>
              <w:top w:w="0" w:type="dxa"/>
              <w:left w:w="108" w:type="dxa"/>
              <w:bottom w:w="0" w:type="dxa"/>
              <w:right w:w="108" w:type="dxa"/>
            </w:tcMar>
            <w:vAlign w:val="bottom"/>
            <w:hideMark/>
          </w:tcPr>
          <w:p w:rsidR="00717EC9" w:rsidRDefault="00717EC9" w:rsidP="00C27CDA">
            <w:pPr>
              <w:rPr>
                <w:rFonts w:ascii="Arial" w:hAnsi="Arial"/>
                <w:sz w:val="20"/>
                <w:szCs w:val="20"/>
              </w:rPr>
            </w:pPr>
            <w:r>
              <w:rPr>
                <w:rFonts w:ascii="Arial" w:hAnsi="Arial"/>
                <w:sz w:val="20"/>
                <w:szCs w:val="20"/>
              </w:rPr>
              <w:t>FileType</w:t>
            </w:r>
          </w:p>
        </w:tc>
      </w:tr>
      <w:tr w:rsidR="00717EC9" w:rsidTr="00E84DB2">
        <w:trPr>
          <w:trHeight w:val="255"/>
        </w:trPr>
        <w:tc>
          <w:tcPr>
            <w:tcW w:w="1249" w:type="dxa"/>
            <w:noWrap/>
            <w:tcMar>
              <w:top w:w="0" w:type="dxa"/>
              <w:left w:w="108" w:type="dxa"/>
              <w:bottom w:w="0" w:type="dxa"/>
              <w:right w:w="108" w:type="dxa"/>
            </w:tcMar>
            <w:vAlign w:val="bottom"/>
            <w:hideMark/>
          </w:tcPr>
          <w:p w:rsidR="00717EC9" w:rsidRDefault="00717EC9" w:rsidP="00C27CDA">
            <w:pPr>
              <w:rPr>
                <w:rFonts w:ascii="Arial" w:hAnsi="Arial"/>
                <w:sz w:val="20"/>
                <w:szCs w:val="20"/>
              </w:rPr>
            </w:pPr>
            <w:r>
              <w:rPr>
                <w:rFonts w:ascii="Arial" w:hAnsi="Arial"/>
                <w:sz w:val="20"/>
                <w:szCs w:val="20"/>
              </w:rPr>
              <w:t>UMS</w:t>
            </w:r>
          </w:p>
        </w:tc>
        <w:tc>
          <w:tcPr>
            <w:tcW w:w="1216" w:type="dxa"/>
            <w:noWrap/>
            <w:tcMar>
              <w:top w:w="0" w:type="dxa"/>
              <w:left w:w="108" w:type="dxa"/>
              <w:bottom w:w="0" w:type="dxa"/>
              <w:right w:w="108" w:type="dxa"/>
            </w:tcMar>
            <w:vAlign w:val="bottom"/>
            <w:hideMark/>
          </w:tcPr>
          <w:p w:rsidR="00717EC9" w:rsidRDefault="00717EC9" w:rsidP="00C27CDA">
            <w:pPr>
              <w:rPr>
                <w:rFonts w:ascii="Arial" w:hAnsi="Arial"/>
                <w:sz w:val="20"/>
                <w:szCs w:val="20"/>
              </w:rPr>
            </w:pPr>
            <w:r>
              <w:rPr>
                <w:rFonts w:ascii="Arial" w:hAnsi="Arial"/>
                <w:sz w:val="20"/>
                <w:szCs w:val="20"/>
              </w:rPr>
              <w:t>SIS</w:t>
            </w:r>
          </w:p>
        </w:tc>
        <w:tc>
          <w:tcPr>
            <w:tcW w:w="1238" w:type="dxa"/>
            <w:noWrap/>
            <w:tcMar>
              <w:top w:w="0" w:type="dxa"/>
              <w:left w:w="108" w:type="dxa"/>
              <w:bottom w:w="0" w:type="dxa"/>
              <w:right w:w="108" w:type="dxa"/>
            </w:tcMar>
            <w:vAlign w:val="bottom"/>
            <w:hideMark/>
          </w:tcPr>
          <w:p w:rsidR="00717EC9" w:rsidRDefault="00717EC9" w:rsidP="00C27CDA">
            <w:pPr>
              <w:rPr>
                <w:rFonts w:ascii="Arial" w:hAnsi="Arial"/>
                <w:sz w:val="20"/>
                <w:szCs w:val="20"/>
              </w:rPr>
            </w:pPr>
            <w:r>
              <w:rPr>
                <w:rFonts w:ascii="Arial" w:hAnsi="Arial"/>
                <w:sz w:val="20"/>
                <w:szCs w:val="20"/>
              </w:rPr>
              <w:t>Non-real-time</w:t>
            </w:r>
          </w:p>
        </w:tc>
        <w:tc>
          <w:tcPr>
            <w:tcW w:w="1538" w:type="dxa"/>
            <w:noWrap/>
            <w:tcMar>
              <w:top w:w="0" w:type="dxa"/>
              <w:left w:w="108" w:type="dxa"/>
              <w:bottom w:w="0" w:type="dxa"/>
              <w:right w:w="108" w:type="dxa"/>
            </w:tcMar>
            <w:vAlign w:val="bottom"/>
            <w:hideMark/>
          </w:tcPr>
          <w:p w:rsidR="00717EC9" w:rsidRDefault="00717EC9" w:rsidP="00C27CDA">
            <w:pPr>
              <w:rPr>
                <w:rFonts w:ascii="Arial" w:hAnsi="Arial"/>
                <w:sz w:val="20"/>
                <w:szCs w:val="20"/>
              </w:rPr>
            </w:pPr>
            <w:r>
              <w:rPr>
                <w:rFonts w:ascii="Arial" w:hAnsi="Arial"/>
                <w:sz w:val="20"/>
                <w:szCs w:val="20"/>
              </w:rPr>
              <w:t>60</w:t>
            </w:r>
          </w:p>
        </w:tc>
        <w:tc>
          <w:tcPr>
            <w:tcW w:w="1105" w:type="dxa"/>
            <w:noWrap/>
            <w:tcMar>
              <w:top w:w="0" w:type="dxa"/>
              <w:left w:w="108" w:type="dxa"/>
              <w:bottom w:w="0" w:type="dxa"/>
              <w:right w:w="108" w:type="dxa"/>
            </w:tcMar>
            <w:vAlign w:val="bottom"/>
            <w:hideMark/>
          </w:tcPr>
          <w:p w:rsidR="00717EC9" w:rsidRDefault="00717EC9" w:rsidP="00C27CDA">
            <w:pPr>
              <w:rPr>
                <w:rFonts w:ascii="Arial" w:hAnsi="Arial"/>
                <w:sz w:val="20"/>
                <w:szCs w:val="20"/>
              </w:rPr>
            </w:pPr>
            <w:r>
              <w:rPr>
                <w:rFonts w:ascii="Arial" w:hAnsi="Arial"/>
                <w:sz w:val="20"/>
                <w:szCs w:val="20"/>
              </w:rPr>
              <w:t>SFTP</w:t>
            </w:r>
          </w:p>
        </w:tc>
        <w:tc>
          <w:tcPr>
            <w:tcW w:w="960" w:type="dxa"/>
            <w:noWrap/>
            <w:tcMar>
              <w:top w:w="0" w:type="dxa"/>
              <w:left w:w="108" w:type="dxa"/>
              <w:bottom w:w="0" w:type="dxa"/>
              <w:right w:w="108" w:type="dxa"/>
            </w:tcMar>
            <w:vAlign w:val="bottom"/>
            <w:hideMark/>
          </w:tcPr>
          <w:p w:rsidR="00717EC9" w:rsidRDefault="00717EC9" w:rsidP="00C27CDA">
            <w:pPr>
              <w:rPr>
                <w:rFonts w:ascii="Arial" w:hAnsi="Arial"/>
                <w:sz w:val="20"/>
                <w:szCs w:val="20"/>
              </w:rPr>
            </w:pPr>
            <w:r>
              <w:rPr>
                <w:rFonts w:ascii="Arial" w:hAnsi="Arial"/>
                <w:sz w:val="20"/>
                <w:szCs w:val="20"/>
              </w:rPr>
              <w:t>User Log</w:t>
            </w:r>
          </w:p>
        </w:tc>
      </w:tr>
    </w:tbl>
    <w:p w:rsidR="00717EC9" w:rsidRDefault="00717EC9" w:rsidP="00717EC9">
      <w:pPr>
        <w:ind w:firstLine="400"/>
      </w:pPr>
    </w:p>
    <w:p w:rsidR="00717EC9" w:rsidRPr="009F0CD9" w:rsidRDefault="00717EC9" w:rsidP="00E84DB2">
      <w:pPr>
        <w:rPr>
          <w:b/>
        </w:rPr>
      </w:pPr>
      <w:r w:rsidRPr="009F0CD9">
        <w:rPr>
          <w:rFonts w:hint="eastAsia"/>
          <w:b/>
        </w:rPr>
        <w:lastRenderedPageBreak/>
        <w:t>文件格式：</w:t>
      </w:r>
    </w:p>
    <w:p w:rsidR="00717EC9" w:rsidRDefault="00717EC9" w:rsidP="00E84DB2">
      <w:r w:rsidRPr="002332AB">
        <w:t>user_id</w:t>
      </w:r>
      <w:r>
        <w:rPr>
          <w:rFonts w:hint="eastAsia"/>
        </w:rPr>
        <w:t>|</w:t>
      </w:r>
      <w:r w:rsidRPr="002332AB">
        <w:t>Profile_ID</w:t>
      </w:r>
      <w:r>
        <w:rPr>
          <w:rFonts w:hint="eastAsia"/>
        </w:rPr>
        <w:t>|</w:t>
      </w:r>
      <w:r w:rsidRPr="000C4DFF">
        <w:rPr>
          <w:caps/>
        </w:rPr>
        <w:t>PREPAID_ACCOUNT</w:t>
      </w:r>
      <w:r>
        <w:rPr>
          <w:rFonts w:hint="eastAsia"/>
        </w:rPr>
        <w:t>|</w:t>
      </w:r>
      <w:r w:rsidRPr="000F6797">
        <w:t>product_ID</w:t>
      </w:r>
      <w:r>
        <w:rPr>
          <w:rFonts w:hint="eastAsia"/>
        </w:rPr>
        <w:t>|</w:t>
      </w:r>
      <w:r w:rsidRPr="000F6797">
        <w:t>order_mode</w:t>
      </w:r>
      <w:r>
        <w:rPr>
          <w:rFonts w:hint="eastAsia"/>
        </w:rPr>
        <w:t>|</w:t>
      </w:r>
      <w:r w:rsidRPr="000F6797">
        <w:t>CONTENT_ID</w:t>
      </w:r>
      <w:r>
        <w:rPr>
          <w:rFonts w:hint="eastAsia"/>
        </w:rPr>
        <w:t>|</w:t>
      </w:r>
      <w:r w:rsidRPr="000F6797">
        <w:t>CONTENT_TYPE</w:t>
      </w:r>
      <w:r>
        <w:rPr>
          <w:rFonts w:hint="eastAsia"/>
        </w:rPr>
        <w:t>|</w:t>
      </w:r>
      <w:r w:rsidRPr="000F6797">
        <w:t>START_TIME</w:t>
      </w:r>
      <w:r>
        <w:rPr>
          <w:rFonts w:hint="eastAsia"/>
        </w:rPr>
        <w:t>|</w:t>
      </w:r>
      <w:r w:rsidRPr="000C4DFF">
        <w:rPr>
          <w:color w:val="FF0000"/>
        </w:rPr>
        <w:t>END_TIME</w:t>
      </w:r>
      <w:r>
        <w:rPr>
          <w:rFonts w:hint="eastAsia"/>
        </w:rPr>
        <w:t>|</w:t>
      </w:r>
      <w:r w:rsidRPr="000C4DFF">
        <w:rPr>
          <w:color w:val="FF0000"/>
        </w:rPr>
        <w:t>PRICE</w:t>
      </w:r>
      <w:r>
        <w:rPr>
          <w:rFonts w:hint="eastAsia"/>
        </w:rPr>
        <w:t>|</w:t>
      </w:r>
      <w:r w:rsidRPr="002332AB">
        <w:t>OPERATION_TIME</w:t>
      </w:r>
      <w:r>
        <w:rPr>
          <w:rFonts w:hint="eastAsia"/>
        </w:rPr>
        <w:t>|</w:t>
      </w:r>
      <w:r w:rsidRPr="002332AB">
        <w:t>OPERation_result</w:t>
      </w:r>
      <w:r>
        <w:rPr>
          <w:rFonts w:hint="eastAsia"/>
        </w:rPr>
        <w:t>|</w:t>
      </w:r>
      <w:r w:rsidRPr="002332AB">
        <w:t>OPERATION_MESSAGE</w:t>
      </w:r>
      <w:r>
        <w:rPr>
          <w:rFonts w:hint="eastAsia"/>
        </w:rPr>
        <w:t>|</w:t>
      </w:r>
    </w:p>
    <w:p w:rsidR="00717EC9" w:rsidRDefault="00717EC9" w:rsidP="00717EC9">
      <w:pPr>
        <w:ind w:firstLine="400"/>
      </w:pPr>
    </w:p>
    <w:p w:rsidR="00717EC9" w:rsidRDefault="00717EC9" w:rsidP="00E84DB2">
      <w:r w:rsidRPr="009F0CD9">
        <w:rPr>
          <w:rFonts w:hint="eastAsia"/>
          <w:b/>
        </w:rPr>
        <w:t>字段说明：</w:t>
      </w: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701"/>
        <w:gridCol w:w="1843"/>
        <w:gridCol w:w="850"/>
        <w:gridCol w:w="2410"/>
      </w:tblGrid>
      <w:tr w:rsidR="00717EC9" w:rsidRPr="000C4DFF" w:rsidTr="00C27CDA">
        <w:trPr>
          <w:jc w:val="center"/>
        </w:trPr>
        <w:tc>
          <w:tcPr>
            <w:tcW w:w="1985" w:type="dxa"/>
            <w:tcBorders>
              <w:bottom w:val="single" w:sz="4" w:space="0" w:color="auto"/>
            </w:tcBorders>
            <w:shd w:val="clear" w:color="auto" w:fill="D9D9D9"/>
          </w:tcPr>
          <w:p w:rsidR="00717EC9" w:rsidRPr="000F6797" w:rsidRDefault="00717EC9" w:rsidP="00C27CDA">
            <w:r w:rsidRPr="000F6797">
              <w:t>字段名称</w:t>
            </w:r>
          </w:p>
        </w:tc>
        <w:tc>
          <w:tcPr>
            <w:tcW w:w="1701" w:type="dxa"/>
            <w:tcBorders>
              <w:bottom w:val="single" w:sz="4" w:space="0" w:color="auto"/>
            </w:tcBorders>
            <w:shd w:val="clear" w:color="auto" w:fill="D9D9D9"/>
          </w:tcPr>
          <w:p w:rsidR="00717EC9" w:rsidRPr="000F6797" w:rsidRDefault="00717EC9" w:rsidP="00C27CDA">
            <w:r w:rsidRPr="000F6797">
              <w:t>字段含义</w:t>
            </w:r>
          </w:p>
        </w:tc>
        <w:tc>
          <w:tcPr>
            <w:tcW w:w="1843" w:type="dxa"/>
            <w:tcBorders>
              <w:bottom w:val="single" w:sz="4" w:space="0" w:color="auto"/>
            </w:tcBorders>
            <w:shd w:val="clear" w:color="auto" w:fill="D9D9D9"/>
          </w:tcPr>
          <w:p w:rsidR="00717EC9" w:rsidRPr="000F6797" w:rsidRDefault="00717EC9" w:rsidP="00C27CDA">
            <w:r w:rsidRPr="000F6797">
              <w:t>类型</w:t>
            </w:r>
          </w:p>
        </w:tc>
        <w:tc>
          <w:tcPr>
            <w:tcW w:w="850" w:type="dxa"/>
            <w:tcBorders>
              <w:bottom w:val="single" w:sz="4" w:space="0" w:color="auto"/>
            </w:tcBorders>
            <w:shd w:val="clear" w:color="auto" w:fill="D9D9D9"/>
          </w:tcPr>
          <w:p w:rsidR="00717EC9" w:rsidRPr="000F6797" w:rsidRDefault="00717EC9" w:rsidP="001F7103">
            <w:pPr>
              <w:ind w:firstLineChars="100" w:firstLine="210"/>
            </w:pPr>
            <w:r w:rsidRPr="000F6797">
              <w:t>空值</w:t>
            </w:r>
          </w:p>
        </w:tc>
        <w:tc>
          <w:tcPr>
            <w:tcW w:w="2410" w:type="dxa"/>
            <w:tcBorders>
              <w:bottom w:val="single" w:sz="4" w:space="0" w:color="auto"/>
            </w:tcBorders>
            <w:shd w:val="clear" w:color="auto" w:fill="D9D9D9"/>
          </w:tcPr>
          <w:p w:rsidR="00717EC9" w:rsidRPr="000F6797" w:rsidRDefault="00717EC9" w:rsidP="00C27CDA">
            <w:r w:rsidRPr="000F6797">
              <w:t>备注</w:t>
            </w:r>
          </w:p>
        </w:tc>
      </w:tr>
      <w:tr w:rsidR="00717EC9" w:rsidRPr="000C4DFF" w:rsidTr="00C27CDA">
        <w:trPr>
          <w:jc w:val="center"/>
        </w:trPr>
        <w:tc>
          <w:tcPr>
            <w:tcW w:w="1985" w:type="dxa"/>
            <w:shd w:val="clear" w:color="auto" w:fill="auto"/>
          </w:tcPr>
          <w:p w:rsidR="00717EC9" w:rsidRPr="000F6797" w:rsidRDefault="00717EC9" w:rsidP="00C27CDA">
            <w:r w:rsidRPr="000F6797">
              <w:t>user_id</w:t>
            </w:r>
          </w:p>
        </w:tc>
        <w:tc>
          <w:tcPr>
            <w:tcW w:w="1701" w:type="dxa"/>
            <w:shd w:val="clear" w:color="auto" w:fill="auto"/>
          </w:tcPr>
          <w:p w:rsidR="00717EC9" w:rsidRPr="000F6797" w:rsidRDefault="00717EC9" w:rsidP="00C27CDA">
            <w:pPr>
              <w:ind w:firstLine="400"/>
            </w:pPr>
            <w:r w:rsidRPr="000F6797">
              <w:t>用户编号</w:t>
            </w:r>
          </w:p>
        </w:tc>
        <w:tc>
          <w:tcPr>
            <w:tcW w:w="1843" w:type="dxa"/>
            <w:shd w:val="clear" w:color="auto" w:fill="auto"/>
          </w:tcPr>
          <w:p w:rsidR="00717EC9" w:rsidRPr="000F6797" w:rsidRDefault="00717EC9" w:rsidP="00C27CDA">
            <w:r w:rsidRPr="000F6797">
              <w:t>varchar2(512)</w:t>
            </w:r>
          </w:p>
        </w:tc>
        <w:tc>
          <w:tcPr>
            <w:tcW w:w="850" w:type="dxa"/>
            <w:shd w:val="clear" w:color="auto" w:fill="auto"/>
          </w:tcPr>
          <w:p w:rsidR="00717EC9" w:rsidRPr="000F6797" w:rsidRDefault="00717EC9" w:rsidP="00C27CDA">
            <w:pPr>
              <w:ind w:firstLine="400"/>
            </w:pPr>
            <w:r w:rsidRPr="000F6797">
              <w:t>N</w:t>
            </w:r>
          </w:p>
        </w:tc>
        <w:tc>
          <w:tcPr>
            <w:tcW w:w="2410" w:type="dxa"/>
            <w:shd w:val="clear" w:color="auto" w:fill="auto"/>
          </w:tcPr>
          <w:p w:rsidR="00717EC9" w:rsidRPr="000F6797" w:rsidRDefault="00717EC9" w:rsidP="00C27CDA">
            <w:pPr>
              <w:ind w:firstLine="400"/>
            </w:pPr>
          </w:p>
        </w:tc>
      </w:tr>
      <w:tr w:rsidR="00717EC9" w:rsidRPr="000C4DFF" w:rsidTr="00C27CDA">
        <w:trPr>
          <w:jc w:val="center"/>
        </w:trPr>
        <w:tc>
          <w:tcPr>
            <w:tcW w:w="1985" w:type="dxa"/>
            <w:shd w:val="clear" w:color="auto" w:fill="auto"/>
          </w:tcPr>
          <w:p w:rsidR="00717EC9" w:rsidRPr="000F6797" w:rsidRDefault="00717EC9" w:rsidP="00C27CDA">
            <w:r w:rsidRPr="000F6797">
              <w:t>Profile_ID</w:t>
            </w:r>
          </w:p>
        </w:tc>
        <w:tc>
          <w:tcPr>
            <w:tcW w:w="1701" w:type="dxa"/>
            <w:shd w:val="clear" w:color="auto" w:fill="auto"/>
          </w:tcPr>
          <w:p w:rsidR="00717EC9" w:rsidRPr="000F6797" w:rsidRDefault="00717EC9" w:rsidP="00C27CDA">
            <w:pPr>
              <w:ind w:firstLine="400"/>
            </w:pPr>
            <w:r w:rsidRPr="000F6797">
              <w:t>用户</w:t>
            </w:r>
            <w:r w:rsidRPr="000F6797">
              <w:t>profile</w:t>
            </w:r>
            <w:r w:rsidRPr="000F6797">
              <w:t>标识</w:t>
            </w:r>
          </w:p>
        </w:tc>
        <w:tc>
          <w:tcPr>
            <w:tcW w:w="1843" w:type="dxa"/>
            <w:shd w:val="clear" w:color="auto" w:fill="auto"/>
          </w:tcPr>
          <w:p w:rsidR="00717EC9" w:rsidRPr="000F6797" w:rsidRDefault="00717EC9" w:rsidP="00C27CDA">
            <w:r w:rsidRPr="000F6797">
              <w:t>varchar2(512)</w:t>
            </w:r>
          </w:p>
        </w:tc>
        <w:tc>
          <w:tcPr>
            <w:tcW w:w="850" w:type="dxa"/>
            <w:shd w:val="clear" w:color="auto" w:fill="auto"/>
          </w:tcPr>
          <w:p w:rsidR="00717EC9" w:rsidRPr="000F6797" w:rsidRDefault="00717EC9" w:rsidP="00C27CDA">
            <w:pPr>
              <w:ind w:firstLine="400"/>
            </w:pPr>
            <w:r w:rsidRPr="000F6797">
              <w:t>N</w:t>
            </w:r>
          </w:p>
        </w:tc>
        <w:tc>
          <w:tcPr>
            <w:tcW w:w="2410" w:type="dxa"/>
            <w:shd w:val="clear" w:color="auto" w:fill="auto"/>
          </w:tcPr>
          <w:p w:rsidR="00717EC9" w:rsidRPr="000F6797" w:rsidRDefault="00717EC9" w:rsidP="00C27CDA">
            <w:pPr>
              <w:ind w:firstLine="400"/>
            </w:pPr>
            <w:r>
              <w:rPr>
                <w:rFonts w:ascii="宋体" w:hAnsi="宋体" w:hint="eastAsia"/>
                <w:b/>
                <w:bCs/>
              </w:rPr>
              <w:t>跟</w:t>
            </w:r>
            <w:r>
              <w:rPr>
                <w:b/>
                <w:bCs/>
              </w:rPr>
              <w:t>tbl_productinfo_mdsp</w:t>
            </w:r>
            <w:r>
              <w:rPr>
                <w:rFonts w:ascii="宋体" w:hAnsi="宋体" w:hint="eastAsia"/>
                <w:b/>
                <w:bCs/>
              </w:rPr>
              <w:t>中的</w:t>
            </w:r>
            <w:r>
              <w:rPr>
                <w:b/>
                <w:bCs/>
              </w:rPr>
              <w:t>productcode</w:t>
            </w:r>
            <w:r>
              <w:rPr>
                <w:rFonts w:ascii="宋体" w:hAnsi="宋体" w:hint="eastAsia"/>
                <w:b/>
                <w:bCs/>
              </w:rPr>
              <w:t>关联</w:t>
            </w:r>
          </w:p>
        </w:tc>
      </w:tr>
      <w:tr w:rsidR="00717EC9" w:rsidRPr="000C4DFF" w:rsidTr="00C27CDA">
        <w:trPr>
          <w:jc w:val="center"/>
        </w:trPr>
        <w:tc>
          <w:tcPr>
            <w:tcW w:w="1985" w:type="dxa"/>
            <w:shd w:val="clear" w:color="auto" w:fill="auto"/>
          </w:tcPr>
          <w:p w:rsidR="00717EC9" w:rsidRPr="000F6797" w:rsidRDefault="00717EC9" w:rsidP="00C27CDA">
            <w:r w:rsidRPr="000F6797">
              <w:t>PREPAID_ACCOUNT</w:t>
            </w:r>
          </w:p>
        </w:tc>
        <w:tc>
          <w:tcPr>
            <w:tcW w:w="1701" w:type="dxa"/>
            <w:shd w:val="clear" w:color="auto" w:fill="auto"/>
          </w:tcPr>
          <w:p w:rsidR="00717EC9" w:rsidRPr="000F6797" w:rsidRDefault="00717EC9" w:rsidP="00C27CDA">
            <w:pPr>
              <w:ind w:firstLine="400"/>
            </w:pPr>
            <w:r w:rsidRPr="000F6797">
              <w:t>预付费帐号</w:t>
            </w:r>
          </w:p>
        </w:tc>
        <w:tc>
          <w:tcPr>
            <w:tcW w:w="1843" w:type="dxa"/>
            <w:shd w:val="clear" w:color="auto" w:fill="auto"/>
          </w:tcPr>
          <w:p w:rsidR="00717EC9" w:rsidRPr="000F6797" w:rsidRDefault="00717EC9" w:rsidP="00C27CDA">
            <w:r w:rsidRPr="000F6797">
              <w:t>varchar2(512)</w:t>
            </w:r>
          </w:p>
        </w:tc>
        <w:tc>
          <w:tcPr>
            <w:tcW w:w="850" w:type="dxa"/>
            <w:shd w:val="clear" w:color="auto" w:fill="auto"/>
          </w:tcPr>
          <w:p w:rsidR="00717EC9" w:rsidRPr="000F6797" w:rsidRDefault="00717EC9" w:rsidP="00C27CDA">
            <w:pPr>
              <w:ind w:firstLine="400"/>
            </w:pPr>
            <w:r w:rsidRPr="000F6797">
              <w:t>N</w:t>
            </w:r>
          </w:p>
        </w:tc>
        <w:tc>
          <w:tcPr>
            <w:tcW w:w="2410" w:type="dxa"/>
            <w:shd w:val="clear" w:color="auto" w:fill="auto"/>
          </w:tcPr>
          <w:p w:rsidR="00717EC9" w:rsidRPr="000F6797" w:rsidRDefault="00717EC9" w:rsidP="00C27CDA">
            <w:pPr>
              <w:ind w:firstLine="400"/>
            </w:pPr>
          </w:p>
        </w:tc>
      </w:tr>
      <w:tr w:rsidR="00717EC9" w:rsidRPr="000C4DFF" w:rsidTr="00C27CDA">
        <w:trPr>
          <w:jc w:val="center"/>
        </w:trPr>
        <w:tc>
          <w:tcPr>
            <w:tcW w:w="1985" w:type="dxa"/>
            <w:shd w:val="clear" w:color="auto" w:fill="auto"/>
          </w:tcPr>
          <w:p w:rsidR="00717EC9" w:rsidRPr="000F6797" w:rsidRDefault="00717EC9" w:rsidP="00C27CDA">
            <w:r w:rsidRPr="000F6797">
              <w:t>product_ID</w:t>
            </w:r>
          </w:p>
        </w:tc>
        <w:tc>
          <w:tcPr>
            <w:tcW w:w="1701" w:type="dxa"/>
            <w:shd w:val="clear" w:color="auto" w:fill="auto"/>
          </w:tcPr>
          <w:p w:rsidR="00717EC9" w:rsidRPr="000F6797" w:rsidRDefault="00717EC9" w:rsidP="00C27CDA">
            <w:pPr>
              <w:ind w:firstLine="400"/>
            </w:pPr>
            <w:r w:rsidRPr="000F6797">
              <w:t>产品编号</w:t>
            </w:r>
          </w:p>
        </w:tc>
        <w:tc>
          <w:tcPr>
            <w:tcW w:w="1843" w:type="dxa"/>
            <w:shd w:val="clear" w:color="auto" w:fill="auto"/>
          </w:tcPr>
          <w:p w:rsidR="00717EC9" w:rsidRPr="000F6797" w:rsidRDefault="00717EC9" w:rsidP="00C27CDA">
            <w:r w:rsidRPr="000F6797">
              <w:t>varchar2 (512)</w:t>
            </w:r>
          </w:p>
        </w:tc>
        <w:tc>
          <w:tcPr>
            <w:tcW w:w="850" w:type="dxa"/>
            <w:shd w:val="clear" w:color="auto" w:fill="auto"/>
          </w:tcPr>
          <w:p w:rsidR="00717EC9" w:rsidRPr="000F6797" w:rsidRDefault="00717EC9" w:rsidP="00C27CDA">
            <w:pPr>
              <w:ind w:firstLine="400"/>
            </w:pPr>
            <w:r w:rsidRPr="000F6797">
              <w:t>N</w:t>
            </w:r>
          </w:p>
        </w:tc>
        <w:tc>
          <w:tcPr>
            <w:tcW w:w="2410" w:type="dxa"/>
            <w:shd w:val="clear" w:color="auto" w:fill="auto"/>
          </w:tcPr>
          <w:p w:rsidR="00717EC9" w:rsidRPr="000F6797" w:rsidRDefault="00717EC9" w:rsidP="00C27CDA">
            <w:pPr>
              <w:ind w:firstLine="400"/>
            </w:pPr>
          </w:p>
        </w:tc>
      </w:tr>
      <w:tr w:rsidR="00717EC9" w:rsidRPr="000C4DFF" w:rsidTr="00C27CDA">
        <w:trPr>
          <w:jc w:val="center"/>
        </w:trPr>
        <w:tc>
          <w:tcPr>
            <w:tcW w:w="1985" w:type="dxa"/>
            <w:shd w:val="clear" w:color="auto" w:fill="auto"/>
          </w:tcPr>
          <w:p w:rsidR="00717EC9" w:rsidRPr="000F6797" w:rsidRDefault="00717EC9" w:rsidP="00C27CDA">
            <w:r w:rsidRPr="000F6797">
              <w:t>order_mode</w:t>
            </w:r>
          </w:p>
        </w:tc>
        <w:tc>
          <w:tcPr>
            <w:tcW w:w="1701" w:type="dxa"/>
            <w:shd w:val="clear" w:color="auto" w:fill="auto"/>
          </w:tcPr>
          <w:p w:rsidR="00717EC9" w:rsidRPr="000F6797" w:rsidRDefault="00717EC9" w:rsidP="00C27CDA">
            <w:pPr>
              <w:ind w:firstLine="400"/>
            </w:pPr>
            <w:r w:rsidRPr="000F6797">
              <w:t>订购方式</w:t>
            </w:r>
          </w:p>
        </w:tc>
        <w:tc>
          <w:tcPr>
            <w:tcW w:w="1843" w:type="dxa"/>
            <w:shd w:val="clear" w:color="auto" w:fill="auto"/>
          </w:tcPr>
          <w:p w:rsidR="00717EC9" w:rsidRPr="000F6797" w:rsidRDefault="00717EC9" w:rsidP="00C27CDA">
            <w:r w:rsidRPr="000F6797">
              <w:t>varchar2 (1)</w:t>
            </w:r>
          </w:p>
        </w:tc>
        <w:tc>
          <w:tcPr>
            <w:tcW w:w="850" w:type="dxa"/>
            <w:shd w:val="clear" w:color="auto" w:fill="auto"/>
          </w:tcPr>
          <w:p w:rsidR="00717EC9" w:rsidRPr="000F6797" w:rsidRDefault="00717EC9" w:rsidP="00C27CDA">
            <w:pPr>
              <w:ind w:firstLine="400"/>
            </w:pPr>
            <w:r w:rsidRPr="000F6797">
              <w:t>N</w:t>
            </w:r>
          </w:p>
        </w:tc>
        <w:tc>
          <w:tcPr>
            <w:tcW w:w="2410" w:type="dxa"/>
            <w:shd w:val="clear" w:color="auto" w:fill="auto"/>
          </w:tcPr>
          <w:p w:rsidR="00717EC9" w:rsidRPr="000F6797" w:rsidRDefault="00717EC9" w:rsidP="00C27CDA">
            <w:r w:rsidRPr="000C4DFF">
              <w:t>10</w:t>
            </w:r>
            <w:r w:rsidRPr="000C4DFF">
              <w:t>：使用现金预付费订购</w:t>
            </w:r>
          </w:p>
        </w:tc>
      </w:tr>
      <w:tr w:rsidR="00717EC9" w:rsidRPr="000C4DFF" w:rsidTr="00C27CDA">
        <w:trPr>
          <w:jc w:val="center"/>
        </w:trPr>
        <w:tc>
          <w:tcPr>
            <w:tcW w:w="1985" w:type="dxa"/>
            <w:shd w:val="clear" w:color="auto" w:fill="auto"/>
          </w:tcPr>
          <w:p w:rsidR="00717EC9" w:rsidRPr="000F6797" w:rsidRDefault="00717EC9" w:rsidP="00C27CDA">
            <w:r w:rsidRPr="000F6797">
              <w:t>CONTENT_ID</w:t>
            </w:r>
          </w:p>
        </w:tc>
        <w:tc>
          <w:tcPr>
            <w:tcW w:w="1701" w:type="dxa"/>
            <w:shd w:val="clear" w:color="auto" w:fill="auto"/>
          </w:tcPr>
          <w:p w:rsidR="00717EC9" w:rsidRPr="000F6797" w:rsidRDefault="00717EC9" w:rsidP="00C27CDA">
            <w:pPr>
              <w:ind w:firstLine="400"/>
            </w:pPr>
            <w:r w:rsidRPr="000F6797">
              <w:t>内容编号</w:t>
            </w:r>
          </w:p>
        </w:tc>
        <w:tc>
          <w:tcPr>
            <w:tcW w:w="1843" w:type="dxa"/>
            <w:shd w:val="clear" w:color="auto" w:fill="auto"/>
          </w:tcPr>
          <w:p w:rsidR="00717EC9" w:rsidRPr="000F6797" w:rsidRDefault="00717EC9" w:rsidP="00C27CDA">
            <w:r w:rsidRPr="000F6797">
              <w:t>varchar2 (128)</w:t>
            </w:r>
          </w:p>
        </w:tc>
        <w:tc>
          <w:tcPr>
            <w:tcW w:w="850" w:type="dxa"/>
            <w:shd w:val="clear" w:color="auto" w:fill="auto"/>
          </w:tcPr>
          <w:p w:rsidR="00717EC9" w:rsidRPr="000F6797" w:rsidRDefault="00717EC9" w:rsidP="00C27CDA">
            <w:pPr>
              <w:ind w:firstLine="400"/>
            </w:pPr>
            <w:r w:rsidRPr="000F6797">
              <w:t>N</w:t>
            </w:r>
          </w:p>
        </w:tc>
        <w:tc>
          <w:tcPr>
            <w:tcW w:w="2410" w:type="dxa"/>
            <w:shd w:val="clear" w:color="auto" w:fill="auto"/>
          </w:tcPr>
          <w:p w:rsidR="00717EC9" w:rsidRDefault="00717EC9" w:rsidP="00C27CDA">
            <w:r w:rsidRPr="000F6797">
              <w:t>content_id</w:t>
            </w:r>
            <w:r w:rsidRPr="000F6797">
              <w:t>是外部编号，</w:t>
            </w:r>
            <w:r w:rsidRPr="000F6797">
              <w:t>Code  PK</w:t>
            </w:r>
          </w:p>
          <w:p w:rsidR="00717EC9" w:rsidRPr="000F6797" w:rsidRDefault="00717EC9" w:rsidP="00C27CDA">
            <w:r>
              <w:rPr>
                <w:rFonts w:ascii="宋体" w:hAnsi="宋体" w:hint="eastAsia"/>
                <w:b/>
                <w:bCs/>
              </w:rPr>
              <w:t>跟</w:t>
            </w:r>
            <w:r>
              <w:rPr>
                <w:b/>
                <w:bCs/>
              </w:rPr>
              <w:t>tbl_contentinfo_mdsp</w:t>
            </w:r>
            <w:r>
              <w:rPr>
                <w:rFonts w:ascii="宋体" w:hAnsi="宋体" w:hint="eastAsia"/>
                <w:b/>
                <w:bCs/>
              </w:rPr>
              <w:t>中的</w:t>
            </w:r>
            <w:r>
              <w:rPr>
                <w:b/>
                <w:bCs/>
              </w:rPr>
              <w:t>contentcode</w:t>
            </w:r>
            <w:r>
              <w:rPr>
                <w:rFonts w:ascii="宋体" w:hAnsi="宋体" w:hint="eastAsia"/>
                <w:b/>
                <w:bCs/>
              </w:rPr>
              <w:t>关联</w:t>
            </w:r>
          </w:p>
        </w:tc>
      </w:tr>
      <w:tr w:rsidR="00717EC9" w:rsidRPr="000C4DFF" w:rsidTr="00C27CDA">
        <w:trPr>
          <w:jc w:val="center"/>
        </w:trPr>
        <w:tc>
          <w:tcPr>
            <w:tcW w:w="1985" w:type="dxa"/>
            <w:shd w:val="clear" w:color="auto" w:fill="auto"/>
          </w:tcPr>
          <w:p w:rsidR="00717EC9" w:rsidRPr="000F6797" w:rsidRDefault="00717EC9" w:rsidP="00C27CDA">
            <w:r w:rsidRPr="000F6797">
              <w:t>CONTENT_TYPE</w:t>
            </w:r>
          </w:p>
        </w:tc>
        <w:tc>
          <w:tcPr>
            <w:tcW w:w="1701" w:type="dxa"/>
            <w:shd w:val="clear" w:color="auto" w:fill="auto"/>
          </w:tcPr>
          <w:p w:rsidR="00717EC9" w:rsidRPr="000F6797" w:rsidRDefault="00717EC9" w:rsidP="00C27CDA">
            <w:pPr>
              <w:ind w:firstLine="400"/>
            </w:pPr>
            <w:r w:rsidRPr="000F6797">
              <w:t>内容类型</w:t>
            </w:r>
          </w:p>
        </w:tc>
        <w:tc>
          <w:tcPr>
            <w:tcW w:w="1843" w:type="dxa"/>
            <w:shd w:val="clear" w:color="auto" w:fill="auto"/>
          </w:tcPr>
          <w:p w:rsidR="00717EC9" w:rsidRPr="000F6797" w:rsidRDefault="00717EC9" w:rsidP="00C27CDA">
            <w:r w:rsidRPr="000F6797">
              <w:t>NUMBER (4)</w:t>
            </w:r>
          </w:p>
        </w:tc>
        <w:tc>
          <w:tcPr>
            <w:tcW w:w="850" w:type="dxa"/>
            <w:shd w:val="clear" w:color="auto" w:fill="auto"/>
          </w:tcPr>
          <w:p w:rsidR="00717EC9" w:rsidRPr="000F6797" w:rsidRDefault="00717EC9" w:rsidP="00C27CDA">
            <w:pPr>
              <w:ind w:firstLine="400"/>
            </w:pPr>
            <w:r w:rsidRPr="000F6797">
              <w:t>N</w:t>
            </w:r>
          </w:p>
          <w:p w:rsidR="00717EC9" w:rsidRPr="000F6797" w:rsidRDefault="00717EC9" w:rsidP="00C27CDA">
            <w:pPr>
              <w:ind w:firstLine="400"/>
            </w:pPr>
          </w:p>
        </w:tc>
        <w:tc>
          <w:tcPr>
            <w:tcW w:w="2410" w:type="dxa"/>
            <w:shd w:val="clear" w:color="auto" w:fill="auto"/>
          </w:tcPr>
          <w:p w:rsidR="00717EC9" w:rsidRPr="000F6797" w:rsidRDefault="00717EC9" w:rsidP="001F7103">
            <w:pPr>
              <w:ind w:left="210" w:hangingChars="100" w:hanging="210"/>
            </w:pPr>
            <w:r w:rsidRPr="000F6797">
              <w:t>0</w:t>
            </w:r>
            <w:r w:rsidRPr="000F6797">
              <w:t>：视频</w:t>
            </w:r>
            <w:r w:rsidRPr="000F6797">
              <w:t xml:space="preserve">VOD </w:t>
            </w:r>
          </w:p>
          <w:p w:rsidR="00717EC9" w:rsidRPr="000F6797" w:rsidRDefault="00717EC9" w:rsidP="001F7103">
            <w:pPr>
              <w:ind w:left="210" w:hangingChars="100" w:hanging="210"/>
            </w:pPr>
            <w:r w:rsidRPr="000F6797">
              <w:t>4</w:t>
            </w:r>
            <w:r w:rsidRPr="000F6797">
              <w:t>：音频</w:t>
            </w:r>
            <w:r w:rsidRPr="000F6797">
              <w:t>VOD</w:t>
            </w:r>
          </w:p>
          <w:p w:rsidR="00717EC9" w:rsidRPr="000F6797" w:rsidRDefault="00717EC9" w:rsidP="001F7103">
            <w:pPr>
              <w:ind w:left="210" w:hangingChars="100" w:hanging="210"/>
            </w:pPr>
            <w:r w:rsidRPr="000F6797">
              <w:t>1</w:t>
            </w:r>
            <w:r w:rsidRPr="000F6797">
              <w:t>：视频频道</w:t>
            </w:r>
            <w:r w:rsidRPr="000F6797">
              <w:t xml:space="preserve"> </w:t>
            </w:r>
          </w:p>
          <w:p w:rsidR="00717EC9" w:rsidRPr="000F6797" w:rsidRDefault="00717EC9" w:rsidP="001F7103">
            <w:pPr>
              <w:ind w:left="210" w:hangingChars="100" w:hanging="210"/>
            </w:pPr>
            <w:r w:rsidRPr="000F6797">
              <w:t>2</w:t>
            </w:r>
            <w:r w:rsidRPr="000F6797">
              <w:t>：音频频道</w:t>
            </w:r>
          </w:p>
          <w:p w:rsidR="00717EC9" w:rsidRPr="000F6797" w:rsidRDefault="00717EC9" w:rsidP="001F7103">
            <w:pPr>
              <w:ind w:left="210" w:hangingChars="100" w:hanging="210"/>
            </w:pPr>
            <w:r w:rsidRPr="000F6797">
              <w:t>100</w:t>
            </w:r>
            <w:r w:rsidRPr="000F6797">
              <w:t>：增值业务（</w:t>
            </w:r>
            <w:r w:rsidRPr="000F6797">
              <w:t>VAS</w:t>
            </w:r>
            <w:r w:rsidRPr="000F6797">
              <w:t>）</w:t>
            </w:r>
          </w:p>
          <w:p w:rsidR="00717EC9" w:rsidRPr="000F6797" w:rsidRDefault="00717EC9" w:rsidP="001F7103">
            <w:pPr>
              <w:ind w:left="210" w:hangingChars="100" w:hanging="210"/>
            </w:pPr>
            <w:r w:rsidRPr="000F6797">
              <w:t>300</w:t>
            </w:r>
            <w:r w:rsidRPr="000F6797">
              <w:t>：节目</w:t>
            </w:r>
          </w:p>
          <w:p w:rsidR="00717EC9" w:rsidRPr="000F6797" w:rsidRDefault="00717EC9" w:rsidP="001F7103">
            <w:pPr>
              <w:ind w:left="210" w:hangingChars="100" w:hanging="210"/>
            </w:pPr>
            <w:r w:rsidRPr="000F6797">
              <w:t>101</w:t>
            </w:r>
            <w:r w:rsidRPr="000F6797">
              <w:t>：</w:t>
            </w:r>
            <w:r w:rsidRPr="000F6797">
              <w:t>Widget</w:t>
            </w:r>
          </w:p>
          <w:p w:rsidR="00717EC9" w:rsidRPr="000F6797" w:rsidRDefault="00717EC9" w:rsidP="001F7103">
            <w:pPr>
              <w:ind w:left="210" w:hangingChars="100" w:hanging="210"/>
            </w:pPr>
            <w:r w:rsidRPr="000F6797">
              <w:t>11</w:t>
            </w:r>
            <w:r w:rsidRPr="000F6797">
              <w:t>：</w:t>
            </w:r>
            <w:r w:rsidRPr="000F6797">
              <w:t>SOD</w:t>
            </w:r>
          </w:p>
          <w:p w:rsidR="00717EC9" w:rsidRPr="000F6797" w:rsidRDefault="00717EC9" w:rsidP="001F7103">
            <w:pPr>
              <w:ind w:left="210" w:hangingChars="100" w:hanging="210"/>
            </w:pPr>
            <w:r w:rsidRPr="000F6797">
              <w:t>350</w:t>
            </w:r>
            <w:r w:rsidRPr="000F6797">
              <w:t>：包</w:t>
            </w:r>
            <w:r w:rsidRPr="000F6797">
              <w:t>PackagePK</w:t>
            </w:r>
          </w:p>
        </w:tc>
      </w:tr>
      <w:tr w:rsidR="00717EC9" w:rsidRPr="000C4DFF" w:rsidTr="00C27CDA">
        <w:trPr>
          <w:jc w:val="center"/>
        </w:trPr>
        <w:tc>
          <w:tcPr>
            <w:tcW w:w="1985" w:type="dxa"/>
            <w:shd w:val="clear" w:color="auto" w:fill="auto"/>
          </w:tcPr>
          <w:p w:rsidR="00717EC9" w:rsidRPr="000F6797" w:rsidRDefault="00717EC9" w:rsidP="00C27CDA">
            <w:r w:rsidRPr="000F6797">
              <w:t>START_TIME</w:t>
            </w:r>
          </w:p>
        </w:tc>
        <w:tc>
          <w:tcPr>
            <w:tcW w:w="1701" w:type="dxa"/>
            <w:shd w:val="clear" w:color="auto" w:fill="auto"/>
          </w:tcPr>
          <w:p w:rsidR="00717EC9" w:rsidRPr="000F6797" w:rsidRDefault="00717EC9" w:rsidP="00C27CDA">
            <w:pPr>
              <w:ind w:firstLine="400"/>
            </w:pPr>
            <w:r w:rsidRPr="000F6797">
              <w:t>订购生效时间</w:t>
            </w:r>
          </w:p>
        </w:tc>
        <w:tc>
          <w:tcPr>
            <w:tcW w:w="1843" w:type="dxa"/>
            <w:shd w:val="clear" w:color="auto" w:fill="auto"/>
          </w:tcPr>
          <w:p w:rsidR="00717EC9" w:rsidRPr="000F6797" w:rsidRDefault="00717EC9" w:rsidP="00C27CDA">
            <w:r w:rsidRPr="000F6797">
              <w:t>varchar2 (14)</w:t>
            </w:r>
          </w:p>
        </w:tc>
        <w:tc>
          <w:tcPr>
            <w:tcW w:w="850" w:type="dxa"/>
            <w:shd w:val="clear" w:color="auto" w:fill="auto"/>
          </w:tcPr>
          <w:p w:rsidR="00717EC9" w:rsidRPr="000F6797" w:rsidRDefault="00717EC9" w:rsidP="00C27CDA">
            <w:pPr>
              <w:ind w:firstLine="400"/>
            </w:pPr>
            <w:r w:rsidRPr="000F6797">
              <w:t>N</w:t>
            </w:r>
          </w:p>
        </w:tc>
        <w:tc>
          <w:tcPr>
            <w:tcW w:w="2410" w:type="dxa"/>
            <w:shd w:val="clear" w:color="auto" w:fill="auto"/>
          </w:tcPr>
          <w:p w:rsidR="00717EC9" w:rsidRPr="000F6797" w:rsidRDefault="00717EC9" w:rsidP="00C27CDA">
            <w:pPr>
              <w:ind w:firstLine="400"/>
            </w:pPr>
          </w:p>
        </w:tc>
      </w:tr>
      <w:tr w:rsidR="00717EC9" w:rsidRPr="000C4DFF" w:rsidTr="00C27CDA">
        <w:trPr>
          <w:jc w:val="center"/>
        </w:trPr>
        <w:tc>
          <w:tcPr>
            <w:tcW w:w="1985" w:type="dxa"/>
            <w:shd w:val="clear" w:color="auto" w:fill="auto"/>
          </w:tcPr>
          <w:p w:rsidR="00717EC9" w:rsidRPr="00AF4C71" w:rsidRDefault="00717EC9" w:rsidP="00C27CDA">
            <w:r w:rsidRPr="00AF4C71">
              <w:t>END_TIME</w:t>
            </w:r>
          </w:p>
        </w:tc>
        <w:tc>
          <w:tcPr>
            <w:tcW w:w="1701" w:type="dxa"/>
            <w:shd w:val="clear" w:color="auto" w:fill="auto"/>
          </w:tcPr>
          <w:p w:rsidR="00717EC9" w:rsidRPr="00AF4C71" w:rsidRDefault="00717EC9" w:rsidP="00C27CDA">
            <w:pPr>
              <w:ind w:firstLine="400"/>
            </w:pPr>
            <w:r w:rsidRPr="00AF4C71">
              <w:t>订购失效时间</w:t>
            </w:r>
          </w:p>
        </w:tc>
        <w:tc>
          <w:tcPr>
            <w:tcW w:w="1843" w:type="dxa"/>
            <w:shd w:val="clear" w:color="auto" w:fill="auto"/>
          </w:tcPr>
          <w:p w:rsidR="00717EC9" w:rsidRPr="00AF4C71" w:rsidRDefault="00717EC9" w:rsidP="00C27CDA">
            <w:r w:rsidRPr="000F6797">
              <w:t>varchar2</w:t>
            </w:r>
            <w:r w:rsidRPr="00AF4C71">
              <w:t xml:space="preserve"> (14)</w:t>
            </w:r>
          </w:p>
        </w:tc>
        <w:tc>
          <w:tcPr>
            <w:tcW w:w="850" w:type="dxa"/>
            <w:shd w:val="clear" w:color="auto" w:fill="auto"/>
          </w:tcPr>
          <w:p w:rsidR="00717EC9" w:rsidRPr="00AF4C71" w:rsidRDefault="00717EC9" w:rsidP="00C27CDA">
            <w:pPr>
              <w:ind w:firstLine="400"/>
            </w:pPr>
            <w:r w:rsidRPr="00AF4C71">
              <w:t>N</w:t>
            </w:r>
          </w:p>
        </w:tc>
        <w:tc>
          <w:tcPr>
            <w:tcW w:w="2410" w:type="dxa"/>
            <w:shd w:val="clear" w:color="auto" w:fill="auto"/>
          </w:tcPr>
          <w:p w:rsidR="00717EC9" w:rsidRPr="00AF4C71" w:rsidRDefault="00717EC9" w:rsidP="00C27CDA">
            <w:pPr>
              <w:ind w:firstLine="400"/>
            </w:pPr>
          </w:p>
        </w:tc>
      </w:tr>
      <w:tr w:rsidR="00717EC9" w:rsidRPr="000C4DFF" w:rsidTr="00C27CDA">
        <w:trPr>
          <w:jc w:val="center"/>
        </w:trPr>
        <w:tc>
          <w:tcPr>
            <w:tcW w:w="1985" w:type="dxa"/>
            <w:shd w:val="clear" w:color="auto" w:fill="auto"/>
          </w:tcPr>
          <w:p w:rsidR="00717EC9" w:rsidRPr="00AF4C71" w:rsidRDefault="00717EC9" w:rsidP="00C27CDA">
            <w:r w:rsidRPr="00AF4C71">
              <w:t>PRICE</w:t>
            </w:r>
          </w:p>
        </w:tc>
        <w:tc>
          <w:tcPr>
            <w:tcW w:w="1701" w:type="dxa"/>
            <w:shd w:val="clear" w:color="auto" w:fill="auto"/>
          </w:tcPr>
          <w:p w:rsidR="00717EC9" w:rsidRPr="00AF4C71" w:rsidRDefault="00717EC9" w:rsidP="00C27CDA">
            <w:r w:rsidRPr="00AF4C71">
              <w:t>价格</w:t>
            </w:r>
          </w:p>
        </w:tc>
        <w:tc>
          <w:tcPr>
            <w:tcW w:w="1843" w:type="dxa"/>
            <w:shd w:val="clear" w:color="auto" w:fill="auto"/>
          </w:tcPr>
          <w:p w:rsidR="00717EC9" w:rsidRPr="00AF4C71" w:rsidRDefault="00717EC9" w:rsidP="00C27CDA">
            <w:r w:rsidRPr="000F6797">
              <w:t>varchar2</w:t>
            </w:r>
            <w:r w:rsidRPr="00AF4C71">
              <w:t xml:space="preserve"> (20)</w:t>
            </w:r>
          </w:p>
        </w:tc>
        <w:tc>
          <w:tcPr>
            <w:tcW w:w="850" w:type="dxa"/>
            <w:shd w:val="clear" w:color="auto" w:fill="auto"/>
          </w:tcPr>
          <w:p w:rsidR="00717EC9" w:rsidRPr="00AF4C71" w:rsidRDefault="00717EC9" w:rsidP="00C27CDA">
            <w:r w:rsidRPr="00AF4C71">
              <w:t>Y</w:t>
            </w:r>
          </w:p>
        </w:tc>
        <w:tc>
          <w:tcPr>
            <w:tcW w:w="2410" w:type="dxa"/>
            <w:shd w:val="clear" w:color="auto" w:fill="auto"/>
          </w:tcPr>
          <w:p w:rsidR="00717EC9" w:rsidRPr="00AF4C71" w:rsidRDefault="00717EC9" w:rsidP="00C27CDA"/>
        </w:tc>
      </w:tr>
      <w:tr w:rsidR="00717EC9" w:rsidRPr="000C4DFF" w:rsidTr="00C27CDA">
        <w:trPr>
          <w:jc w:val="center"/>
        </w:trPr>
        <w:tc>
          <w:tcPr>
            <w:tcW w:w="1985" w:type="dxa"/>
            <w:shd w:val="clear" w:color="auto" w:fill="auto"/>
          </w:tcPr>
          <w:p w:rsidR="00717EC9" w:rsidRPr="00AF4C71" w:rsidRDefault="00717EC9" w:rsidP="00C27CDA">
            <w:r w:rsidRPr="00AF4C71">
              <w:t>OPERATION_TIME</w:t>
            </w:r>
          </w:p>
        </w:tc>
        <w:tc>
          <w:tcPr>
            <w:tcW w:w="1701" w:type="dxa"/>
            <w:shd w:val="clear" w:color="auto" w:fill="auto"/>
          </w:tcPr>
          <w:p w:rsidR="00717EC9" w:rsidRPr="00AF4C71" w:rsidRDefault="00717EC9" w:rsidP="00C27CDA">
            <w:pPr>
              <w:ind w:firstLine="400"/>
            </w:pPr>
            <w:r w:rsidRPr="00AF4C71">
              <w:t>操作时间</w:t>
            </w:r>
          </w:p>
        </w:tc>
        <w:tc>
          <w:tcPr>
            <w:tcW w:w="1843" w:type="dxa"/>
            <w:shd w:val="clear" w:color="auto" w:fill="auto"/>
          </w:tcPr>
          <w:p w:rsidR="00717EC9" w:rsidRPr="00AF4C71" w:rsidRDefault="00717EC9" w:rsidP="00C27CDA">
            <w:r w:rsidRPr="000F6797">
              <w:t>varchar2</w:t>
            </w:r>
            <w:r w:rsidRPr="00AF4C71">
              <w:t xml:space="preserve"> (14)</w:t>
            </w:r>
          </w:p>
        </w:tc>
        <w:tc>
          <w:tcPr>
            <w:tcW w:w="850" w:type="dxa"/>
            <w:shd w:val="clear" w:color="auto" w:fill="auto"/>
          </w:tcPr>
          <w:p w:rsidR="00717EC9" w:rsidRPr="00AF4C71" w:rsidRDefault="00717EC9" w:rsidP="00C27CDA">
            <w:pPr>
              <w:ind w:firstLine="400"/>
            </w:pPr>
            <w:r w:rsidRPr="00AF4C71">
              <w:t>N</w:t>
            </w:r>
          </w:p>
        </w:tc>
        <w:tc>
          <w:tcPr>
            <w:tcW w:w="2410" w:type="dxa"/>
            <w:shd w:val="clear" w:color="auto" w:fill="auto"/>
          </w:tcPr>
          <w:p w:rsidR="00717EC9" w:rsidRPr="00AF4C71" w:rsidRDefault="00717EC9" w:rsidP="00C27CDA">
            <w:pPr>
              <w:ind w:firstLine="400"/>
            </w:pPr>
          </w:p>
        </w:tc>
      </w:tr>
      <w:tr w:rsidR="00717EC9" w:rsidRPr="000C4DFF" w:rsidTr="00C27CDA">
        <w:trPr>
          <w:jc w:val="center"/>
        </w:trPr>
        <w:tc>
          <w:tcPr>
            <w:tcW w:w="1985" w:type="dxa"/>
            <w:shd w:val="clear" w:color="auto" w:fill="auto"/>
          </w:tcPr>
          <w:p w:rsidR="00717EC9" w:rsidRPr="00AF4C71" w:rsidRDefault="00717EC9" w:rsidP="00C27CDA">
            <w:r w:rsidRPr="00AF4C71">
              <w:t>OPERation_result</w:t>
            </w:r>
          </w:p>
        </w:tc>
        <w:tc>
          <w:tcPr>
            <w:tcW w:w="1701" w:type="dxa"/>
            <w:shd w:val="clear" w:color="auto" w:fill="auto"/>
          </w:tcPr>
          <w:p w:rsidR="00717EC9" w:rsidRPr="00AF4C71" w:rsidRDefault="00717EC9" w:rsidP="00C27CDA">
            <w:pPr>
              <w:ind w:firstLine="400"/>
            </w:pPr>
            <w:r w:rsidRPr="00AF4C71">
              <w:t>操作结果</w:t>
            </w:r>
          </w:p>
        </w:tc>
        <w:tc>
          <w:tcPr>
            <w:tcW w:w="1843" w:type="dxa"/>
            <w:shd w:val="clear" w:color="auto" w:fill="auto"/>
          </w:tcPr>
          <w:p w:rsidR="00717EC9" w:rsidRPr="00AF4C71" w:rsidRDefault="00717EC9" w:rsidP="00C27CDA">
            <w:r w:rsidRPr="000F6797">
              <w:t>varchar2</w:t>
            </w:r>
            <w:r w:rsidRPr="00AF4C71">
              <w:t xml:space="preserve"> (20)</w:t>
            </w:r>
          </w:p>
        </w:tc>
        <w:tc>
          <w:tcPr>
            <w:tcW w:w="850" w:type="dxa"/>
            <w:shd w:val="clear" w:color="auto" w:fill="auto"/>
          </w:tcPr>
          <w:p w:rsidR="00717EC9" w:rsidRPr="00AF4C71" w:rsidRDefault="00717EC9" w:rsidP="00C27CDA">
            <w:pPr>
              <w:ind w:firstLine="400"/>
            </w:pPr>
            <w:r w:rsidRPr="00AF4C71">
              <w:t>N</w:t>
            </w:r>
          </w:p>
        </w:tc>
        <w:tc>
          <w:tcPr>
            <w:tcW w:w="2410" w:type="dxa"/>
            <w:shd w:val="clear" w:color="auto" w:fill="auto"/>
          </w:tcPr>
          <w:p w:rsidR="00717EC9" w:rsidRPr="00AF4C71" w:rsidRDefault="00717EC9" w:rsidP="00C27CDA">
            <w:pPr>
              <w:ind w:firstLine="400"/>
            </w:pPr>
            <w:r w:rsidRPr="00AF4C71">
              <w:t>0</w:t>
            </w:r>
            <w:r w:rsidRPr="00AF4C71">
              <w:t>：成功</w:t>
            </w:r>
          </w:p>
          <w:p w:rsidR="00717EC9" w:rsidRPr="00AF4C71" w:rsidRDefault="00717EC9" w:rsidP="00C27CDA">
            <w:pPr>
              <w:ind w:firstLine="400"/>
            </w:pPr>
            <w:r w:rsidRPr="00AF4C71">
              <w:t>非</w:t>
            </w:r>
            <w:r w:rsidRPr="00AF4C71">
              <w:t>0</w:t>
            </w:r>
            <w:r w:rsidRPr="00AF4C71">
              <w:t>值：失败</w:t>
            </w:r>
          </w:p>
        </w:tc>
      </w:tr>
      <w:tr w:rsidR="00717EC9" w:rsidRPr="000C4DFF" w:rsidTr="00C27CDA">
        <w:trPr>
          <w:jc w:val="center"/>
        </w:trPr>
        <w:tc>
          <w:tcPr>
            <w:tcW w:w="1985" w:type="dxa"/>
            <w:shd w:val="clear" w:color="auto" w:fill="auto"/>
          </w:tcPr>
          <w:p w:rsidR="00717EC9" w:rsidRPr="00AF4C71" w:rsidRDefault="00717EC9" w:rsidP="00C27CDA">
            <w:r w:rsidRPr="00AF4C71">
              <w:t>OPERATION_MESSAGE</w:t>
            </w:r>
          </w:p>
        </w:tc>
        <w:tc>
          <w:tcPr>
            <w:tcW w:w="1701" w:type="dxa"/>
            <w:shd w:val="clear" w:color="auto" w:fill="auto"/>
          </w:tcPr>
          <w:p w:rsidR="00717EC9" w:rsidRPr="00AF4C71" w:rsidRDefault="00717EC9" w:rsidP="00C27CDA">
            <w:pPr>
              <w:ind w:firstLine="400"/>
            </w:pPr>
            <w:r w:rsidRPr="00AF4C71">
              <w:t>操作消息</w:t>
            </w:r>
          </w:p>
        </w:tc>
        <w:tc>
          <w:tcPr>
            <w:tcW w:w="1843" w:type="dxa"/>
            <w:shd w:val="clear" w:color="auto" w:fill="auto"/>
          </w:tcPr>
          <w:p w:rsidR="00717EC9" w:rsidRPr="00AF4C71" w:rsidRDefault="00717EC9" w:rsidP="00C27CDA">
            <w:r w:rsidRPr="000F6797">
              <w:t>varchar2</w:t>
            </w:r>
            <w:r w:rsidRPr="00AF4C71">
              <w:t xml:space="preserve"> (1024)</w:t>
            </w:r>
          </w:p>
        </w:tc>
        <w:tc>
          <w:tcPr>
            <w:tcW w:w="850" w:type="dxa"/>
            <w:shd w:val="clear" w:color="auto" w:fill="auto"/>
          </w:tcPr>
          <w:p w:rsidR="00717EC9" w:rsidRPr="00AF4C71" w:rsidRDefault="00717EC9" w:rsidP="00C27CDA">
            <w:pPr>
              <w:ind w:firstLine="400"/>
            </w:pPr>
            <w:r w:rsidRPr="00AF4C71">
              <w:t>N</w:t>
            </w:r>
          </w:p>
        </w:tc>
        <w:tc>
          <w:tcPr>
            <w:tcW w:w="2410" w:type="dxa"/>
            <w:shd w:val="clear" w:color="auto" w:fill="auto"/>
          </w:tcPr>
          <w:p w:rsidR="00717EC9" w:rsidRPr="00AF4C71" w:rsidRDefault="00717EC9" w:rsidP="00C27CDA">
            <w:pPr>
              <w:ind w:firstLine="400"/>
            </w:pPr>
            <w:r w:rsidRPr="00AF4C71">
              <w:t>成功或失败的消息</w:t>
            </w:r>
          </w:p>
        </w:tc>
      </w:tr>
    </w:tbl>
    <w:p w:rsidR="00717EC9" w:rsidRDefault="00717EC9" w:rsidP="00717EC9">
      <w:pPr>
        <w:ind w:firstLine="400"/>
      </w:pPr>
    </w:p>
    <w:p w:rsidR="00717EC9" w:rsidRDefault="00717EC9" w:rsidP="00CF20AE">
      <w:pPr>
        <w:pStyle w:val="31"/>
        <w:keepLines w:val="0"/>
        <w:widowControl/>
        <w:tabs>
          <w:tab w:val="num" w:pos="720"/>
        </w:tabs>
        <w:autoSpaceDE w:val="0"/>
        <w:autoSpaceDN w:val="0"/>
        <w:spacing w:before="240" w:after="240" w:line="360" w:lineRule="auto"/>
        <w:ind w:left="720" w:hanging="720"/>
      </w:pPr>
      <w:bookmarkStart w:id="7490" w:name="_Toc342917004"/>
      <w:bookmarkStart w:id="7491" w:name="_Toc435003481"/>
      <w:r>
        <w:rPr>
          <w:rFonts w:hint="eastAsia"/>
        </w:rPr>
        <w:lastRenderedPageBreak/>
        <w:t>生成</w:t>
      </w:r>
      <w:r w:rsidRPr="00A72A9E">
        <w:t>预付费帐号删除记录</w:t>
      </w:r>
      <w:r>
        <w:rPr>
          <w:rFonts w:hint="eastAsia"/>
        </w:rPr>
        <w:t>文件</w:t>
      </w:r>
      <w:bookmarkEnd w:id="7490"/>
      <w:bookmarkEnd w:id="7491"/>
    </w:p>
    <w:p w:rsidR="00717EC9" w:rsidRPr="00AD53D5" w:rsidRDefault="00717EC9" w:rsidP="00E84DB2">
      <w:pPr>
        <w:rPr>
          <w:b/>
        </w:rPr>
      </w:pPr>
      <w:r w:rsidRPr="00AD53D5">
        <w:rPr>
          <w:rFonts w:hint="eastAsia"/>
          <w:b/>
        </w:rPr>
        <w:t>文件名：</w:t>
      </w:r>
    </w:p>
    <w:p w:rsidR="00717EC9" w:rsidRDefault="00717EC9" w:rsidP="00E84DB2">
      <w:r w:rsidRPr="00A72A9E">
        <w:t>预付费帐号删除记录</w:t>
      </w:r>
      <w:r>
        <w:rPr>
          <w:rFonts w:hint="eastAsia"/>
        </w:rPr>
        <w:t>文件</w:t>
      </w:r>
      <w:r w:rsidRPr="00A72A9E">
        <w:t>（</w:t>
      </w:r>
      <w:r w:rsidRPr="00A72A9E">
        <w:t>prepaid_delete_record</w:t>
      </w:r>
      <w:r>
        <w:rPr>
          <w:rFonts w:hint="eastAsia"/>
        </w:rPr>
        <w:t>_</w:t>
      </w:r>
      <w:r>
        <w:t>yyyyMMddHHmmss</w:t>
      </w:r>
      <w:r>
        <w:rPr>
          <w:rFonts w:ascii="Arial" w:hAnsi="Arial"/>
          <w:color w:val="000000"/>
        </w:rPr>
        <w:t>.txt</w:t>
      </w:r>
      <w:r w:rsidRPr="00A27070">
        <w:t xml:space="preserve"> </w:t>
      </w:r>
      <w:r>
        <w:rPr>
          <w:rFonts w:hint="eastAsia"/>
        </w:rPr>
        <w:t>，</w:t>
      </w:r>
      <w:r>
        <w:t>yyyyMMddHHmmss</w:t>
      </w:r>
      <w:r>
        <w:rPr>
          <w:rFonts w:ascii="宋体" w:cs="宋体" w:hint="eastAsia"/>
        </w:rPr>
        <w:t>为文件生成时间（</w:t>
      </w:r>
      <w:r>
        <w:t>UTC</w:t>
      </w:r>
      <w:r>
        <w:rPr>
          <w:rFonts w:ascii="宋体" w:cs="宋体" w:hint="eastAsia"/>
        </w:rPr>
        <w:t>时间）。单个文件大小</w:t>
      </w:r>
      <w:r>
        <w:rPr>
          <w:rFonts w:hint="eastAsia"/>
        </w:rPr>
        <w:t>默认</w:t>
      </w:r>
      <w:r w:rsidRPr="00B06935">
        <w:rPr>
          <w:rFonts w:hint="eastAsia"/>
        </w:rPr>
        <w:t>是</w:t>
      </w:r>
      <w:r>
        <w:t>5M</w:t>
      </w:r>
      <w:r w:rsidRPr="00B06935">
        <w:rPr>
          <w:rFonts w:hint="eastAsia"/>
        </w:rPr>
        <w:t>，默认是</w:t>
      </w:r>
      <w:r>
        <w:t>5</w:t>
      </w:r>
      <w:r w:rsidRPr="00B06935">
        <w:rPr>
          <w:rFonts w:hint="eastAsia"/>
        </w:rPr>
        <w:t>分钟生成一个文件</w:t>
      </w:r>
      <w:r w:rsidRPr="00A72A9E">
        <w:t>）</w:t>
      </w:r>
      <w:r>
        <w:rPr>
          <w:rFonts w:hint="eastAsia"/>
        </w:rPr>
        <w:t>，</w:t>
      </w:r>
      <w:r>
        <w:rPr>
          <w:rFonts w:hint="eastAsia"/>
        </w:rPr>
        <w:t>IB</w:t>
      </w:r>
      <w:r>
        <w:rPr>
          <w:rFonts w:hint="eastAsia"/>
        </w:rPr>
        <w:t>负责生成</w:t>
      </w:r>
    </w:p>
    <w:p w:rsidR="00717EC9" w:rsidRDefault="00717EC9" w:rsidP="00717EC9"/>
    <w:p w:rsidR="00717EC9" w:rsidRPr="00E84DB2" w:rsidRDefault="00717EC9" w:rsidP="00E84DB2">
      <w:pPr>
        <w:rPr>
          <w:b/>
        </w:rPr>
      </w:pPr>
      <w:r w:rsidRPr="00E84DB2">
        <w:rPr>
          <w:rFonts w:hint="eastAsia"/>
          <w:b/>
        </w:rPr>
        <w:t>文件格式：</w:t>
      </w:r>
    </w:p>
    <w:p w:rsidR="00717EC9" w:rsidRDefault="00717EC9" w:rsidP="00E84DB2">
      <w:r w:rsidRPr="002332AB">
        <w:t>user_id</w:t>
      </w:r>
      <w:r>
        <w:rPr>
          <w:rFonts w:hint="eastAsia"/>
        </w:rPr>
        <w:t>|</w:t>
      </w:r>
      <w:r w:rsidRPr="002332AB">
        <w:t>Profile_ID</w:t>
      </w:r>
      <w:r>
        <w:rPr>
          <w:rFonts w:hint="eastAsia"/>
        </w:rPr>
        <w:t>|</w:t>
      </w:r>
      <w:r w:rsidRPr="000C4DFF">
        <w:rPr>
          <w:caps/>
        </w:rPr>
        <w:t>PREPAID_ACCOUNT</w:t>
      </w:r>
      <w:r>
        <w:rPr>
          <w:rFonts w:hint="eastAsia"/>
        </w:rPr>
        <w:t>|</w:t>
      </w:r>
      <w:r w:rsidRPr="002332AB">
        <w:t>OPERATION_TIME</w:t>
      </w:r>
      <w:r>
        <w:rPr>
          <w:rFonts w:hint="eastAsia"/>
        </w:rPr>
        <w:t>|</w:t>
      </w:r>
      <w:r w:rsidRPr="002332AB">
        <w:t>OPERation_result</w:t>
      </w:r>
      <w:r>
        <w:rPr>
          <w:rFonts w:hint="eastAsia"/>
        </w:rPr>
        <w:t>|</w:t>
      </w:r>
      <w:r w:rsidRPr="002332AB">
        <w:t>OPERATION_MESSAGE</w:t>
      </w:r>
      <w:r>
        <w:rPr>
          <w:rFonts w:hint="eastAsia"/>
        </w:rPr>
        <w:t>|</w:t>
      </w:r>
    </w:p>
    <w:p w:rsidR="00717EC9" w:rsidRDefault="00717EC9" w:rsidP="00717EC9">
      <w:pPr>
        <w:ind w:firstLine="400"/>
      </w:pPr>
    </w:p>
    <w:p w:rsidR="00717EC9" w:rsidRPr="00A72A9E" w:rsidRDefault="00717EC9" w:rsidP="00E84DB2">
      <w:r w:rsidRPr="009F0CD9">
        <w:rPr>
          <w:rFonts w:hint="eastAsia"/>
          <w:b/>
        </w:rPr>
        <w:t>字段说明：</w:t>
      </w:r>
    </w:p>
    <w:tbl>
      <w:tblPr>
        <w:tblW w:w="87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701"/>
        <w:gridCol w:w="1843"/>
        <w:gridCol w:w="850"/>
        <w:gridCol w:w="2410"/>
      </w:tblGrid>
      <w:tr w:rsidR="00717EC9" w:rsidRPr="000C4DFF" w:rsidTr="00C27CDA">
        <w:trPr>
          <w:jc w:val="center"/>
        </w:trPr>
        <w:tc>
          <w:tcPr>
            <w:tcW w:w="1985" w:type="dxa"/>
            <w:tcBorders>
              <w:bottom w:val="single" w:sz="4" w:space="0" w:color="auto"/>
            </w:tcBorders>
            <w:shd w:val="clear" w:color="auto" w:fill="D9D9D9"/>
          </w:tcPr>
          <w:p w:rsidR="00717EC9" w:rsidRPr="00AF4C71" w:rsidRDefault="00717EC9" w:rsidP="00C27CDA">
            <w:r w:rsidRPr="00AF4C71">
              <w:t>字段名称</w:t>
            </w:r>
          </w:p>
        </w:tc>
        <w:tc>
          <w:tcPr>
            <w:tcW w:w="1701" w:type="dxa"/>
            <w:tcBorders>
              <w:bottom w:val="single" w:sz="4" w:space="0" w:color="auto"/>
            </w:tcBorders>
            <w:shd w:val="clear" w:color="auto" w:fill="D9D9D9"/>
          </w:tcPr>
          <w:p w:rsidR="00717EC9" w:rsidRPr="00AF4C71" w:rsidRDefault="00717EC9" w:rsidP="00C27CDA">
            <w:r w:rsidRPr="00AF4C71">
              <w:t>字段含义</w:t>
            </w:r>
          </w:p>
        </w:tc>
        <w:tc>
          <w:tcPr>
            <w:tcW w:w="1843" w:type="dxa"/>
            <w:tcBorders>
              <w:bottom w:val="single" w:sz="4" w:space="0" w:color="auto"/>
            </w:tcBorders>
            <w:shd w:val="clear" w:color="auto" w:fill="D9D9D9"/>
          </w:tcPr>
          <w:p w:rsidR="00717EC9" w:rsidRPr="00AF4C71" w:rsidRDefault="00717EC9" w:rsidP="00C27CDA">
            <w:r w:rsidRPr="00AF4C71">
              <w:t>类型</w:t>
            </w:r>
          </w:p>
        </w:tc>
        <w:tc>
          <w:tcPr>
            <w:tcW w:w="850" w:type="dxa"/>
            <w:tcBorders>
              <w:bottom w:val="single" w:sz="4" w:space="0" w:color="auto"/>
            </w:tcBorders>
            <w:shd w:val="clear" w:color="auto" w:fill="D9D9D9"/>
          </w:tcPr>
          <w:p w:rsidR="00717EC9" w:rsidRPr="00AF4C71" w:rsidRDefault="00717EC9" w:rsidP="00C27CDA">
            <w:r w:rsidRPr="00AF4C71">
              <w:t>空值</w:t>
            </w:r>
          </w:p>
        </w:tc>
        <w:tc>
          <w:tcPr>
            <w:tcW w:w="2410" w:type="dxa"/>
            <w:tcBorders>
              <w:bottom w:val="single" w:sz="4" w:space="0" w:color="auto"/>
            </w:tcBorders>
            <w:shd w:val="clear" w:color="auto" w:fill="D9D9D9"/>
          </w:tcPr>
          <w:p w:rsidR="00717EC9" w:rsidRPr="00AF4C71" w:rsidRDefault="00717EC9" w:rsidP="00C27CDA">
            <w:r w:rsidRPr="00AF4C71">
              <w:t>备注</w:t>
            </w:r>
          </w:p>
        </w:tc>
      </w:tr>
      <w:tr w:rsidR="00717EC9" w:rsidRPr="000C4DFF" w:rsidTr="00C27CDA">
        <w:trPr>
          <w:jc w:val="center"/>
        </w:trPr>
        <w:tc>
          <w:tcPr>
            <w:tcW w:w="1985" w:type="dxa"/>
            <w:shd w:val="clear" w:color="auto" w:fill="auto"/>
          </w:tcPr>
          <w:p w:rsidR="00717EC9" w:rsidRPr="00AF4C71" w:rsidRDefault="00717EC9" w:rsidP="00C27CDA">
            <w:r w:rsidRPr="00AF4C71">
              <w:t>user_id</w:t>
            </w:r>
          </w:p>
        </w:tc>
        <w:tc>
          <w:tcPr>
            <w:tcW w:w="1701" w:type="dxa"/>
            <w:shd w:val="clear" w:color="auto" w:fill="auto"/>
          </w:tcPr>
          <w:p w:rsidR="00717EC9" w:rsidRPr="00AF4C71" w:rsidRDefault="00717EC9" w:rsidP="00C27CDA">
            <w:r w:rsidRPr="00AF4C71">
              <w:t>用户编号</w:t>
            </w:r>
          </w:p>
        </w:tc>
        <w:tc>
          <w:tcPr>
            <w:tcW w:w="1843" w:type="dxa"/>
            <w:shd w:val="clear" w:color="auto" w:fill="auto"/>
          </w:tcPr>
          <w:p w:rsidR="00717EC9" w:rsidRPr="00AF4C71" w:rsidRDefault="00717EC9" w:rsidP="00C27CDA">
            <w:r w:rsidRPr="00AF4C71">
              <w:t>varchar2(512)</w:t>
            </w:r>
          </w:p>
        </w:tc>
        <w:tc>
          <w:tcPr>
            <w:tcW w:w="850" w:type="dxa"/>
            <w:shd w:val="clear" w:color="auto" w:fill="auto"/>
          </w:tcPr>
          <w:p w:rsidR="00717EC9" w:rsidRPr="00AF4C71" w:rsidRDefault="00717EC9" w:rsidP="00C27CDA">
            <w:r w:rsidRPr="00AF4C71">
              <w:t>N</w:t>
            </w:r>
          </w:p>
        </w:tc>
        <w:tc>
          <w:tcPr>
            <w:tcW w:w="2410" w:type="dxa"/>
            <w:shd w:val="clear" w:color="auto" w:fill="auto"/>
          </w:tcPr>
          <w:p w:rsidR="00717EC9" w:rsidRPr="00AF4C71" w:rsidRDefault="00717EC9" w:rsidP="00C27CDA"/>
        </w:tc>
      </w:tr>
      <w:tr w:rsidR="00717EC9" w:rsidRPr="000C4DFF" w:rsidTr="00C27CDA">
        <w:trPr>
          <w:jc w:val="center"/>
        </w:trPr>
        <w:tc>
          <w:tcPr>
            <w:tcW w:w="1985" w:type="dxa"/>
            <w:shd w:val="clear" w:color="auto" w:fill="auto"/>
          </w:tcPr>
          <w:p w:rsidR="00717EC9" w:rsidRPr="00AF4C71" w:rsidRDefault="00717EC9" w:rsidP="00C27CDA">
            <w:r w:rsidRPr="00AF4C71">
              <w:t>Profile_ID</w:t>
            </w:r>
          </w:p>
        </w:tc>
        <w:tc>
          <w:tcPr>
            <w:tcW w:w="1701" w:type="dxa"/>
            <w:shd w:val="clear" w:color="auto" w:fill="auto"/>
          </w:tcPr>
          <w:p w:rsidR="00717EC9" w:rsidRPr="00AF4C71" w:rsidRDefault="00717EC9" w:rsidP="00C27CDA">
            <w:r w:rsidRPr="00AF4C71">
              <w:t>用户</w:t>
            </w:r>
            <w:r w:rsidRPr="00AF4C71">
              <w:t>profile</w:t>
            </w:r>
            <w:r w:rsidRPr="00AF4C71">
              <w:t>标识</w:t>
            </w:r>
          </w:p>
        </w:tc>
        <w:tc>
          <w:tcPr>
            <w:tcW w:w="1843" w:type="dxa"/>
            <w:shd w:val="clear" w:color="auto" w:fill="auto"/>
          </w:tcPr>
          <w:p w:rsidR="00717EC9" w:rsidRPr="00AF4C71" w:rsidRDefault="00717EC9" w:rsidP="00C27CDA">
            <w:r w:rsidRPr="00AF4C71">
              <w:t>varchar2(512)</w:t>
            </w:r>
          </w:p>
        </w:tc>
        <w:tc>
          <w:tcPr>
            <w:tcW w:w="850" w:type="dxa"/>
            <w:shd w:val="clear" w:color="auto" w:fill="auto"/>
          </w:tcPr>
          <w:p w:rsidR="00717EC9" w:rsidRPr="00AF4C71" w:rsidRDefault="00717EC9" w:rsidP="00C27CDA">
            <w:pPr>
              <w:ind w:firstLine="400"/>
            </w:pPr>
            <w:r w:rsidRPr="00AF4C71">
              <w:t>N</w:t>
            </w:r>
          </w:p>
        </w:tc>
        <w:tc>
          <w:tcPr>
            <w:tcW w:w="2410" w:type="dxa"/>
            <w:shd w:val="clear" w:color="auto" w:fill="auto"/>
          </w:tcPr>
          <w:p w:rsidR="00717EC9" w:rsidRPr="00AF4C71" w:rsidRDefault="00717EC9" w:rsidP="00C27CDA">
            <w:pPr>
              <w:ind w:firstLine="400"/>
            </w:pPr>
          </w:p>
        </w:tc>
      </w:tr>
      <w:tr w:rsidR="00717EC9" w:rsidRPr="000C4DFF" w:rsidTr="00C27CDA">
        <w:trPr>
          <w:jc w:val="center"/>
        </w:trPr>
        <w:tc>
          <w:tcPr>
            <w:tcW w:w="1985" w:type="dxa"/>
            <w:shd w:val="clear" w:color="auto" w:fill="auto"/>
          </w:tcPr>
          <w:p w:rsidR="00717EC9" w:rsidRPr="00AF4C71" w:rsidRDefault="00717EC9" w:rsidP="00C27CDA">
            <w:r w:rsidRPr="00AF4C71">
              <w:t>PREPAID_ACCOUNT</w:t>
            </w:r>
          </w:p>
        </w:tc>
        <w:tc>
          <w:tcPr>
            <w:tcW w:w="1701" w:type="dxa"/>
            <w:shd w:val="clear" w:color="auto" w:fill="auto"/>
          </w:tcPr>
          <w:p w:rsidR="00717EC9" w:rsidRPr="00AF4C71" w:rsidRDefault="00717EC9" w:rsidP="00C27CDA">
            <w:pPr>
              <w:ind w:firstLine="400"/>
            </w:pPr>
            <w:r w:rsidRPr="00AF4C71">
              <w:t>预付费帐号</w:t>
            </w:r>
          </w:p>
        </w:tc>
        <w:tc>
          <w:tcPr>
            <w:tcW w:w="1843" w:type="dxa"/>
            <w:shd w:val="clear" w:color="auto" w:fill="auto"/>
          </w:tcPr>
          <w:p w:rsidR="00717EC9" w:rsidRPr="00AF4C71" w:rsidRDefault="00717EC9" w:rsidP="00C27CDA">
            <w:r w:rsidRPr="00AF4C71">
              <w:t>varchar2(512)</w:t>
            </w:r>
          </w:p>
        </w:tc>
        <w:tc>
          <w:tcPr>
            <w:tcW w:w="850" w:type="dxa"/>
            <w:shd w:val="clear" w:color="auto" w:fill="auto"/>
          </w:tcPr>
          <w:p w:rsidR="00717EC9" w:rsidRPr="00AF4C71" w:rsidRDefault="00717EC9" w:rsidP="00C27CDA">
            <w:pPr>
              <w:ind w:firstLine="400"/>
            </w:pPr>
            <w:r w:rsidRPr="00AF4C71">
              <w:t>N</w:t>
            </w:r>
          </w:p>
        </w:tc>
        <w:tc>
          <w:tcPr>
            <w:tcW w:w="2410" w:type="dxa"/>
            <w:shd w:val="clear" w:color="auto" w:fill="auto"/>
          </w:tcPr>
          <w:p w:rsidR="00717EC9" w:rsidRPr="00AF4C71" w:rsidRDefault="00717EC9" w:rsidP="00C27CDA">
            <w:pPr>
              <w:ind w:firstLine="400"/>
            </w:pPr>
          </w:p>
        </w:tc>
      </w:tr>
      <w:tr w:rsidR="00717EC9" w:rsidRPr="000C4DFF" w:rsidTr="00C27CDA">
        <w:trPr>
          <w:jc w:val="center"/>
        </w:trPr>
        <w:tc>
          <w:tcPr>
            <w:tcW w:w="1985" w:type="dxa"/>
            <w:shd w:val="clear" w:color="auto" w:fill="auto"/>
          </w:tcPr>
          <w:p w:rsidR="00717EC9" w:rsidRPr="00AF4C71" w:rsidRDefault="00717EC9" w:rsidP="00C27CDA">
            <w:r w:rsidRPr="00AF4C71">
              <w:t>OPERATION_TIME</w:t>
            </w:r>
          </w:p>
        </w:tc>
        <w:tc>
          <w:tcPr>
            <w:tcW w:w="1701" w:type="dxa"/>
            <w:shd w:val="clear" w:color="auto" w:fill="auto"/>
          </w:tcPr>
          <w:p w:rsidR="00717EC9" w:rsidRPr="00AF4C71" w:rsidRDefault="00717EC9" w:rsidP="00C27CDA">
            <w:pPr>
              <w:ind w:firstLine="400"/>
            </w:pPr>
            <w:r w:rsidRPr="00AF4C71">
              <w:t>操作时间</w:t>
            </w:r>
          </w:p>
        </w:tc>
        <w:tc>
          <w:tcPr>
            <w:tcW w:w="1843" w:type="dxa"/>
            <w:shd w:val="clear" w:color="auto" w:fill="auto"/>
          </w:tcPr>
          <w:p w:rsidR="00717EC9" w:rsidRPr="00AF4C71" w:rsidRDefault="00717EC9" w:rsidP="00C27CDA">
            <w:r w:rsidRPr="00AF4C71">
              <w:t>VARCHAR2(14)</w:t>
            </w:r>
          </w:p>
        </w:tc>
        <w:tc>
          <w:tcPr>
            <w:tcW w:w="850" w:type="dxa"/>
            <w:shd w:val="clear" w:color="auto" w:fill="auto"/>
          </w:tcPr>
          <w:p w:rsidR="00717EC9" w:rsidRPr="00AF4C71" w:rsidRDefault="00717EC9" w:rsidP="00C27CDA">
            <w:pPr>
              <w:ind w:firstLine="400"/>
            </w:pPr>
            <w:r w:rsidRPr="00AF4C71">
              <w:t>N</w:t>
            </w:r>
          </w:p>
        </w:tc>
        <w:tc>
          <w:tcPr>
            <w:tcW w:w="2410" w:type="dxa"/>
            <w:shd w:val="clear" w:color="auto" w:fill="auto"/>
          </w:tcPr>
          <w:p w:rsidR="00717EC9" w:rsidRPr="00AF4C71" w:rsidRDefault="00717EC9" w:rsidP="00C27CDA">
            <w:pPr>
              <w:ind w:firstLine="400"/>
            </w:pPr>
          </w:p>
        </w:tc>
      </w:tr>
      <w:tr w:rsidR="00717EC9" w:rsidRPr="000C4DFF" w:rsidTr="00C27CDA">
        <w:trPr>
          <w:jc w:val="center"/>
        </w:trPr>
        <w:tc>
          <w:tcPr>
            <w:tcW w:w="1985" w:type="dxa"/>
            <w:shd w:val="clear" w:color="auto" w:fill="auto"/>
          </w:tcPr>
          <w:p w:rsidR="00717EC9" w:rsidRPr="00AF4C71" w:rsidRDefault="00717EC9" w:rsidP="00C27CDA">
            <w:r w:rsidRPr="00AF4C71">
              <w:t>OPERation_result</w:t>
            </w:r>
          </w:p>
        </w:tc>
        <w:tc>
          <w:tcPr>
            <w:tcW w:w="1701" w:type="dxa"/>
            <w:shd w:val="clear" w:color="auto" w:fill="auto"/>
          </w:tcPr>
          <w:p w:rsidR="00717EC9" w:rsidRPr="00AF4C71" w:rsidRDefault="00717EC9" w:rsidP="00C27CDA">
            <w:pPr>
              <w:ind w:firstLine="400"/>
            </w:pPr>
            <w:r w:rsidRPr="00AF4C71">
              <w:t>操作结果</w:t>
            </w:r>
          </w:p>
        </w:tc>
        <w:tc>
          <w:tcPr>
            <w:tcW w:w="1843" w:type="dxa"/>
            <w:shd w:val="clear" w:color="auto" w:fill="auto"/>
          </w:tcPr>
          <w:p w:rsidR="00717EC9" w:rsidRPr="00AF4C71" w:rsidRDefault="00717EC9" w:rsidP="00C27CDA">
            <w:r w:rsidRPr="00AF4C71">
              <w:t>VARCHAR2(20)</w:t>
            </w:r>
          </w:p>
        </w:tc>
        <w:tc>
          <w:tcPr>
            <w:tcW w:w="850" w:type="dxa"/>
            <w:shd w:val="clear" w:color="auto" w:fill="auto"/>
          </w:tcPr>
          <w:p w:rsidR="00717EC9" w:rsidRPr="00AF4C71" w:rsidRDefault="00717EC9" w:rsidP="00C27CDA">
            <w:pPr>
              <w:ind w:firstLine="400"/>
            </w:pPr>
            <w:r w:rsidRPr="00AF4C71">
              <w:t>N</w:t>
            </w:r>
          </w:p>
        </w:tc>
        <w:tc>
          <w:tcPr>
            <w:tcW w:w="2410" w:type="dxa"/>
            <w:shd w:val="clear" w:color="auto" w:fill="auto"/>
          </w:tcPr>
          <w:p w:rsidR="00717EC9" w:rsidRPr="00AF4C71" w:rsidRDefault="00717EC9" w:rsidP="00C27CDA">
            <w:pPr>
              <w:ind w:firstLine="400"/>
            </w:pPr>
            <w:r w:rsidRPr="00AF4C71">
              <w:t>0</w:t>
            </w:r>
            <w:r w:rsidRPr="00AF4C71">
              <w:t>：成功</w:t>
            </w:r>
          </w:p>
          <w:p w:rsidR="00717EC9" w:rsidRPr="00AF4C71" w:rsidRDefault="00717EC9" w:rsidP="00C27CDA">
            <w:pPr>
              <w:ind w:firstLine="400"/>
            </w:pPr>
            <w:r w:rsidRPr="00AF4C71">
              <w:t>非</w:t>
            </w:r>
            <w:r w:rsidRPr="00AF4C71">
              <w:t>0</w:t>
            </w:r>
            <w:r w:rsidRPr="00AF4C71">
              <w:t>值：失败</w:t>
            </w:r>
          </w:p>
        </w:tc>
      </w:tr>
      <w:tr w:rsidR="00717EC9" w:rsidRPr="000C4DFF" w:rsidTr="00C27CDA">
        <w:trPr>
          <w:jc w:val="center"/>
        </w:trPr>
        <w:tc>
          <w:tcPr>
            <w:tcW w:w="1985" w:type="dxa"/>
            <w:shd w:val="clear" w:color="auto" w:fill="auto"/>
          </w:tcPr>
          <w:p w:rsidR="00717EC9" w:rsidRPr="00AF4C71" w:rsidRDefault="00717EC9" w:rsidP="00C27CDA">
            <w:r w:rsidRPr="00AF4C71">
              <w:t>OPERATION_MESSAGE</w:t>
            </w:r>
          </w:p>
        </w:tc>
        <w:tc>
          <w:tcPr>
            <w:tcW w:w="1701" w:type="dxa"/>
            <w:shd w:val="clear" w:color="auto" w:fill="auto"/>
          </w:tcPr>
          <w:p w:rsidR="00717EC9" w:rsidRPr="00AF4C71" w:rsidRDefault="00717EC9" w:rsidP="00C27CDA">
            <w:pPr>
              <w:ind w:firstLine="400"/>
            </w:pPr>
            <w:r w:rsidRPr="00AF4C71">
              <w:t>操作消息</w:t>
            </w:r>
          </w:p>
        </w:tc>
        <w:tc>
          <w:tcPr>
            <w:tcW w:w="1843" w:type="dxa"/>
            <w:shd w:val="clear" w:color="auto" w:fill="auto"/>
          </w:tcPr>
          <w:p w:rsidR="00717EC9" w:rsidRPr="00AF4C71" w:rsidRDefault="00717EC9" w:rsidP="00C27CDA">
            <w:r w:rsidRPr="00AF4C71">
              <w:t>VARCHAR2(1024)</w:t>
            </w:r>
          </w:p>
        </w:tc>
        <w:tc>
          <w:tcPr>
            <w:tcW w:w="850" w:type="dxa"/>
            <w:shd w:val="clear" w:color="auto" w:fill="auto"/>
          </w:tcPr>
          <w:p w:rsidR="00717EC9" w:rsidRPr="00AF4C71" w:rsidRDefault="00717EC9" w:rsidP="00C27CDA">
            <w:pPr>
              <w:ind w:firstLine="400"/>
            </w:pPr>
            <w:r w:rsidRPr="00AF4C71">
              <w:t>N</w:t>
            </w:r>
          </w:p>
        </w:tc>
        <w:tc>
          <w:tcPr>
            <w:tcW w:w="2410" w:type="dxa"/>
            <w:shd w:val="clear" w:color="auto" w:fill="auto"/>
          </w:tcPr>
          <w:p w:rsidR="00717EC9" w:rsidRPr="00AF4C71" w:rsidRDefault="00717EC9" w:rsidP="00C27CDA">
            <w:pPr>
              <w:ind w:firstLine="400"/>
            </w:pPr>
            <w:r w:rsidRPr="00AF4C71">
              <w:t>成功或失败的消息</w:t>
            </w:r>
          </w:p>
        </w:tc>
      </w:tr>
    </w:tbl>
    <w:p w:rsidR="002F7B61" w:rsidRPr="00761E58" w:rsidRDefault="002F7B61" w:rsidP="002F7B61"/>
    <w:p w:rsidR="00620453" w:rsidRPr="002F7B61" w:rsidRDefault="00620453" w:rsidP="00620453">
      <w:pPr>
        <w:widowControl/>
        <w:snapToGrid w:val="0"/>
        <w:spacing w:before="80" w:after="80" w:line="300" w:lineRule="auto"/>
        <w:ind w:left="1134"/>
        <w:rPr>
          <w:rFonts w:ascii="FrutigerNext LT Regular" w:hAnsi="FrutigerNext LT Regular"/>
          <w:color w:val="0000FF"/>
          <w:szCs w:val="21"/>
        </w:rPr>
      </w:pPr>
    </w:p>
    <w:p w:rsidR="00652515" w:rsidRDefault="00617034" w:rsidP="002E399A">
      <w:pPr>
        <w:pStyle w:val="10"/>
        <w:keepLines/>
        <w:widowControl w:val="0"/>
        <w:spacing w:before="340" w:after="330" w:line="578" w:lineRule="auto"/>
      </w:pPr>
      <w:bookmarkStart w:id="7492" w:name="_Toc435003482"/>
      <w:r>
        <w:rPr>
          <w:rFonts w:hint="eastAsia"/>
        </w:rPr>
        <w:t>附录</w:t>
      </w:r>
      <w:bookmarkEnd w:id="7492"/>
      <w:r w:rsidR="00DD75E5" w:rsidRPr="0080245B">
        <w:rPr>
          <w:rFonts w:hint="eastAsia"/>
        </w:rPr>
        <w:t xml:space="preserve"> </w:t>
      </w:r>
    </w:p>
    <w:p w:rsidR="00617034" w:rsidRDefault="00617034" w:rsidP="00617034">
      <w:pPr>
        <w:pStyle w:val="21"/>
        <w:numPr>
          <w:ilvl w:val="0"/>
          <w:numId w:val="0"/>
        </w:numPr>
        <w:ind w:left="774"/>
        <w:rPr>
          <w:b/>
        </w:rPr>
      </w:pPr>
      <w:bookmarkStart w:id="7493" w:name="_Appendix_A_:"/>
      <w:bookmarkStart w:id="7494" w:name="_Toc421193049"/>
      <w:bookmarkStart w:id="7495" w:name="_Toc426445053"/>
      <w:bookmarkStart w:id="7496" w:name="_Toc435003483"/>
      <w:bookmarkEnd w:id="7493"/>
      <w:r>
        <w:rPr>
          <w:rFonts w:hint="eastAsia"/>
          <w:lang w:val="fr-FR"/>
        </w:rPr>
        <w:t>Appendix A</w:t>
      </w:r>
      <w:r>
        <w:rPr>
          <w:lang w:val="fr-FR"/>
        </w:rPr>
        <w:t> </w:t>
      </w:r>
      <w:r>
        <w:rPr>
          <w:rFonts w:hint="eastAsia"/>
          <w:lang w:val="fr-FR"/>
        </w:rPr>
        <w:t>:</w:t>
      </w:r>
      <w:r w:rsidRPr="00CA3DA7">
        <w:rPr>
          <w:rFonts w:ascii="Verdana" w:hAnsi="Verdana"/>
        </w:rPr>
        <w:t xml:space="preserve"> </w:t>
      </w:r>
      <w:r w:rsidRPr="00156B34">
        <w:rPr>
          <w:rFonts w:ascii="Verdana" w:hAnsi="Verdana"/>
        </w:rPr>
        <w:t>channelID</w:t>
      </w:r>
      <w:r>
        <w:rPr>
          <w:rFonts w:hint="eastAsia"/>
        </w:rPr>
        <w:t>的定义</w:t>
      </w:r>
      <w:bookmarkEnd w:id="7494"/>
      <w:bookmarkEnd w:id="7495"/>
      <w:bookmarkEnd w:id="7496"/>
    </w:p>
    <w:p w:rsidR="00617034" w:rsidRDefault="00617034" w:rsidP="00617034">
      <w:pPr>
        <w:ind w:firstLine="420"/>
      </w:pPr>
      <w:bookmarkStart w:id="7497" w:name="_Appendix_C:_ISO_639_Language_Codes"/>
      <w:bookmarkStart w:id="7498" w:name="_Appendix_C:_ISO"/>
      <w:bookmarkStart w:id="7499" w:name="_Appendix_D:_ISO"/>
      <w:bookmarkEnd w:id="7497"/>
      <w:bookmarkEnd w:id="7498"/>
      <w:bookmarkEnd w:id="7499"/>
      <w:r>
        <w:rPr>
          <w:rFonts w:hint="eastAsia"/>
        </w:rPr>
        <w:t>请见《</w:t>
      </w:r>
      <w:r w:rsidRPr="00B42C55">
        <w:rPr>
          <w:rFonts w:hint="eastAsia"/>
        </w:rPr>
        <w:t>Hybrid Video Solution UMS</w:t>
      </w:r>
      <w:r w:rsidRPr="00B42C55">
        <w:rPr>
          <w:rFonts w:hint="eastAsia"/>
        </w:rPr>
        <w:t>公共元素统一维护文档</w:t>
      </w:r>
      <w:r w:rsidRPr="00B42C55">
        <w:rPr>
          <w:rFonts w:hint="eastAsia"/>
        </w:rPr>
        <w:t>.xlsx</w:t>
      </w:r>
      <w:r>
        <w:rPr>
          <w:rFonts w:hint="eastAsia"/>
        </w:rPr>
        <w:t>》中渠道</w:t>
      </w:r>
      <w:r>
        <w:rPr>
          <w:rFonts w:hint="eastAsia"/>
        </w:rPr>
        <w:t>channelID</w:t>
      </w:r>
      <w:r>
        <w:rPr>
          <w:rFonts w:hint="eastAsia"/>
        </w:rPr>
        <w:t>页签</w:t>
      </w:r>
    </w:p>
    <w:p w:rsidR="00617034" w:rsidRDefault="00617034" w:rsidP="00617034">
      <w:pPr>
        <w:rPr>
          <w:rFonts w:ascii="Courier New" w:hAnsi="Courier New" w:cs="Courier New"/>
        </w:rPr>
      </w:pPr>
    </w:p>
    <w:p w:rsidR="00617034" w:rsidRDefault="00617034" w:rsidP="00617034">
      <w:pPr>
        <w:pStyle w:val="21"/>
        <w:numPr>
          <w:ilvl w:val="0"/>
          <w:numId w:val="0"/>
        </w:numPr>
        <w:ind w:left="774"/>
        <w:rPr>
          <w:b/>
        </w:rPr>
      </w:pPr>
      <w:bookmarkStart w:id="7500" w:name="_Appendix_B_:"/>
      <w:bookmarkStart w:id="7501" w:name="_Toc421193051"/>
      <w:bookmarkStart w:id="7502" w:name="_Toc426445054"/>
      <w:bookmarkStart w:id="7503" w:name="_Toc435003484"/>
      <w:bookmarkEnd w:id="7500"/>
      <w:r>
        <w:rPr>
          <w:rFonts w:hint="eastAsia"/>
          <w:lang w:val="fr-FR"/>
        </w:rPr>
        <w:t xml:space="preserve">Appendix </w:t>
      </w:r>
      <w:r>
        <w:rPr>
          <w:lang w:val="fr-FR"/>
        </w:rPr>
        <w:t>B </w:t>
      </w:r>
      <w:r>
        <w:rPr>
          <w:rFonts w:hint="eastAsia"/>
          <w:lang w:val="fr-FR"/>
        </w:rPr>
        <w:t>:</w:t>
      </w:r>
      <w:r w:rsidRPr="00CA3DA7">
        <w:rPr>
          <w:rFonts w:ascii="Verdana" w:hAnsi="Verdana"/>
        </w:rPr>
        <w:t xml:space="preserve"> </w:t>
      </w:r>
      <w:r w:rsidRPr="00915B6C">
        <w:rPr>
          <w:rFonts w:hint="eastAsia"/>
          <w:lang w:val="fr-FR"/>
        </w:rPr>
        <w:t>priceType</w:t>
      </w:r>
      <w:r w:rsidRPr="00915B6C">
        <w:rPr>
          <w:rFonts w:hint="eastAsia"/>
          <w:lang w:val="fr-FR"/>
        </w:rPr>
        <w:t>取值</w:t>
      </w:r>
      <w:bookmarkEnd w:id="7501"/>
      <w:bookmarkEnd w:id="7502"/>
      <w:bookmarkEnd w:id="7503"/>
    </w:p>
    <w:p w:rsidR="00617034" w:rsidRDefault="00617034" w:rsidP="00617034">
      <w:pPr>
        <w:ind w:firstLine="420"/>
      </w:pPr>
      <w:r>
        <w:rPr>
          <w:rFonts w:hint="eastAsia"/>
        </w:rPr>
        <w:t>请见《</w:t>
      </w:r>
      <w:r w:rsidRPr="00B42C55">
        <w:rPr>
          <w:rFonts w:hint="eastAsia"/>
        </w:rPr>
        <w:t>Hybrid Video Solution UMS</w:t>
      </w:r>
      <w:r w:rsidRPr="00B42C55">
        <w:rPr>
          <w:rFonts w:hint="eastAsia"/>
        </w:rPr>
        <w:t>公共元素统一维护文档</w:t>
      </w:r>
      <w:r w:rsidRPr="00B42C55">
        <w:rPr>
          <w:rFonts w:hint="eastAsia"/>
        </w:rPr>
        <w:t>.xlsx</w:t>
      </w:r>
      <w:r>
        <w:rPr>
          <w:rFonts w:hint="eastAsia"/>
        </w:rPr>
        <w:t>》中定价对象类型</w:t>
      </w:r>
      <w:r>
        <w:rPr>
          <w:rFonts w:hint="eastAsia"/>
        </w:rPr>
        <w:t>priceType</w:t>
      </w:r>
      <w:r>
        <w:rPr>
          <w:rFonts w:hint="eastAsia"/>
        </w:rPr>
        <w:t>页签</w:t>
      </w:r>
    </w:p>
    <w:p w:rsidR="00617034" w:rsidRDefault="00617034" w:rsidP="00617034"/>
    <w:p w:rsidR="00617034" w:rsidRDefault="00617034" w:rsidP="00617034">
      <w:pPr>
        <w:pStyle w:val="21"/>
        <w:numPr>
          <w:ilvl w:val="0"/>
          <w:numId w:val="0"/>
        </w:numPr>
        <w:ind w:left="774"/>
        <w:rPr>
          <w:b/>
        </w:rPr>
      </w:pPr>
      <w:bookmarkStart w:id="7504" w:name="_Appendix_C_:"/>
      <w:bookmarkStart w:id="7505" w:name="_Toc426445055"/>
      <w:bookmarkStart w:id="7506" w:name="_Toc435003485"/>
      <w:bookmarkEnd w:id="7504"/>
      <w:r>
        <w:rPr>
          <w:rFonts w:hint="eastAsia"/>
          <w:lang w:val="fr-FR"/>
        </w:rPr>
        <w:t xml:space="preserve">Appendix </w:t>
      </w:r>
      <w:r>
        <w:rPr>
          <w:lang w:val="fr-FR"/>
        </w:rPr>
        <w:t>C </w:t>
      </w:r>
      <w:r>
        <w:rPr>
          <w:rFonts w:hint="eastAsia"/>
          <w:lang w:val="fr-FR"/>
        </w:rPr>
        <w:t>:</w:t>
      </w:r>
      <w:r w:rsidRPr="00CA3DA7">
        <w:rPr>
          <w:rFonts w:ascii="Verdana" w:hAnsi="Verdana"/>
        </w:rPr>
        <w:t xml:space="preserve"> </w:t>
      </w:r>
      <w:r>
        <w:rPr>
          <w:lang w:val="fr-FR"/>
        </w:rPr>
        <w:t>ServicePay</w:t>
      </w:r>
      <w:r w:rsidRPr="00915B6C">
        <w:rPr>
          <w:rFonts w:hint="eastAsia"/>
          <w:lang w:val="fr-FR"/>
        </w:rPr>
        <w:t>Type</w:t>
      </w:r>
      <w:r w:rsidRPr="00915B6C">
        <w:rPr>
          <w:rFonts w:hint="eastAsia"/>
          <w:lang w:val="fr-FR"/>
        </w:rPr>
        <w:t>取值</w:t>
      </w:r>
      <w:bookmarkEnd w:id="7505"/>
      <w:bookmarkEnd w:id="7506"/>
    </w:p>
    <w:p w:rsidR="00617034" w:rsidRDefault="00617034" w:rsidP="00617034">
      <w:pPr>
        <w:ind w:firstLine="420"/>
        <w:rPr>
          <w:rFonts w:ascii="Courier New" w:hAnsi="Courier New" w:cs="Courier New"/>
        </w:rPr>
      </w:pPr>
      <w:r>
        <w:rPr>
          <w:rFonts w:hint="eastAsia"/>
        </w:rPr>
        <w:t>请见《</w:t>
      </w:r>
      <w:r w:rsidRPr="00B42C55">
        <w:rPr>
          <w:rFonts w:hint="eastAsia"/>
        </w:rPr>
        <w:t>Hybrid Video Solution UMS</w:t>
      </w:r>
      <w:r w:rsidRPr="00B42C55">
        <w:rPr>
          <w:rFonts w:hint="eastAsia"/>
        </w:rPr>
        <w:t>公共元素统一维护文档</w:t>
      </w:r>
      <w:r w:rsidRPr="00B42C55">
        <w:rPr>
          <w:rFonts w:hint="eastAsia"/>
        </w:rPr>
        <w:t>.xlsx</w:t>
      </w:r>
      <w:r>
        <w:rPr>
          <w:rFonts w:hint="eastAsia"/>
        </w:rPr>
        <w:t>》中定价支付</w:t>
      </w:r>
      <w:r>
        <w:t>方式</w:t>
      </w:r>
      <w:r>
        <w:lastRenderedPageBreak/>
        <w:t>ServicePayType</w:t>
      </w:r>
      <w:r>
        <w:rPr>
          <w:rFonts w:hint="eastAsia"/>
        </w:rPr>
        <w:t>页签</w:t>
      </w:r>
    </w:p>
    <w:p w:rsidR="00617034" w:rsidRPr="00A725DB" w:rsidRDefault="00617034" w:rsidP="002E399A"/>
    <w:sectPr w:rsidR="00617034" w:rsidRPr="00A725DB" w:rsidSect="00844B18">
      <w:headerReference w:type="even" r:id="rId12"/>
      <w:headerReference w:type="default" r:id="rId13"/>
      <w:footerReference w:type="even" r:id="rId14"/>
      <w:footerReference w:type="default" r:id="rId15"/>
      <w:headerReference w:type="first" r:id="rId16"/>
      <w:footerReference w:type="first" r:id="rId17"/>
      <w:pgSz w:w="11906" w:h="16838"/>
      <w:pgMar w:top="1312" w:right="1800" w:bottom="1440" w:left="1800" w:header="779"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0A04" w:rsidRDefault="007A0A04">
      <w:r>
        <w:separator/>
      </w:r>
    </w:p>
  </w:endnote>
  <w:endnote w:type="continuationSeparator" w:id="0">
    <w:p w:rsidR="007A0A04" w:rsidRDefault="007A0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楷体_GB2312">
    <w:altName w:val="楷体"/>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ˎ̥">
    <w:altName w:val="Times New Roman"/>
    <w:panose1 w:val="00000000000000000000"/>
    <w:charset w:val="00"/>
    <w:family w:val="roman"/>
    <w:notTrueType/>
    <w:pitch w:val="default"/>
  </w:font>
  <w:font w:name="华文仿宋">
    <w:panose1 w:val="02010600040101010101"/>
    <w:charset w:val="86"/>
    <w:family w:val="auto"/>
    <w:pitch w:val="variable"/>
    <w:sig w:usb0="00000287" w:usb1="080F0000" w:usb2="00000010" w:usb3="00000000" w:csb0="0004009F" w:csb1="00000000"/>
  </w:font>
  <w:font w:name="Arial Unicode MS">
    <w:panose1 w:val="020B0604020202020204"/>
    <w:charset w:val="86"/>
    <w:family w:val="swiss"/>
    <w:pitch w:val="variable"/>
    <w:sig w:usb0="F7FFAFFF" w:usb1="E9DFFFFF" w:usb2="0000003F" w:usb3="00000000" w:csb0="003F01FF"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ourier">
    <w:panose1 w:val="02070409020205020404"/>
    <w:charset w:val="00"/>
    <w:family w:val="modern"/>
    <w:notTrueType/>
    <w:pitch w:val="fixed"/>
    <w:sig w:usb0="00000003" w:usb1="00000000" w:usb2="00000000" w:usb3="00000000" w:csb0="00000001" w:csb1="00000000"/>
  </w:font>
  <w:font w:name="?">
    <w:altName w:val="微软雅黑"/>
    <w:panose1 w:val="00000000000000000000"/>
    <w:charset w:val="86"/>
    <w:family w:val="auto"/>
    <w:notTrueType/>
    <w:pitch w:val="default"/>
    <w:sig w:usb0="00000000" w:usb1="080E0000" w:usb2="00000010" w:usb3="00000000" w:csb0="00040000" w:csb1="00000000"/>
  </w:font>
  <w:font w:name="Arial Narrow">
    <w:panose1 w:val="020B0606020202030204"/>
    <w:charset w:val="00"/>
    <w:family w:val="swiss"/>
    <w:pitch w:val="variable"/>
    <w:sig w:usb0="00000287" w:usb1="00000800" w:usb2="00000000" w:usb3="00000000" w:csb0="0000009F" w:csb1="00000000"/>
  </w:font>
  <w:font w:name="仿宋">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FrutigerNext LT Regular">
    <w:panose1 w:val="020B0803040504020204"/>
    <w:charset w:val="00"/>
    <w:family w:val="swiss"/>
    <w:pitch w:val="variable"/>
    <w:sig w:usb0="A00000AF" w:usb1="4000204A" w:usb2="00000000" w:usb3="00000000" w:csb0="00000111" w:csb1="00000000"/>
  </w:font>
  <w:font w:name="Dotum">
    <w:altName w:val="돋움"/>
    <w:panose1 w:val="020B0600000101010101"/>
    <w:charset w:val="81"/>
    <w:family w:val="swiss"/>
    <w:pitch w:val="variable"/>
    <w:sig w:usb0="B00002AF" w:usb1="69D77CFB" w:usb2="00000030" w:usb3="00000000" w:csb0="0008009F" w:csb1="00000000"/>
  </w:font>
  <w:font w:name="MS UI Gothic">
    <w:panose1 w:val="020B0600070205080204"/>
    <w:charset w:val="80"/>
    <w:family w:val="swiss"/>
    <w:pitch w:val="variable"/>
    <w:sig w:usb0="E00002FF" w:usb1="6AC7FDFB" w:usb2="00000012" w:usb3="00000000" w:csb0="0002009F" w:csb1="00000000"/>
  </w:font>
  <w:font w:name="DotumChe">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05A" w:rsidRDefault="00B0505A" w:rsidP="00712D85">
    <w:pPr>
      <w:pStyle w:val="ae"/>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1E0" w:firstRow="1" w:lastRow="1" w:firstColumn="1" w:lastColumn="1" w:noHBand="0" w:noVBand="0"/>
    </w:tblPr>
    <w:tblGrid>
      <w:gridCol w:w="2999"/>
      <w:gridCol w:w="2787"/>
      <w:gridCol w:w="2736"/>
    </w:tblGrid>
    <w:tr w:rsidR="00B0505A">
      <w:tc>
        <w:tcPr>
          <w:tcW w:w="1760" w:type="pct"/>
        </w:tcPr>
        <w:p w:rsidR="00B0505A" w:rsidRDefault="00B0505A" w:rsidP="00712D85">
          <w:pPr>
            <w:pStyle w:val="ae"/>
            <w:ind w:firstLine="360"/>
          </w:pPr>
          <w:r>
            <w:fldChar w:fldCharType="begin"/>
          </w:r>
          <w:r>
            <w:instrText xml:space="preserve"> TIME \@ "yyyy-M-d" </w:instrText>
          </w:r>
          <w:r>
            <w:fldChar w:fldCharType="separate"/>
          </w:r>
          <w:ins w:id="7507" w:author="wurongjun 00246467" w:date="2015-12-26T09:13:00Z">
            <w:r w:rsidR="009B7D87">
              <w:rPr>
                <w:noProof/>
              </w:rPr>
              <w:t>2015-12-26</w:t>
            </w:r>
          </w:ins>
          <w:del w:id="7508" w:author="wurongjun 00246467" w:date="2015-12-26T09:13:00Z">
            <w:r w:rsidR="008D0514" w:rsidDel="009B7D87">
              <w:rPr>
                <w:noProof/>
              </w:rPr>
              <w:delText>2015-12-25</w:delText>
            </w:r>
          </w:del>
          <w:r>
            <w:rPr>
              <w:noProof/>
            </w:rPr>
            <w:fldChar w:fldCharType="end"/>
          </w:r>
        </w:p>
      </w:tc>
      <w:tc>
        <w:tcPr>
          <w:tcW w:w="1635" w:type="pct"/>
        </w:tcPr>
        <w:p w:rsidR="00B0505A" w:rsidRDefault="00B0505A" w:rsidP="00807C0C">
          <w:pPr>
            <w:pStyle w:val="ae"/>
            <w:ind w:firstLineChars="50" w:firstLine="90"/>
          </w:pPr>
          <w:r>
            <w:rPr>
              <w:rFonts w:hint="eastAsia"/>
            </w:rPr>
            <w:t>华为机密，未经许可不得扩散</w:t>
          </w:r>
        </w:p>
      </w:tc>
      <w:tc>
        <w:tcPr>
          <w:tcW w:w="1606" w:type="pct"/>
        </w:tcPr>
        <w:p w:rsidR="00B0505A" w:rsidRDefault="00B0505A" w:rsidP="00712D85">
          <w:pPr>
            <w:pStyle w:val="ae"/>
            <w:ind w:firstLine="360"/>
            <w:jc w:val="right"/>
          </w:pPr>
          <w:r>
            <w:rPr>
              <w:rFonts w:hint="eastAsia"/>
            </w:rPr>
            <w:t>第</w:t>
          </w:r>
          <w:r>
            <w:fldChar w:fldCharType="begin"/>
          </w:r>
          <w:r>
            <w:instrText>PAGE</w:instrText>
          </w:r>
          <w:r>
            <w:fldChar w:fldCharType="separate"/>
          </w:r>
          <w:r w:rsidR="009B7D87">
            <w:rPr>
              <w:noProof/>
            </w:rPr>
            <w:t>98</w:t>
          </w:r>
          <w:r>
            <w:rPr>
              <w:noProof/>
            </w:rPr>
            <w:fldChar w:fldCharType="end"/>
          </w:r>
          <w:r>
            <w:rPr>
              <w:rFonts w:hint="eastAsia"/>
            </w:rPr>
            <w:t>页</w:t>
          </w:r>
          <w:r>
            <w:t xml:space="preserve">, </w:t>
          </w:r>
          <w:r>
            <w:rPr>
              <w:rFonts w:hint="eastAsia"/>
            </w:rPr>
            <w:t>共</w:t>
          </w:r>
          <w:fldSimple w:instr=" NUMPAGES  \* Arabic  \* MERGEFORMAT ">
            <w:r w:rsidR="009B7D87">
              <w:rPr>
                <w:noProof/>
              </w:rPr>
              <w:t>103</w:t>
            </w:r>
          </w:fldSimple>
          <w:r>
            <w:rPr>
              <w:rFonts w:hint="eastAsia"/>
            </w:rPr>
            <w:t>页</w:t>
          </w:r>
        </w:p>
      </w:tc>
    </w:tr>
  </w:tbl>
  <w:p w:rsidR="00B0505A" w:rsidRPr="00712D85" w:rsidRDefault="00B0505A" w:rsidP="00712D85">
    <w:pPr>
      <w:pStyle w:val="a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05A" w:rsidRDefault="00B0505A" w:rsidP="00712D85">
    <w:pPr>
      <w:pStyle w:val="ae"/>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0A04" w:rsidRDefault="007A0A04">
      <w:r>
        <w:separator/>
      </w:r>
    </w:p>
  </w:footnote>
  <w:footnote w:type="continuationSeparator" w:id="0">
    <w:p w:rsidR="007A0A04" w:rsidRDefault="007A0A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05A" w:rsidRDefault="00B0505A" w:rsidP="00712D85">
    <w:pPr>
      <w:pStyle w:val="af"/>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57" w:type="dxa"/>
        <w:right w:w="57" w:type="dxa"/>
      </w:tblCellMar>
      <w:tblLook w:val="0000" w:firstRow="0" w:lastRow="0" w:firstColumn="0" w:lastColumn="0" w:noHBand="0" w:noVBand="0"/>
    </w:tblPr>
    <w:tblGrid>
      <w:gridCol w:w="842"/>
      <w:gridCol w:w="5894"/>
      <w:gridCol w:w="1684"/>
    </w:tblGrid>
    <w:tr w:rsidR="00B0505A" w:rsidRPr="007C572A">
      <w:trPr>
        <w:cantSplit/>
        <w:trHeight w:hRule="exact" w:val="782"/>
      </w:trPr>
      <w:tc>
        <w:tcPr>
          <w:tcW w:w="500" w:type="pct"/>
        </w:tcPr>
        <w:p w:rsidR="00B0505A" w:rsidRPr="007C572A" w:rsidRDefault="00B0505A" w:rsidP="00712D85">
          <w:pPr>
            <w:pStyle w:val="ac"/>
            <w:rPr>
              <w:rFonts w:ascii="Dotum" w:eastAsia="Dotum" w:hAnsi="Dotum"/>
            </w:rPr>
          </w:pPr>
          <w:r>
            <w:rPr>
              <w:rFonts w:ascii="Dotum" w:eastAsia="Dotum" w:hAnsi="Dotum"/>
              <w:noProof/>
            </w:rPr>
            <w:drawing>
              <wp:inline distT="0" distB="0" distL="0" distR="0">
                <wp:extent cx="419100" cy="419100"/>
                <wp:effectExtent l="1905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_POS_RGB_Vertical"/>
                        <pic:cNvPicPr>
                          <a:picLocks noChangeAspect="1" noChangeArrowheads="1"/>
                        </pic:cNvPicPr>
                      </pic:nvPicPr>
                      <pic:blipFill>
                        <a:blip r:embed="rId1"/>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B0505A" w:rsidRPr="007C572A" w:rsidRDefault="00B0505A" w:rsidP="00652515">
          <w:pPr>
            <w:rPr>
              <w:rFonts w:ascii="Dotum" w:eastAsia="Dotum" w:hAnsi="Dotum"/>
            </w:rPr>
          </w:pPr>
        </w:p>
      </w:tc>
      <w:tc>
        <w:tcPr>
          <w:tcW w:w="3500" w:type="pct"/>
          <w:vAlign w:val="bottom"/>
        </w:tcPr>
        <w:p w:rsidR="00B0505A" w:rsidRPr="003E1B39" w:rsidRDefault="00B0505A" w:rsidP="003E75DC">
          <w:pPr>
            <w:pStyle w:val="af"/>
            <w:ind w:firstLine="360"/>
            <w:rPr>
              <w:rFonts w:ascii="Dotum" w:eastAsiaTheme="minorEastAsia" w:hAnsi="Dotum"/>
            </w:rPr>
          </w:pPr>
          <w:r>
            <w:rPr>
              <w:rFonts w:ascii="Dotum" w:eastAsiaTheme="minorEastAsia" w:hAnsi="Dotum"/>
            </w:rPr>
            <w:t>Hybrid Video Solution</w:t>
          </w:r>
          <w:r>
            <w:rPr>
              <w:rFonts w:ascii="Dotum" w:eastAsiaTheme="minorEastAsia" w:hAnsi="Dotum" w:hint="eastAsia"/>
            </w:rPr>
            <w:t xml:space="preserve"> </w:t>
          </w:r>
          <w:r>
            <w:rPr>
              <w:rFonts w:ascii="Dotum" w:eastAsiaTheme="minorEastAsia" w:hAnsi="Dotum"/>
            </w:rPr>
            <w:t>OneSDP</w:t>
          </w:r>
          <w:r>
            <w:rPr>
              <w:rFonts w:ascii="Dotum" w:eastAsiaTheme="minorEastAsia" w:hAnsi="Dotum" w:hint="eastAsia"/>
            </w:rPr>
            <w:t>与</w:t>
          </w:r>
          <w:r w:rsidRPr="003E75DC">
            <w:rPr>
              <w:rFonts w:ascii="Dotum" w:eastAsiaTheme="minorEastAsia" w:hAnsi="Dotum"/>
            </w:rPr>
            <w:t>Report</w:t>
          </w:r>
          <w:r>
            <w:rPr>
              <w:rFonts w:ascii="Dotum" w:eastAsiaTheme="minorEastAsia" w:hAnsi="Dotum" w:hint="eastAsia"/>
            </w:rPr>
            <w:t>子系统接口规范</w:t>
          </w:r>
        </w:p>
      </w:tc>
      <w:tc>
        <w:tcPr>
          <w:tcW w:w="1000" w:type="pct"/>
          <w:vAlign w:val="bottom"/>
        </w:tcPr>
        <w:p w:rsidR="00B0505A" w:rsidRPr="00DA2A34" w:rsidRDefault="00B0505A" w:rsidP="00736965">
          <w:pPr>
            <w:pStyle w:val="af"/>
            <w:ind w:firstLine="360"/>
            <w:rPr>
              <w:rFonts w:ascii="Dotum" w:eastAsiaTheme="minorEastAsia" w:hAnsi="Dotum"/>
            </w:rPr>
          </w:pPr>
          <w:r>
            <w:rPr>
              <w:rFonts w:ascii="Dotum" w:hAnsi="MS UI Gothic" w:hint="eastAsia"/>
            </w:rPr>
            <w:t>内部公开</w:t>
          </w:r>
        </w:p>
      </w:tc>
    </w:tr>
  </w:tbl>
  <w:p w:rsidR="00B0505A" w:rsidRPr="007C572A" w:rsidRDefault="00B0505A" w:rsidP="00712D85">
    <w:pPr>
      <w:pStyle w:val="af"/>
      <w:rPr>
        <w:rFonts w:ascii="DotumChe" w:eastAsia="DotumChe" w:hAnsi="DotumCh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505A" w:rsidRDefault="00B0505A" w:rsidP="00712D85">
    <w:pPr>
      <w:pStyle w:val="af"/>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nsid w:val="FFFFFF7F"/>
    <w:multiLevelType w:val="singleLevel"/>
    <w:tmpl w:val="C380AB64"/>
    <w:lvl w:ilvl="0">
      <w:start w:val="1"/>
      <w:numFmt w:val="decimal"/>
      <w:pStyle w:val="2"/>
      <w:lvlText w:val="%1."/>
      <w:lvlJc w:val="left"/>
      <w:pPr>
        <w:tabs>
          <w:tab w:val="num" w:pos="780"/>
        </w:tabs>
        <w:ind w:left="780" w:hanging="360"/>
      </w:pPr>
    </w:lvl>
  </w:abstractNum>
  <w:abstractNum w:abstractNumId="4">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nsid w:val="FFFFFF88"/>
    <w:multiLevelType w:val="singleLevel"/>
    <w:tmpl w:val="DA3EF886"/>
    <w:lvl w:ilvl="0">
      <w:start w:val="1"/>
      <w:numFmt w:val="decimal"/>
      <w:pStyle w:val="a"/>
      <w:lvlText w:val="%1."/>
      <w:lvlJc w:val="left"/>
      <w:pPr>
        <w:tabs>
          <w:tab w:val="num" w:pos="360"/>
        </w:tabs>
        <w:ind w:left="360" w:hanging="360"/>
      </w:pPr>
    </w:lvl>
  </w:abstractNum>
  <w:abstractNum w:abstractNumId="9">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nsid w:val="01681F34"/>
    <w:multiLevelType w:val="multilevel"/>
    <w:tmpl w:val="FB965192"/>
    <w:styleLink w:val="1"/>
    <w:lvl w:ilvl="0">
      <w:start w:val="1"/>
      <w:numFmt w:val="decimal"/>
      <w:pStyle w:val="10"/>
      <w:lvlText w:val="%1"/>
      <w:lvlJc w:val="left"/>
      <w:pPr>
        <w:ind w:left="425" w:hanging="425"/>
      </w:pPr>
      <w:rPr>
        <w:rFonts w:hint="eastAsia"/>
      </w:rPr>
    </w:lvl>
    <w:lvl w:ilvl="1">
      <w:start w:val="1"/>
      <w:numFmt w:val="decimal"/>
      <w:pStyle w:val="21"/>
      <w:lvlText w:val="%1.%2"/>
      <w:lvlJc w:val="left"/>
      <w:pPr>
        <w:ind w:left="992" w:hanging="567"/>
      </w:pPr>
      <w:rPr>
        <w:rFonts w:hint="eastAsia"/>
      </w:rPr>
    </w:lvl>
    <w:lvl w:ilvl="2">
      <w:start w:val="1"/>
      <w:numFmt w:val="decimal"/>
      <w:pStyle w:val="31"/>
      <w:lvlText w:val="%1.%2.%3"/>
      <w:lvlJc w:val="left"/>
      <w:pPr>
        <w:ind w:left="1418" w:hanging="567"/>
      </w:pPr>
      <w:rPr>
        <w:rFonts w:hint="eastAsia"/>
      </w:rPr>
    </w:lvl>
    <w:lvl w:ilvl="3">
      <w:start w:val="1"/>
      <w:numFmt w:val="decimal"/>
      <w:pStyle w:val="41"/>
      <w:lvlText w:val="%1.%2.%3.%4"/>
      <w:lvlJc w:val="left"/>
      <w:pPr>
        <w:ind w:left="1984" w:hanging="708"/>
      </w:pPr>
      <w:rPr>
        <w:rFonts w:hint="eastAsia"/>
      </w:rPr>
    </w:lvl>
    <w:lvl w:ilvl="4">
      <w:start w:val="1"/>
      <w:numFmt w:val="decimal"/>
      <w:pStyle w:val="51"/>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nsid w:val="01A82C5B"/>
    <w:multiLevelType w:val="hybridMultilevel"/>
    <w:tmpl w:val="35A0C55A"/>
    <w:lvl w:ilvl="0" w:tplc="98880BE2">
      <w:start w:val="1"/>
      <w:numFmt w:val="decimal"/>
      <w:lvlText w:val="%1、"/>
      <w:lvlJc w:val="left"/>
      <w:pPr>
        <w:ind w:left="450" w:hanging="450"/>
      </w:pPr>
      <w:rPr>
        <w:rFonts w:ascii="微软雅黑" w:eastAsia="微软雅黑" w:hAnsi="微软雅黑" w:hint="default"/>
        <w:color w:val="33333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02E40A5B"/>
    <w:multiLevelType w:val="hybridMultilevel"/>
    <w:tmpl w:val="D1E0F56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0346435F"/>
    <w:multiLevelType w:val="singleLevel"/>
    <w:tmpl w:val="CA60528C"/>
    <w:lvl w:ilvl="0">
      <w:start w:val="1"/>
      <w:numFmt w:val="decimal"/>
      <w:pStyle w:val="a1"/>
      <w:lvlText w:val="[%1]"/>
      <w:legacy w:legacy="1" w:legacySpace="0" w:legacyIndent="360"/>
      <w:lvlJc w:val="left"/>
      <w:pPr>
        <w:ind w:left="360" w:hanging="360"/>
      </w:pPr>
      <w:rPr>
        <w:rFonts w:ascii="Times New Roman" w:hAnsi="Times New Roman" w:cs="Times New Roman" w:hint="default"/>
      </w:rPr>
    </w:lvl>
  </w:abstractNum>
  <w:abstractNum w:abstractNumId="14">
    <w:nsid w:val="058911B7"/>
    <w:multiLevelType w:val="hybridMultilevel"/>
    <w:tmpl w:val="E7564E10"/>
    <w:lvl w:ilvl="0" w:tplc="9FDEA00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0A214323"/>
    <w:multiLevelType w:val="hybridMultilevel"/>
    <w:tmpl w:val="B780229C"/>
    <w:lvl w:ilvl="0" w:tplc="8A0C85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0CF25ABE"/>
    <w:multiLevelType w:val="hybridMultilevel"/>
    <w:tmpl w:val="DEFAC81C"/>
    <w:lvl w:ilvl="0" w:tplc="29249B02">
      <w:start w:val="1"/>
      <w:numFmt w:val="decimal"/>
      <w:lvlText w:val="%1."/>
      <w:lvlJc w:val="left"/>
      <w:pPr>
        <w:tabs>
          <w:tab w:val="num" w:pos="360"/>
        </w:tabs>
        <w:ind w:left="360" w:hanging="360"/>
      </w:pPr>
      <w:rPr>
        <w:rFonts w:ascii="Arial" w:hAnsi="Arial" w:cs="Arial" w:hint="default"/>
        <w:sz w:val="2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nsid w:val="0EDB2900"/>
    <w:multiLevelType w:val="hybridMultilevel"/>
    <w:tmpl w:val="1698331E"/>
    <w:lvl w:ilvl="0" w:tplc="6B308656">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04090003">
      <w:start w:val="1"/>
      <w:numFmt w:val="bullet"/>
      <w:lvlText w:val=""/>
      <w:lvlJc w:val="left"/>
      <w:pPr>
        <w:tabs>
          <w:tab w:val="num" w:pos="840"/>
        </w:tabs>
        <w:ind w:left="840" w:hanging="420"/>
      </w:pPr>
      <w:rPr>
        <w:rFonts w:ascii="Wingdings" w:hAnsi="Wingdings" w:cs="Wingdings" w:hint="default"/>
      </w:rPr>
    </w:lvl>
    <w:lvl w:ilvl="2" w:tplc="04090005">
      <w:start w:val="1"/>
      <w:numFmt w:val="bullet"/>
      <w:lvlText w:val=""/>
      <w:lvlJc w:val="left"/>
      <w:pPr>
        <w:tabs>
          <w:tab w:val="num" w:pos="1260"/>
        </w:tabs>
        <w:ind w:left="1260" w:hanging="420"/>
      </w:pPr>
      <w:rPr>
        <w:rFonts w:ascii="Wingdings" w:hAnsi="Wingdings" w:cs="Wingdings" w:hint="default"/>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9">
    <w:nsid w:val="0F612150"/>
    <w:multiLevelType w:val="hybridMultilevel"/>
    <w:tmpl w:val="44EEAD56"/>
    <w:lvl w:ilvl="0" w:tplc="29249B02">
      <w:start w:val="1"/>
      <w:numFmt w:val="decimal"/>
      <w:lvlText w:val="%1."/>
      <w:lvlJc w:val="left"/>
      <w:pPr>
        <w:tabs>
          <w:tab w:val="num" w:pos="360"/>
        </w:tabs>
        <w:ind w:left="360" w:hanging="360"/>
      </w:pPr>
      <w:rPr>
        <w:rFonts w:ascii="Arial" w:hAnsi="Arial" w:cs="Arial" w:hint="default"/>
        <w:sz w:val="2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114E0DBF"/>
    <w:multiLevelType w:val="singleLevel"/>
    <w:tmpl w:val="E5707C98"/>
    <w:lvl w:ilvl="0">
      <w:start w:val="1"/>
      <w:numFmt w:val="decimal"/>
      <w:lvlText w:val=".%1"/>
      <w:legacy w:legacy="1" w:legacySpace="0" w:legacyIndent="768"/>
      <w:lvlJc w:val="left"/>
      <w:pPr>
        <w:ind w:left="768" w:hanging="768"/>
      </w:pPr>
      <w:rPr>
        <w:rFonts w:ascii="Times New Roman" w:hAnsi="Times New Roman" w:cs="Times New Roman" w:hint="default"/>
      </w:rPr>
    </w:lvl>
  </w:abstractNum>
  <w:abstractNum w:abstractNumId="21">
    <w:nsid w:val="16C008D4"/>
    <w:multiLevelType w:val="singleLevel"/>
    <w:tmpl w:val="E5707C98"/>
    <w:lvl w:ilvl="0">
      <w:start w:val="1"/>
      <w:numFmt w:val="decimal"/>
      <w:lvlText w:val=".%1"/>
      <w:legacy w:legacy="1" w:legacySpace="0" w:legacyIndent="768"/>
      <w:lvlJc w:val="left"/>
      <w:pPr>
        <w:ind w:left="768" w:hanging="768"/>
      </w:pPr>
      <w:rPr>
        <w:rFonts w:ascii="Times New Roman" w:hAnsi="Times New Roman" w:cs="Times New Roman" w:hint="default"/>
      </w:rPr>
    </w:lvl>
  </w:abstractNum>
  <w:abstractNum w:abstractNumId="22">
    <w:nsid w:val="171657A1"/>
    <w:multiLevelType w:val="multilevel"/>
    <w:tmpl w:val="C83423D0"/>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Step %6"/>
      <w:lvlJc w:val="right"/>
      <w:pPr>
        <w:tabs>
          <w:tab w:val="num" w:pos="1701"/>
        </w:tabs>
        <w:ind w:left="1701"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23">
    <w:nsid w:val="1D5755D3"/>
    <w:multiLevelType w:val="hybridMultilevel"/>
    <w:tmpl w:val="4BEE7E38"/>
    <w:lvl w:ilvl="0" w:tplc="23C82E32">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B9C8C538">
      <w:start w:val="1"/>
      <w:numFmt w:val="bullet"/>
      <w:lvlText w:val=""/>
      <w:lvlJc w:val="left"/>
      <w:pPr>
        <w:tabs>
          <w:tab w:val="num" w:pos="840"/>
        </w:tabs>
        <w:ind w:left="840" w:hanging="420"/>
      </w:pPr>
      <w:rPr>
        <w:rFonts w:ascii="Wingdings" w:hAnsi="Wingdings" w:hint="default"/>
      </w:rPr>
    </w:lvl>
    <w:lvl w:ilvl="2" w:tplc="8A929D5A">
      <w:start w:val="1"/>
      <w:numFmt w:val="bullet"/>
      <w:lvlText w:val=""/>
      <w:lvlJc w:val="left"/>
      <w:pPr>
        <w:tabs>
          <w:tab w:val="num" w:pos="1260"/>
        </w:tabs>
        <w:ind w:left="1260" w:hanging="420"/>
      </w:pPr>
      <w:rPr>
        <w:rFonts w:ascii="Wingdings" w:hAnsi="Wingdings" w:hint="default"/>
      </w:rPr>
    </w:lvl>
    <w:lvl w:ilvl="3" w:tplc="2666602C">
      <w:start w:val="1"/>
      <w:numFmt w:val="bullet"/>
      <w:lvlText w:val=""/>
      <w:lvlJc w:val="left"/>
      <w:pPr>
        <w:tabs>
          <w:tab w:val="num" w:pos="1680"/>
        </w:tabs>
        <w:ind w:left="1680" w:hanging="420"/>
      </w:pPr>
      <w:rPr>
        <w:rFonts w:ascii="Wingdings" w:hAnsi="Wingdings" w:hint="default"/>
      </w:rPr>
    </w:lvl>
    <w:lvl w:ilvl="4" w:tplc="D2D48574">
      <w:start w:val="1"/>
      <w:numFmt w:val="bullet"/>
      <w:lvlText w:val=""/>
      <w:lvlJc w:val="left"/>
      <w:pPr>
        <w:tabs>
          <w:tab w:val="num" w:pos="2100"/>
        </w:tabs>
        <w:ind w:left="2100" w:hanging="420"/>
      </w:pPr>
      <w:rPr>
        <w:rFonts w:ascii="Wingdings" w:hAnsi="Wingdings" w:hint="default"/>
      </w:rPr>
    </w:lvl>
    <w:lvl w:ilvl="5" w:tplc="3A86B03C">
      <w:start w:val="1"/>
      <w:numFmt w:val="bullet"/>
      <w:lvlText w:val=""/>
      <w:lvlJc w:val="left"/>
      <w:pPr>
        <w:tabs>
          <w:tab w:val="num" w:pos="2520"/>
        </w:tabs>
        <w:ind w:left="2520" w:hanging="420"/>
      </w:pPr>
      <w:rPr>
        <w:rFonts w:ascii="Wingdings" w:hAnsi="Wingdings" w:hint="default"/>
      </w:rPr>
    </w:lvl>
    <w:lvl w:ilvl="6" w:tplc="9574E760" w:tentative="1">
      <w:start w:val="1"/>
      <w:numFmt w:val="bullet"/>
      <w:lvlText w:val=""/>
      <w:lvlJc w:val="left"/>
      <w:pPr>
        <w:tabs>
          <w:tab w:val="num" w:pos="2940"/>
        </w:tabs>
        <w:ind w:left="2940" w:hanging="420"/>
      </w:pPr>
      <w:rPr>
        <w:rFonts w:ascii="Wingdings" w:hAnsi="Wingdings" w:hint="default"/>
      </w:rPr>
    </w:lvl>
    <w:lvl w:ilvl="7" w:tplc="CF64C850" w:tentative="1">
      <w:start w:val="1"/>
      <w:numFmt w:val="bullet"/>
      <w:lvlText w:val=""/>
      <w:lvlJc w:val="left"/>
      <w:pPr>
        <w:tabs>
          <w:tab w:val="num" w:pos="3360"/>
        </w:tabs>
        <w:ind w:left="3360" w:hanging="420"/>
      </w:pPr>
      <w:rPr>
        <w:rFonts w:ascii="Wingdings" w:hAnsi="Wingdings" w:hint="default"/>
      </w:rPr>
    </w:lvl>
    <w:lvl w:ilvl="8" w:tplc="1CD43774" w:tentative="1">
      <w:start w:val="1"/>
      <w:numFmt w:val="bullet"/>
      <w:lvlText w:val=""/>
      <w:lvlJc w:val="left"/>
      <w:pPr>
        <w:tabs>
          <w:tab w:val="num" w:pos="3780"/>
        </w:tabs>
        <w:ind w:left="3780" w:hanging="420"/>
      </w:pPr>
      <w:rPr>
        <w:rFonts w:ascii="Wingdings" w:hAnsi="Wingdings" w:hint="default"/>
      </w:rPr>
    </w:lvl>
  </w:abstractNum>
  <w:abstractNum w:abstractNumId="24">
    <w:nsid w:val="231174B6"/>
    <w:multiLevelType w:val="singleLevel"/>
    <w:tmpl w:val="E5707C98"/>
    <w:lvl w:ilvl="0">
      <w:start w:val="1"/>
      <w:numFmt w:val="decimal"/>
      <w:lvlText w:val=".%1"/>
      <w:legacy w:legacy="1" w:legacySpace="0" w:legacyIndent="768"/>
      <w:lvlJc w:val="left"/>
      <w:pPr>
        <w:ind w:left="768" w:hanging="768"/>
      </w:pPr>
      <w:rPr>
        <w:rFonts w:ascii="Times New Roman" w:hAnsi="Times New Roman" w:cs="Times New Roman" w:hint="default"/>
      </w:rPr>
    </w:lvl>
  </w:abstractNum>
  <w:abstractNum w:abstractNumId="25">
    <w:nsid w:val="2484224F"/>
    <w:multiLevelType w:val="hybridMultilevel"/>
    <w:tmpl w:val="95D0CA56"/>
    <w:lvl w:ilvl="0" w:tplc="5748F6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27727B63"/>
    <w:multiLevelType w:val="hybridMultilevel"/>
    <w:tmpl w:val="868662D0"/>
    <w:lvl w:ilvl="0" w:tplc="7624BE86">
      <w:start w:val="1"/>
      <w:numFmt w:val="bullet"/>
      <w:pStyle w:val="NotesTextListinTable"/>
      <w:lvlText w:val=""/>
      <w:lvlJc w:val="left"/>
      <w:pPr>
        <w:tabs>
          <w:tab w:val="num" w:pos="340"/>
        </w:tabs>
        <w:ind w:left="340" w:hanging="170"/>
      </w:pPr>
      <w:rPr>
        <w:rFonts w:ascii="Wingdings" w:hAnsi="Wingdings" w:hint="default"/>
        <w:color w:val="auto"/>
        <w:spacing w:val="0"/>
        <w:w w:val="100"/>
        <w:position w:val="1"/>
        <w:sz w:val="13"/>
        <w:szCs w:val="13"/>
      </w:rPr>
    </w:lvl>
    <w:lvl w:ilvl="1" w:tplc="A2A07A66" w:tentative="1">
      <w:start w:val="1"/>
      <w:numFmt w:val="bullet"/>
      <w:lvlText w:val=""/>
      <w:lvlJc w:val="left"/>
      <w:pPr>
        <w:tabs>
          <w:tab w:val="num" w:pos="840"/>
        </w:tabs>
        <w:ind w:left="840" w:hanging="420"/>
      </w:pPr>
      <w:rPr>
        <w:rFonts w:ascii="Wingdings" w:hAnsi="Wingdings" w:hint="default"/>
      </w:rPr>
    </w:lvl>
    <w:lvl w:ilvl="2" w:tplc="35D8193C" w:tentative="1">
      <w:start w:val="1"/>
      <w:numFmt w:val="bullet"/>
      <w:lvlText w:val=""/>
      <w:lvlJc w:val="left"/>
      <w:pPr>
        <w:tabs>
          <w:tab w:val="num" w:pos="1260"/>
        </w:tabs>
        <w:ind w:left="1260" w:hanging="420"/>
      </w:pPr>
      <w:rPr>
        <w:rFonts w:ascii="Wingdings" w:hAnsi="Wingdings" w:hint="default"/>
      </w:rPr>
    </w:lvl>
    <w:lvl w:ilvl="3" w:tplc="92C64A6E" w:tentative="1">
      <w:start w:val="1"/>
      <w:numFmt w:val="bullet"/>
      <w:lvlText w:val=""/>
      <w:lvlJc w:val="left"/>
      <w:pPr>
        <w:tabs>
          <w:tab w:val="num" w:pos="1680"/>
        </w:tabs>
        <w:ind w:left="1680" w:hanging="420"/>
      </w:pPr>
      <w:rPr>
        <w:rFonts w:ascii="Wingdings" w:hAnsi="Wingdings" w:hint="default"/>
      </w:rPr>
    </w:lvl>
    <w:lvl w:ilvl="4" w:tplc="CBE0D58E" w:tentative="1">
      <w:start w:val="1"/>
      <w:numFmt w:val="bullet"/>
      <w:lvlText w:val=""/>
      <w:lvlJc w:val="left"/>
      <w:pPr>
        <w:tabs>
          <w:tab w:val="num" w:pos="2100"/>
        </w:tabs>
        <w:ind w:left="2100" w:hanging="420"/>
      </w:pPr>
      <w:rPr>
        <w:rFonts w:ascii="Wingdings" w:hAnsi="Wingdings" w:hint="default"/>
      </w:rPr>
    </w:lvl>
    <w:lvl w:ilvl="5" w:tplc="443622AA" w:tentative="1">
      <w:start w:val="1"/>
      <w:numFmt w:val="bullet"/>
      <w:lvlText w:val=""/>
      <w:lvlJc w:val="left"/>
      <w:pPr>
        <w:tabs>
          <w:tab w:val="num" w:pos="2520"/>
        </w:tabs>
        <w:ind w:left="2520" w:hanging="420"/>
      </w:pPr>
      <w:rPr>
        <w:rFonts w:ascii="Wingdings" w:hAnsi="Wingdings" w:hint="default"/>
      </w:rPr>
    </w:lvl>
    <w:lvl w:ilvl="6" w:tplc="21DC6872" w:tentative="1">
      <w:start w:val="1"/>
      <w:numFmt w:val="bullet"/>
      <w:lvlText w:val=""/>
      <w:lvlJc w:val="left"/>
      <w:pPr>
        <w:tabs>
          <w:tab w:val="num" w:pos="2940"/>
        </w:tabs>
        <w:ind w:left="2940" w:hanging="420"/>
      </w:pPr>
      <w:rPr>
        <w:rFonts w:ascii="Wingdings" w:hAnsi="Wingdings" w:hint="default"/>
      </w:rPr>
    </w:lvl>
    <w:lvl w:ilvl="7" w:tplc="549C376A" w:tentative="1">
      <w:start w:val="1"/>
      <w:numFmt w:val="bullet"/>
      <w:lvlText w:val=""/>
      <w:lvlJc w:val="left"/>
      <w:pPr>
        <w:tabs>
          <w:tab w:val="num" w:pos="3360"/>
        </w:tabs>
        <w:ind w:left="3360" w:hanging="420"/>
      </w:pPr>
      <w:rPr>
        <w:rFonts w:ascii="Wingdings" w:hAnsi="Wingdings" w:hint="default"/>
      </w:rPr>
    </w:lvl>
    <w:lvl w:ilvl="8" w:tplc="41AE25CE" w:tentative="1">
      <w:start w:val="1"/>
      <w:numFmt w:val="bullet"/>
      <w:lvlText w:val=""/>
      <w:lvlJc w:val="left"/>
      <w:pPr>
        <w:tabs>
          <w:tab w:val="num" w:pos="3780"/>
        </w:tabs>
        <w:ind w:left="3780" w:hanging="420"/>
      </w:pPr>
      <w:rPr>
        <w:rFonts w:ascii="Wingdings" w:hAnsi="Wingdings" w:hint="default"/>
      </w:rPr>
    </w:lvl>
  </w:abstractNum>
  <w:abstractNum w:abstractNumId="27">
    <w:nsid w:val="2C852668"/>
    <w:multiLevelType w:val="hybridMultilevel"/>
    <w:tmpl w:val="3F74CAF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9">
    <w:nsid w:val="304D42DC"/>
    <w:multiLevelType w:val="hybridMultilevel"/>
    <w:tmpl w:val="87D80430"/>
    <w:lvl w:ilvl="0" w:tplc="FA16CD72">
      <w:start w:val="1"/>
      <w:numFmt w:val="bullet"/>
      <w:lvlText w:val=""/>
      <w:lvlJc w:val="left"/>
      <w:pPr>
        <w:tabs>
          <w:tab w:val="num" w:pos="720"/>
        </w:tabs>
        <w:ind w:left="720" w:hanging="360"/>
      </w:pPr>
      <w:rPr>
        <w:rFonts w:ascii="Wingdings" w:hAnsi="Wingdings" w:hint="default"/>
      </w:rPr>
    </w:lvl>
    <w:lvl w:ilvl="1" w:tplc="408219DA" w:tentative="1">
      <w:start w:val="1"/>
      <w:numFmt w:val="bullet"/>
      <w:lvlText w:val=""/>
      <w:lvlJc w:val="left"/>
      <w:pPr>
        <w:tabs>
          <w:tab w:val="num" w:pos="1440"/>
        </w:tabs>
        <w:ind w:left="1440" w:hanging="360"/>
      </w:pPr>
      <w:rPr>
        <w:rFonts w:ascii="Wingdings" w:hAnsi="Wingdings" w:hint="default"/>
      </w:rPr>
    </w:lvl>
    <w:lvl w:ilvl="2" w:tplc="0412A4C4">
      <w:start w:val="1"/>
      <w:numFmt w:val="bullet"/>
      <w:lvlText w:val=""/>
      <w:lvlJc w:val="left"/>
      <w:pPr>
        <w:tabs>
          <w:tab w:val="num" w:pos="2160"/>
        </w:tabs>
        <w:ind w:left="2160" w:hanging="360"/>
      </w:pPr>
      <w:rPr>
        <w:rFonts w:ascii="Wingdings" w:hAnsi="Wingdings" w:hint="default"/>
      </w:rPr>
    </w:lvl>
    <w:lvl w:ilvl="3" w:tplc="A106CB98" w:tentative="1">
      <w:start w:val="1"/>
      <w:numFmt w:val="bullet"/>
      <w:lvlText w:val=""/>
      <w:lvlJc w:val="left"/>
      <w:pPr>
        <w:tabs>
          <w:tab w:val="num" w:pos="2880"/>
        </w:tabs>
        <w:ind w:left="2880" w:hanging="360"/>
      </w:pPr>
      <w:rPr>
        <w:rFonts w:ascii="Wingdings" w:hAnsi="Wingdings" w:hint="default"/>
      </w:rPr>
    </w:lvl>
    <w:lvl w:ilvl="4" w:tplc="3C54D7C8" w:tentative="1">
      <w:start w:val="1"/>
      <w:numFmt w:val="bullet"/>
      <w:lvlText w:val=""/>
      <w:lvlJc w:val="left"/>
      <w:pPr>
        <w:tabs>
          <w:tab w:val="num" w:pos="3600"/>
        </w:tabs>
        <w:ind w:left="3600" w:hanging="360"/>
      </w:pPr>
      <w:rPr>
        <w:rFonts w:ascii="Wingdings" w:hAnsi="Wingdings" w:hint="default"/>
      </w:rPr>
    </w:lvl>
    <w:lvl w:ilvl="5" w:tplc="8D8C9D08" w:tentative="1">
      <w:start w:val="1"/>
      <w:numFmt w:val="bullet"/>
      <w:lvlText w:val=""/>
      <w:lvlJc w:val="left"/>
      <w:pPr>
        <w:tabs>
          <w:tab w:val="num" w:pos="4320"/>
        </w:tabs>
        <w:ind w:left="4320" w:hanging="360"/>
      </w:pPr>
      <w:rPr>
        <w:rFonts w:ascii="Wingdings" w:hAnsi="Wingdings" w:hint="default"/>
      </w:rPr>
    </w:lvl>
    <w:lvl w:ilvl="6" w:tplc="B554EED0" w:tentative="1">
      <w:start w:val="1"/>
      <w:numFmt w:val="bullet"/>
      <w:lvlText w:val=""/>
      <w:lvlJc w:val="left"/>
      <w:pPr>
        <w:tabs>
          <w:tab w:val="num" w:pos="5040"/>
        </w:tabs>
        <w:ind w:left="5040" w:hanging="360"/>
      </w:pPr>
      <w:rPr>
        <w:rFonts w:ascii="Wingdings" w:hAnsi="Wingdings" w:hint="default"/>
      </w:rPr>
    </w:lvl>
    <w:lvl w:ilvl="7" w:tplc="2FDEA288" w:tentative="1">
      <w:start w:val="1"/>
      <w:numFmt w:val="bullet"/>
      <w:lvlText w:val=""/>
      <w:lvlJc w:val="left"/>
      <w:pPr>
        <w:tabs>
          <w:tab w:val="num" w:pos="5760"/>
        </w:tabs>
        <w:ind w:left="5760" w:hanging="360"/>
      </w:pPr>
      <w:rPr>
        <w:rFonts w:ascii="Wingdings" w:hAnsi="Wingdings" w:hint="default"/>
      </w:rPr>
    </w:lvl>
    <w:lvl w:ilvl="8" w:tplc="C0C4B000" w:tentative="1">
      <w:start w:val="1"/>
      <w:numFmt w:val="bullet"/>
      <w:lvlText w:val=""/>
      <w:lvlJc w:val="left"/>
      <w:pPr>
        <w:tabs>
          <w:tab w:val="num" w:pos="6480"/>
        </w:tabs>
        <w:ind w:left="6480" w:hanging="360"/>
      </w:pPr>
      <w:rPr>
        <w:rFonts w:ascii="Wingdings" w:hAnsi="Wingdings" w:hint="default"/>
      </w:rPr>
    </w:lvl>
  </w:abstractNum>
  <w:abstractNum w:abstractNumId="30">
    <w:nsid w:val="35B6457D"/>
    <w:multiLevelType w:val="hybridMultilevel"/>
    <w:tmpl w:val="EA381AC4"/>
    <w:lvl w:ilvl="0" w:tplc="0409000F">
      <w:start w:val="1"/>
      <w:numFmt w:val="decimal"/>
      <w:lvlText w:val="%1."/>
      <w:lvlJc w:val="left"/>
      <w:pPr>
        <w:tabs>
          <w:tab w:val="num" w:pos="420"/>
        </w:tabs>
        <w:ind w:left="420" w:hanging="420"/>
      </w:pPr>
      <w:rPr>
        <w:rFonts w:hint="default"/>
        <w:color w:val="00000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423B09D1"/>
    <w:multiLevelType w:val="multilevel"/>
    <w:tmpl w:val="BBFA057A"/>
    <w:lvl w:ilvl="0">
      <w:start w:val="1"/>
      <w:numFmt w:val="decimal"/>
      <w:suff w:val="nothing"/>
      <w:lvlText w:val="第%1章  "/>
      <w:lvlJc w:val="left"/>
      <w:pPr>
        <w:ind w:left="0" w:firstLine="0"/>
      </w:pPr>
      <w:rPr>
        <w:rFonts w:ascii="Arial" w:hAnsi="Arial" w:hint="default"/>
        <w:b/>
        <w:i w:val="0"/>
        <w:caps w:val="0"/>
        <w:strike w:val="0"/>
        <w:dstrike w:val="0"/>
        <w:outline w:val="0"/>
        <w:shadow w:val="0"/>
        <w:emboss w:val="0"/>
        <w:imprint w:val="0"/>
        <w:vanish w:val="0"/>
        <w:sz w:val="36"/>
        <w:vertAlign w:val="baseline"/>
      </w:rPr>
    </w:lvl>
    <w:lvl w:ilvl="1">
      <w:start w:val="1"/>
      <w:numFmt w:val="decimal"/>
      <w:isLgl/>
      <w:suff w:val="nothing"/>
      <w:lvlText w:val="%1.%2  "/>
      <w:lvlJc w:val="left"/>
      <w:pPr>
        <w:ind w:left="0" w:firstLine="0"/>
      </w:pPr>
      <w:rPr>
        <w:rFonts w:ascii="Arial" w:hAnsi="Arial" w:hint="default"/>
        <w:b w:val="0"/>
        <w:i w:val="0"/>
        <w:caps w:val="0"/>
        <w:strike w:val="0"/>
        <w:dstrike w:val="0"/>
        <w:outline w:val="0"/>
        <w:shadow w:val="0"/>
        <w:emboss w:val="0"/>
        <w:imprint w:val="0"/>
        <w:vanish w:val="0"/>
        <w:sz w:val="30"/>
        <w:vertAlign w:val="baseline"/>
      </w:rPr>
    </w:lvl>
    <w:lvl w:ilvl="2">
      <w:start w:val="1"/>
      <w:numFmt w:val="decimal"/>
      <w:isLgl/>
      <w:suff w:val="nothing"/>
      <w:lvlText w:val="%1.%2.%3  "/>
      <w:lvlJc w:val="left"/>
      <w:pPr>
        <w:ind w:left="0" w:firstLine="0"/>
      </w:pPr>
      <w:rPr>
        <w:rFonts w:ascii="Arial" w:hAnsi="Arial" w:hint="default"/>
        <w:b w:val="0"/>
        <w:i w:val="0"/>
        <w:caps w:val="0"/>
        <w:strike w:val="0"/>
        <w:dstrike w:val="0"/>
        <w:outline w:val="0"/>
        <w:shadow w:val="0"/>
        <w:emboss w:val="0"/>
        <w:imprint w:val="0"/>
        <w:vanish w:val="0"/>
        <w:sz w:val="24"/>
        <w:vertAlign w:val="baseline"/>
      </w:rPr>
    </w:lvl>
    <w:lvl w:ilvl="3">
      <w:start w:val="1"/>
      <w:numFmt w:val="decimal"/>
      <w:isLgl/>
      <w:suff w:val="nothing"/>
      <w:lvlText w:val="%4. "/>
      <w:lvlJc w:val="left"/>
      <w:pPr>
        <w:ind w:left="1701" w:firstLine="0"/>
      </w:pPr>
      <w:rPr>
        <w:rFonts w:ascii="Arial" w:hAnsi="Arial" w:hint="default"/>
        <w:b w:val="0"/>
        <w:i w:val="0"/>
        <w:caps w:val="0"/>
        <w:strike w:val="0"/>
        <w:dstrike w:val="0"/>
        <w:outline w:val="0"/>
        <w:shadow w:val="0"/>
        <w:emboss w:val="0"/>
        <w:imprint w:val="0"/>
        <w:vanish w:val="0"/>
        <w:sz w:val="21"/>
        <w:vertAlign w:val="baseline"/>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32">
    <w:nsid w:val="42A046D5"/>
    <w:multiLevelType w:val="multilevel"/>
    <w:tmpl w:val="04090023"/>
    <w:styleLink w:val="a2"/>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3"/>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4"/>
      <w:suff w:val="space"/>
      <w:lvlText w:val="表%9"/>
      <w:lvlJc w:val="center"/>
      <w:pPr>
        <w:ind w:left="0" w:firstLine="0"/>
      </w:pPr>
      <w:rPr>
        <w:rFonts w:ascii="Arial" w:eastAsia="黑体" w:hAnsi="Arial" w:hint="default"/>
        <w:b w:val="0"/>
        <w:i w:val="0"/>
        <w:sz w:val="18"/>
        <w:szCs w:val="18"/>
      </w:rPr>
    </w:lvl>
  </w:abstractNum>
  <w:abstractNum w:abstractNumId="34">
    <w:nsid w:val="44F53DFA"/>
    <w:multiLevelType w:val="singleLevel"/>
    <w:tmpl w:val="E5707C98"/>
    <w:lvl w:ilvl="0">
      <w:start w:val="1"/>
      <w:numFmt w:val="decimal"/>
      <w:lvlText w:val=".%1"/>
      <w:legacy w:legacy="1" w:legacySpace="0" w:legacyIndent="768"/>
      <w:lvlJc w:val="left"/>
      <w:pPr>
        <w:ind w:left="768" w:hanging="768"/>
      </w:pPr>
      <w:rPr>
        <w:rFonts w:ascii="Times New Roman" w:hAnsi="Times New Roman" w:cs="Times New Roman" w:hint="default"/>
      </w:rPr>
    </w:lvl>
  </w:abstractNum>
  <w:abstractNum w:abstractNumId="35">
    <w:nsid w:val="462A6E4C"/>
    <w:multiLevelType w:val="hybridMultilevel"/>
    <w:tmpl w:val="79EAA7BE"/>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6">
    <w:nsid w:val="463C3DB5"/>
    <w:multiLevelType w:val="hybridMultilevel"/>
    <w:tmpl w:val="59BA9CB6"/>
    <w:lvl w:ilvl="0" w:tplc="7D409AD2">
      <w:start w:val="1"/>
      <w:numFmt w:val="decimal"/>
      <w:pStyle w:val="ItemStepinTable"/>
      <w:lvlText w:val="%1."/>
      <w:lvlJc w:val="left"/>
      <w:pPr>
        <w:tabs>
          <w:tab w:val="num" w:pos="284"/>
        </w:tabs>
        <w:ind w:left="284" w:hanging="284"/>
      </w:pPr>
      <w:rPr>
        <w:rFonts w:hint="eastAsia"/>
      </w:rPr>
    </w:lvl>
    <w:lvl w:ilvl="1" w:tplc="D72E9BE2" w:tentative="1">
      <w:start w:val="1"/>
      <w:numFmt w:val="lowerLetter"/>
      <w:lvlText w:val="%2)"/>
      <w:lvlJc w:val="left"/>
      <w:pPr>
        <w:tabs>
          <w:tab w:val="num" w:pos="840"/>
        </w:tabs>
        <w:ind w:left="840" w:hanging="420"/>
      </w:pPr>
    </w:lvl>
    <w:lvl w:ilvl="2" w:tplc="9F8AFDB0" w:tentative="1">
      <w:start w:val="1"/>
      <w:numFmt w:val="lowerRoman"/>
      <w:lvlText w:val="%3."/>
      <w:lvlJc w:val="right"/>
      <w:pPr>
        <w:tabs>
          <w:tab w:val="num" w:pos="1260"/>
        </w:tabs>
        <w:ind w:left="1260" w:hanging="420"/>
      </w:pPr>
    </w:lvl>
    <w:lvl w:ilvl="3" w:tplc="E33C2728" w:tentative="1">
      <w:start w:val="1"/>
      <w:numFmt w:val="decimal"/>
      <w:lvlText w:val="%4."/>
      <w:lvlJc w:val="left"/>
      <w:pPr>
        <w:tabs>
          <w:tab w:val="num" w:pos="1680"/>
        </w:tabs>
        <w:ind w:left="1680" w:hanging="420"/>
      </w:pPr>
    </w:lvl>
    <w:lvl w:ilvl="4" w:tplc="6D48EDAE" w:tentative="1">
      <w:start w:val="1"/>
      <w:numFmt w:val="lowerLetter"/>
      <w:lvlText w:val="%5)"/>
      <w:lvlJc w:val="left"/>
      <w:pPr>
        <w:tabs>
          <w:tab w:val="num" w:pos="2100"/>
        </w:tabs>
        <w:ind w:left="2100" w:hanging="420"/>
      </w:pPr>
    </w:lvl>
    <w:lvl w:ilvl="5" w:tplc="E0E09D42" w:tentative="1">
      <w:start w:val="1"/>
      <w:numFmt w:val="lowerRoman"/>
      <w:lvlText w:val="%6."/>
      <w:lvlJc w:val="right"/>
      <w:pPr>
        <w:tabs>
          <w:tab w:val="num" w:pos="2520"/>
        </w:tabs>
        <w:ind w:left="2520" w:hanging="420"/>
      </w:pPr>
    </w:lvl>
    <w:lvl w:ilvl="6" w:tplc="637AA04E" w:tentative="1">
      <w:start w:val="1"/>
      <w:numFmt w:val="decimal"/>
      <w:lvlText w:val="%7."/>
      <w:lvlJc w:val="left"/>
      <w:pPr>
        <w:tabs>
          <w:tab w:val="num" w:pos="2940"/>
        </w:tabs>
        <w:ind w:left="2940" w:hanging="420"/>
      </w:pPr>
    </w:lvl>
    <w:lvl w:ilvl="7" w:tplc="67C451A0" w:tentative="1">
      <w:start w:val="1"/>
      <w:numFmt w:val="lowerLetter"/>
      <w:lvlText w:val="%8)"/>
      <w:lvlJc w:val="left"/>
      <w:pPr>
        <w:tabs>
          <w:tab w:val="num" w:pos="3360"/>
        </w:tabs>
        <w:ind w:left="3360" w:hanging="420"/>
      </w:pPr>
    </w:lvl>
    <w:lvl w:ilvl="8" w:tplc="F05EDAC8" w:tentative="1">
      <w:start w:val="1"/>
      <w:numFmt w:val="lowerRoman"/>
      <w:lvlText w:val="%9."/>
      <w:lvlJc w:val="right"/>
      <w:pPr>
        <w:tabs>
          <w:tab w:val="num" w:pos="3780"/>
        </w:tabs>
        <w:ind w:left="3780" w:hanging="420"/>
      </w:pPr>
    </w:lvl>
  </w:abstractNum>
  <w:abstractNum w:abstractNumId="37">
    <w:nsid w:val="46893748"/>
    <w:multiLevelType w:val="hybridMultilevel"/>
    <w:tmpl w:val="656C3622"/>
    <w:lvl w:ilvl="0" w:tplc="F0908A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47722B05"/>
    <w:multiLevelType w:val="hybridMultilevel"/>
    <w:tmpl w:val="4E14E80E"/>
    <w:lvl w:ilvl="0" w:tplc="B5FADC6A">
      <w:start w:val="1"/>
      <w:numFmt w:val="decimal"/>
      <w:lvlText w:val="%1、"/>
      <w:lvlJc w:val="left"/>
      <w:pPr>
        <w:tabs>
          <w:tab w:val="num" w:pos="360"/>
        </w:tabs>
        <w:ind w:left="360" w:hanging="360"/>
      </w:pPr>
      <w:rPr>
        <w:rFonts w:ascii="Times New Roman" w:cs="Times New Roman" w:hint="default"/>
        <w:color w:val="auto"/>
        <w:sz w:val="24"/>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nsid w:val="48A942DE"/>
    <w:multiLevelType w:val="hybridMultilevel"/>
    <w:tmpl w:val="5F8E3B6C"/>
    <w:lvl w:ilvl="0" w:tplc="FFFFFFFF">
      <w:start w:val="1"/>
      <w:numFmt w:val="decimal"/>
      <w:lvlText w:val="%1."/>
      <w:lvlJc w:val="left"/>
      <w:pPr>
        <w:tabs>
          <w:tab w:val="num" w:pos="360"/>
        </w:tabs>
        <w:ind w:left="360" w:hanging="360"/>
      </w:pPr>
      <w:rPr>
        <w:rFonts w:hint="default"/>
      </w:rPr>
    </w:lvl>
    <w:lvl w:ilvl="1" w:tplc="FFFFFFFF">
      <w:start w:val="1"/>
      <w:numFmt w:val="decimal"/>
      <w:lvlText w:val="%2)"/>
      <w:lvlJc w:val="left"/>
      <w:pPr>
        <w:tabs>
          <w:tab w:val="num" w:pos="780"/>
        </w:tabs>
        <w:ind w:left="780" w:hanging="36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0">
    <w:nsid w:val="4F605148"/>
    <w:multiLevelType w:val="multilevel"/>
    <w:tmpl w:val="FB965192"/>
    <w:numStyleLink w:val="1"/>
  </w:abstractNum>
  <w:abstractNum w:abstractNumId="41">
    <w:nsid w:val="51810A61"/>
    <w:multiLevelType w:val="hybridMultilevel"/>
    <w:tmpl w:val="4A18EDB4"/>
    <w:lvl w:ilvl="0" w:tplc="91525D9A">
      <w:start w:val="1"/>
      <w:numFmt w:val="decimal"/>
      <w:lvlText w:val="%1、"/>
      <w:lvlJc w:val="left"/>
      <w:pPr>
        <w:ind w:left="645" w:hanging="6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524F591A"/>
    <w:multiLevelType w:val="hybridMultilevel"/>
    <w:tmpl w:val="6CE2AFC4"/>
    <w:lvl w:ilvl="0" w:tplc="2A6E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547B3ADE"/>
    <w:multiLevelType w:val="singleLevel"/>
    <w:tmpl w:val="F07660BE"/>
    <w:lvl w:ilvl="0">
      <w:start w:val="4"/>
      <w:numFmt w:val="decimal"/>
      <w:lvlText w:val="%1."/>
      <w:lvlJc w:val="left"/>
      <w:pPr>
        <w:tabs>
          <w:tab w:val="num" w:pos="425"/>
        </w:tabs>
        <w:ind w:left="425" w:hanging="425"/>
      </w:pPr>
      <w:rPr>
        <w:rFonts w:hint="eastAsia"/>
      </w:rPr>
    </w:lvl>
  </w:abstractNum>
  <w:abstractNum w:abstractNumId="44">
    <w:nsid w:val="56C6301D"/>
    <w:multiLevelType w:val="hybridMultilevel"/>
    <w:tmpl w:val="EFC64592"/>
    <w:lvl w:ilvl="0" w:tplc="FFFFFFFF">
      <w:start w:val="1"/>
      <w:numFmt w:val="decimal"/>
      <w:lvlText w:val="%1."/>
      <w:lvlJc w:val="left"/>
      <w:pPr>
        <w:tabs>
          <w:tab w:val="num" w:pos="420"/>
        </w:tabs>
        <w:ind w:left="420" w:hanging="420"/>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5">
    <w:nsid w:val="625102FB"/>
    <w:multiLevelType w:val="hybridMultilevel"/>
    <w:tmpl w:val="BFD62704"/>
    <w:lvl w:ilvl="0" w:tplc="BBCADDC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nsid w:val="667437AC"/>
    <w:multiLevelType w:val="hybridMultilevel"/>
    <w:tmpl w:val="6E74E2D6"/>
    <w:lvl w:ilvl="0" w:tplc="8E52455A">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11CC29E2" w:tentative="1">
      <w:start w:val="1"/>
      <w:numFmt w:val="bullet"/>
      <w:lvlText w:val=""/>
      <w:lvlJc w:val="left"/>
      <w:pPr>
        <w:tabs>
          <w:tab w:val="num" w:pos="840"/>
        </w:tabs>
        <w:ind w:left="840" w:hanging="420"/>
      </w:pPr>
      <w:rPr>
        <w:rFonts w:ascii="Wingdings" w:hAnsi="Wingdings" w:hint="default"/>
      </w:rPr>
    </w:lvl>
    <w:lvl w:ilvl="2" w:tplc="434AB9E8" w:tentative="1">
      <w:start w:val="1"/>
      <w:numFmt w:val="bullet"/>
      <w:lvlText w:val=""/>
      <w:lvlJc w:val="left"/>
      <w:pPr>
        <w:tabs>
          <w:tab w:val="num" w:pos="1260"/>
        </w:tabs>
        <w:ind w:left="1260" w:hanging="420"/>
      </w:pPr>
      <w:rPr>
        <w:rFonts w:ascii="Wingdings" w:hAnsi="Wingdings" w:hint="default"/>
      </w:rPr>
    </w:lvl>
    <w:lvl w:ilvl="3" w:tplc="8626F72E" w:tentative="1">
      <w:start w:val="1"/>
      <w:numFmt w:val="bullet"/>
      <w:lvlText w:val=""/>
      <w:lvlJc w:val="left"/>
      <w:pPr>
        <w:tabs>
          <w:tab w:val="num" w:pos="1680"/>
        </w:tabs>
        <w:ind w:left="1680" w:hanging="420"/>
      </w:pPr>
      <w:rPr>
        <w:rFonts w:ascii="Wingdings" w:hAnsi="Wingdings" w:hint="default"/>
      </w:rPr>
    </w:lvl>
    <w:lvl w:ilvl="4" w:tplc="673CC33E" w:tentative="1">
      <w:start w:val="1"/>
      <w:numFmt w:val="bullet"/>
      <w:lvlText w:val=""/>
      <w:lvlJc w:val="left"/>
      <w:pPr>
        <w:tabs>
          <w:tab w:val="num" w:pos="2100"/>
        </w:tabs>
        <w:ind w:left="2100" w:hanging="420"/>
      </w:pPr>
      <w:rPr>
        <w:rFonts w:ascii="Wingdings" w:hAnsi="Wingdings" w:hint="default"/>
      </w:rPr>
    </w:lvl>
    <w:lvl w:ilvl="5" w:tplc="B70E2154" w:tentative="1">
      <w:start w:val="1"/>
      <w:numFmt w:val="bullet"/>
      <w:lvlText w:val=""/>
      <w:lvlJc w:val="left"/>
      <w:pPr>
        <w:tabs>
          <w:tab w:val="num" w:pos="2520"/>
        </w:tabs>
        <w:ind w:left="2520" w:hanging="420"/>
      </w:pPr>
      <w:rPr>
        <w:rFonts w:ascii="Wingdings" w:hAnsi="Wingdings" w:hint="default"/>
      </w:rPr>
    </w:lvl>
    <w:lvl w:ilvl="6" w:tplc="DC64799E" w:tentative="1">
      <w:start w:val="1"/>
      <w:numFmt w:val="bullet"/>
      <w:lvlText w:val=""/>
      <w:lvlJc w:val="left"/>
      <w:pPr>
        <w:tabs>
          <w:tab w:val="num" w:pos="2940"/>
        </w:tabs>
        <w:ind w:left="2940" w:hanging="420"/>
      </w:pPr>
      <w:rPr>
        <w:rFonts w:ascii="Wingdings" w:hAnsi="Wingdings" w:hint="default"/>
      </w:rPr>
    </w:lvl>
    <w:lvl w:ilvl="7" w:tplc="4194485E" w:tentative="1">
      <w:start w:val="1"/>
      <w:numFmt w:val="bullet"/>
      <w:lvlText w:val=""/>
      <w:lvlJc w:val="left"/>
      <w:pPr>
        <w:tabs>
          <w:tab w:val="num" w:pos="3360"/>
        </w:tabs>
        <w:ind w:left="3360" w:hanging="420"/>
      </w:pPr>
      <w:rPr>
        <w:rFonts w:ascii="Wingdings" w:hAnsi="Wingdings" w:hint="default"/>
      </w:rPr>
    </w:lvl>
    <w:lvl w:ilvl="8" w:tplc="906E6564" w:tentative="1">
      <w:start w:val="1"/>
      <w:numFmt w:val="bullet"/>
      <w:lvlText w:val=""/>
      <w:lvlJc w:val="left"/>
      <w:pPr>
        <w:tabs>
          <w:tab w:val="num" w:pos="3780"/>
        </w:tabs>
        <w:ind w:left="3780" w:hanging="420"/>
      </w:pPr>
      <w:rPr>
        <w:rFonts w:ascii="Wingdings" w:hAnsi="Wingdings" w:hint="default"/>
      </w:rPr>
    </w:lvl>
  </w:abstractNum>
  <w:abstractNum w:abstractNumId="47">
    <w:nsid w:val="689740E5"/>
    <w:multiLevelType w:val="hybridMultilevel"/>
    <w:tmpl w:val="406CF66C"/>
    <w:lvl w:ilvl="0" w:tplc="29249B02">
      <w:start w:val="1"/>
      <w:numFmt w:val="decimal"/>
      <w:lvlText w:val="%1."/>
      <w:lvlJc w:val="left"/>
      <w:pPr>
        <w:tabs>
          <w:tab w:val="num" w:pos="360"/>
        </w:tabs>
        <w:ind w:left="360" w:hanging="360"/>
      </w:pPr>
      <w:rPr>
        <w:rFonts w:ascii="Arial" w:hAnsi="Arial" w:cs="Arial" w:hint="default"/>
        <w:sz w:val="2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8">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9">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0">
    <w:nsid w:val="73BC3878"/>
    <w:multiLevelType w:val="hybridMultilevel"/>
    <w:tmpl w:val="0A9660EA"/>
    <w:lvl w:ilvl="0" w:tplc="29249B02">
      <w:start w:val="1"/>
      <w:numFmt w:val="decimal"/>
      <w:lvlText w:val="%1."/>
      <w:lvlJc w:val="left"/>
      <w:pPr>
        <w:tabs>
          <w:tab w:val="num" w:pos="360"/>
        </w:tabs>
        <w:ind w:left="360" w:hanging="360"/>
      </w:pPr>
      <w:rPr>
        <w:rFonts w:ascii="Arial" w:hAnsi="Arial" w:cs="Arial" w:hint="default"/>
        <w:sz w:val="2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1">
    <w:nsid w:val="796601A4"/>
    <w:multiLevelType w:val="singleLevel"/>
    <w:tmpl w:val="7E38958A"/>
    <w:lvl w:ilvl="0">
      <w:start w:val="1"/>
      <w:numFmt w:val="bullet"/>
      <w:lvlText w:val=""/>
      <w:lvlJc w:val="left"/>
      <w:pPr>
        <w:tabs>
          <w:tab w:val="num" w:pos="1559"/>
        </w:tabs>
        <w:ind w:left="1559" w:hanging="425"/>
      </w:pPr>
      <w:rPr>
        <w:rFonts w:ascii="Wingdings" w:hAnsi="Wingdings" w:hint="default"/>
      </w:rPr>
    </w:lvl>
  </w:abstractNum>
  <w:abstractNum w:abstractNumId="52">
    <w:nsid w:val="7B111ABF"/>
    <w:multiLevelType w:val="hybridMultilevel"/>
    <w:tmpl w:val="405EE302"/>
    <w:lvl w:ilvl="0" w:tplc="B00C3A7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3">
    <w:nsid w:val="7BA7062B"/>
    <w:multiLevelType w:val="singleLevel"/>
    <w:tmpl w:val="70F2591C"/>
    <w:lvl w:ilvl="0">
      <w:start w:val="1"/>
      <w:numFmt w:val="decimal"/>
      <w:pStyle w:val="footnotes"/>
      <w:lvlText w:val="%1"/>
      <w:legacy w:legacy="1" w:legacySpace="0" w:legacyIndent="144"/>
      <w:lvlJc w:val="left"/>
      <w:rPr>
        <w:rFonts w:ascii="Times New Roman" w:hAnsi="Times New Roman" w:hint="default"/>
        <w:sz w:val="18"/>
      </w:rPr>
    </w:lvl>
  </w:abstractNum>
  <w:abstractNum w:abstractNumId="54">
    <w:nsid w:val="7C32671A"/>
    <w:multiLevelType w:val="singleLevel"/>
    <w:tmpl w:val="E5707C98"/>
    <w:lvl w:ilvl="0">
      <w:start w:val="1"/>
      <w:numFmt w:val="decimal"/>
      <w:lvlText w:val=".%1"/>
      <w:legacy w:legacy="1" w:legacySpace="0" w:legacyIndent="768"/>
      <w:lvlJc w:val="left"/>
      <w:pPr>
        <w:ind w:left="768" w:hanging="768"/>
      </w:pPr>
      <w:rPr>
        <w:rFonts w:ascii="Times New Roman" w:hAnsi="Times New Roman" w:cs="Times New Roman" w:hint="default"/>
      </w:rPr>
    </w:lvl>
  </w:abstractNum>
  <w:abstractNum w:abstractNumId="55">
    <w:nsid w:val="7DF14A7F"/>
    <w:multiLevelType w:val="hybridMultilevel"/>
    <w:tmpl w:val="613EFD74"/>
    <w:lvl w:ilvl="0" w:tplc="ACA23FDA">
      <w:start w:val="1"/>
      <w:numFmt w:val="decimal"/>
      <w:lvlText w:val="%1."/>
      <w:lvlJc w:val="left"/>
      <w:pPr>
        <w:tabs>
          <w:tab w:val="num" w:pos="360"/>
        </w:tabs>
        <w:ind w:left="360" w:hanging="360"/>
      </w:pPr>
      <w:rPr>
        <w:rFonts w:hint="default"/>
      </w:rPr>
    </w:lvl>
    <w:lvl w:ilvl="1" w:tplc="13B68BD4"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nsid w:val="7F773C35"/>
    <w:multiLevelType w:val="hybridMultilevel"/>
    <w:tmpl w:val="2CB47D36"/>
    <w:lvl w:ilvl="0" w:tplc="52A04200">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60A863DC" w:tentative="1">
      <w:start w:val="1"/>
      <w:numFmt w:val="bullet"/>
      <w:lvlText w:val=""/>
      <w:lvlJc w:val="left"/>
      <w:pPr>
        <w:tabs>
          <w:tab w:val="num" w:pos="840"/>
        </w:tabs>
        <w:ind w:left="840" w:hanging="420"/>
      </w:pPr>
      <w:rPr>
        <w:rFonts w:ascii="Wingdings" w:hAnsi="Wingdings" w:hint="default"/>
      </w:rPr>
    </w:lvl>
    <w:lvl w:ilvl="2" w:tplc="506CB406" w:tentative="1">
      <w:start w:val="1"/>
      <w:numFmt w:val="bullet"/>
      <w:lvlText w:val=""/>
      <w:lvlJc w:val="left"/>
      <w:pPr>
        <w:tabs>
          <w:tab w:val="num" w:pos="1260"/>
        </w:tabs>
        <w:ind w:left="1260" w:hanging="420"/>
      </w:pPr>
      <w:rPr>
        <w:rFonts w:ascii="Wingdings" w:hAnsi="Wingdings" w:hint="default"/>
      </w:rPr>
    </w:lvl>
    <w:lvl w:ilvl="3" w:tplc="BD8C249E" w:tentative="1">
      <w:start w:val="1"/>
      <w:numFmt w:val="bullet"/>
      <w:lvlText w:val=""/>
      <w:lvlJc w:val="left"/>
      <w:pPr>
        <w:tabs>
          <w:tab w:val="num" w:pos="1680"/>
        </w:tabs>
        <w:ind w:left="1680" w:hanging="420"/>
      </w:pPr>
      <w:rPr>
        <w:rFonts w:ascii="Wingdings" w:hAnsi="Wingdings" w:hint="default"/>
      </w:rPr>
    </w:lvl>
    <w:lvl w:ilvl="4" w:tplc="3EB4CA92" w:tentative="1">
      <w:start w:val="1"/>
      <w:numFmt w:val="bullet"/>
      <w:lvlText w:val=""/>
      <w:lvlJc w:val="left"/>
      <w:pPr>
        <w:tabs>
          <w:tab w:val="num" w:pos="2100"/>
        </w:tabs>
        <w:ind w:left="2100" w:hanging="420"/>
      </w:pPr>
      <w:rPr>
        <w:rFonts w:ascii="Wingdings" w:hAnsi="Wingdings" w:hint="default"/>
      </w:rPr>
    </w:lvl>
    <w:lvl w:ilvl="5" w:tplc="E5DEFCCC" w:tentative="1">
      <w:start w:val="1"/>
      <w:numFmt w:val="bullet"/>
      <w:lvlText w:val=""/>
      <w:lvlJc w:val="left"/>
      <w:pPr>
        <w:tabs>
          <w:tab w:val="num" w:pos="2520"/>
        </w:tabs>
        <w:ind w:left="2520" w:hanging="420"/>
      </w:pPr>
      <w:rPr>
        <w:rFonts w:ascii="Wingdings" w:hAnsi="Wingdings" w:hint="default"/>
      </w:rPr>
    </w:lvl>
    <w:lvl w:ilvl="6" w:tplc="E31C42D6" w:tentative="1">
      <w:start w:val="1"/>
      <w:numFmt w:val="bullet"/>
      <w:lvlText w:val=""/>
      <w:lvlJc w:val="left"/>
      <w:pPr>
        <w:tabs>
          <w:tab w:val="num" w:pos="2940"/>
        </w:tabs>
        <w:ind w:left="2940" w:hanging="420"/>
      </w:pPr>
      <w:rPr>
        <w:rFonts w:ascii="Wingdings" w:hAnsi="Wingdings" w:hint="default"/>
      </w:rPr>
    </w:lvl>
    <w:lvl w:ilvl="7" w:tplc="77022414" w:tentative="1">
      <w:start w:val="1"/>
      <w:numFmt w:val="bullet"/>
      <w:lvlText w:val=""/>
      <w:lvlJc w:val="left"/>
      <w:pPr>
        <w:tabs>
          <w:tab w:val="num" w:pos="3360"/>
        </w:tabs>
        <w:ind w:left="3360" w:hanging="420"/>
      </w:pPr>
      <w:rPr>
        <w:rFonts w:ascii="Wingdings" w:hAnsi="Wingdings" w:hint="default"/>
      </w:rPr>
    </w:lvl>
    <w:lvl w:ilvl="8" w:tplc="692A0218">
      <w:start w:val="1"/>
      <w:numFmt w:val="bullet"/>
      <w:lvlText w:val=""/>
      <w:lvlJc w:val="left"/>
      <w:pPr>
        <w:tabs>
          <w:tab w:val="num" w:pos="3780"/>
        </w:tabs>
        <w:ind w:left="3780" w:hanging="420"/>
      </w:pPr>
      <w:rPr>
        <w:rFonts w:ascii="Wingdings" w:hAnsi="Wingdings" w:hint="default"/>
      </w:rPr>
    </w:lvl>
  </w:abstractNum>
  <w:num w:numId="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40"/>
  </w:num>
  <w:num w:numId="4">
    <w:abstractNumId w:val="56"/>
  </w:num>
  <w:num w:numId="5">
    <w:abstractNumId w:val="18"/>
  </w:num>
  <w:num w:numId="6">
    <w:abstractNumId w:val="46"/>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32"/>
  </w:num>
  <w:num w:numId="18">
    <w:abstractNumId w:val="28"/>
  </w:num>
  <w:num w:numId="19">
    <w:abstractNumId w:val="48"/>
  </w:num>
  <w:num w:numId="20">
    <w:abstractNumId w:val="36"/>
  </w:num>
  <w:num w:numId="21">
    <w:abstractNumId w:val="26"/>
  </w:num>
  <w:num w:numId="22">
    <w:abstractNumId w:val="23"/>
  </w:num>
  <w:num w:numId="23">
    <w:abstractNumId w:val="17"/>
  </w:num>
  <w:num w:numId="24">
    <w:abstractNumId w:val="53"/>
  </w:num>
  <w:num w:numId="25">
    <w:abstractNumId w:val="13"/>
  </w:num>
  <w:num w:numId="26">
    <w:abstractNumId w:val="40"/>
  </w:num>
  <w:num w:numId="27">
    <w:abstractNumId w:val="40"/>
  </w:num>
  <w:num w:numId="28">
    <w:abstractNumId w:val="49"/>
  </w:num>
  <w:num w:numId="2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5"/>
  </w:num>
  <w:num w:numId="38">
    <w:abstractNumId w:val="40"/>
  </w:num>
  <w:num w:numId="39">
    <w:abstractNumId w:val="40"/>
  </w:num>
  <w:num w:numId="40">
    <w:abstractNumId w:val="40"/>
  </w:num>
  <w:num w:numId="4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25"/>
  </w:num>
  <w:num w:numId="52">
    <w:abstractNumId w:val="11"/>
  </w:num>
  <w:num w:numId="53">
    <w:abstractNumId w:val="43"/>
  </w:num>
  <w:num w:numId="54">
    <w:abstractNumId w:val="31"/>
  </w:num>
  <w:num w:numId="55">
    <w:abstractNumId w:val="51"/>
  </w:num>
  <w:num w:numId="56">
    <w:abstractNumId w:val="30"/>
  </w:num>
  <w:num w:numId="57">
    <w:abstractNumId w:val="35"/>
  </w:num>
  <w:num w:numId="58">
    <w:abstractNumId w:val="52"/>
  </w:num>
  <w:num w:numId="59">
    <w:abstractNumId w:val="39"/>
  </w:num>
  <w:num w:numId="60">
    <w:abstractNumId w:val="55"/>
  </w:num>
  <w:num w:numId="61">
    <w:abstractNumId w:val="44"/>
  </w:num>
  <w:num w:numId="62">
    <w:abstractNumId w:val="22"/>
  </w:num>
  <w:num w:numId="63">
    <w:abstractNumId w:val="47"/>
  </w:num>
  <w:num w:numId="64">
    <w:abstractNumId w:val="19"/>
  </w:num>
  <w:num w:numId="65">
    <w:abstractNumId w:val="16"/>
  </w:num>
  <w:num w:numId="66">
    <w:abstractNumId w:val="50"/>
  </w:num>
  <w:num w:numId="67">
    <w:abstractNumId w:val="14"/>
  </w:num>
  <w:num w:numId="68">
    <w:abstractNumId w:val="38"/>
  </w:num>
  <w:num w:numId="69">
    <w:abstractNumId w:val="34"/>
  </w:num>
  <w:num w:numId="70">
    <w:abstractNumId w:val="12"/>
  </w:num>
  <w:num w:numId="71">
    <w:abstractNumId w:val="20"/>
  </w:num>
  <w:num w:numId="72">
    <w:abstractNumId w:val="41"/>
  </w:num>
  <w:num w:numId="73">
    <w:abstractNumId w:val="21"/>
  </w:num>
  <w:num w:numId="74">
    <w:abstractNumId w:val="24"/>
  </w:num>
  <w:num w:numId="75">
    <w:abstractNumId w:val="27"/>
  </w:num>
  <w:num w:numId="76">
    <w:abstractNumId w:val="45"/>
  </w:num>
  <w:num w:numId="77">
    <w:abstractNumId w:val="54"/>
  </w:num>
  <w:num w:numId="78">
    <w:abstractNumId w:val="42"/>
  </w:num>
  <w:num w:numId="79">
    <w:abstractNumId w:val="37"/>
  </w:num>
  <w:num w:numId="80">
    <w:abstractNumId w:val="29"/>
  </w:num>
  <w:num w:numId="81">
    <w:abstractNumId w:val="40"/>
    <w:lvlOverride w:ilvl="0">
      <w:lvl w:ilvl="0">
        <w:start w:val="1"/>
        <w:numFmt w:val="decimal"/>
        <w:pStyle w:val="10"/>
        <w:lvlText w:val="%1"/>
        <w:lvlJc w:val="left"/>
        <w:pPr>
          <w:ind w:left="425" w:hanging="425"/>
        </w:pPr>
        <w:rPr>
          <w:rFonts w:hint="eastAsia"/>
        </w:rPr>
      </w:lvl>
    </w:lvlOverride>
    <w:lvlOverride w:ilvl="1">
      <w:lvl w:ilvl="1">
        <w:start w:val="1"/>
        <w:numFmt w:val="decimal"/>
        <w:pStyle w:val="21"/>
        <w:lvlText w:val="%1.%2"/>
        <w:lvlJc w:val="left"/>
        <w:pPr>
          <w:ind w:left="992" w:hanging="567"/>
        </w:pPr>
        <w:rPr>
          <w:rFonts w:hint="eastAsia"/>
        </w:rPr>
      </w:lvl>
    </w:lvlOverride>
    <w:lvlOverride w:ilvl="2">
      <w:lvl w:ilvl="2">
        <w:start w:val="1"/>
        <w:numFmt w:val="decimal"/>
        <w:pStyle w:val="31"/>
        <w:lvlText w:val="%1.%2.%3"/>
        <w:lvlJc w:val="left"/>
        <w:pPr>
          <w:ind w:left="1418" w:hanging="567"/>
        </w:pPr>
        <w:rPr>
          <w:rFonts w:hint="eastAsia"/>
        </w:rPr>
      </w:lvl>
    </w:lvlOverride>
    <w:lvlOverride w:ilvl="3">
      <w:lvl w:ilvl="3">
        <w:start w:val="1"/>
        <w:numFmt w:val="decimal"/>
        <w:pStyle w:val="41"/>
        <w:lvlText w:val="%1.%2.%3.%4"/>
        <w:lvlJc w:val="left"/>
        <w:pPr>
          <w:ind w:left="1984" w:hanging="708"/>
        </w:pPr>
        <w:rPr>
          <w:rFonts w:hint="eastAsia"/>
        </w:rPr>
      </w:lvl>
    </w:lvlOverride>
    <w:lvlOverride w:ilvl="4">
      <w:lvl w:ilvl="4">
        <w:start w:val="1"/>
        <w:numFmt w:val="decimal"/>
        <w:pStyle w:val="51"/>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82">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40"/>
  </w:num>
  <w:num w:numId="84">
    <w:abstractNumId w:val="40"/>
  </w:num>
  <w:num w:numId="85">
    <w:abstractNumId w:val="40"/>
  </w:num>
  <w:num w:numId="86">
    <w:abstractNumId w:val="40"/>
  </w:num>
  <w:num w:numId="87">
    <w:abstractNumId w:val="40"/>
  </w:num>
  <w:num w:numId="88">
    <w:abstractNumId w:val="40"/>
  </w:num>
  <w:num w:numId="89">
    <w:abstractNumId w:val="40"/>
  </w:num>
  <w:num w:numId="90">
    <w:abstractNumId w:val="40"/>
  </w:num>
  <w:numIdMacAtCleanup w:val="8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urongjun 00246467">
    <w15:presenceInfo w15:providerId="None" w15:userId="wurongjun 002464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31F08"/>
    <w:rsid w:val="00003D28"/>
    <w:rsid w:val="00007F5D"/>
    <w:rsid w:val="00012278"/>
    <w:rsid w:val="00012ECD"/>
    <w:rsid w:val="00013788"/>
    <w:rsid w:val="000141B3"/>
    <w:rsid w:val="00015282"/>
    <w:rsid w:val="0001602A"/>
    <w:rsid w:val="000167B6"/>
    <w:rsid w:val="0002372C"/>
    <w:rsid w:val="00027A0C"/>
    <w:rsid w:val="00031F08"/>
    <w:rsid w:val="0003467C"/>
    <w:rsid w:val="00043B11"/>
    <w:rsid w:val="00050F15"/>
    <w:rsid w:val="00051DD7"/>
    <w:rsid w:val="000535B4"/>
    <w:rsid w:val="00055B6D"/>
    <w:rsid w:val="00061015"/>
    <w:rsid w:val="00063980"/>
    <w:rsid w:val="00070F18"/>
    <w:rsid w:val="00071AEE"/>
    <w:rsid w:val="000723A5"/>
    <w:rsid w:val="00074D0B"/>
    <w:rsid w:val="00092A67"/>
    <w:rsid w:val="0009409B"/>
    <w:rsid w:val="00095318"/>
    <w:rsid w:val="000A19C9"/>
    <w:rsid w:val="000A1DFD"/>
    <w:rsid w:val="000A7659"/>
    <w:rsid w:val="000B3068"/>
    <w:rsid w:val="000C0EFA"/>
    <w:rsid w:val="000C2DEF"/>
    <w:rsid w:val="000C48A3"/>
    <w:rsid w:val="000D30EC"/>
    <w:rsid w:val="000D5437"/>
    <w:rsid w:val="000D5576"/>
    <w:rsid w:val="000D7C52"/>
    <w:rsid w:val="000E622C"/>
    <w:rsid w:val="000E62CA"/>
    <w:rsid w:val="000E662D"/>
    <w:rsid w:val="000E730B"/>
    <w:rsid w:val="000F082A"/>
    <w:rsid w:val="000F0C00"/>
    <w:rsid w:val="000F5E10"/>
    <w:rsid w:val="00104938"/>
    <w:rsid w:val="00107CEB"/>
    <w:rsid w:val="00110182"/>
    <w:rsid w:val="001108AB"/>
    <w:rsid w:val="001145C7"/>
    <w:rsid w:val="00117A2F"/>
    <w:rsid w:val="00125D57"/>
    <w:rsid w:val="00127BD4"/>
    <w:rsid w:val="00134789"/>
    <w:rsid w:val="001347A7"/>
    <w:rsid w:val="0013578D"/>
    <w:rsid w:val="00137990"/>
    <w:rsid w:val="00142CB7"/>
    <w:rsid w:val="0015525F"/>
    <w:rsid w:val="0016000E"/>
    <w:rsid w:val="00165F32"/>
    <w:rsid w:val="00186949"/>
    <w:rsid w:val="00186EB6"/>
    <w:rsid w:val="0019633D"/>
    <w:rsid w:val="001A0D97"/>
    <w:rsid w:val="001A4332"/>
    <w:rsid w:val="001A50EB"/>
    <w:rsid w:val="001B1431"/>
    <w:rsid w:val="001B21F6"/>
    <w:rsid w:val="001B22E7"/>
    <w:rsid w:val="001B6684"/>
    <w:rsid w:val="001C74C2"/>
    <w:rsid w:val="001E1DD4"/>
    <w:rsid w:val="001E4EC3"/>
    <w:rsid w:val="001E6F12"/>
    <w:rsid w:val="001F0BF9"/>
    <w:rsid w:val="001F58D6"/>
    <w:rsid w:val="001F7103"/>
    <w:rsid w:val="001F7490"/>
    <w:rsid w:val="002015EA"/>
    <w:rsid w:val="00204EB3"/>
    <w:rsid w:val="00205703"/>
    <w:rsid w:val="00211D78"/>
    <w:rsid w:val="00214621"/>
    <w:rsid w:val="00215954"/>
    <w:rsid w:val="0021728A"/>
    <w:rsid w:val="002341FA"/>
    <w:rsid w:val="00234368"/>
    <w:rsid w:val="00235200"/>
    <w:rsid w:val="00235C22"/>
    <w:rsid w:val="00237F18"/>
    <w:rsid w:val="00245099"/>
    <w:rsid w:val="00246213"/>
    <w:rsid w:val="0025247C"/>
    <w:rsid w:val="00253809"/>
    <w:rsid w:val="00255360"/>
    <w:rsid w:val="00263F46"/>
    <w:rsid w:val="002652C2"/>
    <w:rsid w:val="00270C93"/>
    <w:rsid w:val="0027503E"/>
    <w:rsid w:val="00281499"/>
    <w:rsid w:val="00283EF3"/>
    <w:rsid w:val="00291D54"/>
    <w:rsid w:val="0029468D"/>
    <w:rsid w:val="00296DB6"/>
    <w:rsid w:val="002979B6"/>
    <w:rsid w:val="002A2717"/>
    <w:rsid w:val="002A4D3D"/>
    <w:rsid w:val="002B060F"/>
    <w:rsid w:val="002B0DD5"/>
    <w:rsid w:val="002B309A"/>
    <w:rsid w:val="002B4911"/>
    <w:rsid w:val="002B57BE"/>
    <w:rsid w:val="002B7257"/>
    <w:rsid w:val="002C0D72"/>
    <w:rsid w:val="002C1969"/>
    <w:rsid w:val="002C2CEF"/>
    <w:rsid w:val="002C551A"/>
    <w:rsid w:val="002C7BFA"/>
    <w:rsid w:val="002C7DF6"/>
    <w:rsid w:val="002D6B10"/>
    <w:rsid w:val="002E2220"/>
    <w:rsid w:val="002E3284"/>
    <w:rsid w:val="002E399A"/>
    <w:rsid w:val="002E49DF"/>
    <w:rsid w:val="002E646F"/>
    <w:rsid w:val="002E797F"/>
    <w:rsid w:val="002F4C3D"/>
    <w:rsid w:val="002F6680"/>
    <w:rsid w:val="002F7B61"/>
    <w:rsid w:val="003005AB"/>
    <w:rsid w:val="003131DE"/>
    <w:rsid w:val="00317A21"/>
    <w:rsid w:val="003219DE"/>
    <w:rsid w:val="00321ACD"/>
    <w:rsid w:val="003240AB"/>
    <w:rsid w:val="00324208"/>
    <w:rsid w:val="003257EC"/>
    <w:rsid w:val="00327288"/>
    <w:rsid w:val="00333037"/>
    <w:rsid w:val="00337869"/>
    <w:rsid w:val="003427EF"/>
    <w:rsid w:val="00345EE0"/>
    <w:rsid w:val="00350C7B"/>
    <w:rsid w:val="00354582"/>
    <w:rsid w:val="003545F2"/>
    <w:rsid w:val="00356414"/>
    <w:rsid w:val="00364C3C"/>
    <w:rsid w:val="00365D50"/>
    <w:rsid w:val="00367ADE"/>
    <w:rsid w:val="00381536"/>
    <w:rsid w:val="003874F3"/>
    <w:rsid w:val="00387D73"/>
    <w:rsid w:val="003923A2"/>
    <w:rsid w:val="003A34BB"/>
    <w:rsid w:val="003A3B04"/>
    <w:rsid w:val="003A559F"/>
    <w:rsid w:val="003B20DA"/>
    <w:rsid w:val="003B2CFC"/>
    <w:rsid w:val="003B31D1"/>
    <w:rsid w:val="003C5F1D"/>
    <w:rsid w:val="003D35E2"/>
    <w:rsid w:val="003D3AE7"/>
    <w:rsid w:val="003D42CE"/>
    <w:rsid w:val="003D57C0"/>
    <w:rsid w:val="003D778A"/>
    <w:rsid w:val="003E1B39"/>
    <w:rsid w:val="003E3709"/>
    <w:rsid w:val="003E6CAC"/>
    <w:rsid w:val="003E75DC"/>
    <w:rsid w:val="003F35DD"/>
    <w:rsid w:val="003F6AF2"/>
    <w:rsid w:val="004004FD"/>
    <w:rsid w:val="00402540"/>
    <w:rsid w:val="0040625E"/>
    <w:rsid w:val="00411FD4"/>
    <w:rsid w:val="00415ED7"/>
    <w:rsid w:val="004247C7"/>
    <w:rsid w:val="004453BF"/>
    <w:rsid w:val="00451D18"/>
    <w:rsid w:val="004606D0"/>
    <w:rsid w:val="004662CB"/>
    <w:rsid w:val="00467869"/>
    <w:rsid w:val="004726D2"/>
    <w:rsid w:val="00473954"/>
    <w:rsid w:val="00474580"/>
    <w:rsid w:val="00475913"/>
    <w:rsid w:val="004775C6"/>
    <w:rsid w:val="0048318C"/>
    <w:rsid w:val="00483606"/>
    <w:rsid w:val="00484D6B"/>
    <w:rsid w:val="00491648"/>
    <w:rsid w:val="00492280"/>
    <w:rsid w:val="004953EC"/>
    <w:rsid w:val="00495B0B"/>
    <w:rsid w:val="004A09E4"/>
    <w:rsid w:val="004A37A6"/>
    <w:rsid w:val="004A4F29"/>
    <w:rsid w:val="004B0B44"/>
    <w:rsid w:val="004B4287"/>
    <w:rsid w:val="004B6480"/>
    <w:rsid w:val="004B7465"/>
    <w:rsid w:val="004C00F7"/>
    <w:rsid w:val="004C3159"/>
    <w:rsid w:val="004C7C1E"/>
    <w:rsid w:val="004D05D4"/>
    <w:rsid w:val="004D1931"/>
    <w:rsid w:val="004D5D0D"/>
    <w:rsid w:val="004E421F"/>
    <w:rsid w:val="004E4A76"/>
    <w:rsid w:val="004E7BD7"/>
    <w:rsid w:val="004F169A"/>
    <w:rsid w:val="004F3959"/>
    <w:rsid w:val="004F4E11"/>
    <w:rsid w:val="004F647E"/>
    <w:rsid w:val="004F6837"/>
    <w:rsid w:val="00500E71"/>
    <w:rsid w:val="00503D95"/>
    <w:rsid w:val="00504F83"/>
    <w:rsid w:val="0051418E"/>
    <w:rsid w:val="00516A94"/>
    <w:rsid w:val="00516F3A"/>
    <w:rsid w:val="00527042"/>
    <w:rsid w:val="005303C3"/>
    <w:rsid w:val="005305B7"/>
    <w:rsid w:val="00531531"/>
    <w:rsid w:val="00532A78"/>
    <w:rsid w:val="005364EE"/>
    <w:rsid w:val="00541358"/>
    <w:rsid w:val="0055054A"/>
    <w:rsid w:val="00555CA1"/>
    <w:rsid w:val="00563121"/>
    <w:rsid w:val="005639BC"/>
    <w:rsid w:val="00567B8E"/>
    <w:rsid w:val="00567D44"/>
    <w:rsid w:val="005704DF"/>
    <w:rsid w:val="005830E2"/>
    <w:rsid w:val="005905A9"/>
    <w:rsid w:val="0059371B"/>
    <w:rsid w:val="0059683A"/>
    <w:rsid w:val="005A1506"/>
    <w:rsid w:val="005A1A6B"/>
    <w:rsid w:val="005A6104"/>
    <w:rsid w:val="005B1537"/>
    <w:rsid w:val="005B1C82"/>
    <w:rsid w:val="005B3167"/>
    <w:rsid w:val="005B5CBA"/>
    <w:rsid w:val="005C1FD9"/>
    <w:rsid w:val="005C6A32"/>
    <w:rsid w:val="005D53C6"/>
    <w:rsid w:val="005E1AD2"/>
    <w:rsid w:val="005E55C1"/>
    <w:rsid w:val="005F7129"/>
    <w:rsid w:val="00605EE9"/>
    <w:rsid w:val="00606AFC"/>
    <w:rsid w:val="00607395"/>
    <w:rsid w:val="006105AC"/>
    <w:rsid w:val="00610EA1"/>
    <w:rsid w:val="006140F8"/>
    <w:rsid w:val="00617034"/>
    <w:rsid w:val="0061703C"/>
    <w:rsid w:val="00620312"/>
    <w:rsid w:val="00620453"/>
    <w:rsid w:val="00624C7A"/>
    <w:rsid w:val="00640EA1"/>
    <w:rsid w:val="00645D4E"/>
    <w:rsid w:val="006460B3"/>
    <w:rsid w:val="00652413"/>
    <w:rsid w:val="00652515"/>
    <w:rsid w:val="00656359"/>
    <w:rsid w:val="00657B8D"/>
    <w:rsid w:val="00660E2D"/>
    <w:rsid w:val="0066459D"/>
    <w:rsid w:val="00665894"/>
    <w:rsid w:val="0067286F"/>
    <w:rsid w:val="0068091E"/>
    <w:rsid w:val="0068270E"/>
    <w:rsid w:val="00694A86"/>
    <w:rsid w:val="006B3E72"/>
    <w:rsid w:val="006B76E6"/>
    <w:rsid w:val="006D5468"/>
    <w:rsid w:val="006E333A"/>
    <w:rsid w:val="006E6274"/>
    <w:rsid w:val="006E770C"/>
    <w:rsid w:val="006F559B"/>
    <w:rsid w:val="0070026B"/>
    <w:rsid w:val="00701793"/>
    <w:rsid w:val="00711446"/>
    <w:rsid w:val="00712D85"/>
    <w:rsid w:val="00716AB8"/>
    <w:rsid w:val="00717DBB"/>
    <w:rsid w:val="00717EC9"/>
    <w:rsid w:val="00720094"/>
    <w:rsid w:val="007249E5"/>
    <w:rsid w:val="00726315"/>
    <w:rsid w:val="007264D9"/>
    <w:rsid w:val="007271DA"/>
    <w:rsid w:val="00732856"/>
    <w:rsid w:val="007347C5"/>
    <w:rsid w:val="007352D8"/>
    <w:rsid w:val="00736965"/>
    <w:rsid w:val="00742CB4"/>
    <w:rsid w:val="00745F91"/>
    <w:rsid w:val="007541B5"/>
    <w:rsid w:val="007605FA"/>
    <w:rsid w:val="00761E58"/>
    <w:rsid w:val="00767D66"/>
    <w:rsid w:val="00770B57"/>
    <w:rsid w:val="0078434A"/>
    <w:rsid w:val="00785DB5"/>
    <w:rsid w:val="007904BA"/>
    <w:rsid w:val="007957EA"/>
    <w:rsid w:val="007971D7"/>
    <w:rsid w:val="007A009F"/>
    <w:rsid w:val="007A0825"/>
    <w:rsid w:val="007A0A04"/>
    <w:rsid w:val="007A15FF"/>
    <w:rsid w:val="007C572A"/>
    <w:rsid w:val="007C7969"/>
    <w:rsid w:val="007D592C"/>
    <w:rsid w:val="007D6292"/>
    <w:rsid w:val="007D69E4"/>
    <w:rsid w:val="007E1E1C"/>
    <w:rsid w:val="007E22CD"/>
    <w:rsid w:val="007E236B"/>
    <w:rsid w:val="007E40AF"/>
    <w:rsid w:val="007E439C"/>
    <w:rsid w:val="007E5D38"/>
    <w:rsid w:val="007E5D60"/>
    <w:rsid w:val="007F017D"/>
    <w:rsid w:val="007F3ED0"/>
    <w:rsid w:val="007F5B10"/>
    <w:rsid w:val="0080004A"/>
    <w:rsid w:val="0080023A"/>
    <w:rsid w:val="008031E1"/>
    <w:rsid w:val="00807C0C"/>
    <w:rsid w:val="008118CF"/>
    <w:rsid w:val="00813B33"/>
    <w:rsid w:val="00815DB0"/>
    <w:rsid w:val="00821347"/>
    <w:rsid w:val="00823D52"/>
    <w:rsid w:val="00824A5B"/>
    <w:rsid w:val="008270AB"/>
    <w:rsid w:val="0083014E"/>
    <w:rsid w:val="00835F8B"/>
    <w:rsid w:val="00844B18"/>
    <w:rsid w:val="00846A51"/>
    <w:rsid w:val="00847294"/>
    <w:rsid w:val="00857AFA"/>
    <w:rsid w:val="0086154E"/>
    <w:rsid w:val="008625F8"/>
    <w:rsid w:val="008662B3"/>
    <w:rsid w:val="008738BB"/>
    <w:rsid w:val="00873CD1"/>
    <w:rsid w:val="00880A09"/>
    <w:rsid w:val="008830F1"/>
    <w:rsid w:val="00887792"/>
    <w:rsid w:val="00893B0C"/>
    <w:rsid w:val="00894C04"/>
    <w:rsid w:val="00896EA9"/>
    <w:rsid w:val="008972A6"/>
    <w:rsid w:val="008A443F"/>
    <w:rsid w:val="008A50AF"/>
    <w:rsid w:val="008A594C"/>
    <w:rsid w:val="008A6089"/>
    <w:rsid w:val="008B4248"/>
    <w:rsid w:val="008B5BCA"/>
    <w:rsid w:val="008C1ABC"/>
    <w:rsid w:val="008C249B"/>
    <w:rsid w:val="008C2B1D"/>
    <w:rsid w:val="008D0514"/>
    <w:rsid w:val="008D1ADC"/>
    <w:rsid w:val="008D1E97"/>
    <w:rsid w:val="008E4A2A"/>
    <w:rsid w:val="008E6245"/>
    <w:rsid w:val="008E6367"/>
    <w:rsid w:val="008F49FF"/>
    <w:rsid w:val="008F5A05"/>
    <w:rsid w:val="009018AB"/>
    <w:rsid w:val="009077CF"/>
    <w:rsid w:val="00911C79"/>
    <w:rsid w:val="00913612"/>
    <w:rsid w:val="009136DE"/>
    <w:rsid w:val="00915DB4"/>
    <w:rsid w:val="00917C19"/>
    <w:rsid w:val="00917E61"/>
    <w:rsid w:val="00925435"/>
    <w:rsid w:val="009258FD"/>
    <w:rsid w:val="00927E30"/>
    <w:rsid w:val="00930233"/>
    <w:rsid w:val="0093192F"/>
    <w:rsid w:val="00932A2A"/>
    <w:rsid w:val="00934F43"/>
    <w:rsid w:val="00942C8A"/>
    <w:rsid w:val="00943F88"/>
    <w:rsid w:val="00947206"/>
    <w:rsid w:val="00953490"/>
    <w:rsid w:val="009549DB"/>
    <w:rsid w:val="009569AE"/>
    <w:rsid w:val="009634E9"/>
    <w:rsid w:val="00963BB2"/>
    <w:rsid w:val="00970B60"/>
    <w:rsid w:val="009720EC"/>
    <w:rsid w:val="00973E3D"/>
    <w:rsid w:val="00981D8A"/>
    <w:rsid w:val="009820CD"/>
    <w:rsid w:val="00982EEC"/>
    <w:rsid w:val="009860C6"/>
    <w:rsid w:val="00993B36"/>
    <w:rsid w:val="00994DC3"/>
    <w:rsid w:val="009B25A3"/>
    <w:rsid w:val="009B5BF2"/>
    <w:rsid w:val="009B66F9"/>
    <w:rsid w:val="009B7D87"/>
    <w:rsid w:val="009C12CB"/>
    <w:rsid w:val="009C32A4"/>
    <w:rsid w:val="009C5EAA"/>
    <w:rsid w:val="009C6D19"/>
    <w:rsid w:val="009D375D"/>
    <w:rsid w:val="009D58AC"/>
    <w:rsid w:val="009D6393"/>
    <w:rsid w:val="009E1AA0"/>
    <w:rsid w:val="009E7C1A"/>
    <w:rsid w:val="00A06C7C"/>
    <w:rsid w:val="00A06EDC"/>
    <w:rsid w:val="00A14805"/>
    <w:rsid w:val="00A16FFC"/>
    <w:rsid w:val="00A21144"/>
    <w:rsid w:val="00A21FA2"/>
    <w:rsid w:val="00A344A5"/>
    <w:rsid w:val="00A374BC"/>
    <w:rsid w:val="00A37B49"/>
    <w:rsid w:val="00A42516"/>
    <w:rsid w:val="00A4278D"/>
    <w:rsid w:val="00A478AE"/>
    <w:rsid w:val="00A56458"/>
    <w:rsid w:val="00A63EFE"/>
    <w:rsid w:val="00A66500"/>
    <w:rsid w:val="00A725DB"/>
    <w:rsid w:val="00A74D40"/>
    <w:rsid w:val="00A8257E"/>
    <w:rsid w:val="00A82AC4"/>
    <w:rsid w:val="00A8311C"/>
    <w:rsid w:val="00A846C6"/>
    <w:rsid w:val="00A9441F"/>
    <w:rsid w:val="00A96FF0"/>
    <w:rsid w:val="00AB1206"/>
    <w:rsid w:val="00AB2F91"/>
    <w:rsid w:val="00AB41F1"/>
    <w:rsid w:val="00AB4DF7"/>
    <w:rsid w:val="00AC2410"/>
    <w:rsid w:val="00AE4B0A"/>
    <w:rsid w:val="00AE6CFF"/>
    <w:rsid w:val="00AF0B48"/>
    <w:rsid w:val="00B004AF"/>
    <w:rsid w:val="00B022B8"/>
    <w:rsid w:val="00B03974"/>
    <w:rsid w:val="00B0505A"/>
    <w:rsid w:val="00B106AE"/>
    <w:rsid w:val="00B1361F"/>
    <w:rsid w:val="00B21BD4"/>
    <w:rsid w:val="00B2211A"/>
    <w:rsid w:val="00B24442"/>
    <w:rsid w:val="00B3132A"/>
    <w:rsid w:val="00B3150D"/>
    <w:rsid w:val="00B31B5A"/>
    <w:rsid w:val="00B31E1F"/>
    <w:rsid w:val="00B377F5"/>
    <w:rsid w:val="00B42548"/>
    <w:rsid w:val="00B50FD6"/>
    <w:rsid w:val="00B61AD3"/>
    <w:rsid w:val="00B6427B"/>
    <w:rsid w:val="00B653FE"/>
    <w:rsid w:val="00B70468"/>
    <w:rsid w:val="00B70B84"/>
    <w:rsid w:val="00B71B23"/>
    <w:rsid w:val="00B732F7"/>
    <w:rsid w:val="00B73A2B"/>
    <w:rsid w:val="00B746E4"/>
    <w:rsid w:val="00B81C61"/>
    <w:rsid w:val="00B8733C"/>
    <w:rsid w:val="00BA034C"/>
    <w:rsid w:val="00BA1C0A"/>
    <w:rsid w:val="00BA1DDA"/>
    <w:rsid w:val="00BA277C"/>
    <w:rsid w:val="00BA5EC8"/>
    <w:rsid w:val="00BA5FD0"/>
    <w:rsid w:val="00BB0C61"/>
    <w:rsid w:val="00BB6F92"/>
    <w:rsid w:val="00BB7E85"/>
    <w:rsid w:val="00BC0990"/>
    <w:rsid w:val="00BD0B2F"/>
    <w:rsid w:val="00BD3CE0"/>
    <w:rsid w:val="00BE4FF6"/>
    <w:rsid w:val="00BF2F52"/>
    <w:rsid w:val="00BF4FD7"/>
    <w:rsid w:val="00C03E0A"/>
    <w:rsid w:val="00C047CF"/>
    <w:rsid w:val="00C05244"/>
    <w:rsid w:val="00C06DF0"/>
    <w:rsid w:val="00C12883"/>
    <w:rsid w:val="00C27378"/>
    <w:rsid w:val="00C27CDA"/>
    <w:rsid w:val="00C30D87"/>
    <w:rsid w:val="00C33203"/>
    <w:rsid w:val="00C33312"/>
    <w:rsid w:val="00C35A24"/>
    <w:rsid w:val="00C43F9E"/>
    <w:rsid w:val="00C50BCD"/>
    <w:rsid w:val="00C579B1"/>
    <w:rsid w:val="00C73503"/>
    <w:rsid w:val="00C74AE9"/>
    <w:rsid w:val="00C77440"/>
    <w:rsid w:val="00C77E36"/>
    <w:rsid w:val="00C82132"/>
    <w:rsid w:val="00C82918"/>
    <w:rsid w:val="00C862D3"/>
    <w:rsid w:val="00C90CBB"/>
    <w:rsid w:val="00C917A2"/>
    <w:rsid w:val="00C94FDB"/>
    <w:rsid w:val="00CA3EBB"/>
    <w:rsid w:val="00CA3F43"/>
    <w:rsid w:val="00CA5253"/>
    <w:rsid w:val="00CB1F45"/>
    <w:rsid w:val="00CB24D4"/>
    <w:rsid w:val="00CB478A"/>
    <w:rsid w:val="00CB5A93"/>
    <w:rsid w:val="00CC27B3"/>
    <w:rsid w:val="00CC6682"/>
    <w:rsid w:val="00CD04A7"/>
    <w:rsid w:val="00CD17FA"/>
    <w:rsid w:val="00CD1A1F"/>
    <w:rsid w:val="00CD1ADB"/>
    <w:rsid w:val="00CD6982"/>
    <w:rsid w:val="00CE05A6"/>
    <w:rsid w:val="00CE1AEC"/>
    <w:rsid w:val="00CE44AB"/>
    <w:rsid w:val="00CF20AE"/>
    <w:rsid w:val="00CF3C72"/>
    <w:rsid w:val="00D02E41"/>
    <w:rsid w:val="00D06216"/>
    <w:rsid w:val="00D1284D"/>
    <w:rsid w:val="00D13A5D"/>
    <w:rsid w:val="00D15772"/>
    <w:rsid w:val="00D16F3D"/>
    <w:rsid w:val="00D17639"/>
    <w:rsid w:val="00D2133E"/>
    <w:rsid w:val="00D244CD"/>
    <w:rsid w:val="00D3015E"/>
    <w:rsid w:val="00D37BB1"/>
    <w:rsid w:val="00D37FE0"/>
    <w:rsid w:val="00D409C5"/>
    <w:rsid w:val="00D40F21"/>
    <w:rsid w:val="00D420AF"/>
    <w:rsid w:val="00D44BFC"/>
    <w:rsid w:val="00D46609"/>
    <w:rsid w:val="00D54460"/>
    <w:rsid w:val="00D56FBA"/>
    <w:rsid w:val="00D6149F"/>
    <w:rsid w:val="00D7258A"/>
    <w:rsid w:val="00D765D7"/>
    <w:rsid w:val="00D805C5"/>
    <w:rsid w:val="00D809C8"/>
    <w:rsid w:val="00D85411"/>
    <w:rsid w:val="00D873BB"/>
    <w:rsid w:val="00D873FB"/>
    <w:rsid w:val="00D92B40"/>
    <w:rsid w:val="00DA27A3"/>
    <w:rsid w:val="00DA2A34"/>
    <w:rsid w:val="00DA35E6"/>
    <w:rsid w:val="00DA5710"/>
    <w:rsid w:val="00DA5F3C"/>
    <w:rsid w:val="00DB1421"/>
    <w:rsid w:val="00DC0FEE"/>
    <w:rsid w:val="00DC4627"/>
    <w:rsid w:val="00DC4EAE"/>
    <w:rsid w:val="00DD3952"/>
    <w:rsid w:val="00DD63EF"/>
    <w:rsid w:val="00DD75E5"/>
    <w:rsid w:val="00DE288E"/>
    <w:rsid w:val="00DE2FB4"/>
    <w:rsid w:val="00DE6CBC"/>
    <w:rsid w:val="00DE7129"/>
    <w:rsid w:val="00DF0F18"/>
    <w:rsid w:val="00DF1561"/>
    <w:rsid w:val="00DF3EBC"/>
    <w:rsid w:val="00DF520D"/>
    <w:rsid w:val="00E03F57"/>
    <w:rsid w:val="00E05DBA"/>
    <w:rsid w:val="00E067AF"/>
    <w:rsid w:val="00E0741A"/>
    <w:rsid w:val="00E13AA3"/>
    <w:rsid w:val="00E154AB"/>
    <w:rsid w:val="00E235CC"/>
    <w:rsid w:val="00E2421D"/>
    <w:rsid w:val="00E37A75"/>
    <w:rsid w:val="00E50534"/>
    <w:rsid w:val="00E51232"/>
    <w:rsid w:val="00E5180F"/>
    <w:rsid w:val="00E548DB"/>
    <w:rsid w:val="00E54C0A"/>
    <w:rsid w:val="00E552BF"/>
    <w:rsid w:val="00E56CD4"/>
    <w:rsid w:val="00E5770C"/>
    <w:rsid w:val="00E57C2F"/>
    <w:rsid w:val="00E64028"/>
    <w:rsid w:val="00E66CB0"/>
    <w:rsid w:val="00E71AED"/>
    <w:rsid w:val="00E7517C"/>
    <w:rsid w:val="00E77A70"/>
    <w:rsid w:val="00E84DB2"/>
    <w:rsid w:val="00E84F11"/>
    <w:rsid w:val="00E933A9"/>
    <w:rsid w:val="00EA5B2F"/>
    <w:rsid w:val="00EA5CBE"/>
    <w:rsid w:val="00EA60B9"/>
    <w:rsid w:val="00EA6C49"/>
    <w:rsid w:val="00EA7665"/>
    <w:rsid w:val="00EA7AAB"/>
    <w:rsid w:val="00EB096A"/>
    <w:rsid w:val="00EB38F0"/>
    <w:rsid w:val="00EB57AB"/>
    <w:rsid w:val="00EC1B0D"/>
    <w:rsid w:val="00EC3B6D"/>
    <w:rsid w:val="00EC5581"/>
    <w:rsid w:val="00ED5964"/>
    <w:rsid w:val="00ED658C"/>
    <w:rsid w:val="00EE5E35"/>
    <w:rsid w:val="00EF1AD1"/>
    <w:rsid w:val="00EF39AF"/>
    <w:rsid w:val="00EF4A91"/>
    <w:rsid w:val="00EF54D7"/>
    <w:rsid w:val="00F0109A"/>
    <w:rsid w:val="00F0201D"/>
    <w:rsid w:val="00F03D17"/>
    <w:rsid w:val="00F079F3"/>
    <w:rsid w:val="00F164B3"/>
    <w:rsid w:val="00F21ADC"/>
    <w:rsid w:val="00F22FCD"/>
    <w:rsid w:val="00F4511E"/>
    <w:rsid w:val="00F46825"/>
    <w:rsid w:val="00F521C7"/>
    <w:rsid w:val="00F52BDC"/>
    <w:rsid w:val="00F56309"/>
    <w:rsid w:val="00F6266B"/>
    <w:rsid w:val="00F635C7"/>
    <w:rsid w:val="00F64BD9"/>
    <w:rsid w:val="00F7328F"/>
    <w:rsid w:val="00F73520"/>
    <w:rsid w:val="00F763CE"/>
    <w:rsid w:val="00F857A8"/>
    <w:rsid w:val="00F96B0B"/>
    <w:rsid w:val="00F976B2"/>
    <w:rsid w:val="00FA2F27"/>
    <w:rsid w:val="00FA71E9"/>
    <w:rsid w:val="00FB1401"/>
    <w:rsid w:val="00FB1859"/>
    <w:rsid w:val="00FB7BEF"/>
    <w:rsid w:val="00FC6C31"/>
    <w:rsid w:val="00FD07FC"/>
    <w:rsid w:val="00FD42D2"/>
    <w:rsid w:val="00FE228C"/>
    <w:rsid w:val="00FE3693"/>
    <w:rsid w:val="00FF2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5:docId w15:val="{C8D99C72-2B5C-40FF-8EB6-D187F6751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5">
    <w:name w:val="Normal"/>
    <w:qFormat/>
    <w:rsid w:val="001108AB"/>
    <w:pPr>
      <w:widowControl w:val="0"/>
      <w:jc w:val="both"/>
    </w:pPr>
    <w:rPr>
      <w:kern w:val="2"/>
      <w:sz w:val="21"/>
      <w:szCs w:val="24"/>
    </w:rPr>
  </w:style>
  <w:style w:type="paragraph" w:styleId="10">
    <w:name w:val="heading 1"/>
    <w:aliases w:val="heading 1,h1,H1,PIM 1,1.,123321,H11,H12,H111,H13,H112,1,Huvudrubrik,app heading 1,app heading 11,app heading 12,app heading 111,app heading 13,prop,Heading 11,II+,I,H14,H15,H16,H17,H18,H121,H131,H141,H151,H161,H171,H19,H122,H132,H142,H152,H162,H172"/>
    <w:next w:val="21"/>
    <w:qFormat/>
    <w:rsid w:val="001108AB"/>
    <w:pPr>
      <w:keepNext/>
      <w:numPr>
        <w:numId w:val="3"/>
      </w:numPr>
      <w:spacing w:before="240" w:after="240"/>
      <w:jc w:val="both"/>
      <w:outlineLvl w:val="0"/>
    </w:pPr>
    <w:rPr>
      <w:rFonts w:ascii="Arial" w:eastAsia="黑体" w:hAnsi="Arial"/>
      <w:b/>
      <w:sz w:val="32"/>
      <w:szCs w:val="32"/>
    </w:rPr>
  </w:style>
  <w:style w:type="paragraph" w:styleId="21">
    <w:name w:val="heading 2"/>
    <w:aliases w:val="heading 2,第一章 标题 2,Heading 2 Hidden,Heading 2 CCBS,H2,h2,Titre3,HD2,2nd level,2,DO NOT USE_h2,chn,Chapter Number/Appendix Letter,sect 1.2,ISO1,PIM2,1.1Heading 2,1.1 Heading 2,H21,sect 1.21,H22,sect 1.22,H211,sect 1.211,H23,sect 1.23,H212,body,第一层条"/>
    <w:next w:val="a5"/>
    <w:link w:val="2Char"/>
    <w:qFormat/>
    <w:rsid w:val="001108AB"/>
    <w:pPr>
      <w:keepNext/>
      <w:numPr>
        <w:ilvl w:val="1"/>
        <w:numId w:val="3"/>
      </w:numPr>
      <w:spacing w:before="240" w:after="240"/>
      <w:jc w:val="both"/>
      <w:outlineLvl w:val="1"/>
    </w:pPr>
    <w:rPr>
      <w:rFonts w:ascii="Arial" w:eastAsia="黑体" w:hAnsi="Arial"/>
      <w:sz w:val="24"/>
      <w:szCs w:val="24"/>
    </w:rPr>
  </w:style>
  <w:style w:type="paragraph" w:styleId="31">
    <w:name w:val="heading 3"/>
    <w:aliases w:val="Char Char Char Char Char Char Char,Char Char Char Char Char Char Char Char Char Char Char Char Char Char,heading 3,heading 3 Char,h3,H3,level_3,PIM 3,Level 3 Head,Heading 3 - old,sect1.2.3,sect1.2.31,sect1.2.32,sect1.2.311,sect1.2.33,bh,3"/>
    <w:basedOn w:val="a5"/>
    <w:next w:val="a5"/>
    <w:link w:val="3Char"/>
    <w:qFormat/>
    <w:rsid w:val="001108AB"/>
    <w:pPr>
      <w:keepNext/>
      <w:keepLines/>
      <w:numPr>
        <w:ilvl w:val="2"/>
        <w:numId w:val="3"/>
      </w:numPr>
      <w:spacing w:before="260" w:after="260" w:line="416" w:lineRule="auto"/>
      <w:outlineLvl w:val="2"/>
    </w:pPr>
    <w:rPr>
      <w:rFonts w:eastAsia="黑体"/>
      <w:bCs/>
      <w:sz w:val="24"/>
      <w:szCs w:val="32"/>
    </w:rPr>
  </w:style>
  <w:style w:type="paragraph" w:styleId="41">
    <w:name w:val="heading 4"/>
    <w:aliases w:val="heading 4,bullet,bl,bb,PIM 4,H4,h4,4,4heading,sect 1.2.3.4,Ref Heading 1,rh1,Heading sql,H41,H42,H43,H44,H45,H46,H47,H48,H49,H410,H411,H421,H431,H441,H451,H461,H471,H481,H491,H4101,H412,H422,H432,H442,H452,H462,H472,H482,H492,H4102,H4111,H4211,--F4"/>
    <w:basedOn w:val="a5"/>
    <w:next w:val="a5"/>
    <w:link w:val="4Char"/>
    <w:unhideWhenUsed/>
    <w:qFormat/>
    <w:rsid w:val="00CB24D4"/>
    <w:pPr>
      <w:keepNext/>
      <w:keepLines/>
      <w:numPr>
        <w:ilvl w:val="3"/>
        <w:numId w:val="3"/>
      </w:numPr>
      <w:spacing w:before="280" w:after="290" w:line="376" w:lineRule="auto"/>
      <w:outlineLvl w:val="3"/>
    </w:pPr>
    <w:rPr>
      <w:rFonts w:asciiTheme="majorHAnsi" w:eastAsiaTheme="majorEastAsia" w:hAnsiTheme="majorHAnsi" w:cstheme="majorBidi"/>
      <w:bCs/>
      <w:szCs w:val="28"/>
    </w:rPr>
  </w:style>
  <w:style w:type="paragraph" w:styleId="51">
    <w:name w:val="heading 5"/>
    <w:aliases w:val="heading 5,heading 5 Char,标题 5 Char Char,dash,ds,dd,Roman list,H5,h5,Heading5,l5,5,Alt+5,表格标题,ITT t5,PA Pico Section,H5-Heading 5,heading5,PIM 5,标题5,l5+toc5,Numbered Sub-list,Level 3 - i,h51,heading 51,h52,heading 52,h53,heading 53,上海中望标准标题五,dash1"/>
    <w:basedOn w:val="a5"/>
    <w:next w:val="a5"/>
    <w:link w:val="5Char"/>
    <w:unhideWhenUsed/>
    <w:qFormat/>
    <w:rsid w:val="00CB24D4"/>
    <w:pPr>
      <w:keepNext/>
      <w:keepLines/>
      <w:numPr>
        <w:ilvl w:val="4"/>
        <w:numId w:val="3"/>
      </w:numPr>
      <w:spacing w:before="280" w:after="290" w:line="376" w:lineRule="auto"/>
      <w:outlineLvl w:val="4"/>
    </w:pPr>
    <w:rPr>
      <w:bCs/>
      <w:szCs w:val="28"/>
    </w:rPr>
  </w:style>
  <w:style w:type="paragraph" w:styleId="6">
    <w:name w:val="heading 6"/>
    <w:basedOn w:val="a5"/>
    <w:next w:val="a5"/>
    <w:link w:val="6Char"/>
    <w:unhideWhenUsed/>
    <w:qFormat/>
    <w:rsid w:val="008E6367"/>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5"/>
    <w:next w:val="a5"/>
    <w:link w:val="7Char"/>
    <w:unhideWhenUsed/>
    <w:qFormat/>
    <w:rsid w:val="008E6367"/>
    <w:pPr>
      <w:keepNext/>
      <w:keepLines/>
      <w:spacing w:before="240" w:after="64" w:line="320" w:lineRule="auto"/>
      <w:outlineLvl w:val="6"/>
    </w:pPr>
    <w:rPr>
      <w:b/>
      <w:bCs/>
      <w:sz w:val="24"/>
    </w:rPr>
  </w:style>
  <w:style w:type="paragraph" w:styleId="8">
    <w:name w:val="heading 8"/>
    <w:basedOn w:val="a5"/>
    <w:next w:val="a5"/>
    <w:link w:val="8Char"/>
    <w:unhideWhenUsed/>
    <w:qFormat/>
    <w:rsid w:val="008E6367"/>
    <w:pPr>
      <w:keepNext/>
      <w:keepLines/>
      <w:spacing w:before="240" w:after="64" w:line="320" w:lineRule="auto"/>
      <w:outlineLvl w:val="7"/>
    </w:pPr>
    <w:rPr>
      <w:rFonts w:asciiTheme="majorHAnsi" w:eastAsiaTheme="majorEastAsia" w:hAnsiTheme="majorHAnsi" w:cstheme="majorBidi"/>
      <w:sz w:val="24"/>
    </w:rPr>
  </w:style>
  <w:style w:type="paragraph" w:styleId="9">
    <w:name w:val="heading 9"/>
    <w:basedOn w:val="a5"/>
    <w:next w:val="a5"/>
    <w:link w:val="9Char"/>
    <w:unhideWhenUsed/>
    <w:qFormat/>
    <w:rsid w:val="008E6367"/>
    <w:pPr>
      <w:keepNext/>
      <w:keepLines/>
      <w:spacing w:before="240" w:after="64" w:line="320" w:lineRule="auto"/>
      <w:outlineLvl w:val="8"/>
    </w:pPr>
    <w:rPr>
      <w:rFonts w:asciiTheme="majorHAnsi" w:eastAsiaTheme="majorEastAsia" w:hAnsiTheme="majorHAnsi" w:cstheme="majorBidi"/>
      <w:szCs w:val="21"/>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customStyle="1" w:styleId="a4">
    <w:name w:val="表格题注"/>
    <w:next w:val="a5"/>
    <w:rsid w:val="00AB1206"/>
    <w:pPr>
      <w:keepLines/>
      <w:numPr>
        <w:ilvl w:val="8"/>
        <w:numId w:val="1"/>
      </w:numPr>
      <w:spacing w:beforeLines="100"/>
      <w:ind w:left="1089" w:hanging="369"/>
      <w:jc w:val="center"/>
    </w:pPr>
    <w:rPr>
      <w:rFonts w:ascii="Arial" w:hAnsi="Arial"/>
      <w:sz w:val="18"/>
      <w:szCs w:val="18"/>
    </w:rPr>
  </w:style>
  <w:style w:type="paragraph" w:customStyle="1" w:styleId="a9">
    <w:name w:val="表格文本"/>
    <w:rsid w:val="00652515"/>
    <w:pPr>
      <w:tabs>
        <w:tab w:val="decimal" w:pos="0"/>
      </w:tabs>
    </w:pPr>
    <w:rPr>
      <w:rFonts w:ascii="Arial" w:hAnsi="Arial"/>
      <w:noProof/>
      <w:sz w:val="21"/>
      <w:szCs w:val="21"/>
    </w:rPr>
  </w:style>
  <w:style w:type="paragraph" w:customStyle="1" w:styleId="aa">
    <w:name w:val="表头文本"/>
    <w:rsid w:val="00652515"/>
    <w:pPr>
      <w:jc w:val="center"/>
    </w:pPr>
    <w:rPr>
      <w:rFonts w:ascii="Arial" w:hAnsi="Arial"/>
      <w:b/>
      <w:sz w:val="21"/>
      <w:szCs w:val="21"/>
    </w:rPr>
  </w:style>
  <w:style w:type="table" w:customStyle="1" w:styleId="ab">
    <w:name w:val="表样式"/>
    <w:basedOn w:val="a7"/>
    <w:rsid w:val="00887792"/>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a3">
    <w:name w:val="插图题注"/>
    <w:next w:val="a5"/>
    <w:rsid w:val="00AB1206"/>
    <w:pPr>
      <w:numPr>
        <w:ilvl w:val="7"/>
        <w:numId w:val="1"/>
      </w:numPr>
      <w:spacing w:afterLines="100"/>
      <w:ind w:left="1089" w:hanging="369"/>
      <w:jc w:val="center"/>
    </w:pPr>
    <w:rPr>
      <w:rFonts w:ascii="Arial" w:hAnsi="Arial"/>
      <w:sz w:val="18"/>
      <w:szCs w:val="18"/>
    </w:rPr>
  </w:style>
  <w:style w:type="paragraph" w:customStyle="1" w:styleId="ac">
    <w:name w:val="图样式"/>
    <w:basedOn w:val="a5"/>
    <w:rsid w:val="00887792"/>
    <w:pPr>
      <w:keepNext/>
      <w:widowControl/>
      <w:spacing w:before="80" w:after="80"/>
      <w:jc w:val="center"/>
    </w:pPr>
  </w:style>
  <w:style w:type="paragraph" w:customStyle="1" w:styleId="ad">
    <w:name w:val="文档标题"/>
    <w:basedOn w:val="a5"/>
    <w:rsid w:val="00652515"/>
    <w:pPr>
      <w:tabs>
        <w:tab w:val="left" w:pos="0"/>
      </w:tabs>
      <w:spacing w:before="300" w:after="300"/>
      <w:jc w:val="center"/>
    </w:pPr>
    <w:rPr>
      <w:rFonts w:ascii="Arial" w:eastAsia="黑体" w:hAnsi="Arial"/>
      <w:sz w:val="36"/>
      <w:szCs w:val="36"/>
    </w:rPr>
  </w:style>
  <w:style w:type="paragraph" w:styleId="ae">
    <w:name w:val="footer"/>
    <w:rsid w:val="00AB1206"/>
    <w:pPr>
      <w:tabs>
        <w:tab w:val="center" w:pos="4510"/>
        <w:tab w:val="right" w:pos="9020"/>
      </w:tabs>
    </w:pPr>
    <w:rPr>
      <w:rFonts w:ascii="Arial" w:hAnsi="Arial"/>
      <w:sz w:val="18"/>
      <w:szCs w:val="18"/>
    </w:rPr>
  </w:style>
  <w:style w:type="paragraph" w:styleId="af">
    <w:name w:val="header"/>
    <w:rsid w:val="00AB1206"/>
    <w:pPr>
      <w:tabs>
        <w:tab w:val="center" w:pos="4153"/>
        <w:tab w:val="right" w:pos="8306"/>
      </w:tabs>
      <w:snapToGrid w:val="0"/>
      <w:jc w:val="both"/>
    </w:pPr>
    <w:rPr>
      <w:rFonts w:ascii="Arial" w:hAnsi="Arial"/>
      <w:sz w:val="18"/>
      <w:szCs w:val="18"/>
    </w:rPr>
  </w:style>
  <w:style w:type="paragraph" w:customStyle="1" w:styleId="af0">
    <w:name w:val="正文（首行不缩进）"/>
    <w:basedOn w:val="a5"/>
    <w:rsid w:val="00887792"/>
  </w:style>
  <w:style w:type="paragraph" w:customStyle="1" w:styleId="af1">
    <w:name w:val="注示头"/>
    <w:basedOn w:val="a5"/>
    <w:rsid w:val="00887792"/>
    <w:pPr>
      <w:pBdr>
        <w:top w:val="single" w:sz="4" w:space="1" w:color="000000"/>
      </w:pBdr>
    </w:pPr>
    <w:rPr>
      <w:rFonts w:ascii="Arial" w:eastAsia="黑体" w:hAnsi="Arial"/>
      <w:sz w:val="18"/>
    </w:rPr>
  </w:style>
  <w:style w:type="paragraph" w:customStyle="1" w:styleId="af2">
    <w:name w:val="注示文本"/>
    <w:basedOn w:val="a5"/>
    <w:rsid w:val="00887792"/>
    <w:pPr>
      <w:pBdr>
        <w:bottom w:val="single" w:sz="4" w:space="1" w:color="000000"/>
      </w:pBdr>
      <w:ind w:firstLine="360"/>
    </w:pPr>
    <w:rPr>
      <w:rFonts w:ascii="Arial" w:eastAsia="楷体_GB2312" w:hAnsi="Arial"/>
      <w:sz w:val="18"/>
      <w:szCs w:val="18"/>
    </w:rPr>
  </w:style>
  <w:style w:type="paragraph" w:customStyle="1" w:styleId="af3">
    <w:name w:val="编写建议"/>
    <w:basedOn w:val="a5"/>
    <w:rsid w:val="007271DA"/>
    <w:pPr>
      <w:ind w:firstLine="420"/>
    </w:pPr>
    <w:rPr>
      <w:rFonts w:ascii="Arial" w:hAnsi="Arial" w:cs="Arial"/>
      <w:i/>
      <w:color w:val="0000FF"/>
    </w:rPr>
  </w:style>
  <w:style w:type="table" w:styleId="af4">
    <w:name w:val="Table Grid"/>
    <w:basedOn w:val="a7"/>
    <w:rsid w:val="00FB1859"/>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5">
    <w:name w:val="样式一"/>
    <w:basedOn w:val="a6"/>
    <w:rsid w:val="00E37A75"/>
    <w:rPr>
      <w:rFonts w:ascii="宋体" w:hAnsi="宋体"/>
      <w:b/>
      <w:bCs/>
      <w:color w:val="000000"/>
      <w:sz w:val="36"/>
    </w:rPr>
  </w:style>
  <w:style w:type="character" w:customStyle="1" w:styleId="af6">
    <w:name w:val="样式二"/>
    <w:basedOn w:val="af5"/>
    <w:rsid w:val="00E37A75"/>
    <w:rPr>
      <w:rFonts w:ascii="宋体" w:hAnsi="宋体"/>
      <w:b/>
      <w:bCs/>
      <w:color w:val="000000"/>
      <w:sz w:val="36"/>
    </w:rPr>
  </w:style>
  <w:style w:type="paragraph" w:styleId="af7">
    <w:name w:val="Balloon Text"/>
    <w:basedOn w:val="a5"/>
    <w:link w:val="Char"/>
    <w:rsid w:val="003F6AF2"/>
    <w:rPr>
      <w:sz w:val="18"/>
      <w:szCs w:val="18"/>
    </w:rPr>
  </w:style>
  <w:style w:type="character" w:customStyle="1" w:styleId="Char">
    <w:name w:val="批注框文本 Char"/>
    <w:basedOn w:val="a6"/>
    <w:link w:val="af7"/>
    <w:rsid w:val="003F6AF2"/>
    <w:rPr>
      <w:snapToGrid w:val="0"/>
      <w:sz w:val="18"/>
      <w:szCs w:val="18"/>
    </w:rPr>
  </w:style>
  <w:style w:type="paragraph" w:customStyle="1" w:styleId="af8">
    <w:name w:val="表格列标题"/>
    <w:basedOn w:val="a5"/>
    <w:rsid w:val="00DD75E5"/>
    <w:pPr>
      <w:keepNext/>
      <w:autoSpaceDE w:val="0"/>
      <w:autoSpaceDN w:val="0"/>
      <w:adjustRightInd w:val="0"/>
      <w:jc w:val="center"/>
    </w:pPr>
    <w:rPr>
      <w:b/>
      <w:kern w:val="0"/>
      <w:szCs w:val="20"/>
    </w:rPr>
  </w:style>
  <w:style w:type="paragraph" w:customStyle="1" w:styleId="TableHeading">
    <w:name w:val="Table Heading"/>
    <w:link w:val="TableHeadingChar"/>
    <w:autoRedefine/>
    <w:rsid w:val="00074D0B"/>
    <w:pPr>
      <w:jc w:val="center"/>
    </w:pPr>
    <w:rPr>
      <w:rFonts w:ascii="微软雅黑" w:eastAsia="微软雅黑" w:hAnsi="微软雅黑"/>
      <w:sz w:val="21"/>
      <w:szCs w:val="21"/>
    </w:rPr>
  </w:style>
  <w:style w:type="paragraph" w:customStyle="1" w:styleId="TableText">
    <w:name w:val="Table Text"/>
    <w:link w:val="TableTextChar"/>
    <w:rsid w:val="00DD75E5"/>
    <w:pPr>
      <w:tabs>
        <w:tab w:val="decimal" w:pos="0"/>
      </w:tabs>
    </w:pPr>
    <w:rPr>
      <w:rFonts w:ascii="Arial" w:hAnsi="Arial"/>
      <w:noProof/>
      <w:sz w:val="21"/>
      <w:szCs w:val="21"/>
    </w:rPr>
  </w:style>
  <w:style w:type="paragraph" w:customStyle="1" w:styleId="af9">
    <w:name w:val="封面华为技术"/>
    <w:basedOn w:val="a5"/>
    <w:rsid w:val="00DD75E5"/>
    <w:pPr>
      <w:keepNext/>
      <w:autoSpaceDE w:val="0"/>
      <w:autoSpaceDN w:val="0"/>
      <w:adjustRightInd w:val="0"/>
      <w:spacing w:line="360" w:lineRule="auto"/>
      <w:jc w:val="center"/>
    </w:pPr>
    <w:rPr>
      <w:rFonts w:ascii="Arial" w:eastAsia="黑体" w:hAnsi="Arial"/>
      <w:kern w:val="0"/>
      <w:sz w:val="32"/>
      <w:szCs w:val="32"/>
    </w:rPr>
  </w:style>
  <w:style w:type="paragraph" w:customStyle="1" w:styleId="afa">
    <w:name w:val="封面表格文本"/>
    <w:basedOn w:val="a5"/>
    <w:rsid w:val="00DD75E5"/>
    <w:pPr>
      <w:keepNext/>
      <w:autoSpaceDE w:val="0"/>
      <w:autoSpaceDN w:val="0"/>
      <w:adjustRightInd w:val="0"/>
      <w:jc w:val="center"/>
    </w:pPr>
    <w:rPr>
      <w:rFonts w:ascii="Arial" w:hAnsi="Arial"/>
      <w:kern w:val="0"/>
      <w:szCs w:val="21"/>
    </w:rPr>
  </w:style>
  <w:style w:type="paragraph" w:customStyle="1" w:styleId="afb">
    <w:name w:val="封面文档标题"/>
    <w:basedOn w:val="a5"/>
    <w:rsid w:val="00DD75E5"/>
    <w:pPr>
      <w:keepNext/>
      <w:autoSpaceDE w:val="0"/>
      <w:autoSpaceDN w:val="0"/>
      <w:adjustRightInd w:val="0"/>
      <w:spacing w:line="360" w:lineRule="auto"/>
      <w:jc w:val="center"/>
    </w:pPr>
    <w:rPr>
      <w:rFonts w:ascii="Arial" w:eastAsia="黑体" w:hAnsi="Arial"/>
      <w:bCs/>
      <w:kern w:val="0"/>
      <w:sz w:val="44"/>
      <w:szCs w:val="44"/>
    </w:rPr>
  </w:style>
  <w:style w:type="paragraph" w:customStyle="1" w:styleId="afc">
    <w:name w:val="缺省文本"/>
    <w:basedOn w:val="a5"/>
    <w:link w:val="Char0"/>
    <w:rsid w:val="00DD75E5"/>
    <w:pPr>
      <w:keepNext/>
      <w:autoSpaceDE w:val="0"/>
      <w:autoSpaceDN w:val="0"/>
      <w:adjustRightInd w:val="0"/>
      <w:spacing w:line="360" w:lineRule="auto"/>
      <w:jc w:val="left"/>
    </w:pPr>
    <w:rPr>
      <w:rFonts w:ascii="Arial" w:hAnsi="Arial"/>
      <w:kern w:val="0"/>
      <w:szCs w:val="21"/>
    </w:rPr>
  </w:style>
  <w:style w:type="character" w:customStyle="1" w:styleId="Char0">
    <w:name w:val="缺省文本 Char"/>
    <w:basedOn w:val="a6"/>
    <w:link w:val="afc"/>
    <w:rsid w:val="00DD75E5"/>
    <w:rPr>
      <w:rFonts w:ascii="Arial" w:hAnsi="Arial"/>
      <w:sz w:val="21"/>
      <w:szCs w:val="21"/>
    </w:rPr>
  </w:style>
  <w:style w:type="paragraph" w:customStyle="1" w:styleId="Abstract">
    <w:name w:val="Abstract"/>
    <w:basedOn w:val="a5"/>
    <w:rsid w:val="00DD75E5"/>
    <w:pPr>
      <w:widowControl/>
      <w:tabs>
        <w:tab w:val="left" w:pos="0"/>
      </w:tabs>
      <w:autoSpaceDE w:val="0"/>
      <w:autoSpaceDN w:val="0"/>
      <w:adjustRightInd w:val="0"/>
      <w:spacing w:after="120" w:line="360" w:lineRule="auto"/>
      <w:ind w:leftChars="-1" w:left="-2" w:firstLine="1"/>
    </w:pPr>
    <w:rPr>
      <w:rFonts w:ascii="Arial" w:hAnsi="Arial"/>
      <w:b/>
      <w:kern w:val="0"/>
      <w:szCs w:val="21"/>
    </w:rPr>
  </w:style>
  <w:style w:type="paragraph" w:customStyle="1" w:styleId="DocumentTitle">
    <w:name w:val="Document Title"/>
    <w:basedOn w:val="a5"/>
    <w:next w:val="a5"/>
    <w:rsid w:val="00DD75E5"/>
    <w:pPr>
      <w:autoSpaceDE w:val="0"/>
      <w:autoSpaceDN w:val="0"/>
      <w:adjustRightInd w:val="0"/>
      <w:spacing w:after="120" w:line="360" w:lineRule="auto"/>
      <w:jc w:val="center"/>
    </w:pPr>
    <w:rPr>
      <w:rFonts w:ascii="Arial" w:eastAsia="黑体" w:hAnsi="Arial"/>
      <w:bCs/>
      <w:kern w:val="0"/>
      <w:sz w:val="32"/>
      <w:szCs w:val="32"/>
    </w:rPr>
  </w:style>
  <w:style w:type="paragraph" w:styleId="11">
    <w:name w:val="toc 1"/>
    <w:basedOn w:val="a5"/>
    <w:next w:val="a5"/>
    <w:uiPriority w:val="39"/>
    <w:rsid w:val="00DD75E5"/>
    <w:pPr>
      <w:autoSpaceDE w:val="0"/>
      <w:autoSpaceDN w:val="0"/>
      <w:adjustRightInd w:val="0"/>
      <w:spacing w:before="120"/>
      <w:jc w:val="left"/>
    </w:pPr>
    <w:rPr>
      <w:b/>
      <w:bCs/>
      <w:i/>
      <w:iCs/>
      <w:kern w:val="0"/>
      <w:sz w:val="24"/>
    </w:rPr>
  </w:style>
  <w:style w:type="paragraph" w:styleId="22">
    <w:name w:val="toc 2"/>
    <w:basedOn w:val="a5"/>
    <w:uiPriority w:val="39"/>
    <w:rsid w:val="00DD75E5"/>
    <w:pPr>
      <w:autoSpaceDE w:val="0"/>
      <w:autoSpaceDN w:val="0"/>
      <w:adjustRightInd w:val="0"/>
      <w:spacing w:before="120"/>
      <w:ind w:left="210"/>
      <w:jc w:val="left"/>
    </w:pPr>
    <w:rPr>
      <w:b/>
      <w:bCs/>
      <w:kern w:val="0"/>
      <w:sz w:val="22"/>
      <w:szCs w:val="22"/>
    </w:rPr>
  </w:style>
  <w:style w:type="paragraph" w:styleId="32">
    <w:name w:val="toc 3"/>
    <w:basedOn w:val="a5"/>
    <w:next w:val="a5"/>
    <w:uiPriority w:val="39"/>
    <w:rsid w:val="00DD75E5"/>
    <w:pPr>
      <w:autoSpaceDE w:val="0"/>
      <w:autoSpaceDN w:val="0"/>
      <w:adjustRightInd w:val="0"/>
      <w:ind w:left="420"/>
      <w:jc w:val="left"/>
    </w:pPr>
    <w:rPr>
      <w:kern w:val="0"/>
      <w:sz w:val="20"/>
      <w:szCs w:val="20"/>
    </w:rPr>
  </w:style>
  <w:style w:type="character" w:styleId="afd">
    <w:name w:val="Hyperlink"/>
    <w:basedOn w:val="a6"/>
    <w:uiPriority w:val="99"/>
    <w:rsid w:val="00DD75E5"/>
    <w:rPr>
      <w:color w:val="0000FF"/>
      <w:u w:val="single"/>
    </w:rPr>
  </w:style>
  <w:style w:type="character" w:customStyle="1" w:styleId="3Char">
    <w:name w:val="标题 3 Char"/>
    <w:aliases w:val="Char Char Char Char Char Char Char Char1,Char Char Char Char Char Char Char Char Char Char Char Char Char Char Char1,heading 3 Char2,heading 3 Char Char1,h3 Char1,H3 Char1,level_3 Char1,PIM 3 Char1,Level 3 Head Char1,Heading 3 - old Char"/>
    <w:basedOn w:val="a6"/>
    <w:link w:val="31"/>
    <w:rsid w:val="001108AB"/>
    <w:rPr>
      <w:rFonts w:eastAsia="黑体"/>
      <w:bCs/>
      <w:kern w:val="2"/>
      <w:sz w:val="24"/>
      <w:szCs w:val="32"/>
    </w:rPr>
  </w:style>
  <w:style w:type="paragraph" w:styleId="afe">
    <w:name w:val="Document Map"/>
    <w:basedOn w:val="a5"/>
    <w:link w:val="Char1"/>
    <w:rsid w:val="00DD75E5"/>
    <w:rPr>
      <w:rFonts w:ascii="宋体"/>
      <w:sz w:val="18"/>
      <w:szCs w:val="18"/>
    </w:rPr>
  </w:style>
  <w:style w:type="character" w:customStyle="1" w:styleId="Char1">
    <w:name w:val="文档结构图 Char"/>
    <w:basedOn w:val="a6"/>
    <w:link w:val="afe"/>
    <w:rsid w:val="00DD75E5"/>
    <w:rPr>
      <w:rFonts w:ascii="宋体"/>
      <w:kern w:val="2"/>
      <w:sz w:val="18"/>
      <w:szCs w:val="18"/>
    </w:rPr>
  </w:style>
  <w:style w:type="character" w:customStyle="1" w:styleId="4Char">
    <w:name w:val="标题 4 Char"/>
    <w:aliases w:val="heading 4 Char,bullet Char,bl Char,bb Char,PIM 4 Char,H4 Char,h4 Char,4 Char,4heading Char,sect 1.2.3.4 Char,Ref Heading 1 Char,rh1 Char,Heading sql Char,H41 Char,H42 Char,H43 Char,H44 Char,H45 Char,H46 Char,H47 Char,H48 Char,H49 Char"/>
    <w:basedOn w:val="a6"/>
    <w:link w:val="41"/>
    <w:rsid w:val="00CB24D4"/>
    <w:rPr>
      <w:rFonts w:asciiTheme="majorHAnsi" w:eastAsiaTheme="majorEastAsia" w:hAnsiTheme="majorHAnsi" w:cstheme="majorBidi"/>
      <w:bCs/>
      <w:kern w:val="2"/>
      <w:sz w:val="21"/>
      <w:szCs w:val="28"/>
    </w:rPr>
  </w:style>
  <w:style w:type="character" w:customStyle="1" w:styleId="5Char">
    <w:name w:val="标题 5 Char"/>
    <w:aliases w:val="heading 5 Char1,heading 5 Char Char,标题 5 Char Char Char,dash Char,ds Char,dd Char,Roman list Char,H5 Char,h5 Char,Heading5 Char,l5 Char,5 Char,Alt+5 Char,表格标题 Char,ITT t5 Char,PA Pico Section Char,H5-Heading 5 Char,heading5 Char,PIM 5 Char"/>
    <w:basedOn w:val="a6"/>
    <w:link w:val="51"/>
    <w:rsid w:val="00CB24D4"/>
    <w:rPr>
      <w:bCs/>
      <w:kern w:val="2"/>
      <w:sz w:val="21"/>
      <w:szCs w:val="28"/>
    </w:rPr>
  </w:style>
  <w:style w:type="character" w:customStyle="1" w:styleId="6Char">
    <w:name w:val="标题 6 Char"/>
    <w:basedOn w:val="a6"/>
    <w:link w:val="6"/>
    <w:semiHidden/>
    <w:rsid w:val="008E6367"/>
    <w:rPr>
      <w:rFonts w:asciiTheme="majorHAnsi" w:eastAsiaTheme="majorEastAsia" w:hAnsiTheme="majorHAnsi" w:cstheme="majorBidi"/>
      <w:b/>
      <w:bCs/>
      <w:kern w:val="2"/>
      <w:sz w:val="24"/>
      <w:szCs w:val="24"/>
    </w:rPr>
  </w:style>
  <w:style w:type="character" w:customStyle="1" w:styleId="7Char">
    <w:name w:val="标题 7 Char"/>
    <w:basedOn w:val="a6"/>
    <w:link w:val="7"/>
    <w:semiHidden/>
    <w:rsid w:val="008E6367"/>
    <w:rPr>
      <w:b/>
      <w:bCs/>
      <w:kern w:val="2"/>
      <w:sz w:val="24"/>
      <w:szCs w:val="24"/>
    </w:rPr>
  </w:style>
  <w:style w:type="character" w:customStyle="1" w:styleId="8Char">
    <w:name w:val="标题 8 Char"/>
    <w:basedOn w:val="a6"/>
    <w:link w:val="8"/>
    <w:semiHidden/>
    <w:rsid w:val="008E6367"/>
    <w:rPr>
      <w:rFonts w:asciiTheme="majorHAnsi" w:eastAsiaTheme="majorEastAsia" w:hAnsiTheme="majorHAnsi" w:cstheme="majorBidi"/>
      <w:kern w:val="2"/>
      <w:sz w:val="24"/>
      <w:szCs w:val="24"/>
    </w:rPr>
  </w:style>
  <w:style w:type="character" w:customStyle="1" w:styleId="9Char">
    <w:name w:val="标题 9 Char"/>
    <w:basedOn w:val="a6"/>
    <w:link w:val="9"/>
    <w:semiHidden/>
    <w:rsid w:val="008E6367"/>
    <w:rPr>
      <w:rFonts w:asciiTheme="majorHAnsi" w:eastAsiaTheme="majorEastAsia" w:hAnsiTheme="majorHAnsi" w:cstheme="majorBidi"/>
      <w:kern w:val="2"/>
      <w:sz w:val="21"/>
      <w:szCs w:val="21"/>
    </w:rPr>
  </w:style>
  <w:style w:type="paragraph" w:customStyle="1" w:styleId="aff">
    <w:name w:val="标题四"/>
    <w:basedOn w:val="41"/>
    <w:rsid w:val="001108AB"/>
  </w:style>
  <w:style w:type="paragraph" w:customStyle="1" w:styleId="aff0">
    <w:name w:val="标题五"/>
    <w:basedOn w:val="51"/>
    <w:rsid w:val="00D17639"/>
  </w:style>
  <w:style w:type="numbering" w:customStyle="1" w:styleId="1">
    <w:name w:val="样式1"/>
    <w:uiPriority w:val="99"/>
    <w:rsid w:val="001108AB"/>
    <w:pPr>
      <w:numPr>
        <w:numId w:val="2"/>
      </w:numPr>
    </w:pPr>
  </w:style>
  <w:style w:type="paragraph" w:styleId="aff1">
    <w:name w:val="table of figures"/>
    <w:basedOn w:val="11"/>
    <w:autoRedefine/>
    <w:rsid w:val="000E622C"/>
    <w:pPr>
      <w:tabs>
        <w:tab w:val="right" w:leader="dot" w:pos="8296"/>
      </w:tabs>
      <w:spacing w:before="0" w:line="360" w:lineRule="auto"/>
      <w:ind w:left="420" w:hanging="420"/>
      <w:jc w:val="both"/>
    </w:pPr>
    <w:rPr>
      <w:b w:val="0"/>
      <w:bCs w:val="0"/>
      <w:i w:val="0"/>
      <w:iCs w:val="0"/>
      <w:caps/>
      <w:snapToGrid w:val="0"/>
      <w:color w:val="0000FF"/>
      <w:sz w:val="20"/>
      <w:szCs w:val="20"/>
    </w:rPr>
  </w:style>
  <w:style w:type="paragraph" w:customStyle="1" w:styleId="aff2">
    <w:name w:val="目录"/>
    <w:basedOn w:val="a5"/>
    <w:link w:val="Char2"/>
    <w:rsid w:val="000E622C"/>
    <w:pPr>
      <w:keepNext/>
      <w:pageBreakBefore/>
      <w:autoSpaceDE w:val="0"/>
      <w:autoSpaceDN w:val="0"/>
      <w:spacing w:before="480" w:after="360" w:line="360" w:lineRule="auto"/>
      <w:jc w:val="center"/>
    </w:pPr>
    <w:rPr>
      <w:rFonts w:ascii="Arial" w:eastAsia="黑体" w:hAnsi="Arial"/>
      <w:snapToGrid w:val="0"/>
      <w:kern w:val="0"/>
      <w:sz w:val="32"/>
      <w:szCs w:val="32"/>
    </w:rPr>
  </w:style>
  <w:style w:type="character" w:customStyle="1" w:styleId="Char2">
    <w:name w:val="目录 Char"/>
    <w:basedOn w:val="a6"/>
    <w:link w:val="aff2"/>
    <w:rsid w:val="000E622C"/>
    <w:rPr>
      <w:rFonts w:ascii="Arial" w:eastAsia="黑体" w:hAnsi="Arial"/>
      <w:snapToGrid w:val="0"/>
      <w:sz w:val="32"/>
      <w:szCs w:val="32"/>
    </w:rPr>
  </w:style>
  <w:style w:type="character" w:customStyle="1" w:styleId="TableTextChar">
    <w:name w:val="Table Text Char"/>
    <w:basedOn w:val="a6"/>
    <w:link w:val="TableText"/>
    <w:rsid w:val="00092A67"/>
    <w:rPr>
      <w:rFonts w:ascii="Arial" w:hAnsi="Arial"/>
      <w:noProof/>
      <w:sz w:val="21"/>
      <w:szCs w:val="21"/>
    </w:rPr>
  </w:style>
  <w:style w:type="character" w:customStyle="1" w:styleId="TableHeadingChar">
    <w:name w:val="Table Heading Char"/>
    <w:basedOn w:val="a6"/>
    <w:link w:val="TableHeading"/>
    <w:rsid w:val="00074D0B"/>
    <w:rPr>
      <w:rFonts w:ascii="微软雅黑" w:eastAsia="微软雅黑" w:hAnsi="微软雅黑"/>
      <w:sz w:val="21"/>
      <w:szCs w:val="21"/>
    </w:rPr>
  </w:style>
  <w:style w:type="paragraph" w:customStyle="1" w:styleId="aff3">
    <w:name w:val="关键词"/>
    <w:basedOn w:val="a5"/>
    <w:rsid w:val="009B25A3"/>
    <w:pPr>
      <w:widowControl/>
      <w:tabs>
        <w:tab w:val="left" w:pos="907"/>
      </w:tabs>
      <w:autoSpaceDE w:val="0"/>
      <w:autoSpaceDN w:val="0"/>
      <w:adjustRightInd w:val="0"/>
      <w:spacing w:line="360" w:lineRule="auto"/>
      <w:ind w:left="879" w:hanging="879"/>
    </w:pPr>
    <w:rPr>
      <w:rFonts w:ascii="Arial" w:hAnsi="Arial"/>
      <w:b/>
      <w:snapToGrid w:val="0"/>
      <w:kern w:val="0"/>
      <w:szCs w:val="21"/>
    </w:rPr>
  </w:style>
  <w:style w:type="paragraph" w:customStyle="1" w:styleId="BlockLabel">
    <w:name w:val="Block Label"/>
    <w:basedOn w:val="a5"/>
    <w:next w:val="a5"/>
    <w:rsid w:val="007E5D38"/>
    <w:pPr>
      <w:keepNext/>
      <w:keepLines/>
      <w:widowControl/>
      <w:topLinePunct/>
      <w:adjustRightInd w:val="0"/>
      <w:snapToGrid w:val="0"/>
      <w:spacing w:before="300" w:after="80" w:line="240" w:lineRule="atLeast"/>
      <w:jc w:val="left"/>
      <w:outlineLvl w:val="3"/>
    </w:pPr>
    <w:rPr>
      <w:rFonts w:ascii="Book Antiqua" w:eastAsia="黑体" w:hAnsi="Book Antiqua" w:cs="Book Antiqua"/>
      <w:bCs/>
      <w:kern w:val="0"/>
      <w:sz w:val="26"/>
      <w:szCs w:val="26"/>
    </w:rPr>
  </w:style>
  <w:style w:type="paragraph" w:customStyle="1" w:styleId="Cover1">
    <w:name w:val="Cover1"/>
    <w:basedOn w:val="a5"/>
    <w:semiHidden/>
    <w:rsid w:val="007E5D38"/>
    <w:pPr>
      <w:widowControl/>
      <w:topLinePunct/>
      <w:adjustRightInd w:val="0"/>
      <w:snapToGrid w:val="0"/>
      <w:spacing w:before="80" w:after="80" w:line="240" w:lineRule="atLeast"/>
      <w:ind w:left="1701"/>
      <w:jc w:val="left"/>
    </w:pPr>
    <w:rPr>
      <w:rFonts w:ascii="Arial" w:hAnsi="Arial" w:cs="Arial"/>
      <w:b/>
      <w:bCs/>
      <w:noProof/>
      <w:kern w:val="0"/>
      <w:sz w:val="40"/>
      <w:szCs w:val="40"/>
    </w:rPr>
  </w:style>
  <w:style w:type="paragraph" w:customStyle="1" w:styleId="Cover2">
    <w:name w:val="Cover2"/>
    <w:semiHidden/>
    <w:rsid w:val="007E5D38"/>
    <w:pPr>
      <w:widowControl w:val="0"/>
      <w:adjustRightInd w:val="0"/>
      <w:snapToGrid w:val="0"/>
      <w:spacing w:before="800" w:after="1200"/>
    </w:pPr>
    <w:rPr>
      <w:rFonts w:ascii="Arial" w:eastAsia="黑体" w:hAnsi="Arial" w:cs="Arial"/>
      <w:b/>
      <w:bCs/>
      <w:noProof/>
      <w:sz w:val="36"/>
      <w:szCs w:val="36"/>
      <w:lang w:eastAsia="en-US"/>
    </w:rPr>
  </w:style>
  <w:style w:type="paragraph" w:customStyle="1" w:styleId="Cover3">
    <w:name w:val="Cover3"/>
    <w:semiHidden/>
    <w:rsid w:val="007E5D38"/>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
    <w:name w:val="Cover4"/>
    <w:basedOn w:val="a5"/>
    <w:semiHidden/>
    <w:rsid w:val="007E5D38"/>
    <w:pPr>
      <w:widowControl/>
      <w:topLinePunct/>
      <w:adjustRightInd w:val="0"/>
      <w:snapToGrid w:val="0"/>
      <w:spacing w:before="160" w:after="160" w:line="240" w:lineRule="atLeast"/>
      <w:ind w:left="1701"/>
      <w:jc w:val="left"/>
    </w:pPr>
    <w:rPr>
      <w:rFonts w:eastAsia="Arial" w:cs="Arial"/>
      <w:b/>
      <w:bCs/>
      <w:sz w:val="24"/>
      <w:szCs w:val="21"/>
    </w:rPr>
  </w:style>
  <w:style w:type="paragraph" w:customStyle="1" w:styleId="Figure">
    <w:name w:val="Figure"/>
    <w:basedOn w:val="a5"/>
    <w:next w:val="a5"/>
    <w:rsid w:val="007E5D38"/>
    <w:pPr>
      <w:keepNext/>
      <w:widowControl/>
      <w:topLinePunct/>
      <w:adjustRightInd w:val="0"/>
      <w:snapToGrid w:val="0"/>
      <w:spacing w:before="160" w:after="160" w:line="240" w:lineRule="atLeast"/>
      <w:ind w:left="1701"/>
      <w:jc w:val="left"/>
    </w:pPr>
    <w:rPr>
      <w:rFonts w:cs="Arial"/>
      <w:szCs w:val="21"/>
    </w:rPr>
  </w:style>
  <w:style w:type="paragraph" w:customStyle="1" w:styleId="FigureDescription">
    <w:name w:val="Figure Description"/>
    <w:next w:val="Figure"/>
    <w:rsid w:val="007E5D38"/>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7E5D38"/>
    <w:pPr>
      <w:widowControl w:val="0"/>
      <w:adjustRightInd w:val="0"/>
      <w:snapToGrid w:val="0"/>
      <w:spacing w:line="240" w:lineRule="atLeast"/>
    </w:pPr>
    <w:rPr>
      <w:rFonts w:cs="Arial"/>
      <w:sz w:val="18"/>
      <w:szCs w:val="18"/>
      <w:lang w:eastAsia="en-US"/>
    </w:rPr>
  </w:style>
  <w:style w:type="paragraph" w:customStyle="1" w:styleId="HeadingLeft">
    <w:name w:val="Heading Left"/>
    <w:basedOn w:val="a5"/>
    <w:rsid w:val="007E5D38"/>
    <w:pPr>
      <w:widowControl/>
      <w:topLinePunct/>
      <w:adjustRightInd w:val="0"/>
      <w:snapToGrid w:val="0"/>
      <w:spacing w:line="240" w:lineRule="atLeast"/>
      <w:jc w:val="left"/>
    </w:pPr>
    <w:rPr>
      <w:rFonts w:cs="Arial"/>
      <w:sz w:val="20"/>
      <w:szCs w:val="20"/>
    </w:rPr>
  </w:style>
  <w:style w:type="paragraph" w:customStyle="1" w:styleId="HeadingRight">
    <w:name w:val="Heading Right"/>
    <w:basedOn w:val="a5"/>
    <w:rsid w:val="007E5D38"/>
    <w:pPr>
      <w:widowControl/>
      <w:topLinePunct/>
      <w:adjustRightInd w:val="0"/>
      <w:snapToGrid w:val="0"/>
      <w:spacing w:line="240" w:lineRule="atLeast"/>
      <w:jc w:val="right"/>
    </w:pPr>
    <w:rPr>
      <w:rFonts w:cs="Arial"/>
      <w:sz w:val="20"/>
      <w:szCs w:val="20"/>
    </w:rPr>
  </w:style>
  <w:style w:type="paragraph" w:customStyle="1" w:styleId="Heading1NoNumber">
    <w:name w:val="Heading1 No Number"/>
    <w:basedOn w:val="10"/>
    <w:next w:val="a5"/>
    <w:rsid w:val="007E5D38"/>
    <w:pPr>
      <w:pageBreakBefore/>
      <w:numPr>
        <w:numId w:val="0"/>
      </w:numPr>
      <w:pBdr>
        <w:bottom w:val="single" w:sz="12" w:space="1" w:color="auto"/>
      </w:pBdr>
      <w:topLinePunct/>
      <w:adjustRightInd w:val="0"/>
      <w:snapToGrid w:val="0"/>
      <w:spacing w:before="1600" w:after="800" w:line="240" w:lineRule="atLeast"/>
      <w:jc w:val="right"/>
      <w:outlineLvl w:val="9"/>
    </w:pPr>
    <w:rPr>
      <w:rFonts w:ascii="Book Antiqua" w:hAnsi="Book Antiqua" w:cs="Book Antiqua"/>
      <w:bCs/>
      <w:kern w:val="2"/>
      <w:sz w:val="44"/>
      <w:szCs w:val="44"/>
    </w:rPr>
  </w:style>
  <w:style w:type="paragraph" w:customStyle="1" w:styleId="Heading2NoNumber">
    <w:name w:val="Heading2 No Number"/>
    <w:basedOn w:val="21"/>
    <w:next w:val="a5"/>
    <w:rsid w:val="007E5D38"/>
    <w:pPr>
      <w:keepLines/>
      <w:numPr>
        <w:ilvl w:val="0"/>
        <w:numId w:val="0"/>
      </w:numPr>
      <w:topLinePunct/>
      <w:adjustRightInd w:val="0"/>
      <w:snapToGrid w:val="0"/>
      <w:spacing w:before="600" w:after="160" w:line="240" w:lineRule="atLeast"/>
      <w:jc w:val="left"/>
    </w:pPr>
    <w:rPr>
      <w:rFonts w:ascii="Book Antiqua" w:eastAsia="宋体" w:hAnsi="Book Antiqua" w:cs="Book Antiqua"/>
      <w:bCs/>
      <w:noProof/>
      <w:sz w:val="36"/>
      <w:szCs w:val="36"/>
      <w:lang w:eastAsia="en-US"/>
    </w:rPr>
  </w:style>
  <w:style w:type="paragraph" w:customStyle="1" w:styleId="Heading3NoNumber">
    <w:name w:val="Heading3 No Number"/>
    <w:basedOn w:val="31"/>
    <w:next w:val="a5"/>
    <w:rsid w:val="007E5D38"/>
    <w:pPr>
      <w:widowControl/>
      <w:numPr>
        <w:ilvl w:val="0"/>
        <w:numId w:val="0"/>
      </w:numPr>
      <w:topLinePunct/>
      <w:adjustRightInd w:val="0"/>
      <w:snapToGrid w:val="0"/>
      <w:spacing w:before="200" w:after="160" w:line="240" w:lineRule="atLeast"/>
      <w:jc w:val="left"/>
    </w:pPr>
    <w:rPr>
      <w:rFonts w:ascii="Book Antiqua" w:hAnsi="Book Antiqua" w:cs="Book Antiqua"/>
      <w:bCs w:val="0"/>
      <w:noProof/>
      <w:kern w:val="0"/>
      <w:sz w:val="32"/>
    </w:rPr>
  </w:style>
  <w:style w:type="paragraph" w:customStyle="1" w:styleId="Heading4NoNumber">
    <w:name w:val="Heading4 No Number"/>
    <w:basedOn w:val="a5"/>
    <w:semiHidden/>
    <w:rsid w:val="007E5D38"/>
    <w:pPr>
      <w:keepNext/>
      <w:widowControl/>
      <w:topLinePunct/>
      <w:adjustRightInd w:val="0"/>
      <w:snapToGrid w:val="0"/>
      <w:spacing w:before="200" w:after="160" w:line="240" w:lineRule="atLeast"/>
      <w:ind w:left="1701"/>
      <w:jc w:val="left"/>
    </w:pPr>
    <w:rPr>
      <w:rFonts w:eastAsia="黑体" w:cs="Arial"/>
      <w:bCs/>
      <w:spacing w:val="-4"/>
      <w:szCs w:val="21"/>
    </w:rPr>
  </w:style>
  <w:style w:type="paragraph" w:customStyle="1" w:styleId="AboutThisChapter">
    <w:name w:val="About This Chapter"/>
    <w:basedOn w:val="Heading2NoNumber"/>
    <w:next w:val="a5"/>
    <w:rsid w:val="007E5D38"/>
    <w:pPr>
      <w:spacing w:after="560"/>
    </w:pPr>
    <w:rPr>
      <w:rFonts w:eastAsia="黑体"/>
    </w:rPr>
  </w:style>
  <w:style w:type="numbering" w:styleId="111111">
    <w:name w:val="Outline List 2"/>
    <w:basedOn w:val="a8"/>
    <w:rsid w:val="007E5D38"/>
    <w:pPr>
      <w:numPr>
        <w:numId w:val="18"/>
      </w:numPr>
    </w:pPr>
  </w:style>
  <w:style w:type="paragraph" w:customStyle="1" w:styleId="ItemList">
    <w:name w:val="Item List"/>
    <w:link w:val="ItemListChar"/>
    <w:rsid w:val="007E5D38"/>
    <w:pPr>
      <w:numPr>
        <w:numId w:val="22"/>
      </w:numPr>
      <w:adjustRightInd w:val="0"/>
      <w:snapToGrid w:val="0"/>
      <w:spacing w:before="80" w:after="80" w:line="240" w:lineRule="atLeast"/>
    </w:pPr>
    <w:rPr>
      <w:rFonts w:cs="Arial"/>
      <w:kern w:val="2"/>
      <w:sz w:val="21"/>
      <w:szCs w:val="21"/>
    </w:rPr>
  </w:style>
  <w:style w:type="paragraph" w:customStyle="1" w:styleId="ItemListinTable">
    <w:name w:val="Item List in Table"/>
    <w:basedOn w:val="a5"/>
    <w:rsid w:val="007E5D38"/>
    <w:pPr>
      <w:widowControl/>
      <w:numPr>
        <w:numId w:val="4"/>
      </w:numPr>
      <w:topLinePunct/>
      <w:adjustRightInd w:val="0"/>
      <w:snapToGrid w:val="0"/>
      <w:spacing w:before="80" w:after="80" w:line="240" w:lineRule="atLeast"/>
      <w:jc w:val="left"/>
    </w:pPr>
    <w:rPr>
      <w:rFonts w:cs="Arial"/>
      <w:kern w:val="0"/>
      <w:szCs w:val="21"/>
    </w:rPr>
  </w:style>
  <w:style w:type="paragraph" w:customStyle="1" w:styleId="ItemListText">
    <w:name w:val="Item List Text"/>
    <w:rsid w:val="007E5D38"/>
    <w:pPr>
      <w:adjustRightInd w:val="0"/>
      <w:snapToGrid w:val="0"/>
      <w:spacing w:before="80" w:after="80" w:line="240" w:lineRule="atLeast"/>
      <w:ind w:left="2126"/>
    </w:pPr>
    <w:rPr>
      <w:kern w:val="2"/>
      <w:sz w:val="21"/>
      <w:szCs w:val="21"/>
    </w:rPr>
  </w:style>
  <w:style w:type="paragraph" w:customStyle="1" w:styleId="ItemStep">
    <w:name w:val="Item Step"/>
    <w:rsid w:val="007E5D38"/>
    <w:pPr>
      <w:tabs>
        <w:tab w:val="num" w:pos="2126"/>
      </w:tabs>
      <w:adjustRightInd w:val="0"/>
      <w:snapToGrid w:val="0"/>
      <w:spacing w:before="80" w:after="80" w:line="240" w:lineRule="atLeast"/>
      <w:ind w:left="2126" w:hanging="425"/>
      <w:jc w:val="both"/>
      <w:outlineLvl w:val="6"/>
    </w:pPr>
    <w:rPr>
      <w:rFonts w:cs="Arial"/>
      <w:sz w:val="21"/>
      <w:szCs w:val="21"/>
    </w:rPr>
  </w:style>
  <w:style w:type="paragraph" w:customStyle="1" w:styleId="ManualTitle1">
    <w:name w:val="Manual Title1"/>
    <w:semiHidden/>
    <w:rsid w:val="007E5D38"/>
    <w:rPr>
      <w:rFonts w:ascii="Arial" w:eastAsia="黑体" w:hAnsi="Arial"/>
      <w:noProof/>
      <w:sz w:val="30"/>
      <w:lang w:eastAsia="en-US"/>
    </w:rPr>
  </w:style>
  <w:style w:type="paragraph" w:customStyle="1" w:styleId="CAUTIONHeading">
    <w:name w:val="CAUTION Heading"/>
    <w:basedOn w:val="a5"/>
    <w:rsid w:val="007E5D38"/>
    <w:pPr>
      <w:keepNext/>
      <w:widowControl/>
      <w:pBdr>
        <w:top w:val="single" w:sz="12" w:space="4" w:color="auto"/>
      </w:pBdr>
      <w:topLinePunct/>
      <w:adjustRightInd w:val="0"/>
      <w:snapToGrid w:val="0"/>
      <w:spacing w:before="80" w:after="80" w:line="240" w:lineRule="atLeast"/>
      <w:ind w:left="1701"/>
      <w:jc w:val="left"/>
    </w:pPr>
    <w:rPr>
      <w:rFonts w:ascii="Book Antiqua" w:eastAsia="黑体" w:hAnsi="Book Antiqua" w:cs="Arial"/>
      <w:bCs/>
      <w:noProof/>
      <w:szCs w:val="21"/>
    </w:rPr>
  </w:style>
  <w:style w:type="paragraph" w:customStyle="1" w:styleId="NotesHeadinginTable">
    <w:name w:val="Notes Heading in Table"/>
    <w:next w:val="NotesTextinTable"/>
    <w:rsid w:val="007E5D38"/>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5"/>
    <w:rsid w:val="007E5D38"/>
    <w:pPr>
      <w:keepLines/>
      <w:widowControl/>
      <w:pBdr>
        <w:bottom w:val="single" w:sz="12" w:space="4" w:color="auto"/>
      </w:pBdr>
      <w:topLinePunct/>
      <w:adjustRightInd w:val="0"/>
      <w:snapToGrid w:val="0"/>
      <w:spacing w:before="80" w:after="80" w:line="240" w:lineRule="atLeast"/>
      <w:ind w:left="1701"/>
      <w:jc w:val="left"/>
    </w:pPr>
    <w:rPr>
      <w:rFonts w:eastAsia="楷体_GB2312" w:cs="Arial"/>
      <w:iCs/>
      <w:szCs w:val="21"/>
    </w:rPr>
  </w:style>
  <w:style w:type="paragraph" w:customStyle="1" w:styleId="NotesTextinTable">
    <w:name w:val="Notes Text in Table"/>
    <w:link w:val="NotesTextinTableChar"/>
    <w:rsid w:val="007E5D38"/>
    <w:pPr>
      <w:widowControl w:val="0"/>
      <w:adjustRightInd w:val="0"/>
      <w:snapToGrid w:val="0"/>
      <w:spacing w:before="40" w:after="80" w:line="240" w:lineRule="atLeast"/>
      <w:ind w:left="170"/>
    </w:pPr>
    <w:rPr>
      <w:rFonts w:eastAsia="楷体_GB2312" w:cs="Arial"/>
      <w:iCs/>
      <w:kern w:val="2"/>
      <w:sz w:val="18"/>
      <w:szCs w:val="18"/>
    </w:rPr>
  </w:style>
  <w:style w:type="paragraph" w:customStyle="1" w:styleId="CAUTIONTextList">
    <w:name w:val="CAUTION Text List"/>
    <w:basedOn w:val="CAUTIONText"/>
    <w:rsid w:val="007E5D38"/>
    <w:pPr>
      <w:keepNext/>
      <w:numPr>
        <w:numId w:val="23"/>
      </w:numPr>
    </w:pPr>
  </w:style>
  <w:style w:type="table" w:customStyle="1" w:styleId="Table">
    <w:name w:val="Table"/>
    <w:basedOn w:val="aff4"/>
    <w:rsid w:val="007E5D38"/>
    <w:pPr>
      <w:jc w:val="left"/>
    </w:pPr>
    <w:rPr>
      <w:rFonts w:cs="Arial"/>
    </w:rPr>
    <w:tblPr>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7"/>
    <w:rsid w:val="007E5D38"/>
    <w:tblPr>
      <w:tblInd w:w="1809" w:type="dxa"/>
      <w:tblCellMar>
        <w:top w:w="0" w:type="dxa"/>
        <w:left w:w="108" w:type="dxa"/>
        <w:bottom w:w="0" w:type="dxa"/>
        <w:right w:w="108" w:type="dxa"/>
      </w:tblCellMar>
    </w:tblPr>
  </w:style>
  <w:style w:type="paragraph" w:customStyle="1" w:styleId="Step">
    <w:name w:val="Step"/>
    <w:basedOn w:val="a5"/>
    <w:rsid w:val="007E5D38"/>
    <w:pPr>
      <w:widowControl/>
      <w:tabs>
        <w:tab w:val="num" w:pos="1701"/>
      </w:tabs>
      <w:topLinePunct/>
      <w:adjustRightInd w:val="0"/>
      <w:snapToGrid w:val="0"/>
      <w:spacing w:before="160" w:after="160" w:line="240" w:lineRule="atLeast"/>
      <w:ind w:left="1701" w:hanging="159"/>
      <w:jc w:val="left"/>
      <w:outlineLvl w:val="5"/>
    </w:pPr>
    <w:rPr>
      <w:rFonts w:cs="Arial"/>
      <w:snapToGrid w:val="0"/>
      <w:kern w:val="0"/>
      <w:szCs w:val="21"/>
    </w:rPr>
  </w:style>
  <w:style w:type="paragraph" w:customStyle="1" w:styleId="SubItemList">
    <w:name w:val="Sub Item List"/>
    <w:basedOn w:val="a5"/>
    <w:rsid w:val="007E5D38"/>
    <w:pPr>
      <w:widowControl/>
      <w:numPr>
        <w:numId w:val="5"/>
      </w:numPr>
      <w:topLinePunct/>
      <w:adjustRightInd w:val="0"/>
      <w:snapToGrid w:val="0"/>
      <w:spacing w:before="80" w:after="80" w:line="240" w:lineRule="atLeast"/>
      <w:jc w:val="left"/>
    </w:pPr>
    <w:rPr>
      <w:rFonts w:cs="Arial"/>
      <w:szCs w:val="21"/>
    </w:rPr>
  </w:style>
  <w:style w:type="paragraph" w:customStyle="1" w:styleId="SubItemListText">
    <w:name w:val="Sub Item List Text"/>
    <w:rsid w:val="007E5D38"/>
    <w:pPr>
      <w:adjustRightInd w:val="0"/>
      <w:snapToGrid w:val="0"/>
      <w:spacing w:before="80" w:after="80" w:line="240" w:lineRule="atLeast"/>
      <w:ind w:left="2410"/>
    </w:pPr>
    <w:rPr>
      <w:kern w:val="2"/>
      <w:sz w:val="21"/>
      <w:szCs w:val="21"/>
    </w:rPr>
  </w:style>
  <w:style w:type="paragraph" w:styleId="aff5">
    <w:name w:val="Title"/>
    <w:basedOn w:val="a5"/>
    <w:link w:val="Char3"/>
    <w:qFormat/>
    <w:rsid w:val="007E5D38"/>
    <w:pPr>
      <w:widowControl/>
      <w:topLinePunct/>
      <w:adjustRightInd w:val="0"/>
      <w:snapToGrid w:val="0"/>
      <w:spacing w:before="240" w:after="60" w:line="240" w:lineRule="atLeast"/>
      <w:ind w:left="1701"/>
      <w:jc w:val="center"/>
      <w:outlineLvl w:val="0"/>
    </w:pPr>
    <w:rPr>
      <w:rFonts w:ascii="Arial" w:hAnsi="Arial" w:cs="Arial"/>
      <w:b/>
      <w:bCs/>
      <w:sz w:val="32"/>
      <w:szCs w:val="32"/>
    </w:rPr>
  </w:style>
  <w:style w:type="character" w:customStyle="1" w:styleId="Char3">
    <w:name w:val="标题 Char"/>
    <w:basedOn w:val="a6"/>
    <w:link w:val="aff5"/>
    <w:rsid w:val="007E5D38"/>
    <w:rPr>
      <w:rFonts w:ascii="Arial" w:hAnsi="Arial" w:cs="Arial"/>
      <w:b/>
      <w:bCs/>
      <w:kern w:val="2"/>
      <w:sz w:val="32"/>
      <w:szCs w:val="32"/>
    </w:rPr>
  </w:style>
  <w:style w:type="table" w:styleId="aff4">
    <w:name w:val="Table Professional"/>
    <w:basedOn w:val="a7"/>
    <w:rsid w:val="007E5D38"/>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5"/>
    <w:next w:val="a5"/>
    <w:link w:val="TableDescriptionChar"/>
    <w:rsid w:val="007E5D38"/>
    <w:pPr>
      <w:keepNext/>
      <w:widowControl/>
      <w:topLinePunct/>
      <w:adjustRightInd w:val="0"/>
      <w:snapToGrid w:val="0"/>
      <w:spacing w:before="320" w:after="80" w:line="240" w:lineRule="atLeast"/>
      <w:ind w:left="1701"/>
      <w:jc w:val="left"/>
      <w:outlineLvl w:val="7"/>
    </w:pPr>
    <w:rPr>
      <w:rFonts w:eastAsia="黑体" w:cs="Arial"/>
      <w:spacing w:val="-4"/>
      <w:szCs w:val="21"/>
    </w:rPr>
  </w:style>
  <w:style w:type="paragraph" w:customStyle="1" w:styleId="NotesTextListinTable">
    <w:name w:val="Notes Text List in Table"/>
    <w:rsid w:val="007E5D38"/>
    <w:pPr>
      <w:numPr>
        <w:numId w:val="21"/>
      </w:numPr>
      <w:spacing w:before="40" w:after="80" w:line="200" w:lineRule="atLeast"/>
      <w:jc w:val="both"/>
    </w:pPr>
    <w:rPr>
      <w:rFonts w:eastAsia="楷体_GB2312" w:cs="楷体_GB2312"/>
      <w:noProof/>
      <w:sz w:val="18"/>
      <w:szCs w:val="18"/>
    </w:rPr>
  </w:style>
  <w:style w:type="paragraph" w:customStyle="1" w:styleId="TerminalDisplay">
    <w:name w:val="Terminal Display"/>
    <w:link w:val="TerminalDisplayChar"/>
    <w:rsid w:val="007E5D38"/>
    <w:pPr>
      <w:snapToGrid w:val="0"/>
      <w:spacing w:line="240" w:lineRule="atLeast"/>
      <w:ind w:left="1701"/>
    </w:pPr>
    <w:rPr>
      <w:rFonts w:ascii="Courier New" w:hAnsi="Courier New" w:cs="Courier New"/>
      <w:snapToGrid w:val="0"/>
      <w:spacing w:val="-1"/>
      <w:sz w:val="16"/>
      <w:szCs w:val="16"/>
    </w:rPr>
  </w:style>
  <w:style w:type="paragraph" w:styleId="42">
    <w:name w:val="toc 4"/>
    <w:basedOn w:val="a5"/>
    <w:next w:val="a5"/>
    <w:autoRedefine/>
    <w:uiPriority w:val="39"/>
    <w:rsid w:val="007E5D38"/>
    <w:pPr>
      <w:widowControl/>
      <w:tabs>
        <w:tab w:val="center" w:pos="10080"/>
      </w:tabs>
      <w:kinsoku w:val="0"/>
      <w:overflowPunct w:val="0"/>
      <w:topLinePunct/>
      <w:autoSpaceDE w:val="0"/>
      <w:autoSpaceDN w:val="0"/>
      <w:adjustRightInd w:val="0"/>
      <w:snapToGrid w:val="0"/>
      <w:ind w:left="2540"/>
      <w:jc w:val="right"/>
    </w:pPr>
    <w:rPr>
      <w:rFonts w:cs="Arial"/>
      <w:sz w:val="20"/>
      <w:szCs w:val="20"/>
    </w:rPr>
  </w:style>
  <w:style w:type="paragraph" w:styleId="52">
    <w:name w:val="toc 5"/>
    <w:basedOn w:val="a5"/>
    <w:next w:val="a5"/>
    <w:autoRedefine/>
    <w:uiPriority w:val="39"/>
    <w:rsid w:val="007E5D38"/>
    <w:pPr>
      <w:widowControl/>
      <w:topLinePunct/>
      <w:adjustRightInd w:val="0"/>
      <w:snapToGrid w:val="0"/>
      <w:spacing w:before="160" w:after="160" w:line="240" w:lineRule="atLeast"/>
      <w:ind w:left="1680"/>
      <w:jc w:val="left"/>
    </w:pPr>
    <w:rPr>
      <w:rFonts w:cs="Arial"/>
      <w:sz w:val="24"/>
      <w:szCs w:val="21"/>
    </w:rPr>
  </w:style>
  <w:style w:type="paragraph" w:styleId="60">
    <w:name w:val="toc 6"/>
    <w:basedOn w:val="a5"/>
    <w:next w:val="a5"/>
    <w:autoRedefine/>
    <w:uiPriority w:val="39"/>
    <w:rsid w:val="007E5D38"/>
    <w:pPr>
      <w:widowControl/>
      <w:topLinePunct/>
      <w:adjustRightInd w:val="0"/>
      <w:snapToGrid w:val="0"/>
      <w:spacing w:before="160" w:after="160" w:line="240" w:lineRule="atLeast"/>
      <w:ind w:left="2100"/>
      <w:jc w:val="left"/>
    </w:pPr>
    <w:rPr>
      <w:rFonts w:cs="Arial"/>
      <w:sz w:val="24"/>
      <w:szCs w:val="21"/>
    </w:rPr>
  </w:style>
  <w:style w:type="paragraph" w:styleId="70">
    <w:name w:val="toc 7"/>
    <w:basedOn w:val="a5"/>
    <w:next w:val="a5"/>
    <w:autoRedefine/>
    <w:uiPriority w:val="39"/>
    <w:rsid w:val="007E5D38"/>
    <w:pPr>
      <w:widowControl/>
      <w:topLinePunct/>
      <w:adjustRightInd w:val="0"/>
      <w:snapToGrid w:val="0"/>
      <w:spacing w:before="160" w:after="160" w:line="240" w:lineRule="atLeast"/>
      <w:ind w:left="2520"/>
      <w:jc w:val="left"/>
    </w:pPr>
    <w:rPr>
      <w:rFonts w:cs="Arial"/>
      <w:sz w:val="24"/>
      <w:szCs w:val="21"/>
    </w:rPr>
  </w:style>
  <w:style w:type="paragraph" w:styleId="80">
    <w:name w:val="toc 8"/>
    <w:basedOn w:val="a5"/>
    <w:next w:val="a5"/>
    <w:autoRedefine/>
    <w:uiPriority w:val="39"/>
    <w:rsid w:val="007E5D38"/>
    <w:pPr>
      <w:widowControl/>
      <w:topLinePunct/>
      <w:adjustRightInd w:val="0"/>
      <w:snapToGrid w:val="0"/>
      <w:spacing w:before="160" w:after="160" w:line="240" w:lineRule="atLeast"/>
      <w:ind w:left="2940"/>
      <w:jc w:val="left"/>
    </w:pPr>
    <w:rPr>
      <w:rFonts w:cs="Arial"/>
      <w:sz w:val="24"/>
      <w:szCs w:val="21"/>
    </w:rPr>
  </w:style>
  <w:style w:type="paragraph" w:styleId="90">
    <w:name w:val="toc 9"/>
    <w:basedOn w:val="a5"/>
    <w:next w:val="a5"/>
    <w:autoRedefine/>
    <w:uiPriority w:val="39"/>
    <w:rsid w:val="007E5D38"/>
    <w:pPr>
      <w:widowControl/>
      <w:topLinePunct/>
      <w:adjustRightInd w:val="0"/>
      <w:snapToGrid w:val="0"/>
      <w:spacing w:before="160" w:after="160" w:line="240" w:lineRule="atLeast"/>
      <w:ind w:left="3360"/>
      <w:jc w:val="left"/>
    </w:pPr>
    <w:rPr>
      <w:rFonts w:cs="Arial"/>
      <w:sz w:val="24"/>
      <w:szCs w:val="21"/>
    </w:rPr>
  </w:style>
  <w:style w:type="paragraph" w:styleId="12">
    <w:name w:val="index 1"/>
    <w:basedOn w:val="a5"/>
    <w:next w:val="a5"/>
    <w:autoRedefine/>
    <w:rsid w:val="007E5D38"/>
    <w:pPr>
      <w:widowControl/>
      <w:topLinePunct/>
      <w:adjustRightInd w:val="0"/>
      <w:snapToGrid w:val="0"/>
      <w:spacing w:before="160" w:after="160" w:line="240" w:lineRule="atLeast"/>
      <w:ind w:left="1701"/>
      <w:jc w:val="left"/>
    </w:pPr>
    <w:rPr>
      <w:rFonts w:cs="Arial"/>
      <w:sz w:val="24"/>
      <w:szCs w:val="21"/>
    </w:rPr>
  </w:style>
  <w:style w:type="paragraph" w:styleId="23">
    <w:name w:val="index 2"/>
    <w:basedOn w:val="a5"/>
    <w:next w:val="a5"/>
    <w:autoRedefine/>
    <w:rsid w:val="007E5D38"/>
    <w:pPr>
      <w:widowControl/>
      <w:topLinePunct/>
      <w:adjustRightInd w:val="0"/>
      <w:snapToGrid w:val="0"/>
      <w:spacing w:before="160" w:after="160" w:line="240" w:lineRule="atLeast"/>
      <w:ind w:leftChars="200" w:left="200"/>
      <w:jc w:val="left"/>
    </w:pPr>
    <w:rPr>
      <w:rFonts w:cs="Arial"/>
      <w:sz w:val="24"/>
      <w:szCs w:val="21"/>
    </w:rPr>
  </w:style>
  <w:style w:type="paragraph" w:styleId="33">
    <w:name w:val="index 3"/>
    <w:basedOn w:val="a5"/>
    <w:next w:val="a5"/>
    <w:autoRedefine/>
    <w:rsid w:val="007E5D38"/>
    <w:pPr>
      <w:widowControl/>
      <w:topLinePunct/>
      <w:adjustRightInd w:val="0"/>
      <w:snapToGrid w:val="0"/>
      <w:spacing w:before="160" w:after="160" w:line="240" w:lineRule="atLeast"/>
      <w:ind w:leftChars="400" w:left="400"/>
      <w:jc w:val="left"/>
    </w:pPr>
    <w:rPr>
      <w:rFonts w:cs="Arial"/>
      <w:sz w:val="24"/>
      <w:szCs w:val="21"/>
    </w:rPr>
  </w:style>
  <w:style w:type="paragraph" w:styleId="53">
    <w:name w:val="index 5"/>
    <w:basedOn w:val="a5"/>
    <w:next w:val="a5"/>
    <w:autoRedefine/>
    <w:rsid w:val="007E5D38"/>
    <w:pPr>
      <w:widowControl/>
      <w:topLinePunct/>
      <w:adjustRightInd w:val="0"/>
      <w:snapToGrid w:val="0"/>
      <w:spacing w:before="160" w:after="160" w:line="240" w:lineRule="atLeast"/>
      <w:ind w:left="1050" w:hanging="210"/>
      <w:jc w:val="left"/>
    </w:pPr>
    <w:rPr>
      <w:rFonts w:cs="Arial"/>
      <w:sz w:val="20"/>
      <w:szCs w:val="20"/>
    </w:rPr>
  </w:style>
  <w:style w:type="paragraph" w:styleId="61">
    <w:name w:val="index 6"/>
    <w:basedOn w:val="a5"/>
    <w:next w:val="a5"/>
    <w:autoRedefine/>
    <w:rsid w:val="007E5D38"/>
    <w:pPr>
      <w:widowControl/>
      <w:topLinePunct/>
      <w:adjustRightInd w:val="0"/>
      <w:snapToGrid w:val="0"/>
      <w:spacing w:before="160" w:after="160" w:line="240" w:lineRule="atLeast"/>
      <w:ind w:left="1260" w:hanging="210"/>
      <w:jc w:val="left"/>
    </w:pPr>
    <w:rPr>
      <w:rFonts w:cs="Arial"/>
      <w:sz w:val="20"/>
      <w:szCs w:val="20"/>
    </w:rPr>
  </w:style>
  <w:style w:type="paragraph" w:styleId="71">
    <w:name w:val="index 7"/>
    <w:basedOn w:val="a5"/>
    <w:next w:val="a5"/>
    <w:autoRedefine/>
    <w:rsid w:val="007E5D38"/>
    <w:pPr>
      <w:widowControl/>
      <w:topLinePunct/>
      <w:adjustRightInd w:val="0"/>
      <w:snapToGrid w:val="0"/>
      <w:spacing w:before="160" w:after="160" w:line="240" w:lineRule="atLeast"/>
      <w:ind w:left="1470" w:hanging="210"/>
      <w:jc w:val="left"/>
    </w:pPr>
    <w:rPr>
      <w:rFonts w:cs="Arial"/>
      <w:sz w:val="20"/>
      <w:szCs w:val="20"/>
    </w:rPr>
  </w:style>
  <w:style w:type="paragraph" w:styleId="81">
    <w:name w:val="index 8"/>
    <w:basedOn w:val="a5"/>
    <w:next w:val="a5"/>
    <w:autoRedefine/>
    <w:rsid w:val="007E5D38"/>
    <w:pPr>
      <w:widowControl/>
      <w:topLinePunct/>
      <w:adjustRightInd w:val="0"/>
      <w:snapToGrid w:val="0"/>
      <w:spacing w:before="160" w:after="160" w:line="240" w:lineRule="atLeast"/>
      <w:ind w:left="1680" w:hanging="210"/>
      <w:jc w:val="left"/>
    </w:pPr>
    <w:rPr>
      <w:rFonts w:cs="Arial"/>
      <w:sz w:val="20"/>
      <w:szCs w:val="20"/>
    </w:rPr>
  </w:style>
  <w:style w:type="paragraph" w:styleId="91">
    <w:name w:val="index 9"/>
    <w:basedOn w:val="a5"/>
    <w:next w:val="a5"/>
    <w:autoRedefine/>
    <w:rsid w:val="007E5D38"/>
    <w:pPr>
      <w:widowControl/>
      <w:topLinePunct/>
      <w:adjustRightInd w:val="0"/>
      <w:snapToGrid w:val="0"/>
      <w:spacing w:before="160" w:after="160" w:line="240" w:lineRule="atLeast"/>
      <w:ind w:left="1890" w:hanging="210"/>
      <w:jc w:val="left"/>
    </w:pPr>
    <w:rPr>
      <w:rFonts w:cs="Arial"/>
      <w:sz w:val="20"/>
      <w:szCs w:val="20"/>
    </w:rPr>
  </w:style>
  <w:style w:type="paragraph" w:customStyle="1" w:styleId="TerminalDisplayinTable">
    <w:name w:val="Terminal Display in Table"/>
    <w:rsid w:val="007E5D38"/>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customStyle="1" w:styleId="CopyrightDeclaration">
    <w:name w:val="Copyright Declaration"/>
    <w:semiHidden/>
    <w:rsid w:val="007E5D38"/>
    <w:pPr>
      <w:spacing w:before="80" w:after="80"/>
    </w:pPr>
    <w:rPr>
      <w:rFonts w:ascii="Arial" w:eastAsia="黑体" w:hAnsi="Arial"/>
      <w:sz w:val="36"/>
    </w:rPr>
  </w:style>
  <w:style w:type="numbering" w:styleId="1111110">
    <w:name w:val="Outline List 1"/>
    <w:basedOn w:val="a8"/>
    <w:rsid w:val="007E5D38"/>
    <w:pPr>
      <w:numPr>
        <w:numId w:val="19"/>
      </w:numPr>
    </w:pPr>
  </w:style>
  <w:style w:type="paragraph" w:customStyle="1" w:styleId="HeadingMiddle">
    <w:name w:val="Heading Middle"/>
    <w:rsid w:val="007E5D38"/>
    <w:pPr>
      <w:adjustRightInd w:val="0"/>
      <w:snapToGrid w:val="0"/>
      <w:spacing w:line="240" w:lineRule="atLeast"/>
      <w:jc w:val="center"/>
    </w:pPr>
    <w:rPr>
      <w:rFonts w:cs="Arial"/>
      <w:snapToGrid w:val="0"/>
    </w:rPr>
  </w:style>
  <w:style w:type="paragraph" w:styleId="aff6">
    <w:name w:val="macro"/>
    <w:link w:val="Char4"/>
    <w:rsid w:val="007E5D3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character" w:customStyle="1" w:styleId="Char4">
    <w:name w:val="宏文本 Char"/>
    <w:basedOn w:val="a6"/>
    <w:link w:val="aff6"/>
    <w:rsid w:val="007E5D38"/>
    <w:rPr>
      <w:rFonts w:ascii="Courier New" w:hAnsi="Courier New" w:cs="Courier New"/>
      <w:kern w:val="2"/>
      <w:sz w:val="24"/>
      <w:szCs w:val="24"/>
    </w:rPr>
  </w:style>
  <w:style w:type="paragraph" w:styleId="aff7">
    <w:name w:val="footnote text"/>
    <w:basedOn w:val="a5"/>
    <w:link w:val="Char5"/>
    <w:rsid w:val="007E5D38"/>
    <w:pPr>
      <w:widowControl/>
      <w:topLinePunct/>
      <w:adjustRightInd w:val="0"/>
      <w:snapToGrid w:val="0"/>
      <w:spacing w:before="160" w:after="160" w:line="240" w:lineRule="atLeast"/>
      <w:ind w:left="1701"/>
      <w:jc w:val="left"/>
    </w:pPr>
    <w:rPr>
      <w:rFonts w:cs="Arial"/>
      <w:sz w:val="18"/>
      <w:szCs w:val="18"/>
    </w:rPr>
  </w:style>
  <w:style w:type="character" w:customStyle="1" w:styleId="Char5">
    <w:name w:val="脚注文本 Char"/>
    <w:basedOn w:val="a6"/>
    <w:link w:val="aff7"/>
    <w:rsid w:val="007E5D38"/>
    <w:rPr>
      <w:rFonts w:cs="Arial"/>
      <w:kern w:val="2"/>
      <w:sz w:val="18"/>
      <w:szCs w:val="18"/>
    </w:rPr>
  </w:style>
  <w:style w:type="character" w:styleId="aff8">
    <w:name w:val="footnote reference"/>
    <w:basedOn w:val="a6"/>
    <w:rsid w:val="007E5D38"/>
    <w:rPr>
      <w:rFonts w:ascii="Arial" w:eastAsia="宋体" w:hAnsi="Arial" w:cs="Arial"/>
      <w:kern w:val="2"/>
      <w:sz w:val="21"/>
      <w:szCs w:val="24"/>
      <w:vertAlign w:val="superscript"/>
      <w:lang w:val="en-US" w:eastAsia="zh-CN" w:bidi="ar-SA"/>
    </w:rPr>
  </w:style>
  <w:style w:type="paragraph" w:styleId="aff9">
    <w:name w:val="annotation text"/>
    <w:basedOn w:val="a5"/>
    <w:link w:val="Char6"/>
    <w:rsid w:val="007E5D38"/>
    <w:pPr>
      <w:widowControl/>
      <w:topLinePunct/>
      <w:adjustRightInd w:val="0"/>
      <w:snapToGrid w:val="0"/>
      <w:spacing w:before="160" w:after="160" w:line="240" w:lineRule="atLeast"/>
      <w:ind w:left="1701"/>
      <w:jc w:val="left"/>
    </w:pPr>
    <w:rPr>
      <w:rFonts w:cs="Arial"/>
      <w:szCs w:val="21"/>
    </w:rPr>
  </w:style>
  <w:style w:type="character" w:customStyle="1" w:styleId="Char6">
    <w:name w:val="批注文字 Char"/>
    <w:basedOn w:val="a6"/>
    <w:link w:val="aff9"/>
    <w:rsid w:val="007E5D38"/>
    <w:rPr>
      <w:rFonts w:cs="Arial"/>
      <w:kern w:val="2"/>
      <w:sz w:val="21"/>
      <w:szCs w:val="21"/>
    </w:rPr>
  </w:style>
  <w:style w:type="character" w:styleId="affa">
    <w:name w:val="annotation reference"/>
    <w:basedOn w:val="a6"/>
    <w:rsid w:val="007E5D38"/>
    <w:rPr>
      <w:rFonts w:ascii="Arial" w:eastAsia="宋体" w:hAnsi="Arial" w:cs="Arial"/>
      <w:kern w:val="2"/>
      <w:sz w:val="21"/>
      <w:szCs w:val="21"/>
      <w:lang w:val="en-US" w:eastAsia="zh-CN" w:bidi="ar-SA"/>
    </w:rPr>
  </w:style>
  <w:style w:type="paragraph" w:styleId="affb">
    <w:name w:val="annotation subject"/>
    <w:basedOn w:val="aff9"/>
    <w:next w:val="aff9"/>
    <w:link w:val="Char7"/>
    <w:rsid w:val="007E5D38"/>
    <w:rPr>
      <w:b/>
      <w:bCs/>
    </w:rPr>
  </w:style>
  <w:style w:type="character" w:customStyle="1" w:styleId="Char7">
    <w:name w:val="批注主题 Char"/>
    <w:basedOn w:val="Char6"/>
    <w:link w:val="affb"/>
    <w:rsid w:val="007E5D38"/>
    <w:rPr>
      <w:rFonts w:cs="Arial"/>
      <w:b/>
      <w:bCs/>
      <w:kern w:val="2"/>
      <w:sz w:val="21"/>
      <w:szCs w:val="21"/>
    </w:rPr>
  </w:style>
  <w:style w:type="paragraph" w:styleId="43">
    <w:name w:val="index 4"/>
    <w:basedOn w:val="a5"/>
    <w:next w:val="a5"/>
    <w:autoRedefine/>
    <w:rsid w:val="007E5D38"/>
    <w:pPr>
      <w:widowControl/>
      <w:topLinePunct/>
      <w:adjustRightInd w:val="0"/>
      <w:snapToGrid w:val="0"/>
      <w:spacing w:before="160" w:after="160" w:line="240" w:lineRule="atLeast"/>
      <w:ind w:left="1260"/>
      <w:jc w:val="left"/>
    </w:pPr>
    <w:rPr>
      <w:rFonts w:cs="Arial"/>
      <w:szCs w:val="21"/>
    </w:rPr>
  </w:style>
  <w:style w:type="paragraph" w:styleId="affc">
    <w:name w:val="index heading"/>
    <w:basedOn w:val="a5"/>
    <w:next w:val="12"/>
    <w:rsid w:val="007E5D38"/>
    <w:pPr>
      <w:widowControl/>
      <w:topLinePunct/>
      <w:adjustRightInd w:val="0"/>
      <w:snapToGrid w:val="0"/>
      <w:spacing w:before="160" w:after="160" w:line="240" w:lineRule="atLeast"/>
      <w:ind w:left="1701"/>
      <w:jc w:val="left"/>
    </w:pPr>
    <w:rPr>
      <w:rFonts w:ascii="Arial" w:hAnsi="Arial" w:cs="Arial"/>
      <w:b/>
      <w:bCs/>
      <w:szCs w:val="21"/>
    </w:rPr>
  </w:style>
  <w:style w:type="paragraph" w:styleId="affd">
    <w:name w:val="caption"/>
    <w:basedOn w:val="a5"/>
    <w:next w:val="a5"/>
    <w:qFormat/>
    <w:rsid w:val="007E5D38"/>
    <w:pPr>
      <w:widowControl/>
      <w:topLinePunct/>
      <w:adjustRightInd w:val="0"/>
      <w:snapToGrid w:val="0"/>
      <w:spacing w:before="152" w:after="160" w:line="240" w:lineRule="atLeast"/>
      <w:ind w:left="1701"/>
      <w:jc w:val="left"/>
    </w:pPr>
    <w:rPr>
      <w:rFonts w:ascii="Arial" w:eastAsia="黑体" w:hAnsi="Arial" w:cs="Arial"/>
      <w:sz w:val="20"/>
      <w:szCs w:val="20"/>
    </w:rPr>
  </w:style>
  <w:style w:type="paragraph" w:styleId="affe">
    <w:name w:val="endnote text"/>
    <w:basedOn w:val="a5"/>
    <w:link w:val="Char8"/>
    <w:rsid w:val="007E5D38"/>
    <w:pPr>
      <w:widowControl/>
      <w:topLinePunct/>
      <w:adjustRightInd w:val="0"/>
      <w:snapToGrid w:val="0"/>
      <w:spacing w:before="160" w:after="160" w:line="240" w:lineRule="atLeast"/>
      <w:ind w:left="1701"/>
      <w:jc w:val="left"/>
    </w:pPr>
    <w:rPr>
      <w:rFonts w:cs="Arial"/>
      <w:szCs w:val="21"/>
    </w:rPr>
  </w:style>
  <w:style w:type="character" w:customStyle="1" w:styleId="Char8">
    <w:name w:val="尾注文本 Char"/>
    <w:basedOn w:val="a6"/>
    <w:link w:val="affe"/>
    <w:rsid w:val="007E5D38"/>
    <w:rPr>
      <w:rFonts w:cs="Arial"/>
      <w:kern w:val="2"/>
      <w:sz w:val="21"/>
      <w:szCs w:val="21"/>
    </w:rPr>
  </w:style>
  <w:style w:type="character" w:styleId="afff">
    <w:name w:val="endnote reference"/>
    <w:basedOn w:val="a6"/>
    <w:rsid w:val="007E5D38"/>
    <w:rPr>
      <w:rFonts w:ascii="Arial" w:eastAsia="宋体" w:hAnsi="Arial" w:cs="Arial"/>
      <w:kern w:val="2"/>
      <w:sz w:val="21"/>
      <w:szCs w:val="24"/>
      <w:vertAlign w:val="superscript"/>
      <w:lang w:val="en-US" w:eastAsia="zh-CN" w:bidi="ar-SA"/>
    </w:rPr>
  </w:style>
  <w:style w:type="paragraph" w:styleId="afff0">
    <w:name w:val="table of authorities"/>
    <w:basedOn w:val="a5"/>
    <w:next w:val="a5"/>
    <w:rsid w:val="007E5D38"/>
    <w:pPr>
      <w:widowControl/>
      <w:topLinePunct/>
      <w:adjustRightInd w:val="0"/>
      <w:snapToGrid w:val="0"/>
      <w:spacing w:before="160" w:after="160" w:line="240" w:lineRule="atLeast"/>
      <w:ind w:left="420"/>
      <w:jc w:val="left"/>
    </w:pPr>
    <w:rPr>
      <w:rFonts w:cs="Arial"/>
      <w:szCs w:val="21"/>
    </w:rPr>
  </w:style>
  <w:style w:type="paragraph" w:styleId="afff1">
    <w:name w:val="toa heading"/>
    <w:basedOn w:val="a5"/>
    <w:next w:val="a5"/>
    <w:rsid w:val="007E5D38"/>
    <w:pPr>
      <w:widowControl/>
      <w:topLinePunct/>
      <w:adjustRightInd w:val="0"/>
      <w:snapToGrid w:val="0"/>
      <w:spacing w:before="120" w:after="160" w:line="240" w:lineRule="atLeast"/>
      <w:ind w:left="1701"/>
      <w:jc w:val="left"/>
    </w:pPr>
    <w:rPr>
      <w:rFonts w:ascii="Arial" w:hAnsi="Arial" w:cs="Arial"/>
      <w:szCs w:val="21"/>
    </w:rPr>
  </w:style>
  <w:style w:type="paragraph" w:customStyle="1" w:styleId="Contents">
    <w:name w:val="Contents"/>
    <w:basedOn w:val="Heading1NoNumber"/>
    <w:rsid w:val="007E5D38"/>
  </w:style>
  <w:style w:type="character" w:styleId="HTML">
    <w:name w:val="HTML Variable"/>
    <w:basedOn w:val="a6"/>
    <w:rsid w:val="007E5D38"/>
    <w:rPr>
      <w:rFonts w:ascii="Arial" w:eastAsia="宋体" w:hAnsi="Arial" w:cs="Arial"/>
      <w:i/>
      <w:iCs/>
      <w:kern w:val="2"/>
      <w:sz w:val="21"/>
      <w:szCs w:val="24"/>
      <w:lang w:val="en-US" w:eastAsia="zh-CN" w:bidi="ar-SA"/>
    </w:rPr>
  </w:style>
  <w:style w:type="character" w:styleId="HTML0">
    <w:name w:val="HTML Typewriter"/>
    <w:basedOn w:val="a6"/>
    <w:rsid w:val="007E5D38"/>
    <w:rPr>
      <w:rFonts w:ascii="Courier New" w:eastAsia="宋体" w:hAnsi="Courier New" w:cs="Courier New"/>
      <w:kern w:val="2"/>
      <w:sz w:val="20"/>
      <w:szCs w:val="20"/>
      <w:lang w:val="en-US" w:eastAsia="zh-CN" w:bidi="ar-SA"/>
    </w:rPr>
  </w:style>
  <w:style w:type="character" w:styleId="HTML1">
    <w:name w:val="HTML Code"/>
    <w:basedOn w:val="a6"/>
    <w:rsid w:val="007E5D38"/>
    <w:rPr>
      <w:rFonts w:ascii="Courier New" w:eastAsia="宋体" w:hAnsi="Courier New" w:cs="Courier New"/>
      <w:kern w:val="2"/>
      <w:sz w:val="20"/>
      <w:szCs w:val="20"/>
      <w:lang w:val="en-US" w:eastAsia="zh-CN" w:bidi="ar-SA"/>
    </w:rPr>
  </w:style>
  <w:style w:type="paragraph" w:styleId="HTML2">
    <w:name w:val="HTML Address"/>
    <w:basedOn w:val="a5"/>
    <w:link w:val="HTMLChar"/>
    <w:rsid w:val="007E5D38"/>
    <w:pPr>
      <w:widowControl/>
      <w:topLinePunct/>
      <w:adjustRightInd w:val="0"/>
      <w:snapToGrid w:val="0"/>
      <w:spacing w:before="160" w:after="160" w:line="240" w:lineRule="atLeast"/>
      <w:ind w:left="1701"/>
      <w:jc w:val="left"/>
    </w:pPr>
    <w:rPr>
      <w:rFonts w:cs="Arial"/>
      <w:i/>
      <w:iCs/>
      <w:szCs w:val="21"/>
    </w:rPr>
  </w:style>
  <w:style w:type="character" w:customStyle="1" w:styleId="HTMLChar">
    <w:name w:val="HTML 地址 Char"/>
    <w:basedOn w:val="a6"/>
    <w:link w:val="HTML2"/>
    <w:rsid w:val="007E5D38"/>
    <w:rPr>
      <w:rFonts w:cs="Arial"/>
      <w:i/>
      <w:iCs/>
      <w:kern w:val="2"/>
      <w:sz w:val="21"/>
      <w:szCs w:val="21"/>
    </w:rPr>
  </w:style>
  <w:style w:type="character" w:styleId="HTML3">
    <w:name w:val="HTML Definition"/>
    <w:basedOn w:val="a6"/>
    <w:rsid w:val="007E5D38"/>
    <w:rPr>
      <w:rFonts w:ascii="Arial" w:eastAsia="宋体" w:hAnsi="Arial" w:cs="Arial"/>
      <w:i/>
      <w:iCs/>
      <w:kern w:val="2"/>
      <w:sz w:val="21"/>
      <w:szCs w:val="24"/>
      <w:lang w:val="en-US" w:eastAsia="zh-CN" w:bidi="ar-SA"/>
    </w:rPr>
  </w:style>
  <w:style w:type="character" w:styleId="HTML4">
    <w:name w:val="HTML Keyboard"/>
    <w:basedOn w:val="a6"/>
    <w:rsid w:val="007E5D38"/>
    <w:rPr>
      <w:rFonts w:ascii="Courier New" w:eastAsia="宋体" w:hAnsi="Courier New" w:cs="Courier New"/>
      <w:kern w:val="2"/>
      <w:sz w:val="20"/>
      <w:szCs w:val="20"/>
      <w:lang w:val="en-US" w:eastAsia="zh-CN" w:bidi="ar-SA"/>
    </w:rPr>
  </w:style>
  <w:style w:type="character" w:styleId="HTML5">
    <w:name w:val="HTML Acronym"/>
    <w:basedOn w:val="a6"/>
    <w:rsid w:val="007E5D38"/>
    <w:rPr>
      <w:rFonts w:ascii="Arial" w:eastAsia="宋体" w:hAnsi="Arial" w:cs="Arial"/>
      <w:kern w:val="2"/>
      <w:sz w:val="21"/>
      <w:szCs w:val="24"/>
      <w:lang w:val="en-US" w:eastAsia="zh-CN" w:bidi="ar-SA"/>
    </w:rPr>
  </w:style>
  <w:style w:type="character" w:styleId="HTML6">
    <w:name w:val="HTML Sample"/>
    <w:basedOn w:val="a6"/>
    <w:rsid w:val="007E5D38"/>
    <w:rPr>
      <w:rFonts w:ascii="Courier New" w:eastAsia="宋体" w:hAnsi="Courier New" w:cs="Courier New"/>
      <w:kern w:val="2"/>
      <w:sz w:val="21"/>
      <w:szCs w:val="24"/>
      <w:lang w:val="en-US" w:eastAsia="zh-CN" w:bidi="ar-SA"/>
    </w:rPr>
  </w:style>
  <w:style w:type="character" w:styleId="HTML7">
    <w:name w:val="HTML Cite"/>
    <w:basedOn w:val="a6"/>
    <w:rsid w:val="007E5D38"/>
    <w:rPr>
      <w:rFonts w:ascii="Arial" w:eastAsia="宋体" w:hAnsi="Arial" w:cs="Arial"/>
      <w:i/>
      <w:iCs/>
      <w:kern w:val="2"/>
      <w:sz w:val="21"/>
      <w:szCs w:val="24"/>
      <w:lang w:val="en-US" w:eastAsia="zh-CN" w:bidi="ar-SA"/>
    </w:rPr>
  </w:style>
  <w:style w:type="paragraph" w:styleId="HTML8">
    <w:name w:val="HTML Preformatted"/>
    <w:basedOn w:val="a5"/>
    <w:link w:val="HTMLChar0"/>
    <w:rsid w:val="007E5D38"/>
    <w:pPr>
      <w:widowControl/>
      <w:topLinePunct/>
      <w:adjustRightInd w:val="0"/>
      <w:snapToGrid w:val="0"/>
      <w:spacing w:before="160" w:after="160" w:line="240" w:lineRule="atLeast"/>
      <w:ind w:left="1701"/>
      <w:jc w:val="left"/>
    </w:pPr>
    <w:rPr>
      <w:rFonts w:ascii="Courier New" w:hAnsi="Courier New" w:cs="Courier New"/>
      <w:sz w:val="20"/>
      <w:szCs w:val="20"/>
    </w:rPr>
  </w:style>
  <w:style w:type="character" w:customStyle="1" w:styleId="HTMLChar0">
    <w:name w:val="HTML 预设格式 Char"/>
    <w:basedOn w:val="a6"/>
    <w:link w:val="HTML8"/>
    <w:rsid w:val="007E5D38"/>
    <w:rPr>
      <w:rFonts w:ascii="Courier New" w:hAnsi="Courier New" w:cs="Courier New"/>
      <w:kern w:val="2"/>
    </w:rPr>
  </w:style>
  <w:style w:type="table" w:styleId="13">
    <w:name w:val="Table Web 1"/>
    <w:basedOn w:val="a7"/>
    <w:rsid w:val="007E5D38"/>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7"/>
    <w:rsid w:val="007E5D38"/>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7"/>
    <w:rsid w:val="007E5D38"/>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f2">
    <w:name w:val="Table Theme"/>
    <w:basedOn w:val="a7"/>
    <w:rsid w:val="007E5D38"/>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4">
    <w:name w:val="Table Colorful 1"/>
    <w:basedOn w:val="a7"/>
    <w:rsid w:val="007E5D38"/>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7"/>
    <w:rsid w:val="007E5D38"/>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7"/>
    <w:rsid w:val="007E5D38"/>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f3">
    <w:name w:val="Salutation"/>
    <w:basedOn w:val="a5"/>
    <w:next w:val="a5"/>
    <w:link w:val="Char9"/>
    <w:rsid w:val="007E5D38"/>
    <w:pPr>
      <w:widowControl/>
      <w:topLinePunct/>
      <w:adjustRightInd w:val="0"/>
      <w:snapToGrid w:val="0"/>
      <w:spacing w:before="160" w:after="160" w:line="240" w:lineRule="atLeast"/>
      <w:ind w:left="1701"/>
      <w:jc w:val="left"/>
    </w:pPr>
    <w:rPr>
      <w:rFonts w:cs="Arial"/>
      <w:szCs w:val="21"/>
    </w:rPr>
  </w:style>
  <w:style w:type="character" w:customStyle="1" w:styleId="Char9">
    <w:name w:val="称呼 Char"/>
    <w:basedOn w:val="a6"/>
    <w:link w:val="afff3"/>
    <w:rsid w:val="007E5D38"/>
    <w:rPr>
      <w:rFonts w:cs="Arial"/>
      <w:kern w:val="2"/>
      <w:sz w:val="21"/>
      <w:szCs w:val="21"/>
    </w:rPr>
  </w:style>
  <w:style w:type="paragraph" w:styleId="afff4">
    <w:name w:val="Plain Text"/>
    <w:basedOn w:val="a5"/>
    <w:link w:val="Chara"/>
    <w:rsid w:val="007E5D38"/>
    <w:pPr>
      <w:widowControl/>
      <w:topLinePunct/>
      <w:adjustRightInd w:val="0"/>
      <w:snapToGrid w:val="0"/>
      <w:spacing w:before="160" w:after="160" w:line="240" w:lineRule="atLeast"/>
      <w:ind w:left="1701"/>
      <w:jc w:val="left"/>
    </w:pPr>
    <w:rPr>
      <w:rFonts w:ascii="宋体" w:hAnsi="Courier New" w:cs="Courier New"/>
      <w:szCs w:val="21"/>
    </w:rPr>
  </w:style>
  <w:style w:type="character" w:customStyle="1" w:styleId="Chara">
    <w:name w:val="纯文本 Char"/>
    <w:basedOn w:val="a6"/>
    <w:link w:val="afff4"/>
    <w:rsid w:val="007E5D38"/>
    <w:rPr>
      <w:rFonts w:ascii="宋体" w:hAnsi="Courier New" w:cs="Courier New"/>
      <w:kern w:val="2"/>
      <w:sz w:val="21"/>
      <w:szCs w:val="21"/>
    </w:rPr>
  </w:style>
  <w:style w:type="table" w:styleId="afff5">
    <w:name w:val="Table Elegant"/>
    <w:basedOn w:val="a7"/>
    <w:rsid w:val="007E5D38"/>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6">
    <w:name w:val="E-mail Signature"/>
    <w:basedOn w:val="a5"/>
    <w:link w:val="Charb"/>
    <w:rsid w:val="007E5D38"/>
    <w:pPr>
      <w:widowControl/>
      <w:topLinePunct/>
      <w:adjustRightInd w:val="0"/>
      <w:snapToGrid w:val="0"/>
      <w:spacing w:before="160" w:after="160" w:line="240" w:lineRule="atLeast"/>
      <w:ind w:left="1701"/>
      <w:jc w:val="left"/>
    </w:pPr>
    <w:rPr>
      <w:rFonts w:cs="Arial"/>
      <w:szCs w:val="21"/>
    </w:rPr>
  </w:style>
  <w:style w:type="character" w:customStyle="1" w:styleId="Charb">
    <w:name w:val="电子邮件签名 Char"/>
    <w:basedOn w:val="a6"/>
    <w:link w:val="afff6"/>
    <w:rsid w:val="007E5D38"/>
    <w:rPr>
      <w:rFonts w:cs="Arial"/>
      <w:kern w:val="2"/>
      <w:sz w:val="21"/>
      <w:szCs w:val="21"/>
    </w:rPr>
  </w:style>
  <w:style w:type="paragraph" w:styleId="afff7">
    <w:name w:val="Subtitle"/>
    <w:basedOn w:val="a5"/>
    <w:link w:val="Charc"/>
    <w:qFormat/>
    <w:rsid w:val="007E5D38"/>
    <w:pPr>
      <w:widowControl/>
      <w:topLinePunct/>
      <w:adjustRightInd w:val="0"/>
      <w:snapToGrid w:val="0"/>
      <w:spacing w:before="240" w:after="60" w:line="312" w:lineRule="atLeast"/>
      <w:ind w:left="1701"/>
      <w:jc w:val="center"/>
      <w:outlineLvl w:val="1"/>
    </w:pPr>
    <w:rPr>
      <w:rFonts w:ascii="Arial" w:hAnsi="Arial" w:cs="Arial"/>
      <w:b/>
      <w:bCs/>
      <w:kern w:val="28"/>
      <w:sz w:val="32"/>
      <w:szCs w:val="32"/>
    </w:rPr>
  </w:style>
  <w:style w:type="character" w:customStyle="1" w:styleId="Charc">
    <w:name w:val="副标题 Char"/>
    <w:basedOn w:val="a6"/>
    <w:link w:val="afff7"/>
    <w:rsid w:val="007E5D38"/>
    <w:rPr>
      <w:rFonts w:ascii="Arial" w:hAnsi="Arial" w:cs="Arial"/>
      <w:b/>
      <w:bCs/>
      <w:kern w:val="28"/>
      <w:sz w:val="32"/>
      <w:szCs w:val="32"/>
    </w:rPr>
  </w:style>
  <w:style w:type="table" w:styleId="15">
    <w:name w:val="Table Classic 1"/>
    <w:basedOn w:val="a7"/>
    <w:rsid w:val="007E5D38"/>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7"/>
    <w:rsid w:val="007E5D38"/>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7"/>
    <w:rsid w:val="007E5D38"/>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7"/>
    <w:rsid w:val="007E5D38"/>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8">
    <w:name w:val="envelope return"/>
    <w:basedOn w:val="a5"/>
    <w:rsid w:val="007E5D38"/>
    <w:pPr>
      <w:widowControl/>
      <w:topLinePunct/>
      <w:adjustRightInd w:val="0"/>
      <w:snapToGrid w:val="0"/>
      <w:spacing w:before="160" w:after="160" w:line="240" w:lineRule="atLeast"/>
      <w:ind w:left="1701"/>
      <w:jc w:val="left"/>
    </w:pPr>
    <w:rPr>
      <w:rFonts w:ascii="Arial" w:hAnsi="Arial" w:cs="Arial"/>
      <w:szCs w:val="21"/>
    </w:rPr>
  </w:style>
  <w:style w:type="table" w:styleId="16">
    <w:name w:val="Table Simple 1"/>
    <w:basedOn w:val="a7"/>
    <w:rsid w:val="007E5D38"/>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7"/>
    <w:rsid w:val="007E5D38"/>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7"/>
    <w:rsid w:val="007E5D38"/>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9">
    <w:name w:val="Closing"/>
    <w:basedOn w:val="a5"/>
    <w:link w:val="Chard"/>
    <w:rsid w:val="007E5D38"/>
    <w:pPr>
      <w:widowControl/>
      <w:topLinePunct/>
      <w:adjustRightInd w:val="0"/>
      <w:snapToGrid w:val="0"/>
      <w:spacing w:before="160" w:after="160" w:line="240" w:lineRule="atLeast"/>
      <w:ind w:leftChars="2100" w:left="100"/>
      <w:jc w:val="left"/>
    </w:pPr>
    <w:rPr>
      <w:rFonts w:cs="Arial"/>
      <w:szCs w:val="21"/>
    </w:rPr>
  </w:style>
  <w:style w:type="character" w:customStyle="1" w:styleId="Chard">
    <w:name w:val="结束语 Char"/>
    <w:basedOn w:val="a6"/>
    <w:link w:val="afff9"/>
    <w:rsid w:val="007E5D38"/>
    <w:rPr>
      <w:rFonts w:cs="Arial"/>
      <w:kern w:val="2"/>
      <w:sz w:val="21"/>
      <w:szCs w:val="21"/>
    </w:rPr>
  </w:style>
  <w:style w:type="table" w:styleId="17">
    <w:name w:val="Table Subtle 1"/>
    <w:basedOn w:val="a7"/>
    <w:rsid w:val="007E5D38"/>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7"/>
    <w:rsid w:val="007E5D38"/>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8">
    <w:name w:val="Table 3D effects 1"/>
    <w:basedOn w:val="a7"/>
    <w:rsid w:val="007E5D38"/>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7"/>
    <w:rsid w:val="007E5D38"/>
    <w:pPr>
      <w:adjustRightInd w:val="0"/>
      <w:snapToGrid w:val="0"/>
      <w:spacing w:before="160" w:after="160" w:line="240" w:lineRule="atLeast"/>
      <w:ind w:left="1701"/>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7"/>
    <w:rsid w:val="007E5D38"/>
    <w:pPr>
      <w:adjustRightInd w:val="0"/>
      <w:snapToGrid w:val="0"/>
      <w:spacing w:before="160" w:after="160" w:line="240" w:lineRule="atLeast"/>
      <w:ind w:left="1701"/>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a">
    <w:name w:val="List"/>
    <w:basedOn w:val="a5"/>
    <w:rsid w:val="007E5D38"/>
    <w:pPr>
      <w:widowControl/>
      <w:topLinePunct/>
      <w:adjustRightInd w:val="0"/>
      <w:snapToGrid w:val="0"/>
      <w:spacing w:before="160" w:after="160" w:line="240" w:lineRule="atLeast"/>
      <w:ind w:left="200" w:hangingChars="200" w:hanging="200"/>
      <w:jc w:val="left"/>
    </w:pPr>
    <w:rPr>
      <w:rFonts w:cs="Arial"/>
      <w:szCs w:val="21"/>
    </w:rPr>
  </w:style>
  <w:style w:type="paragraph" w:styleId="2a">
    <w:name w:val="List 2"/>
    <w:basedOn w:val="a5"/>
    <w:rsid w:val="007E5D38"/>
    <w:pPr>
      <w:widowControl/>
      <w:topLinePunct/>
      <w:adjustRightInd w:val="0"/>
      <w:snapToGrid w:val="0"/>
      <w:spacing w:before="160" w:after="160" w:line="240" w:lineRule="atLeast"/>
      <w:ind w:leftChars="200" w:left="100" w:hangingChars="200" w:hanging="200"/>
      <w:jc w:val="left"/>
    </w:pPr>
    <w:rPr>
      <w:rFonts w:cs="Arial"/>
      <w:szCs w:val="21"/>
    </w:rPr>
  </w:style>
  <w:style w:type="paragraph" w:styleId="39">
    <w:name w:val="List 3"/>
    <w:basedOn w:val="a5"/>
    <w:rsid w:val="007E5D38"/>
    <w:pPr>
      <w:widowControl/>
      <w:topLinePunct/>
      <w:adjustRightInd w:val="0"/>
      <w:snapToGrid w:val="0"/>
      <w:spacing w:before="160" w:after="160" w:line="240" w:lineRule="atLeast"/>
      <w:ind w:leftChars="400" w:left="100" w:hangingChars="200" w:hanging="200"/>
      <w:jc w:val="left"/>
    </w:pPr>
    <w:rPr>
      <w:rFonts w:cs="Arial"/>
      <w:szCs w:val="21"/>
    </w:rPr>
  </w:style>
  <w:style w:type="paragraph" w:styleId="45">
    <w:name w:val="List 4"/>
    <w:basedOn w:val="a5"/>
    <w:rsid w:val="007E5D38"/>
    <w:pPr>
      <w:widowControl/>
      <w:topLinePunct/>
      <w:adjustRightInd w:val="0"/>
      <w:snapToGrid w:val="0"/>
      <w:spacing w:before="160" w:after="160" w:line="240" w:lineRule="atLeast"/>
      <w:ind w:leftChars="600" w:left="100" w:hangingChars="200" w:hanging="200"/>
      <w:jc w:val="left"/>
    </w:pPr>
    <w:rPr>
      <w:rFonts w:cs="Arial"/>
      <w:szCs w:val="21"/>
    </w:rPr>
  </w:style>
  <w:style w:type="paragraph" w:styleId="54">
    <w:name w:val="List 5"/>
    <w:basedOn w:val="a5"/>
    <w:rsid w:val="007E5D38"/>
    <w:pPr>
      <w:widowControl/>
      <w:topLinePunct/>
      <w:adjustRightInd w:val="0"/>
      <w:snapToGrid w:val="0"/>
      <w:spacing w:before="160" w:after="160" w:line="240" w:lineRule="atLeast"/>
      <w:ind w:leftChars="800" w:left="100" w:hangingChars="200" w:hanging="200"/>
      <w:jc w:val="left"/>
    </w:pPr>
    <w:rPr>
      <w:rFonts w:cs="Arial"/>
      <w:szCs w:val="21"/>
    </w:rPr>
  </w:style>
  <w:style w:type="paragraph" w:styleId="a">
    <w:name w:val="List Number"/>
    <w:basedOn w:val="a5"/>
    <w:rsid w:val="007E5D38"/>
    <w:pPr>
      <w:widowControl/>
      <w:numPr>
        <w:numId w:val="7"/>
      </w:numPr>
      <w:topLinePunct/>
      <w:adjustRightInd w:val="0"/>
      <w:snapToGrid w:val="0"/>
      <w:spacing w:before="160" w:after="160" w:line="240" w:lineRule="atLeast"/>
      <w:jc w:val="left"/>
    </w:pPr>
    <w:rPr>
      <w:rFonts w:cs="Arial"/>
      <w:szCs w:val="21"/>
    </w:rPr>
  </w:style>
  <w:style w:type="paragraph" w:styleId="2">
    <w:name w:val="List Number 2"/>
    <w:basedOn w:val="a5"/>
    <w:rsid w:val="007E5D38"/>
    <w:pPr>
      <w:widowControl/>
      <w:numPr>
        <w:numId w:val="8"/>
      </w:numPr>
      <w:topLinePunct/>
      <w:adjustRightInd w:val="0"/>
      <w:snapToGrid w:val="0"/>
      <w:spacing w:before="160" w:after="160" w:line="240" w:lineRule="atLeast"/>
      <w:jc w:val="left"/>
    </w:pPr>
    <w:rPr>
      <w:rFonts w:cs="Arial"/>
      <w:szCs w:val="21"/>
    </w:rPr>
  </w:style>
  <w:style w:type="paragraph" w:styleId="3">
    <w:name w:val="List Number 3"/>
    <w:basedOn w:val="a5"/>
    <w:rsid w:val="007E5D38"/>
    <w:pPr>
      <w:widowControl/>
      <w:numPr>
        <w:numId w:val="9"/>
      </w:numPr>
      <w:topLinePunct/>
      <w:adjustRightInd w:val="0"/>
      <w:snapToGrid w:val="0"/>
      <w:spacing w:before="160" w:after="160" w:line="240" w:lineRule="atLeast"/>
      <w:jc w:val="left"/>
    </w:pPr>
    <w:rPr>
      <w:rFonts w:cs="Arial"/>
      <w:szCs w:val="21"/>
    </w:rPr>
  </w:style>
  <w:style w:type="paragraph" w:styleId="4">
    <w:name w:val="List Number 4"/>
    <w:basedOn w:val="a5"/>
    <w:rsid w:val="007E5D38"/>
    <w:pPr>
      <w:widowControl/>
      <w:numPr>
        <w:numId w:val="10"/>
      </w:numPr>
      <w:topLinePunct/>
      <w:adjustRightInd w:val="0"/>
      <w:snapToGrid w:val="0"/>
      <w:spacing w:before="160" w:after="160" w:line="240" w:lineRule="atLeast"/>
      <w:jc w:val="left"/>
    </w:pPr>
    <w:rPr>
      <w:rFonts w:cs="Arial"/>
      <w:szCs w:val="21"/>
    </w:rPr>
  </w:style>
  <w:style w:type="paragraph" w:styleId="5">
    <w:name w:val="List Number 5"/>
    <w:basedOn w:val="a5"/>
    <w:rsid w:val="007E5D38"/>
    <w:pPr>
      <w:widowControl/>
      <w:numPr>
        <w:numId w:val="11"/>
      </w:numPr>
      <w:topLinePunct/>
      <w:adjustRightInd w:val="0"/>
      <w:snapToGrid w:val="0"/>
      <w:spacing w:before="160" w:after="160" w:line="240" w:lineRule="atLeast"/>
      <w:jc w:val="left"/>
    </w:pPr>
    <w:rPr>
      <w:rFonts w:cs="Arial"/>
      <w:szCs w:val="21"/>
    </w:rPr>
  </w:style>
  <w:style w:type="paragraph" w:styleId="afffb">
    <w:name w:val="List Continue"/>
    <w:basedOn w:val="a5"/>
    <w:rsid w:val="007E5D38"/>
    <w:pPr>
      <w:widowControl/>
      <w:topLinePunct/>
      <w:adjustRightInd w:val="0"/>
      <w:snapToGrid w:val="0"/>
      <w:spacing w:before="160" w:after="120" w:line="240" w:lineRule="atLeast"/>
      <w:ind w:leftChars="200" w:left="420"/>
      <w:jc w:val="left"/>
    </w:pPr>
    <w:rPr>
      <w:rFonts w:cs="Arial"/>
      <w:szCs w:val="21"/>
    </w:rPr>
  </w:style>
  <w:style w:type="paragraph" w:styleId="2b">
    <w:name w:val="List Continue 2"/>
    <w:basedOn w:val="a5"/>
    <w:rsid w:val="007E5D38"/>
    <w:pPr>
      <w:widowControl/>
      <w:topLinePunct/>
      <w:adjustRightInd w:val="0"/>
      <w:snapToGrid w:val="0"/>
      <w:spacing w:before="160" w:after="120" w:line="240" w:lineRule="atLeast"/>
      <w:ind w:leftChars="400" w:left="840"/>
      <w:jc w:val="left"/>
    </w:pPr>
    <w:rPr>
      <w:rFonts w:cs="Arial"/>
      <w:szCs w:val="21"/>
    </w:rPr>
  </w:style>
  <w:style w:type="paragraph" w:styleId="3a">
    <w:name w:val="List Continue 3"/>
    <w:basedOn w:val="a5"/>
    <w:rsid w:val="007E5D38"/>
    <w:pPr>
      <w:widowControl/>
      <w:topLinePunct/>
      <w:adjustRightInd w:val="0"/>
      <w:snapToGrid w:val="0"/>
      <w:spacing w:before="160" w:after="120" w:line="240" w:lineRule="atLeast"/>
      <w:ind w:leftChars="600" w:left="1260"/>
      <w:jc w:val="left"/>
    </w:pPr>
    <w:rPr>
      <w:rFonts w:cs="Arial"/>
      <w:szCs w:val="21"/>
    </w:rPr>
  </w:style>
  <w:style w:type="paragraph" w:styleId="46">
    <w:name w:val="List Continue 4"/>
    <w:basedOn w:val="a5"/>
    <w:rsid w:val="007E5D38"/>
    <w:pPr>
      <w:widowControl/>
      <w:topLinePunct/>
      <w:adjustRightInd w:val="0"/>
      <w:snapToGrid w:val="0"/>
      <w:spacing w:before="160" w:after="120" w:line="240" w:lineRule="atLeast"/>
      <w:ind w:leftChars="800" w:left="1680"/>
      <w:jc w:val="left"/>
    </w:pPr>
    <w:rPr>
      <w:rFonts w:cs="Arial"/>
      <w:szCs w:val="21"/>
    </w:rPr>
  </w:style>
  <w:style w:type="paragraph" w:styleId="55">
    <w:name w:val="List Continue 5"/>
    <w:basedOn w:val="a5"/>
    <w:rsid w:val="007E5D38"/>
    <w:pPr>
      <w:widowControl/>
      <w:topLinePunct/>
      <w:adjustRightInd w:val="0"/>
      <w:snapToGrid w:val="0"/>
      <w:spacing w:before="160" w:after="120" w:line="240" w:lineRule="atLeast"/>
      <w:ind w:leftChars="1000" w:left="2100"/>
      <w:jc w:val="left"/>
    </w:pPr>
    <w:rPr>
      <w:rFonts w:cs="Arial"/>
      <w:szCs w:val="21"/>
    </w:rPr>
  </w:style>
  <w:style w:type="paragraph" w:styleId="a0">
    <w:name w:val="List Bullet"/>
    <w:basedOn w:val="a5"/>
    <w:autoRedefine/>
    <w:rsid w:val="007E5D38"/>
    <w:pPr>
      <w:widowControl/>
      <w:numPr>
        <w:numId w:val="12"/>
      </w:numPr>
      <w:topLinePunct/>
      <w:adjustRightInd w:val="0"/>
      <w:snapToGrid w:val="0"/>
      <w:spacing w:before="160" w:after="160" w:line="240" w:lineRule="atLeast"/>
      <w:jc w:val="left"/>
    </w:pPr>
    <w:rPr>
      <w:rFonts w:cs="Arial"/>
      <w:szCs w:val="21"/>
    </w:rPr>
  </w:style>
  <w:style w:type="paragraph" w:styleId="20">
    <w:name w:val="List Bullet 2"/>
    <w:basedOn w:val="a5"/>
    <w:autoRedefine/>
    <w:rsid w:val="007E5D38"/>
    <w:pPr>
      <w:widowControl/>
      <w:numPr>
        <w:numId w:val="13"/>
      </w:numPr>
      <w:topLinePunct/>
      <w:adjustRightInd w:val="0"/>
      <w:snapToGrid w:val="0"/>
      <w:spacing w:before="160" w:after="160" w:line="240" w:lineRule="atLeast"/>
      <w:jc w:val="left"/>
    </w:pPr>
    <w:rPr>
      <w:rFonts w:cs="Arial"/>
      <w:szCs w:val="21"/>
    </w:rPr>
  </w:style>
  <w:style w:type="paragraph" w:styleId="30">
    <w:name w:val="List Bullet 3"/>
    <w:basedOn w:val="a5"/>
    <w:autoRedefine/>
    <w:rsid w:val="007E5D38"/>
    <w:pPr>
      <w:widowControl/>
      <w:numPr>
        <w:numId w:val="14"/>
      </w:numPr>
      <w:topLinePunct/>
      <w:adjustRightInd w:val="0"/>
      <w:snapToGrid w:val="0"/>
      <w:spacing w:before="160" w:after="160" w:line="240" w:lineRule="atLeast"/>
      <w:jc w:val="left"/>
    </w:pPr>
    <w:rPr>
      <w:rFonts w:cs="Arial"/>
      <w:szCs w:val="21"/>
    </w:rPr>
  </w:style>
  <w:style w:type="paragraph" w:styleId="40">
    <w:name w:val="List Bullet 4"/>
    <w:basedOn w:val="a5"/>
    <w:autoRedefine/>
    <w:rsid w:val="007E5D38"/>
    <w:pPr>
      <w:widowControl/>
      <w:numPr>
        <w:numId w:val="15"/>
      </w:numPr>
      <w:topLinePunct/>
      <w:adjustRightInd w:val="0"/>
      <w:snapToGrid w:val="0"/>
      <w:spacing w:before="160" w:after="160" w:line="240" w:lineRule="atLeast"/>
      <w:jc w:val="left"/>
    </w:pPr>
    <w:rPr>
      <w:rFonts w:cs="Arial"/>
      <w:szCs w:val="21"/>
    </w:rPr>
  </w:style>
  <w:style w:type="paragraph" w:styleId="50">
    <w:name w:val="List Bullet 5"/>
    <w:basedOn w:val="a5"/>
    <w:autoRedefine/>
    <w:rsid w:val="007E5D38"/>
    <w:pPr>
      <w:widowControl/>
      <w:numPr>
        <w:numId w:val="16"/>
      </w:numPr>
      <w:topLinePunct/>
      <w:adjustRightInd w:val="0"/>
      <w:snapToGrid w:val="0"/>
      <w:spacing w:before="160" w:after="160" w:line="240" w:lineRule="atLeast"/>
      <w:jc w:val="left"/>
    </w:pPr>
    <w:rPr>
      <w:rFonts w:cs="Arial"/>
      <w:szCs w:val="21"/>
    </w:rPr>
  </w:style>
  <w:style w:type="table" w:styleId="19">
    <w:name w:val="Table List 1"/>
    <w:basedOn w:val="a7"/>
    <w:rsid w:val="007E5D38"/>
    <w:pPr>
      <w:adjustRightInd w:val="0"/>
      <w:snapToGrid w:val="0"/>
      <w:spacing w:before="160" w:after="160" w:line="240" w:lineRule="atLeast"/>
      <w:ind w:left="1701"/>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7"/>
    <w:rsid w:val="007E5D38"/>
    <w:pPr>
      <w:adjustRightInd w:val="0"/>
      <w:snapToGrid w:val="0"/>
      <w:spacing w:before="160" w:after="160" w:line="240" w:lineRule="atLeast"/>
      <w:ind w:left="1701"/>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7"/>
    <w:rsid w:val="007E5D38"/>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7"/>
    <w:rsid w:val="007E5D38"/>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7"/>
    <w:rsid w:val="007E5D38"/>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7"/>
    <w:rsid w:val="007E5D38"/>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7"/>
    <w:rsid w:val="007E5D38"/>
    <w:pPr>
      <w:adjustRightInd w:val="0"/>
      <w:snapToGrid w:val="0"/>
      <w:spacing w:before="160" w:after="160" w:line="240" w:lineRule="atLeast"/>
      <w:ind w:left="1701"/>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7"/>
    <w:rsid w:val="007E5D38"/>
    <w:pPr>
      <w:adjustRightInd w:val="0"/>
      <w:snapToGrid w:val="0"/>
      <w:spacing w:before="160" w:after="160" w:line="240" w:lineRule="atLeast"/>
      <w:ind w:left="1701"/>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fc">
    <w:name w:val="Table Contemporary"/>
    <w:basedOn w:val="a7"/>
    <w:rsid w:val="007E5D38"/>
    <w:pPr>
      <w:adjustRightInd w:val="0"/>
      <w:snapToGrid w:val="0"/>
      <w:spacing w:before="160" w:after="160" w:line="240" w:lineRule="atLeast"/>
      <w:ind w:left="1701"/>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fd">
    <w:name w:val="Normal (Web)"/>
    <w:basedOn w:val="a5"/>
    <w:rsid w:val="007E5D38"/>
    <w:pPr>
      <w:widowControl/>
      <w:topLinePunct/>
      <w:adjustRightInd w:val="0"/>
      <w:snapToGrid w:val="0"/>
      <w:spacing w:before="160" w:after="160" w:line="240" w:lineRule="atLeast"/>
      <w:ind w:left="1701"/>
      <w:jc w:val="left"/>
    </w:pPr>
    <w:rPr>
      <w:szCs w:val="21"/>
    </w:rPr>
  </w:style>
  <w:style w:type="paragraph" w:styleId="afffe">
    <w:name w:val="Signature"/>
    <w:basedOn w:val="a5"/>
    <w:link w:val="Chare"/>
    <w:rsid w:val="007E5D38"/>
    <w:pPr>
      <w:widowControl/>
      <w:topLinePunct/>
      <w:adjustRightInd w:val="0"/>
      <w:snapToGrid w:val="0"/>
      <w:spacing w:before="160" w:after="160" w:line="240" w:lineRule="atLeast"/>
      <w:ind w:leftChars="2100" w:left="100"/>
      <w:jc w:val="left"/>
    </w:pPr>
    <w:rPr>
      <w:rFonts w:cs="Arial"/>
      <w:szCs w:val="21"/>
    </w:rPr>
  </w:style>
  <w:style w:type="character" w:customStyle="1" w:styleId="Chare">
    <w:name w:val="签名 Char"/>
    <w:basedOn w:val="a6"/>
    <w:link w:val="afffe"/>
    <w:rsid w:val="007E5D38"/>
    <w:rPr>
      <w:rFonts w:cs="Arial"/>
      <w:kern w:val="2"/>
      <w:sz w:val="21"/>
      <w:szCs w:val="21"/>
    </w:rPr>
  </w:style>
  <w:style w:type="character" w:styleId="affff">
    <w:name w:val="Emphasis"/>
    <w:basedOn w:val="a6"/>
    <w:qFormat/>
    <w:rsid w:val="007E5D38"/>
    <w:rPr>
      <w:rFonts w:ascii="Arial" w:eastAsia="宋体" w:hAnsi="Arial" w:cs="Arial"/>
      <w:i/>
      <w:iCs/>
      <w:kern w:val="2"/>
      <w:sz w:val="21"/>
      <w:szCs w:val="24"/>
      <w:lang w:val="en-US" w:eastAsia="zh-CN" w:bidi="ar-SA"/>
    </w:rPr>
  </w:style>
  <w:style w:type="paragraph" w:styleId="affff0">
    <w:name w:val="Date"/>
    <w:basedOn w:val="a5"/>
    <w:next w:val="a5"/>
    <w:link w:val="Charf"/>
    <w:rsid w:val="007E5D38"/>
    <w:pPr>
      <w:widowControl/>
      <w:topLinePunct/>
      <w:adjustRightInd w:val="0"/>
      <w:snapToGrid w:val="0"/>
      <w:spacing w:before="160" w:after="160" w:line="240" w:lineRule="atLeast"/>
      <w:ind w:leftChars="2500" w:left="100"/>
      <w:jc w:val="left"/>
    </w:pPr>
    <w:rPr>
      <w:rFonts w:cs="Arial"/>
      <w:szCs w:val="21"/>
    </w:rPr>
  </w:style>
  <w:style w:type="character" w:customStyle="1" w:styleId="Charf">
    <w:name w:val="日期 Char"/>
    <w:basedOn w:val="a6"/>
    <w:link w:val="affff0"/>
    <w:rsid w:val="007E5D38"/>
    <w:rPr>
      <w:rFonts w:cs="Arial"/>
      <w:kern w:val="2"/>
      <w:sz w:val="21"/>
      <w:szCs w:val="21"/>
    </w:rPr>
  </w:style>
  <w:style w:type="table" w:styleId="1a">
    <w:name w:val="Table Columns 1"/>
    <w:basedOn w:val="a7"/>
    <w:rsid w:val="007E5D38"/>
    <w:pPr>
      <w:adjustRightInd w:val="0"/>
      <w:snapToGrid w:val="0"/>
      <w:spacing w:before="160" w:after="160" w:line="240" w:lineRule="atLeast"/>
      <w:ind w:left="1701"/>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7"/>
    <w:rsid w:val="007E5D38"/>
    <w:pPr>
      <w:adjustRightInd w:val="0"/>
      <w:snapToGrid w:val="0"/>
      <w:spacing w:before="160" w:after="160" w:line="240" w:lineRule="atLeast"/>
      <w:ind w:left="1701"/>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7"/>
    <w:rsid w:val="007E5D38"/>
    <w:pPr>
      <w:adjustRightInd w:val="0"/>
      <w:snapToGrid w:val="0"/>
      <w:spacing w:before="160" w:after="160" w:line="240" w:lineRule="atLeast"/>
      <w:ind w:left="1701"/>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7"/>
    <w:rsid w:val="007E5D38"/>
    <w:pPr>
      <w:adjustRightInd w:val="0"/>
      <w:snapToGrid w:val="0"/>
      <w:spacing w:before="160" w:after="160" w:line="240" w:lineRule="atLeast"/>
      <w:ind w:left="1701"/>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7"/>
    <w:rsid w:val="007E5D38"/>
    <w:pPr>
      <w:adjustRightInd w:val="0"/>
      <w:snapToGrid w:val="0"/>
      <w:spacing w:before="160" w:after="160" w:line="240" w:lineRule="atLeast"/>
      <w:ind w:left="1701"/>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b">
    <w:name w:val="Table Grid 1"/>
    <w:basedOn w:val="a7"/>
    <w:rsid w:val="007E5D38"/>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7"/>
    <w:rsid w:val="007E5D38"/>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7"/>
    <w:rsid w:val="007E5D38"/>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7"/>
    <w:rsid w:val="007E5D38"/>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7"/>
    <w:rsid w:val="007E5D38"/>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7"/>
    <w:rsid w:val="007E5D38"/>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7"/>
    <w:rsid w:val="007E5D38"/>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7"/>
    <w:rsid w:val="007E5D38"/>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ff1">
    <w:name w:val="Block Text"/>
    <w:basedOn w:val="a5"/>
    <w:rsid w:val="007E5D38"/>
    <w:pPr>
      <w:widowControl/>
      <w:topLinePunct/>
      <w:adjustRightInd w:val="0"/>
      <w:snapToGrid w:val="0"/>
      <w:spacing w:before="160" w:after="120" w:line="240" w:lineRule="atLeast"/>
      <w:ind w:leftChars="700" w:left="1440" w:rightChars="700" w:right="1440"/>
      <w:jc w:val="left"/>
    </w:pPr>
    <w:rPr>
      <w:rFonts w:cs="Arial"/>
      <w:szCs w:val="21"/>
    </w:rPr>
  </w:style>
  <w:style w:type="numbering" w:styleId="a2">
    <w:name w:val="Outline List 3"/>
    <w:basedOn w:val="a8"/>
    <w:rsid w:val="007E5D38"/>
    <w:pPr>
      <w:numPr>
        <w:numId w:val="17"/>
      </w:numPr>
    </w:pPr>
  </w:style>
  <w:style w:type="paragraph" w:styleId="affff2">
    <w:name w:val="envelope address"/>
    <w:basedOn w:val="a5"/>
    <w:rsid w:val="007E5D38"/>
    <w:pPr>
      <w:framePr w:w="7920" w:h="1980" w:hRule="exact" w:hSpace="180" w:wrap="auto" w:hAnchor="page" w:xAlign="center" w:yAlign="bottom"/>
      <w:widowControl/>
      <w:topLinePunct/>
      <w:adjustRightInd w:val="0"/>
      <w:snapToGrid w:val="0"/>
      <w:spacing w:before="160" w:after="160" w:line="240" w:lineRule="atLeast"/>
      <w:ind w:leftChars="1400" w:left="100"/>
      <w:jc w:val="left"/>
    </w:pPr>
    <w:rPr>
      <w:rFonts w:ascii="Arial" w:hAnsi="Arial" w:cs="Arial"/>
      <w:szCs w:val="21"/>
    </w:rPr>
  </w:style>
  <w:style w:type="paragraph" w:styleId="affff3">
    <w:name w:val="Message Header"/>
    <w:basedOn w:val="a5"/>
    <w:link w:val="Charf0"/>
    <w:rsid w:val="007E5D38"/>
    <w:pPr>
      <w:widowControl/>
      <w:pBdr>
        <w:top w:val="single" w:sz="6" w:space="1" w:color="auto"/>
        <w:left w:val="single" w:sz="6" w:space="1" w:color="auto"/>
        <w:bottom w:val="single" w:sz="6" w:space="1" w:color="auto"/>
        <w:right w:val="single" w:sz="6" w:space="1" w:color="auto"/>
      </w:pBdr>
      <w:shd w:val="pct20" w:color="auto" w:fill="auto"/>
      <w:topLinePunct/>
      <w:adjustRightInd w:val="0"/>
      <w:snapToGrid w:val="0"/>
      <w:spacing w:before="160" w:after="160" w:line="240" w:lineRule="atLeast"/>
      <w:ind w:leftChars="500" w:left="1080" w:hangingChars="500" w:hanging="1080"/>
      <w:jc w:val="left"/>
    </w:pPr>
    <w:rPr>
      <w:rFonts w:ascii="Arial" w:hAnsi="Arial" w:cs="Arial"/>
      <w:szCs w:val="21"/>
    </w:rPr>
  </w:style>
  <w:style w:type="character" w:customStyle="1" w:styleId="Charf0">
    <w:name w:val="信息标题 Char"/>
    <w:basedOn w:val="a6"/>
    <w:link w:val="affff3"/>
    <w:rsid w:val="007E5D38"/>
    <w:rPr>
      <w:rFonts w:ascii="Arial" w:hAnsi="Arial" w:cs="Arial"/>
      <w:kern w:val="2"/>
      <w:sz w:val="21"/>
      <w:szCs w:val="21"/>
      <w:shd w:val="pct20" w:color="auto" w:fill="auto"/>
    </w:rPr>
  </w:style>
  <w:style w:type="character" w:styleId="affff4">
    <w:name w:val="line number"/>
    <w:basedOn w:val="a6"/>
    <w:rsid w:val="007E5D38"/>
    <w:rPr>
      <w:rFonts w:ascii="Arial" w:eastAsia="宋体" w:hAnsi="Arial" w:cs="Arial"/>
      <w:kern w:val="2"/>
      <w:sz w:val="21"/>
      <w:szCs w:val="24"/>
      <w:lang w:val="en-US" w:eastAsia="zh-CN" w:bidi="ar-SA"/>
    </w:rPr>
  </w:style>
  <w:style w:type="character" w:styleId="affff5">
    <w:name w:val="Strong"/>
    <w:basedOn w:val="a6"/>
    <w:qFormat/>
    <w:rsid w:val="007E5D38"/>
    <w:rPr>
      <w:rFonts w:ascii="Arial" w:eastAsia="宋体" w:hAnsi="Arial" w:cs="Arial"/>
      <w:b/>
      <w:bCs/>
      <w:kern w:val="2"/>
      <w:sz w:val="21"/>
      <w:szCs w:val="24"/>
      <w:lang w:val="en-US" w:eastAsia="zh-CN" w:bidi="ar-SA"/>
    </w:rPr>
  </w:style>
  <w:style w:type="character" w:styleId="affff6">
    <w:name w:val="page number"/>
    <w:basedOn w:val="a6"/>
    <w:rsid w:val="007E5D38"/>
    <w:rPr>
      <w:rFonts w:ascii="Arial" w:eastAsia="宋体" w:hAnsi="Arial" w:cs="Arial"/>
      <w:kern w:val="2"/>
      <w:sz w:val="21"/>
      <w:szCs w:val="24"/>
      <w:lang w:val="en-US" w:eastAsia="zh-CN" w:bidi="ar-SA"/>
    </w:rPr>
  </w:style>
  <w:style w:type="character" w:styleId="affff7">
    <w:name w:val="FollowedHyperlink"/>
    <w:rsid w:val="007E5D38"/>
    <w:rPr>
      <w:color w:val="800080"/>
      <w:u w:val="none"/>
    </w:rPr>
  </w:style>
  <w:style w:type="paragraph" w:styleId="affff8">
    <w:name w:val="Body Text"/>
    <w:basedOn w:val="a5"/>
    <w:link w:val="Charf1"/>
    <w:rsid w:val="007E5D38"/>
    <w:pPr>
      <w:widowControl/>
      <w:topLinePunct/>
      <w:adjustRightInd w:val="0"/>
      <w:snapToGrid w:val="0"/>
      <w:spacing w:before="160" w:after="120" w:line="240" w:lineRule="atLeast"/>
      <w:ind w:left="1701"/>
      <w:jc w:val="left"/>
    </w:pPr>
    <w:rPr>
      <w:rFonts w:cs="Arial"/>
      <w:szCs w:val="21"/>
    </w:rPr>
  </w:style>
  <w:style w:type="character" w:customStyle="1" w:styleId="Charf1">
    <w:name w:val="正文文本 Char"/>
    <w:basedOn w:val="a6"/>
    <w:link w:val="affff8"/>
    <w:rsid w:val="007E5D38"/>
    <w:rPr>
      <w:rFonts w:cs="Arial"/>
      <w:kern w:val="2"/>
      <w:sz w:val="21"/>
      <w:szCs w:val="21"/>
    </w:rPr>
  </w:style>
  <w:style w:type="paragraph" w:styleId="affff9">
    <w:name w:val="Body Text First Indent"/>
    <w:aliases w:val="正文首行缩进 Char1,正文首行缩进 Char Char,正文首行缩进 Char1 Char Char1,正文首行缩进 Char Char Char Char Char Char Char1,正文首行缩进 Char1 Char Char Char,正文首行缩进 Char1 Char,正文首行缩进 Char Char Char,正文首行缩进 Char Char1 Char Char Char,正文首行缩进1 Char Char Char Char"/>
    <w:basedOn w:val="affff8"/>
    <w:link w:val="Char20"/>
    <w:rsid w:val="007E5D38"/>
    <w:pPr>
      <w:ind w:firstLineChars="100" w:firstLine="420"/>
    </w:pPr>
  </w:style>
  <w:style w:type="character" w:customStyle="1" w:styleId="Charf2">
    <w:name w:val="正文首行缩进 Char"/>
    <w:basedOn w:val="Charf1"/>
    <w:rsid w:val="007E5D38"/>
    <w:rPr>
      <w:rFonts w:cs="Arial"/>
      <w:kern w:val="2"/>
      <w:sz w:val="21"/>
      <w:szCs w:val="21"/>
    </w:rPr>
  </w:style>
  <w:style w:type="paragraph" w:styleId="affffa">
    <w:name w:val="Body Text Indent"/>
    <w:basedOn w:val="a5"/>
    <w:link w:val="Charf3"/>
    <w:rsid w:val="007E5D38"/>
    <w:pPr>
      <w:widowControl/>
      <w:topLinePunct/>
      <w:adjustRightInd w:val="0"/>
      <w:snapToGrid w:val="0"/>
      <w:spacing w:before="160" w:after="120" w:line="240" w:lineRule="atLeast"/>
      <w:ind w:leftChars="200" w:left="420"/>
      <w:jc w:val="left"/>
    </w:pPr>
    <w:rPr>
      <w:rFonts w:cs="Arial"/>
      <w:szCs w:val="21"/>
    </w:rPr>
  </w:style>
  <w:style w:type="character" w:customStyle="1" w:styleId="Charf3">
    <w:name w:val="正文文本缩进 Char"/>
    <w:basedOn w:val="a6"/>
    <w:link w:val="affffa"/>
    <w:rsid w:val="007E5D38"/>
    <w:rPr>
      <w:rFonts w:cs="Arial"/>
      <w:kern w:val="2"/>
      <w:sz w:val="21"/>
      <w:szCs w:val="21"/>
    </w:rPr>
  </w:style>
  <w:style w:type="paragraph" w:styleId="2f">
    <w:name w:val="Body Text First Indent 2"/>
    <w:basedOn w:val="affffa"/>
    <w:link w:val="2Char0"/>
    <w:rsid w:val="007E5D38"/>
    <w:pPr>
      <w:ind w:firstLineChars="200" w:firstLine="420"/>
    </w:pPr>
  </w:style>
  <w:style w:type="character" w:customStyle="1" w:styleId="2Char0">
    <w:name w:val="正文首行缩进 2 Char"/>
    <w:basedOn w:val="Charf3"/>
    <w:link w:val="2f"/>
    <w:rsid w:val="007E5D38"/>
    <w:rPr>
      <w:rFonts w:cs="Arial"/>
      <w:kern w:val="2"/>
      <w:sz w:val="21"/>
      <w:szCs w:val="21"/>
    </w:rPr>
  </w:style>
  <w:style w:type="paragraph" w:styleId="affffb">
    <w:name w:val="Normal Indent"/>
    <w:basedOn w:val="a5"/>
    <w:rsid w:val="007E5D38"/>
    <w:pPr>
      <w:widowControl/>
      <w:topLinePunct/>
      <w:adjustRightInd w:val="0"/>
      <w:snapToGrid w:val="0"/>
      <w:spacing w:before="160" w:after="160" w:line="240" w:lineRule="atLeast"/>
      <w:ind w:left="1701" w:firstLineChars="200" w:firstLine="420"/>
      <w:jc w:val="left"/>
    </w:pPr>
    <w:rPr>
      <w:rFonts w:cs="Arial"/>
      <w:szCs w:val="21"/>
    </w:rPr>
  </w:style>
  <w:style w:type="paragraph" w:styleId="2f0">
    <w:name w:val="Body Text 2"/>
    <w:basedOn w:val="a5"/>
    <w:link w:val="2Char1"/>
    <w:rsid w:val="007E5D38"/>
    <w:pPr>
      <w:widowControl/>
      <w:topLinePunct/>
      <w:adjustRightInd w:val="0"/>
      <w:snapToGrid w:val="0"/>
      <w:spacing w:before="160" w:after="120" w:line="480" w:lineRule="auto"/>
      <w:ind w:left="1701"/>
      <w:jc w:val="left"/>
    </w:pPr>
    <w:rPr>
      <w:rFonts w:cs="Arial"/>
      <w:szCs w:val="21"/>
    </w:rPr>
  </w:style>
  <w:style w:type="character" w:customStyle="1" w:styleId="2Char1">
    <w:name w:val="正文文本 2 Char"/>
    <w:basedOn w:val="a6"/>
    <w:link w:val="2f0"/>
    <w:rsid w:val="007E5D38"/>
    <w:rPr>
      <w:rFonts w:cs="Arial"/>
      <w:kern w:val="2"/>
      <w:sz w:val="21"/>
      <w:szCs w:val="21"/>
    </w:rPr>
  </w:style>
  <w:style w:type="paragraph" w:styleId="3e">
    <w:name w:val="Body Text 3"/>
    <w:basedOn w:val="a5"/>
    <w:link w:val="3Char0"/>
    <w:rsid w:val="007E5D38"/>
    <w:pPr>
      <w:widowControl/>
      <w:topLinePunct/>
      <w:adjustRightInd w:val="0"/>
      <w:snapToGrid w:val="0"/>
      <w:spacing w:before="160" w:after="120" w:line="240" w:lineRule="atLeast"/>
      <w:ind w:left="1701"/>
      <w:jc w:val="left"/>
    </w:pPr>
    <w:rPr>
      <w:rFonts w:cs="Arial"/>
      <w:sz w:val="16"/>
      <w:szCs w:val="16"/>
    </w:rPr>
  </w:style>
  <w:style w:type="character" w:customStyle="1" w:styleId="3Char0">
    <w:name w:val="正文文本 3 Char"/>
    <w:basedOn w:val="a6"/>
    <w:link w:val="3e"/>
    <w:rsid w:val="007E5D38"/>
    <w:rPr>
      <w:rFonts w:cs="Arial"/>
      <w:kern w:val="2"/>
      <w:sz w:val="16"/>
      <w:szCs w:val="16"/>
    </w:rPr>
  </w:style>
  <w:style w:type="paragraph" w:styleId="2f1">
    <w:name w:val="Body Text Indent 2"/>
    <w:basedOn w:val="a5"/>
    <w:link w:val="2Char2"/>
    <w:rsid w:val="007E5D38"/>
    <w:pPr>
      <w:widowControl/>
      <w:topLinePunct/>
      <w:adjustRightInd w:val="0"/>
      <w:snapToGrid w:val="0"/>
      <w:spacing w:before="160" w:after="120" w:line="480" w:lineRule="auto"/>
      <w:ind w:leftChars="200" w:left="420"/>
      <w:jc w:val="left"/>
    </w:pPr>
    <w:rPr>
      <w:rFonts w:cs="Arial"/>
      <w:szCs w:val="21"/>
    </w:rPr>
  </w:style>
  <w:style w:type="character" w:customStyle="1" w:styleId="2Char2">
    <w:name w:val="正文文本缩进 2 Char"/>
    <w:basedOn w:val="a6"/>
    <w:link w:val="2f1"/>
    <w:rsid w:val="007E5D38"/>
    <w:rPr>
      <w:rFonts w:cs="Arial"/>
      <w:kern w:val="2"/>
      <w:sz w:val="21"/>
      <w:szCs w:val="21"/>
    </w:rPr>
  </w:style>
  <w:style w:type="paragraph" w:styleId="3f">
    <w:name w:val="Body Text Indent 3"/>
    <w:basedOn w:val="a5"/>
    <w:link w:val="3Char1"/>
    <w:rsid w:val="007E5D38"/>
    <w:pPr>
      <w:widowControl/>
      <w:topLinePunct/>
      <w:adjustRightInd w:val="0"/>
      <w:snapToGrid w:val="0"/>
      <w:spacing w:before="160" w:after="120" w:line="240" w:lineRule="atLeast"/>
      <w:ind w:leftChars="200" w:left="420"/>
      <w:jc w:val="left"/>
    </w:pPr>
    <w:rPr>
      <w:rFonts w:cs="Arial"/>
      <w:sz w:val="16"/>
      <w:szCs w:val="16"/>
    </w:rPr>
  </w:style>
  <w:style w:type="character" w:customStyle="1" w:styleId="3Char1">
    <w:name w:val="正文文本缩进 3 Char"/>
    <w:basedOn w:val="a6"/>
    <w:link w:val="3f"/>
    <w:rsid w:val="007E5D38"/>
    <w:rPr>
      <w:rFonts w:cs="Arial"/>
      <w:kern w:val="2"/>
      <w:sz w:val="16"/>
      <w:szCs w:val="16"/>
    </w:rPr>
  </w:style>
  <w:style w:type="paragraph" w:styleId="affffc">
    <w:name w:val="Note Heading"/>
    <w:basedOn w:val="a5"/>
    <w:next w:val="a5"/>
    <w:link w:val="Charf4"/>
    <w:rsid w:val="007E5D38"/>
    <w:pPr>
      <w:widowControl/>
      <w:topLinePunct/>
      <w:adjustRightInd w:val="0"/>
      <w:snapToGrid w:val="0"/>
      <w:spacing w:before="160" w:after="160" w:line="240" w:lineRule="atLeast"/>
      <w:ind w:left="1701"/>
      <w:jc w:val="center"/>
    </w:pPr>
    <w:rPr>
      <w:rFonts w:cs="Arial"/>
      <w:szCs w:val="21"/>
    </w:rPr>
  </w:style>
  <w:style w:type="character" w:customStyle="1" w:styleId="Charf4">
    <w:name w:val="注释标题 Char"/>
    <w:basedOn w:val="a6"/>
    <w:link w:val="affffc"/>
    <w:rsid w:val="007E5D38"/>
    <w:rPr>
      <w:rFonts w:cs="Arial"/>
      <w:kern w:val="2"/>
      <w:sz w:val="21"/>
      <w:szCs w:val="21"/>
    </w:rPr>
  </w:style>
  <w:style w:type="paragraph" w:customStyle="1" w:styleId="ItemStepinTable">
    <w:name w:val="Item Step in Table"/>
    <w:semiHidden/>
    <w:rsid w:val="007E5D38"/>
    <w:pPr>
      <w:numPr>
        <w:numId w:val="20"/>
      </w:numPr>
      <w:topLinePunct/>
      <w:spacing w:before="40" w:after="40"/>
    </w:pPr>
    <w:rPr>
      <w:rFonts w:cs="Arial"/>
      <w:sz w:val="22"/>
      <w:szCs w:val="22"/>
    </w:rPr>
  </w:style>
  <w:style w:type="paragraph" w:customStyle="1" w:styleId="TableNote">
    <w:name w:val="Table Note"/>
    <w:basedOn w:val="a5"/>
    <w:rsid w:val="007E5D38"/>
    <w:pPr>
      <w:widowControl/>
      <w:topLinePunct/>
      <w:adjustRightInd w:val="0"/>
      <w:snapToGrid w:val="0"/>
      <w:spacing w:before="80" w:after="80" w:line="240" w:lineRule="atLeast"/>
      <w:ind w:left="1701"/>
      <w:jc w:val="left"/>
    </w:pPr>
    <w:rPr>
      <w:rFonts w:cs="Arial"/>
      <w:sz w:val="18"/>
      <w:szCs w:val="18"/>
    </w:rPr>
  </w:style>
  <w:style w:type="paragraph" w:customStyle="1" w:styleId="End">
    <w:name w:val="End"/>
    <w:basedOn w:val="a5"/>
    <w:rsid w:val="007E5D38"/>
    <w:pPr>
      <w:widowControl/>
      <w:topLinePunct/>
      <w:adjustRightInd w:val="0"/>
      <w:snapToGrid w:val="0"/>
      <w:spacing w:before="160" w:after="400" w:line="240" w:lineRule="atLeast"/>
      <w:ind w:left="1701"/>
      <w:jc w:val="left"/>
    </w:pPr>
    <w:rPr>
      <w:rFonts w:cs="Arial"/>
      <w:b/>
      <w:szCs w:val="21"/>
    </w:rPr>
  </w:style>
  <w:style w:type="paragraph" w:customStyle="1" w:styleId="NotesHeading">
    <w:name w:val="Notes Heading"/>
    <w:basedOn w:val="CAUTIONHeading"/>
    <w:link w:val="NotesHeadingChar"/>
    <w:rsid w:val="007E5D38"/>
    <w:pPr>
      <w:pBdr>
        <w:top w:val="none" w:sz="0" w:space="0" w:color="auto"/>
      </w:pBdr>
      <w:spacing w:after="40"/>
    </w:pPr>
    <w:rPr>
      <w:position w:val="-6"/>
      <w:sz w:val="18"/>
      <w:szCs w:val="18"/>
    </w:rPr>
  </w:style>
  <w:style w:type="paragraph" w:customStyle="1" w:styleId="NotesText">
    <w:name w:val="Notes Text"/>
    <w:basedOn w:val="CAUTIONText"/>
    <w:rsid w:val="007E5D38"/>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7E5D38"/>
    <w:pPr>
      <w:numPr>
        <w:numId w:val="6"/>
      </w:numPr>
      <w:pBdr>
        <w:bottom w:val="none" w:sz="0" w:space="0" w:color="auto"/>
      </w:pBdr>
      <w:spacing w:before="40" w:line="200" w:lineRule="atLeast"/>
    </w:pPr>
    <w:rPr>
      <w:sz w:val="18"/>
      <w:szCs w:val="18"/>
    </w:rPr>
  </w:style>
  <w:style w:type="paragraph" w:customStyle="1" w:styleId="Code">
    <w:name w:val="Code"/>
    <w:basedOn w:val="a5"/>
    <w:rsid w:val="007E5D38"/>
    <w:pPr>
      <w:topLinePunct/>
      <w:autoSpaceDE w:val="0"/>
      <w:autoSpaceDN w:val="0"/>
      <w:adjustRightInd w:val="0"/>
      <w:snapToGrid w:val="0"/>
      <w:spacing w:line="360" w:lineRule="auto"/>
      <w:ind w:left="1701"/>
      <w:jc w:val="left"/>
    </w:pPr>
    <w:rPr>
      <w:rFonts w:ascii="Courier New" w:hAnsi="Courier New" w:cs="Arial"/>
      <w:sz w:val="18"/>
      <w:szCs w:val="21"/>
    </w:rPr>
  </w:style>
  <w:style w:type="paragraph" w:customStyle="1" w:styleId="Outline">
    <w:name w:val="Outline"/>
    <w:basedOn w:val="a5"/>
    <w:semiHidden/>
    <w:rsid w:val="007E5D38"/>
    <w:pPr>
      <w:widowControl/>
      <w:topLinePunct/>
      <w:adjustRightInd w:val="0"/>
      <w:snapToGrid w:val="0"/>
      <w:spacing w:before="160" w:after="160" w:line="240" w:lineRule="atLeast"/>
      <w:ind w:left="1701"/>
      <w:jc w:val="left"/>
    </w:pPr>
    <w:rPr>
      <w:rFonts w:cs="Arial"/>
      <w:i/>
      <w:color w:val="0000FF"/>
      <w:szCs w:val="21"/>
    </w:rPr>
  </w:style>
  <w:style w:type="paragraph" w:customStyle="1" w:styleId="affffd">
    <w:name w:val="表头样式"/>
    <w:basedOn w:val="a5"/>
    <w:link w:val="Charf5"/>
    <w:rsid w:val="007E5D38"/>
    <w:pPr>
      <w:autoSpaceDE w:val="0"/>
      <w:autoSpaceDN w:val="0"/>
      <w:adjustRightInd w:val="0"/>
      <w:jc w:val="center"/>
    </w:pPr>
    <w:rPr>
      <w:rFonts w:ascii="Arial" w:hAnsi="Arial" w:cs="Arial"/>
      <w:b/>
    </w:rPr>
  </w:style>
  <w:style w:type="paragraph" w:customStyle="1" w:styleId="affffe">
    <w:name w:val="修订记录"/>
    <w:basedOn w:val="a5"/>
    <w:rsid w:val="007E5D38"/>
    <w:pPr>
      <w:autoSpaceDE w:val="0"/>
      <w:autoSpaceDN w:val="0"/>
      <w:adjustRightInd w:val="0"/>
      <w:spacing w:before="300" w:after="150" w:line="360" w:lineRule="auto"/>
      <w:jc w:val="center"/>
    </w:pPr>
    <w:rPr>
      <w:rFonts w:ascii="黑体" w:eastAsia="黑体"/>
      <w:kern w:val="0"/>
      <w:sz w:val="30"/>
      <w:szCs w:val="20"/>
    </w:rPr>
  </w:style>
  <w:style w:type="character" w:customStyle="1" w:styleId="Charf5">
    <w:name w:val="表头样式 Char"/>
    <w:basedOn w:val="a6"/>
    <w:link w:val="affffd"/>
    <w:rsid w:val="007E5D38"/>
    <w:rPr>
      <w:rFonts w:ascii="Arial" w:hAnsi="Arial" w:cs="Arial"/>
      <w:b/>
      <w:kern w:val="2"/>
      <w:sz w:val="21"/>
      <w:szCs w:val="24"/>
    </w:rPr>
  </w:style>
  <w:style w:type="paragraph" w:customStyle="1" w:styleId="CharCharCharCharCharCharCharCharCharCharCharCharCharCharCharCharCharCharCharCharChar">
    <w:name w:val="Char Char Char Char Char Char Char Char Char Char Char Char Char Char Char Char Char Char Char Char Char"/>
    <w:basedOn w:val="a5"/>
    <w:rsid w:val="007E5D38"/>
    <w:pPr>
      <w:spacing w:line="360" w:lineRule="auto"/>
      <w:ind w:left="420"/>
      <w:textAlignment w:val="baseline"/>
    </w:pPr>
    <w:rPr>
      <w:rFonts w:ascii="Arial" w:hAnsi="Arial" w:cs="Arial"/>
    </w:rPr>
  </w:style>
  <w:style w:type="paragraph" w:customStyle="1" w:styleId="INFeature">
    <w:name w:val="IN Feature"/>
    <w:next w:val="INStep"/>
    <w:rsid w:val="007E5D38"/>
    <w:pPr>
      <w:keepNext/>
      <w:keepLines/>
      <w:spacing w:before="240" w:after="240"/>
      <w:outlineLvl w:val="7"/>
    </w:pPr>
    <w:rPr>
      <w:rFonts w:ascii="Arial" w:eastAsia="黑体" w:hAnsi="Arial" w:cs="Arial"/>
      <w:sz w:val="21"/>
      <w:szCs w:val="21"/>
    </w:rPr>
  </w:style>
  <w:style w:type="paragraph" w:customStyle="1" w:styleId="INStep">
    <w:name w:val="IN Step"/>
    <w:basedOn w:val="a5"/>
    <w:rsid w:val="007E5D38"/>
    <w:pPr>
      <w:keepLines/>
      <w:widowControl/>
      <w:tabs>
        <w:tab w:val="num" w:pos="1134"/>
      </w:tabs>
      <w:spacing w:before="80" w:after="80" w:line="300" w:lineRule="auto"/>
      <w:ind w:left="1134" w:hanging="907"/>
      <w:outlineLvl w:val="8"/>
    </w:pPr>
    <w:rPr>
      <w:rFonts w:ascii="Arial" w:hAnsi="Arial" w:cs="Arial"/>
      <w:kern w:val="0"/>
      <w:szCs w:val="21"/>
    </w:rPr>
  </w:style>
  <w:style w:type="character" w:customStyle="1" w:styleId="TableTextCharChar">
    <w:name w:val="Table Text Char Char"/>
    <w:basedOn w:val="a6"/>
    <w:rsid w:val="007E5D38"/>
    <w:rPr>
      <w:rFonts w:ascii="Arial" w:eastAsia="宋体" w:hAnsi="Arial" w:cs="Arial"/>
      <w:kern w:val="2"/>
      <w:sz w:val="18"/>
      <w:szCs w:val="18"/>
      <w:lang w:val="en-US" w:eastAsia="zh-CN" w:bidi="ar-SA"/>
    </w:rPr>
  </w:style>
  <w:style w:type="paragraph" w:customStyle="1" w:styleId="afffff">
    <w:name w:val="程序代码"/>
    <w:basedOn w:val="a5"/>
    <w:autoRedefine/>
    <w:rsid w:val="007E5D38"/>
    <w:pPr>
      <w:keepNext/>
      <w:widowControl/>
      <w:shd w:val="pct15" w:color="auto" w:fill="FFFFFF"/>
      <w:autoSpaceDE w:val="0"/>
      <w:autoSpaceDN w:val="0"/>
      <w:adjustRightInd w:val="0"/>
      <w:snapToGrid w:val="0"/>
      <w:spacing w:before="80" w:after="80" w:line="360" w:lineRule="auto"/>
      <w:ind w:left="1134"/>
      <w:jc w:val="left"/>
    </w:pPr>
    <w:rPr>
      <w:rFonts w:ascii="Courier New" w:hAnsi="Courier New" w:cs="Arial"/>
      <w:kern w:val="0"/>
      <w:sz w:val="18"/>
      <w:szCs w:val="21"/>
    </w:rPr>
  </w:style>
  <w:style w:type="character" w:customStyle="1" w:styleId="ItemListChar">
    <w:name w:val="Item List Char"/>
    <w:basedOn w:val="a6"/>
    <w:link w:val="ItemList"/>
    <w:rsid w:val="007E5D38"/>
    <w:rPr>
      <w:rFonts w:cs="Arial"/>
      <w:kern w:val="2"/>
      <w:sz w:val="21"/>
      <w:szCs w:val="21"/>
    </w:rPr>
  </w:style>
  <w:style w:type="character" w:customStyle="1" w:styleId="TerminalDisplayChar">
    <w:name w:val="Terminal Display Char"/>
    <w:basedOn w:val="a6"/>
    <w:link w:val="TerminalDisplay"/>
    <w:rsid w:val="007E5D38"/>
    <w:rPr>
      <w:rFonts w:ascii="Courier New" w:hAnsi="Courier New" w:cs="Courier New"/>
      <w:snapToGrid w:val="0"/>
      <w:spacing w:val="-1"/>
      <w:sz w:val="16"/>
      <w:szCs w:val="16"/>
    </w:rPr>
  </w:style>
  <w:style w:type="table" w:customStyle="1" w:styleId="TableStyle">
    <w:name w:val="Table Style"/>
    <w:basedOn w:val="a7"/>
    <w:rsid w:val="007E5D38"/>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ParaCharCharCharCharCharCharCharCharCharCharCharCharCharChar">
    <w:name w:val="默认段落字体 Para Char Char Char Char Char Char Char Char Char Char Char Char Char Char"/>
    <w:basedOn w:val="afe"/>
    <w:autoRedefine/>
    <w:rsid w:val="007E5D38"/>
    <w:pPr>
      <w:shd w:val="clear" w:color="auto" w:fill="000080"/>
    </w:pPr>
    <w:rPr>
      <w:rFonts w:ascii="Tahoma" w:hAnsi="Tahoma"/>
      <w:sz w:val="21"/>
      <w:szCs w:val="24"/>
    </w:rPr>
  </w:style>
  <w:style w:type="paragraph" w:customStyle="1" w:styleId="CharCharCharCharCharChar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Char Char Char Char Char Char"/>
    <w:basedOn w:val="a5"/>
    <w:rsid w:val="007E5D38"/>
    <w:rPr>
      <w:rFonts w:ascii="Tahoma" w:hAnsi="Tahoma"/>
      <w:sz w:val="24"/>
      <w:szCs w:val="20"/>
    </w:rPr>
  </w:style>
  <w:style w:type="paragraph" w:customStyle="1" w:styleId="afffff0">
    <w:name w:val="页眉密级样式"/>
    <w:basedOn w:val="a5"/>
    <w:rsid w:val="007E5D38"/>
    <w:pPr>
      <w:keepNext/>
      <w:autoSpaceDE w:val="0"/>
      <w:autoSpaceDN w:val="0"/>
      <w:adjustRightInd w:val="0"/>
      <w:jc w:val="right"/>
    </w:pPr>
    <w:rPr>
      <w:kern w:val="0"/>
      <w:sz w:val="18"/>
      <w:szCs w:val="20"/>
    </w:rPr>
  </w:style>
  <w:style w:type="paragraph" w:customStyle="1" w:styleId="defaulttext">
    <w:name w:val="default text"/>
    <w:basedOn w:val="a5"/>
    <w:autoRedefine/>
    <w:rsid w:val="007E5D38"/>
    <w:pPr>
      <w:autoSpaceDE w:val="0"/>
      <w:autoSpaceDN w:val="0"/>
      <w:adjustRightInd w:val="0"/>
      <w:spacing w:line="360" w:lineRule="auto"/>
      <w:ind w:rightChars="47" w:right="99"/>
      <w:jc w:val="left"/>
    </w:pPr>
    <w:rPr>
      <w:kern w:val="0"/>
      <w:szCs w:val="20"/>
    </w:rPr>
  </w:style>
  <w:style w:type="paragraph" w:customStyle="1" w:styleId="CharChar">
    <w:name w:val="Char Char"/>
    <w:basedOn w:val="a5"/>
    <w:rsid w:val="007E5D38"/>
    <w:rPr>
      <w:rFonts w:ascii="Arial" w:hAnsi="Arial" w:cs="Arial"/>
    </w:rPr>
  </w:style>
  <w:style w:type="paragraph" w:customStyle="1" w:styleId="ParaChar">
    <w:name w:val="默认段落字体 Para Char"/>
    <w:basedOn w:val="a5"/>
    <w:semiHidden/>
    <w:rsid w:val="007E5D38"/>
    <w:rPr>
      <w:rFonts w:cs="Arial"/>
    </w:rPr>
  </w:style>
  <w:style w:type="paragraph" w:customStyle="1" w:styleId="CharChar2CharCharCharCharCharCharChar">
    <w:name w:val="Char Char2 Char Char Char Char Char Char Char"/>
    <w:basedOn w:val="a5"/>
    <w:autoRedefine/>
    <w:rsid w:val="007E5D38"/>
    <w:pPr>
      <w:keepNext/>
      <w:keepLines/>
      <w:pageBreakBefore/>
      <w:ind w:left="2897" w:hanging="855"/>
    </w:pPr>
    <w:rPr>
      <w:rFonts w:ascii="Tahoma" w:hAnsi="Tahoma"/>
      <w:sz w:val="24"/>
      <w:szCs w:val="20"/>
    </w:rPr>
  </w:style>
  <w:style w:type="paragraph" w:customStyle="1" w:styleId="afffff1">
    <w:name w:val="表号"/>
    <w:basedOn w:val="a5"/>
    <w:next w:val="affff9"/>
    <w:rsid w:val="007E5D38"/>
    <w:pPr>
      <w:keepNext/>
      <w:keepLines/>
      <w:autoSpaceDE w:val="0"/>
      <w:autoSpaceDN w:val="0"/>
      <w:adjustRightInd w:val="0"/>
      <w:spacing w:line="360" w:lineRule="auto"/>
      <w:jc w:val="center"/>
    </w:pPr>
    <w:rPr>
      <w:rFonts w:ascii="Arial" w:hAnsi="Arial"/>
      <w:kern w:val="0"/>
      <w:sz w:val="18"/>
      <w:szCs w:val="18"/>
    </w:rPr>
  </w:style>
  <w:style w:type="paragraph" w:customStyle="1" w:styleId="afffff2">
    <w:name w:val="图号"/>
    <w:basedOn w:val="a5"/>
    <w:rsid w:val="007E5D38"/>
    <w:pPr>
      <w:keepNext/>
      <w:autoSpaceDE w:val="0"/>
      <w:autoSpaceDN w:val="0"/>
      <w:adjustRightInd w:val="0"/>
      <w:spacing w:before="105" w:line="360" w:lineRule="auto"/>
      <w:jc w:val="center"/>
    </w:pPr>
    <w:rPr>
      <w:rFonts w:ascii="Arial" w:hAnsi="Arial"/>
      <w:kern w:val="0"/>
      <w:sz w:val="18"/>
      <w:szCs w:val="18"/>
    </w:rPr>
  </w:style>
  <w:style w:type="paragraph" w:customStyle="1" w:styleId="CharCharCharCharCharCharCharCharCharCharCharCharCharCharCharCharCharCharCharCharCharCharCharCharCharCharCharCharCharCharCharCharCharCharCharCharCharCharCharCharChar1Char">
    <w:name w:val="Char Char Char Char Char Char Char Char Char Char Char Char Char Char Char Char Char Char Char Char Char Char Char Char Char Char Char Char Char Char Char Char Char Char Char Char Char Char Char Char Char1 Char"/>
    <w:basedOn w:val="a5"/>
    <w:rsid w:val="007E5D38"/>
    <w:rPr>
      <w:rFonts w:ascii="Tahoma" w:hAnsi="Tahoma"/>
      <w:sz w:val="24"/>
      <w:szCs w:val="20"/>
    </w:rPr>
  </w:style>
  <w:style w:type="character" w:customStyle="1" w:styleId="3Char10">
    <w:name w:val="标题 3 Char1"/>
    <w:aliases w:val="标题 3 Char Char1,Char Char Char Char Char Char Char Char,Char Char Char Char Char Char Char Char Char Char Char Char Char Char Char,heading 3 Char1,heading 3 Char Char,h3 Char,H3 Char,level_3 Char,PIM 3 Char,Level 3 Head Char,sect1.2.3 Char"/>
    <w:basedOn w:val="a6"/>
    <w:rsid w:val="007E5D38"/>
    <w:rPr>
      <w:rFonts w:ascii="Book Antiqua" w:eastAsia="黑体" w:hAnsi="Book Antiqua" w:cs="宋体"/>
      <w:noProof/>
      <w:kern w:val="2"/>
      <w:sz w:val="32"/>
      <w:szCs w:val="32"/>
      <w:lang w:val="en-US" w:eastAsia="zh-CN" w:bidi="ar-SA"/>
    </w:rPr>
  </w:style>
  <w:style w:type="character" w:customStyle="1" w:styleId="2Char">
    <w:name w:val="标题 2 Char"/>
    <w:aliases w:val="heading 2 Char1,第一章 标题 2 Char1,Heading 2 Hidden Char1,Heading 2 CCBS Char1,H2 Char1,h2 Char1,Titre3 Char1,HD2 Char1,2nd level Char1,2 Char1,DO NOT USE_h2 Char1,chn Char1,Chapter Number/Appendix Letter Char1,sect 1.2 Char1,ISO1 Char1,PIM2 Char1"/>
    <w:basedOn w:val="a6"/>
    <w:link w:val="21"/>
    <w:rsid w:val="007E5D38"/>
    <w:rPr>
      <w:rFonts w:ascii="Arial" w:eastAsia="黑体" w:hAnsi="Arial"/>
      <w:sz w:val="24"/>
      <w:szCs w:val="24"/>
    </w:rPr>
  </w:style>
  <w:style w:type="character" w:customStyle="1" w:styleId="NotesHeadingChar">
    <w:name w:val="Notes Heading Char"/>
    <w:basedOn w:val="a6"/>
    <w:link w:val="NotesHeading"/>
    <w:rsid w:val="007E5D38"/>
    <w:rPr>
      <w:rFonts w:ascii="Book Antiqua" w:eastAsia="黑体" w:hAnsi="Book Antiqua" w:cs="Arial"/>
      <w:bCs/>
      <w:noProof/>
      <w:kern w:val="2"/>
      <w:position w:val="-6"/>
      <w:sz w:val="18"/>
      <w:szCs w:val="18"/>
    </w:rPr>
  </w:style>
  <w:style w:type="paragraph" w:customStyle="1" w:styleId="CharChar0">
    <w:name w:val="Char Char"/>
    <w:basedOn w:val="a5"/>
    <w:rsid w:val="007E5D38"/>
    <w:rPr>
      <w:rFonts w:ascii="Arial" w:hAnsi="Arial" w:cs="Arial"/>
    </w:rPr>
  </w:style>
  <w:style w:type="paragraph" w:customStyle="1" w:styleId="footnotes">
    <w:name w:val="footnotes"/>
    <w:basedOn w:val="a5"/>
    <w:autoRedefine/>
    <w:rsid w:val="007E5D38"/>
    <w:pPr>
      <w:widowControl/>
      <w:numPr>
        <w:numId w:val="24"/>
      </w:numPr>
      <w:autoSpaceDE w:val="0"/>
      <w:autoSpaceDN w:val="0"/>
      <w:adjustRightInd w:val="0"/>
      <w:spacing w:after="90"/>
      <w:jc w:val="left"/>
    </w:pPr>
    <w:rPr>
      <w:kern w:val="0"/>
      <w:sz w:val="18"/>
      <w:szCs w:val="20"/>
    </w:rPr>
  </w:style>
  <w:style w:type="paragraph" w:customStyle="1" w:styleId="ParaCharCharCharCharCharChar">
    <w:name w:val="默认段落字体 Para Char Char Char Char Char Char"/>
    <w:next w:val="a5"/>
    <w:rsid w:val="007E5D38"/>
    <w:pPr>
      <w:keepNext/>
      <w:keepLines/>
      <w:tabs>
        <w:tab w:val="num" w:pos="360"/>
      </w:tabs>
      <w:spacing w:before="240" w:after="240"/>
      <w:outlineLvl w:val="7"/>
    </w:pPr>
    <w:rPr>
      <w:rFonts w:ascii="Arial" w:eastAsia="黑体" w:hAnsi="Arial" w:cs="Arial"/>
      <w:snapToGrid w:val="0"/>
      <w:sz w:val="21"/>
      <w:szCs w:val="21"/>
    </w:rPr>
  </w:style>
  <w:style w:type="character" w:customStyle="1" w:styleId="CharChar1">
    <w:name w:val="表头样式 Char Char"/>
    <w:basedOn w:val="a6"/>
    <w:rsid w:val="007E5D38"/>
    <w:rPr>
      <w:rFonts w:ascii="Arial" w:eastAsia="宋体" w:hAnsi="Arial" w:cs="Arial"/>
      <w:b/>
      <w:kern w:val="2"/>
      <w:sz w:val="21"/>
      <w:szCs w:val="21"/>
      <w:lang w:val="en-US" w:eastAsia="zh-CN" w:bidi="ar-SA"/>
    </w:rPr>
  </w:style>
  <w:style w:type="paragraph" w:customStyle="1" w:styleId="afffff3">
    <w:name w:val="摘要"/>
    <w:basedOn w:val="a5"/>
    <w:rsid w:val="007E5D38"/>
    <w:pPr>
      <w:widowControl/>
      <w:tabs>
        <w:tab w:val="left" w:pos="907"/>
      </w:tabs>
      <w:snapToGrid w:val="0"/>
      <w:spacing w:before="80" w:after="80" w:line="360" w:lineRule="auto"/>
      <w:ind w:left="879" w:hanging="879"/>
    </w:pPr>
    <w:rPr>
      <w:rFonts w:ascii="Arial" w:hAnsi="Arial" w:cs="Arial"/>
      <w:b/>
      <w:kern w:val="0"/>
      <w:szCs w:val="21"/>
    </w:rPr>
  </w:style>
  <w:style w:type="paragraph" w:customStyle="1" w:styleId="afffff4">
    <w:name w:val="备注说明"/>
    <w:basedOn w:val="a5"/>
    <w:rsid w:val="007E5D38"/>
    <w:pPr>
      <w:keepNext/>
      <w:autoSpaceDE w:val="0"/>
      <w:autoSpaceDN w:val="0"/>
      <w:adjustRightInd w:val="0"/>
      <w:spacing w:line="360" w:lineRule="auto"/>
      <w:ind w:left="1134"/>
    </w:pPr>
    <w:rPr>
      <w:rFonts w:eastAsia="楷体_GB2312"/>
      <w:kern w:val="0"/>
      <w:szCs w:val="20"/>
    </w:rPr>
  </w:style>
  <w:style w:type="paragraph" w:customStyle="1" w:styleId="afffff5">
    <w:name w:val="章节标题"/>
    <w:basedOn w:val="a5"/>
    <w:rsid w:val="007E5D38"/>
    <w:pPr>
      <w:keepNext/>
      <w:tabs>
        <w:tab w:val="left" w:pos="0"/>
      </w:tabs>
      <w:autoSpaceDE w:val="0"/>
      <w:autoSpaceDN w:val="0"/>
      <w:adjustRightInd w:val="0"/>
      <w:spacing w:before="300" w:after="300"/>
      <w:jc w:val="center"/>
    </w:pPr>
    <w:rPr>
      <w:rFonts w:ascii="Arial" w:eastAsia="黑体" w:hAnsi="Arial" w:cs="Arial"/>
      <w:kern w:val="0"/>
      <w:sz w:val="30"/>
      <w:szCs w:val="20"/>
    </w:rPr>
  </w:style>
  <w:style w:type="paragraph" w:customStyle="1" w:styleId="afffff6">
    <w:name w:val="表号去除自动编号"/>
    <w:basedOn w:val="a5"/>
    <w:rsid w:val="007E5D38"/>
    <w:pPr>
      <w:keepNext/>
      <w:autoSpaceDE w:val="0"/>
      <w:autoSpaceDN w:val="0"/>
      <w:adjustRightInd w:val="0"/>
      <w:spacing w:line="360" w:lineRule="auto"/>
      <w:jc w:val="center"/>
    </w:pPr>
    <w:rPr>
      <w:rFonts w:ascii="宋体" w:hAnsi="宋体"/>
      <w:kern w:val="0"/>
      <w:szCs w:val="20"/>
    </w:rPr>
  </w:style>
  <w:style w:type="paragraph" w:customStyle="1" w:styleId="afffff7">
    <w:name w:val="代码样式"/>
    <w:basedOn w:val="a5"/>
    <w:rsid w:val="007E5D38"/>
    <w:pPr>
      <w:keepNext/>
      <w:widowControl/>
      <w:autoSpaceDE w:val="0"/>
      <w:autoSpaceDN w:val="0"/>
      <w:adjustRightInd w:val="0"/>
      <w:ind w:left="482"/>
      <w:jc w:val="left"/>
    </w:pPr>
    <w:rPr>
      <w:rFonts w:ascii="Courier New" w:hAnsi="Courier New" w:cs="Courier New"/>
      <w:kern w:val="0"/>
      <w:sz w:val="18"/>
      <w:szCs w:val="18"/>
    </w:rPr>
  </w:style>
  <w:style w:type="paragraph" w:customStyle="1" w:styleId="a1">
    <w:name w:val="参考资料清单"/>
    <w:basedOn w:val="a5"/>
    <w:rsid w:val="007E5D38"/>
    <w:pPr>
      <w:keepNext/>
      <w:numPr>
        <w:numId w:val="25"/>
      </w:numPr>
      <w:autoSpaceDE w:val="0"/>
      <w:autoSpaceDN w:val="0"/>
      <w:adjustRightInd w:val="0"/>
      <w:spacing w:line="360" w:lineRule="auto"/>
      <w:ind w:left="0" w:firstLine="0"/>
    </w:pPr>
    <w:rPr>
      <w:rFonts w:ascii="Arial" w:hAnsi="Arial"/>
      <w:kern w:val="0"/>
      <w:szCs w:val="21"/>
    </w:rPr>
  </w:style>
  <w:style w:type="paragraph" w:customStyle="1" w:styleId="afffff8">
    <w:name w:val="图号去除自动编号"/>
    <w:basedOn w:val="a5"/>
    <w:rsid w:val="007E5D38"/>
    <w:pPr>
      <w:keepNext/>
      <w:autoSpaceDE w:val="0"/>
      <w:autoSpaceDN w:val="0"/>
      <w:adjustRightInd w:val="0"/>
      <w:spacing w:before="105" w:line="360" w:lineRule="auto"/>
      <w:ind w:firstLine="425"/>
      <w:jc w:val="center"/>
    </w:pPr>
    <w:rPr>
      <w:kern w:val="0"/>
      <w:szCs w:val="20"/>
    </w:rPr>
  </w:style>
  <w:style w:type="paragraph" w:customStyle="1" w:styleId="afffff9">
    <w:name w:val="项目符号"/>
    <w:basedOn w:val="a5"/>
    <w:rsid w:val="007E5D38"/>
    <w:pPr>
      <w:keepNext/>
      <w:autoSpaceDE w:val="0"/>
      <w:autoSpaceDN w:val="0"/>
      <w:adjustRightInd w:val="0"/>
      <w:spacing w:line="360" w:lineRule="auto"/>
      <w:jc w:val="left"/>
    </w:pPr>
    <w:rPr>
      <w:kern w:val="0"/>
      <w:szCs w:val="20"/>
    </w:rPr>
  </w:style>
  <w:style w:type="paragraph" w:customStyle="1" w:styleId="afffffa">
    <w:name w:val="页脚样式"/>
    <w:basedOn w:val="a5"/>
    <w:rsid w:val="007E5D38"/>
    <w:pPr>
      <w:keepNext/>
      <w:autoSpaceDE w:val="0"/>
      <w:autoSpaceDN w:val="0"/>
      <w:adjustRightInd w:val="0"/>
      <w:spacing w:line="360" w:lineRule="auto"/>
      <w:jc w:val="left"/>
    </w:pPr>
    <w:rPr>
      <w:kern w:val="0"/>
      <w:sz w:val="18"/>
      <w:szCs w:val="20"/>
    </w:rPr>
  </w:style>
  <w:style w:type="paragraph" w:customStyle="1" w:styleId="WordPro">
    <w:name w:val="图表目录(WordPro)"/>
    <w:basedOn w:val="a5"/>
    <w:rsid w:val="007E5D38"/>
    <w:pPr>
      <w:keepNext/>
      <w:autoSpaceDE w:val="0"/>
      <w:autoSpaceDN w:val="0"/>
      <w:adjustRightInd w:val="0"/>
      <w:spacing w:before="300" w:after="150" w:line="360" w:lineRule="auto"/>
      <w:jc w:val="center"/>
    </w:pPr>
    <w:rPr>
      <w:rFonts w:ascii="黑体" w:eastAsia="黑体"/>
      <w:kern w:val="0"/>
      <w:sz w:val="30"/>
      <w:szCs w:val="20"/>
    </w:rPr>
  </w:style>
  <w:style w:type="paragraph" w:customStyle="1" w:styleId="afffffb">
    <w:name w:val="脚注"/>
    <w:basedOn w:val="a5"/>
    <w:rsid w:val="007E5D38"/>
    <w:pPr>
      <w:keepNext/>
      <w:autoSpaceDE w:val="0"/>
      <w:autoSpaceDN w:val="0"/>
      <w:adjustRightInd w:val="0"/>
      <w:spacing w:after="90"/>
      <w:jc w:val="left"/>
    </w:pPr>
    <w:rPr>
      <w:kern w:val="0"/>
      <w:sz w:val="18"/>
      <w:szCs w:val="20"/>
    </w:rPr>
  </w:style>
  <w:style w:type="paragraph" w:customStyle="1" w:styleId="Charf6">
    <w:name w:val="编写建议 Char"/>
    <w:basedOn w:val="a5"/>
    <w:link w:val="CharChar2"/>
    <w:rsid w:val="007E5D38"/>
    <w:pPr>
      <w:keepNext/>
      <w:autoSpaceDE w:val="0"/>
      <w:autoSpaceDN w:val="0"/>
      <w:adjustRightInd w:val="0"/>
      <w:spacing w:line="360" w:lineRule="auto"/>
      <w:ind w:firstLineChars="200" w:firstLine="200"/>
      <w:jc w:val="left"/>
    </w:pPr>
    <w:rPr>
      <w:i/>
      <w:color w:val="0000FF"/>
      <w:kern w:val="0"/>
      <w:szCs w:val="20"/>
    </w:rPr>
  </w:style>
  <w:style w:type="paragraph" w:customStyle="1" w:styleId="afffffc">
    <w:name w:val="目录页编号文本样式"/>
    <w:basedOn w:val="a5"/>
    <w:rsid w:val="007E5D38"/>
    <w:pPr>
      <w:keepNext/>
      <w:autoSpaceDE w:val="0"/>
      <w:autoSpaceDN w:val="0"/>
      <w:adjustRightInd w:val="0"/>
      <w:jc w:val="right"/>
    </w:pPr>
    <w:rPr>
      <w:kern w:val="0"/>
      <w:szCs w:val="20"/>
    </w:rPr>
  </w:style>
  <w:style w:type="paragraph" w:customStyle="1" w:styleId="afffffd">
    <w:name w:val="页眉文档名称样式"/>
    <w:basedOn w:val="a5"/>
    <w:rsid w:val="007E5D38"/>
    <w:pPr>
      <w:keepNext/>
      <w:autoSpaceDE w:val="0"/>
      <w:autoSpaceDN w:val="0"/>
      <w:adjustRightInd w:val="0"/>
      <w:jc w:val="left"/>
    </w:pPr>
    <w:rPr>
      <w:kern w:val="0"/>
      <w:sz w:val="18"/>
      <w:szCs w:val="20"/>
    </w:rPr>
  </w:style>
  <w:style w:type="paragraph" w:customStyle="1" w:styleId="WordPro0">
    <w:name w:val="正文首行缩进(WordPro)"/>
    <w:basedOn w:val="a5"/>
    <w:rsid w:val="007E5D38"/>
    <w:pPr>
      <w:keepNext/>
      <w:autoSpaceDE w:val="0"/>
      <w:autoSpaceDN w:val="0"/>
      <w:adjustRightInd w:val="0"/>
      <w:spacing w:line="360" w:lineRule="auto"/>
      <w:ind w:left="1134"/>
    </w:pPr>
    <w:rPr>
      <w:kern w:val="0"/>
      <w:szCs w:val="20"/>
    </w:rPr>
  </w:style>
  <w:style w:type="paragraph" w:customStyle="1" w:styleId="afffffe">
    <w:name w:val="参考资料清单+倾斜+蓝色"/>
    <w:basedOn w:val="a5"/>
    <w:rsid w:val="007E5D38"/>
    <w:pPr>
      <w:keepNext/>
      <w:autoSpaceDE w:val="0"/>
      <w:autoSpaceDN w:val="0"/>
      <w:adjustRightInd w:val="0"/>
      <w:spacing w:line="360" w:lineRule="auto"/>
    </w:pPr>
    <w:rPr>
      <w:rFonts w:ascii="Arial" w:hAnsi="Arial"/>
      <w:i/>
      <w:iCs/>
      <w:color w:val="0000FF"/>
      <w:kern w:val="0"/>
      <w:szCs w:val="21"/>
    </w:rPr>
  </w:style>
  <w:style w:type="character" w:customStyle="1" w:styleId="CharChar2">
    <w:name w:val="编写建议 Char Char"/>
    <w:basedOn w:val="a6"/>
    <w:link w:val="Charf6"/>
    <w:rsid w:val="007E5D38"/>
    <w:rPr>
      <w:i/>
      <w:color w:val="0000FF"/>
      <w:sz w:val="21"/>
    </w:rPr>
  </w:style>
  <w:style w:type="paragraph" w:customStyle="1" w:styleId="Char21">
    <w:name w:val="样式 编写建议 Char + 首行缩进:  2 字符"/>
    <w:basedOn w:val="Charf6"/>
    <w:next w:val="affff9"/>
    <w:rsid w:val="007E5D38"/>
    <w:pPr>
      <w:ind w:firstLine="420"/>
    </w:pPr>
    <w:rPr>
      <w:rFonts w:cs="宋体"/>
      <w:iCs/>
    </w:rPr>
  </w:style>
  <w:style w:type="character" w:customStyle="1" w:styleId="CharCharCharChar">
    <w:name w:val="Char Char Char Char"/>
    <w:basedOn w:val="a6"/>
    <w:rsid w:val="007E5D38"/>
    <w:rPr>
      <w:rFonts w:ascii="Arial" w:eastAsia="黑体" w:hAnsi="Arial" w:cs="Arial"/>
      <w:kern w:val="2"/>
      <w:sz w:val="24"/>
      <w:szCs w:val="24"/>
      <w:lang w:val="en-US" w:eastAsia="zh-CN" w:bidi="ar-SA"/>
    </w:rPr>
  </w:style>
  <w:style w:type="paragraph" w:customStyle="1" w:styleId="TableTextCharCharCharCharCharCharChar">
    <w:name w:val="Table Text Char Char Char Char Char Char Char"/>
    <w:link w:val="TableTextCharCharCharCharCharCharCharChar"/>
    <w:rsid w:val="007E5D38"/>
    <w:pPr>
      <w:snapToGrid w:val="0"/>
      <w:spacing w:before="80" w:after="80"/>
    </w:pPr>
    <w:rPr>
      <w:rFonts w:ascii="Arial" w:hAnsi="Arial" w:cs="Arial"/>
      <w:sz w:val="18"/>
      <w:szCs w:val="18"/>
    </w:rPr>
  </w:style>
  <w:style w:type="paragraph" w:customStyle="1" w:styleId="affffff">
    <w:name w:val="表格正文"/>
    <w:basedOn w:val="afc"/>
    <w:rsid w:val="007E5D38"/>
    <w:pPr>
      <w:keepNext w:val="0"/>
      <w:autoSpaceDE/>
      <w:autoSpaceDN/>
      <w:spacing w:before="120" w:after="120" w:line="240" w:lineRule="auto"/>
    </w:pPr>
    <w:rPr>
      <w:szCs w:val="24"/>
    </w:rPr>
  </w:style>
  <w:style w:type="character" w:customStyle="1" w:styleId="TableHeadingCharChar">
    <w:name w:val="Table Heading Char Char"/>
    <w:basedOn w:val="a6"/>
    <w:rsid w:val="007E5D38"/>
    <w:rPr>
      <w:rFonts w:ascii="Arial" w:eastAsia="黑体" w:hAnsi="Arial" w:cs="Arial"/>
      <w:kern w:val="2"/>
      <w:sz w:val="18"/>
      <w:szCs w:val="18"/>
      <w:lang w:val="en-US" w:eastAsia="zh-CN" w:bidi="ar-SA"/>
    </w:rPr>
  </w:style>
  <w:style w:type="character" w:customStyle="1" w:styleId="TableTextCharCharCharCharCharCharCharChar">
    <w:name w:val="Table Text Char Char Char Char Char Char Char Char"/>
    <w:basedOn w:val="a6"/>
    <w:link w:val="TableTextCharCharCharCharCharCharChar"/>
    <w:rsid w:val="007E5D38"/>
    <w:rPr>
      <w:rFonts w:ascii="Arial" w:hAnsi="Arial" w:cs="Arial"/>
      <w:sz w:val="18"/>
      <w:szCs w:val="18"/>
    </w:rPr>
  </w:style>
  <w:style w:type="paragraph" w:customStyle="1" w:styleId="ParaCharCharCharCharCharCharCharCharCharCharCharCharCharCharCharCharCharCharCharCharCharCharChar">
    <w:name w:val="默认段落字体 Para Char Char Char Char Char Char Char Char Char Char Char Char Char Char Char Char Char Char Char Char Char Char Char"/>
    <w:next w:val="a5"/>
    <w:rsid w:val="007E5D38"/>
    <w:pPr>
      <w:keepNext/>
      <w:keepLines/>
      <w:tabs>
        <w:tab w:val="num" w:pos="1440"/>
      </w:tabs>
      <w:spacing w:before="240" w:after="240"/>
      <w:ind w:left="1440" w:hanging="1440"/>
      <w:outlineLvl w:val="7"/>
    </w:pPr>
    <w:rPr>
      <w:rFonts w:ascii="Arial" w:eastAsia="黑体" w:hAnsi="Arial" w:cs="Arial"/>
      <w:snapToGrid w:val="0"/>
      <w:sz w:val="21"/>
      <w:szCs w:val="21"/>
    </w:rPr>
  </w:style>
  <w:style w:type="character" w:customStyle="1" w:styleId="Char20">
    <w:name w:val="正文首行缩进 Char2"/>
    <w:aliases w:val="正文首行缩进 Char1 Char2,正文首行缩进 Char Char Char2,正文首行缩进 Char1 Char Char1 Char1,正文首行缩进 Char Char Char Char Char Char Char1 Char1,正文首行缩进 Char1 Char Char Char Char1,正文首行缩进 Char1 Char Char2,正文首行缩进 Char Char Char Char1,正文首行缩进1 Char Char Char Char Char"/>
    <w:basedOn w:val="a6"/>
    <w:link w:val="affff9"/>
    <w:rsid w:val="007E5D38"/>
    <w:rPr>
      <w:rFonts w:cs="Arial"/>
      <w:kern w:val="2"/>
      <w:sz w:val="21"/>
      <w:szCs w:val="21"/>
    </w:rPr>
  </w:style>
  <w:style w:type="paragraph" w:customStyle="1" w:styleId="CharCharCharCharCharChar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Char Char Char Char Char Char"/>
    <w:basedOn w:val="a5"/>
    <w:rsid w:val="007E5D38"/>
    <w:rPr>
      <w:rFonts w:ascii="Tahoma" w:hAnsi="Tahoma"/>
      <w:sz w:val="24"/>
      <w:szCs w:val="20"/>
    </w:rPr>
  </w:style>
  <w:style w:type="paragraph" w:customStyle="1" w:styleId="CharCharChar">
    <w:name w:val="Char Char Char"/>
    <w:basedOn w:val="a5"/>
    <w:rsid w:val="007E5D38"/>
    <w:rPr>
      <w:rFonts w:ascii="Tahoma" w:hAnsi="Tahoma"/>
      <w:sz w:val="24"/>
      <w:szCs w:val="20"/>
    </w:rPr>
  </w:style>
  <w:style w:type="character" w:customStyle="1" w:styleId="Char1Char1">
    <w:name w:val="正文首行缩进 Char1 Char1"/>
    <w:aliases w:val="正文首行缩进 Char Char Char1,正文首行缩进 Char1 Char Char1 Char,正文首行缩进 Char Char Char Char Char Char Char1 Char,正文首行缩进 Char1 Char Char Char Char,正文首行缩进 Char Char1,正文首行缩进 Char1 Char Char,正文首行缩进 Char Char Char Char"/>
    <w:basedOn w:val="a6"/>
    <w:rsid w:val="007E5D38"/>
    <w:rPr>
      <w:rFonts w:ascii="Arial" w:eastAsia="宋体" w:hAnsi="Arial" w:cs="Arial"/>
      <w:kern w:val="2"/>
      <w:sz w:val="21"/>
      <w:szCs w:val="24"/>
      <w:lang w:val="en-US" w:eastAsia="zh-CN" w:bidi="ar-SA"/>
    </w:rPr>
  </w:style>
  <w:style w:type="paragraph" w:customStyle="1" w:styleId="ParaCharCharCharCharCharCharCharCharCharCharCharCharCharCharCharChar">
    <w:name w:val="默认段落字体 Para Char Char Char Char Char Char Char Char Char Char Char Char Char Char Char Char"/>
    <w:next w:val="a5"/>
    <w:rsid w:val="007E5D38"/>
    <w:pPr>
      <w:keepNext/>
      <w:keepLines/>
      <w:tabs>
        <w:tab w:val="num" w:pos="1440"/>
      </w:tabs>
      <w:spacing w:before="240" w:after="240"/>
      <w:ind w:left="1440" w:hanging="1440"/>
      <w:outlineLvl w:val="7"/>
    </w:pPr>
    <w:rPr>
      <w:rFonts w:ascii="Arial" w:eastAsia="黑体" w:hAnsi="Arial" w:cs="Arial"/>
      <w:snapToGrid w:val="0"/>
      <w:sz w:val="21"/>
      <w:szCs w:val="21"/>
    </w:rPr>
  </w:style>
  <w:style w:type="character" w:customStyle="1" w:styleId="NotesTextinTableChar">
    <w:name w:val="Notes Text in Table Char"/>
    <w:basedOn w:val="a6"/>
    <w:link w:val="NotesTextinTable"/>
    <w:rsid w:val="007E5D38"/>
    <w:rPr>
      <w:rFonts w:eastAsia="楷体_GB2312" w:cs="Arial"/>
      <w:iCs/>
      <w:kern w:val="2"/>
      <w:sz w:val="18"/>
      <w:szCs w:val="18"/>
    </w:rPr>
  </w:style>
  <w:style w:type="character" w:customStyle="1" w:styleId="3CharChar">
    <w:name w:val="标题 3 Char Char"/>
    <w:basedOn w:val="a6"/>
    <w:rsid w:val="007E5D38"/>
    <w:rPr>
      <w:rFonts w:ascii="Book Antiqua" w:eastAsia="黑体" w:hAnsi="Book Antiqua" w:cs="宋体"/>
      <w:noProof/>
      <w:kern w:val="2"/>
      <w:sz w:val="32"/>
      <w:szCs w:val="32"/>
      <w:lang w:val="en-US" w:eastAsia="zh-CN" w:bidi="ar-SA"/>
    </w:rPr>
  </w:style>
  <w:style w:type="character" w:customStyle="1" w:styleId="2CharChar">
    <w:name w:val="标题 2 Char Char"/>
    <w:basedOn w:val="a6"/>
    <w:rsid w:val="007E5D38"/>
    <w:rPr>
      <w:rFonts w:ascii="Arial" w:eastAsia="宋体" w:hAnsi="Arial" w:cs="Arial"/>
      <w:kern w:val="2"/>
      <w:sz w:val="22"/>
      <w:szCs w:val="22"/>
      <w:lang w:val="en-US" w:eastAsia="zh-CN" w:bidi="ar-SA"/>
    </w:rPr>
  </w:style>
  <w:style w:type="table" w:customStyle="1" w:styleId="1c">
    <w:name w:val="网格型1"/>
    <w:basedOn w:val="a7"/>
    <w:next w:val="af4"/>
    <w:rsid w:val="007E5D38"/>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CharCharCharCharCharCharCharCharCharCharCharCharCharCharCharCharChar">
    <w:name w:val="默认段落字体 Para Char Char Char Char Char Char Char Char Char Char Char Char Char Char Char Char Char"/>
    <w:next w:val="a5"/>
    <w:rsid w:val="007E5D38"/>
    <w:pPr>
      <w:keepNext/>
      <w:keepLines/>
      <w:tabs>
        <w:tab w:val="num" w:pos="3360"/>
      </w:tabs>
      <w:spacing w:before="240" w:after="240"/>
      <w:ind w:left="3360" w:hanging="420"/>
      <w:outlineLvl w:val="7"/>
    </w:pPr>
    <w:rPr>
      <w:rFonts w:ascii="Arial" w:eastAsia="黑体" w:hAnsi="Arial" w:cs="Arial"/>
      <w:snapToGrid w:val="0"/>
      <w:sz w:val="21"/>
      <w:szCs w:val="21"/>
    </w:rPr>
  </w:style>
  <w:style w:type="paragraph" w:customStyle="1" w:styleId="catalog8">
    <w:name w:val="catalog 8"/>
    <w:basedOn w:val="a5"/>
    <w:autoRedefine/>
    <w:rsid w:val="007E5D38"/>
    <w:pPr>
      <w:widowControl/>
      <w:autoSpaceDE w:val="0"/>
      <w:autoSpaceDN w:val="0"/>
      <w:adjustRightInd w:val="0"/>
      <w:ind w:left="113"/>
      <w:jc w:val="left"/>
    </w:pPr>
    <w:rPr>
      <w:kern w:val="0"/>
      <w:szCs w:val="20"/>
    </w:rPr>
  </w:style>
  <w:style w:type="paragraph" w:customStyle="1" w:styleId="catalog9">
    <w:name w:val="catalog 9"/>
    <w:basedOn w:val="a5"/>
    <w:autoRedefine/>
    <w:rsid w:val="007E5D38"/>
    <w:pPr>
      <w:widowControl/>
      <w:autoSpaceDE w:val="0"/>
      <w:autoSpaceDN w:val="0"/>
      <w:adjustRightInd w:val="0"/>
      <w:ind w:left="113"/>
      <w:jc w:val="left"/>
    </w:pPr>
    <w:rPr>
      <w:kern w:val="0"/>
      <w:szCs w:val="20"/>
    </w:rPr>
  </w:style>
  <w:style w:type="paragraph" w:customStyle="1" w:styleId="NormalH1">
    <w:name w:val="Normal H1"/>
    <w:rsid w:val="007E5D38"/>
    <w:pPr>
      <w:tabs>
        <w:tab w:val="num" w:pos="1117"/>
      </w:tabs>
      <w:spacing w:after="120"/>
      <w:ind w:left="1117" w:hanging="397"/>
    </w:pPr>
    <w:rPr>
      <w:sz w:val="21"/>
    </w:rPr>
  </w:style>
  <w:style w:type="paragraph" w:customStyle="1" w:styleId="NormalH2">
    <w:name w:val="Normal H2"/>
    <w:rsid w:val="007E5D38"/>
    <w:pPr>
      <w:tabs>
        <w:tab w:val="num" w:pos="1514"/>
      </w:tabs>
      <w:spacing w:after="120"/>
      <w:ind w:left="1514" w:hanging="397"/>
    </w:pPr>
    <w:rPr>
      <w:sz w:val="21"/>
    </w:rPr>
  </w:style>
  <w:style w:type="paragraph" w:customStyle="1" w:styleId="whs3">
    <w:name w:val="whs3"/>
    <w:basedOn w:val="a5"/>
    <w:rsid w:val="007E5D38"/>
    <w:pPr>
      <w:widowControl/>
      <w:spacing w:before="144" w:after="144"/>
      <w:jc w:val="left"/>
    </w:pPr>
    <w:rPr>
      <w:rFonts w:ascii="ˎ̥" w:hAnsi="ˎ̥" w:cs="宋体"/>
      <w:color w:val="000000"/>
      <w:kern w:val="0"/>
      <w:sz w:val="20"/>
      <w:szCs w:val="20"/>
    </w:rPr>
  </w:style>
  <w:style w:type="paragraph" w:customStyle="1" w:styleId="whs14">
    <w:name w:val="whs14"/>
    <w:basedOn w:val="a5"/>
    <w:rsid w:val="007E5D38"/>
    <w:pPr>
      <w:widowControl/>
      <w:spacing w:before="144" w:after="144"/>
      <w:jc w:val="left"/>
    </w:pPr>
    <w:rPr>
      <w:rFonts w:ascii="ˎ̥" w:hAnsi="ˎ̥" w:cs="宋体"/>
      <w:color w:val="000000"/>
      <w:kern w:val="0"/>
      <w:sz w:val="20"/>
      <w:szCs w:val="20"/>
    </w:rPr>
  </w:style>
  <w:style w:type="paragraph" w:customStyle="1" w:styleId="affffff0">
    <w:name w:val="段"/>
    <w:rsid w:val="007E5D38"/>
    <w:pPr>
      <w:autoSpaceDE w:val="0"/>
      <w:autoSpaceDN w:val="0"/>
      <w:ind w:firstLineChars="200" w:firstLine="200"/>
      <w:jc w:val="both"/>
    </w:pPr>
    <w:rPr>
      <w:rFonts w:ascii="宋体"/>
      <w:noProof/>
      <w:sz w:val="21"/>
    </w:rPr>
  </w:style>
  <w:style w:type="table" w:customStyle="1" w:styleId="Table1">
    <w:name w:val="Table1"/>
    <w:basedOn w:val="af4"/>
    <w:rsid w:val="007E5D38"/>
    <w:pPr>
      <w:autoSpaceDE/>
      <w:autoSpaceDN/>
      <w:adjustRightInd/>
      <w:snapToGrid w:val="0"/>
      <w:spacing w:line="240" w:lineRule="auto"/>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2">
    <w:name w:val="Table2"/>
    <w:basedOn w:val="af4"/>
    <w:rsid w:val="007E5D38"/>
    <w:pPr>
      <w:autoSpaceDE/>
      <w:autoSpaceDN/>
      <w:adjustRightInd/>
      <w:snapToGrid w:val="0"/>
      <w:spacing w:line="240" w:lineRule="auto"/>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3">
    <w:name w:val="Table3"/>
    <w:basedOn w:val="af4"/>
    <w:rsid w:val="007E5D38"/>
    <w:pPr>
      <w:autoSpaceDE/>
      <w:autoSpaceDN/>
      <w:adjustRightInd/>
      <w:snapToGrid w:val="0"/>
      <w:spacing w:line="240" w:lineRule="auto"/>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4">
    <w:name w:val="Table4"/>
    <w:basedOn w:val="af4"/>
    <w:rsid w:val="007E5D38"/>
    <w:pPr>
      <w:autoSpaceDE/>
      <w:autoSpaceDN/>
      <w:adjustRightInd/>
      <w:snapToGrid w:val="0"/>
      <w:spacing w:line="240" w:lineRule="auto"/>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5">
    <w:name w:val="Table5"/>
    <w:basedOn w:val="af4"/>
    <w:rsid w:val="007E5D38"/>
    <w:pPr>
      <w:autoSpaceDE/>
      <w:autoSpaceDN/>
      <w:adjustRightInd/>
      <w:snapToGrid w:val="0"/>
      <w:spacing w:line="240" w:lineRule="auto"/>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6">
    <w:name w:val="Table6"/>
    <w:basedOn w:val="af4"/>
    <w:rsid w:val="007E5D38"/>
    <w:pPr>
      <w:autoSpaceDE/>
      <w:autoSpaceDN/>
      <w:adjustRightInd/>
      <w:snapToGrid w:val="0"/>
      <w:spacing w:line="240" w:lineRule="auto"/>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7">
    <w:name w:val="Table7"/>
    <w:basedOn w:val="af4"/>
    <w:rsid w:val="007E5D38"/>
    <w:pPr>
      <w:autoSpaceDE/>
      <w:autoSpaceDN/>
      <w:adjustRightInd/>
      <w:snapToGrid w:val="0"/>
      <w:spacing w:line="240" w:lineRule="auto"/>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8">
    <w:name w:val="Table8"/>
    <w:basedOn w:val="af4"/>
    <w:rsid w:val="007E5D38"/>
    <w:pPr>
      <w:autoSpaceDE/>
      <w:autoSpaceDN/>
      <w:adjustRightInd/>
      <w:snapToGrid w:val="0"/>
      <w:spacing w:line="240" w:lineRule="auto"/>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9">
    <w:name w:val="Table9"/>
    <w:basedOn w:val="af4"/>
    <w:rsid w:val="007E5D38"/>
    <w:pPr>
      <w:autoSpaceDE/>
      <w:autoSpaceDN/>
      <w:adjustRightInd/>
      <w:snapToGrid w:val="0"/>
      <w:spacing w:line="240" w:lineRule="auto"/>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10">
    <w:name w:val="Table10"/>
    <w:basedOn w:val="af4"/>
    <w:rsid w:val="007E5D38"/>
    <w:pPr>
      <w:autoSpaceDE/>
      <w:autoSpaceDN/>
      <w:adjustRightInd/>
      <w:snapToGrid w:val="0"/>
      <w:spacing w:line="240" w:lineRule="auto"/>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11">
    <w:name w:val="Table11"/>
    <w:basedOn w:val="af4"/>
    <w:rsid w:val="007E5D38"/>
    <w:pPr>
      <w:autoSpaceDE/>
      <w:autoSpaceDN/>
      <w:adjustRightInd/>
      <w:snapToGrid w:val="0"/>
      <w:spacing w:line="240" w:lineRule="auto"/>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12">
    <w:name w:val="Table12"/>
    <w:basedOn w:val="af4"/>
    <w:rsid w:val="007E5D38"/>
    <w:pPr>
      <w:autoSpaceDE/>
      <w:autoSpaceDN/>
      <w:adjustRightInd/>
      <w:snapToGrid w:val="0"/>
      <w:spacing w:line="240" w:lineRule="auto"/>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13">
    <w:name w:val="Table13"/>
    <w:basedOn w:val="af4"/>
    <w:rsid w:val="007E5D38"/>
    <w:pPr>
      <w:autoSpaceDE/>
      <w:autoSpaceDN/>
      <w:adjustRightInd/>
      <w:snapToGrid w:val="0"/>
      <w:spacing w:line="240" w:lineRule="auto"/>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14">
    <w:name w:val="Table14"/>
    <w:basedOn w:val="af4"/>
    <w:rsid w:val="007E5D38"/>
    <w:pPr>
      <w:autoSpaceDE/>
      <w:autoSpaceDN/>
      <w:adjustRightInd/>
      <w:snapToGrid w:val="0"/>
      <w:spacing w:line="240" w:lineRule="auto"/>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15">
    <w:name w:val="Table15"/>
    <w:basedOn w:val="af4"/>
    <w:rsid w:val="007E5D38"/>
    <w:pPr>
      <w:autoSpaceDE/>
      <w:autoSpaceDN/>
      <w:adjustRightInd/>
      <w:snapToGrid w:val="0"/>
      <w:spacing w:line="240" w:lineRule="auto"/>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16">
    <w:name w:val="Table16"/>
    <w:basedOn w:val="af4"/>
    <w:rsid w:val="007E5D38"/>
    <w:pPr>
      <w:autoSpaceDE/>
      <w:autoSpaceDN/>
      <w:adjustRightInd/>
      <w:snapToGrid w:val="0"/>
      <w:spacing w:line="240" w:lineRule="auto"/>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17">
    <w:name w:val="Table17"/>
    <w:basedOn w:val="af4"/>
    <w:rsid w:val="007E5D38"/>
    <w:pPr>
      <w:autoSpaceDE/>
      <w:autoSpaceDN/>
      <w:adjustRightInd/>
      <w:snapToGrid w:val="0"/>
      <w:spacing w:line="240" w:lineRule="auto"/>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18">
    <w:name w:val="Table18"/>
    <w:basedOn w:val="af4"/>
    <w:rsid w:val="007E5D38"/>
    <w:pPr>
      <w:autoSpaceDE/>
      <w:autoSpaceDN/>
      <w:adjustRightInd/>
      <w:snapToGrid w:val="0"/>
      <w:spacing w:line="240" w:lineRule="auto"/>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19">
    <w:name w:val="Table19"/>
    <w:basedOn w:val="af4"/>
    <w:rsid w:val="007E5D38"/>
    <w:pPr>
      <w:autoSpaceDE/>
      <w:autoSpaceDN/>
      <w:adjustRightInd/>
      <w:snapToGrid w:val="0"/>
      <w:spacing w:line="240" w:lineRule="auto"/>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20">
    <w:name w:val="Table20"/>
    <w:basedOn w:val="af4"/>
    <w:rsid w:val="007E5D38"/>
    <w:pPr>
      <w:autoSpaceDE/>
      <w:autoSpaceDN/>
      <w:adjustRightInd/>
      <w:snapToGrid w:val="0"/>
      <w:spacing w:line="240" w:lineRule="auto"/>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21">
    <w:name w:val="Table21"/>
    <w:basedOn w:val="af4"/>
    <w:rsid w:val="007E5D38"/>
    <w:pPr>
      <w:autoSpaceDE/>
      <w:autoSpaceDN/>
      <w:adjustRightInd/>
      <w:snapToGrid w:val="0"/>
      <w:spacing w:line="240" w:lineRule="auto"/>
    </w:pPr>
    <w:tblPr>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paragraph" w:customStyle="1" w:styleId="CharCharCharCharCharCharCharCharCharCharCharCharCharCharCharCharCharCharCharCharCharCharCharCharCharCharCharCharCharCharCharCharCharCharCharCharCharCharCharCharCharChar0">
    <w:name w:val="Char Char Char Char Char Char Char Char Char Char Char Char Char Char Char Char Char Char Char Char Char Char Char Char Char Char Char Char Char Char Char Char Char Char Char Char Char Char Char Char Char Char"/>
    <w:basedOn w:val="a5"/>
    <w:autoRedefine/>
    <w:rsid w:val="007E5D38"/>
    <w:rPr>
      <w:rFonts w:ascii="Tahoma" w:hAnsi="Tahoma"/>
      <w:szCs w:val="21"/>
    </w:rPr>
  </w:style>
  <w:style w:type="paragraph" w:customStyle="1" w:styleId="ParaCharCharCharCharCharCharCharCharCharCharCharCharCharCharCharCharChar3CharChar1CharCharCharCharCharCharCharCharCharCharCharCharCharCharCharCharCharCharCharCharCharChar">
    <w:name w:val="默认段落字体 Para Char Char Char Char Char Char Char Char Char Char Char Char Char Char Char Char Char3 Char Char1 Char Char Char Char Char Char Char Char Char Char Char Char Char Char Char Char Char Char Char Char Char Char"/>
    <w:next w:val="a5"/>
    <w:rsid w:val="007E5D38"/>
    <w:pPr>
      <w:keepNext/>
      <w:keepLines/>
      <w:spacing w:before="240" w:after="240"/>
      <w:ind w:hanging="283"/>
      <w:outlineLvl w:val="7"/>
    </w:pPr>
    <w:rPr>
      <w:rFonts w:ascii="Arial" w:eastAsia="黑体" w:hAnsi="Arial" w:cs="Arial"/>
      <w:snapToGrid w:val="0"/>
      <w:sz w:val="21"/>
      <w:szCs w:val="21"/>
    </w:rPr>
  </w:style>
  <w:style w:type="paragraph" w:customStyle="1" w:styleId="CharChar1Char">
    <w:name w:val="Char Char1 Char"/>
    <w:basedOn w:val="a5"/>
    <w:rsid w:val="007E5D38"/>
    <w:rPr>
      <w:szCs w:val="20"/>
    </w:rPr>
  </w:style>
  <w:style w:type="paragraph" w:customStyle="1" w:styleId="affffff1">
    <w:name w:val="±í¸ñÎÄ±¾£¨Ð¡Îå£©"/>
    <w:basedOn w:val="a5"/>
    <w:rsid w:val="007E5D38"/>
    <w:pPr>
      <w:widowControl/>
      <w:tabs>
        <w:tab w:val="decimal" w:pos="0"/>
      </w:tabs>
      <w:overflowPunct w:val="0"/>
      <w:autoSpaceDE w:val="0"/>
      <w:autoSpaceDN w:val="0"/>
      <w:adjustRightInd w:val="0"/>
      <w:jc w:val="left"/>
      <w:textAlignment w:val="baseline"/>
    </w:pPr>
    <w:rPr>
      <w:kern w:val="0"/>
      <w:sz w:val="18"/>
      <w:szCs w:val="20"/>
    </w:rPr>
  </w:style>
  <w:style w:type="paragraph" w:customStyle="1" w:styleId="CharCharCharCharChar1CharCharCharCharCharCharCharCharCharCharCharCharCharCharCharCharChar">
    <w:name w:val="Char Char Char Char Char1 Char Char Char Char Char Char Char Char Char Char Char Char Char Char Char Char Char"/>
    <w:basedOn w:val="a5"/>
    <w:semiHidden/>
    <w:rsid w:val="007E5D38"/>
    <w:pPr>
      <w:widowControl/>
    </w:pPr>
    <w:rPr>
      <w:rFonts w:ascii="Arial" w:hAnsi="Arial" w:cs="Arial"/>
    </w:rPr>
  </w:style>
  <w:style w:type="character" w:customStyle="1" w:styleId="TableDescriptionChar">
    <w:name w:val="Table Description Char"/>
    <w:basedOn w:val="a6"/>
    <w:link w:val="TableDescription"/>
    <w:rsid w:val="007E5D38"/>
    <w:rPr>
      <w:rFonts w:eastAsia="黑体" w:cs="Arial"/>
      <w:spacing w:val="-4"/>
      <w:kern w:val="2"/>
      <w:sz w:val="21"/>
      <w:szCs w:val="21"/>
    </w:rPr>
  </w:style>
  <w:style w:type="character" w:customStyle="1" w:styleId="CharCharCharCharCharCharCharChar">
    <w:name w:val="正文首行缩进 Char Char Char Char Char Char Char  Char"/>
    <w:basedOn w:val="a6"/>
    <w:rsid w:val="007E5D38"/>
    <w:rPr>
      <w:rFonts w:ascii="Arial" w:eastAsia="宋体" w:hAnsi="Arial" w:cs="Arial"/>
      <w:snapToGrid w:val="0"/>
      <w:kern w:val="2"/>
      <w:sz w:val="21"/>
      <w:szCs w:val="21"/>
      <w:lang w:val="en-US" w:eastAsia="zh-CN" w:bidi="ar-SA"/>
    </w:rPr>
  </w:style>
  <w:style w:type="character" w:customStyle="1" w:styleId="CharChar20">
    <w:name w:val="Char Char2"/>
    <w:basedOn w:val="a6"/>
    <w:rsid w:val="007E5D38"/>
    <w:rPr>
      <w:rFonts w:ascii="Book Antiqua" w:eastAsia="黑体" w:hAnsi="Book Antiqua" w:cs="Book Antiqua"/>
      <w:bCs/>
      <w:noProof/>
      <w:kern w:val="2"/>
      <w:sz w:val="36"/>
      <w:szCs w:val="36"/>
      <w:lang w:val="en-US" w:eastAsia="en-US" w:bidi="ar-SA"/>
    </w:rPr>
  </w:style>
  <w:style w:type="character" w:customStyle="1" w:styleId="CharChar10">
    <w:name w:val="Char Char1"/>
    <w:basedOn w:val="a6"/>
    <w:rsid w:val="007E5D38"/>
    <w:rPr>
      <w:rFonts w:ascii="Book Antiqua" w:eastAsia="黑体" w:hAnsi="Book Antiqua" w:cs="宋体"/>
      <w:noProof/>
      <w:kern w:val="2"/>
      <w:sz w:val="32"/>
      <w:szCs w:val="32"/>
      <w:lang w:val="en-US" w:eastAsia="zh-CN" w:bidi="ar-SA"/>
    </w:rPr>
  </w:style>
  <w:style w:type="character" w:customStyle="1" w:styleId="heading2Char">
    <w:name w:val="heading 2 Char"/>
    <w:aliases w:val="第一章 标题 2 Char,Heading 2 Hidden Char,Heading 2 CCBS Char,H2 Char,h2 Char,Titre3 Char,HD2 Char,2nd level Char,2 Char,DO NOT USE_h2 Char,chn Char,Chapter Number/Appendix Letter Char,sect 1.2 Char,ISO1 Char,PIM2 Char,1.1Heading 2 Char"/>
    <w:basedOn w:val="a6"/>
    <w:rsid w:val="007E5D38"/>
    <w:rPr>
      <w:rFonts w:ascii="Book Antiqua" w:eastAsia="黑体" w:hAnsi="Book Antiqua" w:cs="Book Antiqua"/>
      <w:bCs/>
      <w:noProof/>
      <w:kern w:val="2"/>
      <w:sz w:val="36"/>
      <w:szCs w:val="36"/>
      <w:lang w:val="en-US" w:eastAsia="en-US" w:bidi="ar-SA"/>
    </w:rPr>
  </w:style>
  <w:style w:type="paragraph" w:customStyle="1" w:styleId="WordProCharChar">
    <w:name w:val="正文首行缩进(WordPro) Char Char"/>
    <w:basedOn w:val="a5"/>
    <w:link w:val="WordProCharCharChar"/>
    <w:rsid w:val="007E5D38"/>
    <w:pPr>
      <w:keepNext/>
      <w:widowControl/>
      <w:autoSpaceDE w:val="0"/>
      <w:autoSpaceDN w:val="0"/>
      <w:adjustRightInd w:val="0"/>
      <w:spacing w:before="105"/>
      <w:ind w:left="1134"/>
      <w:jc w:val="left"/>
    </w:pPr>
    <w:rPr>
      <w:kern w:val="0"/>
      <w:szCs w:val="20"/>
    </w:rPr>
  </w:style>
  <w:style w:type="character" w:customStyle="1" w:styleId="WordProCharCharChar">
    <w:name w:val="正文首行缩进(WordPro) Char Char Char"/>
    <w:basedOn w:val="a6"/>
    <w:link w:val="WordProCharChar"/>
    <w:rsid w:val="007E5D38"/>
    <w:rPr>
      <w:sz w:val="21"/>
    </w:rPr>
  </w:style>
  <w:style w:type="paragraph" w:customStyle="1" w:styleId="TOC1">
    <w:name w:val="TOC 标题1"/>
    <w:next w:val="a5"/>
    <w:rsid w:val="007E5D38"/>
    <w:pPr>
      <w:keepNext/>
      <w:spacing w:before="480" w:after="360"/>
      <w:jc w:val="center"/>
    </w:pPr>
    <w:rPr>
      <w:rFonts w:ascii="Arial" w:eastAsia="黑体" w:hAnsi="Arial"/>
      <w:b/>
      <w:sz w:val="36"/>
    </w:rPr>
  </w:style>
  <w:style w:type="paragraph" w:customStyle="1" w:styleId="Command">
    <w:name w:val="Command"/>
    <w:rsid w:val="007E5D38"/>
    <w:pPr>
      <w:keepNext/>
      <w:spacing w:before="160" w:after="160"/>
    </w:pPr>
    <w:rPr>
      <w:rFonts w:ascii="Arial" w:eastAsia="黑体" w:hAnsi="Arial"/>
      <w:b/>
      <w:sz w:val="21"/>
    </w:rPr>
  </w:style>
  <w:style w:type="paragraph" w:customStyle="1" w:styleId="TerminalDispaly">
    <w:name w:val="Terminal Dispaly"/>
    <w:rsid w:val="007E5D38"/>
    <w:pPr>
      <w:widowControl w:val="0"/>
      <w:ind w:left="1134"/>
      <w:jc w:val="both"/>
    </w:pPr>
    <w:rPr>
      <w:rFonts w:ascii="Courier New" w:hAnsi="Courier New"/>
      <w:noProof/>
      <w:sz w:val="17"/>
    </w:rPr>
  </w:style>
  <w:style w:type="paragraph" w:customStyle="1" w:styleId="Header0">
    <w:name w:val="Header0"/>
    <w:rsid w:val="007E5D38"/>
    <w:pPr>
      <w:jc w:val="right"/>
    </w:pPr>
    <w:rPr>
      <w:rFonts w:ascii="Arial" w:eastAsia="黑体" w:hAnsi="Arial"/>
      <w:b/>
      <w:sz w:val="30"/>
    </w:rPr>
  </w:style>
  <w:style w:type="paragraph" w:customStyle="1" w:styleId="FP">
    <w:name w:val="FP"/>
    <w:basedOn w:val="a5"/>
    <w:rsid w:val="007E5D38"/>
    <w:pPr>
      <w:widowControl/>
      <w:jc w:val="left"/>
    </w:pPr>
    <w:rPr>
      <w:color w:val="000000"/>
      <w:kern w:val="0"/>
      <w:sz w:val="20"/>
      <w:szCs w:val="20"/>
      <w:lang w:val="en-GB"/>
    </w:rPr>
  </w:style>
  <w:style w:type="paragraph" w:customStyle="1" w:styleId="affffff2">
    <w:name w:val="文档版权"/>
    <w:basedOn w:val="a5"/>
    <w:autoRedefine/>
    <w:rsid w:val="007E5D38"/>
    <w:pPr>
      <w:jc w:val="center"/>
    </w:pPr>
    <w:rPr>
      <w:b/>
      <w:color w:val="000000"/>
      <w:sz w:val="32"/>
      <w:szCs w:val="20"/>
    </w:rPr>
  </w:style>
  <w:style w:type="paragraph" w:customStyle="1" w:styleId="affffff3">
    <w:name w:val="正文居中"/>
    <w:basedOn w:val="a5"/>
    <w:autoRedefine/>
    <w:rsid w:val="007E5D38"/>
    <w:pPr>
      <w:widowControl/>
      <w:jc w:val="center"/>
    </w:pPr>
    <w:rPr>
      <w:color w:val="000000"/>
      <w:szCs w:val="20"/>
    </w:rPr>
  </w:style>
  <w:style w:type="paragraph" w:customStyle="1" w:styleId="affffff4">
    <w:name w:val="表格文本(居中)"/>
    <w:basedOn w:val="a5"/>
    <w:autoRedefine/>
    <w:rsid w:val="007E5D38"/>
    <w:pPr>
      <w:autoSpaceDE w:val="0"/>
      <w:autoSpaceDN w:val="0"/>
      <w:adjustRightInd w:val="0"/>
      <w:ind w:left="-28" w:right="-28"/>
    </w:pPr>
    <w:rPr>
      <w:rFonts w:ascii="宋体"/>
      <w:color w:val="000000"/>
      <w:kern w:val="0"/>
      <w:sz w:val="20"/>
      <w:szCs w:val="20"/>
    </w:rPr>
  </w:style>
  <w:style w:type="paragraph" w:customStyle="1" w:styleId="HuaweiTechnologiesoncover">
    <w:name w:val="Huawei Technologies on cover"/>
    <w:basedOn w:val="a5"/>
    <w:rsid w:val="007E5D38"/>
    <w:pPr>
      <w:widowControl/>
      <w:overflowPunct w:val="0"/>
      <w:autoSpaceDE w:val="0"/>
      <w:autoSpaceDN w:val="0"/>
      <w:adjustRightInd w:val="0"/>
      <w:spacing w:line="360" w:lineRule="auto"/>
      <w:jc w:val="center"/>
      <w:textAlignment w:val="baseline"/>
    </w:pPr>
    <w:rPr>
      <w:rFonts w:ascii="黑体" w:eastAsia="黑体"/>
      <w:b/>
      <w:noProof/>
      <w:kern w:val="0"/>
      <w:sz w:val="32"/>
      <w:szCs w:val="20"/>
    </w:rPr>
  </w:style>
  <w:style w:type="paragraph" w:customStyle="1" w:styleId="tabletextoncover">
    <w:name w:val="table text on cover"/>
    <w:basedOn w:val="a5"/>
    <w:rsid w:val="007E5D38"/>
    <w:pPr>
      <w:widowControl/>
      <w:overflowPunct w:val="0"/>
      <w:autoSpaceDE w:val="0"/>
      <w:autoSpaceDN w:val="0"/>
      <w:adjustRightInd w:val="0"/>
      <w:jc w:val="center"/>
      <w:textAlignment w:val="baseline"/>
    </w:pPr>
    <w:rPr>
      <w:b/>
      <w:noProof/>
      <w:kern w:val="0"/>
      <w:sz w:val="24"/>
      <w:szCs w:val="20"/>
    </w:rPr>
  </w:style>
  <w:style w:type="paragraph" w:customStyle="1" w:styleId="affffff5">
    <w:name w:val="·âÃæÎÄµµ±êÌâ"/>
    <w:basedOn w:val="a5"/>
    <w:rsid w:val="007E5D38"/>
    <w:pPr>
      <w:widowControl/>
      <w:overflowPunct w:val="0"/>
      <w:autoSpaceDE w:val="0"/>
      <w:autoSpaceDN w:val="0"/>
      <w:adjustRightInd w:val="0"/>
      <w:spacing w:line="360" w:lineRule="auto"/>
      <w:jc w:val="center"/>
      <w:textAlignment w:val="baseline"/>
    </w:pPr>
    <w:rPr>
      <w:rFonts w:ascii="Arial" w:hAnsi="Arial"/>
      <w:b/>
      <w:kern w:val="0"/>
      <w:sz w:val="56"/>
      <w:szCs w:val="20"/>
    </w:rPr>
  </w:style>
  <w:style w:type="paragraph" w:customStyle="1" w:styleId="RevisionRecord">
    <w:name w:val="Revision Record"/>
    <w:basedOn w:val="a5"/>
    <w:rsid w:val="007E5D38"/>
    <w:pPr>
      <w:pageBreakBefore/>
      <w:autoSpaceDE w:val="0"/>
      <w:autoSpaceDN w:val="0"/>
      <w:adjustRightInd w:val="0"/>
      <w:spacing w:before="300" w:after="150" w:line="360" w:lineRule="auto"/>
      <w:jc w:val="center"/>
    </w:pPr>
    <w:rPr>
      <w:rFonts w:ascii="黑体" w:eastAsia="黑体"/>
      <w:kern w:val="0"/>
      <w:sz w:val="30"/>
      <w:szCs w:val="20"/>
    </w:rPr>
  </w:style>
  <w:style w:type="paragraph" w:customStyle="1" w:styleId="affffff6">
    <w:name w:val="版权页书名"/>
    <w:basedOn w:val="a5"/>
    <w:rsid w:val="007E5D38"/>
    <w:pPr>
      <w:autoSpaceDE w:val="0"/>
      <w:autoSpaceDN w:val="0"/>
      <w:adjustRightInd w:val="0"/>
      <w:spacing w:line="400" w:lineRule="exact"/>
      <w:jc w:val="left"/>
    </w:pPr>
    <w:rPr>
      <w:rFonts w:ascii="宋体"/>
      <w:kern w:val="0"/>
      <w:sz w:val="24"/>
      <w:szCs w:val="20"/>
    </w:rPr>
  </w:style>
  <w:style w:type="paragraph" w:customStyle="1" w:styleId="affffff7">
    <w:name w:val="版权页资料信息"/>
    <w:basedOn w:val="a5"/>
    <w:rsid w:val="007E5D38"/>
    <w:pPr>
      <w:tabs>
        <w:tab w:val="right" w:pos="945"/>
        <w:tab w:val="left" w:pos="1155"/>
      </w:tabs>
      <w:autoSpaceDE w:val="0"/>
      <w:autoSpaceDN w:val="0"/>
      <w:adjustRightInd w:val="0"/>
      <w:spacing w:line="300" w:lineRule="auto"/>
      <w:jc w:val="left"/>
    </w:pPr>
    <w:rPr>
      <w:rFonts w:ascii="Arial" w:hAnsi="Arial"/>
      <w:kern w:val="0"/>
      <w:sz w:val="20"/>
      <w:szCs w:val="20"/>
    </w:rPr>
  </w:style>
  <w:style w:type="paragraph" w:customStyle="1" w:styleId="affffff8">
    <w:name w:val="版权声明"/>
    <w:basedOn w:val="a5"/>
    <w:rsid w:val="007E5D38"/>
    <w:pPr>
      <w:keepLines/>
      <w:autoSpaceDE w:val="0"/>
      <w:autoSpaceDN w:val="0"/>
      <w:adjustRightInd w:val="0"/>
      <w:spacing w:before="480" w:after="360" w:line="360" w:lineRule="auto"/>
      <w:jc w:val="left"/>
    </w:pPr>
    <w:rPr>
      <w:b/>
      <w:kern w:val="0"/>
      <w:sz w:val="36"/>
      <w:szCs w:val="20"/>
    </w:rPr>
  </w:style>
  <w:style w:type="paragraph" w:customStyle="1" w:styleId="affffff9">
    <w:name w:val="版权信息"/>
    <w:basedOn w:val="a5"/>
    <w:rsid w:val="007E5D38"/>
    <w:pPr>
      <w:autoSpaceDE w:val="0"/>
      <w:autoSpaceDN w:val="0"/>
      <w:adjustRightInd w:val="0"/>
      <w:spacing w:before="80" w:after="80"/>
      <w:ind w:left="1417" w:right="283"/>
    </w:pPr>
    <w:rPr>
      <w:rFonts w:ascii="Arial" w:hAnsi="Arial"/>
      <w:b/>
      <w:kern w:val="0"/>
      <w:sz w:val="22"/>
      <w:szCs w:val="20"/>
    </w:rPr>
  </w:style>
  <w:style w:type="character" w:customStyle="1" w:styleId="AnchorA">
    <w:name w:val="Anchor (A)"/>
    <w:rsid w:val="007E5D38"/>
    <w:rPr>
      <w:color w:val="0000FF"/>
      <w:u w:val="single"/>
    </w:rPr>
  </w:style>
  <w:style w:type="paragraph" w:customStyle="1" w:styleId="affffffa">
    <w:name w:val="封面抬头"/>
    <w:basedOn w:val="afb"/>
    <w:rsid w:val="007E5D38"/>
    <w:pPr>
      <w:keepNext w:val="0"/>
    </w:pPr>
    <w:rPr>
      <w:rFonts w:eastAsia="宋体"/>
      <w:b/>
      <w:bCs w:val="0"/>
      <w:sz w:val="28"/>
      <w:szCs w:val="20"/>
    </w:rPr>
  </w:style>
  <w:style w:type="paragraph" w:customStyle="1" w:styleId="CopyrightInformation">
    <w:name w:val="Copyright Information"/>
    <w:basedOn w:val="a5"/>
    <w:rsid w:val="007E5D38"/>
    <w:pPr>
      <w:tabs>
        <w:tab w:val="right" w:pos="945"/>
        <w:tab w:val="left" w:pos="1155"/>
      </w:tabs>
      <w:autoSpaceDE w:val="0"/>
      <w:autoSpaceDN w:val="0"/>
      <w:adjustRightInd w:val="0"/>
      <w:spacing w:before="60" w:after="60" w:line="360" w:lineRule="auto"/>
      <w:ind w:left="1418" w:right="284"/>
      <w:jc w:val="left"/>
    </w:pPr>
    <w:rPr>
      <w:rFonts w:ascii="Arial" w:hAnsi="Arial"/>
      <w:b/>
      <w:kern w:val="0"/>
      <w:sz w:val="22"/>
      <w:szCs w:val="20"/>
    </w:rPr>
  </w:style>
  <w:style w:type="paragraph" w:customStyle="1" w:styleId="CharChar3">
    <w:name w:val="表格文本 Char Char"/>
    <w:link w:val="CharCharChar0"/>
    <w:rsid w:val="007E5D38"/>
    <w:pPr>
      <w:tabs>
        <w:tab w:val="decimal" w:pos="0"/>
      </w:tabs>
    </w:pPr>
    <w:rPr>
      <w:rFonts w:ascii="Arial" w:hAnsi="Arial"/>
      <w:noProof/>
      <w:kern w:val="2"/>
      <w:sz w:val="21"/>
      <w:szCs w:val="21"/>
    </w:rPr>
  </w:style>
  <w:style w:type="character" w:customStyle="1" w:styleId="CharCharChar0">
    <w:name w:val="表格文本 Char Char Char"/>
    <w:basedOn w:val="a6"/>
    <w:link w:val="CharChar3"/>
    <w:rsid w:val="007E5D38"/>
    <w:rPr>
      <w:rFonts w:ascii="Arial" w:hAnsi="Arial"/>
      <w:noProof/>
      <w:kern w:val="2"/>
      <w:sz w:val="21"/>
      <w:szCs w:val="21"/>
    </w:rPr>
  </w:style>
  <w:style w:type="paragraph" w:customStyle="1" w:styleId="Charf7">
    <w:name w:val="表格文本 Char"/>
    <w:rsid w:val="007E5D38"/>
    <w:pPr>
      <w:tabs>
        <w:tab w:val="decimal" w:pos="0"/>
      </w:tabs>
    </w:pPr>
    <w:rPr>
      <w:rFonts w:ascii="Arial" w:hAnsi="Arial"/>
      <w:noProof/>
      <w:sz w:val="21"/>
      <w:szCs w:val="21"/>
    </w:rPr>
  </w:style>
  <w:style w:type="character" w:customStyle="1" w:styleId="CharCharCharCharCharChar">
    <w:name w:val="表格文本 Char Char Char Char Char Char"/>
    <w:basedOn w:val="a6"/>
    <w:link w:val="CharCharCharCharChar"/>
    <w:rsid w:val="007E5D38"/>
    <w:rPr>
      <w:rFonts w:ascii="Arial" w:hAnsi="Arial" w:cs="Arial"/>
      <w:noProof/>
      <w:kern w:val="2"/>
      <w:sz w:val="21"/>
      <w:szCs w:val="21"/>
    </w:rPr>
  </w:style>
  <w:style w:type="paragraph" w:customStyle="1" w:styleId="CharCharCharCharChar">
    <w:name w:val="表格文本 Char Char Char Char Char"/>
    <w:basedOn w:val="a5"/>
    <w:link w:val="CharCharCharCharCharChar"/>
    <w:rsid w:val="007E5D38"/>
    <w:pPr>
      <w:keepNext/>
      <w:tabs>
        <w:tab w:val="decimal" w:pos="0"/>
      </w:tabs>
      <w:autoSpaceDE w:val="0"/>
      <w:autoSpaceDN w:val="0"/>
      <w:adjustRightInd w:val="0"/>
      <w:jc w:val="left"/>
    </w:pPr>
    <w:rPr>
      <w:rFonts w:ascii="Arial" w:hAnsi="Arial" w:cs="Arial"/>
      <w:noProof/>
      <w:szCs w:val="21"/>
    </w:rPr>
  </w:style>
  <w:style w:type="paragraph" w:customStyle="1" w:styleId="ParaCharCharCharCharCharCharCharChar">
    <w:name w:val="默认段落字体 Para Char Char Char Char Char Char Char Char"/>
    <w:basedOn w:val="a5"/>
    <w:rsid w:val="007E5D38"/>
    <w:rPr>
      <w:rFonts w:ascii="Tahoma" w:hAnsi="Tahoma"/>
      <w:sz w:val="24"/>
      <w:szCs w:val="20"/>
    </w:rPr>
  </w:style>
  <w:style w:type="character" w:customStyle="1" w:styleId="tw4winMark">
    <w:name w:val="tw4winMark"/>
    <w:rsid w:val="007E5D38"/>
    <w:rPr>
      <w:rFonts w:ascii="华文仿宋" w:eastAsia="华文仿宋" w:cs="华文仿宋"/>
      <w:vanish/>
      <w:color w:val="800080"/>
      <w:vertAlign w:val="subscript"/>
    </w:rPr>
  </w:style>
  <w:style w:type="character" w:customStyle="1" w:styleId="ItemListChar1">
    <w:name w:val="Item List Char1"/>
    <w:basedOn w:val="a6"/>
    <w:rsid w:val="007E5D38"/>
    <w:rPr>
      <w:rFonts w:ascii="Arial" w:eastAsia="宋体" w:hAnsi="Arial" w:cs="Arial"/>
      <w:kern w:val="2"/>
      <w:sz w:val="21"/>
      <w:szCs w:val="24"/>
      <w:lang w:val="en-US" w:eastAsia="zh-CN" w:bidi="ar-SA"/>
    </w:rPr>
  </w:style>
  <w:style w:type="paragraph" w:customStyle="1" w:styleId="Charf8">
    <w:name w:val="Char"/>
    <w:basedOn w:val="a5"/>
    <w:rsid w:val="007E5D38"/>
    <w:rPr>
      <w:rFonts w:ascii="Tahoma" w:hAnsi="Tahoma"/>
      <w:sz w:val="24"/>
      <w:szCs w:val="20"/>
    </w:rPr>
  </w:style>
  <w:style w:type="paragraph" w:customStyle="1" w:styleId="ParaCharCharCharCharCharCharCharCharCharCharCharCharCharCharCharCharCharCharCharCharCharCharCharChar">
    <w:name w:val="默认段落字体 Para Char Char Char Char Char Char Char Char Char Char Char Char Char Char Char Char Char Char Char Char Char Char Char Char"/>
    <w:basedOn w:val="a5"/>
    <w:rsid w:val="007E5D38"/>
    <w:rPr>
      <w:rFonts w:ascii="Tahoma" w:hAnsi="Tahoma"/>
      <w:sz w:val="24"/>
      <w:szCs w:val="20"/>
    </w:rPr>
  </w:style>
  <w:style w:type="paragraph" w:customStyle="1" w:styleId="affffffb">
    <w:name w:val="点号"/>
    <w:basedOn w:val="a5"/>
    <w:rsid w:val="007E5D38"/>
    <w:pPr>
      <w:autoSpaceDE w:val="0"/>
      <w:autoSpaceDN w:val="0"/>
      <w:adjustRightInd w:val="0"/>
      <w:spacing w:beforeLines="50"/>
      <w:ind w:left="1231" w:hanging="284"/>
      <w:jc w:val="left"/>
    </w:pPr>
    <w:rPr>
      <w:kern w:val="0"/>
      <w:szCs w:val="20"/>
    </w:rPr>
  </w:style>
  <w:style w:type="paragraph" w:customStyle="1" w:styleId="CharChar1CharCharCharChar">
    <w:name w:val="Char Char1 Char Char Char Char"/>
    <w:basedOn w:val="a5"/>
    <w:rsid w:val="007E5D38"/>
    <w:pPr>
      <w:spacing w:line="360" w:lineRule="auto"/>
      <w:ind w:left="420"/>
      <w:textAlignment w:val="baseline"/>
    </w:pPr>
    <w:rPr>
      <w:rFonts w:ascii="Arial" w:eastAsia="黑体" w:hAnsi="Arial" w:cs="Arial"/>
      <w:snapToGrid w:val="0"/>
      <w:szCs w:val="21"/>
    </w:rPr>
  </w:style>
  <w:style w:type="paragraph" w:customStyle="1" w:styleId="CharCharCharCharCharCharCharCharCharCharCharCharCharCharCharCharCharChar">
    <w:name w:val="Char Char Char Char Char Char Char Char Char Char Char Char Char Char Char Char Char Char"/>
    <w:basedOn w:val="a5"/>
    <w:semiHidden/>
    <w:rsid w:val="007E5D38"/>
    <w:pPr>
      <w:widowControl/>
      <w:spacing w:after="160" w:line="240" w:lineRule="exact"/>
      <w:jc w:val="left"/>
    </w:pPr>
    <w:rPr>
      <w:rFonts w:ascii="Arial" w:hAnsi="Arial"/>
      <w:kern w:val="0"/>
      <w:sz w:val="22"/>
      <w:szCs w:val="22"/>
      <w:lang w:eastAsia="en-US"/>
    </w:rPr>
  </w:style>
  <w:style w:type="paragraph" w:customStyle="1" w:styleId="TAL">
    <w:name w:val="TAL"/>
    <w:basedOn w:val="a5"/>
    <w:rsid w:val="007E5D38"/>
    <w:pPr>
      <w:keepNext/>
      <w:keepLines/>
      <w:widowControl/>
      <w:overflowPunct w:val="0"/>
      <w:autoSpaceDE w:val="0"/>
      <w:autoSpaceDN w:val="0"/>
      <w:adjustRightInd w:val="0"/>
      <w:jc w:val="left"/>
      <w:textAlignment w:val="baseline"/>
    </w:pPr>
    <w:rPr>
      <w:rFonts w:ascii="Arial" w:hAnsi="Arial"/>
      <w:kern w:val="0"/>
      <w:sz w:val="18"/>
      <w:szCs w:val="18"/>
      <w:lang w:val="en-GB" w:eastAsia="en-US"/>
    </w:rPr>
  </w:style>
  <w:style w:type="paragraph" w:styleId="affffffc">
    <w:name w:val="List Paragraph"/>
    <w:basedOn w:val="a5"/>
    <w:uiPriority w:val="34"/>
    <w:qFormat/>
    <w:rsid w:val="007E5D38"/>
    <w:pPr>
      <w:autoSpaceDE w:val="0"/>
      <w:autoSpaceDN w:val="0"/>
      <w:adjustRightInd w:val="0"/>
      <w:spacing w:line="360" w:lineRule="auto"/>
      <w:ind w:firstLineChars="200" w:firstLine="420"/>
      <w:jc w:val="left"/>
    </w:pPr>
    <w:rPr>
      <w:snapToGrid w:val="0"/>
      <w:kern w:val="0"/>
      <w:szCs w:val="21"/>
    </w:rPr>
  </w:style>
  <w:style w:type="paragraph" w:customStyle="1" w:styleId="affffffd">
    <w:name w:val="表格文本居中"/>
    <w:basedOn w:val="a5"/>
    <w:rsid w:val="007E5D38"/>
    <w:pPr>
      <w:keepNext/>
      <w:widowControl/>
      <w:autoSpaceDE w:val="0"/>
      <w:autoSpaceDN w:val="0"/>
      <w:adjustRightInd w:val="0"/>
      <w:spacing w:line="0" w:lineRule="atLeast"/>
      <w:ind w:firstLineChars="200" w:firstLine="200"/>
      <w:jc w:val="center"/>
    </w:pPr>
    <w:rPr>
      <w:rFonts w:ascii="Arial Unicode MS" w:eastAsia="微软雅黑" w:hAnsi="Arial Unicode MS"/>
      <w:kern w:val="0"/>
      <w:szCs w:val="20"/>
    </w:rPr>
  </w:style>
  <w:style w:type="paragraph" w:customStyle="1" w:styleId="Default">
    <w:name w:val="Default"/>
    <w:rsid w:val="007E5D38"/>
    <w:pPr>
      <w:widowControl w:val="0"/>
      <w:autoSpaceDE w:val="0"/>
      <w:autoSpaceDN w:val="0"/>
      <w:adjustRightInd w:val="0"/>
    </w:pPr>
    <w:rPr>
      <w:rFonts w:ascii="Arial" w:hAnsi="Arial" w:cs="Arial"/>
      <w:color w:val="000000"/>
      <w:sz w:val="24"/>
      <w:szCs w:val="24"/>
    </w:rPr>
  </w:style>
  <w:style w:type="character" w:customStyle="1" w:styleId="im-content1">
    <w:name w:val="im-content1"/>
    <w:basedOn w:val="a6"/>
    <w:rsid w:val="001F7490"/>
    <w:rPr>
      <w:color w:val="333333"/>
    </w:rPr>
  </w:style>
  <w:style w:type="paragraph" w:customStyle="1" w:styleId="TOC2">
    <w:name w:val="TOC 标题2"/>
    <w:next w:val="a5"/>
    <w:rsid w:val="009C6D19"/>
    <w:pPr>
      <w:keepNext/>
      <w:spacing w:before="480" w:after="360"/>
      <w:jc w:val="center"/>
    </w:pPr>
    <w:rPr>
      <w:rFonts w:ascii="Arial" w:eastAsia="黑体" w:hAnsi="Arial"/>
      <w:b/>
      <w:sz w:val="36"/>
    </w:rPr>
  </w:style>
  <w:style w:type="paragraph" w:customStyle="1" w:styleId="CharCharChar1">
    <w:name w:val="Char Char Char"/>
    <w:basedOn w:val="a5"/>
    <w:rsid w:val="009C6D19"/>
    <w:rPr>
      <w:rFonts w:ascii="Tahoma" w:hAnsi="Tahoma"/>
      <w:sz w:val="24"/>
      <w:szCs w:val="20"/>
    </w:rPr>
  </w:style>
  <w:style w:type="paragraph" w:customStyle="1" w:styleId="CharChar4">
    <w:name w:val="Char Char"/>
    <w:basedOn w:val="a5"/>
    <w:rsid w:val="009C6D19"/>
    <w:rPr>
      <w:rFonts w:ascii="Tahoma" w:hAnsi="Tahoma"/>
      <w:sz w:val="24"/>
      <w:szCs w:val="20"/>
    </w:rPr>
  </w:style>
  <w:style w:type="paragraph" w:customStyle="1" w:styleId="Charf9">
    <w:name w:val="Char"/>
    <w:basedOn w:val="a5"/>
    <w:rsid w:val="009C6D19"/>
    <w:rPr>
      <w:rFonts w:ascii="Tahoma" w:hAnsi="Tahoma"/>
      <w:sz w:val="24"/>
      <w:szCs w:val="20"/>
    </w:rPr>
  </w:style>
  <w:style w:type="paragraph" w:customStyle="1" w:styleId="CharChar1CharCharCharChar0">
    <w:name w:val="Char Char1 Char Char Char Char"/>
    <w:basedOn w:val="a5"/>
    <w:rsid w:val="009C6D19"/>
    <w:pPr>
      <w:spacing w:line="360" w:lineRule="auto"/>
      <w:ind w:left="420"/>
      <w:textAlignment w:val="baseline"/>
    </w:pPr>
    <w:rPr>
      <w:rFonts w:ascii="Arial" w:eastAsia="黑体" w:hAnsi="Arial" w:cs="Arial"/>
      <w:snapToGrid w:val="0"/>
      <w:szCs w:val="21"/>
    </w:rPr>
  </w:style>
  <w:style w:type="paragraph" w:customStyle="1" w:styleId="CharCharCharCharCharCharCharCharCharCharCharCharCharCharCharCharCharChar0">
    <w:name w:val="Char Char Char Char Char Char Char Char Char Char Char Char Char Char Char Char Char Char"/>
    <w:basedOn w:val="a5"/>
    <w:semiHidden/>
    <w:rsid w:val="009C6D19"/>
    <w:pPr>
      <w:widowControl/>
      <w:spacing w:after="160" w:line="240" w:lineRule="exact"/>
      <w:jc w:val="left"/>
    </w:pPr>
    <w:rPr>
      <w:rFonts w:ascii="Arial" w:hAnsi="Arial"/>
      <w:kern w:val="0"/>
      <w:sz w:val="22"/>
      <w:szCs w:val="22"/>
      <w:lang w:eastAsia="en-US"/>
    </w:rPr>
  </w:style>
  <w:style w:type="paragraph" w:customStyle="1" w:styleId="affffffe">
    <w:rsid w:val="009C6D19"/>
  </w:style>
  <w:style w:type="character" w:customStyle="1" w:styleId="word">
    <w:name w:val="word"/>
    <w:basedOn w:val="a6"/>
    <w:rsid w:val="009C6D19"/>
  </w:style>
  <w:style w:type="character" w:customStyle="1" w:styleId="trans">
    <w:name w:val="trans"/>
    <w:basedOn w:val="a6"/>
    <w:rsid w:val="009C6D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430568">
      <w:bodyDiv w:val="1"/>
      <w:marLeft w:val="0"/>
      <w:marRight w:val="0"/>
      <w:marTop w:val="0"/>
      <w:marBottom w:val="0"/>
      <w:divBdr>
        <w:top w:val="none" w:sz="0" w:space="0" w:color="auto"/>
        <w:left w:val="none" w:sz="0" w:space="0" w:color="auto"/>
        <w:bottom w:val="none" w:sz="0" w:space="0" w:color="auto"/>
        <w:right w:val="none" w:sz="0" w:space="0" w:color="auto"/>
      </w:divBdr>
    </w:div>
    <w:div w:id="384717052">
      <w:bodyDiv w:val="1"/>
      <w:marLeft w:val="0"/>
      <w:marRight w:val="0"/>
      <w:marTop w:val="0"/>
      <w:marBottom w:val="0"/>
      <w:divBdr>
        <w:top w:val="none" w:sz="0" w:space="0" w:color="auto"/>
        <w:left w:val="none" w:sz="0" w:space="0" w:color="auto"/>
        <w:bottom w:val="none" w:sz="0" w:space="0" w:color="auto"/>
        <w:right w:val="none" w:sz="0" w:space="0" w:color="auto"/>
      </w:divBdr>
      <w:divsChild>
        <w:div w:id="341127145">
          <w:marLeft w:val="0"/>
          <w:marRight w:val="0"/>
          <w:marTop w:val="0"/>
          <w:marBottom w:val="0"/>
          <w:divBdr>
            <w:top w:val="none" w:sz="0" w:space="0" w:color="auto"/>
            <w:left w:val="none" w:sz="0" w:space="0" w:color="auto"/>
            <w:bottom w:val="none" w:sz="0" w:space="0" w:color="auto"/>
            <w:right w:val="none" w:sz="0" w:space="0" w:color="auto"/>
          </w:divBdr>
          <w:divsChild>
            <w:div w:id="1276791694">
              <w:marLeft w:val="0"/>
              <w:marRight w:val="0"/>
              <w:marTop w:val="0"/>
              <w:marBottom w:val="0"/>
              <w:divBdr>
                <w:top w:val="none" w:sz="0" w:space="0" w:color="auto"/>
                <w:left w:val="none" w:sz="0" w:space="0" w:color="auto"/>
                <w:bottom w:val="none" w:sz="0" w:space="0" w:color="auto"/>
                <w:right w:val="none" w:sz="0" w:space="0" w:color="auto"/>
              </w:divBdr>
              <w:divsChild>
                <w:div w:id="219950185">
                  <w:marLeft w:val="0"/>
                  <w:marRight w:val="0"/>
                  <w:marTop w:val="0"/>
                  <w:marBottom w:val="0"/>
                  <w:divBdr>
                    <w:top w:val="none" w:sz="0" w:space="0" w:color="auto"/>
                    <w:left w:val="none" w:sz="0" w:space="0" w:color="auto"/>
                    <w:bottom w:val="none" w:sz="0" w:space="0" w:color="auto"/>
                    <w:right w:val="none" w:sz="0" w:space="0" w:color="auto"/>
                  </w:divBdr>
                  <w:divsChild>
                    <w:div w:id="1287465096">
                      <w:marLeft w:val="0"/>
                      <w:marRight w:val="0"/>
                      <w:marTop w:val="0"/>
                      <w:marBottom w:val="0"/>
                      <w:divBdr>
                        <w:top w:val="none" w:sz="0" w:space="0" w:color="auto"/>
                        <w:left w:val="none" w:sz="0" w:space="0" w:color="auto"/>
                        <w:bottom w:val="none" w:sz="0" w:space="0" w:color="auto"/>
                        <w:right w:val="none" w:sz="0" w:space="0" w:color="auto"/>
                      </w:divBdr>
                      <w:divsChild>
                        <w:div w:id="1767579866">
                          <w:marLeft w:val="0"/>
                          <w:marRight w:val="0"/>
                          <w:marTop w:val="0"/>
                          <w:marBottom w:val="0"/>
                          <w:divBdr>
                            <w:top w:val="none" w:sz="0" w:space="0" w:color="auto"/>
                            <w:left w:val="none" w:sz="0" w:space="0" w:color="auto"/>
                            <w:bottom w:val="none" w:sz="0" w:space="0" w:color="auto"/>
                            <w:right w:val="none" w:sz="0" w:space="0" w:color="auto"/>
                          </w:divBdr>
                          <w:divsChild>
                            <w:div w:id="2133666515">
                              <w:marLeft w:val="0"/>
                              <w:marRight w:val="0"/>
                              <w:marTop w:val="0"/>
                              <w:marBottom w:val="0"/>
                              <w:divBdr>
                                <w:top w:val="none" w:sz="0" w:space="0" w:color="auto"/>
                                <w:left w:val="none" w:sz="0" w:space="0" w:color="auto"/>
                                <w:bottom w:val="none" w:sz="0" w:space="0" w:color="auto"/>
                                <w:right w:val="none" w:sz="0" w:space="0" w:color="auto"/>
                              </w:divBdr>
                              <w:divsChild>
                                <w:div w:id="254754173">
                                  <w:marLeft w:val="0"/>
                                  <w:marRight w:val="0"/>
                                  <w:marTop w:val="0"/>
                                  <w:marBottom w:val="0"/>
                                  <w:divBdr>
                                    <w:top w:val="none" w:sz="0" w:space="0" w:color="auto"/>
                                    <w:left w:val="none" w:sz="0" w:space="0" w:color="auto"/>
                                    <w:bottom w:val="none" w:sz="0" w:space="0" w:color="auto"/>
                                    <w:right w:val="none" w:sz="0" w:space="0" w:color="auto"/>
                                  </w:divBdr>
                                  <w:divsChild>
                                    <w:div w:id="1299336591">
                                      <w:marLeft w:val="0"/>
                                      <w:marRight w:val="0"/>
                                      <w:marTop w:val="0"/>
                                      <w:marBottom w:val="0"/>
                                      <w:divBdr>
                                        <w:top w:val="none" w:sz="0" w:space="0" w:color="auto"/>
                                        <w:left w:val="none" w:sz="0" w:space="0" w:color="auto"/>
                                        <w:bottom w:val="none" w:sz="0" w:space="0" w:color="auto"/>
                                        <w:right w:val="none" w:sz="0" w:space="0" w:color="auto"/>
                                      </w:divBdr>
                                      <w:divsChild>
                                        <w:div w:id="92359270">
                                          <w:marLeft w:val="0"/>
                                          <w:marRight w:val="0"/>
                                          <w:marTop w:val="0"/>
                                          <w:marBottom w:val="0"/>
                                          <w:divBdr>
                                            <w:top w:val="none" w:sz="0" w:space="0" w:color="auto"/>
                                            <w:left w:val="none" w:sz="0" w:space="0" w:color="auto"/>
                                            <w:bottom w:val="none" w:sz="0" w:space="0" w:color="auto"/>
                                            <w:right w:val="none" w:sz="0" w:space="0" w:color="auto"/>
                                          </w:divBdr>
                                          <w:divsChild>
                                            <w:div w:id="575359969">
                                              <w:marLeft w:val="0"/>
                                              <w:marRight w:val="0"/>
                                              <w:marTop w:val="0"/>
                                              <w:marBottom w:val="0"/>
                                              <w:divBdr>
                                                <w:top w:val="none" w:sz="0" w:space="0" w:color="auto"/>
                                                <w:left w:val="none" w:sz="0" w:space="0" w:color="auto"/>
                                                <w:bottom w:val="none" w:sz="0" w:space="0" w:color="auto"/>
                                                <w:right w:val="none" w:sz="0" w:space="0" w:color="auto"/>
                                              </w:divBdr>
                                              <w:divsChild>
                                                <w:div w:id="13848239">
                                                  <w:marLeft w:val="0"/>
                                                  <w:marRight w:val="0"/>
                                                  <w:marTop w:val="0"/>
                                                  <w:marBottom w:val="0"/>
                                                  <w:divBdr>
                                                    <w:top w:val="none" w:sz="0" w:space="0" w:color="auto"/>
                                                    <w:left w:val="none" w:sz="0" w:space="0" w:color="auto"/>
                                                    <w:bottom w:val="none" w:sz="0" w:space="0" w:color="auto"/>
                                                    <w:right w:val="none" w:sz="0" w:space="0" w:color="auto"/>
                                                  </w:divBdr>
                                                  <w:divsChild>
                                                    <w:div w:id="330258812">
                                                      <w:marLeft w:val="0"/>
                                                      <w:marRight w:val="0"/>
                                                      <w:marTop w:val="0"/>
                                                      <w:marBottom w:val="0"/>
                                                      <w:divBdr>
                                                        <w:top w:val="none" w:sz="0" w:space="0" w:color="auto"/>
                                                        <w:left w:val="none" w:sz="0" w:space="0" w:color="auto"/>
                                                        <w:bottom w:val="none" w:sz="0" w:space="0" w:color="auto"/>
                                                        <w:right w:val="none" w:sz="0" w:space="0" w:color="auto"/>
                                                      </w:divBdr>
                                                      <w:divsChild>
                                                        <w:div w:id="1157695539">
                                                          <w:marLeft w:val="0"/>
                                                          <w:marRight w:val="0"/>
                                                          <w:marTop w:val="0"/>
                                                          <w:marBottom w:val="0"/>
                                                          <w:divBdr>
                                                            <w:top w:val="none" w:sz="0" w:space="0" w:color="auto"/>
                                                            <w:left w:val="none" w:sz="0" w:space="0" w:color="auto"/>
                                                            <w:bottom w:val="none" w:sz="0" w:space="0" w:color="auto"/>
                                                            <w:right w:val="none" w:sz="0" w:space="0" w:color="auto"/>
                                                          </w:divBdr>
                                                          <w:divsChild>
                                                            <w:div w:id="1429539779">
                                                              <w:marLeft w:val="0"/>
                                                              <w:marRight w:val="125"/>
                                                              <w:marTop w:val="0"/>
                                                              <w:marBottom w:val="125"/>
                                                              <w:divBdr>
                                                                <w:top w:val="none" w:sz="0" w:space="0" w:color="auto"/>
                                                                <w:left w:val="none" w:sz="0" w:space="0" w:color="auto"/>
                                                                <w:bottom w:val="none" w:sz="0" w:space="0" w:color="auto"/>
                                                                <w:right w:val="none" w:sz="0" w:space="0" w:color="auto"/>
                                                              </w:divBdr>
                                                              <w:divsChild>
                                                                <w:div w:id="707607822">
                                                                  <w:marLeft w:val="0"/>
                                                                  <w:marRight w:val="0"/>
                                                                  <w:marTop w:val="0"/>
                                                                  <w:marBottom w:val="0"/>
                                                                  <w:divBdr>
                                                                    <w:top w:val="none" w:sz="0" w:space="0" w:color="auto"/>
                                                                    <w:left w:val="none" w:sz="0" w:space="0" w:color="auto"/>
                                                                    <w:bottom w:val="none" w:sz="0" w:space="0" w:color="auto"/>
                                                                    <w:right w:val="none" w:sz="0" w:space="0" w:color="auto"/>
                                                                  </w:divBdr>
                                                                  <w:divsChild>
                                                                    <w:div w:id="1408921549">
                                                                      <w:marLeft w:val="0"/>
                                                                      <w:marRight w:val="0"/>
                                                                      <w:marTop w:val="0"/>
                                                                      <w:marBottom w:val="0"/>
                                                                      <w:divBdr>
                                                                        <w:top w:val="none" w:sz="0" w:space="0" w:color="auto"/>
                                                                        <w:left w:val="none" w:sz="0" w:space="0" w:color="auto"/>
                                                                        <w:bottom w:val="none" w:sz="0" w:space="0" w:color="auto"/>
                                                                        <w:right w:val="none" w:sz="0" w:space="0" w:color="auto"/>
                                                                      </w:divBdr>
                                                                      <w:divsChild>
                                                                        <w:div w:id="661470858">
                                                                          <w:marLeft w:val="0"/>
                                                                          <w:marRight w:val="0"/>
                                                                          <w:marTop w:val="0"/>
                                                                          <w:marBottom w:val="0"/>
                                                                          <w:divBdr>
                                                                            <w:top w:val="none" w:sz="0" w:space="0" w:color="auto"/>
                                                                            <w:left w:val="none" w:sz="0" w:space="0" w:color="auto"/>
                                                                            <w:bottom w:val="none" w:sz="0" w:space="0" w:color="auto"/>
                                                                            <w:right w:val="none" w:sz="0" w:space="0" w:color="auto"/>
                                                                          </w:divBdr>
                                                                          <w:divsChild>
                                                                            <w:div w:id="136071741">
                                                                              <w:marLeft w:val="0"/>
                                                                              <w:marRight w:val="0"/>
                                                                              <w:marTop w:val="0"/>
                                                                              <w:marBottom w:val="0"/>
                                                                              <w:divBdr>
                                                                                <w:top w:val="none" w:sz="0" w:space="0" w:color="auto"/>
                                                                                <w:left w:val="none" w:sz="0" w:space="0" w:color="auto"/>
                                                                                <w:bottom w:val="none" w:sz="0" w:space="0" w:color="auto"/>
                                                                                <w:right w:val="none" w:sz="0" w:space="0" w:color="auto"/>
                                                                              </w:divBdr>
                                                                              <w:divsChild>
                                                                                <w:div w:id="918683741">
                                                                                  <w:marLeft w:val="0"/>
                                                                                  <w:marRight w:val="0"/>
                                                                                  <w:marTop w:val="0"/>
                                                                                  <w:marBottom w:val="0"/>
                                                                                  <w:divBdr>
                                                                                    <w:top w:val="none" w:sz="0" w:space="0" w:color="auto"/>
                                                                                    <w:left w:val="none" w:sz="0" w:space="0" w:color="auto"/>
                                                                                    <w:bottom w:val="none" w:sz="0" w:space="0" w:color="auto"/>
                                                                                    <w:right w:val="none" w:sz="0" w:space="0" w:color="auto"/>
                                                                                  </w:divBdr>
                                                                                  <w:divsChild>
                                                                                    <w:div w:id="573197543">
                                                                                      <w:marLeft w:val="0"/>
                                                                                      <w:marRight w:val="0"/>
                                                                                      <w:marTop w:val="0"/>
                                                                                      <w:marBottom w:val="0"/>
                                                                                      <w:divBdr>
                                                                                        <w:top w:val="none" w:sz="0" w:space="0" w:color="auto"/>
                                                                                        <w:left w:val="none" w:sz="0" w:space="0" w:color="auto"/>
                                                                                        <w:bottom w:val="none" w:sz="0" w:space="0" w:color="auto"/>
                                                                                        <w:right w:val="none" w:sz="0" w:space="0" w:color="auto"/>
                                                                                      </w:divBdr>
                                                                                    </w:div>
                                                                                    <w:div w:id="1304578841">
                                                                                      <w:marLeft w:val="0"/>
                                                                                      <w:marRight w:val="0"/>
                                                                                      <w:marTop w:val="0"/>
                                                                                      <w:marBottom w:val="0"/>
                                                                                      <w:divBdr>
                                                                                        <w:top w:val="none" w:sz="0" w:space="0" w:color="auto"/>
                                                                                        <w:left w:val="none" w:sz="0" w:space="0" w:color="auto"/>
                                                                                        <w:bottom w:val="none" w:sz="0" w:space="0" w:color="auto"/>
                                                                                        <w:right w:val="none" w:sz="0" w:space="0" w:color="auto"/>
                                                                                      </w:divBdr>
                                                                                    </w:div>
                                                                                    <w:div w:id="360472530">
                                                                                      <w:marLeft w:val="0"/>
                                                                                      <w:marRight w:val="0"/>
                                                                                      <w:marTop w:val="0"/>
                                                                                      <w:marBottom w:val="0"/>
                                                                                      <w:divBdr>
                                                                                        <w:top w:val="none" w:sz="0" w:space="0" w:color="auto"/>
                                                                                        <w:left w:val="none" w:sz="0" w:space="0" w:color="auto"/>
                                                                                        <w:bottom w:val="none" w:sz="0" w:space="0" w:color="auto"/>
                                                                                        <w:right w:val="none" w:sz="0" w:space="0" w:color="auto"/>
                                                                                      </w:divBdr>
                                                                                    </w:div>
                                                                                    <w:div w:id="715929730">
                                                                                      <w:marLeft w:val="0"/>
                                                                                      <w:marRight w:val="0"/>
                                                                                      <w:marTop w:val="0"/>
                                                                                      <w:marBottom w:val="0"/>
                                                                                      <w:divBdr>
                                                                                        <w:top w:val="none" w:sz="0" w:space="0" w:color="auto"/>
                                                                                        <w:left w:val="none" w:sz="0" w:space="0" w:color="auto"/>
                                                                                        <w:bottom w:val="none" w:sz="0" w:space="0" w:color="auto"/>
                                                                                        <w:right w:val="none" w:sz="0" w:space="0" w:color="auto"/>
                                                                                      </w:divBdr>
                                                                                    </w:div>
                                                                                    <w:div w:id="1923220093">
                                                                                      <w:marLeft w:val="0"/>
                                                                                      <w:marRight w:val="0"/>
                                                                                      <w:marTop w:val="0"/>
                                                                                      <w:marBottom w:val="0"/>
                                                                                      <w:divBdr>
                                                                                        <w:top w:val="none" w:sz="0" w:space="0" w:color="auto"/>
                                                                                        <w:left w:val="none" w:sz="0" w:space="0" w:color="auto"/>
                                                                                        <w:bottom w:val="none" w:sz="0" w:space="0" w:color="auto"/>
                                                                                        <w:right w:val="none" w:sz="0" w:space="0" w:color="auto"/>
                                                                                      </w:divBdr>
                                                                                    </w:div>
                                                                                    <w:div w:id="65229598">
                                                                                      <w:marLeft w:val="0"/>
                                                                                      <w:marRight w:val="0"/>
                                                                                      <w:marTop w:val="0"/>
                                                                                      <w:marBottom w:val="0"/>
                                                                                      <w:divBdr>
                                                                                        <w:top w:val="none" w:sz="0" w:space="0" w:color="auto"/>
                                                                                        <w:left w:val="none" w:sz="0" w:space="0" w:color="auto"/>
                                                                                        <w:bottom w:val="none" w:sz="0" w:space="0" w:color="auto"/>
                                                                                        <w:right w:val="none" w:sz="0" w:space="0" w:color="auto"/>
                                                                                      </w:divBdr>
                                                                                    </w:div>
                                                                                    <w:div w:id="964123649">
                                                                                      <w:marLeft w:val="0"/>
                                                                                      <w:marRight w:val="0"/>
                                                                                      <w:marTop w:val="0"/>
                                                                                      <w:marBottom w:val="240"/>
                                                                                      <w:divBdr>
                                                                                        <w:top w:val="none" w:sz="0" w:space="0" w:color="auto"/>
                                                                                        <w:left w:val="none" w:sz="0" w:space="0" w:color="auto"/>
                                                                                        <w:bottom w:val="none" w:sz="0" w:space="0" w:color="auto"/>
                                                                                        <w:right w:val="none" w:sz="0" w:space="0" w:color="auto"/>
                                                                                      </w:divBdr>
                                                                                    </w:div>
                                                                                    <w:div w:id="1195197205">
                                                                                      <w:marLeft w:val="0"/>
                                                                                      <w:marRight w:val="0"/>
                                                                                      <w:marTop w:val="0"/>
                                                                                      <w:marBottom w:val="0"/>
                                                                                      <w:divBdr>
                                                                                        <w:top w:val="none" w:sz="0" w:space="0" w:color="auto"/>
                                                                                        <w:left w:val="none" w:sz="0" w:space="0" w:color="auto"/>
                                                                                        <w:bottom w:val="none" w:sz="0" w:space="0" w:color="auto"/>
                                                                                        <w:right w:val="none" w:sz="0" w:space="0" w:color="auto"/>
                                                                                      </w:divBdr>
                                                                                    </w:div>
                                                                                    <w:div w:id="155387647">
                                                                                      <w:marLeft w:val="0"/>
                                                                                      <w:marRight w:val="0"/>
                                                                                      <w:marTop w:val="0"/>
                                                                                      <w:marBottom w:val="0"/>
                                                                                      <w:divBdr>
                                                                                        <w:top w:val="none" w:sz="0" w:space="0" w:color="auto"/>
                                                                                        <w:left w:val="none" w:sz="0" w:space="0" w:color="auto"/>
                                                                                        <w:bottom w:val="none" w:sz="0" w:space="0" w:color="auto"/>
                                                                                        <w:right w:val="none" w:sz="0" w:space="0" w:color="auto"/>
                                                                                      </w:divBdr>
                                                                                    </w:div>
                                                                                    <w:div w:id="2045400858">
                                                                                      <w:marLeft w:val="0"/>
                                                                                      <w:marRight w:val="0"/>
                                                                                      <w:marTop w:val="0"/>
                                                                                      <w:marBottom w:val="0"/>
                                                                                      <w:divBdr>
                                                                                        <w:top w:val="none" w:sz="0" w:space="0" w:color="auto"/>
                                                                                        <w:left w:val="none" w:sz="0" w:space="0" w:color="auto"/>
                                                                                        <w:bottom w:val="none" w:sz="0" w:space="0" w:color="auto"/>
                                                                                        <w:right w:val="none" w:sz="0" w:space="0" w:color="auto"/>
                                                                                      </w:divBdr>
                                                                                    </w:div>
                                                                                    <w:div w:id="35030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64989695">
      <w:bodyDiv w:val="1"/>
      <w:marLeft w:val="0"/>
      <w:marRight w:val="0"/>
      <w:marTop w:val="0"/>
      <w:marBottom w:val="0"/>
      <w:divBdr>
        <w:top w:val="none" w:sz="0" w:space="0" w:color="auto"/>
        <w:left w:val="none" w:sz="0" w:space="0" w:color="auto"/>
        <w:bottom w:val="none" w:sz="0" w:space="0" w:color="auto"/>
        <w:right w:val="none" w:sz="0" w:space="0" w:color="auto"/>
      </w:divBdr>
      <w:divsChild>
        <w:div w:id="425077033">
          <w:marLeft w:val="0"/>
          <w:marRight w:val="0"/>
          <w:marTop w:val="0"/>
          <w:marBottom w:val="0"/>
          <w:divBdr>
            <w:top w:val="none" w:sz="0" w:space="0" w:color="auto"/>
            <w:left w:val="none" w:sz="0" w:space="0" w:color="auto"/>
            <w:bottom w:val="none" w:sz="0" w:space="0" w:color="auto"/>
            <w:right w:val="none" w:sz="0" w:space="0" w:color="auto"/>
          </w:divBdr>
          <w:divsChild>
            <w:div w:id="96755729">
              <w:marLeft w:val="0"/>
              <w:marRight w:val="0"/>
              <w:marTop w:val="0"/>
              <w:marBottom w:val="60"/>
              <w:divBdr>
                <w:top w:val="none" w:sz="0" w:space="0" w:color="auto"/>
                <w:left w:val="none" w:sz="0" w:space="0" w:color="auto"/>
                <w:bottom w:val="none" w:sz="0" w:space="0" w:color="auto"/>
                <w:right w:val="none" w:sz="0" w:space="0" w:color="auto"/>
              </w:divBdr>
              <w:divsChild>
                <w:div w:id="367145127">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782185937">
      <w:bodyDiv w:val="1"/>
      <w:marLeft w:val="0"/>
      <w:marRight w:val="0"/>
      <w:marTop w:val="0"/>
      <w:marBottom w:val="0"/>
      <w:divBdr>
        <w:top w:val="none" w:sz="0" w:space="0" w:color="auto"/>
        <w:left w:val="none" w:sz="0" w:space="0" w:color="auto"/>
        <w:bottom w:val="none" w:sz="0" w:space="0" w:color="auto"/>
        <w:right w:val="none" w:sz="0" w:space="0" w:color="auto"/>
      </w:divBdr>
      <w:divsChild>
        <w:div w:id="271058665">
          <w:marLeft w:val="0"/>
          <w:marRight w:val="0"/>
          <w:marTop w:val="0"/>
          <w:marBottom w:val="0"/>
          <w:divBdr>
            <w:top w:val="none" w:sz="0" w:space="0" w:color="auto"/>
            <w:left w:val="none" w:sz="0" w:space="0" w:color="auto"/>
            <w:bottom w:val="none" w:sz="0" w:space="0" w:color="auto"/>
            <w:right w:val="none" w:sz="0" w:space="0" w:color="auto"/>
          </w:divBdr>
          <w:divsChild>
            <w:div w:id="1537542205">
              <w:marLeft w:val="0"/>
              <w:marRight w:val="0"/>
              <w:marTop w:val="0"/>
              <w:marBottom w:val="0"/>
              <w:divBdr>
                <w:top w:val="none" w:sz="0" w:space="0" w:color="auto"/>
                <w:left w:val="none" w:sz="0" w:space="0" w:color="auto"/>
                <w:bottom w:val="none" w:sz="0" w:space="0" w:color="auto"/>
                <w:right w:val="none" w:sz="0" w:space="0" w:color="auto"/>
              </w:divBdr>
              <w:divsChild>
                <w:div w:id="2118404537">
                  <w:marLeft w:val="0"/>
                  <w:marRight w:val="0"/>
                  <w:marTop w:val="0"/>
                  <w:marBottom w:val="0"/>
                  <w:divBdr>
                    <w:top w:val="none" w:sz="0" w:space="0" w:color="auto"/>
                    <w:left w:val="none" w:sz="0" w:space="0" w:color="auto"/>
                    <w:bottom w:val="none" w:sz="0" w:space="0" w:color="auto"/>
                    <w:right w:val="none" w:sz="0" w:space="0" w:color="auto"/>
                  </w:divBdr>
                  <w:divsChild>
                    <w:div w:id="576479626">
                      <w:marLeft w:val="0"/>
                      <w:marRight w:val="0"/>
                      <w:marTop w:val="0"/>
                      <w:marBottom w:val="0"/>
                      <w:divBdr>
                        <w:top w:val="none" w:sz="0" w:space="0" w:color="auto"/>
                        <w:left w:val="none" w:sz="0" w:space="0" w:color="auto"/>
                        <w:bottom w:val="none" w:sz="0" w:space="0" w:color="auto"/>
                        <w:right w:val="none" w:sz="0" w:space="0" w:color="auto"/>
                      </w:divBdr>
                      <w:divsChild>
                        <w:div w:id="1434326809">
                          <w:marLeft w:val="0"/>
                          <w:marRight w:val="0"/>
                          <w:marTop w:val="0"/>
                          <w:marBottom w:val="0"/>
                          <w:divBdr>
                            <w:top w:val="none" w:sz="0" w:space="0" w:color="auto"/>
                            <w:left w:val="none" w:sz="0" w:space="0" w:color="auto"/>
                            <w:bottom w:val="none" w:sz="0" w:space="0" w:color="auto"/>
                            <w:right w:val="none" w:sz="0" w:space="0" w:color="auto"/>
                          </w:divBdr>
                          <w:divsChild>
                            <w:div w:id="1549104038">
                              <w:marLeft w:val="0"/>
                              <w:marRight w:val="0"/>
                              <w:marTop w:val="0"/>
                              <w:marBottom w:val="0"/>
                              <w:divBdr>
                                <w:top w:val="none" w:sz="0" w:space="0" w:color="auto"/>
                                <w:left w:val="none" w:sz="0" w:space="0" w:color="auto"/>
                                <w:bottom w:val="none" w:sz="0" w:space="0" w:color="auto"/>
                                <w:right w:val="none" w:sz="0" w:space="0" w:color="auto"/>
                              </w:divBdr>
                              <w:divsChild>
                                <w:div w:id="331641289">
                                  <w:marLeft w:val="0"/>
                                  <w:marRight w:val="0"/>
                                  <w:marTop w:val="0"/>
                                  <w:marBottom w:val="0"/>
                                  <w:divBdr>
                                    <w:top w:val="none" w:sz="0" w:space="0" w:color="auto"/>
                                    <w:left w:val="none" w:sz="0" w:space="0" w:color="auto"/>
                                    <w:bottom w:val="none" w:sz="0" w:space="0" w:color="auto"/>
                                    <w:right w:val="none" w:sz="0" w:space="0" w:color="auto"/>
                                  </w:divBdr>
                                  <w:divsChild>
                                    <w:div w:id="228199195">
                                      <w:marLeft w:val="0"/>
                                      <w:marRight w:val="0"/>
                                      <w:marTop w:val="0"/>
                                      <w:marBottom w:val="0"/>
                                      <w:divBdr>
                                        <w:top w:val="none" w:sz="0" w:space="0" w:color="auto"/>
                                        <w:left w:val="none" w:sz="0" w:space="0" w:color="auto"/>
                                        <w:bottom w:val="none" w:sz="0" w:space="0" w:color="auto"/>
                                        <w:right w:val="none" w:sz="0" w:space="0" w:color="auto"/>
                                      </w:divBdr>
                                      <w:divsChild>
                                        <w:div w:id="1145242664">
                                          <w:marLeft w:val="0"/>
                                          <w:marRight w:val="0"/>
                                          <w:marTop w:val="0"/>
                                          <w:marBottom w:val="0"/>
                                          <w:divBdr>
                                            <w:top w:val="none" w:sz="0" w:space="0" w:color="auto"/>
                                            <w:left w:val="none" w:sz="0" w:space="0" w:color="auto"/>
                                            <w:bottom w:val="none" w:sz="0" w:space="0" w:color="auto"/>
                                            <w:right w:val="none" w:sz="0" w:space="0" w:color="auto"/>
                                          </w:divBdr>
                                          <w:divsChild>
                                            <w:div w:id="1284115008">
                                              <w:marLeft w:val="0"/>
                                              <w:marRight w:val="0"/>
                                              <w:marTop w:val="0"/>
                                              <w:marBottom w:val="0"/>
                                              <w:divBdr>
                                                <w:top w:val="none" w:sz="0" w:space="0" w:color="auto"/>
                                                <w:left w:val="none" w:sz="0" w:space="0" w:color="auto"/>
                                                <w:bottom w:val="none" w:sz="0" w:space="0" w:color="auto"/>
                                                <w:right w:val="none" w:sz="0" w:space="0" w:color="auto"/>
                                              </w:divBdr>
                                              <w:divsChild>
                                                <w:div w:id="1522160865">
                                                  <w:marLeft w:val="0"/>
                                                  <w:marRight w:val="0"/>
                                                  <w:marTop w:val="0"/>
                                                  <w:marBottom w:val="0"/>
                                                  <w:divBdr>
                                                    <w:top w:val="none" w:sz="0" w:space="0" w:color="auto"/>
                                                    <w:left w:val="none" w:sz="0" w:space="0" w:color="auto"/>
                                                    <w:bottom w:val="none" w:sz="0" w:space="0" w:color="auto"/>
                                                    <w:right w:val="none" w:sz="0" w:space="0" w:color="auto"/>
                                                  </w:divBdr>
                                                  <w:divsChild>
                                                    <w:div w:id="1633362805">
                                                      <w:marLeft w:val="0"/>
                                                      <w:marRight w:val="0"/>
                                                      <w:marTop w:val="0"/>
                                                      <w:marBottom w:val="0"/>
                                                      <w:divBdr>
                                                        <w:top w:val="none" w:sz="0" w:space="0" w:color="auto"/>
                                                        <w:left w:val="none" w:sz="0" w:space="0" w:color="auto"/>
                                                        <w:bottom w:val="none" w:sz="0" w:space="0" w:color="auto"/>
                                                        <w:right w:val="none" w:sz="0" w:space="0" w:color="auto"/>
                                                      </w:divBdr>
                                                      <w:divsChild>
                                                        <w:div w:id="1192647902">
                                                          <w:marLeft w:val="0"/>
                                                          <w:marRight w:val="0"/>
                                                          <w:marTop w:val="0"/>
                                                          <w:marBottom w:val="0"/>
                                                          <w:divBdr>
                                                            <w:top w:val="none" w:sz="0" w:space="0" w:color="auto"/>
                                                            <w:left w:val="none" w:sz="0" w:space="0" w:color="auto"/>
                                                            <w:bottom w:val="none" w:sz="0" w:space="0" w:color="auto"/>
                                                            <w:right w:val="none" w:sz="0" w:space="0" w:color="auto"/>
                                                          </w:divBdr>
                                                          <w:divsChild>
                                                            <w:div w:id="758453541">
                                                              <w:marLeft w:val="0"/>
                                                              <w:marRight w:val="125"/>
                                                              <w:marTop w:val="0"/>
                                                              <w:marBottom w:val="125"/>
                                                              <w:divBdr>
                                                                <w:top w:val="none" w:sz="0" w:space="0" w:color="auto"/>
                                                                <w:left w:val="none" w:sz="0" w:space="0" w:color="auto"/>
                                                                <w:bottom w:val="none" w:sz="0" w:space="0" w:color="auto"/>
                                                                <w:right w:val="none" w:sz="0" w:space="0" w:color="auto"/>
                                                              </w:divBdr>
                                                              <w:divsChild>
                                                                <w:div w:id="223490967">
                                                                  <w:marLeft w:val="0"/>
                                                                  <w:marRight w:val="0"/>
                                                                  <w:marTop w:val="0"/>
                                                                  <w:marBottom w:val="0"/>
                                                                  <w:divBdr>
                                                                    <w:top w:val="none" w:sz="0" w:space="0" w:color="auto"/>
                                                                    <w:left w:val="none" w:sz="0" w:space="0" w:color="auto"/>
                                                                    <w:bottom w:val="none" w:sz="0" w:space="0" w:color="auto"/>
                                                                    <w:right w:val="none" w:sz="0" w:space="0" w:color="auto"/>
                                                                  </w:divBdr>
                                                                  <w:divsChild>
                                                                    <w:div w:id="202526379">
                                                                      <w:marLeft w:val="0"/>
                                                                      <w:marRight w:val="0"/>
                                                                      <w:marTop w:val="0"/>
                                                                      <w:marBottom w:val="0"/>
                                                                      <w:divBdr>
                                                                        <w:top w:val="none" w:sz="0" w:space="0" w:color="auto"/>
                                                                        <w:left w:val="none" w:sz="0" w:space="0" w:color="auto"/>
                                                                        <w:bottom w:val="none" w:sz="0" w:space="0" w:color="auto"/>
                                                                        <w:right w:val="none" w:sz="0" w:space="0" w:color="auto"/>
                                                                      </w:divBdr>
                                                                      <w:divsChild>
                                                                        <w:div w:id="2126774292">
                                                                          <w:marLeft w:val="0"/>
                                                                          <w:marRight w:val="0"/>
                                                                          <w:marTop w:val="0"/>
                                                                          <w:marBottom w:val="0"/>
                                                                          <w:divBdr>
                                                                            <w:top w:val="none" w:sz="0" w:space="0" w:color="auto"/>
                                                                            <w:left w:val="none" w:sz="0" w:space="0" w:color="auto"/>
                                                                            <w:bottom w:val="none" w:sz="0" w:space="0" w:color="auto"/>
                                                                            <w:right w:val="none" w:sz="0" w:space="0" w:color="auto"/>
                                                                          </w:divBdr>
                                                                          <w:divsChild>
                                                                            <w:div w:id="1113744811">
                                                                              <w:marLeft w:val="0"/>
                                                                              <w:marRight w:val="0"/>
                                                                              <w:marTop w:val="0"/>
                                                                              <w:marBottom w:val="0"/>
                                                                              <w:divBdr>
                                                                                <w:top w:val="none" w:sz="0" w:space="0" w:color="auto"/>
                                                                                <w:left w:val="none" w:sz="0" w:space="0" w:color="auto"/>
                                                                                <w:bottom w:val="none" w:sz="0" w:space="0" w:color="auto"/>
                                                                                <w:right w:val="none" w:sz="0" w:space="0" w:color="auto"/>
                                                                              </w:divBdr>
                                                                              <w:divsChild>
                                                                                <w:div w:id="1735545510">
                                                                                  <w:marLeft w:val="0"/>
                                                                                  <w:marRight w:val="0"/>
                                                                                  <w:marTop w:val="0"/>
                                                                                  <w:marBottom w:val="0"/>
                                                                                  <w:divBdr>
                                                                                    <w:top w:val="none" w:sz="0" w:space="0" w:color="auto"/>
                                                                                    <w:left w:val="none" w:sz="0" w:space="0" w:color="auto"/>
                                                                                    <w:bottom w:val="none" w:sz="0" w:space="0" w:color="auto"/>
                                                                                    <w:right w:val="none" w:sz="0" w:space="0" w:color="auto"/>
                                                                                  </w:divBdr>
                                                                                  <w:divsChild>
                                                                                    <w:div w:id="12061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11149311">
      <w:bodyDiv w:val="1"/>
      <w:marLeft w:val="0"/>
      <w:marRight w:val="0"/>
      <w:marTop w:val="0"/>
      <w:marBottom w:val="0"/>
      <w:divBdr>
        <w:top w:val="none" w:sz="0" w:space="0" w:color="auto"/>
        <w:left w:val="none" w:sz="0" w:space="0" w:color="auto"/>
        <w:bottom w:val="none" w:sz="0" w:space="0" w:color="auto"/>
        <w:right w:val="none" w:sz="0" w:space="0" w:color="auto"/>
      </w:divBdr>
      <w:divsChild>
        <w:div w:id="1415471957">
          <w:marLeft w:val="0"/>
          <w:marRight w:val="0"/>
          <w:marTop w:val="0"/>
          <w:marBottom w:val="0"/>
          <w:divBdr>
            <w:top w:val="none" w:sz="0" w:space="0" w:color="auto"/>
            <w:left w:val="none" w:sz="0" w:space="0" w:color="auto"/>
            <w:bottom w:val="none" w:sz="0" w:space="0" w:color="auto"/>
            <w:right w:val="none" w:sz="0" w:space="0" w:color="auto"/>
          </w:divBdr>
          <w:divsChild>
            <w:div w:id="1580096083">
              <w:marLeft w:val="0"/>
              <w:marRight w:val="0"/>
              <w:marTop w:val="0"/>
              <w:marBottom w:val="60"/>
              <w:divBdr>
                <w:top w:val="none" w:sz="0" w:space="0" w:color="auto"/>
                <w:left w:val="none" w:sz="0" w:space="0" w:color="auto"/>
                <w:bottom w:val="none" w:sz="0" w:space="0" w:color="auto"/>
                <w:right w:val="none" w:sz="0" w:space="0" w:color="auto"/>
              </w:divBdr>
              <w:divsChild>
                <w:div w:id="98994692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1912888915">
      <w:bodyDiv w:val="1"/>
      <w:marLeft w:val="0"/>
      <w:marRight w:val="0"/>
      <w:marTop w:val="0"/>
      <w:marBottom w:val="0"/>
      <w:divBdr>
        <w:top w:val="none" w:sz="0" w:space="0" w:color="auto"/>
        <w:left w:val="none" w:sz="0" w:space="0" w:color="auto"/>
        <w:bottom w:val="none" w:sz="0" w:space="0" w:color="auto"/>
        <w:right w:val="none" w:sz="0" w:space="0" w:color="auto"/>
      </w:divBdr>
      <w:divsChild>
        <w:div w:id="1290667128">
          <w:marLeft w:val="0"/>
          <w:marRight w:val="0"/>
          <w:marTop w:val="0"/>
          <w:marBottom w:val="0"/>
          <w:divBdr>
            <w:top w:val="none" w:sz="0" w:space="0" w:color="auto"/>
            <w:left w:val="none" w:sz="0" w:space="0" w:color="auto"/>
            <w:bottom w:val="none" w:sz="0" w:space="0" w:color="auto"/>
            <w:right w:val="none" w:sz="0" w:space="0" w:color="auto"/>
          </w:divBdr>
          <w:divsChild>
            <w:div w:id="1609043711">
              <w:marLeft w:val="0"/>
              <w:marRight w:val="0"/>
              <w:marTop w:val="0"/>
              <w:marBottom w:val="60"/>
              <w:divBdr>
                <w:top w:val="none" w:sz="0" w:space="0" w:color="auto"/>
                <w:left w:val="none" w:sz="0" w:space="0" w:color="auto"/>
                <w:bottom w:val="none" w:sz="0" w:space="0" w:color="auto"/>
                <w:right w:val="none" w:sz="0" w:space="0" w:color="auto"/>
              </w:divBdr>
              <w:divsChild>
                <w:div w:id="2019039543">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 w:id="2111274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jpeg"/><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Relations/>
</file>

<file path=customXml/item2.xml><?xml version="1.0" encoding="utf-8"?>
<Root>
  <node guid="{0F6FB6E1-5557-460c-A13D-39670C7654AA}" name="OneSDP Baseline" type="otPackage" stereoType="" metaType="Package" selected="false" bookmarks=""/>
  <node guid="{B8F5786C-AB2D-46f6-ABFA-DB5D3FAAB3A8}" name="OneSDP V2R2" type="otPackage" stereoType="" metaType="Package" selected="false" bookmarks=""/>
  <node guid="{786E0887-7D8C-41e5-9B88-675F06570E44}" name="OneSDP V2R3C00" type="otPackage" stereoType="" metaType="Package" selected="false" bookmarks=""/>
  <node guid="{4235840B-2A11-4e93-BE58-CA43861C8AB8}" name="BMS" type="otPackage" stereoType="" metaType="Package" selected="false" bookmarks=""/>
  <node guid="{A84BFB78-1053-4afe-AA4E-3AB153CC3063}" name="Persistence&amp;Cache" type="otPackage" stereoType="" metaType="Package" selected="false" bookmarks=""/>
  <node guid="{B4BA20DB-3576-4593-A24C-F45A8FD8050B}" name="OneSDP特性树" type="otPackage" stereoType="" metaType="Package" selected="false" bookmarks=""/>
  <node guid="{2FD4CD45-D644-4b99-AB74-BBDD126E5E1F}" name="OneSDP V2R3C10" type="otPackage" stereoType="" metaType="Package" selected="false" bookmarks=""/>
  <node guid="{A970EBF6-FD5F-4430-883C-0997D40674C7}" name="OneSDP V2R3C20" type="otPackage" stereoType="" metaType="Package" selected="false" bookmarks=""/>
</Root>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0C6738-0621-474C-A552-56D95883CA0A}">
  <ds:schemaRefs/>
</ds:datastoreItem>
</file>

<file path=customXml/itemProps2.xml><?xml version="1.0" encoding="utf-8"?>
<ds:datastoreItem xmlns:ds="http://schemas.openxmlformats.org/officeDocument/2006/customXml" ds:itemID="{05D6498B-8F8E-4E17-A9C1-F5BC492BE158}">
  <ds:schemaRefs/>
</ds:datastoreItem>
</file>

<file path=customXml/itemProps3.xml><?xml version="1.0" encoding="utf-8"?>
<ds:datastoreItem xmlns:ds="http://schemas.openxmlformats.org/officeDocument/2006/customXml" ds:itemID="{0A6D36AF-324D-44E5-8624-399361F88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4266</TotalTime>
  <Pages>103</Pages>
  <Words>13722</Words>
  <Characters>78216</Characters>
  <Application>Microsoft Office Word</Application>
  <DocSecurity>0</DocSecurity>
  <Lines>651</Lines>
  <Paragraphs>183</Paragraphs>
  <ScaleCrop>false</ScaleCrop>
  <Company>Huawei Technologies Co.,Ltd.</Company>
  <LinksUpToDate>false</LinksUpToDate>
  <CharactersWithSpaces>91755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OneSDP VXRXCXX领域总体方案模板</dc:title>
  <dc:creator>w00246467</dc:creator>
  <cp:lastModifiedBy>wurongjun 00246467</cp:lastModifiedBy>
  <cp:revision>373</cp:revision>
  <dcterms:created xsi:type="dcterms:W3CDTF">2013-09-05T13:44:00Z</dcterms:created>
  <dcterms:modified xsi:type="dcterms:W3CDTF">2015-12-26T01:14:00Z</dcterms:modified>
  <cp:category>设计模板</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1450939883</vt:lpwstr>
  </property>
  <property fmtid="{D5CDD505-2E9C-101B-9397-08002B2CF9AE}" pid="6" name="_2015_ms_pID_725343">
    <vt:lpwstr>(2)NZd2QakOA6XHc84FFb8My4KYatRtxAbkxlDCSrMruhxoENNyq3tbHlI1j0HE75CDjuwGJyxe
QxSGm4EFs8lzDx97Mnul4syCly9vlizyJ6CnOumjAMASGT+SG9pHkRNBEvL9iCqWQK/99sp/
jJa6HW9rCCCz1U6QEXM77n4GmeRbFbHqeHlAU7Rd2JkMzpBF841QbZAD1481Z3CLl5GtgKUO
/SNHEdBCnWxOozmOM6</vt:lpwstr>
  </property>
  <property fmtid="{D5CDD505-2E9C-101B-9397-08002B2CF9AE}" pid="7" name="_2015_ms_pID_7253431">
    <vt:lpwstr>haCTveDKavF7qlsPtLlKOMUqgGKiHydIBd9YAoBP59EKqBaZYYLd6T
z4GpU/Tdvcp44vozsexF2xzBeVVeyFO5MwlLMPm5c0JJeFBRKdsYQEv3oj9CByyfx/jHEtnn
azDcjhrKRK7A0Wub5ITn8zyP0UIC2+ZOAAq1z2vndI8EpXoEsg5XFLflxRN1I0u2YgzlYsn1
oMeiQiT2ES+gdSCs</vt:lpwstr>
  </property>
</Properties>
</file>