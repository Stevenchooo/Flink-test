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36CA" w:rsidRDefault="00E0174E">
      <w:pPr>
        <w:pStyle w:val="ae"/>
      </w:pPr>
      <w:r>
        <w:rPr>
          <w:noProof/>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DtsShapeName" o:spid="_x0000_s1026" type="#_x0000_t74" alt="BB4554EB068451BB9CGE1C043G04D126098J8B9;6&gt;VV28033!!!!!!BIHO@]v28033!!!!@577C58111B67GG992E111B67GG992E!!!!!!!!!!!!!!!!!!!!!!!!!!!!!!!!!!!!!!!!!!!!!!!!!!!!9;5&lt;U9;7G@MDONWN,TRDS0BIHO@]v28033!!!!@@5E61G1102E296B78B1102E296B78B!!!!!!!!!!!!!!!!!!!!!!!!!!!!!!!!!!!!!!!!!!!!!!!!!!!!9;C?2886DC[29505!!!!!!BIHO@]{29505!!!1@@561G61100180BB4CE1100180BB4CE!!!!!!!!!!!!!!!!!!!!!!!!!!!!!!!!!!!!!!!!!!!!!!!!!!!!9:ACO85D?WR54503@!!!!!BIHO@]r54503!!!!@579C7211001803GCD111001803GCD1!!!!!!!!!!!!!!!!!!!!!!!!!!!!!!!!!!!!!!!!!!!!!!!!!!!!9=K:K9=OFCF52339!!!!!!BIHO@]f52339!!!!!!!!!!111D15B86249811D15B862498!!!!!!!!!!!!!!!!!!!!!!!!!!!!!!!!!!!!!!!!!!!!!!!!!!!!84@&lt;&lt;87I@&lt;r54503`!!!!!BIHO@]r54503!!!1@579C7211001803GCD111001803GCD1!!!!!!!!!!!!!!!!!!!!!!!!!!!!!!!!!!!!!!!!!!!!!!!!!!!!897&gt;A89;9XR11019434!!!BIHO@]r110194341@579CE2110CC847DD87110CC847DD87!!!!!!!!!!!!!!!!!!!!!!!!!!!!!!!!!!!!!!!!!!!!!!!!!!!!89F?^89F&gt;NL11018580C!!BIHO@]l110185801@@560161107DBC6BGG91107DBC6BGG9!!!!!!!!!!!!!!!!!!!!!!!!!!!!!!!!!!!!!!!!!!!!!!!!!!!!89N;N8=A;4F52339[!!!!!BIHO@]f52339!!!1111111111D15B9725E@hognY,LERQ!BB!Dofhod!舜税家聚蚀脉髓^B14/enb!!!!!!!!!!!!!!!!!!!!!88;9&gt;88;9DM29987!!!!!!BIHO@]m29987!!!1@@57D@G11308611EC@211308611EC@2!!!!!!!!!!!!!!!!!!!!!!!!!!!!!!!!!!!!!!!!!!!!!!!!!!!!!!!!!!!!!!!!!!!!!!!!!!!!!!!!!!!!!!!!!!!!!!!!!!!!!!!!!!!!!!!!!!!!!!!!!!!!!!!!!!!!!!!!!!!!!!!!!!!!!!!!!!!!!!!!!!!!!!!!!!!!!!!!!!!!!!!!!!!!!!!!!!!!!!!!!!!!!!!!!!!!!!!!!!!!!!!!!!!!!!!!!!!!!!!!!!!!!!!!!!!!!!!!!!!!!!!!!!!!!!!!!!!!!!!!!!!!!!!!!!!!!!!!!!!!!!!!!!!!!!!!!!!!!!!!!!!!!!!!!!!!!!!!!!!!!!!!!!!!!!!!!!!!!!!!!!!!!!!!!!!!!!!!!!!!!!!!!!!!!!!!!!!!!!!!!!!!!!!!!!!!!!!!!!!!!!!!!!!!!!!!!!!!!!!!!!!!!!!!!!!!!!!!!!!!!!!!!!!!!!!!!!!!!!!!!!!!!!!!!!!!!!!!!!!!!!!!!!!!!!!!!!!!!!!!!!!!!!!!!!!!!!!!!!!!!!!!!!!!!!!!!!!!!!!!!!!!!!!!!!!!!!!!!!!!!!!!!!!!!!!!!!!!!!!!!!!!!!!!!!!!!!!!!!!!!!!!!!!!!!!!!!!!!!!!!!!!!!!!!!!!!!!!!!!!!!!!!!!!!!!!!!!!!!!!!!!!!!!!!!!!!!!!!!!!!!!!!!!!!!!!!!!!!!!!!!!!!!!!!!!!!!!!!!!!!!!!!!!!!!!!!!!!!!!!!!!!!!!!!!!!!!!!!!!!!!!!!!!!!!!!!!!!!!!!!!!!!!!!!!!!!!!!!!!!!!!!!!!!!!!!!!!!!!!!!!!!!!!!!!!!!!!!!!!!!!!!!!!!!!!!!!!!!!!!!!!!!!!!!!!!!!!!!!!!!!!!!!!!!!!!!!!!!!!!!!!!!!!!!!!!!!!!!!!!!!!!!!!!!!!!!!!!!!!!!!!!!!!!!!!!!!!!!!!!!!!!!!!!!!!!!!!!!!!!!!!!!!!!!!!!!!!!!!!!!!!!!!!!!!!!!!!!!!!!!!!!!!!!!!!!!!!!!!!!!!!!!!!!!!!!!!!!!!!!!!!!!!!!!!!!!!!!!!!!!!!!!!!!!!!!!!!!!!!!!!!!!!!!!!!!!!!!!!!!!!!!!!!!!!!!!!!!!!!!!!!!!!!!!!!!!!!!!!!!!!!!!!!!!!!!!!!!!!!!!!!!!!!!!!!!!!!!!!!!!!!!!!!!!!!!!!!!!!!!!!!!!!!!!!!!!!!!!!!!!!1!1" style="position:absolute;left:0;text-align:left;margin-left:0;margin-top:0;width:.05pt;height:.05pt;z-index:251657728;visibility:hidden">
            <w10:anchorlock/>
          </v:shape>
        </w:pict>
      </w:r>
    </w:p>
    <w:p w:rsidR="00A036CA" w:rsidRPr="00FC0100" w:rsidRDefault="00422E1E" w:rsidP="000A7931">
      <w:pPr>
        <w:pStyle w:val="ae"/>
        <w:outlineLvl w:val="0"/>
      </w:pPr>
      <w:r>
        <w:rPr>
          <w:rFonts w:hint="eastAsia"/>
          <w:lang w:val="pt-BR"/>
        </w:rPr>
        <w:t>华为帐号服务器资源分配</w:t>
      </w:r>
    </w:p>
    <w:p w:rsidR="00A036CA" w:rsidRDefault="00A036CA">
      <w:pPr>
        <w:pStyle w:val="ae"/>
      </w:pPr>
    </w:p>
    <w:p w:rsidR="00A036CA" w:rsidRDefault="00A036CA"/>
    <w:p w:rsidR="00A036CA" w:rsidRDefault="00A036CA"/>
    <w:p w:rsidR="00A036CA" w:rsidRDefault="00A036CA"/>
    <w:p w:rsidR="00A036CA" w:rsidRDefault="00A036CA"/>
    <w:p w:rsidR="00A036CA" w:rsidRDefault="00A036CA"/>
    <w:p w:rsidR="00A036CA" w:rsidRDefault="00256CBC">
      <w:pPr>
        <w:pStyle w:val="ae"/>
      </w:pPr>
      <w:r>
        <w:rPr>
          <w:rFonts w:ascii="Dotum" w:eastAsia="Dotum" w:hAnsi="Dotum"/>
          <w:noProof/>
        </w:rPr>
        <w:drawing>
          <wp:inline distT="0" distB="0" distL="0" distR="0">
            <wp:extent cx="742950" cy="742950"/>
            <wp:effectExtent l="19050" t="0" r="0" b="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W_POS_RGB_Vertical"/>
                    <pic:cNvPicPr>
                      <a:picLocks noChangeAspect="1" noChangeArrowheads="1"/>
                    </pic:cNvPicPr>
                  </pic:nvPicPr>
                  <pic:blipFill>
                    <a:blip r:embed="rId8" cstate="print"/>
                    <a:srcRect/>
                    <a:stretch>
                      <a:fillRect/>
                    </a:stretch>
                  </pic:blipFill>
                  <pic:spPr bwMode="auto">
                    <a:xfrm>
                      <a:off x="0" y="0"/>
                      <a:ext cx="742950" cy="742950"/>
                    </a:xfrm>
                    <a:prstGeom prst="rect">
                      <a:avLst/>
                    </a:prstGeom>
                    <a:noFill/>
                    <a:ln w="9525">
                      <a:noFill/>
                      <a:miter lim="800000"/>
                      <a:headEnd/>
                      <a:tailEnd/>
                    </a:ln>
                  </pic:spPr>
                </pic:pic>
              </a:graphicData>
            </a:graphic>
          </wp:inline>
        </w:drawing>
      </w:r>
    </w:p>
    <w:p w:rsidR="00A036CA" w:rsidRDefault="00A036CA">
      <w:pPr>
        <w:pStyle w:val="af"/>
      </w:pPr>
      <w:r>
        <w:rPr>
          <w:rFonts w:hint="eastAsia"/>
        </w:rPr>
        <w:t>华为技术有限公司</w:t>
      </w:r>
    </w:p>
    <w:p w:rsidR="00A036CA" w:rsidRDefault="00C858D8">
      <w:pPr>
        <w:pStyle w:val="af"/>
      </w:pPr>
      <w:r>
        <w:rPr>
          <w:rFonts w:hint="eastAsia"/>
        </w:rPr>
        <w:t>2015</w:t>
      </w:r>
      <w:r w:rsidR="00A036CA">
        <w:rPr>
          <w:rFonts w:hint="eastAsia"/>
        </w:rPr>
        <w:t>年</w:t>
      </w:r>
      <w:r w:rsidR="007D6266">
        <w:rPr>
          <w:rFonts w:hint="eastAsia"/>
        </w:rPr>
        <w:t>6</w:t>
      </w:r>
      <w:r w:rsidR="00A036CA">
        <w:rPr>
          <w:rFonts w:hint="eastAsia"/>
        </w:rPr>
        <w:t>月</w:t>
      </w:r>
    </w:p>
    <w:p w:rsidR="0093708A" w:rsidRPr="000F1F2E" w:rsidRDefault="0093708A" w:rsidP="0093708A">
      <w:pPr>
        <w:pStyle w:val="af2"/>
      </w:pPr>
      <w:r>
        <w:br w:type="page"/>
      </w:r>
      <w:r w:rsidRPr="000F1F2E">
        <w:rPr>
          <w:rFonts w:hint="eastAsia"/>
        </w:rPr>
        <w:lastRenderedPageBreak/>
        <w:t>修订记录</w:t>
      </w:r>
      <w:r w:rsidRPr="000F1F2E">
        <w:t>Revision record</w:t>
      </w:r>
    </w:p>
    <w:tbl>
      <w:tblPr>
        <w:tblW w:w="6211" w:type="pct"/>
        <w:jc w:val="center"/>
        <w:tblCellMar>
          <w:left w:w="57" w:type="dxa"/>
          <w:right w:w="57" w:type="dxa"/>
        </w:tblCellMar>
        <w:tblLook w:val="0000"/>
      </w:tblPr>
      <w:tblGrid>
        <w:gridCol w:w="1193"/>
        <w:gridCol w:w="885"/>
        <w:gridCol w:w="7613"/>
        <w:gridCol w:w="768"/>
      </w:tblGrid>
      <w:tr w:rsidR="0093708A" w:rsidTr="00364A17">
        <w:trPr>
          <w:cantSplit/>
          <w:jc w:val="center"/>
        </w:trPr>
        <w:tc>
          <w:tcPr>
            <w:tcW w:w="570" w:type="pct"/>
            <w:tcBorders>
              <w:top w:val="single" w:sz="6" w:space="0" w:color="auto"/>
              <w:left w:val="single" w:sz="6" w:space="0" w:color="auto"/>
              <w:bottom w:val="single" w:sz="6" w:space="0" w:color="auto"/>
              <w:right w:val="single" w:sz="6" w:space="0" w:color="auto"/>
            </w:tcBorders>
          </w:tcPr>
          <w:p w:rsidR="0093708A" w:rsidRPr="000F1F2E" w:rsidRDefault="0093708A" w:rsidP="0093708A">
            <w:pPr>
              <w:pStyle w:val="Char2"/>
            </w:pPr>
            <w:r w:rsidRPr="000F1F2E">
              <w:rPr>
                <w:rFonts w:hint="eastAsia"/>
              </w:rPr>
              <w:t>日期</w:t>
            </w:r>
          </w:p>
          <w:p w:rsidR="0093708A" w:rsidRPr="000F1F2E" w:rsidRDefault="0093708A" w:rsidP="0093708A">
            <w:pPr>
              <w:pStyle w:val="Char2"/>
            </w:pPr>
            <w:r w:rsidRPr="000F1F2E">
              <w:t>Date</w:t>
            </w:r>
          </w:p>
        </w:tc>
        <w:tc>
          <w:tcPr>
            <w:tcW w:w="423" w:type="pct"/>
            <w:tcBorders>
              <w:top w:val="single" w:sz="6" w:space="0" w:color="auto"/>
              <w:left w:val="single" w:sz="6" w:space="0" w:color="auto"/>
              <w:bottom w:val="single" w:sz="6" w:space="0" w:color="auto"/>
              <w:right w:val="single" w:sz="6" w:space="0" w:color="auto"/>
            </w:tcBorders>
          </w:tcPr>
          <w:p w:rsidR="0093708A" w:rsidRPr="000F1F2E" w:rsidRDefault="0093708A" w:rsidP="0093708A">
            <w:pPr>
              <w:pStyle w:val="Char2"/>
            </w:pPr>
            <w:r w:rsidRPr="000F1F2E">
              <w:rPr>
                <w:rFonts w:hint="eastAsia"/>
              </w:rPr>
              <w:t>修订版本</w:t>
            </w:r>
            <w:r w:rsidRPr="000F1F2E">
              <w:t>Revision version</w:t>
            </w:r>
          </w:p>
        </w:tc>
        <w:tc>
          <w:tcPr>
            <w:tcW w:w="3640" w:type="pct"/>
            <w:tcBorders>
              <w:top w:val="single" w:sz="6" w:space="0" w:color="auto"/>
              <w:left w:val="single" w:sz="6" w:space="0" w:color="auto"/>
              <w:bottom w:val="single" w:sz="6" w:space="0" w:color="auto"/>
              <w:right w:val="single" w:sz="6" w:space="0" w:color="auto"/>
            </w:tcBorders>
          </w:tcPr>
          <w:p w:rsidR="0093708A" w:rsidRPr="000F1F2E" w:rsidRDefault="0093708A" w:rsidP="0093708A">
            <w:pPr>
              <w:pStyle w:val="Char2"/>
            </w:pPr>
            <w:r w:rsidRPr="000F1F2E">
              <w:rPr>
                <w:rFonts w:hint="eastAsia"/>
              </w:rPr>
              <w:t>描述</w:t>
            </w:r>
            <w:r w:rsidRPr="000F1F2E">
              <w:t>Description</w:t>
            </w:r>
          </w:p>
        </w:tc>
        <w:tc>
          <w:tcPr>
            <w:tcW w:w="367" w:type="pct"/>
            <w:tcBorders>
              <w:top w:val="single" w:sz="6" w:space="0" w:color="auto"/>
              <w:left w:val="single" w:sz="6" w:space="0" w:color="auto"/>
              <w:bottom w:val="single" w:sz="6" w:space="0" w:color="auto"/>
              <w:right w:val="single" w:sz="6" w:space="0" w:color="auto"/>
            </w:tcBorders>
          </w:tcPr>
          <w:p w:rsidR="0093708A" w:rsidRPr="000F1F2E" w:rsidRDefault="0093708A" w:rsidP="0093708A">
            <w:pPr>
              <w:pStyle w:val="Char2"/>
            </w:pPr>
            <w:r w:rsidRPr="000F1F2E">
              <w:rPr>
                <w:rFonts w:hint="eastAsia"/>
              </w:rPr>
              <w:t>作者</w:t>
            </w:r>
            <w:r w:rsidRPr="000F1F2E">
              <w:t>Author</w:t>
            </w:r>
          </w:p>
        </w:tc>
      </w:tr>
      <w:tr w:rsidR="00922C05" w:rsidTr="00364A17">
        <w:trPr>
          <w:cantSplit/>
          <w:trHeight w:val="1785"/>
          <w:jc w:val="center"/>
        </w:trPr>
        <w:tc>
          <w:tcPr>
            <w:tcW w:w="570" w:type="pct"/>
            <w:tcBorders>
              <w:top w:val="single" w:sz="6" w:space="0" w:color="auto"/>
              <w:left w:val="single" w:sz="6" w:space="0" w:color="auto"/>
              <w:bottom w:val="single" w:sz="6" w:space="0" w:color="auto"/>
              <w:right w:val="single" w:sz="6" w:space="0" w:color="auto"/>
            </w:tcBorders>
          </w:tcPr>
          <w:p w:rsidR="00922C05" w:rsidRPr="00BD7588" w:rsidRDefault="00922C05" w:rsidP="007D6266">
            <w:pPr>
              <w:pStyle w:val="ab"/>
              <w:rPr>
                <w:rFonts w:ascii="Verdana" w:hAnsi="Verdana"/>
                <w:noProof w:val="0"/>
                <w:sz w:val="18"/>
                <w:szCs w:val="18"/>
              </w:rPr>
            </w:pPr>
            <w:r>
              <w:rPr>
                <w:rFonts w:ascii="Verdana" w:hAnsi="Verdana"/>
                <w:noProof w:val="0"/>
                <w:sz w:val="18"/>
                <w:szCs w:val="18"/>
              </w:rPr>
              <w:t>20</w:t>
            </w:r>
            <w:r>
              <w:rPr>
                <w:rFonts w:ascii="Verdana" w:hAnsi="Verdana" w:hint="eastAsia"/>
                <w:noProof w:val="0"/>
                <w:sz w:val="18"/>
                <w:szCs w:val="18"/>
              </w:rPr>
              <w:t>1</w:t>
            </w:r>
            <w:r w:rsidR="007D6266">
              <w:rPr>
                <w:rFonts w:ascii="Verdana" w:hAnsi="Verdana" w:hint="eastAsia"/>
                <w:noProof w:val="0"/>
                <w:sz w:val="18"/>
                <w:szCs w:val="18"/>
              </w:rPr>
              <w:t>5</w:t>
            </w:r>
            <w:r>
              <w:rPr>
                <w:rFonts w:ascii="Verdana" w:hAnsi="Verdana" w:hint="eastAsia"/>
                <w:noProof w:val="0"/>
                <w:sz w:val="18"/>
                <w:szCs w:val="18"/>
              </w:rPr>
              <w:t>-0</w:t>
            </w:r>
            <w:r w:rsidR="007D6266">
              <w:rPr>
                <w:rFonts w:ascii="Verdana" w:hAnsi="Verdana" w:hint="eastAsia"/>
                <w:noProof w:val="0"/>
                <w:sz w:val="18"/>
                <w:szCs w:val="18"/>
              </w:rPr>
              <w:t>6</w:t>
            </w:r>
            <w:r>
              <w:rPr>
                <w:rFonts w:ascii="Verdana" w:hAnsi="Verdana" w:hint="eastAsia"/>
                <w:noProof w:val="0"/>
                <w:sz w:val="18"/>
                <w:szCs w:val="18"/>
              </w:rPr>
              <w:t>-</w:t>
            </w:r>
            <w:r w:rsidR="007D6266">
              <w:rPr>
                <w:rFonts w:ascii="Verdana" w:hAnsi="Verdana" w:hint="eastAsia"/>
                <w:noProof w:val="0"/>
                <w:sz w:val="18"/>
                <w:szCs w:val="18"/>
              </w:rPr>
              <w:t>01</w:t>
            </w:r>
          </w:p>
        </w:tc>
        <w:tc>
          <w:tcPr>
            <w:tcW w:w="423" w:type="pct"/>
            <w:tcBorders>
              <w:top w:val="single" w:sz="6" w:space="0" w:color="auto"/>
              <w:left w:val="single" w:sz="6" w:space="0" w:color="auto"/>
              <w:bottom w:val="single" w:sz="6" w:space="0" w:color="auto"/>
              <w:right w:val="single" w:sz="6" w:space="0" w:color="auto"/>
            </w:tcBorders>
          </w:tcPr>
          <w:p w:rsidR="00922C05" w:rsidRPr="00BD7588" w:rsidRDefault="007D6266" w:rsidP="007D6266">
            <w:pPr>
              <w:pStyle w:val="ab"/>
              <w:rPr>
                <w:rFonts w:ascii="Verdana" w:hAnsi="Verdana"/>
                <w:noProof w:val="0"/>
                <w:sz w:val="18"/>
                <w:szCs w:val="18"/>
              </w:rPr>
            </w:pPr>
            <w:r>
              <w:rPr>
                <w:rFonts w:ascii="Verdana" w:hAnsi="Verdana" w:hint="eastAsia"/>
                <w:noProof w:val="0"/>
                <w:sz w:val="18"/>
                <w:szCs w:val="18"/>
              </w:rPr>
              <w:t>4</w:t>
            </w:r>
            <w:r w:rsidR="00922C05">
              <w:rPr>
                <w:rFonts w:ascii="Verdana" w:hAnsi="Verdana" w:hint="eastAsia"/>
                <w:noProof w:val="0"/>
                <w:sz w:val="18"/>
                <w:szCs w:val="18"/>
              </w:rPr>
              <w:t>.0</w:t>
            </w:r>
            <w:r>
              <w:rPr>
                <w:rFonts w:ascii="Verdana" w:hAnsi="Verdana" w:hint="eastAsia"/>
                <w:noProof w:val="0"/>
                <w:sz w:val="18"/>
                <w:szCs w:val="18"/>
              </w:rPr>
              <w:t>1</w:t>
            </w:r>
          </w:p>
        </w:tc>
        <w:tc>
          <w:tcPr>
            <w:tcW w:w="3640" w:type="pct"/>
            <w:tcBorders>
              <w:top w:val="single" w:sz="6" w:space="0" w:color="auto"/>
              <w:left w:val="single" w:sz="6" w:space="0" w:color="auto"/>
              <w:bottom w:val="single" w:sz="6" w:space="0" w:color="auto"/>
              <w:right w:val="single" w:sz="6" w:space="0" w:color="auto"/>
            </w:tcBorders>
          </w:tcPr>
          <w:p w:rsidR="00922C05" w:rsidRPr="00BD7588" w:rsidRDefault="007D6266" w:rsidP="00922C05">
            <w:pPr>
              <w:pStyle w:val="ab"/>
              <w:rPr>
                <w:rFonts w:ascii="Verdana" w:hAnsi="Verdana"/>
                <w:noProof w:val="0"/>
                <w:sz w:val="18"/>
                <w:szCs w:val="18"/>
              </w:rPr>
            </w:pPr>
            <w:r>
              <w:rPr>
                <w:rFonts w:ascii="Verdana" w:hAnsi="Verdana"/>
                <w:noProof w:val="0"/>
                <w:sz w:val="18"/>
                <w:szCs w:val="18"/>
              </w:rPr>
              <w:t>I</w:t>
            </w:r>
            <w:r>
              <w:rPr>
                <w:rFonts w:ascii="Verdana" w:hAnsi="Verdana" w:hint="eastAsia"/>
                <w:noProof w:val="0"/>
                <w:sz w:val="18"/>
                <w:szCs w:val="18"/>
              </w:rPr>
              <w:t>nit</w:t>
            </w:r>
          </w:p>
        </w:tc>
        <w:tc>
          <w:tcPr>
            <w:tcW w:w="367" w:type="pct"/>
            <w:tcBorders>
              <w:top w:val="single" w:sz="6" w:space="0" w:color="auto"/>
              <w:left w:val="single" w:sz="6" w:space="0" w:color="auto"/>
              <w:bottom w:val="single" w:sz="6" w:space="0" w:color="auto"/>
              <w:right w:val="single" w:sz="6" w:space="0" w:color="auto"/>
            </w:tcBorders>
          </w:tcPr>
          <w:p w:rsidR="00922C05" w:rsidRPr="00BD7588" w:rsidRDefault="00922C05" w:rsidP="00F2204F">
            <w:pPr>
              <w:pStyle w:val="ab"/>
              <w:rPr>
                <w:rFonts w:ascii="Verdana" w:hAnsi="Verdana"/>
                <w:noProof w:val="0"/>
                <w:sz w:val="18"/>
                <w:szCs w:val="18"/>
              </w:rPr>
            </w:pPr>
            <w:r>
              <w:rPr>
                <w:rFonts w:ascii="Verdana" w:hAnsi="Verdana" w:hint="eastAsia"/>
                <w:noProof w:val="0"/>
                <w:sz w:val="18"/>
                <w:szCs w:val="18"/>
              </w:rPr>
              <w:t>徐志贤</w:t>
            </w:r>
          </w:p>
        </w:tc>
      </w:tr>
      <w:tr w:rsidR="00BB62DC" w:rsidTr="00DE7E02">
        <w:trPr>
          <w:cantSplit/>
          <w:trHeight w:val="1548"/>
          <w:jc w:val="center"/>
        </w:trPr>
        <w:tc>
          <w:tcPr>
            <w:tcW w:w="570" w:type="pct"/>
            <w:tcBorders>
              <w:top w:val="single" w:sz="6" w:space="0" w:color="auto"/>
              <w:left w:val="single" w:sz="6" w:space="0" w:color="auto"/>
              <w:bottom w:val="single" w:sz="6" w:space="0" w:color="auto"/>
              <w:right w:val="single" w:sz="6" w:space="0" w:color="auto"/>
            </w:tcBorders>
          </w:tcPr>
          <w:p w:rsidR="00BB62DC" w:rsidRDefault="00BB62DC" w:rsidP="00BB62DC">
            <w:pPr>
              <w:pStyle w:val="ab"/>
              <w:rPr>
                <w:rFonts w:ascii="Verdana" w:hAnsi="Verdana"/>
                <w:noProof w:val="0"/>
                <w:sz w:val="18"/>
                <w:szCs w:val="18"/>
              </w:rPr>
            </w:pPr>
          </w:p>
        </w:tc>
        <w:tc>
          <w:tcPr>
            <w:tcW w:w="423" w:type="pct"/>
            <w:tcBorders>
              <w:top w:val="single" w:sz="6" w:space="0" w:color="auto"/>
              <w:left w:val="single" w:sz="6" w:space="0" w:color="auto"/>
              <w:bottom w:val="single" w:sz="6" w:space="0" w:color="auto"/>
              <w:right w:val="single" w:sz="6" w:space="0" w:color="auto"/>
            </w:tcBorders>
          </w:tcPr>
          <w:p w:rsidR="00BB62DC" w:rsidRDefault="00BB62DC" w:rsidP="00BB62DC">
            <w:pPr>
              <w:pStyle w:val="ab"/>
              <w:rPr>
                <w:rFonts w:ascii="Verdana" w:hAnsi="Verdana"/>
                <w:noProof w:val="0"/>
                <w:sz w:val="18"/>
                <w:szCs w:val="18"/>
              </w:rPr>
            </w:pPr>
          </w:p>
        </w:tc>
        <w:tc>
          <w:tcPr>
            <w:tcW w:w="3640" w:type="pct"/>
            <w:tcBorders>
              <w:top w:val="single" w:sz="6" w:space="0" w:color="auto"/>
              <w:left w:val="single" w:sz="6" w:space="0" w:color="auto"/>
              <w:bottom w:val="single" w:sz="6" w:space="0" w:color="auto"/>
              <w:right w:val="single" w:sz="6" w:space="0" w:color="auto"/>
            </w:tcBorders>
          </w:tcPr>
          <w:p w:rsidR="00BB62DC" w:rsidRDefault="00BB62DC" w:rsidP="00BB62DC">
            <w:pPr>
              <w:pStyle w:val="ab"/>
              <w:spacing w:line="360" w:lineRule="auto"/>
            </w:pPr>
          </w:p>
        </w:tc>
        <w:tc>
          <w:tcPr>
            <w:tcW w:w="367" w:type="pct"/>
            <w:tcBorders>
              <w:top w:val="single" w:sz="6" w:space="0" w:color="auto"/>
              <w:left w:val="single" w:sz="6" w:space="0" w:color="auto"/>
              <w:bottom w:val="single" w:sz="6" w:space="0" w:color="auto"/>
              <w:right w:val="single" w:sz="6" w:space="0" w:color="auto"/>
            </w:tcBorders>
          </w:tcPr>
          <w:p w:rsidR="00BB62DC" w:rsidRPr="00C858D8" w:rsidRDefault="00BB62DC" w:rsidP="00BB62DC">
            <w:pPr>
              <w:pStyle w:val="ab"/>
              <w:rPr>
                <w:rFonts w:ascii="Verdana" w:hAnsi="Verdana"/>
                <w:noProof w:val="0"/>
                <w:sz w:val="18"/>
                <w:szCs w:val="18"/>
              </w:rPr>
            </w:pPr>
          </w:p>
        </w:tc>
      </w:tr>
    </w:tbl>
    <w:p w:rsidR="00A036CA" w:rsidRPr="00097694" w:rsidRDefault="00A036CA">
      <w:pPr>
        <w:sectPr w:rsidR="00A036CA" w:rsidRPr="00097694" w:rsidSect="00F02399">
          <w:headerReference w:type="default" r:id="rId9"/>
          <w:pgSz w:w="11906" w:h="16838"/>
          <w:pgMar w:top="1440" w:right="1800" w:bottom="1440" w:left="1800" w:header="851" w:footer="992" w:gutter="0"/>
          <w:pgBorders w:offsetFrom="page">
            <w:top w:val="single" w:sz="4" w:space="24" w:color="auto"/>
            <w:left w:val="single" w:sz="4" w:space="24" w:color="auto"/>
            <w:bottom w:val="single" w:sz="4" w:space="24" w:color="auto"/>
            <w:right w:val="single" w:sz="4" w:space="24" w:color="auto"/>
          </w:pgBorders>
          <w:cols w:space="425"/>
          <w:docGrid w:type="lines" w:linePitch="312"/>
        </w:sectPr>
      </w:pPr>
    </w:p>
    <w:p w:rsidR="00A036CA" w:rsidRDefault="00A036CA">
      <w:pPr>
        <w:pStyle w:val="DefaultText"/>
        <w:tabs>
          <w:tab w:val="clear" w:pos="425"/>
          <w:tab w:val="num" w:pos="0"/>
        </w:tabs>
        <w:ind w:left="0" w:firstLine="0"/>
        <w:jc w:val="center"/>
        <w:rPr>
          <w:b/>
          <w:sz w:val="32"/>
        </w:rPr>
      </w:pPr>
      <w:r>
        <w:rPr>
          <w:rFonts w:hint="eastAsia"/>
          <w:b/>
          <w:sz w:val="32"/>
        </w:rPr>
        <w:t>目    录</w:t>
      </w:r>
    </w:p>
    <w:p w:rsidR="00D361A5" w:rsidRDefault="00E0174E">
      <w:pPr>
        <w:pStyle w:val="11"/>
        <w:tabs>
          <w:tab w:val="left" w:pos="420"/>
          <w:tab w:val="right" w:leader="dot" w:pos="8296"/>
        </w:tabs>
        <w:rPr>
          <w:rFonts w:asciiTheme="minorHAnsi" w:eastAsiaTheme="minorEastAsia" w:hAnsiTheme="minorHAnsi" w:cstheme="minorBidi"/>
          <w:b w:val="0"/>
          <w:bCs w:val="0"/>
          <w:caps w:val="0"/>
          <w:noProof/>
          <w:szCs w:val="22"/>
        </w:rPr>
      </w:pPr>
      <w:r w:rsidRPr="00E0174E">
        <w:fldChar w:fldCharType="begin"/>
      </w:r>
      <w:r w:rsidR="00A036CA">
        <w:instrText xml:space="preserve"> TOC \o "1-3" \h \z </w:instrText>
      </w:r>
      <w:r w:rsidRPr="00E0174E">
        <w:fldChar w:fldCharType="separate"/>
      </w:r>
      <w:hyperlink w:anchor="_Toc433721890" w:history="1">
        <w:r w:rsidR="00D361A5" w:rsidRPr="008C7EC3">
          <w:rPr>
            <w:rStyle w:val="aa"/>
            <w:noProof/>
            <w:lang w:val="fr-FR"/>
          </w:rPr>
          <w:t>1.</w:t>
        </w:r>
        <w:r w:rsidR="00D361A5">
          <w:rPr>
            <w:rFonts w:asciiTheme="minorHAnsi" w:eastAsiaTheme="minorEastAsia" w:hAnsiTheme="minorHAnsi" w:cstheme="minorBidi"/>
            <w:b w:val="0"/>
            <w:bCs w:val="0"/>
            <w:caps w:val="0"/>
            <w:noProof/>
            <w:szCs w:val="22"/>
          </w:rPr>
          <w:tab/>
        </w:r>
        <w:r w:rsidR="00D361A5" w:rsidRPr="008C7EC3">
          <w:rPr>
            <w:rStyle w:val="aa"/>
            <w:rFonts w:hint="eastAsia"/>
            <w:noProof/>
          </w:rPr>
          <w:t>枚举类型取值</w:t>
        </w:r>
        <w:r w:rsidR="00D361A5">
          <w:rPr>
            <w:noProof/>
            <w:webHidden/>
          </w:rPr>
          <w:tab/>
        </w:r>
        <w:r>
          <w:rPr>
            <w:noProof/>
            <w:webHidden/>
          </w:rPr>
          <w:fldChar w:fldCharType="begin"/>
        </w:r>
        <w:r w:rsidR="00D361A5">
          <w:rPr>
            <w:noProof/>
            <w:webHidden/>
          </w:rPr>
          <w:instrText xml:space="preserve"> PAGEREF _Toc433721890 \h </w:instrText>
        </w:r>
        <w:r>
          <w:rPr>
            <w:noProof/>
            <w:webHidden/>
          </w:rPr>
        </w:r>
        <w:r>
          <w:rPr>
            <w:noProof/>
            <w:webHidden/>
          </w:rPr>
          <w:fldChar w:fldCharType="separate"/>
        </w:r>
        <w:r w:rsidR="00D361A5">
          <w:rPr>
            <w:noProof/>
            <w:webHidden/>
          </w:rPr>
          <w:t>5</w:t>
        </w:r>
        <w:r>
          <w:rPr>
            <w:noProof/>
            <w:webHidden/>
          </w:rPr>
          <w:fldChar w:fldCharType="end"/>
        </w:r>
      </w:hyperlink>
    </w:p>
    <w:p w:rsidR="00D361A5" w:rsidRDefault="00E0174E">
      <w:pPr>
        <w:pStyle w:val="32"/>
        <w:rPr>
          <w:rFonts w:asciiTheme="minorHAnsi" w:eastAsiaTheme="minorEastAsia" w:hAnsiTheme="minorHAnsi" w:cstheme="minorBidi"/>
          <w:b w:val="0"/>
          <w:i w:val="0"/>
          <w:iCs w:val="0"/>
          <w:kern w:val="2"/>
          <w:szCs w:val="22"/>
        </w:rPr>
      </w:pPr>
      <w:hyperlink w:anchor="_Toc433721891" w:history="1">
        <w:r w:rsidR="00D361A5" w:rsidRPr="008C7EC3">
          <w:rPr>
            <w:rStyle w:val="aa"/>
            <w:lang w:val="fr-FR"/>
          </w:rPr>
          <w:t>1.1.</w:t>
        </w:r>
        <w:r w:rsidR="00D361A5">
          <w:rPr>
            <w:rFonts w:asciiTheme="minorHAnsi" w:eastAsiaTheme="minorEastAsia" w:hAnsiTheme="minorHAnsi" w:cstheme="minorBidi"/>
            <w:b w:val="0"/>
            <w:i w:val="0"/>
            <w:iCs w:val="0"/>
            <w:kern w:val="2"/>
            <w:szCs w:val="22"/>
          </w:rPr>
          <w:tab/>
        </w:r>
        <w:r w:rsidR="00D361A5" w:rsidRPr="008C7EC3">
          <w:rPr>
            <w:rStyle w:val="aa"/>
          </w:rPr>
          <w:t>accountType</w:t>
        </w:r>
        <w:r w:rsidR="00D361A5" w:rsidRPr="008C7EC3">
          <w:rPr>
            <w:rStyle w:val="aa"/>
            <w:rFonts w:hint="eastAsia"/>
            <w:lang w:val="fr-FR"/>
          </w:rPr>
          <w:t>账号类型</w:t>
        </w:r>
        <w:r w:rsidR="00D361A5">
          <w:rPr>
            <w:webHidden/>
          </w:rPr>
          <w:tab/>
        </w:r>
        <w:r>
          <w:rPr>
            <w:webHidden/>
          </w:rPr>
          <w:fldChar w:fldCharType="begin"/>
        </w:r>
        <w:r w:rsidR="00D361A5">
          <w:rPr>
            <w:webHidden/>
          </w:rPr>
          <w:instrText xml:space="preserve"> PAGEREF _Toc433721891 \h </w:instrText>
        </w:r>
        <w:r>
          <w:rPr>
            <w:webHidden/>
          </w:rPr>
        </w:r>
        <w:r>
          <w:rPr>
            <w:webHidden/>
          </w:rPr>
          <w:fldChar w:fldCharType="separate"/>
        </w:r>
        <w:r w:rsidR="00D361A5">
          <w:rPr>
            <w:webHidden/>
          </w:rPr>
          <w:t>5</w:t>
        </w:r>
        <w:r>
          <w:rPr>
            <w:webHidden/>
          </w:rPr>
          <w:fldChar w:fldCharType="end"/>
        </w:r>
      </w:hyperlink>
    </w:p>
    <w:p w:rsidR="00D361A5" w:rsidRDefault="00E0174E">
      <w:pPr>
        <w:pStyle w:val="32"/>
        <w:rPr>
          <w:rFonts w:asciiTheme="minorHAnsi" w:eastAsiaTheme="minorEastAsia" w:hAnsiTheme="minorHAnsi" w:cstheme="minorBidi"/>
          <w:b w:val="0"/>
          <w:i w:val="0"/>
          <w:iCs w:val="0"/>
          <w:kern w:val="2"/>
          <w:szCs w:val="22"/>
        </w:rPr>
      </w:pPr>
      <w:hyperlink w:anchor="_Toc433721892" w:history="1">
        <w:r w:rsidR="00D361A5" w:rsidRPr="008C7EC3">
          <w:rPr>
            <w:rStyle w:val="aa"/>
            <w:lang w:val="fr-FR"/>
          </w:rPr>
          <w:t>1.2.</w:t>
        </w:r>
        <w:r w:rsidR="00D361A5">
          <w:rPr>
            <w:rFonts w:asciiTheme="minorHAnsi" w:eastAsiaTheme="minorEastAsia" w:hAnsiTheme="minorHAnsi" w:cstheme="minorBidi"/>
            <w:b w:val="0"/>
            <w:i w:val="0"/>
            <w:iCs w:val="0"/>
            <w:kern w:val="2"/>
            <w:szCs w:val="22"/>
          </w:rPr>
          <w:tab/>
        </w:r>
        <w:r w:rsidR="00D361A5" w:rsidRPr="008C7EC3">
          <w:rPr>
            <w:rStyle w:val="aa"/>
          </w:rPr>
          <w:t>deviceType</w:t>
        </w:r>
        <w:r w:rsidR="00D361A5" w:rsidRPr="008C7EC3">
          <w:rPr>
            <w:rStyle w:val="aa"/>
            <w:rFonts w:hint="eastAsia"/>
            <w:lang w:val="fr-FR"/>
          </w:rPr>
          <w:t>设备</w:t>
        </w:r>
        <w:r w:rsidR="00D361A5" w:rsidRPr="008C7EC3">
          <w:rPr>
            <w:rStyle w:val="aa"/>
            <w:lang w:val="fr-FR"/>
          </w:rPr>
          <w:t>ID</w:t>
        </w:r>
        <w:r w:rsidR="00D361A5" w:rsidRPr="008C7EC3">
          <w:rPr>
            <w:rStyle w:val="aa"/>
            <w:rFonts w:hint="eastAsia"/>
            <w:lang w:val="fr-FR"/>
          </w:rPr>
          <w:t>类型</w:t>
        </w:r>
        <w:r w:rsidR="00D361A5">
          <w:rPr>
            <w:webHidden/>
          </w:rPr>
          <w:tab/>
        </w:r>
        <w:r>
          <w:rPr>
            <w:webHidden/>
          </w:rPr>
          <w:fldChar w:fldCharType="begin"/>
        </w:r>
        <w:r w:rsidR="00D361A5">
          <w:rPr>
            <w:webHidden/>
          </w:rPr>
          <w:instrText xml:space="preserve"> PAGEREF _Toc433721892 \h </w:instrText>
        </w:r>
        <w:r>
          <w:rPr>
            <w:webHidden/>
          </w:rPr>
        </w:r>
        <w:r>
          <w:rPr>
            <w:webHidden/>
          </w:rPr>
          <w:fldChar w:fldCharType="separate"/>
        </w:r>
        <w:r w:rsidR="00D361A5">
          <w:rPr>
            <w:webHidden/>
          </w:rPr>
          <w:t>6</w:t>
        </w:r>
        <w:r>
          <w:rPr>
            <w:webHidden/>
          </w:rPr>
          <w:fldChar w:fldCharType="end"/>
        </w:r>
      </w:hyperlink>
    </w:p>
    <w:p w:rsidR="00D361A5" w:rsidRDefault="00E0174E">
      <w:pPr>
        <w:pStyle w:val="32"/>
        <w:rPr>
          <w:rFonts w:asciiTheme="minorHAnsi" w:eastAsiaTheme="minorEastAsia" w:hAnsiTheme="minorHAnsi" w:cstheme="minorBidi"/>
          <w:b w:val="0"/>
          <w:i w:val="0"/>
          <w:iCs w:val="0"/>
          <w:kern w:val="2"/>
          <w:szCs w:val="22"/>
        </w:rPr>
      </w:pPr>
      <w:hyperlink w:anchor="_Toc433721893" w:history="1">
        <w:r w:rsidR="00D361A5" w:rsidRPr="008C7EC3">
          <w:rPr>
            <w:rStyle w:val="aa"/>
            <w:rFonts w:ascii="Arial" w:hAnsi="Arial"/>
            <w:kern w:val="0"/>
            <w:lang w:val="fr-FR"/>
          </w:rPr>
          <w:t>1.3.</w:t>
        </w:r>
        <w:r w:rsidR="00D361A5">
          <w:rPr>
            <w:rFonts w:asciiTheme="minorHAnsi" w:eastAsiaTheme="minorEastAsia" w:hAnsiTheme="minorHAnsi" w:cstheme="minorBidi"/>
            <w:b w:val="0"/>
            <w:i w:val="0"/>
            <w:iCs w:val="0"/>
            <w:kern w:val="2"/>
            <w:szCs w:val="22"/>
          </w:rPr>
          <w:tab/>
        </w:r>
        <w:r w:rsidR="00D361A5" w:rsidRPr="008C7EC3">
          <w:rPr>
            <w:rStyle w:val="aa"/>
          </w:rPr>
          <w:t>traceFlag</w:t>
        </w:r>
        <w:r w:rsidR="00D361A5" w:rsidRPr="008C7EC3">
          <w:rPr>
            <w:rStyle w:val="aa"/>
            <w:rFonts w:hint="eastAsia"/>
            <w:lang w:val="fr-FR"/>
          </w:rPr>
          <w:t>跟踪标志</w:t>
        </w:r>
        <w:r w:rsidR="00D361A5">
          <w:rPr>
            <w:webHidden/>
          </w:rPr>
          <w:tab/>
        </w:r>
        <w:r>
          <w:rPr>
            <w:webHidden/>
          </w:rPr>
          <w:fldChar w:fldCharType="begin"/>
        </w:r>
        <w:r w:rsidR="00D361A5">
          <w:rPr>
            <w:webHidden/>
          </w:rPr>
          <w:instrText xml:space="preserve"> PAGEREF _Toc433721893 \h </w:instrText>
        </w:r>
        <w:r>
          <w:rPr>
            <w:webHidden/>
          </w:rPr>
        </w:r>
        <w:r>
          <w:rPr>
            <w:webHidden/>
          </w:rPr>
          <w:fldChar w:fldCharType="separate"/>
        </w:r>
        <w:r w:rsidR="00D361A5">
          <w:rPr>
            <w:webHidden/>
          </w:rPr>
          <w:t>6</w:t>
        </w:r>
        <w:r>
          <w:rPr>
            <w:webHidden/>
          </w:rPr>
          <w:fldChar w:fldCharType="end"/>
        </w:r>
      </w:hyperlink>
    </w:p>
    <w:p w:rsidR="00D361A5" w:rsidRDefault="00E0174E">
      <w:pPr>
        <w:pStyle w:val="32"/>
        <w:rPr>
          <w:rFonts w:asciiTheme="minorHAnsi" w:eastAsiaTheme="minorEastAsia" w:hAnsiTheme="minorHAnsi" w:cstheme="minorBidi"/>
          <w:b w:val="0"/>
          <w:i w:val="0"/>
          <w:iCs w:val="0"/>
          <w:kern w:val="2"/>
          <w:szCs w:val="22"/>
        </w:rPr>
      </w:pPr>
      <w:hyperlink w:anchor="_Toc433721894" w:history="1">
        <w:r w:rsidR="00D361A5" w:rsidRPr="008C7EC3">
          <w:rPr>
            <w:rStyle w:val="aa"/>
            <w:lang w:val="fr-FR"/>
          </w:rPr>
          <w:t>1.4.</w:t>
        </w:r>
        <w:r w:rsidR="00D361A5">
          <w:rPr>
            <w:rFonts w:asciiTheme="minorHAnsi" w:eastAsiaTheme="minorEastAsia" w:hAnsiTheme="minorHAnsi" w:cstheme="minorBidi"/>
            <w:b w:val="0"/>
            <w:i w:val="0"/>
            <w:iCs w:val="0"/>
            <w:kern w:val="2"/>
            <w:szCs w:val="22"/>
          </w:rPr>
          <w:tab/>
        </w:r>
        <w:r w:rsidR="00D361A5" w:rsidRPr="008C7EC3">
          <w:rPr>
            <w:rStyle w:val="aa"/>
          </w:rPr>
          <w:t>gender</w:t>
        </w:r>
        <w:r w:rsidR="00D361A5" w:rsidRPr="008C7EC3">
          <w:rPr>
            <w:rStyle w:val="aa"/>
            <w:rFonts w:hint="eastAsia"/>
            <w:lang w:val="fr-FR"/>
          </w:rPr>
          <w:t>性别</w:t>
        </w:r>
        <w:r w:rsidR="00D361A5">
          <w:rPr>
            <w:webHidden/>
          </w:rPr>
          <w:tab/>
        </w:r>
        <w:r>
          <w:rPr>
            <w:webHidden/>
          </w:rPr>
          <w:fldChar w:fldCharType="begin"/>
        </w:r>
        <w:r w:rsidR="00D361A5">
          <w:rPr>
            <w:webHidden/>
          </w:rPr>
          <w:instrText xml:space="preserve"> PAGEREF _Toc433721894 \h </w:instrText>
        </w:r>
        <w:r>
          <w:rPr>
            <w:webHidden/>
          </w:rPr>
        </w:r>
        <w:r>
          <w:rPr>
            <w:webHidden/>
          </w:rPr>
          <w:fldChar w:fldCharType="separate"/>
        </w:r>
        <w:r w:rsidR="00D361A5">
          <w:rPr>
            <w:webHidden/>
          </w:rPr>
          <w:t>6</w:t>
        </w:r>
        <w:r>
          <w:rPr>
            <w:webHidden/>
          </w:rPr>
          <w:fldChar w:fldCharType="end"/>
        </w:r>
      </w:hyperlink>
    </w:p>
    <w:p w:rsidR="00D361A5" w:rsidRDefault="00E0174E">
      <w:pPr>
        <w:pStyle w:val="32"/>
        <w:rPr>
          <w:rFonts w:asciiTheme="minorHAnsi" w:eastAsiaTheme="minorEastAsia" w:hAnsiTheme="minorHAnsi" w:cstheme="minorBidi"/>
          <w:b w:val="0"/>
          <w:i w:val="0"/>
          <w:iCs w:val="0"/>
          <w:kern w:val="2"/>
          <w:szCs w:val="22"/>
        </w:rPr>
      </w:pPr>
      <w:hyperlink w:anchor="_Toc433721895" w:history="1">
        <w:r w:rsidR="00D361A5" w:rsidRPr="008C7EC3">
          <w:rPr>
            <w:rStyle w:val="aa"/>
            <w:lang w:val="fr-FR"/>
          </w:rPr>
          <w:t>1.5.</w:t>
        </w:r>
        <w:r w:rsidR="00D361A5">
          <w:rPr>
            <w:rFonts w:asciiTheme="minorHAnsi" w:eastAsiaTheme="minorEastAsia" w:hAnsiTheme="minorHAnsi" w:cstheme="minorBidi"/>
            <w:b w:val="0"/>
            <w:i w:val="0"/>
            <w:iCs w:val="0"/>
            <w:kern w:val="2"/>
            <w:szCs w:val="22"/>
          </w:rPr>
          <w:tab/>
        </w:r>
        <w:r w:rsidR="00D361A5" w:rsidRPr="008C7EC3">
          <w:rPr>
            <w:rStyle w:val="aa"/>
          </w:rPr>
          <w:t>EmailState</w:t>
        </w:r>
        <w:r w:rsidR="00D361A5" w:rsidRPr="008C7EC3">
          <w:rPr>
            <w:rStyle w:val="aa"/>
            <w:rFonts w:hint="eastAsia"/>
          </w:rPr>
          <w:t>邮箱激活状态</w:t>
        </w:r>
        <w:r w:rsidR="00D361A5">
          <w:rPr>
            <w:webHidden/>
          </w:rPr>
          <w:tab/>
        </w:r>
        <w:r>
          <w:rPr>
            <w:webHidden/>
          </w:rPr>
          <w:fldChar w:fldCharType="begin"/>
        </w:r>
        <w:r w:rsidR="00D361A5">
          <w:rPr>
            <w:webHidden/>
          </w:rPr>
          <w:instrText xml:space="preserve"> PAGEREF _Toc433721895 \h </w:instrText>
        </w:r>
        <w:r>
          <w:rPr>
            <w:webHidden/>
          </w:rPr>
        </w:r>
        <w:r>
          <w:rPr>
            <w:webHidden/>
          </w:rPr>
          <w:fldChar w:fldCharType="separate"/>
        </w:r>
        <w:r w:rsidR="00D361A5">
          <w:rPr>
            <w:webHidden/>
          </w:rPr>
          <w:t>6</w:t>
        </w:r>
        <w:r>
          <w:rPr>
            <w:webHidden/>
          </w:rPr>
          <w:fldChar w:fldCharType="end"/>
        </w:r>
      </w:hyperlink>
    </w:p>
    <w:p w:rsidR="00D361A5" w:rsidRDefault="00E0174E">
      <w:pPr>
        <w:pStyle w:val="32"/>
        <w:rPr>
          <w:rFonts w:asciiTheme="minorHAnsi" w:eastAsiaTheme="minorEastAsia" w:hAnsiTheme="minorHAnsi" w:cstheme="minorBidi"/>
          <w:b w:val="0"/>
          <w:i w:val="0"/>
          <w:iCs w:val="0"/>
          <w:kern w:val="2"/>
          <w:szCs w:val="22"/>
        </w:rPr>
      </w:pPr>
      <w:hyperlink w:anchor="_Toc433721896" w:history="1">
        <w:r w:rsidR="00D361A5" w:rsidRPr="008C7EC3">
          <w:rPr>
            <w:rStyle w:val="aa"/>
            <w:lang w:val="fr-FR"/>
          </w:rPr>
          <w:t>1.6.</w:t>
        </w:r>
        <w:r w:rsidR="00D361A5">
          <w:rPr>
            <w:rFonts w:asciiTheme="minorHAnsi" w:eastAsiaTheme="minorEastAsia" w:hAnsiTheme="minorHAnsi" w:cstheme="minorBidi"/>
            <w:b w:val="0"/>
            <w:i w:val="0"/>
            <w:iCs w:val="0"/>
            <w:kern w:val="2"/>
            <w:szCs w:val="22"/>
          </w:rPr>
          <w:tab/>
        </w:r>
        <w:r w:rsidR="00D361A5" w:rsidRPr="008C7EC3">
          <w:rPr>
            <w:rStyle w:val="aa"/>
          </w:rPr>
          <w:t>ReqClientType</w:t>
        </w:r>
        <w:r w:rsidR="00D361A5" w:rsidRPr="008C7EC3">
          <w:rPr>
            <w:rStyle w:val="aa"/>
            <w:rFonts w:hint="eastAsia"/>
          </w:rPr>
          <w:t>请求客户端类型</w:t>
        </w:r>
        <w:r w:rsidR="00D361A5">
          <w:rPr>
            <w:webHidden/>
          </w:rPr>
          <w:tab/>
        </w:r>
        <w:r>
          <w:rPr>
            <w:webHidden/>
          </w:rPr>
          <w:fldChar w:fldCharType="begin"/>
        </w:r>
        <w:r w:rsidR="00D361A5">
          <w:rPr>
            <w:webHidden/>
          </w:rPr>
          <w:instrText xml:space="preserve"> PAGEREF _Toc433721896 \h </w:instrText>
        </w:r>
        <w:r>
          <w:rPr>
            <w:webHidden/>
          </w:rPr>
        </w:r>
        <w:r>
          <w:rPr>
            <w:webHidden/>
          </w:rPr>
          <w:fldChar w:fldCharType="separate"/>
        </w:r>
        <w:r w:rsidR="00D361A5">
          <w:rPr>
            <w:webHidden/>
          </w:rPr>
          <w:t>6</w:t>
        </w:r>
        <w:r>
          <w:rPr>
            <w:webHidden/>
          </w:rPr>
          <w:fldChar w:fldCharType="end"/>
        </w:r>
      </w:hyperlink>
    </w:p>
    <w:p w:rsidR="00D361A5" w:rsidRDefault="00E0174E">
      <w:pPr>
        <w:pStyle w:val="32"/>
        <w:rPr>
          <w:rFonts w:asciiTheme="minorHAnsi" w:eastAsiaTheme="minorEastAsia" w:hAnsiTheme="minorHAnsi" w:cstheme="minorBidi"/>
          <w:b w:val="0"/>
          <w:i w:val="0"/>
          <w:iCs w:val="0"/>
          <w:kern w:val="2"/>
          <w:szCs w:val="22"/>
        </w:rPr>
      </w:pPr>
      <w:hyperlink w:anchor="_Toc433721897" w:history="1">
        <w:r w:rsidR="00D361A5" w:rsidRPr="008C7EC3">
          <w:rPr>
            <w:rStyle w:val="aa"/>
            <w:lang w:val="fr-FR"/>
          </w:rPr>
          <w:t>1.7.</w:t>
        </w:r>
        <w:r w:rsidR="00D361A5">
          <w:rPr>
            <w:rFonts w:asciiTheme="minorHAnsi" w:eastAsiaTheme="minorEastAsia" w:hAnsiTheme="minorHAnsi" w:cstheme="minorBidi"/>
            <w:b w:val="0"/>
            <w:i w:val="0"/>
            <w:iCs w:val="0"/>
            <w:kern w:val="2"/>
            <w:szCs w:val="22"/>
          </w:rPr>
          <w:tab/>
        </w:r>
        <w:r w:rsidR="00D361A5" w:rsidRPr="008C7EC3">
          <w:rPr>
            <w:rStyle w:val="aa"/>
          </w:rPr>
          <w:t>serviceID</w:t>
        </w:r>
        <w:r w:rsidR="00D361A5" w:rsidRPr="008C7EC3">
          <w:rPr>
            <w:rStyle w:val="aa"/>
            <w:rFonts w:hint="eastAsia"/>
          </w:rPr>
          <w:t>业务编号</w:t>
        </w:r>
        <w:r w:rsidR="00D361A5">
          <w:rPr>
            <w:webHidden/>
          </w:rPr>
          <w:tab/>
        </w:r>
        <w:r>
          <w:rPr>
            <w:webHidden/>
          </w:rPr>
          <w:fldChar w:fldCharType="begin"/>
        </w:r>
        <w:r w:rsidR="00D361A5">
          <w:rPr>
            <w:webHidden/>
          </w:rPr>
          <w:instrText xml:space="preserve"> PAGEREF _Toc433721897 \h </w:instrText>
        </w:r>
        <w:r>
          <w:rPr>
            <w:webHidden/>
          </w:rPr>
        </w:r>
        <w:r>
          <w:rPr>
            <w:webHidden/>
          </w:rPr>
          <w:fldChar w:fldCharType="separate"/>
        </w:r>
        <w:r w:rsidR="00D361A5">
          <w:rPr>
            <w:webHidden/>
          </w:rPr>
          <w:t>9</w:t>
        </w:r>
        <w:r>
          <w:rPr>
            <w:webHidden/>
          </w:rPr>
          <w:fldChar w:fldCharType="end"/>
        </w:r>
      </w:hyperlink>
    </w:p>
    <w:p w:rsidR="00D361A5" w:rsidRDefault="00E0174E">
      <w:pPr>
        <w:pStyle w:val="32"/>
        <w:rPr>
          <w:rFonts w:asciiTheme="minorHAnsi" w:eastAsiaTheme="minorEastAsia" w:hAnsiTheme="minorHAnsi" w:cstheme="minorBidi"/>
          <w:b w:val="0"/>
          <w:i w:val="0"/>
          <w:iCs w:val="0"/>
          <w:kern w:val="2"/>
          <w:szCs w:val="22"/>
        </w:rPr>
      </w:pPr>
      <w:hyperlink w:anchor="_Toc433721898" w:history="1">
        <w:r w:rsidR="00D361A5" w:rsidRPr="008C7EC3">
          <w:rPr>
            <w:rStyle w:val="aa"/>
            <w:lang w:val="fr-FR"/>
          </w:rPr>
          <w:t>1.8.</w:t>
        </w:r>
        <w:r w:rsidR="00D361A5">
          <w:rPr>
            <w:rFonts w:asciiTheme="minorHAnsi" w:eastAsiaTheme="minorEastAsia" w:hAnsiTheme="minorHAnsi" w:cstheme="minorBidi"/>
            <w:b w:val="0"/>
            <w:i w:val="0"/>
            <w:iCs w:val="0"/>
            <w:kern w:val="2"/>
            <w:szCs w:val="22"/>
          </w:rPr>
          <w:tab/>
        </w:r>
        <w:r w:rsidR="00D361A5" w:rsidRPr="008C7EC3">
          <w:rPr>
            <w:rStyle w:val="aa"/>
          </w:rPr>
          <w:t>userValidStatus</w:t>
        </w:r>
        <w:r w:rsidR="00D361A5" w:rsidRPr="008C7EC3">
          <w:rPr>
            <w:rStyle w:val="aa"/>
            <w:rFonts w:hint="eastAsia"/>
          </w:rPr>
          <w:t>用户有效状态</w:t>
        </w:r>
        <w:r w:rsidR="00D361A5">
          <w:rPr>
            <w:webHidden/>
          </w:rPr>
          <w:tab/>
        </w:r>
        <w:r>
          <w:rPr>
            <w:webHidden/>
          </w:rPr>
          <w:fldChar w:fldCharType="begin"/>
        </w:r>
        <w:r w:rsidR="00D361A5">
          <w:rPr>
            <w:webHidden/>
          </w:rPr>
          <w:instrText xml:space="preserve"> PAGEREF _Toc433721898 \h </w:instrText>
        </w:r>
        <w:r>
          <w:rPr>
            <w:webHidden/>
          </w:rPr>
        </w:r>
        <w:r>
          <w:rPr>
            <w:webHidden/>
          </w:rPr>
          <w:fldChar w:fldCharType="separate"/>
        </w:r>
        <w:r w:rsidR="00D361A5">
          <w:rPr>
            <w:webHidden/>
          </w:rPr>
          <w:t>10</w:t>
        </w:r>
        <w:r>
          <w:rPr>
            <w:webHidden/>
          </w:rPr>
          <w:fldChar w:fldCharType="end"/>
        </w:r>
      </w:hyperlink>
    </w:p>
    <w:p w:rsidR="00D361A5" w:rsidRDefault="00E0174E">
      <w:pPr>
        <w:pStyle w:val="32"/>
        <w:rPr>
          <w:rFonts w:asciiTheme="minorHAnsi" w:eastAsiaTheme="minorEastAsia" w:hAnsiTheme="minorHAnsi" w:cstheme="minorBidi"/>
          <w:b w:val="0"/>
          <w:i w:val="0"/>
          <w:iCs w:val="0"/>
          <w:kern w:val="2"/>
          <w:szCs w:val="22"/>
        </w:rPr>
      </w:pPr>
      <w:hyperlink w:anchor="_Toc433721899" w:history="1">
        <w:r w:rsidR="00D361A5" w:rsidRPr="008C7EC3">
          <w:rPr>
            <w:rStyle w:val="aa"/>
            <w:lang w:val="fr-FR"/>
          </w:rPr>
          <w:t>1.9.</w:t>
        </w:r>
        <w:r w:rsidR="00D361A5">
          <w:rPr>
            <w:rFonts w:asciiTheme="minorHAnsi" w:eastAsiaTheme="minorEastAsia" w:hAnsiTheme="minorHAnsi" w:cstheme="minorBidi"/>
            <w:b w:val="0"/>
            <w:i w:val="0"/>
            <w:iCs w:val="0"/>
            <w:kern w:val="2"/>
            <w:szCs w:val="22"/>
          </w:rPr>
          <w:tab/>
        </w:r>
        <w:r w:rsidR="00D361A5" w:rsidRPr="008C7EC3">
          <w:rPr>
            <w:rStyle w:val="aa"/>
          </w:rPr>
          <w:t>accountValidStatus</w:t>
        </w:r>
        <w:r w:rsidR="00D361A5" w:rsidRPr="008C7EC3">
          <w:rPr>
            <w:rStyle w:val="aa"/>
            <w:rFonts w:hint="eastAsia"/>
          </w:rPr>
          <w:t>账号有效状态</w:t>
        </w:r>
        <w:r w:rsidR="00D361A5">
          <w:rPr>
            <w:webHidden/>
          </w:rPr>
          <w:tab/>
        </w:r>
        <w:r>
          <w:rPr>
            <w:webHidden/>
          </w:rPr>
          <w:fldChar w:fldCharType="begin"/>
        </w:r>
        <w:r w:rsidR="00D361A5">
          <w:rPr>
            <w:webHidden/>
          </w:rPr>
          <w:instrText xml:space="preserve"> PAGEREF _Toc433721899 \h </w:instrText>
        </w:r>
        <w:r>
          <w:rPr>
            <w:webHidden/>
          </w:rPr>
        </w:r>
        <w:r>
          <w:rPr>
            <w:webHidden/>
          </w:rPr>
          <w:fldChar w:fldCharType="separate"/>
        </w:r>
        <w:r w:rsidR="00D361A5">
          <w:rPr>
            <w:webHidden/>
          </w:rPr>
          <w:t>10</w:t>
        </w:r>
        <w:r>
          <w:rPr>
            <w:webHidden/>
          </w:rPr>
          <w:fldChar w:fldCharType="end"/>
        </w:r>
      </w:hyperlink>
    </w:p>
    <w:p w:rsidR="00D361A5" w:rsidRDefault="00E0174E">
      <w:pPr>
        <w:pStyle w:val="32"/>
        <w:rPr>
          <w:rFonts w:asciiTheme="minorHAnsi" w:eastAsiaTheme="minorEastAsia" w:hAnsiTheme="minorHAnsi" w:cstheme="minorBidi"/>
          <w:b w:val="0"/>
          <w:i w:val="0"/>
          <w:iCs w:val="0"/>
          <w:kern w:val="2"/>
          <w:szCs w:val="22"/>
        </w:rPr>
      </w:pPr>
      <w:hyperlink w:anchor="_Toc433721900" w:history="1">
        <w:r w:rsidR="00D361A5" w:rsidRPr="008C7EC3">
          <w:rPr>
            <w:rStyle w:val="aa"/>
            <w:lang w:val="fr-FR"/>
          </w:rPr>
          <w:t>1.10.</w:t>
        </w:r>
        <w:r w:rsidR="00D361A5">
          <w:rPr>
            <w:rFonts w:asciiTheme="minorHAnsi" w:eastAsiaTheme="minorEastAsia" w:hAnsiTheme="minorHAnsi" w:cstheme="minorBidi"/>
            <w:b w:val="0"/>
            <w:i w:val="0"/>
            <w:iCs w:val="0"/>
            <w:kern w:val="2"/>
            <w:szCs w:val="22"/>
          </w:rPr>
          <w:tab/>
        </w:r>
        <w:r w:rsidR="00D361A5" w:rsidRPr="008C7EC3">
          <w:rPr>
            <w:rStyle w:val="aa"/>
          </w:rPr>
          <w:t>AppID</w:t>
        </w:r>
        <w:r w:rsidR="00D361A5" w:rsidRPr="008C7EC3">
          <w:rPr>
            <w:rStyle w:val="aa"/>
            <w:rFonts w:hint="eastAsia"/>
          </w:rPr>
          <w:t>应用标识</w:t>
        </w:r>
        <w:r w:rsidR="00D361A5">
          <w:rPr>
            <w:webHidden/>
          </w:rPr>
          <w:tab/>
        </w:r>
        <w:r>
          <w:rPr>
            <w:webHidden/>
          </w:rPr>
          <w:fldChar w:fldCharType="begin"/>
        </w:r>
        <w:r w:rsidR="00D361A5">
          <w:rPr>
            <w:webHidden/>
          </w:rPr>
          <w:instrText xml:space="preserve"> PAGEREF _Toc433721900 \h </w:instrText>
        </w:r>
        <w:r>
          <w:rPr>
            <w:webHidden/>
          </w:rPr>
        </w:r>
        <w:r>
          <w:rPr>
            <w:webHidden/>
          </w:rPr>
          <w:fldChar w:fldCharType="separate"/>
        </w:r>
        <w:r w:rsidR="00D361A5">
          <w:rPr>
            <w:webHidden/>
          </w:rPr>
          <w:t>12</w:t>
        </w:r>
        <w:r>
          <w:rPr>
            <w:webHidden/>
          </w:rPr>
          <w:fldChar w:fldCharType="end"/>
        </w:r>
      </w:hyperlink>
    </w:p>
    <w:p w:rsidR="00D361A5" w:rsidRDefault="00E0174E">
      <w:pPr>
        <w:pStyle w:val="32"/>
        <w:rPr>
          <w:rFonts w:asciiTheme="minorHAnsi" w:eastAsiaTheme="minorEastAsia" w:hAnsiTheme="minorHAnsi" w:cstheme="minorBidi"/>
          <w:b w:val="0"/>
          <w:i w:val="0"/>
          <w:iCs w:val="0"/>
          <w:kern w:val="2"/>
          <w:szCs w:val="22"/>
        </w:rPr>
      </w:pPr>
      <w:hyperlink w:anchor="_Toc433721901" w:history="1">
        <w:r w:rsidR="00D361A5" w:rsidRPr="008C7EC3">
          <w:rPr>
            <w:rStyle w:val="aa"/>
          </w:rPr>
          <w:t>1.11.</w:t>
        </w:r>
        <w:r w:rsidR="00D361A5">
          <w:rPr>
            <w:rFonts w:asciiTheme="minorHAnsi" w:eastAsiaTheme="minorEastAsia" w:hAnsiTheme="minorHAnsi" w:cstheme="minorBidi"/>
            <w:b w:val="0"/>
            <w:i w:val="0"/>
            <w:iCs w:val="0"/>
            <w:kern w:val="2"/>
            <w:szCs w:val="22"/>
          </w:rPr>
          <w:tab/>
        </w:r>
        <w:r w:rsidR="00D361A5" w:rsidRPr="008C7EC3">
          <w:rPr>
            <w:rStyle w:val="aa"/>
            <w:rFonts w:hint="eastAsia"/>
          </w:rPr>
          <w:t>内部服务器标识</w:t>
        </w:r>
        <w:r w:rsidR="00D361A5">
          <w:rPr>
            <w:webHidden/>
          </w:rPr>
          <w:tab/>
        </w:r>
        <w:r>
          <w:rPr>
            <w:webHidden/>
          </w:rPr>
          <w:fldChar w:fldCharType="begin"/>
        </w:r>
        <w:r w:rsidR="00D361A5">
          <w:rPr>
            <w:webHidden/>
          </w:rPr>
          <w:instrText xml:space="preserve"> PAGEREF _Toc433721901 \h </w:instrText>
        </w:r>
        <w:r>
          <w:rPr>
            <w:webHidden/>
          </w:rPr>
        </w:r>
        <w:r>
          <w:rPr>
            <w:webHidden/>
          </w:rPr>
          <w:fldChar w:fldCharType="separate"/>
        </w:r>
        <w:r w:rsidR="00D361A5">
          <w:rPr>
            <w:webHidden/>
          </w:rPr>
          <w:t>17</w:t>
        </w:r>
        <w:r>
          <w:rPr>
            <w:webHidden/>
          </w:rPr>
          <w:fldChar w:fldCharType="end"/>
        </w:r>
      </w:hyperlink>
    </w:p>
    <w:p w:rsidR="00A036CA" w:rsidRDefault="00E0174E">
      <w:r>
        <w:fldChar w:fldCharType="end"/>
      </w:r>
    </w:p>
    <w:p w:rsidR="00A036CA" w:rsidRDefault="00A036CA">
      <w:pPr>
        <w:sectPr w:rsidR="00A036CA" w:rsidSect="00F02399">
          <w:pgSz w:w="11906" w:h="16838"/>
          <w:pgMar w:top="1440" w:right="1800" w:bottom="1440" w:left="1800" w:header="851" w:footer="992" w:gutter="0"/>
          <w:pgBorders w:offsetFrom="page">
            <w:top w:val="single" w:sz="4" w:space="24" w:color="auto"/>
            <w:left w:val="single" w:sz="4" w:space="24" w:color="auto"/>
            <w:bottom w:val="single" w:sz="4" w:space="24" w:color="auto"/>
            <w:right w:val="single" w:sz="4" w:space="24" w:color="auto"/>
          </w:pgBorders>
          <w:cols w:space="425"/>
          <w:docGrid w:type="lines" w:linePitch="312"/>
        </w:sectPr>
      </w:pPr>
    </w:p>
    <w:p w:rsidR="00A036CA" w:rsidRDefault="00A036CA">
      <w:pPr>
        <w:pStyle w:val="DefaultText"/>
        <w:tabs>
          <w:tab w:val="clear" w:pos="425"/>
          <w:tab w:val="num" w:pos="0"/>
        </w:tabs>
        <w:ind w:left="0" w:firstLine="0"/>
        <w:jc w:val="center"/>
      </w:pPr>
      <w:r>
        <w:rPr>
          <w:rFonts w:hint="eastAsia"/>
        </w:rPr>
        <w:t>图表目录</w:t>
      </w:r>
    </w:p>
    <w:p w:rsidR="00A036CA" w:rsidRDefault="00E0174E">
      <w:r>
        <w:fldChar w:fldCharType="begin"/>
      </w:r>
      <w:r w:rsidR="00A036CA">
        <w:instrText xml:space="preserve"> TOC </w:instrText>
      </w:r>
      <w:r w:rsidR="00A036CA">
        <w:rPr>
          <w:rFonts w:hint="eastAsia"/>
        </w:rPr>
        <w:instrText>\h \z \t "</w:instrText>
      </w:r>
      <w:r w:rsidR="00A036CA">
        <w:rPr>
          <w:rFonts w:hint="eastAsia"/>
        </w:rPr>
        <w:instrText>图表目录</w:instrText>
      </w:r>
      <w:r w:rsidR="00A036CA">
        <w:rPr>
          <w:rFonts w:hint="eastAsia"/>
        </w:rPr>
        <w:instrText>" \c</w:instrText>
      </w:r>
      <w:r w:rsidR="00A036CA">
        <w:instrText xml:space="preserve"> </w:instrText>
      </w:r>
      <w:r>
        <w:fldChar w:fldCharType="separate"/>
      </w:r>
      <w:r w:rsidR="0047778C">
        <w:rPr>
          <w:rFonts w:hint="eastAsia"/>
          <w:b/>
          <w:bCs/>
          <w:noProof/>
        </w:rPr>
        <w:t>错误！未找到图形项目表。</w:t>
      </w:r>
      <w:r>
        <w:fldChar w:fldCharType="end"/>
      </w:r>
    </w:p>
    <w:p w:rsidR="00885001" w:rsidRPr="00422E1E" w:rsidRDefault="00A036CA" w:rsidP="00422E1E">
      <w:pPr>
        <w:pStyle w:val="10"/>
        <w:rPr>
          <w:lang w:val="fr-FR"/>
        </w:rPr>
      </w:pPr>
      <w:r>
        <w:br w:type="page"/>
      </w:r>
      <w:bookmarkStart w:id="0" w:name="_Toc433721890"/>
      <w:r w:rsidR="00885001" w:rsidRPr="00885001">
        <w:rPr>
          <w:rFonts w:hint="eastAsia"/>
        </w:rPr>
        <w:t>枚举类型取值</w:t>
      </w:r>
      <w:bookmarkEnd w:id="0"/>
    </w:p>
    <w:p w:rsidR="007A73B2" w:rsidRDefault="007A73B2" w:rsidP="00156D05">
      <w:pPr>
        <w:pStyle w:val="31"/>
        <w:rPr>
          <w:lang w:val="fr-FR"/>
        </w:rPr>
      </w:pPr>
      <w:bookmarkStart w:id="1" w:name="_Toc433721891"/>
      <w:r w:rsidRPr="0095760C">
        <w:rPr>
          <w:rFonts w:hint="eastAsia"/>
        </w:rPr>
        <w:t>accountType</w:t>
      </w:r>
      <w:r>
        <w:rPr>
          <w:rFonts w:hint="eastAsia"/>
          <w:lang w:val="fr-FR"/>
        </w:rPr>
        <w:t>账号类型</w:t>
      </w:r>
      <w:bookmarkEnd w:id="1"/>
    </w:p>
    <w:p w:rsidR="007A73B2" w:rsidRDefault="007A73B2" w:rsidP="007A73B2">
      <w:pPr>
        <w:spacing w:line="240" w:lineRule="atLeast"/>
        <w:ind w:leftChars="186" w:left="391"/>
        <w:rPr>
          <w:rFonts w:ascii="Arial" w:hAnsi="Arial"/>
          <w:kern w:val="0"/>
          <w:sz w:val="18"/>
          <w:szCs w:val="18"/>
          <w:lang w:val="fr-FR"/>
        </w:rPr>
      </w:pPr>
      <w:r>
        <w:rPr>
          <w:rFonts w:ascii="Arial" w:hAnsi="Arial" w:hint="eastAsia"/>
          <w:kern w:val="0"/>
          <w:sz w:val="18"/>
          <w:szCs w:val="18"/>
          <w:lang w:val="fr-FR"/>
        </w:rPr>
        <w:t>0</w:t>
      </w:r>
      <w:r>
        <w:rPr>
          <w:rFonts w:ascii="Arial" w:hAnsi="Arial" w:hint="eastAsia"/>
          <w:kern w:val="0"/>
          <w:sz w:val="18"/>
          <w:szCs w:val="18"/>
          <w:lang w:val="fr-FR"/>
        </w:rPr>
        <w:t>：</w:t>
      </w:r>
      <w:r w:rsidR="00077483">
        <w:rPr>
          <w:rFonts w:ascii="Arial" w:hAnsi="Arial" w:hint="eastAsia"/>
          <w:kern w:val="0"/>
          <w:sz w:val="18"/>
          <w:szCs w:val="18"/>
          <w:lang w:val="fr-FR"/>
        </w:rPr>
        <w:t xml:space="preserve">AccountName </w:t>
      </w:r>
      <w:r w:rsidR="00077483">
        <w:rPr>
          <w:rFonts w:ascii="Arial" w:hAnsi="Arial" w:hint="eastAsia"/>
          <w:kern w:val="0"/>
          <w:sz w:val="18"/>
          <w:szCs w:val="18"/>
          <w:lang w:val="fr-FR"/>
        </w:rPr>
        <w:t>普通账号</w:t>
      </w:r>
      <w:r w:rsidR="00B57B8B">
        <w:rPr>
          <w:rFonts w:ascii="Arial" w:hAnsi="Arial" w:hint="eastAsia"/>
          <w:kern w:val="0"/>
          <w:sz w:val="18"/>
          <w:szCs w:val="18"/>
          <w:lang w:val="fr-FR"/>
        </w:rPr>
        <w:t>，即用户名账号（可不激活的账号，格式由任意字符串改为“非邮箱和手机号码”；为保持老用户名账号可登录，将邮箱格式的用户名账号直接迁移到邮箱账号，将手机号码格式的用户名账号直接迁移为手机账号；并将相关接口参数</w:t>
      </w:r>
      <w:r w:rsidR="00B57B8B">
        <w:rPr>
          <w:rFonts w:ascii="Arial" w:hAnsi="Arial" w:hint="eastAsia"/>
          <w:kern w:val="0"/>
          <w:sz w:val="18"/>
          <w:szCs w:val="18"/>
          <w:lang w:val="fr-FR"/>
        </w:rPr>
        <w:t>AccountType</w:t>
      </w:r>
      <w:r w:rsidR="00B57B8B">
        <w:rPr>
          <w:rFonts w:ascii="Arial" w:hAnsi="Arial" w:hint="eastAsia"/>
          <w:kern w:val="0"/>
          <w:sz w:val="18"/>
          <w:szCs w:val="18"/>
          <w:lang w:val="fr-FR"/>
        </w:rPr>
        <w:t>相应改为邮箱账号和手机账号类型）</w:t>
      </w:r>
    </w:p>
    <w:p w:rsidR="006A4043" w:rsidRDefault="006A4043" w:rsidP="006A4043">
      <w:pPr>
        <w:spacing w:line="240" w:lineRule="atLeast"/>
        <w:ind w:leftChars="186" w:left="391"/>
        <w:rPr>
          <w:rFonts w:ascii="Arial" w:hAnsi="Arial"/>
          <w:kern w:val="0"/>
          <w:sz w:val="18"/>
          <w:szCs w:val="18"/>
          <w:lang w:val="fr-FR"/>
        </w:rPr>
      </w:pPr>
      <w:r>
        <w:rPr>
          <w:rFonts w:ascii="Arial" w:hAnsi="Arial" w:hint="eastAsia"/>
          <w:kern w:val="0"/>
          <w:sz w:val="18"/>
          <w:szCs w:val="18"/>
          <w:lang w:val="fr-FR"/>
        </w:rPr>
        <w:t>1</w:t>
      </w:r>
      <w:r>
        <w:rPr>
          <w:rFonts w:ascii="Arial" w:hAnsi="Arial" w:hint="eastAsia"/>
          <w:kern w:val="0"/>
          <w:sz w:val="18"/>
          <w:szCs w:val="18"/>
          <w:lang w:val="fr-FR"/>
        </w:rPr>
        <w:t>：邮箱账号（</w:t>
      </w:r>
      <w:r w:rsidR="008508BC">
        <w:rPr>
          <w:rFonts w:ascii="Arial" w:hAnsi="Arial" w:hint="eastAsia"/>
          <w:kern w:val="0"/>
          <w:sz w:val="18"/>
          <w:szCs w:val="18"/>
          <w:lang w:val="fr-FR"/>
        </w:rPr>
        <w:t>需</w:t>
      </w:r>
      <w:r>
        <w:rPr>
          <w:rFonts w:ascii="Arial" w:hAnsi="Arial" w:hint="eastAsia"/>
          <w:kern w:val="0"/>
          <w:sz w:val="18"/>
          <w:szCs w:val="18"/>
          <w:lang w:val="fr-FR"/>
        </w:rPr>
        <w:t>激活认证）</w:t>
      </w:r>
    </w:p>
    <w:p w:rsidR="005F6C55" w:rsidRDefault="006A4043" w:rsidP="007A73B2">
      <w:pPr>
        <w:spacing w:line="240" w:lineRule="atLeast"/>
        <w:ind w:leftChars="186" w:left="391"/>
      </w:pPr>
      <w:r>
        <w:rPr>
          <w:rFonts w:ascii="Arial" w:hAnsi="Arial" w:hint="eastAsia"/>
          <w:kern w:val="0"/>
          <w:sz w:val="18"/>
          <w:szCs w:val="18"/>
          <w:lang w:val="fr-FR"/>
        </w:rPr>
        <w:t>2</w:t>
      </w:r>
      <w:r w:rsidR="007A73B2">
        <w:rPr>
          <w:rFonts w:ascii="Arial" w:hAnsi="Arial" w:hint="eastAsia"/>
          <w:kern w:val="0"/>
          <w:sz w:val="18"/>
          <w:szCs w:val="18"/>
          <w:lang w:val="fr-FR"/>
        </w:rPr>
        <w:t>：</w:t>
      </w:r>
      <w:r w:rsidR="008508BC">
        <w:rPr>
          <w:rFonts w:ascii="Arial" w:hAnsi="Arial" w:hint="eastAsia"/>
          <w:kern w:val="0"/>
          <w:sz w:val="18"/>
          <w:szCs w:val="18"/>
          <w:lang w:val="fr-FR"/>
        </w:rPr>
        <w:t>手机</w:t>
      </w:r>
      <w:r w:rsidR="00077483">
        <w:rPr>
          <w:rFonts w:ascii="Arial" w:hAnsi="Arial" w:hint="eastAsia"/>
          <w:kern w:val="0"/>
          <w:sz w:val="18"/>
          <w:szCs w:val="18"/>
          <w:lang w:val="fr-FR"/>
        </w:rPr>
        <w:t>号码账号（</w:t>
      </w:r>
      <w:r w:rsidR="008508BC">
        <w:rPr>
          <w:rFonts w:ascii="Arial" w:hAnsi="Arial" w:hint="eastAsia"/>
          <w:kern w:val="0"/>
          <w:sz w:val="18"/>
          <w:szCs w:val="18"/>
          <w:lang w:val="fr-FR"/>
        </w:rPr>
        <w:t>需</w:t>
      </w:r>
      <w:r w:rsidR="00077483">
        <w:rPr>
          <w:rFonts w:ascii="Arial" w:hAnsi="Arial" w:hint="eastAsia"/>
          <w:kern w:val="0"/>
          <w:sz w:val="18"/>
          <w:szCs w:val="18"/>
          <w:lang w:val="fr-FR"/>
        </w:rPr>
        <w:t>激活认证）</w:t>
      </w:r>
    </w:p>
    <w:p w:rsidR="005F6C55" w:rsidRDefault="00EC713B" w:rsidP="007A73B2">
      <w:pPr>
        <w:spacing w:line="240" w:lineRule="atLeast"/>
        <w:ind w:leftChars="186" w:left="391"/>
        <w:rPr>
          <w:rFonts w:ascii="Arial" w:hAnsi="Arial"/>
          <w:kern w:val="0"/>
          <w:sz w:val="18"/>
          <w:szCs w:val="18"/>
          <w:lang w:val="fr-FR"/>
        </w:rPr>
      </w:pPr>
      <w:r>
        <w:rPr>
          <w:rFonts w:ascii="Arial" w:hAnsi="Arial" w:hint="eastAsia"/>
          <w:kern w:val="0"/>
          <w:sz w:val="18"/>
          <w:szCs w:val="18"/>
          <w:lang w:val="fr-FR"/>
        </w:rPr>
        <w:t>3</w:t>
      </w:r>
      <w:r>
        <w:rPr>
          <w:rFonts w:ascii="Arial" w:hAnsi="Arial" w:hint="eastAsia"/>
          <w:kern w:val="0"/>
          <w:sz w:val="18"/>
          <w:szCs w:val="18"/>
          <w:lang w:val="fr-FR"/>
        </w:rPr>
        <w:t>：天天浏览器临时账号（</w:t>
      </w:r>
      <w:r w:rsidR="00F60389">
        <w:rPr>
          <w:rFonts w:ascii="Arial" w:hAnsi="Arial" w:hint="eastAsia"/>
          <w:kern w:val="0"/>
          <w:sz w:val="18"/>
          <w:szCs w:val="18"/>
          <w:lang w:val="fr-FR"/>
        </w:rPr>
        <w:t>UP</w:t>
      </w:r>
      <w:r>
        <w:rPr>
          <w:rFonts w:ascii="Arial" w:hAnsi="Arial" w:hint="eastAsia"/>
          <w:kern w:val="0"/>
          <w:sz w:val="18"/>
          <w:szCs w:val="18"/>
          <w:lang w:val="fr-FR"/>
        </w:rPr>
        <w:t>只注册，</w:t>
      </w:r>
      <w:r w:rsidR="00F60389">
        <w:rPr>
          <w:rFonts w:ascii="Arial" w:hAnsi="Arial" w:hint="eastAsia"/>
          <w:kern w:val="0"/>
          <w:sz w:val="18"/>
          <w:szCs w:val="18"/>
          <w:lang w:val="fr-FR"/>
        </w:rPr>
        <w:t>无密码，</w:t>
      </w:r>
      <w:r w:rsidR="00F60389">
        <w:rPr>
          <w:rFonts w:ascii="Arial" w:hAnsi="Arial" w:hint="eastAsia"/>
          <w:kern w:val="0"/>
          <w:sz w:val="18"/>
          <w:szCs w:val="18"/>
          <w:lang w:val="fr-FR"/>
        </w:rPr>
        <w:t>UP</w:t>
      </w:r>
      <w:r w:rsidR="00F60389">
        <w:rPr>
          <w:rFonts w:ascii="Arial" w:hAnsi="Arial" w:hint="eastAsia"/>
          <w:kern w:val="0"/>
          <w:sz w:val="18"/>
          <w:szCs w:val="18"/>
          <w:lang w:val="fr-FR"/>
        </w:rPr>
        <w:t>不提供</w:t>
      </w:r>
      <w:r>
        <w:rPr>
          <w:rFonts w:ascii="Arial" w:hAnsi="Arial" w:hint="eastAsia"/>
          <w:kern w:val="0"/>
          <w:sz w:val="18"/>
          <w:szCs w:val="18"/>
          <w:lang w:val="fr-FR"/>
        </w:rPr>
        <w:t>认证</w:t>
      </w:r>
      <w:r w:rsidR="00F60389">
        <w:rPr>
          <w:rFonts w:ascii="Arial" w:hAnsi="Arial" w:hint="eastAsia"/>
          <w:kern w:val="0"/>
          <w:sz w:val="18"/>
          <w:szCs w:val="18"/>
          <w:lang w:val="fr-FR"/>
        </w:rPr>
        <w:t>，天天浏览器查看账号存在即可使用</w:t>
      </w:r>
      <w:r>
        <w:rPr>
          <w:rFonts w:ascii="Arial" w:hAnsi="Arial" w:hint="eastAsia"/>
          <w:kern w:val="0"/>
          <w:sz w:val="18"/>
          <w:szCs w:val="18"/>
          <w:lang w:val="fr-FR"/>
        </w:rPr>
        <w:t>）</w:t>
      </w:r>
    </w:p>
    <w:p w:rsidR="006A4043" w:rsidRDefault="006A4043" w:rsidP="007A73B2">
      <w:pPr>
        <w:spacing w:line="240" w:lineRule="atLeast"/>
        <w:ind w:leftChars="186" w:left="391"/>
        <w:rPr>
          <w:rFonts w:ascii="Arial" w:hAnsi="Arial"/>
          <w:kern w:val="0"/>
          <w:sz w:val="18"/>
          <w:szCs w:val="18"/>
          <w:lang w:val="fr-FR"/>
        </w:rPr>
      </w:pPr>
      <w:r>
        <w:rPr>
          <w:rFonts w:ascii="Arial" w:hAnsi="Arial" w:hint="eastAsia"/>
          <w:kern w:val="0"/>
          <w:sz w:val="18"/>
          <w:szCs w:val="18"/>
          <w:lang w:val="fr-FR"/>
        </w:rPr>
        <w:t>4</w:t>
      </w:r>
      <w:r>
        <w:rPr>
          <w:rFonts w:ascii="Arial" w:hAnsi="Arial" w:hint="eastAsia"/>
          <w:kern w:val="0"/>
          <w:sz w:val="18"/>
          <w:szCs w:val="18"/>
          <w:lang w:val="fr-FR"/>
        </w:rPr>
        <w:t>：新浪微博</w:t>
      </w:r>
      <w:r>
        <w:rPr>
          <w:rFonts w:ascii="Arial" w:hAnsi="Arial" w:hint="eastAsia"/>
          <w:kern w:val="0"/>
          <w:sz w:val="18"/>
          <w:szCs w:val="18"/>
          <w:lang w:val="fr-FR"/>
        </w:rPr>
        <w:t>UserID</w:t>
      </w:r>
      <w:r>
        <w:rPr>
          <w:rFonts w:ascii="Arial" w:hAnsi="Arial" w:hint="eastAsia"/>
          <w:kern w:val="0"/>
          <w:sz w:val="18"/>
          <w:szCs w:val="18"/>
          <w:lang w:val="fr-FR"/>
        </w:rPr>
        <w:t>（</w:t>
      </w:r>
      <w:r>
        <w:rPr>
          <w:rFonts w:ascii="Arial" w:hAnsi="Arial" w:hint="eastAsia"/>
          <w:kern w:val="0"/>
          <w:sz w:val="18"/>
          <w:szCs w:val="18"/>
          <w:lang w:val="fr-FR"/>
        </w:rPr>
        <w:t>UP</w:t>
      </w:r>
      <w:r>
        <w:rPr>
          <w:rFonts w:ascii="Arial" w:hAnsi="Arial" w:hint="eastAsia"/>
          <w:kern w:val="0"/>
          <w:sz w:val="18"/>
          <w:szCs w:val="18"/>
          <w:lang w:val="fr-FR"/>
        </w:rPr>
        <w:t>只注册，无密码，</w:t>
      </w:r>
      <w:r>
        <w:rPr>
          <w:rFonts w:ascii="Arial" w:hAnsi="Arial" w:hint="eastAsia"/>
          <w:kern w:val="0"/>
          <w:sz w:val="18"/>
          <w:szCs w:val="18"/>
          <w:lang w:val="fr-FR"/>
        </w:rPr>
        <w:t>UP</w:t>
      </w:r>
      <w:r>
        <w:rPr>
          <w:rFonts w:ascii="Arial" w:hAnsi="Arial" w:hint="eastAsia"/>
          <w:kern w:val="0"/>
          <w:sz w:val="18"/>
          <w:szCs w:val="18"/>
          <w:lang w:val="fr-FR"/>
        </w:rPr>
        <w:t>不提供认证</w:t>
      </w:r>
      <w:r w:rsidR="00E00904">
        <w:rPr>
          <w:rFonts w:ascii="Arial" w:hAnsi="Arial" w:hint="eastAsia"/>
          <w:kern w:val="0"/>
          <w:sz w:val="18"/>
          <w:szCs w:val="18"/>
          <w:lang w:val="fr-FR"/>
        </w:rPr>
        <w:t>，到</w:t>
      </w:r>
      <w:r w:rsidR="00E00904">
        <w:rPr>
          <w:rFonts w:ascii="Arial" w:hAnsi="Arial" w:hint="eastAsia"/>
          <w:kern w:val="0"/>
          <w:sz w:val="18"/>
          <w:szCs w:val="18"/>
          <w:lang w:val="fr-FR"/>
        </w:rPr>
        <w:t>sina</w:t>
      </w:r>
      <w:r w:rsidR="00E00904">
        <w:rPr>
          <w:rFonts w:ascii="Arial" w:hAnsi="Arial" w:hint="eastAsia"/>
          <w:kern w:val="0"/>
          <w:sz w:val="18"/>
          <w:szCs w:val="18"/>
          <w:lang w:val="fr-FR"/>
        </w:rPr>
        <w:t>认证</w:t>
      </w:r>
      <w:r>
        <w:rPr>
          <w:rFonts w:ascii="Arial" w:hAnsi="Arial" w:hint="eastAsia"/>
          <w:kern w:val="0"/>
          <w:sz w:val="18"/>
          <w:szCs w:val="18"/>
          <w:lang w:val="fr-FR"/>
        </w:rPr>
        <w:t>；）</w:t>
      </w:r>
    </w:p>
    <w:p w:rsidR="008120EF" w:rsidRDefault="008120EF" w:rsidP="008120EF">
      <w:pPr>
        <w:spacing w:line="240" w:lineRule="atLeast"/>
        <w:ind w:leftChars="186" w:left="391"/>
        <w:rPr>
          <w:rFonts w:ascii="Arial" w:hAnsi="Arial"/>
          <w:kern w:val="0"/>
          <w:sz w:val="18"/>
          <w:szCs w:val="18"/>
          <w:lang w:val="fr-FR"/>
        </w:rPr>
      </w:pPr>
      <w:r>
        <w:rPr>
          <w:rFonts w:ascii="Arial" w:hAnsi="Arial" w:hint="eastAsia"/>
          <w:kern w:val="0"/>
          <w:sz w:val="18"/>
          <w:szCs w:val="18"/>
          <w:lang w:val="fr-FR"/>
        </w:rPr>
        <w:t>5</w:t>
      </w:r>
      <w:r>
        <w:rPr>
          <w:rFonts w:ascii="Arial" w:hAnsi="Arial"/>
          <w:kern w:val="0"/>
          <w:sz w:val="18"/>
          <w:szCs w:val="18"/>
          <w:lang w:val="fr-FR"/>
        </w:rPr>
        <w:t> </w:t>
      </w:r>
      <w:r>
        <w:rPr>
          <w:rFonts w:ascii="Arial" w:hAnsi="Arial" w:hint="eastAsia"/>
          <w:kern w:val="0"/>
          <w:sz w:val="18"/>
          <w:szCs w:val="18"/>
          <w:lang w:val="fr-FR"/>
        </w:rPr>
        <w:t>：安全邮箱（</w:t>
      </w:r>
      <w:r w:rsidR="00F10773">
        <w:rPr>
          <w:rFonts w:ascii="Arial" w:hAnsi="Arial" w:hint="eastAsia"/>
          <w:kern w:val="0"/>
          <w:sz w:val="18"/>
          <w:szCs w:val="18"/>
          <w:lang w:val="fr-FR"/>
        </w:rPr>
        <w:t>可</w:t>
      </w:r>
      <w:r>
        <w:rPr>
          <w:rFonts w:ascii="Arial" w:hAnsi="Arial" w:hint="eastAsia"/>
          <w:kern w:val="0"/>
          <w:sz w:val="18"/>
          <w:szCs w:val="18"/>
          <w:lang w:val="fr-FR"/>
        </w:rPr>
        <w:t>用于找回密码，暂只支持</w:t>
      </w:r>
      <w:r>
        <w:rPr>
          <w:rFonts w:ascii="Arial" w:hAnsi="Arial" w:hint="eastAsia"/>
          <w:kern w:val="0"/>
          <w:sz w:val="18"/>
          <w:szCs w:val="18"/>
          <w:lang w:val="fr-FR"/>
        </w:rPr>
        <w:t>1</w:t>
      </w:r>
      <w:r>
        <w:rPr>
          <w:rFonts w:ascii="Arial" w:hAnsi="Arial" w:hint="eastAsia"/>
          <w:kern w:val="0"/>
          <w:sz w:val="18"/>
          <w:szCs w:val="18"/>
          <w:lang w:val="fr-FR"/>
        </w:rPr>
        <w:t>个</w:t>
      </w:r>
      <w:r w:rsidR="00F10773">
        <w:rPr>
          <w:rFonts w:ascii="Arial" w:hAnsi="Arial" w:hint="eastAsia"/>
          <w:kern w:val="0"/>
          <w:sz w:val="18"/>
          <w:szCs w:val="18"/>
          <w:lang w:val="fr-FR"/>
        </w:rPr>
        <w:t>，多个用户可使用相同安全邮箱</w:t>
      </w:r>
      <w:r>
        <w:rPr>
          <w:rFonts w:ascii="Arial" w:hAnsi="Arial" w:hint="eastAsia"/>
          <w:kern w:val="0"/>
          <w:sz w:val="18"/>
          <w:szCs w:val="18"/>
          <w:lang w:val="fr-FR"/>
        </w:rPr>
        <w:t>；与</w:t>
      </w:r>
      <w:r>
        <w:rPr>
          <w:rFonts w:ascii="Arial" w:hAnsi="Arial" w:hint="eastAsia"/>
          <w:kern w:val="0"/>
          <w:sz w:val="18"/>
          <w:szCs w:val="18"/>
          <w:lang w:val="fr-FR"/>
        </w:rPr>
        <w:t>email</w:t>
      </w:r>
      <w:r>
        <w:rPr>
          <w:rFonts w:ascii="Arial" w:hAnsi="Arial" w:hint="eastAsia"/>
          <w:kern w:val="0"/>
          <w:sz w:val="18"/>
          <w:szCs w:val="18"/>
          <w:lang w:val="fr-FR"/>
        </w:rPr>
        <w:t>账号区分开，可以相同，也不同）</w:t>
      </w:r>
    </w:p>
    <w:p w:rsidR="008120EF" w:rsidRDefault="008120EF" w:rsidP="008120EF">
      <w:pPr>
        <w:spacing w:line="240" w:lineRule="atLeast"/>
        <w:ind w:leftChars="186" w:left="391"/>
        <w:rPr>
          <w:rFonts w:ascii="Arial" w:hAnsi="Arial"/>
          <w:kern w:val="0"/>
          <w:sz w:val="18"/>
          <w:szCs w:val="18"/>
          <w:lang w:val="fr-FR"/>
        </w:rPr>
      </w:pPr>
      <w:r>
        <w:rPr>
          <w:rFonts w:ascii="Arial" w:hAnsi="Arial" w:hint="eastAsia"/>
          <w:kern w:val="0"/>
          <w:sz w:val="18"/>
          <w:szCs w:val="18"/>
          <w:lang w:val="fr-FR"/>
        </w:rPr>
        <w:t>6</w:t>
      </w:r>
      <w:r>
        <w:rPr>
          <w:rFonts w:ascii="Arial" w:hAnsi="Arial" w:hint="eastAsia"/>
          <w:kern w:val="0"/>
          <w:sz w:val="18"/>
          <w:szCs w:val="18"/>
          <w:lang w:val="fr-FR"/>
        </w:rPr>
        <w:t>：</w:t>
      </w:r>
      <w:r w:rsidR="00F10773">
        <w:rPr>
          <w:rFonts w:ascii="Arial" w:hAnsi="Arial" w:hint="eastAsia"/>
          <w:kern w:val="0"/>
          <w:sz w:val="18"/>
          <w:szCs w:val="18"/>
          <w:lang w:val="fr-FR"/>
        </w:rPr>
        <w:t>安全</w:t>
      </w:r>
      <w:r>
        <w:rPr>
          <w:rFonts w:ascii="Arial" w:hAnsi="Arial" w:hint="eastAsia"/>
          <w:kern w:val="0"/>
          <w:sz w:val="18"/>
          <w:szCs w:val="18"/>
          <w:lang w:val="fr-FR"/>
        </w:rPr>
        <w:t>手机（</w:t>
      </w:r>
      <w:r w:rsidR="00F10773">
        <w:rPr>
          <w:rFonts w:ascii="Arial" w:hAnsi="Arial" w:hint="eastAsia"/>
          <w:kern w:val="0"/>
          <w:sz w:val="18"/>
          <w:szCs w:val="18"/>
          <w:lang w:val="fr-FR"/>
        </w:rPr>
        <w:t>可用于找回密码</w:t>
      </w:r>
      <w:r>
        <w:rPr>
          <w:rFonts w:ascii="Arial" w:hAnsi="Arial" w:hint="eastAsia"/>
          <w:kern w:val="0"/>
          <w:sz w:val="18"/>
          <w:szCs w:val="18"/>
          <w:lang w:val="fr-FR"/>
        </w:rPr>
        <w:t>，暂只支持</w:t>
      </w:r>
      <w:r>
        <w:rPr>
          <w:rFonts w:ascii="Arial" w:hAnsi="Arial" w:hint="eastAsia"/>
          <w:kern w:val="0"/>
          <w:sz w:val="18"/>
          <w:szCs w:val="18"/>
          <w:lang w:val="fr-FR"/>
        </w:rPr>
        <w:t>1</w:t>
      </w:r>
      <w:r>
        <w:rPr>
          <w:rFonts w:ascii="Arial" w:hAnsi="Arial" w:hint="eastAsia"/>
          <w:kern w:val="0"/>
          <w:sz w:val="18"/>
          <w:szCs w:val="18"/>
          <w:lang w:val="fr-FR"/>
        </w:rPr>
        <w:t>个</w:t>
      </w:r>
      <w:r w:rsidR="00F10773">
        <w:rPr>
          <w:rFonts w:ascii="Arial" w:hAnsi="Arial" w:hint="eastAsia"/>
          <w:kern w:val="0"/>
          <w:sz w:val="18"/>
          <w:szCs w:val="18"/>
          <w:lang w:val="fr-FR"/>
        </w:rPr>
        <w:t>，多个用户可使用相同安全手机</w:t>
      </w:r>
      <w:r>
        <w:rPr>
          <w:rFonts w:ascii="Arial" w:hAnsi="Arial" w:hint="eastAsia"/>
          <w:kern w:val="0"/>
          <w:sz w:val="18"/>
          <w:szCs w:val="18"/>
          <w:lang w:val="fr-FR"/>
        </w:rPr>
        <w:t>；与</w:t>
      </w:r>
      <w:r w:rsidR="00F10773">
        <w:rPr>
          <w:rFonts w:ascii="Arial" w:hAnsi="Arial" w:hint="eastAsia"/>
          <w:kern w:val="0"/>
          <w:sz w:val="18"/>
          <w:szCs w:val="18"/>
          <w:lang w:val="fr-FR"/>
        </w:rPr>
        <w:t>手机</w:t>
      </w:r>
      <w:r>
        <w:rPr>
          <w:rFonts w:ascii="Arial" w:hAnsi="Arial" w:hint="eastAsia"/>
          <w:kern w:val="0"/>
          <w:sz w:val="18"/>
          <w:szCs w:val="18"/>
          <w:lang w:val="fr-FR"/>
        </w:rPr>
        <w:t>账号区分开，可以相同，也不同）</w:t>
      </w:r>
    </w:p>
    <w:p w:rsidR="00ED39E9" w:rsidRDefault="00C26248">
      <w:pPr>
        <w:spacing w:line="240" w:lineRule="atLeast"/>
        <w:ind w:leftChars="186" w:left="391" w:firstLine="29"/>
        <w:rPr>
          <w:rFonts w:ascii="Arial" w:hAnsi="Arial"/>
          <w:kern w:val="0"/>
          <w:sz w:val="18"/>
          <w:szCs w:val="18"/>
          <w:lang w:val="fr-FR"/>
        </w:rPr>
      </w:pPr>
      <w:r>
        <w:rPr>
          <w:rFonts w:ascii="Arial" w:hAnsi="Arial" w:hint="eastAsia"/>
          <w:kern w:val="0"/>
          <w:sz w:val="18"/>
          <w:szCs w:val="18"/>
          <w:lang w:val="fr-FR"/>
        </w:rPr>
        <w:t>7</w:t>
      </w:r>
      <w:r>
        <w:rPr>
          <w:rFonts w:ascii="Arial" w:hAnsi="Arial"/>
          <w:kern w:val="0"/>
          <w:sz w:val="18"/>
          <w:szCs w:val="18"/>
          <w:lang w:val="fr-FR"/>
        </w:rPr>
        <w:t> </w:t>
      </w:r>
      <w:r>
        <w:rPr>
          <w:rFonts w:ascii="Arial" w:hAnsi="Arial" w:hint="eastAsia"/>
          <w:kern w:val="0"/>
          <w:sz w:val="18"/>
          <w:szCs w:val="18"/>
          <w:lang w:val="fr-FR"/>
        </w:rPr>
        <w:t>：</w:t>
      </w:r>
      <w:r w:rsidR="00E403E1">
        <w:rPr>
          <w:rFonts w:ascii="Arial" w:hAnsi="Arial" w:hint="eastAsia"/>
          <w:kern w:val="0"/>
          <w:sz w:val="18"/>
          <w:szCs w:val="18"/>
          <w:lang w:val="fr-FR"/>
        </w:rPr>
        <w:t>QQ</w:t>
      </w:r>
      <w:r w:rsidR="00E403E1">
        <w:rPr>
          <w:rFonts w:ascii="Arial" w:hAnsi="Arial" w:hint="eastAsia"/>
          <w:kern w:val="0"/>
          <w:sz w:val="18"/>
          <w:szCs w:val="18"/>
          <w:lang w:val="fr-FR"/>
        </w:rPr>
        <w:t>帐户（</w:t>
      </w:r>
      <w:r w:rsidR="00E403E1">
        <w:rPr>
          <w:rFonts w:ascii="Arial" w:hAnsi="Arial" w:hint="eastAsia"/>
          <w:kern w:val="0"/>
          <w:sz w:val="18"/>
          <w:szCs w:val="18"/>
          <w:lang w:val="fr-FR"/>
        </w:rPr>
        <w:t>UP</w:t>
      </w:r>
      <w:r w:rsidR="00E403E1">
        <w:rPr>
          <w:rFonts w:ascii="Arial" w:hAnsi="Arial" w:hint="eastAsia"/>
          <w:kern w:val="0"/>
          <w:sz w:val="18"/>
          <w:szCs w:val="18"/>
          <w:lang w:val="fr-FR"/>
        </w:rPr>
        <w:t>只注册，无密码，</w:t>
      </w:r>
      <w:r w:rsidR="00E403E1">
        <w:rPr>
          <w:rFonts w:ascii="Arial" w:hAnsi="Arial" w:hint="eastAsia"/>
          <w:kern w:val="0"/>
          <w:sz w:val="18"/>
          <w:szCs w:val="18"/>
          <w:lang w:val="fr-FR"/>
        </w:rPr>
        <w:t>UP</w:t>
      </w:r>
      <w:r w:rsidR="00E403E1">
        <w:rPr>
          <w:rFonts w:ascii="Arial" w:hAnsi="Arial" w:hint="eastAsia"/>
          <w:kern w:val="0"/>
          <w:sz w:val="18"/>
          <w:szCs w:val="18"/>
          <w:lang w:val="fr-FR"/>
        </w:rPr>
        <w:t>不提供认证</w:t>
      </w:r>
      <w:r w:rsidR="00E00904">
        <w:rPr>
          <w:rFonts w:ascii="Arial" w:hAnsi="Arial" w:hint="eastAsia"/>
          <w:kern w:val="0"/>
          <w:sz w:val="18"/>
          <w:szCs w:val="18"/>
          <w:lang w:val="fr-FR"/>
        </w:rPr>
        <w:t>，到</w:t>
      </w:r>
      <w:r w:rsidR="00E00904">
        <w:rPr>
          <w:rFonts w:ascii="Arial" w:hAnsi="Arial" w:hint="eastAsia"/>
          <w:kern w:val="0"/>
          <w:sz w:val="18"/>
          <w:szCs w:val="18"/>
          <w:lang w:val="fr-FR"/>
        </w:rPr>
        <w:t>sina</w:t>
      </w:r>
      <w:r w:rsidR="00E00904">
        <w:rPr>
          <w:rFonts w:ascii="Arial" w:hAnsi="Arial" w:hint="eastAsia"/>
          <w:kern w:val="0"/>
          <w:sz w:val="18"/>
          <w:szCs w:val="18"/>
          <w:lang w:val="fr-FR"/>
        </w:rPr>
        <w:t>认证</w:t>
      </w:r>
      <w:r w:rsidR="00E403E1">
        <w:rPr>
          <w:rFonts w:ascii="Arial" w:hAnsi="Arial" w:hint="eastAsia"/>
          <w:kern w:val="0"/>
          <w:sz w:val="18"/>
          <w:szCs w:val="18"/>
          <w:lang w:val="fr-FR"/>
        </w:rPr>
        <w:t>；）</w:t>
      </w:r>
    </w:p>
    <w:p w:rsidR="00C26248" w:rsidRDefault="00E674F0" w:rsidP="008120EF">
      <w:pPr>
        <w:spacing w:line="240" w:lineRule="atLeast"/>
        <w:ind w:leftChars="186" w:left="391"/>
        <w:rPr>
          <w:rFonts w:ascii="宋体" w:cs="宋体"/>
          <w:color w:val="000000"/>
          <w:kern w:val="0"/>
          <w:sz w:val="20"/>
          <w:szCs w:val="20"/>
        </w:rPr>
      </w:pPr>
      <w:r>
        <w:rPr>
          <w:rFonts w:ascii="宋体" w:cs="宋体" w:hint="eastAsia"/>
          <w:color w:val="000000"/>
          <w:kern w:val="0"/>
          <w:sz w:val="20"/>
          <w:szCs w:val="20"/>
        </w:rPr>
        <w:t>8</w:t>
      </w:r>
      <w:r w:rsidR="00C26248">
        <w:rPr>
          <w:rFonts w:ascii="宋体" w:cs="宋体" w:hint="eastAsia"/>
          <w:color w:val="000000"/>
          <w:kern w:val="0"/>
          <w:sz w:val="20"/>
          <w:szCs w:val="20"/>
        </w:rPr>
        <w:t>：</w:t>
      </w:r>
      <w:r w:rsidR="00E403E1">
        <w:rPr>
          <w:rFonts w:ascii="宋体" w:cs="宋体" w:hint="eastAsia"/>
          <w:color w:val="000000"/>
          <w:kern w:val="0"/>
          <w:sz w:val="20"/>
          <w:szCs w:val="20"/>
        </w:rPr>
        <w:t>DBank预留</w:t>
      </w:r>
    </w:p>
    <w:p w:rsidR="00C26248" w:rsidRDefault="00E674F0" w:rsidP="00E403E1">
      <w:pPr>
        <w:spacing w:line="240" w:lineRule="atLeast"/>
        <w:ind w:leftChars="186" w:left="391"/>
        <w:rPr>
          <w:rFonts w:ascii="宋体" w:cs="宋体"/>
          <w:color w:val="000000"/>
          <w:kern w:val="0"/>
          <w:sz w:val="20"/>
          <w:szCs w:val="20"/>
        </w:rPr>
      </w:pPr>
      <w:r>
        <w:rPr>
          <w:rFonts w:ascii="宋体" w:cs="宋体" w:hint="eastAsia"/>
          <w:color w:val="000000"/>
          <w:kern w:val="0"/>
          <w:sz w:val="20"/>
          <w:szCs w:val="20"/>
        </w:rPr>
        <w:t>9</w:t>
      </w:r>
      <w:r w:rsidR="00C26248">
        <w:rPr>
          <w:rFonts w:ascii="宋体" w:cs="宋体" w:hint="eastAsia"/>
          <w:color w:val="000000"/>
          <w:kern w:val="0"/>
          <w:sz w:val="20"/>
          <w:szCs w:val="20"/>
        </w:rPr>
        <w:t>:</w:t>
      </w:r>
      <w:r w:rsidR="00E403E1">
        <w:rPr>
          <w:rFonts w:ascii="宋体" w:cs="宋体" w:hint="eastAsia"/>
          <w:color w:val="000000"/>
          <w:kern w:val="0"/>
          <w:sz w:val="20"/>
          <w:szCs w:val="20"/>
        </w:rPr>
        <w:t xml:space="preserve"> DBank </w:t>
      </w:r>
      <w:r w:rsidR="00E403E1">
        <w:rPr>
          <w:rFonts w:ascii="宋体" w:cs="宋体"/>
          <w:color w:val="000000"/>
          <w:kern w:val="0"/>
          <w:sz w:val="20"/>
          <w:szCs w:val="20"/>
        </w:rPr>
        <w:t>U</w:t>
      </w:r>
      <w:r w:rsidR="00E403E1">
        <w:rPr>
          <w:rFonts w:ascii="宋体" w:cs="宋体" w:hint="eastAsia"/>
          <w:color w:val="000000"/>
          <w:kern w:val="0"/>
          <w:sz w:val="20"/>
          <w:szCs w:val="20"/>
        </w:rPr>
        <w:t>卡</w:t>
      </w:r>
    </w:p>
    <w:p w:rsidR="00051FC2" w:rsidRDefault="00051FC2" w:rsidP="00E403E1">
      <w:pPr>
        <w:spacing w:line="240" w:lineRule="atLeast"/>
        <w:ind w:leftChars="186" w:left="391"/>
        <w:rPr>
          <w:rFonts w:ascii="宋体" w:cs="宋体"/>
          <w:color w:val="000000"/>
          <w:kern w:val="0"/>
          <w:sz w:val="20"/>
          <w:szCs w:val="20"/>
        </w:rPr>
      </w:pPr>
      <w:r>
        <w:rPr>
          <w:rFonts w:ascii="宋体" w:cs="宋体" w:hint="eastAsia"/>
          <w:color w:val="000000"/>
          <w:kern w:val="0"/>
          <w:sz w:val="20"/>
          <w:szCs w:val="20"/>
        </w:rPr>
        <w:t>10:UC手机号码帐号(</w:t>
      </w:r>
      <w:r w:rsidR="008B0BB4">
        <w:rPr>
          <w:rFonts w:ascii="宋体" w:cs="宋体" w:hint="eastAsia"/>
          <w:color w:val="000000"/>
          <w:kern w:val="0"/>
          <w:sz w:val="20"/>
          <w:szCs w:val="20"/>
        </w:rPr>
        <w:t>365语音开放。</w:t>
      </w:r>
      <w:r>
        <w:rPr>
          <w:rFonts w:ascii="宋体" w:cs="宋体" w:hint="eastAsia"/>
          <w:color w:val="000000"/>
          <w:kern w:val="0"/>
          <w:sz w:val="20"/>
          <w:szCs w:val="20"/>
        </w:rPr>
        <w:t>UP无密码，到UC服务器认证</w:t>
      </w:r>
      <w:r w:rsidR="008D4BED">
        <w:rPr>
          <w:rFonts w:ascii="宋体" w:cs="宋体" w:hint="eastAsia"/>
          <w:color w:val="000000"/>
          <w:kern w:val="0"/>
          <w:sz w:val="20"/>
          <w:szCs w:val="20"/>
        </w:rPr>
        <w:t>；UP不发激活短信，不支持找回密码</w:t>
      </w:r>
      <w:r>
        <w:rPr>
          <w:rFonts w:ascii="宋体" w:cs="宋体" w:hint="eastAsia"/>
          <w:color w:val="000000"/>
          <w:kern w:val="0"/>
          <w:sz w:val="20"/>
          <w:szCs w:val="20"/>
        </w:rPr>
        <w:t>)</w:t>
      </w:r>
    </w:p>
    <w:p w:rsidR="009215B6" w:rsidRDefault="00364894" w:rsidP="00E403E1">
      <w:pPr>
        <w:spacing w:line="240" w:lineRule="atLeast"/>
        <w:ind w:leftChars="186" w:left="391"/>
        <w:rPr>
          <w:rFonts w:ascii="宋体" w:cs="宋体"/>
          <w:color w:val="000000"/>
          <w:kern w:val="0"/>
          <w:sz w:val="20"/>
          <w:szCs w:val="20"/>
        </w:rPr>
      </w:pPr>
      <w:r>
        <w:rPr>
          <w:rFonts w:ascii="宋体" w:cs="宋体" w:hint="eastAsia"/>
          <w:color w:val="000000"/>
          <w:kern w:val="0"/>
          <w:sz w:val="20"/>
          <w:szCs w:val="20"/>
          <w:lang w:val="fr-FR"/>
        </w:rPr>
        <w:t>11</w:t>
      </w:r>
      <w:r>
        <w:rPr>
          <w:rFonts w:ascii="宋体" w:cs="宋体"/>
          <w:color w:val="000000"/>
          <w:kern w:val="0"/>
          <w:sz w:val="20"/>
          <w:szCs w:val="20"/>
          <w:lang w:val="fr-FR"/>
        </w:rPr>
        <w:t> </w:t>
      </w:r>
      <w:r>
        <w:rPr>
          <w:rFonts w:ascii="宋体" w:cs="宋体" w:hint="eastAsia"/>
          <w:color w:val="000000"/>
          <w:kern w:val="0"/>
          <w:sz w:val="20"/>
          <w:szCs w:val="20"/>
          <w:lang w:val="fr-FR"/>
        </w:rPr>
        <w:t>:3g</w:t>
      </w:r>
      <w:r w:rsidR="008B0BB4">
        <w:rPr>
          <w:rFonts w:ascii="宋体" w:cs="宋体" w:hint="eastAsia"/>
          <w:color w:val="000000"/>
          <w:kern w:val="0"/>
          <w:sz w:val="20"/>
          <w:szCs w:val="20"/>
          <w:lang w:val="fr-FR"/>
        </w:rPr>
        <w:t>门户</w:t>
      </w:r>
      <w:r>
        <w:rPr>
          <w:rFonts w:ascii="宋体" w:cs="宋体" w:hint="eastAsia"/>
          <w:color w:val="000000"/>
          <w:kern w:val="0"/>
          <w:sz w:val="20"/>
          <w:szCs w:val="20"/>
          <w:lang w:val="fr-FR"/>
        </w:rPr>
        <w:t>帐号</w:t>
      </w:r>
      <w:r w:rsidR="009745A1">
        <w:rPr>
          <w:rFonts w:ascii="宋体" w:cs="宋体" w:hint="eastAsia"/>
          <w:color w:val="000000"/>
          <w:kern w:val="0"/>
          <w:sz w:val="20"/>
          <w:szCs w:val="20"/>
        </w:rPr>
        <w:t>(</w:t>
      </w:r>
      <w:r w:rsidR="008B0BB4">
        <w:rPr>
          <w:rFonts w:ascii="宋体" w:cs="宋体" w:hint="eastAsia"/>
          <w:color w:val="000000"/>
          <w:kern w:val="0"/>
          <w:sz w:val="20"/>
          <w:szCs w:val="20"/>
        </w:rPr>
        <w:t>365语音开放。</w:t>
      </w:r>
      <w:r w:rsidR="009745A1">
        <w:rPr>
          <w:rFonts w:ascii="宋体" w:cs="宋体" w:hint="eastAsia"/>
          <w:color w:val="000000"/>
          <w:kern w:val="0"/>
          <w:sz w:val="20"/>
          <w:szCs w:val="20"/>
        </w:rPr>
        <w:t>UP无密码，到www.3g.cn服务器认证；UP不发激活短信，不支持找回密码)</w:t>
      </w:r>
    </w:p>
    <w:p w:rsidR="00242ABF" w:rsidRDefault="00242ABF" w:rsidP="00E403E1">
      <w:pPr>
        <w:spacing w:line="240" w:lineRule="atLeast"/>
        <w:ind w:leftChars="186" w:left="391"/>
        <w:rPr>
          <w:rFonts w:ascii="宋体" w:cs="宋体"/>
          <w:color w:val="000000"/>
          <w:kern w:val="0"/>
          <w:sz w:val="20"/>
          <w:szCs w:val="20"/>
        </w:rPr>
      </w:pPr>
      <w:r>
        <w:rPr>
          <w:rFonts w:ascii="宋体" w:cs="宋体" w:hint="eastAsia"/>
          <w:color w:val="000000"/>
          <w:kern w:val="0"/>
          <w:sz w:val="20"/>
          <w:szCs w:val="20"/>
        </w:rPr>
        <w:t>12:sina微友帐号(视频通话开放。UP无密码，到sina微友服务器认证；UP不发激活短信，不支持找回密码)</w:t>
      </w:r>
    </w:p>
    <w:p w:rsidR="00202ADB" w:rsidRDefault="00202ADB" w:rsidP="00202ADB">
      <w:pPr>
        <w:spacing w:line="240" w:lineRule="atLeast"/>
        <w:ind w:leftChars="186" w:left="391"/>
        <w:rPr>
          <w:rFonts w:ascii="宋体" w:cs="宋体"/>
          <w:color w:val="000000"/>
          <w:kern w:val="0"/>
          <w:sz w:val="20"/>
          <w:szCs w:val="20"/>
        </w:rPr>
      </w:pPr>
      <w:r>
        <w:rPr>
          <w:rFonts w:ascii="宋体" w:cs="宋体" w:hint="eastAsia"/>
          <w:color w:val="000000"/>
          <w:kern w:val="0"/>
          <w:sz w:val="20"/>
          <w:szCs w:val="20"/>
          <w:lang w:val="fr-FR"/>
        </w:rPr>
        <w:t>13</w:t>
      </w:r>
      <w:r>
        <w:rPr>
          <w:rFonts w:ascii="宋体" w:cs="宋体"/>
          <w:color w:val="000000"/>
          <w:kern w:val="0"/>
          <w:sz w:val="20"/>
          <w:szCs w:val="20"/>
          <w:lang w:val="fr-FR"/>
        </w:rPr>
        <w:t> </w:t>
      </w:r>
      <w:r>
        <w:rPr>
          <w:rFonts w:ascii="宋体" w:cs="宋体" w:hint="eastAsia"/>
          <w:color w:val="000000"/>
          <w:kern w:val="0"/>
          <w:sz w:val="20"/>
          <w:szCs w:val="20"/>
          <w:lang w:val="fr-FR"/>
        </w:rPr>
        <w:t>:东讯帐号</w:t>
      </w:r>
      <w:r>
        <w:rPr>
          <w:rFonts w:ascii="宋体" w:cs="宋体" w:hint="eastAsia"/>
          <w:color w:val="000000"/>
          <w:kern w:val="0"/>
          <w:sz w:val="20"/>
          <w:szCs w:val="20"/>
        </w:rPr>
        <w:t>(365语音开放。UP无密码，到东讯服务器认证；UP不发激活短信，不支持找回密码)</w:t>
      </w:r>
    </w:p>
    <w:p w:rsidR="00364894" w:rsidRDefault="00527427" w:rsidP="00E403E1">
      <w:pPr>
        <w:spacing w:line="240" w:lineRule="atLeast"/>
        <w:ind w:leftChars="186" w:left="391"/>
        <w:rPr>
          <w:rFonts w:ascii="宋体" w:cs="宋体"/>
          <w:color w:val="000000"/>
          <w:kern w:val="0"/>
          <w:sz w:val="20"/>
          <w:szCs w:val="20"/>
          <w:lang w:val="fr-FR"/>
        </w:rPr>
      </w:pPr>
      <w:r>
        <w:rPr>
          <w:rFonts w:ascii="宋体" w:cs="宋体" w:hint="eastAsia"/>
          <w:color w:val="000000"/>
          <w:kern w:val="0"/>
          <w:sz w:val="20"/>
          <w:szCs w:val="20"/>
          <w:lang w:val="fr-FR"/>
        </w:rPr>
        <w:t>20：一淘网帐号</w:t>
      </w:r>
      <w:r w:rsidRPr="00527427">
        <w:rPr>
          <w:rFonts w:ascii="宋体" w:cs="宋体" w:hint="eastAsia"/>
          <w:color w:val="000000"/>
          <w:kern w:val="0"/>
          <w:sz w:val="20"/>
          <w:szCs w:val="20"/>
          <w:lang w:val="fr-FR"/>
        </w:rPr>
        <w:t>(</w:t>
      </w:r>
      <w:r w:rsidR="00515640">
        <w:rPr>
          <w:rFonts w:ascii="宋体" w:cs="宋体" w:hint="eastAsia"/>
          <w:color w:val="000000"/>
          <w:kern w:val="0"/>
          <w:sz w:val="20"/>
          <w:szCs w:val="20"/>
          <w:lang w:val="fr-FR"/>
        </w:rPr>
        <w:t>快登。</w:t>
      </w:r>
      <w:r w:rsidRPr="00527427">
        <w:rPr>
          <w:rFonts w:ascii="宋体" w:cs="宋体" w:hint="eastAsia"/>
          <w:color w:val="000000"/>
          <w:kern w:val="0"/>
          <w:sz w:val="20"/>
          <w:szCs w:val="20"/>
          <w:lang w:val="fr-FR"/>
        </w:rPr>
        <w:t>UP</w:t>
      </w:r>
      <w:r>
        <w:rPr>
          <w:rFonts w:ascii="宋体" w:cs="宋体" w:hint="eastAsia"/>
          <w:color w:val="000000"/>
          <w:kern w:val="0"/>
          <w:sz w:val="20"/>
          <w:szCs w:val="20"/>
        </w:rPr>
        <w:t>无密码</w:t>
      </w:r>
      <w:r w:rsidRPr="00527427">
        <w:rPr>
          <w:rFonts w:ascii="宋体" w:cs="宋体" w:hint="eastAsia"/>
          <w:color w:val="000000"/>
          <w:kern w:val="0"/>
          <w:sz w:val="20"/>
          <w:szCs w:val="20"/>
          <w:lang w:val="fr-FR"/>
        </w:rPr>
        <w:t>，</w:t>
      </w:r>
      <w:r>
        <w:rPr>
          <w:rFonts w:ascii="宋体" w:cs="宋体" w:hint="eastAsia"/>
          <w:color w:val="000000"/>
          <w:kern w:val="0"/>
          <w:sz w:val="20"/>
          <w:szCs w:val="20"/>
        </w:rPr>
        <w:t>需到</w:t>
      </w:r>
      <w:r w:rsidRPr="00527427">
        <w:rPr>
          <w:rFonts w:ascii="宋体" w:cs="宋体" w:hint="eastAsia"/>
          <w:color w:val="000000"/>
          <w:kern w:val="0"/>
          <w:sz w:val="20"/>
          <w:szCs w:val="20"/>
          <w:lang w:val="fr-FR"/>
        </w:rPr>
        <w:t>www.</w:t>
      </w:r>
      <w:r>
        <w:rPr>
          <w:rFonts w:ascii="宋体" w:cs="宋体" w:hint="eastAsia"/>
          <w:color w:val="000000"/>
          <w:kern w:val="0"/>
          <w:sz w:val="20"/>
          <w:szCs w:val="20"/>
          <w:lang w:val="fr-FR"/>
        </w:rPr>
        <w:t>etao</w:t>
      </w:r>
      <w:r w:rsidRPr="00527427">
        <w:rPr>
          <w:rFonts w:ascii="宋体" w:cs="宋体" w:hint="eastAsia"/>
          <w:color w:val="000000"/>
          <w:kern w:val="0"/>
          <w:sz w:val="20"/>
          <w:szCs w:val="20"/>
          <w:lang w:val="fr-FR"/>
        </w:rPr>
        <w:t>.c</w:t>
      </w:r>
      <w:r>
        <w:rPr>
          <w:rFonts w:ascii="宋体" w:cs="宋体" w:hint="eastAsia"/>
          <w:color w:val="000000"/>
          <w:kern w:val="0"/>
          <w:sz w:val="20"/>
          <w:szCs w:val="20"/>
          <w:lang w:val="fr-FR"/>
        </w:rPr>
        <w:t>om</w:t>
      </w:r>
      <w:r>
        <w:rPr>
          <w:rFonts w:ascii="宋体" w:cs="宋体" w:hint="eastAsia"/>
          <w:color w:val="000000"/>
          <w:kern w:val="0"/>
          <w:sz w:val="20"/>
          <w:szCs w:val="20"/>
        </w:rPr>
        <w:t>服务器认证</w:t>
      </w:r>
      <w:r w:rsidRPr="00527427">
        <w:rPr>
          <w:rFonts w:ascii="宋体" w:cs="宋体" w:hint="eastAsia"/>
          <w:color w:val="000000"/>
          <w:kern w:val="0"/>
          <w:sz w:val="20"/>
          <w:szCs w:val="20"/>
          <w:lang w:val="fr-FR"/>
        </w:rPr>
        <w:t>；UP</w:t>
      </w:r>
      <w:r>
        <w:rPr>
          <w:rFonts w:ascii="宋体" w:cs="宋体" w:hint="eastAsia"/>
          <w:color w:val="000000"/>
          <w:kern w:val="0"/>
          <w:sz w:val="20"/>
          <w:szCs w:val="20"/>
        </w:rPr>
        <w:t>不发激活短信</w:t>
      </w:r>
      <w:r w:rsidRPr="00527427">
        <w:rPr>
          <w:rFonts w:ascii="宋体" w:cs="宋体" w:hint="eastAsia"/>
          <w:color w:val="000000"/>
          <w:kern w:val="0"/>
          <w:sz w:val="20"/>
          <w:szCs w:val="20"/>
          <w:lang w:val="fr-FR"/>
        </w:rPr>
        <w:t>，</w:t>
      </w:r>
      <w:r>
        <w:rPr>
          <w:rFonts w:ascii="宋体" w:cs="宋体" w:hint="eastAsia"/>
          <w:color w:val="000000"/>
          <w:kern w:val="0"/>
          <w:sz w:val="20"/>
          <w:szCs w:val="20"/>
        </w:rPr>
        <w:t>不支持找回密码</w:t>
      </w:r>
      <w:r w:rsidRPr="00527427">
        <w:rPr>
          <w:rFonts w:ascii="宋体" w:cs="宋体" w:hint="eastAsia"/>
          <w:color w:val="000000"/>
          <w:kern w:val="0"/>
          <w:sz w:val="20"/>
          <w:szCs w:val="20"/>
          <w:lang w:val="fr-FR"/>
        </w:rPr>
        <w:t>)</w:t>
      </w:r>
    </w:p>
    <w:p w:rsidR="00001423" w:rsidRDefault="00001423" w:rsidP="00E403E1">
      <w:pPr>
        <w:spacing w:line="240" w:lineRule="atLeast"/>
        <w:ind w:leftChars="186" w:left="391"/>
        <w:rPr>
          <w:rFonts w:ascii="宋体" w:cs="宋体"/>
          <w:color w:val="000000"/>
          <w:kern w:val="0"/>
          <w:sz w:val="20"/>
          <w:szCs w:val="20"/>
          <w:lang w:val="fr-FR"/>
        </w:rPr>
      </w:pPr>
      <w:r>
        <w:rPr>
          <w:rFonts w:ascii="宋体" w:cs="宋体" w:hint="eastAsia"/>
          <w:color w:val="000000"/>
          <w:kern w:val="0"/>
          <w:sz w:val="20"/>
          <w:szCs w:val="20"/>
          <w:lang w:val="fr-FR"/>
        </w:rPr>
        <w:t>21</w:t>
      </w:r>
      <w:r>
        <w:rPr>
          <w:rFonts w:ascii="宋体" w:cs="宋体"/>
          <w:color w:val="000000"/>
          <w:kern w:val="0"/>
          <w:sz w:val="20"/>
          <w:szCs w:val="20"/>
          <w:lang w:val="fr-FR"/>
        </w:rPr>
        <w:t> </w:t>
      </w:r>
      <w:r>
        <w:rPr>
          <w:rFonts w:ascii="宋体" w:cs="宋体" w:hint="eastAsia"/>
          <w:color w:val="000000"/>
          <w:kern w:val="0"/>
          <w:sz w:val="20"/>
          <w:szCs w:val="20"/>
          <w:lang w:val="fr-FR"/>
        </w:rPr>
        <w:t>:招商银行帐号(vmall手机快登。UP无密码，需到招商银行服务器认证；</w:t>
      </w:r>
      <w:r w:rsidRPr="00527427">
        <w:rPr>
          <w:rFonts w:ascii="宋体" w:cs="宋体" w:hint="eastAsia"/>
          <w:color w:val="000000"/>
          <w:kern w:val="0"/>
          <w:sz w:val="20"/>
          <w:szCs w:val="20"/>
          <w:lang w:val="fr-FR"/>
        </w:rPr>
        <w:t>UP</w:t>
      </w:r>
      <w:r>
        <w:rPr>
          <w:rFonts w:ascii="宋体" w:cs="宋体" w:hint="eastAsia"/>
          <w:color w:val="000000"/>
          <w:kern w:val="0"/>
          <w:sz w:val="20"/>
          <w:szCs w:val="20"/>
        </w:rPr>
        <w:t>不发激活短信</w:t>
      </w:r>
      <w:r w:rsidRPr="00527427">
        <w:rPr>
          <w:rFonts w:ascii="宋体" w:cs="宋体" w:hint="eastAsia"/>
          <w:color w:val="000000"/>
          <w:kern w:val="0"/>
          <w:sz w:val="20"/>
          <w:szCs w:val="20"/>
          <w:lang w:val="fr-FR"/>
        </w:rPr>
        <w:t>，</w:t>
      </w:r>
      <w:r>
        <w:rPr>
          <w:rFonts w:ascii="宋体" w:cs="宋体" w:hint="eastAsia"/>
          <w:color w:val="000000"/>
          <w:kern w:val="0"/>
          <w:sz w:val="20"/>
          <w:szCs w:val="20"/>
        </w:rPr>
        <w:t>不支持找回密码</w:t>
      </w:r>
      <w:r w:rsidRPr="00527427">
        <w:rPr>
          <w:rFonts w:ascii="宋体" w:cs="宋体" w:hint="eastAsia"/>
          <w:color w:val="000000"/>
          <w:kern w:val="0"/>
          <w:sz w:val="20"/>
          <w:szCs w:val="20"/>
          <w:lang w:val="fr-FR"/>
        </w:rPr>
        <w:t>)</w:t>
      </w:r>
    </w:p>
    <w:p w:rsidR="00001423" w:rsidRDefault="00001423" w:rsidP="00E403E1">
      <w:pPr>
        <w:spacing w:line="240" w:lineRule="atLeast"/>
        <w:ind w:leftChars="186" w:left="391"/>
        <w:rPr>
          <w:rFonts w:ascii="宋体" w:cs="宋体"/>
          <w:color w:val="000000"/>
          <w:kern w:val="0"/>
          <w:sz w:val="20"/>
          <w:szCs w:val="20"/>
          <w:lang w:val="fr-FR"/>
        </w:rPr>
      </w:pPr>
      <w:r>
        <w:rPr>
          <w:rFonts w:ascii="宋体" w:cs="宋体" w:hint="eastAsia"/>
          <w:color w:val="000000"/>
          <w:kern w:val="0"/>
          <w:sz w:val="20"/>
          <w:szCs w:val="20"/>
          <w:lang w:val="fr-FR"/>
        </w:rPr>
        <w:t>22：微信帐号（</w:t>
      </w:r>
      <w:r w:rsidR="007C35A9">
        <w:rPr>
          <w:rFonts w:ascii="宋体" w:cs="宋体" w:hint="eastAsia"/>
          <w:color w:val="000000"/>
          <w:kern w:val="0"/>
          <w:sz w:val="20"/>
          <w:szCs w:val="20"/>
          <w:lang w:val="fr-FR"/>
        </w:rPr>
        <w:t>UP无密码</w:t>
      </w:r>
      <w:r>
        <w:rPr>
          <w:rFonts w:ascii="宋体" w:cs="宋体" w:hint="eastAsia"/>
          <w:color w:val="000000"/>
          <w:kern w:val="0"/>
          <w:sz w:val="20"/>
          <w:szCs w:val="20"/>
          <w:lang w:val="fr-FR"/>
        </w:rPr>
        <w:t>，需到微信服务器认证）</w:t>
      </w:r>
    </w:p>
    <w:p w:rsidR="00001423" w:rsidRDefault="00AD2C20" w:rsidP="00E403E1">
      <w:pPr>
        <w:spacing w:line="240" w:lineRule="atLeast"/>
        <w:ind w:leftChars="186" w:left="391"/>
        <w:rPr>
          <w:rFonts w:ascii="宋体" w:cs="宋体"/>
          <w:color w:val="000000"/>
          <w:kern w:val="0"/>
          <w:sz w:val="20"/>
          <w:szCs w:val="20"/>
        </w:rPr>
      </w:pPr>
      <w:r>
        <w:rPr>
          <w:rFonts w:ascii="宋体" w:cs="宋体" w:hint="eastAsia"/>
          <w:color w:val="000000"/>
          <w:kern w:val="0"/>
          <w:sz w:val="20"/>
          <w:szCs w:val="20"/>
          <w:lang w:val="fr-FR"/>
        </w:rPr>
        <w:t>23</w:t>
      </w:r>
      <w:r>
        <w:rPr>
          <w:rFonts w:ascii="宋体" w:cs="宋体"/>
          <w:color w:val="000000"/>
          <w:kern w:val="0"/>
          <w:sz w:val="20"/>
          <w:szCs w:val="20"/>
          <w:lang w:val="fr-FR"/>
        </w:rPr>
        <w:t> </w:t>
      </w:r>
      <w:r>
        <w:rPr>
          <w:rFonts w:ascii="宋体" w:cs="宋体" w:hint="eastAsia"/>
          <w:color w:val="000000"/>
          <w:kern w:val="0"/>
          <w:sz w:val="20"/>
          <w:szCs w:val="20"/>
          <w:lang w:val="fr-FR"/>
        </w:rPr>
        <w:t>:Facebook</w:t>
      </w:r>
      <w:r>
        <w:rPr>
          <w:rFonts w:ascii="宋体" w:cs="宋体" w:hint="eastAsia"/>
          <w:color w:val="000000"/>
          <w:kern w:val="0"/>
          <w:sz w:val="20"/>
          <w:szCs w:val="20"/>
        </w:rPr>
        <w:t>帐号（UP无密码，到Facebook服务器认证；UP不发激活短信，不支持找回密码）</w:t>
      </w:r>
    </w:p>
    <w:p w:rsidR="00AD2C20" w:rsidRDefault="00AD2C20" w:rsidP="00AD2C20">
      <w:pPr>
        <w:spacing w:line="240" w:lineRule="atLeast"/>
        <w:ind w:leftChars="186" w:left="391"/>
        <w:rPr>
          <w:rFonts w:ascii="宋体" w:cs="宋体"/>
          <w:color w:val="000000"/>
          <w:kern w:val="0"/>
          <w:sz w:val="20"/>
          <w:szCs w:val="20"/>
        </w:rPr>
      </w:pPr>
      <w:r>
        <w:rPr>
          <w:rFonts w:ascii="宋体" w:cs="宋体" w:hint="eastAsia"/>
          <w:color w:val="000000"/>
          <w:kern w:val="0"/>
          <w:sz w:val="20"/>
          <w:szCs w:val="20"/>
          <w:lang w:val="fr-FR"/>
        </w:rPr>
        <w:t>24</w:t>
      </w:r>
      <w:r>
        <w:rPr>
          <w:rFonts w:ascii="宋体" w:cs="宋体"/>
          <w:color w:val="000000"/>
          <w:kern w:val="0"/>
          <w:sz w:val="20"/>
          <w:szCs w:val="20"/>
          <w:lang w:val="fr-FR"/>
        </w:rPr>
        <w:t> </w:t>
      </w:r>
      <w:r>
        <w:rPr>
          <w:rFonts w:ascii="宋体" w:cs="宋体" w:hint="eastAsia"/>
          <w:color w:val="000000"/>
          <w:kern w:val="0"/>
          <w:sz w:val="20"/>
          <w:szCs w:val="20"/>
          <w:lang w:val="fr-FR"/>
        </w:rPr>
        <w:t>:Google</w:t>
      </w:r>
      <w:r>
        <w:rPr>
          <w:rFonts w:ascii="宋体" w:cs="宋体" w:hint="eastAsia"/>
          <w:color w:val="000000"/>
          <w:kern w:val="0"/>
          <w:sz w:val="20"/>
          <w:szCs w:val="20"/>
        </w:rPr>
        <w:t>帐号（UP无密码，到Google服务器认证；UP不发激活短信，不支持找回密码）</w:t>
      </w:r>
    </w:p>
    <w:p w:rsidR="00927D3F" w:rsidRDefault="00927D3F" w:rsidP="00927D3F">
      <w:pPr>
        <w:spacing w:line="240" w:lineRule="atLeast"/>
        <w:ind w:leftChars="186" w:left="391"/>
        <w:rPr>
          <w:rFonts w:ascii="宋体" w:cs="宋体"/>
          <w:color w:val="000000"/>
          <w:kern w:val="0"/>
          <w:sz w:val="20"/>
          <w:szCs w:val="20"/>
        </w:rPr>
      </w:pPr>
      <w:r>
        <w:rPr>
          <w:rFonts w:ascii="宋体" w:cs="宋体" w:hint="eastAsia"/>
          <w:color w:val="000000"/>
          <w:kern w:val="0"/>
          <w:sz w:val="20"/>
          <w:szCs w:val="20"/>
          <w:lang w:val="fr-FR"/>
        </w:rPr>
        <w:t>25</w:t>
      </w:r>
      <w:r>
        <w:rPr>
          <w:rFonts w:ascii="宋体" w:cs="宋体"/>
          <w:color w:val="000000"/>
          <w:kern w:val="0"/>
          <w:sz w:val="20"/>
          <w:szCs w:val="20"/>
          <w:lang w:val="fr-FR"/>
        </w:rPr>
        <w:t> </w:t>
      </w:r>
      <w:r>
        <w:rPr>
          <w:rFonts w:ascii="宋体" w:cs="宋体" w:hint="eastAsia"/>
          <w:color w:val="000000"/>
          <w:kern w:val="0"/>
          <w:sz w:val="20"/>
          <w:szCs w:val="20"/>
          <w:lang w:val="fr-FR"/>
        </w:rPr>
        <w:t>:twitter</w:t>
      </w:r>
      <w:r>
        <w:rPr>
          <w:rFonts w:ascii="宋体" w:cs="宋体" w:hint="eastAsia"/>
          <w:color w:val="000000"/>
          <w:kern w:val="0"/>
          <w:sz w:val="20"/>
          <w:szCs w:val="20"/>
        </w:rPr>
        <w:t>帐号（UP无密码，到Google服务器认证；UP不发激活短信，不支持找回密码）</w:t>
      </w:r>
    </w:p>
    <w:p w:rsidR="00927D3F" w:rsidRPr="00927D3F" w:rsidRDefault="00927D3F" w:rsidP="00927D3F">
      <w:pPr>
        <w:spacing w:line="240" w:lineRule="atLeast"/>
        <w:ind w:leftChars="186" w:left="391"/>
        <w:rPr>
          <w:rFonts w:ascii="宋体" w:cs="宋体"/>
          <w:color w:val="000000"/>
          <w:kern w:val="0"/>
          <w:sz w:val="20"/>
          <w:szCs w:val="20"/>
        </w:rPr>
      </w:pPr>
      <w:r>
        <w:rPr>
          <w:rFonts w:ascii="宋体" w:cs="宋体" w:hint="eastAsia"/>
          <w:color w:val="000000"/>
          <w:kern w:val="0"/>
          <w:sz w:val="20"/>
          <w:szCs w:val="20"/>
          <w:lang w:val="fr-FR"/>
        </w:rPr>
        <w:t>26</w:t>
      </w:r>
      <w:r>
        <w:rPr>
          <w:rFonts w:ascii="宋体" w:cs="宋体"/>
          <w:color w:val="000000"/>
          <w:kern w:val="0"/>
          <w:sz w:val="20"/>
          <w:szCs w:val="20"/>
          <w:lang w:val="fr-FR"/>
        </w:rPr>
        <w:t> </w:t>
      </w:r>
      <w:r>
        <w:rPr>
          <w:rFonts w:ascii="宋体" w:cs="宋体" w:hint="eastAsia"/>
          <w:color w:val="000000"/>
          <w:kern w:val="0"/>
          <w:sz w:val="20"/>
          <w:szCs w:val="20"/>
          <w:lang w:val="fr-FR"/>
        </w:rPr>
        <w:t>:</w:t>
      </w:r>
      <w:r>
        <w:rPr>
          <w:rFonts w:ascii="宋体" w:cs="宋体" w:hint="eastAsia"/>
          <w:color w:val="000000"/>
          <w:kern w:val="0"/>
          <w:sz w:val="20"/>
          <w:szCs w:val="20"/>
        </w:rPr>
        <w:t>俄罗斯VK帐号（UP无密码，到Google服务器认证；UP不发激活短信，不支持找回密码）</w:t>
      </w:r>
    </w:p>
    <w:p w:rsidR="00927D3F" w:rsidRPr="00927D3F" w:rsidRDefault="00A75FF4" w:rsidP="00AD2C20">
      <w:pPr>
        <w:spacing w:line="240" w:lineRule="atLeast"/>
        <w:ind w:leftChars="186" w:left="391"/>
        <w:rPr>
          <w:rFonts w:ascii="宋体" w:cs="宋体"/>
          <w:color w:val="000000"/>
          <w:kern w:val="0"/>
          <w:sz w:val="20"/>
          <w:szCs w:val="20"/>
        </w:rPr>
      </w:pPr>
      <w:ins w:id="2" w:author="x00116998" w:date="2015-04-08T17:01:00Z">
        <w:r>
          <w:rPr>
            <w:rFonts w:ascii="宋体" w:cs="宋体" w:hint="eastAsia"/>
            <w:color w:val="000000"/>
            <w:kern w:val="0"/>
            <w:sz w:val="20"/>
            <w:szCs w:val="20"/>
          </w:rPr>
          <w:t>27：FaceBook的</w:t>
        </w:r>
        <w:r>
          <w:rPr>
            <w:rFonts w:ascii="Baskerville Old Face" w:hAnsi="Baskerville Old Face"/>
            <w:color w:val="000000"/>
            <w:sz w:val="18"/>
            <w:szCs w:val="18"/>
          </w:rPr>
          <w:t>token_for_bussiness</w:t>
        </w:r>
        <w:r>
          <w:rPr>
            <w:rFonts w:ascii="宋体" w:cs="宋体" w:hint="eastAsia"/>
            <w:color w:val="000000"/>
            <w:kern w:val="0"/>
            <w:sz w:val="20"/>
            <w:szCs w:val="20"/>
          </w:rPr>
          <w:t>（UP无密码，到Facebook服务器认证；UP不发激活短信，不支持找回密码），与23对应</w:t>
        </w:r>
      </w:ins>
      <w:ins w:id="3" w:author="x00116998" w:date="2015-04-08T17:02:00Z">
        <w:r>
          <w:rPr>
            <w:rFonts w:ascii="宋体" w:cs="宋体" w:hint="eastAsia"/>
            <w:color w:val="000000"/>
            <w:kern w:val="0"/>
            <w:sz w:val="20"/>
            <w:szCs w:val="20"/>
          </w:rPr>
          <w:t>（一对多，内部UserID相同）。</w:t>
        </w:r>
      </w:ins>
    </w:p>
    <w:p w:rsidR="00AD2C20" w:rsidRPr="00AD2C20" w:rsidRDefault="00AD2C20" w:rsidP="00E403E1">
      <w:pPr>
        <w:spacing w:line="240" w:lineRule="atLeast"/>
        <w:ind w:leftChars="186" w:left="391"/>
        <w:rPr>
          <w:rFonts w:ascii="宋体" w:cs="宋体"/>
          <w:color w:val="000000"/>
          <w:kern w:val="0"/>
          <w:sz w:val="20"/>
          <w:szCs w:val="20"/>
        </w:rPr>
      </w:pPr>
    </w:p>
    <w:p w:rsidR="003450E2" w:rsidRDefault="003450E2" w:rsidP="00E403E1">
      <w:pPr>
        <w:spacing w:line="240" w:lineRule="atLeast"/>
        <w:ind w:leftChars="186" w:left="391"/>
        <w:rPr>
          <w:rFonts w:ascii="宋体" w:cs="宋体"/>
          <w:color w:val="000000"/>
          <w:kern w:val="0"/>
          <w:sz w:val="20"/>
          <w:szCs w:val="20"/>
        </w:rPr>
      </w:pPr>
      <w:r>
        <w:rPr>
          <w:rFonts w:ascii="宋体" w:cs="宋体" w:hint="eastAsia"/>
          <w:color w:val="000000"/>
          <w:kern w:val="0"/>
          <w:sz w:val="20"/>
          <w:szCs w:val="20"/>
          <w:lang w:val="fr-FR"/>
        </w:rPr>
        <w:t>30</w:t>
      </w:r>
      <w:r>
        <w:rPr>
          <w:rFonts w:ascii="宋体" w:cs="宋体"/>
          <w:color w:val="000000"/>
          <w:kern w:val="0"/>
          <w:sz w:val="20"/>
          <w:szCs w:val="20"/>
          <w:lang w:val="fr-FR"/>
        </w:rPr>
        <w:t> </w:t>
      </w:r>
      <w:r>
        <w:rPr>
          <w:rFonts w:ascii="宋体" w:cs="宋体" w:hint="eastAsia"/>
          <w:color w:val="000000"/>
          <w:kern w:val="0"/>
          <w:sz w:val="20"/>
          <w:szCs w:val="20"/>
          <w:lang w:val="fr-FR"/>
        </w:rPr>
        <w:t>:深圳大拿科技</w:t>
      </w:r>
      <w:r>
        <w:rPr>
          <w:rFonts w:ascii="宋体" w:cs="宋体" w:hint="eastAsia"/>
          <w:color w:val="000000"/>
          <w:kern w:val="0"/>
          <w:sz w:val="20"/>
          <w:szCs w:val="20"/>
        </w:rPr>
        <w:t>(DBank存储开放。UP无密码，到大拿服务器认证；UP不发激活短信，不支持找回密码)</w:t>
      </w:r>
    </w:p>
    <w:p w:rsidR="00527907" w:rsidRPr="000A01ED" w:rsidRDefault="00F406B0" w:rsidP="00E403E1">
      <w:pPr>
        <w:spacing w:line="240" w:lineRule="atLeast"/>
        <w:ind w:leftChars="186" w:left="391"/>
        <w:rPr>
          <w:rFonts w:ascii="宋体" w:cs="宋体"/>
          <w:color w:val="000000"/>
          <w:kern w:val="0"/>
          <w:sz w:val="20"/>
          <w:szCs w:val="20"/>
        </w:rPr>
      </w:pPr>
      <w:r>
        <w:rPr>
          <w:rFonts w:ascii="宋体" w:cs="宋体" w:hint="eastAsia"/>
          <w:color w:val="000000"/>
          <w:kern w:val="0"/>
          <w:sz w:val="20"/>
          <w:szCs w:val="20"/>
          <w:lang w:val="fr-FR"/>
        </w:rPr>
        <w:t>31</w:t>
      </w:r>
      <w:r>
        <w:rPr>
          <w:rFonts w:ascii="宋体" w:cs="宋体"/>
          <w:color w:val="000000"/>
          <w:kern w:val="0"/>
          <w:sz w:val="20"/>
          <w:szCs w:val="20"/>
          <w:lang w:val="fr-FR"/>
        </w:rPr>
        <w:t> </w:t>
      </w:r>
      <w:r>
        <w:rPr>
          <w:rFonts w:ascii="宋体" w:cs="宋体" w:hint="eastAsia"/>
          <w:color w:val="000000"/>
          <w:kern w:val="0"/>
          <w:sz w:val="20"/>
          <w:szCs w:val="20"/>
          <w:lang w:val="fr-FR"/>
        </w:rPr>
        <w:t>:康佳电视</w:t>
      </w:r>
      <w:r>
        <w:rPr>
          <w:rFonts w:ascii="宋体" w:cs="宋体" w:hint="eastAsia"/>
          <w:color w:val="000000"/>
          <w:kern w:val="0"/>
          <w:sz w:val="20"/>
          <w:szCs w:val="20"/>
        </w:rPr>
        <w:t>(DBank存储开放。UP无密码，到大拿服务器认证；UP不发激活短信，不支持找回密码)</w:t>
      </w:r>
    </w:p>
    <w:p w:rsidR="00C34550" w:rsidRDefault="00C34550" w:rsidP="00E403E1">
      <w:pPr>
        <w:spacing w:line="240" w:lineRule="atLeast"/>
        <w:ind w:leftChars="186" w:left="391"/>
        <w:rPr>
          <w:rFonts w:ascii="宋体" w:cs="宋体"/>
          <w:color w:val="000000"/>
          <w:kern w:val="0"/>
          <w:sz w:val="20"/>
          <w:szCs w:val="20"/>
        </w:rPr>
      </w:pPr>
      <w:r>
        <w:rPr>
          <w:rFonts w:ascii="宋体" w:cs="宋体" w:hint="eastAsia"/>
          <w:color w:val="000000"/>
          <w:kern w:val="0"/>
          <w:sz w:val="20"/>
          <w:szCs w:val="20"/>
        </w:rPr>
        <w:t>100:数字家庭电视相册(Cloud＋相册开放。UP无密码，到数字家庭服务器认证；UP不发激活短信，不支持找回密码)</w:t>
      </w:r>
    </w:p>
    <w:p w:rsidR="00F03125" w:rsidRDefault="00CC39F4" w:rsidP="00E403E1">
      <w:pPr>
        <w:spacing w:line="240" w:lineRule="atLeast"/>
        <w:ind w:leftChars="186" w:left="391"/>
        <w:rPr>
          <w:rFonts w:ascii="宋体" w:cs="宋体"/>
          <w:color w:val="000000"/>
          <w:kern w:val="0"/>
          <w:sz w:val="20"/>
          <w:szCs w:val="20"/>
        </w:rPr>
      </w:pPr>
      <w:r>
        <w:rPr>
          <w:rFonts w:ascii="宋体" w:cs="宋体" w:hint="eastAsia"/>
          <w:color w:val="000000"/>
          <w:kern w:val="0"/>
          <w:sz w:val="20"/>
          <w:szCs w:val="20"/>
        </w:rPr>
        <w:t>91：游戏子帐号（即，小号；小号在UP无密码，OpenGW使用主帐号的accessToken认证）</w:t>
      </w:r>
    </w:p>
    <w:p w:rsidR="00AD2C20" w:rsidRDefault="00AD2C20" w:rsidP="00E403E1">
      <w:pPr>
        <w:spacing w:line="240" w:lineRule="atLeast"/>
        <w:ind w:leftChars="186" w:left="391"/>
        <w:rPr>
          <w:rFonts w:ascii="宋体" w:cs="宋体"/>
          <w:color w:val="000000"/>
          <w:kern w:val="0"/>
          <w:sz w:val="20"/>
          <w:szCs w:val="20"/>
        </w:rPr>
      </w:pPr>
      <w:r>
        <w:rPr>
          <w:rFonts w:ascii="宋体" w:cs="宋体" w:hint="eastAsia"/>
          <w:color w:val="000000"/>
          <w:kern w:val="0"/>
          <w:sz w:val="20"/>
          <w:szCs w:val="20"/>
        </w:rPr>
        <w:t>1006：第3方帐号的邮箱信息（第3方开放查询了，则保存；只用于</w:t>
      </w:r>
      <w:r w:rsidR="009A2CE1">
        <w:rPr>
          <w:rFonts w:ascii="宋体" w:cs="宋体" w:hint="eastAsia"/>
          <w:color w:val="000000"/>
          <w:kern w:val="0"/>
          <w:sz w:val="20"/>
          <w:szCs w:val="20"/>
        </w:rPr>
        <w:t>通知</w:t>
      </w:r>
      <w:r>
        <w:rPr>
          <w:rFonts w:ascii="宋体" w:cs="宋体" w:hint="eastAsia"/>
          <w:color w:val="000000"/>
          <w:kern w:val="0"/>
          <w:sz w:val="20"/>
          <w:szCs w:val="20"/>
        </w:rPr>
        <w:t>可达性</w:t>
      </w:r>
      <w:r w:rsidR="009A2CE1">
        <w:rPr>
          <w:rFonts w:ascii="宋体" w:cs="宋体" w:hint="eastAsia"/>
          <w:color w:val="000000"/>
          <w:kern w:val="0"/>
          <w:sz w:val="20"/>
          <w:szCs w:val="20"/>
        </w:rPr>
        <w:t>用途</w:t>
      </w:r>
      <w:r>
        <w:rPr>
          <w:rFonts w:ascii="宋体" w:cs="宋体" w:hint="eastAsia"/>
          <w:color w:val="000000"/>
          <w:kern w:val="0"/>
          <w:sz w:val="20"/>
          <w:szCs w:val="20"/>
        </w:rPr>
        <w:t>）</w:t>
      </w:r>
    </w:p>
    <w:p w:rsidR="00AD2C20" w:rsidRPr="00F03125" w:rsidRDefault="00AD2C20" w:rsidP="00E403E1">
      <w:pPr>
        <w:spacing w:line="240" w:lineRule="atLeast"/>
        <w:ind w:leftChars="186" w:left="391"/>
        <w:rPr>
          <w:rFonts w:ascii="宋体" w:cs="宋体"/>
          <w:color w:val="000000"/>
          <w:kern w:val="0"/>
          <w:sz w:val="20"/>
          <w:szCs w:val="20"/>
        </w:rPr>
      </w:pPr>
      <w:r>
        <w:rPr>
          <w:rFonts w:ascii="宋体" w:cs="宋体" w:hint="eastAsia"/>
          <w:color w:val="000000"/>
          <w:kern w:val="0"/>
          <w:sz w:val="20"/>
          <w:szCs w:val="20"/>
        </w:rPr>
        <w:t>1007：第3方帐号的手机信息（第3方开放查询了，则保存；只用于</w:t>
      </w:r>
      <w:r w:rsidR="009A2CE1">
        <w:rPr>
          <w:rFonts w:ascii="宋体" w:cs="宋体" w:hint="eastAsia"/>
          <w:color w:val="000000"/>
          <w:kern w:val="0"/>
          <w:sz w:val="20"/>
          <w:szCs w:val="20"/>
        </w:rPr>
        <w:t>通知</w:t>
      </w:r>
      <w:r>
        <w:rPr>
          <w:rFonts w:ascii="宋体" w:cs="宋体" w:hint="eastAsia"/>
          <w:color w:val="000000"/>
          <w:kern w:val="0"/>
          <w:sz w:val="20"/>
          <w:szCs w:val="20"/>
        </w:rPr>
        <w:t>可达性</w:t>
      </w:r>
      <w:r w:rsidR="009A2CE1">
        <w:rPr>
          <w:rFonts w:ascii="宋体" w:cs="宋体" w:hint="eastAsia"/>
          <w:color w:val="000000"/>
          <w:kern w:val="0"/>
          <w:sz w:val="20"/>
          <w:szCs w:val="20"/>
        </w:rPr>
        <w:t>用途</w:t>
      </w:r>
      <w:r>
        <w:rPr>
          <w:rFonts w:ascii="宋体" w:cs="宋体" w:hint="eastAsia"/>
          <w:color w:val="000000"/>
          <w:kern w:val="0"/>
          <w:sz w:val="20"/>
          <w:szCs w:val="20"/>
        </w:rPr>
        <w:t>）</w:t>
      </w:r>
    </w:p>
    <w:p w:rsidR="00885001" w:rsidRDefault="00885001" w:rsidP="00156D05">
      <w:pPr>
        <w:pStyle w:val="31"/>
        <w:rPr>
          <w:lang w:val="fr-FR"/>
        </w:rPr>
      </w:pPr>
      <w:bookmarkStart w:id="4" w:name="_Toc433721892"/>
      <w:r w:rsidRPr="0095760C">
        <w:rPr>
          <w:rFonts w:hint="eastAsia"/>
        </w:rPr>
        <w:t>deviceType</w:t>
      </w:r>
      <w:r>
        <w:rPr>
          <w:rFonts w:hint="eastAsia"/>
          <w:lang w:val="fr-FR"/>
        </w:rPr>
        <w:t>设备</w:t>
      </w:r>
      <w:r>
        <w:rPr>
          <w:rFonts w:hint="eastAsia"/>
          <w:lang w:val="fr-FR"/>
        </w:rPr>
        <w:t>ID</w:t>
      </w:r>
      <w:r>
        <w:rPr>
          <w:rFonts w:hint="eastAsia"/>
          <w:lang w:val="fr-FR"/>
        </w:rPr>
        <w:t>类型</w:t>
      </w:r>
      <w:bookmarkEnd w:id="4"/>
    </w:p>
    <w:p w:rsidR="00885001" w:rsidRPr="000C5BD5" w:rsidRDefault="00E0174E" w:rsidP="00885001">
      <w:pPr>
        <w:ind w:leftChars="200" w:left="420"/>
        <w:rPr>
          <w:lang w:val="fr-FR"/>
          <w:rPrChange w:id="5" w:author="x00116998" w:date="2015-12-15T18:04:00Z">
            <w:rPr/>
          </w:rPrChange>
        </w:rPr>
      </w:pPr>
      <w:r w:rsidRPr="00E0174E">
        <w:rPr>
          <w:lang w:val="fr-FR"/>
          <w:rPrChange w:id="6" w:author="x00116998" w:date="2015-12-15T18:04:00Z">
            <w:rPr/>
          </w:rPrChange>
        </w:rPr>
        <w:t>-1:</w:t>
      </w:r>
      <w:r w:rsidR="00885001" w:rsidRPr="00885001">
        <w:rPr>
          <w:rFonts w:hint="eastAsia"/>
        </w:rPr>
        <w:t>未知</w:t>
      </w:r>
    </w:p>
    <w:p w:rsidR="00885001" w:rsidRPr="000C5BD5" w:rsidRDefault="00E0174E" w:rsidP="00885001">
      <w:pPr>
        <w:ind w:leftChars="200" w:left="420"/>
        <w:rPr>
          <w:lang w:val="fr-FR"/>
          <w:rPrChange w:id="7" w:author="x00116998" w:date="2015-12-15T18:04:00Z">
            <w:rPr/>
          </w:rPrChange>
        </w:rPr>
      </w:pPr>
      <w:r w:rsidRPr="00E0174E">
        <w:rPr>
          <w:lang w:val="fr-FR"/>
          <w:rPrChange w:id="8" w:author="x00116998" w:date="2015-12-15T18:04:00Z">
            <w:rPr/>
          </w:rPrChange>
        </w:rPr>
        <w:t>0</w:t>
      </w:r>
      <w:r w:rsidRPr="00E0174E">
        <w:rPr>
          <w:rFonts w:hint="eastAsia"/>
          <w:lang w:val="fr-FR"/>
          <w:rPrChange w:id="9" w:author="x00116998" w:date="2015-12-15T18:04:00Z">
            <w:rPr>
              <w:rFonts w:hint="eastAsia"/>
            </w:rPr>
          </w:rPrChange>
        </w:rPr>
        <w:t>：</w:t>
      </w:r>
      <w:r w:rsidRPr="00E0174E">
        <w:rPr>
          <w:lang w:val="fr-FR"/>
          <w:rPrChange w:id="10" w:author="x00116998" w:date="2015-12-15T18:04:00Z">
            <w:rPr/>
          </w:rPrChange>
        </w:rPr>
        <w:t xml:space="preserve">IMEI </w:t>
      </w:r>
      <w:r w:rsidRPr="00E0174E">
        <w:rPr>
          <w:rFonts w:hint="eastAsia"/>
          <w:lang w:val="fr-FR"/>
          <w:rPrChange w:id="11" w:author="x00116998" w:date="2015-12-15T18:04:00Z">
            <w:rPr>
              <w:rFonts w:hint="eastAsia"/>
            </w:rPr>
          </w:rPrChange>
        </w:rPr>
        <w:t>（</w:t>
      </w:r>
      <w:r w:rsidRPr="00E0174E">
        <w:rPr>
          <w:lang w:val="fr-FR"/>
          <w:rPrChange w:id="12" w:author="x00116998" w:date="2015-12-15T18:04:00Z">
            <w:rPr/>
          </w:rPrChange>
        </w:rPr>
        <w:t>apple</w:t>
      </w:r>
      <w:r w:rsidR="00326E81">
        <w:rPr>
          <w:rFonts w:hint="eastAsia"/>
        </w:rPr>
        <w:t>只允许取</w:t>
      </w:r>
      <w:r w:rsidRPr="00E0174E">
        <w:rPr>
          <w:lang w:val="fr-FR"/>
          <w:rPrChange w:id="13" w:author="x00116998" w:date="2015-12-15T18:04:00Z">
            <w:rPr/>
          </w:rPrChange>
        </w:rPr>
        <w:t>UDID</w:t>
      </w:r>
      <w:r w:rsidRPr="00E0174E">
        <w:rPr>
          <w:rFonts w:hint="eastAsia"/>
          <w:lang w:val="fr-FR"/>
          <w:rPrChange w:id="14" w:author="x00116998" w:date="2015-12-15T18:04:00Z">
            <w:rPr>
              <w:rFonts w:hint="eastAsia"/>
            </w:rPr>
          </w:rPrChange>
        </w:rPr>
        <w:t>，</w:t>
      </w:r>
      <w:r w:rsidR="00326E81">
        <w:rPr>
          <w:rFonts w:hint="eastAsia"/>
        </w:rPr>
        <w:t>将其当作</w:t>
      </w:r>
      <w:r w:rsidRPr="00E0174E">
        <w:rPr>
          <w:lang w:val="fr-FR"/>
          <w:rPrChange w:id="15" w:author="x00116998" w:date="2015-12-15T18:04:00Z">
            <w:rPr/>
          </w:rPrChange>
        </w:rPr>
        <w:t>IMEI</w:t>
      </w:r>
      <w:r w:rsidR="00326E81">
        <w:rPr>
          <w:rFonts w:hint="eastAsia"/>
        </w:rPr>
        <w:t>类型</w:t>
      </w:r>
      <w:r w:rsidRPr="00E0174E">
        <w:rPr>
          <w:rFonts w:hint="eastAsia"/>
          <w:lang w:val="fr-FR"/>
          <w:rPrChange w:id="16" w:author="x00116998" w:date="2015-12-15T18:04:00Z">
            <w:rPr>
              <w:rFonts w:hint="eastAsia"/>
            </w:rPr>
          </w:rPrChange>
        </w:rPr>
        <w:t>；</w:t>
      </w:r>
      <w:r w:rsidR="00326E81">
        <w:rPr>
          <w:rFonts w:hint="eastAsia"/>
        </w:rPr>
        <w:t>华为</w:t>
      </w:r>
      <w:r w:rsidRPr="00E0174E">
        <w:rPr>
          <w:lang w:val="fr-FR"/>
          <w:rPrChange w:id="17" w:author="x00116998" w:date="2015-12-15T18:04:00Z">
            <w:rPr/>
          </w:rPrChange>
        </w:rPr>
        <w:t>wifi only</w:t>
      </w:r>
      <w:r w:rsidR="00326E81">
        <w:rPr>
          <w:rFonts w:hint="eastAsia"/>
        </w:rPr>
        <w:t>取的</w:t>
      </w:r>
      <w:r w:rsidRPr="00E0174E">
        <w:rPr>
          <w:lang w:val="fr-FR"/>
          <w:rPrChange w:id="18" w:author="x00116998" w:date="2015-12-15T18:04:00Z">
            <w:rPr/>
          </w:rPrChange>
        </w:rPr>
        <w:t>SN</w:t>
      </w:r>
      <w:r w:rsidRPr="00E0174E">
        <w:rPr>
          <w:rFonts w:hint="eastAsia"/>
          <w:lang w:val="fr-FR"/>
          <w:rPrChange w:id="19" w:author="x00116998" w:date="2015-12-15T18:04:00Z">
            <w:rPr>
              <w:rFonts w:hint="eastAsia"/>
            </w:rPr>
          </w:rPrChange>
        </w:rPr>
        <w:t>，</w:t>
      </w:r>
      <w:r w:rsidR="00326E81">
        <w:rPr>
          <w:rFonts w:hint="eastAsia"/>
        </w:rPr>
        <w:t>也直接当</w:t>
      </w:r>
      <w:r w:rsidRPr="00E0174E">
        <w:rPr>
          <w:lang w:val="fr-FR"/>
          <w:rPrChange w:id="20" w:author="x00116998" w:date="2015-12-15T18:04:00Z">
            <w:rPr/>
          </w:rPrChange>
        </w:rPr>
        <w:t>IMEI</w:t>
      </w:r>
      <w:r w:rsidR="00326E81">
        <w:rPr>
          <w:rFonts w:hint="eastAsia"/>
        </w:rPr>
        <w:t>类型处理</w:t>
      </w:r>
      <w:r w:rsidRPr="00E0174E">
        <w:rPr>
          <w:rFonts w:hint="eastAsia"/>
          <w:lang w:val="fr-FR"/>
          <w:rPrChange w:id="21" w:author="x00116998" w:date="2015-12-15T18:04:00Z">
            <w:rPr>
              <w:rFonts w:hint="eastAsia"/>
            </w:rPr>
          </w:rPrChange>
        </w:rPr>
        <w:t>）</w:t>
      </w:r>
    </w:p>
    <w:p w:rsidR="00885001" w:rsidRPr="00630B02" w:rsidRDefault="00E0174E" w:rsidP="00885001">
      <w:pPr>
        <w:ind w:leftChars="200" w:left="420"/>
        <w:rPr>
          <w:lang w:val="fr-FR"/>
          <w:rPrChange w:id="22" w:author="x00116998" w:date="2015-12-22T14:12:00Z">
            <w:rPr/>
          </w:rPrChange>
        </w:rPr>
      </w:pPr>
      <w:r w:rsidRPr="00E0174E">
        <w:rPr>
          <w:lang w:val="fr-FR"/>
          <w:rPrChange w:id="23" w:author="x00116998" w:date="2015-12-22T14:12:00Z">
            <w:rPr/>
          </w:rPrChange>
        </w:rPr>
        <w:t>1</w:t>
      </w:r>
      <w:r w:rsidRPr="00E0174E">
        <w:rPr>
          <w:rFonts w:hint="eastAsia"/>
          <w:lang w:val="fr-FR"/>
          <w:rPrChange w:id="24" w:author="x00116998" w:date="2015-12-22T14:12:00Z">
            <w:rPr>
              <w:rFonts w:hint="eastAsia"/>
            </w:rPr>
          </w:rPrChange>
        </w:rPr>
        <w:t>：</w:t>
      </w:r>
      <w:r w:rsidRPr="00E0174E">
        <w:rPr>
          <w:lang w:val="fr-FR"/>
          <w:rPrChange w:id="25" w:author="x00116998" w:date="2015-12-22T14:12:00Z">
            <w:rPr/>
          </w:rPrChange>
        </w:rPr>
        <w:t>ESN</w:t>
      </w:r>
    </w:p>
    <w:p w:rsidR="00885001" w:rsidRPr="00630B02" w:rsidRDefault="00E0174E" w:rsidP="00885001">
      <w:pPr>
        <w:ind w:leftChars="200" w:left="420"/>
        <w:rPr>
          <w:lang w:val="fr-FR"/>
          <w:rPrChange w:id="26" w:author="x00116998" w:date="2015-12-22T14:12:00Z">
            <w:rPr/>
          </w:rPrChange>
        </w:rPr>
      </w:pPr>
      <w:r w:rsidRPr="00E0174E">
        <w:rPr>
          <w:lang w:val="fr-FR"/>
          <w:rPrChange w:id="27" w:author="x00116998" w:date="2015-12-22T14:12:00Z">
            <w:rPr/>
          </w:rPrChange>
        </w:rPr>
        <w:t>2</w:t>
      </w:r>
      <w:r w:rsidRPr="00E0174E">
        <w:rPr>
          <w:rFonts w:hint="eastAsia"/>
          <w:lang w:val="fr-FR"/>
          <w:rPrChange w:id="28" w:author="x00116998" w:date="2015-12-22T14:12:00Z">
            <w:rPr>
              <w:rFonts w:hint="eastAsia"/>
            </w:rPr>
          </w:rPrChange>
        </w:rPr>
        <w:t>：</w:t>
      </w:r>
      <w:r w:rsidRPr="00E0174E">
        <w:rPr>
          <w:lang w:val="fr-FR"/>
          <w:rPrChange w:id="29" w:author="x00116998" w:date="2015-12-22T14:12:00Z">
            <w:rPr/>
          </w:rPrChange>
        </w:rPr>
        <w:t>MEID</w:t>
      </w:r>
    </w:p>
    <w:p w:rsidR="00885001" w:rsidRPr="00630B02" w:rsidRDefault="00E0174E" w:rsidP="00885001">
      <w:pPr>
        <w:ind w:leftChars="200" w:left="420"/>
        <w:rPr>
          <w:lang w:val="fr-FR"/>
          <w:rPrChange w:id="30" w:author="x00116998" w:date="2015-12-22T14:12:00Z">
            <w:rPr/>
          </w:rPrChange>
        </w:rPr>
      </w:pPr>
      <w:r w:rsidRPr="00E0174E">
        <w:rPr>
          <w:lang w:val="fr-FR"/>
          <w:rPrChange w:id="31" w:author="x00116998" w:date="2015-12-22T14:12:00Z">
            <w:rPr/>
          </w:rPrChange>
        </w:rPr>
        <w:t>3</w:t>
      </w:r>
      <w:r w:rsidRPr="00E0174E">
        <w:rPr>
          <w:rFonts w:hint="eastAsia"/>
          <w:lang w:val="fr-FR"/>
          <w:rPrChange w:id="32" w:author="x00116998" w:date="2015-12-22T14:12:00Z">
            <w:rPr>
              <w:rFonts w:hint="eastAsia"/>
            </w:rPr>
          </w:rPrChange>
        </w:rPr>
        <w:t>：</w:t>
      </w:r>
      <w:r w:rsidRPr="00E0174E">
        <w:rPr>
          <w:lang w:val="fr-FR"/>
          <w:rPrChange w:id="33" w:author="x00116998" w:date="2015-12-22T14:12:00Z">
            <w:rPr/>
          </w:rPrChange>
        </w:rPr>
        <w:t>PC</w:t>
      </w:r>
      <w:r w:rsidR="00885001">
        <w:rPr>
          <w:rFonts w:hint="eastAsia"/>
        </w:rPr>
        <w:t>网卡标识</w:t>
      </w:r>
      <w:r w:rsidRPr="00E0174E">
        <w:rPr>
          <w:rFonts w:hint="eastAsia"/>
          <w:lang w:val="fr-FR"/>
          <w:rPrChange w:id="34" w:author="x00116998" w:date="2015-12-22T14:12:00Z">
            <w:rPr>
              <w:rFonts w:hint="eastAsia"/>
            </w:rPr>
          </w:rPrChange>
        </w:rPr>
        <w:t>（</w:t>
      </w:r>
      <w:r w:rsidRPr="00E0174E">
        <w:rPr>
          <w:lang w:val="fr-FR"/>
          <w:rPrChange w:id="35" w:author="x00116998" w:date="2015-12-22T14:12:00Z">
            <w:rPr/>
          </w:rPrChange>
        </w:rPr>
        <w:t>IP</w:t>
      </w:r>
      <w:r w:rsidR="004F366F">
        <w:rPr>
          <w:rFonts w:hint="eastAsia"/>
        </w:rPr>
        <w:t>地址</w:t>
      </w:r>
      <w:r w:rsidRPr="00E0174E">
        <w:rPr>
          <w:rFonts w:hint="eastAsia"/>
          <w:lang w:val="fr-FR"/>
          <w:rPrChange w:id="36" w:author="x00116998" w:date="2015-12-22T14:12:00Z">
            <w:rPr>
              <w:rFonts w:hint="eastAsia"/>
            </w:rPr>
          </w:rPrChange>
        </w:rPr>
        <w:t>）</w:t>
      </w:r>
    </w:p>
    <w:p w:rsidR="00944436" w:rsidRPr="00630B02" w:rsidRDefault="00E0174E" w:rsidP="00885001">
      <w:pPr>
        <w:ind w:leftChars="200" w:left="420"/>
        <w:rPr>
          <w:lang w:val="fr-FR"/>
          <w:rPrChange w:id="37" w:author="x00116998" w:date="2015-12-22T14:12:00Z">
            <w:rPr/>
          </w:rPrChange>
        </w:rPr>
      </w:pPr>
      <w:r w:rsidRPr="00E0174E">
        <w:rPr>
          <w:lang w:val="fr-FR"/>
          <w:rPrChange w:id="38" w:author="x00116998" w:date="2015-12-22T14:12:00Z">
            <w:rPr/>
          </w:rPrChange>
        </w:rPr>
        <w:t>4</w:t>
      </w:r>
      <w:r w:rsidRPr="00E0174E">
        <w:rPr>
          <w:rFonts w:hint="eastAsia"/>
          <w:lang w:val="fr-FR"/>
          <w:rPrChange w:id="39" w:author="x00116998" w:date="2015-12-22T14:12:00Z">
            <w:rPr>
              <w:rFonts w:hint="eastAsia"/>
            </w:rPr>
          </w:rPrChange>
        </w:rPr>
        <w:t>：</w:t>
      </w:r>
      <w:r w:rsidRPr="00E0174E">
        <w:rPr>
          <w:lang w:val="fr-FR"/>
          <w:rPrChange w:id="40" w:author="x00116998" w:date="2015-12-22T14:12:00Z">
            <w:rPr/>
          </w:rPrChange>
        </w:rPr>
        <w:t xml:space="preserve">PC </w:t>
      </w:r>
      <w:r w:rsidR="003115A3">
        <w:rPr>
          <w:rFonts w:hint="eastAsia"/>
        </w:rPr>
        <w:t>网卡</w:t>
      </w:r>
      <w:r w:rsidRPr="00E0174E">
        <w:rPr>
          <w:lang w:val="fr-FR"/>
          <w:rPrChange w:id="41" w:author="x00116998" w:date="2015-12-22T14:12:00Z">
            <w:rPr/>
          </w:rPrChange>
        </w:rPr>
        <w:t>MAC</w:t>
      </w:r>
      <w:r w:rsidR="003115A3">
        <w:rPr>
          <w:rFonts w:hint="eastAsia"/>
        </w:rPr>
        <w:t>地址</w:t>
      </w:r>
    </w:p>
    <w:p w:rsidR="00944436" w:rsidRPr="00630B02" w:rsidRDefault="00E0174E" w:rsidP="00885001">
      <w:pPr>
        <w:ind w:leftChars="200" w:left="420"/>
        <w:rPr>
          <w:lang w:val="fr-FR"/>
          <w:rPrChange w:id="42" w:author="x00116998" w:date="2015-12-22T14:12:00Z">
            <w:rPr/>
          </w:rPrChange>
        </w:rPr>
      </w:pPr>
      <w:r w:rsidRPr="00E0174E">
        <w:rPr>
          <w:lang w:val="fr-FR"/>
          <w:rPrChange w:id="43" w:author="x00116998" w:date="2015-12-22T14:12:00Z">
            <w:rPr/>
          </w:rPrChange>
        </w:rPr>
        <w:t>5</w:t>
      </w:r>
      <w:r w:rsidRPr="00E0174E">
        <w:rPr>
          <w:rFonts w:hint="eastAsia"/>
          <w:lang w:val="fr-FR"/>
          <w:rPrChange w:id="44" w:author="x00116998" w:date="2015-12-22T14:12:00Z">
            <w:rPr>
              <w:rFonts w:hint="eastAsia"/>
            </w:rPr>
          </w:rPrChange>
        </w:rPr>
        <w:t>：</w:t>
      </w:r>
      <w:r w:rsidRPr="00E0174E">
        <w:rPr>
          <w:lang w:val="fr-FR"/>
          <w:rPrChange w:id="45" w:author="x00116998" w:date="2015-12-22T14:12:00Z">
            <w:rPr/>
          </w:rPrChange>
        </w:rPr>
        <w:t>MHID</w:t>
      </w:r>
    </w:p>
    <w:p w:rsidR="000C5BD5" w:rsidRPr="00630B02" w:rsidRDefault="00E0174E" w:rsidP="00885001">
      <w:pPr>
        <w:ind w:leftChars="200" w:left="420"/>
        <w:rPr>
          <w:ins w:id="46" w:author="x00116998" w:date="2015-12-15T18:04:00Z"/>
          <w:lang w:val="fr-FR"/>
          <w:rPrChange w:id="47" w:author="x00116998" w:date="2015-12-22T14:12:00Z">
            <w:rPr>
              <w:ins w:id="48" w:author="x00116998" w:date="2015-12-15T18:04:00Z"/>
            </w:rPr>
          </w:rPrChange>
        </w:rPr>
      </w:pPr>
      <w:r w:rsidRPr="00E0174E">
        <w:rPr>
          <w:lang w:val="fr-FR"/>
          <w:rPrChange w:id="49" w:author="x00116998" w:date="2015-12-22T14:12:00Z">
            <w:rPr/>
          </w:rPrChange>
        </w:rPr>
        <w:t>6</w:t>
      </w:r>
      <w:r w:rsidRPr="00E0174E">
        <w:rPr>
          <w:rFonts w:hint="eastAsia"/>
          <w:lang w:val="fr-FR"/>
          <w:rPrChange w:id="50" w:author="x00116998" w:date="2015-12-22T14:12:00Z">
            <w:rPr>
              <w:rFonts w:hint="eastAsia"/>
            </w:rPr>
          </w:rPrChange>
        </w:rPr>
        <w:t>：</w:t>
      </w:r>
      <w:r w:rsidRPr="00E0174E">
        <w:rPr>
          <w:lang w:val="fr-FR"/>
          <w:rPrChange w:id="51" w:author="x00116998" w:date="2015-12-22T14:12:00Z">
            <w:rPr/>
          </w:rPrChange>
        </w:rPr>
        <w:t>UUID</w:t>
      </w:r>
    </w:p>
    <w:p w:rsidR="00885001" w:rsidRPr="00630B02" w:rsidRDefault="00E0174E" w:rsidP="00885001">
      <w:pPr>
        <w:ind w:leftChars="200" w:left="420"/>
        <w:rPr>
          <w:lang w:val="fr-FR"/>
          <w:rPrChange w:id="52" w:author="x00116998" w:date="2015-12-22T14:12:00Z">
            <w:rPr/>
          </w:rPrChange>
        </w:rPr>
      </w:pPr>
      <w:ins w:id="53" w:author="x00116998" w:date="2015-12-15T18:04:00Z">
        <w:r w:rsidRPr="00E0174E">
          <w:rPr>
            <w:lang w:val="fr-FR"/>
            <w:rPrChange w:id="54" w:author="x00116998" w:date="2015-12-22T14:12:00Z">
              <w:rPr/>
            </w:rPrChange>
          </w:rPr>
          <w:t>7</w:t>
        </w:r>
        <w:r w:rsidRPr="00E0174E">
          <w:rPr>
            <w:rFonts w:hint="eastAsia"/>
            <w:lang w:val="fr-FR"/>
            <w:rPrChange w:id="55" w:author="x00116998" w:date="2015-12-22T14:12:00Z">
              <w:rPr>
                <w:rFonts w:hint="eastAsia"/>
              </w:rPr>
            </w:rPrChange>
          </w:rPr>
          <w:t>：</w:t>
        </w:r>
        <w:r w:rsidRPr="00E0174E">
          <w:rPr>
            <w:lang w:val="fr-FR"/>
            <w:rPrChange w:id="56" w:author="x00116998" w:date="2015-12-22T14:12:00Z">
              <w:rPr/>
            </w:rPrChange>
          </w:rPr>
          <w:t>cookie</w:t>
        </w:r>
      </w:ins>
      <w:r w:rsidRPr="00E0174E">
        <w:rPr>
          <w:lang w:val="fr-FR"/>
          <w:rPrChange w:id="57" w:author="x00116998" w:date="2015-12-22T14:12:00Z">
            <w:rPr/>
          </w:rPrChange>
        </w:rPr>
        <w:br/>
      </w:r>
      <w:r w:rsidR="00885001" w:rsidRPr="00885001">
        <w:rPr>
          <w:rFonts w:hint="eastAsia"/>
        </w:rPr>
        <w:t>其他保留</w:t>
      </w:r>
    </w:p>
    <w:p w:rsidR="00550601" w:rsidRPr="00151DA9" w:rsidRDefault="00550601" w:rsidP="00156D05">
      <w:pPr>
        <w:pStyle w:val="31"/>
        <w:rPr>
          <w:rFonts w:ascii="Arial" w:hAnsi="Arial"/>
          <w:kern w:val="0"/>
          <w:sz w:val="18"/>
          <w:szCs w:val="18"/>
          <w:lang w:val="fr-FR"/>
        </w:rPr>
      </w:pPr>
      <w:bookmarkStart w:id="58" w:name="_Toc433721893"/>
      <w:r w:rsidRPr="0095760C">
        <w:rPr>
          <w:rFonts w:hint="eastAsia"/>
        </w:rPr>
        <w:t>traceFlag</w:t>
      </w:r>
      <w:r w:rsidRPr="00151DA9">
        <w:rPr>
          <w:rFonts w:hint="eastAsia"/>
          <w:lang w:val="fr-FR"/>
        </w:rPr>
        <w:t>跟踪标志</w:t>
      </w:r>
      <w:bookmarkEnd w:id="58"/>
    </w:p>
    <w:p w:rsidR="00550601" w:rsidRDefault="00550601" w:rsidP="00550601">
      <w:pPr>
        <w:ind w:firstLine="420"/>
        <w:rPr>
          <w:rFonts w:ascii="Arial" w:hAnsi="Arial"/>
          <w:kern w:val="0"/>
          <w:sz w:val="18"/>
          <w:szCs w:val="18"/>
          <w:lang w:val="fr-FR"/>
        </w:rPr>
      </w:pPr>
      <w:r>
        <w:rPr>
          <w:rFonts w:ascii="Arial" w:hAnsi="Arial" w:hint="eastAsia"/>
          <w:kern w:val="0"/>
          <w:sz w:val="18"/>
          <w:szCs w:val="18"/>
          <w:lang w:val="fr-FR"/>
        </w:rPr>
        <w:t>0</w:t>
      </w:r>
      <w:r>
        <w:rPr>
          <w:rFonts w:ascii="Arial" w:hAnsi="Arial" w:hint="eastAsia"/>
          <w:kern w:val="0"/>
          <w:sz w:val="18"/>
          <w:szCs w:val="18"/>
          <w:lang w:val="fr-FR"/>
        </w:rPr>
        <w:t>：不启动跟踪</w:t>
      </w:r>
      <w:r>
        <w:rPr>
          <w:rFonts w:ascii="Arial" w:hAnsi="Arial" w:hint="eastAsia"/>
          <w:kern w:val="0"/>
          <w:sz w:val="18"/>
          <w:szCs w:val="18"/>
          <w:lang w:val="fr-FR"/>
        </w:rPr>
        <w:t xml:space="preserve">  </w:t>
      </w:r>
    </w:p>
    <w:p w:rsidR="00550601" w:rsidRPr="00550601" w:rsidRDefault="00550601" w:rsidP="00550601">
      <w:pPr>
        <w:ind w:firstLine="420"/>
        <w:rPr>
          <w:lang w:val="fr-FR"/>
        </w:rPr>
      </w:pPr>
      <w:r>
        <w:rPr>
          <w:rFonts w:ascii="Arial" w:hAnsi="Arial" w:hint="eastAsia"/>
          <w:kern w:val="0"/>
          <w:sz w:val="18"/>
          <w:szCs w:val="18"/>
          <w:lang w:val="fr-FR"/>
        </w:rPr>
        <w:t>1</w:t>
      </w:r>
      <w:r>
        <w:rPr>
          <w:rFonts w:ascii="Arial" w:hAnsi="Arial" w:hint="eastAsia"/>
          <w:kern w:val="0"/>
          <w:sz w:val="18"/>
          <w:szCs w:val="18"/>
          <w:lang w:val="fr-FR"/>
        </w:rPr>
        <w:t>：启动跟踪</w:t>
      </w:r>
    </w:p>
    <w:p w:rsidR="00885001" w:rsidRDefault="00885001" w:rsidP="00156D05">
      <w:pPr>
        <w:pStyle w:val="31"/>
        <w:rPr>
          <w:lang w:val="fr-FR"/>
        </w:rPr>
      </w:pPr>
      <w:bookmarkStart w:id="59" w:name="_Toc433721894"/>
      <w:r w:rsidRPr="0095760C">
        <w:rPr>
          <w:rFonts w:hint="eastAsia"/>
        </w:rPr>
        <w:t>gender</w:t>
      </w:r>
      <w:r>
        <w:rPr>
          <w:rFonts w:hint="eastAsia"/>
          <w:lang w:val="fr-FR"/>
        </w:rPr>
        <w:t>性别</w:t>
      </w:r>
      <w:bookmarkEnd w:id="59"/>
    </w:p>
    <w:p w:rsidR="00885001" w:rsidRDefault="00885001" w:rsidP="00885001">
      <w:pPr>
        <w:ind w:leftChars="200" w:left="420"/>
        <w:rPr>
          <w:rFonts w:ascii="Arial" w:hAnsi="Arial"/>
          <w:sz w:val="19"/>
          <w:szCs w:val="19"/>
          <w:lang w:val="en-GB"/>
        </w:rPr>
      </w:pPr>
      <w:r>
        <w:rPr>
          <w:rFonts w:ascii="Arial" w:hAnsi="Arial" w:hint="eastAsia"/>
          <w:sz w:val="19"/>
          <w:szCs w:val="19"/>
          <w:lang w:val="en-GB"/>
        </w:rPr>
        <w:t>-1:</w:t>
      </w:r>
      <w:r>
        <w:rPr>
          <w:rFonts w:ascii="Arial" w:hAnsi="Arial" w:hint="eastAsia"/>
          <w:sz w:val="19"/>
          <w:szCs w:val="19"/>
          <w:lang w:val="en-GB"/>
        </w:rPr>
        <w:t>未知</w:t>
      </w:r>
    </w:p>
    <w:p w:rsidR="00885001" w:rsidRDefault="00885001" w:rsidP="00885001">
      <w:pPr>
        <w:ind w:leftChars="200" w:left="420"/>
        <w:rPr>
          <w:rFonts w:ascii="Arial" w:hAnsi="Arial"/>
          <w:sz w:val="19"/>
          <w:szCs w:val="19"/>
          <w:lang w:val="en-GB"/>
        </w:rPr>
      </w:pPr>
      <w:r>
        <w:rPr>
          <w:rFonts w:ascii="Arial" w:hAnsi="Arial" w:hint="eastAsia"/>
          <w:sz w:val="19"/>
          <w:szCs w:val="19"/>
          <w:lang w:val="en-GB"/>
        </w:rPr>
        <w:t>0</w:t>
      </w:r>
      <w:r>
        <w:rPr>
          <w:rFonts w:ascii="Arial" w:hAnsi="Arial" w:hint="eastAsia"/>
          <w:sz w:val="19"/>
          <w:szCs w:val="19"/>
          <w:lang w:val="en-GB"/>
        </w:rPr>
        <w:t>：男性</w:t>
      </w:r>
    </w:p>
    <w:p w:rsidR="00885001" w:rsidRDefault="00885001" w:rsidP="00885001">
      <w:pPr>
        <w:ind w:leftChars="200" w:left="420"/>
        <w:rPr>
          <w:rFonts w:ascii="Arial" w:hAnsi="Arial"/>
          <w:sz w:val="19"/>
          <w:szCs w:val="19"/>
          <w:lang w:val="en-GB"/>
        </w:rPr>
      </w:pPr>
      <w:r>
        <w:rPr>
          <w:rFonts w:ascii="Arial" w:hAnsi="Arial" w:hint="eastAsia"/>
          <w:sz w:val="19"/>
          <w:szCs w:val="19"/>
          <w:lang w:val="en-GB"/>
        </w:rPr>
        <w:t>1</w:t>
      </w:r>
      <w:r>
        <w:rPr>
          <w:rFonts w:ascii="Arial" w:hAnsi="Arial" w:hint="eastAsia"/>
          <w:sz w:val="19"/>
          <w:szCs w:val="19"/>
          <w:lang w:val="en-GB"/>
        </w:rPr>
        <w:t>：女性</w:t>
      </w:r>
    </w:p>
    <w:p w:rsidR="00D87F27" w:rsidRDefault="002672F4" w:rsidP="009D03A9">
      <w:pPr>
        <w:ind w:leftChars="200" w:left="420"/>
        <w:rPr>
          <w:lang w:val="fr-FR"/>
        </w:rPr>
      </w:pPr>
      <w:r>
        <w:rPr>
          <w:rFonts w:ascii="Arial" w:hAnsi="Arial" w:hint="eastAsia"/>
          <w:sz w:val="19"/>
          <w:szCs w:val="19"/>
          <w:lang w:val="en-GB"/>
        </w:rPr>
        <w:t>2</w:t>
      </w:r>
      <w:r>
        <w:rPr>
          <w:rFonts w:ascii="Arial" w:hAnsi="Arial" w:hint="eastAsia"/>
          <w:sz w:val="19"/>
          <w:szCs w:val="19"/>
          <w:lang w:val="en-GB"/>
        </w:rPr>
        <w:t>：保密</w:t>
      </w:r>
    </w:p>
    <w:p w:rsidR="00885001" w:rsidRDefault="00885001" w:rsidP="00156D05">
      <w:pPr>
        <w:pStyle w:val="31"/>
        <w:rPr>
          <w:lang w:val="fr-FR"/>
        </w:rPr>
      </w:pPr>
      <w:bookmarkStart w:id="60" w:name="_Toc433721895"/>
      <w:r>
        <w:rPr>
          <w:rFonts w:hint="eastAsia"/>
        </w:rPr>
        <w:t>E</w:t>
      </w:r>
      <w:r>
        <w:t>m</w:t>
      </w:r>
      <w:r>
        <w:rPr>
          <w:rFonts w:hint="eastAsia"/>
        </w:rPr>
        <w:t>ailState</w:t>
      </w:r>
      <w:r>
        <w:rPr>
          <w:rFonts w:hint="eastAsia"/>
        </w:rPr>
        <w:t>邮箱激活状态</w:t>
      </w:r>
      <w:bookmarkEnd w:id="60"/>
    </w:p>
    <w:p w:rsidR="00885001" w:rsidRDefault="00885001" w:rsidP="00885001">
      <w:pPr>
        <w:ind w:leftChars="200" w:left="420"/>
        <w:rPr>
          <w:rFonts w:ascii="Arial" w:hAnsi="Arial"/>
          <w:sz w:val="19"/>
          <w:szCs w:val="19"/>
          <w:lang w:val="en-GB"/>
        </w:rPr>
      </w:pPr>
      <w:r>
        <w:rPr>
          <w:rFonts w:ascii="Arial" w:hAnsi="Arial" w:hint="eastAsia"/>
          <w:sz w:val="19"/>
          <w:szCs w:val="19"/>
          <w:lang w:val="en-GB"/>
        </w:rPr>
        <w:t>0</w:t>
      </w:r>
      <w:r>
        <w:rPr>
          <w:rFonts w:ascii="Arial" w:hAnsi="Arial" w:hint="eastAsia"/>
          <w:sz w:val="19"/>
          <w:szCs w:val="19"/>
          <w:lang w:val="en-GB"/>
        </w:rPr>
        <w:t>：未激活</w:t>
      </w:r>
      <w:r>
        <w:rPr>
          <w:rFonts w:ascii="Arial" w:hAnsi="Arial" w:hint="eastAsia"/>
          <w:sz w:val="19"/>
          <w:szCs w:val="19"/>
          <w:lang w:val="en-GB"/>
        </w:rPr>
        <w:t>(</w:t>
      </w:r>
      <w:r>
        <w:rPr>
          <w:rFonts w:ascii="Arial" w:hAnsi="Arial" w:hint="eastAsia"/>
          <w:sz w:val="19"/>
          <w:szCs w:val="19"/>
          <w:lang w:val="en-GB"/>
        </w:rPr>
        <w:t>不能用于</w:t>
      </w:r>
      <w:r>
        <w:rPr>
          <w:rFonts w:ascii="Arial" w:hAnsi="Arial" w:hint="eastAsia"/>
          <w:sz w:val="19"/>
          <w:szCs w:val="19"/>
          <w:lang w:val="en-GB"/>
        </w:rPr>
        <w:t>EMail</w:t>
      </w:r>
      <w:r>
        <w:rPr>
          <w:rFonts w:ascii="Arial" w:hAnsi="Arial" w:hint="eastAsia"/>
          <w:sz w:val="19"/>
          <w:szCs w:val="19"/>
          <w:lang w:val="en-GB"/>
        </w:rPr>
        <w:t>找回密码</w:t>
      </w:r>
      <w:r>
        <w:rPr>
          <w:rFonts w:ascii="Arial" w:hAnsi="Arial" w:hint="eastAsia"/>
          <w:sz w:val="19"/>
          <w:szCs w:val="19"/>
          <w:lang w:val="en-GB"/>
        </w:rPr>
        <w:t>)</w:t>
      </w:r>
    </w:p>
    <w:p w:rsidR="003125BC" w:rsidRDefault="00885001" w:rsidP="00885001">
      <w:pPr>
        <w:ind w:leftChars="200" w:left="420"/>
        <w:rPr>
          <w:rFonts w:ascii="Arial" w:hAnsi="Arial"/>
          <w:sz w:val="19"/>
          <w:szCs w:val="19"/>
          <w:lang w:val="en-GB"/>
        </w:rPr>
      </w:pPr>
      <w:r>
        <w:rPr>
          <w:rFonts w:ascii="Arial" w:hAnsi="Arial" w:hint="eastAsia"/>
          <w:sz w:val="19"/>
          <w:szCs w:val="19"/>
          <w:lang w:val="en-GB"/>
        </w:rPr>
        <w:t>1</w:t>
      </w:r>
      <w:r>
        <w:rPr>
          <w:rFonts w:ascii="Arial" w:hAnsi="Arial" w:hint="eastAsia"/>
          <w:sz w:val="19"/>
          <w:szCs w:val="19"/>
          <w:lang w:val="en-GB"/>
        </w:rPr>
        <w:t>：激活</w:t>
      </w:r>
    </w:p>
    <w:p w:rsidR="003125BC" w:rsidRDefault="00E04A2D" w:rsidP="00156D05">
      <w:pPr>
        <w:pStyle w:val="31"/>
        <w:rPr>
          <w:lang w:val="fr-FR"/>
        </w:rPr>
      </w:pPr>
      <w:bookmarkStart w:id="61" w:name="_Toc433721896"/>
      <w:r>
        <w:rPr>
          <w:rFonts w:hint="eastAsia"/>
        </w:rPr>
        <w:t>ReqClientType</w:t>
      </w:r>
      <w:r w:rsidR="00455BBA">
        <w:rPr>
          <w:rFonts w:hint="eastAsia"/>
        </w:rPr>
        <w:t>请求客户端类型</w:t>
      </w:r>
      <w:bookmarkEnd w:id="61"/>
    </w:p>
    <w:p w:rsidR="003125BC" w:rsidRPr="00AA19F9" w:rsidRDefault="003125BC" w:rsidP="007F0505">
      <w:pPr>
        <w:autoSpaceDE w:val="0"/>
        <w:autoSpaceDN w:val="0"/>
        <w:adjustRightInd w:val="0"/>
        <w:ind w:left="420"/>
        <w:rPr>
          <w:rFonts w:ascii="Verdana" w:hAnsi="Verdana"/>
          <w:kern w:val="0"/>
          <w:sz w:val="18"/>
          <w:szCs w:val="18"/>
          <w:lang w:val="fr-FR"/>
        </w:rPr>
      </w:pPr>
      <w:r w:rsidRPr="00D63A97">
        <w:rPr>
          <w:rFonts w:ascii="Verdana" w:hAnsi="Verdana" w:hint="eastAsia"/>
          <w:kern w:val="0"/>
          <w:sz w:val="18"/>
          <w:szCs w:val="18"/>
          <w:lang w:val="fr-FR"/>
        </w:rPr>
        <w:t>0</w:t>
      </w:r>
      <w:r w:rsidRPr="00D63A97">
        <w:rPr>
          <w:rFonts w:ascii="Verdana" w:hAnsi="Verdana" w:hint="eastAsia"/>
          <w:kern w:val="0"/>
          <w:sz w:val="18"/>
          <w:szCs w:val="18"/>
          <w:lang w:val="fr-FR"/>
        </w:rPr>
        <w:t>：</w:t>
      </w:r>
      <w:r w:rsidR="00AA19F9">
        <w:rPr>
          <w:rFonts w:ascii="Verdana" w:hAnsi="Verdana" w:hint="eastAsia"/>
          <w:kern w:val="0"/>
          <w:sz w:val="18"/>
          <w:szCs w:val="18"/>
          <w:lang w:val="fr-FR"/>
        </w:rPr>
        <w:t>Cloud</w:t>
      </w:r>
      <w:r w:rsidR="00AA19F9">
        <w:rPr>
          <w:rFonts w:ascii="Verdana" w:hAnsi="Verdana" w:hint="eastAsia"/>
          <w:kern w:val="0"/>
          <w:sz w:val="18"/>
          <w:szCs w:val="18"/>
          <w:lang w:val="fr-FR"/>
        </w:rPr>
        <w:t>＋设置（老）</w:t>
      </w:r>
      <w:r w:rsidR="0016427C" w:rsidRPr="00D63A97">
        <w:rPr>
          <w:rFonts w:ascii="Verdana" w:hAnsi="Verdana" w:hint="eastAsia"/>
          <w:kern w:val="0"/>
          <w:sz w:val="18"/>
          <w:szCs w:val="18"/>
          <w:lang w:val="fr-FR"/>
        </w:rPr>
        <w:t xml:space="preserve">   </w:t>
      </w:r>
      <w:r w:rsidR="00D60FC2" w:rsidRPr="00D60FC2">
        <w:rPr>
          <w:rFonts w:ascii="Verdana" w:hAnsi="Verdana" w:cs="Verdana" w:hint="eastAsia"/>
          <w:kern w:val="0"/>
          <w:sz w:val="18"/>
          <w:szCs w:val="18"/>
          <w:lang w:val="fr-FR"/>
        </w:rPr>
        <w:t>＝＝</w:t>
      </w:r>
      <w:r w:rsidR="0016427C" w:rsidRPr="00D63A97">
        <w:rPr>
          <w:rFonts w:ascii="Verdana" w:hAnsi="Verdana" w:cs="Verdana"/>
          <w:kern w:val="0"/>
          <w:sz w:val="18"/>
          <w:szCs w:val="18"/>
        </w:rPr>
        <w:t>》缺省开通</w:t>
      </w:r>
      <w:r w:rsidR="00AA19F9" w:rsidRPr="00AA19F9">
        <w:rPr>
          <w:rFonts w:ascii="Verdana" w:hAnsi="Verdana" w:cs="Verdana" w:hint="eastAsia"/>
          <w:kern w:val="0"/>
          <w:sz w:val="18"/>
          <w:szCs w:val="18"/>
          <w:lang w:val="fr-FR"/>
        </w:rPr>
        <w:t>Cloud</w:t>
      </w:r>
      <w:r w:rsidR="00AA19F9" w:rsidRPr="00AA19F9">
        <w:rPr>
          <w:rFonts w:ascii="Verdana" w:hAnsi="Verdana" w:cs="Verdana" w:hint="eastAsia"/>
          <w:kern w:val="0"/>
          <w:sz w:val="18"/>
          <w:szCs w:val="18"/>
          <w:lang w:val="fr-FR"/>
        </w:rPr>
        <w:t>＋</w:t>
      </w:r>
      <w:r w:rsidR="0016427C" w:rsidRPr="00D63A97">
        <w:rPr>
          <w:rFonts w:ascii="Verdana" w:hAnsi="Verdana" w:cs="Verdana"/>
          <w:kern w:val="0"/>
          <w:sz w:val="18"/>
          <w:szCs w:val="18"/>
        </w:rPr>
        <w:t>业务</w:t>
      </w:r>
      <w:r w:rsidR="00D60FC2" w:rsidRPr="00D60FC2">
        <w:rPr>
          <w:rFonts w:ascii="宋体" w:cs="宋体" w:hint="eastAsia"/>
          <w:kern w:val="0"/>
          <w:sz w:val="18"/>
          <w:szCs w:val="18"/>
          <w:lang w:val="fr-FR"/>
        </w:rPr>
        <w:t>，</w:t>
      </w:r>
      <w:r w:rsidR="007F0505" w:rsidRPr="00D63A97">
        <w:rPr>
          <w:rFonts w:ascii="Verdana" w:hAnsi="Verdana" w:cs="Verdana" w:hint="eastAsia"/>
          <w:kern w:val="0"/>
          <w:sz w:val="18"/>
          <w:szCs w:val="18"/>
        </w:rPr>
        <w:t>对应</w:t>
      </w:r>
      <w:r w:rsidR="00D60FC2" w:rsidRPr="00D60FC2">
        <w:rPr>
          <w:rFonts w:ascii="Verdana" w:hAnsi="Verdana" w:cs="Verdana"/>
          <w:kern w:val="0"/>
          <w:sz w:val="18"/>
          <w:szCs w:val="18"/>
          <w:lang w:val="fr-FR"/>
        </w:rPr>
        <w:t>userID</w:t>
      </w:r>
      <w:r w:rsidR="007F0505" w:rsidRPr="00D63A97">
        <w:rPr>
          <w:rFonts w:ascii="Verdana" w:hAnsi="Verdana" w:cs="Verdana" w:hint="eastAsia"/>
          <w:kern w:val="0"/>
          <w:sz w:val="18"/>
          <w:szCs w:val="18"/>
        </w:rPr>
        <w:t>按</w:t>
      </w:r>
      <w:r w:rsidR="00D60FC2" w:rsidRPr="00D60FC2">
        <w:rPr>
          <w:rFonts w:ascii="Verdana" w:hAnsi="Verdana" w:cs="Verdana"/>
          <w:kern w:val="0"/>
          <w:sz w:val="18"/>
          <w:szCs w:val="18"/>
          <w:lang w:val="fr-FR"/>
        </w:rPr>
        <w:t>serviceID</w:t>
      </w:r>
      <w:r w:rsidR="00D60FC2" w:rsidRPr="00D60FC2">
        <w:rPr>
          <w:rFonts w:ascii="Verdana" w:hAnsi="Verdana" w:cs="Verdana" w:hint="eastAsia"/>
          <w:kern w:val="0"/>
          <w:sz w:val="18"/>
          <w:szCs w:val="18"/>
          <w:lang w:val="fr-FR"/>
        </w:rPr>
        <w:t>＝</w:t>
      </w:r>
      <w:r w:rsidR="00D60FC2" w:rsidRPr="00D60FC2">
        <w:rPr>
          <w:rFonts w:ascii="Verdana" w:hAnsi="Verdana" w:cs="Verdana"/>
          <w:kern w:val="0"/>
          <w:sz w:val="18"/>
          <w:szCs w:val="18"/>
          <w:lang w:val="fr-FR"/>
        </w:rPr>
        <w:t>1</w:t>
      </w:r>
      <w:r w:rsidR="007F0505" w:rsidRPr="00D63A97">
        <w:rPr>
          <w:rFonts w:ascii="Verdana" w:hAnsi="Verdana" w:cs="Verdana" w:hint="eastAsia"/>
          <w:kern w:val="0"/>
          <w:sz w:val="18"/>
          <w:szCs w:val="18"/>
        </w:rPr>
        <w:t>分配</w:t>
      </w:r>
    </w:p>
    <w:p w:rsidR="003125BC" w:rsidRPr="00D63A97" w:rsidRDefault="003125BC" w:rsidP="003125BC">
      <w:pPr>
        <w:ind w:leftChars="200" w:left="420"/>
        <w:rPr>
          <w:rFonts w:ascii="Verdana" w:hAnsi="Verdana"/>
          <w:kern w:val="0"/>
          <w:sz w:val="18"/>
          <w:szCs w:val="18"/>
          <w:lang w:val="fr-FR"/>
        </w:rPr>
      </w:pPr>
      <w:r w:rsidRPr="00D63A97">
        <w:rPr>
          <w:rFonts w:ascii="Verdana" w:hAnsi="Verdana" w:hint="eastAsia"/>
          <w:kern w:val="0"/>
          <w:sz w:val="18"/>
          <w:szCs w:val="18"/>
          <w:lang w:val="fr-FR"/>
        </w:rPr>
        <w:t>1</w:t>
      </w:r>
      <w:r w:rsidRPr="00D63A97">
        <w:rPr>
          <w:rFonts w:ascii="Verdana" w:hAnsi="Verdana" w:hint="eastAsia"/>
          <w:kern w:val="0"/>
          <w:sz w:val="18"/>
          <w:szCs w:val="18"/>
          <w:lang w:val="fr-FR"/>
        </w:rPr>
        <w:t>：</w:t>
      </w:r>
      <w:r w:rsidR="00AA19F9">
        <w:rPr>
          <w:rFonts w:ascii="Verdana" w:hAnsi="Verdana" w:hint="eastAsia"/>
          <w:kern w:val="0"/>
          <w:sz w:val="18"/>
          <w:szCs w:val="18"/>
          <w:lang w:val="fr-FR"/>
        </w:rPr>
        <w:t>Cloud</w:t>
      </w:r>
      <w:r w:rsidR="00AA19F9">
        <w:rPr>
          <w:rFonts w:ascii="Verdana" w:hAnsi="Verdana" w:hint="eastAsia"/>
          <w:kern w:val="0"/>
          <w:sz w:val="18"/>
          <w:szCs w:val="18"/>
          <w:lang w:val="fr-FR"/>
        </w:rPr>
        <w:t>＋</w:t>
      </w:r>
      <w:r w:rsidR="00AA19F9" w:rsidRPr="00D63A97" w:rsidDel="00AA19F9">
        <w:rPr>
          <w:rFonts w:ascii="Verdana" w:hAnsi="Verdana" w:hint="eastAsia"/>
          <w:kern w:val="0"/>
          <w:sz w:val="18"/>
          <w:szCs w:val="18"/>
          <w:lang w:val="fr-FR"/>
        </w:rPr>
        <w:t xml:space="preserve"> </w:t>
      </w:r>
      <w:r w:rsidRPr="00D63A97">
        <w:rPr>
          <w:rFonts w:ascii="Verdana" w:hAnsi="Verdana" w:hint="eastAsia"/>
          <w:kern w:val="0"/>
          <w:sz w:val="18"/>
          <w:szCs w:val="18"/>
          <w:lang w:val="fr-FR"/>
        </w:rPr>
        <w:t>Portal</w:t>
      </w:r>
      <w:r w:rsidR="0016427C" w:rsidRPr="00D63A97">
        <w:rPr>
          <w:rFonts w:ascii="Verdana" w:hAnsi="Verdana" w:hint="eastAsia"/>
          <w:kern w:val="0"/>
          <w:sz w:val="18"/>
          <w:szCs w:val="18"/>
          <w:lang w:val="fr-FR"/>
        </w:rPr>
        <w:t xml:space="preserve">     </w:t>
      </w:r>
      <w:r w:rsidR="00D60FC2" w:rsidRPr="00D60FC2">
        <w:rPr>
          <w:rFonts w:ascii="Verdana" w:hAnsi="Verdana" w:cs="Verdana" w:hint="eastAsia"/>
          <w:kern w:val="0"/>
          <w:sz w:val="18"/>
          <w:szCs w:val="18"/>
          <w:lang w:val="fr-FR"/>
        </w:rPr>
        <w:t>＝＝</w:t>
      </w:r>
      <w:r w:rsidR="0016427C" w:rsidRPr="00D63A97">
        <w:rPr>
          <w:rFonts w:ascii="Verdana" w:hAnsi="Verdana" w:cs="Verdana"/>
          <w:kern w:val="0"/>
          <w:sz w:val="18"/>
          <w:szCs w:val="18"/>
        </w:rPr>
        <w:t>》缺省开通</w:t>
      </w:r>
      <w:r w:rsidR="00D60FC2" w:rsidRPr="00D60FC2">
        <w:rPr>
          <w:rFonts w:ascii="Verdana" w:hAnsi="Verdana" w:cs="Verdana"/>
          <w:kern w:val="0"/>
          <w:sz w:val="18"/>
          <w:szCs w:val="18"/>
          <w:lang w:val="fr-FR"/>
        </w:rPr>
        <w:t>Cloud</w:t>
      </w:r>
      <w:r w:rsidR="00D60FC2" w:rsidRPr="00D60FC2">
        <w:rPr>
          <w:rFonts w:ascii="Verdana" w:hAnsi="Verdana" w:cs="Verdana" w:hint="eastAsia"/>
          <w:kern w:val="0"/>
          <w:sz w:val="18"/>
          <w:szCs w:val="18"/>
          <w:lang w:val="fr-FR"/>
        </w:rPr>
        <w:t>＋</w:t>
      </w:r>
      <w:r w:rsidR="0016427C" w:rsidRPr="00D63A97">
        <w:rPr>
          <w:rFonts w:ascii="Verdana" w:hAnsi="Verdana" w:cs="Verdana"/>
          <w:kern w:val="0"/>
          <w:sz w:val="18"/>
          <w:szCs w:val="18"/>
        </w:rPr>
        <w:t>业务</w:t>
      </w:r>
      <w:r w:rsidR="00D60FC2" w:rsidRPr="00D60FC2">
        <w:rPr>
          <w:rFonts w:ascii="宋体" w:cs="宋体" w:hint="eastAsia"/>
          <w:kern w:val="0"/>
          <w:sz w:val="18"/>
          <w:szCs w:val="18"/>
          <w:lang w:val="fr-FR"/>
        </w:rPr>
        <w:t>，</w:t>
      </w:r>
      <w:r w:rsidR="007F0505" w:rsidRPr="00D63A97">
        <w:rPr>
          <w:rFonts w:ascii="Verdana" w:hAnsi="Verdana" w:cs="Verdana" w:hint="eastAsia"/>
          <w:kern w:val="0"/>
          <w:sz w:val="18"/>
          <w:szCs w:val="18"/>
        </w:rPr>
        <w:t>对应</w:t>
      </w:r>
      <w:r w:rsidR="00D60FC2" w:rsidRPr="00D60FC2">
        <w:rPr>
          <w:rFonts w:ascii="Verdana" w:hAnsi="Verdana" w:cs="Verdana"/>
          <w:kern w:val="0"/>
          <w:sz w:val="18"/>
          <w:szCs w:val="18"/>
          <w:lang w:val="fr-FR"/>
        </w:rPr>
        <w:t>userID</w:t>
      </w:r>
      <w:r w:rsidR="007F0505" w:rsidRPr="00D63A97">
        <w:rPr>
          <w:rFonts w:ascii="Verdana" w:hAnsi="Verdana" w:cs="Verdana" w:hint="eastAsia"/>
          <w:kern w:val="0"/>
          <w:sz w:val="18"/>
          <w:szCs w:val="18"/>
        </w:rPr>
        <w:t>按</w:t>
      </w:r>
      <w:r w:rsidR="00D60FC2" w:rsidRPr="00D60FC2">
        <w:rPr>
          <w:rFonts w:ascii="Verdana" w:hAnsi="Verdana" w:cs="Verdana"/>
          <w:kern w:val="0"/>
          <w:sz w:val="18"/>
          <w:szCs w:val="18"/>
          <w:lang w:val="fr-FR"/>
        </w:rPr>
        <w:t>serviceID</w:t>
      </w:r>
      <w:r w:rsidR="00D60FC2" w:rsidRPr="00D60FC2">
        <w:rPr>
          <w:rFonts w:ascii="Verdana" w:hAnsi="Verdana" w:cs="Verdana" w:hint="eastAsia"/>
          <w:kern w:val="0"/>
          <w:sz w:val="18"/>
          <w:szCs w:val="18"/>
          <w:lang w:val="fr-FR"/>
        </w:rPr>
        <w:t>＝</w:t>
      </w:r>
      <w:r w:rsidR="00D60FC2" w:rsidRPr="00D60FC2">
        <w:rPr>
          <w:rFonts w:ascii="Verdana" w:hAnsi="Verdana" w:cs="Verdana"/>
          <w:kern w:val="0"/>
          <w:sz w:val="18"/>
          <w:szCs w:val="18"/>
          <w:lang w:val="fr-FR"/>
        </w:rPr>
        <w:t>1</w:t>
      </w:r>
      <w:r w:rsidR="007F0505" w:rsidRPr="00D63A97">
        <w:rPr>
          <w:rFonts w:ascii="Verdana" w:hAnsi="Verdana" w:cs="Verdana" w:hint="eastAsia"/>
          <w:kern w:val="0"/>
          <w:sz w:val="18"/>
          <w:szCs w:val="18"/>
        </w:rPr>
        <w:t>分配</w:t>
      </w:r>
    </w:p>
    <w:p w:rsidR="003125BC" w:rsidRPr="00D63A97" w:rsidRDefault="003125BC" w:rsidP="003125BC">
      <w:pPr>
        <w:ind w:leftChars="200" w:left="420"/>
        <w:rPr>
          <w:lang w:val="fr-FR"/>
        </w:rPr>
      </w:pPr>
      <w:r w:rsidRPr="00D63A97">
        <w:rPr>
          <w:rFonts w:ascii="Verdana" w:hAnsi="Verdana" w:hint="eastAsia"/>
          <w:kern w:val="0"/>
          <w:sz w:val="18"/>
          <w:szCs w:val="18"/>
          <w:lang w:val="fr-FR"/>
        </w:rPr>
        <w:t>2</w:t>
      </w:r>
      <w:r w:rsidRPr="00D63A97">
        <w:rPr>
          <w:rFonts w:ascii="Verdana" w:hAnsi="Verdana" w:hint="eastAsia"/>
          <w:kern w:val="0"/>
          <w:sz w:val="18"/>
          <w:szCs w:val="18"/>
          <w:lang w:val="fr-FR"/>
        </w:rPr>
        <w:t>：</w:t>
      </w:r>
      <w:r w:rsidRPr="00D63A97">
        <w:rPr>
          <w:rFonts w:ascii="Verdana" w:hAnsi="Verdana" w:hint="eastAsia"/>
          <w:kern w:val="0"/>
          <w:sz w:val="18"/>
          <w:szCs w:val="18"/>
          <w:lang w:val="fr-FR"/>
        </w:rPr>
        <w:t>D</w:t>
      </w:r>
      <w:r w:rsidRPr="00D63A97">
        <w:rPr>
          <w:rFonts w:ascii="Verdana" w:hAnsi="Verdana"/>
          <w:kern w:val="0"/>
          <w:sz w:val="18"/>
          <w:szCs w:val="18"/>
          <w:lang w:val="fr-FR"/>
        </w:rPr>
        <w:t>b</w:t>
      </w:r>
      <w:r w:rsidRPr="00D63A97">
        <w:rPr>
          <w:rFonts w:ascii="Verdana" w:hAnsi="Verdana" w:hint="eastAsia"/>
          <w:kern w:val="0"/>
          <w:sz w:val="18"/>
          <w:szCs w:val="18"/>
          <w:lang w:val="fr-FR"/>
        </w:rPr>
        <w:t>ank Portal</w:t>
      </w:r>
      <w:r w:rsidR="0016427C" w:rsidRPr="00D63A97">
        <w:rPr>
          <w:rFonts w:ascii="Verdana" w:hAnsi="Verdana" w:hint="eastAsia"/>
          <w:kern w:val="0"/>
          <w:sz w:val="18"/>
          <w:szCs w:val="18"/>
          <w:lang w:val="fr-FR"/>
        </w:rPr>
        <w:t xml:space="preserve">        </w:t>
      </w:r>
      <w:r w:rsidR="0016427C" w:rsidRPr="00D63A97">
        <w:rPr>
          <w:rFonts w:ascii="Verdana" w:hAnsi="Verdana" w:cs="Verdana"/>
          <w:kern w:val="0"/>
          <w:sz w:val="18"/>
          <w:szCs w:val="18"/>
          <w:lang w:val="fr-FR"/>
        </w:rPr>
        <w:t>＝＝</w:t>
      </w:r>
      <w:r w:rsidR="0016427C" w:rsidRPr="00D63A97">
        <w:rPr>
          <w:rFonts w:ascii="Verdana" w:hAnsi="Verdana" w:cs="Verdana"/>
          <w:kern w:val="0"/>
          <w:sz w:val="18"/>
          <w:szCs w:val="18"/>
        </w:rPr>
        <w:t>》缺省开通</w:t>
      </w:r>
      <w:r w:rsidR="0016427C" w:rsidRPr="00D63A97">
        <w:rPr>
          <w:rFonts w:ascii="Verdana" w:hAnsi="Verdana" w:cs="Verdana" w:hint="eastAsia"/>
          <w:kern w:val="0"/>
          <w:sz w:val="18"/>
          <w:szCs w:val="18"/>
          <w:lang w:val="fr-FR"/>
        </w:rPr>
        <w:t>Dbank</w:t>
      </w:r>
      <w:r w:rsidR="0016427C" w:rsidRPr="00D63A97">
        <w:rPr>
          <w:rFonts w:ascii="Verdana" w:hAnsi="Verdana" w:cs="Verdana"/>
          <w:kern w:val="0"/>
          <w:sz w:val="18"/>
          <w:szCs w:val="18"/>
        </w:rPr>
        <w:t>业务</w:t>
      </w:r>
      <w:r w:rsidR="007F0505" w:rsidRPr="00D63A97">
        <w:rPr>
          <w:rFonts w:ascii="宋体" w:cs="宋体" w:hint="eastAsia"/>
          <w:kern w:val="0"/>
          <w:sz w:val="18"/>
          <w:szCs w:val="18"/>
          <w:lang w:val="fr-FR"/>
        </w:rPr>
        <w:t>，</w:t>
      </w:r>
      <w:r w:rsidR="007F0505" w:rsidRPr="00D63A97">
        <w:rPr>
          <w:rFonts w:ascii="Verdana" w:hAnsi="Verdana" w:cs="Verdana" w:hint="eastAsia"/>
          <w:kern w:val="0"/>
          <w:sz w:val="18"/>
          <w:szCs w:val="18"/>
        </w:rPr>
        <w:t>对应</w:t>
      </w:r>
      <w:r w:rsidR="007F0505" w:rsidRPr="00D63A97">
        <w:rPr>
          <w:rFonts w:ascii="Verdana" w:hAnsi="Verdana" w:cs="Verdana"/>
          <w:kern w:val="0"/>
          <w:sz w:val="18"/>
          <w:szCs w:val="18"/>
          <w:lang w:val="fr-FR"/>
        </w:rPr>
        <w:t>userID</w:t>
      </w:r>
      <w:r w:rsidR="007F0505" w:rsidRPr="00D63A97">
        <w:rPr>
          <w:rFonts w:ascii="Verdana" w:hAnsi="Verdana" w:cs="Verdana" w:hint="eastAsia"/>
          <w:kern w:val="0"/>
          <w:sz w:val="18"/>
          <w:szCs w:val="18"/>
        </w:rPr>
        <w:t>按</w:t>
      </w:r>
      <w:r w:rsidR="007F0505" w:rsidRPr="00D63A97">
        <w:rPr>
          <w:rFonts w:ascii="Verdana" w:hAnsi="Verdana" w:cs="Verdana"/>
          <w:kern w:val="0"/>
          <w:sz w:val="18"/>
          <w:szCs w:val="18"/>
          <w:lang w:val="fr-FR"/>
        </w:rPr>
        <w:t>serviceID</w:t>
      </w:r>
      <w:r w:rsidR="007F0505" w:rsidRPr="00D63A97">
        <w:rPr>
          <w:rFonts w:ascii="Verdana" w:hAnsi="Verdana" w:cs="Verdana" w:hint="eastAsia"/>
          <w:kern w:val="0"/>
          <w:sz w:val="18"/>
          <w:szCs w:val="18"/>
          <w:lang w:val="fr-FR"/>
        </w:rPr>
        <w:t>＝</w:t>
      </w:r>
      <w:r w:rsidR="007F0505" w:rsidRPr="00D63A97">
        <w:rPr>
          <w:rFonts w:ascii="Verdana" w:hAnsi="Verdana" w:cs="Verdana" w:hint="eastAsia"/>
          <w:kern w:val="0"/>
          <w:sz w:val="18"/>
          <w:szCs w:val="18"/>
          <w:lang w:val="fr-FR"/>
        </w:rPr>
        <w:t>0</w:t>
      </w:r>
      <w:r w:rsidR="007F0505" w:rsidRPr="00D63A97">
        <w:rPr>
          <w:rFonts w:ascii="Verdana" w:hAnsi="Verdana" w:cs="Verdana" w:hint="eastAsia"/>
          <w:kern w:val="0"/>
          <w:sz w:val="18"/>
          <w:szCs w:val="18"/>
        </w:rPr>
        <w:t>分配</w:t>
      </w:r>
    </w:p>
    <w:p w:rsidR="003125BC" w:rsidRPr="00D63A97" w:rsidRDefault="003125BC" w:rsidP="003125BC">
      <w:pPr>
        <w:ind w:leftChars="200" w:left="420"/>
        <w:rPr>
          <w:rFonts w:ascii="Verdana" w:hAnsi="Verdana"/>
          <w:kern w:val="0"/>
          <w:sz w:val="18"/>
          <w:szCs w:val="18"/>
          <w:lang w:val="fr-FR"/>
        </w:rPr>
      </w:pPr>
      <w:r w:rsidRPr="00D63A97">
        <w:rPr>
          <w:rFonts w:ascii="Verdana" w:hAnsi="Verdana" w:hint="eastAsia"/>
          <w:kern w:val="0"/>
          <w:sz w:val="18"/>
          <w:szCs w:val="18"/>
          <w:lang w:val="fr-FR"/>
        </w:rPr>
        <w:t>3</w:t>
      </w:r>
      <w:r w:rsidRPr="00D63A97">
        <w:rPr>
          <w:rFonts w:ascii="Verdana" w:hAnsi="Verdana" w:hint="eastAsia"/>
          <w:kern w:val="0"/>
          <w:sz w:val="18"/>
          <w:szCs w:val="18"/>
          <w:lang w:val="fr-FR"/>
        </w:rPr>
        <w:t>：天天浏览器</w:t>
      </w:r>
      <w:r w:rsidR="00FE4350" w:rsidRPr="00D63A97">
        <w:rPr>
          <w:rFonts w:ascii="Verdana" w:hAnsi="Verdana" w:hint="eastAsia"/>
          <w:kern w:val="0"/>
          <w:sz w:val="18"/>
          <w:szCs w:val="18"/>
          <w:lang w:val="fr-FR"/>
        </w:rPr>
        <w:t>手机服务器</w:t>
      </w:r>
      <w:r w:rsidR="0016427C" w:rsidRPr="00D63A97">
        <w:rPr>
          <w:rFonts w:ascii="Verdana" w:hAnsi="Verdana" w:hint="eastAsia"/>
          <w:kern w:val="0"/>
          <w:sz w:val="18"/>
          <w:szCs w:val="18"/>
          <w:lang w:val="fr-FR"/>
        </w:rPr>
        <w:t xml:space="preserve"> </w:t>
      </w:r>
      <w:r w:rsidR="0016427C" w:rsidRPr="00D63A97">
        <w:rPr>
          <w:rFonts w:ascii="Verdana" w:hAnsi="Verdana" w:cs="Verdana"/>
          <w:kern w:val="0"/>
          <w:sz w:val="18"/>
          <w:szCs w:val="18"/>
          <w:lang w:val="fr-FR"/>
        </w:rPr>
        <w:t>＝＝</w:t>
      </w:r>
      <w:r w:rsidR="0016427C" w:rsidRPr="00D63A97">
        <w:rPr>
          <w:rFonts w:ascii="Verdana" w:hAnsi="Verdana" w:cs="Verdana"/>
          <w:kern w:val="0"/>
          <w:sz w:val="18"/>
          <w:szCs w:val="18"/>
        </w:rPr>
        <w:t>》缺省开通</w:t>
      </w:r>
      <w:r w:rsidR="0016427C" w:rsidRPr="00D63A97">
        <w:rPr>
          <w:rFonts w:ascii="Verdana" w:hAnsi="Verdana" w:cs="Verdana" w:hint="eastAsia"/>
          <w:kern w:val="0"/>
          <w:sz w:val="18"/>
          <w:szCs w:val="18"/>
        </w:rPr>
        <w:t>天天浏览器</w:t>
      </w:r>
      <w:r w:rsidR="0016427C" w:rsidRPr="00D63A97">
        <w:rPr>
          <w:rFonts w:ascii="Verdana" w:hAnsi="Verdana" w:cs="Verdana"/>
          <w:kern w:val="0"/>
          <w:sz w:val="18"/>
          <w:szCs w:val="18"/>
        </w:rPr>
        <w:t>业务</w:t>
      </w:r>
      <w:r w:rsidR="00427985" w:rsidRPr="00427985">
        <w:rPr>
          <w:rFonts w:ascii="宋体" w:cs="宋体" w:hint="eastAsia"/>
          <w:kern w:val="0"/>
          <w:sz w:val="18"/>
          <w:szCs w:val="18"/>
          <w:lang w:val="fr-FR"/>
        </w:rPr>
        <w:t>，</w:t>
      </w:r>
      <w:r w:rsidR="007F0505" w:rsidRPr="00D63A97">
        <w:rPr>
          <w:rFonts w:ascii="Verdana" w:hAnsi="Verdana" w:cs="Verdana" w:hint="eastAsia"/>
          <w:kern w:val="0"/>
          <w:sz w:val="18"/>
          <w:szCs w:val="18"/>
        </w:rPr>
        <w:t>对应</w:t>
      </w:r>
      <w:r w:rsidR="00427985" w:rsidRPr="00427985">
        <w:rPr>
          <w:rFonts w:ascii="Verdana" w:hAnsi="Verdana" w:cs="Verdana"/>
          <w:kern w:val="0"/>
          <w:sz w:val="18"/>
          <w:szCs w:val="18"/>
          <w:lang w:val="fr-FR"/>
        </w:rPr>
        <w:t>userID</w:t>
      </w:r>
      <w:r w:rsidR="007F0505" w:rsidRPr="00D63A97">
        <w:rPr>
          <w:rFonts w:ascii="Verdana" w:hAnsi="Verdana" w:cs="Verdana" w:hint="eastAsia"/>
          <w:kern w:val="0"/>
          <w:sz w:val="18"/>
          <w:szCs w:val="18"/>
        </w:rPr>
        <w:t>按</w:t>
      </w:r>
      <w:r w:rsidR="00427985" w:rsidRPr="00427985">
        <w:rPr>
          <w:rFonts w:ascii="Verdana" w:hAnsi="Verdana" w:cs="Verdana"/>
          <w:kern w:val="0"/>
          <w:sz w:val="18"/>
          <w:szCs w:val="18"/>
          <w:lang w:val="fr-FR"/>
        </w:rPr>
        <w:t>serviceID</w:t>
      </w:r>
      <w:r w:rsidR="00427985" w:rsidRPr="00427985">
        <w:rPr>
          <w:rFonts w:ascii="Verdana" w:hAnsi="Verdana" w:cs="Verdana" w:hint="eastAsia"/>
          <w:kern w:val="0"/>
          <w:sz w:val="18"/>
          <w:szCs w:val="18"/>
          <w:lang w:val="fr-FR"/>
        </w:rPr>
        <w:t>＝</w:t>
      </w:r>
      <w:r w:rsidR="00427985" w:rsidRPr="00427985">
        <w:rPr>
          <w:rFonts w:ascii="Verdana" w:hAnsi="Verdana" w:cs="Verdana"/>
          <w:kern w:val="0"/>
          <w:sz w:val="18"/>
          <w:szCs w:val="18"/>
          <w:lang w:val="fr-FR"/>
        </w:rPr>
        <w:t>2</w:t>
      </w:r>
      <w:r w:rsidR="007F0505" w:rsidRPr="00D63A97">
        <w:rPr>
          <w:rFonts w:ascii="Verdana" w:hAnsi="Verdana" w:cs="Verdana" w:hint="eastAsia"/>
          <w:kern w:val="0"/>
          <w:sz w:val="18"/>
          <w:szCs w:val="18"/>
        </w:rPr>
        <w:t>分配</w:t>
      </w:r>
    </w:p>
    <w:p w:rsidR="003125BC" w:rsidRPr="00D63A97" w:rsidRDefault="003125BC" w:rsidP="003125BC">
      <w:pPr>
        <w:ind w:leftChars="200" w:left="420"/>
        <w:rPr>
          <w:rFonts w:ascii="Verdana" w:hAnsi="Verdana"/>
          <w:kern w:val="0"/>
          <w:sz w:val="18"/>
          <w:szCs w:val="18"/>
          <w:lang w:val="fr-FR"/>
        </w:rPr>
      </w:pPr>
      <w:r w:rsidRPr="00D63A97">
        <w:rPr>
          <w:rFonts w:ascii="Verdana" w:hAnsi="Verdana" w:hint="eastAsia"/>
          <w:kern w:val="0"/>
          <w:sz w:val="18"/>
          <w:szCs w:val="18"/>
          <w:lang w:val="fr-FR"/>
        </w:rPr>
        <w:t>4</w:t>
      </w:r>
      <w:r w:rsidRPr="00D63A97">
        <w:rPr>
          <w:rFonts w:ascii="Verdana" w:hAnsi="Verdana" w:hint="eastAsia"/>
          <w:kern w:val="0"/>
          <w:sz w:val="18"/>
          <w:szCs w:val="18"/>
          <w:lang w:val="fr-FR"/>
        </w:rPr>
        <w:t>：</w:t>
      </w:r>
      <w:r w:rsidRPr="00D63A97">
        <w:rPr>
          <w:rFonts w:ascii="Verdana" w:hAnsi="Verdana" w:hint="eastAsia"/>
          <w:kern w:val="0"/>
          <w:sz w:val="18"/>
          <w:szCs w:val="18"/>
          <w:lang w:val="fr-FR"/>
        </w:rPr>
        <w:t>Hotalk</w:t>
      </w:r>
      <w:r w:rsidRPr="00D63A97">
        <w:rPr>
          <w:rFonts w:ascii="Verdana" w:hAnsi="Verdana" w:hint="eastAsia"/>
          <w:kern w:val="0"/>
          <w:sz w:val="18"/>
          <w:szCs w:val="18"/>
          <w:lang w:val="fr-FR"/>
        </w:rPr>
        <w:t>客户端</w:t>
      </w:r>
      <w:r w:rsidR="0016427C" w:rsidRPr="00D63A97">
        <w:rPr>
          <w:rFonts w:ascii="Verdana" w:hAnsi="Verdana" w:hint="eastAsia"/>
          <w:kern w:val="0"/>
          <w:sz w:val="18"/>
          <w:szCs w:val="18"/>
          <w:lang w:val="fr-FR"/>
        </w:rPr>
        <w:t xml:space="preserve">        </w:t>
      </w:r>
      <w:r w:rsidR="0016427C" w:rsidRPr="00D63A97">
        <w:rPr>
          <w:rFonts w:ascii="Verdana" w:hAnsi="Verdana" w:cs="Verdana"/>
          <w:kern w:val="0"/>
          <w:sz w:val="18"/>
          <w:szCs w:val="18"/>
          <w:lang w:val="fr-FR"/>
        </w:rPr>
        <w:t>＝＝</w:t>
      </w:r>
      <w:r w:rsidR="0016427C" w:rsidRPr="00D63A97">
        <w:rPr>
          <w:rFonts w:ascii="Verdana" w:hAnsi="Verdana" w:cs="Verdana"/>
          <w:kern w:val="0"/>
          <w:sz w:val="18"/>
          <w:szCs w:val="18"/>
        </w:rPr>
        <w:t>》缺省开通</w:t>
      </w:r>
      <w:r w:rsidR="0016427C" w:rsidRPr="00D63A97">
        <w:rPr>
          <w:rFonts w:ascii="Verdana" w:hAnsi="Verdana" w:cs="Verdana" w:hint="eastAsia"/>
          <w:kern w:val="0"/>
          <w:sz w:val="18"/>
          <w:szCs w:val="18"/>
          <w:lang w:val="fr-FR"/>
        </w:rPr>
        <w:t>hotalk</w:t>
      </w:r>
      <w:r w:rsidR="0016427C" w:rsidRPr="00D63A97">
        <w:rPr>
          <w:rFonts w:ascii="Verdana" w:hAnsi="Verdana" w:cs="Verdana"/>
          <w:kern w:val="0"/>
          <w:sz w:val="18"/>
          <w:szCs w:val="18"/>
        </w:rPr>
        <w:t>业务</w:t>
      </w:r>
      <w:r w:rsidR="007F0505" w:rsidRPr="00D63A97">
        <w:rPr>
          <w:rFonts w:ascii="宋体" w:cs="宋体" w:hint="eastAsia"/>
          <w:kern w:val="0"/>
          <w:sz w:val="18"/>
          <w:szCs w:val="18"/>
          <w:lang w:val="fr-FR"/>
        </w:rPr>
        <w:t>，</w:t>
      </w:r>
      <w:r w:rsidR="007F0505" w:rsidRPr="00D63A97">
        <w:rPr>
          <w:rFonts w:ascii="Verdana" w:hAnsi="Verdana" w:cs="Verdana" w:hint="eastAsia"/>
          <w:kern w:val="0"/>
          <w:sz w:val="18"/>
          <w:szCs w:val="18"/>
        </w:rPr>
        <w:t>对应</w:t>
      </w:r>
      <w:r w:rsidR="007F0505" w:rsidRPr="00D63A97">
        <w:rPr>
          <w:rFonts w:ascii="Verdana" w:hAnsi="Verdana" w:cs="Verdana"/>
          <w:kern w:val="0"/>
          <w:sz w:val="18"/>
          <w:szCs w:val="18"/>
          <w:lang w:val="fr-FR"/>
        </w:rPr>
        <w:t>userID</w:t>
      </w:r>
      <w:r w:rsidR="007F0505" w:rsidRPr="00D63A97">
        <w:rPr>
          <w:rFonts w:ascii="Verdana" w:hAnsi="Verdana" w:cs="Verdana" w:hint="eastAsia"/>
          <w:kern w:val="0"/>
          <w:sz w:val="18"/>
          <w:szCs w:val="18"/>
        </w:rPr>
        <w:t>按</w:t>
      </w:r>
      <w:r w:rsidR="007F0505" w:rsidRPr="00D63A97">
        <w:rPr>
          <w:rFonts w:ascii="Verdana" w:hAnsi="Verdana" w:cs="Verdana"/>
          <w:kern w:val="0"/>
          <w:sz w:val="18"/>
          <w:szCs w:val="18"/>
          <w:lang w:val="fr-FR"/>
        </w:rPr>
        <w:t>serviceID</w:t>
      </w:r>
      <w:r w:rsidR="007F0505" w:rsidRPr="00D63A97">
        <w:rPr>
          <w:rFonts w:ascii="Verdana" w:hAnsi="Verdana" w:cs="Verdana" w:hint="eastAsia"/>
          <w:kern w:val="0"/>
          <w:sz w:val="18"/>
          <w:szCs w:val="18"/>
          <w:lang w:val="fr-FR"/>
        </w:rPr>
        <w:t>＝</w:t>
      </w:r>
      <w:r w:rsidR="007F0505" w:rsidRPr="00D63A97">
        <w:rPr>
          <w:rFonts w:ascii="Verdana" w:hAnsi="Verdana" w:cs="Verdana" w:hint="eastAsia"/>
          <w:kern w:val="0"/>
          <w:sz w:val="18"/>
          <w:szCs w:val="18"/>
          <w:lang w:val="fr-FR"/>
        </w:rPr>
        <w:t>3</w:t>
      </w:r>
      <w:r w:rsidR="007F0505" w:rsidRPr="00D63A97">
        <w:rPr>
          <w:rFonts w:ascii="Verdana" w:hAnsi="Verdana" w:cs="Verdana" w:hint="eastAsia"/>
          <w:kern w:val="0"/>
          <w:sz w:val="18"/>
          <w:szCs w:val="18"/>
        </w:rPr>
        <w:t>分配</w:t>
      </w:r>
    </w:p>
    <w:p w:rsidR="00677B7A" w:rsidRPr="00D63A97" w:rsidRDefault="006F4E41" w:rsidP="003125BC">
      <w:pPr>
        <w:ind w:leftChars="200" w:left="420"/>
        <w:rPr>
          <w:rFonts w:ascii="Verdana" w:hAnsi="Verdana"/>
          <w:kern w:val="0"/>
          <w:sz w:val="18"/>
          <w:szCs w:val="18"/>
          <w:lang w:val="fr-FR"/>
        </w:rPr>
      </w:pPr>
      <w:r w:rsidRPr="00D63A97">
        <w:rPr>
          <w:rFonts w:ascii="Verdana" w:hAnsi="Verdana" w:hint="eastAsia"/>
          <w:kern w:val="0"/>
          <w:sz w:val="18"/>
          <w:szCs w:val="18"/>
          <w:lang w:val="fr-FR"/>
        </w:rPr>
        <w:t>5</w:t>
      </w:r>
      <w:r w:rsidRPr="00D63A97">
        <w:rPr>
          <w:rFonts w:ascii="Verdana" w:hAnsi="Verdana"/>
          <w:kern w:val="0"/>
          <w:sz w:val="18"/>
          <w:szCs w:val="18"/>
          <w:lang w:val="fr-FR"/>
        </w:rPr>
        <w:t> </w:t>
      </w:r>
      <w:r w:rsidRPr="00D63A97">
        <w:rPr>
          <w:rFonts w:ascii="Verdana" w:hAnsi="Verdana" w:hint="eastAsia"/>
          <w:kern w:val="0"/>
          <w:sz w:val="18"/>
          <w:szCs w:val="18"/>
          <w:lang w:val="fr-FR"/>
        </w:rPr>
        <w:t>:Himessage</w:t>
      </w:r>
      <w:r w:rsidRPr="00D63A97">
        <w:rPr>
          <w:rFonts w:ascii="Verdana" w:hAnsi="Verdana" w:hint="eastAsia"/>
          <w:kern w:val="0"/>
          <w:sz w:val="18"/>
          <w:szCs w:val="18"/>
          <w:lang w:val="fr-FR"/>
        </w:rPr>
        <w:t>客户端</w:t>
      </w:r>
      <w:r w:rsidR="0016427C" w:rsidRPr="00D63A97">
        <w:rPr>
          <w:rFonts w:ascii="Verdana" w:hAnsi="Verdana" w:hint="eastAsia"/>
          <w:kern w:val="0"/>
          <w:sz w:val="18"/>
          <w:szCs w:val="18"/>
          <w:lang w:val="fr-FR"/>
        </w:rPr>
        <w:t xml:space="preserve">    </w:t>
      </w:r>
      <w:r w:rsidR="0016427C" w:rsidRPr="00D63A97">
        <w:rPr>
          <w:rFonts w:ascii="Verdana" w:hAnsi="Verdana" w:cs="Verdana"/>
          <w:kern w:val="0"/>
          <w:sz w:val="18"/>
          <w:szCs w:val="18"/>
          <w:lang w:val="fr-FR"/>
        </w:rPr>
        <w:t>＝＝</w:t>
      </w:r>
      <w:r w:rsidR="0016427C" w:rsidRPr="00D63A97">
        <w:rPr>
          <w:rFonts w:ascii="Verdana" w:hAnsi="Verdana" w:cs="Verdana"/>
          <w:kern w:val="0"/>
          <w:sz w:val="18"/>
          <w:szCs w:val="18"/>
        </w:rPr>
        <w:t>》缺省开通</w:t>
      </w:r>
      <w:r w:rsidR="0016427C" w:rsidRPr="00D63A97">
        <w:rPr>
          <w:rFonts w:ascii="Verdana" w:hAnsi="Verdana" w:cs="Verdana" w:hint="eastAsia"/>
          <w:kern w:val="0"/>
          <w:sz w:val="18"/>
          <w:szCs w:val="18"/>
          <w:lang w:val="fr-FR"/>
        </w:rPr>
        <w:t>hotalk</w:t>
      </w:r>
      <w:r w:rsidR="0016427C" w:rsidRPr="00D63A97">
        <w:rPr>
          <w:rFonts w:ascii="Verdana" w:hAnsi="Verdana" w:cs="Verdana"/>
          <w:kern w:val="0"/>
          <w:sz w:val="18"/>
          <w:szCs w:val="18"/>
        </w:rPr>
        <w:t>业务</w:t>
      </w:r>
      <w:r w:rsidR="007F0505" w:rsidRPr="00D63A97">
        <w:rPr>
          <w:rFonts w:ascii="宋体" w:cs="宋体" w:hint="eastAsia"/>
          <w:kern w:val="0"/>
          <w:sz w:val="18"/>
          <w:szCs w:val="18"/>
          <w:lang w:val="fr-FR"/>
        </w:rPr>
        <w:t>，</w:t>
      </w:r>
      <w:r w:rsidR="007F0505" w:rsidRPr="00D63A97">
        <w:rPr>
          <w:rFonts w:ascii="Verdana" w:hAnsi="Verdana" w:cs="Verdana" w:hint="eastAsia"/>
          <w:kern w:val="0"/>
          <w:sz w:val="18"/>
          <w:szCs w:val="18"/>
        </w:rPr>
        <w:t>对应</w:t>
      </w:r>
      <w:r w:rsidR="007F0505" w:rsidRPr="00D63A97">
        <w:rPr>
          <w:rFonts w:ascii="Verdana" w:hAnsi="Verdana" w:cs="Verdana"/>
          <w:kern w:val="0"/>
          <w:sz w:val="18"/>
          <w:szCs w:val="18"/>
          <w:lang w:val="fr-FR"/>
        </w:rPr>
        <w:t>userID</w:t>
      </w:r>
      <w:r w:rsidR="007F0505" w:rsidRPr="00D63A97">
        <w:rPr>
          <w:rFonts w:ascii="Verdana" w:hAnsi="Verdana" w:cs="Verdana" w:hint="eastAsia"/>
          <w:kern w:val="0"/>
          <w:sz w:val="18"/>
          <w:szCs w:val="18"/>
        </w:rPr>
        <w:t>按</w:t>
      </w:r>
      <w:r w:rsidR="007F0505" w:rsidRPr="00D63A97">
        <w:rPr>
          <w:rFonts w:ascii="Verdana" w:hAnsi="Verdana" w:cs="Verdana"/>
          <w:kern w:val="0"/>
          <w:sz w:val="18"/>
          <w:szCs w:val="18"/>
          <w:lang w:val="fr-FR"/>
        </w:rPr>
        <w:t>serviceID</w:t>
      </w:r>
      <w:r w:rsidR="007F0505" w:rsidRPr="00D63A97">
        <w:rPr>
          <w:rFonts w:ascii="Verdana" w:hAnsi="Verdana" w:cs="Verdana" w:hint="eastAsia"/>
          <w:kern w:val="0"/>
          <w:sz w:val="18"/>
          <w:szCs w:val="18"/>
          <w:lang w:val="fr-FR"/>
        </w:rPr>
        <w:t>＝</w:t>
      </w:r>
      <w:r w:rsidR="007F0505" w:rsidRPr="00D63A97">
        <w:rPr>
          <w:rFonts w:ascii="Verdana" w:hAnsi="Verdana" w:cs="Verdana" w:hint="eastAsia"/>
          <w:kern w:val="0"/>
          <w:sz w:val="18"/>
          <w:szCs w:val="18"/>
          <w:lang w:val="fr-FR"/>
        </w:rPr>
        <w:t>3</w:t>
      </w:r>
      <w:r w:rsidR="007F0505" w:rsidRPr="00D63A97">
        <w:rPr>
          <w:rFonts w:ascii="Verdana" w:hAnsi="Verdana" w:cs="Verdana" w:hint="eastAsia"/>
          <w:kern w:val="0"/>
          <w:sz w:val="18"/>
          <w:szCs w:val="18"/>
        </w:rPr>
        <w:t>分配</w:t>
      </w:r>
    </w:p>
    <w:p w:rsidR="00143AB6" w:rsidRPr="00D63A97" w:rsidRDefault="00143AB6" w:rsidP="00143AB6">
      <w:pPr>
        <w:ind w:leftChars="200" w:left="420"/>
        <w:rPr>
          <w:rFonts w:ascii="Verdana" w:hAnsi="Verdana"/>
          <w:kern w:val="0"/>
          <w:sz w:val="18"/>
          <w:szCs w:val="18"/>
          <w:lang w:val="fr-FR"/>
        </w:rPr>
      </w:pPr>
      <w:r w:rsidRPr="00D63A97">
        <w:rPr>
          <w:rFonts w:ascii="Verdana" w:hAnsi="Verdana" w:hint="eastAsia"/>
          <w:kern w:val="0"/>
          <w:sz w:val="18"/>
          <w:szCs w:val="18"/>
          <w:lang w:val="fr-FR"/>
        </w:rPr>
        <w:t>6</w:t>
      </w:r>
      <w:r w:rsidRPr="00D63A97">
        <w:rPr>
          <w:rFonts w:ascii="Verdana" w:hAnsi="Verdana" w:hint="eastAsia"/>
          <w:kern w:val="0"/>
          <w:sz w:val="18"/>
          <w:szCs w:val="18"/>
          <w:lang w:val="fr-FR"/>
        </w:rPr>
        <w:t>：天天浏览器</w:t>
      </w:r>
      <w:r w:rsidR="00FE4350" w:rsidRPr="00D63A97">
        <w:rPr>
          <w:rFonts w:ascii="Verdana" w:hAnsi="Verdana" w:hint="eastAsia"/>
          <w:kern w:val="0"/>
          <w:sz w:val="18"/>
          <w:szCs w:val="18"/>
          <w:lang w:val="fr-FR"/>
        </w:rPr>
        <w:t>PC</w:t>
      </w:r>
      <w:r w:rsidR="00FE4350" w:rsidRPr="00D63A97">
        <w:rPr>
          <w:rFonts w:ascii="Verdana" w:hAnsi="Verdana" w:hint="eastAsia"/>
          <w:kern w:val="0"/>
          <w:sz w:val="18"/>
          <w:szCs w:val="18"/>
          <w:lang w:val="fr-FR"/>
        </w:rPr>
        <w:t>服务器</w:t>
      </w:r>
      <w:r w:rsidR="0016427C" w:rsidRPr="00D63A97">
        <w:rPr>
          <w:rFonts w:ascii="Verdana" w:hAnsi="Verdana" w:hint="eastAsia"/>
          <w:kern w:val="0"/>
          <w:sz w:val="18"/>
          <w:szCs w:val="18"/>
          <w:lang w:val="fr-FR"/>
        </w:rPr>
        <w:t xml:space="preserve"> </w:t>
      </w:r>
      <w:r w:rsidR="0016427C" w:rsidRPr="005F7280">
        <w:rPr>
          <w:rFonts w:ascii="Verdana" w:hAnsi="Verdana" w:cs="Verdana"/>
          <w:kern w:val="0"/>
          <w:sz w:val="18"/>
          <w:szCs w:val="18"/>
          <w:lang w:val="fr-FR"/>
        </w:rPr>
        <w:t>＝＝</w:t>
      </w:r>
      <w:r w:rsidR="0016427C" w:rsidRPr="00D63A97">
        <w:rPr>
          <w:rFonts w:ascii="Verdana" w:hAnsi="Verdana" w:cs="Verdana"/>
          <w:kern w:val="0"/>
          <w:sz w:val="18"/>
          <w:szCs w:val="18"/>
        </w:rPr>
        <w:t>》缺省开通</w:t>
      </w:r>
      <w:r w:rsidR="0016427C" w:rsidRPr="00D63A97">
        <w:rPr>
          <w:rFonts w:ascii="Verdana" w:hAnsi="Verdana" w:cs="Verdana" w:hint="eastAsia"/>
          <w:kern w:val="0"/>
          <w:sz w:val="18"/>
          <w:szCs w:val="18"/>
        </w:rPr>
        <w:t>天天浏览器</w:t>
      </w:r>
      <w:r w:rsidR="0016427C" w:rsidRPr="00D63A97">
        <w:rPr>
          <w:rFonts w:ascii="Verdana" w:hAnsi="Verdana" w:cs="Verdana"/>
          <w:kern w:val="0"/>
          <w:sz w:val="18"/>
          <w:szCs w:val="18"/>
        </w:rPr>
        <w:t>业务</w:t>
      </w:r>
      <w:r w:rsidR="007F0505" w:rsidRPr="005F7280">
        <w:rPr>
          <w:rFonts w:ascii="宋体" w:cs="宋体" w:hint="eastAsia"/>
          <w:kern w:val="0"/>
          <w:sz w:val="18"/>
          <w:szCs w:val="18"/>
          <w:lang w:val="fr-FR"/>
        </w:rPr>
        <w:t>，</w:t>
      </w:r>
      <w:r w:rsidR="007F0505" w:rsidRPr="00D63A97">
        <w:rPr>
          <w:rFonts w:ascii="Verdana" w:hAnsi="Verdana" w:cs="Verdana" w:hint="eastAsia"/>
          <w:kern w:val="0"/>
          <w:sz w:val="18"/>
          <w:szCs w:val="18"/>
        </w:rPr>
        <w:t>对应</w:t>
      </w:r>
      <w:r w:rsidR="007F0505" w:rsidRPr="005F7280">
        <w:rPr>
          <w:rFonts w:ascii="Verdana" w:hAnsi="Verdana" w:cs="Verdana"/>
          <w:kern w:val="0"/>
          <w:sz w:val="18"/>
          <w:szCs w:val="18"/>
          <w:lang w:val="fr-FR"/>
        </w:rPr>
        <w:t>userID</w:t>
      </w:r>
      <w:r w:rsidR="007F0505" w:rsidRPr="00D63A97">
        <w:rPr>
          <w:rFonts w:ascii="Verdana" w:hAnsi="Verdana" w:cs="Verdana" w:hint="eastAsia"/>
          <w:kern w:val="0"/>
          <w:sz w:val="18"/>
          <w:szCs w:val="18"/>
        </w:rPr>
        <w:t>按</w:t>
      </w:r>
      <w:r w:rsidR="007F0505" w:rsidRPr="005F7280">
        <w:rPr>
          <w:rFonts w:ascii="Verdana" w:hAnsi="Verdana" w:cs="Verdana"/>
          <w:kern w:val="0"/>
          <w:sz w:val="18"/>
          <w:szCs w:val="18"/>
          <w:lang w:val="fr-FR"/>
        </w:rPr>
        <w:t>serviceID</w:t>
      </w:r>
      <w:r w:rsidR="007F0505" w:rsidRPr="005F7280">
        <w:rPr>
          <w:rFonts w:ascii="Verdana" w:hAnsi="Verdana" w:cs="Verdana" w:hint="eastAsia"/>
          <w:kern w:val="0"/>
          <w:sz w:val="18"/>
          <w:szCs w:val="18"/>
          <w:lang w:val="fr-FR"/>
        </w:rPr>
        <w:t>＝</w:t>
      </w:r>
      <w:r w:rsidR="007F0505" w:rsidRPr="005F7280">
        <w:rPr>
          <w:rFonts w:ascii="Verdana" w:hAnsi="Verdana" w:cs="Verdana" w:hint="eastAsia"/>
          <w:kern w:val="0"/>
          <w:sz w:val="18"/>
          <w:szCs w:val="18"/>
          <w:lang w:val="fr-FR"/>
        </w:rPr>
        <w:t>2</w:t>
      </w:r>
      <w:r w:rsidR="007F0505" w:rsidRPr="00D63A97">
        <w:rPr>
          <w:rFonts w:ascii="Verdana" w:hAnsi="Verdana" w:cs="Verdana" w:hint="eastAsia"/>
          <w:kern w:val="0"/>
          <w:sz w:val="18"/>
          <w:szCs w:val="18"/>
        </w:rPr>
        <w:t>分配</w:t>
      </w:r>
    </w:p>
    <w:p w:rsidR="00CB094C" w:rsidRPr="00D63A97" w:rsidRDefault="00CB094C" w:rsidP="00CB094C">
      <w:pPr>
        <w:ind w:leftChars="200" w:left="420"/>
        <w:rPr>
          <w:rFonts w:ascii="Verdana" w:hAnsi="Verdana"/>
          <w:kern w:val="0"/>
          <w:sz w:val="18"/>
          <w:szCs w:val="18"/>
          <w:lang w:val="fr-FR"/>
        </w:rPr>
      </w:pPr>
      <w:r w:rsidRPr="00D63A97">
        <w:rPr>
          <w:rFonts w:ascii="Verdana" w:hAnsi="Verdana" w:hint="eastAsia"/>
          <w:kern w:val="0"/>
          <w:sz w:val="18"/>
          <w:szCs w:val="18"/>
          <w:lang w:val="fr-FR"/>
        </w:rPr>
        <w:t>7</w:t>
      </w:r>
      <w:r w:rsidRPr="00D63A97">
        <w:rPr>
          <w:rFonts w:ascii="Verdana" w:hAnsi="Verdana" w:hint="eastAsia"/>
          <w:kern w:val="0"/>
          <w:sz w:val="18"/>
          <w:szCs w:val="18"/>
          <w:lang w:val="fr-FR"/>
        </w:rPr>
        <w:t>：</w:t>
      </w:r>
      <w:r w:rsidRPr="00D63A97">
        <w:rPr>
          <w:rFonts w:ascii="Verdana" w:hAnsi="Verdana" w:hint="eastAsia"/>
          <w:kern w:val="0"/>
          <w:sz w:val="18"/>
          <w:szCs w:val="18"/>
          <w:lang w:val="fr-FR"/>
        </w:rPr>
        <w:tab/>
      </w:r>
      <w:r w:rsidR="00AC2E28">
        <w:rPr>
          <w:rFonts w:ascii="Verdana" w:hAnsi="Verdana" w:hint="eastAsia"/>
          <w:kern w:val="0"/>
          <w:sz w:val="18"/>
          <w:szCs w:val="18"/>
          <w:lang w:val="fr-FR"/>
        </w:rPr>
        <w:t>华为帐号管理器</w:t>
      </w:r>
      <w:r w:rsidR="0016427C" w:rsidRPr="00D63A97">
        <w:rPr>
          <w:rFonts w:ascii="Verdana" w:hAnsi="Verdana" w:cs="Verdana"/>
          <w:kern w:val="0"/>
          <w:sz w:val="18"/>
          <w:szCs w:val="18"/>
          <w:lang w:val="fr-FR"/>
        </w:rPr>
        <w:t>＝＝</w:t>
      </w:r>
      <w:r w:rsidR="0016427C" w:rsidRPr="00D63A97">
        <w:rPr>
          <w:rFonts w:ascii="Verdana" w:hAnsi="Verdana" w:cs="Verdana"/>
          <w:kern w:val="0"/>
          <w:sz w:val="18"/>
          <w:szCs w:val="18"/>
        </w:rPr>
        <w:t>》</w:t>
      </w:r>
      <w:r w:rsidR="007F0505" w:rsidRPr="00D63A97">
        <w:rPr>
          <w:rFonts w:ascii="Verdana" w:hAnsi="Verdana" w:cs="Verdana" w:hint="eastAsia"/>
          <w:kern w:val="0"/>
          <w:sz w:val="18"/>
          <w:szCs w:val="18"/>
        </w:rPr>
        <w:t>对应</w:t>
      </w:r>
      <w:r w:rsidR="007F0505" w:rsidRPr="00D63A97">
        <w:rPr>
          <w:rFonts w:ascii="Verdana" w:hAnsi="Verdana" w:cs="Verdana"/>
          <w:kern w:val="0"/>
          <w:sz w:val="18"/>
          <w:szCs w:val="18"/>
          <w:lang w:val="fr-FR"/>
        </w:rPr>
        <w:t>userID</w:t>
      </w:r>
      <w:r w:rsidR="007F0505" w:rsidRPr="00D63A97">
        <w:rPr>
          <w:rFonts w:ascii="Verdana" w:hAnsi="Verdana" w:cs="Verdana" w:hint="eastAsia"/>
          <w:kern w:val="0"/>
          <w:sz w:val="18"/>
          <w:szCs w:val="18"/>
        </w:rPr>
        <w:t>按</w:t>
      </w:r>
      <w:r w:rsidR="007F0505" w:rsidRPr="00D63A97">
        <w:rPr>
          <w:rFonts w:ascii="Verdana" w:hAnsi="Verdana" w:cs="Verdana"/>
          <w:kern w:val="0"/>
          <w:sz w:val="18"/>
          <w:szCs w:val="18"/>
          <w:lang w:val="fr-FR"/>
        </w:rPr>
        <w:t>serviceID</w:t>
      </w:r>
      <w:r w:rsidR="007F0505" w:rsidRPr="00D63A97">
        <w:rPr>
          <w:rFonts w:ascii="Verdana" w:hAnsi="Verdana" w:cs="Verdana" w:hint="eastAsia"/>
          <w:kern w:val="0"/>
          <w:sz w:val="18"/>
          <w:szCs w:val="18"/>
          <w:lang w:val="fr-FR"/>
        </w:rPr>
        <w:t>＝</w:t>
      </w:r>
      <w:r w:rsidR="007F0505" w:rsidRPr="00D63A97">
        <w:rPr>
          <w:rFonts w:ascii="Verdana" w:hAnsi="Verdana" w:cs="Verdana" w:hint="eastAsia"/>
          <w:kern w:val="0"/>
          <w:sz w:val="18"/>
          <w:szCs w:val="18"/>
          <w:lang w:val="fr-FR"/>
        </w:rPr>
        <w:t>7</w:t>
      </w:r>
      <w:r w:rsidR="007F0505" w:rsidRPr="00D63A97">
        <w:rPr>
          <w:rFonts w:ascii="Verdana" w:hAnsi="Verdana" w:cs="Verdana" w:hint="eastAsia"/>
          <w:kern w:val="0"/>
          <w:sz w:val="18"/>
          <w:szCs w:val="18"/>
        </w:rPr>
        <w:t>分配</w:t>
      </w:r>
    </w:p>
    <w:p w:rsidR="00CB094C" w:rsidRPr="00D63A97" w:rsidRDefault="00CB094C" w:rsidP="00CB094C">
      <w:pPr>
        <w:ind w:leftChars="200" w:left="420"/>
        <w:rPr>
          <w:rFonts w:ascii="Verdana" w:hAnsi="Verdana"/>
          <w:kern w:val="0"/>
          <w:sz w:val="18"/>
          <w:szCs w:val="18"/>
          <w:lang w:val="fr-FR"/>
        </w:rPr>
      </w:pPr>
      <w:r w:rsidRPr="00D63A97">
        <w:rPr>
          <w:rFonts w:ascii="Verdana" w:hAnsi="Verdana" w:hint="eastAsia"/>
          <w:kern w:val="0"/>
          <w:sz w:val="18"/>
          <w:szCs w:val="18"/>
          <w:lang w:val="fr-FR"/>
        </w:rPr>
        <w:t>8</w:t>
      </w:r>
      <w:r w:rsidRPr="00D63A97">
        <w:rPr>
          <w:rFonts w:ascii="Verdana" w:hAnsi="Verdana" w:hint="eastAsia"/>
          <w:kern w:val="0"/>
          <w:sz w:val="18"/>
          <w:szCs w:val="18"/>
          <w:lang w:val="fr-FR"/>
        </w:rPr>
        <w:t>：</w:t>
      </w:r>
      <w:r w:rsidRPr="00D63A97">
        <w:rPr>
          <w:rFonts w:ascii="Verdana" w:hAnsi="Verdana" w:hint="eastAsia"/>
          <w:kern w:val="0"/>
          <w:sz w:val="18"/>
          <w:szCs w:val="18"/>
          <w:lang w:val="fr-FR"/>
        </w:rPr>
        <w:tab/>
      </w:r>
      <w:r w:rsidR="00BB415C">
        <w:rPr>
          <w:rFonts w:ascii="Verdana" w:hAnsi="Verdana" w:hint="eastAsia"/>
          <w:kern w:val="0"/>
          <w:sz w:val="18"/>
          <w:szCs w:val="18"/>
          <w:lang w:val="fr-FR"/>
        </w:rPr>
        <w:t>智汇云客户端</w:t>
      </w:r>
      <w:r w:rsidR="0016427C" w:rsidRPr="00D63A97">
        <w:rPr>
          <w:rFonts w:ascii="Verdana" w:hAnsi="Verdana" w:cs="Verdana"/>
          <w:kern w:val="0"/>
          <w:sz w:val="18"/>
          <w:szCs w:val="18"/>
          <w:lang w:val="fr-FR"/>
        </w:rPr>
        <w:t>＝＝</w:t>
      </w:r>
      <w:r w:rsidR="0016427C" w:rsidRPr="00D63A97">
        <w:rPr>
          <w:rFonts w:ascii="Verdana" w:hAnsi="Verdana" w:cs="Verdana"/>
          <w:kern w:val="0"/>
          <w:sz w:val="18"/>
          <w:szCs w:val="18"/>
        </w:rPr>
        <w:t>》无缺省开通</w:t>
      </w:r>
      <w:r w:rsidR="00BB415C">
        <w:rPr>
          <w:rFonts w:ascii="Verdana" w:hAnsi="Verdana" w:cs="Verdana" w:hint="eastAsia"/>
          <w:kern w:val="0"/>
          <w:sz w:val="18"/>
          <w:szCs w:val="18"/>
        </w:rPr>
        <w:t>智汇云</w:t>
      </w:r>
      <w:r w:rsidR="0016427C" w:rsidRPr="00D63A97">
        <w:rPr>
          <w:rFonts w:ascii="Verdana" w:hAnsi="Verdana" w:cs="Verdana"/>
          <w:kern w:val="0"/>
          <w:sz w:val="18"/>
          <w:szCs w:val="18"/>
        </w:rPr>
        <w:t>业务</w:t>
      </w:r>
      <w:r w:rsidR="007F0505" w:rsidRPr="00D63A97">
        <w:rPr>
          <w:rFonts w:ascii="宋体" w:cs="宋体" w:hint="eastAsia"/>
          <w:kern w:val="0"/>
          <w:sz w:val="18"/>
          <w:szCs w:val="18"/>
          <w:lang w:val="fr-FR"/>
        </w:rPr>
        <w:t>，</w:t>
      </w:r>
      <w:r w:rsidR="007F0505" w:rsidRPr="00D63A97">
        <w:rPr>
          <w:rFonts w:ascii="Verdana" w:hAnsi="Verdana" w:cs="Verdana" w:hint="eastAsia"/>
          <w:kern w:val="0"/>
          <w:sz w:val="18"/>
          <w:szCs w:val="18"/>
        </w:rPr>
        <w:t>对应</w:t>
      </w:r>
      <w:r w:rsidR="007F0505" w:rsidRPr="00D63A97">
        <w:rPr>
          <w:rFonts w:ascii="Verdana" w:hAnsi="Verdana" w:cs="Verdana"/>
          <w:kern w:val="0"/>
          <w:sz w:val="18"/>
          <w:szCs w:val="18"/>
          <w:lang w:val="fr-FR"/>
        </w:rPr>
        <w:t>userID</w:t>
      </w:r>
      <w:r w:rsidR="007F0505" w:rsidRPr="00D63A97">
        <w:rPr>
          <w:rFonts w:ascii="Verdana" w:hAnsi="Verdana" w:cs="Verdana" w:hint="eastAsia"/>
          <w:kern w:val="0"/>
          <w:sz w:val="18"/>
          <w:szCs w:val="18"/>
        </w:rPr>
        <w:t>按</w:t>
      </w:r>
      <w:r w:rsidR="007F0505" w:rsidRPr="00D63A97">
        <w:rPr>
          <w:rFonts w:ascii="Verdana" w:hAnsi="Verdana" w:cs="Verdana"/>
          <w:kern w:val="0"/>
          <w:sz w:val="18"/>
          <w:szCs w:val="18"/>
          <w:lang w:val="fr-FR"/>
        </w:rPr>
        <w:t>serviceID</w:t>
      </w:r>
      <w:r w:rsidR="007F0505" w:rsidRPr="00D63A97">
        <w:rPr>
          <w:rFonts w:ascii="Verdana" w:hAnsi="Verdana" w:cs="Verdana" w:hint="eastAsia"/>
          <w:kern w:val="0"/>
          <w:sz w:val="18"/>
          <w:szCs w:val="18"/>
          <w:lang w:val="fr-FR"/>
        </w:rPr>
        <w:t>＝</w:t>
      </w:r>
      <w:r w:rsidR="00BB415C">
        <w:rPr>
          <w:rFonts w:ascii="Verdana" w:hAnsi="Verdana" w:cs="Verdana" w:hint="eastAsia"/>
          <w:kern w:val="0"/>
          <w:sz w:val="18"/>
          <w:szCs w:val="18"/>
          <w:lang w:val="fr-FR"/>
        </w:rPr>
        <w:t>4</w:t>
      </w:r>
      <w:r w:rsidR="007F0505" w:rsidRPr="00D63A97">
        <w:rPr>
          <w:rFonts w:ascii="Verdana" w:hAnsi="Verdana" w:cs="Verdana" w:hint="eastAsia"/>
          <w:kern w:val="0"/>
          <w:sz w:val="18"/>
          <w:szCs w:val="18"/>
        </w:rPr>
        <w:t>分配</w:t>
      </w:r>
    </w:p>
    <w:p w:rsidR="006F4E41" w:rsidRPr="006B1AB9" w:rsidRDefault="006D1601" w:rsidP="00F255DF">
      <w:pPr>
        <w:ind w:leftChars="200" w:left="420"/>
        <w:rPr>
          <w:rFonts w:ascii="Verdana" w:hAnsi="Verdana" w:cs="Verdana"/>
          <w:kern w:val="0"/>
          <w:sz w:val="18"/>
          <w:szCs w:val="18"/>
          <w:lang w:val="fr-FR"/>
        </w:rPr>
      </w:pPr>
      <w:r>
        <w:rPr>
          <w:rFonts w:ascii="Verdana" w:hAnsi="Verdana" w:hint="eastAsia"/>
          <w:kern w:val="0"/>
          <w:sz w:val="18"/>
          <w:szCs w:val="18"/>
          <w:lang w:val="fr-FR"/>
        </w:rPr>
        <w:t>9</w:t>
      </w:r>
      <w:r>
        <w:rPr>
          <w:rFonts w:ascii="Verdana" w:hAnsi="Verdana" w:hint="eastAsia"/>
          <w:kern w:val="0"/>
          <w:sz w:val="18"/>
          <w:szCs w:val="18"/>
          <w:lang w:val="fr-FR"/>
        </w:rPr>
        <w:t>：</w:t>
      </w:r>
      <w:r>
        <w:rPr>
          <w:rFonts w:ascii="Verdana" w:hAnsi="Verdana" w:hint="eastAsia"/>
          <w:kern w:val="0"/>
          <w:sz w:val="18"/>
          <w:szCs w:val="18"/>
          <w:lang w:val="fr-FR"/>
        </w:rPr>
        <w:t xml:space="preserve"> HiSuite</w:t>
      </w:r>
      <w:r w:rsidR="00AA19F9">
        <w:rPr>
          <w:rFonts w:ascii="Verdana" w:hAnsi="Verdana" w:hint="eastAsia"/>
          <w:kern w:val="0"/>
          <w:sz w:val="18"/>
          <w:szCs w:val="18"/>
          <w:lang w:val="fr-FR"/>
        </w:rPr>
        <w:t xml:space="preserve"> </w:t>
      </w:r>
      <w:r w:rsidR="00F255DF">
        <w:rPr>
          <w:rFonts w:ascii="Verdana" w:hAnsi="Verdana" w:hint="eastAsia"/>
          <w:kern w:val="0"/>
          <w:sz w:val="18"/>
          <w:szCs w:val="18"/>
          <w:lang w:val="fr-FR"/>
        </w:rPr>
        <w:t>PC</w:t>
      </w:r>
      <w:r w:rsidR="00F255DF">
        <w:rPr>
          <w:rFonts w:ascii="Verdana" w:hAnsi="Verdana" w:hint="eastAsia"/>
          <w:kern w:val="0"/>
          <w:sz w:val="18"/>
          <w:szCs w:val="18"/>
          <w:lang w:val="fr-FR"/>
        </w:rPr>
        <w:t>客户端</w:t>
      </w:r>
      <w:r w:rsidR="00F255DF" w:rsidRPr="00D63A97">
        <w:rPr>
          <w:rFonts w:ascii="Verdana" w:hAnsi="Verdana" w:hint="eastAsia"/>
          <w:kern w:val="0"/>
          <w:sz w:val="18"/>
          <w:szCs w:val="18"/>
          <w:lang w:val="fr-FR"/>
        </w:rPr>
        <w:t xml:space="preserve"> </w:t>
      </w:r>
      <w:r w:rsidR="00F255DF" w:rsidRPr="00F255DF">
        <w:rPr>
          <w:rFonts w:ascii="Verdana" w:hAnsi="Verdana" w:cs="Verdana"/>
          <w:kern w:val="0"/>
          <w:sz w:val="18"/>
          <w:szCs w:val="18"/>
          <w:lang w:val="fr-FR"/>
        </w:rPr>
        <w:t>＝＝</w:t>
      </w:r>
      <w:r w:rsidR="00F255DF" w:rsidRPr="00D63A97">
        <w:rPr>
          <w:rFonts w:ascii="Verdana" w:hAnsi="Verdana" w:cs="Verdana"/>
          <w:kern w:val="0"/>
          <w:sz w:val="18"/>
          <w:szCs w:val="18"/>
        </w:rPr>
        <w:t>》缺省开通</w:t>
      </w:r>
      <w:r w:rsidR="00D60FC2" w:rsidRPr="00D60FC2">
        <w:rPr>
          <w:rFonts w:ascii="Verdana" w:hAnsi="Verdana" w:cs="Verdana"/>
          <w:kern w:val="0"/>
          <w:sz w:val="18"/>
          <w:szCs w:val="18"/>
          <w:lang w:val="fr-FR"/>
        </w:rPr>
        <w:t>Cloud</w:t>
      </w:r>
      <w:r w:rsidR="00D60FC2" w:rsidRPr="00D60FC2">
        <w:rPr>
          <w:rFonts w:ascii="Verdana" w:hAnsi="Verdana" w:cs="Verdana" w:hint="eastAsia"/>
          <w:kern w:val="0"/>
          <w:sz w:val="18"/>
          <w:szCs w:val="18"/>
          <w:lang w:val="fr-FR"/>
        </w:rPr>
        <w:t>＋</w:t>
      </w:r>
      <w:r w:rsidR="00F255DF" w:rsidRPr="00D63A97">
        <w:rPr>
          <w:rFonts w:ascii="Verdana" w:hAnsi="Verdana" w:cs="Verdana"/>
          <w:kern w:val="0"/>
          <w:sz w:val="18"/>
          <w:szCs w:val="18"/>
        </w:rPr>
        <w:t>业务</w:t>
      </w:r>
      <w:r w:rsidR="00F255DF" w:rsidRPr="00F255DF">
        <w:rPr>
          <w:rFonts w:ascii="宋体" w:cs="宋体" w:hint="eastAsia"/>
          <w:kern w:val="0"/>
          <w:sz w:val="18"/>
          <w:szCs w:val="18"/>
          <w:lang w:val="fr-FR"/>
        </w:rPr>
        <w:t>，</w:t>
      </w:r>
      <w:r w:rsidR="00F255DF" w:rsidRPr="00D63A97">
        <w:rPr>
          <w:rFonts w:ascii="Verdana" w:hAnsi="Verdana" w:cs="Verdana" w:hint="eastAsia"/>
          <w:kern w:val="0"/>
          <w:sz w:val="18"/>
          <w:szCs w:val="18"/>
        </w:rPr>
        <w:t>对应</w:t>
      </w:r>
      <w:r w:rsidR="00F255DF" w:rsidRPr="00F255DF">
        <w:rPr>
          <w:rFonts w:ascii="Verdana" w:hAnsi="Verdana" w:cs="Verdana"/>
          <w:kern w:val="0"/>
          <w:sz w:val="18"/>
          <w:szCs w:val="18"/>
          <w:lang w:val="fr-FR"/>
        </w:rPr>
        <w:t>userID</w:t>
      </w:r>
      <w:r w:rsidR="00F255DF" w:rsidRPr="00D63A97">
        <w:rPr>
          <w:rFonts w:ascii="Verdana" w:hAnsi="Verdana" w:cs="Verdana" w:hint="eastAsia"/>
          <w:kern w:val="0"/>
          <w:sz w:val="18"/>
          <w:szCs w:val="18"/>
        </w:rPr>
        <w:t>按</w:t>
      </w:r>
      <w:r w:rsidR="00F255DF" w:rsidRPr="00F255DF">
        <w:rPr>
          <w:rFonts w:ascii="Verdana" w:hAnsi="Verdana" w:cs="Verdana"/>
          <w:kern w:val="0"/>
          <w:sz w:val="18"/>
          <w:szCs w:val="18"/>
          <w:lang w:val="fr-FR"/>
        </w:rPr>
        <w:t>serviceID</w:t>
      </w:r>
      <w:r w:rsidR="00F255DF" w:rsidRPr="00F255DF">
        <w:rPr>
          <w:rFonts w:ascii="Verdana" w:hAnsi="Verdana" w:cs="Verdana" w:hint="eastAsia"/>
          <w:kern w:val="0"/>
          <w:sz w:val="18"/>
          <w:szCs w:val="18"/>
          <w:lang w:val="fr-FR"/>
        </w:rPr>
        <w:t>＝</w:t>
      </w:r>
      <w:r w:rsidR="00F255DF" w:rsidRPr="00F255DF">
        <w:rPr>
          <w:rFonts w:ascii="Verdana" w:hAnsi="Verdana" w:cs="Verdana"/>
          <w:kern w:val="0"/>
          <w:sz w:val="18"/>
          <w:szCs w:val="18"/>
          <w:lang w:val="fr-FR"/>
        </w:rPr>
        <w:t>1</w:t>
      </w:r>
      <w:r w:rsidR="00F255DF" w:rsidRPr="00D63A97">
        <w:rPr>
          <w:rFonts w:ascii="Verdana" w:hAnsi="Verdana" w:cs="Verdana" w:hint="eastAsia"/>
          <w:kern w:val="0"/>
          <w:sz w:val="18"/>
          <w:szCs w:val="18"/>
        </w:rPr>
        <w:t>分配</w:t>
      </w:r>
    </w:p>
    <w:p w:rsidR="009F0AC4" w:rsidRPr="007564DC" w:rsidRDefault="009F0AC4" w:rsidP="00F255DF">
      <w:pPr>
        <w:ind w:leftChars="200" w:left="420"/>
        <w:rPr>
          <w:rFonts w:ascii="Verdana" w:hAnsi="Verdana" w:cs="Verdana"/>
          <w:kern w:val="0"/>
          <w:sz w:val="18"/>
          <w:szCs w:val="18"/>
          <w:lang w:val="fr-FR"/>
        </w:rPr>
      </w:pPr>
      <w:r w:rsidRPr="006B1AB9">
        <w:rPr>
          <w:rFonts w:ascii="Verdana" w:hAnsi="Verdana" w:cs="Verdana" w:hint="eastAsia"/>
          <w:kern w:val="0"/>
          <w:sz w:val="18"/>
          <w:szCs w:val="18"/>
          <w:lang w:val="fr-FR"/>
        </w:rPr>
        <w:t>10: WebOS</w:t>
      </w:r>
      <w:r>
        <w:rPr>
          <w:rFonts w:ascii="Verdana" w:hAnsi="Verdana" w:cs="Verdana" w:hint="eastAsia"/>
          <w:kern w:val="0"/>
          <w:sz w:val="18"/>
          <w:szCs w:val="18"/>
        </w:rPr>
        <w:t>服务器</w:t>
      </w:r>
    </w:p>
    <w:p w:rsidR="00A23932" w:rsidRPr="00252992" w:rsidRDefault="00A23932" w:rsidP="00A23932">
      <w:pPr>
        <w:ind w:firstLineChars="200" w:firstLine="420"/>
        <w:rPr>
          <w:rFonts w:ascii="宋体" w:cs="宋体"/>
          <w:color w:val="000000"/>
          <w:kern w:val="0"/>
          <w:sz w:val="20"/>
          <w:szCs w:val="20"/>
          <w:lang w:val="fr-FR"/>
        </w:rPr>
      </w:pPr>
      <w:r>
        <w:rPr>
          <w:rFonts w:hint="eastAsia"/>
          <w:lang w:val="fr-FR"/>
        </w:rPr>
        <w:t>11</w:t>
      </w:r>
      <w:r>
        <w:rPr>
          <w:rFonts w:hint="eastAsia"/>
          <w:lang w:val="fr-FR"/>
        </w:rPr>
        <w:t>：</w:t>
      </w:r>
      <w:r>
        <w:rPr>
          <w:rFonts w:ascii="宋体" w:cs="宋体" w:hint="eastAsia"/>
          <w:color w:val="000000"/>
          <w:kern w:val="0"/>
          <w:sz w:val="20"/>
          <w:szCs w:val="20"/>
        </w:rPr>
        <w:t>天天家园</w:t>
      </w:r>
      <w:r w:rsidR="00D67529" w:rsidRPr="00D67529">
        <w:rPr>
          <w:rFonts w:ascii="宋体" w:cs="宋体"/>
          <w:color w:val="000000"/>
          <w:kern w:val="0"/>
          <w:sz w:val="20"/>
          <w:szCs w:val="20"/>
          <w:lang w:val="fr-FR"/>
        </w:rPr>
        <w:t xml:space="preserve"> </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Pr>
          <w:rFonts w:ascii="Verdana" w:hAnsi="Verdana" w:cs="Verdana" w:hint="eastAsia"/>
          <w:kern w:val="0"/>
          <w:sz w:val="18"/>
          <w:szCs w:val="18"/>
        </w:rPr>
        <w:t>天天家园</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sidR="005F763E">
        <w:rPr>
          <w:rFonts w:ascii="Verdana" w:hAnsi="Verdana" w:cs="Verdana" w:hint="eastAsia"/>
          <w:kern w:val="0"/>
          <w:sz w:val="18"/>
          <w:szCs w:val="18"/>
          <w:lang w:val="fr-FR"/>
        </w:rPr>
        <w:t>5</w:t>
      </w:r>
      <w:r w:rsidRPr="00D63A97">
        <w:rPr>
          <w:rFonts w:ascii="Verdana" w:hAnsi="Verdana" w:cs="Verdana" w:hint="eastAsia"/>
          <w:kern w:val="0"/>
          <w:sz w:val="18"/>
          <w:szCs w:val="18"/>
        </w:rPr>
        <w:t>分配</w:t>
      </w:r>
    </w:p>
    <w:p w:rsidR="00A23932" w:rsidRPr="00257918" w:rsidRDefault="00D67529" w:rsidP="00A23932">
      <w:pPr>
        <w:ind w:firstLineChars="200" w:firstLine="400"/>
        <w:rPr>
          <w:rFonts w:ascii="Verdana" w:hAnsi="Verdana" w:cs="Verdana"/>
          <w:kern w:val="0"/>
          <w:sz w:val="18"/>
          <w:szCs w:val="18"/>
          <w:lang w:val="fr-FR"/>
        </w:rPr>
      </w:pPr>
      <w:r w:rsidRPr="00D67529">
        <w:rPr>
          <w:rFonts w:ascii="宋体" w:cs="宋体" w:hint="eastAsia"/>
          <w:color w:val="000000"/>
          <w:kern w:val="0"/>
          <w:sz w:val="20"/>
          <w:szCs w:val="20"/>
          <w:lang w:val="fr-FR"/>
        </w:rPr>
        <w:t>12：</w:t>
      </w:r>
      <w:r w:rsidR="00A23932">
        <w:rPr>
          <w:rFonts w:ascii="宋体" w:cs="宋体" w:hint="eastAsia"/>
          <w:color w:val="000000"/>
          <w:kern w:val="0"/>
          <w:sz w:val="20"/>
          <w:szCs w:val="20"/>
        </w:rPr>
        <w:t>天天记事</w:t>
      </w:r>
      <w:r w:rsidRPr="00D67529">
        <w:rPr>
          <w:rFonts w:ascii="宋体" w:cs="宋体"/>
          <w:color w:val="000000"/>
          <w:kern w:val="0"/>
          <w:sz w:val="20"/>
          <w:szCs w:val="20"/>
          <w:lang w:val="fr-FR"/>
        </w:rPr>
        <w:t xml:space="preserve"> </w:t>
      </w:r>
      <w:r w:rsidR="00A23932" w:rsidRPr="00F255DF">
        <w:rPr>
          <w:rFonts w:ascii="Verdana" w:hAnsi="Verdana" w:cs="Verdana"/>
          <w:kern w:val="0"/>
          <w:sz w:val="18"/>
          <w:szCs w:val="18"/>
          <w:lang w:val="fr-FR"/>
        </w:rPr>
        <w:t>＝＝</w:t>
      </w:r>
      <w:r w:rsidR="00A23932" w:rsidRPr="00D63A97">
        <w:rPr>
          <w:rFonts w:ascii="Verdana" w:hAnsi="Verdana" w:cs="Verdana"/>
          <w:kern w:val="0"/>
          <w:sz w:val="18"/>
          <w:szCs w:val="18"/>
        </w:rPr>
        <w:t>》缺省开通</w:t>
      </w:r>
      <w:r w:rsidR="00A23932">
        <w:rPr>
          <w:rFonts w:ascii="Verdana" w:hAnsi="Verdana" w:cs="Verdana" w:hint="eastAsia"/>
          <w:kern w:val="0"/>
          <w:sz w:val="18"/>
          <w:szCs w:val="18"/>
        </w:rPr>
        <w:t>天天记事</w:t>
      </w:r>
      <w:r w:rsidR="00A23932" w:rsidRPr="00D63A97">
        <w:rPr>
          <w:rFonts w:ascii="Verdana" w:hAnsi="Verdana" w:cs="Verdana"/>
          <w:kern w:val="0"/>
          <w:sz w:val="18"/>
          <w:szCs w:val="18"/>
        </w:rPr>
        <w:t>业务</w:t>
      </w:r>
      <w:r w:rsidR="00A23932" w:rsidRPr="00F255DF">
        <w:rPr>
          <w:rFonts w:ascii="宋体" w:cs="宋体" w:hint="eastAsia"/>
          <w:kern w:val="0"/>
          <w:sz w:val="18"/>
          <w:szCs w:val="18"/>
          <w:lang w:val="fr-FR"/>
        </w:rPr>
        <w:t>，</w:t>
      </w:r>
      <w:r w:rsidR="00A23932" w:rsidRPr="00D63A97">
        <w:rPr>
          <w:rFonts w:ascii="Verdana" w:hAnsi="Verdana" w:cs="Verdana" w:hint="eastAsia"/>
          <w:kern w:val="0"/>
          <w:sz w:val="18"/>
          <w:szCs w:val="18"/>
        </w:rPr>
        <w:t>对应</w:t>
      </w:r>
      <w:r w:rsidR="00A23932" w:rsidRPr="00F255DF">
        <w:rPr>
          <w:rFonts w:ascii="Verdana" w:hAnsi="Verdana" w:cs="Verdana"/>
          <w:kern w:val="0"/>
          <w:sz w:val="18"/>
          <w:szCs w:val="18"/>
          <w:lang w:val="fr-FR"/>
        </w:rPr>
        <w:t>userID</w:t>
      </w:r>
      <w:r w:rsidR="00A23932" w:rsidRPr="00D63A97">
        <w:rPr>
          <w:rFonts w:ascii="Verdana" w:hAnsi="Verdana" w:cs="Verdana" w:hint="eastAsia"/>
          <w:kern w:val="0"/>
          <w:sz w:val="18"/>
          <w:szCs w:val="18"/>
        </w:rPr>
        <w:t>按</w:t>
      </w:r>
      <w:r w:rsidR="00A23932" w:rsidRPr="00F255DF">
        <w:rPr>
          <w:rFonts w:ascii="Verdana" w:hAnsi="Verdana" w:cs="Verdana"/>
          <w:kern w:val="0"/>
          <w:sz w:val="18"/>
          <w:szCs w:val="18"/>
          <w:lang w:val="fr-FR"/>
        </w:rPr>
        <w:t>serviceID</w:t>
      </w:r>
      <w:r w:rsidR="00A23932" w:rsidRPr="00F255DF">
        <w:rPr>
          <w:rFonts w:ascii="Verdana" w:hAnsi="Verdana" w:cs="Verdana" w:hint="eastAsia"/>
          <w:kern w:val="0"/>
          <w:sz w:val="18"/>
          <w:szCs w:val="18"/>
          <w:lang w:val="fr-FR"/>
        </w:rPr>
        <w:t>＝</w:t>
      </w:r>
      <w:r w:rsidR="005F763E">
        <w:rPr>
          <w:rFonts w:ascii="Verdana" w:hAnsi="Verdana" w:cs="Verdana" w:hint="eastAsia"/>
          <w:kern w:val="0"/>
          <w:sz w:val="18"/>
          <w:szCs w:val="18"/>
          <w:lang w:val="fr-FR"/>
        </w:rPr>
        <w:t>6</w:t>
      </w:r>
      <w:r w:rsidR="00A23932" w:rsidRPr="00D63A97">
        <w:rPr>
          <w:rFonts w:ascii="Verdana" w:hAnsi="Verdana" w:cs="Verdana" w:hint="eastAsia"/>
          <w:kern w:val="0"/>
          <w:sz w:val="18"/>
          <w:szCs w:val="18"/>
        </w:rPr>
        <w:t>分配</w:t>
      </w:r>
    </w:p>
    <w:p w:rsidR="00F46337" w:rsidRPr="002B6F8D" w:rsidRDefault="00B00302" w:rsidP="00F46337">
      <w:pPr>
        <w:ind w:firstLineChars="200" w:firstLine="360"/>
        <w:rPr>
          <w:lang w:val="fr-FR"/>
        </w:rPr>
      </w:pPr>
      <w:r w:rsidRPr="00B00302">
        <w:rPr>
          <w:rFonts w:ascii="Verdana" w:hAnsi="Verdana" w:cs="Verdana"/>
          <w:kern w:val="0"/>
          <w:sz w:val="18"/>
          <w:szCs w:val="18"/>
          <w:lang w:val="fr-FR"/>
        </w:rPr>
        <w:t>13</w:t>
      </w:r>
      <w:r w:rsidRPr="00B00302">
        <w:rPr>
          <w:rFonts w:ascii="Verdana" w:hAnsi="Verdana" w:cs="Verdana" w:hint="eastAsia"/>
          <w:kern w:val="0"/>
          <w:sz w:val="18"/>
          <w:szCs w:val="18"/>
          <w:lang w:val="fr-FR"/>
        </w:rPr>
        <w:t>：</w:t>
      </w:r>
      <w:r w:rsidRPr="00B00302">
        <w:rPr>
          <w:rFonts w:ascii="Verdana" w:hAnsi="Verdana" w:cs="Verdana"/>
          <w:kern w:val="0"/>
          <w:sz w:val="18"/>
          <w:szCs w:val="18"/>
          <w:lang w:val="fr-FR"/>
        </w:rPr>
        <w:t>VoIP</w:t>
      </w:r>
      <w:r w:rsidR="00F46337">
        <w:rPr>
          <w:rFonts w:ascii="Verdana" w:hAnsi="Verdana" w:cs="Verdana" w:hint="eastAsia"/>
          <w:kern w:val="0"/>
          <w:sz w:val="18"/>
          <w:szCs w:val="18"/>
        </w:rPr>
        <w:t>手机客户端</w:t>
      </w:r>
      <w:r w:rsidR="00F46337" w:rsidRPr="00F255DF">
        <w:rPr>
          <w:rFonts w:ascii="Verdana" w:hAnsi="Verdana" w:cs="Verdana"/>
          <w:kern w:val="0"/>
          <w:sz w:val="18"/>
          <w:szCs w:val="18"/>
          <w:lang w:val="fr-FR"/>
        </w:rPr>
        <w:t>＝＝</w:t>
      </w:r>
      <w:r w:rsidR="00F46337" w:rsidRPr="00D63A97">
        <w:rPr>
          <w:rFonts w:ascii="Verdana" w:hAnsi="Verdana" w:cs="Verdana"/>
          <w:kern w:val="0"/>
          <w:sz w:val="18"/>
          <w:szCs w:val="18"/>
        </w:rPr>
        <w:t>》缺省开通</w:t>
      </w:r>
      <w:r w:rsidRPr="00B00302">
        <w:rPr>
          <w:rFonts w:ascii="Verdana" w:hAnsi="Verdana" w:cs="Verdana"/>
          <w:kern w:val="0"/>
          <w:sz w:val="18"/>
          <w:szCs w:val="18"/>
          <w:lang w:val="fr-FR"/>
        </w:rPr>
        <w:t>VoIP</w:t>
      </w:r>
      <w:r w:rsidR="00F46337" w:rsidRPr="00D63A97">
        <w:rPr>
          <w:rFonts w:ascii="Verdana" w:hAnsi="Verdana" w:cs="Verdana"/>
          <w:kern w:val="0"/>
          <w:sz w:val="18"/>
          <w:szCs w:val="18"/>
        </w:rPr>
        <w:t>业务</w:t>
      </w:r>
      <w:r w:rsidR="00F46337" w:rsidRPr="00F255DF">
        <w:rPr>
          <w:rFonts w:ascii="宋体" w:cs="宋体" w:hint="eastAsia"/>
          <w:kern w:val="0"/>
          <w:sz w:val="18"/>
          <w:szCs w:val="18"/>
          <w:lang w:val="fr-FR"/>
        </w:rPr>
        <w:t>，</w:t>
      </w:r>
      <w:r w:rsidR="00F46337" w:rsidRPr="00D63A97">
        <w:rPr>
          <w:rFonts w:ascii="Verdana" w:hAnsi="Verdana" w:cs="Verdana" w:hint="eastAsia"/>
          <w:kern w:val="0"/>
          <w:sz w:val="18"/>
          <w:szCs w:val="18"/>
        </w:rPr>
        <w:t>对应</w:t>
      </w:r>
      <w:r w:rsidR="00F46337" w:rsidRPr="00F255DF">
        <w:rPr>
          <w:rFonts w:ascii="Verdana" w:hAnsi="Verdana" w:cs="Verdana"/>
          <w:kern w:val="0"/>
          <w:sz w:val="18"/>
          <w:szCs w:val="18"/>
          <w:lang w:val="fr-FR"/>
        </w:rPr>
        <w:t>userID</w:t>
      </w:r>
      <w:r w:rsidR="00F46337" w:rsidRPr="00D63A97">
        <w:rPr>
          <w:rFonts w:ascii="Verdana" w:hAnsi="Verdana" w:cs="Verdana" w:hint="eastAsia"/>
          <w:kern w:val="0"/>
          <w:sz w:val="18"/>
          <w:szCs w:val="18"/>
        </w:rPr>
        <w:t>按</w:t>
      </w:r>
      <w:r w:rsidR="00F46337" w:rsidRPr="00F255DF">
        <w:rPr>
          <w:rFonts w:ascii="Verdana" w:hAnsi="Verdana" w:cs="Verdana"/>
          <w:kern w:val="0"/>
          <w:sz w:val="18"/>
          <w:szCs w:val="18"/>
          <w:lang w:val="fr-FR"/>
        </w:rPr>
        <w:t>serviceID</w:t>
      </w:r>
      <w:r w:rsidR="00F46337" w:rsidRPr="00F255DF">
        <w:rPr>
          <w:rFonts w:ascii="Verdana" w:hAnsi="Verdana" w:cs="Verdana" w:hint="eastAsia"/>
          <w:kern w:val="0"/>
          <w:sz w:val="18"/>
          <w:szCs w:val="18"/>
          <w:lang w:val="fr-FR"/>
        </w:rPr>
        <w:t>＝</w:t>
      </w:r>
      <w:r w:rsidR="00F46337">
        <w:rPr>
          <w:rFonts w:ascii="Verdana" w:hAnsi="Verdana" w:cs="Verdana" w:hint="eastAsia"/>
          <w:kern w:val="0"/>
          <w:sz w:val="18"/>
          <w:szCs w:val="18"/>
          <w:lang w:val="fr-FR"/>
        </w:rPr>
        <w:t>13</w:t>
      </w:r>
      <w:r w:rsidR="00F46337" w:rsidRPr="00D63A97">
        <w:rPr>
          <w:rFonts w:ascii="Verdana" w:hAnsi="Verdana" w:cs="Verdana" w:hint="eastAsia"/>
          <w:kern w:val="0"/>
          <w:sz w:val="18"/>
          <w:szCs w:val="18"/>
        </w:rPr>
        <w:t>分配</w:t>
      </w:r>
    </w:p>
    <w:p w:rsidR="00C63C25" w:rsidRPr="00C74268" w:rsidRDefault="00C63C25" w:rsidP="00C63C25">
      <w:pPr>
        <w:ind w:firstLineChars="200" w:firstLine="420"/>
        <w:rPr>
          <w:rFonts w:ascii="Verdana" w:hAnsi="Verdana" w:cs="Verdana"/>
          <w:kern w:val="0"/>
          <w:sz w:val="18"/>
          <w:szCs w:val="18"/>
          <w:lang w:val="fr-FR"/>
        </w:rPr>
      </w:pPr>
      <w:r>
        <w:rPr>
          <w:rFonts w:hint="eastAsia"/>
          <w:lang w:val="fr-FR"/>
        </w:rPr>
        <w:t>14</w:t>
      </w:r>
      <w:r>
        <w:rPr>
          <w:rFonts w:hint="eastAsia"/>
          <w:lang w:val="fr-FR"/>
        </w:rPr>
        <w:t>：天天微讯</w:t>
      </w:r>
      <w:r w:rsidRPr="00D67529">
        <w:rPr>
          <w:rFonts w:ascii="宋体" w:cs="宋体"/>
          <w:color w:val="000000"/>
          <w:kern w:val="0"/>
          <w:sz w:val="20"/>
          <w:szCs w:val="20"/>
          <w:lang w:val="fr-FR"/>
        </w:rPr>
        <w:t xml:space="preserve"> </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Pr>
          <w:rFonts w:ascii="Verdana" w:hAnsi="Verdana" w:cs="Verdana" w:hint="eastAsia"/>
          <w:kern w:val="0"/>
          <w:sz w:val="18"/>
          <w:szCs w:val="18"/>
        </w:rPr>
        <w:t>天天微讯</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14</w:t>
      </w:r>
      <w:r w:rsidRPr="00D63A97">
        <w:rPr>
          <w:rFonts w:ascii="Verdana" w:hAnsi="Verdana" w:cs="Verdana" w:hint="eastAsia"/>
          <w:kern w:val="0"/>
          <w:sz w:val="18"/>
          <w:szCs w:val="18"/>
        </w:rPr>
        <w:t>分配</w:t>
      </w:r>
    </w:p>
    <w:p w:rsidR="007242D3" w:rsidRPr="00A66417" w:rsidRDefault="007242D3" w:rsidP="007242D3">
      <w:pPr>
        <w:ind w:firstLineChars="200" w:firstLine="360"/>
        <w:rPr>
          <w:rFonts w:ascii="Verdana" w:hAnsi="Verdana" w:cs="Verdana"/>
          <w:kern w:val="0"/>
          <w:sz w:val="18"/>
          <w:szCs w:val="18"/>
          <w:lang w:val="fr-FR"/>
        </w:rPr>
      </w:pPr>
      <w:r w:rsidRPr="00C74268">
        <w:rPr>
          <w:rFonts w:ascii="Verdana" w:hAnsi="Verdana" w:cs="Verdana" w:hint="eastAsia"/>
          <w:kern w:val="0"/>
          <w:sz w:val="18"/>
          <w:szCs w:val="18"/>
          <w:lang w:val="fr-FR"/>
        </w:rPr>
        <w:t>16</w:t>
      </w:r>
      <w:r w:rsidRPr="00C74268">
        <w:rPr>
          <w:rFonts w:ascii="Verdana" w:hAnsi="Verdana" w:cs="Verdana" w:hint="eastAsia"/>
          <w:kern w:val="0"/>
          <w:sz w:val="18"/>
          <w:szCs w:val="18"/>
          <w:lang w:val="fr-FR"/>
        </w:rPr>
        <w:t>：</w:t>
      </w:r>
      <w:r>
        <w:rPr>
          <w:rFonts w:ascii="Verdana" w:hAnsi="Verdana" w:cs="Verdana" w:hint="eastAsia"/>
          <w:kern w:val="0"/>
          <w:sz w:val="18"/>
          <w:szCs w:val="18"/>
        </w:rPr>
        <w:t>相册</w:t>
      </w:r>
      <w:r w:rsidRPr="00C74268">
        <w:rPr>
          <w:rFonts w:ascii="Verdana" w:hAnsi="Verdana" w:cs="Verdana" w:hint="eastAsia"/>
          <w:kern w:val="0"/>
          <w:sz w:val="18"/>
          <w:szCs w:val="18"/>
          <w:lang w:val="fr-FR"/>
        </w:rPr>
        <w:t xml:space="preserve">  ==</w:t>
      </w:r>
      <w:r>
        <w:rPr>
          <w:rFonts w:ascii="Verdana" w:hAnsi="Verdana" w:cs="Verdana" w:hint="eastAsia"/>
          <w:kern w:val="0"/>
          <w:sz w:val="18"/>
          <w:szCs w:val="18"/>
        </w:rPr>
        <w:t>》缺省开通相册业务</w:t>
      </w:r>
      <w:r w:rsidRPr="00C74268">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16</w:t>
      </w:r>
      <w:r w:rsidRPr="00D63A97">
        <w:rPr>
          <w:rFonts w:ascii="Verdana" w:hAnsi="Verdana" w:cs="Verdana" w:hint="eastAsia"/>
          <w:kern w:val="0"/>
          <w:sz w:val="18"/>
          <w:szCs w:val="18"/>
        </w:rPr>
        <w:t>分配</w:t>
      </w:r>
    </w:p>
    <w:p w:rsidR="00C40E88" w:rsidRPr="003E1849" w:rsidRDefault="00C40E88" w:rsidP="00C40E88">
      <w:pPr>
        <w:ind w:firstLineChars="200" w:firstLine="360"/>
        <w:rPr>
          <w:rFonts w:ascii="Verdana" w:hAnsi="Verdana" w:cs="Verdana"/>
          <w:kern w:val="0"/>
          <w:sz w:val="18"/>
          <w:szCs w:val="18"/>
          <w:lang w:val="fr-FR"/>
        </w:rPr>
      </w:pPr>
      <w:r w:rsidRPr="00A66417">
        <w:rPr>
          <w:rFonts w:ascii="Verdana" w:hAnsi="Verdana" w:cs="Verdana" w:hint="eastAsia"/>
          <w:kern w:val="0"/>
          <w:sz w:val="18"/>
          <w:szCs w:val="18"/>
          <w:lang w:val="fr-FR"/>
        </w:rPr>
        <w:t>17</w:t>
      </w:r>
      <w:r w:rsidRPr="00A66417">
        <w:rPr>
          <w:rFonts w:ascii="Verdana" w:hAnsi="Verdana" w:cs="Verdana" w:hint="eastAsia"/>
          <w:kern w:val="0"/>
          <w:sz w:val="18"/>
          <w:szCs w:val="18"/>
          <w:lang w:val="fr-FR"/>
        </w:rPr>
        <w:t>：</w:t>
      </w:r>
      <w:r w:rsidR="0031687E">
        <w:rPr>
          <w:rFonts w:ascii="Verdana" w:hAnsi="Verdana" w:cs="Verdana" w:hint="eastAsia"/>
          <w:kern w:val="0"/>
          <w:sz w:val="18"/>
          <w:szCs w:val="18"/>
          <w:lang w:val="fr-FR"/>
        </w:rPr>
        <w:t>Call</w:t>
      </w:r>
      <w:r w:rsidRPr="00A66417">
        <w:rPr>
          <w:rFonts w:ascii="Verdana" w:hAnsi="Verdana" w:cs="Verdana" w:hint="eastAsia"/>
          <w:kern w:val="0"/>
          <w:sz w:val="18"/>
          <w:szCs w:val="18"/>
          <w:lang w:val="fr-FR"/>
        </w:rPr>
        <w:t xml:space="preserve">+  </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Pr>
          <w:rFonts w:ascii="Verdana" w:hAnsi="Verdana" w:cs="Verdana" w:hint="eastAsia"/>
          <w:kern w:val="0"/>
          <w:sz w:val="18"/>
          <w:szCs w:val="18"/>
        </w:rPr>
        <w:t>天天</w:t>
      </w:r>
      <w:r w:rsidR="00B869B8">
        <w:rPr>
          <w:rFonts w:ascii="Verdana" w:hAnsi="Verdana" w:cs="Verdana" w:hint="eastAsia"/>
          <w:kern w:val="0"/>
          <w:sz w:val="18"/>
          <w:szCs w:val="18"/>
        </w:rPr>
        <w:t>电话</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17</w:t>
      </w:r>
      <w:r w:rsidRPr="00D63A97">
        <w:rPr>
          <w:rFonts w:ascii="Verdana" w:hAnsi="Verdana" w:cs="Verdana" w:hint="eastAsia"/>
          <w:kern w:val="0"/>
          <w:sz w:val="18"/>
          <w:szCs w:val="18"/>
        </w:rPr>
        <w:t>分配</w:t>
      </w:r>
    </w:p>
    <w:p w:rsidR="00BD5F6A" w:rsidRPr="003E1849" w:rsidRDefault="00BD5F6A" w:rsidP="00C40E88">
      <w:pPr>
        <w:ind w:firstLineChars="200" w:firstLine="360"/>
        <w:rPr>
          <w:rFonts w:ascii="Verdana" w:hAnsi="Verdana" w:cs="Verdana"/>
          <w:kern w:val="0"/>
          <w:sz w:val="18"/>
          <w:szCs w:val="18"/>
          <w:lang w:val="fr-FR"/>
        </w:rPr>
      </w:pPr>
      <w:r w:rsidRPr="003E1849">
        <w:rPr>
          <w:rFonts w:ascii="Verdana" w:hAnsi="Verdana" w:cs="Verdana" w:hint="eastAsia"/>
          <w:kern w:val="0"/>
          <w:sz w:val="18"/>
          <w:szCs w:val="18"/>
          <w:lang w:val="fr-FR"/>
        </w:rPr>
        <w:t>19</w:t>
      </w:r>
      <w:r w:rsidRPr="003E1849">
        <w:rPr>
          <w:rFonts w:ascii="Verdana" w:hAnsi="Verdana" w:cs="Verdana" w:hint="eastAsia"/>
          <w:kern w:val="0"/>
          <w:sz w:val="18"/>
          <w:szCs w:val="18"/>
          <w:lang w:val="fr-FR"/>
        </w:rPr>
        <w:t>：</w:t>
      </w:r>
      <w:r>
        <w:rPr>
          <w:rFonts w:ascii="Verdana" w:hAnsi="Verdana" w:cs="Verdana" w:hint="eastAsia"/>
          <w:kern w:val="0"/>
          <w:sz w:val="18"/>
          <w:szCs w:val="18"/>
        </w:rPr>
        <w:t>游戏平台</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Pr>
          <w:rFonts w:ascii="Verdana" w:hAnsi="Verdana" w:cs="Verdana" w:hint="eastAsia"/>
          <w:kern w:val="0"/>
          <w:sz w:val="18"/>
          <w:szCs w:val="18"/>
        </w:rPr>
        <w:t>游戏平台</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19</w:t>
      </w:r>
      <w:r w:rsidRPr="00D63A97">
        <w:rPr>
          <w:rFonts w:ascii="Verdana" w:hAnsi="Verdana" w:cs="Verdana" w:hint="eastAsia"/>
          <w:kern w:val="0"/>
          <w:sz w:val="18"/>
          <w:szCs w:val="18"/>
        </w:rPr>
        <w:t>分配</w:t>
      </w:r>
    </w:p>
    <w:p w:rsidR="008A0FF6" w:rsidRPr="006B18A5" w:rsidRDefault="008A0FF6" w:rsidP="008A0FF6">
      <w:pPr>
        <w:ind w:leftChars="200" w:left="420"/>
        <w:rPr>
          <w:rFonts w:ascii="Verdana" w:hAnsi="Verdana" w:cs="Verdana"/>
          <w:kern w:val="0"/>
          <w:sz w:val="18"/>
          <w:szCs w:val="18"/>
          <w:lang w:val="fr-FR"/>
        </w:rPr>
      </w:pPr>
      <w:r>
        <w:rPr>
          <w:rFonts w:ascii="Verdana" w:hAnsi="Verdana" w:hint="eastAsia"/>
          <w:kern w:val="0"/>
          <w:sz w:val="18"/>
          <w:szCs w:val="18"/>
          <w:lang w:val="fr-FR"/>
        </w:rPr>
        <w:t>20</w:t>
      </w:r>
      <w:r>
        <w:rPr>
          <w:rFonts w:ascii="Verdana" w:hAnsi="Verdana" w:hint="eastAsia"/>
          <w:kern w:val="0"/>
          <w:sz w:val="18"/>
          <w:szCs w:val="18"/>
          <w:lang w:val="fr-FR"/>
        </w:rPr>
        <w:t>：</w:t>
      </w:r>
      <w:r>
        <w:rPr>
          <w:rFonts w:ascii="Verdana" w:hAnsi="Verdana" w:hint="eastAsia"/>
          <w:kern w:val="0"/>
          <w:sz w:val="18"/>
          <w:szCs w:val="18"/>
          <w:lang w:val="fr-FR"/>
        </w:rPr>
        <w:t xml:space="preserve">Mobile Pay </w:t>
      </w:r>
      <w:r>
        <w:rPr>
          <w:rFonts w:ascii="Verdana" w:hAnsi="Verdana" w:hint="eastAsia"/>
          <w:kern w:val="0"/>
          <w:sz w:val="18"/>
          <w:szCs w:val="18"/>
          <w:lang w:val="fr-FR"/>
        </w:rPr>
        <w:t>手机支付</w:t>
      </w:r>
      <w:r w:rsidR="005B1970" w:rsidRPr="00B01E7E">
        <w:rPr>
          <w:rFonts w:ascii="Verdana" w:hAnsi="Verdana" w:cs="Verdana"/>
          <w:kern w:val="0"/>
          <w:sz w:val="18"/>
          <w:szCs w:val="18"/>
          <w:lang w:val="fr-FR"/>
        </w:rPr>
        <w:t>==</w:t>
      </w:r>
      <w:r w:rsidR="005B1970">
        <w:rPr>
          <w:rFonts w:ascii="Verdana" w:hAnsi="Verdana" w:cs="Verdana" w:hint="eastAsia"/>
          <w:kern w:val="0"/>
          <w:sz w:val="18"/>
          <w:szCs w:val="18"/>
        </w:rPr>
        <w:t>》缺省支付业务</w:t>
      </w:r>
      <w:r w:rsidR="005B1970" w:rsidRPr="00B01E7E">
        <w:rPr>
          <w:rFonts w:ascii="Verdana" w:hAnsi="Verdana" w:cs="Verdana" w:hint="eastAsia"/>
          <w:kern w:val="0"/>
          <w:sz w:val="18"/>
          <w:szCs w:val="18"/>
          <w:lang w:val="fr-FR"/>
        </w:rPr>
        <w:t>，</w:t>
      </w:r>
      <w:r w:rsidR="005B1970" w:rsidRPr="00D63A97">
        <w:rPr>
          <w:rFonts w:ascii="Verdana" w:hAnsi="Verdana" w:cs="Verdana" w:hint="eastAsia"/>
          <w:kern w:val="0"/>
          <w:sz w:val="18"/>
          <w:szCs w:val="18"/>
        </w:rPr>
        <w:t>对应</w:t>
      </w:r>
      <w:r w:rsidR="005B1970" w:rsidRPr="00F255DF">
        <w:rPr>
          <w:rFonts w:ascii="Verdana" w:hAnsi="Verdana" w:cs="Verdana"/>
          <w:kern w:val="0"/>
          <w:sz w:val="18"/>
          <w:szCs w:val="18"/>
          <w:lang w:val="fr-FR"/>
        </w:rPr>
        <w:t>userID</w:t>
      </w:r>
      <w:r w:rsidR="005B1970" w:rsidRPr="00D63A97">
        <w:rPr>
          <w:rFonts w:ascii="Verdana" w:hAnsi="Verdana" w:cs="Verdana" w:hint="eastAsia"/>
          <w:kern w:val="0"/>
          <w:sz w:val="18"/>
          <w:szCs w:val="18"/>
        </w:rPr>
        <w:t>按</w:t>
      </w:r>
      <w:r w:rsidR="005B1970" w:rsidRPr="00F255DF">
        <w:rPr>
          <w:rFonts w:ascii="Verdana" w:hAnsi="Verdana" w:cs="Verdana"/>
          <w:kern w:val="0"/>
          <w:sz w:val="18"/>
          <w:szCs w:val="18"/>
          <w:lang w:val="fr-FR"/>
        </w:rPr>
        <w:t>serviceID</w:t>
      </w:r>
      <w:r w:rsidR="005B1970" w:rsidRPr="00F255DF">
        <w:rPr>
          <w:rFonts w:ascii="Verdana" w:hAnsi="Verdana" w:cs="Verdana" w:hint="eastAsia"/>
          <w:kern w:val="0"/>
          <w:sz w:val="18"/>
          <w:szCs w:val="18"/>
          <w:lang w:val="fr-FR"/>
        </w:rPr>
        <w:t>＝</w:t>
      </w:r>
      <w:r w:rsidR="005B1970">
        <w:rPr>
          <w:rFonts w:ascii="Verdana" w:hAnsi="Verdana" w:cs="Verdana" w:hint="eastAsia"/>
          <w:kern w:val="0"/>
          <w:sz w:val="18"/>
          <w:szCs w:val="18"/>
          <w:lang w:val="fr-FR"/>
        </w:rPr>
        <w:t>20</w:t>
      </w:r>
      <w:r w:rsidR="005B1970" w:rsidRPr="00D63A97">
        <w:rPr>
          <w:rFonts w:ascii="Verdana" w:hAnsi="Verdana" w:cs="Verdana" w:hint="eastAsia"/>
          <w:kern w:val="0"/>
          <w:sz w:val="18"/>
          <w:szCs w:val="18"/>
        </w:rPr>
        <w:t>分配</w:t>
      </w:r>
    </w:p>
    <w:p w:rsidR="007A0692" w:rsidRDefault="007A0692" w:rsidP="007A0692">
      <w:pPr>
        <w:ind w:leftChars="200" w:left="420"/>
        <w:rPr>
          <w:ins w:id="62" w:author="x00116998" w:date="2015-11-10T11:10:00Z"/>
          <w:rFonts w:ascii="Verdana" w:hAnsi="Verdana"/>
          <w:kern w:val="0"/>
          <w:sz w:val="18"/>
          <w:szCs w:val="18"/>
          <w:lang w:val="fr-FR"/>
        </w:rPr>
      </w:pPr>
      <w:ins w:id="63" w:author="x00116998" w:date="2015-11-10T11:10:00Z">
        <w:r>
          <w:rPr>
            <w:rFonts w:ascii="Verdana" w:hAnsi="Verdana" w:hint="eastAsia"/>
            <w:kern w:val="0"/>
            <w:sz w:val="18"/>
            <w:szCs w:val="18"/>
            <w:lang w:val="fr-FR"/>
          </w:rPr>
          <w:t>21</w:t>
        </w:r>
        <w:r>
          <w:rPr>
            <w:rFonts w:ascii="Verdana" w:hAnsi="Verdana" w:hint="eastAsia"/>
            <w:kern w:val="0"/>
            <w:sz w:val="18"/>
            <w:szCs w:val="18"/>
            <w:lang w:val="fr-FR"/>
          </w:rPr>
          <w:t>：</w:t>
        </w:r>
        <w:r>
          <w:rPr>
            <w:rFonts w:ascii="Verdana" w:hAnsi="Verdana" w:hint="eastAsia"/>
            <w:kern w:val="0"/>
            <w:sz w:val="18"/>
            <w:szCs w:val="18"/>
            <w:lang w:val="fr-FR"/>
          </w:rPr>
          <w:t>SNS</w:t>
        </w:r>
        <w:r>
          <w:rPr>
            <w:rFonts w:ascii="Verdana" w:hAnsi="Verdana" w:hint="eastAsia"/>
            <w:kern w:val="0"/>
            <w:sz w:val="18"/>
            <w:szCs w:val="18"/>
            <w:lang w:val="fr-FR"/>
          </w:rPr>
          <w:t>客户端</w:t>
        </w:r>
        <w:r w:rsidRPr="00B01E7E">
          <w:rPr>
            <w:rFonts w:ascii="Verdana" w:hAnsi="Verdana" w:cs="Verdana"/>
            <w:kern w:val="0"/>
            <w:sz w:val="18"/>
            <w:szCs w:val="18"/>
            <w:lang w:val="fr-FR"/>
          </w:rPr>
          <w:t>==</w:t>
        </w:r>
        <w:r>
          <w:rPr>
            <w:rFonts w:ascii="Verdana" w:hAnsi="Verdana" w:cs="Verdana" w:hint="eastAsia"/>
            <w:kern w:val="0"/>
            <w:sz w:val="18"/>
            <w:szCs w:val="18"/>
          </w:rPr>
          <w:t>》缺省</w:t>
        </w:r>
        <w:r w:rsidR="00E0174E" w:rsidRPr="00E0174E">
          <w:rPr>
            <w:rFonts w:ascii="Verdana" w:hAnsi="Verdana" w:cs="Verdana"/>
            <w:kern w:val="0"/>
            <w:sz w:val="18"/>
            <w:szCs w:val="18"/>
            <w:lang w:val="fr-FR"/>
            <w:rPrChange w:id="64" w:author="x00116998" w:date="2015-11-19T10:24:00Z">
              <w:rPr>
                <w:rFonts w:ascii="Verdana" w:hAnsi="Verdana" w:cs="Verdana"/>
                <w:kern w:val="0"/>
                <w:sz w:val="18"/>
                <w:szCs w:val="18"/>
              </w:rPr>
            </w:rPrChange>
          </w:rPr>
          <w:t>SNS</w:t>
        </w:r>
        <w:r>
          <w:rPr>
            <w:rFonts w:ascii="Verdana" w:hAnsi="Verdana" w:cs="Verdana" w:hint="eastAsia"/>
            <w:kern w:val="0"/>
            <w:sz w:val="18"/>
            <w:szCs w:val="18"/>
          </w:rPr>
          <w:t>业务</w:t>
        </w:r>
        <w:r w:rsidRPr="00B01E7E">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21</w:t>
        </w:r>
        <w:r w:rsidRPr="00D63A97">
          <w:rPr>
            <w:rFonts w:ascii="Verdana" w:hAnsi="Verdana" w:cs="Verdana" w:hint="eastAsia"/>
            <w:kern w:val="0"/>
            <w:sz w:val="18"/>
            <w:szCs w:val="18"/>
          </w:rPr>
          <w:t>分配</w:t>
        </w:r>
      </w:ins>
    </w:p>
    <w:p w:rsidR="00F00F0D" w:rsidRDefault="00B01E7E" w:rsidP="00F00F0D">
      <w:pPr>
        <w:ind w:firstLineChars="200" w:firstLine="360"/>
        <w:rPr>
          <w:ins w:id="65" w:author="x00116998" w:date="2016-09-10T09:26:00Z"/>
          <w:rFonts w:ascii="Verdana" w:hAnsi="Verdana" w:cs="Verdana" w:hint="eastAsia"/>
          <w:kern w:val="0"/>
          <w:sz w:val="18"/>
          <w:szCs w:val="18"/>
        </w:rPr>
      </w:pPr>
      <w:r w:rsidRPr="00B01E7E">
        <w:rPr>
          <w:rFonts w:ascii="Verdana" w:hAnsi="Verdana" w:cs="Verdana"/>
          <w:kern w:val="0"/>
          <w:sz w:val="18"/>
          <w:szCs w:val="18"/>
          <w:lang w:val="fr-FR"/>
        </w:rPr>
        <w:t>22</w:t>
      </w:r>
      <w:r w:rsidRPr="00B01E7E">
        <w:rPr>
          <w:rFonts w:ascii="Verdana" w:hAnsi="Verdana" w:cs="Verdana" w:hint="eastAsia"/>
          <w:kern w:val="0"/>
          <w:sz w:val="18"/>
          <w:szCs w:val="18"/>
          <w:lang w:val="fr-FR"/>
        </w:rPr>
        <w:t>：</w:t>
      </w:r>
      <w:r w:rsidRPr="00B01E7E">
        <w:rPr>
          <w:rFonts w:ascii="Verdana" w:hAnsi="Verdana" w:cs="Verdana"/>
          <w:kern w:val="0"/>
          <w:sz w:val="18"/>
          <w:szCs w:val="18"/>
          <w:lang w:val="fr-FR"/>
        </w:rPr>
        <w:t>emotion</w:t>
      </w:r>
      <w:r w:rsidR="00F00F0D">
        <w:rPr>
          <w:rFonts w:ascii="Verdana" w:hAnsi="Verdana" w:cs="Verdana" w:hint="eastAsia"/>
          <w:kern w:val="0"/>
          <w:sz w:val="18"/>
          <w:szCs w:val="18"/>
        </w:rPr>
        <w:t>论坛</w:t>
      </w:r>
      <w:r w:rsidRPr="00B01E7E">
        <w:rPr>
          <w:rFonts w:ascii="Verdana" w:hAnsi="Verdana" w:cs="Verdana"/>
          <w:kern w:val="0"/>
          <w:sz w:val="18"/>
          <w:szCs w:val="18"/>
          <w:lang w:val="fr-FR"/>
        </w:rPr>
        <w:t>Portal ==</w:t>
      </w:r>
      <w:r w:rsidR="00F00F0D">
        <w:rPr>
          <w:rFonts w:ascii="Verdana" w:hAnsi="Verdana" w:cs="Verdana" w:hint="eastAsia"/>
          <w:kern w:val="0"/>
          <w:sz w:val="18"/>
          <w:szCs w:val="18"/>
        </w:rPr>
        <w:t>》缺省开通</w:t>
      </w:r>
      <w:r w:rsidRPr="00B01E7E">
        <w:rPr>
          <w:rFonts w:ascii="Verdana" w:hAnsi="Verdana" w:cs="Verdana"/>
          <w:kern w:val="0"/>
          <w:sz w:val="18"/>
          <w:szCs w:val="18"/>
          <w:lang w:val="fr-FR"/>
        </w:rPr>
        <w:t>emotion</w:t>
      </w:r>
      <w:r w:rsidR="00F00F0D">
        <w:rPr>
          <w:rFonts w:ascii="Verdana" w:hAnsi="Verdana" w:cs="Verdana" w:hint="eastAsia"/>
          <w:kern w:val="0"/>
          <w:sz w:val="18"/>
          <w:szCs w:val="18"/>
        </w:rPr>
        <w:t>论坛</w:t>
      </w:r>
      <w:r w:rsidRPr="00B01E7E">
        <w:rPr>
          <w:rFonts w:ascii="Verdana" w:hAnsi="Verdana" w:cs="Verdana" w:hint="eastAsia"/>
          <w:kern w:val="0"/>
          <w:sz w:val="18"/>
          <w:szCs w:val="18"/>
          <w:lang w:val="fr-FR"/>
        </w:rPr>
        <w:t>，</w:t>
      </w:r>
      <w:r w:rsidR="00F00F0D" w:rsidRPr="00D63A97">
        <w:rPr>
          <w:rFonts w:ascii="Verdana" w:hAnsi="Verdana" w:cs="Verdana" w:hint="eastAsia"/>
          <w:kern w:val="0"/>
          <w:sz w:val="18"/>
          <w:szCs w:val="18"/>
        </w:rPr>
        <w:t>对应</w:t>
      </w:r>
      <w:r w:rsidR="00F00F0D" w:rsidRPr="00F255DF">
        <w:rPr>
          <w:rFonts w:ascii="Verdana" w:hAnsi="Verdana" w:cs="Verdana"/>
          <w:kern w:val="0"/>
          <w:sz w:val="18"/>
          <w:szCs w:val="18"/>
          <w:lang w:val="fr-FR"/>
        </w:rPr>
        <w:t>userID</w:t>
      </w:r>
      <w:r w:rsidR="00F00F0D" w:rsidRPr="00D63A97">
        <w:rPr>
          <w:rFonts w:ascii="Verdana" w:hAnsi="Verdana" w:cs="Verdana" w:hint="eastAsia"/>
          <w:kern w:val="0"/>
          <w:sz w:val="18"/>
          <w:szCs w:val="18"/>
        </w:rPr>
        <w:t>按</w:t>
      </w:r>
      <w:r w:rsidR="00F00F0D" w:rsidRPr="00F255DF">
        <w:rPr>
          <w:rFonts w:ascii="Verdana" w:hAnsi="Verdana" w:cs="Verdana"/>
          <w:kern w:val="0"/>
          <w:sz w:val="18"/>
          <w:szCs w:val="18"/>
          <w:lang w:val="fr-FR"/>
        </w:rPr>
        <w:t>serviceID</w:t>
      </w:r>
      <w:r w:rsidR="00F00F0D" w:rsidRPr="00F255DF">
        <w:rPr>
          <w:rFonts w:ascii="Verdana" w:hAnsi="Verdana" w:cs="Verdana" w:hint="eastAsia"/>
          <w:kern w:val="0"/>
          <w:sz w:val="18"/>
          <w:szCs w:val="18"/>
          <w:lang w:val="fr-FR"/>
        </w:rPr>
        <w:t>＝</w:t>
      </w:r>
      <w:r w:rsidR="00F00F0D">
        <w:rPr>
          <w:rFonts w:ascii="Verdana" w:hAnsi="Verdana" w:cs="Verdana" w:hint="eastAsia"/>
          <w:kern w:val="0"/>
          <w:sz w:val="18"/>
          <w:szCs w:val="18"/>
          <w:lang w:val="fr-FR"/>
        </w:rPr>
        <w:t>22</w:t>
      </w:r>
      <w:r w:rsidR="00F00F0D" w:rsidRPr="00D63A97">
        <w:rPr>
          <w:rFonts w:ascii="Verdana" w:hAnsi="Verdana" w:cs="Verdana" w:hint="eastAsia"/>
          <w:kern w:val="0"/>
          <w:sz w:val="18"/>
          <w:szCs w:val="18"/>
        </w:rPr>
        <w:t>分配</w:t>
      </w:r>
    </w:p>
    <w:p w:rsidR="00C110B8" w:rsidRPr="00544E58" w:rsidRDefault="00C110B8" w:rsidP="00F00F0D">
      <w:pPr>
        <w:ind w:firstLineChars="200" w:firstLine="360"/>
        <w:rPr>
          <w:rFonts w:ascii="Verdana" w:hAnsi="Verdana" w:cs="Verdana"/>
          <w:kern w:val="0"/>
          <w:sz w:val="18"/>
          <w:szCs w:val="18"/>
          <w:lang w:val="fr-FR"/>
        </w:rPr>
      </w:pPr>
      <w:ins w:id="66" w:author="x00116998" w:date="2016-09-10T09:26:00Z">
        <w:r>
          <w:rPr>
            <w:rFonts w:ascii="Verdana" w:hAnsi="Verdana" w:cs="Verdana" w:hint="eastAsia"/>
            <w:kern w:val="0"/>
            <w:sz w:val="18"/>
            <w:szCs w:val="18"/>
          </w:rPr>
          <w:t>23:</w:t>
        </w:r>
        <w:r>
          <w:rPr>
            <w:rFonts w:ascii="Verdana" w:hAnsi="Verdana" w:cs="Verdana" w:hint="eastAsia"/>
            <w:kern w:val="0"/>
            <w:sz w:val="18"/>
            <w:szCs w:val="18"/>
          </w:rPr>
          <w:t>华英</w:t>
        </w:r>
      </w:ins>
      <w:ins w:id="67" w:author="x00116998" w:date="2016-09-10T09:34:00Z">
        <w:r>
          <w:rPr>
            <w:rFonts w:ascii="Verdana" w:hAnsi="Verdana" w:cs="Verdana" w:hint="eastAsia"/>
            <w:kern w:val="0"/>
            <w:sz w:val="18"/>
            <w:szCs w:val="18"/>
          </w:rPr>
          <w:t>汇客户端</w:t>
        </w:r>
      </w:ins>
      <w:ins w:id="68" w:author="x00116998" w:date="2016-09-10T09:26:00Z">
        <w:r w:rsidRPr="00B01E7E">
          <w:rPr>
            <w:rFonts w:ascii="Verdana" w:hAnsi="Verdana" w:cs="Verdana"/>
            <w:kern w:val="0"/>
            <w:sz w:val="18"/>
            <w:szCs w:val="18"/>
            <w:lang w:val="fr-FR"/>
          </w:rPr>
          <w:t>==</w:t>
        </w:r>
        <w:r>
          <w:rPr>
            <w:rFonts w:ascii="Verdana" w:hAnsi="Verdana" w:cs="Verdana" w:hint="eastAsia"/>
            <w:kern w:val="0"/>
            <w:sz w:val="18"/>
            <w:szCs w:val="18"/>
          </w:rPr>
          <w:t>》缺省开通</w:t>
        </w:r>
      </w:ins>
      <w:ins w:id="69" w:author="x00116998" w:date="2016-09-10T09:31:00Z">
        <w:r>
          <w:rPr>
            <w:rFonts w:ascii="Verdana" w:hAnsi="Verdana" w:cs="Verdana" w:hint="eastAsia"/>
            <w:kern w:val="0"/>
            <w:sz w:val="18"/>
            <w:szCs w:val="18"/>
          </w:rPr>
          <w:t>华英</w:t>
        </w:r>
      </w:ins>
      <w:ins w:id="70" w:author="x00116998" w:date="2016-09-10T09:34:00Z">
        <w:r>
          <w:rPr>
            <w:rFonts w:ascii="Verdana" w:hAnsi="Verdana" w:cs="Verdana" w:hint="eastAsia"/>
            <w:kern w:val="0"/>
            <w:sz w:val="18"/>
            <w:szCs w:val="18"/>
          </w:rPr>
          <w:t>汇业务</w:t>
        </w:r>
      </w:ins>
      <w:ins w:id="71" w:author="x00116998" w:date="2016-09-10T09:26:00Z">
        <w:r w:rsidRPr="00B01E7E">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2</w:t>
        </w:r>
      </w:ins>
      <w:ins w:id="72" w:author="x00116998" w:date="2016-09-10T09:32:00Z">
        <w:r>
          <w:rPr>
            <w:rFonts w:ascii="Verdana" w:hAnsi="Verdana" w:cs="Verdana" w:hint="eastAsia"/>
            <w:kern w:val="0"/>
            <w:sz w:val="18"/>
            <w:szCs w:val="18"/>
            <w:lang w:val="fr-FR"/>
          </w:rPr>
          <w:t>3</w:t>
        </w:r>
      </w:ins>
      <w:ins w:id="73" w:author="x00116998" w:date="2016-09-10T09:26:00Z">
        <w:r w:rsidRPr="00D63A97">
          <w:rPr>
            <w:rFonts w:ascii="Verdana" w:hAnsi="Verdana" w:cs="Verdana" w:hint="eastAsia"/>
            <w:kern w:val="0"/>
            <w:sz w:val="18"/>
            <w:szCs w:val="18"/>
          </w:rPr>
          <w:t>分配</w:t>
        </w:r>
      </w:ins>
    </w:p>
    <w:p w:rsidR="00EA4B4F" w:rsidRPr="00972AD0" w:rsidRDefault="00EA4B4F" w:rsidP="00EA4B4F">
      <w:pPr>
        <w:ind w:firstLineChars="200" w:firstLine="360"/>
        <w:rPr>
          <w:rFonts w:ascii="Verdana" w:hAnsi="Verdana" w:cs="Verdana"/>
          <w:kern w:val="0"/>
          <w:sz w:val="18"/>
          <w:szCs w:val="18"/>
          <w:lang w:val="fr-FR"/>
        </w:rPr>
      </w:pPr>
      <w:r w:rsidRPr="0084680A">
        <w:rPr>
          <w:rFonts w:ascii="Verdana" w:hAnsi="Verdana" w:cs="Verdana"/>
          <w:kern w:val="0"/>
          <w:sz w:val="18"/>
          <w:szCs w:val="18"/>
          <w:lang w:val="fr-FR"/>
        </w:rPr>
        <w:t>2</w:t>
      </w:r>
      <w:r>
        <w:rPr>
          <w:rFonts w:ascii="Verdana" w:hAnsi="Verdana" w:cs="Verdana" w:hint="eastAsia"/>
          <w:kern w:val="0"/>
          <w:sz w:val="18"/>
          <w:szCs w:val="18"/>
          <w:lang w:val="fr-FR"/>
        </w:rPr>
        <w:t>4</w:t>
      </w:r>
      <w:r w:rsidRPr="0084680A">
        <w:rPr>
          <w:rFonts w:ascii="Verdana" w:hAnsi="Verdana" w:cs="Verdana" w:hint="eastAsia"/>
          <w:kern w:val="0"/>
          <w:sz w:val="18"/>
          <w:szCs w:val="18"/>
          <w:lang w:val="fr-FR"/>
        </w:rPr>
        <w:t>：</w:t>
      </w:r>
      <w:r>
        <w:rPr>
          <w:rFonts w:ascii="Verdana" w:hAnsi="Verdana" w:cs="Verdana" w:hint="eastAsia"/>
          <w:kern w:val="0"/>
          <w:sz w:val="18"/>
          <w:szCs w:val="18"/>
          <w:lang w:val="fr-FR"/>
        </w:rPr>
        <w:t>music</w:t>
      </w:r>
      <w:r>
        <w:rPr>
          <w:rFonts w:ascii="Verdana" w:hAnsi="Verdana" w:cs="Verdana" w:hint="eastAsia"/>
          <w:kern w:val="0"/>
          <w:sz w:val="18"/>
          <w:szCs w:val="18"/>
          <w:lang w:val="fr-FR"/>
        </w:rPr>
        <w:t>＋客户端</w:t>
      </w:r>
      <w:r>
        <w:rPr>
          <w:rFonts w:ascii="Verdana" w:hAnsi="Verdana" w:cs="Verdana" w:hint="eastAsia"/>
          <w:kern w:val="0"/>
          <w:sz w:val="18"/>
          <w:szCs w:val="18"/>
          <w:lang w:val="fr-FR"/>
        </w:rPr>
        <w:t xml:space="preserve"> </w:t>
      </w:r>
      <w:r w:rsidRPr="0084680A">
        <w:rPr>
          <w:rFonts w:ascii="Verdana" w:hAnsi="Verdana" w:cs="Verdana" w:hint="eastAsia"/>
          <w:kern w:val="0"/>
          <w:sz w:val="18"/>
          <w:szCs w:val="18"/>
          <w:lang w:val="fr-FR"/>
        </w:rPr>
        <w:t>＝＝</w:t>
      </w:r>
      <w:r>
        <w:rPr>
          <w:rFonts w:ascii="Verdana" w:hAnsi="Verdana" w:cs="Verdana" w:hint="eastAsia"/>
          <w:kern w:val="0"/>
          <w:sz w:val="18"/>
          <w:szCs w:val="18"/>
        </w:rPr>
        <w:t>》缺省</w:t>
      </w:r>
      <w:r w:rsidR="00DF18F5" w:rsidRPr="00DF18F5">
        <w:rPr>
          <w:rFonts w:ascii="Verdana" w:hAnsi="Verdana" w:cs="Verdana"/>
          <w:kern w:val="0"/>
          <w:sz w:val="18"/>
          <w:szCs w:val="18"/>
          <w:lang w:val="fr-FR"/>
        </w:rPr>
        <w:t>music+</w:t>
      </w:r>
      <w:r>
        <w:rPr>
          <w:rFonts w:ascii="Verdana" w:hAnsi="Verdana" w:cs="Verdana" w:hint="eastAsia"/>
          <w:kern w:val="0"/>
          <w:sz w:val="18"/>
          <w:szCs w:val="18"/>
        </w:rPr>
        <w:t>业务</w:t>
      </w:r>
      <w:r w:rsidRPr="0084680A">
        <w:rPr>
          <w:rFonts w:ascii="Verdana" w:hAnsi="Verdana" w:cs="Verdana" w:hint="eastAsia"/>
          <w:kern w:val="0"/>
          <w:sz w:val="18"/>
          <w:szCs w:val="18"/>
          <w:lang w:val="fr-FR"/>
        </w:rPr>
        <w:t>，</w:t>
      </w:r>
      <w:r>
        <w:rPr>
          <w:rFonts w:ascii="Verdana" w:hAnsi="Verdana" w:cs="Verdana" w:hint="eastAsia"/>
          <w:kern w:val="0"/>
          <w:sz w:val="18"/>
          <w:szCs w:val="18"/>
        </w:rPr>
        <w:t>对应</w:t>
      </w:r>
      <w:r w:rsidRPr="0084680A">
        <w:rPr>
          <w:rFonts w:ascii="Verdana" w:hAnsi="Verdana" w:cs="Verdana"/>
          <w:kern w:val="0"/>
          <w:sz w:val="18"/>
          <w:szCs w:val="18"/>
          <w:lang w:val="fr-FR"/>
        </w:rPr>
        <w:t>userID</w:t>
      </w:r>
      <w:r>
        <w:rPr>
          <w:rFonts w:ascii="Verdana" w:hAnsi="Verdana" w:cs="Verdana" w:hint="eastAsia"/>
          <w:kern w:val="0"/>
          <w:sz w:val="18"/>
          <w:szCs w:val="18"/>
        </w:rPr>
        <w:t>按</w:t>
      </w:r>
      <w:r w:rsidRPr="0084680A">
        <w:rPr>
          <w:rFonts w:ascii="Verdana" w:hAnsi="Verdana" w:cs="Verdana"/>
          <w:kern w:val="0"/>
          <w:sz w:val="18"/>
          <w:szCs w:val="18"/>
          <w:lang w:val="fr-FR"/>
        </w:rPr>
        <w:t>serviceID</w:t>
      </w:r>
      <w:r w:rsidRPr="0084680A">
        <w:rPr>
          <w:rFonts w:ascii="Verdana" w:hAnsi="Verdana" w:cs="Verdana" w:hint="eastAsia"/>
          <w:kern w:val="0"/>
          <w:sz w:val="18"/>
          <w:szCs w:val="18"/>
          <w:lang w:val="fr-FR"/>
        </w:rPr>
        <w:t>＝</w:t>
      </w:r>
      <w:r w:rsidRPr="0084680A">
        <w:rPr>
          <w:rFonts w:ascii="Verdana" w:hAnsi="Verdana" w:cs="Verdana"/>
          <w:kern w:val="0"/>
          <w:sz w:val="18"/>
          <w:szCs w:val="18"/>
          <w:lang w:val="fr-FR"/>
        </w:rPr>
        <w:t>2</w:t>
      </w:r>
      <w:r>
        <w:rPr>
          <w:rFonts w:ascii="Verdana" w:hAnsi="Verdana" w:cs="Verdana" w:hint="eastAsia"/>
          <w:kern w:val="0"/>
          <w:sz w:val="18"/>
          <w:szCs w:val="18"/>
          <w:lang w:val="fr-FR"/>
        </w:rPr>
        <w:t>4</w:t>
      </w:r>
      <w:r>
        <w:rPr>
          <w:rFonts w:ascii="Verdana" w:hAnsi="Verdana" w:cs="Verdana" w:hint="eastAsia"/>
          <w:kern w:val="0"/>
          <w:sz w:val="18"/>
          <w:szCs w:val="18"/>
        </w:rPr>
        <w:t>分配</w:t>
      </w:r>
    </w:p>
    <w:p w:rsidR="001D46D9" w:rsidRPr="00972AD0" w:rsidRDefault="0084680A" w:rsidP="00F00F0D">
      <w:pPr>
        <w:ind w:firstLineChars="200" w:firstLine="360"/>
        <w:rPr>
          <w:rFonts w:ascii="Verdana" w:hAnsi="Verdana" w:cs="Verdana"/>
          <w:kern w:val="0"/>
          <w:sz w:val="18"/>
          <w:szCs w:val="18"/>
          <w:lang w:val="fr-FR"/>
        </w:rPr>
      </w:pPr>
      <w:r w:rsidRPr="0084680A">
        <w:rPr>
          <w:rFonts w:ascii="Verdana" w:hAnsi="Verdana" w:cs="Verdana"/>
          <w:kern w:val="0"/>
          <w:sz w:val="18"/>
          <w:szCs w:val="18"/>
          <w:lang w:val="fr-FR"/>
        </w:rPr>
        <w:t>25</w:t>
      </w:r>
      <w:r w:rsidRPr="0084680A">
        <w:rPr>
          <w:rFonts w:ascii="Verdana" w:hAnsi="Verdana" w:cs="Verdana" w:hint="eastAsia"/>
          <w:kern w:val="0"/>
          <w:sz w:val="18"/>
          <w:szCs w:val="18"/>
          <w:lang w:val="fr-FR"/>
        </w:rPr>
        <w:t>：</w:t>
      </w:r>
      <w:r w:rsidR="001D46D9">
        <w:rPr>
          <w:rFonts w:ascii="Verdana" w:hAnsi="Verdana" w:cs="Verdana" w:hint="eastAsia"/>
          <w:kern w:val="0"/>
          <w:sz w:val="18"/>
          <w:szCs w:val="18"/>
        </w:rPr>
        <w:t>花粉社区</w:t>
      </w:r>
      <w:r w:rsidRPr="0084680A">
        <w:rPr>
          <w:rFonts w:ascii="Verdana" w:hAnsi="Verdana" w:cs="Verdana"/>
          <w:kern w:val="0"/>
          <w:sz w:val="18"/>
          <w:szCs w:val="18"/>
          <w:lang w:val="fr-FR"/>
        </w:rPr>
        <w:t xml:space="preserve"> </w:t>
      </w:r>
      <w:r w:rsidRPr="0084680A">
        <w:rPr>
          <w:rFonts w:ascii="Verdana" w:hAnsi="Verdana" w:cs="Verdana" w:hint="eastAsia"/>
          <w:kern w:val="0"/>
          <w:sz w:val="18"/>
          <w:szCs w:val="18"/>
          <w:lang w:val="fr-FR"/>
        </w:rPr>
        <w:t>＝＝</w:t>
      </w:r>
      <w:r w:rsidR="005D040D">
        <w:rPr>
          <w:rFonts w:ascii="Verdana" w:hAnsi="Verdana" w:cs="Verdana" w:hint="eastAsia"/>
          <w:kern w:val="0"/>
          <w:sz w:val="18"/>
          <w:szCs w:val="18"/>
        </w:rPr>
        <w:t>》缺省开通</w:t>
      </w:r>
      <w:r w:rsidR="001D46D9">
        <w:rPr>
          <w:rFonts w:ascii="Verdana" w:hAnsi="Verdana" w:cs="Verdana" w:hint="eastAsia"/>
          <w:kern w:val="0"/>
          <w:sz w:val="18"/>
          <w:szCs w:val="18"/>
        </w:rPr>
        <w:t>花粉社区业务</w:t>
      </w:r>
      <w:r w:rsidRPr="0084680A">
        <w:rPr>
          <w:rFonts w:ascii="Verdana" w:hAnsi="Verdana" w:cs="Verdana" w:hint="eastAsia"/>
          <w:kern w:val="0"/>
          <w:sz w:val="18"/>
          <w:szCs w:val="18"/>
          <w:lang w:val="fr-FR"/>
        </w:rPr>
        <w:t>，</w:t>
      </w:r>
      <w:r w:rsidR="001D46D9">
        <w:rPr>
          <w:rFonts w:ascii="Verdana" w:hAnsi="Verdana" w:cs="Verdana" w:hint="eastAsia"/>
          <w:kern w:val="0"/>
          <w:sz w:val="18"/>
          <w:szCs w:val="18"/>
        </w:rPr>
        <w:t>对应</w:t>
      </w:r>
      <w:r w:rsidRPr="0084680A">
        <w:rPr>
          <w:rFonts w:ascii="Verdana" w:hAnsi="Verdana" w:cs="Verdana"/>
          <w:kern w:val="0"/>
          <w:sz w:val="18"/>
          <w:szCs w:val="18"/>
          <w:lang w:val="fr-FR"/>
        </w:rPr>
        <w:t>userID</w:t>
      </w:r>
      <w:r w:rsidR="001D46D9">
        <w:rPr>
          <w:rFonts w:ascii="Verdana" w:hAnsi="Verdana" w:cs="Verdana" w:hint="eastAsia"/>
          <w:kern w:val="0"/>
          <w:sz w:val="18"/>
          <w:szCs w:val="18"/>
        </w:rPr>
        <w:t>按</w:t>
      </w:r>
      <w:r w:rsidRPr="0084680A">
        <w:rPr>
          <w:rFonts w:ascii="Verdana" w:hAnsi="Verdana" w:cs="Verdana"/>
          <w:kern w:val="0"/>
          <w:sz w:val="18"/>
          <w:szCs w:val="18"/>
          <w:lang w:val="fr-FR"/>
        </w:rPr>
        <w:t>serviceID</w:t>
      </w:r>
      <w:r w:rsidRPr="0084680A">
        <w:rPr>
          <w:rFonts w:ascii="Verdana" w:hAnsi="Verdana" w:cs="Verdana" w:hint="eastAsia"/>
          <w:kern w:val="0"/>
          <w:sz w:val="18"/>
          <w:szCs w:val="18"/>
          <w:lang w:val="fr-FR"/>
        </w:rPr>
        <w:t>＝</w:t>
      </w:r>
      <w:r w:rsidRPr="0084680A">
        <w:rPr>
          <w:rFonts w:ascii="Verdana" w:hAnsi="Verdana" w:cs="Verdana"/>
          <w:kern w:val="0"/>
          <w:sz w:val="18"/>
          <w:szCs w:val="18"/>
          <w:lang w:val="fr-FR"/>
        </w:rPr>
        <w:t>25</w:t>
      </w:r>
      <w:r w:rsidR="001D46D9">
        <w:rPr>
          <w:rFonts w:ascii="Verdana" w:hAnsi="Verdana" w:cs="Verdana" w:hint="eastAsia"/>
          <w:kern w:val="0"/>
          <w:sz w:val="18"/>
          <w:szCs w:val="18"/>
        </w:rPr>
        <w:t>分配</w:t>
      </w:r>
    </w:p>
    <w:p w:rsidR="00F7122B" w:rsidRPr="00252992" w:rsidRDefault="00F7122B" w:rsidP="00F7122B">
      <w:pPr>
        <w:ind w:firstLineChars="200" w:firstLine="360"/>
        <w:rPr>
          <w:rFonts w:ascii="宋体" w:cs="宋体"/>
          <w:color w:val="000000"/>
          <w:kern w:val="0"/>
          <w:sz w:val="20"/>
          <w:szCs w:val="20"/>
          <w:lang w:val="fr-FR"/>
        </w:rPr>
      </w:pPr>
      <w:r w:rsidRPr="00972AD0">
        <w:rPr>
          <w:rFonts w:ascii="Verdana" w:hAnsi="Verdana" w:cs="Verdana" w:hint="eastAsia"/>
          <w:kern w:val="0"/>
          <w:sz w:val="18"/>
          <w:szCs w:val="18"/>
          <w:lang w:val="fr-FR"/>
        </w:rPr>
        <w:t>2</w:t>
      </w:r>
      <w:r w:rsidR="003D4FF7" w:rsidRPr="00972AD0">
        <w:rPr>
          <w:rFonts w:ascii="Verdana" w:hAnsi="Verdana" w:cs="Verdana" w:hint="eastAsia"/>
          <w:kern w:val="0"/>
          <w:sz w:val="18"/>
          <w:szCs w:val="18"/>
          <w:lang w:val="fr-FR"/>
        </w:rPr>
        <w:t>6</w:t>
      </w:r>
      <w:r w:rsidRPr="00972AD0">
        <w:rPr>
          <w:rFonts w:ascii="Verdana" w:hAnsi="Verdana" w:cs="Verdana" w:hint="eastAsia"/>
          <w:kern w:val="0"/>
          <w:sz w:val="18"/>
          <w:szCs w:val="18"/>
          <w:lang w:val="fr-FR"/>
        </w:rPr>
        <w:t>：</w:t>
      </w:r>
      <w:r>
        <w:rPr>
          <w:rFonts w:ascii="Verdana" w:hAnsi="Verdana" w:cs="Verdana" w:hint="eastAsia"/>
          <w:kern w:val="0"/>
          <w:sz w:val="18"/>
          <w:szCs w:val="18"/>
        </w:rPr>
        <w:t>电商</w:t>
      </w:r>
      <w:r w:rsidRPr="00972AD0">
        <w:rPr>
          <w:rFonts w:ascii="Verdana" w:hAnsi="Verdana" w:cs="Verdana" w:hint="eastAsia"/>
          <w:kern w:val="0"/>
          <w:sz w:val="18"/>
          <w:szCs w:val="18"/>
          <w:lang w:val="fr-FR"/>
        </w:rPr>
        <w:t>Portal</w:t>
      </w:r>
      <w:r w:rsidRPr="00B01E7E">
        <w:rPr>
          <w:rFonts w:ascii="Verdana" w:hAnsi="Verdana" w:cs="Verdana"/>
          <w:kern w:val="0"/>
          <w:sz w:val="18"/>
          <w:szCs w:val="18"/>
          <w:lang w:val="fr-FR"/>
        </w:rPr>
        <w:t xml:space="preserve"> ==</w:t>
      </w:r>
      <w:r>
        <w:rPr>
          <w:rFonts w:ascii="Verdana" w:hAnsi="Verdana" w:cs="Verdana" w:hint="eastAsia"/>
          <w:kern w:val="0"/>
          <w:sz w:val="18"/>
          <w:szCs w:val="18"/>
        </w:rPr>
        <w:t>》缺省开通电商业务</w:t>
      </w:r>
      <w:r w:rsidRPr="00B01E7E">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2</w:t>
      </w:r>
      <w:r w:rsidR="00A46ACF">
        <w:rPr>
          <w:rFonts w:ascii="Verdana" w:hAnsi="Verdana" w:cs="Verdana" w:hint="eastAsia"/>
          <w:kern w:val="0"/>
          <w:sz w:val="18"/>
          <w:szCs w:val="18"/>
          <w:lang w:val="fr-FR"/>
        </w:rPr>
        <w:t>6</w:t>
      </w:r>
      <w:r w:rsidRPr="00D63A97">
        <w:rPr>
          <w:rFonts w:ascii="Verdana" w:hAnsi="Verdana" w:cs="Verdana" w:hint="eastAsia"/>
          <w:kern w:val="0"/>
          <w:sz w:val="18"/>
          <w:szCs w:val="18"/>
        </w:rPr>
        <w:t>分配</w:t>
      </w:r>
    </w:p>
    <w:p w:rsidR="00A633AB" w:rsidRPr="00720A0B" w:rsidRDefault="00A633AB" w:rsidP="00A633AB">
      <w:pPr>
        <w:ind w:firstLineChars="200" w:firstLine="360"/>
        <w:rPr>
          <w:rFonts w:ascii="Verdana" w:hAnsi="Verdana" w:cs="Verdana"/>
          <w:kern w:val="0"/>
          <w:sz w:val="18"/>
          <w:szCs w:val="18"/>
          <w:lang w:val="fr-FR"/>
        </w:rPr>
      </w:pPr>
      <w:r w:rsidRPr="00A633AB">
        <w:rPr>
          <w:rFonts w:ascii="Verdana" w:hAnsi="Verdana" w:cs="Verdana" w:hint="eastAsia"/>
          <w:kern w:val="0"/>
          <w:sz w:val="18"/>
          <w:szCs w:val="18"/>
          <w:lang w:val="fr-FR"/>
        </w:rPr>
        <w:t>27:</w:t>
      </w:r>
      <w:r w:rsidRPr="00A633AB">
        <w:rPr>
          <w:rFonts w:ascii="宋体" w:hAnsi="宋体" w:hint="eastAsia"/>
          <w:color w:val="1F497D"/>
          <w:lang w:val="fr-FR"/>
        </w:rPr>
        <w:t xml:space="preserve"> </w:t>
      </w:r>
      <w:r>
        <w:rPr>
          <w:rFonts w:ascii="宋体" w:hAnsi="宋体" w:hint="eastAsia"/>
          <w:color w:val="1F497D"/>
        </w:rPr>
        <w:t>终端官网</w:t>
      </w:r>
      <w:r w:rsidRPr="00B01E7E">
        <w:rPr>
          <w:rFonts w:ascii="Verdana" w:hAnsi="Verdana" w:cs="Verdana"/>
          <w:kern w:val="0"/>
          <w:sz w:val="18"/>
          <w:szCs w:val="18"/>
          <w:lang w:val="fr-FR"/>
        </w:rPr>
        <w:t>==</w:t>
      </w:r>
      <w:r>
        <w:rPr>
          <w:rFonts w:ascii="Verdana" w:hAnsi="Verdana" w:cs="Verdana" w:hint="eastAsia"/>
          <w:kern w:val="0"/>
          <w:sz w:val="18"/>
          <w:szCs w:val="18"/>
        </w:rPr>
        <w:t>》缺省开通终端官网业务</w:t>
      </w:r>
      <w:r w:rsidRPr="00B01E7E">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27</w:t>
      </w:r>
      <w:r w:rsidRPr="00D63A97">
        <w:rPr>
          <w:rFonts w:ascii="Verdana" w:hAnsi="Verdana" w:cs="Verdana" w:hint="eastAsia"/>
          <w:kern w:val="0"/>
          <w:sz w:val="18"/>
          <w:szCs w:val="18"/>
        </w:rPr>
        <w:t>分配</w:t>
      </w:r>
    </w:p>
    <w:p w:rsidR="00A633AB" w:rsidRPr="002A1490" w:rsidRDefault="00C83FEE" w:rsidP="00C63C25">
      <w:pPr>
        <w:ind w:firstLineChars="200" w:firstLine="420"/>
        <w:rPr>
          <w:rFonts w:ascii="Verdana" w:hAnsi="Verdana" w:cs="Verdana"/>
          <w:kern w:val="0"/>
          <w:sz w:val="18"/>
          <w:szCs w:val="18"/>
          <w:lang w:val="fr-FR"/>
        </w:rPr>
      </w:pPr>
      <w:r>
        <w:rPr>
          <w:rFonts w:hint="eastAsia"/>
          <w:lang w:val="fr-FR"/>
        </w:rPr>
        <w:t>28</w:t>
      </w:r>
      <w:r>
        <w:rPr>
          <w:rFonts w:hint="eastAsia"/>
          <w:lang w:val="fr-FR"/>
        </w:rPr>
        <w:t>：开放平台</w:t>
      </w:r>
      <w:r w:rsidRPr="00B01E7E">
        <w:rPr>
          <w:rFonts w:ascii="Verdana" w:hAnsi="Verdana" w:cs="Verdana"/>
          <w:kern w:val="0"/>
          <w:sz w:val="18"/>
          <w:szCs w:val="18"/>
          <w:lang w:val="fr-FR"/>
        </w:rPr>
        <w:t>==</w:t>
      </w:r>
      <w:r>
        <w:rPr>
          <w:rFonts w:ascii="Verdana" w:hAnsi="Verdana" w:cs="Verdana" w:hint="eastAsia"/>
          <w:kern w:val="0"/>
          <w:sz w:val="18"/>
          <w:szCs w:val="18"/>
        </w:rPr>
        <w:t>》缺省开通</w:t>
      </w:r>
      <w:r w:rsidR="008D0606">
        <w:rPr>
          <w:rFonts w:ascii="Verdana" w:hAnsi="Verdana" w:cs="Verdana" w:hint="eastAsia"/>
          <w:kern w:val="0"/>
          <w:sz w:val="18"/>
          <w:szCs w:val="18"/>
        </w:rPr>
        <w:t>开放</w:t>
      </w:r>
      <w:r w:rsidR="009E13F0">
        <w:rPr>
          <w:rFonts w:ascii="Verdana" w:hAnsi="Verdana" w:cs="Verdana" w:hint="eastAsia"/>
          <w:kern w:val="0"/>
          <w:sz w:val="18"/>
          <w:szCs w:val="18"/>
        </w:rPr>
        <w:t>平台</w:t>
      </w:r>
      <w:r w:rsidR="008D0606">
        <w:rPr>
          <w:rFonts w:ascii="Verdana" w:hAnsi="Verdana" w:cs="Verdana" w:hint="eastAsia"/>
          <w:kern w:val="0"/>
          <w:sz w:val="18"/>
          <w:szCs w:val="18"/>
        </w:rPr>
        <w:t>业务</w:t>
      </w:r>
      <w:r w:rsidRPr="00B01E7E">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28</w:t>
      </w:r>
      <w:r w:rsidRPr="00D63A97">
        <w:rPr>
          <w:rFonts w:ascii="Verdana" w:hAnsi="Verdana" w:cs="Verdana" w:hint="eastAsia"/>
          <w:kern w:val="0"/>
          <w:sz w:val="18"/>
          <w:szCs w:val="18"/>
        </w:rPr>
        <w:t>分配</w:t>
      </w:r>
    </w:p>
    <w:p w:rsidR="0043119F" w:rsidRPr="00970F59" w:rsidRDefault="00F538F6" w:rsidP="0043119F">
      <w:pPr>
        <w:ind w:firstLineChars="200" w:firstLine="360"/>
        <w:rPr>
          <w:rFonts w:ascii="Verdana" w:hAnsi="Verdana" w:cs="Verdana"/>
          <w:kern w:val="0"/>
          <w:sz w:val="18"/>
          <w:szCs w:val="18"/>
          <w:lang w:val="fr-FR"/>
        </w:rPr>
      </w:pPr>
      <w:r w:rsidRPr="00F538F6">
        <w:rPr>
          <w:rFonts w:ascii="Verdana" w:hAnsi="Verdana" w:cs="Verdana"/>
          <w:kern w:val="0"/>
          <w:sz w:val="18"/>
          <w:szCs w:val="18"/>
          <w:lang w:val="fr-FR"/>
        </w:rPr>
        <w:t>29</w:t>
      </w:r>
      <w:r w:rsidRPr="00F538F6">
        <w:rPr>
          <w:rFonts w:ascii="Verdana" w:hAnsi="Verdana" w:cs="Verdana" w:hint="eastAsia"/>
          <w:kern w:val="0"/>
          <w:sz w:val="18"/>
          <w:szCs w:val="18"/>
          <w:lang w:val="fr-FR"/>
        </w:rPr>
        <w:t>：</w:t>
      </w:r>
      <w:r w:rsidR="0043119F">
        <w:rPr>
          <w:rFonts w:ascii="Verdana" w:hAnsi="Verdana" w:cs="Verdana" w:hint="eastAsia"/>
          <w:kern w:val="0"/>
          <w:sz w:val="18"/>
          <w:szCs w:val="18"/>
        </w:rPr>
        <w:t>天际通</w:t>
      </w:r>
      <w:r w:rsidRPr="00F538F6">
        <w:rPr>
          <w:rFonts w:ascii="Verdana" w:hAnsi="Verdana" w:cs="Verdana" w:hint="eastAsia"/>
          <w:kern w:val="0"/>
          <w:sz w:val="18"/>
          <w:szCs w:val="18"/>
          <w:lang w:val="fr-FR"/>
        </w:rPr>
        <w:t>＝＝</w:t>
      </w:r>
      <w:r w:rsidR="0043119F">
        <w:rPr>
          <w:rFonts w:ascii="Verdana" w:hAnsi="Verdana" w:cs="Verdana" w:hint="eastAsia"/>
          <w:kern w:val="0"/>
          <w:sz w:val="18"/>
          <w:szCs w:val="18"/>
        </w:rPr>
        <w:t>》缺省开通天际通业务</w:t>
      </w:r>
      <w:r w:rsidRPr="00F538F6">
        <w:rPr>
          <w:rFonts w:ascii="Verdana" w:hAnsi="Verdana" w:cs="Verdana" w:hint="eastAsia"/>
          <w:kern w:val="0"/>
          <w:sz w:val="18"/>
          <w:szCs w:val="18"/>
          <w:lang w:val="fr-FR"/>
        </w:rPr>
        <w:t>，</w:t>
      </w:r>
      <w:r w:rsidR="0043119F" w:rsidRPr="00D63A97">
        <w:rPr>
          <w:rFonts w:ascii="Verdana" w:hAnsi="Verdana" w:cs="Verdana" w:hint="eastAsia"/>
          <w:kern w:val="0"/>
          <w:sz w:val="18"/>
          <w:szCs w:val="18"/>
        </w:rPr>
        <w:t>对应</w:t>
      </w:r>
      <w:r w:rsidR="0043119F" w:rsidRPr="00F255DF">
        <w:rPr>
          <w:rFonts w:ascii="Verdana" w:hAnsi="Verdana" w:cs="Verdana"/>
          <w:kern w:val="0"/>
          <w:sz w:val="18"/>
          <w:szCs w:val="18"/>
          <w:lang w:val="fr-FR"/>
        </w:rPr>
        <w:t>userID</w:t>
      </w:r>
      <w:r w:rsidR="0043119F" w:rsidRPr="00D63A97">
        <w:rPr>
          <w:rFonts w:ascii="Verdana" w:hAnsi="Verdana" w:cs="Verdana" w:hint="eastAsia"/>
          <w:kern w:val="0"/>
          <w:sz w:val="18"/>
          <w:szCs w:val="18"/>
        </w:rPr>
        <w:t>按</w:t>
      </w:r>
      <w:r w:rsidR="0043119F" w:rsidRPr="00F255DF">
        <w:rPr>
          <w:rFonts w:ascii="Verdana" w:hAnsi="Verdana" w:cs="Verdana"/>
          <w:kern w:val="0"/>
          <w:sz w:val="18"/>
          <w:szCs w:val="18"/>
          <w:lang w:val="fr-FR"/>
        </w:rPr>
        <w:t>serviceID</w:t>
      </w:r>
      <w:r w:rsidR="0043119F" w:rsidRPr="00F255DF">
        <w:rPr>
          <w:rFonts w:ascii="Verdana" w:hAnsi="Verdana" w:cs="Verdana" w:hint="eastAsia"/>
          <w:kern w:val="0"/>
          <w:sz w:val="18"/>
          <w:szCs w:val="18"/>
          <w:lang w:val="fr-FR"/>
        </w:rPr>
        <w:t>＝</w:t>
      </w:r>
      <w:r w:rsidR="0043119F">
        <w:rPr>
          <w:rFonts w:ascii="Verdana" w:hAnsi="Verdana" w:cs="Verdana" w:hint="eastAsia"/>
          <w:kern w:val="0"/>
          <w:sz w:val="18"/>
          <w:szCs w:val="18"/>
          <w:lang w:val="fr-FR"/>
        </w:rPr>
        <w:t>29</w:t>
      </w:r>
      <w:r w:rsidR="0043119F" w:rsidRPr="00D63A97">
        <w:rPr>
          <w:rFonts w:ascii="Verdana" w:hAnsi="Verdana" w:cs="Verdana" w:hint="eastAsia"/>
          <w:kern w:val="0"/>
          <w:sz w:val="18"/>
          <w:szCs w:val="18"/>
        </w:rPr>
        <w:t>分配</w:t>
      </w:r>
    </w:p>
    <w:p w:rsidR="00DE09B2" w:rsidRPr="00364894" w:rsidRDefault="00F75B3D" w:rsidP="0043119F">
      <w:pPr>
        <w:ind w:firstLineChars="200" w:firstLine="360"/>
        <w:rPr>
          <w:rFonts w:ascii="Verdana" w:hAnsi="Verdana" w:cs="Verdana"/>
          <w:kern w:val="0"/>
          <w:sz w:val="18"/>
          <w:szCs w:val="18"/>
          <w:lang w:val="fr-FR"/>
        </w:rPr>
      </w:pPr>
      <w:r w:rsidRPr="00F75B3D">
        <w:rPr>
          <w:rFonts w:ascii="Verdana" w:hAnsi="Verdana" w:cs="Verdana"/>
          <w:kern w:val="0"/>
          <w:sz w:val="18"/>
          <w:szCs w:val="18"/>
          <w:lang w:val="fr-FR"/>
        </w:rPr>
        <w:t>30</w:t>
      </w:r>
      <w:r w:rsidRPr="00F75B3D">
        <w:rPr>
          <w:rFonts w:ascii="Verdana" w:hAnsi="Verdana" w:cs="Verdana" w:hint="eastAsia"/>
          <w:kern w:val="0"/>
          <w:sz w:val="18"/>
          <w:szCs w:val="18"/>
          <w:lang w:val="fr-FR"/>
        </w:rPr>
        <w:t>：</w:t>
      </w:r>
      <w:r w:rsidR="001C1E73">
        <w:rPr>
          <w:rFonts w:ascii="Verdana" w:hAnsi="Verdana" w:cs="Verdana" w:hint="eastAsia"/>
          <w:kern w:val="0"/>
          <w:sz w:val="18"/>
          <w:szCs w:val="18"/>
        </w:rPr>
        <w:t>手机服务</w:t>
      </w:r>
      <w:r w:rsidR="001C1E73" w:rsidRPr="00F538F6">
        <w:rPr>
          <w:rFonts w:ascii="Verdana" w:hAnsi="Verdana" w:cs="Verdana" w:hint="eastAsia"/>
          <w:kern w:val="0"/>
          <w:sz w:val="18"/>
          <w:szCs w:val="18"/>
          <w:lang w:val="fr-FR"/>
        </w:rPr>
        <w:t>＝＝</w:t>
      </w:r>
      <w:r w:rsidR="001C1E73">
        <w:rPr>
          <w:rFonts w:ascii="Verdana" w:hAnsi="Verdana" w:cs="Verdana" w:hint="eastAsia"/>
          <w:kern w:val="0"/>
          <w:sz w:val="18"/>
          <w:szCs w:val="18"/>
        </w:rPr>
        <w:t>》缺省开通手机业务</w:t>
      </w:r>
      <w:r w:rsidR="001C1E73" w:rsidRPr="00F538F6">
        <w:rPr>
          <w:rFonts w:ascii="Verdana" w:hAnsi="Verdana" w:cs="Verdana" w:hint="eastAsia"/>
          <w:kern w:val="0"/>
          <w:sz w:val="18"/>
          <w:szCs w:val="18"/>
          <w:lang w:val="fr-FR"/>
        </w:rPr>
        <w:t>，</w:t>
      </w:r>
      <w:r w:rsidR="001C1E73" w:rsidRPr="00D63A97">
        <w:rPr>
          <w:rFonts w:ascii="Verdana" w:hAnsi="Verdana" w:cs="Verdana" w:hint="eastAsia"/>
          <w:kern w:val="0"/>
          <w:sz w:val="18"/>
          <w:szCs w:val="18"/>
        </w:rPr>
        <w:t>对应</w:t>
      </w:r>
      <w:r w:rsidR="001C1E73" w:rsidRPr="00F255DF">
        <w:rPr>
          <w:rFonts w:ascii="Verdana" w:hAnsi="Verdana" w:cs="Verdana"/>
          <w:kern w:val="0"/>
          <w:sz w:val="18"/>
          <w:szCs w:val="18"/>
          <w:lang w:val="fr-FR"/>
        </w:rPr>
        <w:t>userID</w:t>
      </w:r>
      <w:r w:rsidR="001C1E73" w:rsidRPr="00D63A97">
        <w:rPr>
          <w:rFonts w:ascii="Verdana" w:hAnsi="Verdana" w:cs="Verdana" w:hint="eastAsia"/>
          <w:kern w:val="0"/>
          <w:sz w:val="18"/>
          <w:szCs w:val="18"/>
        </w:rPr>
        <w:t>按</w:t>
      </w:r>
      <w:r w:rsidR="001C1E73" w:rsidRPr="00F255DF">
        <w:rPr>
          <w:rFonts w:ascii="Verdana" w:hAnsi="Verdana" w:cs="Verdana"/>
          <w:kern w:val="0"/>
          <w:sz w:val="18"/>
          <w:szCs w:val="18"/>
          <w:lang w:val="fr-FR"/>
        </w:rPr>
        <w:t>serviceID</w:t>
      </w:r>
      <w:r w:rsidR="001C1E73" w:rsidRPr="00F255DF">
        <w:rPr>
          <w:rFonts w:ascii="Verdana" w:hAnsi="Verdana" w:cs="Verdana" w:hint="eastAsia"/>
          <w:kern w:val="0"/>
          <w:sz w:val="18"/>
          <w:szCs w:val="18"/>
          <w:lang w:val="fr-FR"/>
        </w:rPr>
        <w:t>＝</w:t>
      </w:r>
      <w:r w:rsidR="001C1E73">
        <w:rPr>
          <w:rFonts w:ascii="Verdana" w:hAnsi="Verdana" w:cs="Verdana" w:hint="eastAsia"/>
          <w:kern w:val="0"/>
          <w:sz w:val="18"/>
          <w:szCs w:val="18"/>
          <w:lang w:val="fr-FR"/>
        </w:rPr>
        <w:t>30</w:t>
      </w:r>
      <w:r w:rsidR="001C1E73" w:rsidRPr="00D63A97">
        <w:rPr>
          <w:rFonts w:ascii="Verdana" w:hAnsi="Verdana" w:cs="Verdana" w:hint="eastAsia"/>
          <w:kern w:val="0"/>
          <w:sz w:val="18"/>
          <w:szCs w:val="18"/>
        </w:rPr>
        <w:t>分配</w:t>
      </w:r>
    </w:p>
    <w:p w:rsidR="00E36CB4" w:rsidRPr="003E1849" w:rsidRDefault="00E36CB4" w:rsidP="0043119F">
      <w:pPr>
        <w:ind w:firstLineChars="200" w:firstLine="360"/>
        <w:rPr>
          <w:rFonts w:ascii="Verdana" w:hAnsi="Verdana" w:cs="Verdana"/>
          <w:kern w:val="0"/>
          <w:sz w:val="18"/>
          <w:szCs w:val="18"/>
          <w:lang w:val="fr-FR"/>
        </w:rPr>
      </w:pPr>
      <w:r w:rsidRPr="003E1849">
        <w:rPr>
          <w:rFonts w:ascii="Verdana" w:hAnsi="Verdana" w:cs="Verdana" w:hint="eastAsia"/>
          <w:kern w:val="0"/>
          <w:sz w:val="18"/>
          <w:szCs w:val="18"/>
          <w:lang w:val="fr-FR"/>
        </w:rPr>
        <w:t>31</w:t>
      </w:r>
      <w:r w:rsidRPr="003E1849">
        <w:rPr>
          <w:rFonts w:ascii="Verdana" w:hAnsi="Verdana" w:cs="Verdana" w:hint="eastAsia"/>
          <w:kern w:val="0"/>
          <w:sz w:val="18"/>
          <w:szCs w:val="18"/>
          <w:lang w:val="fr-FR"/>
        </w:rPr>
        <w:t>：</w:t>
      </w:r>
      <w:r>
        <w:rPr>
          <w:rFonts w:ascii="Verdana" w:hAnsi="Verdana" w:cs="Verdana" w:hint="eastAsia"/>
          <w:kern w:val="0"/>
          <w:sz w:val="18"/>
          <w:szCs w:val="18"/>
        </w:rPr>
        <w:t>花粉论坛</w:t>
      </w:r>
      <w:r w:rsidRPr="00F538F6">
        <w:rPr>
          <w:rFonts w:ascii="Verdana" w:hAnsi="Verdana" w:cs="Verdana" w:hint="eastAsia"/>
          <w:kern w:val="0"/>
          <w:sz w:val="18"/>
          <w:szCs w:val="18"/>
          <w:lang w:val="fr-FR"/>
        </w:rPr>
        <w:t>＝＝</w:t>
      </w:r>
      <w:r>
        <w:rPr>
          <w:rFonts w:ascii="Verdana" w:hAnsi="Verdana" w:cs="Verdana" w:hint="eastAsia"/>
          <w:kern w:val="0"/>
          <w:sz w:val="18"/>
          <w:szCs w:val="18"/>
        </w:rPr>
        <w:t>》缺省开通花粉论坛业务</w:t>
      </w:r>
      <w:r w:rsidRPr="00F538F6">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31</w:t>
      </w:r>
      <w:r w:rsidRPr="00D63A97">
        <w:rPr>
          <w:rFonts w:ascii="Verdana" w:hAnsi="Verdana" w:cs="Verdana" w:hint="eastAsia"/>
          <w:kern w:val="0"/>
          <w:sz w:val="18"/>
          <w:szCs w:val="18"/>
        </w:rPr>
        <w:t>分配</w:t>
      </w:r>
      <w:r w:rsidR="008A5C4D">
        <w:rPr>
          <w:rFonts w:ascii="Verdana" w:hAnsi="Verdana" w:cs="Verdana" w:hint="eastAsia"/>
          <w:kern w:val="0"/>
          <w:sz w:val="18"/>
          <w:szCs w:val="18"/>
        </w:rPr>
        <w:t>；</w:t>
      </w:r>
      <w:r w:rsidR="008A5C4D">
        <w:rPr>
          <w:rFonts w:ascii="Verdana" w:hAnsi="Verdana"/>
          <w:color w:val="FF0000"/>
          <w:sz w:val="18"/>
          <w:szCs w:val="18"/>
          <w:lang w:val="fr-FR"/>
        </w:rPr>
        <w:t xml:space="preserve"> </w:t>
      </w:r>
      <w:r w:rsidR="008A5C4D">
        <w:rPr>
          <w:rFonts w:ascii="Verdana" w:hAnsi="Verdana" w:hint="eastAsia"/>
          <w:color w:val="FF0000"/>
          <w:sz w:val="18"/>
          <w:szCs w:val="18"/>
          <w:lang w:val="fr-FR"/>
        </w:rPr>
        <w:t>注：实际没用。</w:t>
      </w:r>
    </w:p>
    <w:p w:rsidR="000338EA" w:rsidRPr="00AE7462" w:rsidRDefault="00DF18F5" w:rsidP="0043119F">
      <w:pPr>
        <w:ind w:firstLineChars="200" w:firstLine="360"/>
        <w:rPr>
          <w:rFonts w:ascii="Verdana" w:hAnsi="Verdana" w:cs="Verdana"/>
          <w:kern w:val="0"/>
          <w:sz w:val="18"/>
          <w:szCs w:val="18"/>
          <w:lang w:val="fr-FR"/>
        </w:rPr>
      </w:pPr>
      <w:r w:rsidRPr="00DF18F5">
        <w:rPr>
          <w:rFonts w:ascii="Verdana" w:hAnsi="Verdana" w:cs="Verdana"/>
          <w:kern w:val="0"/>
          <w:sz w:val="18"/>
          <w:szCs w:val="18"/>
          <w:lang w:val="fr-FR"/>
        </w:rPr>
        <w:t>32</w:t>
      </w:r>
      <w:r w:rsidRPr="00DF18F5">
        <w:rPr>
          <w:rFonts w:ascii="Verdana" w:hAnsi="Verdana" w:cs="Verdana" w:hint="eastAsia"/>
          <w:kern w:val="0"/>
          <w:sz w:val="18"/>
          <w:szCs w:val="18"/>
          <w:lang w:val="fr-FR"/>
        </w:rPr>
        <w:t>：</w:t>
      </w:r>
      <w:r w:rsidR="000338EA">
        <w:rPr>
          <w:rFonts w:ascii="Verdana" w:hAnsi="Verdana" w:cs="Verdana" w:hint="eastAsia"/>
          <w:kern w:val="0"/>
          <w:sz w:val="18"/>
          <w:szCs w:val="18"/>
        </w:rPr>
        <w:t>联系人</w:t>
      </w:r>
      <w:r w:rsidR="000338EA" w:rsidRPr="00F538F6">
        <w:rPr>
          <w:rFonts w:ascii="Verdana" w:hAnsi="Verdana" w:cs="Verdana" w:hint="eastAsia"/>
          <w:kern w:val="0"/>
          <w:sz w:val="18"/>
          <w:szCs w:val="18"/>
          <w:lang w:val="fr-FR"/>
        </w:rPr>
        <w:t>＝＝</w:t>
      </w:r>
      <w:r w:rsidR="000338EA">
        <w:rPr>
          <w:rFonts w:ascii="Verdana" w:hAnsi="Verdana" w:cs="Verdana" w:hint="eastAsia"/>
          <w:kern w:val="0"/>
          <w:sz w:val="18"/>
          <w:szCs w:val="18"/>
        </w:rPr>
        <w:t>》缺省开通联系人业务</w:t>
      </w:r>
      <w:r w:rsidR="000338EA" w:rsidRPr="00F538F6">
        <w:rPr>
          <w:rFonts w:ascii="Verdana" w:hAnsi="Verdana" w:cs="Verdana" w:hint="eastAsia"/>
          <w:kern w:val="0"/>
          <w:sz w:val="18"/>
          <w:szCs w:val="18"/>
          <w:lang w:val="fr-FR"/>
        </w:rPr>
        <w:t>，</w:t>
      </w:r>
      <w:r w:rsidR="000338EA" w:rsidRPr="00D63A97">
        <w:rPr>
          <w:rFonts w:ascii="Verdana" w:hAnsi="Verdana" w:cs="Verdana" w:hint="eastAsia"/>
          <w:kern w:val="0"/>
          <w:sz w:val="18"/>
          <w:szCs w:val="18"/>
        </w:rPr>
        <w:t>对应</w:t>
      </w:r>
      <w:r w:rsidR="000338EA" w:rsidRPr="00F255DF">
        <w:rPr>
          <w:rFonts w:ascii="Verdana" w:hAnsi="Verdana" w:cs="Verdana"/>
          <w:kern w:val="0"/>
          <w:sz w:val="18"/>
          <w:szCs w:val="18"/>
          <w:lang w:val="fr-FR"/>
        </w:rPr>
        <w:t>userID</w:t>
      </w:r>
      <w:r w:rsidR="000338EA" w:rsidRPr="00D63A97">
        <w:rPr>
          <w:rFonts w:ascii="Verdana" w:hAnsi="Verdana" w:cs="Verdana" w:hint="eastAsia"/>
          <w:kern w:val="0"/>
          <w:sz w:val="18"/>
          <w:szCs w:val="18"/>
        </w:rPr>
        <w:t>按</w:t>
      </w:r>
      <w:r w:rsidR="000338EA" w:rsidRPr="00F255DF">
        <w:rPr>
          <w:rFonts w:ascii="Verdana" w:hAnsi="Verdana" w:cs="Verdana"/>
          <w:kern w:val="0"/>
          <w:sz w:val="18"/>
          <w:szCs w:val="18"/>
          <w:lang w:val="fr-FR"/>
        </w:rPr>
        <w:t>serviceID</w:t>
      </w:r>
      <w:r w:rsidR="000338EA" w:rsidRPr="00F255DF">
        <w:rPr>
          <w:rFonts w:ascii="Verdana" w:hAnsi="Verdana" w:cs="Verdana" w:hint="eastAsia"/>
          <w:kern w:val="0"/>
          <w:sz w:val="18"/>
          <w:szCs w:val="18"/>
          <w:lang w:val="fr-FR"/>
        </w:rPr>
        <w:t>＝</w:t>
      </w:r>
      <w:r w:rsidR="000338EA">
        <w:rPr>
          <w:rFonts w:ascii="Verdana" w:hAnsi="Verdana" w:cs="Verdana" w:hint="eastAsia"/>
          <w:kern w:val="0"/>
          <w:sz w:val="18"/>
          <w:szCs w:val="18"/>
          <w:lang w:val="fr-FR"/>
        </w:rPr>
        <w:t>32</w:t>
      </w:r>
      <w:r w:rsidR="000338EA" w:rsidRPr="00D63A97">
        <w:rPr>
          <w:rFonts w:ascii="Verdana" w:hAnsi="Verdana" w:cs="Verdana" w:hint="eastAsia"/>
          <w:kern w:val="0"/>
          <w:sz w:val="18"/>
          <w:szCs w:val="18"/>
        </w:rPr>
        <w:t>分配</w:t>
      </w:r>
    </w:p>
    <w:p w:rsidR="006814BC" w:rsidRPr="00454457" w:rsidRDefault="00DF18F5" w:rsidP="0043119F">
      <w:pPr>
        <w:ind w:firstLineChars="200" w:firstLine="360"/>
        <w:rPr>
          <w:rFonts w:ascii="Verdana" w:hAnsi="Verdana" w:cs="Verdana"/>
          <w:kern w:val="0"/>
          <w:sz w:val="18"/>
          <w:szCs w:val="18"/>
          <w:lang w:val="fr-FR"/>
        </w:rPr>
      </w:pPr>
      <w:r w:rsidRPr="00DF18F5">
        <w:rPr>
          <w:rFonts w:ascii="Verdana" w:hAnsi="Verdana" w:cs="Verdana"/>
          <w:kern w:val="0"/>
          <w:sz w:val="18"/>
          <w:szCs w:val="18"/>
          <w:lang w:val="fr-FR"/>
        </w:rPr>
        <w:t>33</w:t>
      </w:r>
      <w:r w:rsidRPr="00DF18F5">
        <w:rPr>
          <w:rFonts w:ascii="Verdana" w:hAnsi="Verdana" w:cs="Verdana" w:hint="eastAsia"/>
          <w:kern w:val="0"/>
          <w:sz w:val="18"/>
          <w:szCs w:val="18"/>
          <w:lang w:val="fr-FR"/>
        </w:rPr>
        <w:t>：</w:t>
      </w:r>
      <w:r w:rsidR="006814BC">
        <w:rPr>
          <w:rFonts w:ascii="Verdana" w:hAnsi="Verdana" w:hint="eastAsia"/>
          <w:kern w:val="0"/>
          <w:sz w:val="18"/>
          <w:szCs w:val="18"/>
          <w:lang w:val="fr-FR"/>
        </w:rPr>
        <w:t>电商</w:t>
      </w:r>
      <w:r w:rsidR="006814BC">
        <w:rPr>
          <w:rFonts w:ascii="Verdana" w:hAnsi="Verdana" w:hint="eastAsia"/>
          <w:kern w:val="0"/>
          <w:sz w:val="18"/>
          <w:szCs w:val="18"/>
          <w:lang w:val="fr-FR"/>
        </w:rPr>
        <w:t xml:space="preserve">B2XB </w:t>
      </w:r>
      <w:r w:rsidR="006814BC">
        <w:rPr>
          <w:rFonts w:ascii="Verdana" w:hAnsi="Verdana" w:hint="eastAsia"/>
          <w:kern w:val="0"/>
          <w:sz w:val="18"/>
          <w:szCs w:val="18"/>
          <w:lang w:val="fr-FR"/>
        </w:rPr>
        <w:t>＝＝》</w:t>
      </w:r>
      <w:r w:rsidR="006814BC">
        <w:rPr>
          <w:rFonts w:ascii="Verdana" w:hAnsi="Verdana" w:cs="Verdana" w:hint="eastAsia"/>
          <w:kern w:val="0"/>
          <w:sz w:val="18"/>
          <w:szCs w:val="18"/>
        </w:rPr>
        <w:t>缺省开通电商</w:t>
      </w:r>
      <w:r w:rsidRPr="00DF18F5">
        <w:rPr>
          <w:rFonts w:ascii="Verdana" w:hAnsi="Verdana" w:cs="Verdana"/>
          <w:kern w:val="0"/>
          <w:sz w:val="18"/>
          <w:szCs w:val="18"/>
          <w:lang w:val="fr-FR"/>
        </w:rPr>
        <w:t>B2XB</w:t>
      </w:r>
      <w:r w:rsidR="006814BC">
        <w:rPr>
          <w:rFonts w:ascii="Verdana" w:hAnsi="Verdana" w:cs="Verdana" w:hint="eastAsia"/>
          <w:kern w:val="0"/>
          <w:sz w:val="18"/>
          <w:szCs w:val="18"/>
        </w:rPr>
        <w:t>业务</w:t>
      </w:r>
      <w:r w:rsidR="006814BC" w:rsidRPr="00F538F6">
        <w:rPr>
          <w:rFonts w:ascii="Verdana" w:hAnsi="Verdana" w:cs="Verdana" w:hint="eastAsia"/>
          <w:kern w:val="0"/>
          <w:sz w:val="18"/>
          <w:szCs w:val="18"/>
          <w:lang w:val="fr-FR"/>
        </w:rPr>
        <w:t>，</w:t>
      </w:r>
      <w:r w:rsidR="006814BC" w:rsidRPr="00D63A97">
        <w:rPr>
          <w:rFonts w:ascii="Verdana" w:hAnsi="Verdana" w:cs="Verdana" w:hint="eastAsia"/>
          <w:kern w:val="0"/>
          <w:sz w:val="18"/>
          <w:szCs w:val="18"/>
        </w:rPr>
        <w:t>对应</w:t>
      </w:r>
      <w:r w:rsidR="006814BC" w:rsidRPr="00F255DF">
        <w:rPr>
          <w:rFonts w:ascii="Verdana" w:hAnsi="Verdana" w:cs="Verdana"/>
          <w:kern w:val="0"/>
          <w:sz w:val="18"/>
          <w:szCs w:val="18"/>
          <w:lang w:val="fr-FR"/>
        </w:rPr>
        <w:t>userID</w:t>
      </w:r>
      <w:r w:rsidR="006814BC" w:rsidRPr="00D63A97">
        <w:rPr>
          <w:rFonts w:ascii="Verdana" w:hAnsi="Verdana" w:cs="Verdana" w:hint="eastAsia"/>
          <w:kern w:val="0"/>
          <w:sz w:val="18"/>
          <w:szCs w:val="18"/>
        </w:rPr>
        <w:t>按</w:t>
      </w:r>
      <w:r w:rsidR="006814BC" w:rsidRPr="00F255DF">
        <w:rPr>
          <w:rFonts w:ascii="Verdana" w:hAnsi="Verdana" w:cs="Verdana"/>
          <w:kern w:val="0"/>
          <w:sz w:val="18"/>
          <w:szCs w:val="18"/>
          <w:lang w:val="fr-FR"/>
        </w:rPr>
        <w:t>serviceID</w:t>
      </w:r>
      <w:r w:rsidR="006814BC" w:rsidRPr="00F255DF">
        <w:rPr>
          <w:rFonts w:ascii="Verdana" w:hAnsi="Verdana" w:cs="Verdana" w:hint="eastAsia"/>
          <w:kern w:val="0"/>
          <w:sz w:val="18"/>
          <w:szCs w:val="18"/>
          <w:lang w:val="fr-FR"/>
        </w:rPr>
        <w:t>＝</w:t>
      </w:r>
      <w:r w:rsidR="006814BC">
        <w:rPr>
          <w:rFonts w:ascii="Verdana" w:hAnsi="Verdana" w:cs="Verdana" w:hint="eastAsia"/>
          <w:kern w:val="0"/>
          <w:sz w:val="18"/>
          <w:szCs w:val="18"/>
          <w:lang w:val="fr-FR"/>
        </w:rPr>
        <w:t>33</w:t>
      </w:r>
      <w:r w:rsidR="006814BC" w:rsidRPr="00D63A97">
        <w:rPr>
          <w:rFonts w:ascii="Verdana" w:hAnsi="Verdana" w:cs="Verdana" w:hint="eastAsia"/>
          <w:kern w:val="0"/>
          <w:sz w:val="18"/>
          <w:szCs w:val="18"/>
        </w:rPr>
        <w:t>分配</w:t>
      </w:r>
    </w:p>
    <w:p w:rsidR="004035B9" w:rsidRPr="001F5D1E" w:rsidRDefault="00DF18F5" w:rsidP="0043119F">
      <w:pPr>
        <w:ind w:firstLineChars="200" w:firstLine="360"/>
        <w:rPr>
          <w:rFonts w:ascii="Verdana" w:hAnsi="Verdana" w:cs="Verdana"/>
          <w:kern w:val="0"/>
          <w:sz w:val="18"/>
          <w:szCs w:val="18"/>
          <w:lang w:val="fr-FR"/>
        </w:rPr>
      </w:pPr>
      <w:r w:rsidRPr="00DF18F5">
        <w:rPr>
          <w:rFonts w:ascii="Verdana" w:hAnsi="Verdana" w:cs="Verdana"/>
          <w:kern w:val="0"/>
          <w:sz w:val="18"/>
          <w:szCs w:val="18"/>
          <w:lang w:val="fr-FR"/>
        </w:rPr>
        <w:t xml:space="preserve">34:iMax Seed </w:t>
      </w:r>
      <w:r w:rsidR="004035B9">
        <w:rPr>
          <w:rFonts w:ascii="Verdana" w:hAnsi="Verdana" w:hint="eastAsia"/>
          <w:kern w:val="0"/>
          <w:sz w:val="18"/>
          <w:szCs w:val="18"/>
          <w:lang w:val="fr-FR"/>
        </w:rPr>
        <w:t xml:space="preserve"> </w:t>
      </w:r>
      <w:r w:rsidR="004035B9">
        <w:rPr>
          <w:rFonts w:ascii="Verdana" w:hAnsi="Verdana" w:hint="eastAsia"/>
          <w:kern w:val="0"/>
          <w:sz w:val="18"/>
          <w:szCs w:val="18"/>
          <w:lang w:val="fr-FR"/>
        </w:rPr>
        <w:t>＝＝》</w:t>
      </w:r>
      <w:r w:rsidR="004035B9">
        <w:rPr>
          <w:rFonts w:ascii="Verdana" w:hAnsi="Verdana" w:cs="Verdana" w:hint="eastAsia"/>
          <w:kern w:val="0"/>
          <w:sz w:val="18"/>
          <w:szCs w:val="18"/>
        </w:rPr>
        <w:t>缺省开通</w:t>
      </w:r>
      <w:r w:rsidRPr="00DF18F5">
        <w:rPr>
          <w:rFonts w:ascii="Verdana" w:hAnsi="Verdana" w:cs="Verdana"/>
          <w:kern w:val="0"/>
          <w:sz w:val="18"/>
          <w:szCs w:val="18"/>
          <w:lang w:val="fr-FR"/>
        </w:rPr>
        <w:t>iMax</w:t>
      </w:r>
      <w:r w:rsidR="004035B9">
        <w:rPr>
          <w:rFonts w:ascii="Verdana" w:hAnsi="Verdana" w:cs="Verdana" w:hint="eastAsia"/>
          <w:kern w:val="0"/>
          <w:sz w:val="18"/>
          <w:szCs w:val="18"/>
        </w:rPr>
        <w:t>业务</w:t>
      </w:r>
      <w:r w:rsidR="004035B9" w:rsidRPr="00F538F6">
        <w:rPr>
          <w:rFonts w:ascii="Verdana" w:hAnsi="Verdana" w:cs="Verdana" w:hint="eastAsia"/>
          <w:kern w:val="0"/>
          <w:sz w:val="18"/>
          <w:szCs w:val="18"/>
          <w:lang w:val="fr-FR"/>
        </w:rPr>
        <w:t>，</w:t>
      </w:r>
      <w:r w:rsidR="004035B9" w:rsidRPr="00D63A97">
        <w:rPr>
          <w:rFonts w:ascii="Verdana" w:hAnsi="Verdana" w:cs="Verdana" w:hint="eastAsia"/>
          <w:kern w:val="0"/>
          <w:sz w:val="18"/>
          <w:szCs w:val="18"/>
        </w:rPr>
        <w:t>对应</w:t>
      </w:r>
      <w:r w:rsidR="004035B9" w:rsidRPr="00F255DF">
        <w:rPr>
          <w:rFonts w:ascii="Verdana" w:hAnsi="Verdana" w:cs="Verdana"/>
          <w:kern w:val="0"/>
          <w:sz w:val="18"/>
          <w:szCs w:val="18"/>
          <w:lang w:val="fr-FR"/>
        </w:rPr>
        <w:t>userID</w:t>
      </w:r>
      <w:r w:rsidR="004035B9" w:rsidRPr="00D63A97">
        <w:rPr>
          <w:rFonts w:ascii="Verdana" w:hAnsi="Verdana" w:cs="Verdana" w:hint="eastAsia"/>
          <w:kern w:val="0"/>
          <w:sz w:val="18"/>
          <w:szCs w:val="18"/>
        </w:rPr>
        <w:t>按</w:t>
      </w:r>
      <w:r w:rsidR="004035B9" w:rsidRPr="00F255DF">
        <w:rPr>
          <w:rFonts w:ascii="Verdana" w:hAnsi="Verdana" w:cs="Verdana"/>
          <w:kern w:val="0"/>
          <w:sz w:val="18"/>
          <w:szCs w:val="18"/>
          <w:lang w:val="fr-FR"/>
        </w:rPr>
        <w:t>serviceID</w:t>
      </w:r>
      <w:r w:rsidR="004035B9" w:rsidRPr="00F255DF">
        <w:rPr>
          <w:rFonts w:ascii="Verdana" w:hAnsi="Verdana" w:cs="Verdana" w:hint="eastAsia"/>
          <w:kern w:val="0"/>
          <w:sz w:val="18"/>
          <w:szCs w:val="18"/>
          <w:lang w:val="fr-FR"/>
        </w:rPr>
        <w:t>＝</w:t>
      </w:r>
      <w:r w:rsidR="004035B9">
        <w:rPr>
          <w:rFonts w:ascii="Verdana" w:hAnsi="Verdana" w:cs="Verdana" w:hint="eastAsia"/>
          <w:kern w:val="0"/>
          <w:sz w:val="18"/>
          <w:szCs w:val="18"/>
          <w:lang w:val="fr-FR"/>
        </w:rPr>
        <w:t>34</w:t>
      </w:r>
      <w:r w:rsidR="004035B9" w:rsidRPr="00D63A97">
        <w:rPr>
          <w:rFonts w:ascii="Verdana" w:hAnsi="Verdana" w:cs="Verdana" w:hint="eastAsia"/>
          <w:kern w:val="0"/>
          <w:sz w:val="18"/>
          <w:szCs w:val="18"/>
        </w:rPr>
        <w:t>分配</w:t>
      </w:r>
    </w:p>
    <w:p w:rsidR="00232F13" w:rsidRPr="008B573B" w:rsidRDefault="00232F13" w:rsidP="0043119F">
      <w:pPr>
        <w:ind w:firstLineChars="200" w:firstLine="360"/>
        <w:rPr>
          <w:rFonts w:ascii="Verdana" w:hAnsi="Verdana" w:cs="Verdana"/>
          <w:kern w:val="0"/>
          <w:sz w:val="18"/>
          <w:szCs w:val="18"/>
          <w:lang w:val="fr-FR"/>
        </w:rPr>
      </w:pPr>
      <w:r w:rsidRPr="00DF18F5">
        <w:rPr>
          <w:rFonts w:ascii="Verdana" w:hAnsi="Verdana" w:cs="Verdana"/>
          <w:kern w:val="0"/>
          <w:sz w:val="18"/>
          <w:szCs w:val="18"/>
          <w:lang w:val="fr-FR"/>
        </w:rPr>
        <w:t>3</w:t>
      </w:r>
      <w:r>
        <w:rPr>
          <w:rFonts w:ascii="Verdana" w:hAnsi="Verdana" w:cs="Verdana" w:hint="eastAsia"/>
          <w:kern w:val="0"/>
          <w:sz w:val="18"/>
          <w:szCs w:val="18"/>
          <w:lang w:val="fr-FR"/>
        </w:rPr>
        <w:t>5</w:t>
      </w:r>
      <w:r w:rsidRPr="00DF18F5">
        <w:rPr>
          <w:rFonts w:ascii="Verdana" w:hAnsi="Verdana" w:cs="Verdana"/>
          <w:kern w:val="0"/>
          <w:sz w:val="18"/>
          <w:szCs w:val="18"/>
          <w:lang w:val="fr-FR"/>
        </w:rPr>
        <w:t>:</w:t>
      </w:r>
      <w:r>
        <w:rPr>
          <w:rFonts w:ascii="Verdana" w:hAnsi="Verdana" w:cs="Verdana" w:hint="eastAsia"/>
          <w:kern w:val="0"/>
          <w:sz w:val="18"/>
          <w:szCs w:val="18"/>
          <w:lang w:val="fr-FR"/>
        </w:rPr>
        <w:t>主题</w:t>
      </w:r>
      <w:r w:rsidRPr="00DF18F5">
        <w:rPr>
          <w:rFonts w:ascii="Verdana" w:hAnsi="Verdana" w:cs="Verdana"/>
          <w:kern w:val="0"/>
          <w:sz w:val="18"/>
          <w:szCs w:val="18"/>
          <w:lang w:val="fr-FR"/>
        </w:rPr>
        <w:t xml:space="preserve"> </w:t>
      </w:r>
      <w:r>
        <w:rPr>
          <w:rFonts w:ascii="Verdana" w:hAnsi="Verdana" w:hint="eastAsia"/>
          <w:kern w:val="0"/>
          <w:sz w:val="18"/>
          <w:szCs w:val="18"/>
          <w:lang w:val="fr-FR"/>
        </w:rPr>
        <w:t xml:space="preserve"> </w:t>
      </w:r>
      <w:r>
        <w:rPr>
          <w:rFonts w:ascii="Verdana" w:hAnsi="Verdana" w:hint="eastAsia"/>
          <w:kern w:val="0"/>
          <w:sz w:val="18"/>
          <w:szCs w:val="18"/>
          <w:lang w:val="fr-FR"/>
        </w:rPr>
        <w:t>＝＝》</w:t>
      </w:r>
      <w:r>
        <w:rPr>
          <w:rFonts w:ascii="Verdana" w:hAnsi="Verdana" w:cs="Verdana" w:hint="eastAsia"/>
          <w:kern w:val="0"/>
          <w:sz w:val="18"/>
          <w:szCs w:val="18"/>
        </w:rPr>
        <w:t>缺省开通主题业务</w:t>
      </w:r>
      <w:r w:rsidRPr="00F538F6">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35</w:t>
      </w:r>
      <w:r w:rsidRPr="00D63A97">
        <w:rPr>
          <w:rFonts w:ascii="Verdana" w:hAnsi="Verdana" w:cs="Verdana" w:hint="eastAsia"/>
          <w:kern w:val="0"/>
          <w:sz w:val="18"/>
          <w:szCs w:val="18"/>
        </w:rPr>
        <w:t>分配</w:t>
      </w:r>
    </w:p>
    <w:p w:rsidR="00D17C40" w:rsidRPr="00DD1682" w:rsidRDefault="00D17C40" w:rsidP="0043119F">
      <w:pPr>
        <w:ind w:firstLineChars="200" w:firstLine="360"/>
        <w:rPr>
          <w:rFonts w:ascii="Verdana" w:hAnsi="Verdana" w:cs="Verdana"/>
          <w:kern w:val="0"/>
          <w:sz w:val="18"/>
          <w:szCs w:val="18"/>
          <w:lang w:val="fr-FR"/>
        </w:rPr>
      </w:pPr>
      <w:r w:rsidRPr="008B573B">
        <w:rPr>
          <w:rFonts w:ascii="Verdana" w:hAnsi="Verdana" w:cs="Verdana" w:hint="eastAsia"/>
          <w:kern w:val="0"/>
          <w:sz w:val="18"/>
          <w:szCs w:val="18"/>
          <w:lang w:val="fr-FR"/>
        </w:rPr>
        <w:t>36:</w:t>
      </w:r>
      <w:r w:rsidR="00F848BE" w:rsidRPr="00F848BE">
        <w:rPr>
          <w:rFonts w:ascii="宋体" w:hAnsi="宋体"/>
          <w:color w:val="1F497D" w:themeColor="dark2"/>
          <w:sz w:val="23"/>
          <w:szCs w:val="23"/>
          <w:lang w:val="fr-FR"/>
        </w:rPr>
        <w:t xml:space="preserve"> cloudwifi</w:t>
      </w:r>
      <w:r>
        <w:rPr>
          <w:rFonts w:ascii="Verdana" w:hAnsi="Verdana" w:cs="Verdana" w:hint="eastAsia"/>
          <w:kern w:val="0"/>
          <w:sz w:val="18"/>
          <w:szCs w:val="18"/>
        </w:rPr>
        <w:t>项目</w:t>
      </w:r>
      <w:r>
        <w:rPr>
          <w:rFonts w:ascii="Verdana" w:hAnsi="Verdana" w:hint="eastAsia"/>
          <w:kern w:val="0"/>
          <w:sz w:val="18"/>
          <w:szCs w:val="18"/>
          <w:lang w:val="fr-FR"/>
        </w:rPr>
        <w:t>＝＝》</w:t>
      </w:r>
      <w:r>
        <w:rPr>
          <w:rFonts w:ascii="Verdana" w:hAnsi="Verdana" w:cs="Verdana" w:hint="eastAsia"/>
          <w:kern w:val="0"/>
          <w:sz w:val="18"/>
          <w:szCs w:val="18"/>
        </w:rPr>
        <w:t>缺省开通</w:t>
      </w:r>
      <w:r w:rsidR="00F848BE" w:rsidRPr="00F848BE">
        <w:rPr>
          <w:rFonts w:ascii="宋体" w:hAnsi="宋体"/>
          <w:color w:val="1F497D" w:themeColor="dark2"/>
          <w:sz w:val="23"/>
          <w:szCs w:val="23"/>
          <w:lang w:val="fr-FR"/>
        </w:rPr>
        <w:t>cloudwifi</w:t>
      </w:r>
      <w:r>
        <w:rPr>
          <w:rFonts w:ascii="Verdana" w:hAnsi="Verdana" w:cs="Verdana" w:hint="eastAsia"/>
          <w:kern w:val="0"/>
          <w:sz w:val="18"/>
          <w:szCs w:val="18"/>
        </w:rPr>
        <w:t>业务</w:t>
      </w:r>
      <w:r w:rsidRPr="00F538F6">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36</w:t>
      </w:r>
      <w:r w:rsidRPr="00D63A97">
        <w:rPr>
          <w:rFonts w:ascii="Verdana" w:hAnsi="Verdana" w:cs="Verdana" w:hint="eastAsia"/>
          <w:kern w:val="0"/>
          <w:sz w:val="18"/>
          <w:szCs w:val="18"/>
        </w:rPr>
        <w:t>分配</w:t>
      </w:r>
    </w:p>
    <w:p w:rsidR="0061425F" w:rsidRPr="009523FC" w:rsidRDefault="00CC460E" w:rsidP="0043119F">
      <w:pPr>
        <w:ind w:firstLineChars="200" w:firstLine="360"/>
        <w:rPr>
          <w:rFonts w:ascii="Verdana" w:hAnsi="Verdana" w:cs="Verdana"/>
          <w:kern w:val="0"/>
          <w:sz w:val="18"/>
          <w:szCs w:val="18"/>
          <w:lang w:val="fr-FR"/>
        </w:rPr>
      </w:pPr>
      <w:r w:rsidRPr="00CC460E">
        <w:rPr>
          <w:rFonts w:ascii="Verdana" w:hAnsi="Verdana" w:cs="Verdana"/>
          <w:kern w:val="0"/>
          <w:sz w:val="18"/>
          <w:szCs w:val="18"/>
          <w:lang w:val="fr-FR"/>
        </w:rPr>
        <w:tab/>
      </w:r>
      <w:r w:rsidRPr="00CC460E">
        <w:rPr>
          <w:rFonts w:ascii="Verdana" w:hAnsi="Verdana" w:cs="Verdana"/>
          <w:kern w:val="0"/>
          <w:sz w:val="18"/>
          <w:szCs w:val="18"/>
          <w:lang w:val="fr-FR"/>
        </w:rPr>
        <w:tab/>
      </w:r>
      <w:r w:rsidR="0061425F">
        <w:rPr>
          <w:rFonts w:ascii="Verdana" w:hAnsi="Verdana" w:cs="Verdana" w:hint="eastAsia"/>
          <w:kern w:val="0"/>
          <w:sz w:val="18"/>
          <w:szCs w:val="18"/>
        </w:rPr>
        <w:t>客户端自动分配的帐号为</w:t>
      </w:r>
      <w:r w:rsidRPr="00CC460E">
        <w:rPr>
          <w:rFonts w:ascii="Verdana" w:hAnsi="Verdana" w:cs="Verdana" w:hint="eastAsia"/>
          <w:kern w:val="0"/>
          <w:sz w:val="18"/>
          <w:szCs w:val="18"/>
          <w:lang w:val="fr-FR"/>
        </w:rPr>
        <w:t>：</w:t>
      </w:r>
      <w:r w:rsidRPr="00CC460E">
        <w:rPr>
          <w:rFonts w:ascii="Verdana" w:hAnsi="Verdana" w:cs="Verdana"/>
          <w:kern w:val="0"/>
          <w:sz w:val="18"/>
          <w:szCs w:val="18"/>
          <w:lang w:val="fr-FR"/>
        </w:rPr>
        <w:t>t</w:t>
      </w:r>
      <w:r w:rsidR="0061425F">
        <w:rPr>
          <w:color w:val="C00000"/>
          <w:lang w:val="fr-FR"/>
        </w:rPr>
        <w:t>_</w:t>
      </w:r>
      <w:r w:rsidR="0061425F">
        <w:rPr>
          <w:rFonts w:ascii="宋体" w:hAnsi="宋体" w:hint="eastAsia"/>
          <w:color w:val="C00000"/>
        </w:rPr>
        <w:t>设备</w:t>
      </w:r>
      <w:r w:rsidR="0061425F">
        <w:rPr>
          <w:color w:val="C00000"/>
          <w:lang w:val="fr-FR"/>
        </w:rPr>
        <w:t>ID_Mac</w:t>
      </w:r>
      <w:r w:rsidR="0061425F">
        <w:rPr>
          <w:rFonts w:ascii="宋体" w:hAnsi="宋体" w:hint="eastAsia"/>
          <w:color w:val="C00000"/>
        </w:rPr>
        <w:t>地址</w:t>
      </w:r>
      <w:r w:rsidRPr="00CC460E">
        <w:rPr>
          <w:rFonts w:ascii="宋体" w:hAnsi="宋体"/>
          <w:color w:val="C00000"/>
          <w:lang w:val="fr-FR"/>
        </w:rPr>
        <w:t xml:space="preserve">  </w:t>
      </w:r>
      <w:r w:rsidR="0061425F">
        <w:rPr>
          <w:rFonts w:ascii="宋体" w:hAnsi="宋体" w:hint="eastAsia"/>
          <w:color w:val="C00000"/>
        </w:rPr>
        <w:t>类型</w:t>
      </w:r>
      <w:r w:rsidRPr="00CC460E">
        <w:rPr>
          <w:rFonts w:ascii="宋体" w:hAnsi="宋体" w:hint="eastAsia"/>
          <w:color w:val="C00000"/>
          <w:lang w:val="fr-FR"/>
        </w:rPr>
        <w:t>：</w:t>
      </w:r>
      <w:r w:rsidR="0061425F">
        <w:rPr>
          <w:rFonts w:ascii="宋体" w:hAnsi="宋体" w:hint="eastAsia"/>
          <w:color w:val="C00000"/>
        </w:rPr>
        <w:t>用户名帐号</w:t>
      </w:r>
    </w:p>
    <w:p w:rsidR="00F364A3" w:rsidRPr="00CE76B3" w:rsidRDefault="00C856B8" w:rsidP="0043119F">
      <w:pPr>
        <w:ind w:firstLineChars="200" w:firstLine="360"/>
        <w:rPr>
          <w:rFonts w:ascii="Verdana" w:hAnsi="Verdana" w:cs="Verdana"/>
          <w:kern w:val="0"/>
          <w:sz w:val="18"/>
          <w:szCs w:val="18"/>
          <w:lang w:val="fr-FR"/>
        </w:rPr>
      </w:pPr>
      <w:r w:rsidRPr="00C856B8">
        <w:rPr>
          <w:rFonts w:ascii="Verdana" w:hAnsi="Verdana" w:cs="Verdana"/>
          <w:kern w:val="0"/>
          <w:sz w:val="18"/>
          <w:szCs w:val="18"/>
          <w:lang w:val="fr-FR"/>
        </w:rPr>
        <w:t>37:ruMate ==</w:t>
      </w:r>
      <w:r w:rsidRPr="00C856B8">
        <w:rPr>
          <w:rFonts w:ascii="Verdana" w:hAnsi="Verdana" w:cs="Verdana" w:hint="eastAsia"/>
          <w:kern w:val="0"/>
          <w:sz w:val="18"/>
          <w:szCs w:val="18"/>
        </w:rPr>
        <w:t>》</w:t>
      </w:r>
      <w:r w:rsidR="00F364A3">
        <w:rPr>
          <w:rFonts w:ascii="Verdana" w:hAnsi="Verdana" w:cs="Verdana" w:hint="eastAsia"/>
          <w:kern w:val="0"/>
          <w:sz w:val="18"/>
          <w:szCs w:val="18"/>
        </w:rPr>
        <w:t>缺省开通</w:t>
      </w:r>
      <w:r w:rsidRPr="00C856B8">
        <w:rPr>
          <w:rFonts w:ascii="Verdana" w:hAnsi="Verdana" w:cs="Verdana" w:hint="eastAsia"/>
          <w:kern w:val="0"/>
          <w:sz w:val="18"/>
          <w:szCs w:val="18"/>
        </w:rPr>
        <w:t>智能路由器</w:t>
      </w:r>
      <w:r w:rsidR="00F364A3">
        <w:rPr>
          <w:rFonts w:ascii="Verdana" w:hAnsi="Verdana" w:cs="Verdana" w:hint="eastAsia"/>
          <w:kern w:val="0"/>
          <w:sz w:val="18"/>
          <w:szCs w:val="18"/>
        </w:rPr>
        <w:t>业务</w:t>
      </w:r>
      <w:r w:rsidR="00BC1A6E">
        <w:rPr>
          <w:rFonts w:ascii="Verdana" w:hAnsi="Verdana" w:cs="Verdana" w:hint="eastAsia"/>
          <w:kern w:val="0"/>
          <w:sz w:val="18"/>
          <w:szCs w:val="18"/>
          <w:lang w:val="fr-FR"/>
        </w:rPr>
        <w:t>，</w:t>
      </w:r>
      <w:r w:rsidR="00F364A3" w:rsidRPr="00D63A97">
        <w:rPr>
          <w:rFonts w:ascii="Verdana" w:hAnsi="Verdana" w:cs="Verdana" w:hint="eastAsia"/>
          <w:kern w:val="0"/>
          <w:sz w:val="18"/>
          <w:szCs w:val="18"/>
        </w:rPr>
        <w:t>对应</w:t>
      </w:r>
      <w:r w:rsidR="00BC1A6E">
        <w:rPr>
          <w:rFonts w:ascii="Verdana" w:hAnsi="Verdana" w:cs="Verdana"/>
          <w:kern w:val="0"/>
          <w:sz w:val="18"/>
          <w:szCs w:val="18"/>
          <w:lang w:val="fr-FR"/>
        </w:rPr>
        <w:t>userID</w:t>
      </w:r>
      <w:r w:rsidR="00F364A3" w:rsidRPr="00D63A97">
        <w:rPr>
          <w:rFonts w:ascii="Verdana" w:hAnsi="Verdana" w:cs="Verdana" w:hint="eastAsia"/>
          <w:kern w:val="0"/>
          <w:sz w:val="18"/>
          <w:szCs w:val="18"/>
        </w:rPr>
        <w:t>按</w:t>
      </w:r>
      <w:r w:rsidR="00BC1A6E">
        <w:rPr>
          <w:rFonts w:ascii="Verdana" w:hAnsi="Verdana" w:cs="Verdana"/>
          <w:kern w:val="0"/>
          <w:sz w:val="18"/>
          <w:szCs w:val="18"/>
          <w:lang w:val="fr-FR"/>
        </w:rPr>
        <w:t>serviceID</w:t>
      </w:r>
      <w:r w:rsidR="00BC1A6E">
        <w:rPr>
          <w:rFonts w:ascii="Verdana" w:hAnsi="Verdana" w:cs="Verdana" w:hint="eastAsia"/>
          <w:kern w:val="0"/>
          <w:sz w:val="18"/>
          <w:szCs w:val="18"/>
          <w:lang w:val="fr-FR"/>
        </w:rPr>
        <w:t>＝</w:t>
      </w:r>
      <w:r w:rsidR="00BC1A6E">
        <w:rPr>
          <w:rFonts w:ascii="Verdana" w:hAnsi="Verdana" w:cs="Verdana"/>
          <w:kern w:val="0"/>
          <w:sz w:val="18"/>
          <w:szCs w:val="18"/>
          <w:lang w:val="fr-FR"/>
        </w:rPr>
        <w:t>37</w:t>
      </w:r>
      <w:r w:rsidR="00F364A3" w:rsidRPr="00D63A97">
        <w:rPr>
          <w:rFonts w:ascii="Verdana" w:hAnsi="Verdana" w:cs="Verdana" w:hint="eastAsia"/>
          <w:kern w:val="0"/>
          <w:sz w:val="18"/>
          <w:szCs w:val="18"/>
        </w:rPr>
        <w:t>分配</w:t>
      </w:r>
    </w:p>
    <w:p w:rsidR="00B8011C" w:rsidRPr="00215105" w:rsidRDefault="00B81656" w:rsidP="0043119F">
      <w:pPr>
        <w:ind w:firstLineChars="200" w:firstLine="360"/>
        <w:rPr>
          <w:rFonts w:ascii="Verdana" w:hAnsi="Verdana" w:cs="Verdana"/>
          <w:kern w:val="0"/>
          <w:sz w:val="18"/>
          <w:szCs w:val="18"/>
          <w:lang w:val="fr-FR"/>
        </w:rPr>
      </w:pPr>
      <w:r w:rsidRPr="00B81656">
        <w:rPr>
          <w:rFonts w:ascii="Verdana" w:hAnsi="Verdana" w:cs="Verdana"/>
          <w:kern w:val="0"/>
          <w:sz w:val="18"/>
          <w:szCs w:val="18"/>
          <w:lang w:val="fr-FR"/>
        </w:rPr>
        <w:t>38</w:t>
      </w:r>
      <w:r w:rsidRPr="00B81656">
        <w:rPr>
          <w:rFonts w:ascii="Verdana" w:hAnsi="Verdana" w:cs="Verdana" w:hint="eastAsia"/>
          <w:kern w:val="0"/>
          <w:sz w:val="18"/>
          <w:szCs w:val="18"/>
          <w:lang w:val="fr-FR"/>
        </w:rPr>
        <w:t>：</w:t>
      </w:r>
      <w:r w:rsidR="00B8011C">
        <w:rPr>
          <w:rFonts w:ascii="Verdana" w:hAnsi="Verdana" w:cs="Verdana" w:hint="eastAsia"/>
          <w:kern w:val="0"/>
          <w:sz w:val="18"/>
          <w:szCs w:val="18"/>
        </w:rPr>
        <w:t>视频播放器</w:t>
      </w:r>
      <w:r w:rsidRPr="00B81656">
        <w:rPr>
          <w:rFonts w:ascii="Verdana" w:hAnsi="Verdana" w:cs="Verdana"/>
          <w:kern w:val="0"/>
          <w:sz w:val="18"/>
          <w:szCs w:val="18"/>
          <w:lang w:val="fr-FR"/>
        </w:rPr>
        <w:t>==</w:t>
      </w:r>
      <w:r w:rsidR="00B8011C">
        <w:rPr>
          <w:rFonts w:ascii="Verdana" w:hAnsi="Verdana" w:cs="Verdana" w:hint="eastAsia"/>
          <w:kern w:val="0"/>
          <w:sz w:val="18"/>
          <w:szCs w:val="18"/>
        </w:rPr>
        <w:t>》</w:t>
      </w:r>
      <w:r w:rsidR="00B8011C" w:rsidRPr="00D63A97">
        <w:rPr>
          <w:rFonts w:ascii="Verdana" w:hAnsi="Verdana" w:cs="Verdana" w:hint="eastAsia"/>
          <w:kern w:val="0"/>
          <w:sz w:val="18"/>
          <w:szCs w:val="18"/>
        </w:rPr>
        <w:t>对应</w:t>
      </w:r>
      <w:r w:rsidR="00B8011C" w:rsidRPr="00F255DF">
        <w:rPr>
          <w:rFonts w:ascii="Verdana" w:hAnsi="Verdana" w:cs="Verdana"/>
          <w:kern w:val="0"/>
          <w:sz w:val="18"/>
          <w:szCs w:val="18"/>
          <w:lang w:val="fr-FR"/>
        </w:rPr>
        <w:t>userID</w:t>
      </w:r>
      <w:r w:rsidR="00B8011C" w:rsidRPr="00D63A97">
        <w:rPr>
          <w:rFonts w:ascii="Verdana" w:hAnsi="Verdana" w:cs="Verdana" w:hint="eastAsia"/>
          <w:kern w:val="0"/>
          <w:sz w:val="18"/>
          <w:szCs w:val="18"/>
        </w:rPr>
        <w:t>按</w:t>
      </w:r>
      <w:r w:rsidR="00B8011C" w:rsidRPr="00F255DF">
        <w:rPr>
          <w:rFonts w:ascii="Verdana" w:hAnsi="Verdana" w:cs="Verdana"/>
          <w:kern w:val="0"/>
          <w:sz w:val="18"/>
          <w:szCs w:val="18"/>
          <w:lang w:val="fr-FR"/>
        </w:rPr>
        <w:t>serviceID</w:t>
      </w:r>
      <w:r w:rsidR="00B8011C" w:rsidRPr="00F255DF">
        <w:rPr>
          <w:rFonts w:ascii="Verdana" w:hAnsi="Verdana" w:cs="Verdana" w:hint="eastAsia"/>
          <w:kern w:val="0"/>
          <w:sz w:val="18"/>
          <w:szCs w:val="18"/>
          <w:lang w:val="fr-FR"/>
        </w:rPr>
        <w:t>＝</w:t>
      </w:r>
      <w:r w:rsidR="00B8011C">
        <w:rPr>
          <w:rFonts w:ascii="Verdana" w:hAnsi="Verdana" w:cs="Verdana" w:hint="eastAsia"/>
          <w:kern w:val="0"/>
          <w:sz w:val="18"/>
          <w:szCs w:val="18"/>
          <w:lang w:val="fr-FR"/>
        </w:rPr>
        <w:t>3</w:t>
      </w:r>
      <w:r w:rsidR="00B8011C">
        <w:rPr>
          <w:rFonts w:ascii="Verdana" w:hAnsi="Verdana" w:cs="Verdana"/>
          <w:kern w:val="0"/>
          <w:sz w:val="18"/>
          <w:szCs w:val="18"/>
          <w:lang w:val="fr-FR"/>
        </w:rPr>
        <w:t>8</w:t>
      </w:r>
      <w:r w:rsidR="00B8011C" w:rsidRPr="00D63A97">
        <w:rPr>
          <w:rFonts w:ascii="Verdana" w:hAnsi="Verdana" w:cs="Verdana" w:hint="eastAsia"/>
          <w:kern w:val="0"/>
          <w:sz w:val="18"/>
          <w:szCs w:val="18"/>
        </w:rPr>
        <w:t>分配</w:t>
      </w:r>
    </w:p>
    <w:p w:rsidR="007006A4" w:rsidRPr="00904EEB" w:rsidRDefault="003D3D28" w:rsidP="0043119F">
      <w:pPr>
        <w:ind w:firstLineChars="200" w:firstLine="360"/>
        <w:rPr>
          <w:rFonts w:ascii="Verdana" w:hAnsi="Verdana" w:cs="Verdana"/>
          <w:kern w:val="0"/>
          <w:sz w:val="18"/>
          <w:szCs w:val="18"/>
          <w:lang w:val="fr-FR"/>
        </w:rPr>
      </w:pPr>
      <w:r w:rsidRPr="003D3D28">
        <w:rPr>
          <w:rFonts w:ascii="Verdana" w:hAnsi="Verdana" w:cs="Verdana"/>
          <w:kern w:val="0"/>
          <w:sz w:val="18"/>
          <w:szCs w:val="18"/>
          <w:lang w:val="fr-FR"/>
        </w:rPr>
        <w:t>39:</w:t>
      </w:r>
      <w:r w:rsidRPr="003D3D28">
        <w:rPr>
          <w:rFonts w:ascii="Arial" w:hAnsi="Arial" w:cs="Arial"/>
          <w:sz w:val="20"/>
          <w:szCs w:val="20"/>
          <w:lang w:val="fr-FR"/>
        </w:rPr>
        <w:t xml:space="preserve"> </w:t>
      </w:r>
      <w:r w:rsidR="007006A4">
        <w:rPr>
          <w:rFonts w:ascii="Arial" w:hAnsi="Arial" w:cs="Arial" w:hint="eastAsia"/>
          <w:sz w:val="20"/>
          <w:szCs w:val="20"/>
        </w:rPr>
        <w:t>华为手环手机客户端</w:t>
      </w:r>
      <w:r w:rsidR="007006A4" w:rsidRPr="00B81656">
        <w:rPr>
          <w:rFonts w:ascii="Verdana" w:hAnsi="Verdana" w:cs="Verdana"/>
          <w:kern w:val="0"/>
          <w:sz w:val="18"/>
          <w:szCs w:val="18"/>
          <w:lang w:val="fr-FR"/>
        </w:rPr>
        <w:t>==</w:t>
      </w:r>
      <w:r w:rsidR="007006A4">
        <w:rPr>
          <w:rFonts w:ascii="Verdana" w:hAnsi="Verdana" w:cs="Verdana" w:hint="eastAsia"/>
          <w:kern w:val="0"/>
          <w:sz w:val="18"/>
          <w:szCs w:val="18"/>
        </w:rPr>
        <w:t>》</w:t>
      </w:r>
      <w:r w:rsidR="007006A4" w:rsidRPr="00D63A97">
        <w:rPr>
          <w:rFonts w:ascii="Verdana" w:hAnsi="Verdana" w:cs="Verdana" w:hint="eastAsia"/>
          <w:kern w:val="0"/>
          <w:sz w:val="18"/>
          <w:szCs w:val="18"/>
        </w:rPr>
        <w:t>对应</w:t>
      </w:r>
      <w:r w:rsidR="007006A4" w:rsidRPr="00F255DF">
        <w:rPr>
          <w:rFonts w:ascii="Verdana" w:hAnsi="Verdana" w:cs="Verdana"/>
          <w:kern w:val="0"/>
          <w:sz w:val="18"/>
          <w:szCs w:val="18"/>
          <w:lang w:val="fr-FR"/>
        </w:rPr>
        <w:t>userID</w:t>
      </w:r>
      <w:r w:rsidR="007006A4" w:rsidRPr="00D63A97">
        <w:rPr>
          <w:rFonts w:ascii="Verdana" w:hAnsi="Verdana" w:cs="Verdana" w:hint="eastAsia"/>
          <w:kern w:val="0"/>
          <w:sz w:val="18"/>
          <w:szCs w:val="18"/>
        </w:rPr>
        <w:t>按</w:t>
      </w:r>
      <w:r w:rsidR="007006A4" w:rsidRPr="00F255DF">
        <w:rPr>
          <w:rFonts w:ascii="Verdana" w:hAnsi="Verdana" w:cs="Verdana"/>
          <w:kern w:val="0"/>
          <w:sz w:val="18"/>
          <w:szCs w:val="18"/>
          <w:lang w:val="fr-FR"/>
        </w:rPr>
        <w:t>serviceID</w:t>
      </w:r>
      <w:r w:rsidR="007006A4" w:rsidRPr="00F255DF">
        <w:rPr>
          <w:rFonts w:ascii="Verdana" w:hAnsi="Verdana" w:cs="Verdana" w:hint="eastAsia"/>
          <w:kern w:val="0"/>
          <w:sz w:val="18"/>
          <w:szCs w:val="18"/>
          <w:lang w:val="fr-FR"/>
        </w:rPr>
        <w:t>＝</w:t>
      </w:r>
      <w:r w:rsidR="007006A4">
        <w:rPr>
          <w:rFonts w:ascii="Verdana" w:hAnsi="Verdana" w:cs="Verdana" w:hint="eastAsia"/>
          <w:kern w:val="0"/>
          <w:sz w:val="18"/>
          <w:szCs w:val="18"/>
          <w:lang w:val="fr-FR"/>
        </w:rPr>
        <w:t>39</w:t>
      </w:r>
      <w:r w:rsidR="007006A4" w:rsidRPr="00D63A97">
        <w:rPr>
          <w:rFonts w:ascii="Verdana" w:hAnsi="Verdana" w:cs="Verdana" w:hint="eastAsia"/>
          <w:kern w:val="0"/>
          <w:sz w:val="18"/>
          <w:szCs w:val="18"/>
        </w:rPr>
        <w:t>分配</w:t>
      </w:r>
    </w:p>
    <w:p w:rsidR="00B90F1D" w:rsidRPr="0027058D" w:rsidRDefault="00B90F1D" w:rsidP="0043119F">
      <w:pPr>
        <w:ind w:firstLineChars="200" w:firstLine="360"/>
        <w:rPr>
          <w:rFonts w:ascii="Verdana" w:hAnsi="Verdana" w:cs="Verdana"/>
          <w:kern w:val="0"/>
          <w:sz w:val="18"/>
          <w:szCs w:val="18"/>
          <w:lang w:val="fr-FR"/>
        </w:rPr>
      </w:pPr>
      <w:r w:rsidRPr="00904EEB">
        <w:rPr>
          <w:rFonts w:ascii="Verdana" w:hAnsi="Verdana" w:cs="Verdana" w:hint="eastAsia"/>
          <w:kern w:val="0"/>
          <w:sz w:val="18"/>
          <w:szCs w:val="18"/>
          <w:lang w:val="fr-FR"/>
        </w:rPr>
        <w:t>40</w:t>
      </w:r>
      <w:r w:rsidRPr="00904EEB">
        <w:rPr>
          <w:rFonts w:ascii="Verdana" w:hAnsi="Verdana" w:cs="Verdana" w:hint="eastAsia"/>
          <w:kern w:val="0"/>
          <w:sz w:val="18"/>
          <w:szCs w:val="18"/>
          <w:lang w:val="fr-FR"/>
        </w:rPr>
        <w:t>：</w:t>
      </w:r>
      <w:r>
        <w:rPr>
          <w:rFonts w:ascii="Verdana" w:hAnsi="Verdana" w:cs="Verdana" w:hint="eastAsia"/>
          <w:kern w:val="0"/>
          <w:sz w:val="18"/>
          <w:szCs w:val="18"/>
        </w:rPr>
        <w:t>荣耀官网</w:t>
      </w:r>
      <w:r w:rsidRPr="00B81656">
        <w:rPr>
          <w:rFonts w:ascii="Verdana" w:hAnsi="Verdana" w:cs="Verdana"/>
          <w:kern w:val="0"/>
          <w:sz w:val="18"/>
          <w:szCs w:val="18"/>
          <w:lang w:val="fr-FR"/>
        </w:rPr>
        <w:t>==</w:t>
      </w:r>
      <w:r>
        <w:rPr>
          <w:rFonts w:ascii="Verdana" w:hAnsi="Verdana" w:cs="Verdana" w:hint="eastAsia"/>
          <w:kern w:val="0"/>
          <w:sz w:val="18"/>
          <w:szCs w:val="18"/>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40</w:t>
      </w:r>
      <w:r w:rsidRPr="00D63A97">
        <w:rPr>
          <w:rFonts w:ascii="Verdana" w:hAnsi="Verdana" w:cs="Verdana" w:hint="eastAsia"/>
          <w:kern w:val="0"/>
          <w:sz w:val="18"/>
          <w:szCs w:val="18"/>
        </w:rPr>
        <w:t>分配</w:t>
      </w:r>
    </w:p>
    <w:p w:rsidR="00915A45" w:rsidRPr="00557637" w:rsidRDefault="00941F1A" w:rsidP="0043119F">
      <w:pPr>
        <w:ind w:firstLineChars="200" w:firstLine="360"/>
        <w:rPr>
          <w:rFonts w:ascii="Verdana" w:hAnsi="Verdana" w:cs="Verdana"/>
          <w:kern w:val="0"/>
          <w:sz w:val="18"/>
          <w:szCs w:val="18"/>
          <w:lang w:val="fr-FR"/>
        </w:rPr>
      </w:pPr>
      <w:r w:rsidRPr="00941F1A">
        <w:rPr>
          <w:rFonts w:ascii="Verdana" w:hAnsi="Verdana" w:cs="Verdana"/>
          <w:kern w:val="0"/>
          <w:sz w:val="18"/>
          <w:szCs w:val="18"/>
          <w:lang w:val="fr-FR"/>
        </w:rPr>
        <w:t>41</w:t>
      </w:r>
      <w:r w:rsidRPr="00941F1A">
        <w:rPr>
          <w:rFonts w:ascii="Verdana" w:hAnsi="Verdana" w:cs="Verdana" w:hint="eastAsia"/>
          <w:kern w:val="0"/>
          <w:sz w:val="18"/>
          <w:szCs w:val="18"/>
          <w:lang w:val="fr-FR"/>
        </w:rPr>
        <w:t>：</w:t>
      </w:r>
      <w:r w:rsidR="00915A45">
        <w:rPr>
          <w:rFonts w:ascii="Verdana" w:hAnsi="Verdana" w:cs="Verdana" w:hint="eastAsia"/>
          <w:kern w:val="0"/>
          <w:sz w:val="18"/>
          <w:szCs w:val="18"/>
        </w:rPr>
        <w:t>华为语音助手</w:t>
      </w:r>
      <w:r w:rsidR="00915A45" w:rsidRPr="00B81656">
        <w:rPr>
          <w:rFonts w:ascii="Verdana" w:hAnsi="Verdana" w:cs="Verdana"/>
          <w:kern w:val="0"/>
          <w:sz w:val="18"/>
          <w:szCs w:val="18"/>
          <w:lang w:val="fr-FR"/>
        </w:rPr>
        <w:t>==</w:t>
      </w:r>
      <w:r w:rsidR="00915A45">
        <w:rPr>
          <w:rFonts w:ascii="Verdana" w:hAnsi="Verdana" w:cs="Verdana" w:hint="eastAsia"/>
          <w:kern w:val="0"/>
          <w:sz w:val="18"/>
          <w:szCs w:val="18"/>
        </w:rPr>
        <w:t>》</w:t>
      </w:r>
      <w:r w:rsidR="00915A45" w:rsidRPr="00D63A97">
        <w:rPr>
          <w:rFonts w:ascii="Verdana" w:hAnsi="Verdana" w:cs="Verdana" w:hint="eastAsia"/>
          <w:kern w:val="0"/>
          <w:sz w:val="18"/>
          <w:szCs w:val="18"/>
        </w:rPr>
        <w:t>对应</w:t>
      </w:r>
      <w:r w:rsidR="00915A45" w:rsidRPr="00F255DF">
        <w:rPr>
          <w:rFonts w:ascii="Verdana" w:hAnsi="Verdana" w:cs="Verdana"/>
          <w:kern w:val="0"/>
          <w:sz w:val="18"/>
          <w:szCs w:val="18"/>
          <w:lang w:val="fr-FR"/>
        </w:rPr>
        <w:t>userID</w:t>
      </w:r>
      <w:r w:rsidR="00915A45" w:rsidRPr="00D63A97">
        <w:rPr>
          <w:rFonts w:ascii="Verdana" w:hAnsi="Verdana" w:cs="Verdana" w:hint="eastAsia"/>
          <w:kern w:val="0"/>
          <w:sz w:val="18"/>
          <w:szCs w:val="18"/>
        </w:rPr>
        <w:t>按</w:t>
      </w:r>
      <w:r w:rsidR="00915A45" w:rsidRPr="00F255DF">
        <w:rPr>
          <w:rFonts w:ascii="Verdana" w:hAnsi="Verdana" w:cs="Verdana"/>
          <w:kern w:val="0"/>
          <w:sz w:val="18"/>
          <w:szCs w:val="18"/>
          <w:lang w:val="fr-FR"/>
        </w:rPr>
        <w:t>serviceID</w:t>
      </w:r>
      <w:r w:rsidR="00915A45" w:rsidRPr="00F255DF">
        <w:rPr>
          <w:rFonts w:ascii="Verdana" w:hAnsi="Verdana" w:cs="Verdana" w:hint="eastAsia"/>
          <w:kern w:val="0"/>
          <w:sz w:val="18"/>
          <w:szCs w:val="18"/>
          <w:lang w:val="fr-FR"/>
        </w:rPr>
        <w:t>＝</w:t>
      </w:r>
      <w:r w:rsidR="00915A45">
        <w:rPr>
          <w:rFonts w:ascii="Verdana" w:hAnsi="Verdana" w:cs="Verdana" w:hint="eastAsia"/>
          <w:kern w:val="0"/>
          <w:sz w:val="18"/>
          <w:szCs w:val="18"/>
          <w:lang w:val="fr-FR"/>
        </w:rPr>
        <w:t>4</w:t>
      </w:r>
      <w:r w:rsidR="00E32998">
        <w:rPr>
          <w:rFonts w:ascii="Verdana" w:hAnsi="Verdana" w:cs="Verdana" w:hint="eastAsia"/>
          <w:kern w:val="0"/>
          <w:sz w:val="18"/>
          <w:szCs w:val="18"/>
          <w:lang w:val="fr-FR"/>
        </w:rPr>
        <w:t>1</w:t>
      </w:r>
      <w:r w:rsidR="00915A45" w:rsidRPr="00D63A97">
        <w:rPr>
          <w:rFonts w:ascii="Verdana" w:hAnsi="Verdana" w:cs="Verdana" w:hint="eastAsia"/>
          <w:kern w:val="0"/>
          <w:sz w:val="18"/>
          <w:szCs w:val="18"/>
        </w:rPr>
        <w:t>分配</w:t>
      </w:r>
    </w:p>
    <w:p w:rsidR="00E32998" w:rsidRPr="001057A3" w:rsidRDefault="00BE3CAB" w:rsidP="0043119F">
      <w:pPr>
        <w:ind w:firstLineChars="200" w:firstLine="360"/>
        <w:rPr>
          <w:rFonts w:ascii="Verdana" w:hAnsi="Verdana" w:cs="Verdana"/>
          <w:kern w:val="0"/>
          <w:sz w:val="18"/>
          <w:szCs w:val="18"/>
          <w:lang w:val="fr-FR"/>
        </w:rPr>
      </w:pPr>
      <w:r w:rsidRPr="00BE3CAB">
        <w:rPr>
          <w:rFonts w:ascii="Verdana" w:hAnsi="Verdana" w:cs="Verdana"/>
          <w:kern w:val="0"/>
          <w:sz w:val="18"/>
          <w:szCs w:val="18"/>
          <w:lang w:val="fr-FR"/>
        </w:rPr>
        <w:t>42</w:t>
      </w:r>
      <w:r w:rsidRPr="00BE3CAB">
        <w:rPr>
          <w:rFonts w:ascii="Verdana" w:hAnsi="Verdana" w:cs="Verdana" w:hint="eastAsia"/>
          <w:kern w:val="0"/>
          <w:sz w:val="18"/>
          <w:szCs w:val="18"/>
          <w:lang w:val="fr-FR"/>
        </w:rPr>
        <w:t>：</w:t>
      </w:r>
      <w:r w:rsidR="004A0469">
        <w:rPr>
          <w:rFonts w:ascii="Verdana" w:hAnsi="Verdana" w:cs="Verdana" w:hint="eastAsia"/>
          <w:kern w:val="0"/>
          <w:sz w:val="18"/>
          <w:szCs w:val="18"/>
        </w:rPr>
        <w:t>健康业务</w:t>
      </w:r>
      <w:r w:rsidRPr="00BE3CAB">
        <w:rPr>
          <w:rFonts w:ascii="Verdana" w:hAnsi="Verdana" w:cs="Verdana"/>
          <w:kern w:val="0"/>
          <w:sz w:val="18"/>
          <w:szCs w:val="18"/>
          <w:lang w:val="fr-FR"/>
        </w:rPr>
        <w:t>==</w:t>
      </w:r>
      <w:r w:rsidR="00E32998">
        <w:rPr>
          <w:rFonts w:ascii="Verdana" w:hAnsi="Verdana" w:cs="Verdana" w:hint="eastAsia"/>
          <w:kern w:val="0"/>
          <w:sz w:val="18"/>
          <w:szCs w:val="18"/>
        </w:rPr>
        <w:t>》对应</w:t>
      </w:r>
      <w:r w:rsidRPr="00BE3CAB">
        <w:rPr>
          <w:rFonts w:ascii="Verdana" w:hAnsi="Verdana" w:cs="Verdana"/>
          <w:kern w:val="0"/>
          <w:sz w:val="18"/>
          <w:szCs w:val="18"/>
          <w:lang w:val="fr-FR"/>
        </w:rPr>
        <w:t>userID</w:t>
      </w:r>
      <w:r w:rsidR="00E32998">
        <w:rPr>
          <w:rFonts w:ascii="Verdana" w:hAnsi="Verdana" w:cs="Verdana" w:hint="eastAsia"/>
          <w:kern w:val="0"/>
          <w:sz w:val="18"/>
          <w:szCs w:val="18"/>
        </w:rPr>
        <w:t>按</w:t>
      </w:r>
      <w:r w:rsidRPr="00BE3CAB">
        <w:rPr>
          <w:rFonts w:ascii="Verdana" w:hAnsi="Verdana" w:cs="Verdana"/>
          <w:kern w:val="0"/>
          <w:sz w:val="18"/>
          <w:szCs w:val="18"/>
          <w:lang w:val="fr-FR"/>
        </w:rPr>
        <w:t>serviceID=42</w:t>
      </w:r>
      <w:r w:rsidR="00E32998">
        <w:rPr>
          <w:rFonts w:ascii="Verdana" w:hAnsi="Verdana" w:cs="Verdana" w:hint="eastAsia"/>
          <w:kern w:val="0"/>
          <w:sz w:val="18"/>
          <w:szCs w:val="18"/>
        </w:rPr>
        <w:t>分配</w:t>
      </w:r>
    </w:p>
    <w:p w:rsidR="005F7280" w:rsidRPr="00304228" w:rsidRDefault="005F7280" w:rsidP="0043119F">
      <w:pPr>
        <w:ind w:firstLineChars="200" w:firstLine="360"/>
        <w:rPr>
          <w:rFonts w:ascii="Verdana" w:hAnsi="Verdana" w:cs="Verdana"/>
          <w:kern w:val="0"/>
          <w:sz w:val="18"/>
          <w:szCs w:val="18"/>
          <w:lang w:val="fr-FR"/>
        </w:rPr>
      </w:pPr>
      <w:r w:rsidRPr="001057A3">
        <w:rPr>
          <w:rFonts w:ascii="Verdana" w:hAnsi="Verdana" w:cs="Verdana" w:hint="eastAsia"/>
          <w:kern w:val="0"/>
          <w:sz w:val="18"/>
          <w:szCs w:val="18"/>
          <w:lang w:val="fr-FR"/>
        </w:rPr>
        <w:t xml:space="preserve">43: </w:t>
      </w:r>
      <w:r>
        <w:rPr>
          <w:rFonts w:ascii="Verdana" w:hAnsi="Verdana" w:cs="Verdana" w:hint="eastAsia"/>
          <w:kern w:val="0"/>
          <w:sz w:val="18"/>
          <w:szCs w:val="18"/>
        </w:rPr>
        <w:t>手机助手</w:t>
      </w:r>
      <w:r w:rsidRPr="001057A3">
        <w:rPr>
          <w:rFonts w:ascii="Verdana" w:hAnsi="Verdana" w:cs="Verdana" w:hint="eastAsia"/>
          <w:kern w:val="0"/>
          <w:sz w:val="18"/>
          <w:szCs w:val="18"/>
          <w:lang w:val="fr-FR"/>
        </w:rPr>
        <w:t>PC</w:t>
      </w:r>
      <w:r>
        <w:rPr>
          <w:rFonts w:ascii="Verdana" w:hAnsi="Verdana" w:cs="Verdana" w:hint="eastAsia"/>
          <w:kern w:val="0"/>
          <w:sz w:val="18"/>
          <w:szCs w:val="18"/>
        </w:rPr>
        <w:t>客户端</w:t>
      </w:r>
      <w:r w:rsidRPr="00BE3CAB">
        <w:rPr>
          <w:rFonts w:ascii="Verdana" w:hAnsi="Verdana" w:cs="Verdana"/>
          <w:kern w:val="0"/>
          <w:sz w:val="18"/>
          <w:szCs w:val="18"/>
          <w:lang w:val="fr-FR"/>
        </w:rPr>
        <w:t>==</w:t>
      </w:r>
      <w:r>
        <w:rPr>
          <w:rFonts w:ascii="Verdana" w:hAnsi="Verdana" w:cs="Verdana" w:hint="eastAsia"/>
          <w:kern w:val="0"/>
          <w:sz w:val="18"/>
          <w:szCs w:val="18"/>
        </w:rPr>
        <w:t>》对应</w:t>
      </w:r>
      <w:r w:rsidRPr="00BE3CAB">
        <w:rPr>
          <w:rFonts w:ascii="Verdana" w:hAnsi="Verdana" w:cs="Verdana"/>
          <w:kern w:val="0"/>
          <w:sz w:val="18"/>
          <w:szCs w:val="18"/>
          <w:lang w:val="fr-FR"/>
        </w:rPr>
        <w:t>userID</w:t>
      </w:r>
      <w:r>
        <w:rPr>
          <w:rFonts w:ascii="Verdana" w:hAnsi="Verdana" w:cs="Verdana" w:hint="eastAsia"/>
          <w:kern w:val="0"/>
          <w:sz w:val="18"/>
          <w:szCs w:val="18"/>
        </w:rPr>
        <w:t>按</w:t>
      </w:r>
      <w:r w:rsidRPr="00BE3CAB">
        <w:rPr>
          <w:rFonts w:ascii="Verdana" w:hAnsi="Verdana" w:cs="Verdana"/>
          <w:kern w:val="0"/>
          <w:sz w:val="18"/>
          <w:szCs w:val="18"/>
          <w:lang w:val="fr-FR"/>
        </w:rPr>
        <w:t>serviceID=4</w:t>
      </w:r>
      <w:r>
        <w:rPr>
          <w:rFonts w:ascii="Verdana" w:hAnsi="Verdana" w:cs="Verdana" w:hint="eastAsia"/>
          <w:kern w:val="0"/>
          <w:sz w:val="18"/>
          <w:szCs w:val="18"/>
          <w:lang w:val="fr-FR"/>
        </w:rPr>
        <w:t>3</w:t>
      </w:r>
      <w:r>
        <w:rPr>
          <w:rFonts w:ascii="Verdana" w:hAnsi="Verdana" w:cs="Verdana" w:hint="eastAsia"/>
          <w:kern w:val="0"/>
          <w:sz w:val="18"/>
          <w:szCs w:val="18"/>
        </w:rPr>
        <w:t>分配</w:t>
      </w:r>
    </w:p>
    <w:p w:rsidR="00A53A16" w:rsidRPr="00474BDD" w:rsidRDefault="002F5018" w:rsidP="0043119F">
      <w:pPr>
        <w:ind w:firstLineChars="200" w:firstLine="360"/>
        <w:rPr>
          <w:rFonts w:ascii="Verdana" w:hAnsi="Verdana" w:cs="Verdana"/>
          <w:kern w:val="0"/>
          <w:sz w:val="18"/>
          <w:szCs w:val="18"/>
          <w:lang w:val="fr-FR"/>
        </w:rPr>
      </w:pPr>
      <w:r>
        <w:rPr>
          <w:rFonts w:ascii="Verdana" w:hAnsi="Verdana" w:cs="Verdana" w:hint="eastAsia"/>
          <w:kern w:val="0"/>
          <w:sz w:val="18"/>
          <w:szCs w:val="18"/>
          <w:lang w:val="fr-FR"/>
        </w:rPr>
        <w:t>44</w:t>
      </w:r>
      <w:r>
        <w:rPr>
          <w:rFonts w:ascii="Verdana" w:hAnsi="Verdana" w:cs="Verdana" w:hint="eastAsia"/>
          <w:kern w:val="0"/>
          <w:sz w:val="18"/>
          <w:szCs w:val="18"/>
          <w:lang w:val="fr-FR"/>
        </w:rPr>
        <w:t>：</w:t>
      </w:r>
      <w:r>
        <w:rPr>
          <w:rFonts w:ascii="Verdana" w:hAnsi="Verdana" w:cs="Verdana" w:hint="eastAsia"/>
          <w:kern w:val="0"/>
          <w:sz w:val="18"/>
          <w:szCs w:val="18"/>
        </w:rPr>
        <w:t>华为个性化阅读</w:t>
      </w:r>
      <w:r w:rsidR="00883E34" w:rsidRPr="00883E34">
        <w:rPr>
          <w:rFonts w:ascii="Verdana" w:hAnsi="Verdana" w:cs="Verdana"/>
          <w:kern w:val="0"/>
          <w:sz w:val="18"/>
          <w:szCs w:val="18"/>
          <w:lang w:val="fr-FR"/>
        </w:rPr>
        <w:t>==&gt;</w:t>
      </w:r>
      <w:r>
        <w:rPr>
          <w:rFonts w:ascii="Verdana" w:hAnsi="Verdana" w:cs="Verdana" w:hint="eastAsia"/>
          <w:kern w:val="0"/>
          <w:sz w:val="18"/>
          <w:szCs w:val="18"/>
        </w:rPr>
        <w:t>对应</w:t>
      </w:r>
      <w:r w:rsidR="00883E34" w:rsidRPr="00883E34">
        <w:rPr>
          <w:rFonts w:ascii="Verdana" w:hAnsi="Verdana" w:cs="Verdana"/>
          <w:kern w:val="0"/>
          <w:sz w:val="18"/>
          <w:szCs w:val="18"/>
          <w:lang w:val="fr-FR"/>
        </w:rPr>
        <w:t>userID</w:t>
      </w:r>
      <w:r>
        <w:rPr>
          <w:rFonts w:ascii="Verdana" w:hAnsi="Verdana" w:cs="Verdana" w:hint="eastAsia"/>
          <w:kern w:val="0"/>
          <w:sz w:val="18"/>
          <w:szCs w:val="18"/>
        </w:rPr>
        <w:t>按</w:t>
      </w:r>
      <w:r w:rsidR="00883E34" w:rsidRPr="00883E34">
        <w:rPr>
          <w:rFonts w:ascii="Verdana" w:hAnsi="Verdana" w:cs="Verdana"/>
          <w:kern w:val="0"/>
          <w:sz w:val="18"/>
          <w:szCs w:val="18"/>
          <w:lang w:val="fr-FR"/>
        </w:rPr>
        <w:t>serviceID=44</w:t>
      </w:r>
      <w:r>
        <w:rPr>
          <w:rFonts w:ascii="Verdana" w:hAnsi="Verdana" w:cs="Verdana" w:hint="eastAsia"/>
          <w:kern w:val="0"/>
          <w:sz w:val="18"/>
          <w:szCs w:val="18"/>
        </w:rPr>
        <w:t>分配</w:t>
      </w:r>
    </w:p>
    <w:p w:rsidR="007C6190" w:rsidRPr="00904EEB" w:rsidRDefault="00AD07BB" w:rsidP="007C6190">
      <w:pPr>
        <w:ind w:firstLineChars="200" w:firstLine="360"/>
        <w:rPr>
          <w:rFonts w:ascii="Verdana" w:hAnsi="Verdana" w:cs="Verdana"/>
          <w:kern w:val="0"/>
          <w:sz w:val="18"/>
          <w:szCs w:val="18"/>
          <w:lang w:val="fr-FR"/>
        </w:rPr>
      </w:pPr>
      <w:r w:rsidRPr="00AD07BB">
        <w:rPr>
          <w:rFonts w:ascii="Verdana" w:hAnsi="Verdana" w:cs="Verdana"/>
          <w:kern w:val="0"/>
          <w:sz w:val="18"/>
          <w:szCs w:val="18"/>
          <w:lang w:val="fr-FR"/>
        </w:rPr>
        <w:t xml:space="preserve">45: </w:t>
      </w:r>
      <w:r w:rsidR="007C6190">
        <w:rPr>
          <w:rFonts w:ascii="Verdana" w:hAnsi="Verdana" w:cs="Verdana" w:hint="eastAsia"/>
          <w:kern w:val="0"/>
          <w:sz w:val="18"/>
          <w:szCs w:val="18"/>
        </w:rPr>
        <w:t>儿童手表客户端</w:t>
      </w:r>
      <w:r w:rsidR="007C6190" w:rsidRPr="00B81656">
        <w:rPr>
          <w:rFonts w:ascii="Verdana" w:hAnsi="Verdana" w:cs="Verdana"/>
          <w:kern w:val="0"/>
          <w:sz w:val="18"/>
          <w:szCs w:val="18"/>
          <w:lang w:val="fr-FR"/>
        </w:rPr>
        <w:t>==</w:t>
      </w:r>
      <w:r w:rsidR="007C6190">
        <w:rPr>
          <w:rFonts w:ascii="Verdana" w:hAnsi="Verdana" w:cs="Verdana" w:hint="eastAsia"/>
          <w:kern w:val="0"/>
          <w:sz w:val="18"/>
          <w:szCs w:val="18"/>
        </w:rPr>
        <w:t>》</w:t>
      </w:r>
      <w:r w:rsidR="007C6190" w:rsidRPr="00D63A97">
        <w:rPr>
          <w:rFonts w:ascii="Verdana" w:hAnsi="Verdana" w:cs="Verdana" w:hint="eastAsia"/>
          <w:kern w:val="0"/>
          <w:sz w:val="18"/>
          <w:szCs w:val="18"/>
        </w:rPr>
        <w:t>对应</w:t>
      </w:r>
      <w:r w:rsidR="007C6190" w:rsidRPr="00F255DF">
        <w:rPr>
          <w:rFonts w:ascii="Verdana" w:hAnsi="Verdana" w:cs="Verdana"/>
          <w:kern w:val="0"/>
          <w:sz w:val="18"/>
          <w:szCs w:val="18"/>
          <w:lang w:val="fr-FR"/>
        </w:rPr>
        <w:t>userID</w:t>
      </w:r>
      <w:r w:rsidR="007C6190" w:rsidRPr="00D63A97">
        <w:rPr>
          <w:rFonts w:ascii="Verdana" w:hAnsi="Verdana" w:cs="Verdana" w:hint="eastAsia"/>
          <w:kern w:val="0"/>
          <w:sz w:val="18"/>
          <w:szCs w:val="18"/>
        </w:rPr>
        <w:t>按</w:t>
      </w:r>
      <w:r w:rsidR="007C6190" w:rsidRPr="00F255DF">
        <w:rPr>
          <w:rFonts w:ascii="Verdana" w:hAnsi="Verdana" w:cs="Verdana"/>
          <w:kern w:val="0"/>
          <w:sz w:val="18"/>
          <w:szCs w:val="18"/>
          <w:lang w:val="fr-FR"/>
        </w:rPr>
        <w:t>serviceID</w:t>
      </w:r>
      <w:r w:rsidR="007C6190" w:rsidRPr="00F255DF">
        <w:rPr>
          <w:rFonts w:ascii="Verdana" w:hAnsi="Verdana" w:cs="Verdana" w:hint="eastAsia"/>
          <w:kern w:val="0"/>
          <w:sz w:val="18"/>
          <w:szCs w:val="18"/>
          <w:lang w:val="fr-FR"/>
        </w:rPr>
        <w:t>＝</w:t>
      </w:r>
      <w:r w:rsidR="007C6190">
        <w:rPr>
          <w:rFonts w:ascii="Verdana" w:hAnsi="Verdana" w:cs="Verdana" w:hint="eastAsia"/>
          <w:kern w:val="0"/>
          <w:sz w:val="18"/>
          <w:szCs w:val="18"/>
          <w:lang w:val="fr-FR"/>
        </w:rPr>
        <w:t>45</w:t>
      </w:r>
      <w:r w:rsidR="007C6190" w:rsidRPr="00D63A97">
        <w:rPr>
          <w:rFonts w:ascii="Verdana" w:hAnsi="Verdana" w:cs="Verdana" w:hint="eastAsia"/>
          <w:kern w:val="0"/>
          <w:sz w:val="18"/>
          <w:szCs w:val="18"/>
        </w:rPr>
        <w:t>分配</w:t>
      </w:r>
    </w:p>
    <w:p w:rsidR="00921F33" w:rsidRPr="008F1DDA" w:rsidRDefault="00921F33" w:rsidP="00921F33">
      <w:pPr>
        <w:ind w:firstLineChars="200" w:firstLine="360"/>
        <w:rPr>
          <w:rFonts w:ascii="Verdana" w:hAnsi="Verdana" w:cs="Verdana"/>
          <w:kern w:val="0"/>
          <w:sz w:val="18"/>
          <w:szCs w:val="18"/>
          <w:lang w:val="fr-FR"/>
        </w:rPr>
      </w:pPr>
      <w:r w:rsidRPr="00AD07BB">
        <w:rPr>
          <w:rFonts w:ascii="Verdana" w:hAnsi="Verdana" w:cs="Verdana"/>
          <w:kern w:val="0"/>
          <w:sz w:val="18"/>
          <w:szCs w:val="18"/>
          <w:lang w:val="fr-FR"/>
        </w:rPr>
        <w:t>4</w:t>
      </w:r>
      <w:r>
        <w:rPr>
          <w:rFonts w:ascii="Verdana" w:hAnsi="Verdana" w:cs="Verdana" w:hint="eastAsia"/>
          <w:kern w:val="0"/>
          <w:sz w:val="18"/>
          <w:szCs w:val="18"/>
          <w:lang w:val="fr-FR"/>
        </w:rPr>
        <w:t>6</w:t>
      </w:r>
      <w:r w:rsidRPr="00AD07BB">
        <w:rPr>
          <w:rFonts w:ascii="Verdana" w:hAnsi="Verdana" w:cs="Verdana"/>
          <w:kern w:val="0"/>
          <w:sz w:val="18"/>
          <w:szCs w:val="18"/>
          <w:lang w:val="fr-FR"/>
        </w:rPr>
        <w:t xml:space="preserve">: </w:t>
      </w:r>
      <w:r>
        <w:rPr>
          <w:rFonts w:ascii="Verdana" w:hAnsi="Verdana" w:cs="Verdana" w:hint="eastAsia"/>
          <w:kern w:val="0"/>
          <w:sz w:val="18"/>
          <w:szCs w:val="18"/>
        </w:rPr>
        <w:t>小</w:t>
      </w:r>
      <w:r w:rsidR="00B86985" w:rsidRPr="00B86985">
        <w:rPr>
          <w:rFonts w:ascii="Verdana" w:hAnsi="Verdana" w:cs="Verdana"/>
          <w:kern w:val="0"/>
          <w:sz w:val="18"/>
          <w:szCs w:val="18"/>
          <w:lang w:val="fr-FR"/>
        </w:rPr>
        <w:t>E</w:t>
      </w:r>
      <w:r>
        <w:rPr>
          <w:rFonts w:ascii="Verdana" w:hAnsi="Verdana" w:cs="Verdana" w:hint="eastAsia"/>
          <w:kern w:val="0"/>
          <w:sz w:val="18"/>
          <w:szCs w:val="18"/>
        </w:rPr>
        <w:t>助手客户端</w:t>
      </w:r>
      <w:r w:rsidRPr="00B81656">
        <w:rPr>
          <w:rFonts w:ascii="Verdana" w:hAnsi="Verdana" w:cs="Verdana"/>
          <w:kern w:val="0"/>
          <w:sz w:val="18"/>
          <w:szCs w:val="18"/>
          <w:lang w:val="fr-FR"/>
        </w:rPr>
        <w:t>==</w:t>
      </w:r>
      <w:r>
        <w:rPr>
          <w:rFonts w:ascii="Verdana" w:hAnsi="Verdana" w:cs="Verdana" w:hint="eastAsia"/>
          <w:kern w:val="0"/>
          <w:sz w:val="18"/>
          <w:szCs w:val="18"/>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46</w:t>
      </w:r>
      <w:r w:rsidRPr="00D63A97">
        <w:rPr>
          <w:rFonts w:ascii="Verdana" w:hAnsi="Verdana" w:cs="Verdana" w:hint="eastAsia"/>
          <w:kern w:val="0"/>
          <w:sz w:val="18"/>
          <w:szCs w:val="18"/>
        </w:rPr>
        <w:t>分配</w:t>
      </w:r>
    </w:p>
    <w:p w:rsidR="007C6190" w:rsidRPr="00637E09" w:rsidRDefault="00CC50A5" w:rsidP="0043119F">
      <w:pPr>
        <w:ind w:firstLineChars="200" w:firstLine="360"/>
        <w:rPr>
          <w:ins w:id="74" w:author="x00116998" w:date="2015-10-15T17:36:00Z"/>
          <w:rFonts w:ascii="Verdana" w:hAnsi="Verdana" w:cs="Verdana"/>
          <w:kern w:val="0"/>
          <w:sz w:val="18"/>
          <w:szCs w:val="18"/>
          <w:lang w:val="fr-FR"/>
        </w:rPr>
      </w:pPr>
      <w:r w:rsidRPr="00AD07BB">
        <w:rPr>
          <w:rFonts w:ascii="Verdana" w:hAnsi="Verdana" w:cs="Verdana"/>
          <w:kern w:val="0"/>
          <w:sz w:val="18"/>
          <w:szCs w:val="18"/>
          <w:lang w:val="fr-FR"/>
        </w:rPr>
        <w:t>4</w:t>
      </w:r>
      <w:r>
        <w:rPr>
          <w:rFonts w:ascii="Verdana" w:hAnsi="Verdana" w:cs="Verdana" w:hint="eastAsia"/>
          <w:kern w:val="0"/>
          <w:sz w:val="18"/>
          <w:szCs w:val="18"/>
          <w:lang w:val="fr-FR"/>
        </w:rPr>
        <w:t>7</w:t>
      </w:r>
      <w:r w:rsidRPr="00AD07BB">
        <w:rPr>
          <w:rFonts w:ascii="Verdana" w:hAnsi="Verdana" w:cs="Verdana"/>
          <w:kern w:val="0"/>
          <w:sz w:val="18"/>
          <w:szCs w:val="18"/>
          <w:lang w:val="fr-FR"/>
        </w:rPr>
        <w:t xml:space="preserve">: </w:t>
      </w:r>
      <w:r>
        <w:rPr>
          <w:rFonts w:ascii="Verdana" w:hAnsi="Verdana" w:cs="Verdana" w:hint="eastAsia"/>
          <w:kern w:val="0"/>
          <w:sz w:val="18"/>
          <w:szCs w:val="18"/>
        </w:rPr>
        <w:t>华为礼包</w:t>
      </w:r>
      <w:r w:rsidRPr="00B81656">
        <w:rPr>
          <w:rFonts w:ascii="Verdana" w:hAnsi="Verdana" w:cs="Verdana"/>
          <w:kern w:val="0"/>
          <w:sz w:val="18"/>
          <w:szCs w:val="18"/>
          <w:lang w:val="fr-FR"/>
        </w:rPr>
        <w:t>==</w:t>
      </w:r>
      <w:r>
        <w:rPr>
          <w:rFonts w:ascii="Verdana" w:hAnsi="Verdana" w:cs="Verdana" w:hint="eastAsia"/>
          <w:kern w:val="0"/>
          <w:sz w:val="18"/>
          <w:szCs w:val="18"/>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47</w:t>
      </w:r>
      <w:r w:rsidRPr="00D63A97">
        <w:rPr>
          <w:rFonts w:ascii="Verdana" w:hAnsi="Verdana" w:cs="Verdana" w:hint="eastAsia"/>
          <w:kern w:val="0"/>
          <w:sz w:val="18"/>
          <w:szCs w:val="18"/>
        </w:rPr>
        <w:t>分配</w:t>
      </w:r>
    </w:p>
    <w:p w:rsidR="00F55A31" w:rsidRPr="002E1685" w:rsidRDefault="00F55A31" w:rsidP="00F55A31">
      <w:pPr>
        <w:ind w:firstLineChars="200" w:firstLine="360"/>
        <w:rPr>
          <w:ins w:id="75" w:author="x00116998" w:date="2015-10-15T17:36:00Z"/>
          <w:rFonts w:ascii="Verdana" w:hAnsi="Verdana" w:cs="Verdana"/>
          <w:kern w:val="0"/>
          <w:sz w:val="18"/>
          <w:szCs w:val="18"/>
          <w:lang w:val="fr-FR"/>
        </w:rPr>
      </w:pPr>
      <w:ins w:id="76" w:author="x00116998" w:date="2015-10-15T17:36:00Z">
        <w:r w:rsidRPr="00EA60CE">
          <w:rPr>
            <w:rFonts w:ascii="Verdana" w:hAnsi="Verdana" w:cs="Verdana"/>
            <w:kern w:val="0"/>
            <w:sz w:val="18"/>
            <w:szCs w:val="18"/>
            <w:lang w:val="fr-FR"/>
          </w:rPr>
          <w:t>49</w:t>
        </w:r>
        <w:r w:rsidRPr="00EA60CE">
          <w:rPr>
            <w:rFonts w:ascii="Verdana" w:hAnsi="Verdana" w:cs="Verdana" w:hint="eastAsia"/>
            <w:kern w:val="0"/>
            <w:sz w:val="18"/>
            <w:szCs w:val="18"/>
            <w:lang w:val="fr-FR"/>
          </w:rPr>
          <w:t>：</w:t>
        </w:r>
        <w:r>
          <w:rPr>
            <w:rFonts w:ascii="Verdana" w:hAnsi="Verdana" w:cs="Verdana" w:hint="eastAsia"/>
            <w:kern w:val="0"/>
            <w:sz w:val="18"/>
            <w:szCs w:val="18"/>
          </w:rPr>
          <w:t>公测工具</w:t>
        </w:r>
        <w:r w:rsidRPr="00B81656">
          <w:rPr>
            <w:rFonts w:ascii="Verdana" w:hAnsi="Verdana" w:cs="Verdana"/>
            <w:kern w:val="0"/>
            <w:sz w:val="18"/>
            <w:szCs w:val="18"/>
            <w:lang w:val="fr-FR"/>
          </w:rPr>
          <w:t>==</w:t>
        </w:r>
        <w:r>
          <w:rPr>
            <w:rFonts w:ascii="Verdana" w:hAnsi="Verdana" w:cs="Verdana" w:hint="eastAsia"/>
            <w:kern w:val="0"/>
            <w:sz w:val="18"/>
            <w:szCs w:val="18"/>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49</w:t>
        </w:r>
        <w:r w:rsidRPr="00D63A97">
          <w:rPr>
            <w:rFonts w:ascii="Verdana" w:hAnsi="Verdana" w:cs="Verdana" w:hint="eastAsia"/>
            <w:kern w:val="0"/>
            <w:sz w:val="18"/>
            <w:szCs w:val="18"/>
          </w:rPr>
          <w:t>分配</w:t>
        </w:r>
      </w:ins>
    </w:p>
    <w:p w:rsidR="00637E09" w:rsidRPr="00422E1E" w:rsidRDefault="00637E09" w:rsidP="00637E09">
      <w:pPr>
        <w:ind w:leftChars="200" w:left="420"/>
        <w:rPr>
          <w:ins w:id="77" w:author="x00116998" w:date="2015-10-21T15:46:00Z"/>
          <w:rFonts w:ascii="Verdana" w:hAnsi="Verdana"/>
          <w:kern w:val="0"/>
          <w:sz w:val="18"/>
          <w:szCs w:val="18"/>
          <w:lang w:val="fr-FR"/>
        </w:rPr>
      </w:pPr>
      <w:ins w:id="78" w:author="x00116998" w:date="2015-10-21T15:46:00Z">
        <w:r w:rsidRPr="00422E1E">
          <w:rPr>
            <w:rFonts w:hint="eastAsia"/>
            <w:lang w:val="fr-FR"/>
          </w:rPr>
          <w:t>50:</w:t>
        </w:r>
        <w:r>
          <w:rPr>
            <w:rFonts w:hint="eastAsia"/>
          </w:rPr>
          <w:t>宝贝去哪儿</w:t>
        </w:r>
        <w:r>
          <w:sym w:font="Wingdings" w:char="F0E8"/>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50</w:t>
        </w:r>
        <w:r w:rsidRPr="00D63A97">
          <w:rPr>
            <w:rFonts w:ascii="Verdana" w:hAnsi="Verdana" w:cs="Verdana" w:hint="eastAsia"/>
            <w:kern w:val="0"/>
            <w:sz w:val="18"/>
            <w:szCs w:val="18"/>
          </w:rPr>
          <w:t>分配</w:t>
        </w:r>
      </w:ins>
    </w:p>
    <w:p w:rsidR="00637E09" w:rsidRPr="007A0692" w:rsidRDefault="00637E09" w:rsidP="00637E09">
      <w:pPr>
        <w:ind w:leftChars="200" w:left="420"/>
        <w:rPr>
          <w:ins w:id="79" w:author="x00116998" w:date="2015-10-28T14:25:00Z"/>
          <w:rFonts w:ascii="Verdana" w:hAnsi="Verdana" w:cs="Verdana"/>
          <w:kern w:val="0"/>
          <w:sz w:val="18"/>
          <w:szCs w:val="18"/>
          <w:lang w:val="fr-FR"/>
        </w:rPr>
      </w:pPr>
      <w:ins w:id="80" w:author="x00116998" w:date="2015-10-21T15:46:00Z">
        <w:r w:rsidRPr="00422E1E">
          <w:rPr>
            <w:rFonts w:ascii="Verdana" w:hAnsi="Verdana"/>
            <w:kern w:val="0"/>
            <w:sz w:val="18"/>
            <w:szCs w:val="18"/>
            <w:lang w:val="fr-FR"/>
          </w:rPr>
          <w:t>51:</w:t>
        </w:r>
        <w:r>
          <w:rPr>
            <w:rFonts w:ascii="Verdana" w:hAnsi="Verdana" w:hint="eastAsia"/>
            <w:kern w:val="0"/>
            <w:sz w:val="18"/>
            <w:szCs w:val="18"/>
          </w:rPr>
          <w:t>穿戴</w:t>
        </w:r>
        <w:r w:rsidRPr="00422E1E">
          <w:rPr>
            <w:rFonts w:ascii="Verdana" w:hAnsi="Verdana" w:hint="eastAsia"/>
            <w:kern w:val="0"/>
            <w:sz w:val="18"/>
            <w:szCs w:val="18"/>
            <w:lang w:val="fr-FR"/>
          </w:rPr>
          <w:t>aw600</w:t>
        </w:r>
        <w:r>
          <w:sym w:font="Wingdings" w:char="F0E8"/>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51</w:t>
        </w:r>
        <w:r w:rsidRPr="00D63A97">
          <w:rPr>
            <w:rFonts w:ascii="Verdana" w:hAnsi="Verdana" w:cs="Verdana" w:hint="eastAsia"/>
            <w:kern w:val="0"/>
            <w:sz w:val="18"/>
            <w:szCs w:val="18"/>
          </w:rPr>
          <w:t>分配</w:t>
        </w:r>
      </w:ins>
    </w:p>
    <w:p w:rsidR="002E34DD" w:rsidRPr="00422E1E" w:rsidRDefault="007A2DE7" w:rsidP="00637E09">
      <w:pPr>
        <w:ind w:leftChars="200" w:left="420"/>
        <w:rPr>
          <w:ins w:id="81" w:author="x00116998" w:date="2015-10-21T15:46:00Z"/>
          <w:rFonts w:ascii="Verdana" w:hAnsi="Verdana"/>
          <w:kern w:val="0"/>
          <w:sz w:val="18"/>
          <w:szCs w:val="18"/>
          <w:lang w:val="fr-FR"/>
        </w:rPr>
      </w:pPr>
      <w:ins w:id="82" w:author="x00116998" w:date="2015-10-28T14:25:00Z">
        <w:r w:rsidRPr="007A2DE7">
          <w:rPr>
            <w:rFonts w:ascii="Verdana" w:hAnsi="Verdana" w:cs="Verdana"/>
            <w:kern w:val="0"/>
            <w:sz w:val="18"/>
            <w:szCs w:val="18"/>
            <w:lang w:val="fr-FR"/>
          </w:rPr>
          <w:t>52</w:t>
        </w:r>
        <w:r w:rsidRPr="007A2DE7">
          <w:rPr>
            <w:rFonts w:ascii="Verdana" w:hAnsi="Verdana" w:cs="Verdana" w:hint="eastAsia"/>
            <w:kern w:val="0"/>
            <w:sz w:val="18"/>
            <w:szCs w:val="18"/>
            <w:lang w:val="fr-FR"/>
          </w:rPr>
          <w:t>：</w:t>
        </w:r>
        <w:r w:rsidR="002E34DD">
          <w:rPr>
            <w:rFonts w:ascii="Verdana" w:hAnsi="Verdana" w:cs="Verdana" w:hint="eastAsia"/>
            <w:kern w:val="0"/>
            <w:sz w:val="18"/>
            <w:szCs w:val="18"/>
          </w:rPr>
          <w:t>华为影院</w:t>
        </w:r>
      </w:ins>
      <w:ins w:id="83" w:author="x00116998" w:date="2015-10-28T14:26:00Z">
        <w:r w:rsidR="002E34DD" w:rsidRPr="002E34DD">
          <w:rPr>
            <w:rFonts w:ascii="Verdana" w:hAnsi="Verdana" w:cs="Verdana"/>
            <w:kern w:val="0"/>
            <w:sz w:val="18"/>
            <w:szCs w:val="18"/>
          </w:rPr>
          <w:sym w:font="Wingdings" w:char="F0E8"/>
        </w:r>
        <w:r w:rsidR="002E34DD" w:rsidRPr="00D63A97">
          <w:rPr>
            <w:rFonts w:ascii="Verdana" w:hAnsi="Verdana" w:cs="Verdana" w:hint="eastAsia"/>
            <w:kern w:val="0"/>
            <w:sz w:val="18"/>
            <w:szCs w:val="18"/>
          </w:rPr>
          <w:t>对应</w:t>
        </w:r>
        <w:r w:rsidR="002E34DD" w:rsidRPr="00F255DF">
          <w:rPr>
            <w:rFonts w:ascii="Verdana" w:hAnsi="Verdana" w:cs="Verdana"/>
            <w:kern w:val="0"/>
            <w:sz w:val="18"/>
            <w:szCs w:val="18"/>
            <w:lang w:val="fr-FR"/>
          </w:rPr>
          <w:t>userID</w:t>
        </w:r>
        <w:r w:rsidR="002E34DD" w:rsidRPr="00D63A97">
          <w:rPr>
            <w:rFonts w:ascii="Verdana" w:hAnsi="Verdana" w:cs="Verdana" w:hint="eastAsia"/>
            <w:kern w:val="0"/>
            <w:sz w:val="18"/>
            <w:szCs w:val="18"/>
          </w:rPr>
          <w:t>按</w:t>
        </w:r>
        <w:r w:rsidR="002E34DD" w:rsidRPr="00F255DF">
          <w:rPr>
            <w:rFonts w:ascii="Verdana" w:hAnsi="Verdana" w:cs="Verdana"/>
            <w:kern w:val="0"/>
            <w:sz w:val="18"/>
            <w:szCs w:val="18"/>
            <w:lang w:val="fr-FR"/>
          </w:rPr>
          <w:t>serviceID</w:t>
        </w:r>
        <w:r w:rsidR="002E34DD" w:rsidRPr="00F255DF">
          <w:rPr>
            <w:rFonts w:ascii="Verdana" w:hAnsi="Verdana" w:cs="Verdana" w:hint="eastAsia"/>
            <w:kern w:val="0"/>
            <w:sz w:val="18"/>
            <w:szCs w:val="18"/>
            <w:lang w:val="fr-FR"/>
          </w:rPr>
          <w:t>＝</w:t>
        </w:r>
        <w:r w:rsidR="002E34DD">
          <w:rPr>
            <w:rFonts w:ascii="Verdana" w:hAnsi="Verdana" w:cs="Verdana" w:hint="eastAsia"/>
            <w:kern w:val="0"/>
            <w:sz w:val="18"/>
            <w:szCs w:val="18"/>
            <w:lang w:val="fr-FR"/>
          </w:rPr>
          <w:t>5</w:t>
        </w:r>
        <w:r w:rsidR="002E34DD">
          <w:rPr>
            <w:rFonts w:ascii="Verdana" w:hAnsi="Verdana" w:cs="Verdana"/>
            <w:kern w:val="0"/>
            <w:sz w:val="18"/>
            <w:szCs w:val="18"/>
            <w:lang w:val="fr-FR"/>
          </w:rPr>
          <w:t>2</w:t>
        </w:r>
        <w:r w:rsidR="002E34DD" w:rsidRPr="00D63A97">
          <w:rPr>
            <w:rFonts w:ascii="Verdana" w:hAnsi="Verdana" w:cs="Verdana" w:hint="eastAsia"/>
            <w:kern w:val="0"/>
            <w:sz w:val="18"/>
            <w:szCs w:val="18"/>
          </w:rPr>
          <w:t>分配</w:t>
        </w:r>
      </w:ins>
    </w:p>
    <w:p w:rsidR="003D15E3" w:rsidRPr="00BA6BBB" w:rsidRDefault="007A2DE7" w:rsidP="003D15E3">
      <w:pPr>
        <w:ind w:leftChars="200" w:left="420"/>
        <w:rPr>
          <w:ins w:id="84" w:author="x00116998" w:date="2015-11-23T17:50:00Z"/>
          <w:rFonts w:ascii="Verdana" w:hAnsi="Verdana" w:cs="Verdana"/>
          <w:kern w:val="0"/>
          <w:sz w:val="18"/>
          <w:szCs w:val="18"/>
          <w:lang w:val="fr-FR"/>
        </w:rPr>
      </w:pPr>
      <w:ins w:id="85" w:author="x00116998" w:date="2015-10-31T09:59:00Z">
        <w:r w:rsidRPr="007A2DE7">
          <w:rPr>
            <w:rFonts w:ascii="Verdana" w:hAnsi="Verdana"/>
            <w:kern w:val="0"/>
            <w:sz w:val="18"/>
            <w:szCs w:val="18"/>
            <w:lang w:val="fr-FR"/>
          </w:rPr>
          <w:t>53:</w:t>
        </w:r>
        <w:r w:rsidR="003D15E3">
          <w:rPr>
            <w:rFonts w:ascii="Verdana" w:hAnsi="Verdana" w:hint="eastAsia"/>
            <w:kern w:val="0"/>
            <w:sz w:val="18"/>
            <w:szCs w:val="18"/>
          </w:rPr>
          <w:t>企业云</w:t>
        </w:r>
        <w:r w:rsidR="003D15E3" w:rsidRPr="002E34DD">
          <w:rPr>
            <w:rFonts w:ascii="Verdana" w:hAnsi="Verdana" w:cs="Verdana"/>
            <w:kern w:val="0"/>
            <w:sz w:val="18"/>
            <w:szCs w:val="18"/>
          </w:rPr>
          <w:sym w:font="Wingdings" w:char="F0E8"/>
        </w:r>
        <w:r w:rsidR="003D15E3" w:rsidRPr="00D63A97">
          <w:rPr>
            <w:rFonts w:ascii="Verdana" w:hAnsi="Verdana" w:cs="Verdana" w:hint="eastAsia"/>
            <w:kern w:val="0"/>
            <w:sz w:val="18"/>
            <w:szCs w:val="18"/>
          </w:rPr>
          <w:t>对应</w:t>
        </w:r>
        <w:r w:rsidR="003D15E3" w:rsidRPr="00F255DF">
          <w:rPr>
            <w:rFonts w:ascii="Verdana" w:hAnsi="Verdana" w:cs="Verdana"/>
            <w:kern w:val="0"/>
            <w:sz w:val="18"/>
            <w:szCs w:val="18"/>
            <w:lang w:val="fr-FR"/>
          </w:rPr>
          <w:t>userID</w:t>
        </w:r>
        <w:r w:rsidR="003D15E3" w:rsidRPr="00D63A97">
          <w:rPr>
            <w:rFonts w:ascii="Verdana" w:hAnsi="Verdana" w:cs="Verdana" w:hint="eastAsia"/>
            <w:kern w:val="0"/>
            <w:sz w:val="18"/>
            <w:szCs w:val="18"/>
          </w:rPr>
          <w:t>按</w:t>
        </w:r>
        <w:r w:rsidR="003D15E3" w:rsidRPr="00F255DF">
          <w:rPr>
            <w:rFonts w:ascii="Verdana" w:hAnsi="Verdana" w:cs="Verdana"/>
            <w:kern w:val="0"/>
            <w:sz w:val="18"/>
            <w:szCs w:val="18"/>
            <w:lang w:val="fr-FR"/>
          </w:rPr>
          <w:t>serviceID</w:t>
        </w:r>
        <w:r w:rsidR="003D15E3" w:rsidRPr="00F255DF">
          <w:rPr>
            <w:rFonts w:ascii="Verdana" w:hAnsi="Verdana" w:cs="Verdana" w:hint="eastAsia"/>
            <w:kern w:val="0"/>
            <w:sz w:val="18"/>
            <w:szCs w:val="18"/>
            <w:lang w:val="fr-FR"/>
          </w:rPr>
          <w:t>＝</w:t>
        </w:r>
        <w:r w:rsidR="003D15E3">
          <w:rPr>
            <w:rFonts w:ascii="Verdana" w:hAnsi="Verdana" w:cs="Verdana" w:hint="eastAsia"/>
            <w:kern w:val="0"/>
            <w:sz w:val="18"/>
            <w:szCs w:val="18"/>
            <w:lang w:val="fr-FR"/>
          </w:rPr>
          <w:t>53</w:t>
        </w:r>
        <w:r w:rsidR="003D15E3" w:rsidRPr="00D63A97">
          <w:rPr>
            <w:rFonts w:ascii="Verdana" w:hAnsi="Verdana" w:cs="Verdana" w:hint="eastAsia"/>
            <w:kern w:val="0"/>
            <w:sz w:val="18"/>
            <w:szCs w:val="18"/>
          </w:rPr>
          <w:t>分配</w:t>
        </w:r>
      </w:ins>
    </w:p>
    <w:p w:rsidR="00AA2473" w:rsidRPr="00364626" w:rsidRDefault="007A2DE7" w:rsidP="003D15E3">
      <w:pPr>
        <w:ind w:leftChars="200" w:left="420"/>
        <w:rPr>
          <w:ins w:id="86" w:author="x00116998" w:date="2015-11-30T20:08:00Z"/>
          <w:rFonts w:ascii="宋体" w:hAnsi="宋体"/>
          <w:sz w:val="18"/>
          <w:szCs w:val="18"/>
          <w:lang w:val="fr-FR"/>
        </w:rPr>
      </w:pPr>
      <w:ins w:id="87" w:author="x00116998" w:date="2015-11-23T17:50:00Z">
        <w:r w:rsidRPr="007A2DE7">
          <w:rPr>
            <w:rFonts w:ascii="Verdana" w:hAnsi="Verdana"/>
            <w:sz w:val="18"/>
            <w:szCs w:val="18"/>
            <w:lang w:val="fr-FR"/>
          </w:rPr>
          <w:t>54:</w:t>
        </w:r>
        <w:r w:rsidR="00AA2473">
          <w:rPr>
            <w:rFonts w:ascii="宋体" w:hAnsi="宋体" w:hint="eastAsia"/>
            <w:sz w:val="18"/>
            <w:szCs w:val="18"/>
          </w:rPr>
          <w:t>智能家居</w:t>
        </w:r>
        <w:r w:rsidR="00AA2473">
          <w:rPr>
            <w:rFonts w:ascii="Wingdings" w:hAnsi="Wingdings"/>
            <w:sz w:val="18"/>
            <w:szCs w:val="18"/>
          </w:rPr>
          <w:t></w:t>
        </w:r>
        <w:r w:rsidR="00AA2473">
          <w:rPr>
            <w:rFonts w:ascii="宋体" w:hAnsi="宋体" w:hint="eastAsia"/>
            <w:sz w:val="18"/>
            <w:szCs w:val="18"/>
          </w:rPr>
          <w:t>对应</w:t>
        </w:r>
        <w:r w:rsidR="00AA2473">
          <w:rPr>
            <w:rFonts w:ascii="Verdana" w:hAnsi="Verdana"/>
            <w:sz w:val="18"/>
            <w:szCs w:val="18"/>
            <w:lang w:val="fr-FR"/>
          </w:rPr>
          <w:t>userID</w:t>
        </w:r>
        <w:r w:rsidR="00AA2473">
          <w:rPr>
            <w:rFonts w:ascii="宋体" w:hAnsi="宋体" w:hint="eastAsia"/>
            <w:sz w:val="18"/>
            <w:szCs w:val="18"/>
          </w:rPr>
          <w:t>按</w:t>
        </w:r>
        <w:r w:rsidR="00AA2473">
          <w:rPr>
            <w:rFonts w:ascii="Verdana" w:hAnsi="Verdana"/>
            <w:sz w:val="18"/>
            <w:szCs w:val="18"/>
            <w:lang w:val="fr-FR"/>
          </w:rPr>
          <w:t>serviceID</w:t>
        </w:r>
        <w:r w:rsidRPr="007A2DE7">
          <w:rPr>
            <w:rFonts w:ascii="宋体" w:hAnsi="宋体" w:hint="eastAsia"/>
            <w:sz w:val="18"/>
            <w:szCs w:val="18"/>
            <w:lang w:val="fr-FR"/>
          </w:rPr>
          <w:t>＝</w:t>
        </w:r>
        <w:r w:rsidR="00AA2473">
          <w:rPr>
            <w:rFonts w:ascii="Verdana" w:hAnsi="Verdana"/>
            <w:sz w:val="18"/>
            <w:szCs w:val="18"/>
            <w:lang w:val="fr-FR"/>
          </w:rPr>
          <w:t>54</w:t>
        </w:r>
        <w:r w:rsidR="00AA2473">
          <w:rPr>
            <w:rFonts w:ascii="宋体" w:hAnsi="宋体" w:hint="eastAsia"/>
            <w:sz w:val="18"/>
            <w:szCs w:val="18"/>
          </w:rPr>
          <w:t>分配</w:t>
        </w:r>
      </w:ins>
    </w:p>
    <w:p w:rsidR="002F64D3" w:rsidRPr="00F361EE" w:rsidRDefault="002F64D3" w:rsidP="003D15E3">
      <w:pPr>
        <w:ind w:leftChars="200" w:left="420"/>
        <w:rPr>
          <w:ins w:id="88" w:author="x00116998" w:date="2015-12-22T14:12:00Z"/>
          <w:rFonts w:ascii="宋体" w:hAnsi="宋体"/>
          <w:sz w:val="18"/>
          <w:szCs w:val="18"/>
          <w:lang w:val="fr-FR"/>
          <w:rPrChange w:id="89" w:author="x00116998" w:date="2016-01-22T10:06:00Z">
            <w:rPr>
              <w:ins w:id="90" w:author="x00116998" w:date="2015-12-22T14:12:00Z"/>
              <w:rFonts w:ascii="宋体" w:hAnsi="宋体"/>
              <w:sz w:val="18"/>
              <w:szCs w:val="18"/>
            </w:rPr>
          </w:rPrChange>
        </w:rPr>
      </w:pPr>
      <w:ins w:id="91" w:author="x00116998" w:date="2015-11-30T20:08:00Z">
        <w:r w:rsidRPr="003F19BE">
          <w:rPr>
            <w:rFonts w:ascii="Verdana" w:hAnsi="Verdana"/>
            <w:sz w:val="18"/>
            <w:szCs w:val="18"/>
            <w:lang w:val="fr-FR"/>
          </w:rPr>
          <w:t>5</w:t>
        </w:r>
        <w:r>
          <w:rPr>
            <w:rFonts w:ascii="Verdana" w:hAnsi="Verdana" w:hint="eastAsia"/>
            <w:sz w:val="18"/>
            <w:szCs w:val="18"/>
            <w:lang w:val="fr-FR"/>
          </w:rPr>
          <w:t>5</w:t>
        </w:r>
        <w:r w:rsidRPr="003F19BE">
          <w:rPr>
            <w:rFonts w:ascii="Verdana" w:hAnsi="Verdana"/>
            <w:sz w:val="18"/>
            <w:szCs w:val="18"/>
            <w:lang w:val="fr-FR"/>
          </w:rPr>
          <w:t>:</w:t>
        </w:r>
      </w:ins>
      <w:ins w:id="92" w:author="x00116998" w:date="2015-11-30T20:15:00Z">
        <w:r>
          <w:rPr>
            <w:rFonts w:ascii="Verdana" w:hAnsi="Verdana" w:hint="eastAsia"/>
            <w:sz w:val="18"/>
            <w:szCs w:val="18"/>
            <w:lang w:val="fr-FR"/>
          </w:rPr>
          <w:t>位置</w:t>
        </w:r>
      </w:ins>
      <w:ins w:id="93" w:author="x00116998" w:date="2015-11-30T20:08:00Z">
        <w:r>
          <w:rPr>
            <w:rFonts w:ascii="Verdana" w:hAnsi="Verdana" w:hint="eastAsia"/>
            <w:sz w:val="18"/>
            <w:szCs w:val="18"/>
          </w:rPr>
          <w:t>共享</w:t>
        </w:r>
        <w:r>
          <w:rPr>
            <w:rFonts w:ascii="Wingdings" w:hAnsi="Wingdings"/>
            <w:sz w:val="18"/>
            <w:szCs w:val="18"/>
          </w:rPr>
          <w:t></w:t>
        </w:r>
        <w:r>
          <w:rPr>
            <w:rFonts w:ascii="宋体" w:hAnsi="宋体" w:hint="eastAsia"/>
            <w:sz w:val="18"/>
            <w:szCs w:val="18"/>
          </w:rPr>
          <w:t>对应</w:t>
        </w:r>
        <w:r>
          <w:rPr>
            <w:rFonts w:ascii="Verdana" w:hAnsi="Verdana"/>
            <w:sz w:val="18"/>
            <w:szCs w:val="18"/>
            <w:lang w:val="fr-FR"/>
          </w:rPr>
          <w:t>userID</w:t>
        </w:r>
        <w:r>
          <w:rPr>
            <w:rFonts w:ascii="宋体" w:hAnsi="宋体" w:hint="eastAsia"/>
            <w:sz w:val="18"/>
            <w:szCs w:val="18"/>
          </w:rPr>
          <w:t>按</w:t>
        </w:r>
        <w:r>
          <w:rPr>
            <w:rFonts w:ascii="Verdana" w:hAnsi="Verdana"/>
            <w:sz w:val="18"/>
            <w:szCs w:val="18"/>
            <w:lang w:val="fr-FR"/>
          </w:rPr>
          <w:t>serviceID</w:t>
        </w:r>
        <w:r w:rsidRPr="003F19BE">
          <w:rPr>
            <w:rFonts w:ascii="宋体" w:hAnsi="宋体" w:hint="eastAsia"/>
            <w:sz w:val="18"/>
            <w:szCs w:val="18"/>
            <w:lang w:val="fr-FR"/>
          </w:rPr>
          <w:t>＝</w:t>
        </w:r>
        <w:r>
          <w:rPr>
            <w:rFonts w:ascii="Verdana" w:hAnsi="Verdana"/>
            <w:sz w:val="18"/>
            <w:szCs w:val="18"/>
            <w:lang w:val="fr-FR"/>
          </w:rPr>
          <w:t>5</w:t>
        </w:r>
        <w:r>
          <w:rPr>
            <w:rFonts w:ascii="Verdana" w:hAnsi="Verdana" w:hint="eastAsia"/>
            <w:sz w:val="18"/>
            <w:szCs w:val="18"/>
            <w:lang w:val="fr-FR"/>
          </w:rPr>
          <w:t>5</w:t>
        </w:r>
        <w:r>
          <w:rPr>
            <w:rFonts w:ascii="宋体" w:hAnsi="宋体" w:hint="eastAsia"/>
            <w:sz w:val="18"/>
            <w:szCs w:val="18"/>
          </w:rPr>
          <w:t>分配</w:t>
        </w:r>
      </w:ins>
    </w:p>
    <w:p w:rsidR="00630B02" w:rsidRPr="00A45241" w:rsidRDefault="00630B02" w:rsidP="00630B02">
      <w:pPr>
        <w:ind w:leftChars="200" w:left="420"/>
        <w:rPr>
          <w:ins w:id="94" w:author="x00116998" w:date="2016-03-01T17:40:00Z"/>
          <w:rFonts w:ascii="宋体" w:hAnsi="宋体"/>
          <w:sz w:val="18"/>
          <w:szCs w:val="18"/>
          <w:lang w:val="fr-FR"/>
          <w:rPrChange w:id="95" w:author="x00116998" w:date="2016-03-09T09:15:00Z">
            <w:rPr>
              <w:ins w:id="96" w:author="x00116998" w:date="2016-03-01T17:40:00Z"/>
              <w:rFonts w:ascii="宋体" w:hAnsi="宋体"/>
              <w:sz w:val="18"/>
              <w:szCs w:val="18"/>
            </w:rPr>
          </w:rPrChange>
        </w:rPr>
      </w:pPr>
      <w:ins w:id="97" w:author="x00116998" w:date="2015-12-22T14:12:00Z">
        <w:r w:rsidRPr="003F19BE">
          <w:rPr>
            <w:rFonts w:ascii="Verdana" w:hAnsi="Verdana"/>
            <w:sz w:val="18"/>
            <w:szCs w:val="18"/>
            <w:lang w:val="fr-FR"/>
          </w:rPr>
          <w:t>5</w:t>
        </w:r>
        <w:r>
          <w:rPr>
            <w:rFonts w:ascii="Verdana" w:hAnsi="Verdana" w:hint="eastAsia"/>
            <w:sz w:val="18"/>
            <w:szCs w:val="18"/>
            <w:lang w:val="fr-FR"/>
          </w:rPr>
          <w:t>6</w:t>
        </w:r>
        <w:r w:rsidRPr="003F19BE">
          <w:rPr>
            <w:rFonts w:ascii="Verdana" w:hAnsi="Verdana"/>
            <w:sz w:val="18"/>
            <w:szCs w:val="18"/>
            <w:lang w:val="fr-FR"/>
          </w:rPr>
          <w:t>:</w:t>
        </w:r>
        <w:r>
          <w:rPr>
            <w:rFonts w:ascii="Verdana" w:hAnsi="Verdana" w:hint="eastAsia"/>
            <w:sz w:val="18"/>
            <w:szCs w:val="18"/>
          </w:rPr>
          <w:t>负一屏</w:t>
        </w:r>
      </w:ins>
      <w:ins w:id="98" w:author="x00116998" w:date="2016-03-01T17:40:00Z">
        <w:r w:rsidR="00412892">
          <w:rPr>
            <w:rFonts w:ascii="Wingdings" w:hAnsi="Wingdings"/>
            <w:sz w:val="18"/>
            <w:szCs w:val="18"/>
          </w:rPr>
          <w:t></w:t>
        </w:r>
        <w:r w:rsidR="00412892">
          <w:rPr>
            <w:rFonts w:ascii="宋体" w:hAnsi="宋体" w:hint="eastAsia"/>
            <w:sz w:val="18"/>
            <w:szCs w:val="18"/>
          </w:rPr>
          <w:t>对应</w:t>
        </w:r>
        <w:r w:rsidR="00412892">
          <w:rPr>
            <w:rFonts w:ascii="Verdana" w:hAnsi="Verdana"/>
            <w:sz w:val="18"/>
            <w:szCs w:val="18"/>
            <w:lang w:val="fr-FR"/>
          </w:rPr>
          <w:t>userID</w:t>
        </w:r>
        <w:r w:rsidR="00412892">
          <w:rPr>
            <w:rFonts w:ascii="宋体" w:hAnsi="宋体" w:hint="eastAsia"/>
            <w:sz w:val="18"/>
            <w:szCs w:val="18"/>
          </w:rPr>
          <w:t>按</w:t>
        </w:r>
        <w:r w:rsidR="00412892">
          <w:rPr>
            <w:rFonts w:ascii="Verdana" w:hAnsi="Verdana"/>
            <w:sz w:val="18"/>
            <w:szCs w:val="18"/>
            <w:lang w:val="fr-FR"/>
          </w:rPr>
          <w:t>serviceID</w:t>
        </w:r>
        <w:r w:rsidR="00412892" w:rsidRPr="003F19BE">
          <w:rPr>
            <w:rFonts w:ascii="宋体" w:hAnsi="宋体" w:hint="eastAsia"/>
            <w:sz w:val="18"/>
            <w:szCs w:val="18"/>
            <w:lang w:val="fr-FR"/>
          </w:rPr>
          <w:t>＝</w:t>
        </w:r>
        <w:r w:rsidR="00412892">
          <w:rPr>
            <w:rFonts w:ascii="Verdana" w:hAnsi="Verdana"/>
            <w:sz w:val="18"/>
            <w:szCs w:val="18"/>
            <w:lang w:val="fr-FR"/>
          </w:rPr>
          <w:t>5</w:t>
        </w:r>
        <w:r w:rsidR="00412892">
          <w:rPr>
            <w:rFonts w:ascii="Verdana" w:hAnsi="Verdana" w:hint="eastAsia"/>
            <w:sz w:val="18"/>
            <w:szCs w:val="18"/>
            <w:lang w:val="fr-FR"/>
          </w:rPr>
          <w:t>6</w:t>
        </w:r>
        <w:r w:rsidR="00412892">
          <w:rPr>
            <w:rFonts w:ascii="宋体" w:hAnsi="宋体" w:hint="eastAsia"/>
            <w:sz w:val="18"/>
            <w:szCs w:val="18"/>
          </w:rPr>
          <w:t>分配</w:t>
        </w:r>
      </w:ins>
    </w:p>
    <w:p w:rsidR="00412892" w:rsidRPr="008E5E39" w:rsidRDefault="00E0174E" w:rsidP="00630B02">
      <w:pPr>
        <w:ind w:leftChars="200" w:left="420"/>
        <w:rPr>
          <w:ins w:id="99" w:author="x00116998" w:date="2016-03-16T10:15:00Z"/>
          <w:rFonts w:ascii="宋体" w:hAnsi="宋体"/>
          <w:sz w:val="18"/>
          <w:szCs w:val="18"/>
          <w:lang w:val="fr-FR"/>
          <w:rPrChange w:id="100" w:author="x00116998" w:date="2016-03-16T17:33:00Z">
            <w:rPr>
              <w:ins w:id="101" w:author="x00116998" w:date="2016-03-16T10:15:00Z"/>
              <w:rFonts w:ascii="宋体" w:hAnsi="宋体"/>
              <w:sz w:val="18"/>
              <w:szCs w:val="18"/>
            </w:rPr>
          </w:rPrChange>
        </w:rPr>
      </w:pPr>
      <w:ins w:id="102" w:author="x00116998" w:date="2016-03-01T17:40:00Z">
        <w:r w:rsidRPr="00E0174E">
          <w:rPr>
            <w:rFonts w:ascii="宋体" w:hAnsi="宋体"/>
            <w:sz w:val="18"/>
            <w:szCs w:val="18"/>
            <w:lang w:val="fr-FR"/>
            <w:rPrChange w:id="103" w:author="x00116998" w:date="2016-03-09T09:15:00Z">
              <w:rPr>
                <w:rFonts w:ascii="宋体" w:hAnsi="宋体"/>
                <w:sz w:val="18"/>
                <w:szCs w:val="18"/>
              </w:rPr>
            </w:rPrChange>
          </w:rPr>
          <w:t>57：</w:t>
        </w:r>
        <w:r w:rsidR="00412892">
          <w:rPr>
            <w:rFonts w:ascii="宋体" w:hAnsi="宋体" w:hint="eastAsia"/>
            <w:color w:val="0070C0"/>
          </w:rPr>
          <w:t>终端众测</w:t>
        </w:r>
        <w:r w:rsidRPr="00E0174E">
          <w:rPr>
            <w:rFonts w:ascii="宋体" w:hAnsi="宋体"/>
            <w:color w:val="0070C0"/>
            <w:lang w:val="fr-FR"/>
            <w:rPrChange w:id="104" w:author="x00116998" w:date="2016-03-09T09:15:00Z">
              <w:rPr>
                <w:rFonts w:ascii="宋体" w:hAnsi="宋体"/>
                <w:color w:val="0070C0"/>
              </w:rPr>
            </w:rPrChange>
          </w:rPr>
          <w:t>/Betaclub</w:t>
        </w:r>
        <w:r w:rsidR="00412892">
          <w:rPr>
            <w:rFonts w:ascii="Wingdings" w:hAnsi="Wingdings"/>
            <w:sz w:val="18"/>
            <w:szCs w:val="18"/>
          </w:rPr>
          <w:t></w:t>
        </w:r>
        <w:r w:rsidR="00412892">
          <w:rPr>
            <w:rFonts w:ascii="宋体" w:hAnsi="宋体" w:hint="eastAsia"/>
            <w:sz w:val="18"/>
            <w:szCs w:val="18"/>
          </w:rPr>
          <w:t>对应</w:t>
        </w:r>
        <w:r w:rsidR="00412892">
          <w:rPr>
            <w:rFonts w:ascii="Verdana" w:hAnsi="Verdana"/>
            <w:sz w:val="18"/>
            <w:szCs w:val="18"/>
            <w:lang w:val="fr-FR"/>
          </w:rPr>
          <w:t>userID</w:t>
        </w:r>
        <w:r w:rsidR="00412892">
          <w:rPr>
            <w:rFonts w:ascii="宋体" w:hAnsi="宋体" w:hint="eastAsia"/>
            <w:sz w:val="18"/>
            <w:szCs w:val="18"/>
          </w:rPr>
          <w:t>按</w:t>
        </w:r>
        <w:r w:rsidR="00412892">
          <w:rPr>
            <w:rFonts w:ascii="Verdana" w:hAnsi="Verdana"/>
            <w:sz w:val="18"/>
            <w:szCs w:val="18"/>
            <w:lang w:val="fr-FR"/>
          </w:rPr>
          <w:t>serviceID</w:t>
        </w:r>
        <w:r w:rsidR="00412892" w:rsidRPr="003F19BE">
          <w:rPr>
            <w:rFonts w:ascii="宋体" w:hAnsi="宋体" w:hint="eastAsia"/>
            <w:sz w:val="18"/>
            <w:szCs w:val="18"/>
            <w:lang w:val="fr-FR"/>
          </w:rPr>
          <w:t>＝</w:t>
        </w:r>
        <w:r w:rsidR="00412892">
          <w:rPr>
            <w:rFonts w:ascii="Verdana" w:hAnsi="Verdana"/>
            <w:sz w:val="18"/>
            <w:szCs w:val="18"/>
            <w:lang w:val="fr-FR"/>
          </w:rPr>
          <w:t>5</w:t>
        </w:r>
        <w:r w:rsidR="00412892">
          <w:rPr>
            <w:rFonts w:ascii="Verdana" w:hAnsi="Verdana" w:hint="eastAsia"/>
            <w:sz w:val="18"/>
            <w:szCs w:val="18"/>
            <w:lang w:val="fr-FR"/>
          </w:rPr>
          <w:t>7</w:t>
        </w:r>
        <w:r w:rsidR="00412892">
          <w:rPr>
            <w:rFonts w:ascii="宋体" w:hAnsi="宋体" w:hint="eastAsia"/>
            <w:sz w:val="18"/>
            <w:szCs w:val="18"/>
          </w:rPr>
          <w:t>分配</w:t>
        </w:r>
      </w:ins>
    </w:p>
    <w:p w:rsidR="00ED5CB2" w:rsidRPr="008E5E39" w:rsidRDefault="00E0174E" w:rsidP="00ED5CB2">
      <w:pPr>
        <w:ind w:leftChars="200" w:left="420"/>
        <w:rPr>
          <w:ins w:id="105" w:author="x00116998" w:date="2016-03-16T10:15:00Z"/>
          <w:rFonts w:ascii="宋体" w:hAnsi="宋体"/>
          <w:sz w:val="18"/>
          <w:szCs w:val="18"/>
          <w:lang w:val="fr-FR"/>
          <w:rPrChange w:id="106" w:author="x00116998" w:date="2016-03-16T17:33:00Z">
            <w:rPr>
              <w:ins w:id="107" w:author="x00116998" w:date="2016-03-16T10:15:00Z"/>
              <w:rFonts w:ascii="宋体" w:hAnsi="宋体"/>
              <w:sz w:val="18"/>
              <w:szCs w:val="18"/>
            </w:rPr>
          </w:rPrChange>
        </w:rPr>
      </w:pPr>
      <w:ins w:id="108" w:author="x00116998" w:date="2016-03-16T10:15:00Z">
        <w:r w:rsidRPr="00E0174E">
          <w:rPr>
            <w:rFonts w:ascii="Verdana" w:hAnsi="Verdana"/>
            <w:kern w:val="0"/>
            <w:sz w:val="18"/>
            <w:szCs w:val="18"/>
            <w:lang w:val="fr-FR"/>
            <w:rPrChange w:id="109" w:author="x00116998" w:date="2016-03-16T17:33:00Z">
              <w:rPr>
                <w:rFonts w:ascii="Verdana" w:hAnsi="Verdana"/>
                <w:kern w:val="0"/>
                <w:sz w:val="18"/>
                <w:szCs w:val="18"/>
              </w:rPr>
            </w:rPrChange>
          </w:rPr>
          <w:t>58:</w:t>
        </w:r>
        <w:r w:rsidR="00ED5CB2" w:rsidRPr="00ED5CB2">
          <w:rPr>
            <w:rFonts w:ascii="Verdana" w:hAnsi="Verdana" w:hint="eastAsia"/>
            <w:kern w:val="0"/>
            <w:sz w:val="18"/>
            <w:szCs w:val="18"/>
          </w:rPr>
          <w:t>安全奖励计划网站</w:t>
        </w:r>
        <w:r w:rsidR="00ED5CB2">
          <w:rPr>
            <w:rFonts w:ascii="Wingdings" w:hAnsi="Wingdings"/>
            <w:sz w:val="18"/>
            <w:szCs w:val="18"/>
          </w:rPr>
          <w:t></w:t>
        </w:r>
        <w:r w:rsidR="00ED5CB2">
          <w:rPr>
            <w:rFonts w:ascii="宋体" w:hAnsi="宋体" w:hint="eastAsia"/>
            <w:sz w:val="18"/>
            <w:szCs w:val="18"/>
          </w:rPr>
          <w:t>对应</w:t>
        </w:r>
        <w:r w:rsidR="00ED5CB2">
          <w:rPr>
            <w:rFonts w:ascii="Verdana" w:hAnsi="Verdana"/>
            <w:sz w:val="18"/>
            <w:szCs w:val="18"/>
            <w:lang w:val="fr-FR"/>
          </w:rPr>
          <w:t>userID</w:t>
        </w:r>
        <w:r w:rsidR="00ED5CB2">
          <w:rPr>
            <w:rFonts w:ascii="宋体" w:hAnsi="宋体" w:hint="eastAsia"/>
            <w:sz w:val="18"/>
            <w:szCs w:val="18"/>
          </w:rPr>
          <w:t>按</w:t>
        </w:r>
        <w:r w:rsidR="00ED5CB2">
          <w:rPr>
            <w:rFonts w:ascii="Verdana" w:hAnsi="Verdana"/>
            <w:sz w:val="18"/>
            <w:szCs w:val="18"/>
            <w:lang w:val="fr-FR"/>
          </w:rPr>
          <w:t>serviceID</w:t>
        </w:r>
        <w:r w:rsidR="00ED5CB2" w:rsidRPr="003F19BE">
          <w:rPr>
            <w:rFonts w:ascii="宋体" w:hAnsi="宋体" w:hint="eastAsia"/>
            <w:sz w:val="18"/>
            <w:szCs w:val="18"/>
            <w:lang w:val="fr-FR"/>
          </w:rPr>
          <w:t>＝</w:t>
        </w:r>
        <w:r w:rsidR="00ED5CB2">
          <w:rPr>
            <w:rFonts w:ascii="Verdana" w:hAnsi="Verdana"/>
            <w:sz w:val="18"/>
            <w:szCs w:val="18"/>
            <w:lang w:val="fr-FR"/>
          </w:rPr>
          <w:t>5</w:t>
        </w:r>
        <w:r w:rsidR="00ED5CB2">
          <w:rPr>
            <w:rFonts w:ascii="Verdana" w:hAnsi="Verdana" w:hint="eastAsia"/>
            <w:sz w:val="18"/>
            <w:szCs w:val="18"/>
            <w:lang w:val="fr-FR"/>
          </w:rPr>
          <w:t>8</w:t>
        </w:r>
        <w:r w:rsidR="00ED5CB2">
          <w:rPr>
            <w:rFonts w:ascii="宋体" w:hAnsi="宋体" w:hint="eastAsia"/>
            <w:sz w:val="18"/>
            <w:szCs w:val="18"/>
          </w:rPr>
          <w:t>分配</w:t>
        </w:r>
      </w:ins>
    </w:p>
    <w:p w:rsidR="00AB1D7C" w:rsidRPr="00D600E2" w:rsidRDefault="00E0174E" w:rsidP="00AB1D7C">
      <w:pPr>
        <w:ind w:leftChars="200" w:left="420"/>
        <w:rPr>
          <w:ins w:id="110" w:author="x00116998" w:date="2016-03-21T14:19:00Z"/>
          <w:rFonts w:ascii="Verdana" w:hAnsi="Verdana"/>
          <w:kern w:val="0"/>
          <w:sz w:val="18"/>
          <w:szCs w:val="18"/>
          <w:lang w:val="fr-FR"/>
          <w:rPrChange w:id="111" w:author="x00116998" w:date="2016-04-05T14:18:00Z">
            <w:rPr>
              <w:ins w:id="112" w:author="x00116998" w:date="2016-03-21T14:19:00Z"/>
              <w:rFonts w:ascii="Verdana" w:hAnsi="Verdana"/>
              <w:kern w:val="0"/>
              <w:sz w:val="18"/>
              <w:szCs w:val="18"/>
            </w:rPr>
          </w:rPrChange>
        </w:rPr>
      </w:pPr>
      <w:ins w:id="113" w:author="x00116998" w:date="2016-03-21T14:19:00Z">
        <w:r w:rsidRPr="00E0174E">
          <w:rPr>
            <w:rFonts w:ascii="Verdana" w:hAnsi="Verdana"/>
            <w:kern w:val="0"/>
            <w:sz w:val="18"/>
            <w:szCs w:val="18"/>
            <w:lang w:val="fr-FR"/>
            <w:rPrChange w:id="114" w:author="x00116998" w:date="2016-04-05T14:18:00Z">
              <w:rPr>
                <w:rFonts w:ascii="Verdana" w:hAnsi="Verdana"/>
                <w:kern w:val="0"/>
                <w:sz w:val="18"/>
                <w:szCs w:val="18"/>
              </w:rPr>
            </w:rPrChange>
          </w:rPr>
          <w:t>59</w:t>
        </w:r>
        <w:r w:rsidRPr="00E0174E">
          <w:rPr>
            <w:rFonts w:ascii="Verdana" w:hAnsi="Verdana" w:hint="eastAsia"/>
            <w:kern w:val="0"/>
            <w:sz w:val="18"/>
            <w:szCs w:val="18"/>
            <w:lang w:val="fr-FR"/>
            <w:rPrChange w:id="115" w:author="x00116998" w:date="2016-04-05T14:18:00Z">
              <w:rPr>
                <w:rFonts w:ascii="Verdana" w:hAnsi="Verdana" w:hint="eastAsia"/>
                <w:kern w:val="0"/>
                <w:sz w:val="18"/>
                <w:szCs w:val="18"/>
              </w:rPr>
            </w:rPrChange>
          </w:rPr>
          <w:t>：</w:t>
        </w:r>
        <w:r w:rsidR="00AB1D7C">
          <w:rPr>
            <w:rFonts w:ascii="Verdana" w:hAnsi="Verdana" w:hint="eastAsia"/>
            <w:kern w:val="0"/>
            <w:sz w:val="18"/>
            <w:szCs w:val="18"/>
          </w:rPr>
          <w:t>视频云</w:t>
        </w:r>
        <w:r w:rsidRPr="00E0174E">
          <w:rPr>
            <w:rFonts w:ascii="Verdana" w:hAnsi="Verdana" w:hint="eastAsia"/>
            <w:kern w:val="0"/>
            <w:sz w:val="18"/>
            <w:szCs w:val="18"/>
            <w:lang w:val="fr-FR"/>
            <w:rPrChange w:id="116" w:author="x00116998" w:date="2016-04-05T14:18:00Z">
              <w:rPr>
                <w:rFonts w:ascii="Verdana" w:hAnsi="Verdana" w:hint="eastAsia"/>
                <w:kern w:val="0"/>
                <w:sz w:val="18"/>
                <w:szCs w:val="18"/>
              </w:rPr>
            </w:rPrChange>
          </w:rPr>
          <w:t>（</w:t>
        </w:r>
        <w:r w:rsidR="00AB1D7C">
          <w:rPr>
            <w:rFonts w:ascii="Verdana" w:hAnsi="Verdana" w:hint="eastAsia"/>
            <w:kern w:val="0"/>
            <w:sz w:val="18"/>
            <w:szCs w:val="18"/>
          </w:rPr>
          <w:t>荣耀盒子</w:t>
        </w:r>
        <w:r w:rsidRPr="00E0174E">
          <w:rPr>
            <w:rFonts w:ascii="Verdana" w:hAnsi="Verdana" w:hint="eastAsia"/>
            <w:kern w:val="0"/>
            <w:sz w:val="18"/>
            <w:szCs w:val="18"/>
            <w:lang w:val="fr-FR"/>
            <w:rPrChange w:id="117" w:author="x00116998" w:date="2016-04-05T14:18:00Z">
              <w:rPr>
                <w:rFonts w:ascii="Verdana" w:hAnsi="Verdana" w:hint="eastAsia"/>
                <w:kern w:val="0"/>
                <w:sz w:val="18"/>
                <w:szCs w:val="18"/>
              </w:rPr>
            </w:rPrChange>
          </w:rPr>
          <w:t>）</w:t>
        </w:r>
        <w:r w:rsidR="00AB1D7C">
          <w:rPr>
            <w:rFonts w:ascii="Wingdings" w:hAnsi="Wingdings"/>
            <w:sz w:val="18"/>
            <w:szCs w:val="18"/>
          </w:rPr>
          <w:t></w:t>
        </w:r>
        <w:r w:rsidR="00AB1D7C">
          <w:rPr>
            <w:rFonts w:ascii="宋体" w:hAnsi="宋体" w:hint="eastAsia"/>
            <w:sz w:val="18"/>
            <w:szCs w:val="18"/>
          </w:rPr>
          <w:t>对应</w:t>
        </w:r>
        <w:r w:rsidR="00AB1D7C">
          <w:rPr>
            <w:rFonts w:ascii="Verdana" w:hAnsi="Verdana"/>
            <w:sz w:val="18"/>
            <w:szCs w:val="18"/>
            <w:lang w:val="fr-FR"/>
          </w:rPr>
          <w:t>userID</w:t>
        </w:r>
        <w:r w:rsidR="00AB1D7C">
          <w:rPr>
            <w:rFonts w:ascii="宋体" w:hAnsi="宋体" w:hint="eastAsia"/>
            <w:sz w:val="18"/>
            <w:szCs w:val="18"/>
          </w:rPr>
          <w:t>按</w:t>
        </w:r>
        <w:r w:rsidR="00AB1D7C">
          <w:rPr>
            <w:rFonts w:ascii="Verdana" w:hAnsi="Verdana"/>
            <w:sz w:val="18"/>
            <w:szCs w:val="18"/>
            <w:lang w:val="fr-FR"/>
          </w:rPr>
          <w:t>serviceID</w:t>
        </w:r>
        <w:r w:rsidR="00AB1D7C" w:rsidRPr="003F19BE">
          <w:rPr>
            <w:rFonts w:ascii="宋体" w:hAnsi="宋体" w:hint="eastAsia"/>
            <w:sz w:val="18"/>
            <w:szCs w:val="18"/>
            <w:lang w:val="fr-FR"/>
          </w:rPr>
          <w:t>＝</w:t>
        </w:r>
        <w:r w:rsidR="00AB1D7C">
          <w:rPr>
            <w:rFonts w:ascii="Verdana" w:hAnsi="Verdana"/>
            <w:sz w:val="18"/>
            <w:szCs w:val="18"/>
            <w:lang w:val="fr-FR"/>
          </w:rPr>
          <w:t>5</w:t>
        </w:r>
        <w:r w:rsidR="00AB1D7C">
          <w:rPr>
            <w:rFonts w:ascii="Verdana" w:hAnsi="Verdana" w:hint="eastAsia"/>
            <w:sz w:val="18"/>
            <w:szCs w:val="18"/>
            <w:lang w:val="fr-FR"/>
          </w:rPr>
          <w:t>9</w:t>
        </w:r>
        <w:r w:rsidR="00AB1D7C">
          <w:rPr>
            <w:rFonts w:ascii="宋体" w:hAnsi="宋体" w:hint="eastAsia"/>
            <w:sz w:val="18"/>
            <w:szCs w:val="18"/>
          </w:rPr>
          <w:t>分配</w:t>
        </w:r>
      </w:ins>
    </w:p>
    <w:p w:rsidR="006D6DA0" w:rsidRPr="00D600E2" w:rsidRDefault="00E0174E" w:rsidP="006D6DA0">
      <w:pPr>
        <w:ind w:leftChars="200" w:left="420"/>
        <w:rPr>
          <w:ins w:id="118" w:author="x00116998" w:date="2016-03-31T08:49:00Z"/>
          <w:rFonts w:ascii="Verdana" w:hAnsi="Verdana"/>
          <w:kern w:val="0"/>
          <w:sz w:val="18"/>
          <w:szCs w:val="18"/>
          <w:lang w:val="fr-FR"/>
          <w:rPrChange w:id="119" w:author="x00116998" w:date="2016-04-05T14:18:00Z">
            <w:rPr>
              <w:ins w:id="120" w:author="x00116998" w:date="2016-03-31T08:49:00Z"/>
              <w:rFonts w:ascii="Verdana" w:hAnsi="Verdana"/>
              <w:kern w:val="0"/>
              <w:sz w:val="18"/>
              <w:szCs w:val="18"/>
            </w:rPr>
          </w:rPrChange>
        </w:rPr>
      </w:pPr>
      <w:ins w:id="121" w:author="x00116998" w:date="2016-03-31T08:50:00Z">
        <w:r w:rsidRPr="00E0174E">
          <w:rPr>
            <w:rFonts w:ascii="Verdana" w:hAnsi="Verdana"/>
            <w:kern w:val="0"/>
            <w:sz w:val="18"/>
            <w:szCs w:val="18"/>
            <w:lang w:val="fr-FR"/>
            <w:rPrChange w:id="122" w:author="x00116998" w:date="2016-04-05T14:18:00Z">
              <w:rPr>
                <w:rFonts w:ascii="Verdana" w:hAnsi="Verdana"/>
                <w:kern w:val="0"/>
                <w:sz w:val="18"/>
                <w:szCs w:val="18"/>
              </w:rPr>
            </w:rPrChange>
          </w:rPr>
          <w:t>60</w:t>
        </w:r>
      </w:ins>
      <w:ins w:id="123" w:author="x00116998" w:date="2016-03-31T08:49:00Z">
        <w:r w:rsidRPr="00E0174E">
          <w:rPr>
            <w:rFonts w:ascii="Verdana" w:hAnsi="Verdana" w:hint="eastAsia"/>
            <w:kern w:val="0"/>
            <w:sz w:val="18"/>
            <w:szCs w:val="18"/>
            <w:lang w:val="fr-FR"/>
            <w:rPrChange w:id="124" w:author="x00116998" w:date="2016-04-05T14:18:00Z">
              <w:rPr>
                <w:rFonts w:ascii="Verdana" w:hAnsi="Verdana" w:hint="eastAsia"/>
                <w:kern w:val="0"/>
                <w:sz w:val="18"/>
                <w:szCs w:val="18"/>
              </w:rPr>
            </w:rPrChange>
          </w:rPr>
          <w:t>：</w:t>
        </w:r>
        <w:r w:rsidR="006D6DA0">
          <w:rPr>
            <w:rFonts w:ascii="Verdana" w:hAnsi="Verdana" w:hint="eastAsia"/>
            <w:kern w:val="0"/>
            <w:sz w:val="18"/>
            <w:szCs w:val="18"/>
          </w:rPr>
          <w:t>日历</w:t>
        </w:r>
        <w:r w:rsidRPr="00E0174E">
          <w:rPr>
            <w:rFonts w:ascii="Verdana" w:hAnsi="Verdana"/>
            <w:kern w:val="0"/>
            <w:sz w:val="18"/>
            <w:szCs w:val="18"/>
            <w:lang w:val="fr-FR"/>
            <w:rPrChange w:id="125" w:author="x00116998" w:date="2016-04-05T14:18:00Z">
              <w:rPr>
                <w:rFonts w:ascii="Verdana" w:hAnsi="Verdana"/>
                <w:kern w:val="0"/>
                <w:sz w:val="18"/>
                <w:szCs w:val="18"/>
              </w:rPr>
            </w:rPrChange>
          </w:rPr>
          <w:t>/Calendar</w:t>
        </w:r>
        <w:r w:rsidR="006D6DA0">
          <w:rPr>
            <w:rFonts w:ascii="Wingdings" w:hAnsi="Wingdings"/>
            <w:sz w:val="18"/>
            <w:szCs w:val="18"/>
          </w:rPr>
          <w:t></w:t>
        </w:r>
        <w:r w:rsidR="006D6DA0">
          <w:rPr>
            <w:rFonts w:ascii="Wingdings" w:hAnsi="Wingdings"/>
            <w:sz w:val="18"/>
            <w:szCs w:val="18"/>
          </w:rPr>
          <w:t></w:t>
        </w:r>
        <w:r w:rsidR="006D6DA0">
          <w:rPr>
            <w:rFonts w:ascii="宋体" w:hAnsi="宋体" w:hint="eastAsia"/>
            <w:sz w:val="18"/>
            <w:szCs w:val="18"/>
          </w:rPr>
          <w:t>对应</w:t>
        </w:r>
        <w:r w:rsidR="006D6DA0">
          <w:rPr>
            <w:rFonts w:ascii="Verdana" w:hAnsi="Verdana"/>
            <w:sz w:val="18"/>
            <w:szCs w:val="18"/>
            <w:lang w:val="fr-FR"/>
          </w:rPr>
          <w:t>userID</w:t>
        </w:r>
        <w:r w:rsidR="006D6DA0">
          <w:rPr>
            <w:rFonts w:ascii="宋体" w:hAnsi="宋体" w:hint="eastAsia"/>
            <w:sz w:val="18"/>
            <w:szCs w:val="18"/>
          </w:rPr>
          <w:t>按</w:t>
        </w:r>
        <w:r w:rsidR="006D6DA0">
          <w:rPr>
            <w:rFonts w:ascii="Verdana" w:hAnsi="Verdana"/>
            <w:sz w:val="18"/>
            <w:szCs w:val="18"/>
            <w:lang w:val="fr-FR"/>
          </w:rPr>
          <w:t>serviceID</w:t>
        </w:r>
        <w:r w:rsidR="006D6DA0" w:rsidRPr="003F19BE">
          <w:rPr>
            <w:rFonts w:ascii="宋体" w:hAnsi="宋体" w:hint="eastAsia"/>
            <w:sz w:val="18"/>
            <w:szCs w:val="18"/>
            <w:lang w:val="fr-FR"/>
          </w:rPr>
          <w:t>＝</w:t>
        </w:r>
        <w:r w:rsidR="006D6DA0">
          <w:rPr>
            <w:rFonts w:ascii="Verdana" w:hAnsi="Verdana"/>
            <w:sz w:val="18"/>
            <w:szCs w:val="18"/>
            <w:lang w:val="fr-FR"/>
          </w:rPr>
          <w:t>60</w:t>
        </w:r>
        <w:r w:rsidR="006D6DA0">
          <w:rPr>
            <w:rFonts w:ascii="宋体" w:hAnsi="宋体" w:hint="eastAsia"/>
            <w:sz w:val="18"/>
            <w:szCs w:val="18"/>
          </w:rPr>
          <w:t>分配</w:t>
        </w:r>
      </w:ins>
    </w:p>
    <w:p w:rsidR="00ED5CB2" w:rsidRPr="00EE10A2" w:rsidRDefault="00D600E2" w:rsidP="00630B02">
      <w:pPr>
        <w:ind w:leftChars="200" w:left="420"/>
        <w:rPr>
          <w:ins w:id="126" w:author="x00116998" w:date="2016-04-25T10:47:00Z"/>
          <w:rFonts w:ascii="宋体" w:hAnsi="宋体"/>
          <w:sz w:val="18"/>
          <w:szCs w:val="18"/>
          <w:lang w:val="fr-FR"/>
          <w:rPrChange w:id="127" w:author="x00116998" w:date="2016-04-25T10:47:00Z">
            <w:rPr>
              <w:ins w:id="128" w:author="x00116998" w:date="2016-04-25T10:47:00Z"/>
              <w:rFonts w:ascii="宋体" w:hAnsi="宋体"/>
              <w:sz w:val="18"/>
              <w:szCs w:val="18"/>
            </w:rPr>
          </w:rPrChange>
        </w:rPr>
      </w:pPr>
      <w:ins w:id="129" w:author="x00116998" w:date="2016-04-05T14:21:00Z">
        <w:r>
          <w:rPr>
            <w:rFonts w:ascii="Verdana" w:hAnsi="Verdana" w:hint="eastAsia"/>
            <w:kern w:val="0"/>
            <w:sz w:val="18"/>
            <w:szCs w:val="18"/>
            <w:lang w:val="fr-FR"/>
          </w:rPr>
          <w:t>61</w:t>
        </w:r>
        <w:r>
          <w:rPr>
            <w:rFonts w:ascii="Verdana" w:hAnsi="Verdana" w:hint="eastAsia"/>
            <w:kern w:val="0"/>
            <w:sz w:val="18"/>
            <w:szCs w:val="18"/>
            <w:lang w:val="fr-FR"/>
          </w:rPr>
          <w:t>：</w:t>
        </w:r>
        <w:r w:rsidRPr="00D600E2">
          <w:rPr>
            <w:rFonts w:ascii="Verdana" w:hAnsi="Verdana" w:hint="eastAsia"/>
            <w:kern w:val="0"/>
            <w:sz w:val="18"/>
            <w:szCs w:val="18"/>
            <w:lang w:val="fr-FR"/>
          </w:rPr>
          <w:t>精准营销（广告）</w:t>
        </w:r>
        <w:r>
          <w:rPr>
            <w:rFonts w:ascii="Wingdings" w:hAnsi="Wingdings"/>
            <w:sz w:val="18"/>
            <w:szCs w:val="18"/>
          </w:rPr>
          <w:t></w:t>
        </w:r>
        <w:r>
          <w:rPr>
            <w:rFonts w:ascii="宋体" w:hAnsi="宋体" w:hint="eastAsia"/>
            <w:sz w:val="18"/>
            <w:szCs w:val="18"/>
          </w:rPr>
          <w:t>对应</w:t>
        </w:r>
        <w:r>
          <w:rPr>
            <w:rFonts w:ascii="Verdana" w:hAnsi="Verdana"/>
            <w:sz w:val="18"/>
            <w:szCs w:val="18"/>
            <w:lang w:val="fr-FR"/>
          </w:rPr>
          <w:t>userID</w:t>
        </w:r>
        <w:r>
          <w:rPr>
            <w:rFonts w:ascii="宋体" w:hAnsi="宋体" w:hint="eastAsia"/>
            <w:sz w:val="18"/>
            <w:szCs w:val="18"/>
          </w:rPr>
          <w:t>按</w:t>
        </w:r>
        <w:r>
          <w:rPr>
            <w:rFonts w:ascii="Verdana" w:hAnsi="Verdana"/>
            <w:sz w:val="18"/>
            <w:szCs w:val="18"/>
            <w:lang w:val="fr-FR"/>
          </w:rPr>
          <w:t>serviceID</w:t>
        </w:r>
        <w:r w:rsidRPr="003F19BE">
          <w:rPr>
            <w:rFonts w:ascii="宋体" w:hAnsi="宋体" w:hint="eastAsia"/>
            <w:sz w:val="18"/>
            <w:szCs w:val="18"/>
            <w:lang w:val="fr-FR"/>
          </w:rPr>
          <w:t>＝</w:t>
        </w:r>
        <w:r>
          <w:rPr>
            <w:rFonts w:ascii="Verdana" w:hAnsi="Verdana"/>
            <w:sz w:val="18"/>
            <w:szCs w:val="18"/>
            <w:lang w:val="fr-FR"/>
          </w:rPr>
          <w:t>6</w:t>
        </w:r>
        <w:r>
          <w:rPr>
            <w:rFonts w:ascii="Verdana" w:hAnsi="Verdana" w:hint="eastAsia"/>
            <w:sz w:val="18"/>
            <w:szCs w:val="18"/>
            <w:lang w:val="fr-FR"/>
          </w:rPr>
          <w:t>1</w:t>
        </w:r>
        <w:r>
          <w:rPr>
            <w:rFonts w:ascii="宋体" w:hAnsi="宋体" w:hint="eastAsia"/>
            <w:sz w:val="18"/>
            <w:szCs w:val="18"/>
          </w:rPr>
          <w:t>分配</w:t>
        </w:r>
      </w:ins>
    </w:p>
    <w:p w:rsidR="00EE10A2" w:rsidRPr="00DC25FE" w:rsidRDefault="00EE10A2" w:rsidP="00EE10A2">
      <w:pPr>
        <w:ind w:leftChars="200" w:left="420"/>
        <w:rPr>
          <w:ins w:id="130" w:author="x00116998" w:date="2016-05-10T19:30:00Z"/>
          <w:rFonts w:ascii="宋体" w:hAnsi="宋体"/>
          <w:sz w:val="18"/>
          <w:szCs w:val="18"/>
          <w:lang w:val="fr-FR"/>
          <w:rPrChange w:id="131" w:author="x00116998" w:date="2016-05-16T11:58:00Z">
            <w:rPr>
              <w:ins w:id="132" w:author="x00116998" w:date="2016-05-10T19:30:00Z"/>
              <w:rFonts w:ascii="宋体" w:hAnsi="宋体"/>
              <w:sz w:val="18"/>
              <w:szCs w:val="18"/>
            </w:rPr>
          </w:rPrChange>
        </w:rPr>
      </w:pPr>
      <w:ins w:id="133" w:author="x00116998" w:date="2016-04-25T10:47:00Z">
        <w:r>
          <w:rPr>
            <w:rFonts w:ascii="Verdana" w:hAnsi="Verdana" w:hint="eastAsia"/>
            <w:kern w:val="0"/>
            <w:sz w:val="18"/>
            <w:szCs w:val="18"/>
            <w:lang w:val="fr-FR"/>
          </w:rPr>
          <w:t>62</w:t>
        </w:r>
        <w:r>
          <w:rPr>
            <w:rFonts w:ascii="Verdana" w:hAnsi="Verdana" w:hint="eastAsia"/>
            <w:kern w:val="0"/>
            <w:sz w:val="18"/>
            <w:szCs w:val="18"/>
            <w:lang w:val="fr-FR"/>
          </w:rPr>
          <w:t>：学生模式</w:t>
        </w:r>
        <w:r>
          <w:rPr>
            <w:rFonts w:ascii="Wingdings" w:hAnsi="Wingdings"/>
            <w:sz w:val="18"/>
            <w:szCs w:val="18"/>
          </w:rPr>
          <w:t></w:t>
        </w:r>
        <w:r>
          <w:rPr>
            <w:rFonts w:ascii="宋体" w:hAnsi="宋体" w:hint="eastAsia"/>
            <w:sz w:val="18"/>
            <w:szCs w:val="18"/>
          </w:rPr>
          <w:t>对应</w:t>
        </w:r>
        <w:r>
          <w:rPr>
            <w:rFonts w:ascii="Verdana" w:hAnsi="Verdana"/>
            <w:sz w:val="18"/>
            <w:szCs w:val="18"/>
            <w:lang w:val="fr-FR"/>
          </w:rPr>
          <w:t>userID</w:t>
        </w:r>
        <w:r>
          <w:rPr>
            <w:rFonts w:ascii="宋体" w:hAnsi="宋体" w:hint="eastAsia"/>
            <w:sz w:val="18"/>
            <w:szCs w:val="18"/>
          </w:rPr>
          <w:t>按</w:t>
        </w:r>
        <w:r>
          <w:rPr>
            <w:rFonts w:ascii="Verdana" w:hAnsi="Verdana"/>
            <w:sz w:val="18"/>
            <w:szCs w:val="18"/>
            <w:lang w:val="fr-FR"/>
          </w:rPr>
          <w:t>serviceID</w:t>
        </w:r>
        <w:r w:rsidRPr="003F19BE">
          <w:rPr>
            <w:rFonts w:ascii="宋体" w:hAnsi="宋体" w:hint="eastAsia"/>
            <w:sz w:val="18"/>
            <w:szCs w:val="18"/>
            <w:lang w:val="fr-FR"/>
          </w:rPr>
          <w:t>＝</w:t>
        </w:r>
        <w:r>
          <w:rPr>
            <w:rFonts w:ascii="Verdana" w:hAnsi="Verdana"/>
            <w:sz w:val="18"/>
            <w:szCs w:val="18"/>
            <w:lang w:val="fr-FR"/>
          </w:rPr>
          <w:t>6</w:t>
        </w:r>
        <w:r>
          <w:rPr>
            <w:rFonts w:ascii="Verdana" w:hAnsi="Verdana" w:hint="eastAsia"/>
            <w:sz w:val="18"/>
            <w:szCs w:val="18"/>
            <w:lang w:val="fr-FR"/>
          </w:rPr>
          <w:t>2</w:t>
        </w:r>
        <w:r>
          <w:rPr>
            <w:rFonts w:ascii="宋体" w:hAnsi="宋体" w:hint="eastAsia"/>
            <w:sz w:val="18"/>
            <w:szCs w:val="18"/>
          </w:rPr>
          <w:t>分配</w:t>
        </w:r>
      </w:ins>
    </w:p>
    <w:p w:rsidR="00DC2CE5" w:rsidRPr="00D600E2" w:rsidRDefault="00E0174E" w:rsidP="00EE10A2">
      <w:pPr>
        <w:ind w:leftChars="200" w:left="420"/>
        <w:rPr>
          <w:ins w:id="134" w:author="x00116998" w:date="2016-04-25T10:47:00Z"/>
          <w:rFonts w:ascii="Verdana" w:hAnsi="Verdana"/>
          <w:kern w:val="0"/>
          <w:sz w:val="18"/>
          <w:szCs w:val="18"/>
          <w:lang w:val="fr-FR"/>
        </w:rPr>
      </w:pPr>
      <w:ins w:id="135" w:author="x00116998" w:date="2016-05-10T19:30:00Z">
        <w:r w:rsidRPr="00E0174E">
          <w:rPr>
            <w:rFonts w:ascii="宋体" w:hAnsi="宋体"/>
            <w:sz w:val="18"/>
            <w:szCs w:val="18"/>
            <w:lang w:val="fr-FR"/>
            <w:rPrChange w:id="136" w:author="x00116998" w:date="2016-05-16T11:58:00Z">
              <w:rPr>
                <w:rFonts w:ascii="宋体" w:hAnsi="宋体"/>
                <w:sz w:val="18"/>
                <w:szCs w:val="18"/>
              </w:rPr>
            </w:rPrChange>
          </w:rPr>
          <w:t>63：</w:t>
        </w:r>
        <w:r w:rsidR="00DC2CE5">
          <w:rPr>
            <w:rFonts w:ascii="宋体" w:hAnsi="宋体" w:hint="eastAsia"/>
            <w:sz w:val="18"/>
            <w:szCs w:val="18"/>
          </w:rPr>
          <w:t>手机克隆</w:t>
        </w:r>
        <w:r w:rsidR="00DC2CE5" w:rsidRPr="00DC2CE5">
          <w:rPr>
            <w:rFonts w:ascii="宋体" w:hAnsi="宋体"/>
            <w:sz w:val="18"/>
            <w:szCs w:val="18"/>
          </w:rPr>
          <w:sym w:font="Wingdings" w:char="F0E8"/>
        </w:r>
        <w:r w:rsidR="00DC2CE5">
          <w:rPr>
            <w:rFonts w:ascii="宋体" w:hAnsi="宋体" w:hint="eastAsia"/>
            <w:sz w:val="18"/>
            <w:szCs w:val="18"/>
          </w:rPr>
          <w:t>对应</w:t>
        </w:r>
        <w:r w:rsidR="00DC2CE5">
          <w:rPr>
            <w:rFonts w:ascii="Verdana" w:hAnsi="Verdana"/>
            <w:sz w:val="18"/>
            <w:szCs w:val="18"/>
            <w:lang w:val="fr-FR"/>
          </w:rPr>
          <w:t>userID</w:t>
        </w:r>
        <w:r w:rsidR="00DC2CE5">
          <w:rPr>
            <w:rFonts w:ascii="宋体" w:hAnsi="宋体" w:hint="eastAsia"/>
            <w:sz w:val="18"/>
            <w:szCs w:val="18"/>
          </w:rPr>
          <w:t>按</w:t>
        </w:r>
        <w:r w:rsidR="00DC2CE5">
          <w:rPr>
            <w:rFonts w:ascii="Verdana" w:hAnsi="Verdana"/>
            <w:sz w:val="18"/>
            <w:szCs w:val="18"/>
            <w:lang w:val="fr-FR"/>
          </w:rPr>
          <w:t>serviceID</w:t>
        </w:r>
        <w:r w:rsidR="00DC2CE5" w:rsidRPr="003F19BE">
          <w:rPr>
            <w:rFonts w:ascii="宋体" w:hAnsi="宋体" w:hint="eastAsia"/>
            <w:sz w:val="18"/>
            <w:szCs w:val="18"/>
            <w:lang w:val="fr-FR"/>
          </w:rPr>
          <w:t>＝</w:t>
        </w:r>
        <w:r w:rsidR="00DC2CE5">
          <w:rPr>
            <w:rFonts w:ascii="Verdana" w:hAnsi="Verdana"/>
            <w:sz w:val="18"/>
            <w:szCs w:val="18"/>
            <w:lang w:val="fr-FR"/>
          </w:rPr>
          <w:t>6</w:t>
        </w:r>
        <w:r w:rsidR="00DC2CE5">
          <w:rPr>
            <w:rFonts w:ascii="Verdana" w:hAnsi="Verdana" w:hint="eastAsia"/>
            <w:sz w:val="18"/>
            <w:szCs w:val="18"/>
            <w:lang w:val="fr-FR"/>
          </w:rPr>
          <w:t>3</w:t>
        </w:r>
        <w:r w:rsidR="00DC2CE5">
          <w:rPr>
            <w:rFonts w:ascii="宋体" w:hAnsi="宋体" w:hint="eastAsia"/>
            <w:sz w:val="18"/>
            <w:szCs w:val="18"/>
          </w:rPr>
          <w:t>分配</w:t>
        </w:r>
      </w:ins>
    </w:p>
    <w:p w:rsidR="000E7817" w:rsidRPr="00EE0DF9" w:rsidRDefault="00E0174E" w:rsidP="000E7817">
      <w:pPr>
        <w:ind w:leftChars="200" w:left="420"/>
        <w:rPr>
          <w:ins w:id="137" w:author="x00116998" w:date="2016-06-16T19:25:00Z"/>
          <w:rFonts w:ascii="宋体" w:hAnsi="宋体"/>
          <w:sz w:val="18"/>
          <w:szCs w:val="18"/>
          <w:lang w:val="fr-FR"/>
          <w:rPrChange w:id="138" w:author="x00116998" w:date="2016-06-25T09:32:00Z">
            <w:rPr>
              <w:ins w:id="139" w:author="x00116998" w:date="2016-06-16T19:25:00Z"/>
              <w:rFonts w:ascii="宋体" w:hAnsi="宋体"/>
              <w:sz w:val="18"/>
              <w:szCs w:val="18"/>
            </w:rPr>
          </w:rPrChange>
        </w:rPr>
      </w:pPr>
      <w:ins w:id="140" w:author="x00116998" w:date="2016-06-16T19:25:00Z">
        <w:r w:rsidRPr="00E0174E">
          <w:rPr>
            <w:rFonts w:ascii="宋体" w:hAnsi="宋体"/>
            <w:sz w:val="18"/>
            <w:szCs w:val="18"/>
            <w:lang w:val="fr-FR"/>
            <w:rPrChange w:id="141" w:author="x00116998" w:date="2016-06-25T09:32:00Z">
              <w:rPr>
                <w:rFonts w:ascii="宋体" w:hAnsi="宋体"/>
                <w:sz w:val="18"/>
                <w:szCs w:val="18"/>
              </w:rPr>
            </w:rPrChange>
          </w:rPr>
          <w:t>64：</w:t>
        </w:r>
        <w:r w:rsidR="000E7817">
          <w:rPr>
            <w:rFonts w:ascii="宋体" w:hAnsi="宋体" w:hint="eastAsia"/>
            <w:sz w:val="18"/>
            <w:szCs w:val="18"/>
          </w:rPr>
          <w:t>备忘录</w:t>
        </w:r>
        <w:r w:rsidR="000E7817" w:rsidRPr="00DC2CE5">
          <w:rPr>
            <w:rFonts w:ascii="宋体" w:hAnsi="宋体"/>
            <w:sz w:val="18"/>
            <w:szCs w:val="18"/>
          </w:rPr>
          <w:sym w:font="Wingdings" w:char="F0E8"/>
        </w:r>
        <w:r w:rsidR="000E7817">
          <w:rPr>
            <w:rFonts w:ascii="宋体" w:hAnsi="宋体" w:hint="eastAsia"/>
            <w:sz w:val="18"/>
            <w:szCs w:val="18"/>
          </w:rPr>
          <w:t>对应</w:t>
        </w:r>
        <w:r w:rsidR="000E7817">
          <w:rPr>
            <w:rFonts w:ascii="Verdana" w:hAnsi="Verdana"/>
            <w:sz w:val="18"/>
            <w:szCs w:val="18"/>
            <w:lang w:val="fr-FR"/>
          </w:rPr>
          <w:t>userID</w:t>
        </w:r>
        <w:r w:rsidR="000E7817">
          <w:rPr>
            <w:rFonts w:ascii="宋体" w:hAnsi="宋体" w:hint="eastAsia"/>
            <w:sz w:val="18"/>
            <w:szCs w:val="18"/>
          </w:rPr>
          <w:t>按</w:t>
        </w:r>
        <w:r w:rsidR="000E7817">
          <w:rPr>
            <w:rFonts w:ascii="Verdana" w:hAnsi="Verdana"/>
            <w:sz w:val="18"/>
            <w:szCs w:val="18"/>
            <w:lang w:val="fr-FR"/>
          </w:rPr>
          <w:t>serviceID</w:t>
        </w:r>
        <w:r w:rsidR="000E7817" w:rsidRPr="003F19BE">
          <w:rPr>
            <w:rFonts w:ascii="宋体" w:hAnsi="宋体" w:hint="eastAsia"/>
            <w:sz w:val="18"/>
            <w:szCs w:val="18"/>
            <w:lang w:val="fr-FR"/>
          </w:rPr>
          <w:t>＝</w:t>
        </w:r>
        <w:r w:rsidR="000E7817">
          <w:rPr>
            <w:rFonts w:ascii="Verdana" w:hAnsi="Verdana"/>
            <w:sz w:val="18"/>
            <w:szCs w:val="18"/>
            <w:lang w:val="fr-FR"/>
          </w:rPr>
          <w:t>6</w:t>
        </w:r>
        <w:r w:rsidR="000E7817">
          <w:rPr>
            <w:rFonts w:ascii="Verdana" w:hAnsi="Verdana" w:hint="eastAsia"/>
            <w:sz w:val="18"/>
            <w:szCs w:val="18"/>
            <w:lang w:val="fr-FR"/>
          </w:rPr>
          <w:t>4</w:t>
        </w:r>
        <w:r w:rsidR="000E7817">
          <w:rPr>
            <w:rFonts w:ascii="宋体" w:hAnsi="宋体" w:hint="eastAsia"/>
            <w:sz w:val="18"/>
            <w:szCs w:val="18"/>
          </w:rPr>
          <w:t>分配</w:t>
        </w:r>
      </w:ins>
    </w:p>
    <w:p w:rsidR="000E7817" w:rsidRPr="00EE0DF9" w:rsidRDefault="00E0174E" w:rsidP="000E7817">
      <w:pPr>
        <w:ind w:leftChars="200" w:left="420"/>
        <w:rPr>
          <w:ins w:id="142" w:author="x00116998" w:date="2016-06-21T09:13:00Z"/>
          <w:rFonts w:ascii="宋体" w:hAnsi="宋体"/>
          <w:sz w:val="18"/>
          <w:szCs w:val="18"/>
          <w:lang w:val="fr-FR"/>
          <w:rPrChange w:id="143" w:author="x00116998" w:date="2016-06-25T09:32:00Z">
            <w:rPr>
              <w:ins w:id="144" w:author="x00116998" w:date="2016-06-21T09:13:00Z"/>
              <w:rFonts w:ascii="宋体" w:hAnsi="宋体"/>
              <w:sz w:val="18"/>
              <w:szCs w:val="18"/>
            </w:rPr>
          </w:rPrChange>
        </w:rPr>
      </w:pPr>
      <w:ins w:id="145" w:author="x00116998" w:date="2016-06-16T19:26:00Z">
        <w:r w:rsidRPr="00E0174E">
          <w:rPr>
            <w:rFonts w:ascii="宋体" w:hAnsi="宋体"/>
            <w:sz w:val="18"/>
            <w:szCs w:val="18"/>
            <w:lang w:val="fr-FR"/>
            <w:rPrChange w:id="146" w:author="x00116998" w:date="2016-06-25T09:32:00Z">
              <w:rPr>
                <w:rFonts w:ascii="宋体" w:hAnsi="宋体"/>
                <w:sz w:val="18"/>
                <w:szCs w:val="18"/>
              </w:rPr>
            </w:rPrChange>
          </w:rPr>
          <w:t>65：</w:t>
        </w:r>
        <w:r w:rsidR="000E7817">
          <w:rPr>
            <w:rFonts w:ascii="宋体" w:hAnsi="宋体" w:hint="eastAsia"/>
            <w:sz w:val="18"/>
            <w:szCs w:val="18"/>
          </w:rPr>
          <w:t>支付空间</w:t>
        </w:r>
        <w:r w:rsidR="000E7817" w:rsidRPr="00DC2CE5">
          <w:rPr>
            <w:rFonts w:ascii="宋体" w:hAnsi="宋体"/>
            <w:sz w:val="18"/>
            <w:szCs w:val="18"/>
          </w:rPr>
          <w:sym w:font="Wingdings" w:char="F0E8"/>
        </w:r>
        <w:r w:rsidR="000E7817">
          <w:rPr>
            <w:rFonts w:ascii="宋体" w:hAnsi="宋体" w:hint="eastAsia"/>
            <w:sz w:val="18"/>
            <w:szCs w:val="18"/>
          </w:rPr>
          <w:t>对应</w:t>
        </w:r>
        <w:r w:rsidR="000E7817">
          <w:rPr>
            <w:rFonts w:ascii="Verdana" w:hAnsi="Verdana"/>
            <w:sz w:val="18"/>
            <w:szCs w:val="18"/>
            <w:lang w:val="fr-FR"/>
          </w:rPr>
          <w:t>userID</w:t>
        </w:r>
        <w:r w:rsidR="000E7817">
          <w:rPr>
            <w:rFonts w:ascii="宋体" w:hAnsi="宋体" w:hint="eastAsia"/>
            <w:sz w:val="18"/>
            <w:szCs w:val="18"/>
          </w:rPr>
          <w:t>按</w:t>
        </w:r>
        <w:r w:rsidR="000E7817">
          <w:rPr>
            <w:rFonts w:ascii="Verdana" w:hAnsi="Verdana"/>
            <w:sz w:val="18"/>
            <w:szCs w:val="18"/>
            <w:lang w:val="fr-FR"/>
          </w:rPr>
          <w:t>serviceID</w:t>
        </w:r>
        <w:r w:rsidR="000E7817" w:rsidRPr="003F19BE">
          <w:rPr>
            <w:rFonts w:ascii="宋体" w:hAnsi="宋体" w:hint="eastAsia"/>
            <w:sz w:val="18"/>
            <w:szCs w:val="18"/>
            <w:lang w:val="fr-FR"/>
          </w:rPr>
          <w:t>＝</w:t>
        </w:r>
        <w:r w:rsidR="000E7817">
          <w:rPr>
            <w:rFonts w:ascii="Verdana" w:hAnsi="Verdana"/>
            <w:sz w:val="18"/>
            <w:szCs w:val="18"/>
            <w:lang w:val="fr-FR"/>
          </w:rPr>
          <w:t>6</w:t>
        </w:r>
        <w:r w:rsidR="000E7817">
          <w:rPr>
            <w:rFonts w:ascii="Verdana" w:hAnsi="Verdana" w:hint="eastAsia"/>
            <w:sz w:val="18"/>
            <w:szCs w:val="18"/>
            <w:lang w:val="fr-FR"/>
          </w:rPr>
          <w:t>5</w:t>
        </w:r>
        <w:r w:rsidR="000E7817">
          <w:rPr>
            <w:rFonts w:ascii="宋体" w:hAnsi="宋体" w:hint="eastAsia"/>
            <w:sz w:val="18"/>
            <w:szCs w:val="18"/>
          </w:rPr>
          <w:t>分配</w:t>
        </w:r>
      </w:ins>
    </w:p>
    <w:p w:rsidR="00EE10A2" w:rsidRPr="00EE10A2" w:rsidRDefault="00E0174E" w:rsidP="00630B02">
      <w:pPr>
        <w:ind w:leftChars="200" w:left="420"/>
        <w:rPr>
          <w:ins w:id="147" w:author="x00116998" w:date="2015-12-22T14:12:00Z"/>
          <w:rFonts w:ascii="Verdana" w:hAnsi="Verdana"/>
          <w:kern w:val="0"/>
          <w:sz w:val="18"/>
          <w:szCs w:val="18"/>
          <w:lang w:val="fr-FR"/>
        </w:rPr>
      </w:pPr>
      <w:ins w:id="148" w:author="x00116998" w:date="2016-06-21T09:13:00Z">
        <w:r w:rsidRPr="00E0174E">
          <w:rPr>
            <w:rFonts w:ascii="宋体" w:hAnsi="宋体"/>
            <w:sz w:val="18"/>
            <w:szCs w:val="18"/>
            <w:lang w:val="fr-FR"/>
            <w:rPrChange w:id="149" w:author="x00116998" w:date="2016-06-25T09:32:00Z">
              <w:rPr>
                <w:rFonts w:ascii="宋体" w:hAnsi="宋体"/>
                <w:sz w:val="18"/>
                <w:szCs w:val="18"/>
              </w:rPr>
            </w:rPrChange>
          </w:rPr>
          <w:t xml:space="preserve">66: </w:t>
        </w:r>
        <w:r w:rsidR="00BA7B4A">
          <w:rPr>
            <w:rFonts w:ascii="宋体" w:hAnsi="宋体" w:hint="eastAsia"/>
            <w:sz w:val="18"/>
            <w:szCs w:val="18"/>
          </w:rPr>
          <w:t>电子书</w:t>
        </w:r>
        <w:r w:rsidR="00BA7B4A" w:rsidRPr="00DC2CE5">
          <w:rPr>
            <w:rFonts w:ascii="宋体" w:hAnsi="宋体"/>
            <w:sz w:val="18"/>
            <w:szCs w:val="18"/>
          </w:rPr>
          <w:sym w:font="Wingdings" w:char="F0E8"/>
        </w:r>
        <w:r w:rsidR="00BA7B4A">
          <w:rPr>
            <w:rFonts w:ascii="宋体" w:hAnsi="宋体" w:hint="eastAsia"/>
            <w:sz w:val="18"/>
            <w:szCs w:val="18"/>
          </w:rPr>
          <w:t>对应</w:t>
        </w:r>
        <w:r w:rsidR="00BA7B4A">
          <w:rPr>
            <w:rFonts w:ascii="Verdana" w:hAnsi="Verdana"/>
            <w:sz w:val="18"/>
            <w:szCs w:val="18"/>
            <w:lang w:val="fr-FR"/>
          </w:rPr>
          <w:t>userID</w:t>
        </w:r>
        <w:r w:rsidR="00BA7B4A">
          <w:rPr>
            <w:rFonts w:ascii="宋体" w:hAnsi="宋体" w:hint="eastAsia"/>
            <w:sz w:val="18"/>
            <w:szCs w:val="18"/>
          </w:rPr>
          <w:t>按</w:t>
        </w:r>
        <w:r w:rsidR="00BA7B4A">
          <w:rPr>
            <w:rFonts w:ascii="Verdana" w:hAnsi="Verdana"/>
            <w:sz w:val="18"/>
            <w:szCs w:val="18"/>
            <w:lang w:val="fr-FR"/>
          </w:rPr>
          <w:t>serviceID</w:t>
        </w:r>
        <w:r w:rsidR="00BA7B4A" w:rsidRPr="003F19BE">
          <w:rPr>
            <w:rFonts w:ascii="宋体" w:hAnsi="宋体" w:hint="eastAsia"/>
            <w:sz w:val="18"/>
            <w:szCs w:val="18"/>
            <w:lang w:val="fr-FR"/>
          </w:rPr>
          <w:t>＝</w:t>
        </w:r>
        <w:r w:rsidR="00BA7B4A">
          <w:rPr>
            <w:rFonts w:ascii="Verdana" w:hAnsi="Verdana"/>
            <w:sz w:val="18"/>
            <w:szCs w:val="18"/>
            <w:lang w:val="fr-FR"/>
          </w:rPr>
          <w:t>6</w:t>
        </w:r>
      </w:ins>
      <w:ins w:id="150" w:author="x00116998" w:date="2016-06-21T09:14:00Z">
        <w:r w:rsidR="00BA7B4A">
          <w:rPr>
            <w:rFonts w:ascii="Verdana" w:hAnsi="Verdana" w:hint="eastAsia"/>
            <w:sz w:val="18"/>
            <w:szCs w:val="18"/>
            <w:lang w:val="fr-FR"/>
          </w:rPr>
          <w:t>6</w:t>
        </w:r>
      </w:ins>
      <w:ins w:id="151" w:author="x00116998" w:date="2016-06-21T09:13:00Z">
        <w:r w:rsidR="00BA7B4A">
          <w:rPr>
            <w:rFonts w:ascii="宋体" w:hAnsi="宋体" w:hint="eastAsia"/>
            <w:sz w:val="18"/>
            <w:szCs w:val="18"/>
          </w:rPr>
          <w:t>分配</w:t>
        </w:r>
      </w:ins>
    </w:p>
    <w:p w:rsidR="00C97684" w:rsidRPr="00C110B8" w:rsidRDefault="00C97684" w:rsidP="00C97684">
      <w:pPr>
        <w:ind w:leftChars="200" w:left="420"/>
        <w:rPr>
          <w:ins w:id="152" w:author="x00116998" w:date="2016-09-10T09:25:00Z"/>
          <w:rFonts w:ascii="宋体" w:hAnsi="宋体" w:hint="eastAsia"/>
          <w:sz w:val="18"/>
          <w:szCs w:val="18"/>
          <w:lang w:val="fr-FR"/>
          <w:rPrChange w:id="153" w:author="x00116998" w:date="2016-09-10T09:25:00Z">
            <w:rPr>
              <w:ins w:id="154" w:author="x00116998" w:date="2016-09-10T09:25:00Z"/>
              <w:rFonts w:ascii="宋体" w:hAnsi="宋体" w:hint="eastAsia"/>
              <w:sz w:val="18"/>
              <w:szCs w:val="18"/>
            </w:rPr>
          </w:rPrChange>
        </w:rPr>
      </w:pPr>
      <w:ins w:id="155" w:author="x00116998" w:date="2016-07-08T16:26:00Z">
        <w:r w:rsidRPr="00DA1EF3">
          <w:rPr>
            <w:rFonts w:ascii="宋体" w:hAnsi="宋体"/>
            <w:sz w:val="18"/>
            <w:szCs w:val="18"/>
            <w:lang w:val="fr-FR"/>
          </w:rPr>
          <w:t>6</w:t>
        </w:r>
        <w:r>
          <w:rPr>
            <w:rFonts w:ascii="宋体" w:hAnsi="宋体" w:hint="eastAsia"/>
            <w:sz w:val="18"/>
            <w:szCs w:val="18"/>
            <w:lang w:val="fr-FR"/>
          </w:rPr>
          <w:t>7</w:t>
        </w:r>
        <w:r w:rsidRPr="00DA1EF3">
          <w:rPr>
            <w:rFonts w:ascii="宋体" w:hAnsi="宋体"/>
            <w:sz w:val="18"/>
            <w:szCs w:val="18"/>
            <w:lang w:val="fr-FR"/>
          </w:rPr>
          <w:t xml:space="preserve">: </w:t>
        </w:r>
        <w:r w:rsidRPr="00C97684">
          <w:rPr>
            <w:rFonts w:ascii="Verdana" w:hAnsi="Verdana" w:hint="eastAsia"/>
            <w:kern w:val="0"/>
            <w:sz w:val="18"/>
            <w:szCs w:val="18"/>
          </w:rPr>
          <w:t>快速分享</w:t>
        </w:r>
        <w:r w:rsidR="00E0174E" w:rsidRPr="00E0174E">
          <w:rPr>
            <w:rFonts w:ascii="Verdana" w:hAnsi="Verdana"/>
            <w:kern w:val="0"/>
            <w:sz w:val="18"/>
            <w:szCs w:val="18"/>
            <w:lang w:val="fr-FR"/>
            <w:rPrChange w:id="156" w:author="x00116998" w:date="2016-07-15T10:56:00Z">
              <w:rPr>
                <w:rFonts w:ascii="Verdana" w:hAnsi="Verdana"/>
                <w:kern w:val="0"/>
                <w:sz w:val="18"/>
                <w:szCs w:val="18"/>
              </w:rPr>
            </w:rPrChange>
          </w:rPr>
          <w:t>/HwInstantShare</w:t>
        </w:r>
        <w:r w:rsidR="00E0174E" w:rsidRPr="00E0174E">
          <w:rPr>
            <w:rFonts w:ascii="宋体" w:hAnsi="宋体"/>
            <w:sz w:val="18"/>
            <w:szCs w:val="18"/>
            <w:lang w:val="fr-FR"/>
            <w:rPrChange w:id="157" w:author="x00116998" w:date="2016-07-15T10:56:00Z">
              <w:rPr>
                <w:rFonts w:ascii="宋体" w:hAnsi="宋体"/>
                <w:sz w:val="18"/>
                <w:szCs w:val="18"/>
              </w:rPr>
            </w:rPrChange>
          </w:rPr>
          <w:t xml:space="preserve"> </w:t>
        </w:r>
        <w:r w:rsidRPr="00DC2CE5">
          <w:rPr>
            <w:rFonts w:ascii="宋体" w:hAnsi="宋体"/>
            <w:sz w:val="18"/>
            <w:szCs w:val="18"/>
          </w:rPr>
          <w:sym w:font="Wingdings" w:char="F0E8"/>
        </w:r>
        <w:r>
          <w:rPr>
            <w:rFonts w:ascii="宋体" w:hAnsi="宋体" w:hint="eastAsia"/>
            <w:sz w:val="18"/>
            <w:szCs w:val="18"/>
          </w:rPr>
          <w:t>对应</w:t>
        </w:r>
        <w:r>
          <w:rPr>
            <w:rFonts w:ascii="Verdana" w:hAnsi="Verdana"/>
            <w:sz w:val="18"/>
            <w:szCs w:val="18"/>
            <w:lang w:val="fr-FR"/>
          </w:rPr>
          <w:t>userID</w:t>
        </w:r>
        <w:r>
          <w:rPr>
            <w:rFonts w:ascii="宋体" w:hAnsi="宋体" w:hint="eastAsia"/>
            <w:sz w:val="18"/>
            <w:szCs w:val="18"/>
          </w:rPr>
          <w:t>按</w:t>
        </w:r>
        <w:r>
          <w:rPr>
            <w:rFonts w:ascii="Verdana" w:hAnsi="Verdana"/>
            <w:sz w:val="18"/>
            <w:szCs w:val="18"/>
            <w:lang w:val="fr-FR"/>
          </w:rPr>
          <w:t>serviceID</w:t>
        </w:r>
        <w:r w:rsidRPr="003F19BE">
          <w:rPr>
            <w:rFonts w:ascii="宋体" w:hAnsi="宋体" w:hint="eastAsia"/>
            <w:sz w:val="18"/>
            <w:szCs w:val="18"/>
            <w:lang w:val="fr-FR"/>
          </w:rPr>
          <w:t>＝</w:t>
        </w:r>
        <w:r>
          <w:rPr>
            <w:rFonts w:ascii="Verdana" w:hAnsi="Verdana"/>
            <w:sz w:val="18"/>
            <w:szCs w:val="18"/>
            <w:lang w:val="fr-FR"/>
          </w:rPr>
          <w:t>6</w:t>
        </w:r>
        <w:r>
          <w:rPr>
            <w:rFonts w:ascii="Verdana" w:hAnsi="Verdana" w:hint="eastAsia"/>
            <w:sz w:val="18"/>
            <w:szCs w:val="18"/>
            <w:lang w:val="fr-FR"/>
          </w:rPr>
          <w:t>7</w:t>
        </w:r>
        <w:r>
          <w:rPr>
            <w:rFonts w:ascii="宋体" w:hAnsi="宋体" w:hint="eastAsia"/>
            <w:sz w:val="18"/>
            <w:szCs w:val="18"/>
          </w:rPr>
          <w:t>分配</w:t>
        </w:r>
      </w:ins>
    </w:p>
    <w:p w:rsidR="00C110B8" w:rsidRPr="00C110B8" w:rsidRDefault="00C110B8" w:rsidP="00C97684">
      <w:pPr>
        <w:ind w:leftChars="200" w:left="420"/>
        <w:rPr>
          <w:ins w:id="158" w:author="x00116998" w:date="2016-07-08T16:26:00Z"/>
          <w:rFonts w:ascii="Verdana" w:hAnsi="Verdana"/>
          <w:kern w:val="0"/>
          <w:sz w:val="18"/>
          <w:szCs w:val="18"/>
          <w:lang w:val="fr-FR"/>
        </w:rPr>
      </w:pPr>
    </w:p>
    <w:p w:rsidR="00630B02" w:rsidRPr="00BA6BBB" w:rsidRDefault="00630B02" w:rsidP="003D15E3">
      <w:pPr>
        <w:ind w:leftChars="200" w:left="420"/>
        <w:rPr>
          <w:ins w:id="159" w:author="x00116998" w:date="2015-10-31T09:59:00Z"/>
          <w:rFonts w:ascii="Verdana" w:hAnsi="Verdana"/>
          <w:kern w:val="0"/>
          <w:sz w:val="18"/>
          <w:szCs w:val="18"/>
          <w:lang w:val="fr-FR"/>
        </w:rPr>
      </w:pPr>
    </w:p>
    <w:p w:rsidR="00F55A31" w:rsidRPr="002E1685" w:rsidRDefault="00F55A31" w:rsidP="0043119F">
      <w:pPr>
        <w:ind w:firstLineChars="200" w:firstLine="360"/>
        <w:rPr>
          <w:rFonts w:ascii="Verdana" w:hAnsi="Verdana" w:cs="Verdana"/>
          <w:kern w:val="0"/>
          <w:sz w:val="18"/>
          <w:szCs w:val="18"/>
          <w:lang w:val="fr-FR"/>
        </w:rPr>
      </w:pPr>
    </w:p>
    <w:p w:rsidR="001C71BB" w:rsidRPr="00911712" w:rsidRDefault="001C71BB" w:rsidP="00F851D8">
      <w:pPr>
        <w:ind w:firstLineChars="200" w:firstLine="420"/>
        <w:rPr>
          <w:ins w:id="160" w:author="x00116998" w:date="2015-08-24T15:06:00Z"/>
          <w:rFonts w:ascii="Verdana" w:hAnsi="Verdana" w:cs="Verdana"/>
          <w:kern w:val="0"/>
          <w:sz w:val="18"/>
          <w:szCs w:val="18"/>
          <w:lang w:val="fr-FR"/>
        </w:rPr>
      </w:pPr>
      <w:ins w:id="161" w:author="x00116998" w:date="2015-08-24T15:06:00Z">
        <w:r>
          <w:rPr>
            <w:rFonts w:hint="eastAsia"/>
            <w:lang w:val="fr-FR"/>
          </w:rPr>
          <w:t>89</w:t>
        </w:r>
        <w:r>
          <w:rPr>
            <w:rFonts w:hint="eastAsia"/>
            <w:lang w:val="fr-FR"/>
          </w:rPr>
          <w:t>：开发者联盟＝＝》缺省开通开发者联盟业务，</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89</w:t>
        </w:r>
        <w:r w:rsidRPr="00D63A97">
          <w:rPr>
            <w:rFonts w:ascii="Verdana" w:hAnsi="Verdana" w:cs="Verdana" w:hint="eastAsia"/>
            <w:kern w:val="0"/>
            <w:sz w:val="18"/>
            <w:szCs w:val="18"/>
          </w:rPr>
          <w:t>分配</w:t>
        </w:r>
      </w:ins>
    </w:p>
    <w:p w:rsidR="00F851D8" w:rsidRPr="002A1490" w:rsidRDefault="003D3ADD" w:rsidP="001C71BB">
      <w:pPr>
        <w:ind w:firstLineChars="200" w:firstLine="420"/>
        <w:rPr>
          <w:rFonts w:ascii="Verdana" w:hAnsi="Verdana" w:cs="Verdana"/>
          <w:kern w:val="0"/>
          <w:sz w:val="18"/>
          <w:szCs w:val="18"/>
          <w:lang w:val="fr-FR"/>
        </w:rPr>
      </w:pPr>
      <w:r>
        <w:rPr>
          <w:rFonts w:hint="eastAsia"/>
          <w:lang w:val="fr-FR"/>
        </w:rPr>
        <w:t>90</w:t>
      </w:r>
      <w:r>
        <w:rPr>
          <w:rFonts w:hint="eastAsia"/>
          <w:lang w:val="fr-FR"/>
        </w:rPr>
        <w:t>：</w:t>
      </w:r>
      <w:ins w:id="162" w:author="x00116998" w:date="2015-08-24T15:05:00Z">
        <w:r w:rsidR="001C71BB">
          <w:rPr>
            <w:rFonts w:hint="eastAsia"/>
            <w:lang w:val="fr-FR"/>
          </w:rPr>
          <w:t>帐号开放</w:t>
        </w:r>
      </w:ins>
      <w:del w:id="163" w:author="x00116998" w:date="2015-08-24T15:05:00Z">
        <w:r w:rsidDel="001C71BB">
          <w:rPr>
            <w:rFonts w:hint="eastAsia"/>
            <w:lang w:val="fr-FR"/>
          </w:rPr>
          <w:delText>开发者联盟</w:delText>
        </w:r>
        <w:r w:rsidDel="001C71BB">
          <w:rPr>
            <w:rFonts w:hint="eastAsia"/>
            <w:lang w:val="fr-FR"/>
          </w:rPr>
          <w:delText>Portal</w:delText>
        </w:r>
      </w:del>
      <w:r w:rsidR="00F851D8">
        <w:rPr>
          <w:rFonts w:hint="eastAsia"/>
          <w:lang w:val="fr-FR"/>
        </w:rPr>
        <w:t>＝＝》缺省开通</w:t>
      </w:r>
      <w:ins w:id="164" w:author="x00116998" w:date="2015-08-24T15:06:00Z">
        <w:r w:rsidR="001C71BB">
          <w:rPr>
            <w:rFonts w:hint="eastAsia"/>
            <w:lang w:val="fr-FR"/>
          </w:rPr>
          <w:t>帐号开放</w:t>
        </w:r>
      </w:ins>
      <w:del w:id="165" w:author="x00116998" w:date="2015-08-24T15:05:00Z">
        <w:r w:rsidR="00F851D8" w:rsidDel="001C71BB">
          <w:rPr>
            <w:rFonts w:hint="eastAsia"/>
            <w:lang w:val="fr-FR"/>
          </w:rPr>
          <w:delText>开发者联盟业务</w:delText>
        </w:r>
      </w:del>
      <w:r w:rsidR="00F851D8">
        <w:rPr>
          <w:rFonts w:hint="eastAsia"/>
          <w:lang w:val="fr-FR"/>
        </w:rPr>
        <w:t>，</w:t>
      </w:r>
      <w:r w:rsidR="00F851D8" w:rsidRPr="00D63A97">
        <w:rPr>
          <w:rFonts w:ascii="Verdana" w:hAnsi="Verdana" w:cs="Verdana" w:hint="eastAsia"/>
          <w:kern w:val="0"/>
          <w:sz w:val="18"/>
          <w:szCs w:val="18"/>
        </w:rPr>
        <w:t>对应</w:t>
      </w:r>
      <w:r w:rsidR="00F851D8" w:rsidRPr="00F255DF">
        <w:rPr>
          <w:rFonts w:ascii="Verdana" w:hAnsi="Verdana" w:cs="Verdana"/>
          <w:kern w:val="0"/>
          <w:sz w:val="18"/>
          <w:szCs w:val="18"/>
          <w:lang w:val="fr-FR"/>
        </w:rPr>
        <w:t>userID</w:t>
      </w:r>
      <w:r w:rsidR="00F851D8" w:rsidRPr="00D63A97">
        <w:rPr>
          <w:rFonts w:ascii="Verdana" w:hAnsi="Verdana" w:cs="Verdana" w:hint="eastAsia"/>
          <w:kern w:val="0"/>
          <w:sz w:val="18"/>
          <w:szCs w:val="18"/>
        </w:rPr>
        <w:t>按</w:t>
      </w:r>
      <w:r w:rsidR="00F851D8" w:rsidRPr="00F255DF">
        <w:rPr>
          <w:rFonts w:ascii="Verdana" w:hAnsi="Verdana" w:cs="Verdana"/>
          <w:kern w:val="0"/>
          <w:sz w:val="18"/>
          <w:szCs w:val="18"/>
          <w:lang w:val="fr-FR"/>
        </w:rPr>
        <w:t>serviceID</w:t>
      </w:r>
      <w:r w:rsidR="00F851D8" w:rsidRPr="00F255DF">
        <w:rPr>
          <w:rFonts w:ascii="Verdana" w:hAnsi="Verdana" w:cs="Verdana" w:hint="eastAsia"/>
          <w:kern w:val="0"/>
          <w:sz w:val="18"/>
          <w:szCs w:val="18"/>
          <w:lang w:val="fr-FR"/>
        </w:rPr>
        <w:t>＝</w:t>
      </w:r>
      <w:r w:rsidR="00E36CB4">
        <w:rPr>
          <w:rFonts w:ascii="Verdana" w:hAnsi="Verdana" w:cs="Verdana" w:hint="eastAsia"/>
          <w:kern w:val="0"/>
          <w:sz w:val="18"/>
          <w:szCs w:val="18"/>
          <w:lang w:val="fr-FR"/>
        </w:rPr>
        <w:t>9</w:t>
      </w:r>
      <w:r w:rsidR="00F851D8">
        <w:rPr>
          <w:rFonts w:ascii="Verdana" w:hAnsi="Verdana" w:cs="Verdana" w:hint="eastAsia"/>
          <w:kern w:val="0"/>
          <w:sz w:val="18"/>
          <w:szCs w:val="18"/>
          <w:lang w:val="fr-FR"/>
        </w:rPr>
        <w:t>0</w:t>
      </w:r>
      <w:r w:rsidR="00F851D8" w:rsidRPr="00D63A97">
        <w:rPr>
          <w:rFonts w:ascii="Verdana" w:hAnsi="Verdana" w:cs="Verdana" w:hint="eastAsia"/>
          <w:kern w:val="0"/>
          <w:sz w:val="18"/>
          <w:szCs w:val="18"/>
        </w:rPr>
        <w:t>分配</w:t>
      </w:r>
    </w:p>
    <w:p w:rsidR="00312646" w:rsidRPr="0031687E" w:rsidRDefault="00312646" w:rsidP="00312646">
      <w:pPr>
        <w:ind w:leftChars="200" w:left="420"/>
        <w:rPr>
          <w:rFonts w:ascii="Verdana" w:hAnsi="Verdana"/>
          <w:kern w:val="0"/>
          <w:sz w:val="18"/>
          <w:szCs w:val="18"/>
          <w:lang w:val="fr-FR"/>
        </w:rPr>
      </w:pPr>
      <w:r w:rsidRPr="00DA6889">
        <w:rPr>
          <w:rFonts w:ascii="Verdana" w:hAnsi="Verdana" w:cs="Verdana" w:hint="eastAsia"/>
          <w:kern w:val="0"/>
          <w:sz w:val="18"/>
          <w:szCs w:val="18"/>
          <w:lang w:val="fr-FR"/>
        </w:rPr>
        <w:t>9</w:t>
      </w:r>
      <w:r>
        <w:rPr>
          <w:rFonts w:ascii="Verdana" w:hAnsi="Verdana" w:cs="Verdana" w:hint="eastAsia"/>
          <w:kern w:val="0"/>
          <w:sz w:val="18"/>
          <w:szCs w:val="18"/>
          <w:lang w:val="fr-FR"/>
        </w:rPr>
        <w:t>1</w:t>
      </w:r>
      <w:r w:rsidRPr="00DA6889">
        <w:rPr>
          <w:rFonts w:ascii="Verdana" w:hAnsi="Verdana" w:cs="Verdana" w:hint="eastAsia"/>
          <w:kern w:val="0"/>
          <w:sz w:val="18"/>
          <w:szCs w:val="18"/>
          <w:lang w:val="fr-FR"/>
        </w:rPr>
        <w:t>：</w:t>
      </w:r>
      <w:r>
        <w:rPr>
          <w:rFonts w:ascii="Verdana" w:hAnsi="Verdana" w:cs="Verdana" w:hint="eastAsia"/>
          <w:kern w:val="0"/>
          <w:sz w:val="18"/>
          <w:szCs w:val="18"/>
        </w:rPr>
        <w:t>游戏小号</w:t>
      </w:r>
      <w:r w:rsidRPr="00DA6889">
        <w:rPr>
          <w:rFonts w:ascii="Verdana" w:hAnsi="Verdana" w:cs="Verdana" w:hint="eastAsia"/>
          <w:kern w:val="0"/>
          <w:sz w:val="18"/>
          <w:szCs w:val="18"/>
          <w:lang w:val="fr-FR"/>
        </w:rPr>
        <w:t>OpenSDK</w:t>
      </w:r>
      <w:r w:rsidRPr="00DA6889">
        <w:rPr>
          <w:rFonts w:ascii="Verdana" w:hAnsi="Verdana" w:cs="Verdana" w:hint="eastAsia"/>
          <w:kern w:val="0"/>
          <w:sz w:val="18"/>
          <w:szCs w:val="18"/>
          <w:lang w:val="fr-FR"/>
        </w:rPr>
        <w:t>＝＝</w:t>
      </w:r>
      <w:r>
        <w:rPr>
          <w:rFonts w:ascii="Verdana" w:hAnsi="Verdana" w:cs="Verdana" w:hint="eastAsia"/>
          <w:kern w:val="0"/>
          <w:sz w:val="18"/>
          <w:szCs w:val="18"/>
        </w:rPr>
        <w:t>》缺省创建游戏小号</w:t>
      </w:r>
      <w:r w:rsidRPr="00DA6889">
        <w:rPr>
          <w:rFonts w:ascii="Verdana" w:hAnsi="Verdana" w:cs="Verdana" w:hint="eastAsia"/>
          <w:kern w:val="0"/>
          <w:sz w:val="18"/>
          <w:szCs w:val="18"/>
          <w:lang w:val="fr-FR"/>
        </w:rPr>
        <w:t>，</w:t>
      </w:r>
      <w:r w:rsidRPr="00CD689F">
        <w:rPr>
          <w:rFonts w:ascii="Verdana" w:hAnsi="Verdana" w:cs="Verdana" w:hint="eastAsia"/>
          <w:kern w:val="0"/>
          <w:sz w:val="18"/>
          <w:szCs w:val="18"/>
        </w:rPr>
        <w:t>对应</w:t>
      </w:r>
      <w:r w:rsidRPr="00DA6889">
        <w:rPr>
          <w:rFonts w:ascii="Verdana" w:hAnsi="Verdana" w:cs="Verdana" w:hint="eastAsia"/>
          <w:kern w:val="0"/>
          <w:sz w:val="18"/>
          <w:szCs w:val="18"/>
          <w:lang w:val="fr-FR"/>
        </w:rPr>
        <w:t>userID</w:t>
      </w:r>
      <w:r w:rsidRPr="00CD689F">
        <w:rPr>
          <w:rFonts w:ascii="Verdana" w:hAnsi="Verdana" w:cs="Verdana" w:hint="eastAsia"/>
          <w:kern w:val="0"/>
          <w:sz w:val="18"/>
          <w:szCs w:val="18"/>
        </w:rPr>
        <w:t>按</w:t>
      </w:r>
      <w:r w:rsidRPr="00DA6889">
        <w:rPr>
          <w:rFonts w:ascii="Verdana" w:hAnsi="Verdana" w:cs="Verdana" w:hint="eastAsia"/>
          <w:kern w:val="0"/>
          <w:sz w:val="18"/>
          <w:szCs w:val="18"/>
          <w:lang w:val="fr-FR"/>
        </w:rPr>
        <w:t>serviceID</w:t>
      </w:r>
      <w:r w:rsidRPr="00DA6889">
        <w:rPr>
          <w:rFonts w:ascii="Verdana" w:hAnsi="Verdana" w:cs="Verdana" w:hint="eastAsia"/>
          <w:kern w:val="0"/>
          <w:sz w:val="18"/>
          <w:szCs w:val="18"/>
          <w:lang w:val="fr-FR"/>
        </w:rPr>
        <w:t>＝</w:t>
      </w:r>
      <w:r w:rsidRPr="00DA6889">
        <w:rPr>
          <w:rFonts w:ascii="Verdana" w:hAnsi="Verdana" w:cs="Verdana" w:hint="eastAsia"/>
          <w:kern w:val="0"/>
          <w:sz w:val="18"/>
          <w:szCs w:val="18"/>
          <w:lang w:val="fr-FR"/>
        </w:rPr>
        <w:t>9</w:t>
      </w:r>
      <w:r>
        <w:rPr>
          <w:rFonts w:ascii="Verdana" w:hAnsi="Verdana" w:cs="Verdana" w:hint="eastAsia"/>
          <w:kern w:val="0"/>
          <w:sz w:val="18"/>
          <w:szCs w:val="18"/>
          <w:lang w:val="fr-FR"/>
        </w:rPr>
        <w:t>1</w:t>
      </w:r>
      <w:r w:rsidRPr="00CD689F">
        <w:rPr>
          <w:rFonts w:ascii="Verdana" w:hAnsi="Verdana" w:cs="Verdana" w:hint="eastAsia"/>
          <w:kern w:val="0"/>
          <w:sz w:val="18"/>
          <w:szCs w:val="18"/>
        </w:rPr>
        <w:t>分配</w:t>
      </w:r>
    </w:p>
    <w:p w:rsidR="0043119F" w:rsidRPr="00312646" w:rsidRDefault="0043119F" w:rsidP="0043119F">
      <w:pPr>
        <w:ind w:firstLineChars="200" w:firstLine="420"/>
        <w:rPr>
          <w:lang w:val="fr-FR"/>
        </w:rPr>
      </w:pPr>
    </w:p>
    <w:p w:rsidR="00C63C25" w:rsidRPr="00252992" w:rsidRDefault="00C63C25" w:rsidP="00C63C25">
      <w:pPr>
        <w:ind w:firstLineChars="200" w:firstLine="420"/>
        <w:rPr>
          <w:rFonts w:ascii="宋体" w:cs="宋体"/>
          <w:color w:val="000000"/>
          <w:kern w:val="0"/>
          <w:sz w:val="20"/>
          <w:szCs w:val="20"/>
          <w:lang w:val="fr-FR"/>
        </w:rPr>
      </w:pPr>
      <w:r>
        <w:rPr>
          <w:rFonts w:hint="eastAsia"/>
          <w:lang w:val="fr-FR"/>
        </w:rPr>
        <w:t>1001</w:t>
      </w:r>
      <w:r>
        <w:rPr>
          <w:rFonts w:hint="eastAsia"/>
          <w:lang w:val="fr-FR"/>
        </w:rPr>
        <w:t>：</w:t>
      </w:r>
      <w:r>
        <w:rPr>
          <w:rFonts w:ascii="宋体" w:cs="宋体" w:hint="eastAsia"/>
          <w:color w:val="000000"/>
          <w:kern w:val="0"/>
          <w:sz w:val="20"/>
          <w:szCs w:val="20"/>
        </w:rPr>
        <w:t>天天家园</w:t>
      </w:r>
      <w:r w:rsidRPr="00C63C25">
        <w:rPr>
          <w:rFonts w:ascii="宋体" w:cs="宋体" w:hint="eastAsia"/>
          <w:color w:val="000000"/>
          <w:kern w:val="0"/>
          <w:sz w:val="20"/>
          <w:szCs w:val="20"/>
          <w:lang w:val="fr-FR"/>
        </w:rPr>
        <w:t>-</w:t>
      </w:r>
      <w:r>
        <w:rPr>
          <w:rFonts w:ascii="宋体" w:cs="宋体" w:hint="eastAsia"/>
          <w:color w:val="000000"/>
          <w:kern w:val="0"/>
          <w:sz w:val="20"/>
          <w:szCs w:val="20"/>
        </w:rPr>
        <w:t>地址本</w:t>
      </w:r>
      <w:r w:rsidRPr="00D67529">
        <w:rPr>
          <w:rFonts w:ascii="宋体" w:cs="宋体"/>
          <w:color w:val="000000"/>
          <w:kern w:val="0"/>
          <w:sz w:val="20"/>
          <w:szCs w:val="20"/>
          <w:lang w:val="fr-FR"/>
        </w:rPr>
        <w:t xml:space="preserve"> </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Pr>
          <w:rFonts w:ascii="Verdana" w:hAnsi="Verdana" w:cs="Verdana" w:hint="eastAsia"/>
          <w:kern w:val="0"/>
          <w:sz w:val="18"/>
          <w:szCs w:val="18"/>
        </w:rPr>
        <w:t>天天家园</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5</w:t>
      </w:r>
      <w:r w:rsidRPr="00D63A97">
        <w:rPr>
          <w:rFonts w:ascii="Verdana" w:hAnsi="Verdana" w:cs="Verdana" w:hint="eastAsia"/>
          <w:kern w:val="0"/>
          <w:sz w:val="18"/>
          <w:szCs w:val="18"/>
        </w:rPr>
        <w:t>分配</w:t>
      </w:r>
    </w:p>
    <w:p w:rsidR="00C63C25" w:rsidRPr="00252992" w:rsidRDefault="00C63C25" w:rsidP="00C63C25">
      <w:pPr>
        <w:ind w:firstLineChars="200" w:firstLine="420"/>
        <w:rPr>
          <w:rFonts w:ascii="宋体" w:cs="宋体"/>
          <w:color w:val="000000"/>
          <w:kern w:val="0"/>
          <w:sz w:val="20"/>
          <w:szCs w:val="20"/>
          <w:lang w:val="fr-FR"/>
        </w:rPr>
      </w:pPr>
      <w:r>
        <w:rPr>
          <w:rFonts w:hint="eastAsia"/>
          <w:lang w:val="fr-FR"/>
        </w:rPr>
        <w:t>1002</w:t>
      </w:r>
      <w:r>
        <w:rPr>
          <w:rFonts w:hint="eastAsia"/>
          <w:lang w:val="fr-FR"/>
        </w:rPr>
        <w:t>：</w:t>
      </w:r>
      <w:r>
        <w:rPr>
          <w:rFonts w:ascii="宋体" w:cs="宋体" w:hint="eastAsia"/>
          <w:color w:val="000000"/>
          <w:kern w:val="0"/>
          <w:sz w:val="20"/>
          <w:szCs w:val="20"/>
        </w:rPr>
        <w:t>天天家园</w:t>
      </w:r>
      <w:r w:rsidRPr="00C63C25">
        <w:rPr>
          <w:rFonts w:ascii="宋体" w:cs="宋体" w:hint="eastAsia"/>
          <w:color w:val="000000"/>
          <w:kern w:val="0"/>
          <w:sz w:val="20"/>
          <w:szCs w:val="20"/>
          <w:lang w:val="fr-FR"/>
        </w:rPr>
        <w:t>-</w:t>
      </w:r>
      <w:r>
        <w:rPr>
          <w:rFonts w:ascii="宋体" w:cs="宋体" w:hint="eastAsia"/>
          <w:color w:val="000000"/>
          <w:kern w:val="0"/>
          <w:sz w:val="20"/>
          <w:szCs w:val="20"/>
          <w:lang w:val="fr-FR"/>
        </w:rPr>
        <w:t>空间</w:t>
      </w:r>
      <w:r w:rsidRPr="00D67529">
        <w:rPr>
          <w:rFonts w:ascii="宋体" w:cs="宋体"/>
          <w:color w:val="000000"/>
          <w:kern w:val="0"/>
          <w:sz w:val="20"/>
          <w:szCs w:val="20"/>
          <w:lang w:val="fr-FR"/>
        </w:rPr>
        <w:t xml:space="preserve"> </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Pr>
          <w:rFonts w:ascii="Verdana" w:hAnsi="Verdana" w:cs="Verdana" w:hint="eastAsia"/>
          <w:kern w:val="0"/>
          <w:sz w:val="18"/>
          <w:szCs w:val="18"/>
        </w:rPr>
        <w:t>天天家园</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5</w:t>
      </w:r>
      <w:r w:rsidRPr="00D63A97">
        <w:rPr>
          <w:rFonts w:ascii="Verdana" w:hAnsi="Verdana" w:cs="Verdana" w:hint="eastAsia"/>
          <w:kern w:val="0"/>
          <w:sz w:val="18"/>
          <w:szCs w:val="18"/>
        </w:rPr>
        <w:t>分配</w:t>
      </w:r>
    </w:p>
    <w:p w:rsidR="00C63C25" w:rsidRPr="00972AD0" w:rsidRDefault="00C63C25" w:rsidP="00C63C25">
      <w:pPr>
        <w:ind w:firstLineChars="200" w:firstLine="420"/>
        <w:rPr>
          <w:rFonts w:ascii="Verdana" w:hAnsi="Verdana" w:cs="Verdana"/>
          <w:kern w:val="0"/>
          <w:sz w:val="18"/>
          <w:szCs w:val="18"/>
          <w:lang w:val="fr-FR"/>
        </w:rPr>
      </w:pPr>
      <w:r>
        <w:rPr>
          <w:rFonts w:hint="eastAsia"/>
          <w:lang w:val="fr-FR"/>
        </w:rPr>
        <w:t>1003</w:t>
      </w:r>
      <w:r>
        <w:rPr>
          <w:rFonts w:hint="eastAsia"/>
          <w:lang w:val="fr-FR"/>
        </w:rPr>
        <w:t>：</w:t>
      </w:r>
      <w:r>
        <w:rPr>
          <w:rFonts w:ascii="宋体" w:cs="宋体" w:hint="eastAsia"/>
          <w:color w:val="000000"/>
          <w:kern w:val="0"/>
          <w:sz w:val="20"/>
          <w:szCs w:val="20"/>
        </w:rPr>
        <w:t>天天家园</w:t>
      </w:r>
      <w:r w:rsidRPr="00C63C25">
        <w:rPr>
          <w:rFonts w:ascii="宋体" w:cs="宋体" w:hint="eastAsia"/>
          <w:color w:val="000000"/>
          <w:kern w:val="0"/>
          <w:sz w:val="20"/>
          <w:szCs w:val="20"/>
          <w:lang w:val="fr-FR"/>
        </w:rPr>
        <w:t>-</w:t>
      </w:r>
      <w:r>
        <w:rPr>
          <w:rFonts w:ascii="宋体" w:cs="宋体" w:hint="eastAsia"/>
          <w:color w:val="000000"/>
          <w:kern w:val="0"/>
          <w:sz w:val="20"/>
          <w:szCs w:val="20"/>
          <w:lang w:val="fr-FR"/>
        </w:rPr>
        <w:t>天天秀</w:t>
      </w:r>
      <w:r w:rsidRPr="00D67529">
        <w:rPr>
          <w:rFonts w:ascii="宋体" w:cs="宋体"/>
          <w:color w:val="000000"/>
          <w:kern w:val="0"/>
          <w:sz w:val="20"/>
          <w:szCs w:val="20"/>
          <w:lang w:val="fr-FR"/>
        </w:rPr>
        <w:t xml:space="preserve"> </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Pr>
          <w:rFonts w:ascii="Verdana" w:hAnsi="Verdana" w:cs="Verdana" w:hint="eastAsia"/>
          <w:kern w:val="0"/>
          <w:sz w:val="18"/>
          <w:szCs w:val="18"/>
        </w:rPr>
        <w:t>天天家园</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5</w:t>
      </w:r>
      <w:r w:rsidRPr="00D63A97">
        <w:rPr>
          <w:rFonts w:ascii="Verdana" w:hAnsi="Verdana" w:cs="Verdana" w:hint="eastAsia"/>
          <w:kern w:val="0"/>
          <w:sz w:val="18"/>
          <w:szCs w:val="18"/>
        </w:rPr>
        <w:t>分配</w:t>
      </w:r>
    </w:p>
    <w:p w:rsidR="00C70B78" w:rsidRPr="00C70B78" w:rsidRDefault="00C70B78" w:rsidP="00C70B78">
      <w:pPr>
        <w:ind w:firstLineChars="200" w:firstLine="400"/>
        <w:rPr>
          <w:rFonts w:ascii="宋体" w:cs="宋体"/>
          <w:color w:val="000000"/>
          <w:kern w:val="0"/>
          <w:sz w:val="20"/>
          <w:szCs w:val="20"/>
          <w:lang w:val="fr-FR"/>
        </w:rPr>
      </w:pPr>
      <w:r>
        <w:rPr>
          <w:rFonts w:ascii="宋体" w:cs="宋体" w:hint="eastAsia"/>
          <w:color w:val="000000"/>
          <w:kern w:val="0"/>
          <w:sz w:val="20"/>
          <w:szCs w:val="20"/>
          <w:lang w:val="fr-FR"/>
        </w:rPr>
        <w:t>1004：</w:t>
      </w:r>
      <w:r w:rsidR="005A0E96">
        <w:rPr>
          <w:rFonts w:ascii="宋体" w:cs="宋体" w:hint="eastAsia"/>
          <w:color w:val="000000"/>
          <w:kern w:val="0"/>
          <w:sz w:val="20"/>
          <w:szCs w:val="20"/>
        </w:rPr>
        <w:t>天天记事</w:t>
      </w:r>
      <w:r w:rsidRPr="00C70B78">
        <w:rPr>
          <w:rFonts w:ascii="宋体" w:cs="宋体" w:hint="eastAsia"/>
          <w:color w:val="000000"/>
          <w:kern w:val="0"/>
          <w:sz w:val="20"/>
          <w:szCs w:val="20"/>
          <w:lang w:val="fr-FR"/>
        </w:rPr>
        <w:t>-邮箱客户端</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sidR="005A0E96">
        <w:rPr>
          <w:rFonts w:ascii="宋体" w:cs="宋体" w:hint="eastAsia"/>
          <w:color w:val="000000"/>
          <w:kern w:val="0"/>
          <w:sz w:val="20"/>
          <w:szCs w:val="20"/>
        </w:rPr>
        <w:t>天天记事</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sidR="00764F96">
        <w:rPr>
          <w:rFonts w:ascii="Verdana" w:hAnsi="Verdana" w:cs="Verdana" w:hint="eastAsia"/>
          <w:kern w:val="0"/>
          <w:sz w:val="18"/>
          <w:szCs w:val="18"/>
          <w:lang w:val="fr-FR"/>
        </w:rPr>
        <w:t>6</w:t>
      </w:r>
      <w:r w:rsidRPr="00D63A97">
        <w:rPr>
          <w:rFonts w:ascii="Verdana" w:hAnsi="Verdana" w:cs="Verdana" w:hint="eastAsia"/>
          <w:kern w:val="0"/>
          <w:sz w:val="18"/>
          <w:szCs w:val="18"/>
        </w:rPr>
        <w:t>分配</w:t>
      </w:r>
    </w:p>
    <w:p w:rsidR="00C70B78" w:rsidRPr="00C70B78" w:rsidRDefault="00C70B78" w:rsidP="00C70B78">
      <w:pPr>
        <w:ind w:firstLineChars="200" w:firstLine="400"/>
        <w:rPr>
          <w:rFonts w:ascii="宋体" w:cs="宋体"/>
          <w:color w:val="000000"/>
          <w:kern w:val="0"/>
          <w:sz w:val="20"/>
          <w:szCs w:val="20"/>
          <w:lang w:val="fr-FR"/>
        </w:rPr>
      </w:pPr>
      <w:r>
        <w:rPr>
          <w:rFonts w:ascii="宋体" w:cs="宋体" w:hint="eastAsia"/>
          <w:color w:val="000000"/>
          <w:kern w:val="0"/>
          <w:sz w:val="20"/>
          <w:szCs w:val="20"/>
          <w:lang w:val="fr-FR"/>
        </w:rPr>
        <w:t>1005：</w:t>
      </w:r>
      <w:r w:rsidR="005A0E96">
        <w:rPr>
          <w:rFonts w:ascii="宋体" w:cs="宋体" w:hint="eastAsia"/>
          <w:color w:val="000000"/>
          <w:kern w:val="0"/>
          <w:sz w:val="20"/>
          <w:szCs w:val="20"/>
        </w:rPr>
        <w:t>天天记事</w:t>
      </w:r>
      <w:r w:rsidRPr="00C70B78">
        <w:rPr>
          <w:rFonts w:ascii="宋体" w:cs="宋体" w:hint="eastAsia"/>
          <w:color w:val="000000"/>
          <w:kern w:val="0"/>
          <w:sz w:val="20"/>
          <w:szCs w:val="20"/>
          <w:lang w:val="fr-FR"/>
        </w:rPr>
        <w:t>-文件管理器</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sidR="005A0E96">
        <w:rPr>
          <w:rFonts w:ascii="宋体" w:cs="宋体" w:hint="eastAsia"/>
          <w:color w:val="000000"/>
          <w:kern w:val="0"/>
          <w:sz w:val="20"/>
          <w:szCs w:val="20"/>
        </w:rPr>
        <w:t>天天记事</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sidR="00764F96">
        <w:rPr>
          <w:rFonts w:ascii="Verdana" w:hAnsi="Verdana" w:cs="Verdana" w:hint="eastAsia"/>
          <w:kern w:val="0"/>
          <w:sz w:val="18"/>
          <w:szCs w:val="18"/>
          <w:lang w:val="fr-FR"/>
        </w:rPr>
        <w:t>6</w:t>
      </w:r>
      <w:r w:rsidRPr="00D63A97">
        <w:rPr>
          <w:rFonts w:ascii="Verdana" w:hAnsi="Verdana" w:cs="Verdana" w:hint="eastAsia"/>
          <w:kern w:val="0"/>
          <w:sz w:val="18"/>
          <w:szCs w:val="18"/>
        </w:rPr>
        <w:t>分配</w:t>
      </w:r>
    </w:p>
    <w:p w:rsidR="00C70B78" w:rsidRPr="00C70B78" w:rsidRDefault="00C70B78" w:rsidP="00C70B78">
      <w:pPr>
        <w:ind w:firstLineChars="200" w:firstLine="400"/>
        <w:rPr>
          <w:rFonts w:ascii="宋体" w:cs="宋体"/>
          <w:color w:val="000000"/>
          <w:kern w:val="0"/>
          <w:sz w:val="20"/>
          <w:szCs w:val="20"/>
          <w:lang w:val="fr-FR"/>
        </w:rPr>
      </w:pPr>
      <w:r>
        <w:rPr>
          <w:rFonts w:ascii="宋体" w:cs="宋体" w:hint="eastAsia"/>
          <w:color w:val="000000"/>
          <w:kern w:val="0"/>
          <w:sz w:val="20"/>
          <w:szCs w:val="20"/>
          <w:lang w:val="fr-FR"/>
        </w:rPr>
        <w:t>1006：</w:t>
      </w:r>
      <w:r w:rsidR="005A0E96">
        <w:rPr>
          <w:rFonts w:ascii="宋体" w:cs="宋体" w:hint="eastAsia"/>
          <w:color w:val="000000"/>
          <w:kern w:val="0"/>
          <w:sz w:val="20"/>
          <w:szCs w:val="20"/>
        </w:rPr>
        <w:t>天天记事</w:t>
      </w:r>
      <w:r w:rsidRPr="00C70B78">
        <w:rPr>
          <w:rFonts w:ascii="宋体" w:cs="宋体" w:hint="eastAsia"/>
          <w:color w:val="000000"/>
          <w:kern w:val="0"/>
          <w:sz w:val="20"/>
          <w:szCs w:val="20"/>
          <w:lang w:val="fr-FR"/>
        </w:rPr>
        <w:t>-磁盘清理</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sidR="005A0E96">
        <w:rPr>
          <w:rFonts w:ascii="宋体" w:cs="宋体" w:hint="eastAsia"/>
          <w:color w:val="000000"/>
          <w:kern w:val="0"/>
          <w:sz w:val="20"/>
          <w:szCs w:val="20"/>
        </w:rPr>
        <w:t>天天记事</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sidR="00764F96">
        <w:rPr>
          <w:rFonts w:ascii="Verdana" w:hAnsi="Verdana" w:cs="Verdana" w:hint="eastAsia"/>
          <w:kern w:val="0"/>
          <w:sz w:val="18"/>
          <w:szCs w:val="18"/>
          <w:lang w:val="fr-FR"/>
        </w:rPr>
        <w:t>6</w:t>
      </w:r>
      <w:r w:rsidRPr="00D63A97">
        <w:rPr>
          <w:rFonts w:ascii="Verdana" w:hAnsi="Verdana" w:cs="Verdana" w:hint="eastAsia"/>
          <w:kern w:val="0"/>
          <w:sz w:val="18"/>
          <w:szCs w:val="18"/>
        </w:rPr>
        <w:t>分配</w:t>
      </w:r>
    </w:p>
    <w:p w:rsidR="00C70B78" w:rsidRDefault="00C70B78" w:rsidP="00C70B78">
      <w:pPr>
        <w:ind w:firstLineChars="200" w:firstLine="400"/>
        <w:rPr>
          <w:rFonts w:ascii="Verdana" w:hAnsi="Verdana" w:cs="Verdana"/>
          <w:kern w:val="0"/>
          <w:sz w:val="18"/>
          <w:szCs w:val="18"/>
        </w:rPr>
      </w:pPr>
      <w:r>
        <w:rPr>
          <w:rFonts w:ascii="宋体" w:cs="宋体" w:hint="eastAsia"/>
          <w:color w:val="000000"/>
          <w:kern w:val="0"/>
          <w:sz w:val="20"/>
          <w:szCs w:val="20"/>
          <w:lang w:val="fr-FR"/>
        </w:rPr>
        <w:t>1007：</w:t>
      </w:r>
      <w:r w:rsidR="005A0E96">
        <w:rPr>
          <w:rFonts w:ascii="宋体" w:cs="宋体" w:hint="eastAsia"/>
          <w:color w:val="000000"/>
          <w:kern w:val="0"/>
          <w:sz w:val="20"/>
          <w:szCs w:val="20"/>
        </w:rPr>
        <w:t>天天记事</w:t>
      </w:r>
      <w:r w:rsidRPr="00C70B78">
        <w:rPr>
          <w:rFonts w:ascii="宋体" w:cs="宋体" w:hint="eastAsia"/>
          <w:color w:val="000000"/>
          <w:kern w:val="0"/>
          <w:sz w:val="20"/>
          <w:szCs w:val="20"/>
          <w:lang w:val="fr-FR"/>
        </w:rPr>
        <w:t>-条码扫描</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sidR="005A0E96">
        <w:rPr>
          <w:rFonts w:ascii="宋体" w:cs="宋体" w:hint="eastAsia"/>
          <w:color w:val="000000"/>
          <w:kern w:val="0"/>
          <w:sz w:val="20"/>
          <w:szCs w:val="20"/>
        </w:rPr>
        <w:t>天天记事</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sidR="00764F96">
        <w:rPr>
          <w:rFonts w:ascii="Verdana" w:hAnsi="Verdana" w:cs="Verdana" w:hint="eastAsia"/>
          <w:kern w:val="0"/>
          <w:sz w:val="18"/>
          <w:szCs w:val="18"/>
          <w:lang w:val="fr-FR"/>
        </w:rPr>
        <w:t>6</w:t>
      </w:r>
      <w:r w:rsidRPr="00D63A97">
        <w:rPr>
          <w:rFonts w:ascii="Verdana" w:hAnsi="Verdana" w:cs="Verdana" w:hint="eastAsia"/>
          <w:kern w:val="0"/>
          <w:sz w:val="18"/>
          <w:szCs w:val="18"/>
        </w:rPr>
        <w:t>分配</w:t>
      </w:r>
    </w:p>
    <w:p w:rsidR="00F77289" w:rsidRDefault="00F77289" w:rsidP="00F77289">
      <w:pPr>
        <w:ind w:firstLineChars="200" w:firstLine="360"/>
        <w:rPr>
          <w:rFonts w:ascii="Verdana" w:hAnsi="Verdana" w:cs="Verdana"/>
          <w:kern w:val="0"/>
          <w:sz w:val="18"/>
          <w:szCs w:val="18"/>
        </w:rPr>
      </w:pPr>
      <w:r>
        <w:rPr>
          <w:rFonts w:ascii="Verdana" w:hAnsi="Verdana" w:cs="Verdana" w:hint="eastAsia"/>
          <w:kern w:val="0"/>
          <w:sz w:val="18"/>
          <w:szCs w:val="18"/>
        </w:rPr>
        <w:t>1008:</w:t>
      </w:r>
      <w:r>
        <w:rPr>
          <w:rFonts w:ascii="Verdana" w:hAnsi="Verdana" w:cs="Verdana" w:hint="eastAsia"/>
          <w:kern w:val="0"/>
          <w:sz w:val="18"/>
          <w:szCs w:val="18"/>
        </w:rPr>
        <w:t>天天家园－</w:t>
      </w:r>
      <w:r>
        <w:rPr>
          <w:rFonts w:ascii="宋体" w:hAnsi="宋体" w:hint="eastAsia"/>
          <w:color w:val="1F497D"/>
        </w:rPr>
        <w:t>好友圈</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Pr>
          <w:rFonts w:ascii="Verdana" w:hAnsi="Verdana" w:cs="Verdana" w:hint="eastAsia"/>
          <w:kern w:val="0"/>
          <w:sz w:val="18"/>
          <w:szCs w:val="18"/>
        </w:rPr>
        <w:t>天天家园</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5</w:t>
      </w:r>
      <w:r w:rsidRPr="00D63A97">
        <w:rPr>
          <w:rFonts w:ascii="Verdana" w:hAnsi="Verdana" w:cs="Verdana" w:hint="eastAsia"/>
          <w:kern w:val="0"/>
          <w:sz w:val="18"/>
          <w:szCs w:val="18"/>
        </w:rPr>
        <w:t>分配</w:t>
      </w:r>
    </w:p>
    <w:p w:rsidR="005A0E96" w:rsidRDefault="005A0E96" w:rsidP="005A0E96">
      <w:pPr>
        <w:ind w:firstLineChars="200" w:firstLine="360"/>
        <w:rPr>
          <w:rFonts w:ascii="Verdana" w:hAnsi="Verdana" w:cs="Verdana"/>
          <w:kern w:val="0"/>
          <w:sz w:val="18"/>
          <w:szCs w:val="18"/>
        </w:rPr>
      </w:pPr>
      <w:r>
        <w:rPr>
          <w:rFonts w:ascii="Verdana" w:hAnsi="Verdana" w:cs="Verdana" w:hint="eastAsia"/>
          <w:kern w:val="0"/>
          <w:sz w:val="18"/>
          <w:szCs w:val="18"/>
        </w:rPr>
        <w:t>1009:</w:t>
      </w:r>
      <w:r>
        <w:rPr>
          <w:rFonts w:ascii="Verdana" w:hAnsi="Verdana" w:cs="Verdana" w:hint="eastAsia"/>
          <w:kern w:val="0"/>
          <w:sz w:val="18"/>
          <w:szCs w:val="18"/>
        </w:rPr>
        <w:t>天天家园－天天联系</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Pr>
          <w:rFonts w:ascii="Verdana" w:hAnsi="Verdana" w:cs="Verdana" w:hint="eastAsia"/>
          <w:kern w:val="0"/>
          <w:sz w:val="18"/>
          <w:szCs w:val="18"/>
        </w:rPr>
        <w:t>天天家园</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5</w:t>
      </w:r>
      <w:r w:rsidRPr="00D63A97">
        <w:rPr>
          <w:rFonts w:ascii="Verdana" w:hAnsi="Verdana" w:cs="Verdana" w:hint="eastAsia"/>
          <w:kern w:val="0"/>
          <w:sz w:val="18"/>
          <w:szCs w:val="18"/>
        </w:rPr>
        <w:t>分配</w:t>
      </w:r>
    </w:p>
    <w:p w:rsidR="00F77289" w:rsidRPr="00252992" w:rsidRDefault="00F77289" w:rsidP="00F77289">
      <w:pPr>
        <w:ind w:firstLineChars="200" w:firstLine="400"/>
        <w:rPr>
          <w:rFonts w:ascii="宋体" w:cs="宋体"/>
          <w:color w:val="000000"/>
          <w:kern w:val="0"/>
          <w:sz w:val="20"/>
          <w:szCs w:val="20"/>
          <w:lang w:val="fr-FR"/>
        </w:rPr>
      </w:pPr>
    </w:p>
    <w:p w:rsidR="00444D97" w:rsidRPr="00C74268" w:rsidRDefault="00444D97" w:rsidP="00F77289">
      <w:pPr>
        <w:ind w:firstLineChars="200" w:firstLine="400"/>
        <w:rPr>
          <w:rFonts w:ascii="Verdana" w:hAnsi="Verdana" w:cs="Verdana"/>
          <w:kern w:val="0"/>
          <w:sz w:val="18"/>
          <w:szCs w:val="18"/>
          <w:lang w:val="fr-FR"/>
        </w:rPr>
      </w:pPr>
      <w:r w:rsidRPr="00D67529">
        <w:rPr>
          <w:rFonts w:ascii="宋体" w:cs="宋体" w:hint="eastAsia"/>
          <w:color w:val="000000"/>
          <w:kern w:val="0"/>
          <w:sz w:val="20"/>
          <w:szCs w:val="20"/>
          <w:lang w:val="fr-FR"/>
        </w:rPr>
        <w:t>1</w:t>
      </w:r>
      <w:r>
        <w:rPr>
          <w:rFonts w:ascii="宋体" w:cs="宋体" w:hint="eastAsia"/>
          <w:color w:val="000000"/>
          <w:kern w:val="0"/>
          <w:sz w:val="20"/>
          <w:szCs w:val="20"/>
          <w:lang w:val="fr-FR"/>
        </w:rPr>
        <w:t>0</w:t>
      </w:r>
      <w:r w:rsidR="00971C38">
        <w:rPr>
          <w:rFonts w:ascii="宋体" w:cs="宋体" w:hint="eastAsia"/>
          <w:color w:val="000000"/>
          <w:kern w:val="0"/>
          <w:sz w:val="20"/>
          <w:szCs w:val="20"/>
          <w:lang w:val="fr-FR"/>
        </w:rPr>
        <w:t>11</w:t>
      </w:r>
      <w:r w:rsidRPr="00D67529">
        <w:rPr>
          <w:rFonts w:ascii="宋体" w:cs="宋体" w:hint="eastAsia"/>
          <w:color w:val="000000"/>
          <w:kern w:val="0"/>
          <w:sz w:val="20"/>
          <w:szCs w:val="20"/>
          <w:lang w:val="fr-FR"/>
        </w:rPr>
        <w:t>：</w:t>
      </w:r>
      <w:r>
        <w:rPr>
          <w:rFonts w:ascii="宋体" w:cs="宋体" w:hint="eastAsia"/>
          <w:color w:val="000000"/>
          <w:kern w:val="0"/>
          <w:sz w:val="20"/>
          <w:szCs w:val="20"/>
        </w:rPr>
        <w:t>天天记事</w:t>
      </w:r>
      <w:r w:rsidR="00427985" w:rsidRPr="00427985">
        <w:rPr>
          <w:rFonts w:ascii="宋体" w:cs="宋体"/>
          <w:color w:val="000000"/>
          <w:kern w:val="0"/>
          <w:sz w:val="20"/>
          <w:szCs w:val="20"/>
          <w:lang w:val="fr-FR"/>
        </w:rPr>
        <w:t>Portal</w:t>
      </w:r>
      <w:r w:rsidRPr="00D67529">
        <w:rPr>
          <w:rFonts w:ascii="宋体" w:cs="宋体"/>
          <w:color w:val="000000"/>
          <w:kern w:val="0"/>
          <w:sz w:val="20"/>
          <w:szCs w:val="20"/>
          <w:lang w:val="fr-FR"/>
        </w:rPr>
        <w:t xml:space="preserve"> </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Pr>
          <w:rFonts w:ascii="Verdana" w:hAnsi="Verdana" w:cs="Verdana" w:hint="eastAsia"/>
          <w:kern w:val="0"/>
          <w:sz w:val="18"/>
          <w:szCs w:val="18"/>
        </w:rPr>
        <w:t>天天记事</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6</w:t>
      </w:r>
      <w:r w:rsidRPr="00D63A97">
        <w:rPr>
          <w:rFonts w:ascii="Verdana" w:hAnsi="Verdana" w:cs="Verdana" w:hint="eastAsia"/>
          <w:kern w:val="0"/>
          <w:sz w:val="18"/>
          <w:szCs w:val="18"/>
        </w:rPr>
        <w:t>分配</w:t>
      </w:r>
    </w:p>
    <w:p w:rsidR="00755711" w:rsidRPr="00DB2575" w:rsidRDefault="00755711" w:rsidP="00755711">
      <w:pPr>
        <w:ind w:firstLineChars="200" w:firstLine="360"/>
        <w:rPr>
          <w:rFonts w:ascii="Verdana" w:hAnsi="Verdana" w:cs="Verdana"/>
          <w:kern w:val="0"/>
          <w:sz w:val="18"/>
          <w:szCs w:val="18"/>
          <w:lang w:val="fr-FR"/>
        </w:rPr>
      </w:pPr>
      <w:r w:rsidRPr="00C74268">
        <w:rPr>
          <w:rFonts w:ascii="Verdana" w:hAnsi="Verdana" w:cs="Verdana" w:hint="eastAsia"/>
          <w:kern w:val="0"/>
          <w:sz w:val="18"/>
          <w:szCs w:val="18"/>
          <w:lang w:val="fr-FR"/>
        </w:rPr>
        <w:t>1016</w:t>
      </w:r>
      <w:r w:rsidRPr="00C74268">
        <w:rPr>
          <w:rFonts w:ascii="Verdana" w:hAnsi="Verdana" w:cs="Verdana" w:hint="eastAsia"/>
          <w:kern w:val="0"/>
          <w:sz w:val="18"/>
          <w:szCs w:val="18"/>
          <w:lang w:val="fr-FR"/>
        </w:rPr>
        <w:t>：</w:t>
      </w:r>
      <w:r>
        <w:rPr>
          <w:rFonts w:ascii="Verdana" w:hAnsi="Verdana" w:cs="Verdana" w:hint="eastAsia"/>
          <w:kern w:val="0"/>
          <w:sz w:val="18"/>
          <w:szCs w:val="18"/>
        </w:rPr>
        <w:t>微信相册</w:t>
      </w:r>
      <w:r w:rsidRPr="00C74268">
        <w:rPr>
          <w:rFonts w:ascii="Verdana" w:hAnsi="Verdana" w:cs="Verdana" w:hint="eastAsia"/>
          <w:kern w:val="0"/>
          <w:sz w:val="18"/>
          <w:szCs w:val="18"/>
          <w:lang w:val="fr-FR"/>
        </w:rPr>
        <w:t>（</w:t>
      </w:r>
      <w:r>
        <w:rPr>
          <w:rFonts w:ascii="Verdana" w:hAnsi="Verdana" w:cs="Verdana" w:hint="eastAsia"/>
          <w:kern w:val="0"/>
          <w:sz w:val="18"/>
          <w:szCs w:val="18"/>
        </w:rPr>
        <w:t>运营商</w:t>
      </w:r>
      <w:r w:rsidRPr="00C74268">
        <w:rPr>
          <w:rFonts w:ascii="Verdana" w:hAnsi="Verdana" w:cs="Verdana" w:hint="eastAsia"/>
          <w:kern w:val="0"/>
          <w:sz w:val="18"/>
          <w:szCs w:val="18"/>
          <w:lang w:val="fr-FR"/>
        </w:rPr>
        <w:t>BG</w:t>
      </w:r>
      <w:r w:rsidRPr="00C74268">
        <w:rPr>
          <w:rFonts w:ascii="Verdana" w:hAnsi="Verdana" w:cs="Verdana" w:hint="eastAsia"/>
          <w:kern w:val="0"/>
          <w:sz w:val="18"/>
          <w:szCs w:val="18"/>
          <w:lang w:val="fr-FR"/>
        </w:rPr>
        <w:t>）</w:t>
      </w:r>
      <w:r w:rsidRPr="00C74268">
        <w:rPr>
          <w:rFonts w:ascii="Verdana" w:hAnsi="Verdana" w:cs="Verdana" w:hint="eastAsia"/>
          <w:kern w:val="0"/>
          <w:sz w:val="18"/>
          <w:szCs w:val="18"/>
          <w:lang w:val="fr-FR"/>
        </w:rPr>
        <w:t>==</w:t>
      </w:r>
      <w:r>
        <w:rPr>
          <w:rFonts w:ascii="Verdana" w:hAnsi="Verdana" w:cs="Verdana" w:hint="eastAsia"/>
          <w:kern w:val="0"/>
          <w:sz w:val="18"/>
          <w:szCs w:val="18"/>
        </w:rPr>
        <w:t>》缺省开通相册业务</w:t>
      </w:r>
      <w:r w:rsidRPr="00C74268">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16</w:t>
      </w:r>
      <w:r w:rsidRPr="00D63A97">
        <w:rPr>
          <w:rFonts w:ascii="Verdana" w:hAnsi="Verdana" w:cs="Verdana" w:hint="eastAsia"/>
          <w:kern w:val="0"/>
          <w:sz w:val="18"/>
          <w:szCs w:val="18"/>
        </w:rPr>
        <w:t>分配</w:t>
      </w:r>
    </w:p>
    <w:p w:rsidR="00F02950" w:rsidRPr="003E1849" w:rsidRDefault="00F02950" w:rsidP="00F02950">
      <w:pPr>
        <w:ind w:firstLineChars="200" w:firstLine="360"/>
        <w:rPr>
          <w:rFonts w:ascii="Verdana" w:hAnsi="Verdana" w:cs="Verdana"/>
          <w:kern w:val="0"/>
          <w:sz w:val="18"/>
          <w:szCs w:val="18"/>
          <w:lang w:val="fr-FR"/>
        </w:rPr>
      </w:pPr>
      <w:r>
        <w:rPr>
          <w:rFonts w:ascii="Verdana" w:hAnsi="Verdana" w:cs="Verdana" w:hint="eastAsia"/>
          <w:kern w:val="0"/>
          <w:sz w:val="18"/>
          <w:szCs w:val="18"/>
          <w:lang w:val="fr-FR"/>
        </w:rPr>
        <w:t>10</w:t>
      </w:r>
      <w:r w:rsidRPr="00A66417">
        <w:rPr>
          <w:rFonts w:ascii="Verdana" w:hAnsi="Verdana" w:cs="Verdana" w:hint="eastAsia"/>
          <w:kern w:val="0"/>
          <w:sz w:val="18"/>
          <w:szCs w:val="18"/>
          <w:lang w:val="fr-FR"/>
        </w:rPr>
        <w:t>17</w:t>
      </w:r>
      <w:r w:rsidRPr="00A66417">
        <w:rPr>
          <w:rFonts w:ascii="Verdana" w:hAnsi="Verdana" w:cs="Verdana" w:hint="eastAsia"/>
          <w:kern w:val="0"/>
          <w:sz w:val="18"/>
          <w:szCs w:val="18"/>
          <w:lang w:val="fr-FR"/>
        </w:rPr>
        <w:t>：</w:t>
      </w:r>
      <w:r>
        <w:rPr>
          <w:rFonts w:ascii="Verdana" w:hAnsi="Verdana" w:cs="Verdana" w:hint="eastAsia"/>
          <w:kern w:val="0"/>
          <w:sz w:val="18"/>
          <w:szCs w:val="18"/>
        </w:rPr>
        <w:t>数字家庭机顶盒</w:t>
      </w:r>
      <w:r>
        <w:rPr>
          <w:rFonts w:ascii="Verdana" w:hAnsi="Verdana" w:cs="Verdana" w:hint="eastAsia"/>
          <w:kern w:val="0"/>
          <w:sz w:val="18"/>
          <w:szCs w:val="18"/>
          <w:lang w:val="fr-FR"/>
        </w:rPr>
        <w:t>Call</w:t>
      </w:r>
      <w:r w:rsidRPr="00A66417">
        <w:rPr>
          <w:rFonts w:ascii="Verdana" w:hAnsi="Verdana" w:cs="Verdana" w:hint="eastAsia"/>
          <w:kern w:val="0"/>
          <w:sz w:val="18"/>
          <w:szCs w:val="18"/>
          <w:lang w:val="fr-FR"/>
        </w:rPr>
        <w:t xml:space="preserve">+  </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Pr>
          <w:rFonts w:ascii="Verdana" w:hAnsi="Verdana" w:cs="Verdana" w:hint="eastAsia"/>
          <w:kern w:val="0"/>
          <w:sz w:val="18"/>
          <w:szCs w:val="18"/>
        </w:rPr>
        <w:t>天天电话</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17</w:t>
      </w:r>
      <w:r w:rsidRPr="00D63A97">
        <w:rPr>
          <w:rFonts w:ascii="Verdana" w:hAnsi="Verdana" w:cs="Verdana" w:hint="eastAsia"/>
          <w:kern w:val="0"/>
          <w:sz w:val="18"/>
          <w:szCs w:val="18"/>
        </w:rPr>
        <w:t>分配</w:t>
      </w:r>
    </w:p>
    <w:p w:rsidR="00FB7EFB" w:rsidRDefault="005B1970" w:rsidP="00B04E4A">
      <w:pPr>
        <w:ind w:firstLineChars="200" w:firstLine="360"/>
        <w:rPr>
          <w:ins w:id="166" w:author="x00116998" w:date="2016-09-10T09:35:00Z"/>
          <w:rFonts w:ascii="Verdana" w:hAnsi="Verdana" w:cs="Verdana" w:hint="eastAsia"/>
          <w:kern w:val="0"/>
          <w:sz w:val="18"/>
          <w:szCs w:val="18"/>
        </w:rPr>
      </w:pPr>
      <w:r>
        <w:rPr>
          <w:rFonts w:ascii="Verdana" w:hAnsi="Verdana" w:hint="eastAsia"/>
          <w:kern w:val="0"/>
          <w:sz w:val="18"/>
          <w:szCs w:val="18"/>
          <w:lang w:val="fr-FR"/>
        </w:rPr>
        <w:t>1020</w:t>
      </w:r>
      <w:r>
        <w:rPr>
          <w:rFonts w:ascii="Verdana" w:hAnsi="Verdana" w:hint="eastAsia"/>
          <w:kern w:val="0"/>
          <w:sz w:val="18"/>
          <w:szCs w:val="18"/>
          <w:lang w:val="fr-FR"/>
        </w:rPr>
        <w:t>：</w:t>
      </w:r>
      <w:r w:rsidRPr="005B1970">
        <w:rPr>
          <w:rFonts w:ascii="Verdana" w:hAnsi="Verdana" w:hint="eastAsia"/>
          <w:kern w:val="0"/>
          <w:sz w:val="18"/>
          <w:szCs w:val="18"/>
          <w:lang w:val="fr-FR"/>
        </w:rPr>
        <w:t>快捷支付</w:t>
      </w:r>
      <w:r w:rsidRPr="005B1970">
        <w:rPr>
          <w:rFonts w:ascii="Verdana" w:hAnsi="Verdana" w:hint="eastAsia"/>
          <w:kern w:val="0"/>
          <w:sz w:val="18"/>
          <w:szCs w:val="18"/>
          <w:lang w:val="fr-FR"/>
        </w:rPr>
        <w:t>-</w:t>
      </w:r>
      <w:r w:rsidRPr="005B1970">
        <w:rPr>
          <w:rFonts w:ascii="Verdana" w:hAnsi="Verdana" w:hint="eastAsia"/>
          <w:kern w:val="0"/>
          <w:sz w:val="18"/>
          <w:szCs w:val="18"/>
          <w:lang w:val="fr-FR"/>
        </w:rPr>
        <w:t>应用市场</w:t>
      </w:r>
      <w:r w:rsidRPr="00B01E7E">
        <w:rPr>
          <w:rFonts w:ascii="Verdana" w:hAnsi="Verdana" w:cs="Verdana"/>
          <w:kern w:val="0"/>
          <w:sz w:val="18"/>
          <w:szCs w:val="18"/>
          <w:lang w:val="fr-FR"/>
        </w:rPr>
        <w:t>==</w:t>
      </w:r>
      <w:r>
        <w:rPr>
          <w:rFonts w:ascii="Verdana" w:hAnsi="Verdana" w:cs="Verdana" w:hint="eastAsia"/>
          <w:kern w:val="0"/>
          <w:sz w:val="18"/>
          <w:szCs w:val="18"/>
        </w:rPr>
        <w:t>》缺省支付业务</w:t>
      </w:r>
      <w:r w:rsidRPr="00B01E7E">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20</w:t>
      </w:r>
      <w:r w:rsidRPr="00D63A97">
        <w:rPr>
          <w:rFonts w:ascii="Verdana" w:hAnsi="Verdana" w:cs="Verdana" w:hint="eastAsia"/>
          <w:kern w:val="0"/>
          <w:sz w:val="18"/>
          <w:szCs w:val="18"/>
        </w:rPr>
        <w:t>分配</w:t>
      </w:r>
    </w:p>
    <w:p w:rsidR="00C110B8" w:rsidRPr="00DC25FE" w:rsidRDefault="00C110B8" w:rsidP="00B04E4A">
      <w:pPr>
        <w:ind w:firstLineChars="200" w:firstLine="360"/>
        <w:rPr>
          <w:ins w:id="167" w:author="x00116998" w:date="2016-05-05T14:16:00Z"/>
          <w:rFonts w:ascii="Verdana" w:hAnsi="Verdana" w:cs="Verdana"/>
          <w:kern w:val="0"/>
          <w:sz w:val="18"/>
          <w:szCs w:val="18"/>
          <w:lang w:val="fr-FR"/>
          <w:rPrChange w:id="168" w:author="x00116998" w:date="2016-05-16T11:58:00Z">
            <w:rPr>
              <w:ins w:id="169" w:author="x00116998" w:date="2016-05-05T14:16:00Z"/>
              <w:rFonts w:ascii="Verdana" w:hAnsi="Verdana" w:cs="Verdana"/>
              <w:kern w:val="0"/>
              <w:sz w:val="18"/>
              <w:szCs w:val="18"/>
            </w:rPr>
          </w:rPrChange>
        </w:rPr>
      </w:pPr>
      <w:ins w:id="170" w:author="x00116998" w:date="2016-09-10T09:35:00Z">
        <w:r>
          <w:rPr>
            <w:rFonts w:ascii="Verdana" w:hAnsi="Verdana" w:cs="Verdana" w:hint="eastAsia"/>
            <w:kern w:val="0"/>
            <w:sz w:val="18"/>
            <w:szCs w:val="18"/>
          </w:rPr>
          <w:t>1023:</w:t>
        </w:r>
        <w:r>
          <w:rPr>
            <w:rFonts w:ascii="Verdana" w:hAnsi="Verdana" w:cs="Verdana" w:hint="eastAsia"/>
            <w:kern w:val="0"/>
            <w:sz w:val="18"/>
            <w:szCs w:val="18"/>
          </w:rPr>
          <w:t>华英汇</w:t>
        </w:r>
        <w:r>
          <w:rPr>
            <w:rFonts w:ascii="Verdana" w:hAnsi="Verdana" w:cs="Verdana" w:hint="eastAsia"/>
            <w:kern w:val="0"/>
            <w:sz w:val="18"/>
            <w:szCs w:val="18"/>
          </w:rPr>
          <w:t>Portal==</w:t>
        </w:r>
      </w:ins>
      <w:ins w:id="171" w:author="x00116998" w:date="2016-09-10T09:36:00Z">
        <w:r w:rsidR="00B31AA8">
          <w:rPr>
            <w:rFonts w:ascii="Verdana" w:hAnsi="Verdana" w:cs="Verdana" w:hint="eastAsia"/>
            <w:kern w:val="0"/>
            <w:sz w:val="18"/>
            <w:szCs w:val="18"/>
          </w:rPr>
          <w:t>》缺省开通华英汇业务</w:t>
        </w:r>
        <w:r w:rsidR="00B31AA8" w:rsidRPr="00B01E7E">
          <w:rPr>
            <w:rFonts w:ascii="Verdana" w:hAnsi="Verdana" w:cs="Verdana" w:hint="eastAsia"/>
            <w:kern w:val="0"/>
            <w:sz w:val="18"/>
            <w:szCs w:val="18"/>
            <w:lang w:val="fr-FR"/>
          </w:rPr>
          <w:t>，</w:t>
        </w:r>
        <w:r w:rsidR="00B31AA8" w:rsidRPr="00D63A97">
          <w:rPr>
            <w:rFonts w:ascii="Verdana" w:hAnsi="Verdana" w:cs="Verdana" w:hint="eastAsia"/>
            <w:kern w:val="0"/>
            <w:sz w:val="18"/>
            <w:szCs w:val="18"/>
          </w:rPr>
          <w:t>对应</w:t>
        </w:r>
        <w:r w:rsidR="00B31AA8" w:rsidRPr="00F255DF">
          <w:rPr>
            <w:rFonts w:ascii="Verdana" w:hAnsi="Verdana" w:cs="Verdana"/>
            <w:kern w:val="0"/>
            <w:sz w:val="18"/>
            <w:szCs w:val="18"/>
            <w:lang w:val="fr-FR"/>
          </w:rPr>
          <w:t>userID</w:t>
        </w:r>
        <w:r w:rsidR="00B31AA8" w:rsidRPr="00D63A97">
          <w:rPr>
            <w:rFonts w:ascii="Verdana" w:hAnsi="Verdana" w:cs="Verdana" w:hint="eastAsia"/>
            <w:kern w:val="0"/>
            <w:sz w:val="18"/>
            <w:szCs w:val="18"/>
          </w:rPr>
          <w:t>按</w:t>
        </w:r>
        <w:r w:rsidR="00B31AA8" w:rsidRPr="00F255DF">
          <w:rPr>
            <w:rFonts w:ascii="Verdana" w:hAnsi="Verdana" w:cs="Verdana"/>
            <w:kern w:val="0"/>
            <w:sz w:val="18"/>
            <w:szCs w:val="18"/>
            <w:lang w:val="fr-FR"/>
          </w:rPr>
          <w:t>serviceID</w:t>
        </w:r>
        <w:r w:rsidR="00B31AA8" w:rsidRPr="00F255DF">
          <w:rPr>
            <w:rFonts w:ascii="Verdana" w:hAnsi="Verdana" w:cs="Verdana" w:hint="eastAsia"/>
            <w:kern w:val="0"/>
            <w:sz w:val="18"/>
            <w:szCs w:val="18"/>
            <w:lang w:val="fr-FR"/>
          </w:rPr>
          <w:t>＝</w:t>
        </w:r>
        <w:r w:rsidR="00B31AA8">
          <w:rPr>
            <w:rFonts w:ascii="Verdana" w:hAnsi="Verdana" w:cs="Verdana" w:hint="eastAsia"/>
            <w:kern w:val="0"/>
            <w:sz w:val="18"/>
            <w:szCs w:val="18"/>
            <w:lang w:val="fr-FR"/>
          </w:rPr>
          <w:t>23</w:t>
        </w:r>
        <w:r w:rsidR="00B31AA8" w:rsidRPr="00D63A97">
          <w:rPr>
            <w:rFonts w:ascii="Verdana" w:hAnsi="Verdana" w:cs="Verdana" w:hint="eastAsia"/>
            <w:kern w:val="0"/>
            <w:sz w:val="18"/>
            <w:szCs w:val="18"/>
          </w:rPr>
          <w:t>分配</w:t>
        </w:r>
      </w:ins>
    </w:p>
    <w:p w:rsidR="00B04E4A" w:rsidRPr="007C0A80" w:rsidRDefault="00706CAE" w:rsidP="00B04E4A">
      <w:pPr>
        <w:ind w:firstLineChars="200" w:firstLine="360"/>
        <w:rPr>
          <w:rFonts w:ascii="Verdana" w:hAnsi="Verdana" w:cs="Verdana"/>
          <w:kern w:val="0"/>
          <w:sz w:val="18"/>
          <w:szCs w:val="18"/>
          <w:lang w:val="fr-FR"/>
        </w:rPr>
      </w:pPr>
      <w:r w:rsidRPr="00706CAE">
        <w:rPr>
          <w:rFonts w:ascii="Verdana" w:hAnsi="Verdana" w:cs="Verdana"/>
          <w:kern w:val="0"/>
          <w:sz w:val="18"/>
          <w:szCs w:val="18"/>
          <w:lang w:val="fr-FR"/>
        </w:rPr>
        <w:t>1030:</w:t>
      </w:r>
      <w:r w:rsidR="00B04E4A">
        <w:rPr>
          <w:rFonts w:ascii="Verdana" w:hAnsi="Verdana" w:cs="Verdana" w:hint="eastAsia"/>
          <w:kern w:val="0"/>
          <w:sz w:val="18"/>
          <w:szCs w:val="18"/>
        </w:rPr>
        <w:t>网盘</w:t>
      </w:r>
      <w:r w:rsidR="00DD6DA2">
        <w:rPr>
          <w:rFonts w:ascii="Verdana" w:hAnsi="Verdana" w:cs="Verdana" w:hint="eastAsia"/>
          <w:kern w:val="0"/>
          <w:sz w:val="18"/>
          <w:szCs w:val="18"/>
        </w:rPr>
        <w:t>存储开放</w:t>
      </w:r>
      <w:r w:rsidR="00B04E4A">
        <w:rPr>
          <w:rFonts w:ascii="Verdana" w:hAnsi="Verdana" w:cs="Verdana" w:hint="eastAsia"/>
          <w:kern w:val="0"/>
          <w:sz w:val="18"/>
          <w:szCs w:val="18"/>
        </w:rPr>
        <w:t>客户端</w:t>
      </w:r>
      <w:r w:rsidRPr="00706CAE">
        <w:rPr>
          <w:rFonts w:ascii="Verdana" w:hAnsi="Verdana" w:cs="Verdana"/>
          <w:kern w:val="0"/>
          <w:sz w:val="18"/>
          <w:szCs w:val="18"/>
          <w:lang w:val="fr-FR"/>
        </w:rPr>
        <w:t xml:space="preserve"> </w:t>
      </w:r>
      <w:r w:rsidR="00B04E4A" w:rsidRPr="00F255DF">
        <w:rPr>
          <w:rFonts w:ascii="Verdana" w:hAnsi="Verdana" w:cs="Verdana"/>
          <w:kern w:val="0"/>
          <w:sz w:val="18"/>
          <w:szCs w:val="18"/>
          <w:lang w:val="fr-FR"/>
        </w:rPr>
        <w:t>＝＝</w:t>
      </w:r>
      <w:r w:rsidR="00B04E4A" w:rsidRPr="00D63A97">
        <w:rPr>
          <w:rFonts w:ascii="Verdana" w:hAnsi="Verdana" w:cs="Verdana"/>
          <w:kern w:val="0"/>
          <w:sz w:val="18"/>
          <w:szCs w:val="18"/>
        </w:rPr>
        <w:t>》缺省开通</w:t>
      </w:r>
      <w:r w:rsidR="00B04E4A">
        <w:rPr>
          <w:rFonts w:ascii="Verdana" w:hAnsi="Verdana" w:cs="Verdana" w:hint="eastAsia"/>
          <w:kern w:val="0"/>
          <w:sz w:val="18"/>
          <w:szCs w:val="18"/>
        </w:rPr>
        <w:t>网盘</w:t>
      </w:r>
      <w:r w:rsidR="00B04E4A" w:rsidRPr="00D63A97">
        <w:rPr>
          <w:rFonts w:ascii="Verdana" w:hAnsi="Verdana" w:cs="Verdana"/>
          <w:kern w:val="0"/>
          <w:sz w:val="18"/>
          <w:szCs w:val="18"/>
        </w:rPr>
        <w:t>业务</w:t>
      </w:r>
      <w:r w:rsidR="00B04E4A" w:rsidRPr="00F255DF">
        <w:rPr>
          <w:rFonts w:ascii="宋体" w:cs="宋体" w:hint="eastAsia"/>
          <w:kern w:val="0"/>
          <w:sz w:val="18"/>
          <w:szCs w:val="18"/>
          <w:lang w:val="fr-FR"/>
        </w:rPr>
        <w:t>，</w:t>
      </w:r>
      <w:r w:rsidR="00B04E4A" w:rsidRPr="00D63A97">
        <w:rPr>
          <w:rFonts w:ascii="Verdana" w:hAnsi="Verdana" w:cs="Verdana" w:hint="eastAsia"/>
          <w:kern w:val="0"/>
          <w:sz w:val="18"/>
          <w:szCs w:val="18"/>
        </w:rPr>
        <w:t>对应</w:t>
      </w:r>
      <w:r w:rsidR="00B04E4A" w:rsidRPr="00F255DF">
        <w:rPr>
          <w:rFonts w:ascii="Verdana" w:hAnsi="Verdana" w:cs="Verdana"/>
          <w:kern w:val="0"/>
          <w:sz w:val="18"/>
          <w:szCs w:val="18"/>
          <w:lang w:val="fr-FR"/>
        </w:rPr>
        <w:t>userID</w:t>
      </w:r>
      <w:r w:rsidR="00B04E4A" w:rsidRPr="00D63A97">
        <w:rPr>
          <w:rFonts w:ascii="Verdana" w:hAnsi="Verdana" w:cs="Verdana" w:hint="eastAsia"/>
          <w:kern w:val="0"/>
          <w:sz w:val="18"/>
          <w:szCs w:val="18"/>
        </w:rPr>
        <w:t>按</w:t>
      </w:r>
      <w:r w:rsidR="00B04E4A" w:rsidRPr="00F255DF">
        <w:rPr>
          <w:rFonts w:ascii="Verdana" w:hAnsi="Verdana" w:cs="Verdana"/>
          <w:kern w:val="0"/>
          <w:sz w:val="18"/>
          <w:szCs w:val="18"/>
          <w:lang w:val="fr-FR"/>
        </w:rPr>
        <w:t>serviceID</w:t>
      </w:r>
      <w:r w:rsidR="00B04E4A" w:rsidRPr="00F255DF">
        <w:rPr>
          <w:rFonts w:ascii="Verdana" w:hAnsi="Verdana" w:cs="Verdana" w:hint="eastAsia"/>
          <w:kern w:val="0"/>
          <w:sz w:val="18"/>
          <w:szCs w:val="18"/>
          <w:lang w:val="fr-FR"/>
        </w:rPr>
        <w:t>＝</w:t>
      </w:r>
      <w:r w:rsidR="00B04E4A">
        <w:rPr>
          <w:rFonts w:ascii="Verdana" w:hAnsi="Verdana" w:cs="Verdana" w:hint="eastAsia"/>
          <w:kern w:val="0"/>
          <w:sz w:val="18"/>
          <w:szCs w:val="18"/>
          <w:lang w:val="fr-FR"/>
        </w:rPr>
        <w:t>0</w:t>
      </w:r>
      <w:r w:rsidR="00B04E4A" w:rsidRPr="00D63A97">
        <w:rPr>
          <w:rFonts w:ascii="Verdana" w:hAnsi="Verdana" w:cs="Verdana" w:hint="eastAsia"/>
          <w:kern w:val="0"/>
          <w:sz w:val="18"/>
          <w:szCs w:val="18"/>
        </w:rPr>
        <w:t>分配</w:t>
      </w:r>
    </w:p>
    <w:p w:rsidR="002C604D" w:rsidRPr="000C5BD5" w:rsidRDefault="002C604D" w:rsidP="002C604D">
      <w:pPr>
        <w:ind w:firstLineChars="200" w:firstLine="360"/>
        <w:rPr>
          <w:ins w:id="172" w:author="x00116998" w:date="2015-12-01T09:40:00Z"/>
          <w:rFonts w:ascii="Verdana" w:hAnsi="Verdana" w:cs="Verdana"/>
          <w:kern w:val="0"/>
          <w:sz w:val="18"/>
          <w:szCs w:val="18"/>
          <w:lang w:val="fr-FR"/>
          <w:rPrChange w:id="173" w:author="x00116998" w:date="2015-12-15T18:04:00Z">
            <w:rPr>
              <w:ins w:id="174" w:author="x00116998" w:date="2015-12-01T09:40:00Z"/>
              <w:rFonts w:ascii="Verdana" w:hAnsi="Verdana" w:cs="Verdana"/>
              <w:kern w:val="0"/>
              <w:sz w:val="18"/>
              <w:szCs w:val="18"/>
            </w:rPr>
          </w:rPrChange>
        </w:rPr>
      </w:pPr>
      <w:ins w:id="175" w:author="x00116998" w:date="2015-05-18T11:38:00Z">
        <w:r>
          <w:rPr>
            <w:rFonts w:ascii="Verdana" w:hAnsi="Verdana" w:cs="Verdana" w:hint="eastAsia"/>
            <w:kern w:val="0"/>
            <w:sz w:val="18"/>
            <w:szCs w:val="18"/>
            <w:lang w:val="fr-FR"/>
          </w:rPr>
          <w:t>10</w:t>
        </w:r>
      </w:ins>
      <w:ins w:id="176" w:author="x00116998" w:date="2015-05-18T11:37:00Z">
        <w:r w:rsidRPr="008B573B">
          <w:rPr>
            <w:rFonts w:ascii="Verdana" w:hAnsi="Verdana" w:cs="Verdana" w:hint="eastAsia"/>
            <w:kern w:val="0"/>
            <w:sz w:val="18"/>
            <w:szCs w:val="18"/>
            <w:lang w:val="fr-FR"/>
          </w:rPr>
          <w:t>36:</w:t>
        </w:r>
        <w:r w:rsidRPr="00F848BE">
          <w:rPr>
            <w:rFonts w:ascii="宋体" w:hAnsi="宋体"/>
            <w:color w:val="1F497D" w:themeColor="dark2"/>
            <w:sz w:val="23"/>
            <w:szCs w:val="23"/>
            <w:lang w:val="fr-FR"/>
          </w:rPr>
          <w:t xml:space="preserve"> </w:t>
        </w:r>
      </w:ins>
      <w:ins w:id="177" w:author="x00116998" w:date="2015-05-18T11:38:00Z">
        <w:r>
          <w:rPr>
            <w:rFonts w:ascii="宋体" w:hAnsi="宋体" w:hint="eastAsia"/>
            <w:color w:val="1F497D" w:themeColor="dark2"/>
            <w:sz w:val="23"/>
            <w:szCs w:val="23"/>
            <w:lang w:val="fr-FR"/>
          </w:rPr>
          <w:t>E5 wifi</w:t>
        </w:r>
      </w:ins>
      <w:ins w:id="178" w:author="x00116998" w:date="2015-05-18T11:37:00Z">
        <w:r>
          <w:rPr>
            <w:rFonts w:ascii="Verdana" w:hAnsi="Verdana" w:cs="Verdana" w:hint="eastAsia"/>
            <w:kern w:val="0"/>
            <w:sz w:val="18"/>
            <w:szCs w:val="18"/>
          </w:rPr>
          <w:t>项目</w:t>
        </w:r>
        <w:r>
          <w:rPr>
            <w:rFonts w:ascii="Verdana" w:hAnsi="Verdana" w:hint="eastAsia"/>
            <w:kern w:val="0"/>
            <w:sz w:val="18"/>
            <w:szCs w:val="18"/>
            <w:lang w:val="fr-FR"/>
          </w:rPr>
          <w:t>＝＝》</w:t>
        </w:r>
        <w:r>
          <w:rPr>
            <w:rFonts w:ascii="Verdana" w:hAnsi="Verdana" w:cs="Verdana" w:hint="eastAsia"/>
            <w:kern w:val="0"/>
            <w:sz w:val="18"/>
            <w:szCs w:val="18"/>
          </w:rPr>
          <w:t>缺省开通</w:t>
        </w:r>
        <w:r w:rsidRPr="00F848BE">
          <w:rPr>
            <w:rFonts w:ascii="宋体" w:hAnsi="宋体"/>
            <w:color w:val="1F497D" w:themeColor="dark2"/>
            <w:sz w:val="23"/>
            <w:szCs w:val="23"/>
            <w:lang w:val="fr-FR"/>
          </w:rPr>
          <w:t>cloudwifi</w:t>
        </w:r>
        <w:r>
          <w:rPr>
            <w:rFonts w:ascii="Verdana" w:hAnsi="Verdana" w:cs="Verdana" w:hint="eastAsia"/>
            <w:kern w:val="0"/>
            <w:sz w:val="18"/>
            <w:szCs w:val="18"/>
          </w:rPr>
          <w:t>业务</w:t>
        </w:r>
        <w:r w:rsidRPr="00F538F6">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36</w:t>
        </w:r>
        <w:r w:rsidRPr="00D63A97">
          <w:rPr>
            <w:rFonts w:ascii="Verdana" w:hAnsi="Verdana" w:cs="Verdana" w:hint="eastAsia"/>
            <w:kern w:val="0"/>
            <w:sz w:val="18"/>
            <w:szCs w:val="18"/>
          </w:rPr>
          <w:t>分配</w:t>
        </w:r>
      </w:ins>
    </w:p>
    <w:p w:rsidR="000C163F" w:rsidRPr="000E7817" w:rsidRDefault="00E0174E" w:rsidP="002C604D">
      <w:pPr>
        <w:ind w:firstLineChars="200" w:firstLine="360"/>
        <w:rPr>
          <w:ins w:id="179" w:author="x00116998" w:date="2016-05-31T14:14:00Z"/>
          <w:rFonts w:ascii="Verdana" w:hAnsi="Verdana" w:cs="Verdana"/>
          <w:kern w:val="0"/>
          <w:sz w:val="18"/>
          <w:szCs w:val="18"/>
          <w:lang w:val="fr-FR"/>
          <w:rPrChange w:id="180" w:author="x00116998" w:date="2016-06-16T19:22:00Z">
            <w:rPr>
              <w:ins w:id="181" w:author="x00116998" w:date="2016-05-31T14:14:00Z"/>
              <w:rFonts w:ascii="Verdana" w:hAnsi="Verdana" w:cs="Verdana"/>
              <w:kern w:val="0"/>
              <w:sz w:val="18"/>
              <w:szCs w:val="18"/>
            </w:rPr>
          </w:rPrChange>
        </w:rPr>
      </w:pPr>
      <w:ins w:id="182" w:author="x00116998" w:date="2015-12-01T09:40:00Z">
        <w:r w:rsidRPr="00E0174E">
          <w:rPr>
            <w:rFonts w:ascii="Verdana" w:hAnsi="Verdana" w:cs="Verdana"/>
            <w:kern w:val="0"/>
            <w:sz w:val="18"/>
            <w:szCs w:val="18"/>
            <w:lang w:val="fr-FR"/>
            <w:rPrChange w:id="183" w:author="x00116998" w:date="2015-12-15T18:04:00Z">
              <w:rPr>
                <w:rFonts w:ascii="Verdana" w:hAnsi="Verdana" w:cs="Verdana"/>
                <w:kern w:val="0"/>
                <w:sz w:val="18"/>
                <w:szCs w:val="18"/>
              </w:rPr>
            </w:rPrChange>
          </w:rPr>
          <w:t>1052</w:t>
        </w:r>
        <w:r w:rsidRPr="00E0174E">
          <w:rPr>
            <w:rFonts w:ascii="Verdana" w:hAnsi="Verdana" w:cs="Verdana" w:hint="eastAsia"/>
            <w:kern w:val="0"/>
            <w:sz w:val="18"/>
            <w:szCs w:val="18"/>
            <w:lang w:val="fr-FR"/>
            <w:rPrChange w:id="184" w:author="x00116998" w:date="2015-12-15T18:04:00Z">
              <w:rPr>
                <w:rFonts w:ascii="Verdana" w:hAnsi="Verdana" w:cs="Verdana" w:hint="eastAsia"/>
                <w:kern w:val="0"/>
                <w:sz w:val="18"/>
                <w:szCs w:val="18"/>
              </w:rPr>
            </w:rPrChange>
          </w:rPr>
          <w:t>：</w:t>
        </w:r>
        <w:r w:rsidR="000C163F">
          <w:rPr>
            <w:rFonts w:ascii="Verdana" w:hAnsi="Verdana" w:cs="Verdana" w:hint="eastAsia"/>
            <w:kern w:val="0"/>
            <w:sz w:val="18"/>
            <w:szCs w:val="18"/>
          </w:rPr>
          <w:t>电视视频业务</w:t>
        </w:r>
        <w:r w:rsidRPr="00E0174E">
          <w:rPr>
            <w:rFonts w:ascii="Verdana" w:hAnsi="Verdana" w:cs="Verdana"/>
            <w:kern w:val="0"/>
            <w:sz w:val="18"/>
            <w:szCs w:val="18"/>
            <w:lang w:val="fr-FR"/>
            <w:rPrChange w:id="185" w:author="x00116998" w:date="2015-12-15T18:04:00Z">
              <w:rPr>
                <w:rFonts w:ascii="Verdana" w:hAnsi="Verdana" w:cs="Verdana"/>
                <w:kern w:val="0"/>
                <w:sz w:val="18"/>
                <w:szCs w:val="18"/>
              </w:rPr>
            </w:rPrChange>
          </w:rPr>
          <w:t>==</w:t>
        </w:r>
        <w:r w:rsidR="000C163F">
          <w:rPr>
            <w:rFonts w:ascii="Verdana" w:hAnsi="Verdana" w:cs="Verdana" w:hint="eastAsia"/>
            <w:kern w:val="0"/>
            <w:sz w:val="18"/>
            <w:szCs w:val="18"/>
          </w:rPr>
          <w:t>》</w:t>
        </w:r>
        <w:r w:rsidR="000C163F" w:rsidRPr="00D63A97">
          <w:rPr>
            <w:rFonts w:ascii="Verdana" w:hAnsi="Verdana" w:cs="Verdana" w:hint="eastAsia"/>
            <w:kern w:val="0"/>
            <w:sz w:val="18"/>
            <w:szCs w:val="18"/>
          </w:rPr>
          <w:t>对应</w:t>
        </w:r>
        <w:r w:rsidR="000C163F" w:rsidRPr="00F255DF">
          <w:rPr>
            <w:rFonts w:ascii="Verdana" w:hAnsi="Verdana" w:cs="Verdana"/>
            <w:kern w:val="0"/>
            <w:sz w:val="18"/>
            <w:szCs w:val="18"/>
            <w:lang w:val="fr-FR"/>
          </w:rPr>
          <w:t>userID</w:t>
        </w:r>
        <w:r w:rsidR="000C163F" w:rsidRPr="00D63A97">
          <w:rPr>
            <w:rFonts w:ascii="Verdana" w:hAnsi="Verdana" w:cs="Verdana" w:hint="eastAsia"/>
            <w:kern w:val="0"/>
            <w:sz w:val="18"/>
            <w:szCs w:val="18"/>
          </w:rPr>
          <w:t>按</w:t>
        </w:r>
        <w:r w:rsidR="000C163F" w:rsidRPr="00F255DF">
          <w:rPr>
            <w:rFonts w:ascii="Verdana" w:hAnsi="Verdana" w:cs="Verdana"/>
            <w:kern w:val="0"/>
            <w:sz w:val="18"/>
            <w:szCs w:val="18"/>
            <w:lang w:val="fr-FR"/>
          </w:rPr>
          <w:t>serviceID</w:t>
        </w:r>
        <w:r w:rsidR="000C163F" w:rsidRPr="00F255DF">
          <w:rPr>
            <w:rFonts w:ascii="Verdana" w:hAnsi="Verdana" w:cs="Verdana" w:hint="eastAsia"/>
            <w:kern w:val="0"/>
            <w:sz w:val="18"/>
            <w:szCs w:val="18"/>
            <w:lang w:val="fr-FR"/>
          </w:rPr>
          <w:t>＝</w:t>
        </w:r>
        <w:r w:rsidR="000C163F">
          <w:rPr>
            <w:rFonts w:ascii="Verdana" w:hAnsi="Verdana" w:cs="Verdana" w:hint="eastAsia"/>
            <w:kern w:val="0"/>
            <w:sz w:val="18"/>
            <w:szCs w:val="18"/>
            <w:lang w:val="fr-FR"/>
          </w:rPr>
          <w:t>52</w:t>
        </w:r>
        <w:r w:rsidR="000C163F" w:rsidRPr="00D63A97">
          <w:rPr>
            <w:rFonts w:ascii="Verdana" w:hAnsi="Verdana" w:cs="Verdana" w:hint="eastAsia"/>
            <w:kern w:val="0"/>
            <w:sz w:val="18"/>
            <w:szCs w:val="18"/>
          </w:rPr>
          <w:t>分配</w:t>
        </w:r>
      </w:ins>
    </w:p>
    <w:p w:rsidR="00B65CDD" w:rsidRPr="002C604D" w:rsidRDefault="00B65CDD" w:rsidP="00B04E4A">
      <w:pPr>
        <w:ind w:firstLineChars="200" w:firstLine="360"/>
        <w:rPr>
          <w:rFonts w:ascii="Verdana" w:hAnsi="Verdana" w:cs="Verdana"/>
          <w:kern w:val="0"/>
          <w:sz w:val="18"/>
          <w:szCs w:val="18"/>
          <w:lang w:val="fr-FR"/>
        </w:rPr>
      </w:pPr>
      <w:r w:rsidRPr="00706CAE">
        <w:rPr>
          <w:rFonts w:ascii="Verdana" w:hAnsi="Verdana" w:cs="Verdana"/>
          <w:kern w:val="0"/>
          <w:sz w:val="18"/>
          <w:szCs w:val="18"/>
          <w:lang w:val="fr-FR"/>
        </w:rPr>
        <w:t>1</w:t>
      </w:r>
      <w:r>
        <w:rPr>
          <w:rFonts w:ascii="Verdana" w:hAnsi="Verdana" w:cs="Verdana" w:hint="eastAsia"/>
          <w:kern w:val="0"/>
          <w:sz w:val="18"/>
          <w:szCs w:val="18"/>
          <w:lang w:val="fr-FR"/>
        </w:rPr>
        <w:t>10</w:t>
      </w:r>
      <w:r w:rsidRPr="00706CAE">
        <w:rPr>
          <w:rFonts w:ascii="Verdana" w:hAnsi="Verdana" w:cs="Verdana"/>
          <w:kern w:val="0"/>
          <w:sz w:val="18"/>
          <w:szCs w:val="18"/>
          <w:lang w:val="fr-FR"/>
        </w:rPr>
        <w:t>0:</w:t>
      </w:r>
      <w:r w:rsidR="006D3E58" w:rsidRPr="006D3E58">
        <w:rPr>
          <w:rFonts w:ascii="Verdana" w:hAnsi="Verdana" w:cs="Verdana"/>
          <w:kern w:val="0"/>
          <w:sz w:val="18"/>
          <w:szCs w:val="18"/>
          <w:lang w:val="fr-FR"/>
        </w:rPr>
        <w:t xml:space="preserve"> </w:t>
      </w:r>
      <w:r w:rsidR="005D77C9">
        <w:rPr>
          <w:rFonts w:ascii="Verdana" w:hAnsi="Verdana" w:cs="Verdana" w:hint="eastAsia"/>
          <w:kern w:val="0"/>
          <w:sz w:val="18"/>
          <w:szCs w:val="18"/>
        </w:rPr>
        <w:t>网盘</w:t>
      </w:r>
      <w:r w:rsidR="005D77C9">
        <w:rPr>
          <w:rFonts w:ascii="Verdana" w:hAnsi="Verdana" w:cs="Verdana" w:hint="eastAsia"/>
          <w:kern w:val="0"/>
          <w:sz w:val="18"/>
          <w:szCs w:val="18"/>
          <w:lang w:val="fr-FR"/>
        </w:rPr>
        <w:t>相册</w:t>
      </w:r>
      <w:r w:rsidR="005D77C9">
        <w:rPr>
          <w:rFonts w:ascii="Verdana" w:hAnsi="Verdana" w:cs="Verdana" w:hint="eastAsia"/>
          <w:kern w:val="0"/>
          <w:sz w:val="18"/>
          <w:szCs w:val="18"/>
        </w:rPr>
        <w:t>存储开放</w:t>
      </w:r>
      <w:r>
        <w:rPr>
          <w:rFonts w:ascii="Verdana" w:hAnsi="Verdana" w:cs="Verdana" w:hint="eastAsia"/>
          <w:kern w:val="0"/>
          <w:sz w:val="18"/>
          <w:szCs w:val="18"/>
        </w:rPr>
        <w:t>客户端</w:t>
      </w:r>
      <w:r w:rsidRPr="00706CAE">
        <w:rPr>
          <w:rFonts w:ascii="Verdana" w:hAnsi="Verdana" w:cs="Verdana"/>
          <w:kern w:val="0"/>
          <w:sz w:val="18"/>
          <w:szCs w:val="18"/>
          <w:lang w:val="fr-FR"/>
        </w:rPr>
        <w:t xml:space="preserve"> </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sidR="005D77C9">
        <w:rPr>
          <w:rFonts w:ascii="Verdana" w:hAnsi="Verdana" w:cs="Verdana" w:hint="eastAsia"/>
          <w:kern w:val="0"/>
          <w:sz w:val="18"/>
          <w:szCs w:val="18"/>
        </w:rPr>
        <w:t>网盘</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sidR="005D77C9">
        <w:rPr>
          <w:rFonts w:ascii="Verdana" w:hAnsi="Verdana" w:cs="Verdana" w:hint="eastAsia"/>
          <w:kern w:val="0"/>
          <w:sz w:val="18"/>
          <w:szCs w:val="18"/>
          <w:lang w:val="fr-FR"/>
        </w:rPr>
        <w:t>0</w:t>
      </w:r>
      <w:r w:rsidRPr="00D63A97">
        <w:rPr>
          <w:rFonts w:ascii="Verdana" w:hAnsi="Verdana" w:cs="Verdana" w:hint="eastAsia"/>
          <w:kern w:val="0"/>
          <w:sz w:val="18"/>
          <w:szCs w:val="18"/>
        </w:rPr>
        <w:t>分配</w:t>
      </w:r>
    </w:p>
    <w:p w:rsidR="00AB4EF7" w:rsidRDefault="00AB4EF7" w:rsidP="00AB4EF7">
      <w:pPr>
        <w:ind w:firstLineChars="200" w:firstLine="360"/>
        <w:rPr>
          <w:rFonts w:ascii="Verdana" w:hAnsi="Verdana" w:cs="Verdana"/>
          <w:kern w:val="0"/>
          <w:sz w:val="18"/>
          <w:szCs w:val="18"/>
        </w:rPr>
      </w:pPr>
      <w:r>
        <w:rPr>
          <w:rFonts w:ascii="Verdana" w:hAnsi="Verdana" w:cs="Verdana"/>
          <w:kern w:val="0"/>
          <w:sz w:val="18"/>
          <w:szCs w:val="18"/>
          <w:lang w:val="fr-FR"/>
        </w:rPr>
        <w:t>1130</w:t>
      </w:r>
      <w:r w:rsidRPr="00F75B3D">
        <w:rPr>
          <w:rFonts w:ascii="Verdana" w:hAnsi="Verdana" w:cs="Verdana" w:hint="eastAsia"/>
          <w:kern w:val="0"/>
          <w:sz w:val="18"/>
          <w:szCs w:val="18"/>
          <w:lang w:val="fr-FR"/>
        </w:rPr>
        <w:t>：</w:t>
      </w:r>
      <w:r>
        <w:rPr>
          <w:rFonts w:ascii="Verdana" w:hAnsi="Verdana" w:cs="Verdana" w:hint="eastAsia"/>
          <w:kern w:val="0"/>
          <w:sz w:val="18"/>
          <w:szCs w:val="18"/>
          <w:lang w:val="fr-FR"/>
        </w:rPr>
        <w:t>亲情关怀</w:t>
      </w:r>
      <w:r w:rsidRPr="00F538F6">
        <w:rPr>
          <w:rFonts w:ascii="Verdana" w:hAnsi="Verdana" w:cs="Verdana" w:hint="eastAsia"/>
          <w:kern w:val="0"/>
          <w:sz w:val="18"/>
          <w:szCs w:val="18"/>
          <w:lang w:val="fr-FR"/>
        </w:rPr>
        <w:t>＝＝</w:t>
      </w:r>
      <w:r>
        <w:rPr>
          <w:rFonts w:ascii="Verdana" w:hAnsi="Verdana" w:cs="Verdana" w:hint="eastAsia"/>
          <w:kern w:val="0"/>
          <w:sz w:val="18"/>
          <w:szCs w:val="18"/>
        </w:rPr>
        <w:t>》缺省开通手机</w:t>
      </w:r>
      <w:r w:rsidR="005F7280">
        <w:rPr>
          <w:rFonts w:ascii="Verdana" w:hAnsi="Verdana" w:cs="Verdana" w:hint="eastAsia"/>
          <w:kern w:val="0"/>
          <w:sz w:val="18"/>
          <w:szCs w:val="18"/>
        </w:rPr>
        <w:t>服务</w:t>
      </w:r>
      <w:r>
        <w:rPr>
          <w:rFonts w:ascii="Verdana" w:hAnsi="Verdana" w:cs="Verdana" w:hint="eastAsia"/>
          <w:kern w:val="0"/>
          <w:sz w:val="18"/>
          <w:szCs w:val="18"/>
        </w:rPr>
        <w:t>业务</w:t>
      </w:r>
      <w:r w:rsidRPr="00F538F6">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30</w:t>
      </w:r>
      <w:r w:rsidRPr="00D63A97">
        <w:rPr>
          <w:rFonts w:ascii="Verdana" w:hAnsi="Verdana" w:cs="Verdana" w:hint="eastAsia"/>
          <w:kern w:val="0"/>
          <w:sz w:val="18"/>
          <w:szCs w:val="18"/>
        </w:rPr>
        <w:t>分配</w:t>
      </w:r>
    </w:p>
    <w:p w:rsidR="00F07063" w:rsidRDefault="00F07063" w:rsidP="00AB4EF7">
      <w:pPr>
        <w:ind w:firstLineChars="200" w:firstLine="360"/>
        <w:rPr>
          <w:rFonts w:ascii="Verdana" w:hAnsi="Verdana" w:cs="Verdana"/>
          <w:kern w:val="0"/>
          <w:sz w:val="18"/>
          <w:szCs w:val="18"/>
        </w:rPr>
      </w:pPr>
      <w:r>
        <w:rPr>
          <w:rFonts w:ascii="Verdana" w:hAnsi="Verdana" w:cs="Verdana" w:hint="eastAsia"/>
          <w:kern w:val="0"/>
          <w:sz w:val="18"/>
          <w:szCs w:val="18"/>
          <w:lang w:val="fr-FR"/>
        </w:rPr>
        <w:t>11</w:t>
      </w:r>
      <w:r w:rsidRPr="00C856B8">
        <w:rPr>
          <w:rFonts w:ascii="Verdana" w:hAnsi="Verdana" w:cs="Verdana"/>
          <w:kern w:val="0"/>
          <w:sz w:val="18"/>
          <w:szCs w:val="18"/>
          <w:lang w:val="fr-FR"/>
        </w:rPr>
        <w:t>37:</w:t>
      </w:r>
      <w:r>
        <w:rPr>
          <w:rFonts w:ascii="Verdana" w:hAnsi="Verdana" w:cs="Verdana" w:hint="eastAsia"/>
          <w:kern w:val="0"/>
          <w:sz w:val="18"/>
          <w:szCs w:val="18"/>
          <w:lang w:val="fr-FR"/>
        </w:rPr>
        <w:t>Huawei Mobile Wifi</w:t>
      </w:r>
      <w:r w:rsidRPr="00C856B8">
        <w:rPr>
          <w:rFonts w:ascii="Verdana" w:hAnsi="Verdana" w:cs="Verdana"/>
          <w:kern w:val="0"/>
          <w:sz w:val="18"/>
          <w:szCs w:val="18"/>
          <w:lang w:val="fr-FR"/>
        </w:rPr>
        <w:t xml:space="preserve"> ==</w:t>
      </w:r>
      <w:r w:rsidRPr="00C856B8">
        <w:rPr>
          <w:rFonts w:ascii="Verdana" w:hAnsi="Verdana" w:cs="Verdana" w:hint="eastAsia"/>
          <w:kern w:val="0"/>
          <w:sz w:val="18"/>
          <w:szCs w:val="18"/>
        </w:rPr>
        <w:t>》</w:t>
      </w:r>
      <w:r>
        <w:rPr>
          <w:rFonts w:ascii="Verdana" w:hAnsi="Verdana" w:cs="Verdana" w:hint="eastAsia"/>
          <w:kern w:val="0"/>
          <w:sz w:val="18"/>
          <w:szCs w:val="18"/>
        </w:rPr>
        <w:t>缺省开通</w:t>
      </w:r>
      <w:r w:rsidRPr="00C856B8">
        <w:rPr>
          <w:rFonts w:ascii="Verdana" w:hAnsi="Verdana" w:cs="Verdana" w:hint="eastAsia"/>
          <w:kern w:val="0"/>
          <w:sz w:val="18"/>
          <w:szCs w:val="18"/>
        </w:rPr>
        <w:t>智能路由器</w:t>
      </w:r>
      <w:r>
        <w:rPr>
          <w:rFonts w:ascii="Verdana" w:hAnsi="Verdana" w:cs="Verdana" w:hint="eastAsia"/>
          <w:kern w:val="0"/>
          <w:sz w:val="18"/>
          <w:szCs w:val="18"/>
        </w:rPr>
        <w:t>业务</w:t>
      </w:r>
      <w:r>
        <w:rPr>
          <w:rFonts w:ascii="Verdana" w:hAnsi="Verdana" w:cs="Verdana" w:hint="eastAsia"/>
          <w:kern w:val="0"/>
          <w:sz w:val="18"/>
          <w:szCs w:val="18"/>
          <w:lang w:val="fr-FR"/>
        </w:rPr>
        <w:t>，</w:t>
      </w:r>
      <w:r w:rsidRPr="00D63A97">
        <w:rPr>
          <w:rFonts w:ascii="Verdana" w:hAnsi="Verdana" w:cs="Verdana" w:hint="eastAsia"/>
          <w:kern w:val="0"/>
          <w:sz w:val="18"/>
          <w:szCs w:val="18"/>
        </w:rPr>
        <w:t>对应</w:t>
      </w:r>
      <w:r>
        <w:rPr>
          <w:rFonts w:ascii="Verdana" w:hAnsi="Verdana" w:cs="Verdana"/>
          <w:kern w:val="0"/>
          <w:sz w:val="18"/>
          <w:szCs w:val="18"/>
          <w:lang w:val="fr-FR"/>
        </w:rPr>
        <w:t>userID</w:t>
      </w:r>
      <w:r w:rsidRPr="00D63A97">
        <w:rPr>
          <w:rFonts w:ascii="Verdana" w:hAnsi="Verdana" w:cs="Verdana" w:hint="eastAsia"/>
          <w:kern w:val="0"/>
          <w:sz w:val="18"/>
          <w:szCs w:val="18"/>
        </w:rPr>
        <w:t>按</w:t>
      </w:r>
      <w:r>
        <w:rPr>
          <w:rFonts w:ascii="Verdana" w:hAnsi="Verdana" w:cs="Verdana"/>
          <w:kern w:val="0"/>
          <w:sz w:val="18"/>
          <w:szCs w:val="18"/>
          <w:lang w:val="fr-FR"/>
        </w:rPr>
        <w:t>serviceID</w:t>
      </w:r>
      <w:r>
        <w:rPr>
          <w:rFonts w:ascii="Verdana" w:hAnsi="Verdana" w:cs="Verdana" w:hint="eastAsia"/>
          <w:kern w:val="0"/>
          <w:sz w:val="18"/>
          <w:szCs w:val="18"/>
          <w:lang w:val="fr-FR"/>
        </w:rPr>
        <w:t>＝</w:t>
      </w:r>
      <w:r>
        <w:rPr>
          <w:rFonts w:ascii="Verdana" w:hAnsi="Verdana" w:cs="Verdana"/>
          <w:kern w:val="0"/>
          <w:sz w:val="18"/>
          <w:szCs w:val="18"/>
          <w:lang w:val="fr-FR"/>
        </w:rPr>
        <w:t>37</w:t>
      </w:r>
      <w:r w:rsidRPr="00D63A97">
        <w:rPr>
          <w:rFonts w:ascii="Verdana" w:hAnsi="Verdana" w:cs="Verdana" w:hint="eastAsia"/>
          <w:kern w:val="0"/>
          <w:sz w:val="18"/>
          <w:szCs w:val="18"/>
        </w:rPr>
        <w:t>分配</w:t>
      </w:r>
    </w:p>
    <w:p w:rsidR="005F7280" w:rsidRPr="005F7280" w:rsidRDefault="005F7280" w:rsidP="00AB4EF7">
      <w:pPr>
        <w:ind w:firstLineChars="200" w:firstLine="360"/>
        <w:rPr>
          <w:rFonts w:ascii="Verdana" w:hAnsi="Verdana" w:cs="Verdana"/>
          <w:kern w:val="0"/>
          <w:sz w:val="18"/>
          <w:szCs w:val="18"/>
        </w:rPr>
      </w:pPr>
      <w:r>
        <w:rPr>
          <w:rFonts w:ascii="Verdana" w:hAnsi="Verdana" w:cs="Verdana" w:hint="eastAsia"/>
          <w:kern w:val="0"/>
          <w:sz w:val="18"/>
          <w:szCs w:val="18"/>
        </w:rPr>
        <w:t>1143</w:t>
      </w:r>
      <w:r>
        <w:rPr>
          <w:rFonts w:ascii="Verdana" w:hAnsi="Verdana" w:cs="Verdana" w:hint="eastAsia"/>
          <w:kern w:val="0"/>
          <w:sz w:val="18"/>
          <w:szCs w:val="18"/>
        </w:rPr>
        <w:t>：手机助手手机客户端</w:t>
      </w:r>
      <w:r w:rsidRPr="00BE3CAB">
        <w:rPr>
          <w:rFonts w:ascii="Verdana" w:hAnsi="Verdana" w:cs="Verdana"/>
          <w:kern w:val="0"/>
          <w:sz w:val="18"/>
          <w:szCs w:val="18"/>
          <w:lang w:val="fr-FR"/>
        </w:rPr>
        <w:t>==</w:t>
      </w:r>
      <w:r>
        <w:rPr>
          <w:rFonts w:ascii="Verdana" w:hAnsi="Verdana" w:cs="Verdana" w:hint="eastAsia"/>
          <w:kern w:val="0"/>
          <w:sz w:val="18"/>
          <w:szCs w:val="18"/>
        </w:rPr>
        <w:t>》对应</w:t>
      </w:r>
      <w:r w:rsidRPr="00BE3CAB">
        <w:rPr>
          <w:rFonts w:ascii="Verdana" w:hAnsi="Verdana" w:cs="Verdana"/>
          <w:kern w:val="0"/>
          <w:sz w:val="18"/>
          <w:szCs w:val="18"/>
          <w:lang w:val="fr-FR"/>
        </w:rPr>
        <w:t>userID</w:t>
      </w:r>
      <w:r>
        <w:rPr>
          <w:rFonts w:ascii="Verdana" w:hAnsi="Verdana" w:cs="Verdana" w:hint="eastAsia"/>
          <w:kern w:val="0"/>
          <w:sz w:val="18"/>
          <w:szCs w:val="18"/>
        </w:rPr>
        <w:t>按</w:t>
      </w:r>
      <w:r w:rsidRPr="00BE3CAB">
        <w:rPr>
          <w:rFonts w:ascii="Verdana" w:hAnsi="Verdana" w:cs="Verdana"/>
          <w:kern w:val="0"/>
          <w:sz w:val="18"/>
          <w:szCs w:val="18"/>
          <w:lang w:val="fr-FR"/>
        </w:rPr>
        <w:t>serviceID=4</w:t>
      </w:r>
      <w:r>
        <w:rPr>
          <w:rFonts w:ascii="Verdana" w:hAnsi="Verdana" w:cs="Verdana" w:hint="eastAsia"/>
          <w:kern w:val="0"/>
          <w:sz w:val="18"/>
          <w:szCs w:val="18"/>
          <w:lang w:val="fr-FR"/>
        </w:rPr>
        <w:t>3</w:t>
      </w:r>
      <w:r>
        <w:rPr>
          <w:rFonts w:ascii="Verdana" w:hAnsi="Verdana" w:cs="Verdana" w:hint="eastAsia"/>
          <w:kern w:val="0"/>
          <w:sz w:val="18"/>
          <w:szCs w:val="18"/>
        </w:rPr>
        <w:t>分配</w:t>
      </w:r>
    </w:p>
    <w:p w:rsidR="003D29F1" w:rsidRPr="00252992" w:rsidRDefault="0032060D" w:rsidP="003D29F1">
      <w:pPr>
        <w:ind w:firstLineChars="200" w:firstLine="400"/>
        <w:rPr>
          <w:rFonts w:ascii="宋体" w:cs="宋体"/>
          <w:color w:val="000000"/>
          <w:kern w:val="0"/>
          <w:sz w:val="20"/>
          <w:szCs w:val="20"/>
          <w:lang w:val="fr-FR"/>
        </w:rPr>
      </w:pPr>
      <w:r>
        <w:rPr>
          <w:rFonts w:ascii="宋体" w:cs="宋体" w:hint="eastAsia"/>
          <w:color w:val="000000"/>
          <w:kern w:val="0"/>
          <w:sz w:val="20"/>
          <w:szCs w:val="20"/>
          <w:lang w:val="fr-FR"/>
        </w:rPr>
        <w:t>2001</w:t>
      </w:r>
      <w:r w:rsidR="003D29F1">
        <w:rPr>
          <w:rFonts w:ascii="宋体" w:cs="宋体" w:hint="eastAsia"/>
          <w:color w:val="000000"/>
          <w:kern w:val="0"/>
          <w:sz w:val="20"/>
          <w:szCs w:val="20"/>
          <w:lang w:val="fr-FR"/>
        </w:rPr>
        <w:t>：</w:t>
      </w:r>
      <w:r w:rsidR="00B01E7E" w:rsidRPr="00B01E7E">
        <w:rPr>
          <w:lang w:val="fr-FR"/>
        </w:rPr>
        <w:t>Aico</w:t>
      </w:r>
      <w:r w:rsidR="003D29F1">
        <w:rPr>
          <w:rFonts w:hint="eastAsia"/>
        </w:rPr>
        <w:t>智应用论坛</w:t>
      </w:r>
      <w:r w:rsidR="00B01E7E" w:rsidRPr="00B01E7E">
        <w:rPr>
          <w:lang w:val="fr-FR"/>
        </w:rPr>
        <w:t xml:space="preserve">Portal </w:t>
      </w:r>
      <w:r w:rsidR="003D29F1" w:rsidRPr="00F255DF">
        <w:rPr>
          <w:rFonts w:ascii="Verdana" w:hAnsi="Verdana" w:cs="Verdana"/>
          <w:kern w:val="0"/>
          <w:sz w:val="18"/>
          <w:szCs w:val="18"/>
          <w:lang w:val="fr-FR"/>
        </w:rPr>
        <w:t>＝＝</w:t>
      </w:r>
      <w:r w:rsidR="003D29F1" w:rsidRPr="00D63A97">
        <w:rPr>
          <w:rFonts w:ascii="Verdana" w:hAnsi="Verdana" w:cs="Verdana"/>
          <w:kern w:val="0"/>
          <w:sz w:val="18"/>
          <w:szCs w:val="18"/>
        </w:rPr>
        <w:t>》缺省开通</w:t>
      </w:r>
      <w:r w:rsidR="003D29F1">
        <w:rPr>
          <w:rFonts w:ascii="Verdana" w:hAnsi="Verdana" w:cs="Verdana" w:hint="eastAsia"/>
          <w:kern w:val="0"/>
          <w:sz w:val="18"/>
          <w:szCs w:val="18"/>
        </w:rPr>
        <w:t>天天记事</w:t>
      </w:r>
      <w:r w:rsidR="003D29F1" w:rsidRPr="00F255DF">
        <w:rPr>
          <w:rFonts w:ascii="宋体" w:cs="宋体" w:hint="eastAsia"/>
          <w:kern w:val="0"/>
          <w:sz w:val="18"/>
          <w:szCs w:val="18"/>
          <w:lang w:val="fr-FR"/>
        </w:rPr>
        <w:t>，</w:t>
      </w:r>
      <w:r w:rsidR="003D29F1" w:rsidRPr="00D63A97">
        <w:rPr>
          <w:rFonts w:ascii="Verdana" w:hAnsi="Verdana" w:cs="Verdana" w:hint="eastAsia"/>
          <w:kern w:val="0"/>
          <w:sz w:val="18"/>
          <w:szCs w:val="18"/>
        </w:rPr>
        <w:t>对应</w:t>
      </w:r>
      <w:r w:rsidR="003D29F1" w:rsidRPr="00F255DF">
        <w:rPr>
          <w:rFonts w:ascii="Verdana" w:hAnsi="Verdana" w:cs="Verdana"/>
          <w:kern w:val="0"/>
          <w:sz w:val="18"/>
          <w:szCs w:val="18"/>
          <w:lang w:val="fr-FR"/>
        </w:rPr>
        <w:t>userID</w:t>
      </w:r>
      <w:r w:rsidR="003D29F1" w:rsidRPr="00D63A97">
        <w:rPr>
          <w:rFonts w:ascii="Verdana" w:hAnsi="Verdana" w:cs="Verdana" w:hint="eastAsia"/>
          <w:kern w:val="0"/>
          <w:sz w:val="18"/>
          <w:szCs w:val="18"/>
        </w:rPr>
        <w:t>按</w:t>
      </w:r>
      <w:r w:rsidR="003D29F1" w:rsidRPr="00F255DF">
        <w:rPr>
          <w:rFonts w:ascii="Verdana" w:hAnsi="Verdana" w:cs="Verdana"/>
          <w:kern w:val="0"/>
          <w:sz w:val="18"/>
          <w:szCs w:val="18"/>
          <w:lang w:val="fr-FR"/>
        </w:rPr>
        <w:t>serviceID</w:t>
      </w:r>
      <w:r w:rsidR="003D29F1" w:rsidRPr="00F255DF">
        <w:rPr>
          <w:rFonts w:ascii="Verdana" w:hAnsi="Verdana" w:cs="Verdana" w:hint="eastAsia"/>
          <w:kern w:val="0"/>
          <w:sz w:val="18"/>
          <w:szCs w:val="18"/>
          <w:lang w:val="fr-FR"/>
        </w:rPr>
        <w:t>＝</w:t>
      </w:r>
      <w:r w:rsidR="003D29F1">
        <w:rPr>
          <w:rFonts w:ascii="Verdana" w:hAnsi="Verdana" w:cs="Verdana" w:hint="eastAsia"/>
          <w:kern w:val="0"/>
          <w:sz w:val="18"/>
          <w:szCs w:val="18"/>
          <w:lang w:val="fr-FR"/>
        </w:rPr>
        <w:t>6</w:t>
      </w:r>
      <w:r w:rsidR="003D29F1" w:rsidRPr="00D63A97">
        <w:rPr>
          <w:rFonts w:ascii="Verdana" w:hAnsi="Verdana" w:cs="Verdana" w:hint="eastAsia"/>
          <w:kern w:val="0"/>
          <w:sz w:val="18"/>
          <w:szCs w:val="18"/>
        </w:rPr>
        <w:t>分配</w:t>
      </w:r>
    </w:p>
    <w:p w:rsidR="00A23932" w:rsidRPr="002C51BB" w:rsidRDefault="00AC2E28" w:rsidP="00F255DF">
      <w:pPr>
        <w:ind w:leftChars="200" w:left="420"/>
        <w:rPr>
          <w:rFonts w:ascii="Verdana" w:hAnsi="Verdana" w:cs="Verdana"/>
          <w:kern w:val="0"/>
          <w:sz w:val="18"/>
          <w:szCs w:val="18"/>
          <w:lang w:val="fr-FR"/>
        </w:rPr>
      </w:pPr>
      <w:r>
        <w:rPr>
          <w:rFonts w:ascii="Verdana" w:hAnsi="Verdana" w:hint="eastAsia"/>
          <w:kern w:val="0"/>
          <w:sz w:val="18"/>
          <w:szCs w:val="18"/>
          <w:lang w:val="fr-FR"/>
        </w:rPr>
        <w:t>2002</w:t>
      </w:r>
      <w:r>
        <w:rPr>
          <w:rFonts w:ascii="Verdana" w:hAnsi="Verdana"/>
          <w:kern w:val="0"/>
          <w:sz w:val="18"/>
          <w:szCs w:val="18"/>
          <w:lang w:val="fr-FR"/>
        </w:rPr>
        <w:t> </w:t>
      </w:r>
      <w:r>
        <w:rPr>
          <w:rFonts w:ascii="Verdana" w:hAnsi="Verdana" w:hint="eastAsia"/>
          <w:kern w:val="0"/>
          <w:sz w:val="18"/>
          <w:szCs w:val="18"/>
          <w:lang w:val="fr-FR"/>
        </w:rPr>
        <w:t>:</w:t>
      </w:r>
      <w:r>
        <w:rPr>
          <w:rFonts w:ascii="Verdana" w:hAnsi="Verdana" w:hint="eastAsia"/>
          <w:kern w:val="0"/>
          <w:sz w:val="18"/>
          <w:szCs w:val="18"/>
          <w:lang w:val="fr-FR"/>
        </w:rPr>
        <w:t>华为帐号管理</w:t>
      </w:r>
      <w:r>
        <w:rPr>
          <w:rFonts w:ascii="Verdana" w:hAnsi="Verdana" w:hint="eastAsia"/>
          <w:kern w:val="0"/>
          <w:sz w:val="18"/>
          <w:szCs w:val="18"/>
          <w:lang w:val="fr-FR"/>
        </w:rPr>
        <w:t>WEB</w:t>
      </w:r>
      <w:r w:rsidRPr="00D63A97">
        <w:rPr>
          <w:rFonts w:ascii="Verdana" w:hAnsi="Verdana" w:cs="Verdana"/>
          <w:kern w:val="0"/>
          <w:sz w:val="18"/>
          <w:szCs w:val="18"/>
          <w:lang w:val="fr-FR"/>
        </w:rPr>
        <w:t>＝</w:t>
      </w:r>
      <w:r w:rsidRPr="00D63A97">
        <w:rPr>
          <w:rFonts w:ascii="Verdana" w:hAnsi="Verdana" w:cs="Verdana"/>
          <w:kern w:val="0"/>
          <w:sz w:val="18"/>
          <w:szCs w:val="18"/>
        </w:rPr>
        <w:t>》</w:t>
      </w:r>
      <w:r w:rsidRPr="00D63A97">
        <w:rPr>
          <w:rFonts w:ascii="Verdana" w:hAnsi="Verdana" w:cs="Verdana" w:hint="eastAsia"/>
          <w:kern w:val="0"/>
          <w:sz w:val="18"/>
          <w:szCs w:val="18"/>
        </w:rPr>
        <w:t>对应</w:t>
      </w:r>
      <w:r w:rsidRPr="00D63A97">
        <w:rPr>
          <w:rFonts w:ascii="Verdana" w:hAnsi="Verdana" w:cs="Verdana"/>
          <w:kern w:val="0"/>
          <w:sz w:val="18"/>
          <w:szCs w:val="18"/>
          <w:lang w:val="fr-FR"/>
        </w:rPr>
        <w:t>userID</w:t>
      </w:r>
      <w:r w:rsidRPr="00D63A97">
        <w:rPr>
          <w:rFonts w:ascii="Verdana" w:hAnsi="Verdana" w:cs="Verdana" w:hint="eastAsia"/>
          <w:kern w:val="0"/>
          <w:sz w:val="18"/>
          <w:szCs w:val="18"/>
        </w:rPr>
        <w:t>按</w:t>
      </w:r>
      <w:r w:rsidRPr="00D63A97">
        <w:rPr>
          <w:rFonts w:ascii="Verdana" w:hAnsi="Verdana" w:cs="Verdana"/>
          <w:kern w:val="0"/>
          <w:sz w:val="18"/>
          <w:szCs w:val="18"/>
          <w:lang w:val="fr-FR"/>
        </w:rPr>
        <w:t>serviceID</w:t>
      </w:r>
      <w:r w:rsidRPr="00D63A97">
        <w:rPr>
          <w:rFonts w:ascii="Verdana" w:hAnsi="Verdana" w:cs="Verdana" w:hint="eastAsia"/>
          <w:kern w:val="0"/>
          <w:sz w:val="18"/>
          <w:szCs w:val="18"/>
          <w:lang w:val="fr-FR"/>
        </w:rPr>
        <w:t>＝</w:t>
      </w:r>
      <w:r w:rsidRPr="00D63A97">
        <w:rPr>
          <w:rFonts w:ascii="Verdana" w:hAnsi="Verdana" w:cs="Verdana" w:hint="eastAsia"/>
          <w:kern w:val="0"/>
          <w:sz w:val="18"/>
          <w:szCs w:val="18"/>
          <w:lang w:val="fr-FR"/>
        </w:rPr>
        <w:t>7</w:t>
      </w:r>
      <w:r w:rsidRPr="00D63A97">
        <w:rPr>
          <w:rFonts w:ascii="Verdana" w:hAnsi="Verdana" w:cs="Verdana" w:hint="eastAsia"/>
          <w:kern w:val="0"/>
          <w:sz w:val="18"/>
          <w:szCs w:val="18"/>
        </w:rPr>
        <w:t>分配</w:t>
      </w:r>
      <w:r>
        <w:rPr>
          <w:rFonts w:ascii="Verdana" w:hAnsi="Verdana" w:cs="Verdana" w:hint="eastAsia"/>
          <w:kern w:val="0"/>
          <w:sz w:val="18"/>
          <w:szCs w:val="18"/>
        </w:rPr>
        <w:t>。</w:t>
      </w:r>
    </w:p>
    <w:p w:rsidR="00AA19F9" w:rsidRDefault="00AA19F9" w:rsidP="00F255DF">
      <w:pPr>
        <w:ind w:leftChars="200" w:left="420"/>
        <w:rPr>
          <w:rFonts w:ascii="Verdana" w:hAnsi="Verdana"/>
          <w:kern w:val="0"/>
          <w:sz w:val="18"/>
          <w:szCs w:val="18"/>
          <w:lang w:val="fr-FR"/>
        </w:rPr>
      </w:pPr>
      <w:r>
        <w:rPr>
          <w:rFonts w:ascii="Verdana" w:hAnsi="Verdana" w:hint="eastAsia"/>
          <w:kern w:val="0"/>
          <w:sz w:val="18"/>
          <w:szCs w:val="18"/>
          <w:lang w:val="fr-FR"/>
        </w:rPr>
        <w:t>2003</w:t>
      </w:r>
      <w:r>
        <w:rPr>
          <w:rFonts w:ascii="Verdana" w:hAnsi="Verdana" w:hint="eastAsia"/>
          <w:kern w:val="0"/>
          <w:sz w:val="18"/>
          <w:szCs w:val="18"/>
          <w:lang w:val="fr-FR"/>
        </w:rPr>
        <w:t>：</w:t>
      </w:r>
      <w:r>
        <w:rPr>
          <w:rFonts w:ascii="Verdana" w:hAnsi="Verdana" w:hint="eastAsia"/>
          <w:kern w:val="0"/>
          <w:sz w:val="18"/>
          <w:szCs w:val="18"/>
          <w:lang w:val="fr-FR"/>
        </w:rPr>
        <w:t>Cloud+</w:t>
      </w:r>
      <w:r>
        <w:rPr>
          <w:rFonts w:ascii="Verdana" w:hAnsi="Verdana" w:hint="eastAsia"/>
          <w:kern w:val="0"/>
          <w:sz w:val="18"/>
          <w:szCs w:val="18"/>
          <w:lang w:val="fr-FR"/>
        </w:rPr>
        <w:t>客户端＝＝》对应</w:t>
      </w:r>
      <w:r>
        <w:rPr>
          <w:rFonts w:ascii="Verdana" w:hAnsi="Verdana" w:hint="eastAsia"/>
          <w:kern w:val="0"/>
          <w:sz w:val="18"/>
          <w:szCs w:val="18"/>
          <w:lang w:val="fr-FR"/>
        </w:rPr>
        <w:t>userID</w:t>
      </w:r>
      <w:r>
        <w:rPr>
          <w:rFonts w:ascii="Verdana" w:hAnsi="Verdana" w:hint="eastAsia"/>
          <w:kern w:val="0"/>
          <w:sz w:val="18"/>
          <w:szCs w:val="18"/>
          <w:lang w:val="fr-FR"/>
        </w:rPr>
        <w:t>按</w:t>
      </w:r>
      <w:r>
        <w:rPr>
          <w:rFonts w:ascii="Verdana" w:hAnsi="Verdana" w:hint="eastAsia"/>
          <w:kern w:val="0"/>
          <w:sz w:val="18"/>
          <w:szCs w:val="18"/>
          <w:lang w:val="fr-FR"/>
        </w:rPr>
        <w:t>serviceID=1</w:t>
      </w:r>
      <w:r>
        <w:rPr>
          <w:rFonts w:ascii="Verdana" w:hAnsi="Verdana" w:hint="eastAsia"/>
          <w:kern w:val="0"/>
          <w:sz w:val="18"/>
          <w:szCs w:val="18"/>
          <w:lang w:val="fr-FR"/>
        </w:rPr>
        <w:t>分配。</w:t>
      </w:r>
    </w:p>
    <w:p w:rsidR="0031687E" w:rsidRPr="007C0A80" w:rsidRDefault="0031687E" w:rsidP="0031687E">
      <w:pPr>
        <w:ind w:firstLineChars="200" w:firstLine="360"/>
        <w:rPr>
          <w:rFonts w:ascii="Verdana" w:hAnsi="Verdana" w:cs="Verdana"/>
          <w:kern w:val="0"/>
          <w:sz w:val="18"/>
          <w:szCs w:val="18"/>
          <w:lang w:val="fr-FR"/>
        </w:rPr>
      </w:pPr>
      <w:r>
        <w:rPr>
          <w:rFonts w:ascii="Verdana" w:hAnsi="Verdana" w:cs="Verdana" w:hint="eastAsia"/>
          <w:kern w:val="0"/>
          <w:sz w:val="18"/>
          <w:szCs w:val="18"/>
          <w:lang w:val="fr-FR"/>
        </w:rPr>
        <w:t>2004</w:t>
      </w:r>
      <w:r w:rsidRPr="00A66417">
        <w:rPr>
          <w:rFonts w:ascii="Verdana" w:hAnsi="Verdana" w:cs="Verdana" w:hint="eastAsia"/>
          <w:kern w:val="0"/>
          <w:sz w:val="18"/>
          <w:szCs w:val="18"/>
          <w:lang w:val="fr-FR"/>
        </w:rPr>
        <w:t>：</w:t>
      </w:r>
      <w:r>
        <w:rPr>
          <w:rFonts w:ascii="Verdana" w:hAnsi="Verdana" w:cs="Verdana" w:hint="eastAsia"/>
          <w:kern w:val="0"/>
          <w:sz w:val="18"/>
          <w:szCs w:val="18"/>
          <w:lang w:val="fr-FR"/>
        </w:rPr>
        <w:t>Call</w:t>
      </w:r>
      <w:r w:rsidRPr="00A66417">
        <w:rPr>
          <w:rFonts w:ascii="Verdana" w:hAnsi="Verdana" w:cs="Verdana" w:hint="eastAsia"/>
          <w:kern w:val="0"/>
          <w:sz w:val="18"/>
          <w:szCs w:val="18"/>
          <w:lang w:val="fr-FR"/>
        </w:rPr>
        <w:t>+</w:t>
      </w:r>
      <w:r>
        <w:rPr>
          <w:rFonts w:ascii="Verdana" w:hAnsi="Verdana" w:cs="Verdana" w:hint="eastAsia"/>
          <w:kern w:val="0"/>
          <w:sz w:val="18"/>
          <w:szCs w:val="18"/>
          <w:lang w:val="fr-FR"/>
        </w:rPr>
        <w:t xml:space="preserve"> pad</w:t>
      </w:r>
      <w:r>
        <w:rPr>
          <w:rFonts w:ascii="Verdana" w:hAnsi="Verdana" w:cs="Verdana" w:hint="eastAsia"/>
          <w:kern w:val="0"/>
          <w:sz w:val="18"/>
          <w:szCs w:val="18"/>
          <w:lang w:val="fr-FR"/>
        </w:rPr>
        <w:t>客户端</w:t>
      </w:r>
      <w:r w:rsidRPr="00A66417">
        <w:rPr>
          <w:rFonts w:ascii="Verdana" w:hAnsi="Verdana" w:cs="Verdana" w:hint="eastAsia"/>
          <w:kern w:val="0"/>
          <w:sz w:val="18"/>
          <w:szCs w:val="18"/>
          <w:lang w:val="fr-FR"/>
        </w:rPr>
        <w:t xml:space="preserve">  </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Pr>
          <w:rFonts w:ascii="Verdana" w:hAnsi="Verdana" w:cs="Verdana" w:hint="eastAsia"/>
          <w:kern w:val="0"/>
          <w:sz w:val="18"/>
          <w:szCs w:val="18"/>
        </w:rPr>
        <w:t>天天电话</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17</w:t>
      </w:r>
      <w:r w:rsidRPr="00D63A97">
        <w:rPr>
          <w:rFonts w:ascii="Verdana" w:hAnsi="Verdana" w:cs="Verdana" w:hint="eastAsia"/>
          <w:kern w:val="0"/>
          <w:sz w:val="18"/>
          <w:szCs w:val="18"/>
        </w:rPr>
        <w:t>分配</w:t>
      </w:r>
    </w:p>
    <w:p w:rsidR="00FB35B9" w:rsidRDefault="00653FE0">
      <w:pPr>
        <w:ind w:leftChars="200" w:left="420"/>
        <w:rPr>
          <w:rFonts w:ascii="Verdana" w:hAnsi="Verdana" w:cs="Verdana"/>
          <w:kern w:val="0"/>
          <w:sz w:val="18"/>
          <w:szCs w:val="18"/>
          <w:lang w:val="fr-FR"/>
        </w:rPr>
      </w:pPr>
      <w:r>
        <w:rPr>
          <w:rFonts w:ascii="Verdana" w:hAnsi="Verdana" w:hint="eastAsia"/>
          <w:kern w:val="0"/>
          <w:sz w:val="18"/>
          <w:szCs w:val="18"/>
          <w:lang w:val="fr-FR"/>
        </w:rPr>
        <w:t>200</w:t>
      </w:r>
      <w:r w:rsidRPr="00D63A97">
        <w:rPr>
          <w:rFonts w:ascii="Verdana" w:hAnsi="Verdana" w:hint="eastAsia"/>
          <w:kern w:val="0"/>
          <w:sz w:val="18"/>
          <w:szCs w:val="18"/>
          <w:lang w:val="fr-FR"/>
        </w:rPr>
        <w:t>5</w:t>
      </w:r>
      <w:r w:rsidRPr="00D63A97">
        <w:rPr>
          <w:rFonts w:ascii="Verdana" w:hAnsi="Verdana"/>
          <w:kern w:val="0"/>
          <w:sz w:val="18"/>
          <w:szCs w:val="18"/>
          <w:lang w:val="fr-FR"/>
        </w:rPr>
        <w:t> </w:t>
      </w:r>
      <w:r w:rsidRPr="00D63A97">
        <w:rPr>
          <w:rFonts w:ascii="Verdana" w:hAnsi="Verdana" w:hint="eastAsia"/>
          <w:kern w:val="0"/>
          <w:sz w:val="18"/>
          <w:szCs w:val="18"/>
          <w:lang w:val="fr-FR"/>
        </w:rPr>
        <w:t>:</w:t>
      </w:r>
      <w:r>
        <w:rPr>
          <w:rFonts w:ascii="Verdana" w:hAnsi="Verdana" w:hint="eastAsia"/>
          <w:kern w:val="0"/>
          <w:sz w:val="18"/>
          <w:szCs w:val="18"/>
          <w:lang w:val="fr-FR"/>
        </w:rPr>
        <w:t>天天聊巴展专版客户端</w:t>
      </w:r>
      <w:r w:rsidRPr="00D63A97">
        <w:rPr>
          <w:rFonts w:ascii="Verdana" w:hAnsi="Verdana" w:hint="eastAsia"/>
          <w:kern w:val="0"/>
          <w:sz w:val="18"/>
          <w:szCs w:val="18"/>
          <w:lang w:val="fr-FR"/>
        </w:rPr>
        <w:t xml:space="preserve">    </w:t>
      </w:r>
      <w:r w:rsidRPr="00D63A97">
        <w:rPr>
          <w:rFonts w:ascii="Verdana" w:hAnsi="Verdana" w:cs="Verdana"/>
          <w:kern w:val="0"/>
          <w:sz w:val="18"/>
          <w:szCs w:val="18"/>
          <w:lang w:val="fr-FR"/>
        </w:rPr>
        <w:t>＝＝</w:t>
      </w:r>
      <w:r w:rsidRPr="00D63A97">
        <w:rPr>
          <w:rFonts w:ascii="Verdana" w:hAnsi="Verdana" w:cs="Verdana"/>
          <w:kern w:val="0"/>
          <w:sz w:val="18"/>
          <w:szCs w:val="18"/>
        </w:rPr>
        <w:t>》缺省开通</w:t>
      </w:r>
      <w:r w:rsidRPr="00D63A97">
        <w:rPr>
          <w:rFonts w:ascii="Verdana" w:hAnsi="Verdana" w:cs="Verdana" w:hint="eastAsia"/>
          <w:kern w:val="0"/>
          <w:sz w:val="18"/>
          <w:szCs w:val="18"/>
          <w:lang w:val="fr-FR"/>
        </w:rPr>
        <w:t>hotalk</w:t>
      </w:r>
      <w:r w:rsidRPr="00D63A97">
        <w:rPr>
          <w:rFonts w:ascii="Verdana" w:hAnsi="Verdana" w:cs="Verdana"/>
          <w:kern w:val="0"/>
          <w:sz w:val="18"/>
          <w:szCs w:val="18"/>
        </w:rPr>
        <w:t>业务</w:t>
      </w:r>
      <w:r w:rsidRPr="00D63A97">
        <w:rPr>
          <w:rFonts w:ascii="宋体" w:cs="宋体" w:hint="eastAsia"/>
          <w:kern w:val="0"/>
          <w:sz w:val="18"/>
          <w:szCs w:val="18"/>
          <w:lang w:val="fr-FR"/>
        </w:rPr>
        <w:t>，</w:t>
      </w:r>
      <w:r w:rsidRPr="00D63A97">
        <w:rPr>
          <w:rFonts w:ascii="Verdana" w:hAnsi="Verdana" w:cs="Verdana" w:hint="eastAsia"/>
          <w:kern w:val="0"/>
          <w:sz w:val="18"/>
          <w:szCs w:val="18"/>
        </w:rPr>
        <w:t>对应</w:t>
      </w:r>
      <w:r w:rsidRPr="00D63A97">
        <w:rPr>
          <w:rFonts w:ascii="Verdana" w:hAnsi="Verdana" w:cs="Verdana"/>
          <w:kern w:val="0"/>
          <w:sz w:val="18"/>
          <w:szCs w:val="18"/>
          <w:lang w:val="fr-FR"/>
        </w:rPr>
        <w:t>userID</w:t>
      </w:r>
      <w:r w:rsidRPr="00D63A97">
        <w:rPr>
          <w:rFonts w:ascii="Verdana" w:hAnsi="Verdana" w:cs="Verdana" w:hint="eastAsia"/>
          <w:kern w:val="0"/>
          <w:sz w:val="18"/>
          <w:szCs w:val="18"/>
        </w:rPr>
        <w:t>按</w:t>
      </w:r>
      <w:r w:rsidRPr="00D63A97">
        <w:rPr>
          <w:rFonts w:ascii="Verdana" w:hAnsi="Verdana" w:cs="Verdana"/>
          <w:kern w:val="0"/>
          <w:sz w:val="18"/>
          <w:szCs w:val="18"/>
          <w:lang w:val="fr-FR"/>
        </w:rPr>
        <w:t>serviceID</w:t>
      </w:r>
      <w:r w:rsidRPr="00D63A97">
        <w:rPr>
          <w:rFonts w:ascii="Verdana" w:hAnsi="Verdana" w:cs="Verdana" w:hint="eastAsia"/>
          <w:kern w:val="0"/>
          <w:sz w:val="18"/>
          <w:szCs w:val="18"/>
          <w:lang w:val="fr-FR"/>
        </w:rPr>
        <w:t>＝</w:t>
      </w:r>
      <w:r w:rsidRPr="00D63A97">
        <w:rPr>
          <w:rFonts w:ascii="Verdana" w:hAnsi="Verdana" w:cs="Verdana" w:hint="eastAsia"/>
          <w:kern w:val="0"/>
          <w:sz w:val="18"/>
          <w:szCs w:val="18"/>
          <w:lang w:val="fr-FR"/>
        </w:rPr>
        <w:t>3</w:t>
      </w:r>
      <w:r w:rsidRPr="00D63A97">
        <w:rPr>
          <w:rFonts w:ascii="Verdana" w:hAnsi="Verdana" w:cs="Verdana" w:hint="eastAsia"/>
          <w:kern w:val="0"/>
          <w:sz w:val="18"/>
          <w:szCs w:val="18"/>
        </w:rPr>
        <w:t>分配</w:t>
      </w:r>
    </w:p>
    <w:p w:rsidR="001E3B2C" w:rsidRPr="002B6F8D" w:rsidRDefault="001E3B2C" w:rsidP="001E3B2C">
      <w:pPr>
        <w:ind w:firstLineChars="200" w:firstLine="360"/>
        <w:rPr>
          <w:lang w:val="fr-FR"/>
        </w:rPr>
      </w:pPr>
      <w:r>
        <w:rPr>
          <w:rFonts w:ascii="Verdana" w:hAnsi="Verdana" w:cs="Verdana" w:hint="eastAsia"/>
          <w:kern w:val="0"/>
          <w:sz w:val="18"/>
          <w:szCs w:val="18"/>
          <w:lang w:val="fr-FR"/>
        </w:rPr>
        <w:t>20</w:t>
      </w:r>
      <w:r w:rsidRPr="00B00302">
        <w:rPr>
          <w:rFonts w:ascii="Verdana" w:hAnsi="Verdana" w:cs="Verdana"/>
          <w:kern w:val="0"/>
          <w:sz w:val="18"/>
          <w:szCs w:val="18"/>
          <w:lang w:val="fr-FR"/>
        </w:rPr>
        <w:t>13</w:t>
      </w:r>
      <w:r w:rsidRPr="00B00302">
        <w:rPr>
          <w:rFonts w:ascii="Verdana" w:hAnsi="Verdana" w:cs="Verdana" w:hint="eastAsia"/>
          <w:kern w:val="0"/>
          <w:sz w:val="18"/>
          <w:szCs w:val="18"/>
          <w:lang w:val="fr-FR"/>
        </w:rPr>
        <w:t>：</w:t>
      </w:r>
      <w:r w:rsidRPr="00B00302">
        <w:rPr>
          <w:rFonts w:ascii="Verdana" w:hAnsi="Verdana" w:cs="Verdana"/>
          <w:kern w:val="0"/>
          <w:sz w:val="18"/>
          <w:szCs w:val="18"/>
          <w:lang w:val="fr-FR"/>
        </w:rPr>
        <w:t>VoIP</w:t>
      </w:r>
      <w:r>
        <w:rPr>
          <w:rFonts w:ascii="Verdana" w:hAnsi="Verdana" w:cs="Verdana" w:hint="eastAsia"/>
          <w:kern w:val="0"/>
          <w:sz w:val="18"/>
          <w:szCs w:val="18"/>
          <w:lang w:val="fr-FR"/>
        </w:rPr>
        <w:t>东讯</w:t>
      </w:r>
      <w:r>
        <w:rPr>
          <w:rFonts w:ascii="Verdana" w:hAnsi="Verdana" w:cs="Verdana" w:hint="eastAsia"/>
          <w:kern w:val="0"/>
          <w:sz w:val="18"/>
          <w:szCs w:val="18"/>
        </w:rPr>
        <w:t>客户端</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sidRPr="00B00302">
        <w:rPr>
          <w:rFonts w:ascii="Verdana" w:hAnsi="Verdana" w:cs="Verdana"/>
          <w:kern w:val="0"/>
          <w:sz w:val="18"/>
          <w:szCs w:val="18"/>
          <w:lang w:val="fr-FR"/>
        </w:rPr>
        <w:t>VoIP</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13</w:t>
      </w:r>
      <w:r w:rsidRPr="00D63A97">
        <w:rPr>
          <w:rFonts w:ascii="Verdana" w:hAnsi="Verdana" w:cs="Verdana" w:hint="eastAsia"/>
          <w:kern w:val="0"/>
          <w:sz w:val="18"/>
          <w:szCs w:val="18"/>
        </w:rPr>
        <w:t>分配</w:t>
      </w:r>
    </w:p>
    <w:p w:rsidR="00B95724" w:rsidRPr="00DA6889" w:rsidRDefault="00B95724" w:rsidP="00B95724">
      <w:pPr>
        <w:ind w:leftChars="200" w:left="420"/>
        <w:rPr>
          <w:rFonts w:ascii="Verdana" w:hAnsi="Verdana" w:cs="Verdana"/>
          <w:kern w:val="0"/>
          <w:sz w:val="18"/>
          <w:szCs w:val="18"/>
          <w:lang w:val="fr-FR"/>
        </w:rPr>
      </w:pPr>
      <w:r w:rsidRPr="003E1849">
        <w:rPr>
          <w:rFonts w:ascii="Verdana" w:hAnsi="Verdana" w:cs="Verdana" w:hint="eastAsia"/>
          <w:kern w:val="0"/>
          <w:sz w:val="18"/>
          <w:szCs w:val="18"/>
          <w:lang w:val="fr-FR"/>
        </w:rPr>
        <w:t>2019</w:t>
      </w:r>
      <w:r w:rsidRPr="003E1849">
        <w:rPr>
          <w:rFonts w:ascii="Verdana" w:hAnsi="Verdana" w:cs="Verdana" w:hint="eastAsia"/>
          <w:kern w:val="0"/>
          <w:sz w:val="18"/>
          <w:szCs w:val="18"/>
          <w:lang w:val="fr-FR"/>
        </w:rPr>
        <w:t>：</w:t>
      </w:r>
      <w:r>
        <w:rPr>
          <w:rFonts w:ascii="Verdana" w:hAnsi="Verdana" w:cs="Verdana" w:hint="eastAsia"/>
          <w:kern w:val="0"/>
          <w:sz w:val="18"/>
          <w:szCs w:val="18"/>
        </w:rPr>
        <w:t>精品游戏</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Pr>
          <w:rFonts w:ascii="Verdana" w:hAnsi="Verdana" w:cs="Verdana" w:hint="eastAsia"/>
          <w:kern w:val="0"/>
          <w:sz w:val="18"/>
          <w:szCs w:val="18"/>
        </w:rPr>
        <w:t>游戏平台</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19</w:t>
      </w:r>
      <w:r w:rsidRPr="00D63A97">
        <w:rPr>
          <w:rFonts w:ascii="Verdana" w:hAnsi="Verdana" w:cs="Verdana" w:hint="eastAsia"/>
          <w:kern w:val="0"/>
          <w:sz w:val="18"/>
          <w:szCs w:val="18"/>
        </w:rPr>
        <w:t>分配</w:t>
      </w:r>
    </w:p>
    <w:p w:rsidR="00D2637C" w:rsidRPr="009304FC" w:rsidRDefault="00DF18F5" w:rsidP="00D87485">
      <w:pPr>
        <w:ind w:firstLineChars="200" w:firstLine="360"/>
        <w:rPr>
          <w:rFonts w:ascii="Verdana" w:hAnsi="Verdana" w:cs="Verdana"/>
          <w:kern w:val="0"/>
          <w:sz w:val="18"/>
          <w:szCs w:val="18"/>
          <w:lang w:val="fr-FR"/>
        </w:rPr>
      </w:pPr>
      <w:r w:rsidRPr="00DF18F5">
        <w:rPr>
          <w:rFonts w:ascii="Verdana" w:hAnsi="Verdana" w:cs="Verdana"/>
          <w:kern w:val="0"/>
          <w:sz w:val="18"/>
          <w:szCs w:val="18"/>
          <w:lang w:val="fr-FR"/>
        </w:rPr>
        <w:t xml:space="preserve">2022: </w:t>
      </w:r>
      <w:r w:rsidR="00D2637C">
        <w:rPr>
          <w:rFonts w:ascii="Verdana" w:hAnsi="Verdana" w:cs="Verdana" w:hint="eastAsia"/>
          <w:kern w:val="0"/>
          <w:sz w:val="18"/>
          <w:szCs w:val="18"/>
        </w:rPr>
        <w:t>花粉客户端</w:t>
      </w:r>
      <w:r w:rsidRPr="00DF18F5">
        <w:rPr>
          <w:rFonts w:ascii="Verdana" w:hAnsi="Verdana" w:cs="Verdana" w:hint="eastAsia"/>
          <w:kern w:val="0"/>
          <w:sz w:val="18"/>
          <w:szCs w:val="18"/>
          <w:lang w:val="fr-FR"/>
        </w:rPr>
        <w:t>＝＝</w:t>
      </w:r>
      <w:r w:rsidR="00D2637C">
        <w:rPr>
          <w:rFonts w:ascii="Verdana" w:hAnsi="Verdana" w:cs="Verdana" w:hint="eastAsia"/>
          <w:kern w:val="0"/>
          <w:sz w:val="18"/>
          <w:szCs w:val="18"/>
        </w:rPr>
        <w:t>》缺省开通</w:t>
      </w:r>
      <w:r w:rsidR="00D2637C" w:rsidRPr="00B01E7E">
        <w:rPr>
          <w:rFonts w:ascii="Verdana" w:hAnsi="Verdana" w:cs="Verdana"/>
          <w:kern w:val="0"/>
          <w:sz w:val="18"/>
          <w:szCs w:val="18"/>
          <w:lang w:val="fr-FR"/>
        </w:rPr>
        <w:t>emotion</w:t>
      </w:r>
      <w:r w:rsidR="00D2637C">
        <w:rPr>
          <w:rFonts w:ascii="Verdana" w:hAnsi="Verdana" w:cs="Verdana" w:hint="eastAsia"/>
          <w:kern w:val="0"/>
          <w:sz w:val="18"/>
          <w:szCs w:val="18"/>
        </w:rPr>
        <w:t>论坛</w:t>
      </w:r>
      <w:r w:rsidR="00D2637C" w:rsidRPr="00B01E7E">
        <w:rPr>
          <w:rFonts w:ascii="Verdana" w:hAnsi="Verdana" w:cs="Verdana" w:hint="eastAsia"/>
          <w:kern w:val="0"/>
          <w:sz w:val="18"/>
          <w:szCs w:val="18"/>
          <w:lang w:val="fr-FR"/>
        </w:rPr>
        <w:t>，</w:t>
      </w:r>
      <w:r w:rsidR="00D2637C" w:rsidRPr="00D63A97">
        <w:rPr>
          <w:rFonts w:ascii="Verdana" w:hAnsi="Verdana" w:cs="Verdana" w:hint="eastAsia"/>
          <w:kern w:val="0"/>
          <w:sz w:val="18"/>
          <w:szCs w:val="18"/>
        </w:rPr>
        <w:t>对应</w:t>
      </w:r>
      <w:r w:rsidR="00D2637C" w:rsidRPr="00F255DF">
        <w:rPr>
          <w:rFonts w:ascii="Verdana" w:hAnsi="Verdana" w:cs="Verdana"/>
          <w:kern w:val="0"/>
          <w:sz w:val="18"/>
          <w:szCs w:val="18"/>
          <w:lang w:val="fr-FR"/>
        </w:rPr>
        <w:t>userID</w:t>
      </w:r>
      <w:r w:rsidR="00D2637C" w:rsidRPr="00D63A97">
        <w:rPr>
          <w:rFonts w:ascii="Verdana" w:hAnsi="Verdana" w:cs="Verdana" w:hint="eastAsia"/>
          <w:kern w:val="0"/>
          <w:sz w:val="18"/>
          <w:szCs w:val="18"/>
        </w:rPr>
        <w:t>按</w:t>
      </w:r>
      <w:r w:rsidR="00D2637C" w:rsidRPr="00F255DF">
        <w:rPr>
          <w:rFonts w:ascii="Verdana" w:hAnsi="Verdana" w:cs="Verdana"/>
          <w:kern w:val="0"/>
          <w:sz w:val="18"/>
          <w:szCs w:val="18"/>
          <w:lang w:val="fr-FR"/>
        </w:rPr>
        <w:t>serviceID</w:t>
      </w:r>
      <w:r w:rsidR="00D2637C" w:rsidRPr="00F255DF">
        <w:rPr>
          <w:rFonts w:ascii="Verdana" w:hAnsi="Verdana" w:cs="Verdana" w:hint="eastAsia"/>
          <w:kern w:val="0"/>
          <w:sz w:val="18"/>
          <w:szCs w:val="18"/>
          <w:lang w:val="fr-FR"/>
        </w:rPr>
        <w:t>＝</w:t>
      </w:r>
      <w:r w:rsidR="00D2637C">
        <w:rPr>
          <w:rFonts w:ascii="Verdana" w:hAnsi="Verdana" w:cs="Verdana" w:hint="eastAsia"/>
          <w:kern w:val="0"/>
          <w:sz w:val="18"/>
          <w:szCs w:val="18"/>
          <w:lang w:val="fr-FR"/>
        </w:rPr>
        <w:t>22</w:t>
      </w:r>
      <w:r w:rsidR="00D2637C" w:rsidRPr="00D63A97">
        <w:rPr>
          <w:rFonts w:ascii="Verdana" w:hAnsi="Verdana" w:cs="Verdana" w:hint="eastAsia"/>
          <w:kern w:val="0"/>
          <w:sz w:val="18"/>
          <w:szCs w:val="18"/>
        </w:rPr>
        <w:t>分配</w:t>
      </w:r>
    </w:p>
    <w:p w:rsidR="005D09D4" w:rsidRPr="00544E58" w:rsidRDefault="005D09D4" w:rsidP="005D09D4">
      <w:pPr>
        <w:ind w:firstLineChars="200" w:firstLine="360"/>
        <w:rPr>
          <w:rFonts w:ascii="Verdana" w:hAnsi="Verdana" w:cs="Verdana"/>
          <w:kern w:val="0"/>
          <w:sz w:val="18"/>
          <w:szCs w:val="18"/>
          <w:lang w:val="fr-FR"/>
        </w:rPr>
      </w:pPr>
      <w:r>
        <w:rPr>
          <w:rFonts w:ascii="Verdana" w:hAnsi="Verdana" w:cs="Verdana" w:hint="eastAsia"/>
          <w:kern w:val="0"/>
          <w:sz w:val="18"/>
          <w:szCs w:val="18"/>
          <w:lang w:val="fr-FR"/>
        </w:rPr>
        <w:t>20</w:t>
      </w:r>
      <w:r w:rsidRPr="00B01E7E">
        <w:rPr>
          <w:rFonts w:ascii="Verdana" w:hAnsi="Verdana" w:cs="Verdana"/>
          <w:kern w:val="0"/>
          <w:sz w:val="18"/>
          <w:szCs w:val="18"/>
          <w:lang w:val="fr-FR"/>
        </w:rPr>
        <w:t>2</w:t>
      </w:r>
      <w:r>
        <w:rPr>
          <w:rFonts w:ascii="Verdana" w:hAnsi="Verdana" w:cs="Verdana" w:hint="eastAsia"/>
          <w:kern w:val="0"/>
          <w:sz w:val="18"/>
          <w:szCs w:val="18"/>
          <w:lang w:val="fr-FR"/>
        </w:rPr>
        <w:t>3</w:t>
      </w:r>
      <w:r w:rsidRPr="00B01E7E">
        <w:rPr>
          <w:rFonts w:ascii="Verdana" w:hAnsi="Verdana" w:cs="Verdana" w:hint="eastAsia"/>
          <w:kern w:val="0"/>
          <w:sz w:val="18"/>
          <w:szCs w:val="18"/>
          <w:lang w:val="fr-FR"/>
        </w:rPr>
        <w:t>：</w:t>
      </w:r>
      <w:r>
        <w:rPr>
          <w:rFonts w:ascii="Verdana" w:hAnsi="Verdana" w:cs="Verdana" w:hint="eastAsia"/>
          <w:kern w:val="0"/>
          <w:sz w:val="18"/>
          <w:szCs w:val="18"/>
          <w:lang w:val="fr-FR"/>
        </w:rPr>
        <w:t>花粉俱乐部英文</w:t>
      </w:r>
      <w:r>
        <w:rPr>
          <w:rFonts w:ascii="Verdana" w:hAnsi="Verdana" w:cs="Verdana" w:hint="eastAsia"/>
          <w:kern w:val="0"/>
          <w:sz w:val="18"/>
          <w:szCs w:val="18"/>
        </w:rPr>
        <w:t>论坛</w:t>
      </w:r>
      <w:r w:rsidRPr="00B01E7E">
        <w:rPr>
          <w:rFonts w:ascii="Verdana" w:hAnsi="Verdana" w:cs="Verdana"/>
          <w:kern w:val="0"/>
          <w:sz w:val="18"/>
          <w:szCs w:val="18"/>
          <w:lang w:val="fr-FR"/>
        </w:rPr>
        <w:t>Portal ==</w:t>
      </w:r>
      <w:r>
        <w:rPr>
          <w:rFonts w:ascii="Verdana" w:hAnsi="Verdana" w:cs="Verdana" w:hint="eastAsia"/>
          <w:kern w:val="0"/>
          <w:sz w:val="18"/>
          <w:szCs w:val="18"/>
        </w:rPr>
        <w:t>》缺省开通</w:t>
      </w:r>
      <w:r w:rsidRPr="00B01E7E">
        <w:rPr>
          <w:rFonts w:ascii="Verdana" w:hAnsi="Verdana" w:cs="Verdana"/>
          <w:kern w:val="0"/>
          <w:sz w:val="18"/>
          <w:szCs w:val="18"/>
          <w:lang w:val="fr-FR"/>
        </w:rPr>
        <w:t>emotion</w:t>
      </w:r>
      <w:r>
        <w:rPr>
          <w:rFonts w:ascii="Verdana" w:hAnsi="Verdana" w:cs="Verdana" w:hint="eastAsia"/>
          <w:kern w:val="0"/>
          <w:sz w:val="18"/>
          <w:szCs w:val="18"/>
        </w:rPr>
        <w:t>论坛</w:t>
      </w:r>
      <w:r w:rsidRPr="00B01E7E">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22</w:t>
      </w:r>
      <w:r w:rsidRPr="00D63A97">
        <w:rPr>
          <w:rFonts w:ascii="Verdana" w:hAnsi="Verdana" w:cs="Verdana" w:hint="eastAsia"/>
          <w:kern w:val="0"/>
          <w:sz w:val="18"/>
          <w:szCs w:val="18"/>
        </w:rPr>
        <w:t>分配</w:t>
      </w:r>
    </w:p>
    <w:p w:rsidR="00D87485" w:rsidRPr="00471C40" w:rsidRDefault="00D87485" w:rsidP="00D87485">
      <w:pPr>
        <w:ind w:firstLineChars="200" w:firstLine="360"/>
        <w:rPr>
          <w:rFonts w:ascii="Verdana" w:hAnsi="Verdana" w:cs="Verdana"/>
          <w:kern w:val="0"/>
          <w:sz w:val="18"/>
          <w:szCs w:val="18"/>
          <w:lang w:val="fr-FR"/>
        </w:rPr>
      </w:pPr>
      <w:r>
        <w:rPr>
          <w:rFonts w:ascii="Verdana" w:hAnsi="Verdana" w:hint="eastAsia"/>
          <w:kern w:val="0"/>
          <w:sz w:val="18"/>
          <w:szCs w:val="18"/>
          <w:lang w:val="fr-FR"/>
        </w:rPr>
        <w:t>2026</w:t>
      </w:r>
      <w:r>
        <w:rPr>
          <w:rFonts w:ascii="Verdana" w:hAnsi="Verdana"/>
          <w:kern w:val="0"/>
          <w:sz w:val="18"/>
          <w:szCs w:val="18"/>
          <w:lang w:val="fr-FR"/>
        </w:rPr>
        <w:t> </w:t>
      </w:r>
      <w:r>
        <w:rPr>
          <w:rFonts w:ascii="Verdana" w:hAnsi="Verdana" w:hint="eastAsia"/>
          <w:kern w:val="0"/>
          <w:sz w:val="18"/>
          <w:szCs w:val="18"/>
          <w:lang w:val="fr-FR"/>
        </w:rPr>
        <w:t xml:space="preserve">: </w:t>
      </w:r>
      <w:r>
        <w:rPr>
          <w:rFonts w:ascii="Verdana" w:hAnsi="Verdana" w:hint="eastAsia"/>
          <w:kern w:val="0"/>
          <w:sz w:val="18"/>
          <w:szCs w:val="18"/>
          <w:lang w:val="fr-FR"/>
        </w:rPr>
        <w:t>电商预约后台注册</w:t>
      </w:r>
      <w:r w:rsidRPr="00A66417">
        <w:rPr>
          <w:rFonts w:ascii="Verdana" w:hAnsi="Verdana" w:cs="Verdana" w:hint="eastAsia"/>
          <w:kern w:val="0"/>
          <w:sz w:val="18"/>
          <w:szCs w:val="18"/>
          <w:lang w:val="fr-FR"/>
        </w:rPr>
        <w:t xml:space="preserve">  </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Pr>
          <w:rFonts w:ascii="Verdana" w:hAnsi="Verdana" w:cs="Verdana" w:hint="eastAsia"/>
          <w:kern w:val="0"/>
          <w:sz w:val="18"/>
          <w:szCs w:val="18"/>
        </w:rPr>
        <w:t>电商</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26</w:t>
      </w:r>
      <w:r w:rsidRPr="00D63A97">
        <w:rPr>
          <w:rFonts w:ascii="Verdana" w:hAnsi="Verdana" w:cs="Verdana" w:hint="eastAsia"/>
          <w:kern w:val="0"/>
          <w:sz w:val="18"/>
          <w:szCs w:val="18"/>
        </w:rPr>
        <w:t>分配</w:t>
      </w:r>
    </w:p>
    <w:p w:rsidR="00BB5042" w:rsidRPr="00471C40" w:rsidRDefault="00BB5042" w:rsidP="00BB5042">
      <w:pPr>
        <w:ind w:firstLineChars="200" w:firstLine="360"/>
        <w:rPr>
          <w:rFonts w:ascii="Verdana" w:hAnsi="Verdana" w:cs="Verdana"/>
          <w:kern w:val="0"/>
          <w:sz w:val="18"/>
          <w:szCs w:val="18"/>
          <w:lang w:val="fr-FR"/>
        </w:rPr>
      </w:pPr>
      <w:r>
        <w:rPr>
          <w:rFonts w:ascii="Verdana" w:hAnsi="Verdana" w:hint="eastAsia"/>
          <w:kern w:val="0"/>
          <w:sz w:val="18"/>
          <w:szCs w:val="18"/>
          <w:lang w:val="fr-FR"/>
        </w:rPr>
        <w:t>2027</w:t>
      </w:r>
      <w:r>
        <w:rPr>
          <w:rFonts w:ascii="Verdana" w:hAnsi="Verdana"/>
          <w:kern w:val="0"/>
          <w:sz w:val="18"/>
          <w:szCs w:val="18"/>
          <w:lang w:val="fr-FR"/>
        </w:rPr>
        <w:t> </w:t>
      </w:r>
      <w:r>
        <w:rPr>
          <w:rFonts w:ascii="Verdana" w:hAnsi="Verdana" w:hint="eastAsia"/>
          <w:kern w:val="0"/>
          <w:sz w:val="18"/>
          <w:szCs w:val="18"/>
          <w:lang w:val="fr-FR"/>
        </w:rPr>
        <w:t xml:space="preserve">: </w:t>
      </w:r>
      <w:r>
        <w:rPr>
          <w:rFonts w:ascii="Verdana" w:hAnsi="Verdana" w:hint="eastAsia"/>
          <w:kern w:val="0"/>
          <w:sz w:val="18"/>
          <w:szCs w:val="18"/>
          <w:lang w:val="fr-FR"/>
        </w:rPr>
        <w:t>华为商城手机客户端</w:t>
      </w:r>
      <w:r w:rsidRPr="00A66417">
        <w:rPr>
          <w:rFonts w:ascii="Verdana" w:hAnsi="Verdana" w:cs="Verdana" w:hint="eastAsia"/>
          <w:kern w:val="0"/>
          <w:sz w:val="18"/>
          <w:szCs w:val="18"/>
          <w:lang w:val="fr-FR"/>
        </w:rPr>
        <w:t xml:space="preserve">  </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Pr>
          <w:rFonts w:ascii="Verdana" w:hAnsi="Verdana" w:cs="Verdana" w:hint="eastAsia"/>
          <w:kern w:val="0"/>
          <w:sz w:val="18"/>
          <w:szCs w:val="18"/>
        </w:rPr>
        <w:t>电商</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26</w:t>
      </w:r>
      <w:r w:rsidRPr="00D63A97">
        <w:rPr>
          <w:rFonts w:ascii="Verdana" w:hAnsi="Verdana" w:cs="Verdana" w:hint="eastAsia"/>
          <w:kern w:val="0"/>
          <w:sz w:val="18"/>
          <w:szCs w:val="18"/>
        </w:rPr>
        <w:t>分配</w:t>
      </w:r>
    </w:p>
    <w:p w:rsidR="00D87485" w:rsidRPr="00BB5042" w:rsidRDefault="00CF1A2F" w:rsidP="0031687E">
      <w:pPr>
        <w:ind w:firstLineChars="200" w:firstLine="360"/>
        <w:rPr>
          <w:rFonts w:ascii="Verdana" w:hAnsi="Verdana" w:cs="Verdana"/>
          <w:kern w:val="0"/>
          <w:sz w:val="18"/>
          <w:szCs w:val="18"/>
          <w:lang w:val="fr-FR"/>
        </w:rPr>
      </w:pPr>
      <w:r>
        <w:rPr>
          <w:rFonts w:ascii="Verdana" w:hAnsi="Verdana" w:cs="Verdana" w:hint="eastAsia"/>
          <w:kern w:val="0"/>
          <w:sz w:val="18"/>
          <w:szCs w:val="18"/>
          <w:lang w:val="fr-FR"/>
        </w:rPr>
        <w:t>2028</w:t>
      </w:r>
      <w:r>
        <w:rPr>
          <w:rFonts w:ascii="Verdana" w:hAnsi="Verdana" w:cs="Verdana" w:hint="eastAsia"/>
          <w:kern w:val="0"/>
          <w:sz w:val="18"/>
          <w:szCs w:val="18"/>
          <w:lang w:val="fr-FR"/>
        </w:rPr>
        <w:t>：智汇云</w:t>
      </w:r>
      <w:r>
        <w:rPr>
          <w:rFonts w:ascii="Verdana" w:hAnsi="Verdana" w:cs="Verdana" w:hint="eastAsia"/>
          <w:kern w:val="0"/>
          <w:sz w:val="18"/>
          <w:szCs w:val="18"/>
          <w:lang w:val="fr-FR"/>
        </w:rPr>
        <w:t xml:space="preserve">Portal </w:t>
      </w:r>
      <w:r>
        <w:rPr>
          <w:rFonts w:ascii="Verdana" w:hAnsi="Verdana" w:cs="Verdana" w:hint="eastAsia"/>
          <w:kern w:val="0"/>
          <w:sz w:val="18"/>
          <w:szCs w:val="18"/>
          <w:lang w:val="fr-FR"/>
        </w:rPr>
        <w:t>＝＝》</w:t>
      </w:r>
      <w:r w:rsidRPr="00D63A97">
        <w:rPr>
          <w:rFonts w:ascii="Verdana" w:hAnsi="Verdana" w:cs="Verdana"/>
          <w:kern w:val="0"/>
          <w:sz w:val="18"/>
          <w:szCs w:val="18"/>
        </w:rPr>
        <w:t>缺省开通</w:t>
      </w:r>
      <w:r w:rsidR="00BB415C">
        <w:rPr>
          <w:rFonts w:ascii="Verdana" w:hAnsi="Verdana" w:cs="Verdana" w:hint="eastAsia"/>
          <w:kern w:val="0"/>
          <w:sz w:val="18"/>
          <w:szCs w:val="18"/>
        </w:rPr>
        <w:t>智汇云</w:t>
      </w:r>
      <w:r w:rsidRPr="00D63A97">
        <w:rPr>
          <w:rFonts w:ascii="Verdana" w:hAnsi="Verdana" w:cs="Verdana"/>
          <w:kern w:val="0"/>
          <w:sz w:val="18"/>
          <w:szCs w:val="18"/>
        </w:rPr>
        <w:t>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4</w:t>
      </w:r>
      <w:r w:rsidRPr="00D63A97">
        <w:rPr>
          <w:rFonts w:ascii="Verdana" w:hAnsi="Verdana" w:cs="Verdana" w:hint="eastAsia"/>
          <w:kern w:val="0"/>
          <w:sz w:val="18"/>
          <w:szCs w:val="18"/>
        </w:rPr>
        <w:t>分配</w:t>
      </w:r>
    </w:p>
    <w:p w:rsidR="006814BC" w:rsidRPr="009304FC" w:rsidRDefault="006814BC" w:rsidP="006814BC">
      <w:pPr>
        <w:ind w:firstLineChars="200" w:firstLine="360"/>
        <w:rPr>
          <w:rFonts w:ascii="Verdana" w:hAnsi="Verdana" w:cs="Verdana"/>
          <w:kern w:val="0"/>
          <w:sz w:val="18"/>
          <w:szCs w:val="18"/>
          <w:lang w:val="fr-FR"/>
        </w:rPr>
      </w:pPr>
      <w:r>
        <w:rPr>
          <w:rFonts w:ascii="Verdana" w:hAnsi="Verdana" w:hint="eastAsia"/>
          <w:kern w:val="0"/>
          <w:sz w:val="18"/>
          <w:szCs w:val="18"/>
          <w:lang w:val="fr-FR"/>
        </w:rPr>
        <w:t>2029</w:t>
      </w:r>
      <w:r>
        <w:rPr>
          <w:rFonts w:ascii="Verdana" w:hAnsi="Verdana"/>
          <w:kern w:val="0"/>
          <w:sz w:val="18"/>
          <w:szCs w:val="18"/>
          <w:lang w:val="fr-FR"/>
        </w:rPr>
        <w:t> </w:t>
      </w:r>
      <w:r>
        <w:rPr>
          <w:rFonts w:ascii="Verdana" w:hAnsi="Verdana" w:hint="eastAsia"/>
          <w:kern w:val="0"/>
          <w:sz w:val="18"/>
          <w:szCs w:val="18"/>
          <w:lang w:val="fr-FR"/>
        </w:rPr>
        <w:t xml:space="preserve">: </w:t>
      </w:r>
      <w:r>
        <w:rPr>
          <w:rFonts w:ascii="Verdana" w:hAnsi="Verdana" w:hint="eastAsia"/>
          <w:kern w:val="0"/>
          <w:sz w:val="18"/>
          <w:szCs w:val="18"/>
          <w:lang w:val="fr-FR"/>
        </w:rPr>
        <w:t>华为商城</w:t>
      </w:r>
      <w:r>
        <w:rPr>
          <w:rFonts w:ascii="Verdana" w:hAnsi="Verdana" w:hint="eastAsia"/>
          <w:kern w:val="0"/>
          <w:sz w:val="18"/>
          <w:szCs w:val="18"/>
          <w:lang w:val="fr-FR"/>
        </w:rPr>
        <w:t>B2XB Portal</w:t>
      </w:r>
      <w:r w:rsidRPr="00A66417">
        <w:rPr>
          <w:rFonts w:ascii="Verdana" w:hAnsi="Verdana" w:cs="Verdana" w:hint="eastAsia"/>
          <w:kern w:val="0"/>
          <w:sz w:val="18"/>
          <w:szCs w:val="18"/>
          <w:lang w:val="fr-FR"/>
        </w:rPr>
        <w:t xml:space="preserve">  </w:t>
      </w:r>
      <w:r w:rsidRPr="00F255DF">
        <w:rPr>
          <w:rFonts w:ascii="Verdana" w:hAnsi="Verdana" w:cs="Verdana"/>
          <w:kern w:val="0"/>
          <w:sz w:val="18"/>
          <w:szCs w:val="18"/>
          <w:lang w:val="fr-FR"/>
        </w:rPr>
        <w:t>＝＝</w:t>
      </w:r>
      <w:r w:rsidRPr="00D63A97">
        <w:rPr>
          <w:rFonts w:ascii="Verdana" w:hAnsi="Verdana" w:cs="Verdana"/>
          <w:kern w:val="0"/>
          <w:sz w:val="18"/>
          <w:szCs w:val="18"/>
        </w:rPr>
        <w:t>》缺省开通</w:t>
      </w:r>
      <w:r>
        <w:rPr>
          <w:rFonts w:ascii="Verdana" w:hAnsi="Verdana" w:cs="Verdana" w:hint="eastAsia"/>
          <w:kern w:val="0"/>
          <w:sz w:val="18"/>
          <w:szCs w:val="18"/>
        </w:rPr>
        <w:t>电商</w:t>
      </w:r>
      <w:r w:rsidRPr="00D63A97">
        <w:rPr>
          <w:rFonts w:ascii="Verdana" w:hAnsi="Verdana" w:cs="Verdana"/>
          <w:kern w:val="0"/>
          <w:sz w:val="18"/>
          <w:szCs w:val="18"/>
        </w:rPr>
        <w:t>业务</w:t>
      </w:r>
      <w:r w:rsidRPr="00F255DF">
        <w:rPr>
          <w:rFonts w:ascii="宋体" w:cs="宋体"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26</w:t>
      </w:r>
      <w:r w:rsidRPr="00D63A97">
        <w:rPr>
          <w:rFonts w:ascii="Verdana" w:hAnsi="Verdana" w:cs="Verdana" w:hint="eastAsia"/>
          <w:kern w:val="0"/>
          <w:sz w:val="18"/>
          <w:szCs w:val="18"/>
        </w:rPr>
        <w:t>分配</w:t>
      </w:r>
    </w:p>
    <w:p w:rsidR="009B0B37" w:rsidRPr="00AD2C20" w:rsidRDefault="009B0B37" w:rsidP="009B0B37">
      <w:pPr>
        <w:ind w:firstLineChars="200" w:firstLine="360"/>
        <w:rPr>
          <w:rFonts w:ascii="Verdana" w:hAnsi="Verdana" w:cs="Verdana"/>
          <w:kern w:val="0"/>
          <w:sz w:val="18"/>
          <w:szCs w:val="18"/>
          <w:lang w:val="fr-FR"/>
        </w:rPr>
      </w:pPr>
      <w:r>
        <w:rPr>
          <w:rFonts w:ascii="Verdana" w:hAnsi="Verdana" w:cs="Verdana" w:hint="eastAsia"/>
          <w:kern w:val="0"/>
          <w:sz w:val="18"/>
          <w:szCs w:val="18"/>
          <w:lang w:val="fr-FR"/>
        </w:rPr>
        <w:t>2030</w:t>
      </w:r>
      <w:r w:rsidRPr="00972AD0">
        <w:rPr>
          <w:rFonts w:ascii="Verdana" w:hAnsi="Verdana" w:cs="Verdana" w:hint="eastAsia"/>
          <w:kern w:val="0"/>
          <w:sz w:val="18"/>
          <w:szCs w:val="18"/>
          <w:lang w:val="fr-FR"/>
        </w:rPr>
        <w:t>：</w:t>
      </w:r>
      <w:r>
        <w:rPr>
          <w:rFonts w:ascii="Verdana" w:hAnsi="Verdana" w:cs="Verdana" w:hint="eastAsia"/>
          <w:kern w:val="0"/>
          <w:sz w:val="18"/>
          <w:szCs w:val="18"/>
          <w:lang w:val="fr-FR"/>
        </w:rPr>
        <w:t>华为商城</w:t>
      </w:r>
      <w:r>
        <w:rPr>
          <w:rFonts w:ascii="Verdana" w:hAnsi="Verdana" w:cs="Verdana" w:hint="eastAsia"/>
          <w:kern w:val="0"/>
          <w:sz w:val="18"/>
          <w:szCs w:val="18"/>
          <w:lang w:val="fr-FR"/>
        </w:rPr>
        <w:t>E5 Portal</w:t>
      </w:r>
      <w:r w:rsidRPr="00B01E7E">
        <w:rPr>
          <w:rFonts w:ascii="Verdana" w:hAnsi="Verdana" w:cs="Verdana"/>
          <w:kern w:val="0"/>
          <w:sz w:val="18"/>
          <w:szCs w:val="18"/>
          <w:lang w:val="fr-FR"/>
        </w:rPr>
        <w:t xml:space="preserve"> ==</w:t>
      </w:r>
      <w:r>
        <w:rPr>
          <w:rFonts w:ascii="Verdana" w:hAnsi="Verdana" w:cs="Verdana" w:hint="eastAsia"/>
          <w:kern w:val="0"/>
          <w:sz w:val="18"/>
          <w:szCs w:val="18"/>
        </w:rPr>
        <w:t>》缺省开通电商业务</w:t>
      </w:r>
      <w:r w:rsidRPr="00B01E7E">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26</w:t>
      </w:r>
      <w:r w:rsidRPr="00D63A97">
        <w:rPr>
          <w:rFonts w:ascii="Verdana" w:hAnsi="Verdana" w:cs="Verdana" w:hint="eastAsia"/>
          <w:kern w:val="0"/>
          <w:sz w:val="18"/>
          <w:szCs w:val="18"/>
        </w:rPr>
        <w:t>分配</w:t>
      </w:r>
    </w:p>
    <w:p w:rsidR="008A2973" w:rsidRPr="00AD2C20" w:rsidRDefault="008A2973" w:rsidP="008A2973">
      <w:pPr>
        <w:ind w:firstLineChars="200" w:firstLine="360"/>
        <w:rPr>
          <w:rFonts w:ascii="Verdana" w:hAnsi="Verdana" w:cs="Verdana"/>
          <w:kern w:val="0"/>
          <w:sz w:val="18"/>
          <w:szCs w:val="18"/>
          <w:lang w:val="fr-FR"/>
        </w:rPr>
      </w:pPr>
      <w:r>
        <w:rPr>
          <w:rFonts w:ascii="Verdana" w:hAnsi="Verdana" w:cs="Verdana" w:hint="eastAsia"/>
          <w:kern w:val="0"/>
          <w:sz w:val="18"/>
          <w:szCs w:val="18"/>
          <w:lang w:val="fr-FR"/>
        </w:rPr>
        <w:t>2031</w:t>
      </w:r>
      <w:r w:rsidRPr="00972AD0">
        <w:rPr>
          <w:rFonts w:ascii="Verdana" w:hAnsi="Verdana" w:cs="Verdana" w:hint="eastAsia"/>
          <w:kern w:val="0"/>
          <w:sz w:val="18"/>
          <w:szCs w:val="18"/>
          <w:lang w:val="fr-FR"/>
        </w:rPr>
        <w:t>：</w:t>
      </w:r>
      <w:r>
        <w:rPr>
          <w:rFonts w:ascii="Verdana" w:hAnsi="Verdana" w:cs="Verdana" w:hint="eastAsia"/>
          <w:kern w:val="0"/>
          <w:sz w:val="18"/>
          <w:szCs w:val="18"/>
        </w:rPr>
        <w:t>马来</w:t>
      </w:r>
      <w:r>
        <w:rPr>
          <w:rFonts w:ascii="Verdana" w:hAnsi="Verdana" w:cs="Verdana" w:hint="eastAsia"/>
          <w:kern w:val="0"/>
          <w:sz w:val="18"/>
          <w:szCs w:val="18"/>
          <w:lang w:val="fr-FR"/>
        </w:rPr>
        <w:t>商城</w:t>
      </w:r>
      <w:r>
        <w:rPr>
          <w:rFonts w:ascii="Verdana" w:hAnsi="Verdana" w:cs="Verdana" w:hint="eastAsia"/>
          <w:kern w:val="0"/>
          <w:sz w:val="18"/>
          <w:szCs w:val="18"/>
          <w:lang w:val="fr-FR"/>
        </w:rPr>
        <w:t>Portal</w:t>
      </w:r>
      <w:r w:rsidRPr="00B01E7E">
        <w:rPr>
          <w:rFonts w:ascii="Verdana" w:hAnsi="Verdana" w:cs="Verdana"/>
          <w:kern w:val="0"/>
          <w:sz w:val="18"/>
          <w:szCs w:val="18"/>
          <w:lang w:val="fr-FR"/>
        </w:rPr>
        <w:t xml:space="preserve"> ==</w:t>
      </w:r>
      <w:r>
        <w:rPr>
          <w:rFonts w:ascii="Verdana" w:hAnsi="Verdana" w:cs="Verdana" w:hint="eastAsia"/>
          <w:kern w:val="0"/>
          <w:sz w:val="18"/>
          <w:szCs w:val="18"/>
        </w:rPr>
        <w:t>》缺省开通电商业务</w:t>
      </w:r>
      <w:r w:rsidRPr="00B01E7E">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26</w:t>
      </w:r>
      <w:r w:rsidRPr="00D63A97">
        <w:rPr>
          <w:rFonts w:ascii="Verdana" w:hAnsi="Verdana" w:cs="Verdana" w:hint="eastAsia"/>
          <w:kern w:val="0"/>
          <w:sz w:val="18"/>
          <w:szCs w:val="18"/>
        </w:rPr>
        <w:t>分配</w:t>
      </w:r>
    </w:p>
    <w:p w:rsidR="008A2973" w:rsidRPr="00AD2C20" w:rsidRDefault="008A2973" w:rsidP="008A2973">
      <w:pPr>
        <w:ind w:firstLineChars="200" w:firstLine="360"/>
        <w:rPr>
          <w:rFonts w:ascii="Verdana" w:hAnsi="Verdana" w:cs="Verdana"/>
          <w:kern w:val="0"/>
          <w:sz w:val="18"/>
          <w:szCs w:val="18"/>
          <w:lang w:val="fr-FR"/>
        </w:rPr>
      </w:pPr>
      <w:r>
        <w:rPr>
          <w:rFonts w:ascii="Verdana" w:hAnsi="Verdana" w:cs="Verdana" w:hint="eastAsia"/>
          <w:kern w:val="0"/>
          <w:sz w:val="18"/>
          <w:szCs w:val="18"/>
          <w:lang w:val="fr-FR"/>
        </w:rPr>
        <w:t>2032</w:t>
      </w:r>
      <w:r w:rsidRPr="00972AD0">
        <w:rPr>
          <w:rFonts w:ascii="Verdana" w:hAnsi="Verdana" w:cs="Verdana" w:hint="eastAsia"/>
          <w:kern w:val="0"/>
          <w:sz w:val="18"/>
          <w:szCs w:val="18"/>
          <w:lang w:val="fr-FR"/>
        </w:rPr>
        <w:t>：</w:t>
      </w:r>
      <w:r>
        <w:rPr>
          <w:rFonts w:ascii="Verdana" w:hAnsi="Verdana" w:cs="Verdana" w:hint="eastAsia"/>
          <w:kern w:val="0"/>
          <w:sz w:val="18"/>
          <w:szCs w:val="18"/>
          <w:lang w:val="fr-FR"/>
        </w:rPr>
        <w:t>新加坡商城</w:t>
      </w:r>
      <w:r>
        <w:rPr>
          <w:rFonts w:ascii="Verdana" w:hAnsi="Verdana" w:cs="Verdana" w:hint="eastAsia"/>
          <w:kern w:val="0"/>
          <w:sz w:val="18"/>
          <w:szCs w:val="18"/>
          <w:lang w:val="fr-FR"/>
        </w:rPr>
        <w:t>Portal</w:t>
      </w:r>
      <w:r w:rsidRPr="00B01E7E">
        <w:rPr>
          <w:rFonts w:ascii="Verdana" w:hAnsi="Verdana" w:cs="Verdana"/>
          <w:kern w:val="0"/>
          <w:sz w:val="18"/>
          <w:szCs w:val="18"/>
          <w:lang w:val="fr-FR"/>
        </w:rPr>
        <w:t xml:space="preserve"> ==</w:t>
      </w:r>
      <w:r>
        <w:rPr>
          <w:rFonts w:ascii="Verdana" w:hAnsi="Verdana" w:cs="Verdana" w:hint="eastAsia"/>
          <w:kern w:val="0"/>
          <w:sz w:val="18"/>
          <w:szCs w:val="18"/>
        </w:rPr>
        <w:t>》缺省开通电商业务</w:t>
      </w:r>
      <w:r w:rsidRPr="00B01E7E">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26</w:t>
      </w:r>
      <w:r w:rsidRPr="00D63A97">
        <w:rPr>
          <w:rFonts w:ascii="Verdana" w:hAnsi="Verdana" w:cs="Verdana" w:hint="eastAsia"/>
          <w:kern w:val="0"/>
          <w:sz w:val="18"/>
          <w:szCs w:val="18"/>
        </w:rPr>
        <w:t>分配</w:t>
      </w:r>
    </w:p>
    <w:p w:rsidR="001E49B1" w:rsidRPr="00AD2C20" w:rsidRDefault="001E49B1" w:rsidP="001E49B1">
      <w:pPr>
        <w:ind w:firstLineChars="200" w:firstLine="360"/>
        <w:rPr>
          <w:rFonts w:ascii="Verdana" w:hAnsi="Verdana" w:cs="Verdana"/>
          <w:kern w:val="0"/>
          <w:sz w:val="18"/>
          <w:szCs w:val="18"/>
          <w:lang w:val="fr-FR"/>
        </w:rPr>
      </w:pPr>
    </w:p>
    <w:p w:rsidR="008D5E2F" w:rsidRPr="00304228" w:rsidRDefault="008D5E2F" w:rsidP="008D5E2F">
      <w:pPr>
        <w:ind w:firstLineChars="200" w:firstLine="360"/>
        <w:rPr>
          <w:rFonts w:ascii="Verdana" w:hAnsi="Verdana" w:cs="Verdana"/>
          <w:kern w:val="0"/>
          <w:sz w:val="18"/>
          <w:szCs w:val="18"/>
          <w:lang w:val="fr-FR"/>
        </w:rPr>
      </w:pPr>
      <w:r>
        <w:rPr>
          <w:rFonts w:ascii="Verdana" w:hAnsi="Verdana" w:cs="Verdana" w:hint="eastAsia"/>
          <w:kern w:val="0"/>
          <w:sz w:val="18"/>
          <w:szCs w:val="18"/>
          <w:lang w:val="fr-FR"/>
        </w:rPr>
        <w:t>2033</w:t>
      </w:r>
      <w:r w:rsidRPr="00972AD0">
        <w:rPr>
          <w:rFonts w:ascii="Verdana" w:hAnsi="Verdana" w:cs="Verdana" w:hint="eastAsia"/>
          <w:kern w:val="0"/>
          <w:sz w:val="18"/>
          <w:szCs w:val="18"/>
          <w:lang w:val="fr-FR"/>
        </w:rPr>
        <w:t>：</w:t>
      </w:r>
      <w:r>
        <w:rPr>
          <w:rFonts w:ascii="Verdana" w:hAnsi="Verdana" w:cs="Verdana" w:hint="eastAsia"/>
          <w:kern w:val="0"/>
          <w:sz w:val="18"/>
          <w:szCs w:val="18"/>
          <w:lang w:val="fr-FR"/>
        </w:rPr>
        <w:t>华为商城直通车</w:t>
      </w:r>
      <w:r w:rsidRPr="00B01E7E">
        <w:rPr>
          <w:rFonts w:ascii="Verdana" w:hAnsi="Verdana" w:cs="Verdana"/>
          <w:kern w:val="0"/>
          <w:sz w:val="18"/>
          <w:szCs w:val="18"/>
          <w:lang w:val="fr-FR"/>
        </w:rPr>
        <w:t xml:space="preserve"> ==</w:t>
      </w:r>
      <w:r>
        <w:rPr>
          <w:rFonts w:ascii="Verdana" w:hAnsi="Verdana" w:cs="Verdana" w:hint="eastAsia"/>
          <w:kern w:val="0"/>
          <w:sz w:val="18"/>
          <w:szCs w:val="18"/>
        </w:rPr>
        <w:t>》缺省开通电商</w:t>
      </w:r>
      <w:r w:rsidRPr="00AD2C20">
        <w:rPr>
          <w:rFonts w:ascii="Verdana" w:hAnsi="Verdana" w:cs="Verdana" w:hint="eastAsia"/>
          <w:kern w:val="0"/>
          <w:sz w:val="18"/>
          <w:szCs w:val="18"/>
          <w:lang w:val="fr-FR"/>
        </w:rPr>
        <w:t>B2XB</w:t>
      </w:r>
      <w:r>
        <w:rPr>
          <w:rFonts w:ascii="Verdana" w:hAnsi="Verdana" w:cs="Verdana" w:hint="eastAsia"/>
          <w:kern w:val="0"/>
          <w:sz w:val="18"/>
          <w:szCs w:val="18"/>
        </w:rPr>
        <w:t>业务</w:t>
      </w:r>
      <w:r w:rsidRPr="00B01E7E">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33</w:t>
      </w:r>
      <w:r w:rsidRPr="00D63A97">
        <w:rPr>
          <w:rFonts w:ascii="Verdana" w:hAnsi="Verdana" w:cs="Verdana" w:hint="eastAsia"/>
          <w:kern w:val="0"/>
          <w:sz w:val="18"/>
          <w:szCs w:val="18"/>
        </w:rPr>
        <w:t>分配</w:t>
      </w:r>
    </w:p>
    <w:p w:rsidR="00EF0ADF" w:rsidRPr="00AD2C20" w:rsidRDefault="00EF0ADF" w:rsidP="00EF0ADF">
      <w:pPr>
        <w:ind w:firstLineChars="200" w:firstLine="360"/>
        <w:rPr>
          <w:rFonts w:ascii="Verdana" w:hAnsi="Verdana" w:cs="Verdana"/>
          <w:kern w:val="0"/>
          <w:sz w:val="18"/>
          <w:szCs w:val="18"/>
          <w:lang w:val="fr-FR"/>
        </w:rPr>
      </w:pPr>
      <w:r>
        <w:rPr>
          <w:rFonts w:ascii="Verdana" w:hAnsi="Verdana" w:cs="Verdana" w:hint="eastAsia"/>
          <w:kern w:val="0"/>
          <w:sz w:val="18"/>
          <w:szCs w:val="18"/>
          <w:lang w:val="fr-FR"/>
        </w:rPr>
        <w:t>2333</w:t>
      </w:r>
      <w:r w:rsidRPr="00972AD0">
        <w:rPr>
          <w:rFonts w:ascii="Verdana" w:hAnsi="Verdana" w:cs="Verdana" w:hint="eastAsia"/>
          <w:kern w:val="0"/>
          <w:sz w:val="18"/>
          <w:szCs w:val="18"/>
          <w:lang w:val="fr-FR"/>
        </w:rPr>
        <w:t>：</w:t>
      </w:r>
      <w:r>
        <w:rPr>
          <w:rFonts w:ascii="Verdana" w:hAnsi="Verdana" w:cs="Verdana" w:hint="eastAsia"/>
          <w:kern w:val="0"/>
          <w:sz w:val="18"/>
          <w:szCs w:val="18"/>
          <w:lang w:val="fr-FR"/>
        </w:rPr>
        <w:t>华为商城</w:t>
      </w:r>
      <w:r>
        <w:rPr>
          <w:rFonts w:ascii="Verdana" w:hAnsi="Verdana" w:cs="Verdana" w:hint="eastAsia"/>
          <w:kern w:val="0"/>
          <w:sz w:val="18"/>
          <w:szCs w:val="18"/>
          <w:lang w:val="fr-FR"/>
        </w:rPr>
        <w:t>B2B portal</w:t>
      </w:r>
      <w:r w:rsidRPr="00B01E7E">
        <w:rPr>
          <w:rFonts w:ascii="Verdana" w:hAnsi="Verdana" w:cs="Verdana"/>
          <w:kern w:val="0"/>
          <w:sz w:val="18"/>
          <w:szCs w:val="18"/>
          <w:lang w:val="fr-FR"/>
        </w:rPr>
        <w:t xml:space="preserve"> ==</w:t>
      </w:r>
      <w:r>
        <w:rPr>
          <w:rFonts w:ascii="Verdana" w:hAnsi="Verdana" w:cs="Verdana" w:hint="eastAsia"/>
          <w:kern w:val="0"/>
          <w:sz w:val="18"/>
          <w:szCs w:val="18"/>
        </w:rPr>
        <w:t>》缺省开通电商</w:t>
      </w:r>
      <w:r w:rsidRPr="00AD2C20">
        <w:rPr>
          <w:rFonts w:ascii="Verdana" w:hAnsi="Verdana" w:cs="Verdana" w:hint="eastAsia"/>
          <w:kern w:val="0"/>
          <w:sz w:val="18"/>
          <w:szCs w:val="18"/>
          <w:lang w:val="fr-FR"/>
        </w:rPr>
        <w:t>B2XB</w:t>
      </w:r>
      <w:r>
        <w:rPr>
          <w:rFonts w:ascii="Verdana" w:hAnsi="Verdana" w:cs="Verdana" w:hint="eastAsia"/>
          <w:kern w:val="0"/>
          <w:sz w:val="18"/>
          <w:szCs w:val="18"/>
        </w:rPr>
        <w:t>业务</w:t>
      </w:r>
      <w:r w:rsidRPr="00B01E7E">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33</w:t>
      </w:r>
      <w:r w:rsidRPr="00D63A97">
        <w:rPr>
          <w:rFonts w:ascii="Verdana" w:hAnsi="Verdana" w:cs="Verdana" w:hint="eastAsia"/>
          <w:kern w:val="0"/>
          <w:sz w:val="18"/>
          <w:szCs w:val="18"/>
        </w:rPr>
        <w:t>分配</w:t>
      </w:r>
    </w:p>
    <w:p w:rsidR="007457A6" w:rsidRPr="00AD2C20" w:rsidRDefault="007457A6" w:rsidP="007457A6">
      <w:pPr>
        <w:ind w:firstLineChars="200" w:firstLine="360"/>
        <w:rPr>
          <w:rFonts w:ascii="Verdana" w:hAnsi="Verdana" w:cs="Verdana"/>
          <w:kern w:val="0"/>
          <w:sz w:val="18"/>
          <w:szCs w:val="18"/>
          <w:lang w:val="fr-FR"/>
        </w:rPr>
      </w:pPr>
      <w:r>
        <w:rPr>
          <w:rFonts w:ascii="Verdana" w:hAnsi="Verdana" w:cs="Verdana" w:hint="eastAsia"/>
          <w:kern w:val="0"/>
          <w:sz w:val="18"/>
          <w:szCs w:val="18"/>
          <w:lang w:val="fr-FR"/>
        </w:rPr>
        <w:t>2334</w:t>
      </w:r>
      <w:r w:rsidRPr="00972AD0">
        <w:rPr>
          <w:rFonts w:ascii="Verdana" w:hAnsi="Verdana" w:cs="Verdana" w:hint="eastAsia"/>
          <w:kern w:val="0"/>
          <w:sz w:val="18"/>
          <w:szCs w:val="18"/>
          <w:lang w:val="fr-FR"/>
        </w:rPr>
        <w:t>：</w:t>
      </w:r>
      <w:r w:rsidR="0067394A" w:rsidRPr="0067394A">
        <w:rPr>
          <w:rFonts w:ascii="Verdana" w:hAnsi="Verdana" w:cs="Verdana"/>
          <w:kern w:val="0"/>
          <w:sz w:val="18"/>
          <w:szCs w:val="18"/>
          <w:lang w:val="fr-FR"/>
        </w:rPr>
        <w:t>b.vmall.my</w:t>
      </w:r>
      <w:r>
        <w:rPr>
          <w:rFonts w:ascii="Verdana" w:hAnsi="Verdana" w:cs="Verdana" w:hint="eastAsia"/>
          <w:kern w:val="0"/>
          <w:sz w:val="18"/>
          <w:szCs w:val="18"/>
          <w:lang w:val="fr-FR"/>
        </w:rPr>
        <w:t xml:space="preserve"> portal</w:t>
      </w:r>
      <w:r w:rsidRPr="00B01E7E">
        <w:rPr>
          <w:rFonts w:ascii="Verdana" w:hAnsi="Verdana" w:cs="Verdana"/>
          <w:kern w:val="0"/>
          <w:sz w:val="18"/>
          <w:szCs w:val="18"/>
          <w:lang w:val="fr-FR"/>
        </w:rPr>
        <w:t xml:space="preserve"> ==</w:t>
      </w:r>
      <w:r>
        <w:rPr>
          <w:rFonts w:ascii="Verdana" w:hAnsi="Verdana" w:cs="Verdana" w:hint="eastAsia"/>
          <w:kern w:val="0"/>
          <w:sz w:val="18"/>
          <w:szCs w:val="18"/>
        </w:rPr>
        <w:t>》缺省开通电商</w:t>
      </w:r>
      <w:r w:rsidRPr="00AD2C20">
        <w:rPr>
          <w:rFonts w:ascii="Verdana" w:hAnsi="Verdana" w:cs="Verdana" w:hint="eastAsia"/>
          <w:kern w:val="0"/>
          <w:sz w:val="18"/>
          <w:szCs w:val="18"/>
          <w:lang w:val="fr-FR"/>
        </w:rPr>
        <w:t>B2XB</w:t>
      </w:r>
      <w:r>
        <w:rPr>
          <w:rFonts w:ascii="Verdana" w:hAnsi="Verdana" w:cs="Verdana" w:hint="eastAsia"/>
          <w:kern w:val="0"/>
          <w:sz w:val="18"/>
          <w:szCs w:val="18"/>
        </w:rPr>
        <w:t>业务</w:t>
      </w:r>
      <w:r w:rsidRPr="00B01E7E">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33</w:t>
      </w:r>
      <w:r w:rsidRPr="00D63A97">
        <w:rPr>
          <w:rFonts w:ascii="Verdana" w:hAnsi="Verdana" w:cs="Verdana" w:hint="eastAsia"/>
          <w:kern w:val="0"/>
          <w:sz w:val="18"/>
          <w:szCs w:val="18"/>
        </w:rPr>
        <w:t>分配</w:t>
      </w:r>
    </w:p>
    <w:p w:rsidR="008D5E2F" w:rsidRPr="001E49B1" w:rsidRDefault="008D5E2F" w:rsidP="008D5E2F">
      <w:pPr>
        <w:ind w:firstLineChars="200" w:firstLine="400"/>
        <w:rPr>
          <w:rFonts w:ascii="宋体" w:cs="宋体"/>
          <w:color w:val="000000"/>
          <w:kern w:val="0"/>
          <w:sz w:val="20"/>
          <w:szCs w:val="20"/>
          <w:lang w:val="fr-FR"/>
        </w:rPr>
      </w:pPr>
    </w:p>
    <w:p w:rsidR="004035B9" w:rsidRPr="00BA314A" w:rsidRDefault="00DF18F5" w:rsidP="004035B9">
      <w:pPr>
        <w:ind w:firstLineChars="200" w:firstLine="360"/>
        <w:rPr>
          <w:rFonts w:ascii="Verdana" w:hAnsi="Verdana" w:cs="Verdana"/>
          <w:kern w:val="0"/>
          <w:sz w:val="18"/>
          <w:szCs w:val="18"/>
          <w:lang w:val="fr-FR"/>
        </w:rPr>
      </w:pPr>
      <w:r w:rsidRPr="00DF18F5">
        <w:rPr>
          <w:rFonts w:ascii="Verdana" w:hAnsi="Verdana" w:cs="Verdana"/>
          <w:kern w:val="0"/>
          <w:sz w:val="18"/>
          <w:szCs w:val="18"/>
          <w:lang w:val="fr-FR"/>
        </w:rPr>
        <w:t xml:space="preserve">2034: iMax Portal </w:t>
      </w:r>
      <w:r w:rsidR="004035B9">
        <w:rPr>
          <w:rFonts w:ascii="Verdana" w:hAnsi="Verdana" w:hint="eastAsia"/>
          <w:kern w:val="0"/>
          <w:sz w:val="18"/>
          <w:szCs w:val="18"/>
          <w:lang w:val="fr-FR"/>
        </w:rPr>
        <w:t xml:space="preserve"> </w:t>
      </w:r>
      <w:r w:rsidR="004035B9">
        <w:rPr>
          <w:rFonts w:ascii="Verdana" w:hAnsi="Verdana" w:hint="eastAsia"/>
          <w:kern w:val="0"/>
          <w:sz w:val="18"/>
          <w:szCs w:val="18"/>
          <w:lang w:val="fr-FR"/>
        </w:rPr>
        <w:t>＝＝》</w:t>
      </w:r>
      <w:r w:rsidR="004035B9">
        <w:rPr>
          <w:rFonts w:ascii="Verdana" w:hAnsi="Verdana" w:cs="Verdana" w:hint="eastAsia"/>
          <w:kern w:val="0"/>
          <w:sz w:val="18"/>
          <w:szCs w:val="18"/>
        </w:rPr>
        <w:t>缺省开通</w:t>
      </w:r>
      <w:r w:rsidRPr="00DF18F5">
        <w:rPr>
          <w:rFonts w:ascii="Verdana" w:hAnsi="Verdana" w:cs="Verdana"/>
          <w:kern w:val="0"/>
          <w:sz w:val="18"/>
          <w:szCs w:val="18"/>
          <w:lang w:val="fr-FR"/>
        </w:rPr>
        <w:t>iMax</w:t>
      </w:r>
      <w:r w:rsidR="004035B9">
        <w:rPr>
          <w:rFonts w:ascii="Verdana" w:hAnsi="Verdana" w:cs="Verdana" w:hint="eastAsia"/>
          <w:kern w:val="0"/>
          <w:sz w:val="18"/>
          <w:szCs w:val="18"/>
        </w:rPr>
        <w:t>业务</w:t>
      </w:r>
      <w:r w:rsidR="004035B9" w:rsidRPr="00F538F6">
        <w:rPr>
          <w:rFonts w:ascii="Verdana" w:hAnsi="Verdana" w:cs="Verdana" w:hint="eastAsia"/>
          <w:kern w:val="0"/>
          <w:sz w:val="18"/>
          <w:szCs w:val="18"/>
          <w:lang w:val="fr-FR"/>
        </w:rPr>
        <w:t>，</w:t>
      </w:r>
      <w:r w:rsidR="004035B9" w:rsidRPr="00D63A97">
        <w:rPr>
          <w:rFonts w:ascii="Verdana" w:hAnsi="Verdana" w:cs="Verdana" w:hint="eastAsia"/>
          <w:kern w:val="0"/>
          <w:sz w:val="18"/>
          <w:szCs w:val="18"/>
        </w:rPr>
        <w:t>对应</w:t>
      </w:r>
      <w:r w:rsidR="004035B9" w:rsidRPr="00F255DF">
        <w:rPr>
          <w:rFonts w:ascii="Verdana" w:hAnsi="Verdana" w:cs="Verdana"/>
          <w:kern w:val="0"/>
          <w:sz w:val="18"/>
          <w:szCs w:val="18"/>
          <w:lang w:val="fr-FR"/>
        </w:rPr>
        <w:t>userID</w:t>
      </w:r>
      <w:r w:rsidR="004035B9" w:rsidRPr="00D63A97">
        <w:rPr>
          <w:rFonts w:ascii="Verdana" w:hAnsi="Verdana" w:cs="Verdana" w:hint="eastAsia"/>
          <w:kern w:val="0"/>
          <w:sz w:val="18"/>
          <w:szCs w:val="18"/>
        </w:rPr>
        <w:t>按</w:t>
      </w:r>
      <w:r w:rsidR="004035B9" w:rsidRPr="00F255DF">
        <w:rPr>
          <w:rFonts w:ascii="Verdana" w:hAnsi="Verdana" w:cs="Verdana"/>
          <w:kern w:val="0"/>
          <w:sz w:val="18"/>
          <w:szCs w:val="18"/>
          <w:lang w:val="fr-FR"/>
        </w:rPr>
        <w:t>serviceID</w:t>
      </w:r>
      <w:r w:rsidR="004035B9" w:rsidRPr="00F255DF">
        <w:rPr>
          <w:rFonts w:ascii="Verdana" w:hAnsi="Verdana" w:cs="Verdana" w:hint="eastAsia"/>
          <w:kern w:val="0"/>
          <w:sz w:val="18"/>
          <w:szCs w:val="18"/>
          <w:lang w:val="fr-FR"/>
        </w:rPr>
        <w:t>＝</w:t>
      </w:r>
      <w:r w:rsidR="004035B9">
        <w:rPr>
          <w:rFonts w:ascii="Verdana" w:hAnsi="Verdana" w:cs="Verdana" w:hint="eastAsia"/>
          <w:kern w:val="0"/>
          <w:sz w:val="18"/>
          <w:szCs w:val="18"/>
          <w:lang w:val="fr-FR"/>
        </w:rPr>
        <w:t>34</w:t>
      </w:r>
      <w:r w:rsidR="004035B9" w:rsidRPr="00D63A97">
        <w:rPr>
          <w:rFonts w:ascii="Verdana" w:hAnsi="Verdana" w:cs="Verdana" w:hint="eastAsia"/>
          <w:kern w:val="0"/>
          <w:sz w:val="18"/>
          <w:szCs w:val="18"/>
        </w:rPr>
        <w:t>分配</w:t>
      </w:r>
    </w:p>
    <w:p w:rsidR="00042A04" w:rsidRPr="00676E79" w:rsidRDefault="00042A04" w:rsidP="004035B9">
      <w:pPr>
        <w:ind w:firstLineChars="200" w:firstLine="360"/>
        <w:rPr>
          <w:rFonts w:ascii="Verdana" w:hAnsi="Verdana" w:cs="Verdana"/>
          <w:kern w:val="0"/>
          <w:sz w:val="18"/>
          <w:szCs w:val="18"/>
          <w:lang w:val="fr-FR"/>
        </w:rPr>
      </w:pPr>
      <w:r w:rsidRPr="00DF18F5">
        <w:rPr>
          <w:rFonts w:ascii="Verdana" w:hAnsi="Verdana" w:cs="Verdana"/>
          <w:kern w:val="0"/>
          <w:sz w:val="18"/>
          <w:szCs w:val="18"/>
          <w:lang w:val="fr-FR"/>
        </w:rPr>
        <w:t>203</w:t>
      </w:r>
      <w:r>
        <w:rPr>
          <w:rFonts w:ascii="Verdana" w:hAnsi="Verdana" w:cs="Verdana" w:hint="eastAsia"/>
          <w:kern w:val="0"/>
          <w:sz w:val="18"/>
          <w:szCs w:val="18"/>
          <w:lang w:val="fr-FR"/>
        </w:rPr>
        <w:t>5</w:t>
      </w:r>
      <w:r w:rsidRPr="00DF18F5">
        <w:rPr>
          <w:rFonts w:ascii="Verdana" w:hAnsi="Verdana" w:cs="Verdana"/>
          <w:kern w:val="0"/>
          <w:sz w:val="18"/>
          <w:szCs w:val="18"/>
          <w:lang w:val="fr-FR"/>
        </w:rPr>
        <w:t>: iMax</w:t>
      </w:r>
      <w:r>
        <w:rPr>
          <w:rFonts w:ascii="Verdana" w:hAnsi="Verdana" w:cs="Verdana" w:hint="eastAsia"/>
          <w:kern w:val="0"/>
          <w:sz w:val="18"/>
          <w:szCs w:val="18"/>
          <w:lang w:val="fr-FR"/>
        </w:rPr>
        <w:t>客户端</w:t>
      </w:r>
      <w:r w:rsidRPr="00DF18F5">
        <w:rPr>
          <w:rFonts w:ascii="Verdana" w:hAnsi="Verdana" w:cs="Verdana"/>
          <w:kern w:val="0"/>
          <w:sz w:val="18"/>
          <w:szCs w:val="18"/>
          <w:lang w:val="fr-FR"/>
        </w:rPr>
        <w:t xml:space="preserve"> </w:t>
      </w:r>
      <w:r>
        <w:rPr>
          <w:rFonts w:ascii="Verdana" w:hAnsi="Verdana" w:hint="eastAsia"/>
          <w:kern w:val="0"/>
          <w:sz w:val="18"/>
          <w:szCs w:val="18"/>
          <w:lang w:val="fr-FR"/>
        </w:rPr>
        <w:t xml:space="preserve"> </w:t>
      </w:r>
      <w:r>
        <w:rPr>
          <w:rFonts w:ascii="Verdana" w:hAnsi="Verdana" w:hint="eastAsia"/>
          <w:kern w:val="0"/>
          <w:sz w:val="18"/>
          <w:szCs w:val="18"/>
          <w:lang w:val="fr-FR"/>
        </w:rPr>
        <w:t>＝＝》</w:t>
      </w:r>
      <w:r>
        <w:rPr>
          <w:rFonts w:ascii="Verdana" w:hAnsi="Verdana" w:cs="Verdana" w:hint="eastAsia"/>
          <w:kern w:val="0"/>
          <w:sz w:val="18"/>
          <w:szCs w:val="18"/>
        </w:rPr>
        <w:t>缺省开通</w:t>
      </w:r>
      <w:r w:rsidRPr="00DF18F5">
        <w:rPr>
          <w:rFonts w:ascii="Verdana" w:hAnsi="Verdana" w:cs="Verdana"/>
          <w:kern w:val="0"/>
          <w:sz w:val="18"/>
          <w:szCs w:val="18"/>
          <w:lang w:val="fr-FR"/>
        </w:rPr>
        <w:t>iMax</w:t>
      </w:r>
      <w:r>
        <w:rPr>
          <w:rFonts w:ascii="Verdana" w:hAnsi="Verdana" w:cs="Verdana" w:hint="eastAsia"/>
          <w:kern w:val="0"/>
          <w:sz w:val="18"/>
          <w:szCs w:val="18"/>
        </w:rPr>
        <w:t>业务</w:t>
      </w:r>
      <w:r w:rsidRPr="00F538F6">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34</w:t>
      </w:r>
      <w:r w:rsidRPr="00D63A97">
        <w:rPr>
          <w:rFonts w:ascii="Verdana" w:hAnsi="Verdana" w:cs="Verdana" w:hint="eastAsia"/>
          <w:kern w:val="0"/>
          <w:sz w:val="18"/>
          <w:szCs w:val="18"/>
        </w:rPr>
        <w:t>分配</w:t>
      </w:r>
    </w:p>
    <w:p w:rsidR="00F130B4" w:rsidRPr="00BA314A" w:rsidRDefault="00F130B4" w:rsidP="00F130B4">
      <w:pPr>
        <w:ind w:firstLineChars="200" w:firstLine="360"/>
        <w:rPr>
          <w:rFonts w:ascii="Verdana" w:hAnsi="Verdana" w:cs="Verdana"/>
          <w:kern w:val="0"/>
          <w:sz w:val="18"/>
          <w:szCs w:val="18"/>
          <w:lang w:val="fr-FR"/>
        </w:rPr>
      </w:pPr>
      <w:r w:rsidRPr="00DF18F5">
        <w:rPr>
          <w:rFonts w:ascii="Verdana" w:hAnsi="Verdana" w:cs="Verdana"/>
          <w:kern w:val="0"/>
          <w:sz w:val="18"/>
          <w:szCs w:val="18"/>
          <w:lang w:val="fr-FR"/>
        </w:rPr>
        <w:t>203</w:t>
      </w:r>
      <w:r>
        <w:rPr>
          <w:rFonts w:ascii="Verdana" w:hAnsi="Verdana" w:cs="Verdana" w:hint="eastAsia"/>
          <w:kern w:val="0"/>
          <w:sz w:val="18"/>
          <w:szCs w:val="18"/>
          <w:lang w:val="fr-FR"/>
        </w:rPr>
        <w:t>6</w:t>
      </w:r>
      <w:r w:rsidRPr="00DF18F5">
        <w:rPr>
          <w:rFonts w:ascii="Verdana" w:hAnsi="Verdana" w:cs="Verdana"/>
          <w:kern w:val="0"/>
          <w:sz w:val="18"/>
          <w:szCs w:val="18"/>
          <w:lang w:val="fr-FR"/>
        </w:rPr>
        <w:t xml:space="preserve">: </w:t>
      </w:r>
      <w:r w:rsidRPr="00676E79">
        <w:rPr>
          <w:color w:val="1F497D"/>
          <w:lang w:val="fr-FR"/>
        </w:rPr>
        <w:t>powerapp</w:t>
      </w:r>
      <w:r w:rsidRPr="00DF18F5">
        <w:rPr>
          <w:rFonts w:ascii="Verdana" w:hAnsi="Verdana" w:cs="Verdana"/>
          <w:kern w:val="0"/>
          <w:sz w:val="18"/>
          <w:szCs w:val="18"/>
          <w:lang w:val="fr-FR"/>
        </w:rPr>
        <w:t xml:space="preserve"> Portal </w:t>
      </w:r>
      <w:r>
        <w:rPr>
          <w:rFonts w:ascii="Verdana" w:hAnsi="Verdana" w:hint="eastAsia"/>
          <w:kern w:val="0"/>
          <w:sz w:val="18"/>
          <w:szCs w:val="18"/>
          <w:lang w:val="fr-FR"/>
        </w:rPr>
        <w:t xml:space="preserve"> </w:t>
      </w:r>
      <w:r>
        <w:rPr>
          <w:rFonts w:ascii="Verdana" w:hAnsi="Verdana" w:hint="eastAsia"/>
          <w:kern w:val="0"/>
          <w:sz w:val="18"/>
          <w:szCs w:val="18"/>
          <w:lang w:val="fr-FR"/>
        </w:rPr>
        <w:t>＝＝》</w:t>
      </w:r>
      <w:r>
        <w:rPr>
          <w:rFonts w:ascii="Verdana" w:hAnsi="Verdana" w:cs="Verdana" w:hint="eastAsia"/>
          <w:kern w:val="0"/>
          <w:sz w:val="18"/>
          <w:szCs w:val="18"/>
        </w:rPr>
        <w:t>缺省开通</w:t>
      </w:r>
      <w:r w:rsidRPr="00DF18F5">
        <w:rPr>
          <w:rFonts w:ascii="Verdana" w:hAnsi="Verdana" w:cs="Verdana"/>
          <w:kern w:val="0"/>
          <w:sz w:val="18"/>
          <w:szCs w:val="18"/>
          <w:lang w:val="fr-FR"/>
        </w:rPr>
        <w:t>iMax</w:t>
      </w:r>
      <w:r>
        <w:rPr>
          <w:rFonts w:ascii="Verdana" w:hAnsi="Verdana" w:cs="Verdana" w:hint="eastAsia"/>
          <w:kern w:val="0"/>
          <w:sz w:val="18"/>
          <w:szCs w:val="18"/>
        </w:rPr>
        <w:t>业务</w:t>
      </w:r>
      <w:r w:rsidRPr="00F538F6">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34</w:t>
      </w:r>
      <w:r w:rsidRPr="00D63A97">
        <w:rPr>
          <w:rFonts w:ascii="Verdana" w:hAnsi="Verdana" w:cs="Verdana" w:hint="eastAsia"/>
          <w:kern w:val="0"/>
          <w:sz w:val="18"/>
          <w:szCs w:val="18"/>
        </w:rPr>
        <w:t>分配</w:t>
      </w:r>
    </w:p>
    <w:p w:rsidR="00FD4A25" w:rsidRPr="000E7817" w:rsidRDefault="00FD4A25" w:rsidP="00FD4A25">
      <w:pPr>
        <w:ind w:firstLineChars="200" w:firstLine="360"/>
        <w:rPr>
          <w:ins w:id="186" w:author="x00116998" w:date="2016-05-31T14:43:00Z"/>
          <w:rFonts w:ascii="Verdana" w:hAnsi="Verdana" w:cs="Verdana"/>
          <w:kern w:val="0"/>
          <w:sz w:val="18"/>
          <w:szCs w:val="18"/>
          <w:lang w:val="fr-FR"/>
          <w:rPrChange w:id="187" w:author="x00116998" w:date="2016-06-16T19:22:00Z">
            <w:rPr>
              <w:ins w:id="188" w:author="x00116998" w:date="2016-05-31T14:43:00Z"/>
              <w:rFonts w:ascii="Verdana" w:hAnsi="Verdana" w:cs="Verdana"/>
              <w:kern w:val="0"/>
              <w:sz w:val="18"/>
              <w:szCs w:val="18"/>
            </w:rPr>
          </w:rPrChange>
        </w:rPr>
      </w:pPr>
      <w:r w:rsidRPr="00DF18F5">
        <w:rPr>
          <w:rFonts w:ascii="Verdana" w:hAnsi="Verdana" w:cs="Verdana"/>
          <w:kern w:val="0"/>
          <w:sz w:val="18"/>
          <w:szCs w:val="18"/>
          <w:lang w:val="fr-FR"/>
        </w:rPr>
        <w:t>203</w:t>
      </w:r>
      <w:r>
        <w:rPr>
          <w:rFonts w:ascii="Verdana" w:hAnsi="Verdana" w:cs="Verdana" w:hint="eastAsia"/>
          <w:kern w:val="0"/>
          <w:sz w:val="18"/>
          <w:szCs w:val="18"/>
          <w:lang w:val="fr-FR"/>
        </w:rPr>
        <w:t>7</w:t>
      </w:r>
      <w:r w:rsidRPr="00DF18F5">
        <w:rPr>
          <w:rFonts w:ascii="Verdana" w:hAnsi="Verdana" w:cs="Verdana"/>
          <w:kern w:val="0"/>
          <w:sz w:val="18"/>
          <w:szCs w:val="18"/>
          <w:lang w:val="fr-FR"/>
        </w:rPr>
        <w:t>: iMax</w:t>
      </w:r>
      <w:r>
        <w:rPr>
          <w:rFonts w:ascii="Verdana" w:hAnsi="Verdana" w:cs="Verdana" w:hint="eastAsia"/>
          <w:kern w:val="0"/>
          <w:sz w:val="18"/>
          <w:szCs w:val="18"/>
        </w:rPr>
        <w:t>云服务</w:t>
      </w:r>
      <w:r>
        <w:rPr>
          <w:rFonts w:ascii="Verdana" w:hAnsi="Verdana" w:cs="Verdana" w:hint="eastAsia"/>
          <w:kern w:val="0"/>
          <w:sz w:val="18"/>
          <w:szCs w:val="18"/>
          <w:lang w:val="fr-FR"/>
        </w:rPr>
        <w:t>客户端</w:t>
      </w:r>
      <w:r w:rsidRPr="00DF18F5">
        <w:rPr>
          <w:rFonts w:ascii="Verdana" w:hAnsi="Verdana" w:cs="Verdana"/>
          <w:kern w:val="0"/>
          <w:sz w:val="18"/>
          <w:szCs w:val="18"/>
          <w:lang w:val="fr-FR"/>
        </w:rPr>
        <w:t xml:space="preserve"> </w:t>
      </w:r>
      <w:r>
        <w:rPr>
          <w:rFonts w:ascii="Verdana" w:hAnsi="Verdana" w:hint="eastAsia"/>
          <w:kern w:val="0"/>
          <w:sz w:val="18"/>
          <w:szCs w:val="18"/>
          <w:lang w:val="fr-FR"/>
        </w:rPr>
        <w:t xml:space="preserve"> </w:t>
      </w:r>
      <w:r>
        <w:rPr>
          <w:rFonts w:ascii="Verdana" w:hAnsi="Verdana" w:hint="eastAsia"/>
          <w:kern w:val="0"/>
          <w:sz w:val="18"/>
          <w:szCs w:val="18"/>
          <w:lang w:val="fr-FR"/>
        </w:rPr>
        <w:t>＝＝》</w:t>
      </w:r>
      <w:r>
        <w:rPr>
          <w:rFonts w:ascii="Verdana" w:hAnsi="Verdana" w:cs="Verdana" w:hint="eastAsia"/>
          <w:kern w:val="0"/>
          <w:sz w:val="18"/>
          <w:szCs w:val="18"/>
        </w:rPr>
        <w:t>缺省开通</w:t>
      </w:r>
      <w:r w:rsidRPr="00DF18F5">
        <w:rPr>
          <w:rFonts w:ascii="Verdana" w:hAnsi="Verdana" w:cs="Verdana"/>
          <w:kern w:val="0"/>
          <w:sz w:val="18"/>
          <w:szCs w:val="18"/>
          <w:lang w:val="fr-FR"/>
        </w:rPr>
        <w:t>iMax</w:t>
      </w:r>
      <w:r>
        <w:rPr>
          <w:rFonts w:ascii="Verdana" w:hAnsi="Verdana" w:cs="Verdana" w:hint="eastAsia"/>
          <w:kern w:val="0"/>
          <w:sz w:val="18"/>
          <w:szCs w:val="18"/>
        </w:rPr>
        <w:t>业务</w:t>
      </w:r>
      <w:r w:rsidRPr="00F538F6">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34</w:t>
      </w:r>
      <w:r w:rsidRPr="00D63A97">
        <w:rPr>
          <w:rFonts w:ascii="Verdana" w:hAnsi="Verdana" w:cs="Verdana" w:hint="eastAsia"/>
          <w:kern w:val="0"/>
          <w:sz w:val="18"/>
          <w:szCs w:val="18"/>
        </w:rPr>
        <w:t>分配</w:t>
      </w:r>
    </w:p>
    <w:p w:rsidR="00FA1AD8" w:rsidRPr="000C163F" w:rsidRDefault="00FA1AD8" w:rsidP="00FA1AD8">
      <w:pPr>
        <w:ind w:firstLineChars="200" w:firstLine="360"/>
        <w:rPr>
          <w:ins w:id="189" w:author="x00116998" w:date="2016-05-31T14:43:00Z"/>
          <w:rFonts w:ascii="Verdana" w:hAnsi="Verdana" w:cs="Verdana"/>
          <w:kern w:val="0"/>
          <w:sz w:val="18"/>
          <w:szCs w:val="18"/>
          <w:lang w:val="fr-FR"/>
        </w:rPr>
      </w:pPr>
      <w:ins w:id="190" w:author="x00116998" w:date="2016-05-31T14:43:00Z">
        <w:r>
          <w:rPr>
            <w:rFonts w:ascii="Verdana" w:hAnsi="Verdana" w:cs="Verdana" w:hint="eastAsia"/>
            <w:kern w:val="0"/>
            <w:sz w:val="18"/>
            <w:szCs w:val="18"/>
          </w:rPr>
          <w:t>2057</w:t>
        </w:r>
        <w:r>
          <w:rPr>
            <w:rFonts w:ascii="Verdana" w:hAnsi="Verdana" w:cs="Verdana" w:hint="eastAsia"/>
            <w:kern w:val="0"/>
            <w:sz w:val="18"/>
            <w:szCs w:val="18"/>
          </w:rPr>
          <w:t>：华为众测</w:t>
        </w:r>
        <w:r w:rsidRPr="00C2081A">
          <w:rPr>
            <w:rFonts w:ascii="Verdana" w:hAnsi="Verdana" w:cs="Verdana"/>
            <w:kern w:val="0"/>
            <w:sz w:val="18"/>
            <w:szCs w:val="18"/>
            <w:lang w:val="fr-FR"/>
          </w:rPr>
          <w:t>==</w:t>
        </w:r>
        <w:r>
          <w:rPr>
            <w:rFonts w:ascii="Verdana" w:hAnsi="Verdana" w:cs="Verdana" w:hint="eastAsia"/>
            <w:kern w:val="0"/>
            <w:sz w:val="18"/>
            <w:szCs w:val="18"/>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57</w:t>
        </w:r>
        <w:r w:rsidRPr="00D63A97">
          <w:rPr>
            <w:rFonts w:ascii="Verdana" w:hAnsi="Verdana" w:cs="Verdana" w:hint="eastAsia"/>
            <w:kern w:val="0"/>
            <w:sz w:val="18"/>
            <w:szCs w:val="18"/>
          </w:rPr>
          <w:t>分配</w:t>
        </w:r>
      </w:ins>
    </w:p>
    <w:p w:rsidR="00FA1AD8" w:rsidRPr="00676E79" w:rsidRDefault="00FA1AD8" w:rsidP="00FD4A25">
      <w:pPr>
        <w:ind w:firstLineChars="200" w:firstLine="360"/>
        <w:rPr>
          <w:rFonts w:ascii="Verdana" w:hAnsi="Verdana" w:cs="Verdana"/>
          <w:kern w:val="0"/>
          <w:sz w:val="18"/>
          <w:szCs w:val="18"/>
          <w:lang w:val="fr-FR"/>
        </w:rPr>
      </w:pPr>
    </w:p>
    <w:p w:rsidR="00F130B4" w:rsidRPr="002A1490" w:rsidRDefault="00F130B4" w:rsidP="004035B9">
      <w:pPr>
        <w:ind w:firstLineChars="200" w:firstLine="360"/>
        <w:rPr>
          <w:rFonts w:ascii="Verdana" w:hAnsi="Verdana" w:cs="Verdana"/>
          <w:kern w:val="0"/>
          <w:sz w:val="18"/>
          <w:szCs w:val="18"/>
          <w:lang w:val="fr-FR"/>
        </w:rPr>
      </w:pPr>
    </w:p>
    <w:p w:rsidR="00CD689F" w:rsidRDefault="00CD689F" w:rsidP="00CD689F">
      <w:pPr>
        <w:ind w:leftChars="200" w:left="420"/>
        <w:rPr>
          <w:rFonts w:ascii="Verdana" w:hAnsi="Verdana" w:cs="Verdana"/>
          <w:kern w:val="0"/>
          <w:sz w:val="18"/>
          <w:szCs w:val="18"/>
        </w:rPr>
      </w:pPr>
      <w:r w:rsidRPr="00DA6889">
        <w:rPr>
          <w:rFonts w:ascii="Verdana" w:hAnsi="Verdana" w:cs="Verdana" w:hint="eastAsia"/>
          <w:kern w:val="0"/>
          <w:sz w:val="18"/>
          <w:szCs w:val="18"/>
          <w:lang w:val="fr-FR"/>
        </w:rPr>
        <w:t>2090</w:t>
      </w:r>
      <w:r w:rsidRPr="00DA6889">
        <w:rPr>
          <w:rFonts w:ascii="Verdana" w:hAnsi="Verdana" w:cs="Verdana" w:hint="eastAsia"/>
          <w:kern w:val="0"/>
          <w:sz w:val="18"/>
          <w:szCs w:val="18"/>
          <w:lang w:val="fr-FR"/>
        </w:rPr>
        <w:t>：</w:t>
      </w:r>
      <w:del w:id="191" w:author="x00116998" w:date="2015-08-24T15:09:00Z">
        <w:r w:rsidDel="00C874B1">
          <w:rPr>
            <w:rFonts w:ascii="Verdana" w:hAnsi="Verdana" w:cs="Verdana" w:hint="eastAsia"/>
            <w:kern w:val="0"/>
            <w:sz w:val="18"/>
            <w:szCs w:val="18"/>
          </w:rPr>
          <w:delText>开发者联盟</w:delText>
        </w:r>
      </w:del>
      <w:ins w:id="192" w:author="x00116998" w:date="2015-08-24T15:09:00Z">
        <w:r w:rsidR="00C874B1">
          <w:rPr>
            <w:rFonts w:ascii="Verdana" w:hAnsi="Verdana" w:cs="Verdana" w:hint="eastAsia"/>
            <w:kern w:val="0"/>
            <w:sz w:val="18"/>
            <w:szCs w:val="18"/>
          </w:rPr>
          <w:t>帐号开放</w:t>
        </w:r>
      </w:ins>
      <w:r>
        <w:rPr>
          <w:rFonts w:ascii="Verdana" w:hAnsi="Verdana" w:cs="Verdana" w:hint="eastAsia"/>
          <w:kern w:val="0"/>
          <w:sz w:val="18"/>
          <w:szCs w:val="18"/>
        </w:rPr>
        <w:t>应用</w:t>
      </w:r>
      <w:r w:rsidRPr="00DA6889">
        <w:rPr>
          <w:rFonts w:ascii="Verdana" w:hAnsi="Verdana" w:cs="Verdana" w:hint="eastAsia"/>
          <w:kern w:val="0"/>
          <w:sz w:val="18"/>
          <w:szCs w:val="18"/>
          <w:lang w:val="fr-FR"/>
        </w:rPr>
        <w:t>OpenSDK</w:t>
      </w:r>
      <w:r>
        <w:rPr>
          <w:rFonts w:ascii="Verdana" w:hAnsi="Verdana" w:cs="Verdana" w:hint="eastAsia"/>
          <w:kern w:val="0"/>
          <w:sz w:val="18"/>
          <w:szCs w:val="18"/>
        </w:rPr>
        <w:t>方式接入</w:t>
      </w:r>
      <w:r w:rsidRPr="00DA6889">
        <w:rPr>
          <w:rFonts w:ascii="Verdana" w:hAnsi="Verdana" w:cs="Verdana" w:hint="eastAsia"/>
          <w:kern w:val="0"/>
          <w:sz w:val="18"/>
          <w:szCs w:val="18"/>
          <w:lang w:val="fr-FR"/>
        </w:rPr>
        <w:t>＝＝</w:t>
      </w:r>
      <w:r w:rsidRPr="00CD689F">
        <w:rPr>
          <w:rFonts w:ascii="Verdana" w:hAnsi="Verdana" w:cs="Verdana" w:hint="eastAsia"/>
          <w:kern w:val="0"/>
          <w:sz w:val="18"/>
          <w:szCs w:val="18"/>
        </w:rPr>
        <w:t>》缺省开通</w:t>
      </w:r>
      <w:del w:id="193" w:author="x00116998" w:date="2015-08-24T15:09:00Z">
        <w:r w:rsidRPr="00CD689F" w:rsidDel="00C874B1">
          <w:rPr>
            <w:rFonts w:ascii="Verdana" w:hAnsi="Verdana" w:cs="Verdana" w:hint="eastAsia"/>
            <w:kern w:val="0"/>
            <w:sz w:val="18"/>
            <w:szCs w:val="18"/>
          </w:rPr>
          <w:delText>开发者联盟</w:delText>
        </w:r>
      </w:del>
      <w:ins w:id="194" w:author="x00116998" w:date="2015-08-24T15:09:00Z">
        <w:r w:rsidR="00C874B1">
          <w:rPr>
            <w:rFonts w:ascii="Verdana" w:hAnsi="Verdana" w:cs="Verdana" w:hint="eastAsia"/>
            <w:kern w:val="0"/>
            <w:sz w:val="18"/>
            <w:szCs w:val="18"/>
          </w:rPr>
          <w:t>帐号开放</w:t>
        </w:r>
      </w:ins>
      <w:r w:rsidRPr="00CD689F">
        <w:rPr>
          <w:rFonts w:ascii="Verdana" w:hAnsi="Verdana" w:cs="Verdana" w:hint="eastAsia"/>
          <w:kern w:val="0"/>
          <w:sz w:val="18"/>
          <w:szCs w:val="18"/>
        </w:rPr>
        <w:t>业务</w:t>
      </w:r>
      <w:r w:rsidRPr="00DA6889">
        <w:rPr>
          <w:rFonts w:ascii="Verdana" w:hAnsi="Verdana" w:cs="Verdana" w:hint="eastAsia"/>
          <w:kern w:val="0"/>
          <w:sz w:val="18"/>
          <w:szCs w:val="18"/>
          <w:lang w:val="fr-FR"/>
        </w:rPr>
        <w:t>，</w:t>
      </w:r>
      <w:r w:rsidRPr="00CD689F">
        <w:rPr>
          <w:rFonts w:ascii="Verdana" w:hAnsi="Verdana" w:cs="Verdana" w:hint="eastAsia"/>
          <w:kern w:val="0"/>
          <w:sz w:val="18"/>
          <w:szCs w:val="18"/>
        </w:rPr>
        <w:t>对应</w:t>
      </w:r>
      <w:r w:rsidRPr="00DA6889">
        <w:rPr>
          <w:rFonts w:ascii="Verdana" w:hAnsi="Verdana" w:cs="Verdana" w:hint="eastAsia"/>
          <w:kern w:val="0"/>
          <w:sz w:val="18"/>
          <w:szCs w:val="18"/>
          <w:lang w:val="fr-FR"/>
        </w:rPr>
        <w:t>userID</w:t>
      </w:r>
      <w:r w:rsidRPr="00CD689F">
        <w:rPr>
          <w:rFonts w:ascii="Verdana" w:hAnsi="Verdana" w:cs="Verdana" w:hint="eastAsia"/>
          <w:kern w:val="0"/>
          <w:sz w:val="18"/>
          <w:szCs w:val="18"/>
        </w:rPr>
        <w:t>按</w:t>
      </w:r>
      <w:r w:rsidRPr="00DA6889">
        <w:rPr>
          <w:rFonts w:ascii="Verdana" w:hAnsi="Verdana" w:cs="Verdana" w:hint="eastAsia"/>
          <w:kern w:val="0"/>
          <w:sz w:val="18"/>
          <w:szCs w:val="18"/>
          <w:lang w:val="fr-FR"/>
        </w:rPr>
        <w:t>serviceID</w:t>
      </w:r>
      <w:r w:rsidRPr="00DA6889">
        <w:rPr>
          <w:rFonts w:ascii="Verdana" w:hAnsi="Verdana" w:cs="Verdana" w:hint="eastAsia"/>
          <w:kern w:val="0"/>
          <w:sz w:val="18"/>
          <w:szCs w:val="18"/>
          <w:lang w:val="fr-FR"/>
        </w:rPr>
        <w:t>＝</w:t>
      </w:r>
      <w:r w:rsidRPr="00DA6889">
        <w:rPr>
          <w:rFonts w:ascii="Verdana" w:hAnsi="Verdana" w:cs="Verdana" w:hint="eastAsia"/>
          <w:kern w:val="0"/>
          <w:sz w:val="18"/>
          <w:szCs w:val="18"/>
          <w:lang w:val="fr-FR"/>
        </w:rPr>
        <w:t>90</w:t>
      </w:r>
      <w:r w:rsidRPr="00CD689F">
        <w:rPr>
          <w:rFonts w:ascii="Verdana" w:hAnsi="Verdana" w:cs="Verdana" w:hint="eastAsia"/>
          <w:kern w:val="0"/>
          <w:sz w:val="18"/>
          <w:szCs w:val="18"/>
        </w:rPr>
        <w:t>分配</w:t>
      </w:r>
    </w:p>
    <w:p w:rsidR="00AC2A45" w:rsidRDefault="00AC2A45" w:rsidP="00AC2A45">
      <w:pPr>
        <w:ind w:leftChars="200" w:left="420"/>
        <w:rPr>
          <w:rFonts w:ascii="Verdana" w:hAnsi="Verdana" w:cs="Verdana"/>
          <w:kern w:val="0"/>
          <w:sz w:val="18"/>
          <w:szCs w:val="18"/>
        </w:rPr>
      </w:pPr>
      <w:r w:rsidRPr="00DA6889">
        <w:rPr>
          <w:rFonts w:ascii="Verdana" w:hAnsi="Verdana" w:cs="Verdana" w:hint="eastAsia"/>
          <w:kern w:val="0"/>
          <w:sz w:val="18"/>
          <w:szCs w:val="18"/>
          <w:lang w:val="fr-FR"/>
        </w:rPr>
        <w:t>2</w:t>
      </w:r>
      <w:r>
        <w:rPr>
          <w:rFonts w:ascii="Verdana" w:hAnsi="Verdana" w:cs="Verdana" w:hint="eastAsia"/>
          <w:kern w:val="0"/>
          <w:sz w:val="18"/>
          <w:szCs w:val="18"/>
          <w:lang w:val="fr-FR"/>
        </w:rPr>
        <w:t>1</w:t>
      </w:r>
      <w:r w:rsidRPr="00DA6889">
        <w:rPr>
          <w:rFonts w:ascii="Verdana" w:hAnsi="Verdana" w:cs="Verdana" w:hint="eastAsia"/>
          <w:kern w:val="0"/>
          <w:sz w:val="18"/>
          <w:szCs w:val="18"/>
          <w:lang w:val="fr-FR"/>
        </w:rPr>
        <w:t>90</w:t>
      </w:r>
      <w:r w:rsidRPr="00DA6889">
        <w:rPr>
          <w:rFonts w:ascii="Verdana" w:hAnsi="Verdana" w:cs="Verdana" w:hint="eastAsia"/>
          <w:kern w:val="0"/>
          <w:sz w:val="18"/>
          <w:szCs w:val="18"/>
          <w:lang w:val="fr-FR"/>
        </w:rPr>
        <w:t>：</w:t>
      </w:r>
      <w:r w:rsidRPr="00AC2A45">
        <w:rPr>
          <w:rFonts w:ascii="Verdana" w:hAnsi="Verdana" w:cs="Verdana" w:hint="eastAsia"/>
          <w:kern w:val="0"/>
          <w:sz w:val="18"/>
          <w:szCs w:val="18"/>
        </w:rPr>
        <w:t>开发生态系统</w:t>
      </w:r>
      <w:r>
        <w:rPr>
          <w:rFonts w:ascii="Verdana" w:hAnsi="Verdana" w:cs="Verdana" w:hint="eastAsia"/>
          <w:kern w:val="0"/>
          <w:sz w:val="18"/>
          <w:szCs w:val="18"/>
        </w:rPr>
        <w:t>工具</w:t>
      </w:r>
      <w:r w:rsidRPr="00AC2A45">
        <w:rPr>
          <w:rFonts w:ascii="Verdana" w:hAnsi="Verdana" w:cs="Verdana"/>
          <w:kern w:val="0"/>
          <w:sz w:val="18"/>
          <w:szCs w:val="18"/>
        </w:rPr>
        <w:t>DevelopEcosystem</w:t>
      </w:r>
      <w:r w:rsidRPr="00DA6889">
        <w:rPr>
          <w:rFonts w:ascii="Verdana" w:hAnsi="Verdana" w:cs="Verdana" w:hint="eastAsia"/>
          <w:kern w:val="0"/>
          <w:sz w:val="18"/>
          <w:szCs w:val="18"/>
          <w:lang w:val="fr-FR"/>
        </w:rPr>
        <w:t>＝＝</w:t>
      </w:r>
      <w:r w:rsidRPr="00CD689F">
        <w:rPr>
          <w:rFonts w:ascii="Verdana" w:hAnsi="Verdana" w:cs="Verdana" w:hint="eastAsia"/>
          <w:kern w:val="0"/>
          <w:sz w:val="18"/>
          <w:szCs w:val="18"/>
        </w:rPr>
        <w:t>》缺省开通</w:t>
      </w:r>
      <w:del w:id="195" w:author="x00116998" w:date="2015-08-24T15:09:00Z">
        <w:r w:rsidRPr="00CD689F" w:rsidDel="00C874B1">
          <w:rPr>
            <w:rFonts w:ascii="Verdana" w:hAnsi="Verdana" w:cs="Verdana" w:hint="eastAsia"/>
            <w:kern w:val="0"/>
            <w:sz w:val="18"/>
            <w:szCs w:val="18"/>
          </w:rPr>
          <w:delText>开发者联盟</w:delText>
        </w:r>
      </w:del>
      <w:ins w:id="196" w:author="x00116998" w:date="2015-08-24T15:09:00Z">
        <w:r w:rsidR="00C874B1">
          <w:rPr>
            <w:rFonts w:ascii="Verdana" w:hAnsi="Verdana" w:cs="Verdana" w:hint="eastAsia"/>
            <w:kern w:val="0"/>
            <w:sz w:val="18"/>
            <w:szCs w:val="18"/>
          </w:rPr>
          <w:t>帐号开放</w:t>
        </w:r>
      </w:ins>
      <w:r w:rsidRPr="00CD689F">
        <w:rPr>
          <w:rFonts w:ascii="Verdana" w:hAnsi="Verdana" w:cs="Verdana" w:hint="eastAsia"/>
          <w:kern w:val="0"/>
          <w:sz w:val="18"/>
          <w:szCs w:val="18"/>
        </w:rPr>
        <w:t>业务</w:t>
      </w:r>
      <w:r w:rsidRPr="00DA6889">
        <w:rPr>
          <w:rFonts w:ascii="Verdana" w:hAnsi="Verdana" w:cs="Verdana" w:hint="eastAsia"/>
          <w:kern w:val="0"/>
          <w:sz w:val="18"/>
          <w:szCs w:val="18"/>
          <w:lang w:val="fr-FR"/>
        </w:rPr>
        <w:t>，</w:t>
      </w:r>
      <w:r w:rsidRPr="00DA6889">
        <w:rPr>
          <w:rFonts w:ascii="Verdana" w:hAnsi="Verdana" w:cs="Verdana" w:hint="eastAsia"/>
          <w:kern w:val="0"/>
          <w:sz w:val="18"/>
          <w:szCs w:val="18"/>
          <w:lang w:val="fr-FR"/>
        </w:rPr>
        <w:t>userID</w:t>
      </w:r>
      <w:r w:rsidRPr="00CD689F">
        <w:rPr>
          <w:rFonts w:ascii="Verdana" w:hAnsi="Verdana" w:cs="Verdana" w:hint="eastAsia"/>
          <w:kern w:val="0"/>
          <w:sz w:val="18"/>
          <w:szCs w:val="18"/>
        </w:rPr>
        <w:t>按</w:t>
      </w:r>
      <w:r w:rsidRPr="00DA6889">
        <w:rPr>
          <w:rFonts w:ascii="Verdana" w:hAnsi="Verdana" w:cs="Verdana" w:hint="eastAsia"/>
          <w:kern w:val="0"/>
          <w:sz w:val="18"/>
          <w:szCs w:val="18"/>
          <w:lang w:val="fr-FR"/>
        </w:rPr>
        <w:t>serviceID</w:t>
      </w:r>
      <w:r w:rsidRPr="00DA6889">
        <w:rPr>
          <w:rFonts w:ascii="Verdana" w:hAnsi="Verdana" w:cs="Verdana" w:hint="eastAsia"/>
          <w:kern w:val="0"/>
          <w:sz w:val="18"/>
          <w:szCs w:val="18"/>
          <w:lang w:val="fr-FR"/>
        </w:rPr>
        <w:t>＝</w:t>
      </w:r>
      <w:r w:rsidRPr="00DA6889">
        <w:rPr>
          <w:rFonts w:ascii="Verdana" w:hAnsi="Verdana" w:cs="Verdana" w:hint="eastAsia"/>
          <w:kern w:val="0"/>
          <w:sz w:val="18"/>
          <w:szCs w:val="18"/>
          <w:lang w:val="fr-FR"/>
        </w:rPr>
        <w:t>90</w:t>
      </w:r>
      <w:r w:rsidRPr="00CD689F">
        <w:rPr>
          <w:rFonts w:ascii="Verdana" w:hAnsi="Verdana" w:cs="Verdana" w:hint="eastAsia"/>
          <w:kern w:val="0"/>
          <w:sz w:val="18"/>
          <w:szCs w:val="18"/>
        </w:rPr>
        <w:t>分配</w:t>
      </w:r>
    </w:p>
    <w:p w:rsidR="00FA59F5" w:rsidRPr="00AC2A45" w:rsidRDefault="00FA59F5" w:rsidP="00CD689F">
      <w:pPr>
        <w:ind w:leftChars="200" w:left="420"/>
        <w:rPr>
          <w:rFonts w:ascii="Verdana" w:hAnsi="Verdana"/>
          <w:kern w:val="0"/>
          <w:sz w:val="18"/>
          <w:szCs w:val="18"/>
        </w:rPr>
      </w:pPr>
    </w:p>
    <w:p w:rsidR="00FA59F5" w:rsidRPr="00AA53FD" w:rsidRDefault="00FA59F5" w:rsidP="00FA59F5">
      <w:pPr>
        <w:ind w:firstLineChars="250" w:firstLine="450"/>
        <w:rPr>
          <w:rFonts w:ascii="Verdana" w:hAnsi="Verdana" w:cs="Verdana"/>
          <w:kern w:val="0"/>
          <w:sz w:val="18"/>
          <w:szCs w:val="18"/>
          <w:lang w:val="fr-FR"/>
        </w:rPr>
      </w:pPr>
      <w:r>
        <w:rPr>
          <w:rFonts w:ascii="Verdana" w:hAnsi="Verdana" w:cs="Verdana" w:hint="eastAsia"/>
          <w:kern w:val="0"/>
          <w:sz w:val="18"/>
          <w:szCs w:val="18"/>
          <w:lang w:val="fr-FR"/>
        </w:rPr>
        <w:t>260</w:t>
      </w:r>
      <w:r w:rsidR="00AA53FD">
        <w:rPr>
          <w:rFonts w:ascii="Verdana" w:hAnsi="Verdana" w:cs="Verdana" w:hint="eastAsia"/>
          <w:kern w:val="0"/>
          <w:sz w:val="18"/>
          <w:szCs w:val="18"/>
          <w:lang w:val="fr-FR"/>
        </w:rPr>
        <w:t>7</w:t>
      </w:r>
      <w:r>
        <w:rPr>
          <w:rFonts w:ascii="Verdana" w:hAnsi="Verdana" w:cs="Verdana" w:hint="eastAsia"/>
          <w:kern w:val="0"/>
          <w:sz w:val="18"/>
          <w:szCs w:val="18"/>
          <w:lang w:val="fr-FR"/>
        </w:rPr>
        <w:t>：香港商城</w:t>
      </w:r>
      <w:r>
        <w:rPr>
          <w:rFonts w:ascii="Verdana" w:hAnsi="Verdana" w:cs="Verdana" w:hint="eastAsia"/>
          <w:kern w:val="0"/>
          <w:sz w:val="18"/>
          <w:szCs w:val="18"/>
          <w:lang w:val="fr-FR"/>
        </w:rPr>
        <w:t>Portal</w:t>
      </w:r>
      <w:r w:rsidRPr="00B01E7E">
        <w:rPr>
          <w:rFonts w:ascii="Verdana" w:hAnsi="Verdana" w:cs="Verdana"/>
          <w:kern w:val="0"/>
          <w:sz w:val="18"/>
          <w:szCs w:val="18"/>
          <w:lang w:val="fr-FR"/>
        </w:rPr>
        <w:t xml:space="preserve"> ==</w:t>
      </w:r>
      <w:r>
        <w:rPr>
          <w:rFonts w:ascii="Verdana" w:hAnsi="Verdana" w:cs="Verdana" w:hint="eastAsia"/>
          <w:kern w:val="0"/>
          <w:sz w:val="18"/>
          <w:szCs w:val="18"/>
        </w:rPr>
        <w:t>》缺省开通电商业务</w:t>
      </w:r>
      <w:r w:rsidRPr="00B01E7E">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26</w:t>
      </w:r>
      <w:r w:rsidRPr="00D63A97">
        <w:rPr>
          <w:rFonts w:ascii="Verdana" w:hAnsi="Verdana" w:cs="Verdana" w:hint="eastAsia"/>
          <w:kern w:val="0"/>
          <w:sz w:val="18"/>
          <w:szCs w:val="18"/>
        </w:rPr>
        <w:t>分配</w:t>
      </w:r>
    </w:p>
    <w:p w:rsidR="00AA53FD" w:rsidRPr="00AA53FD" w:rsidRDefault="00AA53FD" w:rsidP="00AA53FD">
      <w:pPr>
        <w:ind w:firstLineChars="250" w:firstLine="450"/>
        <w:rPr>
          <w:rFonts w:ascii="Verdana" w:hAnsi="Verdana" w:cs="Verdana"/>
          <w:kern w:val="0"/>
          <w:sz w:val="18"/>
          <w:szCs w:val="18"/>
          <w:lang w:val="fr-FR"/>
        </w:rPr>
      </w:pPr>
      <w:r>
        <w:rPr>
          <w:rFonts w:ascii="Verdana" w:hAnsi="Verdana" w:cs="Verdana" w:hint="eastAsia"/>
          <w:kern w:val="0"/>
          <w:sz w:val="18"/>
          <w:szCs w:val="18"/>
          <w:lang w:val="fr-FR"/>
        </w:rPr>
        <w:t>2608</w:t>
      </w:r>
      <w:r>
        <w:rPr>
          <w:rFonts w:ascii="Verdana" w:hAnsi="Verdana" w:cs="Verdana" w:hint="eastAsia"/>
          <w:kern w:val="0"/>
          <w:sz w:val="18"/>
          <w:szCs w:val="18"/>
          <w:lang w:val="fr-FR"/>
        </w:rPr>
        <w:t>：俄罗斯商城</w:t>
      </w:r>
      <w:r>
        <w:rPr>
          <w:rFonts w:ascii="Verdana" w:hAnsi="Verdana" w:cs="Verdana" w:hint="eastAsia"/>
          <w:kern w:val="0"/>
          <w:sz w:val="18"/>
          <w:szCs w:val="18"/>
          <w:lang w:val="fr-FR"/>
        </w:rPr>
        <w:t>Portal</w:t>
      </w:r>
      <w:r w:rsidRPr="00B01E7E">
        <w:rPr>
          <w:rFonts w:ascii="Verdana" w:hAnsi="Verdana" w:cs="Verdana"/>
          <w:kern w:val="0"/>
          <w:sz w:val="18"/>
          <w:szCs w:val="18"/>
          <w:lang w:val="fr-FR"/>
        </w:rPr>
        <w:t xml:space="preserve"> ==</w:t>
      </w:r>
      <w:r>
        <w:rPr>
          <w:rFonts w:ascii="Verdana" w:hAnsi="Verdana" w:cs="Verdana" w:hint="eastAsia"/>
          <w:kern w:val="0"/>
          <w:sz w:val="18"/>
          <w:szCs w:val="18"/>
        </w:rPr>
        <w:t>》缺省开通电商业务</w:t>
      </w:r>
      <w:r w:rsidRPr="00B01E7E">
        <w:rPr>
          <w:rFonts w:ascii="Verdana" w:hAnsi="Verdana" w:cs="Verdana" w:hint="eastAsia"/>
          <w:kern w:val="0"/>
          <w:sz w:val="18"/>
          <w:szCs w:val="18"/>
          <w:lang w:val="fr-FR"/>
        </w:rPr>
        <w:t>，</w:t>
      </w:r>
      <w:r w:rsidRPr="00D63A97">
        <w:rPr>
          <w:rFonts w:ascii="Verdana" w:hAnsi="Verdana" w:cs="Verdana" w:hint="eastAsia"/>
          <w:kern w:val="0"/>
          <w:sz w:val="18"/>
          <w:szCs w:val="18"/>
        </w:rPr>
        <w:t>对应</w:t>
      </w:r>
      <w:r w:rsidRPr="00F255DF">
        <w:rPr>
          <w:rFonts w:ascii="Verdana" w:hAnsi="Verdana" w:cs="Verdana"/>
          <w:kern w:val="0"/>
          <w:sz w:val="18"/>
          <w:szCs w:val="18"/>
          <w:lang w:val="fr-FR"/>
        </w:rPr>
        <w:t>userID</w:t>
      </w:r>
      <w:r w:rsidRPr="00D63A97">
        <w:rPr>
          <w:rFonts w:ascii="Verdana" w:hAnsi="Verdana" w:cs="Verdana" w:hint="eastAsia"/>
          <w:kern w:val="0"/>
          <w:sz w:val="18"/>
          <w:szCs w:val="18"/>
        </w:rPr>
        <w:t>按</w:t>
      </w:r>
      <w:r w:rsidRPr="00F255DF">
        <w:rPr>
          <w:rFonts w:ascii="Verdana" w:hAnsi="Verdana" w:cs="Verdana"/>
          <w:kern w:val="0"/>
          <w:sz w:val="18"/>
          <w:szCs w:val="18"/>
          <w:lang w:val="fr-FR"/>
        </w:rPr>
        <w:t>serviceID</w:t>
      </w:r>
      <w:r w:rsidRPr="00F255DF">
        <w:rPr>
          <w:rFonts w:ascii="Verdana" w:hAnsi="Verdana" w:cs="Verdana" w:hint="eastAsia"/>
          <w:kern w:val="0"/>
          <w:sz w:val="18"/>
          <w:szCs w:val="18"/>
          <w:lang w:val="fr-FR"/>
        </w:rPr>
        <w:t>＝</w:t>
      </w:r>
      <w:r>
        <w:rPr>
          <w:rFonts w:ascii="Verdana" w:hAnsi="Verdana" w:cs="Verdana" w:hint="eastAsia"/>
          <w:kern w:val="0"/>
          <w:sz w:val="18"/>
          <w:szCs w:val="18"/>
          <w:lang w:val="fr-FR"/>
        </w:rPr>
        <w:t>26</w:t>
      </w:r>
      <w:r w:rsidRPr="00D63A97">
        <w:rPr>
          <w:rFonts w:ascii="Verdana" w:hAnsi="Verdana" w:cs="Verdana" w:hint="eastAsia"/>
          <w:kern w:val="0"/>
          <w:sz w:val="18"/>
          <w:szCs w:val="18"/>
        </w:rPr>
        <w:t>分配</w:t>
      </w:r>
    </w:p>
    <w:p w:rsidR="00D2637C" w:rsidRPr="00AA53FD" w:rsidRDefault="00D2637C" w:rsidP="00653FE0">
      <w:pPr>
        <w:ind w:firstLineChars="200" w:firstLine="360"/>
        <w:rPr>
          <w:rFonts w:ascii="Verdana" w:hAnsi="Verdana" w:cs="Verdana"/>
          <w:kern w:val="0"/>
          <w:sz w:val="18"/>
          <w:szCs w:val="18"/>
          <w:lang w:val="fr-FR"/>
        </w:rPr>
      </w:pPr>
    </w:p>
    <w:p w:rsidR="00151DA9" w:rsidRPr="002F1C78" w:rsidRDefault="009D03A9" w:rsidP="001B3E73">
      <w:pPr>
        <w:autoSpaceDE w:val="0"/>
        <w:autoSpaceDN w:val="0"/>
        <w:adjustRightInd w:val="0"/>
        <w:ind w:firstLine="420"/>
        <w:jc w:val="left"/>
        <w:rPr>
          <w:rFonts w:ascii="宋体" w:cs="宋体"/>
          <w:color w:val="000000"/>
          <w:kern w:val="0"/>
          <w:sz w:val="20"/>
          <w:szCs w:val="20"/>
          <w:lang w:val="fr-FR"/>
        </w:rPr>
      </w:pPr>
      <w:r>
        <w:rPr>
          <w:rFonts w:ascii="宋体" w:cs="宋体" w:hint="eastAsia"/>
          <w:color w:val="000000"/>
          <w:kern w:val="0"/>
          <w:sz w:val="20"/>
          <w:szCs w:val="20"/>
          <w:lang w:val="zh-CN"/>
        </w:rPr>
        <w:t>注</w:t>
      </w:r>
      <w:r w:rsidRPr="001B3E73">
        <w:rPr>
          <w:rFonts w:ascii="宋体" w:cs="宋体" w:hint="eastAsia"/>
          <w:color w:val="000000"/>
          <w:kern w:val="0"/>
          <w:sz w:val="20"/>
          <w:szCs w:val="20"/>
          <w:lang w:val="fr-FR"/>
        </w:rPr>
        <w:t>：</w:t>
      </w:r>
      <w:r w:rsidR="001B3E73">
        <w:rPr>
          <w:rFonts w:ascii="宋体" w:cs="宋体" w:hint="eastAsia"/>
          <w:color w:val="000000"/>
          <w:kern w:val="0"/>
          <w:sz w:val="20"/>
          <w:szCs w:val="20"/>
          <w:lang w:val="zh-CN"/>
        </w:rPr>
        <w:t>手机客户端没有填写此字段取值时</w:t>
      </w:r>
      <w:r w:rsidR="001B3E73" w:rsidRPr="001B3E73">
        <w:rPr>
          <w:rFonts w:ascii="宋体" w:cs="宋体" w:hint="eastAsia"/>
          <w:color w:val="000000"/>
          <w:kern w:val="0"/>
          <w:sz w:val="20"/>
          <w:szCs w:val="20"/>
          <w:lang w:val="fr-FR"/>
        </w:rPr>
        <w:t>，AccountServer</w:t>
      </w:r>
      <w:r w:rsidR="001B3E73">
        <w:rPr>
          <w:rFonts w:ascii="宋体" w:cs="宋体" w:hint="eastAsia"/>
          <w:color w:val="000000"/>
          <w:kern w:val="0"/>
          <w:sz w:val="20"/>
          <w:szCs w:val="20"/>
          <w:lang w:val="zh-CN"/>
        </w:rPr>
        <w:t>调</w:t>
      </w:r>
      <w:r w:rsidR="00546477" w:rsidRPr="00546477">
        <w:rPr>
          <w:rFonts w:ascii="宋体" w:cs="宋体"/>
          <w:color w:val="000000"/>
          <w:kern w:val="0"/>
          <w:sz w:val="20"/>
          <w:szCs w:val="20"/>
          <w:lang w:val="fr-FR"/>
        </w:rPr>
        <w:t xml:space="preserve">UP </w:t>
      </w:r>
      <w:r w:rsidR="005E7480">
        <w:rPr>
          <w:rFonts w:ascii="宋体" w:cs="宋体"/>
          <w:color w:val="000000"/>
          <w:kern w:val="0"/>
          <w:sz w:val="20"/>
          <w:szCs w:val="20"/>
          <w:lang w:val="fr-FR"/>
        </w:rPr>
        <w:t>UP接口</w:t>
      </w:r>
      <w:r w:rsidR="001B3E73">
        <w:rPr>
          <w:rFonts w:ascii="宋体" w:cs="宋体" w:hint="eastAsia"/>
          <w:color w:val="000000"/>
          <w:kern w:val="0"/>
          <w:sz w:val="20"/>
          <w:szCs w:val="20"/>
          <w:lang w:val="zh-CN"/>
        </w:rPr>
        <w:t>固定填上</w:t>
      </w:r>
      <w:r w:rsidR="001B3E73" w:rsidRPr="001B3E73">
        <w:rPr>
          <w:rFonts w:ascii="宋体" w:cs="宋体" w:hint="eastAsia"/>
          <w:color w:val="000000"/>
          <w:kern w:val="0"/>
          <w:sz w:val="20"/>
          <w:szCs w:val="20"/>
          <w:lang w:val="fr-FR"/>
        </w:rPr>
        <w:t>0；Portal</w:t>
      </w:r>
      <w:r w:rsidR="001B3E73">
        <w:rPr>
          <w:rFonts w:ascii="宋体" w:cs="宋体" w:hint="eastAsia"/>
          <w:color w:val="000000"/>
          <w:kern w:val="0"/>
          <w:sz w:val="20"/>
          <w:szCs w:val="20"/>
          <w:lang w:val="zh-CN"/>
        </w:rPr>
        <w:t>等其他模块调</w:t>
      </w:r>
      <w:r w:rsidR="00546477" w:rsidRPr="00546477">
        <w:rPr>
          <w:rFonts w:ascii="宋体" w:cs="宋体"/>
          <w:color w:val="000000"/>
          <w:kern w:val="0"/>
          <w:sz w:val="20"/>
          <w:szCs w:val="20"/>
          <w:lang w:val="fr-FR"/>
        </w:rPr>
        <w:t xml:space="preserve">UP </w:t>
      </w:r>
      <w:r w:rsidR="005E7480">
        <w:rPr>
          <w:rFonts w:ascii="宋体" w:cs="宋体"/>
          <w:color w:val="000000"/>
          <w:kern w:val="0"/>
          <w:sz w:val="20"/>
          <w:szCs w:val="20"/>
          <w:lang w:val="fr-FR"/>
        </w:rPr>
        <w:t>UP接口</w:t>
      </w:r>
      <w:r w:rsidR="001B3E73">
        <w:rPr>
          <w:rFonts w:ascii="宋体" w:cs="宋体" w:hint="eastAsia"/>
          <w:color w:val="000000"/>
          <w:kern w:val="0"/>
          <w:sz w:val="20"/>
          <w:szCs w:val="20"/>
          <w:lang w:val="zh-CN"/>
        </w:rPr>
        <w:t>时</w:t>
      </w:r>
      <w:r w:rsidR="001B3E73" w:rsidRPr="001B3E73">
        <w:rPr>
          <w:rFonts w:ascii="宋体" w:cs="宋体" w:hint="eastAsia"/>
          <w:color w:val="000000"/>
          <w:kern w:val="0"/>
          <w:sz w:val="20"/>
          <w:szCs w:val="20"/>
          <w:lang w:val="fr-FR"/>
        </w:rPr>
        <w:t>，</w:t>
      </w:r>
      <w:r>
        <w:rPr>
          <w:rFonts w:ascii="宋体" w:cs="宋体" w:hint="eastAsia"/>
          <w:color w:val="000000"/>
          <w:kern w:val="0"/>
          <w:sz w:val="20"/>
          <w:szCs w:val="20"/>
          <w:lang w:val="zh-CN"/>
        </w:rPr>
        <w:t>没填该字段</w:t>
      </w:r>
      <w:r w:rsidR="001B3E73" w:rsidRPr="001B3E73">
        <w:rPr>
          <w:rFonts w:ascii="宋体" w:cs="宋体" w:hint="eastAsia"/>
          <w:color w:val="000000"/>
          <w:kern w:val="0"/>
          <w:sz w:val="20"/>
          <w:szCs w:val="20"/>
          <w:lang w:val="fr-FR"/>
        </w:rPr>
        <w:t>UserProfile</w:t>
      </w:r>
      <w:r>
        <w:rPr>
          <w:rFonts w:ascii="宋体" w:cs="宋体" w:hint="eastAsia"/>
          <w:color w:val="000000"/>
          <w:kern w:val="0"/>
          <w:sz w:val="20"/>
          <w:szCs w:val="20"/>
          <w:lang w:val="zh-CN"/>
        </w:rPr>
        <w:t>缺省</w:t>
      </w:r>
      <w:r w:rsidR="001B3E73">
        <w:rPr>
          <w:rFonts w:ascii="宋体" w:cs="宋体" w:hint="eastAsia"/>
          <w:color w:val="000000"/>
          <w:kern w:val="0"/>
          <w:sz w:val="20"/>
          <w:szCs w:val="20"/>
          <w:lang w:val="zh-CN"/>
        </w:rPr>
        <w:t>按</w:t>
      </w:r>
      <w:r w:rsidR="001B3E73" w:rsidRPr="001B3E73">
        <w:rPr>
          <w:rFonts w:ascii="宋体" w:cs="宋体" w:hint="eastAsia"/>
          <w:color w:val="000000"/>
          <w:kern w:val="0"/>
          <w:sz w:val="20"/>
          <w:szCs w:val="20"/>
          <w:lang w:val="fr-FR"/>
        </w:rPr>
        <w:t>1</w:t>
      </w:r>
      <w:r>
        <w:rPr>
          <w:rFonts w:ascii="宋体" w:cs="宋体" w:hint="eastAsia"/>
          <w:color w:val="000000"/>
          <w:kern w:val="0"/>
          <w:sz w:val="20"/>
          <w:szCs w:val="20"/>
          <w:lang w:val="zh-CN"/>
        </w:rPr>
        <w:t>处理。</w:t>
      </w:r>
    </w:p>
    <w:p w:rsidR="00151DA9" w:rsidRPr="00087C0C" w:rsidRDefault="009D03A9" w:rsidP="001B3E73">
      <w:pPr>
        <w:autoSpaceDE w:val="0"/>
        <w:autoSpaceDN w:val="0"/>
        <w:adjustRightInd w:val="0"/>
        <w:ind w:firstLine="420"/>
        <w:jc w:val="left"/>
        <w:rPr>
          <w:rFonts w:ascii="宋体" w:cs="宋体"/>
          <w:color w:val="000000"/>
          <w:kern w:val="0"/>
          <w:sz w:val="20"/>
          <w:szCs w:val="20"/>
          <w:lang w:val="fr-FR"/>
        </w:rPr>
      </w:pPr>
      <w:r>
        <w:rPr>
          <w:rFonts w:ascii="宋体" w:cs="宋体" w:hint="eastAsia"/>
          <w:color w:val="000000"/>
          <w:kern w:val="0"/>
          <w:sz w:val="20"/>
          <w:szCs w:val="20"/>
          <w:lang w:val="zh-CN"/>
        </w:rPr>
        <w:t>与各模块</w:t>
      </w:r>
      <w:r w:rsidR="001B3E73">
        <w:rPr>
          <w:rFonts w:ascii="宋体" w:cs="宋体" w:hint="eastAsia"/>
          <w:color w:val="000000"/>
          <w:kern w:val="0"/>
          <w:sz w:val="20"/>
          <w:szCs w:val="20"/>
          <w:lang w:val="zh-CN"/>
        </w:rPr>
        <w:t>需要正确填</w:t>
      </w:r>
      <w:r>
        <w:rPr>
          <w:rFonts w:ascii="宋体" w:cs="宋体" w:hint="eastAsia"/>
          <w:color w:val="000000"/>
          <w:kern w:val="0"/>
          <w:sz w:val="20"/>
          <w:szCs w:val="20"/>
          <w:lang w:val="zh-CN"/>
        </w:rPr>
        <w:t>自己的</w:t>
      </w:r>
      <w:r w:rsidRPr="001B3E73">
        <w:rPr>
          <w:rFonts w:ascii="宋体" w:cs="宋体"/>
          <w:color w:val="000000"/>
          <w:kern w:val="0"/>
          <w:sz w:val="20"/>
          <w:szCs w:val="20"/>
          <w:lang w:val="fr-FR"/>
        </w:rPr>
        <w:t>reqClientType</w:t>
      </w:r>
      <w:r>
        <w:rPr>
          <w:rFonts w:ascii="宋体" w:cs="宋体" w:hint="eastAsia"/>
          <w:color w:val="000000"/>
          <w:kern w:val="0"/>
          <w:sz w:val="20"/>
          <w:szCs w:val="20"/>
          <w:lang w:val="zh-CN"/>
        </w:rPr>
        <w:t>。</w:t>
      </w:r>
    </w:p>
    <w:p w:rsidR="009D03A9" w:rsidRDefault="009D03A9" w:rsidP="001B3E73">
      <w:pPr>
        <w:autoSpaceDE w:val="0"/>
        <w:autoSpaceDN w:val="0"/>
        <w:adjustRightInd w:val="0"/>
        <w:ind w:firstLine="420"/>
        <w:jc w:val="left"/>
        <w:rPr>
          <w:rFonts w:ascii="宋体" w:cs="宋体"/>
          <w:color w:val="000000"/>
          <w:kern w:val="0"/>
          <w:sz w:val="20"/>
          <w:szCs w:val="20"/>
          <w:lang w:val="zh-CN"/>
        </w:rPr>
      </w:pPr>
      <w:r>
        <w:rPr>
          <w:rFonts w:ascii="宋体" w:cs="宋体"/>
          <w:color w:val="000000"/>
          <w:kern w:val="0"/>
          <w:sz w:val="20"/>
          <w:szCs w:val="20"/>
          <w:lang w:val="zh-CN"/>
        </w:rPr>
        <w:t>DBank</w:t>
      </w:r>
      <w:r>
        <w:rPr>
          <w:rFonts w:ascii="宋体" w:cs="宋体" w:hint="eastAsia"/>
          <w:color w:val="000000"/>
          <w:kern w:val="0"/>
          <w:sz w:val="20"/>
          <w:szCs w:val="20"/>
          <w:lang w:val="zh-CN"/>
        </w:rPr>
        <w:t>等互联网业务要求必须正确填写，否则按</w:t>
      </w:r>
      <w:r w:rsidR="001B3E73">
        <w:rPr>
          <w:rFonts w:ascii="宋体" w:cs="宋体" w:hint="eastAsia"/>
          <w:color w:val="000000"/>
          <w:kern w:val="0"/>
          <w:sz w:val="20"/>
          <w:szCs w:val="20"/>
          <w:lang w:val="zh-CN"/>
        </w:rPr>
        <w:t>1</w:t>
      </w:r>
      <w:r>
        <w:rPr>
          <w:rFonts w:ascii="宋体" w:cs="宋体" w:hint="eastAsia"/>
          <w:color w:val="000000"/>
          <w:kern w:val="0"/>
          <w:sz w:val="20"/>
          <w:szCs w:val="20"/>
          <w:lang w:val="zh-CN"/>
        </w:rPr>
        <w:t>处理，逻辑上可能出问题。</w:t>
      </w:r>
    </w:p>
    <w:p w:rsidR="003125BC" w:rsidRDefault="003125BC" w:rsidP="00885001">
      <w:pPr>
        <w:ind w:leftChars="200" w:left="420"/>
        <w:rPr>
          <w:rFonts w:ascii="Arial" w:hAnsi="Arial"/>
          <w:sz w:val="19"/>
          <w:szCs w:val="19"/>
          <w:lang w:val="en-GB"/>
        </w:rPr>
      </w:pPr>
    </w:p>
    <w:p w:rsidR="009B3BAE" w:rsidRPr="0068734F" w:rsidRDefault="009B3BAE" w:rsidP="00885001">
      <w:pPr>
        <w:ind w:leftChars="200" w:left="420"/>
        <w:rPr>
          <w:rFonts w:ascii="Arial" w:hAnsi="Arial"/>
          <w:sz w:val="19"/>
          <w:szCs w:val="19"/>
          <w:lang w:val="fr-FR"/>
        </w:rPr>
      </w:pPr>
    </w:p>
    <w:p w:rsidR="00E56073" w:rsidRDefault="00E56073" w:rsidP="00156D05">
      <w:pPr>
        <w:pStyle w:val="31"/>
        <w:rPr>
          <w:lang w:val="fr-FR"/>
        </w:rPr>
      </w:pPr>
      <w:bookmarkStart w:id="197" w:name="_Toc433721897"/>
      <w:r>
        <w:rPr>
          <w:rFonts w:hint="eastAsia"/>
        </w:rPr>
        <w:t>serviceID</w:t>
      </w:r>
      <w:r>
        <w:rPr>
          <w:rFonts w:hint="eastAsia"/>
        </w:rPr>
        <w:t>业务编号</w:t>
      </w:r>
      <w:bookmarkEnd w:id="197"/>
    </w:p>
    <w:p w:rsidR="008F16C3" w:rsidRDefault="006A2B19" w:rsidP="008F16C3">
      <w:pPr>
        <w:ind w:leftChars="200" w:left="420"/>
        <w:rPr>
          <w:rFonts w:ascii="Verdana" w:hAnsi="Verdana"/>
          <w:kern w:val="0"/>
          <w:sz w:val="18"/>
          <w:szCs w:val="18"/>
          <w:lang w:val="fr-FR"/>
        </w:rPr>
      </w:pPr>
      <w:r>
        <w:rPr>
          <w:rFonts w:ascii="Verdana" w:hAnsi="Verdana" w:hint="eastAsia"/>
          <w:kern w:val="0"/>
          <w:sz w:val="18"/>
          <w:szCs w:val="18"/>
          <w:lang w:val="fr-FR"/>
        </w:rPr>
        <w:t>0</w:t>
      </w:r>
      <w:r w:rsidR="008F16C3">
        <w:rPr>
          <w:rFonts w:ascii="Verdana" w:hAnsi="Verdana" w:hint="eastAsia"/>
          <w:kern w:val="0"/>
          <w:sz w:val="18"/>
          <w:szCs w:val="18"/>
          <w:lang w:val="fr-FR"/>
        </w:rPr>
        <w:t>：</w:t>
      </w:r>
      <w:r w:rsidR="00300C34">
        <w:rPr>
          <w:rFonts w:ascii="Verdana" w:hAnsi="Verdana" w:hint="eastAsia"/>
          <w:kern w:val="0"/>
          <w:sz w:val="18"/>
          <w:szCs w:val="18"/>
          <w:lang w:val="fr-FR"/>
        </w:rPr>
        <w:t>华为网盘</w:t>
      </w:r>
      <w:r w:rsidR="00300C34">
        <w:rPr>
          <w:rFonts w:ascii="Verdana" w:hAnsi="Verdana" w:hint="eastAsia"/>
          <w:kern w:val="0"/>
          <w:sz w:val="18"/>
          <w:szCs w:val="18"/>
          <w:lang w:val="fr-FR"/>
        </w:rPr>
        <w:t xml:space="preserve"> </w:t>
      </w:r>
      <w:r w:rsidR="008F16C3">
        <w:rPr>
          <w:rFonts w:ascii="Verdana" w:hAnsi="Verdana" w:hint="eastAsia"/>
          <w:kern w:val="0"/>
          <w:sz w:val="18"/>
          <w:szCs w:val="18"/>
          <w:lang w:val="fr-FR"/>
        </w:rPr>
        <w:t>D</w:t>
      </w:r>
      <w:r w:rsidR="008F16C3">
        <w:rPr>
          <w:rFonts w:ascii="Verdana" w:hAnsi="Verdana"/>
          <w:kern w:val="0"/>
          <w:sz w:val="18"/>
          <w:szCs w:val="18"/>
          <w:lang w:val="fr-FR"/>
        </w:rPr>
        <w:t>b</w:t>
      </w:r>
      <w:r w:rsidR="008F16C3">
        <w:rPr>
          <w:rFonts w:ascii="Verdana" w:hAnsi="Verdana" w:hint="eastAsia"/>
          <w:kern w:val="0"/>
          <w:sz w:val="18"/>
          <w:szCs w:val="18"/>
          <w:lang w:val="fr-FR"/>
        </w:rPr>
        <w:t>ank</w:t>
      </w:r>
    </w:p>
    <w:p w:rsidR="006A2B19" w:rsidRDefault="006A2B19" w:rsidP="006A2B19">
      <w:pPr>
        <w:ind w:leftChars="200" w:left="420"/>
        <w:rPr>
          <w:rFonts w:ascii="Verdana" w:hAnsi="Verdana"/>
          <w:kern w:val="0"/>
          <w:sz w:val="18"/>
          <w:szCs w:val="18"/>
          <w:lang w:val="fr-FR"/>
        </w:rPr>
      </w:pPr>
      <w:r>
        <w:rPr>
          <w:rFonts w:ascii="Verdana" w:hAnsi="Verdana" w:hint="eastAsia"/>
          <w:kern w:val="0"/>
          <w:sz w:val="18"/>
          <w:szCs w:val="18"/>
          <w:lang w:val="fr-FR"/>
        </w:rPr>
        <w:t>1</w:t>
      </w:r>
      <w:r>
        <w:rPr>
          <w:rFonts w:ascii="Verdana" w:hAnsi="Verdana" w:hint="eastAsia"/>
          <w:kern w:val="0"/>
          <w:sz w:val="18"/>
          <w:szCs w:val="18"/>
          <w:lang w:val="fr-FR"/>
        </w:rPr>
        <w:t>：</w:t>
      </w:r>
      <w:r w:rsidR="00540350">
        <w:rPr>
          <w:rFonts w:ascii="Verdana" w:hAnsi="Verdana" w:hint="eastAsia"/>
          <w:kern w:val="0"/>
          <w:sz w:val="18"/>
          <w:szCs w:val="18"/>
          <w:lang w:val="fr-FR"/>
        </w:rPr>
        <w:t>Hi</w:t>
      </w:r>
      <w:r w:rsidR="00610F2D">
        <w:rPr>
          <w:rFonts w:ascii="Verdana" w:hAnsi="Verdana" w:hint="eastAsia"/>
          <w:kern w:val="0"/>
          <w:sz w:val="18"/>
          <w:szCs w:val="18"/>
          <w:lang w:val="fr-FR"/>
        </w:rPr>
        <w:t>Cloud</w:t>
      </w:r>
    </w:p>
    <w:p w:rsidR="00E56073" w:rsidRDefault="00E56073" w:rsidP="00E56073">
      <w:pPr>
        <w:ind w:leftChars="200" w:left="420"/>
        <w:rPr>
          <w:rFonts w:ascii="Verdana" w:hAnsi="Verdana"/>
          <w:kern w:val="0"/>
          <w:sz w:val="18"/>
          <w:szCs w:val="18"/>
          <w:lang w:val="fr-FR"/>
        </w:rPr>
      </w:pPr>
      <w:r>
        <w:rPr>
          <w:rFonts w:ascii="Verdana" w:hAnsi="Verdana" w:hint="eastAsia"/>
          <w:kern w:val="0"/>
          <w:sz w:val="18"/>
          <w:szCs w:val="18"/>
          <w:lang w:val="fr-FR"/>
        </w:rPr>
        <w:t>2</w:t>
      </w:r>
      <w:r>
        <w:rPr>
          <w:rFonts w:ascii="Verdana" w:hAnsi="Verdana" w:hint="eastAsia"/>
          <w:kern w:val="0"/>
          <w:sz w:val="18"/>
          <w:szCs w:val="18"/>
          <w:lang w:val="fr-FR"/>
        </w:rPr>
        <w:t>：天天浏览器</w:t>
      </w:r>
    </w:p>
    <w:p w:rsidR="00E56073" w:rsidRDefault="00E56073" w:rsidP="00E56073">
      <w:pPr>
        <w:ind w:leftChars="200" w:left="420"/>
        <w:rPr>
          <w:rFonts w:ascii="Verdana" w:hAnsi="Verdana"/>
          <w:kern w:val="0"/>
          <w:sz w:val="18"/>
          <w:szCs w:val="18"/>
          <w:lang w:val="fr-FR"/>
        </w:rPr>
      </w:pPr>
      <w:r>
        <w:rPr>
          <w:rFonts w:ascii="Verdana" w:hAnsi="Verdana" w:hint="eastAsia"/>
          <w:kern w:val="0"/>
          <w:sz w:val="18"/>
          <w:szCs w:val="18"/>
          <w:lang w:val="fr-FR"/>
        </w:rPr>
        <w:t>3</w:t>
      </w:r>
      <w:r>
        <w:rPr>
          <w:rFonts w:ascii="Verdana" w:hAnsi="Verdana" w:hint="eastAsia"/>
          <w:kern w:val="0"/>
          <w:sz w:val="18"/>
          <w:szCs w:val="18"/>
          <w:lang w:val="fr-FR"/>
        </w:rPr>
        <w:t>：</w:t>
      </w:r>
      <w:r w:rsidR="00300C34">
        <w:rPr>
          <w:rFonts w:ascii="Verdana" w:hAnsi="Verdana" w:hint="eastAsia"/>
          <w:kern w:val="0"/>
          <w:sz w:val="18"/>
          <w:szCs w:val="18"/>
          <w:lang w:val="fr-FR"/>
        </w:rPr>
        <w:t>天天聊</w:t>
      </w:r>
      <w:r w:rsidR="00300C34">
        <w:rPr>
          <w:rFonts w:ascii="Verdana" w:hAnsi="Verdana" w:hint="eastAsia"/>
          <w:kern w:val="0"/>
          <w:sz w:val="18"/>
          <w:szCs w:val="18"/>
          <w:lang w:val="fr-FR"/>
        </w:rPr>
        <w:t xml:space="preserve"> </w:t>
      </w:r>
      <w:r>
        <w:rPr>
          <w:rFonts w:ascii="Verdana" w:hAnsi="Verdana" w:hint="eastAsia"/>
          <w:kern w:val="0"/>
          <w:sz w:val="18"/>
          <w:szCs w:val="18"/>
          <w:lang w:val="fr-FR"/>
        </w:rPr>
        <w:t>Hotalk</w:t>
      </w:r>
    </w:p>
    <w:p w:rsidR="005943A5" w:rsidRDefault="005943A5" w:rsidP="00E56073">
      <w:pPr>
        <w:ind w:leftChars="200" w:left="420"/>
        <w:rPr>
          <w:rFonts w:ascii="Verdana" w:hAnsi="Verdana"/>
          <w:kern w:val="0"/>
          <w:sz w:val="18"/>
          <w:szCs w:val="18"/>
          <w:lang w:val="fr-FR"/>
        </w:rPr>
      </w:pPr>
      <w:r>
        <w:rPr>
          <w:rFonts w:ascii="Verdana" w:hAnsi="Verdana" w:hint="eastAsia"/>
          <w:kern w:val="0"/>
          <w:sz w:val="18"/>
          <w:szCs w:val="18"/>
          <w:lang w:val="fr-FR"/>
        </w:rPr>
        <w:t>4</w:t>
      </w:r>
      <w:r>
        <w:rPr>
          <w:rFonts w:ascii="Verdana" w:hAnsi="Verdana" w:hint="eastAsia"/>
          <w:kern w:val="0"/>
          <w:sz w:val="18"/>
          <w:szCs w:val="18"/>
          <w:lang w:val="fr-FR"/>
        </w:rPr>
        <w:t>：智汇云</w:t>
      </w:r>
    </w:p>
    <w:p w:rsidR="00173F45" w:rsidRPr="00893BBD" w:rsidRDefault="00173F45" w:rsidP="00173F45">
      <w:pPr>
        <w:ind w:leftChars="200" w:left="420"/>
        <w:rPr>
          <w:rFonts w:ascii="Verdana" w:hAnsi="Verdana"/>
          <w:kern w:val="0"/>
          <w:sz w:val="18"/>
          <w:szCs w:val="18"/>
          <w:lang w:val="fr-FR"/>
        </w:rPr>
      </w:pPr>
      <w:r w:rsidRPr="00893BBD">
        <w:rPr>
          <w:rFonts w:ascii="Verdana" w:hAnsi="Verdana" w:hint="eastAsia"/>
          <w:kern w:val="0"/>
          <w:sz w:val="18"/>
          <w:szCs w:val="18"/>
          <w:lang w:val="fr-FR"/>
        </w:rPr>
        <w:t>5</w:t>
      </w:r>
      <w:r>
        <w:rPr>
          <w:rFonts w:ascii="Verdana" w:hAnsi="Verdana" w:hint="eastAsia"/>
          <w:kern w:val="0"/>
          <w:sz w:val="18"/>
          <w:szCs w:val="18"/>
          <w:lang w:val="fr-FR"/>
        </w:rPr>
        <w:t>：</w:t>
      </w:r>
      <w:r w:rsidRPr="00893BBD">
        <w:rPr>
          <w:rFonts w:ascii="Verdana" w:hAnsi="Verdana" w:hint="eastAsia"/>
          <w:kern w:val="0"/>
          <w:sz w:val="18"/>
          <w:szCs w:val="18"/>
          <w:lang w:val="fr-FR"/>
        </w:rPr>
        <w:tab/>
      </w:r>
      <w:r w:rsidR="005F763E">
        <w:rPr>
          <w:rFonts w:ascii="Verdana" w:hAnsi="Verdana" w:hint="eastAsia"/>
          <w:kern w:val="0"/>
          <w:sz w:val="18"/>
          <w:szCs w:val="18"/>
          <w:lang w:val="fr-FR"/>
        </w:rPr>
        <w:t>天天家园</w:t>
      </w:r>
      <w:r w:rsidR="00C23443">
        <w:rPr>
          <w:rFonts w:ascii="Verdana" w:hAnsi="Verdana" w:hint="eastAsia"/>
          <w:kern w:val="0"/>
          <w:sz w:val="18"/>
          <w:szCs w:val="18"/>
          <w:lang w:val="fr-FR"/>
        </w:rPr>
        <w:t>（</w:t>
      </w:r>
      <w:r w:rsidR="00F77289">
        <w:rPr>
          <w:rFonts w:ascii="宋体" w:cs="宋体" w:hint="eastAsia"/>
          <w:color w:val="000000"/>
          <w:kern w:val="0"/>
          <w:sz w:val="18"/>
          <w:szCs w:val="18"/>
        </w:rPr>
        <w:t>天天联系</w:t>
      </w:r>
      <w:r w:rsidR="00C23443">
        <w:rPr>
          <w:rFonts w:ascii="宋体" w:cs="宋体" w:hint="eastAsia"/>
          <w:color w:val="000000"/>
          <w:kern w:val="0"/>
          <w:sz w:val="18"/>
          <w:szCs w:val="18"/>
        </w:rPr>
        <w:t>、空间、天天秀</w:t>
      </w:r>
      <w:r w:rsidR="00F77289">
        <w:rPr>
          <w:rFonts w:ascii="宋体" w:cs="宋体" w:hint="eastAsia"/>
          <w:color w:val="000000"/>
          <w:kern w:val="0"/>
          <w:sz w:val="18"/>
          <w:szCs w:val="18"/>
        </w:rPr>
        <w:t>、好友圈</w:t>
      </w:r>
      <w:r w:rsidR="00737D6E" w:rsidRPr="00737D6E">
        <w:rPr>
          <w:rFonts w:ascii="宋体" w:cs="宋体" w:hint="eastAsia"/>
          <w:color w:val="000000"/>
          <w:kern w:val="0"/>
          <w:sz w:val="18"/>
          <w:szCs w:val="18"/>
          <w:lang w:val="fr-FR"/>
        </w:rPr>
        <w:t>）</w:t>
      </w:r>
    </w:p>
    <w:p w:rsidR="00173F45" w:rsidRPr="00893BBD" w:rsidRDefault="00173F45" w:rsidP="00173F45">
      <w:pPr>
        <w:ind w:leftChars="200" w:left="420"/>
        <w:rPr>
          <w:rFonts w:ascii="Verdana" w:hAnsi="Verdana"/>
          <w:kern w:val="0"/>
          <w:sz w:val="18"/>
          <w:szCs w:val="18"/>
          <w:lang w:val="fr-FR"/>
        </w:rPr>
      </w:pPr>
      <w:r w:rsidRPr="00893BBD">
        <w:rPr>
          <w:rFonts w:ascii="Verdana" w:hAnsi="Verdana" w:hint="eastAsia"/>
          <w:kern w:val="0"/>
          <w:sz w:val="18"/>
          <w:szCs w:val="18"/>
          <w:lang w:val="fr-FR"/>
        </w:rPr>
        <w:t>6</w:t>
      </w:r>
      <w:r>
        <w:rPr>
          <w:rFonts w:ascii="Verdana" w:hAnsi="Verdana" w:hint="eastAsia"/>
          <w:kern w:val="0"/>
          <w:sz w:val="18"/>
          <w:szCs w:val="18"/>
          <w:lang w:val="fr-FR"/>
        </w:rPr>
        <w:t>：</w:t>
      </w:r>
      <w:r w:rsidRPr="00893BBD">
        <w:rPr>
          <w:rFonts w:ascii="Verdana" w:hAnsi="Verdana" w:hint="eastAsia"/>
          <w:kern w:val="0"/>
          <w:sz w:val="18"/>
          <w:szCs w:val="18"/>
          <w:lang w:val="fr-FR"/>
        </w:rPr>
        <w:tab/>
      </w:r>
      <w:r w:rsidR="005F763E">
        <w:rPr>
          <w:rFonts w:ascii="Verdana" w:hAnsi="Verdana" w:hint="eastAsia"/>
          <w:kern w:val="0"/>
          <w:sz w:val="18"/>
          <w:szCs w:val="18"/>
          <w:lang w:val="fr-FR"/>
        </w:rPr>
        <w:t>天天记事</w:t>
      </w:r>
    </w:p>
    <w:p w:rsidR="00173F45" w:rsidRPr="00492063" w:rsidRDefault="00173F45" w:rsidP="00173F45">
      <w:pPr>
        <w:ind w:leftChars="200" w:left="420"/>
        <w:rPr>
          <w:rFonts w:ascii="Verdana" w:hAnsi="Verdana"/>
          <w:color w:val="000000" w:themeColor="text1"/>
          <w:kern w:val="0"/>
          <w:sz w:val="18"/>
          <w:szCs w:val="18"/>
          <w:lang w:val="fr-FR"/>
        </w:rPr>
      </w:pPr>
      <w:r w:rsidRPr="00492063">
        <w:rPr>
          <w:rFonts w:ascii="Verdana" w:hAnsi="Verdana" w:hint="eastAsia"/>
          <w:color w:val="000000" w:themeColor="text1"/>
          <w:kern w:val="0"/>
          <w:sz w:val="18"/>
          <w:szCs w:val="18"/>
          <w:lang w:val="fr-FR"/>
        </w:rPr>
        <w:t>7</w:t>
      </w:r>
      <w:r w:rsidRPr="00492063">
        <w:rPr>
          <w:rFonts w:ascii="Verdana" w:hAnsi="Verdana" w:hint="eastAsia"/>
          <w:color w:val="000000" w:themeColor="text1"/>
          <w:kern w:val="0"/>
          <w:sz w:val="18"/>
          <w:szCs w:val="18"/>
          <w:lang w:val="fr-FR"/>
        </w:rPr>
        <w:t>：</w:t>
      </w:r>
      <w:r w:rsidRPr="00492063">
        <w:rPr>
          <w:rFonts w:ascii="Verdana" w:hAnsi="Verdana" w:hint="eastAsia"/>
          <w:color w:val="000000" w:themeColor="text1"/>
          <w:kern w:val="0"/>
          <w:sz w:val="18"/>
          <w:szCs w:val="18"/>
          <w:lang w:val="fr-FR"/>
        </w:rPr>
        <w:tab/>
      </w:r>
      <w:r w:rsidR="00492063">
        <w:rPr>
          <w:rFonts w:ascii="Verdana" w:hAnsi="Verdana" w:hint="eastAsia"/>
          <w:color w:val="000000" w:themeColor="text1"/>
          <w:kern w:val="0"/>
          <w:sz w:val="18"/>
          <w:szCs w:val="18"/>
          <w:lang w:val="fr-FR"/>
        </w:rPr>
        <w:t>华为帐号管理</w:t>
      </w:r>
    </w:p>
    <w:p w:rsidR="00173F45" w:rsidRPr="00404771" w:rsidRDefault="00173F45" w:rsidP="00173F45">
      <w:pPr>
        <w:ind w:leftChars="200" w:left="420"/>
        <w:rPr>
          <w:rFonts w:ascii="Verdana" w:hAnsi="Verdana"/>
          <w:kern w:val="0"/>
          <w:sz w:val="18"/>
          <w:szCs w:val="18"/>
          <w:lang w:val="fr-FR"/>
        </w:rPr>
      </w:pPr>
      <w:r w:rsidRPr="00404771">
        <w:rPr>
          <w:rFonts w:ascii="Verdana" w:hAnsi="Verdana" w:hint="eastAsia"/>
          <w:kern w:val="0"/>
          <w:sz w:val="18"/>
          <w:szCs w:val="18"/>
          <w:lang w:val="fr-FR"/>
        </w:rPr>
        <w:t>8</w:t>
      </w:r>
      <w:r w:rsidRPr="00404771">
        <w:rPr>
          <w:rFonts w:ascii="Verdana" w:hAnsi="Verdana" w:hint="eastAsia"/>
          <w:kern w:val="0"/>
          <w:sz w:val="18"/>
          <w:szCs w:val="18"/>
          <w:lang w:val="fr-FR"/>
        </w:rPr>
        <w:t>：</w:t>
      </w:r>
      <w:r w:rsidRPr="00404771">
        <w:rPr>
          <w:rFonts w:ascii="Verdana" w:hAnsi="Verdana" w:hint="eastAsia"/>
          <w:kern w:val="0"/>
          <w:sz w:val="18"/>
          <w:szCs w:val="18"/>
          <w:lang w:val="fr-FR"/>
        </w:rPr>
        <w:tab/>
      </w:r>
      <w:r w:rsidR="007D2A17" w:rsidRPr="00404771">
        <w:rPr>
          <w:rFonts w:ascii="Verdana" w:hAnsi="Verdana" w:hint="eastAsia"/>
          <w:kern w:val="0"/>
          <w:sz w:val="18"/>
          <w:szCs w:val="18"/>
          <w:lang w:val="fr-FR"/>
        </w:rPr>
        <w:t>开机向导</w:t>
      </w:r>
      <w:r w:rsidR="007D2A17" w:rsidRPr="00404771">
        <w:rPr>
          <w:rFonts w:ascii="Verdana" w:hAnsi="Verdana" w:hint="eastAsia"/>
          <w:kern w:val="0"/>
          <w:sz w:val="18"/>
          <w:szCs w:val="18"/>
          <w:lang w:val="fr-FR"/>
        </w:rPr>
        <w:t>OOBE</w:t>
      </w:r>
    </w:p>
    <w:p w:rsidR="00173F45" w:rsidRPr="00492063" w:rsidRDefault="00173F45" w:rsidP="00173F45">
      <w:pPr>
        <w:ind w:leftChars="200" w:left="420"/>
        <w:rPr>
          <w:rFonts w:ascii="Verdana" w:hAnsi="Verdana"/>
          <w:color w:val="808080" w:themeColor="background1" w:themeShade="80"/>
          <w:kern w:val="0"/>
          <w:sz w:val="18"/>
          <w:szCs w:val="18"/>
          <w:lang w:val="fr-FR"/>
        </w:rPr>
      </w:pPr>
      <w:r w:rsidRPr="00492063">
        <w:rPr>
          <w:rFonts w:ascii="Verdana" w:hAnsi="Verdana" w:hint="eastAsia"/>
          <w:color w:val="808080" w:themeColor="background1" w:themeShade="80"/>
          <w:kern w:val="0"/>
          <w:sz w:val="18"/>
          <w:szCs w:val="18"/>
          <w:lang w:val="fr-FR"/>
        </w:rPr>
        <w:t>9</w:t>
      </w:r>
      <w:r w:rsidRPr="00492063">
        <w:rPr>
          <w:rFonts w:ascii="Verdana" w:hAnsi="Verdana" w:hint="eastAsia"/>
          <w:color w:val="808080" w:themeColor="background1" w:themeShade="80"/>
          <w:kern w:val="0"/>
          <w:sz w:val="18"/>
          <w:szCs w:val="18"/>
          <w:lang w:val="fr-FR"/>
        </w:rPr>
        <w:t>：</w:t>
      </w:r>
      <w:r w:rsidRPr="00492063">
        <w:rPr>
          <w:rFonts w:ascii="Verdana" w:hAnsi="Verdana" w:hint="eastAsia"/>
          <w:color w:val="808080" w:themeColor="background1" w:themeShade="80"/>
          <w:kern w:val="0"/>
          <w:sz w:val="18"/>
          <w:szCs w:val="18"/>
          <w:lang w:val="fr-FR"/>
        </w:rPr>
        <w:tab/>
      </w:r>
      <w:r w:rsidRPr="00492063">
        <w:rPr>
          <w:rFonts w:ascii="Verdana" w:hAnsi="Verdana" w:hint="eastAsia"/>
          <w:color w:val="808080" w:themeColor="background1" w:themeShade="80"/>
          <w:kern w:val="0"/>
          <w:sz w:val="18"/>
          <w:szCs w:val="18"/>
          <w:lang w:val="fr-FR"/>
        </w:rPr>
        <w:t>虚拟主机</w:t>
      </w:r>
    </w:p>
    <w:p w:rsidR="00173F45" w:rsidRPr="00492063" w:rsidRDefault="00173F45" w:rsidP="00173F45">
      <w:pPr>
        <w:ind w:leftChars="200" w:left="420"/>
        <w:rPr>
          <w:rFonts w:ascii="Verdana" w:hAnsi="Verdana"/>
          <w:color w:val="808080" w:themeColor="background1" w:themeShade="80"/>
          <w:kern w:val="0"/>
          <w:sz w:val="18"/>
          <w:szCs w:val="18"/>
          <w:lang w:val="fr-FR"/>
        </w:rPr>
      </w:pPr>
      <w:r w:rsidRPr="00492063">
        <w:rPr>
          <w:rFonts w:ascii="Verdana" w:hAnsi="Verdana" w:hint="eastAsia"/>
          <w:color w:val="808080" w:themeColor="background1" w:themeShade="80"/>
          <w:kern w:val="0"/>
          <w:sz w:val="18"/>
          <w:szCs w:val="18"/>
          <w:lang w:val="fr-FR"/>
        </w:rPr>
        <w:t>10</w:t>
      </w:r>
      <w:r w:rsidRPr="00492063">
        <w:rPr>
          <w:rFonts w:ascii="Verdana" w:hAnsi="Verdana" w:hint="eastAsia"/>
          <w:color w:val="808080" w:themeColor="background1" w:themeShade="80"/>
          <w:kern w:val="0"/>
          <w:sz w:val="18"/>
          <w:szCs w:val="18"/>
          <w:lang w:val="fr-FR"/>
        </w:rPr>
        <w:t>：</w:t>
      </w:r>
      <w:r w:rsidRPr="00492063">
        <w:rPr>
          <w:rFonts w:ascii="Verdana" w:hAnsi="Verdana" w:hint="eastAsia"/>
          <w:color w:val="808080" w:themeColor="background1" w:themeShade="80"/>
          <w:kern w:val="0"/>
          <w:sz w:val="18"/>
          <w:szCs w:val="18"/>
          <w:lang w:val="fr-FR"/>
        </w:rPr>
        <w:tab/>
      </w:r>
      <w:r w:rsidRPr="00492063">
        <w:rPr>
          <w:rFonts w:ascii="Verdana" w:hAnsi="Verdana" w:hint="eastAsia"/>
          <w:color w:val="808080" w:themeColor="background1" w:themeShade="80"/>
          <w:kern w:val="0"/>
          <w:sz w:val="18"/>
          <w:szCs w:val="18"/>
          <w:lang w:val="fr-FR"/>
        </w:rPr>
        <w:t>云桌面</w:t>
      </w:r>
    </w:p>
    <w:p w:rsidR="00173F45" w:rsidRPr="00492063" w:rsidRDefault="00173F45" w:rsidP="00173F45">
      <w:pPr>
        <w:ind w:leftChars="200" w:left="420"/>
        <w:rPr>
          <w:rFonts w:ascii="Verdana" w:hAnsi="Verdana"/>
          <w:color w:val="808080" w:themeColor="background1" w:themeShade="80"/>
          <w:kern w:val="0"/>
          <w:sz w:val="18"/>
          <w:szCs w:val="18"/>
          <w:lang w:val="fr-FR"/>
        </w:rPr>
      </w:pPr>
      <w:r w:rsidRPr="00492063">
        <w:rPr>
          <w:rFonts w:ascii="Verdana" w:hAnsi="Verdana" w:hint="eastAsia"/>
          <w:color w:val="808080" w:themeColor="background1" w:themeShade="80"/>
          <w:kern w:val="0"/>
          <w:sz w:val="18"/>
          <w:szCs w:val="18"/>
          <w:lang w:val="fr-FR"/>
        </w:rPr>
        <w:t>11</w:t>
      </w:r>
      <w:r w:rsidRPr="00492063">
        <w:rPr>
          <w:rFonts w:ascii="Verdana" w:hAnsi="Verdana" w:hint="eastAsia"/>
          <w:color w:val="808080" w:themeColor="background1" w:themeShade="80"/>
          <w:kern w:val="0"/>
          <w:sz w:val="18"/>
          <w:szCs w:val="18"/>
          <w:lang w:val="fr-FR"/>
        </w:rPr>
        <w:t>：</w:t>
      </w:r>
      <w:r w:rsidRPr="00492063">
        <w:rPr>
          <w:rFonts w:ascii="Verdana" w:hAnsi="Verdana" w:hint="eastAsia"/>
          <w:color w:val="808080" w:themeColor="background1" w:themeShade="80"/>
          <w:kern w:val="0"/>
          <w:sz w:val="18"/>
          <w:szCs w:val="18"/>
          <w:lang w:val="fr-FR"/>
        </w:rPr>
        <w:tab/>
        <w:t>S3</w:t>
      </w:r>
      <w:r w:rsidRPr="00492063">
        <w:rPr>
          <w:rFonts w:ascii="Verdana" w:hAnsi="Verdana" w:hint="eastAsia"/>
          <w:color w:val="808080" w:themeColor="background1" w:themeShade="80"/>
          <w:kern w:val="0"/>
          <w:sz w:val="18"/>
          <w:szCs w:val="18"/>
          <w:lang w:val="fr-FR"/>
        </w:rPr>
        <w:t>虚拟存储</w:t>
      </w:r>
    </w:p>
    <w:p w:rsidR="00267B13" w:rsidRDefault="00267B13" w:rsidP="00173F45">
      <w:pPr>
        <w:ind w:leftChars="200" w:left="420"/>
        <w:rPr>
          <w:rFonts w:ascii="Verdana" w:hAnsi="Verdana"/>
          <w:kern w:val="0"/>
          <w:sz w:val="18"/>
          <w:szCs w:val="18"/>
          <w:lang w:val="fr-FR"/>
        </w:rPr>
      </w:pPr>
      <w:r>
        <w:rPr>
          <w:rFonts w:ascii="Verdana" w:hAnsi="Verdana" w:hint="eastAsia"/>
          <w:kern w:val="0"/>
          <w:sz w:val="18"/>
          <w:szCs w:val="18"/>
          <w:lang w:val="fr-FR"/>
        </w:rPr>
        <w:t>12</w:t>
      </w:r>
      <w:r>
        <w:rPr>
          <w:rFonts w:ascii="Verdana" w:hAnsi="Verdana" w:hint="eastAsia"/>
          <w:kern w:val="0"/>
          <w:sz w:val="18"/>
          <w:szCs w:val="18"/>
          <w:lang w:val="fr-FR"/>
        </w:rPr>
        <w:t>：</w:t>
      </w:r>
      <w:r>
        <w:rPr>
          <w:rFonts w:ascii="Verdana" w:hAnsi="Verdana" w:hint="eastAsia"/>
          <w:kern w:val="0"/>
          <w:sz w:val="18"/>
          <w:szCs w:val="18"/>
          <w:lang w:val="fr-FR"/>
        </w:rPr>
        <w:t>WEBOS</w:t>
      </w:r>
    </w:p>
    <w:p w:rsidR="00F46337" w:rsidRDefault="00F46337" w:rsidP="00173F45">
      <w:pPr>
        <w:ind w:leftChars="200" w:left="420"/>
        <w:rPr>
          <w:rFonts w:ascii="Verdana" w:hAnsi="Verdana"/>
          <w:kern w:val="0"/>
          <w:sz w:val="18"/>
          <w:szCs w:val="18"/>
          <w:lang w:val="fr-FR"/>
        </w:rPr>
      </w:pPr>
      <w:r>
        <w:rPr>
          <w:rFonts w:ascii="Verdana" w:hAnsi="Verdana" w:hint="eastAsia"/>
          <w:kern w:val="0"/>
          <w:sz w:val="18"/>
          <w:szCs w:val="18"/>
          <w:lang w:val="fr-FR"/>
        </w:rPr>
        <w:t>13</w:t>
      </w:r>
      <w:r>
        <w:rPr>
          <w:rFonts w:ascii="Verdana" w:hAnsi="Verdana" w:hint="eastAsia"/>
          <w:kern w:val="0"/>
          <w:sz w:val="18"/>
          <w:szCs w:val="18"/>
          <w:lang w:val="fr-FR"/>
        </w:rPr>
        <w:t>：</w:t>
      </w:r>
      <w:r>
        <w:rPr>
          <w:rFonts w:ascii="Verdana" w:hAnsi="Verdana" w:hint="eastAsia"/>
          <w:kern w:val="0"/>
          <w:sz w:val="18"/>
          <w:szCs w:val="18"/>
          <w:lang w:val="fr-FR"/>
        </w:rPr>
        <w:t>VoIP</w:t>
      </w:r>
      <w:r w:rsidR="008C5337">
        <w:rPr>
          <w:rFonts w:ascii="Verdana" w:hAnsi="Verdana" w:hint="eastAsia"/>
          <w:kern w:val="0"/>
          <w:sz w:val="18"/>
          <w:szCs w:val="18"/>
          <w:lang w:val="fr-FR"/>
        </w:rPr>
        <w:t>（</w:t>
      </w:r>
      <w:r w:rsidR="008C5337">
        <w:rPr>
          <w:rFonts w:ascii="Verdana" w:hAnsi="Verdana" w:hint="eastAsia"/>
          <w:kern w:val="0"/>
          <w:sz w:val="18"/>
          <w:szCs w:val="18"/>
          <w:lang w:val="fr-FR"/>
        </w:rPr>
        <w:t>365</w:t>
      </w:r>
      <w:r w:rsidR="008C5337">
        <w:rPr>
          <w:rFonts w:ascii="Verdana" w:hAnsi="Verdana" w:hint="eastAsia"/>
          <w:kern w:val="0"/>
          <w:sz w:val="18"/>
          <w:szCs w:val="18"/>
          <w:lang w:val="fr-FR"/>
        </w:rPr>
        <w:t>电话）</w:t>
      </w:r>
    </w:p>
    <w:p w:rsidR="006525CD" w:rsidRDefault="006525CD" w:rsidP="00173F45">
      <w:pPr>
        <w:ind w:leftChars="200" w:left="420"/>
        <w:rPr>
          <w:rFonts w:ascii="Verdana" w:hAnsi="Verdana"/>
          <w:kern w:val="0"/>
          <w:sz w:val="18"/>
          <w:szCs w:val="18"/>
          <w:lang w:val="fr-FR"/>
        </w:rPr>
      </w:pPr>
      <w:r>
        <w:rPr>
          <w:rFonts w:ascii="Verdana" w:hAnsi="Verdana" w:hint="eastAsia"/>
          <w:kern w:val="0"/>
          <w:sz w:val="18"/>
          <w:szCs w:val="18"/>
          <w:lang w:val="fr-FR"/>
        </w:rPr>
        <w:t>14</w:t>
      </w:r>
      <w:r>
        <w:rPr>
          <w:rFonts w:ascii="Verdana" w:hAnsi="Verdana" w:hint="eastAsia"/>
          <w:kern w:val="0"/>
          <w:sz w:val="18"/>
          <w:szCs w:val="18"/>
          <w:lang w:val="fr-FR"/>
        </w:rPr>
        <w:t>：天天</w:t>
      </w:r>
      <w:r>
        <w:rPr>
          <w:rFonts w:ascii="宋体" w:cs="宋体" w:hint="eastAsia"/>
          <w:color w:val="000000"/>
          <w:kern w:val="0"/>
          <w:sz w:val="20"/>
          <w:szCs w:val="20"/>
        </w:rPr>
        <w:t>微讯</w:t>
      </w:r>
    </w:p>
    <w:p w:rsidR="00AA2454" w:rsidRDefault="00EB0B70" w:rsidP="00173F45">
      <w:pPr>
        <w:ind w:leftChars="200" w:left="420"/>
        <w:rPr>
          <w:rFonts w:ascii="Verdana" w:hAnsi="Verdana"/>
          <w:kern w:val="0"/>
          <w:sz w:val="18"/>
          <w:szCs w:val="18"/>
          <w:lang w:val="fr-FR"/>
        </w:rPr>
      </w:pPr>
      <w:r>
        <w:rPr>
          <w:rFonts w:ascii="Verdana" w:hAnsi="Verdana" w:hint="eastAsia"/>
          <w:kern w:val="0"/>
          <w:sz w:val="18"/>
          <w:szCs w:val="18"/>
          <w:lang w:val="fr-FR"/>
        </w:rPr>
        <w:t>15</w:t>
      </w:r>
      <w:r>
        <w:rPr>
          <w:rFonts w:ascii="Verdana" w:hAnsi="Verdana" w:hint="eastAsia"/>
          <w:kern w:val="0"/>
          <w:sz w:val="18"/>
          <w:szCs w:val="18"/>
          <w:lang w:val="fr-FR"/>
        </w:rPr>
        <w:t>：网盘</w:t>
      </w:r>
    </w:p>
    <w:p w:rsidR="008C6545" w:rsidRDefault="00EB0B70" w:rsidP="00173F45">
      <w:pPr>
        <w:ind w:leftChars="200" w:left="420"/>
        <w:rPr>
          <w:rFonts w:ascii="Verdana" w:hAnsi="Verdana"/>
          <w:kern w:val="0"/>
          <w:sz w:val="18"/>
          <w:szCs w:val="18"/>
          <w:lang w:val="fr-FR"/>
        </w:rPr>
      </w:pPr>
      <w:r>
        <w:rPr>
          <w:rFonts w:ascii="Verdana" w:hAnsi="Verdana" w:hint="eastAsia"/>
          <w:kern w:val="0"/>
          <w:sz w:val="18"/>
          <w:szCs w:val="18"/>
          <w:lang w:val="fr-FR"/>
        </w:rPr>
        <w:t>16</w:t>
      </w:r>
      <w:r>
        <w:rPr>
          <w:rFonts w:ascii="Verdana" w:hAnsi="Verdana" w:hint="eastAsia"/>
          <w:kern w:val="0"/>
          <w:sz w:val="18"/>
          <w:szCs w:val="18"/>
          <w:lang w:val="fr-FR"/>
        </w:rPr>
        <w:t>：相册</w:t>
      </w:r>
    </w:p>
    <w:p w:rsidR="009519FF" w:rsidRDefault="00D56CA8" w:rsidP="009519FF">
      <w:pPr>
        <w:ind w:leftChars="200" w:left="420"/>
        <w:rPr>
          <w:rFonts w:ascii="Verdana" w:hAnsi="Verdana"/>
          <w:kern w:val="0"/>
          <w:sz w:val="18"/>
          <w:szCs w:val="18"/>
          <w:lang w:val="fr-FR"/>
        </w:rPr>
      </w:pPr>
      <w:r>
        <w:rPr>
          <w:rFonts w:ascii="Verdana" w:hAnsi="Verdana" w:hint="eastAsia"/>
          <w:kern w:val="0"/>
          <w:sz w:val="18"/>
          <w:szCs w:val="18"/>
          <w:lang w:val="fr-FR"/>
        </w:rPr>
        <w:t>17</w:t>
      </w:r>
      <w:r w:rsidR="009519FF">
        <w:rPr>
          <w:rFonts w:ascii="Verdana" w:hAnsi="Verdana" w:hint="eastAsia"/>
          <w:kern w:val="0"/>
          <w:sz w:val="18"/>
          <w:szCs w:val="18"/>
          <w:lang w:val="fr-FR"/>
        </w:rPr>
        <w:t>：</w:t>
      </w:r>
      <w:r w:rsidR="00300C34">
        <w:rPr>
          <w:rFonts w:ascii="Verdana" w:hAnsi="Verdana" w:hint="eastAsia"/>
          <w:kern w:val="0"/>
          <w:sz w:val="18"/>
          <w:szCs w:val="18"/>
          <w:lang w:val="fr-FR"/>
        </w:rPr>
        <w:t>天天电话</w:t>
      </w:r>
      <w:r w:rsidR="00300C34">
        <w:rPr>
          <w:rFonts w:ascii="Verdana" w:hAnsi="Verdana" w:hint="eastAsia"/>
          <w:kern w:val="0"/>
          <w:sz w:val="18"/>
          <w:szCs w:val="18"/>
          <w:lang w:val="fr-FR"/>
        </w:rPr>
        <w:t xml:space="preserve"> Call</w:t>
      </w:r>
      <w:r w:rsidR="00300C34">
        <w:rPr>
          <w:rFonts w:ascii="Verdana" w:hAnsi="Verdana" w:hint="eastAsia"/>
          <w:kern w:val="0"/>
          <w:sz w:val="18"/>
          <w:szCs w:val="18"/>
          <w:lang w:val="fr-FR"/>
        </w:rPr>
        <w:t>＋</w:t>
      </w:r>
    </w:p>
    <w:p w:rsidR="00087C0C" w:rsidRDefault="00087C0C" w:rsidP="009519FF">
      <w:pPr>
        <w:ind w:leftChars="200" w:left="420"/>
        <w:rPr>
          <w:rFonts w:ascii="Verdana" w:hAnsi="Verdana"/>
          <w:kern w:val="0"/>
          <w:sz w:val="18"/>
          <w:szCs w:val="18"/>
          <w:lang w:val="fr-FR"/>
        </w:rPr>
      </w:pPr>
      <w:r>
        <w:rPr>
          <w:rFonts w:ascii="Verdana" w:hAnsi="Verdana" w:hint="eastAsia"/>
          <w:kern w:val="0"/>
          <w:sz w:val="18"/>
          <w:szCs w:val="18"/>
          <w:lang w:val="fr-FR"/>
        </w:rPr>
        <w:t>18</w:t>
      </w:r>
      <w:r>
        <w:rPr>
          <w:rFonts w:ascii="Verdana" w:hAnsi="Verdana" w:hint="eastAsia"/>
          <w:kern w:val="0"/>
          <w:sz w:val="18"/>
          <w:szCs w:val="18"/>
          <w:lang w:val="fr-FR"/>
        </w:rPr>
        <w:t>：</w:t>
      </w:r>
      <w:r>
        <w:rPr>
          <w:rFonts w:ascii="Verdana" w:hAnsi="Verdana" w:hint="eastAsia"/>
          <w:kern w:val="0"/>
          <w:sz w:val="18"/>
          <w:szCs w:val="18"/>
          <w:lang w:val="fr-FR"/>
        </w:rPr>
        <w:t>Push</w:t>
      </w:r>
    </w:p>
    <w:p w:rsidR="000126EF" w:rsidRDefault="000126EF" w:rsidP="009519FF">
      <w:pPr>
        <w:ind w:leftChars="200" w:left="420"/>
        <w:rPr>
          <w:rFonts w:ascii="Verdana" w:hAnsi="Verdana"/>
          <w:kern w:val="0"/>
          <w:sz w:val="18"/>
          <w:szCs w:val="18"/>
          <w:lang w:val="fr-FR"/>
        </w:rPr>
      </w:pPr>
      <w:r>
        <w:rPr>
          <w:rFonts w:ascii="Verdana" w:hAnsi="Verdana" w:hint="eastAsia"/>
          <w:kern w:val="0"/>
          <w:sz w:val="18"/>
          <w:szCs w:val="18"/>
          <w:lang w:val="fr-FR"/>
        </w:rPr>
        <w:t>19</w:t>
      </w:r>
      <w:r>
        <w:rPr>
          <w:rFonts w:ascii="Verdana" w:hAnsi="Verdana" w:hint="eastAsia"/>
          <w:kern w:val="0"/>
          <w:sz w:val="18"/>
          <w:szCs w:val="18"/>
          <w:lang w:val="fr-FR"/>
        </w:rPr>
        <w:t>：</w:t>
      </w:r>
      <w:r w:rsidR="00300C34">
        <w:rPr>
          <w:rFonts w:ascii="Verdana" w:hAnsi="Verdana" w:hint="eastAsia"/>
          <w:kern w:val="0"/>
          <w:sz w:val="18"/>
          <w:szCs w:val="18"/>
          <w:lang w:val="fr-FR"/>
        </w:rPr>
        <w:t xml:space="preserve">Game Center </w:t>
      </w:r>
      <w:r>
        <w:rPr>
          <w:rFonts w:ascii="Verdana" w:hAnsi="Verdana" w:hint="eastAsia"/>
          <w:kern w:val="0"/>
          <w:sz w:val="18"/>
          <w:szCs w:val="18"/>
          <w:lang w:val="fr-FR"/>
        </w:rPr>
        <w:t>游戏平台</w:t>
      </w:r>
    </w:p>
    <w:p w:rsidR="000126EF" w:rsidRDefault="000126EF" w:rsidP="009519FF">
      <w:pPr>
        <w:ind w:leftChars="200" w:left="420"/>
        <w:rPr>
          <w:rFonts w:ascii="Verdana" w:hAnsi="Verdana"/>
          <w:kern w:val="0"/>
          <w:sz w:val="18"/>
          <w:szCs w:val="18"/>
          <w:lang w:val="fr-FR"/>
        </w:rPr>
      </w:pPr>
      <w:r>
        <w:rPr>
          <w:rFonts w:ascii="Verdana" w:hAnsi="Verdana" w:hint="eastAsia"/>
          <w:kern w:val="0"/>
          <w:sz w:val="18"/>
          <w:szCs w:val="18"/>
          <w:lang w:val="fr-FR"/>
        </w:rPr>
        <w:t>20</w:t>
      </w:r>
      <w:r>
        <w:rPr>
          <w:rFonts w:ascii="Verdana" w:hAnsi="Verdana" w:hint="eastAsia"/>
          <w:kern w:val="0"/>
          <w:sz w:val="18"/>
          <w:szCs w:val="18"/>
          <w:lang w:val="fr-FR"/>
        </w:rPr>
        <w:t>：</w:t>
      </w:r>
      <w:r w:rsidR="00300C34">
        <w:rPr>
          <w:rFonts w:ascii="Verdana" w:hAnsi="Verdana" w:hint="eastAsia"/>
          <w:kern w:val="0"/>
          <w:sz w:val="18"/>
          <w:szCs w:val="18"/>
          <w:lang w:val="fr-FR"/>
        </w:rPr>
        <w:t xml:space="preserve">Mobile Pay </w:t>
      </w:r>
      <w:r>
        <w:rPr>
          <w:rFonts w:ascii="Verdana" w:hAnsi="Verdana" w:hint="eastAsia"/>
          <w:kern w:val="0"/>
          <w:sz w:val="18"/>
          <w:szCs w:val="18"/>
          <w:lang w:val="fr-FR"/>
        </w:rPr>
        <w:t>手机支付</w:t>
      </w:r>
    </w:p>
    <w:p w:rsidR="00F4049D" w:rsidRDefault="00F4049D" w:rsidP="009519FF">
      <w:pPr>
        <w:ind w:leftChars="200" w:left="420"/>
        <w:rPr>
          <w:rFonts w:ascii="Verdana" w:hAnsi="Verdana"/>
          <w:kern w:val="0"/>
          <w:sz w:val="18"/>
          <w:szCs w:val="18"/>
          <w:lang w:val="fr-FR"/>
        </w:rPr>
      </w:pPr>
      <w:r>
        <w:rPr>
          <w:rFonts w:ascii="Verdana" w:hAnsi="Verdana" w:hint="eastAsia"/>
          <w:kern w:val="0"/>
          <w:sz w:val="18"/>
          <w:szCs w:val="18"/>
          <w:lang w:val="fr-FR"/>
        </w:rPr>
        <w:t>21</w:t>
      </w:r>
      <w:r>
        <w:rPr>
          <w:rFonts w:ascii="Verdana" w:hAnsi="Verdana" w:hint="eastAsia"/>
          <w:kern w:val="0"/>
          <w:sz w:val="18"/>
          <w:szCs w:val="18"/>
          <w:lang w:val="fr-FR"/>
        </w:rPr>
        <w:t>：</w:t>
      </w:r>
      <w:r>
        <w:rPr>
          <w:rFonts w:ascii="Verdana" w:hAnsi="Verdana" w:hint="eastAsia"/>
          <w:kern w:val="0"/>
          <w:sz w:val="18"/>
          <w:szCs w:val="18"/>
          <w:lang w:val="fr-FR"/>
        </w:rPr>
        <w:t>SNS</w:t>
      </w:r>
    </w:p>
    <w:p w:rsidR="007A3B43" w:rsidRDefault="007A3B43" w:rsidP="009519FF">
      <w:pPr>
        <w:ind w:leftChars="200" w:left="420"/>
        <w:rPr>
          <w:ins w:id="198" w:author="x00116998" w:date="2016-09-10T09:37:00Z"/>
          <w:rFonts w:ascii="Verdana" w:hAnsi="Verdana"/>
          <w:kern w:val="0"/>
          <w:sz w:val="18"/>
          <w:szCs w:val="18"/>
          <w:lang w:val="fr-FR"/>
        </w:rPr>
      </w:pPr>
      <w:r>
        <w:rPr>
          <w:rFonts w:ascii="Verdana" w:hAnsi="Verdana" w:hint="eastAsia"/>
          <w:kern w:val="0"/>
          <w:sz w:val="18"/>
          <w:szCs w:val="18"/>
          <w:lang w:val="fr-FR"/>
        </w:rPr>
        <w:t>22</w:t>
      </w:r>
      <w:r>
        <w:rPr>
          <w:rFonts w:ascii="Verdana" w:hAnsi="Verdana" w:hint="eastAsia"/>
          <w:kern w:val="0"/>
          <w:sz w:val="18"/>
          <w:szCs w:val="18"/>
          <w:lang w:val="fr-FR"/>
        </w:rPr>
        <w:t>：</w:t>
      </w:r>
      <w:r>
        <w:rPr>
          <w:rFonts w:ascii="Verdana" w:hAnsi="Verdana" w:hint="eastAsia"/>
          <w:kern w:val="0"/>
          <w:sz w:val="18"/>
          <w:szCs w:val="18"/>
          <w:lang w:val="fr-FR"/>
        </w:rPr>
        <w:t>emotion</w:t>
      </w:r>
      <w:r>
        <w:rPr>
          <w:rFonts w:ascii="Verdana" w:hAnsi="Verdana" w:hint="eastAsia"/>
          <w:kern w:val="0"/>
          <w:sz w:val="18"/>
          <w:szCs w:val="18"/>
          <w:lang w:val="fr-FR"/>
        </w:rPr>
        <w:t>论坛</w:t>
      </w:r>
    </w:p>
    <w:p w:rsidR="00B31AA8" w:rsidRDefault="00B31AA8" w:rsidP="009519FF">
      <w:pPr>
        <w:ind w:leftChars="200" w:left="420"/>
        <w:rPr>
          <w:rFonts w:ascii="Verdana" w:hAnsi="Verdana" w:hint="eastAsia"/>
          <w:kern w:val="0"/>
          <w:sz w:val="18"/>
          <w:szCs w:val="18"/>
          <w:lang w:val="fr-FR"/>
        </w:rPr>
      </w:pPr>
      <w:ins w:id="199" w:author="x00116998" w:date="2016-09-10T09:37:00Z">
        <w:r>
          <w:rPr>
            <w:rFonts w:ascii="Verdana" w:hAnsi="Verdana"/>
            <w:kern w:val="0"/>
            <w:sz w:val="18"/>
            <w:szCs w:val="18"/>
            <w:lang w:val="fr-FR"/>
          </w:rPr>
          <w:t>23</w:t>
        </w:r>
        <w:r>
          <w:rPr>
            <w:rFonts w:ascii="Verdana" w:hAnsi="Verdana"/>
            <w:kern w:val="0"/>
            <w:sz w:val="18"/>
            <w:szCs w:val="18"/>
            <w:lang w:val="fr-FR"/>
          </w:rPr>
          <w:t> </w:t>
        </w:r>
        <w:r>
          <w:rPr>
            <w:rFonts w:ascii="Verdana" w:hAnsi="Verdana"/>
            <w:kern w:val="0"/>
            <w:sz w:val="18"/>
            <w:szCs w:val="18"/>
            <w:lang w:val="fr-FR"/>
          </w:rPr>
          <w:t>:</w:t>
        </w:r>
        <w:r>
          <w:rPr>
            <w:rFonts w:ascii="Verdana" w:hAnsi="Verdana" w:hint="eastAsia"/>
            <w:kern w:val="0"/>
            <w:sz w:val="18"/>
            <w:szCs w:val="18"/>
            <w:lang w:val="fr-FR"/>
          </w:rPr>
          <w:t>华英汇</w:t>
        </w:r>
      </w:ins>
    </w:p>
    <w:p w:rsidR="002978AF" w:rsidRDefault="002978AF" w:rsidP="009519FF">
      <w:pPr>
        <w:ind w:leftChars="200" w:left="420"/>
        <w:rPr>
          <w:rFonts w:ascii="Verdana" w:hAnsi="Verdana"/>
          <w:kern w:val="0"/>
          <w:sz w:val="18"/>
          <w:szCs w:val="18"/>
          <w:lang w:val="fr-FR"/>
        </w:rPr>
      </w:pPr>
      <w:r>
        <w:rPr>
          <w:rFonts w:ascii="Verdana" w:hAnsi="Verdana" w:hint="eastAsia"/>
          <w:kern w:val="0"/>
          <w:sz w:val="18"/>
          <w:szCs w:val="18"/>
          <w:lang w:val="fr-FR"/>
        </w:rPr>
        <w:t>24</w:t>
      </w:r>
      <w:r>
        <w:rPr>
          <w:rFonts w:ascii="Verdana" w:hAnsi="Verdana"/>
          <w:kern w:val="0"/>
          <w:sz w:val="18"/>
          <w:szCs w:val="18"/>
          <w:lang w:val="fr-FR"/>
        </w:rPr>
        <w:t> </w:t>
      </w:r>
      <w:r>
        <w:rPr>
          <w:rFonts w:ascii="Verdana" w:hAnsi="Verdana" w:hint="eastAsia"/>
          <w:kern w:val="0"/>
          <w:sz w:val="18"/>
          <w:szCs w:val="18"/>
          <w:lang w:val="fr-FR"/>
        </w:rPr>
        <w:t>:</w:t>
      </w:r>
      <w:r w:rsidR="00300C34">
        <w:rPr>
          <w:rFonts w:ascii="Verdana" w:hAnsi="Verdana" w:hint="eastAsia"/>
          <w:kern w:val="0"/>
          <w:sz w:val="18"/>
          <w:szCs w:val="18"/>
          <w:lang w:val="fr-FR"/>
        </w:rPr>
        <w:t>天天铃</w:t>
      </w:r>
      <w:r w:rsidR="00300C34">
        <w:rPr>
          <w:rFonts w:ascii="Verdana" w:hAnsi="Verdana" w:hint="eastAsia"/>
          <w:kern w:val="0"/>
          <w:sz w:val="18"/>
          <w:szCs w:val="18"/>
          <w:lang w:val="fr-FR"/>
        </w:rPr>
        <w:t xml:space="preserve"> </w:t>
      </w:r>
      <w:r w:rsidR="00852626">
        <w:rPr>
          <w:rFonts w:ascii="Verdana" w:hAnsi="Verdana" w:hint="eastAsia"/>
          <w:kern w:val="0"/>
          <w:sz w:val="18"/>
          <w:szCs w:val="18"/>
          <w:lang w:val="fr-FR"/>
        </w:rPr>
        <w:t>music+</w:t>
      </w:r>
    </w:p>
    <w:p w:rsidR="003D4FF7" w:rsidRDefault="00F45053" w:rsidP="003D4FF7">
      <w:pPr>
        <w:ind w:leftChars="200" w:left="420"/>
        <w:rPr>
          <w:rFonts w:ascii="Verdana" w:hAnsi="Verdana"/>
          <w:kern w:val="0"/>
          <w:sz w:val="18"/>
          <w:szCs w:val="18"/>
          <w:lang w:val="fr-FR"/>
        </w:rPr>
      </w:pPr>
      <w:r>
        <w:rPr>
          <w:rFonts w:ascii="Verdana" w:hAnsi="Verdana" w:hint="eastAsia"/>
          <w:kern w:val="0"/>
          <w:sz w:val="18"/>
          <w:szCs w:val="18"/>
          <w:lang w:val="fr-FR"/>
        </w:rPr>
        <w:t>25</w:t>
      </w:r>
      <w:r>
        <w:rPr>
          <w:rFonts w:ascii="Verdana" w:hAnsi="Verdana" w:hint="eastAsia"/>
          <w:kern w:val="0"/>
          <w:sz w:val="18"/>
          <w:szCs w:val="18"/>
          <w:lang w:val="fr-FR"/>
        </w:rPr>
        <w:t>：花粉社区</w:t>
      </w:r>
      <w:r w:rsidR="00881EC1">
        <w:rPr>
          <w:rFonts w:ascii="Verdana" w:hAnsi="Verdana" w:hint="eastAsia"/>
          <w:kern w:val="0"/>
          <w:sz w:val="18"/>
          <w:szCs w:val="18"/>
          <w:lang w:val="fr-FR"/>
        </w:rPr>
        <w:t>（终端公司）</w:t>
      </w:r>
    </w:p>
    <w:p w:rsidR="005A3913" w:rsidRDefault="007246A4" w:rsidP="009519FF">
      <w:pPr>
        <w:ind w:leftChars="200" w:left="420"/>
        <w:rPr>
          <w:rFonts w:ascii="Verdana" w:hAnsi="Verdana"/>
          <w:kern w:val="0"/>
          <w:sz w:val="18"/>
          <w:szCs w:val="18"/>
          <w:lang w:val="fr-FR"/>
        </w:rPr>
      </w:pPr>
      <w:r>
        <w:rPr>
          <w:rFonts w:ascii="Verdana" w:hAnsi="Verdana" w:hint="eastAsia"/>
          <w:kern w:val="0"/>
          <w:sz w:val="18"/>
          <w:szCs w:val="18"/>
          <w:lang w:val="fr-FR"/>
        </w:rPr>
        <w:t>2</w:t>
      </w:r>
      <w:r w:rsidR="003D4FF7">
        <w:rPr>
          <w:rFonts w:ascii="Verdana" w:hAnsi="Verdana" w:hint="eastAsia"/>
          <w:kern w:val="0"/>
          <w:sz w:val="18"/>
          <w:szCs w:val="18"/>
          <w:lang w:val="fr-FR"/>
        </w:rPr>
        <w:t>6</w:t>
      </w:r>
      <w:r>
        <w:rPr>
          <w:rFonts w:ascii="Verdana" w:hAnsi="Verdana" w:hint="eastAsia"/>
          <w:kern w:val="0"/>
          <w:sz w:val="18"/>
          <w:szCs w:val="18"/>
          <w:lang w:val="fr-FR"/>
        </w:rPr>
        <w:t>：电商</w:t>
      </w:r>
      <w:r w:rsidR="006C73D0">
        <w:rPr>
          <w:rFonts w:ascii="Verdana" w:hAnsi="Verdana" w:hint="eastAsia"/>
          <w:kern w:val="0"/>
          <w:sz w:val="18"/>
          <w:szCs w:val="18"/>
          <w:lang w:val="fr-FR"/>
        </w:rPr>
        <w:t xml:space="preserve"> vmall</w:t>
      </w:r>
    </w:p>
    <w:p w:rsidR="00A633AB" w:rsidRDefault="00A633AB" w:rsidP="00A633AB">
      <w:pPr>
        <w:ind w:leftChars="200" w:left="420"/>
        <w:rPr>
          <w:rFonts w:ascii="Verdana" w:hAnsi="Verdana"/>
          <w:kern w:val="0"/>
          <w:sz w:val="18"/>
          <w:szCs w:val="18"/>
          <w:lang w:val="fr-FR"/>
        </w:rPr>
      </w:pPr>
      <w:r>
        <w:rPr>
          <w:rFonts w:ascii="Verdana" w:hAnsi="Verdana" w:hint="eastAsia"/>
          <w:kern w:val="0"/>
          <w:sz w:val="18"/>
          <w:szCs w:val="18"/>
          <w:lang w:val="fr-FR"/>
        </w:rPr>
        <w:t>27</w:t>
      </w:r>
      <w:r>
        <w:rPr>
          <w:rFonts w:ascii="Verdana" w:hAnsi="Verdana" w:hint="eastAsia"/>
          <w:kern w:val="0"/>
          <w:sz w:val="18"/>
          <w:szCs w:val="18"/>
          <w:lang w:val="fr-FR"/>
        </w:rPr>
        <w:t>：终端官网</w:t>
      </w:r>
    </w:p>
    <w:p w:rsidR="00C83FEE" w:rsidRDefault="00C83FEE" w:rsidP="00A633AB">
      <w:pPr>
        <w:ind w:leftChars="200" w:left="420"/>
        <w:rPr>
          <w:rFonts w:ascii="Verdana" w:hAnsi="Verdana"/>
          <w:kern w:val="0"/>
          <w:sz w:val="18"/>
          <w:szCs w:val="18"/>
          <w:lang w:val="fr-FR"/>
        </w:rPr>
      </w:pPr>
      <w:r>
        <w:rPr>
          <w:rFonts w:ascii="Verdana" w:hAnsi="Verdana" w:hint="eastAsia"/>
          <w:kern w:val="0"/>
          <w:sz w:val="18"/>
          <w:szCs w:val="18"/>
          <w:lang w:val="fr-FR"/>
        </w:rPr>
        <w:t>28</w:t>
      </w:r>
      <w:r>
        <w:rPr>
          <w:rFonts w:ascii="Verdana" w:hAnsi="Verdana" w:hint="eastAsia"/>
          <w:kern w:val="0"/>
          <w:sz w:val="18"/>
          <w:szCs w:val="18"/>
          <w:lang w:val="fr-FR"/>
        </w:rPr>
        <w:t>：开放平台</w:t>
      </w:r>
    </w:p>
    <w:p w:rsidR="00900EEF" w:rsidRDefault="00900EEF" w:rsidP="00A633AB">
      <w:pPr>
        <w:ind w:leftChars="200" w:left="420"/>
        <w:rPr>
          <w:rFonts w:ascii="Verdana" w:hAnsi="Verdana"/>
          <w:kern w:val="0"/>
          <w:sz w:val="18"/>
          <w:szCs w:val="18"/>
          <w:lang w:val="fr-FR"/>
        </w:rPr>
      </w:pPr>
      <w:r>
        <w:rPr>
          <w:rFonts w:ascii="Verdana" w:hAnsi="Verdana" w:hint="eastAsia"/>
          <w:kern w:val="0"/>
          <w:sz w:val="18"/>
          <w:szCs w:val="18"/>
          <w:lang w:val="fr-FR"/>
        </w:rPr>
        <w:t>29</w:t>
      </w:r>
      <w:r>
        <w:rPr>
          <w:rFonts w:ascii="Verdana" w:hAnsi="Verdana" w:hint="eastAsia"/>
          <w:kern w:val="0"/>
          <w:sz w:val="18"/>
          <w:szCs w:val="18"/>
          <w:lang w:val="fr-FR"/>
        </w:rPr>
        <w:t>：</w:t>
      </w:r>
      <w:r w:rsidRPr="00900EEF">
        <w:rPr>
          <w:rFonts w:ascii="Verdana" w:hAnsi="Verdana" w:hint="eastAsia"/>
          <w:kern w:val="0"/>
          <w:sz w:val="18"/>
          <w:szCs w:val="18"/>
          <w:lang w:val="fr-FR"/>
        </w:rPr>
        <w:t>天际通</w:t>
      </w:r>
      <w:r>
        <w:rPr>
          <w:rFonts w:ascii="Verdana" w:hAnsi="Verdana" w:hint="eastAsia"/>
          <w:kern w:val="0"/>
          <w:sz w:val="18"/>
          <w:szCs w:val="18"/>
          <w:lang w:val="fr-FR"/>
        </w:rPr>
        <w:t>（注：国际漫游虚拟数据卡业务）</w:t>
      </w:r>
    </w:p>
    <w:p w:rsidR="00DE09B2" w:rsidRDefault="00DE09B2" w:rsidP="00A633AB">
      <w:pPr>
        <w:ind w:leftChars="200" w:left="420"/>
        <w:rPr>
          <w:rFonts w:ascii="Verdana" w:hAnsi="Verdana"/>
          <w:kern w:val="0"/>
          <w:sz w:val="18"/>
          <w:szCs w:val="18"/>
          <w:lang w:val="fr-FR"/>
        </w:rPr>
      </w:pPr>
      <w:r>
        <w:rPr>
          <w:rFonts w:ascii="Verdana" w:hAnsi="Verdana" w:hint="eastAsia"/>
          <w:kern w:val="0"/>
          <w:sz w:val="18"/>
          <w:szCs w:val="18"/>
          <w:lang w:val="fr-FR"/>
        </w:rPr>
        <w:t>30</w:t>
      </w:r>
      <w:r>
        <w:rPr>
          <w:rFonts w:ascii="Verdana" w:hAnsi="Verdana" w:hint="eastAsia"/>
          <w:kern w:val="0"/>
          <w:sz w:val="18"/>
          <w:szCs w:val="18"/>
          <w:lang w:val="fr-FR"/>
        </w:rPr>
        <w:t>：手机服务</w:t>
      </w:r>
    </w:p>
    <w:p w:rsidR="00E36CB4" w:rsidRDefault="00E36CB4" w:rsidP="00A633AB">
      <w:pPr>
        <w:ind w:leftChars="200" w:left="420"/>
        <w:rPr>
          <w:rFonts w:ascii="Verdana" w:hAnsi="Verdana"/>
          <w:kern w:val="0"/>
          <w:sz w:val="18"/>
          <w:szCs w:val="18"/>
          <w:lang w:val="fr-FR"/>
        </w:rPr>
      </w:pPr>
      <w:r>
        <w:rPr>
          <w:rFonts w:ascii="Verdana" w:hAnsi="Verdana" w:hint="eastAsia"/>
          <w:kern w:val="0"/>
          <w:sz w:val="18"/>
          <w:szCs w:val="18"/>
          <w:lang w:val="fr-FR"/>
        </w:rPr>
        <w:t>31</w:t>
      </w:r>
      <w:r>
        <w:rPr>
          <w:rFonts w:ascii="Verdana" w:hAnsi="Verdana" w:hint="eastAsia"/>
          <w:kern w:val="0"/>
          <w:sz w:val="18"/>
          <w:szCs w:val="18"/>
          <w:lang w:val="fr-FR"/>
        </w:rPr>
        <w:t>：花粉论坛（</w:t>
      </w:r>
      <w:r w:rsidR="00881EC1">
        <w:rPr>
          <w:rFonts w:ascii="Verdana" w:hAnsi="Verdana" w:hint="eastAsia"/>
          <w:kern w:val="0"/>
          <w:sz w:val="18"/>
          <w:szCs w:val="18"/>
          <w:lang w:val="fr-FR"/>
        </w:rPr>
        <w:t>合并到</w:t>
      </w:r>
      <w:r w:rsidR="00881EC1">
        <w:rPr>
          <w:rFonts w:ascii="Verdana" w:hAnsi="Verdana" w:hint="eastAsia"/>
          <w:kern w:val="0"/>
          <w:sz w:val="18"/>
          <w:szCs w:val="18"/>
          <w:lang w:val="fr-FR"/>
        </w:rPr>
        <w:t>Emution</w:t>
      </w:r>
      <w:r w:rsidR="00881EC1">
        <w:rPr>
          <w:rFonts w:ascii="Verdana" w:hAnsi="Verdana" w:hint="eastAsia"/>
          <w:kern w:val="0"/>
          <w:sz w:val="18"/>
          <w:szCs w:val="18"/>
          <w:lang w:val="fr-FR"/>
        </w:rPr>
        <w:t>论坛，即花粉俱乐部</w:t>
      </w:r>
      <w:r>
        <w:rPr>
          <w:rFonts w:ascii="Verdana" w:hAnsi="Verdana" w:hint="eastAsia"/>
          <w:kern w:val="0"/>
          <w:sz w:val="18"/>
          <w:szCs w:val="18"/>
          <w:lang w:val="fr-FR"/>
        </w:rPr>
        <w:t>）</w:t>
      </w:r>
      <w:r w:rsidR="008A5C4D">
        <w:rPr>
          <w:rFonts w:ascii="Verdana" w:hAnsi="Verdana"/>
          <w:color w:val="FF0000"/>
          <w:sz w:val="18"/>
          <w:szCs w:val="18"/>
          <w:lang w:val="fr-FR"/>
        </w:rPr>
        <w:t xml:space="preserve">  </w:t>
      </w:r>
      <w:r w:rsidR="008A5C4D">
        <w:rPr>
          <w:rFonts w:ascii="Verdana" w:hAnsi="Verdana" w:hint="eastAsia"/>
          <w:color w:val="FF0000"/>
          <w:sz w:val="18"/>
          <w:szCs w:val="18"/>
          <w:lang w:val="fr-FR"/>
        </w:rPr>
        <w:t>注：相当实际没用。</w:t>
      </w:r>
    </w:p>
    <w:p w:rsidR="000338EA" w:rsidRDefault="000338EA" w:rsidP="00A633AB">
      <w:pPr>
        <w:ind w:leftChars="200" w:left="420"/>
        <w:rPr>
          <w:rFonts w:ascii="Verdana" w:hAnsi="Verdana"/>
          <w:kern w:val="0"/>
          <w:sz w:val="18"/>
          <w:szCs w:val="18"/>
          <w:lang w:val="fr-FR"/>
        </w:rPr>
      </w:pPr>
      <w:r>
        <w:rPr>
          <w:rFonts w:ascii="Verdana" w:hAnsi="Verdana" w:hint="eastAsia"/>
          <w:kern w:val="0"/>
          <w:sz w:val="18"/>
          <w:szCs w:val="18"/>
          <w:lang w:val="fr-FR"/>
        </w:rPr>
        <w:t>32</w:t>
      </w:r>
      <w:r>
        <w:rPr>
          <w:rFonts w:ascii="Verdana" w:hAnsi="Verdana" w:hint="eastAsia"/>
          <w:kern w:val="0"/>
          <w:sz w:val="18"/>
          <w:szCs w:val="18"/>
          <w:lang w:val="fr-FR"/>
        </w:rPr>
        <w:t>：联系人</w:t>
      </w:r>
      <w:r>
        <w:rPr>
          <w:rFonts w:ascii="Verdana" w:hAnsi="Verdana" w:hint="eastAsia"/>
          <w:kern w:val="0"/>
          <w:sz w:val="18"/>
          <w:szCs w:val="18"/>
          <w:lang w:val="fr-FR"/>
        </w:rPr>
        <w:t>contact+</w:t>
      </w:r>
    </w:p>
    <w:p w:rsidR="006814BC" w:rsidRDefault="006814BC" w:rsidP="00A633AB">
      <w:pPr>
        <w:ind w:leftChars="200" w:left="420"/>
        <w:rPr>
          <w:rFonts w:ascii="Verdana" w:hAnsi="Verdana"/>
          <w:kern w:val="0"/>
          <w:sz w:val="18"/>
          <w:szCs w:val="18"/>
          <w:lang w:val="fr-FR"/>
        </w:rPr>
      </w:pPr>
      <w:r>
        <w:rPr>
          <w:rFonts w:ascii="Verdana" w:hAnsi="Verdana" w:hint="eastAsia"/>
          <w:kern w:val="0"/>
          <w:sz w:val="18"/>
          <w:szCs w:val="18"/>
          <w:lang w:val="fr-FR"/>
        </w:rPr>
        <w:t>33</w:t>
      </w:r>
      <w:r>
        <w:rPr>
          <w:rFonts w:ascii="Verdana" w:hAnsi="Verdana" w:hint="eastAsia"/>
          <w:kern w:val="0"/>
          <w:sz w:val="18"/>
          <w:szCs w:val="18"/>
          <w:lang w:val="fr-FR"/>
        </w:rPr>
        <w:t>：电商</w:t>
      </w:r>
      <w:r>
        <w:rPr>
          <w:rFonts w:ascii="Verdana" w:hAnsi="Verdana" w:hint="eastAsia"/>
          <w:kern w:val="0"/>
          <w:sz w:val="18"/>
          <w:szCs w:val="18"/>
          <w:lang w:val="fr-FR"/>
        </w:rPr>
        <w:t>B2XB</w:t>
      </w:r>
    </w:p>
    <w:p w:rsidR="004035B9" w:rsidRDefault="004035B9" w:rsidP="00A633AB">
      <w:pPr>
        <w:ind w:leftChars="200" w:left="420"/>
        <w:rPr>
          <w:rFonts w:ascii="Verdana" w:hAnsi="Verdana"/>
          <w:kern w:val="0"/>
          <w:sz w:val="18"/>
          <w:szCs w:val="18"/>
          <w:lang w:val="fr-FR"/>
        </w:rPr>
      </w:pPr>
      <w:r>
        <w:rPr>
          <w:rFonts w:ascii="Verdana" w:hAnsi="Verdana" w:hint="eastAsia"/>
          <w:kern w:val="0"/>
          <w:sz w:val="18"/>
          <w:szCs w:val="18"/>
          <w:lang w:val="fr-FR"/>
        </w:rPr>
        <w:t>34</w:t>
      </w:r>
      <w:r>
        <w:rPr>
          <w:rFonts w:ascii="Verdana" w:hAnsi="Verdana" w:hint="eastAsia"/>
          <w:kern w:val="0"/>
          <w:sz w:val="18"/>
          <w:szCs w:val="18"/>
          <w:lang w:val="fr-FR"/>
        </w:rPr>
        <w:t>：</w:t>
      </w:r>
      <w:r>
        <w:rPr>
          <w:rFonts w:ascii="Verdana" w:hAnsi="Verdana" w:hint="eastAsia"/>
          <w:kern w:val="0"/>
          <w:sz w:val="18"/>
          <w:szCs w:val="18"/>
          <w:lang w:val="fr-FR"/>
        </w:rPr>
        <w:t>iMax</w:t>
      </w:r>
    </w:p>
    <w:p w:rsidR="00232F13" w:rsidRDefault="00232F13" w:rsidP="00A633AB">
      <w:pPr>
        <w:ind w:leftChars="200" w:left="420"/>
        <w:rPr>
          <w:rFonts w:ascii="Verdana" w:hAnsi="Verdana"/>
          <w:kern w:val="0"/>
          <w:sz w:val="18"/>
          <w:szCs w:val="18"/>
          <w:lang w:val="fr-FR"/>
        </w:rPr>
      </w:pPr>
      <w:r>
        <w:rPr>
          <w:rFonts w:ascii="Verdana" w:hAnsi="Verdana" w:hint="eastAsia"/>
          <w:kern w:val="0"/>
          <w:sz w:val="18"/>
          <w:szCs w:val="18"/>
          <w:lang w:val="fr-FR"/>
        </w:rPr>
        <w:t>35</w:t>
      </w:r>
      <w:r>
        <w:rPr>
          <w:rFonts w:ascii="Verdana" w:hAnsi="Verdana" w:hint="eastAsia"/>
          <w:kern w:val="0"/>
          <w:sz w:val="18"/>
          <w:szCs w:val="18"/>
          <w:lang w:val="fr-FR"/>
        </w:rPr>
        <w:t>：主题</w:t>
      </w:r>
    </w:p>
    <w:p w:rsidR="00080172" w:rsidRPr="009523FC" w:rsidRDefault="00080172" w:rsidP="00A633AB">
      <w:pPr>
        <w:ind w:leftChars="200" w:left="420"/>
        <w:rPr>
          <w:rFonts w:ascii="宋体" w:hAnsi="宋体"/>
          <w:color w:val="1F497D" w:themeColor="dark2"/>
          <w:sz w:val="23"/>
          <w:szCs w:val="23"/>
          <w:lang w:val="fr-FR"/>
        </w:rPr>
      </w:pPr>
      <w:r>
        <w:rPr>
          <w:rFonts w:ascii="Verdana" w:hAnsi="Verdana" w:hint="eastAsia"/>
          <w:kern w:val="0"/>
          <w:sz w:val="18"/>
          <w:szCs w:val="18"/>
          <w:lang w:val="fr-FR"/>
        </w:rPr>
        <w:t>36</w:t>
      </w:r>
      <w:r>
        <w:rPr>
          <w:rFonts w:ascii="Verdana" w:hAnsi="Verdana" w:hint="eastAsia"/>
          <w:kern w:val="0"/>
          <w:sz w:val="18"/>
          <w:szCs w:val="18"/>
          <w:lang w:val="fr-FR"/>
        </w:rPr>
        <w:t>：</w:t>
      </w:r>
      <w:r w:rsidR="00BC1A6E" w:rsidRPr="00BC1A6E">
        <w:rPr>
          <w:rFonts w:ascii="宋体" w:hAnsi="宋体"/>
          <w:color w:val="1F497D" w:themeColor="dark2"/>
          <w:sz w:val="23"/>
          <w:szCs w:val="23"/>
          <w:lang w:val="fr-FR"/>
        </w:rPr>
        <w:t>cloudwifi</w:t>
      </w:r>
    </w:p>
    <w:p w:rsidR="00F364A3" w:rsidRDefault="00BC1A6E" w:rsidP="00A633AB">
      <w:pPr>
        <w:ind w:leftChars="200" w:left="420"/>
        <w:rPr>
          <w:rFonts w:ascii="宋体" w:hAnsi="宋体"/>
          <w:color w:val="1F497D" w:themeColor="dark2"/>
          <w:sz w:val="23"/>
          <w:szCs w:val="23"/>
          <w:lang w:val="fr-FR"/>
        </w:rPr>
      </w:pPr>
      <w:r w:rsidRPr="00BC1A6E">
        <w:rPr>
          <w:rFonts w:ascii="宋体" w:hAnsi="宋体"/>
          <w:color w:val="1F497D" w:themeColor="dark2"/>
          <w:sz w:val="23"/>
          <w:szCs w:val="23"/>
          <w:lang w:val="fr-FR"/>
        </w:rPr>
        <w:t>37:ruMate(</w:t>
      </w:r>
      <w:r w:rsidR="00F364A3">
        <w:rPr>
          <w:rFonts w:ascii="宋体" w:hAnsi="宋体" w:hint="eastAsia"/>
          <w:color w:val="1F497D" w:themeColor="dark2"/>
          <w:sz w:val="23"/>
          <w:szCs w:val="23"/>
        </w:rPr>
        <w:t>智能路由器</w:t>
      </w:r>
      <w:r w:rsidRPr="00BC1A6E">
        <w:rPr>
          <w:rFonts w:ascii="宋体" w:hAnsi="宋体"/>
          <w:color w:val="1F497D" w:themeColor="dark2"/>
          <w:sz w:val="23"/>
          <w:szCs w:val="23"/>
          <w:lang w:val="fr-FR"/>
        </w:rPr>
        <w:t>)</w:t>
      </w:r>
    </w:p>
    <w:p w:rsidR="0060683D" w:rsidRPr="00CE76B3" w:rsidRDefault="0060683D" w:rsidP="00A633AB">
      <w:pPr>
        <w:ind w:leftChars="200" w:left="420"/>
        <w:rPr>
          <w:rFonts w:ascii="宋体" w:hAnsi="宋体"/>
          <w:color w:val="1F497D" w:themeColor="dark2"/>
          <w:sz w:val="23"/>
          <w:szCs w:val="23"/>
          <w:lang w:val="fr-FR"/>
        </w:rPr>
      </w:pPr>
      <w:r>
        <w:rPr>
          <w:rFonts w:ascii="宋体" w:hAnsi="宋体"/>
          <w:color w:val="1F497D" w:themeColor="dark2"/>
          <w:sz w:val="23"/>
          <w:szCs w:val="23"/>
          <w:lang w:val="fr-FR"/>
        </w:rPr>
        <w:t>38</w:t>
      </w:r>
      <w:r>
        <w:rPr>
          <w:rFonts w:ascii="宋体" w:hAnsi="宋体" w:hint="eastAsia"/>
          <w:color w:val="1F497D" w:themeColor="dark2"/>
          <w:sz w:val="23"/>
          <w:szCs w:val="23"/>
          <w:lang w:val="fr-FR"/>
        </w:rPr>
        <w:t>：</w:t>
      </w:r>
      <w:r>
        <w:rPr>
          <w:rFonts w:ascii="宋体" w:hAnsi="宋体" w:hint="eastAsia"/>
          <w:color w:val="1F497D" w:themeColor="dark2"/>
          <w:sz w:val="23"/>
          <w:szCs w:val="23"/>
        </w:rPr>
        <w:t>视频播放器</w:t>
      </w:r>
    </w:p>
    <w:p w:rsidR="008D5E2F" w:rsidRDefault="007006A4" w:rsidP="00A633AB">
      <w:pPr>
        <w:ind w:leftChars="200" w:left="420"/>
        <w:rPr>
          <w:rFonts w:ascii="Verdana" w:hAnsi="Verdana"/>
          <w:kern w:val="0"/>
          <w:sz w:val="18"/>
          <w:szCs w:val="18"/>
          <w:lang w:val="fr-FR"/>
        </w:rPr>
      </w:pPr>
      <w:r>
        <w:rPr>
          <w:rFonts w:ascii="Verdana" w:hAnsi="Verdana" w:hint="eastAsia"/>
          <w:kern w:val="0"/>
          <w:sz w:val="18"/>
          <w:szCs w:val="18"/>
          <w:lang w:val="fr-FR"/>
        </w:rPr>
        <w:t>39</w:t>
      </w:r>
      <w:r>
        <w:rPr>
          <w:rFonts w:ascii="Verdana" w:hAnsi="Verdana" w:hint="eastAsia"/>
          <w:kern w:val="0"/>
          <w:sz w:val="18"/>
          <w:szCs w:val="18"/>
          <w:lang w:val="fr-FR"/>
        </w:rPr>
        <w:t>：华为手环</w:t>
      </w:r>
    </w:p>
    <w:p w:rsidR="00B90F1D" w:rsidRDefault="00B90F1D" w:rsidP="00A633AB">
      <w:pPr>
        <w:ind w:leftChars="200" w:left="420"/>
        <w:rPr>
          <w:rFonts w:ascii="Verdana" w:hAnsi="Verdana"/>
          <w:kern w:val="0"/>
          <w:sz w:val="18"/>
          <w:szCs w:val="18"/>
          <w:lang w:val="fr-FR"/>
        </w:rPr>
      </w:pPr>
      <w:r>
        <w:rPr>
          <w:rFonts w:ascii="Verdana" w:hAnsi="Verdana" w:hint="eastAsia"/>
          <w:kern w:val="0"/>
          <w:sz w:val="18"/>
          <w:szCs w:val="18"/>
          <w:lang w:val="fr-FR"/>
        </w:rPr>
        <w:t>40</w:t>
      </w:r>
      <w:r>
        <w:rPr>
          <w:rFonts w:ascii="Verdana" w:hAnsi="Verdana" w:hint="eastAsia"/>
          <w:kern w:val="0"/>
          <w:sz w:val="18"/>
          <w:szCs w:val="18"/>
          <w:lang w:val="fr-FR"/>
        </w:rPr>
        <w:t>：荣耀官网</w:t>
      </w:r>
    </w:p>
    <w:p w:rsidR="00915A45" w:rsidRDefault="00915A45" w:rsidP="00A633AB">
      <w:pPr>
        <w:ind w:leftChars="200" w:left="420"/>
        <w:rPr>
          <w:rFonts w:ascii="Verdana" w:hAnsi="Verdana"/>
          <w:kern w:val="0"/>
          <w:sz w:val="18"/>
          <w:szCs w:val="18"/>
          <w:lang w:val="fr-FR"/>
        </w:rPr>
      </w:pPr>
      <w:r>
        <w:rPr>
          <w:rFonts w:ascii="Verdana" w:hAnsi="Verdana" w:hint="eastAsia"/>
          <w:kern w:val="0"/>
          <w:sz w:val="18"/>
          <w:szCs w:val="18"/>
          <w:lang w:val="fr-FR"/>
        </w:rPr>
        <w:t>41</w:t>
      </w:r>
      <w:r>
        <w:rPr>
          <w:rFonts w:ascii="Verdana" w:hAnsi="Verdana" w:hint="eastAsia"/>
          <w:kern w:val="0"/>
          <w:sz w:val="18"/>
          <w:szCs w:val="18"/>
          <w:lang w:val="fr-FR"/>
        </w:rPr>
        <w:t>：华为语音助手</w:t>
      </w:r>
    </w:p>
    <w:p w:rsidR="004A0469" w:rsidRDefault="004A0469" w:rsidP="00A633AB">
      <w:pPr>
        <w:ind w:leftChars="200" w:left="420"/>
        <w:rPr>
          <w:rFonts w:ascii="Verdana" w:hAnsi="Verdana"/>
          <w:kern w:val="0"/>
          <w:sz w:val="18"/>
          <w:szCs w:val="18"/>
          <w:lang w:val="fr-FR"/>
        </w:rPr>
      </w:pPr>
      <w:r>
        <w:rPr>
          <w:rFonts w:ascii="Verdana" w:hAnsi="Verdana" w:hint="eastAsia"/>
          <w:kern w:val="0"/>
          <w:sz w:val="18"/>
          <w:szCs w:val="18"/>
          <w:lang w:val="fr-FR"/>
        </w:rPr>
        <w:t>42</w:t>
      </w:r>
      <w:r>
        <w:rPr>
          <w:rFonts w:ascii="Verdana" w:hAnsi="Verdana" w:hint="eastAsia"/>
          <w:kern w:val="0"/>
          <w:sz w:val="18"/>
          <w:szCs w:val="18"/>
          <w:lang w:val="fr-FR"/>
        </w:rPr>
        <w:t>：健康业务</w:t>
      </w:r>
    </w:p>
    <w:p w:rsidR="005F7280" w:rsidRDefault="005F7280" w:rsidP="00A633AB">
      <w:pPr>
        <w:ind w:leftChars="200" w:left="420"/>
        <w:rPr>
          <w:rFonts w:ascii="Verdana" w:hAnsi="Verdana"/>
          <w:kern w:val="0"/>
          <w:sz w:val="18"/>
          <w:szCs w:val="18"/>
          <w:lang w:val="fr-FR"/>
        </w:rPr>
      </w:pPr>
      <w:r>
        <w:rPr>
          <w:rFonts w:ascii="Verdana" w:hAnsi="Verdana" w:hint="eastAsia"/>
          <w:kern w:val="0"/>
          <w:sz w:val="18"/>
          <w:szCs w:val="18"/>
          <w:lang w:val="fr-FR"/>
        </w:rPr>
        <w:t>43</w:t>
      </w:r>
      <w:r>
        <w:rPr>
          <w:rFonts w:ascii="Verdana" w:hAnsi="Verdana" w:hint="eastAsia"/>
          <w:kern w:val="0"/>
          <w:sz w:val="18"/>
          <w:szCs w:val="18"/>
          <w:lang w:val="fr-FR"/>
        </w:rPr>
        <w:t>：手机助手</w:t>
      </w:r>
    </w:p>
    <w:p w:rsidR="001A3481" w:rsidRDefault="001A3481" w:rsidP="00A633AB">
      <w:pPr>
        <w:ind w:leftChars="200" w:left="420"/>
        <w:rPr>
          <w:rFonts w:ascii="Verdana" w:hAnsi="Verdana"/>
          <w:kern w:val="0"/>
          <w:sz w:val="18"/>
          <w:szCs w:val="18"/>
          <w:lang w:val="fr-FR"/>
        </w:rPr>
      </w:pPr>
      <w:r>
        <w:rPr>
          <w:rFonts w:ascii="Verdana" w:hAnsi="Verdana" w:hint="eastAsia"/>
          <w:kern w:val="0"/>
          <w:sz w:val="18"/>
          <w:szCs w:val="18"/>
          <w:lang w:val="fr-FR"/>
        </w:rPr>
        <w:t>44</w:t>
      </w:r>
      <w:r>
        <w:rPr>
          <w:rFonts w:ascii="Verdana" w:hAnsi="Verdana" w:hint="eastAsia"/>
          <w:kern w:val="0"/>
          <w:sz w:val="18"/>
          <w:szCs w:val="18"/>
          <w:lang w:val="fr-FR"/>
        </w:rPr>
        <w:t>：华为个性化阅读</w:t>
      </w:r>
    </w:p>
    <w:p w:rsidR="007B6940" w:rsidRDefault="007B6940" w:rsidP="00A633AB">
      <w:pPr>
        <w:ind w:leftChars="200" w:left="420"/>
        <w:rPr>
          <w:rFonts w:ascii="Verdana" w:hAnsi="Verdana"/>
          <w:kern w:val="0"/>
          <w:sz w:val="18"/>
          <w:szCs w:val="18"/>
          <w:lang w:val="fr-FR"/>
        </w:rPr>
      </w:pPr>
      <w:r>
        <w:rPr>
          <w:rFonts w:ascii="Verdana" w:hAnsi="Verdana" w:hint="eastAsia"/>
          <w:kern w:val="0"/>
          <w:sz w:val="18"/>
          <w:szCs w:val="18"/>
          <w:lang w:val="fr-FR"/>
        </w:rPr>
        <w:t>45</w:t>
      </w:r>
      <w:r>
        <w:rPr>
          <w:rFonts w:ascii="Verdana" w:hAnsi="Verdana" w:hint="eastAsia"/>
          <w:kern w:val="0"/>
          <w:sz w:val="18"/>
          <w:szCs w:val="18"/>
          <w:lang w:val="fr-FR"/>
        </w:rPr>
        <w:t>：儿童手表</w:t>
      </w:r>
    </w:p>
    <w:p w:rsidR="00921F33" w:rsidRDefault="00921F33" w:rsidP="00A633AB">
      <w:pPr>
        <w:ind w:leftChars="200" w:left="420"/>
      </w:pPr>
      <w:r>
        <w:rPr>
          <w:rFonts w:ascii="Verdana" w:hAnsi="Verdana" w:hint="eastAsia"/>
          <w:kern w:val="0"/>
          <w:sz w:val="18"/>
          <w:szCs w:val="18"/>
          <w:lang w:val="fr-FR"/>
        </w:rPr>
        <w:t>46</w:t>
      </w:r>
      <w:r>
        <w:rPr>
          <w:rFonts w:ascii="Verdana" w:hAnsi="Verdana" w:hint="eastAsia"/>
          <w:kern w:val="0"/>
          <w:sz w:val="18"/>
          <w:szCs w:val="18"/>
          <w:lang w:val="fr-FR"/>
        </w:rPr>
        <w:t>：</w:t>
      </w:r>
      <w:r>
        <w:rPr>
          <w:rFonts w:ascii="Verdana" w:hAnsi="Verdana" w:hint="eastAsia"/>
          <w:kern w:val="0"/>
          <w:sz w:val="18"/>
          <w:szCs w:val="18"/>
        </w:rPr>
        <w:t>小</w:t>
      </w:r>
      <w:r>
        <w:rPr>
          <w:rFonts w:ascii="Verdana" w:hAnsi="Verdana" w:hint="eastAsia"/>
          <w:kern w:val="0"/>
          <w:sz w:val="18"/>
          <w:szCs w:val="18"/>
        </w:rPr>
        <w:t>E</w:t>
      </w:r>
      <w:r>
        <w:rPr>
          <w:rFonts w:ascii="Verdana" w:hAnsi="Verdana" w:hint="eastAsia"/>
          <w:kern w:val="0"/>
          <w:sz w:val="18"/>
          <w:szCs w:val="18"/>
        </w:rPr>
        <w:t>助手（</w:t>
      </w:r>
      <w:r w:rsidRPr="00E46C12">
        <w:rPr>
          <w:rFonts w:hint="eastAsia"/>
        </w:rPr>
        <w:t>用户可以</w:t>
      </w:r>
      <w:r>
        <w:rPr>
          <w:rFonts w:hint="eastAsia"/>
        </w:rPr>
        <w:t>通过</w:t>
      </w:r>
      <w:r w:rsidRPr="00E46C12">
        <w:rPr>
          <w:rFonts w:hint="eastAsia"/>
        </w:rPr>
        <w:t>小</w:t>
      </w:r>
      <w:r w:rsidRPr="00E46C12">
        <w:rPr>
          <w:rFonts w:hint="eastAsia"/>
        </w:rPr>
        <w:t>E</w:t>
      </w:r>
      <w:r w:rsidRPr="00E46C12">
        <w:rPr>
          <w:rFonts w:hint="eastAsia"/>
        </w:rPr>
        <w:t>助手</w:t>
      </w:r>
      <w:r>
        <w:rPr>
          <w:rFonts w:hint="eastAsia"/>
        </w:rPr>
        <w:t>使用语音、触摸、面部表情识别输入增强用户和手机的互动和</w:t>
      </w:r>
      <w:r w:rsidRPr="00FF3EB7">
        <w:rPr>
          <w:rFonts w:hint="eastAsia"/>
        </w:rPr>
        <w:t>消息提醒展示</w:t>
      </w:r>
      <w:r>
        <w:rPr>
          <w:rFonts w:hint="eastAsia"/>
        </w:rPr>
        <w:t>）</w:t>
      </w:r>
    </w:p>
    <w:p w:rsidR="00CC50A5" w:rsidRDefault="00CC50A5" w:rsidP="00A633AB">
      <w:pPr>
        <w:ind w:leftChars="200" w:left="420"/>
      </w:pPr>
      <w:r>
        <w:rPr>
          <w:rFonts w:hint="eastAsia"/>
        </w:rPr>
        <w:t>47</w:t>
      </w:r>
      <w:r>
        <w:rPr>
          <w:rFonts w:hint="eastAsia"/>
        </w:rPr>
        <w:t>：华为礼包</w:t>
      </w:r>
    </w:p>
    <w:p w:rsidR="001374E7" w:rsidRPr="00921F33" w:rsidDel="006B5AD6" w:rsidRDefault="001374E7" w:rsidP="00A633AB">
      <w:pPr>
        <w:ind w:leftChars="200" w:left="420"/>
        <w:rPr>
          <w:del w:id="200" w:author="x00116998" w:date="2015-10-15T17:34:00Z"/>
          <w:rFonts w:ascii="Verdana" w:hAnsi="Verdana"/>
          <w:kern w:val="0"/>
          <w:sz w:val="18"/>
          <w:szCs w:val="18"/>
        </w:rPr>
      </w:pPr>
      <w:del w:id="201" w:author="x00116998" w:date="2015-10-15T17:34:00Z">
        <w:r w:rsidDel="006B5AD6">
          <w:rPr>
            <w:rFonts w:hint="eastAsia"/>
          </w:rPr>
          <w:delText>48</w:delText>
        </w:r>
        <w:r w:rsidDel="006B5AD6">
          <w:rPr>
            <w:rFonts w:hint="eastAsia"/>
          </w:rPr>
          <w:delText>：短信客户端</w:delText>
        </w:r>
      </w:del>
    </w:p>
    <w:p w:rsidR="006B5AD6" w:rsidRDefault="006B5AD6" w:rsidP="006B5AD6">
      <w:pPr>
        <w:ind w:leftChars="200" w:left="420"/>
        <w:rPr>
          <w:ins w:id="202" w:author="x00116998" w:date="2015-10-15T17:33:00Z"/>
        </w:rPr>
      </w:pPr>
      <w:ins w:id="203" w:author="x00116998" w:date="2015-10-15T17:33:00Z">
        <w:r>
          <w:rPr>
            <w:rFonts w:hint="eastAsia"/>
          </w:rPr>
          <w:t>49: app</w:t>
        </w:r>
        <w:r>
          <w:rPr>
            <w:rFonts w:hint="eastAsia"/>
          </w:rPr>
          <w:t>公测工具</w:t>
        </w:r>
      </w:ins>
    </w:p>
    <w:p w:rsidR="006B5AD6" w:rsidRPr="00921F33" w:rsidRDefault="006B5AD6" w:rsidP="006B5AD6">
      <w:pPr>
        <w:ind w:leftChars="200" w:left="420"/>
        <w:rPr>
          <w:ins w:id="204" w:author="x00116998" w:date="2015-10-15T17:33:00Z"/>
          <w:rFonts w:ascii="Verdana" w:hAnsi="Verdana"/>
          <w:kern w:val="0"/>
          <w:sz w:val="18"/>
          <w:szCs w:val="18"/>
        </w:rPr>
      </w:pPr>
      <w:ins w:id="205" w:author="x00116998" w:date="2015-10-15T17:33:00Z">
        <w:r>
          <w:rPr>
            <w:rFonts w:hint="eastAsia"/>
          </w:rPr>
          <w:t>50:</w:t>
        </w:r>
        <w:r>
          <w:rPr>
            <w:rFonts w:hint="eastAsia"/>
          </w:rPr>
          <w:t>宝贝去哪儿</w:t>
        </w:r>
      </w:ins>
    </w:p>
    <w:p w:rsidR="00A53A16" w:rsidRDefault="006B5AD6" w:rsidP="00A633AB">
      <w:pPr>
        <w:ind w:leftChars="200" w:left="420"/>
        <w:rPr>
          <w:ins w:id="206" w:author="x00116998" w:date="2015-10-28T14:25:00Z"/>
          <w:rFonts w:ascii="Verdana" w:hAnsi="Verdana"/>
          <w:kern w:val="0"/>
          <w:sz w:val="18"/>
          <w:szCs w:val="18"/>
        </w:rPr>
      </w:pPr>
      <w:ins w:id="207" w:author="x00116998" w:date="2015-10-15T17:34:00Z">
        <w:r>
          <w:rPr>
            <w:rFonts w:ascii="Verdana" w:hAnsi="Verdana"/>
            <w:kern w:val="0"/>
            <w:sz w:val="18"/>
            <w:szCs w:val="18"/>
          </w:rPr>
          <w:t>51:</w:t>
        </w:r>
      </w:ins>
      <w:ins w:id="208" w:author="x00116998" w:date="2015-10-21T15:45:00Z">
        <w:r w:rsidR="00637E09">
          <w:rPr>
            <w:rFonts w:ascii="Verdana" w:hAnsi="Verdana" w:hint="eastAsia"/>
            <w:kern w:val="0"/>
            <w:sz w:val="18"/>
            <w:szCs w:val="18"/>
          </w:rPr>
          <w:t>穿戴</w:t>
        </w:r>
        <w:r w:rsidR="00637E09">
          <w:rPr>
            <w:rFonts w:ascii="Verdana" w:hAnsi="Verdana" w:hint="eastAsia"/>
            <w:kern w:val="0"/>
            <w:sz w:val="18"/>
            <w:szCs w:val="18"/>
          </w:rPr>
          <w:t>aw600</w:t>
        </w:r>
      </w:ins>
    </w:p>
    <w:p w:rsidR="002E34DD" w:rsidRDefault="002E34DD" w:rsidP="00A633AB">
      <w:pPr>
        <w:ind w:leftChars="200" w:left="420"/>
        <w:rPr>
          <w:ins w:id="209" w:author="x00116998" w:date="2015-10-31T09:58:00Z"/>
          <w:rFonts w:ascii="Verdana" w:hAnsi="Verdana"/>
          <w:kern w:val="0"/>
          <w:sz w:val="18"/>
          <w:szCs w:val="18"/>
        </w:rPr>
      </w:pPr>
      <w:ins w:id="210" w:author="x00116998" w:date="2015-10-28T14:25:00Z">
        <w:r>
          <w:rPr>
            <w:rFonts w:ascii="Verdana" w:hAnsi="Verdana" w:hint="eastAsia"/>
            <w:kern w:val="0"/>
            <w:sz w:val="18"/>
            <w:szCs w:val="18"/>
          </w:rPr>
          <w:t>52:</w:t>
        </w:r>
        <w:r>
          <w:rPr>
            <w:rFonts w:ascii="Verdana" w:hAnsi="Verdana" w:hint="eastAsia"/>
            <w:kern w:val="0"/>
            <w:sz w:val="18"/>
            <w:szCs w:val="18"/>
          </w:rPr>
          <w:t>华为影院</w:t>
        </w:r>
      </w:ins>
    </w:p>
    <w:p w:rsidR="003D15E3" w:rsidRDefault="003D15E3" w:rsidP="00A633AB">
      <w:pPr>
        <w:ind w:leftChars="200" w:left="420"/>
        <w:rPr>
          <w:ins w:id="211" w:author="x00116998" w:date="2015-11-30T20:08:00Z"/>
          <w:rFonts w:ascii="Verdana" w:hAnsi="Verdana"/>
          <w:kern w:val="0"/>
          <w:sz w:val="18"/>
          <w:szCs w:val="18"/>
        </w:rPr>
      </w:pPr>
      <w:ins w:id="212" w:author="x00116998" w:date="2015-10-31T09:58:00Z">
        <w:r>
          <w:rPr>
            <w:rFonts w:ascii="Verdana" w:hAnsi="Verdana" w:hint="eastAsia"/>
            <w:kern w:val="0"/>
            <w:sz w:val="18"/>
            <w:szCs w:val="18"/>
          </w:rPr>
          <w:t>53:</w:t>
        </w:r>
      </w:ins>
      <w:ins w:id="213" w:author="x00116998" w:date="2015-10-31T09:59:00Z">
        <w:r>
          <w:rPr>
            <w:rFonts w:ascii="Verdana" w:hAnsi="Verdana" w:hint="eastAsia"/>
            <w:kern w:val="0"/>
            <w:sz w:val="18"/>
            <w:szCs w:val="18"/>
          </w:rPr>
          <w:t>企业云</w:t>
        </w:r>
      </w:ins>
    </w:p>
    <w:p w:rsidR="002F64D3" w:rsidRDefault="002F64D3" w:rsidP="00A633AB">
      <w:pPr>
        <w:ind w:leftChars="200" w:left="420"/>
        <w:rPr>
          <w:ins w:id="214" w:author="x00116998" w:date="2015-11-30T20:08:00Z"/>
          <w:rFonts w:ascii="宋体" w:hAnsi="宋体"/>
          <w:color w:val="000000"/>
          <w:sz w:val="23"/>
          <w:szCs w:val="23"/>
        </w:rPr>
      </w:pPr>
      <w:ins w:id="215" w:author="x00116998" w:date="2015-11-30T20:08:00Z">
        <w:r>
          <w:rPr>
            <w:rFonts w:ascii="宋体" w:hAnsi="宋体" w:hint="eastAsia"/>
            <w:color w:val="000000"/>
            <w:sz w:val="23"/>
            <w:szCs w:val="23"/>
          </w:rPr>
          <w:t>54:智能家居</w:t>
        </w:r>
      </w:ins>
    </w:p>
    <w:p w:rsidR="002F64D3" w:rsidRDefault="002F64D3" w:rsidP="00A633AB">
      <w:pPr>
        <w:ind w:leftChars="200" w:left="420"/>
        <w:rPr>
          <w:ins w:id="216" w:author="x00116998" w:date="2015-12-22T14:12:00Z"/>
          <w:rFonts w:ascii="宋体" w:hAnsi="宋体"/>
          <w:color w:val="000000"/>
          <w:sz w:val="23"/>
          <w:szCs w:val="23"/>
        </w:rPr>
      </w:pPr>
      <w:ins w:id="217" w:author="x00116998" w:date="2015-11-30T20:08:00Z">
        <w:r>
          <w:rPr>
            <w:rFonts w:ascii="宋体" w:hAnsi="宋体" w:hint="eastAsia"/>
            <w:color w:val="000000"/>
            <w:sz w:val="23"/>
            <w:szCs w:val="23"/>
          </w:rPr>
          <w:t>55:</w:t>
        </w:r>
      </w:ins>
      <w:ins w:id="218" w:author="x00116998" w:date="2015-11-30T20:15:00Z">
        <w:r>
          <w:rPr>
            <w:rFonts w:ascii="宋体" w:hAnsi="宋体" w:hint="eastAsia"/>
            <w:color w:val="000000"/>
            <w:sz w:val="23"/>
            <w:szCs w:val="23"/>
          </w:rPr>
          <w:t>位置</w:t>
        </w:r>
      </w:ins>
      <w:ins w:id="219" w:author="x00116998" w:date="2015-11-30T20:08:00Z">
        <w:r>
          <w:rPr>
            <w:rFonts w:ascii="宋体" w:hAnsi="宋体" w:hint="eastAsia"/>
            <w:color w:val="000000"/>
            <w:sz w:val="23"/>
            <w:szCs w:val="23"/>
          </w:rPr>
          <w:t>共享</w:t>
        </w:r>
      </w:ins>
    </w:p>
    <w:p w:rsidR="00630B02" w:rsidRDefault="00630B02" w:rsidP="00A633AB">
      <w:pPr>
        <w:ind w:leftChars="200" w:left="420"/>
        <w:rPr>
          <w:ins w:id="220" w:author="x00116998" w:date="2016-03-01T17:37:00Z"/>
          <w:sz w:val="20"/>
          <w:szCs w:val="20"/>
        </w:rPr>
      </w:pPr>
      <w:ins w:id="221" w:author="x00116998" w:date="2015-12-22T14:12:00Z">
        <w:r>
          <w:rPr>
            <w:rFonts w:ascii="宋体" w:hAnsi="宋体" w:hint="eastAsia"/>
            <w:color w:val="000000"/>
            <w:sz w:val="23"/>
            <w:szCs w:val="23"/>
          </w:rPr>
          <w:t>56:</w:t>
        </w:r>
        <w:r w:rsidRPr="00630B02">
          <w:rPr>
            <w:rFonts w:hint="eastAsia"/>
            <w:sz w:val="20"/>
            <w:szCs w:val="20"/>
          </w:rPr>
          <w:t xml:space="preserve"> </w:t>
        </w:r>
        <w:r>
          <w:rPr>
            <w:rFonts w:hint="eastAsia"/>
            <w:sz w:val="20"/>
            <w:szCs w:val="20"/>
          </w:rPr>
          <w:t>负一屏</w:t>
        </w:r>
        <w:r>
          <w:rPr>
            <w:rFonts w:hint="eastAsia"/>
            <w:sz w:val="20"/>
            <w:szCs w:val="20"/>
          </w:rPr>
          <w:t>/Hi</w:t>
        </w:r>
        <w:r>
          <w:rPr>
            <w:rFonts w:hint="eastAsia"/>
            <w:color w:val="1F497D"/>
            <w:sz w:val="20"/>
            <w:szCs w:val="20"/>
          </w:rPr>
          <w:t>B</w:t>
        </w:r>
        <w:r>
          <w:rPr>
            <w:rFonts w:hint="eastAsia"/>
            <w:sz w:val="20"/>
            <w:szCs w:val="20"/>
          </w:rPr>
          <w:t>oard</w:t>
        </w:r>
      </w:ins>
    </w:p>
    <w:p w:rsidR="00412892" w:rsidRDefault="00412892" w:rsidP="00A633AB">
      <w:pPr>
        <w:ind w:leftChars="200" w:left="420"/>
        <w:rPr>
          <w:ins w:id="222" w:author="x00116998" w:date="2016-03-16T10:14:00Z"/>
          <w:rFonts w:ascii="宋体" w:hAnsi="宋体"/>
          <w:color w:val="0070C0"/>
        </w:rPr>
      </w:pPr>
      <w:ins w:id="223" w:author="x00116998" w:date="2016-03-01T17:37:00Z">
        <w:r>
          <w:rPr>
            <w:sz w:val="20"/>
            <w:szCs w:val="20"/>
          </w:rPr>
          <w:t>57</w:t>
        </w:r>
        <w:r>
          <w:rPr>
            <w:rFonts w:hint="eastAsia"/>
            <w:sz w:val="20"/>
            <w:szCs w:val="20"/>
          </w:rPr>
          <w:t>：</w:t>
        </w:r>
        <w:r>
          <w:rPr>
            <w:rFonts w:ascii="宋体" w:hAnsi="宋体" w:hint="eastAsia"/>
            <w:color w:val="0070C0"/>
          </w:rPr>
          <w:t>终端众测系统/Betaclub</w:t>
        </w:r>
      </w:ins>
    </w:p>
    <w:p w:rsidR="00ED5CB2" w:rsidRDefault="00ED5CB2" w:rsidP="00A633AB">
      <w:pPr>
        <w:ind w:leftChars="200" w:left="420"/>
        <w:rPr>
          <w:ins w:id="224" w:author="x00116998" w:date="2016-03-21T14:18:00Z"/>
          <w:rFonts w:ascii="Verdana" w:hAnsi="Verdana"/>
          <w:kern w:val="0"/>
          <w:sz w:val="18"/>
          <w:szCs w:val="18"/>
        </w:rPr>
      </w:pPr>
      <w:ins w:id="225" w:author="x00116998" w:date="2016-03-16T10:15:00Z">
        <w:r>
          <w:rPr>
            <w:rFonts w:ascii="Verdana" w:hAnsi="Verdana" w:hint="eastAsia"/>
            <w:kern w:val="0"/>
            <w:sz w:val="18"/>
            <w:szCs w:val="18"/>
          </w:rPr>
          <w:t>58:</w:t>
        </w:r>
        <w:r w:rsidRPr="00ED5CB2">
          <w:rPr>
            <w:rFonts w:ascii="Verdana" w:hAnsi="Verdana" w:hint="eastAsia"/>
            <w:kern w:val="0"/>
            <w:sz w:val="18"/>
            <w:szCs w:val="18"/>
          </w:rPr>
          <w:t>安全奖励计划网站</w:t>
        </w:r>
      </w:ins>
    </w:p>
    <w:p w:rsidR="00AB1D7C" w:rsidRDefault="00AB1D7C" w:rsidP="00A633AB">
      <w:pPr>
        <w:ind w:leftChars="200" w:left="420"/>
        <w:rPr>
          <w:ins w:id="226" w:author="x00116998" w:date="2016-03-31T08:49:00Z"/>
          <w:rFonts w:ascii="Verdana" w:hAnsi="Verdana"/>
          <w:kern w:val="0"/>
          <w:sz w:val="18"/>
          <w:szCs w:val="18"/>
        </w:rPr>
      </w:pPr>
      <w:ins w:id="227" w:author="x00116998" w:date="2016-03-21T14:18:00Z">
        <w:r>
          <w:rPr>
            <w:rFonts w:ascii="Verdana" w:hAnsi="Verdana" w:hint="eastAsia"/>
            <w:kern w:val="0"/>
            <w:sz w:val="18"/>
            <w:szCs w:val="18"/>
          </w:rPr>
          <w:t>59</w:t>
        </w:r>
        <w:r>
          <w:rPr>
            <w:rFonts w:ascii="Verdana" w:hAnsi="Verdana" w:hint="eastAsia"/>
            <w:kern w:val="0"/>
            <w:sz w:val="18"/>
            <w:szCs w:val="18"/>
          </w:rPr>
          <w:t>：视频云（荣耀</w:t>
        </w:r>
      </w:ins>
      <w:ins w:id="228" w:author="x00116998" w:date="2016-03-21T14:19:00Z">
        <w:r>
          <w:rPr>
            <w:rFonts w:ascii="Verdana" w:hAnsi="Verdana" w:hint="eastAsia"/>
            <w:kern w:val="0"/>
            <w:sz w:val="18"/>
            <w:szCs w:val="18"/>
          </w:rPr>
          <w:t>盒子）</w:t>
        </w:r>
      </w:ins>
    </w:p>
    <w:p w:rsidR="006D6DA0" w:rsidRDefault="006D6DA0" w:rsidP="00A633AB">
      <w:pPr>
        <w:ind w:leftChars="200" w:left="420"/>
        <w:rPr>
          <w:ins w:id="229" w:author="x00116998" w:date="2016-04-05T14:18:00Z"/>
          <w:rFonts w:ascii="Verdana" w:hAnsi="Verdana"/>
          <w:kern w:val="0"/>
          <w:sz w:val="18"/>
          <w:szCs w:val="18"/>
        </w:rPr>
      </w:pPr>
      <w:ins w:id="230" w:author="x00116998" w:date="2016-03-31T08:49:00Z">
        <w:r>
          <w:rPr>
            <w:rFonts w:ascii="Verdana" w:hAnsi="Verdana" w:hint="eastAsia"/>
            <w:kern w:val="0"/>
            <w:sz w:val="18"/>
            <w:szCs w:val="18"/>
          </w:rPr>
          <w:t>60</w:t>
        </w:r>
        <w:r>
          <w:rPr>
            <w:rFonts w:ascii="Verdana" w:hAnsi="Verdana" w:hint="eastAsia"/>
            <w:kern w:val="0"/>
            <w:sz w:val="18"/>
            <w:szCs w:val="18"/>
          </w:rPr>
          <w:t>：日历</w:t>
        </w:r>
        <w:r w:rsidRPr="006D6DA0">
          <w:rPr>
            <w:rFonts w:ascii="Verdana" w:hAnsi="Verdana"/>
            <w:kern w:val="0"/>
            <w:sz w:val="18"/>
            <w:szCs w:val="18"/>
          </w:rPr>
          <w:t>/Calendar</w:t>
        </w:r>
      </w:ins>
    </w:p>
    <w:p w:rsidR="00D600E2" w:rsidRDefault="00D600E2" w:rsidP="00A633AB">
      <w:pPr>
        <w:ind w:leftChars="200" w:left="420"/>
        <w:rPr>
          <w:ins w:id="231" w:author="x00116998" w:date="2016-04-25T10:47:00Z"/>
          <w:rFonts w:ascii="Verdana" w:hAnsi="Verdana"/>
          <w:kern w:val="0"/>
          <w:sz w:val="18"/>
          <w:szCs w:val="18"/>
        </w:rPr>
      </w:pPr>
      <w:ins w:id="232" w:author="x00116998" w:date="2016-04-05T14:18:00Z">
        <w:r>
          <w:rPr>
            <w:rFonts w:ascii="Verdana" w:hAnsi="Verdana" w:hint="eastAsia"/>
            <w:kern w:val="0"/>
            <w:sz w:val="18"/>
            <w:szCs w:val="18"/>
          </w:rPr>
          <w:t>61</w:t>
        </w:r>
        <w:r>
          <w:rPr>
            <w:rFonts w:ascii="Verdana" w:hAnsi="Verdana" w:hint="eastAsia"/>
            <w:kern w:val="0"/>
            <w:sz w:val="18"/>
            <w:szCs w:val="18"/>
          </w:rPr>
          <w:t>：</w:t>
        </w:r>
        <w:r w:rsidRPr="00D600E2">
          <w:rPr>
            <w:rFonts w:ascii="Verdana" w:hAnsi="Verdana" w:hint="eastAsia"/>
            <w:kern w:val="0"/>
            <w:sz w:val="18"/>
            <w:szCs w:val="18"/>
          </w:rPr>
          <w:t>精准营销</w:t>
        </w:r>
        <w:r>
          <w:rPr>
            <w:rFonts w:ascii="Verdana" w:hAnsi="Verdana" w:hint="eastAsia"/>
            <w:kern w:val="0"/>
            <w:sz w:val="18"/>
            <w:szCs w:val="18"/>
          </w:rPr>
          <w:t>（广告）</w:t>
        </w:r>
      </w:ins>
    </w:p>
    <w:p w:rsidR="00EE10A2" w:rsidRDefault="00EE10A2" w:rsidP="00A633AB">
      <w:pPr>
        <w:ind w:leftChars="200" w:left="420"/>
        <w:rPr>
          <w:ins w:id="233" w:author="x00116998" w:date="2016-05-10T19:31:00Z"/>
          <w:rFonts w:ascii="Verdana" w:hAnsi="Verdana"/>
          <w:kern w:val="0"/>
          <w:sz w:val="18"/>
          <w:szCs w:val="18"/>
        </w:rPr>
      </w:pPr>
      <w:ins w:id="234" w:author="x00116998" w:date="2016-04-25T10:47:00Z">
        <w:r>
          <w:rPr>
            <w:rFonts w:ascii="Verdana" w:hAnsi="Verdana" w:hint="eastAsia"/>
            <w:kern w:val="0"/>
            <w:sz w:val="18"/>
            <w:szCs w:val="18"/>
          </w:rPr>
          <w:t>62</w:t>
        </w:r>
      </w:ins>
      <w:ins w:id="235" w:author="x00116998" w:date="2016-04-25T10:48:00Z">
        <w:r>
          <w:rPr>
            <w:rFonts w:ascii="Verdana" w:hAnsi="Verdana" w:hint="eastAsia"/>
            <w:kern w:val="0"/>
            <w:sz w:val="18"/>
            <w:szCs w:val="18"/>
          </w:rPr>
          <w:t>：学生模式</w:t>
        </w:r>
      </w:ins>
    </w:p>
    <w:p w:rsidR="00DC2CE5" w:rsidRDefault="00DC2CE5" w:rsidP="00A633AB">
      <w:pPr>
        <w:ind w:leftChars="200" w:left="420"/>
        <w:rPr>
          <w:ins w:id="236" w:author="x00116998" w:date="2016-05-17T17:53:00Z"/>
          <w:rFonts w:ascii="宋体" w:hAnsi="宋体"/>
          <w:sz w:val="18"/>
          <w:szCs w:val="18"/>
        </w:rPr>
      </w:pPr>
      <w:ins w:id="237" w:author="x00116998" w:date="2016-05-10T19:31:00Z">
        <w:r>
          <w:rPr>
            <w:rFonts w:ascii="Verdana" w:hAnsi="Verdana" w:hint="eastAsia"/>
            <w:kern w:val="0"/>
            <w:sz w:val="18"/>
            <w:szCs w:val="18"/>
          </w:rPr>
          <w:t>63</w:t>
        </w:r>
        <w:r>
          <w:rPr>
            <w:rFonts w:ascii="Verdana" w:hAnsi="Verdana" w:hint="eastAsia"/>
            <w:kern w:val="0"/>
            <w:sz w:val="18"/>
            <w:szCs w:val="18"/>
          </w:rPr>
          <w:t>：</w:t>
        </w:r>
        <w:r>
          <w:rPr>
            <w:rFonts w:ascii="宋体" w:hAnsi="宋体" w:hint="eastAsia"/>
            <w:sz w:val="18"/>
            <w:szCs w:val="18"/>
          </w:rPr>
          <w:t>手机克隆</w:t>
        </w:r>
      </w:ins>
    </w:p>
    <w:p w:rsidR="00044CED" w:rsidRDefault="00044CED" w:rsidP="00A633AB">
      <w:pPr>
        <w:ind w:leftChars="200" w:left="420"/>
        <w:rPr>
          <w:ins w:id="238" w:author="x00116998" w:date="2016-06-16T19:22:00Z"/>
          <w:rFonts w:ascii="宋体" w:hAnsi="宋体"/>
          <w:sz w:val="18"/>
          <w:szCs w:val="18"/>
        </w:rPr>
      </w:pPr>
      <w:ins w:id="239" w:author="x00116998" w:date="2016-05-17T17:53:00Z">
        <w:r>
          <w:rPr>
            <w:rFonts w:ascii="宋体" w:hAnsi="宋体" w:hint="eastAsia"/>
            <w:sz w:val="18"/>
            <w:szCs w:val="18"/>
          </w:rPr>
          <w:t>64：备忘录</w:t>
        </w:r>
      </w:ins>
    </w:p>
    <w:p w:rsidR="000E7817" w:rsidRDefault="000E7817" w:rsidP="00A633AB">
      <w:pPr>
        <w:ind w:leftChars="200" w:left="420"/>
        <w:rPr>
          <w:ins w:id="240" w:author="x00116998" w:date="2016-06-21T09:12:00Z"/>
          <w:rFonts w:ascii="宋体" w:hAnsi="宋体"/>
          <w:sz w:val="18"/>
          <w:szCs w:val="18"/>
        </w:rPr>
      </w:pPr>
      <w:ins w:id="241" w:author="x00116998" w:date="2016-06-16T19:22:00Z">
        <w:r>
          <w:rPr>
            <w:rFonts w:ascii="宋体" w:hAnsi="宋体" w:hint="eastAsia"/>
            <w:sz w:val="18"/>
            <w:szCs w:val="18"/>
          </w:rPr>
          <w:t>65：支付空间</w:t>
        </w:r>
      </w:ins>
    </w:p>
    <w:p w:rsidR="00BA7B4A" w:rsidRDefault="00BA7B4A" w:rsidP="00A633AB">
      <w:pPr>
        <w:ind w:leftChars="200" w:left="420"/>
        <w:rPr>
          <w:ins w:id="242" w:author="x00116998" w:date="2016-07-08T16:25:00Z"/>
          <w:rFonts w:ascii="宋体" w:hAnsi="宋体"/>
          <w:sz w:val="18"/>
          <w:szCs w:val="18"/>
        </w:rPr>
      </w:pPr>
      <w:ins w:id="243" w:author="x00116998" w:date="2016-06-21T09:12:00Z">
        <w:r>
          <w:rPr>
            <w:rFonts w:ascii="宋体" w:hAnsi="宋体" w:hint="eastAsia"/>
            <w:sz w:val="18"/>
            <w:szCs w:val="18"/>
          </w:rPr>
          <w:t>66：电子书</w:t>
        </w:r>
        <w:r>
          <w:rPr>
            <w:rFonts w:ascii="宋体" w:hAnsi="宋体"/>
            <w:sz w:val="18"/>
            <w:szCs w:val="18"/>
          </w:rPr>
          <w:t>/Audiobook</w:t>
        </w:r>
      </w:ins>
    </w:p>
    <w:p w:rsidR="00C97684" w:rsidRPr="00BA7B4A" w:rsidRDefault="00C97684" w:rsidP="00A633AB">
      <w:pPr>
        <w:ind w:leftChars="200" w:left="420"/>
        <w:rPr>
          <w:ins w:id="244" w:author="x00116998" w:date="2015-10-15T17:34:00Z"/>
          <w:rFonts w:ascii="Verdana" w:hAnsi="Verdana"/>
          <w:kern w:val="0"/>
          <w:sz w:val="18"/>
          <w:szCs w:val="18"/>
        </w:rPr>
      </w:pPr>
      <w:ins w:id="245" w:author="x00116998" w:date="2016-07-08T16:25:00Z">
        <w:r>
          <w:rPr>
            <w:rFonts w:ascii="Verdana" w:hAnsi="Verdana" w:hint="eastAsia"/>
            <w:kern w:val="0"/>
            <w:sz w:val="18"/>
            <w:szCs w:val="18"/>
          </w:rPr>
          <w:t>67:</w:t>
        </w:r>
        <w:r w:rsidRPr="00C97684">
          <w:rPr>
            <w:rFonts w:ascii="Verdana" w:hAnsi="Verdana" w:hint="eastAsia"/>
            <w:kern w:val="0"/>
            <w:sz w:val="18"/>
            <w:szCs w:val="18"/>
          </w:rPr>
          <w:t>快速分享</w:t>
        </w:r>
        <w:r w:rsidRPr="00C97684">
          <w:rPr>
            <w:rFonts w:ascii="Verdana" w:hAnsi="Verdana" w:hint="eastAsia"/>
            <w:kern w:val="0"/>
            <w:sz w:val="18"/>
            <w:szCs w:val="18"/>
          </w:rPr>
          <w:t>/HwInstantShare</w:t>
        </w:r>
      </w:ins>
    </w:p>
    <w:p w:rsidR="006B5AD6" w:rsidRPr="006B5AD6" w:rsidRDefault="006B5AD6" w:rsidP="00A633AB">
      <w:pPr>
        <w:ind w:leftChars="200" w:left="420"/>
        <w:rPr>
          <w:rFonts w:ascii="Verdana" w:hAnsi="Verdana"/>
          <w:kern w:val="0"/>
          <w:sz w:val="18"/>
          <w:szCs w:val="18"/>
        </w:rPr>
      </w:pPr>
    </w:p>
    <w:p w:rsidR="001C71BB" w:rsidRDefault="001C71BB" w:rsidP="009519FF">
      <w:pPr>
        <w:ind w:leftChars="200" w:left="420"/>
        <w:rPr>
          <w:ins w:id="246" w:author="x00116998" w:date="2015-08-24T15:08:00Z"/>
          <w:rFonts w:ascii="Verdana" w:hAnsi="Verdana"/>
          <w:kern w:val="0"/>
          <w:sz w:val="18"/>
          <w:szCs w:val="18"/>
          <w:lang w:val="fr-FR"/>
        </w:rPr>
      </w:pPr>
      <w:ins w:id="247" w:author="x00116998" w:date="2015-08-24T15:08:00Z">
        <w:r>
          <w:rPr>
            <w:rFonts w:ascii="Verdana" w:hAnsi="Verdana" w:hint="eastAsia"/>
            <w:kern w:val="0"/>
            <w:sz w:val="18"/>
            <w:szCs w:val="18"/>
            <w:lang w:val="fr-FR"/>
          </w:rPr>
          <w:t>89</w:t>
        </w:r>
        <w:r>
          <w:rPr>
            <w:rFonts w:ascii="Verdana" w:hAnsi="Verdana" w:hint="eastAsia"/>
            <w:kern w:val="0"/>
            <w:sz w:val="18"/>
            <w:szCs w:val="18"/>
            <w:lang w:val="fr-FR"/>
          </w:rPr>
          <w:t>：开发者联盟</w:t>
        </w:r>
      </w:ins>
    </w:p>
    <w:p w:rsidR="00E5387F" w:rsidRDefault="00E5387F" w:rsidP="009519FF">
      <w:pPr>
        <w:ind w:leftChars="200" w:left="420"/>
        <w:rPr>
          <w:rFonts w:ascii="Verdana" w:hAnsi="Verdana"/>
          <w:kern w:val="0"/>
          <w:sz w:val="18"/>
          <w:szCs w:val="18"/>
          <w:lang w:val="fr-FR"/>
        </w:rPr>
      </w:pPr>
      <w:r>
        <w:rPr>
          <w:rFonts w:ascii="Verdana" w:hAnsi="Verdana" w:hint="eastAsia"/>
          <w:kern w:val="0"/>
          <w:sz w:val="18"/>
          <w:szCs w:val="18"/>
          <w:lang w:val="fr-FR"/>
        </w:rPr>
        <w:t>90</w:t>
      </w:r>
      <w:r>
        <w:rPr>
          <w:rFonts w:ascii="Verdana" w:hAnsi="Verdana" w:hint="eastAsia"/>
          <w:kern w:val="0"/>
          <w:sz w:val="18"/>
          <w:szCs w:val="18"/>
          <w:lang w:val="fr-FR"/>
        </w:rPr>
        <w:t>：</w:t>
      </w:r>
      <w:ins w:id="248" w:author="x00116998" w:date="2015-08-24T15:08:00Z">
        <w:r w:rsidR="001C71BB">
          <w:rPr>
            <w:rFonts w:ascii="Verdana" w:hAnsi="Verdana" w:hint="eastAsia"/>
            <w:kern w:val="0"/>
            <w:sz w:val="18"/>
            <w:szCs w:val="18"/>
            <w:lang w:val="fr-FR"/>
          </w:rPr>
          <w:t>帐号开放</w:t>
        </w:r>
      </w:ins>
      <w:del w:id="249" w:author="x00116998" w:date="2015-08-24T15:08:00Z">
        <w:r w:rsidR="00F851D8" w:rsidDel="001C71BB">
          <w:rPr>
            <w:rFonts w:ascii="Verdana" w:hAnsi="Verdana" w:hint="eastAsia"/>
            <w:kern w:val="0"/>
            <w:sz w:val="18"/>
            <w:szCs w:val="18"/>
            <w:lang w:val="fr-FR"/>
          </w:rPr>
          <w:delText>开发者联盟（原</w:delText>
        </w:r>
        <w:r w:rsidR="009361AB" w:rsidDel="001C71BB">
          <w:rPr>
            <w:rFonts w:ascii="Verdana" w:hAnsi="Verdana" w:hint="eastAsia"/>
            <w:kern w:val="0"/>
            <w:sz w:val="18"/>
            <w:szCs w:val="18"/>
            <w:lang w:val="fr-FR"/>
          </w:rPr>
          <w:delText>智汇云</w:delText>
        </w:r>
        <w:r w:rsidDel="001C71BB">
          <w:rPr>
            <w:rFonts w:ascii="Verdana" w:hAnsi="Verdana" w:hint="eastAsia"/>
            <w:kern w:val="0"/>
            <w:sz w:val="18"/>
            <w:szCs w:val="18"/>
            <w:lang w:val="fr-FR"/>
          </w:rPr>
          <w:delText>开发者</w:delText>
        </w:r>
        <w:r w:rsidR="00F851D8" w:rsidDel="001C71BB">
          <w:rPr>
            <w:rFonts w:ascii="Verdana" w:hAnsi="Verdana" w:hint="eastAsia"/>
            <w:kern w:val="0"/>
            <w:sz w:val="18"/>
            <w:szCs w:val="18"/>
            <w:lang w:val="fr-FR"/>
          </w:rPr>
          <w:delText>）</w:delText>
        </w:r>
        <w:r w:rsidR="00B10E48" w:rsidDel="001C71BB">
          <w:rPr>
            <w:rFonts w:ascii="Verdana" w:hAnsi="Verdana" w:hint="eastAsia"/>
            <w:kern w:val="0"/>
            <w:sz w:val="18"/>
            <w:szCs w:val="18"/>
            <w:lang w:val="fr-FR"/>
          </w:rPr>
          <w:delText>（暂未割接到</w:delText>
        </w:r>
        <w:r w:rsidR="00B10E48" w:rsidDel="001C71BB">
          <w:rPr>
            <w:rFonts w:ascii="Verdana" w:hAnsi="Verdana" w:hint="eastAsia"/>
            <w:kern w:val="0"/>
            <w:sz w:val="18"/>
            <w:szCs w:val="18"/>
            <w:lang w:val="fr-FR"/>
          </w:rPr>
          <w:delText>UP</w:delText>
        </w:r>
        <w:r w:rsidR="00B10E48" w:rsidDel="001C71BB">
          <w:rPr>
            <w:rFonts w:ascii="Verdana" w:hAnsi="Verdana" w:hint="eastAsia"/>
            <w:kern w:val="0"/>
            <w:sz w:val="18"/>
            <w:szCs w:val="18"/>
            <w:lang w:val="fr-FR"/>
          </w:rPr>
          <w:delText>中，但积分系统接入）</w:delText>
        </w:r>
      </w:del>
    </w:p>
    <w:p w:rsidR="00676E79" w:rsidRDefault="00676E79" w:rsidP="009519FF">
      <w:pPr>
        <w:ind w:leftChars="200" w:left="420"/>
        <w:rPr>
          <w:ins w:id="250" w:author="x00116998" w:date="2015-10-15T17:38:00Z"/>
          <w:rFonts w:ascii="Verdana" w:hAnsi="Verdana"/>
          <w:kern w:val="0"/>
          <w:sz w:val="18"/>
          <w:szCs w:val="18"/>
          <w:lang w:val="fr-FR"/>
        </w:rPr>
      </w:pPr>
      <w:r>
        <w:rPr>
          <w:rFonts w:ascii="Verdana" w:hAnsi="Verdana" w:hint="eastAsia"/>
          <w:kern w:val="0"/>
          <w:sz w:val="18"/>
          <w:szCs w:val="18"/>
          <w:lang w:val="fr-FR"/>
        </w:rPr>
        <w:t>91</w:t>
      </w:r>
      <w:r>
        <w:rPr>
          <w:rFonts w:ascii="Verdana" w:hAnsi="Verdana" w:hint="eastAsia"/>
          <w:kern w:val="0"/>
          <w:sz w:val="18"/>
          <w:szCs w:val="18"/>
          <w:lang w:val="fr-FR"/>
        </w:rPr>
        <w:t>：游戏子帐号虚拟帐号使用的</w:t>
      </w:r>
      <w:r>
        <w:rPr>
          <w:rFonts w:ascii="Verdana" w:hAnsi="Verdana" w:hint="eastAsia"/>
          <w:kern w:val="0"/>
          <w:sz w:val="18"/>
          <w:szCs w:val="18"/>
          <w:lang w:val="fr-FR"/>
        </w:rPr>
        <w:t>serviceID</w:t>
      </w:r>
    </w:p>
    <w:p w:rsidR="00F55A31" w:rsidRDefault="00F55A31" w:rsidP="009519FF">
      <w:pPr>
        <w:ind w:leftChars="200" w:left="420"/>
        <w:rPr>
          <w:ins w:id="251" w:author="x00116998" w:date="2016-03-21T15:56:00Z"/>
          <w:rFonts w:ascii="Verdana" w:hAnsi="Verdana"/>
          <w:kern w:val="0"/>
          <w:sz w:val="18"/>
          <w:szCs w:val="18"/>
          <w:lang w:val="fr-FR"/>
        </w:rPr>
      </w:pPr>
    </w:p>
    <w:p w:rsidR="00BF0BD1" w:rsidRPr="00BF0BD1" w:rsidRDefault="00BF0BD1" w:rsidP="009519FF">
      <w:pPr>
        <w:ind w:leftChars="200" w:left="420"/>
        <w:rPr>
          <w:ins w:id="252" w:author="x00116998" w:date="2015-10-15T17:38:00Z"/>
          <w:rFonts w:ascii="Verdana" w:hAnsi="Verdana"/>
          <w:kern w:val="0"/>
          <w:sz w:val="18"/>
          <w:szCs w:val="18"/>
          <w:rPrChange w:id="253" w:author="x00116998" w:date="2016-03-21T15:56:00Z">
            <w:rPr>
              <w:ins w:id="254" w:author="x00116998" w:date="2015-10-15T17:38:00Z"/>
              <w:rFonts w:ascii="Verdana" w:hAnsi="Verdana"/>
              <w:kern w:val="0"/>
              <w:sz w:val="18"/>
              <w:szCs w:val="18"/>
              <w:lang w:val="fr-FR"/>
            </w:rPr>
          </w:rPrChange>
        </w:rPr>
      </w:pPr>
      <w:ins w:id="255" w:author="x00116998" w:date="2016-03-21T15:56:00Z">
        <w:r>
          <w:rPr>
            <w:rFonts w:ascii="Verdana" w:hAnsi="Verdana" w:hint="eastAsia"/>
            <w:kern w:val="0"/>
            <w:sz w:val="18"/>
            <w:szCs w:val="18"/>
            <w:lang w:val="fr-FR"/>
          </w:rPr>
          <w:t>126</w:t>
        </w:r>
        <w:r>
          <w:rPr>
            <w:rFonts w:ascii="Verdana" w:hAnsi="Verdana"/>
            <w:kern w:val="0"/>
            <w:sz w:val="18"/>
            <w:szCs w:val="18"/>
            <w:lang w:val="fr-FR"/>
          </w:rPr>
          <w:t> </w:t>
        </w:r>
        <w:r>
          <w:rPr>
            <w:rFonts w:ascii="Verdana" w:hAnsi="Verdana" w:hint="eastAsia"/>
            <w:kern w:val="0"/>
            <w:sz w:val="18"/>
            <w:szCs w:val="18"/>
            <w:lang w:val="fr-FR"/>
          </w:rPr>
          <w:t>:</w:t>
        </w:r>
        <w:r>
          <w:rPr>
            <w:rFonts w:ascii="Verdana" w:hAnsi="Verdana" w:hint="eastAsia"/>
            <w:kern w:val="0"/>
            <w:sz w:val="18"/>
            <w:szCs w:val="18"/>
          </w:rPr>
          <w:t>生活服务（第</w:t>
        </w:r>
        <w:r>
          <w:rPr>
            <w:rFonts w:ascii="Verdana" w:hAnsi="Verdana" w:hint="eastAsia"/>
            <w:kern w:val="0"/>
            <w:sz w:val="18"/>
            <w:szCs w:val="18"/>
          </w:rPr>
          <w:t>3</w:t>
        </w:r>
        <w:r>
          <w:rPr>
            <w:rFonts w:ascii="Verdana" w:hAnsi="Verdana" w:hint="eastAsia"/>
            <w:kern w:val="0"/>
            <w:sz w:val="18"/>
            <w:szCs w:val="18"/>
          </w:rPr>
          <w:t>方白牌</w:t>
        </w:r>
      </w:ins>
      <w:ins w:id="256" w:author="x00116998" w:date="2016-03-21T15:57:00Z">
        <w:r>
          <w:rPr>
            <w:rFonts w:ascii="Verdana" w:hAnsi="Verdana" w:hint="eastAsia"/>
            <w:kern w:val="0"/>
            <w:sz w:val="18"/>
            <w:szCs w:val="18"/>
          </w:rPr>
          <w:t>，暂未接帐号</w:t>
        </w:r>
      </w:ins>
      <w:ins w:id="257" w:author="x00116998" w:date="2016-03-21T15:56:00Z">
        <w:r>
          <w:rPr>
            <w:rFonts w:ascii="Verdana" w:hAnsi="Verdana" w:hint="eastAsia"/>
            <w:kern w:val="0"/>
            <w:sz w:val="18"/>
            <w:szCs w:val="18"/>
          </w:rPr>
          <w:t>）</w:t>
        </w:r>
      </w:ins>
    </w:p>
    <w:p w:rsidR="00F55A31" w:rsidRPr="00676E79" w:rsidRDefault="00F55A31" w:rsidP="00F55A31">
      <w:pPr>
        <w:ind w:leftChars="200" w:left="420"/>
        <w:rPr>
          <w:ins w:id="258" w:author="x00116998" w:date="2015-10-15T17:38:00Z"/>
          <w:rFonts w:ascii="Verdana" w:hAnsi="Verdana"/>
          <w:kern w:val="0"/>
          <w:sz w:val="18"/>
          <w:szCs w:val="18"/>
        </w:rPr>
      </w:pPr>
      <w:ins w:id="259" w:author="x00116998" w:date="2015-10-15T17:38:00Z">
        <w:r>
          <w:rPr>
            <w:rFonts w:ascii="Verdana" w:hAnsi="Verdana" w:hint="eastAsia"/>
            <w:kern w:val="0"/>
            <w:sz w:val="18"/>
            <w:szCs w:val="18"/>
          </w:rPr>
          <w:t>127</w:t>
        </w:r>
        <w:r>
          <w:rPr>
            <w:rFonts w:ascii="Verdana" w:hAnsi="Verdana" w:hint="eastAsia"/>
            <w:kern w:val="0"/>
            <w:sz w:val="18"/>
            <w:szCs w:val="18"/>
          </w:rPr>
          <w:t>：社交群组</w:t>
        </w:r>
      </w:ins>
    </w:p>
    <w:p w:rsidR="00F55A31" w:rsidRPr="00676E79" w:rsidRDefault="00F55A31" w:rsidP="009519FF">
      <w:pPr>
        <w:ind w:leftChars="200" w:left="420"/>
        <w:rPr>
          <w:rFonts w:ascii="Verdana" w:hAnsi="Verdana"/>
          <w:kern w:val="0"/>
          <w:sz w:val="18"/>
          <w:szCs w:val="18"/>
        </w:rPr>
      </w:pPr>
    </w:p>
    <w:p w:rsidR="00173F45" w:rsidRPr="00D63A97" w:rsidRDefault="008C6545" w:rsidP="00E56073">
      <w:pPr>
        <w:ind w:leftChars="200" w:left="420"/>
        <w:rPr>
          <w:rFonts w:ascii="Verdana" w:hAnsi="Verdana"/>
          <w:kern w:val="0"/>
          <w:sz w:val="18"/>
          <w:szCs w:val="18"/>
          <w:lang w:val="fr-FR"/>
        </w:rPr>
      </w:pPr>
      <w:r w:rsidRPr="00D63A97">
        <w:rPr>
          <w:rFonts w:ascii="宋体" w:cs="宋体" w:hint="eastAsia"/>
          <w:kern w:val="0"/>
          <w:sz w:val="18"/>
          <w:szCs w:val="18"/>
        </w:rPr>
        <w:t>注</w:t>
      </w:r>
      <w:r w:rsidRPr="00C23443">
        <w:rPr>
          <w:rFonts w:ascii="宋体" w:cs="宋体" w:hint="eastAsia"/>
          <w:kern w:val="0"/>
          <w:sz w:val="18"/>
          <w:szCs w:val="18"/>
          <w:lang w:val="fr-FR"/>
        </w:rPr>
        <w:t>：</w:t>
      </w:r>
      <w:r w:rsidRPr="00D63A97">
        <w:rPr>
          <w:rFonts w:ascii="宋体" w:cs="宋体" w:hint="eastAsia"/>
          <w:kern w:val="0"/>
          <w:sz w:val="18"/>
          <w:szCs w:val="18"/>
        </w:rPr>
        <w:t>要求</w:t>
      </w:r>
      <w:r w:rsidRPr="00C23443">
        <w:rPr>
          <w:rFonts w:ascii="Arial" w:hAnsi="Arial" w:cs="Arial"/>
          <w:b/>
          <w:bCs/>
          <w:kern w:val="0"/>
          <w:sz w:val="18"/>
          <w:szCs w:val="18"/>
          <w:lang w:val="fr-FR"/>
        </w:rPr>
        <w:t>chgSubscription</w:t>
      </w:r>
      <w:r w:rsidRPr="00D63A97">
        <w:rPr>
          <w:rFonts w:ascii="宋体" w:cs="宋体" w:hint="eastAsia"/>
          <w:kern w:val="0"/>
          <w:sz w:val="18"/>
          <w:szCs w:val="18"/>
        </w:rPr>
        <w:t>接口支持</w:t>
      </w:r>
      <w:r w:rsidR="00427985" w:rsidRPr="00427985">
        <w:rPr>
          <w:rFonts w:ascii="宋体" w:cs="宋体"/>
          <w:kern w:val="0"/>
          <w:sz w:val="18"/>
          <w:szCs w:val="18"/>
          <w:lang w:val="fr-FR"/>
        </w:rPr>
        <w:t>0~127</w:t>
      </w:r>
      <w:r w:rsidRPr="00D63A97">
        <w:rPr>
          <w:rFonts w:ascii="宋体" w:cs="宋体" w:hint="eastAsia"/>
          <w:kern w:val="0"/>
          <w:sz w:val="18"/>
          <w:szCs w:val="18"/>
        </w:rPr>
        <w:t>个</w:t>
      </w:r>
      <w:r w:rsidR="00427985" w:rsidRPr="00427985">
        <w:rPr>
          <w:rFonts w:ascii="宋体" w:cs="宋体"/>
          <w:kern w:val="0"/>
          <w:sz w:val="18"/>
          <w:szCs w:val="18"/>
          <w:lang w:val="fr-FR"/>
        </w:rPr>
        <w:t>serviceID</w:t>
      </w:r>
      <w:r w:rsidRPr="00D63A97">
        <w:rPr>
          <w:rFonts w:ascii="宋体" w:cs="宋体" w:hint="eastAsia"/>
          <w:kern w:val="0"/>
          <w:sz w:val="18"/>
          <w:szCs w:val="18"/>
        </w:rPr>
        <w:t>的扩展支持。</w:t>
      </w:r>
    </w:p>
    <w:p w:rsidR="00120AEF" w:rsidRPr="00120AEF" w:rsidRDefault="00120AEF" w:rsidP="00156D05">
      <w:pPr>
        <w:pStyle w:val="31"/>
        <w:rPr>
          <w:lang w:val="fr-FR"/>
        </w:rPr>
      </w:pPr>
      <w:bookmarkStart w:id="260" w:name="_Toc433721898"/>
      <w:r>
        <w:rPr>
          <w:rFonts w:hint="eastAsia"/>
        </w:rPr>
        <w:t>userValidStatus</w:t>
      </w:r>
      <w:r>
        <w:rPr>
          <w:rFonts w:hint="eastAsia"/>
        </w:rPr>
        <w:t>用户有效状态</w:t>
      </w:r>
      <w:bookmarkEnd w:id="260"/>
    </w:p>
    <w:p w:rsidR="001300E1" w:rsidRDefault="001300E1" w:rsidP="001300E1">
      <w:pPr>
        <w:ind w:leftChars="200" w:left="420"/>
        <w:rPr>
          <w:rFonts w:ascii="Arial" w:hAnsi="Arial" w:cs="Arial"/>
          <w:sz w:val="18"/>
          <w:szCs w:val="18"/>
        </w:rPr>
      </w:pPr>
      <w:r>
        <w:rPr>
          <w:rFonts w:ascii="Arial" w:hAnsi="Arial" w:cs="Arial" w:hint="eastAsia"/>
          <w:sz w:val="18"/>
          <w:szCs w:val="18"/>
        </w:rPr>
        <w:t>用户有效状态</w:t>
      </w:r>
    </w:p>
    <w:p w:rsidR="001300E1" w:rsidRDefault="001300E1" w:rsidP="001300E1">
      <w:pPr>
        <w:ind w:leftChars="200" w:left="420"/>
        <w:rPr>
          <w:rFonts w:ascii="Arial" w:hAnsi="Arial" w:cs="Arial"/>
          <w:sz w:val="18"/>
          <w:szCs w:val="18"/>
        </w:rPr>
      </w:pPr>
      <w:r>
        <w:rPr>
          <w:rFonts w:ascii="Arial" w:hAnsi="Arial" w:cs="Arial" w:hint="eastAsia"/>
          <w:sz w:val="18"/>
          <w:szCs w:val="18"/>
        </w:rPr>
        <w:t xml:space="preserve">1 </w:t>
      </w:r>
      <w:r>
        <w:rPr>
          <w:rFonts w:ascii="Arial" w:hAnsi="Arial" w:cs="Arial" w:hint="eastAsia"/>
          <w:sz w:val="18"/>
          <w:szCs w:val="18"/>
        </w:rPr>
        <w:t>正常</w:t>
      </w:r>
    </w:p>
    <w:p w:rsidR="001300E1" w:rsidRDefault="001300E1" w:rsidP="001300E1">
      <w:pPr>
        <w:ind w:leftChars="200" w:left="420"/>
        <w:rPr>
          <w:rFonts w:ascii="Arial" w:hAnsi="Arial" w:cs="Arial"/>
          <w:sz w:val="18"/>
          <w:szCs w:val="18"/>
        </w:rPr>
      </w:pPr>
      <w:r>
        <w:rPr>
          <w:rFonts w:ascii="Arial" w:hAnsi="Arial" w:cs="Arial" w:hint="eastAsia"/>
          <w:sz w:val="18"/>
          <w:szCs w:val="18"/>
        </w:rPr>
        <w:t xml:space="preserve">2 </w:t>
      </w:r>
      <w:r>
        <w:rPr>
          <w:rFonts w:ascii="Arial" w:hAnsi="Arial" w:cs="Arial" w:hint="eastAsia"/>
          <w:sz w:val="18"/>
          <w:szCs w:val="18"/>
        </w:rPr>
        <w:t>暂停</w:t>
      </w:r>
    </w:p>
    <w:p w:rsidR="00120AEF" w:rsidRPr="001300E1" w:rsidRDefault="00120AEF" w:rsidP="00156D05">
      <w:pPr>
        <w:pStyle w:val="31"/>
        <w:rPr>
          <w:lang w:val="fr-FR"/>
        </w:rPr>
      </w:pPr>
      <w:bookmarkStart w:id="261" w:name="_Toc433721899"/>
      <w:r>
        <w:rPr>
          <w:rFonts w:hint="eastAsia"/>
        </w:rPr>
        <w:t>accountValidStatus</w:t>
      </w:r>
      <w:r>
        <w:rPr>
          <w:rFonts w:hint="eastAsia"/>
        </w:rPr>
        <w:t>账号有效状态</w:t>
      </w:r>
      <w:bookmarkEnd w:id="261"/>
    </w:p>
    <w:p w:rsidR="00171BF5" w:rsidRDefault="00171BF5" w:rsidP="00171BF5">
      <w:pPr>
        <w:ind w:leftChars="200" w:left="420"/>
        <w:rPr>
          <w:rFonts w:ascii="Arial" w:hAnsi="Arial" w:cs="Arial"/>
          <w:sz w:val="18"/>
          <w:szCs w:val="18"/>
        </w:rPr>
      </w:pPr>
      <w:r>
        <w:rPr>
          <w:rFonts w:ascii="Arial" w:hAnsi="Arial" w:cs="Arial" w:hint="eastAsia"/>
          <w:sz w:val="18"/>
          <w:szCs w:val="18"/>
        </w:rPr>
        <w:t>账号有效状态（参考</w:t>
      </w:r>
      <w:r>
        <w:rPr>
          <w:rFonts w:ascii="Arial" w:hAnsi="Arial" w:cs="Arial" w:hint="eastAsia"/>
          <w:sz w:val="18"/>
          <w:szCs w:val="18"/>
        </w:rPr>
        <w:t>DBank</w:t>
      </w:r>
      <w:r>
        <w:rPr>
          <w:rFonts w:ascii="Arial" w:hAnsi="Arial" w:cs="Arial" w:hint="eastAsia"/>
          <w:sz w:val="18"/>
          <w:szCs w:val="18"/>
        </w:rPr>
        <w:t>移植）</w:t>
      </w:r>
    </w:p>
    <w:p w:rsidR="00171BF5" w:rsidRDefault="00171BF5" w:rsidP="00171BF5">
      <w:pPr>
        <w:ind w:leftChars="200" w:left="420"/>
        <w:rPr>
          <w:rFonts w:ascii="Arial" w:hAnsi="Arial" w:cs="Arial"/>
          <w:sz w:val="18"/>
          <w:szCs w:val="18"/>
        </w:rPr>
      </w:pPr>
      <w:r>
        <w:rPr>
          <w:rFonts w:ascii="Arial" w:hAnsi="Arial" w:cs="Arial" w:hint="eastAsia"/>
          <w:sz w:val="18"/>
          <w:szCs w:val="18"/>
        </w:rPr>
        <w:t xml:space="preserve">1 </w:t>
      </w:r>
      <w:r>
        <w:rPr>
          <w:rFonts w:ascii="Arial" w:hAnsi="Arial" w:cs="Arial" w:hint="eastAsia"/>
          <w:sz w:val="18"/>
          <w:szCs w:val="18"/>
        </w:rPr>
        <w:t>正常</w:t>
      </w:r>
    </w:p>
    <w:p w:rsidR="00171BF5" w:rsidRDefault="00171BF5" w:rsidP="00171BF5">
      <w:pPr>
        <w:ind w:leftChars="200" w:left="420"/>
        <w:rPr>
          <w:rFonts w:ascii="Arial" w:hAnsi="Arial" w:cs="Arial"/>
          <w:sz w:val="18"/>
          <w:szCs w:val="18"/>
        </w:rPr>
      </w:pPr>
      <w:r>
        <w:rPr>
          <w:rFonts w:ascii="Arial" w:hAnsi="Arial" w:cs="Arial" w:hint="eastAsia"/>
          <w:sz w:val="18"/>
          <w:szCs w:val="18"/>
        </w:rPr>
        <w:t xml:space="preserve">2 </w:t>
      </w:r>
      <w:r>
        <w:rPr>
          <w:rFonts w:ascii="Arial" w:hAnsi="Arial" w:cs="Arial" w:hint="eastAsia"/>
          <w:sz w:val="18"/>
          <w:szCs w:val="18"/>
        </w:rPr>
        <w:t>暂停</w:t>
      </w:r>
    </w:p>
    <w:p w:rsidR="00171BF5" w:rsidRDefault="00171BF5" w:rsidP="00171BF5">
      <w:pPr>
        <w:ind w:leftChars="200" w:left="420"/>
        <w:rPr>
          <w:rFonts w:ascii="Arial" w:hAnsi="Arial" w:cs="Arial"/>
          <w:sz w:val="18"/>
          <w:szCs w:val="18"/>
        </w:rPr>
      </w:pPr>
      <w:r>
        <w:rPr>
          <w:rFonts w:ascii="Arial" w:hAnsi="Arial" w:cs="Arial" w:hint="eastAsia"/>
          <w:sz w:val="18"/>
          <w:szCs w:val="18"/>
        </w:rPr>
        <w:t xml:space="preserve">3 </w:t>
      </w:r>
      <w:r>
        <w:rPr>
          <w:rFonts w:ascii="Arial" w:hAnsi="Arial" w:cs="Arial" w:hint="eastAsia"/>
          <w:sz w:val="18"/>
          <w:szCs w:val="18"/>
        </w:rPr>
        <w:t>销户</w:t>
      </w:r>
    </w:p>
    <w:p w:rsidR="00171BF5" w:rsidRDefault="00171BF5" w:rsidP="00171BF5">
      <w:pPr>
        <w:ind w:leftChars="200" w:left="420"/>
      </w:pPr>
      <w:r>
        <w:t>8</w:t>
      </w:r>
      <w:r>
        <w:rPr>
          <w:rFonts w:hint="eastAsia"/>
        </w:rPr>
        <w:t xml:space="preserve"> </w:t>
      </w:r>
      <w:r>
        <w:rPr>
          <w:rFonts w:hint="eastAsia"/>
        </w:rPr>
        <w:t>禁用</w:t>
      </w:r>
    </w:p>
    <w:p w:rsidR="00F364A3" w:rsidRDefault="00F364A3">
      <w:pPr>
        <w:widowControl/>
        <w:jc w:val="left"/>
      </w:pPr>
      <w:r>
        <w:br w:type="page"/>
      </w:r>
    </w:p>
    <w:p w:rsidR="00F364A3" w:rsidRDefault="00F364A3" w:rsidP="00171BF5">
      <w:pPr>
        <w:ind w:leftChars="200" w:left="420"/>
      </w:pPr>
    </w:p>
    <w:p w:rsidR="00FE7A0A" w:rsidRPr="00FE7A0A" w:rsidRDefault="00FE7A0A" w:rsidP="00156D05">
      <w:pPr>
        <w:pStyle w:val="31"/>
        <w:rPr>
          <w:lang w:val="fr-FR"/>
        </w:rPr>
      </w:pPr>
      <w:bookmarkStart w:id="262" w:name="_Toc433721900"/>
      <w:r>
        <w:rPr>
          <w:rFonts w:hint="eastAsia"/>
        </w:rPr>
        <w:t>AppID</w:t>
      </w:r>
      <w:r>
        <w:rPr>
          <w:rFonts w:hint="eastAsia"/>
        </w:rPr>
        <w:t>应用标识</w:t>
      </w:r>
      <w:bookmarkEnd w:id="262"/>
    </w:p>
    <w:tbl>
      <w:tblPr>
        <w:tblStyle w:val="af7"/>
        <w:tblW w:w="0" w:type="auto"/>
        <w:tblLayout w:type="fixed"/>
        <w:tblLook w:val="04A0"/>
      </w:tblPr>
      <w:tblGrid>
        <w:gridCol w:w="3417"/>
        <w:gridCol w:w="2220"/>
        <w:gridCol w:w="1134"/>
        <w:gridCol w:w="1417"/>
        <w:tblGridChange w:id="263">
          <w:tblGrid>
            <w:gridCol w:w="3417"/>
            <w:gridCol w:w="2220"/>
            <w:gridCol w:w="1134"/>
            <w:gridCol w:w="1417"/>
          </w:tblGrid>
        </w:tblGridChange>
      </w:tblGrid>
      <w:tr w:rsidR="00B7038F" w:rsidTr="000A575A">
        <w:tc>
          <w:tcPr>
            <w:tcW w:w="3417" w:type="dxa"/>
          </w:tcPr>
          <w:p w:rsidR="00B7038F" w:rsidRDefault="0060016A"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手机客户端</w:t>
            </w:r>
            <w:r w:rsidR="00B7038F">
              <w:rPr>
                <w:rFonts w:ascii="Arial" w:hAnsi="Arial" w:cs="Arial" w:hint="eastAsia"/>
                <w:sz w:val="18"/>
                <w:szCs w:val="18"/>
                <w:lang w:val="fr-FR"/>
              </w:rPr>
              <w:t>AppID</w:t>
            </w:r>
            <w:r w:rsidR="0000279E">
              <w:rPr>
                <w:rFonts w:ascii="Arial" w:hAnsi="Arial" w:cs="Arial" w:hint="eastAsia"/>
                <w:sz w:val="18"/>
                <w:szCs w:val="18"/>
                <w:lang w:val="fr-FR"/>
              </w:rPr>
              <w:t>(</w:t>
            </w:r>
            <w:r w:rsidR="0000279E">
              <w:rPr>
                <w:rFonts w:ascii="Arial" w:hAnsi="Arial" w:cs="Arial" w:hint="eastAsia"/>
                <w:sz w:val="18"/>
                <w:szCs w:val="18"/>
                <w:lang w:val="fr-FR"/>
              </w:rPr>
              <w:t>包名</w:t>
            </w:r>
            <w:r w:rsidR="0000279E">
              <w:rPr>
                <w:rFonts w:ascii="Arial" w:hAnsi="Arial" w:cs="Arial" w:hint="eastAsia"/>
                <w:sz w:val="18"/>
                <w:szCs w:val="18"/>
                <w:lang w:val="fr-FR"/>
              </w:rPr>
              <w:t>)</w:t>
            </w:r>
          </w:p>
        </w:tc>
        <w:tc>
          <w:tcPr>
            <w:tcW w:w="2220" w:type="dxa"/>
          </w:tcPr>
          <w:p w:rsidR="00B7038F" w:rsidRDefault="00B7038F"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业务模块名</w:t>
            </w:r>
          </w:p>
        </w:tc>
        <w:tc>
          <w:tcPr>
            <w:tcW w:w="1134" w:type="dxa"/>
          </w:tcPr>
          <w:p w:rsidR="00B7038F" w:rsidRDefault="00B7038F"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sidRPr="00074686">
              <w:rPr>
                <w:rFonts w:ascii="Arial" w:hAnsi="Arial" w:cs="Arial" w:hint="eastAsia"/>
                <w:sz w:val="20"/>
                <w:szCs w:val="18"/>
                <w:lang w:val="fr-FR"/>
              </w:rPr>
              <w:t>serviceID</w:t>
            </w:r>
          </w:p>
        </w:tc>
        <w:tc>
          <w:tcPr>
            <w:tcW w:w="1417" w:type="dxa"/>
          </w:tcPr>
          <w:p w:rsidR="00B7038F" w:rsidRDefault="00B7038F"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缺省渠道编号</w:t>
            </w:r>
          </w:p>
        </w:tc>
      </w:tr>
      <w:tr w:rsidR="00B7038F" w:rsidTr="000A575A">
        <w:tc>
          <w:tcPr>
            <w:tcW w:w="3417" w:type="dxa"/>
          </w:tcPr>
          <w:p w:rsidR="00B7038F" w:rsidRDefault="00B7038F"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p>
        </w:tc>
        <w:tc>
          <w:tcPr>
            <w:tcW w:w="2220" w:type="dxa"/>
          </w:tcPr>
          <w:p w:rsidR="00B7038F" w:rsidRDefault="00B7038F"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sz w:val="18"/>
                <w:szCs w:val="18"/>
                <w:lang w:val="fr-FR"/>
              </w:rPr>
              <w:t>D</w:t>
            </w:r>
            <w:r>
              <w:rPr>
                <w:rFonts w:ascii="Arial" w:hAnsi="Arial" w:cs="Arial" w:hint="eastAsia"/>
                <w:sz w:val="18"/>
                <w:szCs w:val="18"/>
                <w:lang w:val="fr-FR"/>
              </w:rPr>
              <w:t>bank</w:t>
            </w:r>
          </w:p>
        </w:tc>
        <w:tc>
          <w:tcPr>
            <w:tcW w:w="1134" w:type="dxa"/>
          </w:tcPr>
          <w:p w:rsidR="00B7038F" w:rsidRDefault="00B7038F"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0</w:t>
            </w:r>
          </w:p>
        </w:tc>
        <w:tc>
          <w:tcPr>
            <w:tcW w:w="1417" w:type="dxa"/>
          </w:tcPr>
          <w:p w:rsidR="00B7038F" w:rsidRDefault="00B7038F"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0</w:t>
            </w:r>
          </w:p>
        </w:tc>
      </w:tr>
      <w:tr w:rsidR="0060477A" w:rsidTr="000A575A">
        <w:tc>
          <w:tcPr>
            <w:tcW w:w="3417" w:type="dxa"/>
          </w:tcPr>
          <w:p w:rsidR="0060477A" w:rsidRDefault="0060477A"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220" w:type="dxa"/>
          </w:tcPr>
          <w:p w:rsidR="0060477A" w:rsidRDefault="0060477A" w:rsidP="006261DC">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DBank</w:t>
            </w:r>
            <w:r w:rsidR="006261DC">
              <w:rPr>
                <w:rFonts w:ascii="Arial" w:hAnsi="Arial" w:cs="Arial" w:hint="eastAsia"/>
                <w:sz w:val="18"/>
                <w:szCs w:val="18"/>
                <w:lang w:val="fr-FR"/>
              </w:rPr>
              <w:t xml:space="preserve"> PC</w:t>
            </w:r>
            <w:r>
              <w:rPr>
                <w:rFonts w:ascii="Arial" w:hAnsi="Arial" w:cs="Arial" w:hint="eastAsia"/>
                <w:sz w:val="18"/>
                <w:szCs w:val="18"/>
                <w:lang w:val="fr-FR"/>
              </w:rPr>
              <w:t>客户端</w:t>
            </w:r>
          </w:p>
        </w:tc>
        <w:tc>
          <w:tcPr>
            <w:tcW w:w="1134" w:type="dxa"/>
          </w:tcPr>
          <w:p w:rsidR="0060477A" w:rsidRDefault="0060477A"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0</w:t>
            </w:r>
          </w:p>
        </w:tc>
        <w:tc>
          <w:tcPr>
            <w:tcW w:w="1417" w:type="dxa"/>
          </w:tcPr>
          <w:p w:rsidR="0060477A" w:rsidRDefault="0060477A"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1</w:t>
            </w:r>
          </w:p>
        </w:tc>
      </w:tr>
      <w:tr w:rsidR="0060477A" w:rsidTr="000A575A">
        <w:tc>
          <w:tcPr>
            <w:tcW w:w="3417" w:type="dxa"/>
          </w:tcPr>
          <w:p w:rsidR="0060477A" w:rsidRDefault="0060477A"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220" w:type="dxa"/>
          </w:tcPr>
          <w:p w:rsidR="0060477A" w:rsidRDefault="0060477A" w:rsidP="006261DC">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DBank PC</w:t>
            </w:r>
            <w:r w:rsidR="006261DC">
              <w:rPr>
                <w:rFonts w:ascii="Arial" w:hAnsi="Arial" w:cs="Arial" w:hint="eastAsia"/>
                <w:sz w:val="18"/>
                <w:szCs w:val="18"/>
                <w:lang w:val="fr-FR"/>
              </w:rPr>
              <w:t xml:space="preserve"> WEB</w:t>
            </w:r>
          </w:p>
        </w:tc>
        <w:tc>
          <w:tcPr>
            <w:tcW w:w="1134" w:type="dxa"/>
          </w:tcPr>
          <w:p w:rsidR="0060477A" w:rsidRDefault="0060477A"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0</w:t>
            </w:r>
          </w:p>
        </w:tc>
        <w:tc>
          <w:tcPr>
            <w:tcW w:w="1417" w:type="dxa"/>
          </w:tcPr>
          <w:p w:rsidR="0060477A" w:rsidRDefault="0060477A"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2</w:t>
            </w:r>
          </w:p>
        </w:tc>
      </w:tr>
      <w:tr w:rsidR="00E11732" w:rsidTr="000A575A">
        <w:tc>
          <w:tcPr>
            <w:tcW w:w="3417" w:type="dxa"/>
          </w:tcPr>
          <w:p w:rsidR="00E11732" w:rsidRDefault="00BA314A"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color w:val="1F497D"/>
              </w:rPr>
              <w:t>com.huawei.dbank.mediaq</w:t>
            </w:r>
          </w:p>
        </w:tc>
        <w:tc>
          <w:tcPr>
            <w:tcW w:w="2220" w:type="dxa"/>
          </w:tcPr>
          <w:p w:rsidR="00E11732" w:rsidRDefault="00E11732" w:rsidP="006261DC">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DBank</w:t>
            </w:r>
            <w:r w:rsidR="006261DC">
              <w:rPr>
                <w:rFonts w:ascii="Arial" w:hAnsi="Arial" w:cs="Arial" w:hint="eastAsia"/>
                <w:sz w:val="18"/>
                <w:szCs w:val="18"/>
                <w:lang w:val="fr-FR"/>
              </w:rPr>
              <w:t>手机客户端</w:t>
            </w:r>
          </w:p>
        </w:tc>
        <w:tc>
          <w:tcPr>
            <w:tcW w:w="1134" w:type="dxa"/>
          </w:tcPr>
          <w:p w:rsidR="00E11732" w:rsidRDefault="00E1173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0</w:t>
            </w:r>
          </w:p>
        </w:tc>
        <w:tc>
          <w:tcPr>
            <w:tcW w:w="1417" w:type="dxa"/>
          </w:tcPr>
          <w:p w:rsidR="00E11732" w:rsidRDefault="00E11732"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3</w:t>
            </w:r>
          </w:p>
        </w:tc>
      </w:tr>
      <w:tr w:rsidR="00F94742" w:rsidTr="000A575A">
        <w:tc>
          <w:tcPr>
            <w:tcW w:w="3417" w:type="dxa"/>
          </w:tcPr>
          <w:p w:rsidR="00F94742" w:rsidRDefault="002C31AE"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Calibri" w:hAnsi="Calibri"/>
                <w:color w:val="FF0000"/>
              </w:rPr>
              <w:t>com.danale.services</w:t>
            </w:r>
          </w:p>
        </w:tc>
        <w:tc>
          <w:tcPr>
            <w:tcW w:w="2220" w:type="dxa"/>
          </w:tcPr>
          <w:p w:rsidR="00F94742" w:rsidRDefault="00F94742" w:rsidP="00FB55E6">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深圳大拿客户端</w:t>
            </w:r>
          </w:p>
        </w:tc>
        <w:tc>
          <w:tcPr>
            <w:tcW w:w="1134" w:type="dxa"/>
          </w:tcPr>
          <w:p w:rsidR="00F94742" w:rsidRDefault="00F9474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0</w:t>
            </w:r>
          </w:p>
        </w:tc>
        <w:tc>
          <w:tcPr>
            <w:tcW w:w="1417" w:type="dxa"/>
          </w:tcPr>
          <w:p w:rsidR="00F94742" w:rsidRDefault="00F94742"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900030</w:t>
            </w:r>
          </w:p>
        </w:tc>
      </w:tr>
      <w:tr w:rsidR="00F406B0" w:rsidTr="000A575A">
        <w:tc>
          <w:tcPr>
            <w:tcW w:w="3417" w:type="dxa"/>
          </w:tcPr>
          <w:p w:rsidR="00F406B0" w:rsidRDefault="00F406B0" w:rsidP="004910C8">
            <w:pPr>
              <w:tabs>
                <w:tab w:val="left" w:pos="-720"/>
                <w:tab w:val="left" w:pos="0"/>
                <w:tab w:val="left" w:pos="720"/>
                <w:tab w:val="left" w:pos="1440"/>
                <w:tab w:val="left" w:pos="2970"/>
                <w:tab w:val="left" w:pos="3600"/>
                <w:tab w:val="left" w:pos="4320"/>
              </w:tabs>
              <w:jc w:val="left"/>
              <w:rPr>
                <w:rFonts w:ascii="Calibri" w:hAnsi="Calibri"/>
                <w:color w:val="FF0000"/>
              </w:rPr>
            </w:pPr>
            <w:r>
              <w:rPr>
                <w:rFonts w:ascii="Calibri" w:hAnsi="Calibri"/>
                <w:color w:val="FF0000"/>
              </w:rPr>
              <w:t>com.konka.multimedia</w:t>
            </w:r>
          </w:p>
          <w:p w:rsidR="00613B9C" w:rsidRDefault="00613B9C"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Calibri" w:hAnsi="Calibri"/>
                <w:color w:val="FF0000"/>
              </w:rPr>
              <w:t>com.konka.multimedia2</w:t>
            </w:r>
          </w:p>
        </w:tc>
        <w:tc>
          <w:tcPr>
            <w:tcW w:w="2220" w:type="dxa"/>
          </w:tcPr>
          <w:p w:rsidR="00F406B0" w:rsidRDefault="00F406B0" w:rsidP="00FB55E6">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hint="eastAsia"/>
                <w:color w:val="0D0D0D"/>
                <w:szCs w:val="21"/>
              </w:rPr>
              <w:t>康佳电视</w:t>
            </w:r>
            <w:r>
              <w:rPr>
                <w:rFonts w:ascii="Arial" w:hAnsi="Arial" w:cs="Arial" w:hint="eastAsia"/>
                <w:sz w:val="18"/>
                <w:szCs w:val="18"/>
                <w:lang w:val="fr-FR"/>
              </w:rPr>
              <w:t>客户端</w:t>
            </w:r>
          </w:p>
        </w:tc>
        <w:tc>
          <w:tcPr>
            <w:tcW w:w="1134" w:type="dxa"/>
          </w:tcPr>
          <w:p w:rsidR="00F406B0" w:rsidRDefault="00F406B0"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0</w:t>
            </w:r>
          </w:p>
        </w:tc>
        <w:tc>
          <w:tcPr>
            <w:tcW w:w="1417" w:type="dxa"/>
          </w:tcPr>
          <w:p w:rsidR="00F406B0" w:rsidRDefault="00F406B0" w:rsidP="00F406B0">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900031</w:t>
            </w:r>
          </w:p>
        </w:tc>
      </w:tr>
      <w:tr w:rsidR="00C812A2" w:rsidTr="000A575A">
        <w:tc>
          <w:tcPr>
            <w:tcW w:w="3417" w:type="dxa"/>
          </w:tcPr>
          <w:p w:rsidR="00C812A2" w:rsidRDefault="00C812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t>com.hwezhome.hosting.tvalbum</w:t>
            </w:r>
          </w:p>
        </w:tc>
        <w:tc>
          <w:tcPr>
            <w:tcW w:w="2220" w:type="dxa"/>
          </w:tcPr>
          <w:p w:rsidR="00C812A2" w:rsidRPr="00C812A2" w:rsidRDefault="00C812A2" w:rsidP="00C812A2">
            <w:pPr>
              <w:rPr>
                <w:rFonts w:ascii="Arial" w:hAnsi="Arial" w:cs="Arial"/>
                <w:sz w:val="18"/>
                <w:szCs w:val="18"/>
                <w:lang w:val="fr-FR"/>
              </w:rPr>
            </w:pPr>
            <w:r w:rsidRPr="00C812A2">
              <w:rPr>
                <w:rFonts w:ascii="Verdana" w:hAnsi="Verdana" w:cs="Verdana" w:hint="eastAsia"/>
                <w:kern w:val="0"/>
                <w:sz w:val="18"/>
                <w:szCs w:val="18"/>
              </w:rPr>
              <w:t>数字家庭</w:t>
            </w:r>
            <w:r>
              <w:rPr>
                <w:rFonts w:ascii="Verdana" w:hAnsi="Verdana" w:cs="Verdana" w:hint="eastAsia"/>
                <w:kern w:val="0"/>
                <w:sz w:val="18"/>
                <w:szCs w:val="18"/>
              </w:rPr>
              <w:t>电视相册</w:t>
            </w:r>
          </w:p>
        </w:tc>
        <w:tc>
          <w:tcPr>
            <w:tcW w:w="1134" w:type="dxa"/>
          </w:tcPr>
          <w:p w:rsidR="00C812A2" w:rsidRDefault="00C812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0</w:t>
            </w:r>
          </w:p>
        </w:tc>
        <w:tc>
          <w:tcPr>
            <w:tcW w:w="1417" w:type="dxa"/>
          </w:tcPr>
          <w:p w:rsidR="00C812A2" w:rsidRDefault="00C812A2" w:rsidP="00C1209A">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900</w:t>
            </w:r>
            <w:r w:rsidR="00C1209A">
              <w:rPr>
                <w:rFonts w:ascii="Arial" w:hAnsi="Arial" w:cs="Arial" w:hint="eastAsia"/>
                <w:sz w:val="18"/>
                <w:szCs w:val="18"/>
                <w:lang w:val="fr-FR"/>
              </w:rPr>
              <w:t>100</w:t>
            </w:r>
          </w:p>
        </w:tc>
      </w:tr>
      <w:tr w:rsidR="00A34214" w:rsidTr="000A575A">
        <w:trPr>
          <w:ins w:id="264" w:author="x00116998" w:date="2015-10-15T17:38:00Z"/>
        </w:trPr>
        <w:tc>
          <w:tcPr>
            <w:tcW w:w="3417" w:type="dxa"/>
          </w:tcPr>
          <w:p w:rsidR="00A34214" w:rsidRDefault="00A34214" w:rsidP="004910C8">
            <w:pPr>
              <w:tabs>
                <w:tab w:val="left" w:pos="-720"/>
                <w:tab w:val="left" w:pos="0"/>
                <w:tab w:val="left" w:pos="720"/>
                <w:tab w:val="left" w:pos="1440"/>
                <w:tab w:val="left" w:pos="2970"/>
                <w:tab w:val="left" w:pos="3600"/>
                <w:tab w:val="left" w:pos="4320"/>
              </w:tabs>
              <w:jc w:val="left"/>
              <w:rPr>
                <w:ins w:id="265" w:author="x00116998" w:date="2015-10-15T17:38:00Z"/>
                <w:rFonts w:ascii="宋体" w:cs="宋体"/>
                <w:color w:val="000000"/>
                <w:kern w:val="0"/>
                <w:sz w:val="20"/>
                <w:szCs w:val="20"/>
              </w:rPr>
            </w:pPr>
            <w:ins w:id="266" w:author="x00116998" w:date="2015-10-15T17:38:00Z">
              <w:r w:rsidRPr="00FA502C">
                <w:rPr>
                  <w:rFonts w:ascii="宋体" w:cs="宋体"/>
                  <w:color w:val="000000"/>
                  <w:kern w:val="0"/>
                  <w:sz w:val="20"/>
                  <w:szCs w:val="20"/>
                </w:rPr>
                <w:t>com.huawei.mediabrowser</w:t>
              </w:r>
            </w:ins>
          </w:p>
        </w:tc>
        <w:tc>
          <w:tcPr>
            <w:tcW w:w="2220" w:type="dxa"/>
          </w:tcPr>
          <w:p w:rsidR="00A34214" w:rsidRDefault="00A34214" w:rsidP="00FB55E6">
            <w:pPr>
              <w:tabs>
                <w:tab w:val="left" w:pos="-720"/>
                <w:tab w:val="left" w:pos="0"/>
                <w:tab w:val="left" w:pos="720"/>
                <w:tab w:val="left" w:pos="1440"/>
                <w:tab w:val="left" w:pos="2970"/>
                <w:tab w:val="left" w:pos="3600"/>
                <w:tab w:val="left" w:pos="4320"/>
              </w:tabs>
              <w:jc w:val="left"/>
              <w:rPr>
                <w:ins w:id="267" w:author="x00116998" w:date="2015-10-15T17:38:00Z"/>
                <w:rFonts w:ascii="Arial" w:hAnsi="Arial" w:cs="Arial"/>
                <w:sz w:val="18"/>
                <w:szCs w:val="18"/>
                <w:lang w:val="fr-FR"/>
              </w:rPr>
            </w:pPr>
            <w:ins w:id="268" w:author="x00116998" w:date="2015-10-15T17:38:00Z">
              <w:r>
                <w:rPr>
                  <w:rFonts w:ascii="Arial" w:hAnsi="Arial" w:cs="Arial" w:hint="eastAsia"/>
                  <w:sz w:val="18"/>
                  <w:szCs w:val="18"/>
                  <w:lang w:val="fr-FR"/>
                </w:rPr>
                <w:t>荣耀立方</w:t>
              </w:r>
              <w:r>
                <w:rPr>
                  <w:rFonts w:ascii="Arial" w:hAnsi="Arial" w:cs="Arial" w:hint="eastAsia"/>
                  <w:sz w:val="18"/>
                  <w:szCs w:val="18"/>
                  <w:lang w:val="fr-FR"/>
                </w:rPr>
                <w:t>DBank</w:t>
              </w:r>
            </w:ins>
          </w:p>
        </w:tc>
        <w:tc>
          <w:tcPr>
            <w:tcW w:w="1134" w:type="dxa"/>
          </w:tcPr>
          <w:p w:rsidR="00A34214" w:rsidRDefault="00A34214" w:rsidP="004910C8">
            <w:pPr>
              <w:tabs>
                <w:tab w:val="left" w:pos="-720"/>
                <w:tab w:val="left" w:pos="0"/>
                <w:tab w:val="left" w:pos="720"/>
                <w:tab w:val="left" w:pos="1440"/>
                <w:tab w:val="left" w:pos="2970"/>
                <w:tab w:val="left" w:pos="3600"/>
                <w:tab w:val="left" w:pos="4320"/>
              </w:tabs>
              <w:jc w:val="left"/>
              <w:rPr>
                <w:ins w:id="269" w:author="x00116998" w:date="2015-10-15T17:38:00Z"/>
                <w:rFonts w:ascii="Arial" w:hAnsi="Arial" w:cs="Arial"/>
                <w:sz w:val="18"/>
                <w:szCs w:val="18"/>
                <w:lang w:val="fr-FR"/>
              </w:rPr>
            </w:pPr>
            <w:ins w:id="270" w:author="x00116998" w:date="2015-10-15T17:38:00Z">
              <w:r>
                <w:rPr>
                  <w:rFonts w:ascii="Arial" w:hAnsi="Arial" w:cs="Arial" w:hint="eastAsia"/>
                  <w:sz w:val="18"/>
                  <w:szCs w:val="18"/>
                  <w:lang w:val="fr-FR"/>
                </w:rPr>
                <w:t>0</w:t>
              </w:r>
            </w:ins>
          </w:p>
        </w:tc>
        <w:tc>
          <w:tcPr>
            <w:tcW w:w="1417" w:type="dxa"/>
          </w:tcPr>
          <w:p w:rsidR="00A34214" w:rsidRDefault="00A34214" w:rsidP="006525CD">
            <w:pPr>
              <w:tabs>
                <w:tab w:val="left" w:pos="-720"/>
                <w:tab w:val="left" w:pos="0"/>
                <w:tab w:val="left" w:pos="720"/>
                <w:tab w:val="left" w:pos="1440"/>
                <w:tab w:val="left" w:pos="2970"/>
                <w:tab w:val="left" w:pos="3600"/>
                <w:tab w:val="left" w:pos="4320"/>
              </w:tabs>
              <w:ind w:firstLineChars="50" w:firstLine="90"/>
              <w:jc w:val="left"/>
              <w:rPr>
                <w:ins w:id="271" w:author="x00116998" w:date="2015-10-15T17:38:00Z"/>
                <w:rFonts w:ascii="Arial" w:hAnsi="Arial" w:cs="Arial"/>
                <w:sz w:val="18"/>
                <w:szCs w:val="18"/>
                <w:lang w:val="fr-FR"/>
              </w:rPr>
            </w:pPr>
            <w:ins w:id="272" w:author="x00116998" w:date="2015-10-15T17:38:00Z">
              <w:r>
                <w:rPr>
                  <w:rFonts w:ascii="Arial" w:hAnsi="Arial" w:cs="Arial" w:hint="eastAsia"/>
                  <w:sz w:val="18"/>
                  <w:szCs w:val="18"/>
                  <w:lang w:val="fr-FR"/>
                </w:rPr>
                <w:t>900900</w:t>
              </w:r>
            </w:ins>
          </w:p>
        </w:tc>
      </w:tr>
      <w:tr w:rsidR="00A34214" w:rsidTr="000A575A">
        <w:tc>
          <w:tcPr>
            <w:tcW w:w="3417" w:type="dxa"/>
          </w:tcPr>
          <w:p w:rsidR="00A34214" w:rsidRDefault="00A34214"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220" w:type="dxa"/>
          </w:tcPr>
          <w:p w:rsidR="00A34214" w:rsidRDefault="00A34214" w:rsidP="00FB55E6">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DBank</w:t>
            </w:r>
            <w:r>
              <w:rPr>
                <w:rFonts w:ascii="Arial" w:hAnsi="Arial" w:cs="Arial" w:hint="eastAsia"/>
                <w:sz w:val="18"/>
                <w:szCs w:val="18"/>
                <w:lang w:val="fr-FR"/>
              </w:rPr>
              <w:t>其他</w:t>
            </w:r>
          </w:p>
        </w:tc>
        <w:tc>
          <w:tcPr>
            <w:tcW w:w="1134" w:type="dxa"/>
          </w:tcPr>
          <w:p w:rsidR="00A34214" w:rsidRDefault="00A34214"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p>
        </w:tc>
        <w:tc>
          <w:tcPr>
            <w:tcW w:w="1417" w:type="dxa"/>
          </w:tcPr>
          <w:p w:rsidR="00A34214" w:rsidRDefault="00A34214"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p>
        </w:tc>
      </w:tr>
      <w:tr w:rsidR="00A34214" w:rsidTr="000A575A">
        <w:tc>
          <w:tcPr>
            <w:tcW w:w="3417" w:type="dxa"/>
          </w:tcPr>
          <w:p w:rsidR="00A34214" w:rsidRDefault="00A34214"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宋体" w:cs="宋体"/>
                <w:color w:val="000000"/>
                <w:kern w:val="0"/>
                <w:sz w:val="20"/>
                <w:szCs w:val="20"/>
              </w:rPr>
              <w:t>com.huawei.accountagent</w:t>
            </w:r>
          </w:p>
        </w:tc>
        <w:tc>
          <w:tcPr>
            <w:tcW w:w="2220" w:type="dxa"/>
          </w:tcPr>
          <w:p w:rsidR="00A34214" w:rsidRDefault="00A34214" w:rsidP="00FB55E6">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sz w:val="18"/>
                <w:szCs w:val="18"/>
                <w:lang w:val="fr-FR"/>
              </w:rPr>
              <w:t>C</w:t>
            </w:r>
            <w:r>
              <w:rPr>
                <w:rFonts w:ascii="Arial" w:hAnsi="Arial" w:cs="Arial" w:hint="eastAsia"/>
                <w:sz w:val="18"/>
                <w:szCs w:val="18"/>
                <w:lang w:val="fr-FR"/>
              </w:rPr>
              <w:t>loud+</w:t>
            </w:r>
            <w:r>
              <w:rPr>
                <w:rFonts w:ascii="Arial" w:hAnsi="Arial" w:cs="Arial" w:hint="eastAsia"/>
                <w:sz w:val="18"/>
                <w:szCs w:val="18"/>
                <w:lang w:val="fr-FR"/>
              </w:rPr>
              <w:t>设置</w:t>
            </w:r>
          </w:p>
        </w:tc>
        <w:tc>
          <w:tcPr>
            <w:tcW w:w="1134" w:type="dxa"/>
          </w:tcPr>
          <w:p w:rsidR="00A34214" w:rsidRDefault="00A34214"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w:t>
            </w:r>
          </w:p>
        </w:tc>
        <w:tc>
          <w:tcPr>
            <w:tcW w:w="1417" w:type="dxa"/>
          </w:tcPr>
          <w:p w:rsidR="00A34214" w:rsidRDefault="00A34214"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1000000</w:t>
            </w:r>
          </w:p>
        </w:tc>
      </w:tr>
      <w:tr w:rsidR="00A34214" w:rsidTr="000A575A">
        <w:tc>
          <w:tcPr>
            <w:tcW w:w="3417" w:type="dxa"/>
          </w:tcPr>
          <w:p w:rsidR="00A34214" w:rsidRDefault="00A34214"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Courier New" w:hAnsi="Courier New" w:cs="Courier New"/>
                <w:color w:val="000000"/>
                <w:kern w:val="0"/>
                <w:sz w:val="20"/>
                <w:szCs w:val="20"/>
              </w:rPr>
              <w:t>com.huawei.pcsuite</w:t>
            </w:r>
          </w:p>
        </w:tc>
        <w:tc>
          <w:tcPr>
            <w:tcW w:w="2220" w:type="dxa"/>
          </w:tcPr>
          <w:p w:rsidR="00A34214" w:rsidRDefault="00A34214" w:rsidP="00D21F40">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Arial" w:hAnsi="Arial" w:cs="Arial" w:hint="eastAsia"/>
                <w:sz w:val="18"/>
                <w:szCs w:val="18"/>
                <w:lang w:val="fr-FR"/>
              </w:rPr>
              <w:t>HiCloud</w:t>
            </w:r>
            <w:r>
              <w:rPr>
                <w:rFonts w:ascii="宋体" w:cs="宋体" w:hint="eastAsia"/>
                <w:color w:val="000000"/>
                <w:kern w:val="0"/>
                <w:sz w:val="20"/>
                <w:szCs w:val="20"/>
              </w:rPr>
              <w:t>PC客户端</w:t>
            </w:r>
          </w:p>
        </w:tc>
        <w:tc>
          <w:tcPr>
            <w:tcW w:w="1134" w:type="dxa"/>
          </w:tcPr>
          <w:p w:rsidR="00A34214" w:rsidRDefault="00A34214"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w:t>
            </w:r>
          </w:p>
        </w:tc>
        <w:tc>
          <w:tcPr>
            <w:tcW w:w="1417" w:type="dxa"/>
          </w:tcPr>
          <w:p w:rsidR="00A34214" w:rsidRDefault="00A34214" w:rsidP="002D74E7">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1000001</w:t>
            </w:r>
          </w:p>
        </w:tc>
      </w:tr>
      <w:tr w:rsidR="00A34214" w:rsidTr="000A575A">
        <w:tc>
          <w:tcPr>
            <w:tcW w:w="3417" w:type="dxa"/>
          </w:tcPr>
          <w:p w:rsidR="00A34214" w:rsidRDefault="00A34214"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220" w:type="dxa"/>
          </w:tcPr>
          <w:p w:rsidR="00A34214" w:rsidRDefault="00A34214" w:rsidP="00D21F40">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HiCloud Portal</w:t>
            </w:r>
          </w:p>
        </w:tc>
        <w:tc>
          <w:tcPr>
            <w:tcW w:w="1134" w:type="dxa"/>
          </w:tcPr>
          <w:p w:rsidR="00A34214" w:rsidRDefault="00A34214"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w:t>
            </w:r>
          </w:p>
        </w:tc>
        <w:tc>
          <w:tcPr>
            <w:tcW w:w="1417" w:type="dxa"/>
          </w:tcPr>
          <w:p w:rsidR="00A34214" w:rsidRDefault="00A34214"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1000002</w:t>
            </w:r>
          </w:p>
        </w:tc>
      </w:tr>
      <w:tr w:rsidR="00A34214" w:rsidTr="000A575A">
        <w:tc>
          <w:tcPr>
            <w:tcW w:w="3417" w:type="dxa"/>
          </w:tcPr>
          <w:p w:rsidR="00A34214" w:rsidRDefault="00A34214"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color w:val="000000"/>
                <w:kern w:val="0"/>
                <w:sz w:val="20"/>
                <w:szCs w:val="20"/>
              </w:rPr>
              <w:t>com.huawei.KoBackup</w:t>
            </w:r>
          </w:p>
        </w:tc>
        <w:tc>
          <w:tcPr>
            <w:tcW w:w="2220" w:type="dxa"/>
          </w:tcPr>
          <w:p w:rsidR="00A34214" w:rsidRDefault="00A34214" w:rsidP="00D21F40">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Arial" w:hAnsi="Arial" w:cs="Arial" w:hint="eastAsia"/>
                <w:sz w:val="18"/>
                <w:szCs w:val="18"/>
                <w:lang w:val="fr-FR"/>
              </w:rPr>
              <w:t>HiCloud</w:t>
            </w:r>
            <w:r>
              <w:rPr>
                <w:rFonts w:ascii="Arial" w:hAnsi="Arial" w:cs="Arial" w:hint="eastAsia"/>
                <w:sz w:val="18"/>
                <w:szCs w:val="18"/>
                <w:lang w:val="fr-FR"/>
              </w:rPr>
              <w:t>全</w:t>
            </w:r>
            <w:r w:rsidRPr="004910C8">
              <w:rPr>
                <w:rFonts w:ascii="Arial" w:hAnsi="Arial" w:cs="Arial" w:hint="eastAsia"/>
                <w:sz w:val="18"/>
                <w:szCs w:val="18"/>
                <w:lang w:val="fr-FR"/>
              </w:rPr>
              <w:t>备份</w:t>
            </w:r>
          </w:p>
        </w:tc>
        <w:tc>
          <w:tcPr>
            <w:tcW w:w="1134" w:type="dxa"/>
          </w:tcPr>
          <w:p w:rsidR="00A34214" w:rsidRDefault="00A34214"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w:t>
            </w:r>
          </w:p>
        </w:tc>
        <w:tc>
          <w:tcPr>
            <w:tcW w:w="1417" w:type="dxa"/>
          </w:tcPr>
          <w:p w:rsidR="00A34214" w:rsidRDefault="00A34214"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1000003</w:t>
            </w:r>
          </w:p>
        </w:tc>
      </w:tr>
      <w:tr w:rsidR="00A34214" w:rsidTr="000A575A">
        <w:tc>
          <w:tcPr>
            <w:tcW w:w="3417" w:type="dxa"/>
          </w:tcPr>
          <w:p w:rsidR="00A34214" w:rsidRDefault="00A34214"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color w:val="000000"/>
                <w:kern w:val="0"/>
                <w:sz w:val="20"/>
                <w:szCs w:val="20"/>
              </w:rPr>
              <w:t>com.huawei.android.hwouc</w:t>
            </w:r>
          </w:p>
        </w:tc>
        <w:tc>
          <w:tcPr>
            <w:tcW w:w="2220" w:type="dxa"/>
          </w:tcPr>
          <w:p w:rsidR="00A34214" w:rsidRDefault="00A34214"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4910C8">
              <w:rPr>
                <w:rFonts w:ascii="Arial" w:hAnsi="Arial" w:cs="Arial" w:hint="eastAsia"/>
                <w:sz w:val="18"/>
                <w:szCs w:val="18"/>
                <w:lang w:val="fr-FR"/>
              </w:rPr>
              <w:t>在线升级</w:t>
            </w:r>
            <w:r w:rsidRPr="004910C8">
              <w:rPr>
                <w:rFonts w:ascii="Arial" w:hAnsi="Arial" w:cs="Arial" w:hint="eastAsia"/>
                <w:sz w:val="18"/>
                <w:szCs w:val="18"/>
                <w:lang w:val="fr-FR"/>
              </w:rPr>
              <w:t>/Online Update</w:t>
            </w:r>
          </w:p>
        </w:tc>
        <w:tc>
          <w:tcPr>
            <w:tcW w:w="1134" w:type="dxa"/>
          </w:tcPr>
          <w:p w:rsidR="00A34214" w:rsidRDefault="00A34214"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w:t>
            </w:r>
          </w:p>
        </w:tc>
        <w:tc>
          <w:tcPr>
            <w:tcW w:w="1417" w:type="dxa"/>
          </w:tcPr>
          <w:p w:rsidR="00A34214" w:rsidRDefault="00A34214" w:rsidP="00D56CA8">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1000004</w:t>
            </w:r>
          </w:p>
        </w:tc>
      </w:tr>
      <w:tr w:rsidR="00A34214" w:rsidTr="000A575A">
        <w:tc>
          <w:tcPr>
            <w:tcW w:w="3417" w:type="dxa"/>
          </w:tcPr>
          <w:p w:rsidR="00A34214" w:rsidRDefault="00A34214"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color w:val="000000"/>
                <w:kern w:val="0"/>
                <w:sz w:val="20"/>
                <w:szCs w:val="20"/>
              </w:rPr>
              <w:t>com.huawei.android.ds</w:t>
            </w:r>
          </w:p>
        </w:tc>
        <w:tc>
          <w:tcPr>
            <w:tcW w:w="2220" w:type="dxa"/>
          </w:tcPr>
          <w:p w:rsidR="00A34214" w:rsidRDefault="00A34214" w:rsidP="00D21F40">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Arial" w:hAnsi="Arial" w:cs="Arial" w:hint="eastAsia"/>
                <w:sz w:val="18"/>
                <w:szCs w:val="18"/>
                <w:lang w:val="fr-FR"/>
              </w:rPr>
              <w:t>HiCloud</w:t>
            </w:r>
            <w:r>
              <w:rPr>
                <w:rFonts w:ascii="Arial" w:hAnsi="Arial" w:cs="Arial" w:hint="eastAsia"/>
                <w:sz w:val="18"/>
                <w:szCs w:val="18"/>
                <w:lang w:val="fr-FR"/>
              </w:rPr>
              <w:t>同步</w:t>
            </w:r>
            <w:r>
              <w:rPr>
                <w:rFonts w:ascii="宋体" w:cs="宋体" w:hint="eastAsia"/>
                <w:color w:val="000000"/>
                <w:kern w:val="0"/>
                <w:sz w:val="20"/>
                <w:szCs w:val="20"/>
              </w:rPr>
              <w:t>（PIM印度所的同步）</w:t>
            </w:r>
          </w:p>
        </w:tc>
        <w:tc>
          <w:tcPr>
            <w:tcW w:w="1134" w:type="dxa"/>
          </w:tcPr>
          <w:p w:rsidR="00A34214" w:rsidRDefault="00A34214"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w:t>
            </w:r>
          </w:p>
        </w:tc>
        <w:tc>
          <w:tcPr>
            <w:tcW w:w="1417" w:type="dxa"/>
          </w:tcPr>
          <w:p w:rsidR="00A34214" w:rsidRDefault="00A34214" w:rsidP="00D56CA8">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1000005</w:t>
            </w:r>
          </w:p>
        </w:tc>
      </w:tr>
      <w:tr w:rsidR="00A34214" w:rsidTr="000A575A">
        <w:tc>
          <w:tcPr>
            <w:tcW w:w="3417" w:type="dxa"/>
          </w:tcPr>
          <w:p w:rsidR="00A34214" w:rsidRDefault="00A34214"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color w:val="000000"/>
                <w:kern w:val="0"/>
                <w:sz w:val="20"/>
                <w:szCs w:val="20"/>
              </w:rPr>
              <w:t>com.huawei.hisync</w:t>
            </w:r>
          </w:p>
        </w:tc>
        <w:tc>
          <w:tcPr>
            <w:tcW w:w="2220" w:type="dxa"/>
          </w:tcPr>
          <w:p w:rsidR="00A34214" w:rsidRDefault="00A34214" w:rsidP="00D21F40">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Arial" w:hAnsi="Arial" w:cs="Arial" w:hint="eastAsia"/>
                <w:sz w:val="18"/>
                <w:szCs w:val="18"/>
                <w:lang w:val="fr-FR"/>
              </w:rPr>
              <w:t>HiCloud</w:t>
            </w:r>
            <w:r>
              <w:rPr>
                <w:rFonts w:ascii="宋体" w:cs="宋体" w:hint="eastAsia"/>
                <w:color w:val="000000"/>
                <w:kern w:val="0"/>
                <w:sz w:val="20"/>
                <w:szCs w:val="20"/>
              </w:rPr>
              <w:t>同步</w:t>
            </w:r>
          </w:p>
        </w:tc>
        <w:tc>
          <w:tcPr>
            <w:tcW w:w="1134" w:type="dxa"/>
          </w:tcPr>
          <w:p w:rsidR="00A34214" w:rsidRDefault="00A34214"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w:t>
            </w:r>
          </w:p>
        </w:tc>
        <w:tc>
          <w:tcPr>
            <w:tcW w:w="1417" w:type="dxa"/>
          </w:tcPr>
          <w:p w:rsidR="00A34214" w:rsidRDefault="00A34214" w:rsidP="00D56CA8">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1000006</w:t>
            </w:r>
          </w:p>
        </w:tc>
      </w:tr>
      <w:tr w:rsidR="00A34214" w:rsidTr="000A575A">
        <w:tc>
          <w:tcPr>
            <w:tcW w:w="3417" w:type="dxa"/>
          </w:tcPr>
          <w:p w:rsidR="00A34214" w:rsidRDefault="00A34214"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color w:val="000000"/>
                <w:kern w:val="0"/>
                <w:sz w:val="20"/>
                <w:szCs w:val="20"/>
              </w:rPr>
              <w:t>com.huawei.android.remotecontrol</w:t>
            </w:r>
          </w:p>
        </w:tc>
        <w:tc>
          <w:tcPr>
            <w:tcW w:w="2220" w:type="dxa"/>
          </w:tcPr>
          <w:p w:rsidR="00A34214" w:rsidRDefault="00A34214" w:rsidP="00D21F40">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Arial" w:hAnsi="Arial" w:cs="Arial" w:hint="eastAsia"/>
                <w:sz w:val="18"/>
                <w:szCs w:val="18"/>
                <w:lang w:val="fr-FR"/>
              </w:rPr>
              <w:t>HiCloud</w:t>
            </w:r>
            <w:r>
              <w:rPr>
                <w:rFonts w:ascii="宋体" w:cs="宋体" w:hint="eastAsia"/>
                <w:color w:val="000000"/>
                <w:kern w:val="0"/>
                <w:sz w:val="20"/>
                <w:szCs w:val="20"/>
              </w:rPr>
              <w:t>手机管控</w:t>
            </w:r>
          </w:p>
        </w:tc>
        <w:tc>
          <w:tcPr>
            <w:tcW w:w="1134" w:type="dxa"/>
          </w:tcPr>
          <w:p w:rsidR="00A34214" w:rsidRPr="00D56CA8" w:rsidRDefault="00A34214" w:rsidP="004910C8">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1</w:t>
            </w:r>
          </w:p>
        </w:tc>
        <w:tc>
          <w:tcPr>
            <w:tcW w:w="1417" w:type="dxa"/>
          </w:tcPr>
          <w:p w:rsidR="00A34214" w:rsidRDefault="00A34214"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1000007</w:t>
            </w:r>
          </w:p>
        </w:tc>
      </w:tr>
      <w:tr w:rsidR="00A34214" w:rsidTr="000A575A">
        <w:tc>
          <w:tcPr>
            <w:tcW w:w="3417" w:type="dxa"/>
          </w:tcPr>
          <w:p w:rsidR="00A34214" w:rsidRDefault="00A34214"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hint="eastAsia"/>
                <w:color w:val="424282"/>
              </w:rPr>
              <w:t>com.huawei.android.hicloud</w:t>
            </w:r>
          </w:p>
        </w:tc>
        <w:tc>
          <w:tcPr>
            <w:tcW w:w="2220" w:type="dxa"/>
          </w:tcPr>
          <w:p w:rsidR="00A34214" w:rsidRDefault="00A34214" w:rsidP="00D21F40">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HiCloud客户端</w:t>
            </w:r>
          </w:p>
        </w:tc>
        <w:tc>
          <w:tcPr>
            <w:tcW w:w="1134" w:type="dxa"/>
          </w:tcPr>
          <w:p w:rsidR="00A34214" w:rsidRDefault="00A34214"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w:t>
            </w:r>
          </w:p>
        </w:tc>
        <w:tc>
          <w:tcPr>
            <w:tcW w:w="1417" w:type="dxa"/>
          </w:tcPr>
          <w:p w:rsidR="00A34214" w:rsidRDefault="00A34214" w:rsidP="00D56CA8">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1000008</w:t>
            </w:r>
          </w:p>
        </w:tc>
      </w:tr>
      <w:tr w:rsidR="00A34214" w:rsidTr="000A575A">
        <w:trPr>
          <w:ins w:id="273" w:author="x00116998" w:date="2015-10-15T17:39:00Z"/>
        </w:trPr>
        <w:tc>
          <w:tcPr>
            <w:tcW w:w="3417" w:type="dxa"/>
          </w:tcPr>
          <w:p w:rsidR="00A34214" w:rsidRDefault="00A34214" w:rsidP="004910C8">
            <w:pPr>
              <w:tabs>
                <w:tab w:val="left" w:pos="-720"/>
                <w:tab w:val="left" w:pos="0"/>
                <w:tab w:val="left" w:pos="720"/>
                <w:tab w:val="left" w:pos="1440"/>
                <w:tab w:val="left" w:pos="2970"/>
                <w:tab w:val="left" w:pos="3600"/>
                <w:tab w:val="left" w:pos="4320"/>
              </w:tabs>
              <w:jc w:val="left"/>
              <w:rPr>
                <w:ins w:id="274" w:author="x00116998" w:date="2015-10-15T17:39:00Z"/>
                <w:rFonts w:ascii="宋体" w:cs="宋体"/>
                <w:color w:val="000000"/>
                <w:kern w:val="0"/>
                <w:sz w:val="20"/>
                <w:szCs w:val="20"/>
              </w:rPr>
            </w:pPr>
            <w:ins w:id="275" w:author="x00116998" w:date="2015-10-15T17:39:00Z">
              <w:r w:rsidRPr="003B6739">
                <w:rPr>
                  <w:rFonts w:ascii="宋体" w:cs="宋体"/>
                  <w:color w:val="000000"/>
                  <w:kern w:val="0"/>
                  <w:sz w:val="20"/>
                  <w:szCs w:val="20"/>
                </w:rPr>
                <w:t>com.huawei.android.backup</w:t>
              </w:r>
            </w:ins>
          </w:p>
        </w:tc>
        <w:tc>
          <w:tcPr>
            <w:tcW w:w="2220" w:type="dxa"/>
          </w:tcPr>
          <w:p w:rsidR="00A34214" w:rsidRDefault="00A34214" w:rsidP="004910C8">
            <w:pPr>
              <w:tabs>
                <w:tab w:val="left" w:pos="-720"/>
                <w:tab w:val="left" w:pos="0"/>
                <w:tab w:val="left" w:pos="720"/>
                <w:tab w:val="left" w:pos="1440"/>
                <w:tab w:val="left" w:pos="2970"/>
                <w:tab w:val="left" w:pos="3600"/>
                <w:tab w:val="left" w:pos="4320"/>
              </w:tabs>
              <w:jc w:val="left"/>
              <w:rPr>
                <w:ins w:id="276" w:author="x00116998" w:date="2015-10-15T17:39:00Z"/>
                <w:rFonts w:ascii="宋体" w:cs="宋体"/>
                <w:color w:val="000000"/>
                <w:kern w:val="0"/>
                <w:sz w:val="20"/>
                <w:szCs w:val="20"/>
              </w:rPr>
            </w:pPr>
            <w:ins w:id="277" w:author="x00116998" w:date="2015-10-15T17:39:00Z">
              <w:r w:rsidRPr="006553F4">
                <w:rPr>
                  <w:rFonts w:ascii="Arial" w:hAnsi="Arial" w:cs="Arial" w:hint="eastAsia"/>
                  <w:sz w:val="18"/>
                  <w:szCs w:val="18"/>
                  <w:lang w:val="fr-FR"/>
                </w:rPr>
                <w:t>华为备份</w:t>
              </w:r>
            </w:ins>
          </w:p>
        </w:tc>
        <w:tc>
          <w:tcPr>
            <w:tcW w:w="1134" w:type="dxa"/>
          </w:tcPr>
          <w:p w:rsidR="00A34214" w:rsidRDefault="00A34214" w:rsidP="004910C8">
            <w:pPr>
              <w:tabs>
                <w:tab w:val="left" w:pos="-720"/>
                <w:tab w:val="left" w:pos="0"/>
                <w:tab w:val="left" w:pos="720"/>
                <w:tab w:val="left" w:pos="1440"/>
                <w:tab w:val="left" w:pos="2970"/>
                <w:tab w:val="left" w:pos="3600"/>
                <w:tab w:val="left" w:pos="4320"/>
              </w:tabs>
              <w:jc w:val="left"/>
              <w:rPr>
                <w:ins w:id="278" w:author="x00116998" w:date="2015-10-15T17:39:00Z"/>
                <w:rFonts w:ascii="Arial" w:hAnsi="Arial" w:cs="Arial"/>
                <w:sz w:val="18"/>
                <w:szCs w:val="18"/>
                <w:lang w:val="fr-FR"/>
              </w:rPr>
            </w:pPr>
            <w:ins w:id="279" w:author="x00116998" w:date="2015-10-15T17:39:00Z">
              <w:r>
                <w:rPr>
                  <w:rFonts w:ascii="Arial" w:hAnsi="Arial" w:cs="Arial" w:hint="eastAsia"/>
                  <w:sz w:val="18"/>
                  <w:szCs w:val="18"/>
                  <w:lang w:val="fr-FR"/>
                </w:rPr>
                <w:t>1</w:t>
              </w:r>
            </w:ins>
          </w:p>
        </w:tc>
        <w:tc>
          <w:tcPr>
            <w:tcW w:w="1417" w:type="dxa"/>
          </w:tcPr>
          <w:p w:rsidR="00A34214" w:rsidRDefault="00A34214" w:rsidP="006525CD">
            <w:pPr>
              <w:tabs>
                <w:tab w:val="left" w:pos="-720"/>
                <w:tab w:val="left" w:pos="0"/>
                <w:tab w:val="left" w:pos="720"/>
                <w:tab w:val="left" w:pos="1440"/>
                <w:tab w:val="left" w:pos="2970"/>
                <w:tab w:val="left" w:pos="3600"/>
                <w:tab w:val="left" w:pos="4320"/>
              </w:tabs>
              <w:ind w:firstLineChars="50" w:firstLine="90"/>
              <w:jc w:val="left"/>
              <w:rPr>
                <w:ins w:id="280" w:author="x00116998" w:date="2015-10-15T17:39:00Z"/>
                <w:rFonts w:ascii="Arial" w:hAnsi="Arial" w:cs="Arial"/>
                <w:sz w:val="18"/>
                <w:szCs w:val="18"/>
                <w:lang w:val="fr-FR"/>
              </w:rPr>
            </w:pPr>
            <w:ins w:id="281" w:author="x00116998" w:date="2015-10-15T17:39:00Z">
              <w:r>
                <w:rPr>
                  <w:rFonts w:ascii="Arial" w:hAnsi="Arial" w:cs="Arial" w:hint="eastAsia"/>
                  <w:sz w:val="18"/>
                  <w:szCs w:val="18"/>
                  <w:lang w:val="fr-FR"/>
                </w:rPr>
                <w:t>1000009</w:t>
              </w:r>
            </w:ins>
          </w:p>
        </w:tc>
      </w:tr>
      <w:tr w:rsidR="00D319A2" w:rsidTr="000A575A">
        <w:trPr>
          <w:ins w:id="282" w:author="x00116998" w:date="2016-06-25T09:33:00Z"/>
        </w:trPr>
        <w:tc>
          <w:tcPr>
            <w:tcW w:w="3417" w:type="dxa"/>
          </w:tcPr>
          <w:p w:rsidR="00D319A2" w:rsidRDefault="00D319A2" w:rsidP="004910C8">
            <w:pPr>
              <w:tabs>
                <w:tab w:val="left" w:pos="-720"/>
                <w:tab w:val="left" w:pos="0"/>
                <w:tab w:val="left" w:pos="720"/>
                <w:tab w:val="left" w:pos="1440"/>
                <w:tab w:val="left" w:pos="2970"/>
                <w:tab w:val="left" w:pos="3600"/>
                <w:tab w:val="left" w:pos="4320"/>
              </w:tabs>
              <w:jc w:val="left"/>
              <w:rPr>
                <w:ins w:id="283" w:author="x00116998" w:date="2016-06-25T09:33:00Z"/>
                <w:rFonts w:ascii="宋体" w:cs="宋体"/>
                <w:color w:val="000000"/>
                <w:kern w:val="0"/>
                <w:sz w:val="20"/>
                <w:szCs w:val="20"/>
              </w:rPr>
            </w:pPr>
            <w:ins w:id="284" w:author="x00116998" w:date="2016-06-25T11:22:00Z">
              <w:r>
                <w:rPr>
                  <w:color w:val="1F497D"/>
                </w:rPr>
                <w:t>com.huawei.android.findmyphone</w:t>
              </w:r>
            </w:ins>
          </w:p>
        </w:tc>
        <w:tc>
          <w:tcPr>
            <w:tcW w:w="2220" w:type="dxa"/>
          </w:tcPr>
          <w:p w:rsidR="00D319A2" w:rsidRDefault="00EE2CA3" w:rsidP="004910C8">
            <w:pPr>
              <w:tabs>
                <w:tab w:val="left" w:pos="-720"/>
                <w:tab w:val="left" w:pos="0"/>
                <w:tab w:val="left" w:pos="720"/>
                <w:tab w:val="left" w:pos="1440"/>
                <w:tab w:val="left" w:pos="2970"/>
                <w:tab w:val="left" w:pos="3600"/>
                <w:tab w:val="left" w:pos="4320"/>
              </w:tabs>
              <w:jc w:val="left"/>
              <w:rPr>
                <w:ins w:id="285" w:author="x00116998" w:date="2016-06-25T09:33:00Z"/>
                <w:rFonts w:ascii="宋体" w:cs="宋体"/>
                <w:color w:val="000000"/>
                <w:kern w:val="0"/>
                <w:sz w:val="20"/>
                <w:szCs w:val="20"/>
              </w:rPr>
            </w:pPr>
            <w:ins w:id="286" w:author="x00116998" w:date="2016-06-25T11:31:00Z">
              <w:r>
                <w:rPr>
                  <w:rFonts w:ascii="宋体" w:hAnsi="宋体" w:hint="eastAsia"/>
                  <w:color w:val="FF0000"/>
                  <w:sz w:val="20"/>
                  <w:szCs w:val="20"/>
                </w:rPr>
                <w:t>查找我的手机</w:t>
              </w:r>
            </w:ins>
          </w:p>
        </w:tc>
        <w:tc>
          <w:tcPr>
            <w:tcW w:w="1134" w:type="dxa"/>
          </w:tcPr>
          <w:p w:rsidR="00D319A2" w:rsidRDefault="00D319A2" w:rsidP="004910C8">
            <w:pPr>
              <w:tabs>
                <w:tab w:val="left" w:pos="-720"/>
                <w:tab w:val="left" w:pos="0"/>
                <w:tab w:val="left" w:pos="720"/>
                <w:tab w:val="left" w:pos="1440"/>
                <w:tab w:val="left" w:pos="2970"/>
                <w:tab w:val="left" w:pos="3600"/>
                <w:tab w:val="left" w:pos="4320"/>
              </w:tabs>
              <w:jc w:val="left"/>
              <w:rPr>
                <w:ins w:id="287" w:author="x00116998" w:date="2016-06-25T09:33:00Z"/>
                <w:rFonts w:ascii="Arial" w:hAnsi="Arial" w:cs="Arial"/>
                <w:sz w:val="18"/>
                <w:szCs w:val="18"/>
                <w:lang w:val="fr-FR"/>
              </w:rPr>
            </w:pPr>
            <w:ins w:id="288" w:author="x00116998" w:date="2016-06-25T11:23:00Z">
              <w:r>
                <w:rPr>
                  <w:rFonts w:ascii="Arial" w:hAnsi="Arial" w:cs="Arial" w:hint="eastAsia"/>
                  <w:sz w:val="18"/>
                  <w:szCs w:val="18"/>
                  <w:lang w:val="fr-FR"/>
                </w:rPr>
                <w:t>1</w:t>
              </w:r>
            </w:ins>
          </w:p>
        </w:tc>
        <w:tc>
          <w:tcPr>
            <w:tcW w:w="1417" w:type="dxa"/>
          </w:tcPr>
          <w:p w:rsidR="00D319A2" w:rsidRDefault="00D319A2" w:rsidP="00D319A2">
            <w:pPr>
              <w:tabs>
                <w:tab w:val="left" w:pos="-720"/>
                <w:tab w:val="left" w:pos="0"/>
                <w:tab w:val="left" w:pos="720"/>
                <w:tab w:val="left" w:pos="1440"/>
                <w:tab w:val="left" w:pos="2970"/>
                <w:tab w:val="left" w:pos="3600"/>
                <w:tab w:val="left" w:pos="4320"/>
              </w:tabs>
              <w:ind w:firstLineChars="50" w:firstLine="90"/>
              <w:jc w:val="left"/>
              <w:rPr>
                <w:ins w:id="289" w:author="x00116998" w:date="2016-06-25T09:33:00Z"/>
                <w:rFonts w:ascii="Arial" w:hAnsi="Arial" w:cs="Arial"/>
                <w:sz w:val="18"/>
                <w:szCs w:val="18"/>
                <w:lang w:val="fr-FR"/>
              </w:rPr>
            </w:pPr>
            <w:ins w:id="290" w:author="x00116998" w:date="2016-06-25T11:23:00Z">
              <w:r>
                <w:rPr>
                  <w:rFonts w:ascii="Arial" w:hAnsi="Arial" w:cs="Arial" w:hint="eastAsia"/>
                  <w:sz w:val="18"/>
                  <w:szCs w:val="18"/>
                  <w:lang w:val="fr-FR"/>
                </w:rPr>
                <w:t>1000020</w:t>
              </w:r>
            </w:ins>
          </w:p>
        </w:tc>
      </w:tr>
      <w:tr w:rsidR="00D319A2" w:rsidTr="000A575A">
        <w:trPr>
          <w:ins w:id="291" w:author="x00116998" w:date="2016-04-23T14:12:00Z"/>
        </w:trPr>
        <w:tc>
          <w:tcPr>
            <w:tcW w:w="3417" w:type="dxa"/>
          </w:tcPr>
          <w:p w:rsidR="00D319A2" w:rsidRDefault="00D319A2" w:rsidP="004910C8">
            <w:pPr>
              <w:tabs>
                <w:tab w:val="left" w:pos="-720"/>
                <w:tab w:val="left" w:pos="0"/>
                <w:tab w:val="left" w:pos="720"/>
                <w:tab w:val="left" w:pos="1440"/>
                <w:tab w:val="left" w:pos="2970"/>
                <w:tab w:val="left" w:pos="3600"/>
                <w:tab w:val="left" w:pos="4320"/>
              </w:tabs>
              <w:jc w:val="left"/>
              <w:rPr>
                <w:ins w:id="292" w:author="x00116998" w:date="2016-04-23T14:12:00Z"/>
                <w:rFonts w:ascii="宋体" w:cs="宋体"/>
                <w:color w:val="000000"/>
                <w:kern w:val="0"/>
                <w:sz w:val="20"/>
                <w:szCs w:val="20"/>
              </w:rPr>
            </w:pPr>
          </w:p>
        </w:tc>
        <w:tc>
          <w:tcPr>
            <w:tcW w:w="2220" w:type="dxa"/>
          </w:tcPr>
          <w:p w:rsidR="00D319A2" w:rsidRDefault="00D319A2" w:rsidP="004910C8">
            <w:pPr>
              <w:tabs>
                <w:tab w:val="left" w:pos="-720"/>
                <w:tab w:val="left" w:pos="0"/>
                <w:tab w:val="left" w:pos="720"/>
                <w:tab w:val="left" w:pos="1440"/>
                <w:tab w:val="left" w:pos="2970"/>
                <w:tab w:val="left" w:pos="3600"/>
                <w:tab w:val="left" w:pos="4320"/>
              </w:tabs>
              <w:jc w:val="left"/>
              <w:rPr>
                <w:ins w:id="293" w:author="x00116998" w:date="2016-04-23T14:12:00Z"/>
                <w:rFonts w:ascii="宋体" w:cs="宋体"/>
                <w:color w:val="000000"/>
                <w:kern w:val="0"/>
                <w:sz w:val="20"/>
                <w:szCs w:val="20"/>
              </w:rPr>
            </w:pPr>
            <w:ins w:id="294" w:author="x00116998" w:date="2016-04-23T14:12:00Z">
              <w:r>
                <w:rPr>
                  <w:rFonts w:ascii="宋体" w:cs="宋体"/>
                  <w:color w:val="000000"/>
                  <w:kern w:val="0"/>
                  <w:sz w:val="20"/>
                  <w:szCs w:val="20"/>
                </w:rPr>
                <w:t>Hicloud WAP</w:t>
              </w:r>
            </w:ins>
          </w:p>
        </w:tc>
        <w:tc>
          <w:tcPr>
            <w:tcW w:w="1134" w:type="dxa"/>
          </w:tcPr>
          <w:p w:rsidR="00D319A2" w:rsidRDefault="00D319A2" w:rsidP="004910C8">
            <w:pPr>
              <w:tabs>
                <w:tab w:val="left" w:pos="-720"/>
                <w:tab w:val="left" w:pos="0"/>
                <w:tab w:val="left" w:pos="720"/>
                <w:tab w:val="left" w:pos="1440"/>
                <w:tab w:val="left" w:pos="2970"/>
                <w:tab w:val="left" w:pos="3600"/>
                <w:tab w:val="left" w:pos="4320"/>
              </w:tabs>
              <w:jc w:val="left"/>
              <w:rPr>
                <w:ins w:id="295" w:author="x00116998" w:date="2016-04-23T14:12:00Z"/>
                <w:rFonts w:ascii="Arial" w:hAnsi="Arial" w:cs="Arial"/>
                <w:sz w:val="18"/>
                <w:szCs w:val="18"/>
                <w:lang w:val="fr-FR"/>
              </w:rPr>
            </w:pPr>
            <w:ins w:id="296" w:author="x00116998" w:date="2016-04-23T14:12:00Z">
              <w:r>
                <w:rPr>
                  <w:rFonts w:ascii="Arial" w:hAnsi="Arial" w:cs="Arial"/>
                  <w:sz w:val="18"/>
                  <w:szCs w:val="18"/>
                  <w:lang w:val="fr-FR"/>
                </w:rPr>
                <w:t>1</w:t>
              </w:r>
            </w:ins>
          </w:p>
        </w:tc>
        <w:tc>
          <w:tcPr>
            <w:tcW w:w="1417" w:type="dxa"/>
          </w:tcPr>
          <w:p w:rsidR="00D319A2" w:rsidRDefault="00D319A2" w:rsidP="006525CD">
            <w:pPr>
              <w:tabs>
                <w:tab w:val="left" w:pos="-720"/>
                <w:tab w:val="left" w:pos="0"/>
                <w:tab w:val="left" w:pos="720"/>
                <w:tab w:val="left" w:pos="1440"/>
                <w:tab w:val="left" w:pos="2970"/>
                <w:tab w:val="left" w:pos="3600"/>
                <w:tab w:val="left" w:pos="4320"/>
              </w:tabs>
              <w:ind w:firstLineChars="50" w:firstLine="90"/>
              <w:jc w:val="left"/>
              <w:rPr>
                <w:ins w:id="297" w:author="x00116998" w:date="2016-04-23T14:12:00Z"/>
                <w:rFonts w:ascii="Arial" w:hAnsi="Arial" w:cs="Arial"/>
                <w:sz w:val="18"/>
                <w:szCs w:val="18"/>
                <w:lang w:val="fr-FR"/>
              </w:rPr>
            </w:pPr>
            <w:ins w:id="298" w:author="x00116998" w:date="2016-04-23T14:12:00Z">
              <w:r>
                <w:rPr>
                  <w:rFonts w:ascii="Arial" w:hAnsi="Arial" w:cs="Arial"/>
                  <w:sz w:val="18"/>
                  <w:szCs w:val="18"/>
                  <w:lang w:val="fr-FR"/>
                </w:rPr>
                <w:t>1000100</w:t>
              </w:r>
            </w:ins>
          </w:p>
        </w:tc>
      </w:tr>
      <w:tr w:rsidR="00D319A2" w:rsidTr="000A575A">
        <w:trPr>
          <w:ins w:id="299" w:author="x00116998" w:date="2016-06-25T09:32:00Z"/>
        </w:trPr>
        <w:tc>
          <w:tcPr>
            <w:tcW w:w="3417" w:type="dxa"/>
          </w:tcPr>
          <w:p w:rsidR="00D319A2" w:rsidRDefault="00D319A2" w:rsidP="004910C8">
            <w:pPr>
              <w:tabs>
                <w:tab w:val="left" w:pos="-720"/>
                <w:tab w:val="left" w:pos="0"/>
                <w:tab w:val="left" w:pos="720"/>
                <w:tab w:val="left" w:pos="1440"/>
                <w:tab w:val="left" w:pos="2970"/>
                <w:tab w:val="left" w:pos="3600"/>
                <w:tab w:val="left" w:pos="4320"/>
              </w:tabs>
              <w:jc w:val="left"/>
              <w:rPr>
                <w:ins w:id="300" w:author="x00116998" w:date="2016-06-25T09:32:00Z"/>
                <w:rFonts w:ascii="宋体" w:cs="宋体"/>
                <w:color w:val="000000"/>
                <w:kern w:val="0"/>
                <w:sz w:val="20"/>
                <w:szCs w:val="20"/>
              </w:rPr>
            </w:pPr>
          </w:p>
        </w:tc>
        <w:tc>
          <w:tcPr>
            <w:tcW w:w="2220" w:type="dxa"/>
          </w:tcPr>
          <w:p w:rsidR="00D319A2" w:rsidRDefault="00D319A2" w:rsidP="004910C8">
            <w:pPr>
              <w:tabs>
                <w:tab w:val="left" w:pos="-720"/>
                <w:tab w:val="left" w:pos="0"/>
                <w:tab w:val="left" w:pos="720"/>
                <w:tab w:val="left" w:pos="1440"/>
                <w:tab w:val="left" w:pos="2970"/>
                <w:tab w:val="left" w:pos="3600"/>
                <w:tab w:val="left" w:pos="4320"/>
              </w:tabs>
              <w:jc w:val="left"/>
              <w:rPr>
                <w:ins w:id="301" w:author="x00116998" w:date="2016-06-25T09:32:00Z"/>
                <w:rFonts w:ascii="宋体" w:cs="宋体"/>
                <w:color w:val="000000"/>
                <w:kern w:val="0"/>
                <w:sz w:val="20"/>
                <w:szCs w:val="20"/>
              </w:rPr>
            </w:pPr>
          </w:p>
        </w:tc>
        <w:tc>
          <w:tcPr>
            <w:tcW w:w="1134" w:type="dxa"/>
          </w:tcPr>
          <w:p w:rsidR="00D319A2" w:rsidRDefault="00D319A2" w:rsidP="004910C8">
            <w:pPr>
              <w:tabs>
                <w:tab w:val="left" w:pos="-720"/>
                <w:tab w:val="left" w:pos="0"/>
                <w:tab w:val="left" w:pos="720"/>
                <w:tab w:val="left" w:pos="1440"/>
                <w:tab w:val="left" w:pos="2970"/>
                <w:tab w:val="left" w:pos="3600"/>
                <w:tab w:val="left" w:pos="4320"/>
              </w:tabs>
              <w:jc w:val="left"/>
              <w:rPr>
                <w:ins w:id="302" w:author="x00116998" w:date="2016-06-25T09:32:00Z"/>
                <w:rFonts w:ascii="Arial" w:hAnsi="Arial" w:cs="Arial"/>
                <w:sz w:val="18"/>
                <w:szCs w:val="18"/>
                <w:lang w:val="fr-FR"/>
              </w:rPr>
            </w:pPr>
          </w:p>
        </w:tc>
        <w:tc>
          <w:tcPr>
            <w:tcW w:w="1417" w:type="dxa"/>
          </w:tcPr>
          <w:p w:rsidR="00D319A2" w:rsidRDefault="00D319A2" w:rsidP="006525CD">
            <w:pPr>
              <w:tabs>
                <w:tab w:val="left" w:pos="-720"/>
                <w:tab w:val="left" w:pos="0"/>
                <w:tab w:val="left" w:pos="720"/>
                <w:tab w:val="left" w:pos="1440"/>
                <w:tab w:val="left" w:pos="2970"/>
                <w:tab w:val="left" w:pos="3600"/>
                <w:tab w:val="left" w:pos="4320"/>
              </w:tabs>
              <w:ind w:firstLineChars="50" w:firstLine="90"/>
              <w:jc w:val="left"/>
              <w:rPr>
                <w:ins w:id="303" w:author="x00116998" w:date="2016-06-25T09:32:00Z"/>
                <w:rFonts w:ascii="Arial" w:hAnsi="Arial" w:cs="Arial"/>
                <w:sz w:val="18"/>
                <w:szCs w:val="18"/>
                <w:lang w:val="fr-FR"/>
              </w:rPr>
            </w:pPr>
          </w:p>
        </w:tc>
      </w:tr>
      <w:tr w:rsidR="00D319A2" w:rsidTr="000A575A">
        <w:tc>
          <w:tcPr>
            <w:tcW w:w="3417"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宋体" w:cs="宋体"/>
                <w:color w:val="000000"/>
                <w:kern w:val="0"/>
                <w:sz w:val="20"/>
                <w:szCs w:val="20"/>
              </w:rPr>
              <w:t>com.tiantianmini.android.browser</w:t>
            </w:r>
          </w:p>
        </w:tc>
        <w:tc>
          <w:tcPr>
            <w:tcW w:w="2220"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宋体" w:cs="宋体" w:hint="eastAsia"/>
                <w:color w:val="000000"/>
                <w:kern w:val="0"/>
                <w:sz w:val="20"/>
                <w:szCs w:val="20"/>
              </w:rPr>
              <w:t>天天浏览器</w:t>
            </w:r>
          </w:p>
        </w:tc>
        <w:tc>
          <w:tcPr>
            <w:tcW w:w="1134"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w:t>
            </w:r>
          </w:p>
        </w:tc>
        <w:tc>
          <w:tcPr>
            <w:tcW w:w="1417" w:type="dxa"/>
          </w:tcPr>
          <w:p w:rsidR="00D319A2" w:rsidRDefault="00D319A2"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2000000</w:t>
            </w:r>
          </w:p>
        </w:tc>
      </w:tr>
      <w:tr w:rsidR="00D319A2" w:rsidTr="000A575A">
        <w:tc>
          <w:tcPr>
            <w:tcW w:w="3417"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宋体" w:cs="宋体"/>
                <w:color w:val="000000"/>
                <w:kern w:val="0"/>
                <w:sz w:val="20"/>
                <w:szCs w:val="20"/>
              </w:rPr>
              <w:t>com.tiantianlady.android.browser</w:t>
            </w:r>
          </w:p>
        </w:tc>
        <w:tc>
          <w:tcPr>
            <w:tcW w:w="2220"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宋体" w:cs="宋体" w:hint="eastAsia"/>
                <w:color w:val="000000"/>
                <w:kern w:val="0"/>
                <w:sz w:val="20"/>
                <w:szCs w:val="20"/>
              </w:rPr>
              <w:t>天天浏览器女性版</w:t>
            </w:r>
          </w:p>
        </w:tc>
        <w:tc>
          <w:tcPr>
            <w:tcW w:w="1134"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w:t>
            </w:r>
          </w:p>
        </w:tc>
        <w:tc>
          <w:tcPr>
            <w:tcW w:w="1417" w:type="dxa"/>
          </w:tcPr>
          <w:p w:rsidR="00D319A2" w:rsidRDefault="00D319A2" w:rsidP="002D74E7">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2000001</w:t>
            </w:r>
          </w:p>
        </w:tc>
      </w:tr>
      <w:tr w:rsidR="00D319A2" w:rsidTr="000A575A">
        <w:tc>
          <w:tcPr>
            <w:tcW w:w="3417"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宋体" w:cs="宋体"/>
                <w:color w:val="000000"/>
                <w:kern w:val="0"/>
                <w:sz w:val="20"/>
                <w:szCs w:val="20"/>
              </w:rPr>
              <w:t>com.hotalk</w:t>
            </w:r>
          </w:p>
        </w:tc>
        <w:tc>
          <w:tcPr>
            <w:tcW w:w="2220" w:type="dxa"/>
          </w:tcPr>
          <w:p w:rsidR="00D319A2" w:rsidRDefault="00D319A2" w:rsidP="00D3290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天天聊</w:t>
            </w:r>
          </w:p>
        </w:tc>
        <w:tc>
          <w:tcPr>
            <w:tcW w:w="1134"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w:t>
            </w:r>
          </w:p>
        </w:tc>
        <w:tc>
          <w:tcPr>
            <w:tcW w:w="1417" w:type="dxa"/>
          </w:tcPr>
          <w:p w:rsidR="00D319A2" w:rsidRDefault="00D319A2"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3000000</w:t>
            </w:r>
          </w:p>
        </w:tc>
      </w:tr>
      <w:tr w:rsidR="00D319A2" w:rsidTr="000A575A">
        <w:tc>
          <w:tcPr>
            <w:tcW w:w="3417"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宋体" w:cs="宋体"/>
                <w:color w:val="000000"/>
                <w:kern w:val="0"/>
                <w:sz w:val="20"/>
                <w:szCs w:val="20"/>
              </w:rPr>
              <w:t>com.huawei.hotalk</w:t>
            </w:r>
          </w:p>
        </w:tc>
        <w:tc>
          <w:tcPr>
            <w:tcW w:w="2220"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宋体" w:cs="宋体"/>
                <w:color w:val="000000"/>
                <w:kern w:val="0"/>
                <w:sz w:val="20"/>
                <w:szCs w:val="20"/>
              </w:rPr>
              <w:t>HiMessage</w:t>
            </w:r>
          </w:p>
        </w:tc>
        <w:tc>
          <w:tcPr>
            <w:tcW w:w="1134"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w:t>
            </w:r>
          </w:p>
        </w:tc>
        <w:tc>
          <w:tcPr>
            <w:tcW w:w="1417" w:type="dxa"/>
          </w:tcPr>
          <w:p w:rsidR="00D319A2" w:rsidRDefault="00D319A2"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3000001</w:t>
            </w:r>
          </w:p>
        </w:tc>
      </w:tr>
      <w:tr w:rsidR="00D319A2" w:rsidTr="000A575A">
        <w:tc>
          <w:tcPr>
            <w:tcW w:w="3417" w:type="dxa"/>
          </w:tcPr>
          <w:p w:rsidR="00D319A2" w:rsidRDefault="00D319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Calibri" w:hAnsi="Calibri" w:cs="Calibri"/>
                <w:color w:val="004080"/>
                <w:kern w:val="0"/>
                <w:sz w:val="22"/>
                <w:szCs w:val="22"/>
              </w:rPr>
              <w:t>com.huawei.message</w:t>
            </w:r>
          </w:p>
        </w:tc>
        <w:tc>
          <w:tcPr>
            <w:tcW w:w="2220"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宋体" w:cs="宋体" w:hint="eastAsia"/>
                <w:color w:val="004080"/>
                <w:kern w:val="0"/>
                <w:sz w:val="22"/>
                <w:szCs w:val="22"/>
              </w:rPr>
              <w:t>天天聊(华为版)</w:t>
            </w:r>
          </w:p>
        </w:tc>
        <w:tc>
          <w:tcPr>
            <w:tcW w:w="1134"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w:t>
            </w:r>
          </w:p>
        </w:tc>
        <w:tc>
          <w:tcPr>
            <w:tcW w:w="1417" w:type="dxa"/>
          </w:tcPr>
          <w:p w:rsidR="00D319A2" w:rsidRDefault="00D319A2" w:rsidP="0087484F">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3000002</w:t>
            </w:r>
          </w:p>
        </w:tc>
      </w:tr>
      <w:tr w:rsidR="00D319A2" w:rsidTr="000A575A">
        <w:tc>
          <w:tcPr>
            <w:tcW w:w="3417" w:type="dxa"/>
          </w:tcPr>
          <w:p w:rsidR="00D319A2" w:rsidRDefault="00D319A2" w:rsidP="00574000">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Calibri" w:hAnsi="Calibri" w:cs="Calibri"/>
                <w:color w:val="004080"/>
                <w:kern w:val="0"/>
                <w:sz w:val="22"/>
                <w:szCs w:val="22"/>
              </w:rPr>
              <w:t>com.huawei.message</w:t>
            </w:r>
          </w:p>
        </w:tc>
        <w:tc>
          <w:tcPr>
            <w:tcW w:w="2220"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天天聊巴展专版</w:t>
            </w:r>
          </w:p>
        </w:tc>
        <w:tc>
          <w:tcPr>
            <w:tcW w:w="1134"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w:t>
            </w:r>
          </w:p>
        </w:tc>
        <w:tc>
          <w:tcPr>
            <w:tcW w:w="1417" w:type="dxa"/>
          </w:tcPr>
          <w:p w:rsidR="00D319A2" w:rsidRDefault="00D319A2"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3000003</w:t>
            </w:r>
          </w:p>
        </w:tc>
      </w:tr>
      <w:tr w:rsidR="00D319A2" w:rsidTr="000A575A">
        <w:tc>
          <w:tcPr>
            <w:tcW w:w="3417" w:type="dxa"/>
          </w:tcPr>
          <w:p w:rsidR="00D319A2" w:rsidRDefault="00D319A2" w:rsidP="00574000">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宋体" w:cs="宋体"/>
                <w:color w:val="000000"/>
                <w:kern w:val="0"/>
                <w:sz w:val="20"/>
                <w:szCs w:val="20"/>
              </w:rPr>
              <w:t>com.huawei</w:t>
            </w:r>
            <w:r>
              <w:rPr>
                <w:rFonts w:ascii="宋体" w:cs="宋体" w:hint="eastAsia"/>
                <w:color w:val="000000"/>
                <w:kern w:val="0"/>
                <w:sz w:val="20"/>
                <w:szCs w:val="20"/>
              </w:rPr>
              <w:t>.</w:t>
            </w:r>
            <w:r>
              <w:rPr>
                <w:rFonts w:ascii="宋体" w:cs="宋体"/>
                <w:color w:val="000000"/>
                <w:kern w:val="0"/>
                <w:sz w:val="20"/>
                <w:szCs w:val="20"/>
              </w:rPr>
              <w:t>appmarket</w:t>
            </w:r>
          </w:p>
        </w:tc>
        <w:tc>
          <w:tcPr>
            <w:tcW w:w="2220"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智汇云客户端</w:t>
            </w:r>
          </w:p>
        </w:tc>
        <w:tc>
          <w:tcPr>
            <w:tcW w:w="1134"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4</w:t>
            </w:r>
          </w:p>
        </w:tc>
        <w:tc>
          <w:tcPr>
            <w:tcW w:w="1417" w:type="dxa"/>
          </w:tcPr>
          <w:p w:rsidR="00D319A2" w:rsidRDefault="00D319A2"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4000000</w:t>
            </w:r>
          </w:p>
        </w:tc>
      </w:tr>
      <w:tr w:rsidR="00D319A2" w:rsidTr="000A575A">
        <w:tc>
          <w:tcPr>
            <w:tcW w:w="3417" w:type="dxa"/>
          </w:tcPr>
          <w:p w:rsidR="00D319A2" w:rsidRDefault="00D319A2" w:rsidP="00574000">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p>
        </w:tc>
        <w:tc>
          <w:tcPr>
            <w:tcW w:w="2220" w:type="dxa"/>
          </w:tcPr>
          <w:p w:rsidR="00D319A2" w:rsidRDefault="00D319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智汇云Portal</w:t>
            </w:r>
          </w:p>
        </w:tc>
        <w:tc>
          <w:tcPr>
            <w:tcW w:w="1134"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4</w:t>
            </w:r>
          </w:p>
        </w:tc>
        <w:tc>
          <w:tcPr>
            <w:tcW w:w="1417" w:type="dxa"/>
          </w:tcPr>
          <w:p w:rsidR="00D319A2" w:rsidRDefault="00D319A2"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4000001</w:t>
            </w:r>
          </w:p>
        </w:tc>
      </w:tr>
      <w:tr w:rsidR="00D319A2" w:rsidTr="000A575A">
        <w:tc>
          <w:tcPr>
            <w:tcW w:w="3417" w:type="dxa"/>
          </w:tcPr>
          <w:p w:rsidR="00D319A2" w:rsidRDefault="00D319A2" w:rsidP="00574000">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r>
              <w:rPr>
                <w:rFonts w:ascii="Calibri" w:hAnsi="Calibri" w:cs="Calibri"/>
                <w:kern w:val="0"/>
                <w:szCs w:val="21"/>
              </w:rPr>
              <w:t>om.huawei.appmarketHD</w:t>
            </w:r>
          </w:p>
        </w:tc>
        <w:tc>
          <w:tcPr>
            <w:tcW w:w="2220" w:type="dxa"/>
          </w:tcPr>
          <w:p w:rsidR="00D319A2" w:rsidRDefault="00D319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智汇云Pad客户端</w:t>
            </w:r>
          </w:p>
        </w:tc>
        <w:tc>
          <w:tcPr>
            <w:tcW w:w="1134"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4</w:t>
            </w:r>
          </w:p>
        </w:tc>
        <w:tc>
          <w:tcPr>
            <w:tcW w:w="1417" w:type="dxa"/>
          </w:tcPr>
          <w:p w:rsidR="00D319A2" w:rsidRDefault="00D319A2"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4000002</w:t>
            </w:r>
          </w:p>
        </w:tc>
      </w:tr>
      <w:tr w:rsidR="00D319A2" w:rsidTr="000A575A">
        <w:tc>
          <w:tcPr>
            <w:tcW w:w="3417" w:type="dxa"/>
          </w:tcPr>
          <w:p w:rsidR="00D319A2" w:rsidRDefault="00D319A2" w:rsidP="00574000">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r>
              <w:t>com.huawei.giftcode</w:t>
            </w:r>
          </w:p>
        </w:tc>
        <w:tc>
          <w:tcPr>
            <w:tcW w:w="2220" w:type="dxa"/>
          </w:tcPr>
          <w:p w:rsidR="00D319A2" w:rsidRDefault="00D319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hAnsi="宋体" w:hint="eastAsia"/>
              </w:rPr>
              <w:t>华为优购码</w:t>
            </w:r>
          </w:p>
        </w:tc>
        <w:tc>
          <w:tcPr>
            <w:tcW w:w="1134"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4</w:t>
            </w:r>
          </w:p>
        </w:tc>
        <w:tc>
          <w:tcPr>
            <w:tcW w:w="1417" w:type="dxa"/>
          </w:tcPr>
          <w:p w:rsidR="00D319A2" w:rsidRDefault="00D319A2"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4000100</w:t>
            </w:r>
          </w:p>
        </w:tc>
      </w:tr>
      <w:tr w:rsidR="00D319A2" w:rsidTr="000A575A">
        <w:tc>
          <w:tcPr>
            <w:tcW w:w="3417" w:type="dxa"/>
          </w:tcPr>
          <w:p w:rsidR="00D319A2" w:rsidRDefault="00D319A2" w:rsidP="00574000">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color w:val="000000"/>
                <w:kern w:val="0"/>
                <w:sz w:val="18"/>
                <w:szCs w:val="18"/>
              </w:rPr>
              <w:t>com.huawei</w:t>
            </w:r>
            <w:r>
              <w:rPr>
                <w:rFonts w:ascii="Arial" w:hAnsi="Arial" w:cs="Arial" w:hint="eastAsia"/>
                <w:color w:val="000000"/>
                <w:kern w:val="0"/>
                <w:sz w:val="18"/>
                <w:szCs w:val="18"/>
              </w:rPr>
              <w:t>.</w:t>
            </w:r>
            <w:r>
              <w:rPr>
                <w:rFonts w:ascii="宋体" w:cs="宋体"/>
                <w:color w:val="000000"/>
                <w:kern w:val="0"/>
                <w:sz w:val="20"/>
                <w:szCs w:val="20"/>
              </w:rPr>
              <w:t>Aimi</w:t>
            </w:r>
          </w:p>
        </w:tc>
        <w:tc>
          <w:tcPr>
            <w:tcW w:w="2220"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宋体" w:cs="宋体" w:hint="eastAsia"/>
                <w:color w:val="000000"/>
                <w:kern w:val="0"/>
                <w:sz w:val="20"/>
                <w:szCs w:val="20"/>
              </w:rPr>
              <w:t>天天家园</w:t>
            </w:r>
          </w:p>
        </w:tc>
        <w:tc>
          <w:tcPr>
            <w:tcW w:w="1134"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5</w:t>
            </w:r>
          </w:p>
        </w:tc>
        <w:tc>
          <w:tcPr>
            <w:tcW w:w="1417" w:type="dxa"/>
          </w:tcPr>
          <w:p w:rsidR="00D319A2" w:rsidRDefault="00D319A2"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5000000</w:t>
            </w:r>
          </w:p>
        </w:tc>
      </w:tr>
      <w:tr w:rsidR="00D319A2" w:rsidTr="000A575A">
        <w:tc>
          <w:tcPr>
            <w:tcW w:w="3417" w:type="dxa"/>
          </w:tcPr>
          <w:p w:rsidR="00D319A2" w:rsidRDefault="00D319A2" w:rsidP="00574000">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r>
              <w:rPr>
                <w:rFonts w:ascii="Arial" w:hAnsi="Arial" w:cs="Arial"/>
                <w:color w:val="000000"/>
                <w:kern w:val="0"/>
                <w:sz w:val="18"/>
                <w:szCs w:val="18"/>
              </w:rPr>
              <w:t>com.huawei</w:t>
            </w:r>
            <w:r>
              <w:rPr>
                <w:rFonts w:ascii="Arial" w:hAnsi="Arial" w:cs="Arial" w:hint="eastAsia"/>
                <w:color w:val="000000"/>
                <w:kern w:val="0"/>
                <w:sz w:val="18"/>
                <w:szCs w:val="18"/>
              </w:rPr>
              <w:t>.</w:t>
            </w:r>
            <w:r>
              <w:rPr>
                <w:rFonts w:ascii="宋体" w:cs="宋体"/>
                <w:color w:val="000000"/>
                <w:kern w:val="0"/>
                <w:sz w:val="20"/>
                <w:szCs w:val="20"/>
              </w:rPr>
              <w:t>Aimi</w:t>
            </w:r>
            <w:r>
              <w:rPr>
                <w:rFonts w:ascii="宋体" w:cs="宋体" w:hint="eastAsia"/>
                <w:color w:val="000000"/>
                <w:kern w:val="0"/>
                <w:sz w:val="20"/>
                <w:szCs w:val="20"/>
              </w:rPr>
              <w:t>Cab</w:t>
            </w:r>
          </w:p>
        </w:tc>
        <w:tc>
          <w:tcPr>
            <w:tcW w:w="2220" w:type="dxa"/>
          </w:tcPr>
          <w:p w:rsidR="00D319A2" w:rsidRDefault="00D319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天天家园-地址本</w:t>
            </w:r>
          </w:p>
        </w:tc>
        <w:tc>
          <w:tcPr>
            <w:tcW w:w="1134"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5</w:t>
            </w:r>
          </w:p>
        </w:tc>
        <w:tc>
          <w:tcPr>
            <w:tcW w:w="1417" w:type="dxa"/>
          </w:tcPr>
          <w:p w:rsidR="00D319A2" w:rsidRDefault="00D319A2"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5000001</w:t>
            </w:r>
          </w:p>
        </w:tc>
      </w:tr>
      <w:tr w:rsidR="00D319A2" w:rsidTr="000A575A">
        <w:tc>
          <w:tcPr>
            <w:tcW w:w="3417" w:type="dxa"/>
          </w:tcPr>
          <w:p w:rsidR="00D319A2" w:rsidRDefault="00D319A2" w:rsidP="00574000">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r>
              <w:rPr>
                <w:rFonts w:ascii="Arial" w:hAnsi="Arial" w:cs="Arial"/>
                <w:color w:val="000000"/>
                <w:kern w:val="0"/>
                <w:sz w:val="18"/>
                <w:szCs w:val="18"/>
              </w:rPr>
              <w:t>com.huawei</w:t>
            </w:r>
            <w:r>
              <w:rPr>
                <w:rFonts w:ascii="Arial" w:hAnsi="Arial" w:cs="Arial" w:hint="eastAsia"/>
                <w:color w:val="000000"/>
                <w:kern w:val="0"/>
                <w:sz w:val="18"/>
                <w:szCs w:val="18"/>
              </w:rPr>
              <w:t>.</w:t>
            </w:r>
            <w:r>
              <w:rPr>
                <w:rFonts w:ascii="宋体" w:cs="宋体"/>
                <w:color w:val="000000"/>
                <w:kern w:val="0"/>
                <w:sz w:val="20"/>
                <w:szCs w:val="20"/>
              </w:rPr>
              <w:t>Aimi</w:t>
            </w:r>
            <w:r>
              <w:rPr>
                <w:rFonts w:ascii="宋体" w:cs="宋体" w:hint="eastAsia"/>
                <w:color w:val="000000"/>
                <w:kern w:val="0"/>
                <w:sz w:val="20"/>
                <w:szCs w:val="20"/>
              </w:rPr>
              <w:t>Path</w:t>
            </w:r>
          </w:p>
        </w:tc>
        <w:tc>
          <w:tcPr>
            <w:tcW w:w="2220" w:type="dxa"/>
          </w:tcPr>
          <w:p w:rsidR="00D319A2" w:rsidRDefault="00D319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天天家园-空间</w:t>
            </w:r>
          </w:p>
        </w:tc>
        <w:tc>
          <w:tcPr>
            <w:tcW w:w="1134"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5</w:t>
            </w:r>
          </w:p>
        </w:tc>
        <w:tc>
          <w:tcPr>
            <w:tcW w:w="1417" w:type="dxa"/>
          </w:tcPr>
          <w:p w:rsidR="00D319A2" w:rsidRDefault="00D319A2"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5000002</w:t>
            </w:r>
          </w:p>
        </w:tc>
      </w:tr>
      <w:tr w:rsidR="00D319A2" w:rsidTr="000A575A">
        <w:tc>
          <w:tcPr>
            <w:tcW w:w="3417" w:type="dxa"/>
          </w:tcPr>
          <w:p w:rsidR="00D319A2" w:rsidRDefault="00D319A2" w:rsidP="00574000">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r>
              <w:rPr>
                <w:rFonts w:ascii="Arial" w:hAnsi="Arial" w:cs="Arial"/>
                <w:color w:val="000000"/>
                <w:kern w:val="0"/>
                <w:sz w:val="18"/>
                <w:szCs w:val="18"/>
              </w:rPr>
              <w:t>com.huawei</w:t>
            </w:r>
            <w:r>
              <w:rPr>
                <w:rFonts w:ascii="Arial" w:hAnsi="Arial" w:cs="Arial" w:hint="eastAsia"/>
                <w:color w:val="000000"/>
                <w:kern w:val="0"/>
                <w:sz w:val="18"/>
                <w:szCs w:val="18"/>
              </w:rPr>
              <w:t>.</w:t>
            </w:r>
            <w:r>
              <w:rPr>
                <w:rFonts w:ascii="宋体" w:cs="宋体"/>
                <w:color w:val="000000"/>
                <w:kern w:val="0"/>
                <w:sz w:val="20"/>
                <w:szCs w:val="20"/>
              </w:rPr>
              <w:t>Aimi</w:t>
            </w:r>
            <w:r>
              <w:rPr>
                <w:rFonts w:ascii="宋体" w:cs="宋体" w:hint="eastAsia"/>
                <w:color w:val="000000"/>
                <w:kern w:val="0"/>
                <w:sz w:val="20"/>
                <w:szCs w:val="20"/>
              </w:rPr>
              <w:t>Show</w:t>
            </w:r>
          </w:p>
        </w:tc>
        <w:tc>
          <w:tcPr>
            <w:tcW w:w="2220" w:type="dxa"/>
          </w:tcPr>
          <w:p w:rsidR="00D319A2" w:rsidRDefault="00D319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天天家园-天天秀</w:t>
            </w:r>
          </w:p>
        </w:tc>
        <w:tc>
          <w:tcPr>
            <w:tcW w:w="1134"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5</w:t>
            </w:r>
          </w:p>
        </w:tc>
        <w:tc>
          <w:tcPr>
            <w:tcW w:w="1417" w:type="dxa"/>
          </w:tcPr>
          <w:p w:rsidR="00D319A2" w:rsidRDefault="00D319A2" w:rsidP="006525CD">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5000003</w:t>
            </w:r>
          </w:p>
        </w:tc>
      </w:tr>
      <w:tr w:rsidR="00D319A2" w:rsidTr="000A575A">
        <w:tc>
          <w:tcPr>
            <w:tcW w:w="3417" w:type="dxa"/>
          </w:tcPr>
          <w:p w:rsidR="00D319A2" w:rsidRPr="004166DB" w:rsidRDefault="00D319A2" w:rsidP="006E0B74">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4166DB">
              <w:rPr>
                <w:rFonts w:ascii="宋体" w:cs="宋体" w:hint="eastAsia"/>
                <w:color w:val="000000"/>
                <w:kern w:val="0"/>
                <w:sz w:val="20"/>
                <w:szCs w:val="20"/>
              </w:rPr>
              <w:t>com.aico.app.space</w:t>
            </w:r>
          </w:p>
        </w:tc>
        <w:tc>
          <w:tcPr>
            <w:tcW w:w="2220" w:type="dxa"/>
          </w:tcPr>
          <w:p w:rsidR="00D319A2" w:rsidRDefault="00D319A2" w:rsidP="006E0B74">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天天家园-好友圈</w:t>
            </w:r>
          </w:p>
        </w:tc>
        <w:tc>
          <w:tcPr>
            <w:tcW w:w="1134" w:type="dxa"/>
          </w:tcPr>
          <w:p w:rsidR="00D319A2" w:rsidRDefault="00D319A2" w:rsidP="006E0B74">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5</w:t>
            </w:r>
          </w:p>
        </w:tc>
        <w:tc>
          <w:tcPr>
            <w:tcW w:w="1417" w:type="dxa"/>
          </w:tcPr>
          <w:p w:rsidR="00D319A2" w:rsidRDefault="00D319A2" w:rsidP="006E0B74">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5000004</w:t>
            </w:r>
          </w:p>
        </w:tc>
      </w:tr>
      <w:tr w:rsidR="00D319A2" w:rsidTr="000A575A">
        <w:tc>
          <w:tcPr>
            <w:tcW w:w="3417" w:type="dxa"/>
          </w:tcPr>
          <w:p w:rsidR="00D319A2" w:rsidRPr="004166DB" w:rsidRDefault="00D319A2" w:rsidP="006E0B74">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4166DB">
              <w:rPr>
                <w:rFonts w:ascii="宋体" w:cs="宋体" w:hint="eastAsia"/>
                <w:color w:val="000000"/>
                <w:kern w:val="0"/>
                <w:sz w:val="20"/>
                <w:szCs w:val="20"/>
              </w:rPr>
              <w:t>com.aico.app.contact</w:t>
            </w:r>
          </w:p>
        </w:tc>
        <w:tc>
          <w:tcPr>
            <w:tcW w:w="2220" w:type="dxa"/>
          </w:tcPr>
          <w:p w:rsidR="00D319A2" w:rsidRDefault="00D319A2" w:rsidP="004166DB">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天天家园-</w:t>
            </w:r>
            <w:r w:rsidRPr="004166DB">
              <w:rPr>
                <w:rFonts w:ascii="宋体" w:cs="宋体" w:hint="eastAsia"/>
                <w:color w:val="000000"/>
                <w:kern w:val="0"/>
                <w:sz w:val="20"/>
                <w:szCs w:val="20"/>
              </w:rPr>
              <w:t>天天联系</w:t>
            </w:r>
            <w:r>
              <w:rPr>
                <w:rFonts w:ascii="宋体" w:cs="宋体" w:hint="eastAsia"/>
                <w:color w:val="000000"/>
                <w:kern w:val="0"/>
                <w:sz w:val="20"/>
                <w:szCs w:val="20"/>
              </w:rPr>
              <w:t>市场</w:t>
            </w:r>
            <w:r w:rsidRPr="004166DB">
              <w:rPr>
                <w:rFonts w:ascii="宋体" w:cs="宋体" w:hint="eastAsia"/>
                <w:color w:val="000000"/>
                <w:kern w:val="0"/>
                <w:sz w:val="20"/>
                <w:szCs w:val="20"/>
              </w:rPr>
              <w:t>版</w:t>
            </w:r>
          </w:p>
        </w:tc>
        <w:tc>
          <w:tcPr>
            <w:tcW w:w="1134" w:type="dxa"/>
          </w:tcPr>
          <w:p w:rsidR="00D319A2" w:rsidRDefault="00D319A2" w:rsidP="006E0B74">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5</w:t>
            </w:r>
          </w:p>
        </w:tc>
        <w:tc>
          <w:tcPr>
            <w:tcW w:w="1417" w:type="dxa"/>
          </w:tcPr>
          <w:p w:rsidR="00D319A2" w:rsidRDefault="00D319A2" w:rsidP="004166DB">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5000005</w:t>
            </w:r>
          </w:p>
        </w:tc>
      </w:tr>
      <w:tr w:rsidR="00D319A2" w:rsidTr="000A575A">
        <w:tc>
          <w:tcPr>
            <w:tcW w:w="3417" w:type="dxa"/>
          </w:tcPr>
          <w:p w:rsidR="00D319A2" w:rsidRPr="004166DB" w:rsidRDefault="00D319A2" w:rsidP="004166DB">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4166DB">
              <w:rPr>
                <w:rFonts w:ascii="宋体" w:cs="宋体" w:hint="eastAsia"/>
                <w:color w:val="000000"/>
                <w:kern w:val="0"/>
                <w:sz w:val="20"/>
                <w:szCs w:val="20"/>
              </w:rPr>
              <w:t>com.aico.app.</w:t>
            </w:r>
            <w:r w:rsidRPr="004166DB">
              <w:rPr>
                <w:rFonts w:ascii="宋体" w:cs="宋体"/>
                <w:color w:val="000000"/>
                <w:kern w:val="0"/>
                <w:sz w:val="20"/>
                <w:szCs w:val="20"/>
              </w:rPr>
              <w:t>emcontact</w:t>
            </w:r>
          </w:p>
        </w:tc>
        <w:tc>
          <w:tcPr>
            <w:tcW w:w="2220" w:type="dxa"/>
          </w:tcPr>
          <w:p w:rsidR="00D319A2" w:rsidRDefault="00D319A2" w:rsidP="004166DB">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天天家园-</w:t>
            </w:r>
            <w:r w:rsidRPr="004166DB">
              <w:rPr>
                <w:rFonts w:ascii="宋体" w:cs="宋体" w:hint="eastAsia"/>
                <w:color w:val="000000"/>
                <w:kern w:val="0"/>
                <w:sz w:val="20"/>
                <w:szCs w:val="20"/>
              </w:rPr>
              <w:t>天天联系</w:t>
            </w:r>
            <w:r>
              <w:rPr>
                <w:rFonts w:ascii="宋体" w:cs="宋体" w:hint="eastAsia"/>
                <w:color w:val="000000"/>
                <w:kern w:val="0"/>
                <w:sz w:val="20"/>
                <w:szCs w:val="20"/>
              </w:rPr>
              <w:t>EM</w:t>
            </w:r>
            <w:r w:rsidRPr="004166DB">
              <w:rPr>
                <w:rFonts w:ascii="宋体" w:cs="宋体" w:hint="eastAsia"/>
                <w:color w:val="000000"/>
                <w:kern w:val="0"/>
                <w:sz w:val="20"/>
                <w:szCs w:val="20"/>
              </w:rPr>
              <w:t>版</w:t>
            </w:r>
          </w:p>
        </w:tc>
        <w:tc>
          <w:tcPr>
            <w:tcW w:w="1134" w:type="dxa"/>
          </w:tcPr>
          <w:p w:rsidR="00D319A2" w:rsidRDefault="00D319A2" w:rsidP="006E0B74">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5</w:t>
            </w:r>
          </w:p>
        </w:tc>
        <w:tc>
          <w:tcPr>
            <w:tcW w:w="1417" w:type="dxa"/>
          </w:tcPr>
          <w:p w:rsidR="00D319A2" w:rsidRDefault="00D319A2" w:rsidP="004166DB">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5000006</w:t>
            </w:r>
          </w:p>
        </w:tc>
      </w:tr>
      <w:tr w:rsidR="00D319A2" w:rsidTr="000A575A">
        <w:tc>
          <w:tcPr>
            <w:tcW w:w="3417" w:type="dxa"/>
          </w:tcPr>
          <w:p w:rsidR="00D319A2" w:rsidRDefault="00D319A2" w:rsidP="006E0B74">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r>
              <w:rPr>
                <w:rFonts w:ascii="Arial" w:hAnsi="Arial" w:cs="Arial"/>
                <w:color w:val="000000"/>
                <w:kern w:val="0"/>
                <w:sz w:val="18"/>
                <w:szCs w:val="18"/>
              </w:rPr>
              <w:t>com.huawei</w:t>
            </w:r>
            <w:r>
              <w:rPr>
                <w:rFonts w:ascii="Arial" w:hAnsi="Arial" w:cs="Arial" w:hint="eastAsia"/>
                <w:color w:val="000000"/>
                <w:kern w:val="0"/>
                <w:sz w:val="18"/>
                <w:szCs w:val="18"/>
              </w:rPr>
              <w:t>.</w:t>
            </w:r>
            <w:r>
              <w:rPr>
                <w:rFonts w:ascii="宋体" w:cs="宋体"/>
                <w:color w:val="000000"/>
                <w:kern w:val="0"/>
                <w:sz w:val="20"/>
                <w:szCs w:val="20"/>
              </w:rPr>
              <w:t>AimiNote</w:t>
            </w:r>
          </w:p>
        </w:tc>
        <w:tc>
          <w:tcPr>
            <w:tcW w:w="2220" w:type="dxa"/>
          </w:tcPr>
          <w:p w:rsidR="00D319A2" w:rsidRDefault="00D319A2" w:rsidP="006E0B74">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天天记事</w:t>
            </w:r>
          </w:p>
        </w:tc>
        <w:tc>
          <w:tcPr>
            <w:tcW w:w="1134" w:type="dxa"/>
          </w:tcPr>
          <w:p w:rsidR="00D319A2" w:rsidRDefault="00D319A2" w:rsidP="006E0B74">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6</w:t>
            </w:r>
          </w:p>
        </w:tc>
        <w:tc>
          <w:tcPr>
            <w:tcW w:w="1417" w:type="dxa"/>
          </w:tcPr>
          <w:p w:rsidR="00D319A2" w:rsidRDefault="00D319A2" w:rsidP="006E0B74">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6000000</w:t>
            </w:r>
          </w:p>
        </w:tc>
      </w:tr>
      <w:tr w:rsidR="00D319A2" w:rsidTr="000A575A">
        <w:tc>
          <w:tcPr>
            <w:tcW w:w="3417" w:type="dxa"/>
          </w:tcPr>
          <w:p w:rsidR="00D319A2" w:rsidRDefault="00D319A2" w:rsidP="00574000">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r>
              <w:rPr>
                <w:rFonts w:ascii="Arial" w:hAnsi="Arial" w:cs="Arial"/>
                <w:color w:val="000000"/>
                <w:kern w:val="0"/>
                <w:sz w:val="18"/>
                <w:szCs w:val="18"/>
              </w:rPr>
              <w:t>com.huawei</w:t>
            </w:r>
            <w:r>
              <w:rPr>
                <w:rFonts w:ascii="Arial" w:hAnsi="Arial" w:cs="Arial" w:hint="eastAsia"/>
                <w:color w:val="000000"/>
                <w:kern w:val="0"/>
                <w:sz w:val="18"/>
                <w:szCs w:val="18"/>
              </w:rPr>
              <w:t>.</w:t>
            </w:r>
            <w:r w:rsidRPr="003D4FF7">
              <w:rPr>
                <w:rFonts w:ascii="宋体" w:cs="宋体"/>
                <w:color w:val="000000"/>
                <w:kern w:val="0"/>
                <w:sz w:val="20"/>
                <w:szCs w:val="20"/>
              </w:rPr>
              <w:t>Aico</w:t>
            </w:r>
            <w:r>
              <w:rPr>
                <w:rFonts w:ascii="宋体" w:cs="宋体" w:hint="eastAsia"/>
                <w:color w:val="000000"/>
                <w:kern w:val="0"/>
                <w:sz w:val="20"/>
                <w:szCs w:val="20"/>
              </w:rPr>
              <w:t>Mail</w:t>
            </w:r>
          </w:p>
        </w:tc>
        <w:tc>
          <w:tcPr>
            <w:tcW w:w="2220" w:type="dxa"/>
          </w:tcPr>
          <w:p w:rsidR="00D319A2" w:rsidRDefault="00D319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天天记事-邮箱客户端</w:t>
            </w:r>
          </w:p>
        </w:tc>
        <w:tc>
          <w:tcPr>
            <w:tcW w:w="1134"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6</w:t>
            </w:r>
          </w:p>
        </w:tc>
        <w:tc>
          <w:tcPr>
            <w:tcW w:w="1417" w:type="dxa"/>
          </w:tcPr>
          <w:p w:rsidR="00D319A2" w:rsidRDefault="00D319A2" w:rsidP="003D4FF7">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6000001</w:t>
            </w:r>
          </w:p>
        </w:tc>
      </w:tr>
      <w:tr w:rsidR="00D319A2" w:rsidTr="000A575A">
        <w:tc>
          <w:tcPr>
            <w:tcW w:w="3417" w:type="dxa"/>
          </w:tcPr>
          <w:p w:rsidR="00D319A2" w:rsidRDefault="00D319A2" w:rsidP="00574000">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r>
              <w:rPr>
                <w:rFonts w:ascii="Arial" w:hAnsi="Arial" w:cs="Arial"/>
                <w:color w:val="000000"/>
                <w:kern w:val="0"/>
                <w:sz w:val="18"/>
                <w:szCs w:val="18"/>
              </w:rPr>
              <w:t>com.huawei</w:t>
            </w:r>
            <w:r>
              <w:rPr>
                <w:rFonts w:ascii="Arial" w:hAnsi="Arial" w:cs="Arial" w:hint="eastAsia"/>
                <w:color w:val="000000"/>
                <w:kern w:val="0"/>
                <w:sz w:val="18"/>
                <w:szCs w:val="18"/>
              </w:rPr>
              <w:t>.</w:t>
            </w:r>
            <w:r w:rsidRPr="003D4FF7">
              <w:rPr>
                <w:rFonts w:ascii="宋体" w:cs="宋体"/>
                <w:color w:val="000000"/>
                <w:kern w:val="0"/>
                <w:sz w:val="20"/>
                <w:szCs w:val="20"/>
              </w:rPr>
              <w:t>Aico</w:t>
            </w:r>
            <w:r>
              <w:rPr>
                <w:rFonts w:ascii="宋体" w:cs="宋体" w:hint="eastAsia"/>
                <w:color w:val="000000"/>
                <w:kern w:val="0"/>
                <w:sz w:val="20"/>
                <w:szCs w:val="20"/>
              </w:rPr>
              <w:t>FileManager</w:t>
            </w:r>
          </w:p>
        </w:tc>
        <w:tc>
          <w:tcPr>
            <w:tcW w:w="2220" w:type="dxa"/>
          </w:tcPr>
          <w:p w:rsidR="00D319A2" w:rsidRDefault="00D319A2" w:rsidP="000A575A">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天天记事-文件管理器</w:t>
            </w:r>
          </w:p>
        </w:tc>
        <w:tc>
          <w:tcPr>
            <w:tcW w:w="1134"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6</w:t>
            </w:r>
          </w:p>
        </w:tc>
        <w:tc>
          <w:tcPr>
            <w:tcW w:w="1417" w:type="dxa"/>
          </w:tcPr>
          <w:p w:rsidR="00D319A2" w:rsidRDefault="00D319A2" w:rsidP="003D4FF7">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6000002</w:t>
            </w:r>
          </w:p>
        </w:tc>
      </w:tr>
      <w:tr w:rsidR="00D319A2" w:rsidTr="000A575A">
        <w:tc>
          <w:tcPr>
            <w:tcW w:w="3417" w:type="dxa"/>
          </w:tcPr>
          <w:p w:rsidR="00D319A2" w:rsidRDefault="00D319A2" w:rsidP="00574000">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r>
              <w:rPr>
                <w:rFonts w:ascii="Arial" w:hAnsi="Arial" w:cs="Arial"/>
                <w:color w:val="000000"/>
                <w:kern w:val="0"/>
                <w:sz w:val="18"/>
                <w:szCs w:val="18"/>
              </w:rPr>
              <w:t>com.huawei</w:t>
            </w:r>
            <w:r>
              <w:rPr>
                <w:rFonts w:ascii="Arial" w:hAnsi="Arial" w:cs="Arial" w:hint="eastAsia"/>
                <w:color w:val="000000"/>
                <w:kern w:val="0"/>
                <w:sz w:val="18"/>
                <w:szCs w:val="18"/>
              </w:rPr>
              <w:t>.</w:t>
            </w:r>
            <w:r w:rsidRPr="003D4FF7">
              <w:rPr>
                <w:rFonts w:ascii="宋体" w:cs="宋体"/>
                <w:color w:val="000000"/>
                <w:kern w:val="0"/>
                <w:sz w:val="20"/>
                <w:szCs w:val="20"/>
              </w:rPr>
              <w:t>Aico</w:t>
            </w:r>
            <w:r>
              <w:rPr>
                <w:rFonts w:ascii="宋体" w:cs="宋体" w:hint="eastAsia"/>
                <w:color w:val="000000"/>
                <w:kern w:val="0"/>
                <w:sz w:val="20"/>
                <w:szCs w:val="20"/>
              </w:rPr>
              <w:t>DiskCleanup</w:t>
            </w:r>
          </w:p>
        </w:tc>
        <w:tc>
          <w:tcPr>
            <w:tcW w:w="2220" w:type="dxa"/>
          </w:tcPr>
          <w:p w:rsidR="00D319A2" w:rsidRDefault="00D319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天天记事-磁盘清理</w:t>
            </w:r>
          </w:p>
        </w:tc>
        <w:tc>
          <w:tcPr>
            <w:tcW w:w="1134" w:type="dxa"/>
          </w:tcPr>
          <w:p w:rsidR="00D319A2" w:rsidRDefault="00D319A2" w:rsidP="00764F96">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6</w:t>
            </w:r>
          </w:p>
        </w:tc>
        <w:tc>
          <w:tcPr>
            <w:tcW w:w="1417" w:type="dxa"/>
          </w:tcPr>
          <w:p w:rsidR="00D319A2" w:rsidRDefault="00D319A2" w:rsidP="003D4FF7">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6000003</w:t>
            </w:r>
          </w:p>
        </w:tc>
      </w:tr>
      <w:tr w:rsidR="00D319A2" w:rsidTr="000A575A">
        <w:tc>
          <w:tcPr>
            <w:tcW w:w="3417" w:type="dxa"/>
          </w:tcPr>
          <w:p w:rsidR="00D319A2" w:rsidRDefault="00D319A2" w:rsidP="00574000">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r>
              <w:rPr>
                <w:rFonts w:ascii="Arial" w:hAnsi="Arial" w:cs="Arial"/>
                <w:color w:val="000000"/>
                <w:kern w:val="0"/>
                <w:sz w:val="18"/>
                <w:szCs w:val="18"/>
              </w:rPr>
              <w:t>com.huawei</w:t>
            </w:r>
            <w:r>
              <w:rPr>
                <w:rFonts w:ascii="Arial" w:hAnsi="Arial" w:cs="Arial" w:hint="eastAsia"/>
                <w:color w:val="000000"/>
                <w:kern w:val="0"/>
                <w:sz w:val="18"/>
                <w:szCs w:val="18"/>
              </w:rPr>
              <w:t>.</w:t>
            </w:r>
            <w:r w:rsidRPr="003D4FF7">
              <w:rPr>
                <w:rFonts w:ascii="宋体" w:cs="宋体"/>
                <w:color w:val="000000"/>
                <w:kern w:val="0"/>
                <w:sz w:val="20"/>
                <w:szCs w:val="20"/>
              </w:rPr>
              <w:t>Aico</w:t>
            </w:r>
            <w:r>
              <w:rPr>
                <w:rFonts w:ascii="宋体" w:cs="宋体" w:hint="eastAsia"/>
                <w:color w:val="000000"/>
                <w:kern w:val="0"/>
                <w:sz w:val="20"/>
                <w:szCs w:val="20"/>
              </w:rPr>
              <w:t>CodeScanning</w:t>
            </w:r>
          </w:p>
        </w:tc>
        <w:tc>
          <w:tcPr>
            <w:tcW w:w="2220" w:type="dxa"/>
          </w:tcPr>
          <w:p w:rsidR="00D319A2" w:rsidRDefault="00D319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天天记事-条码扫描</w:t>
            </w:r>
          </w:p>
        </w:tc>
        <w:tc>
          <w:tcPr>
            <w:tcW w:w="1134" w:type="dxa"/>
          </w:tcPr>
          <w:p w:rsidR="00D319A2" w:rsidRDefault="00D319A2" w:rsidP="00764F96">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6</w:t>
            </w:r>
          </w:p>
        </w:tc>
        <w:tc>
          <w:tcPr>
            <w:tcW w:w="1417" w:type="dxa"/>
          </w:tcPr>
          <w:p w:rsidR="00D319A2" w:rsidRDefault="00D319A2" w:rsidP="003D4FF7">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Pr>
                <w:rFonts w:ascii="Arial" w:hAnsi="Arial" w:cs="Arial" w:hint="eastAsia"/>
                <w:sz w:val="18"/>
                <w:szCs w:val="18"/>
                <w:lang w:val="fr-FR"/>
              </w:rPr>
              <w:t>6000004</w:t>
            </w:r>
          </w:p>
        </w:tc>
      </w:tr>
      <w:tr w:rsidR="00D319A2" w:rsidTr="000A575A">
        <w:tc>
          <w:tcPr>
            <w:tcW w:w="3417"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r w:rsidRPr="00492063">
              <w:rPr>
                <w:rFonts w:ascii="Arial" w:hAnsi="Arial" w:cs="Arial"/>
                <w:color w:val="000000"/>
                <w:kern w:val="0"/>
                <w:sz w:val="18"/>
                <w:szCs w:val="18"/>
              </w:rPr>
              <w:t>com.huawei.hwid</w:t>
            </w:r>
          </w:p>
        </w:tc>
        <w:tc>
          <w:tcPr>
            <w:tcW w:w="2220" w:type="dxa"/>
          </w:tcPr>
          <w:p w:rsidR="00D319A2" w:rsidRDefault="00D319A2" w:rsidP="00492063">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华为帐号管理</w:t>
            </w:r>
          </w:p>
        </w:tc>
        <w:tc>
          <w:tcPr>
            <w:tcW w:w="1134"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7</w:t>
            </w:r>
          </w:p>
        </w:tc>
        <w:tc>
          <w:tcPr>
            <w:tcW w:w="1417"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 xml:space="preserve"> 7000000</w:t>
            </w:r>
          </w:p>
        </w:tc>
      </w:tr>
      <w:tr w:rsidR="00D319A2" w:rsidTr="000A575A">
        <w:tc>
          <w:tcPr>
            <w:tcW w:w="3417"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p>
        </w:tc>
        <w:tc>
          <w:tcPr>
            <w:tcW w:w="2220" w:type="dxa"/>
          </w:tcPr>
          <w:p w:rsidR="00D319A2" w:rsidRDefault="00D319A2" w:rsidP="00492063">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p>
        </w:tc>
        <w:tc>
          <w:tcPr>
            <w:tcW w:w="1134"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p>
        </w:tc>
        <w:tc>
          <w:tcPr>
            <w:tcW w:w="1417" w:type="dxa"/>
          </w:tcPr>
          <w:p w:rsidR="00D319A2" w:rsidRDefault="00D319A2" w:rsidP="00492063">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p>
        </w:tc>
      </w:tr>
      <w:tr w:rsidR="00D319A2" w:rsidTr="000A575A">
        <w:tc>
          <w:tcPr>
            <w:tcW w:w="3417"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p>
        </w:tc>
        <w:tc>
          <w:tcPr>
            <w:tcW w:w="2220" w:type="dxa"/>
          </w:tcPr>
          <w:p w:rsidR="00D319A2" w:rsidRDefault="00D319A2" w:rsidP="00492063">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华为帐号管理</w:t>
            </w:r>
            <w:r>
              <w:rPr>
                <w:rFonts w:ascii="Verdana" w:hAnsi="Verdana" w:hint="eastAsia"/>
                <w:kern w:val="0"/>
                <w:sz w:val="18"/>
                <w:szCs w:val="18"/>
                <w:lang w:val="fr-FR"/>
              </w:rPr>
              <w:t>-WEB</w:t>
            </w:r>
          </w:p>
        </w:tc>
        <w:tc>
          <w:tcPr>
            <w:tcW w:w="1134"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7</w:t>
            </w:r>
          </w:p>
        </w:tc>
        <w:tc>
          <w:tcPr>
            <w:tcW w:w="1417" w:type="dxa"/>
          </w:tcPr>
          <w:p w:rsidR="00D319A2" w:rsidRDefault="00D319A2" w:rsidP="00492063">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 xml:space="preserve"> 7000002</w:t>
            </w:r>
          </w:p>
        </w:tc>
      </w:tr>
      <w:tr w:rsidR="00D319A2" w:rsidTr="000A575A">
        <w:tc>
          <w:tcPr>
            <w:tcW w:w="3417" w:type="dxa"/>
          </w:tcPr>
          <w:p w:rsidR="00D319A2" w:rsidRPr="00492063" w:rsidRDefault="00D319A2" w:rsidP="004910C8">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r w:rsidRPr="00492063">
              <w:rPr>
                <w:rFonts w:ascii="Arial" w:hAnsi="Arial" w:cs="Arial"/>
                <w:color w:val="000000"/>
                <w:kern w:val="0"/>
                <w:sz w:val="18"/>
                <w:szCs w:val="18"/>
              </w:rPr>
              <w:t>com.huawei.hwid</w:t>
            </w:r>
          </w:p>
        </w:tc>
        <w:tc>
          <w:tcPr>
            <w:tcW w:w="2220" w:type="dxa"/>
          </w:tcPr>
          <w:p w:rsidR="00D319A2" w:rsidRDefault="00D319A2" w:rsidP="004910C8">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华为帐号管理</w:t>
            </w:r>
            <w:r>
              <w:rPr>
                <w:rFonts w:ascii="Verdana" w:hAnsi="Verdana" w:hint="eastAsia"/>
                <w:kern w:val="0"/>
                <w:sz w:val="18"/>
                <w:szCs w:val="18"/>
                <w:lang w:val="fr-FR"/>
              </w:rPr>
              <w:t>-</w:t>
            </w:r>
            <w:r>
              <w:rPr>
                <w:rFonts w:ascii="宋体" w:hAnsi="宋体" w:hint="eastAsia"/>
              </w:rPr>
              <w:t>荣耀密盒</w:t>
            </w:r>
          </w:p>
        </w:tc>
        <w:tc>
          <w:tcPr>
            <w:tcW w:w="1134" w:type="dxa"/>
          </w:tcPr>
          <w:p w:rsidR="00D319A2" w:rsidRPr="00E1268B"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7</w:t>
            </w:r>
          </w:p>
        </w:tc>
        <w:tc>
          <w:tcPr>
            <w:tcW w:w="1417" w:type="dxa"/>
          </w:tcPr>
          <w:p w:rsidR="00D319A2" w:rsidRDefault="00D319A2" w:rsidP="00E1268B">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sidRPr="00E1268B">
              <w:rPr>
                <w:rFonts w:ascii="Arial" w:hAnsi="Arial" w:cs="Arial"/>
                <w:sz w:val="18"/>
                <w:szCs w:val="18"/>
                <w:lang w:val="fr-FR"/>
              </w:rPr>
              <w:t>7000</w:t>
            </w:r>
            <w:r>
              <w:rPr>
                <w:rFonts w:ascii="Arial" w:hAnsi="Arial" w:cs="Arial" w:hint="eastAsia"/>
                <w:sz w:val="18"/>
                <w:szCs w:val="18"/>
                <w:lang w:val="fr-FR"/>
              </w:rPr>
              <w:t>1</w:t>
            </w:r>
            <w:r w:rsidRPr="00E1268B">
              <w:rPr>
                <w:rFonts w:ascii="Arial" w:hAnsi="Arial" w:cs="Arial"/>
                <w:sz w:val="18"/>
                <w:szCs w:val="18"/>
                <w:lang w:val="fr-FR"/>
              </w:rPr>
              <w:t>0</w:t>
            </w:r>
            <w:r>
              <w:rPr>
                <w:rFonts w:ascii="Arial" w:hAnsi="Arial" w:cs="Arial" w:hint="eastAsia"/>
                <w:sz w:val="18"/>
                <w:szCs w:val="18"/>
                <w:lang w:val="fr-FR"/>
              </w:rPr>
              <w:t>0</w:t>
            </w:r>
          </w:p>
        </w:tc>
      </w:tr>
      <w:tr w:rsidR="00D319A2" w:rsidTr="000A575A">
        <w:tc>
          <w:tcPr>
            <w:tcW w:w="3417" w:type="dxa"/>
          </w:tcPr>
          <w:p w:rsidR="00D319A2" w:rsidRPr="00492063" w:rsidRDefault="00D319A2" w:rsidP="004910C8">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r w:rsidRPr="00492063">
              <w:rPr>
                <w:rFonts w:ascii="Arial" w:hAnsi="Arial" w:cs="Arial"/>
                <w:color w:val="000000"/>
                <w:kern w:val="0"/>
                <w:sz w:val="18"/>
                <w:szCs w:val="18"/>
              </w:rPr>
              <w:t>com.huawei.hwid</w:t>
            </w:r>
          </w:p>
        </w:tc>
        <w:tc>
          <w:tcPr>
            <w:tcW w:w="2220" w:type="dxa"/>
          </w:tcPr>
          <w:p w:rsidR="00D319A2" w:rsidRDefault="00D319A2" w:rsidP="004910C8">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华为帐号管理</w:t>
            </w:r>
            <w:r>
              <w:rPr>
                <w:rFonts w:ascii="Verdana" w:hAnsi="Verdana" w:hint="eastAsia"/>
                <w:kern w:val="0"/>
                <w:sz w:val="18"/>
                <w:szCs w:val="18"/>
                <w:lang w:val="fr-FR"/>
              </w:rPr>
              <w:t>-</w:t>
            </w:r>
            <w:r>
              <w:rPr>
                <w:rFonts w:ascii="宋体" w:hAnsi="宋体" w:hint="eastAsia"/>
              </w:rPr>
              <w:t>荣耀立方</w:t>
            </w:r>
          </w:p>
        </w:tc>
        <w:tc>
          <w:tcPr>
            <w:tcW w:w="1134"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7</w:t>
            </w:r>
          </w:p>
        </w:tc>
        <w:tc>
          <w:tcPr>
            <w:tcW w:w="1417" w:type="dxa"/>
          </w:tcPr>
          <w:p w:rsidR="00D319A2" w:rsidRDefault="00D319A2" w:rsidP="00E1268B">
            <w:pPr>
              <w:tabs>
                <w:tab w:val="left" w:pos="-720"/>
                <w:tab w:val="left" w:pos="0"/>
                <w:tab w:val="left" w:pos="720"/>
                <w:tab w:val="left" w:pos="1440"/>
                <w:tab w:val="left" w:pos="2970"/>
                <w:tab w:val="left" w:pos="3600"/>
                <w:tab w:val="left" w:pos="4320"/>
              </w:tabs>
              <w:ind w:firstLineChars="50" w:firstLine="90"/>
              <w:jc w:val="left"/>
              <w:rPr>
                <w:rFonts w:ascii="Arial" w:hAnsi="Arial" w:cs="Arial"/>
                <w:sz w:val="18"/>
                <w:szCs w:val="18"/>
                <w:lang w:val="fr-FR"/>
              </w:rPr>
            </w:pPr>
            <w:r w:rsidRPr="00E1268B">
              <w:rPr>
                <w:rFonts w:ascii="Arial" w:hAnsi="Arial" w:cs="Arial"/>
                <w:sz w:val="18"/>
                <w:szCs w:val="18"/>
                <w:lang w:val="fr-FR"/>
              </w:rPr>
              <w:t>7000</w:t>
            </w:r>
            <w:r>
              <w:rPr>
                <w:rFonts w:ascii="Arial" w:hAnsi="Arial" w:cs="Arial" w:hint="eastAsia"/>
                <w:sz w:val="18"/>
                <w:szCs w:val="18"/>
                <w:lang w:val="fr-FR"/>
              </w:rPr>
              <w:t>1</w:t>
            </w:r>
            <w:r w:rsidRPr="00E1268B">
              <w:rPr>
                <w:rFonts w:ascii="Arial" w:hAnsi="Arial" w:cs="Arial"/>
                <w:sz w:val="18"/>
                <w:szCs w:val="18"/>
                <w:lang w:val="fr-FR"/>
              </w:rPr>
              <w:t>0</w:t>
            </w:r>
            <w:r>
              <w:rPr>
                <w:rFonts w:ascii="Arial" w:hAnsi="Arial" w:cs="Arial" w:hint="eastAsia"/>
                <w:sz w:val="18"/>
                <w:szCs w:val="18"/>
                <w:lang w:val="fr-FR"/>
              </w:rPr>
              <w:t>1</w:t>
            </w:r>
          </w:p>
        </w:tc>
      </w:tr>
      <w:tr w:rsidR="00D319A2" w:rsidTr="000A575A">
        <w:tc>
          <w:tcPr>
            <w:tcW w:w="3417"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r w:rsidRPr="00492063">
              <w:rPr>
                <w:rFonts w:ascii="Arial" w:hAnsi="Arial" w:cs="Arial"/>
                <w:color w:val="000000"/>
                <w:kern w:val="0"/>
                <w:sz w:val="18"/>
                <w:szCs w:val="18"/>
              </w:rPr>
              <w:t>com.huawei.hwid</w:t>
            </w:r>
          </w:p>
        </w:tc>
        <w:tc>
          <w:tcPr>
            <w:tcW w:w="2220" w:type="dxa"/>
          </w:tcPr>
          <w:p w:rsidR="00D319A2" w:rsidRDefault="00D319A2" w:rsidP="004910C8">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华为帐号管理</w:t>
            </w:r>
            <w:r>
              <w:rPr>
                <w:rFonts w:ascii="Verdana" w:hAnsi="Verdana" w:hint="eastAsia"/>
                <w:kern w:val="0"/>
                <w:sz w:val="18"/>
                <w:szCs w:val="18"/>
                <w:lang w:val="fr-FR"/>
              </w:rPr>
              <w:t>-</w:t>
            </w:r>
            <w:r>
              <w:rPr>
                <w:rFonts w:ascii="Verdana" w:hAnsi="Verdana" w:hint="eastAsia"/>
                <w:kern w:val="0"/>
                <w:sz w:val="18"/>
                <w:szCs w:val="18"/>
                <w:lang w:val="fr-FR"/>
              </w:rPr>
              <w:t>开机向导</w:t>
            </w:r>
          </w:p>
        </w:tc>
        <w:tc>
          <w:tcPr>
            <w:tcW w:w="1134"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8</w:t>
            </w:r>
          </w:p>
        </w:tc>
        <w:tc>
          <w:tcPr>
            <w:tcW w:w="1417" w:type="dxa"/>
          </w:tcPr>
          <w:p w:rsidR="00D319A2" w:rsidRDefault="00D319A2" w:rsidP="007D2A1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 xml:space="preserve"> 8000000</w:t>
            </w:r>
          </w:p>
        </w:tc>
      </w:tr>
      <w:tr w:rsidR="00D319A2" w:rsidTr="000A575A">
        <w:tc>
          <w:tcPr>
            <w:tcW w:w="3417"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p>
        </w:tc>
        <w:tc>
          <w:tcPr>
            <w:tcW w:w="2220" w:type="dxa"/>
          </w:tcPr>
          <w:p w:rsidR="00D319A2" w:rsidRDefault="00D319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Verdana" w:hAnsi="Verdana" w:hint="eastAsia"/>
                <w:kern w:val="0"/>
                <w:sz w:val="18"/>
                <w:szCs w:val="18"/>
                <w:lang w:val="fr-FR"/>
              </w:rPr>
              <w:t>WEBOS</w:t>
            </w:r>
          </w:p>
        </w:tc>
        <w:tc>
          <w:tcPr>
            <w:tcW w:w="1134"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12</w:t>
            </w:r>
          </w:p>
        </w:tc>
        <w:tc>
          <w:tcPr>
            <w:tcW w:w="1417"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12000000</w:t>
            </w:r>
          </w:p>
        </w:tc>
      </w:tr>
      <w:tr w:rsidR="00D319A2" w:rsidTr="000A575A">
        <w:tc>
          <w:tcPr>
            <w:tcW w:w="3417" w:type="dxa"/>
          </w:tcPr>
          <w:p w:rsidR="00D319A2" w:rsidRDefault="00D319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r w:rsidRPr="008C5337">
              <w:rPr>
                <w:rFonts w:ascii="Arial" w:hAnsi="Arial" w:cs="Arial"/>
                <w:color w:val="000000"/>
                <w:kern w:val="0"/>
                <w:sz w:val="18"/>
                <w:szCs w:val="18"/>
              </w:rPr>
              <w:t>com.i365.phone</w:t>
            </w:r>
          </w:p>
        </w:tc>
        <w:tc>
          <w:tcPr>
            <w:tcW w:w="2220" w:type="dxa"/>
          </w:tcPr>
          <w:p w:rsidR="00D319A2" w:rsidRDefault="00D319A2" w:rsidP="008C5337">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VoIP(365电话)</w:t>
            </w:r>
          </w:p>
        </w:tc>
        <w:tc>
          <w:tcPr>
            <w:tcW w:w="1134"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13</w:t>
            </w:r>
          </w:p>
        </w:tc>
        <w:tc>
          <w:tcPr>
            <w:tcW w:w="1417"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13000000</w:t>
            </w:r>
          </w:p>
        </w:tc>
      </w:tr>
      <w:tr w:rsidR="00D319A2" w:rsidTr="000A575A">
        <w:tc>
          <w:tcPr>
            <w:tcW w:w="3417"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r>
              <w:t>com.ot24.t2f</w:t>
            </w:r>
          </w:p>
        </w:tc>
        <w:tc>
          <w:tcPr>
            <w:tcW w:w="2220" w:type="dxa"/>
          </w:tcPr>
          <w:p w:rsidR="00D319A2" w:rsidRDefault="00D319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t>VOIP</w:t>
            </w:r>
            <w:r>
              <w:rPr>
                <w:rFonts w:ascii="宋体" w:hAnsi="宋体" w:hint="eastAsia"/>
              </w:rPr>
              <w:t>东讯</w:t>
            </w:r>
          </w:p>
        </w:tc>
        <w:tc>
          <w:tcPr>
            <w:tcW w:w="1134"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13</w:t>
            </w:r>
          </w:p>
        </w:tc>
        <w:tc>
          <w:tcPr>
            <w:tcW w:w="1417" w:type="dxa"/>
          </w:tcPr>
          <w:p w:rsidR="00D319A2" w:rsidRDefault="00D319A2" w:rsidP="001F06F3">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13000001</w:t>
            </w:r>
          </w:p>
        </w:tc>
      </w:tr>
      <w:tr w:rsidR="00D319A2" w:rsidTr="000A575A">
        <w:tc>
          <w:tcPr>
            <w:tcW w:w="3417" w:type="dxa"/>
          </w:tcPr>
          <w:p w:rsidR="00D319A2" w:rsidRDefault="00D319A2" w:rsidP="001E3B2C">
            <w:pPr>
              <w:rPr>
                <w:rFonts w:ascii="Arial" w:hAnsi="Arial" w:cs="Arial"/>
                <w:color w:val="000000"/>
                <w:kern w:val="0"/>
                <w:sz w:val="18"/>
                <w:szCs w:val="18"/>
              </w:rPr>
            </w:pPr>
            <w:r>
              <w:t>net.ot24.et.sqt</w:t>
            </w:r>
          </w:p>
        </w:tc>
        <w:tc>
          <w:tcPr>
            <w:tcW w:w="2220" w:type="dxa"/>
          </w:tcPr>
          <w:p w:rsidR="00D319A2" w:rsidRDefault="00D319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t>VOIP</w:t>
            </w:r>
            <w:r>
              <w:rPr>
                <w:rFonts w:ascii="宋体" w:hAnsi="宋体" w:hint="eastAsia"/>
              </w:rPr>
              <w:t>东讯</w:t>
            </w:r>
          </w:p>
        </w:tc>
        <w:tc>
          <w:tcPr>
            <w:tcW w:w="1134"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13</w:t>
            </w:r>
          </w:p>
        </w:tc>
        <w:tc>
          <w:tcPr>
            <w:tcW w:w="1417" w:type="dxa"/>
          </w:tcPr>
          <w:p w:rsidR="00D319A2" w:rsidRDefault="00D319A2" w:rsidP="001F06F3">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13000002</w:t>
            </w:r>
          </w:p>
        </w:tc>
      </w:tr>
      <w:tr w:rsidR="00D319A2" w:rsidTr="000A575A">
        <w:tc>
          <w:tcPr>
            <w:tcW w:w="3417"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r>
              <w:rPr>
                <w:rFonts w:ascii="Arial" w:hAnsi="Arial" w:cs="Arial"/>
                <w:color w:val="000000"/>
                <w:kern w:val="0"/>
                <w:sz w:val="18"/>
                <w:szCs w:val="18"/>
              </w:rPr>
              <w:t>com.huawei</w:t>
            </w:r>
            <w:r>
              <w:rPr>
                <w:rFonts w:ascii="宋体" w:cs="宋体"/>
                <w:color w:val="000000"/>
                <w:kern w:val="0"/>
                <w:sz w:val="20"/>
                <w:szCs w:val="20"/>
              </w:rPr>
              <w:t>.AimiInfo</w:t>
            </w:r>
          </w:p>
        </w:tc>
        <w:tc>
          <w:tcPr>
            <w:tcW w:w="2220" w:type="dxa"/>
          </w:tcPr>
          <w:p w:rsidR="00D319A2" w:rsidRDefault="00D319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天天微讯</w:t>
            </w:r>
          </w:p>
        </w:tc>
        <w:tc>
          <w:tcPr>
            <w:tcW w:w="1134"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14</w:t>
            </w:r>
          </w:p>
        </w:tc>
        <w:tc>
          <w:tcPr>
            <w:tcW w:w="1417" w:type="dxa"/>
          </w:tcPr>
          <w:p w:rsidR="00D319A2" w:rsidRDefault="00D319A2" w:rsidP="001F06F3">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14000000</w:t>
            </w:r>
          </w:p>
        </w:tc>
      </w:tr>
      <w:tr w:rsidR="00D319A2" w:rsidTr="000A575A">
        <w:tc>
          <w:tcPr>
            <w:tcW w:w="3417"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r>
              <w:rPr>
                <w:rFonts w:ascii="宋体" w:cs="宋体"/>
                <w:color w:val="000000"/>
                <w:kern w:val="0"/>
                <w:sz w:val="20"/>
                <w:szCs w:val="20"/>
              </w:rPr>
              <w:t>com.huawei.hidisk</w:t>
            </w:r>
          </w:p>
        </w:tc>
        <w:tc>
          <w:tcPr>
            <w:tcW w:w="2220" w:type="dxa"/>
          </w:tcPr>
          <w:p w:rsidR="00D319A2" w:rsidRDefault="00D319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4910C8">
              <w:rPr>
                <w:rFonts w:ascii="Arial" w:hAnsi="Arial" w:cs="Arial" w:hint="eastAsia"/>
                <w:sz w:val="18"/>
                <w:szCs w:val="18"/>
                <w:lang w:val="fr-FR"/>
              </w:rPr>
              <w:t>网盘</w:t>
            </w:r>
            <w:r w:rsidRPr="004910C8">
              <w:rPr>
                <w:rFonts w:ascii="Arial" w:hAnsi="Arial" w:cs="Arial" w:hint="eastAsia"/>
                <w:sz w:val="18"/>
                <w:szCs w:val="18"/>
                <w:lang w:val="fr-FR"/>
              </w:rPr>
              <w:t>/NetDisk</w:t>
            </w:r>
          </w:p>
        </w:tc>
        <w:tc>
          <w:tcPr>
            <w:tcW w:w="1134"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15</w:t>
            </w:r>
          </w:p>
        </w:tc>
        <w:tc>
          <w:tcPr>
            <w:tcW w:w="1417"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15000000</w:t>
            </w:r>
          </w:p>
        </w:tc>
      </w:tr>
      <w:tr w:rsidR="00D319A2" w:rsidTr="000A575A">
        <w:tc>
          <w:tcPr>
            <w:tcW w:w="3417"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color w:val="000000"/>
                <w:kern w:val="0"/>
                <w:sz w:val="18"/>
                <w:szCs w:val="18"/>
              </w:rPr>
            </w:pPr>
            <w:r>
              <w:rPr>
                <w:rFonts w:ascii="宋体" w:cs="宋体"/>
                <w:color w:val="000000"/>
                <w:kern w:val="0"/>
                <w:sz w:val="20"/>
                <w:szCs w:val="20"/>
              </w:rPr>
              <w:t>com.huawei.galler</w:t>
            </w:r>
          </w:p>
        </w:tc>
        <w:tc>
          <w:tcPr>
            <w:tcW w:w="2220" w:type="dxa"/>
          </w:tcPr>
          <w:p w:rsidR="00D319A2" w:rsidRDefault="00D319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4910C8">
              <w:rPr>
                <w:rFonts w:ascii="Arial" w:hAnsi="Arial" w:cs="Arial" w:hint="eastAsia"/>
                <w:sz w:val="18"/>
                <w:szCs w:val="18"/>
                <w:lang w:val="fr-FR"/>
              </w:rPr>
              <w:t>相册</w:t>
            </w:r>
            <w:r w:rsidRPr="004910C8">
              <w:rPr>
                <w:rFonts w:ascii="Arial" w:hAnsi="Arial" w:cs="Arial" w:hint="eastAsia"/>
                <w:sz w:val="18"/>
                <w:szCs w:val="18"/>
                <w:lang w:val="fr-FR"/>
              </w:rPr>
              <w:t>/Online Gallary</w:t>
            </w:r>
          </w:p>
        </w:tc>
        <w:tc>
          <w:tcPr>
            <w:tcW w:w="1134"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16</w:t>
            </w:r>
          </w:p>
        </w:tc>
        <w:tc>
          <w:tcPr>
            <w:tcW w:w="1417"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16000000</w:t>
            </w:r>
          </w:p>
        </w:tc>
      </w:tr>
      <w:tr w:rsidR="00D319A2" w:rsidTr="000A575A">
        <w:tc>
          <w:tcPr>
            <w:tcW w:w="3417" w:type="dxa"/>
          </w:tcPr>
          <w:p w:rsidR="00D319A2" w:rsidRDefault="00D319A2" w:rsidP="00B943D9">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D01307">
              <w:rPr>
                <w:rFonts w:ascii="宋体" w:cs="宋体"/>
                <w:color w:val="000000"/>
                <w:kern w:val="0"/>
                <w:sz w:val="20"/>
                <w:szCs w:val="20"/>
              </w:rPr>
              <w:t>com.android.gallery3d</w:t>
            </w:r>
          </w:p>
        </w:tc>
        <w:tc>
          <w:tcPr>
            <w:tcW w:w="2220" w:type="dxa"/>
          </w:tcPr>
          <w:p w:rsidR="00D319A2" w:rsidRDefault="00D319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D01307">
              <w:rPr>
                <w:rFonts w:ascii="宋体" w:cs="宋体" w:hint="eastAsia"/>
                <w:color w:val="000000"/>
                <w:kern w:val="0"/>
                <w:sz w:val="20"/>
                <w:szCs w:val="20"/>
              </w:rPr>
              <w:t>云相册</w:t>
            </w:r>
          </w:p>
        </w:tc>
        <w:tc>
          <w:tcPr>
            <w:tcW w:w="1134"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16</w:t>
            </w:r>
          </w:p>
        </w:tc>
        <w:tc>
          <w:tcPr>
            <w:tcW w:w="1417" w:type="dxa"/>
          </w:tcPr>
          <w:p w:rsidR="00D319A2" w:rsidRDefault="00D319A2" w:rsidP="00D0130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16000001</w:t>
            </w:r>
          </w:p>
        </w:tc>
      </w:tr>
      <w:tr w:rsidR="00D319A2" w:rsidTr="000A575A">
        <w:tc>
          <w:tcPr>
            <w:tcW w:w="3417" w:type="dxa"/>
          </w:tcPr>
          <w:p w:rsidR="00D319A2" w:rsidRDefault="00D319A2" w:rsidP="00B943D9">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7C2C36">
              <w:rPr>
                <w:rFonts w:ascii="宋体" w:cs="宋体"/>
                <w:color w:val="000000"/>
                <w:kern w:val="0"/>
                <w:sz w:val="20"/>
                <w:szCs w:val="20"/>
              </w:rPr>
              <w:t>com.huawei.ott.tvalbum</w:t>
            </w:r>
          </w:p>
        </w:tc>
        <w:tc>
          <w:tcPr>
            <w:tcW w:w="2220" w:type="dxa"/>
          </w:tcPr>
          <w:p w:rsidR="00D319A2" w:rsidRDefault="00D319A2" w:rsidP="007C2C36">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微信</w:t>
            </w:r>
            <w:r w:rsidRPr="00D01307">
              <w:rPr>
                <w:rFonts w:ascii="宋体" w:cs="宋体" w:hint="eastAsia"/>
                <w:color w:val="000000"/>
                <w:kern w:val="0"/>
                <w:sz w:val="20"/>
                <w:szCs w:val="20"/>
              </w:rPr>
              <w:t>相册</w:t>
            </w:r>
          </w:p>
          <w:p w:rsidR="00D319A2" w:rsidRDefault="00D319A2" w:rsidP="007C2C36">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w:t>
            </w:r>
            <w:r w:rsidRPr="007C2C36">
              <w:rPr>
                <w:rFonts w:ascii="宋体" w:cs="宋体" w:hint="eastAsia"/>
                <w:color w:val="000000"/>
                <w:kern w:val="0"/>
                <w:sz w:val="20"/>
                <w:szCs w:val="20"/>
              </w:rPr>
              <w:t>数字家庭</w:t>
            </w:r>
            <w:r>
              <w:rPr>
                <w:rFonts w:ascii="宋体" w:cs="宋体" w:hint="eastAsia"/>
                <w:color w:val="000000"/>
                <w:kern w:val="0"/>
                <w:sz w:val="20"/>
                <w:szCs w:val="20"/>
              </w:rPr>
              <w:t xml:space="preserve"> </w:t>
            </w:r>
            <w:r w:rsidRPr="007C2C36">
              <w:rPr>
                <w:rFonts w:ascii="宋体" w:cs="宋体" w:hint="eastAsia"/>
                <w:color w:val="000000"/>
                <w:kern w:val="0"/>
                <w:sz w:val="20"/>
                <w:szCs w:val="20"/>
              </w:rPr>
              <w:t>运营商BG)</w:t>
            </w:r>
          </w:p>
        </w:tc>
        <w:tc>
          <w:tcPr>
            <w:tcW w:w="1134"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16</w:t>
            </w:r>
          </w:p>
        </w:tc>
        <w:tc>
          <w:tcPr>
            <w:tcW w:w="1417" w:type="dxa"/>
          </w:tcPr>
          <w:p w:rsidR="00D319A2" w:rsidRDefault="00D319A2" w:rsidP="007C2C36">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16001001</w:t>
            </w:r>
          </w:p>
        </w:tc>
      </w:tr>
      <w:tr w:rsidR="00D319A2" w:rsidTr="000A575A">
        <w:tc>
          <w:tcPr>
            <w:tcW w:w="3417" w:type="dxa"/>
          </w:tcPr>
          <w:p w:rsidR="00D319A2" w:rsidRDefault="00D319A2" w:rsidP="00B943D9">
            <w:pPr>
              <w:tabs>
                <w:tab w:val="left" w:pos="-720"/>
                <w:tab w:val="left" w:pos="0"/>
                <w:tab w:val="left" w:pos="720"/>
                <w:tab w:val="left" w:pos="1440"/>
                <w:tab w:val="left" w:pos="2970"/>
                <w:tab w:val="left" w:pos="3600"/>
                <w:tab w:val="left" w:pos="4320"/>
              </w:tabs>
              <w:jc w:val="left"/>
              <w:rPr>
                <w:rFonts w:ascii="Courier New" w:hAnsi="Courier New" w:cs="Courier New"/>
                <w:color w:val="000000"/>
                <w:kern w:val="0"/>
                <w:sz w:val="20"/>
                <w:szCs w:val="20"/>
              </w:rPr>
            </w:pPr>
            <w:r>
              <w:rPr>
                <w:rFonts w:ascii="宋体" w:cs="宋体"/>
                <w:color w:val="000000"/>
                <w:kern w:val="0"/>
                <w:sz w:val="20"/>
                <w:szCs w:val="20"/>
              </w:rPr>
              <w:t>com.huawei.phoneplus</w:t>
            </w:r>
          </w:p>
        </w:tc>
        <w:tc>
          <w:tcPr>
            <w:tcW w:w="2220" w:type="dxa"/>
          </w:tcPr>
          <w:p w:rsidR="00D319A2" w:rsidRDefault="00D319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Call</w:t>
            </w:r>
            <w:r>
              <w:rPr>
                <w:rFonts w:ascii="宋体" w:cs="宋体"/>
                <w:color w:val="000000"/>
                <w:kern w:val="0"/>
                <w:sz w:val="20"/>
                <w:szCs w:val="20"/>
              </w:rPr>
              <w:t>+</w:t>
            </w:r>
          </w:p>
        </w:tc>
        <w:tc>
          <w:tcPr>
            <w:tcW w:w="1134"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17</w:t>
            </w:r>
          </w:p>
        </w:tc>
        <w:tc>
          <w:tcPr>
            <w:tcW w:w="1417" w:type="dxa"/>
          </w:tcPr>
          <w:p w:rsidR="00D319A2" w:rsidRDefault="00D319A2" w:rsidP="00D56CA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17000000</w:t>
            </w:r>
          </w:p>
        </w:tc>
      </w:tr>
      <w:tr w:rsidR="00D319A2" w:rsidTr="000A575A">
        <w:tc>
          <w:tcPr>
            <w:tcW w:w="3417" w:type="dxa"/>
          </w:tcPr>
          <w:p w:rsidR="00D319A2" w:rsidRDefault="00D319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color w:val="000000"/>
                <w:kern w:val="0"/>
                <w:sz w:val="20"/>
                <w:szCs w:val="20"/>
              </w:rPr>
              <w:t>com.huawei.phoneplus.pcclient</w:t>
            </w:r>
          </w:p>
        </w:tc>
        <w:tc>
          <w:tcPr>
            <w:tcW w:w="2220" w:type="dxa"/>
          </w:tcPr>
          <w:p w:rsidR="00D319A2" w:rsidRDefault="00D319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Call</w:t>
            </w:r>
            <w:r>
              <w:rPr>
                <w:rFonts w:ascii="宋体" w:cs="宋体"/>
                <w:color w:val="000000"/>
                <w:kern w:val="0"/>
                <w:sz w:val="20"/>
                <w:szCs w:val="20"/>
              </w:rPr>
              <w:t>+ PC</w:t>
            </w:r>
            <w:r>
              <w:rPr>
                <w:rFonts w:ascii="宋体" w:cs="宋体" w:hint="eastAsia"/>
                <w:color w:val="000000"/>
                <w:kern w:val="0"/>
                <w:sz w:val="20"/>
                <w:szCs w:val="20"/>
              </w:rPr>
              <w:t>客户端</w:t>
            </w:r>
          </w:p>
        </w:tc>
        <w:tc>
          <w:tcPr>
            <w:tcW w:w="1134"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17</w:t>
            </w:r>
          </w:p>
        </w:tc>
        <w:tc>
          <w:tcPr>
            <w:tcW w:w="1417" w:type="dxa"/>
          </w:tcPr>
          <w:p w:rsidR="00D319A2" w:rsidRDefault="00D319A2" w:rsidP="0045098F">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17000001</w:t>
            </w:r>
          </w:p>
        </w:tc>
      </w:tr>
      <w:tr w:rsidR="00D319A2" w:rsidTr="000A575A">
        <w:tc>
          <w:tcPr>
            <w:tcW w:w="3417" w:type="dxa"/>
          </w:tcPr>
          <w:p w:rsidR="00D319A2" w:rsidRDefault="00D319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color w:val="000000"/>
                <w:kern w:val="0"/>
                <w:sz w:val="18"/>
                <w:szCs w:val="18"/>
                <w:lang w:val="zh-CN"/>
              </w:rPr>
              <w:t>com.huawei.phoneplus.pad</w:t>
            </w:r>
          </w:p>
        </w:tc>
        <w:tc>
          <w:tcPr>
            <w:tcW w:w="2220" w:type="dxa"/>
          </w:tcPr>
          <w:p w:rsidR="00D319A2" w:rsidRDefault="00D319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Call+ pad</w:t>
            </w:r>
          </w:p>
        </w:tc>
        <w:tc>
          <w:tcPr>
            <w:tcW w:w="1134" w:type="dxa"/>
          </w:tcPr>
          <w:p w:rsidR="00D319A2" w:rsidRDefault="00D319A2" w:rsidP="008A5770">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17</w:t>
            </w:r>
          </w:p>
        </w:tc>
        <w:tc>
          <w:tcPr>
            <w:tcW w:w="1417" w:type="dxa"/>
          </w:tcPr>
          <w:p w:rsidR="00D319A2" w:rsidRDefault="00D319A2" w:rsidP="008A5770">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17000002</w:t>
            </w:r>
          </w:p>
        </w:tc>
      </w:tr>
      <w:tr w:rsidR="00D319A2" w:rsidTr="000A575A">
        <w:tc>
          <w:tcPr>
            <w:tcW w:w="3417" w:type="dxa"/>
          </w:tcPr>
          <w:p w:rsidR="00D319A2" w:rsidRDefault="00D319A2" w:rsidP="00C42A5B">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Verdana" w:hAnsi="Verdana"/>
                <w:sz w:val="20"/>
                <w:szCs w:val="20"/>
              </w:rPr>
              <w:t>com.huawei.</w:t>
            </w:r>
            <w:r>
              <w:rPr>
                <w:rFonts w:ascii="Verdana" w:hAnsi="Verdana" w:hint="eastAsia"/>
                <w:sz w:val="20"/>
                <w:szCs w:val="20"/>
              </w:rPr>
              <w:t>h</w:t>
            </w:r>
            <w:r>
              <w:rPr>
                <w:rFonts w:ascii="Verdana" w:hAnsi="Verdana"/>
                <w:sz w:val="20"/>
                <w:szCs w:val="20"/>
              </w:rPr>
              <w:t>w</w:t>
            </w:r>
            <w:r>
              <w:rPr>
                <w:rFonts w:ascii="Verdana" w:hAnsi="Verdana" w:hint="eastAsia"/>
                <w:sz w:val="20"/>
                <w:szCs w:val="20"/>
              </w:rPr>
              <w:t>v</w:t>
            </w:r>
            <w:r>
              <w:rPr>
                <w:rFonts w:ascii="Verdana" w:hAnsi="Verdana"/>
                <w:sz w:val="20"/>
                <w:szCs w:val="20"/>
              </w:rPr>
              <w:t>ideo</w:t>
            </w:r>
            <w:r>
              <w:rPr>
                <w:rFonts w:ascii="Verdana" w:hAnsi="Verdana" w:hint="eastAsia"/>
                <w:sz w:val="20"/>
                <w:szCs w:val="20"/>
              </w:rPr>
              <w:t>c</w:t>
            </w:r>
            <w:r>
              <w:rPr>
                <w:rFonts w:ascii="Verdana" w:hAnsi="Verdana"/>
                <w:sz w:val="20"/>
                <w:szCs w:val="20"/>
              </w:rPr>
              <w:t>all</w:t>
            </w:r>
          </w:p>
        </w:tc>
        <w:tc>
          <w:tcPr>
            <w:tcW w:w="2220" w:type="dxa"/>
          </w:tcPr>
          <w:p w:rsidR="00D319A2" w:rsidRDefault="00D319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Call</w:t>
            </w:r>
            <w:r>
              <w:rPr>
                <w:rFonts w:ascii="宋体" w:cs="宋体"/>
                <w:color w:val="000000"/>
                <w:kern w:val="0"/>
                <w:sz w:val="20"/>
                <w:szCs w:val="20"/>
              </w:rPr>
              <w:t>+</w:t>
            </w:r>
            <w:r>
              <w:rPr>
                <w:rFonts w:ascii="宋体" w:cs="宋体" w:hint="eastAsia"/>
                <w:color w:val="000000"/>
                <w:kern w:val="0"/>
                <w:sz w:val="20"/>
                <w:szCs w:val="20"/>
              </w:rPr>
              <w:t>(</w:t>
            </w:r>
            <w:r>
              <w:t xml:space="preserve"> </w:t>
            </w:r>
            <w:r w:rsidRPr="001652D5">
              <w:rPr>
                <w:rFonts w:ascii="宋体" w:cs="宋体"/>
                <w:color w:val="000000"/>
                <w:kern w:val="0"/>
                <w:sz w:val="20"/>
                <w:szCs w:val="20"/>
              </w:rPr>
              <w:t>EMUI2.0</w:t>
            </w:r>
            <w:r>
              <w:rPr>
                <w:rFonts w:ascii="宋体" w:cs="宋体" w:hint="eastAsia"/>
                <w:color w:val="000000"/>
                <w:kern w:val="0"/>
                <w:sz w:val="20"/>
                <w:szCs w:val="20"/>
              </w:rPr>
              <w:t>深度融合版本)</w:t>
            </w:r>
          </w:p>
        </w:tc>
        <w:tc>
          <w:tcPr>
            <w:tcW w:w="1134" w:type="dxa"/>
          </w:tcPr>
          <w:p w:rsidR="00D319A2" w:rsidRDefault="00D319A2" w:rsidP="00315D8A">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17</w:t>
            </w:r>
          </w:p>
        </w:tc>
        <w:tc>
          <w:tcPr>
            <w:tcW w:w="1417" w:type="dxa"/>
          </w:tcPr>
          <w:p w:rsidR="00D319A2" w:rsidRDefault="00D319A2" w:rsidP="00B943D9">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17000003</w:t>
            </w:r>
          </w:p>
        </w:tc>
      </w:tr>
      <w:tr w:rsidR="00D319A2" w:rsidTr="000A575A">
        <w:tc>
          <w:tcPr>
            <w:tcW w:w="3417" w:type="dxa"/>
          </w:tcPr>
          <w:p w:rsidR="00D319A2" w:rsidRDefault="00D319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hAnsi="宋体" w:hint="eastAsia"/>
                <w:b/>
                <w:bCs/>
                <w:color w:val="262626"/>
              </w:rPr>
              <w:t>com.huawei.ott.videocall</w:t>
            </w:r>
          </w:p>
        </w:tc>
        <w:tc>
          <w:tcPr>
            <w:tcW w:w="2220" w:type="dxa"/>
          </w:tcPr>
          <w:p w:rsidR="00D319A2" w:rsidRDefault="00D319A2" w:rsidP="00F02950">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hAnsi="宋体" w:hint="eastAsia"/>
                <w:color w:val="1F497D"/>
              </w:rPr>
              <w:t>数字家庭机顶盒Call+</w:t>
            </w:r>
          </w:p>
        </w:tc>
        <w:tc>
          <w:tcPr>
            <w:tcW w:w="1134" w:type="dxa"/>
          </w:tcPr>
          <w:p w:rsidR="00D319A2" w:rsidRDefault="00D319A2" w:rsidP="00315D8A">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17</w:t>
            </w:r>
          </w:p>
        </w:tc>
        <w:tc>
          <w:tcPr>
            <w:tcW w:w="1417" w:type="dxa"/>
          </w:tcPr>
          <w:p w:rsidR="00D319A2" w:rsidRDefault="00D319A2" w:rsidP="00315D8A">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17001001</w:t>
            </w:r>
          </w:p>
        </w:tc>
      </w:tr>
      <w:tr w:rsidR="00D319A2" w:rsidTr="000A575A">
        <w:tc>
          <w:tcPr>
            <w:tcW w:w="3417" w:type="dxa"/>
          </w:tcPr>
          <w:p w:rsidR="00D319A2" w:rsidRDefault="00D319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暂无</w:t>
            </w:r>
          </w:p>
        </w:tc>
        <w:tc>
          <w:tcPr>
            <w:tcW w:w="2220" w:type="dxa"/>
          </w:tcPr>
          <w:p w:rsidR="00D319A2" w:rsidRDefault="00D319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PUSH</w:t>
            </w:r>
          </w:p>
        </w:tc>
        <w:tc>
          <w:tcPr>
            <w:tcW w:w="1134" w:type="dxa"/>
          </w:tcPr>
          <w:p w:rsidR="00D319A2" w:rsidRDefault="00D319A2" w:rsidP="00315D8A">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18</w:t>
            </w:r>
          </w:p>
        </w:tc>
        <w:tc>
          <w:tcPr>
            <w:tcW w:w="1417" w:type="dxa"/>
          </w:tcPr>
          <w:p w:rsidR="00D319A2" w:rsidRDefault="00D319A2" w:rsidP="00315D8A">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18000000</w:t>
            </w:r>
          </w:p>
        </w:tc>
      </w:tr>
      <w:tr w:rsidR="00D319A2" w:rsidTr="000A575A">
        <w:tc>
          <w:tcPr>
            <w:tcW w:w="3417" w:type="dxa"/>
          </w:tcPr>
          <w:p w:rsidR="00D319A2" w:rsidRDefault="00D319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t>com.huawei.ttgame</w:t>
            </w:r>
          </w:p>
        </w:tc>
        <w:tc>
          <w:tcPr>
            <w:tcW w:w="2220" w:type="dxa"/>
          </w:tcPr>
          <w:p w:rsidR="00D319A2" w:rsidRDefault="00D319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游戏平台</w:t>
            </w:r>
          </w:p>
        </w:tc>
        <w:tc>
          <w:tcPr>
            <w:tcW w:w="1134"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19</w:t>
            </w:r>
          </w:p>
        </w:tc>
        <w:tc>
          <w:tcPr>
            <w:tcW w:w="1417"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19000000</w:t>
            </w:r>
          </w:p>
        </w:tc>
      </w:tr>
      <w:tr w:rsidR="00D319A2" w:rsidTr="000A575A">
        <w:tc>
          <w:tcPr>
            <w:tcW w:w="3417" w:type="dxa"/>
          </w:tcPr>
          <w:p w:rsidR="00D319A2" w:rsidRPr="000126EF" w:rsidRDefault="00D319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4603A0">
              <w:rPr>
                <w:rFonts w:ascii="Arial" w:hAnsi="Arial" w:cs="Arial"/>
                <w:color w:val="000000"/>
                <w:kern w:val="0"/>
                <w:sz w:val="18"/>
                <w:szCs w:val="18"/>
              </w:rPr>
              <w:t>com.huawei.gamebox</w:t>
            </w:r>
          </w:p>
        </w:tc>
        <w:tc>
          <w:tcPr>
            <w:tcW w:w="2220" w:type="dxa"/>
          </w:tcPr>
          <w:p w:rsidR="00D319A2" w:rsidRDefault="00D319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精品游戏</w:t>
            </w:r>
          </w:p>
        </w:tc>
        <w:tc>
          <w:tcPr>
            <w:tcW w:w="1134"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19</w:t>
            </w:r>
          </w:p>
        </w:tc>
        <w:tc>
          <w:tcPr>
            <w:tcW w:w="1417" w:type="dxa"/>
          </w:tcPr>
          <w:p w:rsidR="00D319A2" w:rsidRDefault="00D319A2" w:rsidP="004603A0">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19000001</w:t>
            </w:r>
          </w:p>
        </w:tc>
      </w:tr>
      <w:tr w:rsidR="00D319A2" w:rsidTr="000A575A">
        <w:trPr>
          <w:ins w:id="304" w:author="x00116998" w:date="2015-11-19T10:24:00Z"/>
        </w:trPr>
        <w:tc>
          <w:tcPr>
            <w:tcW w:w="3417" w:type="dxa"/>
          </w:tcPr>
          <w:p w:rsidR="00D319A2" w:rsidRPr="000126EF" w:rsidRDefault="00D319A2" w:rsidP="004910C8">
            <w:pPr>
              <w:tabs>
                <w:tab w:val="left" w:pos="-720"/>
                <w:tab w:val="left" w:pos="0"/>
                <w:tab w:val="left" w:pos="720"/>
                <w:tab w:val="left" w:pos="1440"/>
                <w:tab w:val="left" w:pos="2970"/>
                <w:tab w:val="left" w:pos="3600"/>
                <w:tab w:val="left" w:pos="4320"/>
              </w:tabs>
              <w:jc w:val="left"/>
              <w:rPr>
                <w:ins w:id="305" w:author="x00116998" w:date="2015-11-19T10:24:00Z"/>
                <w:rFonts w:ascii="宋体" w:cs="宋体"/>
                <w:color w:val="000000"/>
                <w:kern w:val="0"/>
                <w:sz w:val="20"/>
                <w:szCs w:val="20"/>
              </w:rPr>
            </w:pPr>
            <w:ins w:id="306" w:author="x00116998" w:date="2015-11-19T10:24:00Z">
              <w:r>
                <w:rPr>
                  <w:rFonts w:ascii="微软雅黑" w:eastAsia="微软雅黑" w:hAnsi="微软雅黑" w:hint="eastAsia"/>
                  <w:color w:val="333333"/>
                  <w:sz w:val="16"/>
                  <w:szCs w:val="16"/>
                </w:rPr>
                <w:t>com.huawei.gamecenter</w:t>
              </w:r>
            </w:ins>
          </w:p>
        </w:tc>
        <w:tc>
          <w:tcPr>
            <w:tcW w:w="2220" w:type="dxa"/>
          </w:tcPr>
          <w:p w:rsidR="00D319A2" w:rsidRDefault="00D319A2" w:rsidP="004910C8">
            <w:pPr>
              <w:tabs>
                <w:tab w:val="left" w:pos="-720"/>
                <w:tab w:val="left" w:pos="0"/>
                <w:tab w:val="left" w:pos="720"/>
                <w:tab w:val="left" w:pos="1440"/>
                <w:tab w:val="left" w:pos="2970"/>
                <w:tab w:val="left" w:pos="3600"/>
                <w:tab w:val="left" w:pos="4320"/>
              </w:tabs>
              <w:jc w:val="left"/>
              <w:rPr>
                <w:ins w:id="307" w:author="x00116998" w:date="2015-11-19T10:24:00Z"/>
                <w:rFonts w:ascii="宋体" w:cs="宋体"/>
                <w:color w:val="000000"/>
                <w:kern w:val="0"/>
                <w:sz w:val="20"/>
                <w:szCs w:val="20"/>
              </w:rPr>
            </w:pPr>
            <w:ins w:id="308" w:author="x00116998" w:date="2015-11-19T10:24:00Z">
              <w:r>
                <w:rPr>
                  <w:rFonts w:ascii="宋体" w:cs="宋体" w:hint="eastAsia"/>
                  <w:color w:val="000000"/>
                  <w:kern w:val="0"/>
                  <w:sz w:val="20"/>
                  <w:szCs w:val="20"/>
                </w:rPr>
                <w:t>游戏中心</w:t>
              </w:r>
            </w:ins>
          </w:p>
        </w:tc>
        <w:tc>
          <w:tcPr>
            <w:tcW w:w="1134" w:type="dxa"/>
          </w:tcPr>
          <w:p w:rsidR="00D319A2" w:rsidRDefault="00D319A2" w:rsidP="004910C8">
            <w:pPr>
              <w:tabs>
                <w:tab w:val="left" w:pos="-720"/>
                <w:tab w:val="left" w:pos="0"/>
                <w:tab w:val="left" w:pos="720"/>
                <w:tab w:val="left" w:pos="1440"/>
                <w:tab w:val="left" w:pos="2970"/>
                <w:tab w:val="left" w:pos="3600"/>
                <w:tab w:val="left" w:pos="4320"/>
              </w:tabs>
              <w:jc w:val="left"/>
              <w:rPr>
                <w:ins w:id="309" w:author="x00116998" w:date="2015-11-19T10:24:00Z"/>
                <w:rFonts w:ascii="Arial" w:hAnsi="Arial" w:cs="Arial"/>
                <w:sz w:val="18"/>
                <w:szCs w:val="18"/>
                <w:lang w:val="fr-FR"/>
              </w:rPr>
            </w:pPr>
            <w:ins w:id="310" w:author="x00116998" w:date="2015-11-19T10:24:00Z">
              <w:r>
                <w:rPr>
                  <w:rFonts w:ascii="Arial" w:hAnsi="Arial" w:cs="Arial" w:hint="eastAsia"/>
                  <w:sz w:val="18"/>
                  <w:szCs w:val="18"/>
                  <w:lang w:val="fr-FR"/>
                </w:rPr>
                <w:t>19</w:t>
              </w:r>
            </w:ins>
          </w:p>
        </w:tc>
        <w:tc>
          <w:tcPr>
            <w:tcW w:w="1417" w:type="dxa"/>
          </w:tcPr>
          <w:p w:rsidR="00D319A2" w:rsidRDefault="00D319A2" w:rsidP="004910C8">
            <w:pPr>
              <w:tabs>
                <w:tab w:val="left" w:pos="-720"/>
                <w:tab w:val="left" w:pos="0"/>
                <w:tab w:val="left" w:pos="720"/>
                <w:tab w:val="left" w:pos="1440"/>
                <w:tab w:val="left" w:pos="2970"/>
                <w:tab w:val="left" w:pos="3600"/>
                <w:tab w:val="left" w:pos="4320"/>
              </w:tabs>
              <w:jc w:val="left"/>
              <w:rPr>
                <w:ins w:id="311" w:author="x00116998" w:date="2015-11-19T10:24:00Z"/>
                <w:rFonts w:ascii="Arial" w:hAnsi="Arial" w:cs="Arial"/>
                <w:sz w:val="18"/>
                <w:szCs w:val="18"/>
                <w:lang w:val="fr-FR"/>
              </w:rPr>
            </w:pPr>
            <w:ins w:id="312" w:author="x00116998" w:date="2015-11-19T10:24:00Z">
              <w:r>
                <w:rPr>
                  <w:rFonts w:ascii="Arial" w:hAnsi="Arial" w:cs="Arial" w:hint="eastAsia"/>
                  <w:sz w:val="18"/>
                  <w:szCs w:val="18"/>
                  <w:lang w:val="fr-FR"/>
                </w:rPr>
                <w:t>19000002</w:t>
              </w:r>
            </w:ins>
          </w:p>
        </w:tc>
      </w:tr>
      <w:tr w:rsidR="00D319A2" w:rsidTr="000A575A">
        <w:trPr>
          <w:ins w:id="313" w:author="x00116998" w:date="2015-12-17T11:52:00Z"/>
        </w:trPr>
        <w:tc>
          <w:tcPr>
            <w:tcW w:w="3417" w:type="dxa"/>
          </w:tcPr>
          <w:p w:rsidR="00D319A2" w:rsidRPr="000126EF" w:rsidRDefault="00D319A2" w:rsidP="004910C8">
            <w:pPr>
              <w:tabs>
                <w:tab w:val="left" w:pos="-720"/>
                <w:tab w:val="left" w:pos="0"/>
                <w:tab w:val="left" w:pos="720"/>
                <w:tab w:val="left" w:pos="1440"/>
                <w:tab w:val="left" w:pos="2970"/>
                <w:tab w:val="left" w:pos="3600"/>
                <w:tab w:val="left" w:pos="4320"/>
              </w:tabs>
              <w:jc w:val="left"/>
              <w:rPr>
                <w:ins w:id="314" w:author="x00116998" w:date="2015-12-17T11:52:00Z"/>
                <w:rFonts w:ascii="宋体" w:cs="宋体"/>
                <w:color w:val="000000"/>
                <w:kern w:val="0"/>
                <w:sz w:val="20"/>
                <w:szCs w:val="20"/>
              </w:rPr>
            </w:pPr>
            <w:ins w:id="315" w:author="x00116998" w:date="2015-12-17T11:52:00Z">
              <w:r>
                <w:rPr>
                  <w:sz w:val="20"/>
                  <w:szCs w:val="20"/>
                </w:rPr>
                <w:t>com.huawei.higame</w:t>
              </w:r>
            </w:ins>
          </w:p>
        </w:tc>
        <w:tc>
          <w:tcPr>
            <w:tcW w:w="2220" w:type="dxa"/>
          </w:tcPr>
          <w:p w:rsidR="00D319A2" w:rsidRDefault="00D319A2" w:rsidP="004910C8">
            <w:pPr>
              <w:tabs>
                <w:tab w:val="left" w:pos="-720"/>
                <w:tab w:val="left" w:pos="0"/>
                <w:tab w:val="left" w:pos="720"/>
                <w:tab w:val="left" w:pos="1440"/>
                <w:tab w:val="left" w:pos="2970"/>
                <w:tab w:val="left" w:pos="3600"/>
                <w:tab w:val="left" w:pos="4320"/>
              </w:tabs>
              <w:jc w:val="left"/>
              <w:rPr>
                <w:ins w:id="316" w:author="x00116998" w:date="2015-12-17T11:52:00Z"/>
                <w:rFonts w:ascii="宋体" w:cs="宋体"/>
                <w:color w:val="000000"/>
                <w:kern w:val="0"/>
                <w:sz w:val="20"/>
                <w:szCs w:val="20"/>
              </w:rPr>
            </w:pPr>
            <w:ins w:id="317" w:author="x00116998" w:date="2015-12-17T11:52:00Z">
              <w:r>
                <w:rPr>
                  <w:rFonts w:ascii="宋体" w:cs="宋体" w:hint="eastAsia"/>
                  <w:color w:val="000000"/>
                  <w:kern w:val="0"/>
                  <w:sz w:val="20"/>
                  <w:szCs w:val="20"/>
                </w:rPr>
                <w:t>游戏中心（拉美）</w:t>
              </w:r>
            </w:ins>
          </w:p>
        </w:tc>
        <w:tc>
          <w:tcPr>
            <w:tcW w:w="1134" w:type="dxa"/>
          </w:tcPr>
          <w:p w:rsidR="00D319A2" w:rsidRDefault="00D319A2" w:rsidP="004910C8">
            <w:pPr>
              <w:tabs>
                <w:tab w:val="left" w:pos="-720"/>
                <w:tab w:val="left" w:pos="0"/>
                <w:tab w:val="left" w:pos="720"/>
                <w:tab w:val="left" w:pos="1440"/>
                <w:tab w:val="left" w:pos="2970"/>
                <w:tab w:val="left" w:pos="3600"/>
                <w:tab w:val="left" w:pos="4320"/>
              </w:tabs>
              <w:jc w:val="left"/>
              <w:rPr>
                <w:ins w:id="318" w:author="x00116998" w:date="2015-12-17T11:52:00Z"/>
                <w:rFonts w:ascii="Arial" w:hAnsi="Arial" w:cs="Arial"/>
                <w:sz w:val="18"/>
                <w:szCs w:val="18"/>
                <w:lang w:val="fr-FR"/>
              </w:rPr>
            </w:pPr>
            <w:ins w:id="319" w:author="x00116998" w:date="2015-12-17T11:52:00Z">
              <w:r>
                <w:rPr>
                  <w:rFonts w:ascii="Arial" w:hAnsi="Arial" w:cs="Arial" w:hint="eastAsia"/>
                  <w:sz w:val="18"/>
                  <w:szCs w:val="18"/>
                  <w:lang w:val="fr-FR"/>
                </w:rPr>
                <w:t>19</w:t>
              </w:r>
            </w:ins>
          </w:p>
        </w:tc>
        <w:tc>
          <w:tcPr>
            <w:tcW w:w="1417" w:type="dxa"/>
          </w:tcPr>
          <w:p w:rsidR="00D319A2" w:rsidRDefault="00D319A2" w:rsidP="0016675E">
            <w:pPr>
              <w:tabs>
                <w:tab w:val="left" w:pos="-720"/>
                <w:tab w:val="left" w:pos="0"/>
                <w:tab w:val="left" w:pos="720"/>
                <w:tab w:val="left" w:pos="1440"/>
                <w:tab w:val="left" w:pos="2970"/>
                <w:tab w:val="left" w:pos="3600"/>
                <w:tab w:val="left" w:pos="4320"/>
              </w:tabs>
              <w:jc w:val="left"/>
              <w:rPr>
                <w:ins w:id="320" w:author="x00116998" w:date="2015-12-17T11:52:00Z"/>
                <w:rFonts w:ascii="Arial" w:hAnsi="Arial" w:cs="Arial"/>
                <w:sz w:val="18"/>
                <w:szCs w:val="18"/>
                <w:lang w:val="fr-FR"/>
              </w:rPr>
            </w:pPr>
            <w:ins w:id="321" w:author="x00116998" w:date="2015-12-17T11:52:00Z">
              <w:r>
                <w:rPr>
                  <w:rFonts w:ascii="Arial" w:hAnsi="Arial" w:cs="Arial" w:hint="eastAsia"/>
                  <w:sz w:val="18"/>
                  <w:szCs w:val="18"/>
                  <w:lang w:val="fr-FR"/>
                </w:rPr>
                <w:t>19000100</w:t>
              </w:r>
            </w:ins>
          </w:p>
        </w:tc>
      </w:tr>
      <w:tr w:rsidR="00D319A2" w:rsidTr="000A575A">
        <w:trPr>
          <w:ins w:id="322" w:author="x00116998" w:date="2016-05-16T11:59:00Z"/>
        </w:trPr>
        <w:tc>
          <w:tcPr>
            <w:tcW w:w="3417" w:type="dxa"/>
          </w:tcPr>
          <w:p w:rsidR="00D319A2" w:rsidRPr="000126EF" w:rsidRDefault="00D319A2" w:rsidP="004910C8">
            <w:pPr>
              <w:tabs>
                <w:tab w:val="left" w:pos="-720"/>
                <w:tab w:val="left" w:pos="0"/>
                <w:tab w:val="left" w:pos="720"/>
                <w:tab w:val="left" w:pos="1440"/>
                <w:tab w:val="left" w:pos="2970"/>
                <w:tab w:val="left" w:pos="3600"/>
                <w:tab w:val="left" w:pos="4320"/>
              </w:tabs>
              <w:jc w:val="left"/>
              <w:rPr>
                <w:ins w:id="323" w:author="x00116998" w:date="2016-05-16T11:59:00Z"/>
                <w:rFonts w:ascii="宋体" w:cs="宋体"/>
                <w:color w:val="000000"/>
                <w:kern w:val="0"/>
                <w:sz w:val="20"/>
                <w:szCs w:val="20"/>
              </w:rPr>
            </w:pPr>
            <w:ins w:id="324" w:author="x00116998" w:date="2016-05-16T11:59:00Z">
              <w:r>
                <w:t>com.huawei.gamebox.global</w:t>
              </w:r>
            </w:ins>
          </w:p>
        </w:tc>
        <w:tc>
          <w:tcPr>
            <w:tcW w:w="2220" w:type="dxa"/>
          </w:tcPr>
          <w:p w:rsidR="00D319A2" w:rsidRDefault="00D319A2" w:rsidP="004910C8">
            <w:pPr>
              <w:tabs>
                <w:tab w:val="left" w:pos="-720"/>
                <w:tab w:val="left" w:pos="0"/>
                <w:tab w:val="left" w:pos="720"/>
                <w:tab w:val="left" w:pos="1440"/>
                <w:tab w:val="left" w:pos="2970"/>
                <w:tab w:val="left" w:pos="3600"/>
                <w:tab w:val="left" w:pos="4320"/>
              </w:tabs>
              <w:jc w:val="left"/>
              <w:rPr>
                <w:ins w:id="325" w:author="x00116998" w:date="2016-05-16T11:59:00Z"/>
                <w:rFonts w:ascii="宋体" w:cs="宋体"/>
                <w:color w:val="000000"/>
                <w:kern w:val="0"/>
                <w:sz w:val="20"/>
                <w:szCs w:val="20"/>
              </w:rPr>
            </w:pPr>
            <w:ins w:id="326" w:author="x00116998" w:date="2016-05-16T11:59:00Z">
              <w:r>
                <w:rPr>
                  <w:rFonts w:ascii="宋体" w:cs="宋体" w:hint="eastAsia"/>
                  <w:color w:val="000000"/>
                  <w:kern w:val="0"/>
                  <w:sz w:val="20"/>
                  <w:szCs w:val="20"/>
                </w:rPr>
                <w:t>游戏中心全球版</w:t>
              </w:r>
            </w:ins>
          </w:p>
        </w:tc>
        <w:tc>
          <w:tcPr>
            <w:tcW w:w="1134" w:type="dxa"/>
          </w:tcPr>
          <w:p w:rsidR="00D319A2" w:rsidRDefault="00D319A2" w:rsidP="004910C8">
            <w:pPr>
              <w:tabs>
                <w:tab w:val="left" w:pos="-720"/>
                <w:tab w:val="left" w:pos="0"/>
                <w:tab w:val="left" w:pos="720"/>
                <w:tab w:val="left" w:pos="1440"/>
                <w:tab w:val="left" w:pos="2970"/>
                <w:tab w:val="left" w:pos="3600"/>
                <w:tab w:val="left" w:pos="4320"/>
              </w:tabs>
              <w:jc w:val="left"/>
              <w:rPr>
                <w:ins w:id="327" w:author="x00116998" w:date="2016-05-16T11:59:00Z"/>
                <w:rFonts w:ascii="Arial" w:hAnsi="Arial" w:cs="Arial"/>
                <w:sz w:val="18"/>
                <w:szCs w:val="18"/>
                <w:lang w:val="fr-FR"/>
              </w:rPr>
            </w:pPr>
            <w:ins w:id="328" w:author="x00116998" w:date="2016-05-16T11:59:00Z">
              <w:r>
                <w:rPr>
                  <w:rFonts w:ascii="Arial" w:hAnsi="Arial" w:cs="Arial" w:hint="eastAsia"/>
                  <w:sz w:val="18"/>
                  <w:szCs w:val="18"/>
                  <w:lang w:val="fr-FR"/>
                </w:rPr>
                <w:t>19</w:t>
              </w:r>
            </w:ins>
          </w:p>
        </w:tc>
        <w:tc>
          <w:tcPr>
            <w:tcW w:w="1417" w:type="dxa"/>
          </w:tcPr>
          <w:p w:rsidR="00D319A2" w:rsidRDefault="00D319A2" w:rsidP="004910C8">
            <w:pPr>
              <w:tabs>
                <w:tab w:val="left" w:pos="-720"/>
                <w:tab w:val="left" w:pos="0"/>
                <w:tab w:val="left" w:pos="720"/>
                <w:tab w:val="left" w:pos="1440"/>
                <w:tab w:val="left" w:pos="2970"/>
                <w:tab w:val="left" w:pos="3600"/>
                <w:tab w:val="left" w:pos="4320"/>
              </w:tabs>
              <w:jc w:val="left"/>
              <w:rPr>
                <w:ins w:id="329" w:author="x00116998" w:date="2016-05-16T11:59:00Z"/>
                <w:rFonts w:ascii="Arial" w:hAnsi="Arial" w:cs="Arial"/>
                <w:sz w:val="18"/>
                <w:szCs w:val="18"/>
                <w:lang w:val="fr-FR"/>
              </w:rPr>
            </w:pPr>
            <w:ins w:id="330" w:author="x00116998" w:date="2016-05-16T11:59:00Z">
              <w:r>
                <w:rPr>
                  <w:rFonts w:ascii="Arial" w:hAnsi="Arial" w:cs="Arial" w:hint="eastAsia"/>
                  <w:sz w:val="18"/>
                  <w:szCs w:val="18"/>
                  <w:lang w:val="fr-FR"/>
                </w:rPr>
                <w:t>19000101</w:t>
              </w:r>
            </w:ins>
          </w:p>
        </w:tc>
      </w:tr>
      <w:tr w:rsidR="00D319A2" w:rsidTr="000A575A">
        <w:tc>
          <w:tcPr>
            <w:tcW w:w="3417" w:type="dxa"/>
          </w:tcPr>
          <w:p w:rsidR="00D319A2" w:rsidRPr="000126EF" w:rsidRDefault="00D319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0126EF">
              <w:rPr>
                <w:rFonts w:ascii="宋体" w:cs="宋体"/>
                <w:color w:val="000000"/>
                <w:kern w:val="0"/>
                <w:sz w:val="20"/>
                <w:szCs w:val="20"/>
              </w:rPr>
              <w:t>com.huawei.cloudplus.pay</w:t>
            </w:r>
          </w:p>
        </w:tc>
        <w:tc>
          <w:tcPr>
            <w:tcW w:w="2220" w:type="dxa"/>
          </w:tcPr>
          <w:p w:rsidR="00D319A2" w:rsidRDefault="00D319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手机支付SDK</w:t>
            </w:r>
          </w:p>
        </w:tc>
        <w:tc>
          <w:tcPr>
            <w:tcW w:w="1134"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20</w:t>
            </w:r>
          </w:p>
        </w:tc>
        <w:tc>
          <w:tcPr>
            <w:tcW w:w="1417"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20000000</w:t>
            </w:r>
          </w:p>
        </w:tc>
      </w:tr>
      <w:tr w:rsidR="00D319A2" w:rsidTr="000A575A">
        <w:tc>
          <w:tcPr>
            <w:tcW w:w="3417" w:type="dxa"/>
          </w:tcPr>
          <w:p w:rsidR="00D319A2" w:rsidRDefault="00D319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hAnsi="宋体" w:hint="eastAsia"/>
                <w:sz w:val="20"/>
                <w:szCs w:val="20"/>
              </w:rPr>
              <w:t>com.android.paydemo</w:t>
            </w:r>
          </w:p>
        </w:tc>
        <w:tc>
          <w:tcPr>
            <w:tcW w:w="2220" w:type="dxa"/>
          </w:tcPr>
          <w:p w:rsidR="00D319A2" w:rsidRDefault="00D319A2" w:rsidP="00EA6676">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手机支付</w:t>
            </w:r>
            <w:r>
              <w:rPr>
                <w:rFonts w:ascii="Arial" w:hAnsi="Arial" w:cs="Arial" w:hint="eastAsia"/>
                <w:sz w:val="18"/>
                <w:szCs w:val="18"/>
                <w:lang w:val="fr-FR"/>
              </w:rPr>
              <w:t>demo</w:t>
            </w:r>
          </w:p>
        </w:tc>
        <w:tc>
          <w:tcPr>
            <w:tcW w:w="1134"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20</w:t>
            </w:r>
          </w:p>
        </w:tc>
        <w:tc>
          <w:tcPr>
            <w:tcW w:w="1417"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20000001</w:t>
            </w:r>
          </w:p>
        </w:tc>
      </w:tr>
      <w:tr w:rsidR="00D319A2" w:rsidTr="000A575A">
        <w:tc>
          <w:tcPr>
            <w:tcW w:w="3417" w:type="dxa"/>
          </w:tcPr>
          <w:p w:rsidR="00D319A2" w:rsidRDefault="00D319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hAnsi="宋体" w:hint="eastAsia"/>
                <w:color w:val="FF0000"/>
                <w:sz w:val="23"/>
                <w:szCs w:val="23"/>
              </w:rPr>
              <w:t>com.huawei.hwpay</w:t>
            </w:r>
          </w:p>
        </w:tc>
        <w:tc>
          <w:tcPr>
            <w:tcW w:w="2220" w:type="dxa"/>
          </w:tcPr>
          <w:p w:rsidR="00D319A2" w:rsidRDefault="00D319A2" w:rsidP="00EA6676">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手机支付</w:t>
            </w:r>
            <w:r>
              <w:rPr>
                <w:rFonts w:ascii="Arial" w:hAnsi="Arial" w:cs="Arial" w:hint="eastAsia"/>
                <w:sz w:val="18"/>
                <w:szCs w:val="18"/>
                <w:lang w:val="fr-FR"/>
              </w:rPr>
              <w:t>APK</w:t>
            </w:r>
            <w:r>
              <w:rPr>
                <w:rFonts w:ascii="Arial" w:hAnsi="Arial" w:cs="Arial" w:hint="eastAsia"/>
                <w:sz w:val="18"/>
                <w:szCs w:val="18"/>
                <w:lang w:val="fr-FR"/>
              </w:rPr>
              <w:t>（废弃）</w:t>
            </w:r>
          </w:p>
        </w:tc>
        <w:tc>
          <w:tcPr>
            <w:tcW w:w="1134"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20</w:t>
            </w:r>
          </w:p>
        </w:tc>
        <w:tc>
          <w:tcPr>
            <w:tcW w:w="1417"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20000002</w:t>
            </w:r>
          </w:p>
        </w:tc>
      </w:tr>
      <w:tr w:rsidR="00D319A2" w:rsidTr="000A575A">
        <w:tc>
          <w:tcPr>
            <w:tcW w:w="3417" w:type="dxa"/>
          </w:tcPr>
          <w:p w:rsidR="00D319A2" w:rsidRDefault="00D319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8923B0">
              <w:rPr>
                <w:rFonts w:ascii="宋体" w:cs="宋体"/>
                <w:color w:val="000000"/>
                <w:kern w:val="0"/>
                <w:sz w:val="20"/>
                <w:szCs w:val="20"/>
              </w:rPr>
              <w:t>com.huawei.android.hwpay</w:t>
            </w:r>
          </w:p>
        </w:tc>
        <w:tc>
          <w:tcPr>
            <w:tcW w:w="2220" w:type="dxa"/>
          </w:tcPr>
          <w:p w:rsidR="00D319A2" w:rsidRDefault="00D319A2" w:rsidP="00EA6676">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手机支付</w:t>
            </w:r>
            <w:r>
              <w:rPr>
                <w:rFonts w:ascii="Arial" w:hAnsi="Arial" w:cs="Arial" w:hint="eastAsia"/>
                <w:sz w:val="18"/>
                <w:szCs w:val="18"/>
                <w:lang w:val="fr-FR"/>
              </w:rPr>
              <w:t>APK</w:t>
            </w:r>
          </w:p>
        </w:tc>
        <w:tc>
          <w:tcPr>
            <w:tcW w:w="1134"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20</w:t>
            </w:r>
          </w:p>
        </w:tc>
        <w:tc>
          <w:tcPr>
            <w:tcW w:w="1417" w:type="dxa"/>
          </w:tcPr>
          <w:p w:rsidR="00D319A2" w:rsidRDefault="00D319A2" w:rsidP="008923B0">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20000003</w:t>
            </w:r>
          </w:p>
        </w:tc>
      </w:tr>
      <w:tr w:rsidR="00D319A2" w:rsidTr="000A575A">
        <w:tc>
          <w:tcPr>
            <w:tcW w:w="3417" w:type="dxa"/>
          </w:tcPr>
          <w:p w:rsidR="00D319A2" w:rsidRDefault="00D319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040494">
              <w:rPr>
                <w:rFonts w:ascii="宋体" w:cs="宋体"/>
                <w:color w:val="000000"/>
                <w:kern w:val="0"/>
                <w:sz w:val="20"/>
                <w:szCs w:val="20"/>
              </w:rPr>
              <w:t>com.huawei.wallet</w:t>
            </w:r>
          </w:p>
        </w:tc>
        <w:tc>
          <w:tcPr>
            <w:tcW w:w="2220" w:type="dxa"/>
          </w:tcPr>
          <w:p w:rsidR="00D319A2" w:rsidRDefault="00D319A2" w:rsidP="00EA6676">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rPr>
              <w:t>华为钱包</w:t>
            </w:r>
            <w:r>
              <w:rPr>
                <w:rFonts w:ascii="Arial" w:hAnsi="Arial" w:cs="Arial" w:hint="eastAsia"/>
                <w:sz w:val="18"/>
                <w:szCs w:val="18"/>
              </w:rPr>
              <w:t>APK</w:t>
            </w:r>
          </w:p>
        </w:tc>
        <w:tc>
          <w:tcPr>
            <w:tcW w:w="1134"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20</w:t>
            </w:r>
          </w:p>
        </w:tc>
        <w:tc>
          <w:tcPr>
            <w:tcW w:w="1417"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20000006</w:t>
            </w:r>
          </w:p>
        </w:tc>
      </w:tr>
      <w:tr w:rsidR="00D319A2" w:rsidTr="000A575A">
        <w:tc>
          <w:tcPr>
            <w:tcW w:w="3417" w:type="dxa"/>
          </w:tcPr>
          <w:p w:rsidR="00D319A2" w:rsidRDefault="00D319A2" w:rsidP="004910C8">
            <w:pPr>
              <w:tabs>
                <w:tab w:val="left" w:pos="-720"/>
                <w:tab w:val="left" w:pos="0"/>
                <w:tab w:val="left" w:pos="720"/>
                <w:tab w:val="left" w:pos="1440"/>
                <w:tab w:val="left" w:pos="2970"/>
                <w:tab w:val="left" w:pos="3600"/>
                <w:tab w:val="left" w:pos="4320"/>
              </w:tabs>
              <w:jc w:val="left"/>
              <w:rPr>
                <w:rFonts w:ascii="宋体" w:hAnsi="宋体"/>
                <w:color w:val="000000"/>
                <w:sz w:val="18"/>
                <w:szCs w:val="18"/>
              </w:rPr>
            </w:pPr>
            <w:r w:rsidRPr="001E784B">
              <w:rPr>
                <w:rFonts w:ascii="宋体" w:hAnsi="宋体"/>
                <w:color w:val="000000"/>
                <w:sz w:val="18"/>
                <w:szCs w:val="18"/>
              </w:rPr>
              <w:t>com.huawei.sellerwallet</w:t>
            </w:r>
          </w:p>
        </w:tc>
        <w:tc>
          <w:tcPr>
            <w:tcW w:w="2220" w:type="dxa"/>
          </w:tcPr>
          <w:p w:rsidR="00D319A2" w:rsidRDefault="00D319A2" w:rsidP="00354615">
            <w:pPr>
              <w:tabs>
                <w:tab w:val="left" w:pos="-720"/>
                <w:tab w:val="left" w:pos="0"/>
                <w:tab w:val="left" w:pos="720"/>
                <w:tab w:val="left" w:pos="1440"/>
                <w:tab w:val="left" w:pos="2970"/>
                <w:tab w:val="left" w:pos="3600"/>
                <w:tab w:val="left" w:pos="4320"/>
              </w:tabs>
              <w:jc w:val="left"/>
              <w:rPr>
                <w:rFonts w:ascii="宋体" w:hAnsi="宋体"/>
              </w:rPr>
            </w:pPr>
            <w:r>
              <w:rPr>
                <w:rFonts w:ascii="Arial" w:hAnsi="Arial" w:cs="Arial" w:hint="eastAsia"/>
                <w:sz w:val="18"/>
                <w:szCs w:val="18"/>
              </w:rPr>
              <w:t>华为钱包</w:t>
            </w:r>
            <w:r>
              <w:rPr>
                <w:rFonts w:ascii="Arial" w:hAnsi="Arial" w:cs="Arial" w:hint="eastAsia"/>
                <w:sz w:val="18"/>
                <w:szCs w:val="18"/>
              </w:rPr>
              <w:t>-</w:t>
            </w:r>
            <w:r w:rsidRPr="001E784B">
              <w:rPr>
                <w:rFonts w:ascii="Arial" w:hAnsi="Arial" w:cs="Arial" w:hint="eastAsia"/>
                <w:sz w:val="18"/>
                <w:szCs w:val="18"/>
              </w:rPr>
              <w:t>荣耀促销</w:t>
            </w:r>
          </w:p>
        </w:tc>
        <w:tc>
          <w:tcPr>
            <w:tcW w:w="1134"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20</w:t>
            </w:r>
          </w:p>
        </w:tc>
        <w:tc>
          <w:tcPr>
            <w:tcW w:w="1417" w:type="dxa"/>
          </w:tcPr>
          <w:p w:rsidR="00D319A2" w:rsidRDefault="00D319A2" w:rsidP="001E784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20000007</w:t>
            </w:r>
          </w:p>
        </w:tc>
      </w:tr>
      <w:tr w:rsidR="00D319A2" w:rsidTr="000A575A">
        <w:tc>
          <w:tcPr>
            <w:tcW w:w="3417" w:type="dxa"/>
          </w:tcPr>
          <w:p w:rsidR="00D319A2" w:rsidRDefault="00D319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hAnsi="宋体" w:hint="eastAsia"/>
                <w:color w:val="000000"/>
                <w:sz w:val="18"/>
                <w:szCs w:val="18"/>
              </w:rPr>
              <w:t>com.huawei.appmarket.wallet</w:t>
            </w:r>
          </w:p>
        </w:tc>
        <w:tc>
          <w:tcPr>
            <w:tcW w:w="2220" w:type="dxa"/>
          </w:tcPr>
          <w:p w:rsidR="00D319A2" w:rsidRDefault="00D319A2" w:rsidP="00354615">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宋体" w:hAnsi="宋体" w:hint="eastAsia"/>
              </w:rPr>
              <w:t>快捷支付</w:t>
            </w:r>
            <w:r>
              <w:t>-</w:t>
            </w:r>
            <w:r>
              <w:rPr>
                <w:rFonts w:ascii="宋体" w:hAnsi="宋体" w:hint="eastAsia"/>
              </w:rPr>
              <w:t>应用市场</w:t>
            </w:r>
          </w:p>
        </w:tc>
        <w:tc>
          <w:tcPr>
            <w:tcW w:w="1134"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20</w:t>
            </w:r>
          </w:p>
        </w:tc>
        <w:tc>
          <w:tcPr>
            <w:tcW w:w="1417" w:type="dxa"/>
          </w:tcPr>
          <w:p w:rsidR="00D319A2" w:rsidRDefault="00D319A2" w:rsidP="00354615">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20000100</w:t>
            </w:r>
          </w:p>
        </w:tc>
      </w:tr>
      <w:tr w:rsidR="00D319A2" w:rsidTr="000A575A">
        <w:trPr>
          <w:ins w:id="331" w:author="x00116998" w:date="2016-05-05T14:14:00Z"/>
        </w:trPr>
        <w:tc>
          <w:tcPr>
            <w:tcW w:w="3417" w:type="dxa"/>
          </w:tcPr>
          <w:p w:rsidR="00D319A2" w:rsidRDefault="00D319A2" w:rsidP="004910C8">
            <w:pPr>
              <w:tabs>
                <w:tab w:val="left" w:pos="-720"/>
                <w:tab w:val="left" w:pos="0"/>
                <w:tab w:val="left" w:pos="720"/>
                <w:tab w:val="left" w:pos="1440"/>
                <w:tab w:val="left" w:pos="2970"/>
                <w:tab w:val="left" w:pos="3600"/>
                <w:tab w:val="left" w:pos="4320"/>
              </w:tabs>
              <w:jc w:val="left"/>
              <w:rPr>
                <w:ins w:id="332" w:author="x00116998" w:date="2016-05-05T14:14:00Z"/>
                <w:rFonts w:ascii="宋体" w:cs="宋体"/>
                <w:color w:val="000000"/>
                <w:kern w:val="0"/>
                <w:sz w:val="20"/>
                <w:szCs w:val="20"/>
              </w:rPr>
            </w:pPr>
            <w:ins w:id="333" w:author="x00116998" w:date="2016-05-05T14:14:00Z">
              <w:r w:rsidRPr="00FB7EFB">
                <w:rPr>
                  <w:rFonts w:ascii="宋体" w:cs="宋体"/>
                  <w:color w:val="000000"/>
                  <w:kern w:val="0"/>
                  <w:sz w:val="20"/>
                  <w:szCs w:val="20"/>
                </w:rPr>
                <w:t>com.huawei.android.hwpay.tv</w:t>
              </w:r>
            </w:ins>
          </w:p>
        </w:tc>
        <w:tc>
          <w:tcPr>
            <w:tcW w:w="2220" w:type="dxa"/>
          </w:tcPr>
          <w:p w:rsidR="00D319A2" w:rsidRDefault="00D319A2" w:rsidP="00EA6676">
            <w:pPr>
              <w:tabs>
                <w:tab w:val="left" w:pos="-720"/>
                <w:tab w:val="left" w:pos="0"/>
                <w:tab w:val="left" w:pos="720"/>
                <w:tab w:val="left" w:pos="1440"/>
                <w:tab w:val="left" w:pos="2970"/>
                <w:tab w:val="left" w:pos="3600"/>
                <w:tab w:val="left" w:pos="4320"/>
              </w:tabs>
              <w:jc w:val="left"/>
              <w:rPr>
                <w:ins w:id="334" w:author="x00116998" w:date="2016-05-05T14:14:00Z"/>
                <w:rFonts w:ascii="Arial" w:hAnsi="Arial" w:cs="Arial"/>
                <w:sz w:val="18"/>
                <w:szCs w:val="18"/>
                <w:lang w:val="fr-FR"/>
              </w:rPr>
            </w:pPr>
            <w:ins w:id="335" w:author="x00116998" w:date="2016-05-05T14:15:00Z">
              <w:r w:rsidRPr="00FB7EFB">
                <w:rPr>
                  <w:rFonts w:ascii="Arial" w:hAnsi="Arial" w:cs="Arial" w:hint="eastAsia"/>
                  <w:sz w:val="18"/>
                  <w:szCs w:val="18"/>
                  <w:lang w:val="fr-FR"/>
                </w:rPr>
                <w:t>家庭产品盒子支付</w:t>
              </w:r>
            </w:ins>
          </w:p>
        </w:tc>
        <w:tc>
          <w:tcPr>
            <w:tcW w:w="1134" w:type="dxa"/>
          </w:tcPr>
          <w:p w:rsidR="00D319A2" w:rsidRDefault="00D319A2" w:rsidP="004910C8">
            <w:pPr>
              <w:tabs>
                <w:tab w:val="left" w:pos="-720"/>
                <w:tab w:val="left" w:pos="0"/>
                <w:tab w:val="left" w:pos="720"/>
                <w:tab w:val="left" w:pos="1440"/>
                <w:tab w:val="left" w:pos="2970"/>
                <w:tab w:val="left" w:pos="3600"/>
                <w:tab w:val="left" w:pos="4320"/>
              </w:tabs>
              <w:jc w:val="left"/>
              <w:rPr>
                <w:ins w:id="336" w:author="x00116998" w:date="2016-05-05T14:14:00Z"/>
                <w:rFonts w:ascii="Arial" w:hAnsi="Arial" w:cs="Arial"/>
                <w:sz w:val="18"/>
                <w:szCs w:val="18"/>
              </w:rPr>
            </w:pPr>
            <w:ins w:id="337" w:author="x00116998" w:date="2016-05-05T14:15:00Z">
              <w:r>
                <w:rPr>
                  <w:rFonts w:ascii="Arial" w:hAnsi="Arial" w:cs="Arial" w:hint="eastAsia"/>
                  <w:sz w:val="18"/>
                  <w:szCs w:val="18"/>
                </w:rPr>
                <w:t>20</w:t>
              </w:r>
            </w:ins>
          </w:p>
        </w:tc>
        <w:tc>
          <w:tcPr>
            <w:tcW w:w="1417" w:type="dxa"/>
          </w:tcPr>
          <w:p w:rsidR="00D319A2" w:rsidRDefault="00D319A2" w:rsidP="00FB7EFB">
            <w:pPr>
              <w:tabs>
                <w:tab w:val="left" w:pos="-720"/>
                <w:tab w:val="left" w:pos="0"/>
                <w:tab w:val="left" w:pos="720"/>
                <w:tab w:val="left" w:pos="1440"/>
                <w:tab w:val="left" w:pos="2970"/>
                <w:tab w:val="left" w:pos="3600"/>
                <w:tab w:val="left" w:pos="4320"/>
              </w:tabs>
              <w:jc w:val="left"/>
              <w:rPr>
                <w:ins w:id="338" w:author="x00116998" w:date="2016-05-05T14:14:00Z"/>
                <w:rFonts w:ascii="Arial" w:hAnsi="Arial" w:cs="Arial"/>
                <w:sz w:val="18"/>
                <w:szCs w:val="18"/>
                <w:lang w:val="fr-FR"/>
              </w:rPr>
            </w:pPr>
            <w:ins w:id="339" w:author="x00116998" w:date="2016-05-05T14:15:00Z">
              <w:r>
                <w:rPr>
                  <w:rFonts w:ascii="Arial" w:hAnsi="Arial" w:cs="Arial" w:hint="eastAsia"/>
                  <w:sz w:val="18"/>
                  <w:szCs w:val="18"/>
                  <w:lang w:val="fr-FR"/>
                </w:rPr>
                <w:t>20000200</w:t>
              </w:r>
            </w:ins>
          </w:p>
        </w:tc>
      </w:tr>
      <w:tr w:rsidR="00D319A2" w:rsidTr="000A575A">
        <w:tc>
          <w:tcPr>
            <w:tcW w:w="3417" w:type="dxa"/>
          </w:tcPr>
          <w:p w:rsidR="00D319A2" w:rsidRPr="000126EF" w:rsidRDefault="00D319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color w:val="000000"/>
                <w:kern w:val="0"/>
                <w:sz w:val="20"/>
                <w:szCs w:val="20"/>
              </w:rPr>
              <w:t>com.huawei.android.sns</w:t>
            </w:r>
          </w:p>
        </w:tc>
        <w:tc>
          <w:tcPr>
            <w:tcW w:w="2220" w:type="dxa"/>
          </w:tcPr>
          <w:p w:rsidR="00D319A2" w:rsidRDefault="00D319A2" w:rsidP="00EA6676">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Arial" w:hAnsi="Arial" w:cs="Arial" w:hint="eastAsia"/>
                <w:sz w:val="18"/>
                <w:szCs w:val="18"/>
                <w:lang w:val="fr-FR"/>
              </w:rPr>
              <w:t>终端云</w:t>
            </w:r>
            <w:r>
              <w:rPr>
                <w:rFonts w:ascii="宋体" w:cs="宋体" w:hint="eastAsia"/>
                <w:color w:val="000000"/>
                <w:kern w:val="0"/>
                <w:sz w:val="20"/>
                <w:szCs w:val="20"/>
              </w:rPr>
              <w:t>SNS</w:t>
            </w:r>
          </w:p>
        </w:tc>
        <w:tc>
          <w:tcPr>
            <w:tcW w:w="1134"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rPr>
              <w:t>21</w:t>
            </w:r>
          </w:p>
        </w:tc>
        <w:tc>
          <w:tcPr>
            <w:tcW w:w="1417"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21000000</w:t>
            </w:r>
          </w:p>
        </w:tc>
      </w:tr>
      <w:tr w:rsidR="00D319A2" w:rsidTr="000A575A">
        <w:tc>
          <w:tcPr>
            <w:tcW w:w="3417" w:type="dxa"/>
          </w:tcPr>
          <w:p w:rsidR="00D319A2" w:rsidRDefault="00D319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暂无</w:t>
            </w:r>
          </w:p>
        </w:tc>
        <w:tc>
          <w:tcPr>
            <w:tcW w:w="2220" w:type="dxa"/>
          </w:tcPr>
          <w:p w:rsidR="00D319A2" w:rsidRDefault="00D319A2" w:rsidP="00EA6676">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Verdana" w:hAnsi="Verdana"/>
                <w:kern w:val="0"/>
                <w:sz w:val="18"/>
                <w:szCs w:val="18"/>
                <w:lang w:val="fr-FR"/>
              </w:rPr>
              <w:t>E</w:t>
            </w:r>
            <w:r>
              <w:rPr>
                <w:rFonts w:ascii="Verdana" w:hAnsi="Verdana" w:hint="eastAsia"/>
                <w:kern w:val="0"/>
                <w:sz w:val="18"/>
                <w:szCs w:val="18"/>
                <w:lang w:val="fr-FR"/>
              </w:rPr>
              <w:t>motion</w:t>
            </w:r>
            <w:r>
              <w:rPr>
                <w:rFonts w:ascii="Verdana" w:hAnsi="Verdana" w:hint="eastAsia"/>
                <w:kern w:val="0"/>
                <w:sz w:val="18"/>
                <w:szCs w:val="18"/>
                <w:lang w:val="fr-FR"/>
              </w:rPr>
              <w:t>论坛</w:t>
            </w:r>
          </w:p>
        </w:tc>
        <w:tc>
          <w:tcPr>
            <w:tcW w:w="1134"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22</w:t>
            </w:r>
          </w:p>
        </w:tc>
        <w:tc>
          <w:tcPr>
            <w:tcW w:w="1417"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22000000</w:t>
            </w:r>
          </w:p>
        </w:tc>
      </w:tr>
      <w:tr w:rsidR="00D319A2" w:rsidTr="000A575A">
        <w:tc>
          <w:tcPr>
            <w:tcW w:w="3417" w:type="dxa"/>
          </w:tcPr>
          <w:p w:rsidR="00D319A2" w:rsidRDefault="00D319A2" w:rsidP="000B7355">
            <w:pPr>
              <w:tabs>
                <w:tab w:val="left" w:pos="-720"/>
                <w:tab w:val="left" w:pos="0"/>
                <w:tab w:val="left" w:pos="720"/>
                <w:tab w:val="left" w:pos="1440"/>
                <w:tab w:val="left" w:pos="2970"/>
                <w:tab w:val="left" w:pos="3600"/>
                <w:tab w:val="left" w:pos="4320"/>
              </w:tabs>
              <w:jc w:val="left"/>
            </w:pPr>
            <w:r>
              <w:rPr>
                <w:rFonts w:hint="eastAsia"/>
              </w:rPr>
              <w:t>com.huawei.fans</w:t>
            </w:r>
          </w:p>
        </w:tc>
        <w:tc>
          <w:tcPr>
            <w:tcW w:w="2220" w:type="dxa"/>
          </w:tcPr>
          <w:p w:rsidR="00D319A2" w:rsidRDefault="00D319A2" w:rsidP="00EA6676">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花粉客户端</w:t>
            </w:r>
          </w:p>
        </w:tc>
        <w:tc>
          <w:tcPr>
            <w:tcW w:w="1134"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22</w:t>
            </w:r>
          </w:p>
        </w:tc>
        <w:tc>
          <w:tcPr>
            <w:tcW w:w="1417"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22000001</w:t>
            </w:r>
          </w:p>
        </w:tc>
      </w:tr>
      <w:tr w:rsidR="00D319A2" w:rsidTr="000A575A">
        <w:tc>
          <w:tcPr>
            <w:tcW w:w="3417" w:type="dxa"/>
          </w:tcPr>
          <w:p w:rsidR="00D319A2" w:rsidRDefault="00D319A2" w:rsidP="004910C8">
            <w:pPr>
              <w:tabs>
                <w:tab w:val="left" w:pos="-720"/>
                <w:tab w:val="left" w:pos="0"/>
                <w:tab w:val="left" w:pos="720"/>
                <w:tab w:val="left" w:pos="1440"/>
                <w:tab w:val="left" w:pos="2970"/>
                <w:tab w:val="left" w:pos="3600"/>
                <w:tab w:val="left" w:pos="4320"/>
              </w:tabs>
              <w:jc w:val="left"/>
            </w:pPr>
          </w:p>
        </w:tc>
        <w:tc>
          <w:tcPr>
            <w:tcW w:w="2220" w:type="dxa"/>
          </w:tcPr>
          <w:p w:rsidR="00D319A2" w:rsidRDefault="00D319A2" w:rsidP="00EA6676">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宋体" w:hAnsi="宋体" w:hint="eastAsia"/>
              </w:rPr>
              <w:t>花粉服务专营店</w:t>
            </w:r>
          </w:p>
        </w:tc>
        <w:tc>
          <w:tcPr>
            <w:tcW w:w="1134"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22</w:t>
            </w:r>
          </w:p>
        </w:tc>
        <w:tc>
          <w:tcPr>
            <w:tcW w:w="1417" w:type="dxa"/>
          </w:tcPr>
          <w:p w:rsidR="00D319A2" w:rsidRDefault="00D319A2" w:rsidP="001E652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22000100</w:t>
            </w:r>
          </w:p>
        </w:tc>
      </w:tr>
      <w:tr w:rsidR="00D319A2" w:rsidTr="000A575A">
        <w:tc>
          <w:tcPr>
            <w:tcW w:w="3417" w:type="dxa"/>
          </w:tcPr>
          <w:p w:rsidR="00D319A2" w:rsidRDefault="00D319A2" w:rsidP="004910C8">
            <w:pPr>
              <w:tabs>
                <w:tab w:val="left" w:pos="-720"/>
                <w:tab w:val="left" w:pos="0"/>
                <w:tab w:val="left" w:pos="720"/>
                <w:tab w:val="left" w:pos="1440"/>
                <w:tab w:val="left" w:pos="2970"/>
                <w:tab w:val="left" w:pos="3600"/>
                <w:tab w:val="left" w:pos="4320"/>
              </w:tabs>
              <w:jc w:val="left"/>
            </w:pPr>
          </w:p>
        </w:tc>
        <w:tc>
          <w:tcPr>
            <w:tcW w:w="2220" w:type="dxa"/>
          </w:tcPr>
          <w:p w:rsidR="00D319A2" w:rsidRDefault="00D319A2" w:rsidP="00EA6676">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宋体" w:hAnsi="宋体" w:hint="eastAsia"/>
              </w:rPr>
              <w:t>花粉服务高校</w:t>
            </w:r>
          </w:p>
        </w:tc>
        <w:tc>
          <w:tcPr>
            <w:tcW w:w="1134"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22</w:t>
            </w:r>
          </w:p>
        </w:tc>
        <w:tc>
          <w:tcPr>
            <w:tcW w:w="1417" w:type="dxa"/>
          </w:tcPr>
          <w:p w:rsidR="00D319A2" w:rsidRDefault="00D319A2" w:rsidP="001E652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22000101</w:t>
            </w:r>
          </w:p>
        </w:tc>
      </w:tr>
      <w:tr w:rsidR="00D319A2" w:rsidTr="000A575A">
        <w:tc>
          <w:tcPr>
            <w:tcW w:w="3417" w:type="dxa"/>
          </w:tcPr>
          <w:p w:rsidR="00D319A2" w:rsidRDefault="00D319A2" w:rsidP="004910C8">
            <w:pPr>
              <w:tabs>
                <w:tab w:val="left" w:pos="-720"/>
                <w:tab w:val="left" w:pos="0"/>
                <w:tab w:val="left" w:pos="720"/>
                <w:tab w:val="left" w:pos="1440"/>
                <w:tab w:val="left" w:pos="2970"/>
                <w:tab w:val="left" w:pos="3600"/>
                <w:tab w:val="left" w:pos="4320"/>
              </w:tabs>
              <w:jc w:val="left"/>
            </w:pPr>
          </w:p>
        </w:tc>
        <w:tc>
          <w:tcPr>
            <w:tcW w:w="2220" w:type="dxa"/>
          </w:tcPr>
          <w:p w:rsidR="00D319A2" w:rsidRDefault="00D319A2" w:rsidP="00EA6676">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宋体" w:hAnsi="宋体" w:hint="eastAsia"/>
              </w:rPr>
              <w:t>花粉高校</w:t>
            </w:r>
          </w:p>
        </w:tc>
        <w:tc>
          <w:tcPr>
            <w:tcW w:w="1134"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22</w:t>
            </w:r>
          </w:p>
        </w:tc>
        <w:tc>
          <w:tcPr>
            <w:tcW w:w="1417" w:type="dxa"/>
          </w:tcPr>
          <w:p w:rsidR="00D319A2" w:rsidRDefault="00D319A2" w:rsidP="001E652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22000102</w:t>
            </w:r>
          </w:p>
        </w:tc>
      </w:tr>
      <w:tr w:rsidR="00D319A2" w:rsidTr="000A575A">
        <w:tc>
          <w:tcPr>
            <w:tcW w:w="3417" w:type="dxa"/>
          </w:tcPr>
          <w:p w:rsidR="00D319A2" w:rsidRDefault="00D319A2" w:rsidP="004910C8">
            <w:pPr>
              <w:tabs>
                <w:tab w:val="left" w:pos="-720"/>
                <w:tab w:val="left" w:pos="0"/>
                <w:tab w:val="left" w:pos="720"/>
                <w:tab w:val="left" w:pos="1440"/>
                <w:tab w:val="left" w:pos="2970"/>
                <w:tab w:val="left" w:pos="3600"/>
                <w:tab w:val="left" w:pos="4320"/>
              </w:tabs>
              <w:jc w:val="left"/>
            </w:pPr>
          </w:p>
        </w:tc>
        <w:tc>
          <w:tcPr>
            <w:tcW w:w="2220" w:type="dxa"/>
          </w:tcPr>
          <w:p w:rsidR="00D319A2" w:rsidRDefault="00D319A2" w:rsidP="00EA6676">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宋体" w:hAnsi="宋体" w:hint="eastAsia"/>
              </w:rPr>
              <w:t>花粉同城</w:t>
            </w:r>
          </w:p>
        </w:tc>
        <w:tc>
          <w:tcPr>
            <w:tcW w:w="1134"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22</w:t>
            </w:r>
          </w:p>
        </w:tc>
        <w:tc>
          <w:tcPr>
            <w:tcW w:w="1417" w:type="dxa"/>
          </w:tcPr>
          <w:p w:rsidR="00D319A2" w:rsidRDefault="00D319A2" w:rsidP="001E652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22000103</w:t>
            </w:r>
          </w:p>
        </w:tc>
      </w:tr>
      <w:tr w:rsidR="00D319A2" w:rsidTr="000A575A">
        <w:trPr>
          <w:ins w:id="340" w:author="x00116998" w:date="2016-04-23T14:14:00Z"/>
        </w:trPr>
        <w:tc>
          <w:tcPr>
            <w:tcW w:w="3417" w:type="dxa"/>
          </w:tcPr>
          <w:p w:rsidR="00D319A2" w:rsidRDefault="00D319A2" w:rsidP="004910C8">
            <w:pPr>
              <w:tabs>
                <w:tab w:val="left" w:pos="-720"/>
                <w:tab w:val="left" w:pos="0"/>
                <w:tab w:val="left" w:pos="720"/>
                <w:tab w:val="left" w:pos="1440"/>
                <w:tab w:val="left" w:pos="2970"/>
                <w:tab w:val="left" w:pos="3600"/>
                <w:tab w:val="left" w:pos="4320"/>
              </w:tabs>
              <w:jc w:val="left"/>
              <w:rPr>
                <w:ins w:id="341" w:author="x00116998" w:date="2016-04-23T14:14:00Z"/>
              </w:rPr>
            </w:pPr>
          </w:p>
        </w:tc>
        <w:tc>
          <w:tcPr>
            <w:tcW w:w="2220" w:type="dxa"/>
          </w:tcPr>
          <w:p w:rsidR="00D319A2" w:rsidRDefault="00D319A2" w:rsidP="00EA6676">
            <w:pPr>
              <w:tabs>
                <w:tab w:val="left" w:pos="-720"/>
                <w:tab w:val="left" w:pos="0"/>
                <w:tab w:val="left" w:pos="720"/>
                <w:tab w:val="left" w:pos="1440"/>
                <w:tab w:val="left" w:pos="2970"/>
                <w:tab w:val="left" w:pos="3600"/>
                <w:tab w:val="left" w:pos="4320"/>
              </w:tabs>
              <w:jc w:val="left"/>
              <w:rPr>
                <w:ins w:id="342" w:author="x00116998" w:date="2016-04-23T14:14:00Z"/>
                <w:rFonts w:ascii="Verdana" w:hAnsi="Verdana"/>
                <w:kern w:val="0"/>
                <w:sz w:val="18"/>
                <w:szCs w:val="18"/>
                <w:lang w:val="fr-FR"/>
              </w:rPr>
            </w:pPr>
            <w:ins w:id="343" w:author="x00116998" w:date="2016-04-23T14:14:00Z">
              <w:r>
                <w:rPr>
                  <w:rFonts w:ascii="Verdana" w:hAnsi="Verdana" w:hint="eastAsia"/>
                  <w:kern w:val="0"/>
                  <w:sz w:val="18"/>
                  <w:szCs w:val="18"/>
                  <w:lang w:val="fr-FR"/>
                </w:rPr>
                <w:t>花粉论坛</w:t>
              </w:r>
              <w:r>
                <w:rPr>
                  <w:rFonts w:ascii="Verdana" w:hAnsi="Verdana" w:hint="eastAsia"/>
                  <w:kern w:val="0"/>
                  <w:sz w:val="18"/>
                  <w:szCs w:val="18"/>
                  <w:lang w:val="fr-FR"/>
                </w:rPr>
                <w:t>WAP</w:t>
              </w:r>
            </w:ins>
          </w:p>
        </w:tc>
        <w:tc>
          <w:tcPr>
            <w:tcW w:w="1134" w:type="dxa"/>
          </w:tcPr>
          <w:p w:rsidR="00D319A2" w:rsidRDefault="00D319A2" w:rsidP="004910C8">
            <w:pPr>
              <w:tabs>
                <w:tab w:val="left" w:pos="-720"/>
                <w:tab w:val="left" w:pos="0"/>
                <w:tab w:val="left" w:pos="720"/>
                <w:tab w:val="left" w:pos="1440"/>
                <w:tab w:val="left" w:pos="2970"/>
                <w:tab w:val="left" w:pos="3600"/>
                <w:tab w:val="left" w:pos="4320"/>
              </w:tabs>
              <w:jc w:val="left"/>
              <w:rPr>
                <w:ins w:id="344" w:author="x00116998" w:date="2016-04-23T14:14:00Z"/>
                <w:rFonts w:ascii="Arial" w:hAnsi="Arial" w:cs="Arial"/>
                <w:sz w:val="18"/>
                <w:szCs w:val="18"/>
              </w:rPr>
            </w:pPr>
            <w:ins w:id="345" w:author="x00116998" w:date="2016-04-23T14:14:00Z">
              <w:r>
                <w:rPr>
                  <w:rFonts w:ascii="Arial" w:hAnsi="Arial" w:cs="Arial" w:hint="eastAsia"/>
                  <w:sz w:val="18"/>
                  <w:szCs w:val="18"/>
                </w:rPr>
                <w:t>22</w:t>
              </w:r>
            </w:ins>
          </w:p>
        </w:tc>
        <w:tc>
          <w:tcPr>
            <w:tcW w:w="1417" w:type="dxa"/>
          </w:tcPr>
          <w:p w:rsidR="00D319A2" w:rsidRDefault="00D319A2" w:rsidP="004910C8">
            <w:pPr>
              <w:tabs>
                <w:tab w:val="left" w:pos="-720"/>
                <w:tab w:val="left" w:pos="0"/>
                <w:tab w:val="left" w:pos="720"/>
                <w:tab w:val="left" w:pos="1440"/>
                <w:tab w:val="left" w:pos="2970"/>
                <w:tab w:val="left" w:pos="3600"/>
                <w:tab w:val="left" w:pos="4320"/>
              </w:tabs>
              <w:jc w:val="left"/>
              <w:rPr>
                <w:ins w:id="346" w:author="x00116998" w:date="2016-04-23T14:14:00Z"/>
                <w:rFonts w:ascii="Arial" w:hAnsi="Arial" w:cs="Arial"/>
                <w:sz w:val="18"/>
                <w:szCs w:val="18"/>
                <w:lang w:val="fr-FR"/>
              </w:rPr>
            </w:pPr>
            <w:ins w:id="347" w:author="x00116998" w:date="2016-04-23T14:14:00Z">
              <w:r>
                <w:rPr>
                  <w:rFonts w:ascii="Arial" w:hAnsi="Arial" w:cs="Arial" w:hint="eastAsia"/>
                  <w:sz w:val="18"/>
                  <w:szCs w:val="18"/>
                  <w:lang w:val="fr-FR"/>
                </w:rPr>
                <w:t>22000104</w:t>
              </w:r>
            </w:ins>
          </w:p>
        </w:tc>
      </w:tr>
      <w:tr w:rsidR="00B31AA8" w:rsidTr="000A575A">
        <w:trPr>
          <w:ins w:id="348" w:author="x00116998" w:date="2016-09-10T09:37:00Z"/>
        </w:trPr>
        <w:tc>
          <w:tcPr>
            <w:tcW w:w="3417" w:type="dxa"/>
          </w:tcPr>
          <w:p w:rsidR="00B31AA8" w:rsidRDefault="00B31AA8" w:rsidP="004910C8">
            <w:pPr>
              <w:tabs>
                <w:tab w:val="left" w:pos="-720"/>
                <w:tab w:val="left" w:pos="0"/>
                <w:tab w:val="left" w:pos="720"/>
                <w:tab w:val="left" w:pos="1440"/>
                <w:tab w:val="left" w:pos="2970"/>
                <w:tab w:val="left" w:pos="3600"/>
                <w:tab w:val="left" w:pos="4320"/>
              </w:tabs>
              <w:jc w:val="left"/>
              <w:rPr>
                <w:ins w:id="349" w:author="x00116998" w:date="2016-09-10T09:37:00Z"/>
              </w:rPr>
            </w:pPr>
            <w:ins w:id="350" w:author="x00116998" w:date="2016-09-10T09:37:00Z">
              <w:r w:rsidRPr="00B31AA8">
                <w:t>com.huawei.huaweiclub</w:t>
              </w:r>
            </w:ins>
          </w:p>
        </w:tc>
        <w:tc>
          <w:tcPr>
            <w:tcW w:w="2220" w:type="dxa"/>
          </w:tcPr>
          <w:p w:rsidR="00B31AA8" w:rsidRDefault="00B31AA8" w:rsidP="00EA6676">
            <w:pPr>
              <w:tabs>
                <w:tab w:val="left" w:pos="-720"/>
                <w:tab w:val="left" w:pos="0"/>
                <w:tab w:val="left" w:pos="720"/>
                <w:tab w:val="left" w:pos="1440"/>
                <w:tab w:val="left" w:pos="2970"/>
                <w:tab w:val="left" w:pos="3600"/>
                <w:tab w:val="left" w:pos="4320"/>
              </w:tabs>
              <w:jc w:val="left"/>
              <w:rPr>
                <w:ins w:id="351" w:author="x00116998" w:date="2016-09-10T09:37:00Z"/>
                <w:rFonts w:ascii="Verdana" w:hAnsi="Verdana" w:hint="eastAsia"/>
                <w:kern w:val="0"/>
                <w:sz w:val="18"/>
                <w:szCs w:val="18"/>
                <w:lang w:val="fr-FR"/>
              </w:rPr>
            </w:pPr>
            <w:ins w:id="352" w:author="x00116998" w:date="2016-09-10T09:38:00Z">
              <w:r>
                <w:rPr>
                  <w:rFonts w:ascii="Verdana" w:hAnsi="Verdana" w:hint="eastAsia"/>
                  <w:kern w:val="0"/>
                  <w:sz w:val="18"/>
                  <w:szCs w:val="18"/>
                  <w:lang w:val="fr-FR"/>
                </w:rPr>
                <w:t>华英汇客户端</w:t>
              </w:r>
            </w:ins>
          </w:p>
        </w:tc>
        <w:tc>
          <w:tcPr>
            <w:tcW w:w="1134" w:type="dxa"/>
          </w:tcPr>
          <w:p w:rsidR="00B31AA8" w:rsidRDefault="00B31AA8" w:rsidP="004910C8">
            <w:pPr>
              <w:tabs>
                <w:tab w:val="left" w:pos="-720"/>
                <w:tab w:val="left" w:pos="0"/>
                <w:tab w:val="left" w:pos="720"/>
                <w:tab w:val="left" w:pos="1440"/>
                <w:tab w:val="left" w:pos="2970"/>
                <w:tab w:val="left" w:pos="3600"/>
                <w:tab w:val="left" w:pos="4320"/>
              </w:tabs>
              <w:jc w:val="left"/>
              <w:rPr>
                <w:ins w:id="353" w:author="x00116998" w:date="2016-09-10T09:37:00Z"/>
                <w:rFonts w:ascii="Arial" w:hAnsi="Arial" w:cs="Arial" w:hint="eastAsia"/>
                <w:sz w:val="18"/>
                <w:szCs w:val="18"/>
              </w:rPr>
            </w:pPr>
            <w:ins w:id="354" w:author="x00116998" w:date="2016-09-10T09:38:00Z">
              <w:r>
                <w:rPr>
                  <w:rFonts w:ascii="Arial" w:hAnsi="Arial" w:cs="Arial" w:hint="eastAsia"/>
                  <w:sz w:val="18"/>
                  <w:szCs w:val="18"/>
                </w:rPr>
                <w:t>23</w:t>
              </w:r>
            </w:ins>
          </w:p>
        </w:tc>
        <w:tc>
          <w:tcPr>
            <w:tcW w:w="1417" w:type="dxa"/>
          </w:tcPr>
          <w:p w:rsidR="00B31AA8" w:rsidRDefault="00B31AA8" w:rsidP="004910C8">
            <w:pPr>
              <w:tabs>
                <w:tab w:val="left" w:pos="-720"/>
                <w:tab w:val="left" w:pos="0"/>
                <w:tab w:val="left" w:pos="720"/>
                <w:tab w:val="left" w:pos="1440"/>
                <w:tab w:val="left" w:pos="2970"/>
                <w:tab w:val="left" w:pos="3600"/>
                <w:tab w:val="left" w:pos="4320"/>
              </w:tabs>
              <w:jc w:val="left"/>
              <w:rPr>
                <w:ins w:id="355" w:author="x00116998" w:date="2016-09-10T09:37:00Z"/>
                <w:rFonts w:ascii="Arial" w:hAnsi="Arial" w:cs="Arial" w:hint="eastAsia"/>
                <w:sz w:val="18"/>
                <w:szCs w:val="18"/>
                <w:lang w:val="fr-FR"/>
              </w:rPr>
            </w:pPr>
            <w:ins w:id="356" w:author="x00116998" w:date="2016-09-10T09:38:00Z">
              <w:r>
                <w:rPr>
                  <w:rFonts w:ascii="Arial" w:hAnsi="Arial" w:cs="Arial" w:hint="eastAsia"/>
                  <w:sz w:val="18"/>
                  <w:szCs w:val="18"/>
                  <w:lang w:val="fr-FR"/>
                </w:rPr>
                <w:t>23000000</w:t>
              </w:r>
            </w:ins>
          </w:p>
        </w:tc>
      </w:tr>
      <w:tr w:rsidR="00B31AA8" w:rsidTr="000A575A">
        <w:trPr>
          <w:ins w:id="357" w:author="x00116998" w:date="2016-09-10T09:37:00Z"/>
        </w:trPr>
        <w:tc>
          <w:tcPr>
            <w:tcW w:w="3417" w:type="dxa"/>
          </w:tcPr>
          <w:p w:rsidR="00B31AA8" w:rsidRDefault="00B31AA8" w:rsidP="004910C8">
            <w:pPr>
              <w:tabs>
                <w:tab w:val="left" w:pos="-720"/>
                <w:tab w:val="left" w:pos="0"/>
                <w:tab w:val="left" w:pos="720"/>
                <w:tab w:val="left" w:pos="1440"/>
                <w:tab w:val="left" w:pos="2970"/>
                <w:tab w:val="left" w:pos="3600"/>
                <w:tab w:val="left" w:pos="4320"/>
              </w:tabs>
              <w:jc w:val="left"/>
              <w:rPr>
                <w:ins w:id="358" w:author="x00116998" w:date="2016-09-10T09:37:00Z"/>
              </w:rPr>
            </w:pPr>
          </w:p>
        </w:tc>
        <w:tc>
          <w:tcPr>
            <w:tcW w:w="2220" w:type="dxa"/>
          </w:tcPr>
          <w:p w:rsidR="00B31AA8" w:rsidRDefault="00B31AA8" w:rsidP="00EA6676">
            <w:pPr>
              <w:tabs>
                <w:tab w:val="left" w:pos="-720"/>
                <w:tab w:val="left" w:pos="0"/>
                <w:tab w:val="left" w:pos="720"/>
                <w:tab w:val="left" w:pos="1440"/>
                <w:tab w:val="left" w:pos="2970"/>
                <w:tab w:val="left" w:pos="3600"/>
                <w:tab w:val="left" w:pos="4320"/>
              </w:tabs>
              <w:jc w:val="left"/>
              <w:rPr>
                <w:ins w:id="359" w:author="x00116998" w:date="2016-09-10T09:37:00Z"/>
                <w:rFonts w:ascii="Verdana" w:hAnsi="Verdana" w:hint="eastAsia"/>
                <w:kern w:val="0"/>
                <w:sz w:val="18"/>
                <w:szCs w:val="18"/>
                <w:lang w:val="fr-FR"/>
              </w:rPr>
            </w:pPr>
            <w:ins w:id="360" w:author="x00116998" w:date="2016-09-10T09:38:00Z">
              <w:r>
                <w:rPr>
                  <w:rFonts w:ascii="Verdana" w:hAnsi="Verdana" w:hint="eastAsia"/>
                  <w:kern w:val="0"/>
                  <w:sz w:val="18"/>
                  <w:szCs w:val="18"/>
                  <w:lang w:val="fr-FR"/>
                </w:rPr>
                <w:t>华英汇</w:t>
              </w:r>
              <w:r>
                <w:rPr>
                  <w:rFonts w:ascii="Verdana" w:hAnsi="Verdana" w:hint="eastAsia"/>
                  <w:kern w:val="0"/>
                  <w:sz w:val="18"/>
                  <w:szCs w:val="18"/>
                  <w:lang w:val="fr-FR"/>
                </w:rPr>
                <w:t>portal</w:t>
              </w:r>
            </w:ins>
          </w:p>
        </w:tc>
        <w:tc>
          <w:tcPr>
            <w:tcW w:w="1134" w:type="dxa"/>
          </w:tcPr>
          <w:p w:rsidR="00B31AA8" w:rsidRDefault="00B31AA8" w:rsidP="004910C8">
            <w:pPr>
              <w:tabs>
                <w:tab w:val="left" w:pos="-720"/>
                <w:tab w:val="left" w:pos="0"/>
                <w:tab w:val="left" w:pos="720"/>
                <w:tab w:val="left" w:pos="1440"/>
                <w:tab w:val="left" w:pos="2970"/>
                <w:tab w:val="left" w:pos="3600"/>
                <w:tab w:val="left" w:pos="4320"/>
              </w:tabs>
              <w:jc w:val="left"/>
              <w:rPr>
                <w:ins w:id="361" w:author="x00116998" w:date="2016-09-10T09:37:00Z"/>
                <w:rFonts w:ascii="Arial" w:hAnsi="Arial" w:cs="Arial" w:hint="eastAsia"/>
                <w:sz w:val="18"/>
                <w:szCs w:val="18"/>
              </w:rPr>
            </w:pPr>
            <w:ins w:id="362" w:author="x00116998" w:date="2016-09-10T09:38:00Z">
              <w:r>
                <w:rPr>
                  <w:rFonts w:ascii="Arial" w:hAnsi="Arial" w:cs="Arial" w:hint="eastAsia"/>
                  <w:sz w:val="18"/>
                  <w:szCs w:val="18"/>
                </w:rPr>
                <w:t>23</w:t>
              </w:r>
            </w:ins>
          </w:p>
        </w:tc>
        <w:tc>
          <w:tcPr>
            <w:tcW w:w="1417" w:type="dxa"/>
          </w:tcPr>
          <w:p w:rsidR="00B31AA8" w:rsidRDefault="00B31AA8" w:rsidP="004910C8">
            <w:pPr>
              <w:tabs>
                <w:tab w:val="left" w:pos="-720"/>
                <w:tab w:val="left" w:pos="0"/>
                <w:tab w:val="left" w:pos="720"/>
                <w:tab w:val="left" w:pos="1440"/>
                <w:tab w:val="left" w:pos="2970"/>
                <w:tab w:val="left" w:pos="3600"/>
                <w:tab w:val="left" w:pos="4320"/>
              </w:tabs>
              <w:jc w:val="left"/>
              <w:rPr>
                <w:ins w:id="363" w:author="x00116998" w:date="2016-09-10T09:37:00Z"/>
                <w:rFonts w:ascii="Arial" w:hAnsi="Arial" w:cs="Arial" w:hint="eastAsia"/>
                <w:sz w:val="18"/>
                <w:szCs w:val="18"/>
                <w:lang w:val="fr-FR"/>
              </w:rPr>
            </w:pPr>
            <w:ins w:id="364" w:author="x00116998" w:date="2016-09-10T09:38:00Z">
              <w:r>
                <w:rPr>
                  <w:rFonts w:ascii="Arial" w:hAnsi="Arial" w:cs="Arial" w:hint="eastAsia"/>
                  <w:sz w:val="18"/>
                  <w:szCs w:val="18"/>
                  <w:lang w:val="fr-FR"/>
                </w:rPr>
                <w:t>23000001</w:t>
              </w:r>
            </w:ins>
          </w:p>
        </w:tc>
      </w:tr>
      <w:tr w:rsidR="00D319A2" w:rsidTr="000A575A">
        <w:tc>
          <w:tcPr>
            <w:tcW w:w="3417" w:type="dxa"/>
          </w:tcPr>
          <w:p w:rsidR="00D319A2" w:rsidRDefault="00D319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t>com.android.mediacenter</w:t>
            </w:r>
          </w:p>
        </w:tc>
        <w:tc>
          <w:tcPr>
            <w:tcW w:w="2220" w:type="dxa"/>
          </w:tcPr>
          <w:p w:rsidR="00D319A2" w:rsidRDefault="00D319A2" w:rsidP="00EA6676">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music+</w:t>
            </w:r>
          </w:p>
        </w:tc>
        <w:tc>
          <w:tcPr>
            <w:tcW w:w="1134"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24</w:t>
            </w:r>
          </w:p>
        </w:tc>
        <w:tc>
          <w:tcPr>
            <w:tcW w:w="1417" w:type="dxa"/>
          </w:tcPr>
          <w:p w:rsidR="00D319A2" w:rsidRDefault="00D319A2" w:rsidP="004910C8">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24000000</w:t>
            </w:r>
          </w:p>
        </w:tc>
      </w:tr>
      <w:tr w:rsidR="00D319A2" w:rsidTr="000A575A">
        <w:tc>
          <w:tcPr>
            <w:tcW w:w="3417" w:type="dxa"/>
          </w:tcPr>
          <w:p w:rsidR="00D319A2" w:rsidRDefault="00D319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暂无</w:t>
            </w:r>
          </w:p>
        </w:tc>
        <w:tc>
          <w:tcPr>
            <w:tcW w:w="2220" w:type="dxa"/>
          </w:tcPr>
          <w:p w:rsidR="00D319A2" w:rsidRDefault="00D319A2" w:rsidP="00EA6676">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花粉社区（终端）</w:t>
            </w:r>
          </w:p>
        </w:tc>
        <w:tc>
          <w:tcPr>
            <w:tcW w:w="1134" w:type="dxa"/>
          </w:tcPr>
          <w:p w:rsidR="00D319A2" w:rsidRDefault="00D319A2" w:rsidP="003D4FF7">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25</w:t>
            </w:r>
          </w:p>
        </w:tc>
        <w:tc>
          <w:tcPr>
            <w:tcW w:w="1417" w:type="dxa"/>
          </w:tcPr>
          <w:p w:rsidR="00D319A2" w:rsidRDefault="00D319A2" w:rsidP="003D4FF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25000000</w:t>
            </w:r>
          </w:p>
        </w:tc>
      </w:tr>
      <w:tr w:rsidR="00D319A2" w:rsidTr="000A575A">
        <w:tc>
          <w:tcPr>
            <w:tcW w:w="3417" w:type="dxa"/>
          </w:tcPr>
          <w:p w:rsidR="00D319A2" w:rsidRDefault="00D319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暂无</w:t>
            </w:r>
          </w:p>
        </w:tc>
        <w:tc>
          <w:tcPr>
            <w:tcW w:w="2220" w:type="dxa"/>
          </w:tcPr>
          <w:p w:rsidR="00D319A2" w:rsidRDefault="00D319A2" w:rsidP="00EA6676">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电商</w:t>
            </w:r>
            <w:r>
              <w:rPr>
                <w:rFonts w:ascii="Verdana" w:hAnsi="Verdana" w:hint="eastAsia"/>
                <w:kern w:val="0"/>
                <w:sz w:val="18"/>
                <w:szCs w:val="18"/>
                <w:lang w:val="fr-FR"/>
              </w:rPr>
              <w:t>Portal</w:t>
            </w:r>
          </w:p>
        </w:tc>
        <w:tc>
          <w:tcPr>
            <w:tcW w:w="1134" w:type="dxa"/>
          </w:tcPr>
          <w:p w:rsidR="00D319A2" w:rsidRDefault="00D319A2" w:rsidP="003D4FF7">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417" w:type="dxa"/>
          </w:tcPr>
          <w:p w:rsidR="00D319A2" w:rsidRDefault="00D319A2" w:rsidP="003D4FF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26000000</w:t>
            </w:r>
          </w:p>
        </w:tc>
      </w:tr>
      <w:tr w:rsidR="00D319A2" w:rsidTr="000A575A">
        <w:tc>
          <w:tcPr>
            <w:tcW w:w="3417" w:type="dxa"/>
          </w:tcPr>
          <w:p w:rsidR="00D319A2" w:rsidRDefault="00D319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220" w:type="dxa"/>
          </w:tcPr>
          <w:p w:rsidR="00D319A2" w:rsidRDefault="00D319A2" w:rsidP="00EA6676">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电商预约后台注册</w:t>
            </w:r>
          </w:p>
        </w:tc>
        <w:tc>
          <w:tcPr>
            <w:tcW w:w="1134" w:type="dxa"/>
          </w:tcPr>
          <w:p w:rsidR="00D319A2" w:rsidRDefault="00D319A2" w:rsidP="003D4FF7">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417" w:type="dxa"/>
          </w:tcPr>
          <w:p w:rsidR="00D319A2" w:rsidRDefault="00D319A2" w:rsidP="003D4FF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26000001</w:t>
            </w:r>
          </w:p>
        </w:tc>
      </w:tr>
      <w:tr w:rsidR="00D319A2" w:rsidTr="000A575A">
        <w:tc>
          <w:tcPr>
            <w:tcW w:w="3417" w:type="dxa"/>
          </w:tcPr>
          <w:p w:rsidR="00D319A2" w:rsidRDefault="00D319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220" w:type="dxa"/>
          </w:tcPr>
          <w:p w:rsidR="00D319A2" w:rsidRDefault="00D319A2"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电商</w:t>
            </w:r>
            <w:r>
              <w:rPr>
                <w:rFonts w:ascii="Verdana" w:hAnsi="Verdana" w:hint="eastAsia"/>
                <w:kern w:val="0"/>
                <w:sz w:val="18"/>
                <w:szCs w:val="18"/>
                <w:lang w:val="fr-FR"/>
              </w:rPr>
              <w:t>WAP</w:t>
            </w:r>
          </w:p>
        </w:tc>
        <w:tc>
          <w:tcPr>
            <w:tcW w:w="1134" w:type="dxa"/>
          </w:tcPr>
          <w:p w:rsidR="00D319A2" w:rsidRDefault="00D319A2" w:rsidP="003D4FF7">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417" w:type="dxa"/>
          </w:tcPr>
          <w:p w:rsidR="00D319A2" w:rsidRDefault="00D319A2" w:rsidP="003D4FF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26000002</w:t>
            </w:r>
          </w:p>
        </w:tc>
      </w:tr>
      <w:tr w:rsidR="00D319A2" w:rsidTr="000A575A">
        <w:tc>
          <w:tcPr>
            <w:tcW w:w="3417" w:type="dxa"/>
          </w:tcPr>
          <w:p w:rsidR="00D319A2" w:rsidRDefault="00D319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220" w:type="dxa"/>
          </w:tcPr>
          <w:p w:rsidR="00D319A2" w:rsidRDefault="00D319A2"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电商</w:t>
            </w:r>
            <w:r>
              <w:rPr>
                <w:rFonts w:ascii="Verdana" w:hAnsi="Verdana" w:hint="eastAsia"/>
                <w:kern w:val="0"/>
                <w:sz w:val="18"/>
                <w:szCs w:val="18"/>
                <w:lang w:val="fr-FR"/>
              </w:rPr>
              <w:t>WAP</w:t>
            </w:r>
            <w:r>
              <w:rPr>
                <w:rFonts w:ascii="Verdana" w:hAnsi="Verdana" w:hint="eastAsia"/>
                <w:kern w:val="0"/>
                <w:sz w:val="18"/>
                <w:szCs w:val="18"/>
                <w:lang w:val="fr-FR"/>
              </w:rPr>
              <w:t>短信登录</w:t>
            </w:r>
          </w:p>
        </w:tc>
        <w:tc>
          <w:tcPr>
            <w:tcW w:w="1134" w:type="dxa"/>
          </w:tcPr>
          <w:p w:rsidR="00D319A2" w:rsidRDefault="00D319A2" w:rsidP="003D4FF7">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417" w:type="dxa"/>
          </w:tcPr>
          <w:p w:rsidR="00D319A2" w:rsidRDefault="00D319A2" w:rsidP="003D4FF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26000003</w:t>
            </w:r>
          </w:p>
        </w:tc>
      </w:tr>
      <w:tr w:rsidR="00D319A2" w:rsidTr="000A575A">
        <w:tc>
          <w:tcPr>
            <w:tcW w:w="3417" w:type="dxa"/>
          </w:tcPr>
          <w:p w:rsidR="00D319A2" w:rsidRDefault="00D319A2" w:rsidP="00524890"/>
        </w:tc>
        <w:tc>
          <w:tcPr>
            <w:tcW w:w="2220" w:type="dxa"/>
          </w:tcPr>
          <w:p w:rsidR="00D319A2" w:rsidRPr="00524890" w:rsidRDefault="00D319A2"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电商微信</w:t>
            </w:r>
            <w:r>
              <w:rPr>
                <w:rFonts w:ascii="Verdana" w:hAnsi="Verdana" w:hint="eastAsia"/>
                <w:kern w:val="0"/>
                <w:sz w:val="18"/>
                <w:szCs w:val="18"/>
                <w:lang w:val="fr-FR"/>
              </w:rPr>
              <w:t>WAP</w:t>
            </w:r>
          </w:p>
        </w:tc>
        <w:tc>
          <w:tcPr>
            <w:tcW w:w="1134" w:type="dxa"/>
          </w:tcPr>
          <w:p w:rsidR="00D319A2" w:rsidRDefault="00D319A2"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417" w:type="dxa"/>
          </w:tcPr>
          <w:p w:rsidR="00D319A2" w:rsidRDefault="00D319A2"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26000004</w:t>
            </w:r>
          </w:p>
        </w:tc>
      </w:tr>
      <w:tr w:rsidR="00D319A2" w:rsidTr="000A575A">
        <w:tc>
          <w:tcPr>
            <w:tcW w:w="3417" w:type="dxa"/>
          </w:tcPr>
          <w:p w:rsidR="00D319A2" w:rsidRDefault="00D319A2" w:rsidP="00524890">
            <w:pPr>
              <w:rPr>
                <w:rFonts w:ascii="宋体" w:cs="宋体"/>
                <w:color w:val="000000"/>
                <w:kern w:val="0"/>
                <w:sz w:val="20"/>
                <w:szCs w:val="20"/>
              </w:rPr>
            </w:pPr>
            <w:r>
              <w:t>com.vmall.client</w:t>
            </w:r>
          </w:p>
        </w:tc>
        <w:tc>
          <w:tcPr>
            <w:tcW w:w="2220" w:type="dxa"/>
          </w:tcPr>
          <w:p w:rsidR="00D319A2" w:rsidRDefault="00D319A2"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sidRPr="00524890">
              <w:rPr>
                <w:rFonts w:ascii="Verdana" w:hAnsi="Verdana" w:hint="eastAsia"/>
                <w:kern w:val="0"/>
                <w:sz w:val="18"/>
                <w:szCs w:val="18"/>
                <w:lang w:val="fr-FR"/>
              </w:rPr>
              <w:t>华为商城客户端</w:t>
            </w:r>
          </w:p>
        </w:tc>
        <w:tc>
          <w:tcPr>
            <w:tcW w:w="1134" w:type="dxa"/>
          </w:tcPr>
          <w:p w:rsidR="00D319A2" w:rsidRDefault="00D319A2"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417" w:type="dxa"/>
          </w:tcPr>
          <w:p w:rsidR="00D319A2" w:rsidRDefault="00D319A2"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26000005</w:t>
            </w:r>
          </w:p>
        </w:tc>
      </w:tr>
      <w:tr w:rsidR="00D319A2" w:rsidTr="000A575A">
        <w:tc>
          <w:tcPr>
            <w:tcW w:w="3417" w:type="dxa"/>
          </w:tcPr>
          <w:p w:rsidR="00D319A2" w:rsidRDefault="00D319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t>com.vmall.client</w:t>
            </w:r>
          </w:p>
        </w:tc>
        <w:tc>
          <w:tcPr>
            <w:tcW w:w="2220" w:type="dxa"/>
          </w:tcPr>
          <w:p w:rsidR="00D319A2" w:rsidRDefault="00D319A2"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sidRPr="00524890">
              <w:rPr>
                <w:rFonts w:ascii="Verdana" w:hAnsi="Verdana" w:hint="eastAsia"/>
                <w:kern w:val="0"/>
                <w:sz w:val="18"/>
                <w:szCs w:val="18"/>
                <w:lang w:val="fr-FR"/>
              </w:rPr>
              <w:t>华为商城</w:t>
            </w:r>
            <w:r>
              <w:rPr>
                <w:rFonts w:ascii="Verdana" w:hAnsi="Verdana" w:hint="eastAsia"/>
                <w:kern w:val="0"/>
                <w:sz w:val="18"/>
                <w:szCs w:val="18"/>
                <w:lang w:val="fr-FR"/>
              </w:rPr>
              <w:t>海外</w:t>
            </w:r>
            <w:r w:rsidRPr="00524890">
              <w:rPr>
                <w:rFonts w:ascii="Verdana" w:hAnsi="Verdana" w:hint="eastAsia"/>
                <w:kern w:val="0"/>
                <w:sz w:val="18"/>
                <w:szCs w:val="18"/>
                <w:lang w:val="fr-FR"/>
              </w:rPr>
              <w:t>客户端</w:t>
            </w:r>
          </w:p>
        </w:tc>
        <w:tc>
          <w:tcPr>
            <w:tcW w:w="1134" w:type="dxa"/>
          </w:tcPr>
          <w:p w:rsidR="00D319A2" w:rsidRDefault="00D319A2"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417" w:type="dxa"/>
          </w:tcPr>
          <w:p w:rsidR="00D319A2" w:rsidRDefault="00D319A2" w:rsidP="00251269">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26000006</w:t>
            </w:r>
          </w:p>
        </w:tc>
      </w:tr>
      <w:tr w:rsidR="00D319A2" w:rsidTr="000A575A">
        <w:tc>
          <w:tcPr>
            <w:tcW w:w="3417" w:type="dxa"/>
          </w:tcPr>
          <w:p w:rsidR="00D319A2" w:rsidRDefault="00D319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220" w:type="dxa"/>
          </w:tcPr>
          <w:p w:rsidR="00D319A2" w:rsidRDefault="00D319A2"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华为商城</w:t>
            </w:r>
            <w:r>
              <w:rPr>
                <w:rFonts w:ascii="Verdana" w:hAnsi="Verdana" w:hint="eastAsia"/>
                <w:kern w:val="0"/>
                <w:sz w:val="18"/>
                <w:szCs w:val="18"/>
                <w:lang w:val="fr-FR"/>
              </w:rPr>
              <w:t>E5 Portal</w:t>
            </w:r>
          </w:p>
        </w:tc>
        <w:tc>
          <w:tcPr>
            <w:tcW w:w="1134" w:type="dxa"/>
          </w:tcPr>
          <w:p w:rsidR="00D319A2" w:rsidRDefault="00D319A2"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417" w:type="dxa"/>
          </w:tcPr>
          <w:p w:rsidR="00D319A2" w:rsidRDefault="00D319A2"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26000007</w:t>
            </w:r>
          </w:p>
        </w:tc>
      </w:tr>
      <w:tr w:rsidR="00D319A2" w:rsidTr="000A575A">
        <w:tc>
          <w:tcPr>
            <w:tcW w:w="3417" w:type="dxa"/>
          </w:tcPr>
          <w:p w:rsidR="00D319A2" w:rsidRDefault="00D319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220" w:type="dxa"/>
          </w:tcPr>
          <w:p w:rsidR="00D319A2" w:rsidRDefault="00D319A2"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rPr>
              <w:t>马来</w:t>
            </w:r>
            <w:r>
              <w:rPr>
                <w:rFonts w:ascii="Verdana" w:hAnsi="Verdana" w:hint="eastAsia"/>
                <w:kern w:val="0"/>
                <w:sz w:val="18"/>
                <w:szCs w:val="18"/>
                <w:lang w:val="fr-FR"/>
              </w:rPr>
              <w:t>电商</w:t>
            </w:r>
            <w:r>
              <w:rPr>
                <w:rFonts w:ascii="Verdana" w:hAnsi="Verdana" w:hint="eastAsia"/>
                <w:kern w:val="0"/>
                <w:sz w:val="18"/>
                <w:szCs w:val="18"/>
                <w:lang w:val="fr-FR"/>
              </w:rPr>
              <w:t>Portal</w:t>
            </w:r>
          </w:p>
        </w:tc>
        <w:tc>
          <w:tcPr>
            <w:tcW w:w="1134" w:type="dxa"/>
          </w:tcPr>
          <w:p w:rsidR="00D319A2" w:rsidRDefault="00D319A2"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417" w:type="dxa"/>
          </w:tcPr>
          <w:p w:rsidR="00D319A2" w:rsidRDefault="00D319A2" w:rsidP="00B57300">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26000008</w:t>
            </w:r>
          </w:p>
        </w:tc>
      </w:tr>
      <w:tr w:rsidR="00D319A2" w:rsidTr="000A575A">
        <w:tc>
          <w:tcPr>
            <w:tcW w:w="3417" w:type="dxa"/>
          </w:tcPr>
          <w:p w:rsidR="00D319A2" w:rsidRDefault="00D319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220" w:type="dxa"/>
          </w:tcPr>
          <w:p w:rsidR="00D319A2" w:rsidRDefault="00D319A2"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rPr>
              <w:t>新加坡</w:t>
            </w:r>
            <w:r>
              <w:rPr>
                <w:rFonts w:ascii="Verdana" w:hAnsi="Verdana" w:hint="eastAsia"/>
                <w:kern w:val="0"/>
                <w:sz w:val="18"/>
                <w:szCs w:val="18"/>
                <w:lang w:val="fr-FR"/>
              </w:rPr>
              <w:t>电商</w:t>
            </w:r>
            <w:r>
              <w:rPr>
                <w:rFonts w:ascii="Verdana" w:hAnsi="Verdana" w:hint="eastAsia"/>
                <w:kern w:val="0"/>
                <w:sz w:val="18"/>
                <w:szCs w:val="18"/>
                <w:lang w:val="fr-FR"/>
              </w:rPr>
              <w:t>Portal</w:t>
            </w:r>
          </w:p>
        </w:tc>
        <w:tc>
          <w:tcPr>
            <w:tcW w:w="1134" w:type="dxa"/>
          </w:tcPr>
          <w:p w:rsidR="00D319A2" w:rsidRDefault="00D319A2"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417" w:type="dxa"/>
          </w:tcPr>
          <w:p w:rsidR="00D319A2" w:rsidRDefault="00D319A2"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26000009</w:t>
            </w:r>
          </w:p>
        </w:tc>
      </w:tr>
      <w:tr w:rsidR="00D319A2" w:rsidTr="000A575A">
        <w:tc>
          <w:tcPr>
            <w:tcW w:w="3417" w:type="dxa"/>
          </w:tcPr>
          <w:p w:rsidR="00D319A2" w:rsidRDefault="00D319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Arial" w:hAnsi="Arial" w:cs="Arial"/>
                <w:sz w:val="20"/>
                <w:szCs w:val="20"/>
              </w:rPr>
              <w:t>com.vmall.globalclient</w:t>
            </w:r>
          </w:p>
        </w:tc>
        <w:tc>
          <w:tcPr>
            <w:tcW w:w="2220" w:type="dxa"/>
          </w:tcPr>
          <w:p w:rsidR="00D319A2" w:rsidRDefault="00D319A2" w:rsidP="00737071">
            <w:pPr>
              <w:tabs>
                <w:tab w:val="left" w:pos="-720"/>
                <w:tab w:val="left" w:pos="0"/>
                <w:tab w:val="left" w:pos="720"/>
                <w:tab w:val="left" w:pos="1440"/>
                <w:tab w:val="left" w:pos="2970"/>
                <w:tab w:val="left" w:pos="3600"/>
                <w:tab w:val="left" w:pos="4320"/>
              </w:tabs>
              <w:jc w:val="left"/>
              <w:rPr>
                <w:rFonts w:ascii="Verdana" w:hAnsi="Verdana" w:cs="Verdana"/>
                <w:sz w:val="18"/>
                <w:szCs w:val="18"/>
                <w:lang w:val="fr-FR"/>
              </w:rPr>
            </w:pPr>
            <w:r w:rsidRPr="00524890">
              <w:rPr>
                <w:rFonts w:ascii="Verdana" w:hAnsi="Verdana" w:hint="eastAsia"/>
                <w:kern w:val="0"/>
                <w:sz w:val="18"/>
                <w:szCs w:val="18"/>
                <w:lang w:val="fr-FR"/>
              </w:rPr>
              <w:t>华为商城</w:t>
            </w:r>
            <w:r>
              <w:rPr>
                <w:rFonts w:ascii="Verdana" w:hAnsi="Verdana" w:hint="eastAsia"/>
                <w:kern w:val="0"/>
                <w:sz w:val="18"/>
                <w:szCs w:val="18"/>
              </w:rPr>
              <w:t>国际版</w:t>
            </w:r>
            <w:r w:rsidRPr="00524890">
              <w:rPr>
                <w:rFonts w:ascii="Verdana" w:hAnsi="Verdana" w:hint="eastAsia"/>
                <w:kern w:val="0"/>
                <w:sz w:val="18"/>
                <w:szCs w:val="18"/>
                <w:lang w:val="fr-FR"/>
              </w:rPr>
              <w:t>客户端</w:t>
            </w:r>
          </w:p>
        </w:tc>
        <w:tc>
          <w:tcPr>
            <w:tcW w:w="1134" w:type="dxa"/>
          </w:tcPr>
          <w:p w:rsidR="00D319A2" w:rsidRDefault="00D319A2"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417" w:type="dxa"/>
          </w:tcPr>
          <w:p w:rsidR="00D319A2" w:rsidRDefault="00D319A2"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26000010</w:t>
            </w:r>
          </w:p>
        </w:tc>
      </w:tr>
      <w:tr w:rsidR="00D319A2" w:rsidTr="000A575A">
        <w:tc>
          <w:tcPr>
            <w:tcW w:w="3417" w:type="dxa"/>
          </w:tcPr>
          <w:p w:rsidR="00D319A2" w:rsidRDefault="00D319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220" w:type="dxa"/>
          </w:tcPr>
          <w:p w:rsidR="00D319A2" w:rsidRDefault="00D319A2" w:rsidP="00EB1DF5">
            <w:pPr>
              <w:tabs>
                <w:tab w:val="left" w:pos="-720"/>
                <w:tab w:val="left" w:pos="0"/>
                <w:tab w:val="left" w:pos="720"/>
                <w:tab w:val="left" w:pos="1440"/>
                <w:tab w:val="left" w:pos="2970"/>
                <w:tab w:val="left" w:pos="3600"/>
                <w:tab w:val="left" w:pos="4320"/>
              </w:tabs>
              <w:jc w:val="left"/>
              <w:rPr>
                <w:rFonts w:ascii="Verdana" w:hAnsi="Verdana" w:cs="Verdana"/>
                <w:sz w:val="18"/>
                <w:szCs w:val="18"/>
                <w:lang w:val="fr-FR"/>
              </w:rPr>
            </w:pPr>
            <w:r w:rsidRPr="00524890">
              <w:rPr>
                <w:rFonts w:ascii="Verdana" w:hAnsi="Verdana" w:hint="eastAsia"/>
                <w:kern w:val="0"/>
                <w:sz w:val="18"/>
                <w:szCs w:val="18"/>
                <w:lang w:val="fr-FR"/>
              </w:rPr>
              <w:t>华为商城</w:t>
            </w:r>
            <w:r>
              <w:rPr>
                <w:rFonts w:ascii="Verdana" w:hAnsi="Verdana" w:hint="eastAsia"/>
                <w:kern w:val="0"/>
                <w:sz w:val="18"/>
                <w:szCs w:val="18"/>
              </w:rPr>
              <w:t>收银台子系统</w:t>
            </w:r>
          </w:p>
        </w:tc>
        <w:tc>
          <w:tcPr>
            <w:tcW w:w="1134" w:type="dxa"/>
          </w:tcPr>
          <w:p w:rsidR="00D319A2" w:rsidRDefault="00D319A2" w:rsidP="00DB3820">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417" w:type="dxa"/>
          </w:tcPr>
          <w:p w:rsidR="00D319A2" w:rsidRDefault="00D319A2" w:rsidP="00EB1DF5">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26000011</w:t>
            </w:r>
          </w:p>
        </w:tc>
      </w:tr>
      <w:tr w:rsidR="00D319A2" w:rsidTr="000A575A">
        <w:tc>
          <w:tcPr>
            <w:tcW w:w="3417" w:type="dxa"/>
          </w:tcPr>
          <w:p w:rsidR="00D319A2" w:rsidRDefault="00D319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220" w:type="dxa"/>
          </w:tcPr>
          <w:p w:rsidR="00D319A2" w:rsidRDefault="00D319A2"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cs="Verdana" w:hint="eastAsia"/>
                <w:sz w:val="18"/>
                <w:szCs w:val="18"/>
                <w:lang w:val="fr-FR"/>
              </w:rPr>
              <w:t>菲律宾商城</w:t>
            </w:r>
            <w:r>
              <w:rPr>
                <w:rFonts w:ascii="Verdana" w:hAnsi="Verdana" w:cs="Verdana"/>
                <w:sz w:val="18"/>
                <w:szCs w:val="18"/>
                <w:lang w:val="fr-FR"/>
              </w:rPr>
              <w:t>Portal</w:t>
            </w:r>
          </w:p>
        </w:tc>
        <w:tc>
          <w:tcPr>
            <w:tcW w:w="1134" w:type="dxa"/>
          </w:tcPr>
          <w:p w:rsidR="00D319A2" w:rsidRDefault="00D319A2"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417" w:type="dxa"/>
          </w:tcPr>
          <w:p w:rsidR="00D319A2" w:rsidRDefault="00D319A2"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26000100</w:t>
            </w:r>
          </w:p>
        </w:tc>
      </w:tr>
      <w:tr w:rsidR="00D319A2" w:rsidTr="000A575A">
        <w:tc>
          <w:tcPr>
            <w:tcW w:w="3417" w:type="dxa"/>
          </w:tcPr>
          <w:p w:rsidR="00D319A2" w:rsidRDefault="00D319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220" w:type="dxa"/>
          </w:tcPr>
          <w:p w:rsidR="00D319A2" w:rsidRDefault="00D319A2"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cs="Verdana" w:hint="eastAsia"/>
                <w:sz w:val="18"/>
                <w:szCs w:val="18"/>
              </w:rPr>
              <w:t>印尼</w:t>
            </w:r>
            <w:r>
              <w:rPr>
                <w:rFonts w:ascii="Verdana" w:hAnsi="Verdana" w:cs="Verdana" w:hint="eastAsia"/>
                <w:sz w:val="18"/>
                <w:szCs w:val="18"/>
                <w:lang w:val="fr-FR"/>
              </w:rPr>
              <w:t>商城</w:t>
            </w:r>
            <w:r>
              <w:rPr>
                <w:rFonts w:ascii="Verdana" w:hAnsi="Verdana" w:cs="Verdana"/>
                <w:sz w:val="18"/>
                <w:szCs w:val="18"/>
                <w:lang w:val="fr-FR"/>
              </w:rPr>
              <w:t>Portal</w:t>
            </w:r>
          </w:p>
        </w:tc>
        <w:tc>
          <w:tcPr>
            <w:tcW w:w="1134" w:type="dxa"/>
          </w:tcPr>
          <w:p w:rsidR="00D319A2" w:rsidRDefault="00D319A2"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417" w:type="dxa"/>
          </w:tcPr>
          <w:p w:rsidR="00D319A2" w:rsidRDefault="00D319A2" w:rsidP="000657B6">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26000101</w:t>
            </w:r>
          </w:p>
        </w:tc>
      </w:tr>
      <w:tr w:rsidR="00D319A2" w:rsidTr="000A575A">
        <w:tc>
          <w:tcPr>
            <w:tcW w:w="3417" w:type="dxa"/>
          </w:tcPr>
          <w:p w:rsidR="00D319A2" w:rsidRDefault="00D319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220" w:type="dxa"/>
          </w:tcPr>
          <w:p w:rsidR="00D319A2" w:rsidRDefault="00D319A2"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cs="Verdana" w:hint="eastAsia"/>
                <w:sz w:val="18"/>
                <w:szCs w:val="18"/>
              </w:rPr>
              <w:t>墨西哥</w:t>
            </w:r>
            <w:r>
              <w:rPr>
                <w:rFonts w:ascii="Verdana" w:hAnsi="Verdana" w:cs="Verdana" w:hint="eastAsia"/>
                <w:sz w:val="18"/>
                <w:szCs w:val="18"/>
                <w:lang w:val="fr-FR"/>
              </w:rPr>
              <w:t>商城</w:t>
            </w:r>
            <w:r>
              <w:rPr>
                <w:rFonts w:ascii="Verdana" w:hAnsi="Verdana" w:cs="Verdana"/>
                <w:sz w:val="18"/>
                <w:szCs w:val="18"/>
                <w:lang w:val="fr-FR"/>
              </w:rPr>
              <w:t>Portal</w:t>
            </w:r>
          </w:p>
        </w:tc>
        <w:tc>
          <w:tcPr>
            <w:tcW w:w="1134" w:type="dxa"/>
          </w:tcPr>
          <w:p w:rsidR="00D319A2" w:rsidRDefault="00D319A2"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417" w:type="dxa"/>
          </w:tcPr>
          <w:p w:rsidR="00D319A2" w:rsidRDefault="00D319A2" w:rsidP="000657B6">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26000102</w:t>
            </w:r>
          </w:p>
        </w:tc>
      </w:tr>
      <w:tr w:rsidR="00D319A2" w:rsidTr="000A575A">
        <w:tc>
          <w:tcPr>
            <w:tcW w:w="3417" w:type="dxa"/>
          </w:tcPr>
          <w:p w:rsidR="00D319A2" w:rsidRDefault="00D319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220" w:type="dxa"/>
          </w:tcPr>
          <w:p w:rsidR="00D319A2" w:rsidRPr="001C027F" w:rsidRDefault="00D319A2"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rPr>
            </w:pPr>
            <w:r>
              <w:rPr>
                <w:rFonts w:ascii="Verdana" w:hAnsi="Verdana" w:hint="eastAsia"/>
                <w:kern w:val="0"/>
                <w:sz w:val="18"/>
                <w:szCs w:val="18"/>
                <w:lang w:val="fr-FR"/>
              </w:rPr>
              <w:t>泰国商城</w:t>
            </w:r>
            <w:r>
              <w:rPr>
                <w:rFonts w:ascii="Verdana" w:hAnsi="Verdana"/>
                <w:kern w:val="0"/>
                <w:sz w:val="18"/>
                <w:szCs w:val="18"/>
              </w:rPr>
              <w:t>Portal</w:t>
            </w:r>
          </w:p>
        </w:tc>
        <w:tc>
          <w:tcPr>
            <w:tcW w:w="1134" w:type="dxa"/>
          </w:tcPr>
          <w:p w:rsidR="00D319A2" w:rsidRDefault="00D319A2"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417" w:type="dxa"/>
          </w:tcPr>
          <w:p w:rsidR="00D319A2" w:rsidRDefault="00D319A2" w:rsidP="001C027F">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2600010</w:t>
            </w:r>
            <w:r>
              <w:rPr>
                <w:rFonts w:ascii="Arial" w:hAnsi="Arial" w:cs="Arial"/>
                <w:sz w:val="18"/>
                <w:szCs w:val="18"/>
                <w:lang w:val="fr-FR"/>
              </w:rPr>
              <w:t>3</w:t>
            </w:r>
          </w:p>
        </w:tc>
      </w:tr>
      <w:tr w:rsidR="00D319A2" w:rsidTr="000A575A">
        <w:tc>
          <w:tcPr>
            <w:tcW w:w="3417" w:type="dxa"/>
          </w:tcPr>
          <w:p w:rsidR="00D319A2" w:rsidRDefault="00D319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220" w:type="dxa"/>
          </w:tcPr>
          <w:p w:rsidR="00D319A2" w:rsidRDefault="00D319A2"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印度商城</w:t>
            </w:r>
            <w:r>
              <w:rPr>
                <w:rFonts w:ascii="Verdana" w:hAnsi="Verdana"/>
                <w:kern w:val="0"/>
                <w:sz w:val="18"/>
                <w:szCs w:val="18"/>
              </w:rPr>
              <w:t>Portal</w:t>
            </w:r>
          </w:p>
        </w:tc>
        <w:tc>
          <w:tcPr>
            <w:tcW w:w="1134" w:type="dxa"/>
          </w:tcPr>
          <w:p w:rsidR="00D319A2" w:rsidRDefault="00D319A2"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417" w:type="dxa"/>
          </w:tcPr>
          <w:p w:rsidR="00D319A2" w:rsidRDefault="00D319A2" w:rsidP="001C027F">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2600010</w:t>
            </w:r>
            <w:r>
              <w:rPr>
                <w:rFonts w:ascii="Arial" w:hAnsi="Arial" w:cs="Arial"/>
                <w:sz w:val="18"/>
                <w:szCs w:val="18"/>
                <w:lang w:val="fr-FR"/>
              </w:rPr>
              <w:t>4</w:t>
            </w:r>
          </w:p>
        </w:tc>
      </w:tr>
      <w:tr w:rsidR="00D319A2" w:rsidTr="000A575A">
        <w:tc>
          <w:tcPr>
            <w:tcW w:w="3417" w:type="dxa"/>
          </w:tcPr>
          <w:p w:rsidR="00D319A2" w:rsidRDefault="00D319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220" w:type="dxa"/>
          </w:tcPr>
          <w:p w:rsidR="00D319A2" w:rsidRDefault="00D319A2"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澳大利亚商城</w:t>
            </w:r>
            <w:r>
              <w:rPr>
                <w:rFonts w:ascii="Verdana" w:hAnsi="Verdana"/>
                <w:kern w:val="0"/>
                <w:sz w:val="18"/>
                <w:szCs w:val="18"/>
              </w:rPr>
              <w:t>Portal</w:t>
            </w:r>
          </w:p>
        </w:tc>
        <w:tc>
          <w:tcPr>
            <w:tcW w:w="1134" w:type="dxa"/>
          </w:tcPr>
          <w:p w:rsidR="00D319A2" w:rsidRDefault="00D319A2"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417" w:type="dxa"/>
          </w:tcPr>
          <w:p w:rsidR="00D319A2" w:rsidRDefault="00D319A2" w:rsidP="001C027F">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26000105</w:t>
            </w:r>
          </w:p>
        </w:tc>
      </w:tr>
      <w:tr w:rsidR="00D319A2" w:rsidTr="000A575A">
        <w:tc>
          <w:tcPr>
            <w:tcW w:w="3417" w:type="dxa"/>
          </w:tcPr>
          <w:p w:rsidR="00D319A2" w:rsidRDefault="00D319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220" w:type="dxa"/>
          </w:tcPr>
          <w:p w:rsidR="00D319A2" w:rsidRDefault="00D319A2"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土耳其商城</w:t>
            </w:r>
            <w:r>
              <w:rPr>
                <w:rFonts w:ascii="Verdana" w:hAnsi="Verdana"/>
                <w:kern w:val="0"/>
                <w:sz w:val="18"/>
                <w:szCs w:val="18"/>
              </w:rPr>
              <w:t>Portal</w:t>
            </w:r>
          </w:p>
        </w:tc>
        <w:tc>
          <w:tcPr>
            <w:tcW w:w="1134" w:type="dxa"/>
          </w:tcPr>
          <w:p w:rsidR="00D319A2" w:rsidRDefault="00D319A2"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417" w:type="dxa"/>
          </w:tcPr>
          <w:p w:rsidR="00D319A2" w:rsidRDefault="00D319A2" w:rsidP="001C027F">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26000106</w:t>
            </w:r>
          </w:p>
        </w:tc>
      </w:tr>
      <w:tr w:rsidR="00D319A2" w:rsidTr="000A575A">
        <w:tc>
          <w:tcPr>
            <w:tcW w:w="3417" w:type="dxa"/>
          </w:tcPr>
          <w:p w:rsidR="00D319A2" w:rsidRDefault="00D319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220" w:type="dxa"/>
          </w:tcPr>
          <w:p w:rsidR="00D319A2" w:rsidRDefault="00D319A2" w:rsidP="00AA53FD">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香港商城</w:t>
            </w:r>
            <w:r>
              <w:rPr>
                <w:rFonts w:ascii="Verdana" w:hAnsi="Verdana"/>
                <w:kern w:val="0"/>
                <w:sz w:val="18"/>
                <w:szCs w:val="18"/>
              </w:rPr>
              <w:t>Portal</w:t>
            </w:r>
          </w:p>
        </w:tc>
        <w:tc>
          <w:tcPr>
            <w:tcW w:w="1134" w:type="dxa"/>
          </w:tcPr>
          <w:p w:rsidR="00D319A2" w:rsidRDefault="00D319A2"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417" w:type="dxa"/>
          </w:tcPr>
          <w:p w:rsidR="00D319A2" w:rsidRDefault="00D319A2" w:rsidP="00AA53FD">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26000107</w:t>
            </w:r>
          </w:p>
        </w:tc>
      </w:tr>
      <w:tr w:rsidR="00D319A2" w:rsidTr="000A575A">
        <w:tc>
          <w:tcPr>
            <w:tcW w:w="3417" w:type="dxa"/>
          </w:tcPr>
          <w:p w:rsidR="00D319A2" w:rsidRDefault="00D319A2"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220" w:type="dxa"/>
          </w:tcPr>
          <w:p w:rsidR="00D319A2" w:rsidRDefault="00D319A2"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俄罗斯商城</w:t>
            </w:r>
            <w:r>
              <w:rPr>
                <w:rFonts w:ascii="Verdana" w:hAnsi="Verdana"/>
                <w:kern w:val="0"/>
                <w:sz w:val="18"/>
                <w:szCs w:val="18"/>
              </w:rPr>
              <w:t>Portal</w:t>
            </w:r>
          </w:p>
        </w:tc>
        <w:tc>
          <w:tcPr>
            <w:tcW w:w="1134" w:type="dxa"/>
          </w:tcPr>
          <w:p w:rsidR="00D319A2" w:rsidRDefault="00D319A2"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26</w:t>
            </w:r>
          </w:p>
        </w:tc>
        <w:tc>
          <w:tcPr>
            <w:tcW w:w="1417" w:type="dxa"/>
          </w:tcPr>
          <w:p w:rsidR="00D319A2" w:rsidRDefault="00D319A2" w:rsidP="00AA53FD">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26000108</w:t>
            </w:r>
          </w:p>
        </w:tc>
      </w:tr>
      <w:tr w:rsidR="00D319A2" w:rsidTr="000A575A">
        <w:trPr>
          <w:ins w:id="365" w:author="x00116998" w:date="2016-05-05T16:11:00Z"/>
        </w:trPr>
        <w:tc>
          <w:tcPr>
            <w:tcW w:w="3417" w:type="dxa"/>
          </w:tcPr>
          <w:p w:rsidR="00D319A2" w:rsidRDefault="00D319A2" w:rsidP="004910C8">
            <w:pPr>
              <w:tabs>
                <w:tab w:val="left" w:pos="-720"/>
                <w:tab w:val="left" w:pos="0"/>
                <w:tab w:val="left" w:pos="720"/>
                <w:tab w:val="left" w:pos="1440"/>
                <w:tab w:val="left" w:pos="2970"/>
                <w:tab w:val="left" w:pos="3600"/>
                <w:tab w:val="left" w:pos="4320"/>
              </w:tabs>
              <w:jc w:val="left"/>
              <w:rPr>
                <w:ins w:id="366" w:author="x00116998" w:date="2016-05-05T16:11:00Z"/>
                <w:rFonts w:ascii="宋体" w:cs="宋体"/>
                <w:color w:val="000000"/>
                <w:kern w:val="0"/>
                <w:sz w:val="20"/>
                <w:szCs w:val="20"/>
              </w:rPr>
            </w:pPr>
          </w:p>
        </w:tc>
        <w:tc>
          <w:tcPr>
            <w:tcW w:w="2220" w:type="dxa"/>
          </w:tcPr>
          <w:p w:rsidR="00D319A2" w:rsidRDefault="00D319A2" w:rsidP="00FF7A51">
            <w:pPr>
              <w:tabs>
                <w:tab w:val="left" w:pos="-720"/>
                <w:tab w:val="left" w:pos="0"/>
                <w:tab w:val="left" w:pos="720"/>
                <w:tab w:val="left" w:pos="1440"/>
                <w:tab w:val="left" w:pos="2970"/>
                <w:tab w:val="left" w:pos="3600"/>
                <w:tab w:val="left" w:pos="4320"/>
              </w:tabs>
              <w:jc w:val="left"/>
              <w:rPr>
                <w:ins w:id="367" w:author="x00116998" w:date="2016-05-05T16:11:00Z"/>
                <w:rFonts w:ascii="Verdana" w:hAnsi="Verdana"/>
                <w:kern w:val="0"/>
                <w:sz w:val="18"/>
                <w:szCs w:val="18"/>
                <w:lang w:val="fr-FR"/>
              </w:rPr>
            </w:pPr>
            <w:ins w:id="368" w:author="x00116998" w:date="2016-05-05T16:11:00Z">
              <w:r>
                <w:rPr>
                  <w:rFonts w:ascii="Verdana" w:hAnsi="Verdana" w:hint="eastAsia"/>
                  <w:kern w:val="0"/>
                  <w:sz w:val="18"/>
                  <w:szCs w:val="18"/>
                  <w:lang w:val="fr-FR"/>
                </w:rPr>
                <w:t>美国商城</w:t>
              </w:r>
              <w:r>
                <w:rPr>
                  <w:rFonts w:ascii="Verdana" w:hAnsi="Verdana"/>
                  <w:kern w:val="0"/>
                  <w:sz w:val="18"/>
                  <w:szCs w:val="18"/>
                </w:rPr>
                <w:t>Portal</w:t>
              </w:r>
            </w:ins>
          </w:p>
        </w:tc>
        <w:tc>
          <w:tcPr>
            <w:tcW w:w="1134" w:type="dxa"/>
          </w:tcPr>
          <w:p w:rsidR="00D319A2" w:rsidRDefault="00D319A2" w:rsidP="00A633AB">
            <w:pPr>
              <w:tabs>
                <w:tab w:val="left" w:pos="-720"/>
                <w:tab w:val="left" w:pos="0"/>
                <w:tab w:val="left" w:pos="720"/>
                <w:tab w:val="left" w:pos="1440"/>
                <w:tab w:val="left" w:pos="2970"/>
                <w:tab w:val="left" w:pos="3600"/>
                <w:tab w:val="left" w:pos="4320"/>
              </w:tabs>
              <w:jc w:val="left"/>
              <w:rPr>
                <w:ins w:id="369" w:author="x00116998" w:date="2016-05-05T16:11:00Z"/>
                <w:rFonts w:ascii="Arial" w:hAnsi="Arial" w:cs="Arial"/>
                <w:sz w:val="18"/>
                <w:szCs w:val="18"/>
              </w:rPr>
            </w:pPr>
            <w:ins w:id="370" w:author="x00116998" w:date="2016-05-05T16:11:00Z">
              <w:r>
                <w:rPr>
                  <w:rFonts w:ascii="Arial" w:hAnsi="Arial" w:cs="Arial" w:hint="eastAsia"/>
                  <w:sz w:val="18"/>
                  <w:szCs w:val="18"/>
                </w:rPr>
                <w:t>26</w:t>
              </w:r>
            </w:ins>
          </w:p>
        </w:tc>
        <w:tc>
          <w:tcPr>
            <w:tcW w:w="1417" w:type="dxa"/>
          </w:tcPr>
          <w:p w:rsidR="00D319A2" w:rsidRDefault="00D319A2" w:rsidP="00A633AB">
            <w:pPr>
              <w:tabs>
                <w:tab w:val="left" w:pos="-720"/>
                <w:tab w:val="left" w:pos="0"/>
                <w:tab w:val="left" w:pos="720"/>
                <w:tab w:val="left" w:pos="1440"/>
                <w:tab w:val="left" w:pos="2970"/>
                <w:tab w:val="left" w:pos="3600"/>
                <w:tab w:val="left" w:pos="4320"/>
              </w:tabs>
              <w:jc w:val="left"/>
              <w:rPr>
                <w:ins w:id="371" w:author="x00116998" w:date="2016-05-05T16:11:00Z"/>
                <w:rFonts w:ascii="Arial" w:hAnsi="Arial" w:cs="Arial"/>
                <w:sz w:val="18"/>
                <w:szCs w:val="18"/>
                <w:lang w:val="fr-FR"/>
              </w:rPr>
            </w:pPr>
            <w:ins w:id="372" w:author="x00116998" w:date="2016-05-05T16:11:00Z">
              <w:r>
                <w:rPr>
                  <w:rFonts w:ascii="Arial" w:hAnsi="Arial" w:cs="Arial" w:hint="eastAsia"/>
                  <w:sz w:val="18"/>
                  <w:szCs w:val="18"/>
                  <w:lang w:val="fr-FR"/>
                </w:rPr>
                <w:t>26000109</w:t>
              </w:r>
            </w:ins>
          </w:p>
        </w:tc>
      </w:tr>
      <w:tr w:rsidR="00D319A2" w:rsidTr="000A575A">
        <w:trPr>
          <w:ins w:id="373" w:author="x00116998" w:date="2016-05-05T16:11:00Z"/>
        </w:trPr>
        <w:tc>
          <w:tcPr>
            <w:tcW w:w="3417" w:type="dxa"/>
          </w:tcPr>
          <w:p w:rsidR="00D319A2" w:rsidRDefault="00D319A2" w:rsidP="004910C8">
            <w:pPr>
              <w:tabs>
                <w:tab w:val="left" w:pos="-720"/>
                <w:tab w:val="left" w:pos="0"/>
                <w:tab w:val="left" w:pos="720"/>
                <w:tab w:val="left" w:pos="1440"/>
                <w:tab w:val="left" w:pos="2970"/>
                <w:tab w:val="left" w:pos="3600"/>
                <w:tab w:val="left" w:pos="4320"/>
              </w:tabs>
              <w:jc w:val="left"/>
              <w:rPr>
                <w:ins w:id="374" w:author="x00116998" w:date="2016-05-05T16:11:00Z"/>
                <w:rFonts w:ascii="宋体" w:cs="宋体"/>
                <w:color w:val="000000"/>
                <w:kern w:val="0"/>
                <w:sz w:val="20"/>
                <w:szCs w:val="20"/>
              </w:rPr>
            </w:pPr>
          </w:p>
        </w:tc>
        <w:tc>
          <w:tcPr>
            <w:tcW w:w="2220" w:type="dxa"/>
          </w:tcPr>
          <w:p w:rsidR="00D319A2" w:rsidRDefault="00D319A2" w:rsidP="00FF7A51">
            <w:pPr>
              <w:tabs>
                <w:tab w:val="left" w:pos="-720"/>
                <w:tab w:val="left" w:pos="0"/>
                <w:tab w:val="left" w:pos="720"/>
                <w:tab w:val="left" w:pos="1440"/>
                <w:tab w:val="left" w:pos="2970"/>
                <w:tab w:val="left" w:pos="3600"/>
                <w:tab w:val="left" w:pos="4320"/>
              </w:tabs>
              <w:jc w:val="left"/>
              <w:rPr>
                <w:ins w:id="375" w:author="x00116998" w:date="2016-05-05T16:11:00Z"/>
                <w:rFonts w:ascii="Verdana" w:hAnsi="Verdana"/>
                <w:kern w:val="0"/>
                <w:sz w:val="18"/>
                <w:szCs w:val="18"/>
                <w:lang w:val="fr-FR"/>
              </w:rPr>
            </w:pPr>
            <w:ins w:id="376" w:author="x00116998" w:date="2016-05-05T16:11:00Z">
              <w:r>
                <w:rPr>
                  <w:rFonts w:ascii="Verdana" w:hAnsi="Verdana" w:hint="eastAsia"/>
                  <w:kern w:val="0"/>
                  <w:sz w:val="18"/>
                  <w:szCs w:val="18"/>
                  <w:lang w:val="fr-FR"/>
                </w:rPr>
                <w:t>中东商城</w:t>
              </w:r>
              <w:r>
                <w:rPr>
                  <w:rFonts w:ascii="Verdana" w:hAnsi="Verdana"/>
                  <w:kern w:val="0"/>
                  <w:sz w:val="18"/>
                  <w:szCs w:val="18"/>
                </w:rPr>
                <w:t>Portal</w:t>
              </w:r>
            </w:ins>
          </w:p>
        </w:tc>
        <w:tc>
          <w:tcPr>
            <w:tcW w:w="1134" w:type="dxa"/>
          </w:tcPr>
          <w:p w:rsidR="00D319A2" w:rsidRDefault="00D319A2" w:rsidP="00A633AB">
            <w:pPr>
              <w:tabs>
                <w:tab w:val="left" w:pos="-720"/>
                <w:tab w:val="left" w:pos="0"/>
                <w:tab w:val="left" w:pos="720"/>
                <w:tab w:val="left" w:pos="1440"/>
                <w:tab w:val="left" w:pos="2970"/>
                <w:tab w:val="left" w:pos="3600"/>
                <w:tab w:val="left" w:pos="4320"/>
              </w:tabs>
              <w:jc w:val="left"/>
              <w:rPr>
                <w:ins w:id="377" w:author="x00116998" w:date="2016-05-05T16:11:00Z"/>
                <w:rFonts w:ascii="Arial" w:hAnsi="Arial" w:cs="Arial"/>
                <w:sz w:val="18"/>
                <w:szCs w:val="18"/>
              </w:rPr>
            </w:pPr>
            <w:ins w:id="378" w:author="x00116998" w:date="2016-05-05T16:11:00Z">
              <w:r>
                <w:rPr>
                  <w:rFonts w:ascii="Arial" w:hAnsi="Arial" w:cs="Arial" w:hint="eastAsia"/>
                  <w:sz w:val="18"/>
                  <w:szCs w:val="18"/>
                </w:rPr>
                <w:t>26</w:t>
              </w:r>
            </w:ins>
          </w:p>
        </w:tc>
        <w:tc>
          <w:tcPr>
            <w:tcW w:w="1417" w:type="dxa"/>
          </w:tcPr>
          <w:p w:rsidR="00D319A2" w:rsidRDefault="00D319A2" w:rsidP="00FF7A51">
            <w:pPr>
              <w:tabs>
                <w:tab w:val="left" w:pos="-720"/>
                <w:tab w:val="left" w:pos="0"/>
                <w:tab w:val="left" w:pos="720"/>
                <w:tab w:val="left" w:pos="1440"/>
                <w:tab w:val="left" w:pos="2970"/>
                <w:tab w:val="left" w:pos="3600"/>
                <w:tab w:val="left" w:pos="4320"/>
              </w:tabs>
              <w:jc w:val="left"/>
              <w:rPr>
                <w:ins w:id="379" w:author="x00116998" w:date="2016-05-05T16:11:00Z"/>
                <w:rFonts w:ascii="Arial" w:hAnsi="Arial" w:cs="Arial"/>
                <w:sz w:val="18"/>
                <w:szCs w:val="18"/>
                <w:lang w:val="fr-FR"/>
              </w:rPr>
            </w:pPr>
            <w:ins w:id="380" w:author="x00116998" w:date="2016-05-05T16:11:00Z">
              <w:r>
                <w:rPr>
                  <w:rFonts w:ascii="Arial" w:hAnsi="Arial" w:cs="Arial" w:hint="eastAsia"/>
                  <w:sz w:val="18"/>
                  <w:szCs w:val="18"/>
                  <w:lang w:val="fr-FR"/>
                </w:rPr>
                <w:t>26000110</w:t>
              </w:r>
            </w:ins>
          </w:p>
        </w:tc>
      </w:tr>
      <w:tr w:rsidR="00174466" w:rsidTr="000A575A">
        <w:trPr>
          <w:ins w:id="381" w:author="x00116998" w:date="2016-06-28T18:01:00Z"/>
        </w:trPr>
        <w:tc>
          <w:tcPr>
            <w:tcW w:w="3417" w:type="dxa"/>
          </w:tcPr>
          <w:p w:rsidR="00174466" w:rsidRDefault="00174466" w:rsidP="004910C8">
            <w:pPr>
              <w:tabs>
                <w:tab w:val="left" w:pos="-720"/>
                <w:tab w:val="left" w:pos="0"/>
                <w:tab w:val="left" w:pos="720"/>
                <w:tab w:val="left" w:pos="1440"/>
                <w:tab w:val="left" w:pos="2970"/>
                <w:tab w:val="left" w:pos="3600"/>
                <w:tab w:val="left" w:pos="4320"/>
              </w:tabs>
              <w:jc w:val="left"/>
              <w:rPr>
                <w:ins w:id="382" w:author="x00116998" w:date="2016-06-28T18:01:00Z"/>
                <w:rFonts w:ascii="宋体" w:cs="宋体"/>
                <w:color w:val="000000"/>
                <w:kern w:val="0"/>
                <w:sz w:val="20"/>
                <w:szCs w:val="20"/>
              </w:rPr>
            </w:pPr>
          </w:p>
        </w:tc>
        <w:tc>
          <w:tcPr>
            <w:tcW w:w="2220" w:type="dxa"/>
          </w:tcPr>
          <w:p w:rsidR="00174466" w:rsidRDefault="00174466" w:rsidP="00174466">
            <w:pPr>
              <w:tabs>
                <w:tab w:val="left" w:pos="-720"/>
                <w:tab w:val="left" w:pos="0"/>
                <w:tab w:val="left" w:pos="720"/>
                <w:tab w:val="left" w:pos="1440"/>
                <w:tab w:val="left" w:pos="2970"/>
                <w:tab w:val="left" w:pos="3600"/>
                <w:tab w:val="left" w:pos="4320"/>
              </w:tabs>
              <w:jc w:val="left"/>
              <w:rPr>
                <w:ins w:id="383" w:author="x00116998" w:date="2016-06-28T18:01:00Z"/>
                <w:rFonts w:ascii="Verdana" w:hAnsi="Verdana"/>
                <w:kern w:val="0"/>
                <w:sz w:val="18"/>
                <w:szCs w:val="18"/>
                <w:lang w:val="fr-FR"/>
              </w:rPr>
            </w:pPr>
            <w:ins w:id="384" w:author="x00116998" w:date="2016-06-28T18:01:00Z">
              <w:r>
                <w:rPr>
                  <w:rFonts w:ascii="Verdana" w:hAnsi="Verdana" w:hint="eastAsia"/>
                  <w:kern w:val="0"/>
                  <w:sz w:val="18"/>
                  <w:szCs w:val="18"/>
                  <w:lang w:val="fr-FR"/>
                </w:rPr>
                <w:t>电商</w:t>
              </w:r>
              <w:r>
                <w:rPr>
                  <w:rFonts w:ascii="Verdana" w:hAnsi="Verdana" w:hint="eastAsia"/>
                  <w:kern w:val="0"/>
                  <w:sz w:val="18"/>
                  <w:szCs w:val="18"/>
                  <w:lang w:val="fr-FR"/>
                </w:rPr>
                <w:t>WEB</w:t>
              </w:r>
              <w:r>
                <w:rPr>
                  <w:rFonts w:ascii="Verdana" w:hAnsi="Verdana" w:hint="eastAsia"/>
                  <w:kern w:val="0"/>
                  <w:sz w:val="18"/>
                  <w:szCs w:val="18"/>
                  <w:lang w:val="fr-FR"/>
                </w:rPr>
                <w:t>预约后台注册</w:t>
              </w:r>
            </w:ins>
          </w:p>
        </w:tc>
        <w:tc>
          <w:tcPr>
            <w:tcW w:w="1134" w:type="dxa"/>
          </w:tcPr>
          <w:p w:rsidR="00174466" w:rsidRDefault="00174466" w:rsidP="00A633AB">
            <w:pPr>
              <w:tabs>
                <w:tab w:val="left" w:pos="-720"/>
                <w:tab w:val="left" w:pos="0"/>
                <w:tab w:val="left" w:pos="720"/>
                <w:tab w:val="left" w:pos="1440"/>
                <w:tab w:val="left" w:pos="2970"/>
                <w:tab w:val="left" w:pos="3600"/>
                <w:tab w:val="left" w:pos="4320"/>
              </w:tabs>
              <w:jc w:val="left"/>
              <w:rPr>
                <w:ins w:id="385" w:author="x00116998" w:date="2016-06-28T18:01:00Z"/>
                <w:rFonts w:ascii="Arial" w:hAnsi="Arial" w:cs="Arial"/>
                <w:sz w:val="18"/>
                <w:szCs w:val="18"/>
              </w:rPr>
            </w:pPr>
            <w:ins w:id="386" w:author="x00116998" w:date="2016-06-28T18:01:00Z">
              <w:r>
                <w:rPr>
                  <w:rFonts w:ascii="Arial" w:hAnsi="Arial" w:cs="Arial" w:hint="eastAsia"/>
                  <w:sz w:val="18"/>
                  <w:szCs w:val="18"/>
                </w:rPr>
                <w:t>26</w:t>
              </w:r>
            </w:ins>
          </w:p>
        </w:tc>
        <w:tc>
          <w:tcPr>
            <w:tcW w:w="1417" w:type="dxa"/>
          </w:tcPr>
          <w:p w:rsidR="00174466" w:rsidRDefault="00174466" w:rsidP="00174466">
            <w:pPr>
              <w:tabs>
                <w:tab w:val="left" w:pos="-720"/>
                <w:tab w:val="left" w:pos="0"/>
                <w:tab w:val="left" w:pos="720"/>
                <w:tab w:val="left" w:pos="1440"/>
                <w:tab w:val="left" w:pos="2970"/>
                <w:tab w:val="left" w:pos="3600"/>
                <w:tab w:val="left" w:pos="4320"/>
              </w:tabs>
              <w:jc w:val="left"/>
              <w:rPr>
                <w:ins w:id="387" w:author="x00116998" w:date="2016-06-28T18:01:00Z"/>
                <w:rFonts w:ascii="Arial" w:hAnsi="Arial" w:cs="Arial"/>
                <w:sz w:val="18"/>
                <w:szCs w:val="18"/>
                <w:lang w:val="fr-FR"/>
              </w:rPr>
            </w:pPr>
            <w:ins w:id="388" w:author="x00116998" w:date="2016-06-28T18:01:00Z">
              <w:r>
                <w:rPr>
                  <w:rFonts w:ascii="Arial" w:hAnsi="Arial" w:cs="Arial" w:hint="eastAsia"/>
                  <w:sz w:val="18"/>
                  <w:szCs w:val="18"/>
                  <w:lang w:val="fr-FR"/>
                </w:rPr>
                <w:t>26001001</w:t>
              </w:r>
            </w:ins>
          </w:p>
        </w:tc>
      </w:tr>
      <w:tr w:rsidR="00174466" w:rsidTr="000A575A">
        <w:trPr>
          <w:ins w:id="389" w:author="x00116998" w:date="2016-06-28T18:00:00Z"/>
        </w:trPr>
        <w:tc>
          <w:tcPr>
            <w:tcW w:w="3417" w:type="dxa"/>
          </w:tcPr>
          <w:p w:rsidR="00174466" w:rsidRDefault="00174466" w:rsidP="004910C8">
            <w:pPr>
              <w:tabs>
                <w:tab w:val="left" w:pos="-720"/>
                <w:tab w:val="left" w:pos="0"/>
                <w:tab w:val="left" w:pos="720"/>
                <w:tab w:val="left" w:pos="1440"/>
                <w:tab w:val="left" w:pos="2970"/>
                <w:tab w:val="left" w:pos="3600"/>
                <w:tab w:val="left" w:pos="4320"/>
              </w:tabs>
              <w:jc w:val="left"/>
              <w:rPr>
                <w:ins w:id="390" w:author="x00116998" w:date="2016-06-28T18:00:00Z"/>
                <w:rFonts w:ascii="宋体" w:cs="宋体"/>
                <w:color w:val="000000"/>
                <w:kern w:val="0"/>
                <w:sz w:val="20"/>
                <w:szCs w:val="20"/>
              </w:rPr>
            </w:pPr>
          </w:p>
        </w:tc>
        <w:tc>
          <w:tcPr>
            <w:tcW w:w="2220" w:type="dxa"/>
          </w:tcPr>
          <w:p w:rsidR="00174466" w:rsidRDefault="00174466" w:rsidP="00174466">
            <w:pPr>
              <w:tabs>
                <w:tab w:val="left" w:pos="-720"/>
                <w:tab w:val="left" w:pos="0"/>
                <w:tab w:val="left" w:pos="720"/>
                <w:tab w:val="left" w:pos="1440"/>
                <w:tab w:val="left" w:pos="2970"/>
                <w:tab w:val="left" w:pos="3600"/>
                <w:tab w:val="left" w:pos="4320"/>
              </w:tabs>
              <w:jc w:val="left"/>
              <w:rPr>
                <w:ins w:id="391" w:author="x00116998" w:date="2016-06-28T18:00:00Z"/>
                <w:rFonts w:ascii="Verdana" w:hAnsi="Verdana"/>
                <w:kern w:val="0"/>
                <w:sz w:val="18"/>
                <w:szCs w:val="18"/>
                <w:lang w:val="fr-FR"/>
              </w:rPr>
            </w:pPr>
            <w:ins w:id="392" w:author="x00116998" w:date="2016-06-28T18:00:00Z">
              <w:r>
                <w:rPr>
                  <w:rFonts w:ascii="Verdana" w:hAnsi="Verdana" w:hint="eastAsia"/>
                  <w:kern w:val="0"/>
                  <w:sz w:val="18"/>
                  <w:szCs w:val="18"/>
                  <w:lang w:val="fr-FR"/>
                </w:rPr>
                <w:t>电商</w:t>
              </w:r>
            </w:ins>
            <w:ins w:id="393" w:author="x00116998" w:date="2016-06-28T18:01:00Z">
              <w:r>
                <w:rPr>
                  <w:rFonts w:ascii="Verdana" w:hAnsi="Verdana" w:hint="eastAsia"/>
                  <w:kern w:val="0"/>
                  <w:sz w:val="18"/>
                  <w:szCs w:val="18"/>
                  <w:lang w:val="fr-FR"/>
                </w:rPr>
                <w:t>WAP</w:t>
              </w:r>
            </w:ins>
            <w:ins w:id="394" w:author="x00116998" w:date="2016-06-28T18:00:00Z">
              <w:r>
                <w:rPr>
                  <w:rFonts w:ascii="Verdana" w:hAnsi="Verdana" w:hint="eastAsia"/>
                  <w:kern w:val="0"/>
                  <w:sz w:val="18"/>
                  <w:szCs w:val="18"/>
                  <w:lang w:val="fr-FR"/>
                </w:rPr>
                <w:t>预约后台注册</w:t>
              </w:r>
            </w:ins>
          </w:p>
        </w:tc>
        <w:tc>
          <w:tcPr>
            <w:tcW w:w="1134" w:type="dxa"/>
          </w:tcPr>
          <w:p w:rsidR="00174466" w:rsidRDefault="00174466" w:rsidP="00A633AB">
            <w:pPr>
              <w:tabs>
                <w:tab w:val="left" w:pos="-720"/>
                <w:tab w:val="left" w:pos="0"/>
                <w:tab w:val="left" w:pos="720"/>
                <w:tab w:val="left" w:pos="1440"/>
                <w:tab w:val="left" w:pos="2970"/>
                <w:tab w:val="left" w:pos="3600"/>
                <w:tab w:val="left" w:pos="4320"/>
              </w:tabs>
              <w:jc w:val="left"/>
              <w:rPr>
                <w:ins w:id="395" w:author="x00116998" w:date="2016-06-28T18:00:00Z"/>
                <w:rFonts w:ascii="Arial" w:hAnsi="Arial" w:cs="Arial"/>
                <w:sz w:val="18"/>
                <w:szCs w:val="18"/>
              </w:rPr>
            </w:pPr>
            <w:ins w:id="396" w:author="x00116998" w:date="2016-06-28T18:00:00Z">
              <w:r>
                <w:rPr>
                  <w:rFonts w:ascii="Arial" w:hAnsi="Arial" w:cs="Arial" w:hint="eastAsia"/>
                  <w:sz w:val="18"/>
                  <w:szCs w:val="18"/>
                </w:rPr>
                <w:t>26</w:t>
              </w:r>
            </w:ins>
          </w:p>
        </w:tc>
        <w:tc>
          <w:tcPr>
            <w:tcW w:w="1417" w:type="dxa"/>
          </w:tcPr>
          <w:p w:rsidR="00174466" w:rsidRDefault="00174466" w:rsidP="00174466">
            <w:pPr>
              <w:tabs>
                <w:tab w:val="left" w:pos="-720"/>
                <w:tab w:val="left" w:pos="0"/>
                <w:tab w:val="left" w:pos="720"/>
                <w:tab w:val="left" w:pos="1440"/>
                <w:tab w:val="left" w:pos="2970"/>
                <w:tab w:val="left" w:pos="3600"/>
                <w:tab w:val="left" w:pos="4320"/>
              </w:tabs>
              <w:jc w:val="left"/>
              <w:rPr>
                <w:ins w:id="397" w:author="x00116998" w:date="2016-06-28T18:00:00Z"/>
                <w:rFonts w:ascii="Arial" w:hAnsi="Arial" w:cs="Arial"/>
                <w:sz w:val="18"/>
                <w:szCs w:val="18"/>
                <w:lang w:val="fr-FR"/>
              </w:rPr>
            </w:pPr>
            <w:ins w:id="398" w:author="x00116998" w:date="2016-06-28T18:00:00Z">
              <w:r>
                <w:rPr>
                  <w:rFonts w:ascii="Arial" w:hAnsi="Arial" w:cs="Arial" w:hint="eastAsia"/>
                  <w:sz w:val="18"/>
                  <w:szCs w:val="18"/>
                  <w:lang w:val="fr-FR"/>
                </w:rPr>
                <w:t>2600100</w:t>
              </w:r>
            </w:ins>
            <w:ins w:id="399" w:author="x00116998" w:date="2016-06-28T18:01:00Z">
              <w:r>
                <w:rPr>
                  <w:rFonts w:ascii="Arial" w:hAnsi="Arial" w:cs="Arial" w:hint="eastAsia"/>
                  <w:sz w:val="18"/>
                  <w:szCs w:val="18"/>
                  <w:lang w:val="fr-FR"/>
                </w:rPr>
                <w:t>2</w:t>
              </w:r>
            </w:ins>
          </w:p>
        </w:tc>
      </w:tr>
      <w:tr w:rsidR="00174466" w:rsidTr="000A575A">
        <w:trPr>
          <w:ins w:id="400" w:author="x00116998" w:date="2016-06-28T18:00:00Z"/>
        </w:trPr>
        <w:tc>
          <w:tcPr>
            <w:tcW w:w="3417" w:type="dxa"/>
          </w:tcPr>
          <w:p w:rsidR="00174466" w:rsidRDefault="00174466" w:rsidP="004910C8">
            <w:pPr>
              <w:tabs>
                <w:tab w:val="left" w:pos="-720"/>
                <w:tab w:val="left" w:pos="0"/>
                <w:tab w:val="left" w:pos="720"/>
                <w:tab w:val="left" w:pos="1440"/>
                <w:tab w:val="left" w:pos="2970"/>
                <w:tab w:val="left" w:pos="3600"/>
                <w:tab w:val="left" w:pos="4320"/>
              </w:tabs>
              <w:jc w:val="left"/>
              <w:rPr>
                <w:ins w:id="401" w:author="x00116998" w:date="2016-06-28T18:00:00Z"/>
                <w:rFonts w:ascii="宋体" w:cs="宋体"/>
                <w:color w:val="000000"/>
                <w:kern w:val="0"/>
                <w:sz w:val="20"/>
                <w:szCs w:val="20"/>
              </w:rPr>
            </w:pPr>
          </w:p>
        </w:tc>
        <w:tc>
          <w:tcPr>
            <w:tcW w:w="2220" w:type="dxa"/>
          </w:tcPr>
          <w:p w:rsidR="00174466" w:rsidRDefault="00174466" w:rsidP="00737071">
            <w:pPr>
              <w:tabs>
                <w:tab w:val="left" w:pos="-720"/>
                <w:tab w:val="left" w:pos="0"/>
                <w:tab w:val="left" w:pos="720"/>
                <w:tab w:val="left" w:pos="1440"/>
                <w:tab w:val="left" w:pos="2970"/>
                <w:tab w:val="left" w:pos="3600"/>
                <w:tab w:val="left" w:pos="4320"/>
              </w:tabs>
              <w:jc w:val="left"/>
              <w:rPr>
                <w:ins w:id="402" w:author="x00116998" w:date="2016-06-28T18:00:00Z"/>
                <w:rFonts w:ascii="Verdana" w:hAnsi="Verdana"/>
                <w:kern w:val="0"/>
                <w:sz w:val="18"/>
                <w:szCs w:val="18"/>
                <w:lang w:val="fr-FR"/>
              </w:rPr>
            </w:pPr>
            <w:ins w:id="403" w:author="x00116998" w:date="2016-06-28T18:01:00Z">
              <w:r>
                <w:rPr>
                  <w:rFonts w:ascii="Verdana" w:hAnsi="Verdana" w:hint="eastAsia"/>
                  <w:kern w:val="0"/>
                  <w:sz w:val="18"/>
                  <w:szCs w:val="18"/>
                  <w:lang w:val="fr-FR"/>
                </w:rPr>
                <w:t>电商</w:t>
              </w:r>
              <w:r>
                <w:rPr>
                  <w:rFonts w:ascii="Verdana" w:hAnsi="Verdana" w:hint="eastAsia"/>
                  <w:kern w:val="0"/>
                  <w:sz w:val="18"/>
                  <w:szCs w:val="18"/>
                  <w:lang w:val="fr-FR"/>
                </w:rPr>
                <w:t>APP</w:t>
              </w:r>
              <w:r>
                <w:rPr>
                  <w:rFonts w:ascii="Verdana" w:hAnsi="Verdana" w:hint="eastAsia"/>
                  <w:kern w:val="0"/>
                  <w:sz w:val="18"/>
                  <w:szCs w:val="18"/>
                  <w:lang w:val="fr-FR"/>
                </w:rPr>
                <w:t>预约后台注册</w:t>
              </w:r>
            </w:ins>
          </w:p>
        </w:tc>
        <w:tc>
          <w:tcPr>
            <w:tcW w:w="1134" w:type="dxa"/>
          </w:tcPr>
          <w:p w:rsidR="00174466" w:rsidRDefault="00174466" w:rsidP="00A633AB">
            <w:pPr>
              <w:tabs>
                <w:tab w:val="left" w:pos="-720"/>
                <w:tab w:val="left" w:pos="0"/>
                <w:tab w:val="left" w:pos="720"/>
                <w:tab w:val="left" w:pos="1440"/>
                <w:tab w:val="left" w:pos="2970"/>
                <w:tab w:val="left" w:pos="3600"/>
                <w:tab w:val="left" w:pos="4320"/>
              </w:tabs>
              <w:jc w:val="left"/>
              <w:rPr>
                <w:ins w:id="404" w:author="x00116998" w:date="2016-06-28T18:00:00Z"/>
                <w:rFonts w:ascii="Arial" w:hAnsi="Arial" w:cs="Arial"/>
                <w:sz w:val="18"/>
                <w:szCs w:val="18"/>
              </w:rPr>
            </w:pPr>
            <w:ins w:id="405" w:author="x00116998" w:date="2016-06-28T18:01:00Z">
              <w:r>
                <w:rPr>
                  <w:rFonts w:ascii="Arial" w:hAnsi="Arial" w:cs="Arial" w:hint="eastAsia"/>
                  <w:sz w:val="18"/>
                  <w:szCs w:val="18"/>
                </w:rPr>
                <w:t>26</w:t>
              </w:r>
            </w:ins>
          </w:p>
        </w:tc>
        <w:tc>
          <w:tcPr>
            <w:tcW w:w="1417" w:type="dxa"/>
          </w:tcPr>
          <w:p w:rsidR="00174466" w:rsidRDefault="00174466" w:rsidP="00174466">
            <w:pPr>
              <w:tabs>
                <w:tab w:val="left" w:pos="-720"/>
                <w:tab w:val="left" w:pos="0"/>
                <w:tab w:val="left" w:pos="720"/>
                <w:tab w:val="left" w:pos="1440"/>
                <w:tab w:val="left" w:pos="2970"/>
                <w:tab w:val="left" w:pos="3600"/>
                <w:tab w:val="left" w:pos="4320"/>
              </w:tabs>
              <w:jc w:val="left"/>
              <w:rPr>
                <w:ins w:id="406" w:author="x00116998" w:date="2016-06-28T18:00:00Z"/>
                <w:rFonts w:ascii="Arial" w:hAnsi="Arial" w:cs="Arial"/>
                <w:sz w:val="18"/>
                <w:szCs w:val="18"/>
                <w:lang w:val="fr-FR"/>
              </w:rPr>
            </w:pPr>
            <w:ins w:id="407" w:author="x00116998" w:date="2016-06-28T18:01:00Z">
              <w:r>
                <w:rPr>
                  <w:rFonts w:ascii="Arial" w:hAnsi="Arial" w:cs="Arial" w:hint="eastAsia"/>
                  <w:sz w:val="18"/>
                  <w:szCs w:val="18"/>
                  <w:lang w:val="fr-FR"/>
                </w:rPr>
                <w:t>26001003</w:t>
              </w:r>
            </w:ins>
          </w:p>
        </w:tc>
      </w:tr>
      <w:tr w:rsidR="003A29EC" w:rsidTr="000A575A">
        <w:trPr>
          <w:ins w:id="408" w:author="x00116998" w:date="2016-07-27T10:46:00Z"/>
        </w:trPr>
        <w:tc>
          <w:tcPr>
            <w:tcW w:w="3417" w:type="dxa"/>
          </w:tcPr>
          <w:p w:rsidR="003A29EC" w:rsidRDefault="003A29EC" w:rsidP="004910C8">
            <w:pPr>
              <w:tabs>
                <w:tab w:val="left" w:pos="-720"/>
                <w:tab w:val="left" w:pos="0"/>
                <w:tab w:val="left" w:pos="720"/>
                <w:tab w:val="left" w:pos="1440"/>
                <w:tab w:val="left" w:pos="2970"/>
                <w:tab w:val="left" w:pos="3600"/>
                <w:tab w:val="left" w:pos="4320"/>
              </w:tabs>
              <w:jc w:val="left"/>
              <w:rPr>
                <w:ins w:id="409" w:author="x00116998" w:date="2016-07-27T10:46:00Z"/>
                <w:rFonts w:ascii="宋体" w:cs="宋体"/>
                <w:color w:val="000000"/>
                <w:kern w:val="0"/>
                <w:sz w:val="20"/>
                <w:szCs w:val="20"/>
              </w:rPr>
            </w:pPr>
          </w:p>
        </w:tc>
        <w:tc>
          <w:tcPr>
            <w:tcW w:w="2220" w:type="dxa"/>
          </w:tcPr>
          <w:p w:rsidR="003A29EC" w:rsidRDefault="003A29EC" w:rsidP="00737071">
            <w:pPr>
              <w:tabs>
                <w:tab w:val="left" w:pos="-720"/>
                <w:tab w:val="left" w:pos="0"/>
                <w:tab w:val="left" w:pos="720"/>
                <w:tab w:val="left" w:pos="1440"/>
                <w:tab w:val="left" w:pos="2970"/>
                <w:tab w:val="left" w:pos="3600"/>
                <w:tab w:val="left" w:pos="4320"/>
              </w:tabs>
              <w:jc w:val="left"/>
              <w:rPr>
                <w:ins w:id="410" w:author="x00116998" w:date="2016-07-27T10:46:00Z"/>
                <w:rFonts w:ascii="Verdana" w:hAnsi="Verdana"/>
                <w:kern w:val="0"/>
                <w:sz w:val="18"/>
                <w:szCs w:val="18"/>
                <w:lang w:val="fr-FR"/>
              </w:rPr>
            </w:pPr>
            <w:ins w:id="411" w:author="x00116998" w:date="2016-07-27T10:46:00Z">
              <w:r>
                <w:rPr>
                  <w:rFonts w:ascii="宋体" w:hAnsi="宋体" w:hint="eastAsia"/>
                </w:rPr>
                <w:t>Vmall推广联盟/CPS</w:t>
              </w:r>
            </w:ins>
          </w:p>
        </w:tc>
        <w:tc>
          <w:tcPr>
            <w:tcW w:w="1134" w:type="dxa"/>
          </w:tcPr>
          <w:p w:rsidR="003A29EC" w:rsidRDefault="003A29EC" w:rsidP="00A633AB">
            <w:pPr>
              <w:tabs>
                <w:tab w:val="left" w:pos="-720"/>
                <w:tab w:val="left" w:pos="0"/>
                <w:tab w:val="left" w:pos="720"/>
                <w:tab w:val="left" w:pos="1440"/>
                <w:tab w:val="left" w:pos="2970"/>
                <w:tab w:val="left" w:pos="3600"/>
                <w:tab w:val="left" w:pos="4320"/>
              </w:tabs>
              <w:jc w:val="left"/>
              <w:rPr>
                <w:ins w:id="412" w:author="x00116998" w:date="2016-07-27T10:46:00Z"/>
                <w:rFonts w:ascii="Arial" w:hAnsi="Arial" w:cs="Arial"/>
                <w:sz w:val="18"/>
                <w:szCs w:val="18"/>
              </w:rPr>
            </w:pPr>
            <w:ins w:id="413" w:author="x00116998" w:date="2016-07-27T10:46:00Z">
              <w:r>
                <w:rPr>
                  <w:rFonts w:ascii="Arial" w:hAnsi="Arial" w:cs="Arial" w:hint="eastAsia"/>
                  <w:sz w:val="18"/>
                  <w:szCs w:val="18"/>
                </w:rPr>
                <w:t>26</w:t>
              </w:r>
            </w:ins>
          </w:p>
        </w:tc>
        <w:tc>
          <w:tcPr>
            <w:tcW w:w="1417" w:type="dxa"/>
          </w:tcPr>
          <w:p w:rsidR="003A29EC" w:rsidRDefault="003A29EC" w:rsidP="003A29EC">
            <w:pPr>
              <w:tabs>
                <w:tab w:val="left" w:pos="-720"/>
                <w:tab w:val="left" w:pos="0"/>
                <w:tab w:val="left" w:pos="720"/>
                <w:tab w:val="left" w:pos="1440"/>
                <w:tab w:val="left" w:pos="2970"/>
                <w:tab w:val="left" w:pos="3600"/>
                <w:tab w:val="left" w:pos="4320"/>
              </w:tabs>
              <w:jc w:val="left"/>
              <w:rPr>
                <w:ins w:id="414" w:author="x00116998" w:date="2016-07-27T10:46:00Z"/>
                <w:rFonts w:ascii="Arial" w:hAnsi="Arial" w:cs="Arial"/>
                <w:sz w:val="18"/>
                <w:szCs w:val="18"/>
                <w:lang w:val="fr-FR"/>
              </w:rPr>
            </w:pPr>
            <w:ins w:id="415" w:author="x00116998" w:date="2016-07-27T10:46:00Z">
              <w:r>
                <w:rPr>
                  <w:rFonts w:ascii="Arial" w:hAnsi="Arial" w:cs="Arial" w:hint="eastAsia"/>
                  <w:sz w:val="18"/>
                  <w:szCs w:val="18"/>
                  <w:lang w:val="fr-FR"/>
                </w:rPr>
                <w:t>26002000</w:t>
              </w:r>
            </w:ins>
          </w:p>
        </w:tc>
      </w:tr>
      <w:tr w:rsidR="003A29EC" w:rsidTr="000A575A">
        <w:tc>
          <w:tcPr>
            <w:tcW w:w="3417" w:type="dxa"/>
          </w:tcPr>
          <w:p w:rsidR="003A29EC" w:rsidRDefault="003A29EC"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暂无</w:t>
            </w:r>
          </w:p>
        </w:tc>
        <w:tc>
          <w:tcPr>
            <w:tcW w:w="2220" w:type="dxa"/>
          </w:tcPr>
          <w:p w:rsidR="003A29EC" w:rsidRDefault="003A29EC"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终端官网</w:t>
            </w:r>
            <w:ins w:id="416" w:author="x00116998" w:date="2016-08-03T09:58:00Z">
              <w:r w:rsidR="00A805CE">
                <w:rPr>
                  <w:rFonts w:ascii="Verdana" w:hAnsi="Verdana" w:hint="eastAsia"/>
                  <w:kern w:val="0"/>
                  <w:sz w:val="18"/>
                  <w:szCs w:val="18"/>
                  <w:lang w:val="fr-FR"/>
                </w:rPr>
                <w:t>（</w:t>
              </w:r>
              <w:r w:rsidR="00A805CE">
                <w:rPr>
                  <w:rFonts w:ascii="Verdana" w:hAnsi="Verdana" w:hint="eastAsia"/>
                  <w:kern w:val="0"/>
                  <w:sz w:val="18"/>
                  <w:szCs w:val="18"/>
                  <w:lang w:val="fr-FR"/>
                </w:rPr>
                <w:t>WEB</w:t>
              </w:r>
              <w:r w:rsidR="00A805CE">
                <w:rPr>
                  <w:rFonts w:ascii="Verdana" w:hAnsi="Verdana" w:hint="eastAsia"/>
                  <w:kern w:val="0"/>
                  <w:sz w:val="18"/>
                  <w:szCs w:val="18"/>
                  <w:lang w:val="fr-FR"/>
                </w:rPr>
                <w:t>）</w:t>
              </w:r>
            </w:ins>
          </w:p>
        </w:tc>
        <w:tc>
          <w:tcPr>
            <w:tcW w:w="1134" w:type="dxa"/>
          </w:tcPr>
          <w:p w:rsidR="003A29EC" w:rsidRDefault="003A29EC"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27</w:t>
            </w:r>
          </w:p>
        </w:tc>
        <w:tc>
          <w:tcPr>
            <w:tcW w:w="1417" w:type="dxa"/>
          </w:tcPr>
          <w:p w:rsidR="003A29EC" w:rsidRDefault="003A29EC"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27000000</w:t>
            </w:r>
          </w:p>
        </w:tc>
      </w:tr>
      <w:tr w:rsidR="00A805CE" w:rsidTr="000A575A">
        <w:trPr>
          <w:ins w:id="417" w:author="x00116998" w:date="2016-08-03T09:57:00Z"/>
        </w:trPr>
        <w:tc>
          <w:tcPr>
            <w:tcW w:w="3417" w:type="dxa"/>
          </w:tcPr>
          <w:p w:rsidR="00A805CE" w:rsidRDefault="00A805CE" w:rsidP="004910C8">
            <w:pPr>
              <w:tabs>
                <w:tab w:val="left" w:pos="-720"/>
                <w:tab w:val="left" w:pos="0"/>
                <w:tab w:val="left" w:pos="720"/>
                <w:tab w:val="left" w:pos="1440"/>
                <w:tab w:val="left" w:pos="2970"/>
                <w:tab w:val="left" w:pos="3600"/>
                <w:tab w:val="left" w:pos="4320"/>
              </w:tabs>
              <w:jc w:val="left"/>
              <w:rPr>
                <w:ins w:id="418" w:author="x00116998" w:date="2016-08-03T09:57:00Z"/>
                <w:rFonts w:ascii="宋体" w:cs="宋体"/>
                <w:color w:val="000000"/>
                <w:kern w:val="0"/>
                <w:sz w:val="20"/>
                <w:szCs w:val="20"/>
              </w:rPr>
            </w:pPr>
            <w:ins w:id="419" w:author="x00116998" w:date="2016-08-03T09:57:00Z">
              <w:r>
                <w:rPr>
                  <w:rFonts w:ascii="宋体" w:cs="宋体" w:hint="eastAsia"/>
                  <w:color w:val="000000"/>
                  <w:kern w:val="0"/>
                  <w:sz w:val="20"/>
                  <w:szCs w:val="20"/>
                </w:rPr>
                <w:t>暂无</w:t>
              </w:r>
            </w:ins>
          </w:p>
        </w:tc>
        <w:tc>
          <w:tcPr>
            <w:tcW w:w="2220" w:type="dxa"/>
          </w:tcPr>
          <w:p w:rsidR="00A805CE" w:rsidRDefault="00A805CE" w:rsidP="00737071">
            <w:pPr>
              <w:tabs>
                <w:tab w:val="left" w:pos="-720"/>
                <w:tab w:val="left" w:pos="0"/>
                <w:tab w:val="left" w:pos="720"/>
                <w:tab w:val="left" w:pos="1440"/>
                <w:tab w:val="left" w:pos="2970"/>
                <w:tab w:val="left" w:pos="3600"/>
                <w:tab w:val="left" w:pos="4320"/>
              </w:tabs>
              <w:jc w:val="left"/>
              <w:rPr>
                <w:ins w:id="420" w:author="x00116998" w:date="2016-08-03T09:57:00Z"/>
                <w:rFonts w:ascii="Verdana" w:hAnsi="Verdana"/>
                <w:kern w:val="0"/>
                <w:sz w:val="18"/>
                <w:szCs w:val="18"/>
                <w:lang w:val="fr-FR"/>
              </w:rPr>
            </w:pPr>
            <w:ins w:id="421" w:author="x00116998" w:date="2016-08-03T09:57:00Z">
              <w:r>
                <w:rPr>
                  <w:rFonts w:ascii="Verdana" w:hAnsi="Verdana" w:hint="eastAsia"/>
                  <w:kern w:val="0"/>
                  <w:sz w:val="18"/>
                  <w:szCs w:val="18"/>
                  <w:lang w:val="fr-FR"/>
                </w:rPr>
                <w:t>终端官网（</w:t>
              </w:r>
              <w:r>
                <w:rPr>
                  <w:rFonts w:ascii="Verdana" w:hAnsi="Verdana" w:hint="eastAsia"/>
                  <w:kern w:val="0"/>
                  <w:sz w:val="18"/>
                  <w:szCs w:val="18"/>
                  <w:lang w:val="fr-FR"/>
                </w:rPr>
                <w:t>WAP</w:t>
              </w:r>
              <w:r>
                <w:rPr>
                  <w:rFonts w:ascii="Verdana" w:hAnsi="Verdana" w:hint="eastAsia"/>
                  <w:kern w:val="0"/>
                  <w:sz w:val="18"/>
                  <w:szCs w:val="18"/>
                  <w:lang w:val="fr-FR"/>
                </w:rPr>
                <w:t>）</w:t>
              </w:r>
            </w:ins>
          </w:p>
        </w:tc>
        <w:tc>
          <w:tcPr>
            <w:tcW w:w="1134" w:type="dxa"/>
          </w:tcPr>
          <w:p w:rsidR="00A805CE" w:rsidRDefault="00A805CE" w:rsidP="00A633AB">
            <w:pPr>
              <w:tabs>
                <w:tab w:val="left" w:pos="-720"/>
                <w:tab w:val="left" w:pos="0"/>
                <w:tab w:val="left" w:pos="720"/>
                <w:tab w:val="left" w:pos="1440"/>
                <w:tab w:val="left" w:pos="2970"/>
                <w:tab w:val="left" w:pos="3600"/>
                <w:tab w:val="left" w:pos="4320"/>
              </w:tabs>
              <w:jc w:val="left"/>
              <w:rPr>
                <w:ins w:id="422" w:author="x00116998" w:date="2016-08-03T09:57:00Z"/>
                <w:rFonts w:ascii="Arial" w:hAnsi="Arial" w:cs="Arial"/>
                <w:sz w:val="18"/>
                <w:szCs w:val="18"/>
              </w:rPr>
            </w:pPr>
            <w:ins w:id="423" w:author="x00116998" w:date="2016-08-03T09:57:00Z">
              <w:r>
                <w:rPr>
                  <w:rFonts w:ascii="Arial" w:hAnsi="Arial" w:cs="Arial" w:hint="eastAsia"/>
                  <w:sz w:val="18"/>
                  <w:szCs w:val="18"/>
                </w:rPr>
                <w:t>27</w:t>
              </w:r>
            </w:ins>
          </w:p>
        </w:tc>
        <w:tc>
          <w:tcPr>
            <w:tcW w:w="1417" w:type="dxa"/>
          </w:tcPr>
          <w:p w:rsidR="00A805CE" w:rsidRDefault="00A805CE" w:rsidP="00A805CE">
            <w:pPr>
              <w:tabs>
                <w:tab w:val="left" w:pos="-720"/>
                <w:tab w:val="left" w:pos="0"/>
                <w:tab w:val="left" w:pos="720"/>
                <w:tab w:val="left" w:pos="1440"/>
                <w:tab w:val="left" w:pos="2970"/>
                <w:tab w:val="left" w:pos="3600"/>
                <w:tab w:val="left" w:pos="4320"/>
              </w:tabs>
              <w:jc w:val="left"/>
              <w:rPr>
                <w:ins w:id="424" w:author="x00116998" w:date="2016-08-03T09:57:00Z"/>
                <w:rFonts w:ascii="Arial" w:hAnsi="Arial" w:cs="Arial"/>
                <w:sz w:val="18"/>
                <w:szCs w:val="18"/>
                <w:lang w:val="fr-FR"/>
              </w:rPr>
            </w:pPr>
            <w:ins w:id="425" w:author="x00116998" w:date="2016-08-03T09:57:00Z">
              <w:r>
                <w:rPr>
                  <w:rFonts w:ascii="Arial" w:hAnsi="Arial" w:cs="Arial" w:hint="eastAsia"/>
                  <w:sz w:val="18"/>
                  <w:szCs w:val="18"/>
                  <w:lang w:val="fr-FR"/>
                </w:rPr>
                <w:t>2700000</w:t>
              </w:r>
            </w:ins>
            <w:ins w:id="426" w:author="x00116998" w:date="2016-08-03T09:58:00Z">
              <w:r>
                <w:rPr>
                  <w:rFonts w:ascii="Arial" w:hAnsi="Arial" w:cs="Arial" w:hint="eastAsia"/>
                  <w:sz w:val="18"/>
                  <w:szCs w:val="18"/>
                  <w:lang w:val="fr-FR"/>
                </w:rPr>
                <w:t>1</w:t>
              </w:r>
            </w:ins>
          </w:p>
        </w:tc>
      </w:tr>
      <w:tr w:rsidR="00A805CE" w:rsidTr="000A575A">
        <w:tc>
          <w:tcPr>
            <w:tcW w:w="3417" w:type="dxa"/>
          </w:tcPr>
          <w:p w:rsidR="00A805CE" w:rsidRDefault="00A805CE"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p>
        </w:tc>
        <w:tc>
          <w:tcPr>
            <w:tcW w:w="2220" w:type="dxa"/>
          </w:tcPr>
          <w:p w:rsidR="00A805CE" w:rsidRDefault="00A805CE"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开放平台</w:t>
            </w:r>
          </w:p>
        </w:tc>
        <w:tc>
          <w:tcPr>
            <w:tcW w:w="1134" w:type="dxa"/>
          </w:tcPr>
          <w:p w:rsidR="00A805CE" w:rsidRDefault="00A805CE"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28</w:t>
            </w:r>
          </w:p>
        </w:tc>
        <w:tc>
          <w:tcPr>
            <w:tcW w:w="1417" w:type="dxa"/>
          </w:tcPr>
          <w:p w:rsidR="00A805CE" w:rsidRDefault="00A805CE"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28000000</w:t>
            </w:r>
          </w:p>
        </w:tc>
      </w:tr>
      <w:tr w:rsidR="00A805CE" w:rsidTr="000A575A">
        <w:tc>
          <w:tcPr>
            <w:tcW w:w="3417" w:type="dxa"/>
          </w:tcPr>
          <w:p w:rsidR="00A805CE" w:rsidRDefault="00A805CE"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t>com.huawei.vsim</w:t>
            </w:r>
          </w:p>
        </w:tc>
        <w:tc>
          <w:tcPr>
            <w:tcW w:w="2220" w:type="dxa"/>
          </w:tcPr>
          <w:p w:rsidR="00A805CE" w:rsidRDefault="00A805CE"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sidRPr="00900EEF">
              <w:rPr>
                <w:rFonts w:ascii="Verdana" w:hAnsi="Verdana" w:hint="eastAsia"/>
                <w:kern w:val="0"/>
                <w:sz w:val="18"/>
                <w:szCs w:val="18"/>
                <w:lang w:val="fr-FR"/>
              </w:rPr>
              <w:t>天际通</w:t>
            </w:r>
            <w:r>
              <w:rPr>
                <w:rFonts w:ascii="Verdana" w:hAnsi="Verdana" w:hint="eastAsia"/>
                <w:kern w:val="0"/>
                <w:sz w:val="18"/>
                <w:szCs w:val="18"/>
                <w:lang w:val="fr-FR"/>
              </w:rPr>
              <w:t>手机版</w:t>
            </w:r>
          </w:p>
        </w:tc>
        <w:tc>
          <w:tcPr>
            <w:tcW w:w="1134" w:type="dxa"/>
          </w:tcPr>
          <w:p w:rsidR="00A805CE" w:rsidRDefault="00A805CE"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rPr>
              <w:t>29</w:t>
            </w:r>
          </w:p>
        </w:tc>
        <w:tc>
          <w:tcPr>
            <w:tcW w:w="1417" w:type="dxa"/>
          </w:tcPr>
          <w:p w:rsidR="00A805CE" w:rsidRDefault="00A805CE"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29000000</w:t>
            </w:r>
          </w:p>
        </w:tc>
      </w:tr>
      <w:tr w:rsidR="00A805CE" w:rsidTr="000A575A">
        <w:tc>
          <w:tcPr>
            <w:tcW w:w="3417" w:type="dxa"/>
          </w:tcPr>
          <w:p w:rsidR="00A805CE" w:rsidRDefault="00A805CE"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t>com.huawei.vsim</w:t>
            </w:r>
            <w:r>
              <w:rPr>
                <w:rFonts w:hint="eastAsia"/>
              </w:rPr>
              <w:t>mbb</w:t>
            </w:r>
          </w:p>
        </w:tc>
        <w:tc>
          <w:tcPr>
            <w:tcW w:w="2220" w:type="dxa"/>
          </w:tcPr>
          <w:p w:rsidR="00A805CE" w:rsidRDefault="00A805CE"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宋体" w:hAnsi="宋体" w:hint="eastAsia"/>
                <w:color w:val="1F497D"/>
              </w:rPr>
              <w:t>天际通E5版</w:t>
            </w:r>
          </w:p>
        </w:tc>
        <w:tc>
          <w:tcPr>
            <w:tcW w:w="1134" w:type="dxa"/>
          </w:tcPr>
          <w:p w:rsidR="00A805CE" w:rsidRDefault="00A805CE"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rPr>
              <w:t>29</w:t>
            </w:r>
          </w:p>
        </w:tc>
        <w:tc>
          <w:tcPr>
            <w:tcW w:w="1417" w:type="dxa"/>
          </w:tcPr>
          <w:p w:rsidR="00A805CE" w:rsidRDefault="00A805CE"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29000001</w:t>
            </w:r>
          </w:p>
        </w:tc>
      </w:tr>
      <w:tr w:rsidR="00A805CE" w:rsidTr="000A575A">
        <w:tc>
          <w:tcPr>
            <w:tcW w:w="3417" w:type="dxa"/>
          </w:tcPr>
          <w:p w:rsidR="00A805CE" w:rsidRDefault="00A805CE"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t>com.huawei.vsim.self</w:t>
            </w:r>
          </w:p>
        </w:tc>
        <w:tc>
          <w:tcPr>
            <w:tcW w:w="2220" w:type="dxa"/>
          </w:tcPr>
          <w:p w:rsidR="00A805CE" w:rsidRDefault="00A805CE"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宋体" w:hAnsi="宋体" w:hint="eastAsia"/>
                <w:sz w:val="18"/>
                <w:szCs w:val="18"/>
              </w:rPr>
              <w:t>天际通自助服务</w:t>
            </w:r>
          </w:p>
        </w:tc>
        <w:tc>
          <w:tcPr>
            <w:tcW w:w="1134" w:type="dxa"/>
          </w:tcPr>
          <w:p w:rsidR="00A805CE" w:rsidRDefault="00A805CE"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29</w:t>
            </w:r>
          </w:p>
        </w:tc>
        <w:tc>
          <w:tcPr>
            <w:tcW w:w="1417" w:type="dxa"/>
          </w:tcPr>
          <w:p w:rsidR="00A805CE" w:rsidRDefault="00A805CE"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29000002</w:t>
            </w:r>
          </w:p>
        </w:tc>
      </w:tr>
      <w:tr w:rsidR="00A805CE" w:rsidTr="000A575A">
        <w:tc>
          <w:tcPr>
            <w:tcW w:w="3417" w:type="dxa"/>
          </w:tcPr>
          <w:p w:rsidR="00A805CE" w:rsidRDefault="00A805CE"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p>
        </w:tc>
        <w:tc>
          <w:tcPr>
            <w:tcW w:w="2220" w:type="dxa"/>
          </w:tcPr>
          <w:p w:rsidR="00A805CE" w:rsidRDefault="00A805CE" w:rsidP="00DC32C7">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宋体" w:hAnsi="宋体" w:hint="eastAsia"/>
                <w:sz w:val="18"/>
                <w:szCs w:val="18"/>
              </w:rPr>
              <w:t>天际通手机Portal服务</w:t>
            </w:r>
          </w:p>
        </w:tc>
        <w:tc>
          <w:tcPr>
            <w:tcW w:w="1134" w:type="dxa"/>
          </w:tcPr>
          <w:p w:rsidR="00A805CE" w:rsidRDefault="00A805CE"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29</w:t>
            </w:r>
          </w:p>
        </w:tc>
        <w:tc>
          <w:tcPr>
            <w:tcW w:w="1417" w:type="dxa"/>
          </w:tcPr>
          <w:p w:rsidR="00A805CE" w:rsidRDefault="00A805CE"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29000003</w:t>
            </w:r>
          </w:p>
        </w:tc>
      </w:tr>
      <w:tr w:rsidR="00A805CE" w:rsidTr="000A575A">
        <w:tc>
          <w:tcPr>
            <w:tcW w:w="3417" w:type="dxa"/>
          </w:tcPr>
          <w:p w:rsidR="00A805CE" w:rsidRDefault="00A805CE"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p>
        </w:tc>
        <w:tc>
          <w:tcPr>
            <w:tcW w:w="2220" w:type="dxa"/>
          </w:tcPr>
          <w:p w:rsidR="00A805CE" w:rsidRDefault="00A805CE" w:rsidP="007E2514">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宋体" w:hAnsi="宋体" w:hint="eastAsia"/>
                <w:sz w:val="18"/>
                <w:szCs w:val="18"/>
              </w:rPr>
              <w:t>天际通PC Portal服务</w:t>
            </w:r>
          </w:p>
        </w:tc>
        <w:tc>
          <w:tcPr>
            <w:tcW w:w="1134" w:type="dxa"/>
          </w:tcPr>
          <w:p w:rsidR="00A805CE" w:rsidRDefault="00A805CE"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29</w:t>
            </w:r>
          </w:p>
        </w:tc>
        <w:tc>
          <w:tcPr>
            <w:tcW w:w="1417" w:type="dxa"/>
          </w:tcPr>
          <w:p w:rsidR="00A805CE" w:rsidRDefault="00A805CE" w:rsidP="007E2514">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29000004</w:t>
            </w:r>
          </w:p>
        </w:tc>
      </w:tr>
      <w:tr w:rsidR="00A805CE" w:rsidTr="000A575A">
        <w:tc>
          <w:tcPr>
            <w:tcW w:w="3417" w:type="dxa"/>
          </w:tcPr>
          <w:p w:rsidR="00A805CE" w:rsidRDefault="00A805CE"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Pr>
                <w:color w:val="1F497D"/>
              </w:rPr>
              <w:t>com.huawei.</w:t>
            </w:r>
            <w:r>
              <w:rPr>
                <w:color w:val="FF0000"/>
              </w:rPr>
              <w:t xml:space="preserve"> skytone</w:t>
            </w:r>
          </w:p>
        </w:tc>
        <w:tc>
          <w:tcPr>
            <w:tcW w:w="2220" w:type="dxa"/>
          </w:tcPr>
          <w:p w:rsidR="00A805CE" w:rsidRDefault="00A805CE" w:rsidP="003529D3">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ins w:id="427" w:author="x00116998" w:date="2015-10-15T17:40:00Z">
              <w:r w:rsidRPr="006B2A9A">
                <w:rPr>
                  <w:rFonts w:hint="eastAsia"/>
                  <w:color w:val="1F497D"/>
                </w:rPr>
                <w:t>天际通核心服务</w:t>
              </w:r>
              <w:r w:rsidRPr="006B2A9A">
                <w:rPr>
                  <w:rFonts w:hint="eastAsia"/>
                  <w:color w:val="1F497D"/>
                </w:rPr>
                <w:t>APK</w:t>
              </w:r>
            </w:ins>
            <w:del w:id="428" w:author="x00116998" w:date="2015-10-15T17:40:00Z">
              <w:r w:rsidDel="00A34214">
                <w:rPr>
                  <w:rFonts w:hint="eastAsia"/>
                  <w:color w:val="1F497D"/>
                </w:rPr>
                <w:delText>天际通融合手机版</w:delText>
              </w:r>
            </w:del>
          </w:p>
        </w:tc>
        <w:tc>
          <w:tcPr>
            <w:tcW w:w="1134" w:type="dxa"/>
          </w:tcPr>
          <w:p w:rsidR="00A805CE" w:rsidRDefault="00A805CE"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29</w:t>
            </w:r>
          </w:p>
        </w:tc>
        <w:tc>
          <w:tcPr>
            <w:tcW w:w="1417" w:type="dxa"/>
          </w:tcPr>
          <w:p w:rsidR="00A805CE" w:rsidRDefault="00A805CE" w:rsidP="005525F9">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29000100</w:t>
            </w:r>
          </w:p>
        </w:tc>
      </w:tr>
      <w:tr w:rsidR="00A805CE" w:rsidTr="000A575A">
        <w:trPr>
          <w:ins w:id="429" w:author="x00116998" w:date="2015-10-15T17:40:00Z"/>
        </w:trPr>
        <w:tc>
          <w:tcPr>
            <w:tcW w:w="3417" w:type="dxa"/>
          </w:tcPr>
          <w:p w:rsidR="00A805CE" w:rsidRDefault="00A805CE" w:rsidP="004910C8">
            <w:pPr>
              <w:tabs>
                <w:tab w:val="left" w:pos="-720"/>
                <w:tab w:val="left" w:pos="0"/>
                <w:tab w:val="left" w:pos="720"/>
                <w:tab w:val="left" w:pos="1440"/>
                <w:tab w:val="left" w:pos="2970"/>
                <w:tab w:val="left" w:pos="3600"/>
                <w:tab w:val="left" w:pos="4320"/>
              </w:tabs>
              <w:jc w:val="left"/>
              <w:rPr>
                <w:ins w:id="430" w:author="x00116998" w:date="2015-10-15T17:40:00Z"/>
                <w:rFonts w:ascii="宋体" w:cs="宋体"/>
                <w:color w:val="000000"/>
                <w:kern w:val="0"/>
                <w:sz w:val="23"/>
                <w:szCs w:val="23"/>
                <w:lang w:val="zh-CN"/>
              </w:rPr>
            </w:pPr>
            <w:ins w:id="431" w:author="x00116998" w:date="2015-11-27T10:36:00Z">
              <w:r>
                <w:rPr>
                  <w:color w:val="1F497D"/>
                </w:rPr>
                <w:t>com.huawei.hiskytone</w:t>
              </w:r>
            </w:ins>
          </w:p>
        </w:tc>
        <w:tc>
          <w:tcPr>
            <w:tcW w:w="2220" w:type="dxa"/>
          </w:tcPr>
          <w:p w:rsidR="00A805CE" w:rsidRDefault="00A805CE" w:rsidP="00737071">
            <w:pPr>
              <w:tabs>
                <w:tab w:val="left" w:pos="-720"/>
                <w:tab w:val="left" w:pos="0"/>
                <w:tab w:val="left" w:pos="720"/>
                <w:tab w:val="left" w:pos="1440"/>
                <w:tab w:val="left" w:pos="2970"/>
                <w:tab w:val="left" w:pos="3600"/>
                <w:tab w:val="left" w:pos="4320"/>
              </w:tabs>
              <w:jc w:val="left"/>
              <w:rPr>
                <w:ins w:id="432" w:author="x00116998" w:date="2015-11-27T10:37:00Z"/>
                <w:rFonts w:ascii="Verdana" w:hAnsi="Verdana"/>
                <w:kern w:val="0"/>
                <w:sz w:val="18"/>
                <w:szCs w:val="18"/>
                <w:lang w:val="fr-FR"/>
              </w:rPr>
            </w:pPr>
            <w:ins w:id="433" w:author="x00116998" w:date="2015-10-15T17:40:00Z">
              <w:r w:rsidRPr="006B2A9A">
                <w:rPr>
                  <w:rFonts w:ascii="Verdana" w:hAnsi="Verdana" w:hint="eastAsia"/>
                  <w:kern w:val="0"/>
                  <w:sz w:val="18"/>
                  <w:szCs w:val="18"/>
                  <w:lang w:val="fr-FR"/>
                </w:rPr>
                <w:t>天际通</w:t>
              </w:r>
              <w:r w:rsidRPr="006B2A9A">
                <w:rPr>
                  <w:rFonts w:ascii="Verdana" w:hAnsi="Verdana" w:hint="eastAsia"/>
                  <w:kern w:val="0"/>
                  <w:sz w:val="18"/>
                  <w:szCs w:val="18"/>
                  <w:lang w:val="fr-FR"/>
                </w:rPr>
                <w:t>UI APK</w:t>
              </w:r>
            </w:ins>
          </w:p>
          <w:p w:rsidR="00A805CE" w:rsidRDefault="00A805CE" w:rsidP="00737071">
            <w:pPr>
              <w:tabs>
                <w:tab w:val="left" w:pos="-720"/>
                <w:tab w:val="left" w:pos="0"/>
                <w:tab w:val="left" w:pos="720"/>
                <w:tab w:val="left" w:pos="1440"/>
                <w:tab w:val="left" w:pos="2970"/>
                <w:tab w:val="left" w:pos="3600"/>
                <w:tab w:val="left" w:pos="4320"/>
              </w:tabs>
              <w:jc w:val="left"/>
              <w:rPr>
                <w:ins w:id="434" w:author="x00116998" w:date="2015-10-15T17:40:00Z"/>
                <w:rFonts w:ascii="Verdana" w:hAnsi="Verdana"/>
                <w:kern w:val="0"/>
                <w:sz w:val="18"/>
                <w:szCs w:val="18"/>
                <w:lang w:val="fr-FR"/>
              </w:rPr>
            </w:pPr>
            <w:ins w:id="435" w:author="x00116998" w:date="2015-11-27T10:37:00Z">
              <w:r>
                <w:rPr>
                  <w:rFonts w:ascii="Verdana" w:hAnsi="Verdana" w:hint="eastAsia"/>
                  <w:kern w:val="0"/>
                  <w:sz w:val="18"/>
                  <w:szCs w:val="18"/>
                  <w:lang w:val="fr-FR"/>
                </w:rPr>
                <w:t>(</w:t>
              </w:r>
              <w:r>
                <w:rPr>
                  <w:color w:val="1F497D"/>
                </w:rPr>
                <w:t>HiSkytone</w:t>
              </w:r>
              <w:r>
                <w:rPr>
                  <w:rFonts w:hint="eastAsia"/>
                  <w:color w:val="1F497D"/>
                </w:rPr>
                <w:t>)</w:t>
              </w:r>
            </w:ins>
          </w:p>
        </w:tc>
        <w:tc>
          <w:tcPr>
            <w:tcW w:w="1134" w:type="dxa"/>
          </w:tcPr>
          <w:p w:rsidR="00A805CE" w:rsidRDefault="00A805CE" w:rsidP="00A633AB">
            <w:pPr>
              <w:tabs>
                <w:tab w:val="left" w:pos="-720"/>
                <w:tab w:val="left" w:pos="0"/>
                <w:tab w:val="left" w:pos="720"/>
                <w:tab w:val="left" w:pos="1440"/>
                <w:tab w:val="left" w:pos="2970"/>
                <w:tab w:val="left" w:pos="3600"/>
                <w:tab w:val="left" w:pos="4320"/>
              </w:tabs>
              <w:jc w:val="left"/>
              <w:rPr>
                <w:ins w:id="436" w:author="x00116998" w:date="2015-10-15T17:40:00Z"/>
                <w:rFonts w:ascii="Arial" w:hAnsi="Arial" w:cs="Arial"/>
                <w:sz w:val="18"/>
                <w:szCs w:val="18"/>
                <w:lang w:val="fr-FR"/>
              </w:rPr>
            </w:pPr>
            <w:ins w:id="437" w:author="x00116998" w:date="2015-10-15T17:40:00Z">
              <w:r>
                <w:rPr>
                  <w:rFonts w:ascii="Arial" w:hAnsi="Arial" w:cs="Arial" w:hint="eastAsia"/>
                  <w:sz w:val="18"/>
                  <w:szCs w:val="18"/>
                  <w:lang w:val="fr-FR"/>
                </w:rPr>
                <w:t>29</w:t>
              </w:r>
            </w:ins>
          </w:p>
        </w:tc>
        <w:tc>
          <w:tcPr>
            <w:tcW w:w="1417" w:type="dxa"/>
          </w:tcPr>
          <w:p w:rsidR="00A805CE" w:rsidRDefault="00A805CE" w:rsidP="00DE09B2">
            <w:pPr>
              <w:tabs>
                <w:tab w:val="left" w:pos="-720"/>
                <w:tab w:val="left" w:pos="0"/>
                <w:tab w:val="left" w:pos="720"/>
                <w:tab w:val="left" w:pos="1440"/>
                <w:tab w:val="left" w:pos="2970"/>
                <w:tab w:val="left" w:pos="3600"/>
                <w:tab w:val="left" w:pos="4320"/>
              </w:tabs>
              <w:jc w:val="left"/>
              <w:rPr>
                <w:ins w:id="438" w:author="x00116998" w:date="2015-10-15T17:40:00Z"/>
                <w:rFonts w:ascii="Arial" w:hAnsi="Arial" w:cs="Arial"/>
                <w:sz w:val="18"/>
                <w:szCs w:val="18"/>
                <w:lang w:val="fr-FR"/>
              </w:rPr>
            </w:pPr>
            <w:ins w:id="439" w:author="x00116998" w:date="2015-10-15T17:40:00Z">
              <w:r>
                <w:rPr>
                  <w:rFonts w:ascii="Arial" w:hAnsi="Arial" w:cs="Arial" w:hint="eastAsia"/>
                  <w:sz w:val="18"/>
                  <w:szCs w:val="18"/>
                  <w:lang w:val="fr-FR"/>
                </w:rPr>
                <w:t>29000101</w:t>
              </w:r>
            </w:ins>
          </w:p>
        </w:tc>
      </w:tr>
      <w:tr w:rsidR="00A805CE" w:rsidTr="000A575A">
        <w:trPr>
          <w:ins w:id="440" w:author="x00116998" w:date="2015-11-27T10:30:00Z"/>
        </w:trPr>
        <w:tc>
          <w:tcPr>
            <w:tcW w:w="3417" w:type="dxa"/>
          </w:tcPr>
          <w:p w:rsidR="00A805CE" w:rsidRDefault="00A805CE" w:rsidP="004910C8">
            <w:pPr>
              <w:tabs>
                <w:tab w:val="left" w:pos="-720"/>
                <w:tab w:val="left" w:pos="0"/>
                <w:tab w:val="left" w:pos="720"/>
                <w:tab w:val="left" w:pos="1440"/>
                <w:tab w:val="left" w:pos="2970"/>
                <w:tab w:val="left" w:pos="3600"/>
                <w:tab w:val="left" w:pos="4320"/>
              </w:tabs>
              <w:jc w:val="left"/>
              <w:rPr>
                <w:ins w:id="441" w:author="x00116998" w:date="2015-11-27T10:30:00Z"/>
                <w:rFonts w:ascii="宋体" w:cs="宋体"/>
                <w:color w:val="000000"/>
                <w:kern w:val="0"/>
                <w:sz w:val="23"/>
                <w:szCs w:val="23"/>
                <w:lang w:val="zh-CN"/>
              </w:rPr>
            </w:pPr>
          </w:p>
        </w:tc>
        <w:tc>
          <w:tcPr>
            <w:tcW w:w="2220" w:type="dxa"/>
          </w:tcPr>
          <w:p w:rsidR="00A805CE" w:rsidRDefault="00A805CE" w:rsidP="00737071">
            <w:pPr>
              <w:tabs>
                <w:tab w:val="left" w:pos="-720"/>
                <w:tab w:val="left" w:pos="0"/>
                <w:tab w:val="left" w:pos="720"/>
                <w:tab w:val="left" w:pos="1440"/>
                <w:tab w:val="left" w:pos="2970"/>
                <w:tab w:val="left" w:pos="3600"/>
                <w:tab w:val="left" w:pos="4320"/>
              </w:tabs>
              <w:jc w:val="left"/>
              <w:rPr>
                <w:ins w:id="442" w:author="x00116998" w:date="2015-11-27T10:30:00Z"/>
                <w:rFonts w:ascii="Verdana" w:hAnsi="Verdana"/>
                <w:kern w:val="0"/>
                <w:sz w:val="18"/>
                <w:szCs w:val="18"/>
                <w:lang w:val="fr-FR"/>
              </w:rPr>
            </w:pPr>
          </w:p>
        </w:tc>
        <w:tc>
          <w:tcPr>
            <w:tcW w:w="1134" w:type="dxa"/>
          </w:tcPr>
          <w:p w:rsidR="00A805CE" w:rsidRDefault="00A805CE" w:rsidP="00A633AB">
            <w:pPr>
              <w:tabs>
                <w:tab w:val="left" w:pos="-720"/>
                <w:tab w:val="left" w:pos="0"/>
                <w:tab w:val="left" w:pos="720"/>
                <w:tab w:val="left" w:pos="1440"/>
                <w:tab w:val="left" w:pos="2970"/>
                <w:tab w:val="left" w:pos="3600"/>
                <w:tab w:val="left" w:pos="4320"/>
              </w:tabs>
              <w:jc w:val="left"/>
              <w:rPr>
                <w:ins w:id="443" w:author="x00116998" w:date="2015-11-27T10:30:00Z"/>
                <w:rFonts w:ascii="Arial" w:hAnsi="Arial" w:cs="Arial"/>
                <w:sz w:val="18"/>
                <w:szCs w:val="18"/>
                <w:lang w:val="fr-FR"/>
              </w:rPr>
            </w:pPr>
          </w:p>
        </w:tc>
        <w:tc>
          <w:tcPr>
            <w:tcW w:w="1417" w:type="dxa"/>
          </w:tcPr>
          <w:p w:rsidR="00A805CE" w:rsidRDefault="00A805CE" w:rsidP="00DE09B2">
            <w:pPr>
              <w:tabs>
                <w:tab w:val="left" w:pos="-720"/>
                <w:tab w:val="left" w:pos="0"/>
                <w:tab w:val="left" w:pos="720"/>
                <w:tab w:val="left" w:pos="1440"/>
                <w:tab w:val="left" w:pos="2970"/>
                <w:tab w:val="left" w:pos="3600"/>
                <w:tab w:val="left" w:pos="4320"/>
              </w:tabs>
              <w:jc w:val="left"/>
              <w:rPr>
                <w:ins w:id="444" w:author="x00116998" w:date="2015-11-27T10:30:00Z"/>
                <w:rFonts w:ascii="Arial" w:hAnsi="Arial" w:cs="Arial"/>
                <w:sz w:val="18"/>
                <w:szCs w:val="18"/>
                <w:lang w:val="fr-FR"/>
              </w:rPr>
            </w:pPr>
          </w:p>
        </w:tc>
      </w:tr>
      <w:tr w:rsidR="00A805CE" w:rsidTr="000A575A">
        <w:tc>
          <w:tcPr>
            <w:tcW w:w="3417" w:type="dxa"/>
          </w:tcPr>
          <w:p w:rsidR="00A805CE" w:rsidRDefault="00A805CE" w:rsidP="004910C8">
            <w:pPr>
              <w:tabs>
                <w:tab w:val="left" w:pos="-720"/>
                <w:tab w:val="left" w:pos="0"/>
                <w:tab w:val="left" w:pos="720"/>
                <w:tab w:val="left" w:pos="1440"/>
                <w:tab w:val="left" w:pos="2970"/>
                <w:tab w:val="left" w:pos="3600"/>
                <w:tab w:val="left" w:pos="4320"/>
              </w:tabs>
              <w:jc w:val="left"/>
            </w:pPr>
            <w:r>
              <w:rPr>
                <w:rFonts w:ascii="宋体" w:cs="宋体"/>
                <w:color w:val="000000"/>
                <w:kern w:val="0"/>
                <w:sz w:val="23"/>
                <w:szCs w:val="23"/>
                <w:lang w:val="zh-CN"/>
              </w:rPr>
              <w:t>com.huawei.phoneservice</w:t>
            </w:r>
          </w:p>
        </w:tc>
        <w:tc>
          <w:tcPr>
            <w:tcW w:w="2220" w:type="dxa"/>
          </w:tcPr>
          <w:p w:rsidR="00A805CE" w:rsidRPr="00900EEF" w:rsidRDefault="00A805CE"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手机服务</w:t>
            </w:r>
          </w:p>
        </w:tc>
        <w:tc>
          <w:tcPr>
            <w:tcW w:w="1134" w:type="dxa"/>
          </w:tcPr>
          <w:p w:rsidR="00A805CE" w:rsidRDefault="00A805CE"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lang w:val="fr-FR"/>
              </w:rPr>
              <w:t>30</w:t>
            </w:r>
          </w:p>
        </w:tc>
        <w:tc>
          <w:tcPr>
            <w:tcW w:w="1417" w:type="dxa"/>
          </w:tcPr>
          <w:p w:rsidR="00A805CE" w:rsidRDefault="00A805CE"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30000000</w:t>
            </w:r>
          </w:p>
        </w:tc>
      </w:tr>
      <w:tr w:rsidR="00A805CE" w:rsidTr="000A575A">
        <w:tc>
          <w:tcPr>
            <w:tcW w:w="3417" w:type="dxa"/>
          </w:tcPr>
          <w:p w:rsidR="00A805CE" w:rsidRDefault="00A805CE"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t>com.huawei.phoneservicepublic</w:t>
            </w:r>
          </w:p>
        </w:tc>
        <w:tc>
          <w:tcPr>
            <w:tcW w:w="2220" w:type="dxa"/>
          </w:tcPr>
          <w:p w:rsidR="00A805CE" w:rsidRDefault="00A805CE" w:rsidP="00E36CB4">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手机服务公开版</w:t>
            </w:r>
          </w:p>
        </w:tc>
        <w:tc>
          <w:tcPr>
            <w:tcW w:w="1134" w:type="dxa"/>
          </w:tcPr>
          <w:p w:rsidR="00A805CE" w:rsidRDefault="00A805CE"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lang w:val="fr-FR"/>
              </w:rPr>
              <w:t>30</w:t>
            </w:r>
          </w:p>
        </w:tc>
        <w:tc>
          <w:tcPr>
            <w:tcW w:w="1417" w:type="dxa"/>
          </w:tcPr>
          <w:p w:rsidR="00A805CE" w:rsidRDefault="00A805CE" w:rsidP="00E36CB4">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30000001</w:t>
            </w:r>
          </w:p>
        </w:tc>
      </w:tr>
      <w:tr w:rsidR="00A805CE" w:rsidTr="000A575A">
        <w:trPr>
          <w:ins w:id="445" w:author="x00116998" w:date="2016-01-22T10:06:00Z"/>
        </w:trPr>
        <w:tc>
          <w:tcPr>
            <w:tcW w:w="3417" w:type="dxa"/>
          </w:tcPr>
          <w:p w:rsidR="00A805CE" w:rsidRPr="00C74268" w:rsidRDefault="00A805CE" w:rsidP="004910C8">
            <w:pPr>
              <w:tabs>
                <w:tab w:val="left" w:pos="-720"/>
                <w:tab w:val="left" w:pos="0"/>
                <w:tab w:val="left" w:pos="720"/>
                <w:tab w:val="left" w:pos="1440"/>
                <w:tab w:val="left" w:pos="2970"/>
                <w:tab w:val="left" w:pos="3600"/>
                <w:tab w:val="left" w:pos="4320"/>
              </w:tabs>
              <w:jc w:val="left"/>
              <w:rPr>
                <w:ins w:id="446" w:author="x00116998" w:date="2016-01-22T10:06:00Z"/>
                <w:rFonts w:ascii="宋体" w:cs="宋体"/>
                <w:color w:val="000000"/>
                <w:kern w:val="0"/>
                <w:sz w:val="20"/>
                <w:szCs w:val="20"/>
              </w:rPr>
            </w:pPr>
            <w:ins w:id="447" w:author="x00116998" w:date="2016-01-22T10:06:00Z">
              <w:r>
                <w:rPr>
                  <w:rFonts w:hint="eastAsia"/>
                  <w:sz w:val="20"/>
                  <w:szCs w:val="20"/>
                </w:rPr>
                <w:t>com.huawei.hicare</w:t>
              </w:r>
            </w:ins>
          </w:p>
        </w:tc>
        <w:tc>
          <w:tcPr>
            <w:tcW w:w="2220" w:type="dxa"/>
          </w:tcPr>
          <w:p w:rsidR="00A805CE" w:rsidRDefault="00A805CE" w:rsidP="00C74268">
            <w:pPr>
              <w:tabs>
                <w:tab w:val="left" w:pos="-720"/>
                <w:tab w:val="left" w:pos="0"/>
                <w:tab w:val="left" w:pos="720"/>
                <w:tab w:val="left" w:pos="1440"/>
                <w:tab w:val="left" w:pos="2970"/>
                <w:tab w:val="left" w:pos="3600"/>
                <w:tab w:val="left" w:pos="4320"/>
              </w:tabs>
              <w:jc w:val="left"/>
              <w:rPr>
                <w:ins w:id="448" w:author="x00116998" w:date="2016-01-22T10:06:00Z"/>
                <w:color w:val="000000"/>
                <w:sz w:val="20"/>
                <w:szCs w:val="20"/>
              </w:rPr>
            </w:pPr>
            <w:ins w:id="449" w:author="x00116998" w:date="2016-01-22T10:06:00Z">
              <w:r>
                <w:rPr>
                  <w:rFonts w:hint="eastAsia"/>
                  <w:color w:val="000000"/>
                  <w:sz w:val="20"/>
                  <w:szCs w:val="20"/>
                </w:rPr>
                <w:t>手机服务海外版</w:t>
              </w:r>
            </w:ins>
          </w:p>
        </w:tc>
        <w:tc>
          <w:tcPr>
            <w:tcW w:w="1134" w:type="dxa"/>
          </w:tcPr>
          <w:p w:rsidR="00A805CE" w:rsidRDefault="00A805CE" w:rsidP="00A633AB">
            <w:pPr>
              <w:tabs>
                <w:tab w:val="left" w:pos="-720"/>
                <w:tab w:val="left" w:pos="0"/>
                <w:tab w:val="left" w:pos="720"/>
                <w:tab w:val="left" w:pos="1440"/>
                <w:tab w:val="left" w:pos="2970"/>
                <w:tab w:val="left" w:pos="3600"/>
                <w:tab w:val="left" w:pos="4320"/>
              </w:tabs>
              <w:jc w:val="left"/>
              <w:rPr>
                <w:ins w:id="450" w:author="x00116998" w:date="2016-01-22T10:06:00Z"/>
                <w:rFonts w:ascii="Arial" w:hAnsi="Arial" w:cs="Arial"/>
                <w:sz w:val="18"/>
                <w:szCs w:val="18"/>
              </w:rPr>
            </w:pPr>
            <w:ins w:id="451" w:author="x00116998" w:date="2016-01-22T10:06:00Z">
              <w:r>
                <w:rPr>
                  <w:rFonts w:ascii="Arial" w:hAnsi="Arial" w:cs="Arial" w:hint="eastAsia"/>
                  <w:sz w:val="18"/>
                  <w:szCs w:val="18"/>
                  <w:lang w:val="fr-FR"/>
                </w:rPr>
                <w:t>30</w:t>
              </w:r>
            </w:ins>
          </w:p>
        </w:tc>
        <w:tc>
          <w:tcPr>
            <w:tcW w:w="1417" w:type="dxa"/>
          </w:tcPr>
          <w:p w:rsidR="00A805CE" w:rsidRDefault="00A805CE" w:rsidP="00F361EE">
            <w:pPr>
              <w:tabs>
                <w:tab w:val="left" w:pos="-720"/>
                <w:tab w:val="left" w:pos="0"/>
                <w:tab w:val="left" w:pos="720"/>
                <w:tab w:val="left" w:pos="1440"/>
                <w:tab w:val="left" w:pos="2970"/>
                <w:tab w:val="left" w:pos="3600"/>
                <w:tab w:val="left" w:pos="4320"/>
              </w:tabs>
              <w:jc w:val="left"/>
              <w:rPr>
                <w:ins w:id="452" w:author="x00116998" w:date="2016-01-22T10:06:00Z"/>
                <w:rFonts w:ascii="Arial" w:hAnsi="Arial" w:cs="Arial"/>
                <w:sz w:val="18"/>
                <w:szCs w:val="18"/>
                <w:lang w:val="fr-FR"/>
              </w:rPr>
            </w:pPr>
            <w:ins w:id="453" w:author="x00116998" w:date="2016-01-22T10:06:00Z">
              <w:r>
                <w:rPr>
                  <w:rFonts w:ascii="Arial" w:hAnsi="Arial" w:cs="Arial" w:hint="eastAsia"/>
                  <w:sz w:val="18"/>
                  <w:szCs w:val="18"/>
                  <w:lang w:val="fr-FR"/>
                </w:rPr>
                <w:t>30000100</w:t>
              </w:r>
            </w:ins>
          </w:p>
        </w:tc>
      </w:tr>
      <w:tr w:rsidR="00A805CE" w:rsidTr="000A575A">
        <w:tc>
          <w:tcPr>
            <w:tcW w:w="3417" w:type="dxa"/>
          </w:tcPr>
          <w:p w:rsidR="00A805CE" w:rsidRDefault="00A805CE" w:rsidP="004910C8">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C74268">
              <w:rPr>
                <w:rFonts w:ascii="宋体" w:cs="宋体"/>
                <w:color w:val="000000"/>
                <w:kern w:val="0"/>
                <w:sz w:val="20"/>
                <w:szCs w:val="20"/>
              </w:rPr>
              <w:t>com.huawei.remoteassistant</w:t>
            </w:r>
          </w:p>
        </w:tc>
        <w:tc>
          <w:tcPr>
            <w:tcW w:w="2220" w:type="dxa"/>
          </w:tcPr>
          <w:p w:rsidR="00A805CE" w:rsidRDefault="00A805CE" w:rsidP="00C74268">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hint="eastAsia"/>
                <w:color w:val="000000"/>
                <w:sz w:val="20"/>
                <w:szCs w:val="20"/>
              </w:rPr>
              <w:t>亲情关怀</w:t>
            </w:r>
          </w:p>
        </w:tc>
        <w:tc>
          <w:tcPr>
            <w:tcW w:w="1134" w:type="dxa"/>
          </w:tcPr>
          <w:p w:rsidR="00A805CE" w:rsidRDefault="00A805CE"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sz w:val="18"/>
                <w:szCs w:val="18"/>
              </w:rPr>
              <w:t>30</w:t>
            </w:r>
          </w:p>
        </w:tc>
        <w:tc>
          <w:tcPr>
            <w:tcW w:w="1417" w:type="dxa"/>
          </w:tcPr>
          <w:p w:rsidR="00A805CE" w:rsidRDefault="00A805CE" w:rsidP="00E36CB4">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sz w:val="18"/>
                <w:szCs w:val="18"/>
                <w:lang w:val="fr-FR"/>
              </w:rPr>
              <w:t>30001001</w:t>
            </w:r>
          </w:p>
        </w:tc>
      </w:tr>
      <w:tr w:rsidR="00A805CE" w:rsidTr="000A575A">
        <w:tc>
          <w:tcPr>
            <w:tcW w:w="3417" w:type="dxa"/>
          </w:tcPr>
          <w:p w:rsidR="00A805CE" w:rsidRDefault="00A805CE"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Pr>
                <w:rFonts w:ascii="宋体" w:cs="宋体" w:hint="eastAsia"/>
                <w:color w:val="000000"/>
                <w:kern w:val="0"/>
                <w:sz w:val="20"/>
                <w:szCs w:val="20"/>
              </w:rPr>
              <w:t>暂无</w:t>
            </w:r>
          </w:p>
        </w:tc>
        <w:tc>
          <w:tcPr>
            <w:tcW w:w="2220" w:type="dxa"/>
          </w:tcPr>
          <w:p w:rsidR="00A805CE" w:rsidRDefault="00A805CE" w:rsidP="00E36CB4">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花粉论坛</w:t>
            </w:r>
          </w:p>
        </w:tc>
        <w:tc>
          <w:tcPr>
            <w:tcW w:w="1134" w:type="dxa"/>
          </w:tcPr>
          <w:p w:rsidR="00A805CE" w:rsidRDefault="00A805CE"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rPr>
              <w:t>31</w:t>
            </w:r>
          </w:p>
        </w:tc>
        <w:tc>
          <w:tcPr>
            <w:tcW w:w="1417" w:type="dxa"/>
          </w:tcPr>
          <w:p w:rsidR="00A805CE" w:rsidRDefault="00A805CE" w:rsidP="00E36CB4">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31000000</w:t>
            </w:r>
          </w:p>
        </w:tc>
      </w:tr>
      <w:tr w:rsidR="00A805CE" w:rsidTr="000A575A">
        <w:tc>
          <w:tcPr>
            <w:tcW w:w="3417" w:type="dxa"/>
          </w:tcPr>
          <w:p w:rsidR="00A805CE" w:rsidRDefault="00A805CE"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Pr>
                <w:rFonts w:ascii="??" w:hAnsi="??"/>
                <w:color w:val="000000"/>
                <w:sz w:val="18"/>
                <w:szCs w:val="18"/>
              </w:rPr>
              <w:t>com.android.contacts</w:t>
            </w:r>
          </w:p>
        </w:tc>
        <w:tc>
          <w:tcPr>
            <w:tcW w:w="2220" w:type="dxa"/>
          </w:tcPr>
          <w:p w:rsidR="00A805CE" w:rsidRDefault="00A805CE"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联系人</w:t>
            </w:r>
          </w:p>
        </w:tc>
        <w:tc>
          <w:tcPr>
            <w:tcW w:w="1134" w:type="dxa"/>
          </w:tcPr>
          <w:p w:rsidR="00A805CE" w:rsidRDefault="00A805CE"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32</w:t>
            </w:r>
          </w:p>
        </w:tc>
        <w:tc>
          <w:tcPr>
            <w:tcW w:w="1417" w:type="dxa"/>
          </w:tcPr>
          <w:p w:rsidR="00A805CE" w:rsidRDefault="00A805CE" w:rsidP="000338EA">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32000000</w:t>
            </w:r>
          </w:p>
        </w:tc>
      </w:tr>
      <w:tr w:rsidR="00A805CE" w:rsidTr="000A575A">
        <w:tc>
          <w:tcPr>
            <w:tcW w:w="3417" w:type="dxa"/>
          </w:tcPr>
          <w:p w:rsidR="00A805CE" w:rsidRDefault="00A805CE"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Pr>
                <w:rFonts w:ascii="??" w:hAnsi="??"/>
                <w:color w:val="000000"/>
                <w:sz w:val="18"/>
                <w:szCs w:val="18"/>
              </w:rPr>
              <w:t>com.android.contacts</w:t>
            </w:r>
          </w:p>
        </w:tc>
        <w:tc>
          <w:tcPr>
            <w:tcW w:w="2220" w:type="dxa"/>
          </w:tcPr>
          <w:p w:rsidR="00A805CE" w:rsidRDefault="00A805CE"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联系人（安全手机方案）</w:t>
            </w:r>
          </w:p>
        </w:tc>
        <w:tc>
          <w:tcPr>
            <w:tcW w:w="1134" w:type="dxa"/>
          </w:tcPr>
          <w:p w:rsidR="00A805CE" w:rsidRDefault="00A805CE"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32</w:t>
            </w:r>
          </w:p>
        </w:tc>
        <w:tc>
          <w:tcPr>
            <w:tcW w:w="1417" w:type="dxa"/>
          </w:tcPr>
          <w:p w:rsidR="00A805CE" w:rsidRDefault="00A805CE" w:rsidP="007C103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32000001</w:t>
            </w:r>
          </w:p>
        </w:tc>
      </w:tr>
      <w:tr w:rsidR="00A805CE" w:rsidTr="000A575A">
        <w:trPr>
          <w:ins w:id="454" w:author="x00116998" w:date="2015-10-15T17:41:00Z"/>
        </w:trPr>
        <w:tc>
          <w:tcPr>
            <w:tcW w:w="3417" w:type="dxa"/>
          </w:tcPr>
          <w:p w:rsidR="00A805CE" w:rsidRDefault="00A805CE" w:rsidP="004910C8">
            <w:pPr>
              <w:tabs>
                <w:tab w:val="left" w:pos="-720"/>
                <w:tab w:val="left" w:pos="0"/>
                <w:tab w:val="left" w:pos="720"/>
                <w:tab w:val="left" w:pos="1440"/>
                <w:tab w:val="left" w:pos="2970"/>
                <w:tab w:val="left" w:pos="3600"/>
                <w:tab w:val="left" w:pos="4320"/>
              </w:tabs>
              <w:jc w:val="left"/>
              <w:rPr>
                <w:ins w:id="455" w:author="x00116998" w:date="2015-10-15T17:41:00Z"/>
                <w:rFonts w:ascii="宋体" w:cs="宋体"/>
                <w:color w:val="000000"/>
                <w:kern w:val="0"/>
                <w:sz w:val="23"/>
                <w:szCs w:val="23"/>
                <w:lang w:val="zh-CN"/>
              </w:rPr>
            </w:pPr>
            <w:ins w:id="456" w:author="x00116998" w:date="2015-10-15T17:41:00Z">
              <w:r w:rsidRPr="008A3EF3">
                <w:rPr>
                  <w:rFonts w:ascii="宋体" w:cs="宋体"/>
                  <w:color w:val="000000"/>
                  <w:kern w:val="0"/>
                  <w:sz w:val="23"/>
                  <w:szCs w:val="23"/>
                  <w:lang w:val="zh-CN"/>
                </w:rPr>
                <w:t>com.android.mms</w:t>
              </w:r>
            </w:ins>
          </w:p>
        </w:tc>
        <w:tc>
          <w:tcPr>
            <w:tcW w:w="2220" w:type="dxa"/>
          </w:tcPr>
          <w:p w:rsidR="00A805CE" w:rsidRDefault="00A805CE" w:rsidP="00737071">
            <w:pPr>
              <w:tabs>
                <w:tab w:val="left" w:pos="-720"/>
                <w:tab w:val="left" w:pos="0"/>
                <w:tab w:val="left" w:pos="720"/>
                <w:tab w:val="left" w:pos="1440"/>
                <w:tab w:val="left" w:pos="2970"/>
                <w:tab w:val="left" w:pos="3600"/>
                <w:tab w:val="left" w:pos="4320"/>
              </w:tabs>
              <w:jc w:val="left"/>
              <w:rPr>
                <w:ins w:id="457" w:author="x00116998" w:date="2015-10-15T17:41:00Z"/>
                <w:rFonts w:ascii="Verdana" w:hAnsi="Verdana"/>
                <w:kern w:val="0"/>
                <w:sz w:val="18"/>
                <w:szCs w:val="18"/>
                <w:lang w:val="fr-FR"/>
              </w:rPr>
            </w:pPr>
            <w:ins w:id="458" w:author="x00116998" w:date="2015-10-15T17:41:00Z">
              <w:r>
                <w:rPr>
                  <w:rFonts w:ascii="Verdana" w:hAnsi="Verdana" w:hint="eastAsia"/>
                  <w:kern w:val="0"/>
                  <w:sz w:val="18"/>
                  <w:szCs w:val="18"/>
                </w:rPr>
                <w:t>短信客户端（</w:t>
              </w:r>
              <w:r>
                <w:rPr>
                  <w:rFonts w:ascii="Verdana" w:hAnsi="Verdana" w:hint="eastAsia"/>
                  <w:kern w:val="0"/>
                  <w:sz w:val="18"/>
                  <w:szCs w:val="18"/>
                </w:rPr>
                <w:t>EMUI4.0</w:t>
              </w:r>
              <w:r>
                <w:rPr>
                  <w:rFonts w:ascii="Verdana" w:hAnsi="Verdana" w:hint="eastAsia"/>
                  <w:kern w:val="0"/>
                  <w:sz w:val="18"/>
                  <w:szCs w:val="18"/>
                </w:rPr>
                <w:t>）</w:t>
              </w:r>
            </w:ins>
          </w:p>
        </w:tc>
        <w:tc>
          <w:tcPr>
            <w:tcW w:w="1134" w:type="dxa"/>
          </w:tcPr>
          <w:p w:rsidR="00A805CE" w:rsidRDefault="00A805CE" w:rsidP="00A633AB">
            <w:pPr>
              <w:tabs>
                <w:tab w:val="left" w:pos="-720"/>
                <w:tab w:val="left" w:pos="0"/>
                <w:tab w:val="left" w:pos="720"/>
                <w:tab w:val="left" w:pos="1440"/>
                <w:tab w:val="left" w:pos="2970"/>
                <w:tab w:val="left" w:pos="3600"/>
                <w:tab w:val="left" w:pos="4320"/>
              </w:tabs>
              <w:jc w:val="left"/>
              <w:rPr>
                <w:ins w:id="459" w:author="x00116998" w:date="2015-10-15T17:41:00Z"/>
                <w:rFonts w:ascii="Arial" w:hAnsi="Arial" w:cs="Arial"/>
                <w:sz w:val="18"/>
                <w:szCs w:val="18"/>
                <w:lang w:val="fr-FR"/>
              </w:rPr>
            </w:pPr>
            <w:ins w:id="460" w:author="x00116998" w:date="2015-10-15T17:41:00Z">
              <w:r>
                <w:rPr>
                  <w:rFonts w:ascii="Arial" w:hAnsi="Arial" w:cs="Arial" w:hint="eastAsia"/>
                  <w:sz w:val="18"/>
                  <w:szCs w:val="18"/>
                  <w:lang w:val="fr-FR"/>
                </w:rPr>
                <w:t>32</w:t>
              </w:r>
            </w:ins>
          </w:p>
        </w:tc>
        <w:tc>
          <w:tcPr>
            <w:tcW w:w="1417" w:type="dxa"/>
          </w:tcPr>
          <w:p w:rsidR="00A805CE" w:rsidRDefault="00A805CE" w:rsidP="00DE09B2">
            <w:pPr>
              <w:tabs>
                <w:tab w:val="left" w:pos="-720"/>
                <w:tab w:val="left" w:pos="0"/>
                <w:tab w:val="left" w:pos="720"/>
                <w:tab w:val="left" w:pos="1440"/>
                <w:tab w:val="left" w:pos="2970"/>
                <w:tab w:val="left" w:pos="3600"/>
                <w:tab w:val="left" w:pos="4320"/>
              </w:tabs>
              <w:jc w:val="left"/>
              <w:rPr>
                <w:ins w:id="461" w:author="x00116998" w:date="2015-10-15T17:41:00Z"/>
                <w:rFonts w:ascii="Arial" w:hAnsi="Arial" w:cs="Arial"/>
                <w:sz w:val="18"/>
                <w:szCs w:val="18"/>
                <w:lang w:val="fr-FR"/>
              </w:rPr>
            </w:pPr>
            <w:ins w:id="462" w:author="x00116998" w:date="2015-10-15T17:41:00Z">
              <w:r>
                <w:rPr>
                  <w:rFonts w:ascii="Arial" w:hAnsi="Arial" w:cs="Arial" w:hint="eastAsia"/>
                  <w:sz w:val="18"/>
                  <w:szCs w:val="18"/>
                  <w:lang w:val="fr-FR"/>
                </w:rPr>
                <w:t>32000100</w:t>
              </w:r>
            </w:ins>
          </w:p>
        </w:tc>
      </w:tr>
      <w:tr w:rsidR="00A805CE" w:rsidTr="000A575A">
        <w:tc>
          <w:tcPr>
            <w:tcW w:w="3417" w:type="dxa"/>
          </w:tcPr>
          <w:p w:rsidR="00A805CE" w:rsidRDefault="00A805CE"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p>
        </w:tc>
        <w:tc>
          <w:tcPr>
            <w:tcW w:w="2220" w:type="dxa"/>
          </w:tcPr>
          <w:p w:rsidR="00A805CE" w:rsidRDefault="00A805CE"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电商</w:t>
            </w:r>
            <w:r>
              <w:rPr>
                <w:rFonts w:ascii="Verdana" w:hAnsi="Verdana" w:hint="eastAsia"/>
                <w:kern w:val="0"/>
                <w:sz w:val="18"/>
                <w:szCs w:val="18"/>
                <w:lang w:val="fr-FR"/>
              </w:rPr>
              <w:t>B2XB</w:t>
            </w:r>
          </w:p>
        </w:tc>
        <w:tc>
          <w:tcPr>
            <w:tcW w:w="1134" w:type="dxa"/>
          </w:tcPr>
          <w:p w:rsidR="00A805CE" w:rsidRDefault="00A805CE"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33</w:t>
            </w:r>
          </w:p>
        </w:tc>
        <w:tc>
          <w:tcPr>
            <w:tcW w:w="1417" w:type="dxa"/>
          </w:tcPr>
          <w:p w:rsidR="00A805CE" w:rsidRDefault="00A805CE"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33000000</w:t>
            </w:r>
          </w:p>
        </w:tc>
      </w:tr>
      <w:tr w:rsidR="00A805CE" w:rsidTr="000A575A">
        <w:tc>
          <w:tcPr>
            <w:tcW w:w="3417" w:type="dxa"/>
          </w:tcPr>
          <w:p w:rsidR="00A805CE" w:rsidRDefault="00A805CE" w:rsidP="004910C8">
            <w:pPr>
              <w:tabs>
                <w:tab w:val="left" w:pos="-720"/>
                <w:tab w:val="left" w:pos="0"/>
                <w:tab w:val="left" w:pos="720"/>
                <w:tab w:val="left" w:pos="1440"/>
                <w:tab w:val="left" w:pos="2970"/>
                <w:tab w:val="left" w:pos="3600"/>
                <w:tab w:val="left" w:pos="4320"/>
              </w:tabs>
              <w:jc w:val="left"/>
              <w:rPr>
                <w:color w:val="1F497D"/>
              </w:rPr>
            </w:pPr>
          </w:p>
        </w:tc>
        <w:tc>
          <w:tcPr>
            <w:tcW w:w="2220" w:type="dxa"/>
          </w:tcPr>
          <w:p w:rsidR="00A805CE" w:rsidRDefault="00A805CE" w:rsidP="00A97666">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马来电商</w:t>
            </w:r>
            <w:r>
              <w:rPr>
                <w:rFonts w:ascii="Verdana" w:hAnsi="Verdana" w:hint="eastAsia"/>
                <w:kern w:val="0"/>
                <w:sz w:val="18"/>
                <w:szCs w:val="18"/>
                <w:lang w:val="fr-FR"/>
              </w:rPr>
              <w:t>B2XB</w:t>
            </w:r>
          </w:p>
        </w:tc>
        <w:tc>
          <w:tcPr>
            <w:tcW w:w="1134" w:type="dxa"/>
          </w:tcPr>
          <w:p w:rsidR="00A805CE" w:rsidRDefault="00A805CE" w:rsidP="00A97666">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33</w:t>
            </w:r>
          </w:p>
        </w:tc>
        <w:tc>
          <w:tcPr>
            <w:tcW w:w="1417" w:type="dxa"/>
          </w:tcPr>
          <w:p w:rsidR="00A805CE" w:rsidRDefault="00A805CE" w:rsidP="00A97666">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33000001</w:t>
            </w:r>
          </w:p>
        </w:tc>
      </w:tr>
      <w:tr w:rsidR="00A805CE" w:rsidTr="000A575A">
        <w:tc>
          <w:tcPr>
            <w:tcW w:w="3417" w:type="dxa"/>
          </w:tcPr>
          <w:p w:rsidR="00A805CE" w:rsidRDefault="00A805CE" w:rsidP="004910C8">
            <w:pPr>
              <w:tabs>
                <w:tab w:val="left" w:pos="-720"/>
                <w:tab w:val="left" w:pos="0"/>
                <w:tab w:val="left" w:pos="720"/>
                <w:tab w:val="left" w:pos="1440"/>
                <w:tab w:val="left" w:pos="2970"/>
                <w:tab w:val="left" w:pos="3600"/>
                <w:tab w:val="left" w:pos="4320"/>
              </w:tabs>
              <w:jc w:val="left"/>
              <w:rPr>
                <w:color w:val="1F497D"/>
              </w:rPr>
            </w:pPr>
          </w:p>
        </w:tc>
        <w:tc>
          <w:tcPr>
            <w:tcW w:w="2220" w:type="dxa"/>
          </w:tcPr>
          <w:p w:rsidR="00A805CE" w:rsidRDefault="00A805CE" w:rsidP="008D5E2F">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电商直通车</w:t>
            </w:r>
          </w:p>
        </w:tc>
        <w:tc>
          <w:tcPr>
            <w:tcW w:w="1134" w:type="dxa"/>
          </w:tcPr>
          <w:p w:rsidR="00A805CE" w:rsidRDefault="00A805CE"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33</w:t>
            </w:r>
          </w:p>
        </w:tc>
        <w:tc>
          <w:tcPr>
            <w:tcW w:w="1417" w:type="dxa"/>
          </w:tcPr>
          <w:p w:rsidR="00A805CE" w:rsidRDefault="00A805CE"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33000033</w:t>
            </w:r>
          </w:p>
        </w:tc>
      </w:tr>
      <w:tr w:rsidR="00A805CE" w:rsidTr="000A575A">
        <w:tc>
          <w:tcPr>
            <w:tcW w:w="3417" w:type="dxa"/>
          </w:tcPr>
          <w:p w:rsidR="00A805CE" w:rsidRDefault="00A805CE" w:rsidP="004910C8">
            <w:pPr>
              <w:tabs>
                <w:tab w:val="left" w:pos="-720"/>
                <w:tab w:val="left" w:pos="0"/>
                <w:tab w:val="left" w:pos="720"/>
                <w:tab w:val="left" w:pos="1440"/>
                <w:tab w:val="left" w:pos="2970"/>
                <w:tab w:val="left" w:pos="3600"/>
                <w:tab w:val="left" w:pos="4320"/>
              </w:tabs>
              <w:jc w:val="left"/>
              <w:rPr>
                <w:color w:val="1F497D"/>
              </w:rPr>
            </w:pPr>
          </w:p>
        </w:tc>
        <w:tc>
          <w:tcPr>
            <w:tcW w:w="2220" w:type="dxa"/>
          </w:tcPr>
          <w:p w:rsidR="00A805CE" w:rsidRPr="005A4B67" w:rsidRDefault="00A805CE"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rPr>
            </w:pPr>
            <w:r>
              <w:rPr>
                <w:rFonts w:ascii="Verdana" w:hAnsi="Verdana" w:hint="eastAsia"/>
                <w:kern w:val="0"/>
                <w:sz w:val="18"/>
                <w:szCs w:val="18"/>
              </w:rPr>
              <w:t>电商</w:t>
            </w:r>
            <w:r>
              <w:rPr>
                <w:rFonts w:ascii="Verdana" w:hAnsi="Verdana" w:hint="eastAsia"/>
                <w:kern w:val="0"/>
                <w:sz w:val="18"/>
                <w:szCs w:val="18"/>
              </w:rPr>
              <w:t xml:space="preserve">B2B </w:t>
            </w:r>
            <w:r>
              <w:rPr>
                <w:rFonts w:ascii="Verdana" w:hAnsi="Verdana"/>
                <w:kern w:val="0"/>
                <w:sz w:val="18"/>
                <w:szCs w:val="18"/>
              </w:rPr>
              <w:t>portal</w:t>
            </w:r>
          </w:p>
        </w:tc>
        <w:tc>
          <w:tcPr>
            <w:tcW w:w="1134" w:type="dxa"/>
          </w:tcPr>
          <w:p w:rsidR="00A805CE" w:rsidRDefault="00A805CE"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33</w:t>
            </w:r>
          </w:p>
        </w:tc>
        <w:tc>
          <w:tcPr>
            <w:tcW w:w="1417" w:type="dxa"/>
          </w:tcPr>
          <w:p w:rsidR="00A805CE" w:rsidRDefault="00A805CE" w:rsidP="005A4B6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33002333</w:t>
            </w:r>
          </w:p>
        </w:tc>
      </w:tr>
      <w:tr w:rsidR="00A805CE" w:rsidTr="000A575A">
        <w:tc>
          <w:tcPr>
            <w:tcW w:w="3417" w:type="dxa"/>
          </w:tcPr>
          <w:p w:rsidR="00A805CE" w:rsidRDefault="00A805CE" w:rsidP="004910C8">
            <w:pPr>
              <w:tabs>
                <w:tab w:val="left" w:pos="-720"/>
                <w:tab w:val="left" w:pos="0"/>
                <w:tab w:val="left" w:pos="720"/>
                <w:tab w:val="left" w:pos="1440"/>
                <w:tab w:val="left" w:pos="2970"/>
                <w:tab w:val="left" w:pos="3600"/>
                <w:tab w:val="left" w:pos="4320"/>
              </w:tabs>
              <w:jc w:val="left"/>
              <w:rPr>
                <w:color w:val="1F497D"/>
              </w:rPr>
            </w:pPr>
          </w:p>
        </w:tc>
        <w:tc>
          <w:tcPr>
            <w:tcW w:w="2220" w:type="dxa"/>
          </w:tcPr>
          <w:p w:rsidR="00A805CE" w:rsidRDefault="00A805CE" w:rsidP="00EB21C7">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kern w:val="0"/>
                <w:sz w:val="18"/>
                <w:szCs w:val="18"/>
              </w:rPr>
              <w:t>b.vmall.my portal</w:t>
            </w:r>
          </w:p>
        </w:tc>
        <w:tc>
          <w:tcPr>
            <w:tcW w:w="1134" w:type="dxa"/>
          </w:tcPr>
          <w:p w:rsidR="00A805CE" w:rsidRDefault="00A805CE"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33</w:t>
            </w:r>
          </w:p>
        </w:tc>
        <w:tc>
          <w:tcPr>
            <w:tcW w:w="1417" w:type="dxa"/>
          </w:tcPr>
          <w:p w:rsidR="00A805CE" w:rsidRDefault="00A805CE"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3300233</w:t>
            </w:r>
            <w:r>
              <w:rPr>
                <w:rFonts w:ascii="Arial" w:hAnsi="Arial" w:cs="Arial"/>
                <w:sz w:val="18"/>
                <w:szCs w:val="18"/>
                <w:lang w:val="fr-FR"/>
              </w:rPr>
              <w:t>4</w:t>
            </w:r>
          </w:p>
        </w:tc>
      </w:tr>
      <w:tr w:rsidR="00A805CE" w:rsidTr="000A575A">
        <w:tc>
          <w:tcPr>
            <w:tcW w:w="3417" w:type="dxa"/>
          </w:tcPr>
          <w:p w:rsidR="00A805CE" w:rsidRDefault="00A805CE"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Pr>
                <w:color w:val="1F497D"/>
              </w:rPr>
              <w:t>com.huawei.seed</w:t>
            </w:r>
          </w:p>
        </w:tc>
        <w:tc>
          <w:tcPr>
            <w:tcW w:w="2220" w:type="dxa"/>
          </w:tcPr>
          <w:p w:rsidR="00A805CE" w:rsidRDefault="00A805CE"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iMax seed</w:t>
            </w:r>
            <w:r>
              <w:rPr>
                <w:rFonts w:ascii="Verdana" w:hAnsi="Verdana" w:hint="eastAsia"/>
                <w:kern w:val="0"/>
                <w:sz w:val="18"/>
                <w:szCs w:val="18"/>
                <w:lang w:val="fr-FR"/>
              </w:rPr>
              <w:t>客户端</w:t>
            </w:r>
          </w:p>
        </w:tc>
        <w:tc>
          <w:tcPr>
            <w:tcW w:w="1134" w:type="dxa"/>
          </w:tcPr>
          <w:p w:rsidR="00A805CE" w:rsidRDefault="00A805CE"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34</w:t>
            </w:r>
          </w:p>
        </w:tc>
        <w:tc>
          <w:tcPr>
            <w:tcW w:w="1417" w:type="dxa"/>
          </w:tcPr>
          <w:p w:rsidR="00A805CE" w:rsidRDefault="00A805CE"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34000000</w:t>
            </w:r>
          </w:p>
        </w:tc>
      </w:tr>
      <w:tr w:rsidR="00A805CE" w:rsidTr="000A575A">
        <w:tc>
          <w:tcPr>
            <w:tcW w:w="3417" w:type="dxa"/>
          </w:tcPr>
          <w:p w:rsidR="00A805CE" w:rsidRDefault="00A805CE"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p>
        </w:tc>
        <w:tc>
          <w:tcPr>
            <w:tcW w:w="2220" w:type="dxa"/>
          </w:tcPr>
          <w:p w:rsidR="00A805CE" w:rsidRDefault="00A805CE" w:rsidP="004035B9">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iMax Portal</w:t>
            </w:r>
          </w:p>
        </w:tc>
        <w:tc>
          <w:tcPr>
            <w:tcW w:w="1134" w:type="dxa"/>
          </w:tcPr>
          <w:p w:rsidR="00A805CE" w:rsidRDefault="00A805CE"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34</w:t>
            </w:r>
          </w:p>
        </w:tc>
        <w:tc>
          <w:tcPr>
            <w:tcW w:w="1417" w:type="dxa"/>
          </w:tcPr>
          <w:p w:rsidR="00A805CE" w:rsidRDefault="00A805CE"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34000001</w:t>
            </w:r>
          </w:p>
        </w:tc>
      </w:tr>
      <w:tr w:rsidR="00A805CE" w:rsidTr="000A575A">
        <w:tc>
          <w:tcPr>
            <w:tcW w:w="3417" w:type="dxa"/>
          </w:tcPr>
          <w:p w:rsidR="00A805CE" w:rsidRDefault="00A805CE" w:rsidP="00382CF6">
            <w:r>
              <w:rPr>
                <w:rFonts w:asciiTheme="minorHAnsi" w:eastAsiaTheme="minorEastAsia" w:hAnsiTheme="minorHAnsi" w:cstheme="minorBidi"/>
                <w:color w:val="1F497D" w:themeColor="dark2"/>
                <w:szCs w:val="22"/>
              </w:rPr>
              <w:t>com.huawei.imax.myaccount</w:t>
            </w:r>
          </w:p>
        </w:tc>
        <w:tc>
          <w:tcPr>
            <w:tcW w:w="2220" w:type="dxa"/>
          </w:tcPr>
          <w:p w:rsidR="00A805CE" w:rsidRDefault="00A805CE"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iMax</w:t>
            </w:r>
            <w:r>
              <w:rPr>
                <w:rFonts w:ascii="Verdana" w:hAnsi="Verdana" w:hint="eastAsia"/>
                <w:kern w:val="0"/>
                <w:sz w:val="18"/>
                <w:szCs w:val="18"/>
                <w:lang w:val="fr-FR"/>
              </w:rPr>
              <w:t>客户端</w:t>
            </w:r>
          </w:p>
        </w:tc>
        <w:tc>
          <w:tcPr>
            <w:tcW w:w="1134" w:type="dxa"/>
          </w:tcPr>
          <w:p w:rsidR="00A805CE" w:rsidRDefault="00A805CE"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34</w:t>
            </w:r>
          </w:p>
        </w:tc>
        <w:tc>
          <w:tcPr>
            <w:tcW w:w="1417" w:type="dxa"/>
          </w:tcPr>
          <w:p w:rsidR="00A805CE" w:rsidRDefault="00A805CE"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34000002</w:t>
            </w:r>
          </w:p>
        </w:tc>
      </w:tr>
      <w:tr w:rsidR="00A805CE" w:rsidTr="000A575A">
        <w:tc>
          <w:tcPr>
            <w:tcW w:w="3417" w:type="dxa"/>
          </w:tcPr>
          <w:p w:rsidR="00A805CE" w:rsidRDefault="00A805CE" w:rsidP="004910C8">
            <w:pPr>
              <w:tabs>
                <w:tab w:val="left" w:pos="-720"/>
                <w:tab w:val="left" w:pos="0"/>
                <w:tab w:val="left" w:pos="720"/>
                <w:tab w:val="left" w:pos="1440"/>
                <w:tab w:val="left" w:pos="2970"/>
                <w:tab w:val="left" w:pos="3600"/>
                <w:tab w:val="left" w:pos="4320"/>
              </w:tabs>
              <w:jc w:val="left"/>
            </w:pPr>
            <w:r>
              <w:rPr>
                <w:rFonts w:ascii="Calibri" w:hAnsi="Calibri" w:cs="Calibri"/>
                <w:kern w:val="0"/>
                <w:szCs w:val="21"/>
              </w:rPr>
              <w:t>com.huawei.imax.cloudservice</w:t>
            </w:r>
          </w:p>
        </w:tc>
        <w:tc>
          <w:tcPr>
            <w:tcW w:w="2220" w:type="dxa"/>
          </w:tcPr>
          <w:p w:rsidR="00A805CE" w:rsidRPr="00A22964" w:rsidRDefault="00A805CE"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rPr>
            </w:pPr>
            <w:r>
              <w:rPr>
                <w:rFonts w:ascii="Verdana" w:hAnsi="Verdana"/>
                <w:kern w:val="0"/>
                <w:sz w:val="18"/>
                <w:szCs w:val="18"/>
              </w:rPr>
              <w:t>iMax</w:t>
            </w:r>
            <w:r>
              <w:rPr>
                <w:rFonts w:ascii="Verdana" w:hAnsi="Verdana" w:hint="eastAsia"/>
                <w:kern w:val="0"/>
                <w:sz w:val="18"/>
                <w:szCs w:val="18"/>
              </w:rPr>
              <w:t>云服务（备份）</w:t>
            </w:r>
          </w:p>
        </w:tc>
        <w:tc>
          <w:tcPr>
            <w:tcW w:w="1134" w:type="dxa"/>
          </w:tcPr>
          <w:p w:rsidR="00A805CE" w:rsidRPr="00A22964" w:rsidRDefault="00A805CE"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hint="eastAsia"/>
                <w:sz w:val="18"/>
                <w:szCs w:val="18"/>
                <w:lang w:val="fr-FR"/>
              </w:rPr>
              <w:t>34</w:t>
            </w:r>
          </w:p>
        </w:tc>
        <w:tc>
          <w:tcPr>
            <w:tcW w:w="1417" w:type="dxa"/>
          </w:tcPr>
          <w:p w:rsidR="00A805CE" w:rsidRDefault="00A805CE" w:rsidP="00A22964">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34000100</w:t>
            </w:r>
          </w:p>
        </w:tc>
      </w:tr>
      <w:tr w:rsidR="00A805CE" w:rsidTr="000A575A">
        <w:tc>
          <w:tcPr>
            <w:tcW w:w="3417" w:type="dxa"/>
          </w:tcPr>
          <w:p w:rsidR="00A805CE" w:rsidRDefault="00A805CE" w:rsidP="004910C8">
            <w:pPr>
              <w:tabs>
                <w:tab w:val="left" w:pos="-720"/>
                <w:tab w:val="left" w:pos="0"/>
                <w:tab w:val="left" w:pos="720"/>
                <w:tab w:val="left" w:pos="1440"/>
                <w:tab w:val="left" w:pos="2970"/>
                <w:tab w:val="left" w:pos="3600"/>
                <w:tab w:val="left" w:pos="4320"/>
              </w:tabs>
              <w:jc w:val="left"/>
            </w:pPr>
          </w:p>
        </w:tc>
        <w:tc>
          <w:tcPr>
            <w:tcW w:w="2220" w:type="dxa"/>
          </w:tcPr>
          <w:p w:rsidR="00A805CE" w:rsidRDefault="00A805CE"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PowerApp portal</w:t>
            </w:r>
          </w:p>
        </w:tc>
        <w:tc>
          <w:tcPr>
            <w:tcW w:w="1134" w:type="dxa"/>
          </w:tcPr>
          <w:p w:rsidR="00A805CE" w:rsidRDefault="00A805CE"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34</w:t>
            </w:r>
          </w:p>
        </w:tc>
        <w:tc>
          <w:tcPr>
            <w:tcW w:w="1417" w:type="dxa"/>
          </w:tcPr>
          <w:p w:rsidR="00A805CE" w:rsidRDefault="00A805CE"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34001001</w:t>
            </w:r>
          </w:p>
        </w:tc>
      </w:tr>
      <w:tr w:rsidR="00A805CE" w:rsidTr="000A575A">
        <w:tc>
          <w:tcPr>
            <w:tcW w:w="3417" w:type="dxa"/>
          </w:tcPr>
          <w:p w:rsidR="00A805CE" w:rsidRDefault="00A805CE"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t>com.huawei.android.thememanager</w:t>
            </w:r>
          </w:p>
        </w:tc>
        <w:tc>
          <w:tcPr>
            <w:tcW w:w="2220" w:type="dxa"/>
          </w:tcPr>
          <w:p w:rsidR="00A805CE" w:rsidRDefault="00A805CE"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主题</w:t>
            </w:r>
          </w:p>
        </w:tc>
        <w:tc>
          <w:tcPr>
            <w:tcW w:w="1134" w:type="dxa"/>
          </w:tcPr>
          <w:p w:rsidR="00A805CE" w:rsidRDefault="00A805CE"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35</w:t>
            </w:r>
          </w:p>
        </w:tc>
        <w:tc>
          <w:tcPr>
            <w:tcW w:w="1417" w:type="dxa"/>
          </w:tcPr>
          <w:p w:rsidR="00A805CE" w:rsidRDefault="00A805CE"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35000000</w:t>
            </w:r>
          </w:p>
        </w:tc>
      </w:tr>
      <w:tr w:rsidR="00A805CE" w:rsidTr="000A575A">
        <w:tc>
          <w:tcPr>
            <w:tcW w:w="3417" w:type="dxa"/>
          </w:tcPr>
          <w:p w:rsidR="00A805CE" w:rsidRDefault="00A805CE"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sidRPr="00F36784">
              <w:rPr>
                <w:rFonts w:ascii="宋体" w:cs="宋体"/>
                <w:color w:val="000000"/>
                <w:kern w:val="0"/>
                <w:sz w:val="23"/>
                <w:szCs w:val="23"/>
                <w:lang w:val="zh-CN"/>
              </w:rPr>
              <w:t>com.huawei.cloudwifi</w:t>
            </w:r>
          </w:p>
        </w:tc>
        <w:tc>
          <w:tcPr>
            <w:tcW w:w="2220" w:type="dxa"/>
          </w:tcPr>
          <w:p w:rsidR="00A805CE" w:rsidRDefault="00A805CE"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宋体" w:hAnsi="宋体" w:hint="eastAsia"/>
                <w:color w:val="1F497D" w:themeColor="dark2"/>
                <w:sz w:val="23"/>
                <w:szCs w:val="23"/>
              </w:rPr>
              <w:t>cloudwifi</w:t>
            </w:r>
            <w:r>
              <w:rPr>
                <w:rFonts w:ascii="Verdana" w:hAnsi="Verdana" w:hint="eastAsia"/>
                <w:kern w:val="0"/>
                <w:sz w:val="18"/>
                <w:szCs w:val="18"/>
                <w:lang w:val="fr-FR"/>
              </w:rPr>
              <w:t>项目</w:t>
            </w:r>
          </w:p>
        </w:tc>
        <w:tc>
          <w:tcPr>
            <w:tcW w:w="1134" w:type="dxa"/>
          </w:tcPr>
          <w:p w:rsidR="00A805CE" w:rsidRDefault="00A805CE"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36</w:t>
            </w:r>
          </w:p>
        </w:tc>
        <w:tc>
          <w:tcPr>
            <w:tcW w:w="1417" w:type="dxa"/>
          </w:tcPr>
          <w:p w:rsidR="00A805CE" w:rsidRDefault="00A805CE"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36000000</w:t>
            </w:r>
          </w:p>
        </w:tc>
      </w:tr>
      <w:tr w:rsidR="00A805CE" w:rsidTr="000A575A">
        <w:trPr>
          <w:ins w:id="463" w:author="x00116998" w:date="2015-05-18T11:30:00Z"/>
        </w:trPr>
        <w:tc>
          <w:tcPr>
            <w:tcW w:w="3417" w:type="dxa"/>
          </w:tcPr>
          <w:p w:rsidR="00A805CE" w:rsidRDefault="00A805CE" w:rsidP="004910C8">
            <w:pPr>
              <w:tabs>
                <w:tab w:val="left" w:pos="-720"/>
                <w:tab w:val="left" w:pos="0"/>
                <w:tab w:val="left" w:pos="720"/>
                <w:tab w:val="left" w:pos="1440"/>
                <w:tab w:val="left" w:pos="2970"/>
                <w:tab w:val="left" w:pos="3600"/>
                <w:tab w:val="left" w:pos="4320"/>
              </w:tabs>
              <w:jc w:val="left"/>
              <w:rPr>
                <w:ins w:id="464" w:author="x00116998" w:date="2015-05-18T11:30:00Z"/>
                <w:rFonts w:ascii="宋体" w:cs="宋体"/>
                <w:color w:val="000000"/>
                <w:kern w:val="0"/>
                <w:sz w:val="23"/>
                <w:szCs w:val="23"/>
                <w:lang w:val="zh-CN"/>
              </w:rPr>
            </w:pPr>
            <w:ins w:id="465" w:author="x00116998" w:date="2015-05-18T11:30:00Z">
              <w:r w:rsidRPr="00476600">
                <w:rPr>
                  <w:rFonts w:ascii="宋体" w:cs="宋体"/>
                  <w:color w:val="000000"/>
                  <w:kern w:val="0"/>
                  <w:sz w:val="23"/>
                  <w:szCs w:val="23"/>
                  <w:lang w:val="zh-CN"/>
                </w:rPr>
                <w:t>com.huawei.E5.twlan</w:t>
              </w:r>
            </w:ins>
          </w:p>
        </w:tc>
        <w:tc>
          <w:tcPr>
            <w:tcW w:w="2220" w:type="dxa"/>
          </w:tcPr>
          <w:p w:rsidR="00A805CE" w:rsidRPr="00476600" w:rsidRDefault="00A805CE" w:rsidP="00737071">
            <w:pPr>
              <w:tabs>
                <w:tab w:val="left" w:pos="-720"/>
                <w:tab w:val="left" w:pos="0"/>
                <w:tab w:val="left" w:pos="720"/>
                <w:tab w:val="left" w:pos="1440"/>
                <w:tab w:val="left" w:pos="2970"/>
                <w:tab w:val="left" w:pos="3600"/>
                <w:tab w:val="left" w:pos="4320"/>
              </w:tabs>
              <w:jc w:val="left"/>
              <w:rPr>
                <w:ins w:id="466" w:author="x00116998" w:date="2015-05-18T11:30:00Z"/>
                <w:rFonts w:ascii="Verdana" w:hAnsi="Verdana"/>
                <w:kern w:val="0"/>
                <w:sz w:val="18"/>
                <w:szCs w:val="18"/>
              </w:rPr>
            </w:pPr>
            <w:ins w:id="467" w:author="x00116998" w:date="2015-05-18T11:31:00Z">
              <w:r>
                <w:rPr>
                  <w:rFonts w:ascii="Verdana" w:hAnsi="Verdana" w:hint="eastAsia"/>
                  <w:kern w:val="0"/>
                  <w:sz w:val="18"/>
                  <w:szCs w:val="18"/>
                  <w:lang w:val="fr-FR"/>
                </w:rPr>
                <w:t>E5 wifi</w:t>
              </w:r>
              <w:r>
                <w:rPr>
                  <w:rFonts w:ascii="Verdana" w:hAnsi="Verdana" w:hint="eastAsia"/>
                  <w:kern w:val="0"/>
                  <w:sz w:val="18"/>
                  <w:szCs w:val="18"/>
                </w:rPr>
                <w:t>项目</w:t>
              </w:r>
            </w:ins>
          </w:p>
        </w:tc>
        <w:tc>
          <w:tcPr>
            <w:tcW w:w="1134" w:type="dxa"/>
          </w:tcPr>
          <w:p w:rsidR="00A805CE" w:rsidRDefault="00A805CE" w:rsidP="00A633AB">
            <w:pPr>
              <w:tabs>
                <w:tab w:val="left" w:pos="-720"/>
                <w:tab w:val="left" w:pos="0"/>
                <w:tab w:val="left" w:pos="720"/>
                <w:tab w:val="left" w:pos="1440"/>
                <w:tab w:val="left" w:pos="2970"/>
                <w:tab w:val="left" w:pos="3600"/>
                <w:tab w:val="left" w:pos="4320"/>
              </w:tabs>
              <w:jc w:val="left"/>
              <w:rPr>
                <w:ins w:id="468" w:author="x00116998" w:date="2015-05-18T11:30:00Z"/>
                <w:rFonts w:ascii="Arial" w:hAnsi="Arial" w:cs="Arial"/>
                <w:sz w:val="18"/>
                <w:szCs w:val="18"/>
                <w:lang w:val="fr-FR"/>
              </w:rPr>
            </w:pPr>
            <w:ins w:id="469" w:author="x00116998" w:date="2015-05-18T11:31:00Z">
              <w:r>
                <w:rPr>
                  <w:rFonts w:ascii="Arial" w:hAnsi="Arial" w:cs="Arial" w:hint="eastAsia"/>
                  <w:sz w:val="18"/>
                  <w:szCs w:val="18"/>
                  <w:lang w:val="fr-FR"/>
                </w:rPr>
                <w:t>36</w:t>
              </w:r>
            </w:ins>
          </w:p>
        </w:tc>
        <w:tc>
          <w:tcPr>
            <w:tcW w:w="1417" w:type="dxa"/>
          </w:tcPr>
          <w:p w:rsidR="00A805CE" w:rsidRDefault="00A805CE" w:rsidP="00476600">
            <w:pPr>
              <w:tabs>
                <w:tab w:val="left" w:pos="-720"/>
                <w:tab w:val="left" w:pos="0"/>
                <w:tab w:val="left" w:pos="720"/>
                <w:tab w:val="left" w:pos="1440"/>
                <w:tab w:val="left" w:pos="2970"/>
                <w:tab w:val="left" w:pos="3600"/>
                <w:tab w:val="left" w:pos="4320"/>
              </w:tabs>
              <w:jc w:val="left"/>
              <w:rPr>
                <w:ins w:id="470" w:author="x00116998" w:date="2015-05-18T11:30:00Z"/>
                <w:rFonts w:ascii="Arial" w:hAnsi="Arial" w:cs="Arial"/>
                <w:sz w:val="18"/>
                <w:szCs w:val="18"/>
                <w:lang w:val="fr-FR"/>
              </w:rPr>
            </w:pPr>
            <w:ins w:id="471" w:author="x00116998" w:date="2015-05-18T11:31:00Z">
              <w:r>
                <w:rPr>
                  <w:rFonts w:ascii="Arial" w:hAnsi="Arial" w:cs="Arial" w:hint="eastAsia"/>
                  <w:sz w:val="18"/>
                  <w:szCs w:val="18"/>
                  <w:lang w:val="fr-FR"/>
                </w:rPr>
                <w:t>36000100</w:t>
              </w:r>
            </w:ins>
          </w:p>
        </w:tc>
      </w:tr>
      <w:tr w:rsidR="00A805CE" w:rsidTr="000A575A">
        <w:tc>
          <w:tcPr>
            <w:tcW w:w="3417" w:type="dxa"/>
          </w:tcPr>
          <w:p w:rsidR="00A805CE" w:rsidRDefault="00A805CE"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p>
        </w:tc>
        <w:tc>
          <w:tcPr>
            <w:tcW w:w="2220" w:type="dxa"/>
          </w:tcPr>
          <w:p w:rsidR="00A805CE" w:rsidRDefault="00A805CE"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智能路由器</w:t>
            </w:r>
            <w:r>
              <w:rPr>
                <w:rFonts w:ascii="Verdana" w:hAnsi="Verdana" w:hint="eastAsia"/>
                <w:kern w:val="0"/>
                <w:sz w:val="18"/>
                <w:szCs w:val="18"/>
                <w:lang w:val="fr-FR"/>
              </w:rPr>
              <w:t>portal</w:t>
            </w:r>
          </w:p>
        </w:tc>
        <w:tc>
          <w:tcPr>
            <w:tcW w:w="1134" w:type="dxa"/>
          </w:tcPr>
          <w:p w:rsidR="00A805CE" w:rsidRDefault="00A805CE"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37</w:t>
            </w:r>
          </w:p>
        </w:tc>
        <w:tc>
          <w:tcPr>
            <w:tcW w:w="1417" w:type="dxa"/>
          </w:tcPr>
          <w:p w:rsidR="00A805CE" w:rsidRDefault="00A805CE"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37000000</w:t>
            </w:r>
          </w:p>
        </w:tc>
      </w:tr>
      <w:tr w:rsidR="00A805CE" w:rsidTr="000A575A">
        <w:tc>
          <w:tcPr>
            <w:tcW w:w="3417" w:type="dxa"/>
          </w:tcPr>
          <w:p w:rsidR="00A805CE" w:rsidRDefault="00A805CE"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sidRPr="00F364A3">
              <w:rPr>
                <w:rFonts w:ascii="宋体" w:cs="宋体"/>
                <w:color w:val="000000"/>
                <w:kern w:val="0"/>
                <w:sz w:val="23"/>
                <w:szCs w:val="23"/>
                <w:lang w:val="zh-CN"/>
              </w:rPr>
              <w:t>com.huawei.rumate</w:t>
            </w:r>
          </w:p>
        </w:tc>
        <w:tc>
          <w:tcPr>
            <w:tcW w:w="2220" w:type="dxa"/>
          </w:tcPr>
          <w:p w:rsidR="00A805CE" w:rsidRDefault="00A805CE" w:rsidP="00F364A3">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智能路由器</w:t>
            </w:r>
            <w:r>
              <w:rPr>
                <w:rFonts w:ascii="Verdana" w:hAnsi="Verdana" w:hint="eastAsia"/>
                <w:kern w:val="0"/>
                <w:sz w:val="18"/>
                <w:szCs w:val="18"/>
                <w:lang w:val="fr-FR"/>
              </w:rPr>
              <w:t>android</w:t>
            </w:r>
            <w:r>
              <w:rPr>
                <w:rFonts w:ascii="Verdana" w:hAnsi="Verdana" w:hint="eastAsia"/>
                <w:kern w:val="0"/>
                <w:sz w:val="18"/>
                <w:szCs w:val="18"/>
                <w:lang w:val="fr-FR"/>
              </w:rPr>
              <w:t>客户端</w:t>
            </w:r>
          </w:p>
        </w:tc>
        <w:tc>
          <w:tcPr>
            <w:tcW w:w="1134" w:type="dxa"/>
          </w:tcPr>
          <w:p w:rsidR="00A805CE" w:rsidRDefault="00A805CE"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37</w:t>
            </w:r>
          </w:p>
        </w:tc>
        <w:tc>
          <w:tcPr>
            <w:tcW w:w="1417" w:type="dxa"/>
          </w:tcPr>
          <w:p w:rsidR="00A805CE" w:rsidRDefault="00A805CE"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37000001</w:t>
            </w:r>
          </w:p>
        </w:tc>
      </w:tr>
      <w:tr w:rsidR="00A805CE" w:rsidTr="000A575A">
        <w:tc>
          <w:tcPr>
            <w:tcW w:w="3417" w:type="dxa"/>
          </w:tcPr>
          <w:p w:rsidR="00A805CE" w:rsidRDefault="00A805CE"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sidRPr="00F364A3">
              <w:rPr>
                <w:rFonts w:ascii="宋体" w:cs="宋体"/>
                <w:color w:val="000000"/>
                <w:kern w:val="0"/>
                <w:sz w:val="23"/>
                <w:szCs w:val="23"/>
                <w:lang w:val="zh-CN"/>
              </w:rPr>
              <w:t>com.huawei.gateway</w:t>
            </w:r>
          </w:p>
        </w:tc>
        <w:tc>
          <w:tcPr>
            <w:tcW w:w="2220" w:type="dxa"/>
          </w:tcPr>
          <w:p w:rsidR="00A805CE" w:rsidRDefault="00A805CE"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智能路由器</w:t>
            </w:r>
            <w:r>
              <w:rPr>
                <w:rFonts w:ascii="Verdana" w:hAnsi="Verdana" w:hint="eastAsia"/>
                <w:kern w:val="0"/>
                <w:sz w:val="18"/>
                <w:szCs w:val="18"/>
                <w:lang w:val="fr-FR"/>
              </w:rPr>
              <w:t>ios</w:t>
            </w:r>
            <w:r>
              <w:rPr>
                <w:rFonts w:ascii="Verdana" w:hAnsi="Verdana" w:hint="eastAsia"/>
                <w:kern w:val="0"/>
                <w:sz w:val="18"/>
                <w:szCs w:val="18"/>
                <w:lang w:val="fr-FR"/>
              </w:rPr>
              <w:t>客户端</w:t>
            </w:r>
          </w:p>
        </w:tc>
        <w:tc>
          <w:tcPr>
            <w:tcW w:w="1134" w:type="dxa"/>
          </w:tcPr>
          <w:p w:rsidR="00A805CE" w:rsidRDefault="00A805CE"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37</w:t>
            </w:r>
          </w:p>
        </w:tc>
        <w:tc>
          <w:tcPr>
            <w:tcW w:w="1417" w:type="dxa"/>
          </w:tcPr>
          <w:p w:rsidR="00A805CE" w:rsidRDefault="00A805CE"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37000002</w:t>
            </w:r>
          </w:p>
        </w:tc>
      </w:tr>
      <w:tr w:rsidR="00A805CE" w:rsidTr="000A575A">
        <w:tc>
          <w:tcPr>
            <w:tcW w:w="3417" w:type="dxa"/>
          </w:tcPr>
          <w:p w:rsidR="00A805CE" w:rsidRDefault="00A805CE" w:rsidP="004910C8">
            <w:pPr>
              <w:tabs>
                <w:tab w:val="left" w:pos="-720"/>
                <w:tab w:val="left" w:pos="0"/>
                <w:tab w:val="left" w:pos="720"/>
                <w:tab w:val="left" w:pos="1440"/>
                <w:tab w:val="left" w:pos="2970"/>
                <w:tab w:val="left" w:pos="3600"/>
                <w:tab w:val="left" w:pos="4320"/>
              </w:tabs>
              <w:jc w:val="left"/>
              <w:rPr>
                <w:rFonts w:ascii="宋体" w:hAnsi="宋体"/>
                <w:color w:val="000000"/>
                <w:sz w:val="18"/>
                <w:szCs w:val="18"/>
              </w:rPr>
            </w:pPr>
            <w:r w:rsidRPr="00D201E7">
              <w:rPr>
                <w:rFonts w:ascii="宋体" w:hAnsi="宋体"/>
                <w:color w:val="000000"/>
                <w:sz w:val="18"/>
                <w:szCs w:val="18"/>
              </w:rPr>
              <w:t>com.huawei.mw</w:t>
            </w:r>
          </w:p>
        </w:tc>
        <w:tc>
          <w:tcPr>
            <w:tcW w:w="2220" w:type="dxa"/>
          </w:tcPr>
          <w:p w:rsidR="00A805CE" w:rsidRDefault="00A805CE"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hint="eastAsia"/>
                <w:sz w:val="15"/>
                <w:szCs w:val="15"/>
              </w:rPr>
              <w:t>HUAWEI Mobile WiFi</w:t>
            </w:r>
            <w:r>
              <w:rPr>
                <w:rFonts w:hint="eastAsia"/>
                <w:sz w:val="15"/>
                <w:szCs w:val="15"/>
              </w:rPr>
              <w:t>（统一控制</w:t>
            </w:r>
            <w:r>
              <w:rPr>
                <w:rFonts w:hint="eastAsia"/>
                <w:sz w:val="15"/>
                <w:szCs w:val="15"/>
              </w:rPr>
              <w:t>MBB</w:t>
            </w:r>
            <w:r>
              <w:rPr>
                <w:rFonts w:hint="eastAsia"/>
                <w:sz w:val="15"/>
                <w:szCs w:val="15"/>
              </w:rPr>
              <w:t>路由和家庭路由）</w:t>
            </w:r>
          </w:p>
        </w:tc>
        <w:tc>
          <w:tcPr>
            <w:tcW w:w="1134" w:type="dxa"/>
          </w:tcPr>
          <w:p w:rsidR="00A805CE" w:rsidRDefault="00A805CE"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37</w:t>
            </w:r>
          </w:p>
        </w:tc>
        <w:tc>
          <w:tcPr>
            <w:tcW w:w="1417" w:type="dxa"/>
          </w:tcPr>
          <w:p w:rsidR="00A805CE" w:rsidRDefault="00A805CE"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37000100</w:t>
            </w:r>
          </w:p>
        </w:tc>
      </w:tr>
      <w:tr w:rsidR="00A805CE" w:rsidTr="000A575A">
        <w:tc>
          <w:tcPr>
            <w:tcW w:w="3417" w:type="dxa"/>
          </w:tcPr>
          <w:p w:rsidR="00A805CE" w:rsidRDefault="00A805CE"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Pr>
                <w:rFonts w:ascii="宋体" w:hAnsi="宋体" w:hint="eastAsia"/>
                <w:color w:val="000000"/>
                <w:sz w:val="18"/>
                <w:szCs w:val="18"/>
              </w:rPr>
              <w:t>com.huawei.hwvplayer</w:t>
            </w:r>
          </w:p>
        </w:tc>
        <w:tc>
          <w:tcPr>
            <w:tcW w:w="2220" w:type="dxa"/>
          </w:tcPr>
          <w:p w:rsidR="00A805CE" w:rsidRDefault="00A805CE"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视频播放器</w:t>
            </w:r>
            <w:ins w:id="472" w:author="x00116998" w:date="2015-10-15T17:41:00Z">
              <w:r>
                <w:rPr>
                  <w:rFonts w:ascii="Verdana" w:hAnsi="Verdana" w:hint="eastAsia"/>
                  <w:kern w:val="0"/>
                  <w:sz w:val="18"/>
                  <w:szCs w:val="18"/>
                  <w:lang w:val="fr-FR"/>
                </w:rPr>
                <w:t>（</w:t>
              </w:r>
              <w:r w:rsidRPr="008749E2">
                <w:rPr>
                  <w:rFonts w:ascii="Verdana" w:hAnsi="Verdana" w:hint="eastAsia"/>
                  <w:kern w:val="0"/>
                  <w:sz w:val="18"/>
                  <w:szCs w:val="18"/>
                  <w:lang w:val="fr-FR"/>
                </w:rPr>
                <w:t>搜狐</w:t>
              </w:r>
              <w:r>
                <w:rPr>
                  <w:rFonts w:ascii="Verdana" w:hAnsi="Verdana" w:hint="eastAsia"/>
                  <w:kern w:val="0"/>
                  <w:sz w:val="18"/>
                  <w:szCs w:val="18"/>
                  <w:lang w:val="fr-FR"/>
                </w:rPr>
                <w:t>内容）</w:t>
              </w:r>
            </w:ins>
          </w:p>
        </w:tc>
        <w:tc>
          <w:tcPr>
            <w:tcW w:w="1134" w:type="dxa"/>
          </w:tcPr>
          <w:p w:rsidR="00A805CE" w:rsidRDefault="00A805CE"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38</w:t>
            </w:r>
          </w:p>
        </w:tc>
        <w:tc>
          <w:tcPr>
            <w:tcW w:w="1417" w:type="dxa"/>
          </w:tcPr>
          <w:p w:rsidR="00A805CE" w:rsidRDefault="00A805CE"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38000000</w:t>
            </w:r>
          </w:p>
        </w:tc>
      </w:tr>
      <w:tr w:rsidR="00A805CE" w:rsidTr="000A575A">
        <w:trPr>
          <w:ins w:id="473" w:author="x00116998" w:date="2015-10-15T17:41:00Z"/>
        </w:trPr>
        <w:tc>
          <w:tcPr>
            <w:tcW w:w="3417" w:type="dxa"/>
          </w:tcPr>
          <w:p w:rsidR="00A805CE" w:rsidRDefault="00A805CE" w:rsidP="004910C8">
            <w:pPr>
              <w:tabs>
                <w:tab w:val="left" w:pos="-720"/>
                <w:tab w:val="left" w:pos="0"/>
                <w:tab w:val="left" w:pos="720"/>
                <w:tab w:val="left" w:pos="1440"/>
                <w:tab w:val="left" w:pos="2970"/>
                <w:tab w:val="left" w:pos="3600"/>
                <w:tab w:val="left" w:pos="4320"/>
              </w:tabs>
              <w:jc w:val="left"/>
              <w:rPr>
                <w:ins w:id="474" w:author="x00116998" w:date="2015-10-15T17:41:00Z"/>
                <w:rFonts w:ascii="Arial" w:hAnsi="Arial" w:cs="Arial"/>
                <w:sz w:val="20"/>
                <w:szCs w:val="20"/>
              </w:rPr>
            </w:pPr>
            <w:ins w:id="475" w:author="x00116998" w:date="2015-10-15T17:41:00Z">
              <w:r w:rsidRPr="008749E2">
                <w:rPr>
                  <w:rFonts w:ascii="Arial" w:hAnsi="Arial" w:cs="Arial"/>
                  <w:sz w:val="20"/>
                  <w:szCs w:val="20"/>
                </w:rPr>
                <w:t>com.huawei.hwvplayer.youku</w:t>
              </w:r>
            </w:ins>
          </w:p>
        </w:tc>
        <w:tc>
          <w:tcPr>
            <w:tcW w:w="2220" w:type="dxa"/>
          </w:tcPr>
          <w:p w:rsidR="00A805CE" w:rsidRDefault="00A805CE" w:rsidP="00737071">
            <w:pPr>
              <w:tabs>
                <w:tab w:val="left" w:pos="-720"/>
                <w:tab w:val="left" w:pos="0"/>
                <w:tab w:val="left" w:pos="720"/>
                <w:tab w:val="left" w:pos="1440"/>
                <w:tab w:val="left" w:pos="2970"/>
                <w:tab w:val="left" w:pos="3600"/>
                <w:tab w:val="left" w:pos="4320"/>
              </w:tabs>
              <w:jc w:val="left"/>
              <w:rPr>
                <w:ins w:id="476" w:author="x00116998" w:date="2015-10-15T17:41:00Z"/>
                <w:rFonts w:ascii="Verdana" w:hAnsi="Verdana"/>
                <w:kern w:val="0"/>
                <w:sz w:val="18"/>
                <w:szCs w:val="18"/>
                <w:lang w:val="fr-FR"/>
              </w:rPr>
            </w:pPr>
            <w:ins w:id="477" w:author="x00116998" w:date="2015-10-15T17:41:00Z">
              <w:r>
                <w:rPr>
                  <w:rFonts w:ascii="Verdana" w:hAnsi="Verdana" w:hint="eastAsia"/>
                  <w:kern w:val="0"/>
                  <w:sz w:val="18"/>
                  <w:szCs w:val="18"/>
                  <w:lang w:val="fr-FR"/>
                </w:rPr>
                <w:t>视频播放器（</w:t>
              </w:r>
              <w:r w:rsidRPr="008749E2">
                <w:rPr>
                  <w:rFonts w:ascii="Verdana" w:hAnsi="Verdana" w:hint="eastAsia"/>
                  <w:kern w:val="0"/>
                  <w:sz w:val="18"/>
                  <w:szCs w:val="18"/>
                  <w:lang w:val="fr-FR"/>
                </w:rPr>
                <w:t>优酷</w:t>
              </w:r>
              <w:r>
                <w:rPr>
                  <w:rFonts w:ascii="Verdana" w:hAnsi="Verdana" w:hint="eastAsia"/>
                  <w:kern w:val="0"/>
                  <w:sz w:val="18"/>
                  <w:szCs w:val="18"/>
                  <w:lang w:val="fr-FR"/>
                </w:rPr>
                <w:t>内容</w:t>
              </w:r>
              <w:r w:rsidRPr="008749E2">
                <w:rPr>
                  <w:rFonts w:ascii="Verdana" w:hAnsi="Verdana" w:hint="eastAsia"/>
                  <w:kern w:val="0"/>
                  <w:sz w:val="18"/>
                  <w:szCs w:val="18"/>
                  <w:lang w:val="fr-FR"/>
                </w:rPr>
                <w:t>）</w:t>
              </w:r>
            </w:ins>
          </w:p>
        </w:tc>
        <w:tc>
          <w:tcPr>
            <w:tcW w:w="1134" w:type="dxa"/>
          </w:tcPr>
          <w:p w:rsidR="00A805CE" w:rsidRDefault="00A805CE" w:rsidP="00A633AB">
            <w:pPr>
              <w:tabs>
                <w:tab w:val="left" w:pos="-720"/>
                <w:tab w:val="left" w:pos="0"/>
                <w:tab w:val="left" w:pos="720"/>
                <w:tab w:val="left" w:pos="1440"/>
                <w:tab w:val="left" w:pos="2970"/>
                <w:tab w:val="left" w:pos="3600"/>
                <w:tab w:val="left" w:pos="4320"/>
              </w:tabs>
              <w:jc w:val="left"/>
              <w:rPr>
                <w:ins w:id="478" w:author="x00116998" w:date="2015-10-15T17:41:00Z"/>
                <w:rFonts w:ascii="Arial" w:hAnsi="Arial" w:cs="Arial"/>
                <w:sz w:val="18"/>
                <w:szCs w:val="18"/>
                <w:lang w:val="fr-FR"/>
              </w:rPr>
            </w:pPr>
            <w:ins w:id="479" w:author="x00116998" w:date="2015-10-15T17:41:00Z">
              <w:r>
                <w:rPr>
                  <w:rFonts w:ascii="Arial" w:hAnsi="Arial" w:cs="Arial" w:hint="eastAsia"/>
                  <w:sz w:val="18"/>
                  <w:szCs w:val="18"/>
                  <w:lang w:val="fr-FR"/>
                </w:rPr>
                <w:t>38</w:t>
              </w:r>
            </w:ins>
          </w:p>
        </w:tc>
        <w:tc>
          <w:tcPr>
            <w:tcW w:w="1417" w:type="dxa"/>
          </w:tcPr>
          <w:p w:rsidR="00A805CE" w:rsidRDefault="00A805CE" w:rsidP="00DE09B2">
            <w:pPr>
              <w:tabs>
                <w:tab w:val="left" w:pos="-720"/>
                <w:tab w:val="left" w:pos="0"/>
                <w:tab w:val="left" w:pos="720"/>
                <w:tab w:val="left" w:pos="1440"/>
                <w:tab w:val="left" w:pos="2970"/>
                <w:tab w:val="left" w:pos="3600"/>
                <w:tab w:val="left" w:pos="4320"/>
              </w:tabs>
              <w:jc w:val="left"/>
              <w:rPr>
                <w:ins w:id="480" w:author="x00116998" w:date="2015-10-15T17:41:00Z"/>
                <w:rFonts w:ascii="Arial" w:hAnsi="Arial" w:cs="Arial"/>
                <w:sz w:val="18"/>
                <w:szCs w:val="18"/>
                <w:lang w:val="fr-FR"/>
              </w:rPr>
            </w:pPr>
            <w:ins w:id="481" w:author="x00116998" w:date="2015-10-15T17:41:00Z">
              <w:r>
                <w:rPr>
                  <w:rFonts w:ascii="Arial" w:hAnsi="Arial" w:cs="Arial" w:hint="eastAsia"/>
                  <w:sz w:val="18"/>
                  <w:szCs w:val="18"/>
                  <w:lang w:val="fr-FR"/>
                </w:rPr>
                <w:t>38000001</w:t>
              </w:r>
            </w:ins>
          </w:p>
        </w:tc>
      </w:tr>
      <w:tr w:rsidR="00A805CE" w:rsidTr="000A575A">
        <w:trPr>
          <w:ins w:id="482" w:author="x00116998" w:date="2016-03-18T17:28:00Z"/>
        </w:trPr>
        <w:tc>
          <w:tcPr>
            <w:tcW w:w="3417" w:type="dxa"/>
          </w:tcPr>
          <w:p w:rsidR="00A805CE" w:rsidRDefault="00A805CE" w:rsidP="004910C8">
            <w:pPr>
              <w:tabs>
                <w:tab w:val="left" w:pos="-720"/>
                <w:tab w:val="left" w:pos="0"/>
                <w:tab w:val="left" w:pos="720"/>
                <w:tab w:val="left" w:pos="1440"/>
                <w:tab w:val="left" w:pos="2970"/>
                <w:tab w:val="left" w:pos="3600"/>
                <w:tab w:val="left" w:pos="4320"/>
              </w:tabs>
              <w:jc w:val="left"/>
              <w:rPr>
                <w:ins w:id="483" w:author="x00116998" w:date="2016-03-18T17:28:00Z"/>
                <w:rFonts w:ascii="Arial" w:hAnsi="Arial" w:cs="Arial"/>
                <w:sz w:val="20"/>
                <w:szCs w:val="20"/>
              </w:rPr>
            </w:pPr>
          </w:p>
        </w:tc>
        <w:tc>
          <w:tcPr>
            <w:tcW w:w="2220" w:type="dxa"/>
          </w:tcPr>
          <w:p w:rsidR="00A805CE" w:rsidRDefault="00A805CE" w:rsidP="00737071">
            <w:pPr>
              <w:tabs>
                <w:tab w:val="left" w:pos="-720"/>
                <w:tab w:val="left" w:pos="0"/>
                <w:tab w:val="left" w:pos="720"/>
                <w:tab w:val="left" w:pos="1440"/>
                <w:tab w:val="left" w:pos="2970"/>
                <w:tab w:val="left" w:pos="3600"/>
                <w:tab w:val="left" w:pos="4320"/>
              </w:tabs>
              <w:jc w:val="left"/>
              <w:rPr>
                <w:ins w:id="484" w:author="x00116998" w:date="2016-03-18T17:28:00Z"/>
                <w:rFonts w:ascii="Verdana" w:hAnsi="Verdana"/>
                <w:kern w:val="0"/>
                <w:sz w:val="18"/>
                <w:szCs w:val="18"/>
                <w:lang w:val="fr-FR"/>
              </w:rPr>
            </w:pPr>
            <w:ins w:id="485" w:author="x00116998" w:date="2016-03-18T17:36:00Z">
              <w:r>
                <w:rPr>
                  <w:rFonts w:hint="eastAsia"/>
                  <w:color w:val="1F497D"/>
                </w:rPr>
                <w:t>发布会直播</w:t>
              </w:r>
              <w:r>
                <w:rPr>
                  <w:rFonts w:hint="eastAsia"/>
                  <w:color w:val="1F497D"/>
                </w:rPr>
                <w:t>(</w:t>
              </w:r>
              <w:r>
                <w:rPr>
                  <w:rFonts w:hint="eastAsia"/>
                  <w:color w:val="1F497D"/>
                </w:rPr>
                <w:t>临时</w:t>
              </w:r>
              <w:r>
                <w:rPr>
                  <w:rFonts w:hint="eastAsia"/>
                  <w:color w:val="1F497D"/>
                </w:rPr>
                <w:t>)</w:t>
              </w:r>
            </w:ins>
          </w:p>
        </w:tc>
        <w:tc>
          <w:tcPr>
            <w:tcW w:w="1134" w:type="dxa"/>
          </w:tcPr>
          <w:p w:rsidR="00A805CE" w:rsidRDefault="00A805CE" w:rsidP="00A633AB">
            <w:pPr>
              <w:tabs>
                <w:tab w:val="left" w:pos="-720"/>
                <w:tab w:val="left" w:pos="0"/>
                <w:tab w:val="left" w:pos="720"/>
                <w:tab w:val="left" w:pos="1440"/>
                <w:tab w:val="left" w:pos="2970"/>
                <w:tab w:val="left" w:pos="3600"/>
                <w:tab w:val="left" w:pos="4320"/>
              </w:tabs>
              <w:jc w:val="left"/>
              <w:rPr>
                <w:ins w:id="486" w:author="x00116998" w:date="2016-03-18T17:28:00Z"/>
                <w:rFonts w:ascii="Arial" w:hAnsi="Arial" w:cs="Arial"/>
                <w:sz w:val="18"/>
                <w:szCs w:val="18"/>
                <w:lang w:val="fr-FR"/>
              </w:rPr>
            </w:pPr>
            <w:ins w:id="487" w:author="x00116998" w:date="2016-03-18T17:35:00Z">
              <w:r>
                <w:rPr>
                  <w:rFonts w:ascii="Arial" w:hAnsi="Arial" w:cs="Arial" w:hint="eastAsia"/>
                  <w:sz w:val="18"/>
                  <w:szCs w:val="18"/>
                  <w:lang w:val="fr-FR"/>
                </w:rPr>
                <w:t>38</w:t>
              </w:r>
            </w:ins>
          </w:p>
        </w:tc>
        <w:tc>
          <w:tcPr>
            <w:tcW w:w="1417" w:type="dxa"/>
          </w:tcPr>
          <w:p w:rsidR="00A805CE" w:rsidRDefault="00A805CE" w:rsidP="00DE09B2">
            <w:pPr>
              <w:tabs>
                <w:tab w:val="left" w:pos="-720"/>
                <w:tab w:val="left" w:pos="0"/>
                <w:tab w:val="left" w:pos="720"/>
                <w:tab w:val="left" w:pos="1440"/>
                <w:tab w:val="left" w:pos="2970"/>
                <w:tab w:val="left" w:pos="3600"/>
                <w:tab w:val="left" w:pos="4320"/>
              </w:tabs>
              <w:jc w:val="left"/>
              <w:rPr>
                <w:ins w:id="488" w:author="x00116998" w:date="2016-03-18T17:28:00Z"/>
                <w:rFonts w:ascii="Arial" w:hAnsi="Arial" w:cs="Arial"/>
                <w:sz w:val="18"/>
                <w:szCs w:val="18"/>
                <w:lang w:val="fr-FR"/>
              </w:rPr>
            </w:pPr>
            <w:ins w:id="489" w:author="x00116998" w:date="2016-03-18T17:35:00Z">
              <w:r>
                <w:rPr>
                  <w:rFonts w:ascii="Arial" w:hAnsi="Arial" w:cs="Arial" w:hint="eastAsia"/>
                  <w:sz w:val="18"/>
                  <w:szCs w:val="18"/>
                  <w:lang w:val="fr-FR"/>
                </w:rPr>
                <w:t>38000002</w:t>
              </w:r>
            </w:ins>
          </w:p>
        </w:tc>
      </w:tr>
      <w:tr w:rsidR="00A805CE" w:rsidTr="000A575A">
        <w:tc>
          <w:tcPr>
            <w:tcW w:w="3417" w:type="dxa"/>
          </w:tcPr>
          <w:p w:rsidR="00A805CE" w:rsidRDefault="00A805CE"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Pr>
                <w:rFonts w:ascii="Arial" w:hAnsi="Arial" w:cs="Arial"/>
                <w:sz w:val="20"/>
                <w:szCs w:val="20"/>
              </w:rPr>
              <w:t>com.huawei.bone</w:t>
            </w:r>
          </w:p>
        </w:tc>
        <w:tc>
          <w:tcPr>
            <w:tcW w:w="2220" w:type="dxa"/>
          </w:tcPr>
          <w:p w:rsidR="00A805CE" w:rsidRDefault="00A805CE"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华为手环手机客户端</w:t>
            </w:r>
          </w:p>
        </w:tc>
        <w:tc>
          <w:tcPr>
            <w:tcW w:w="1134" w:type="dxa"/>
          </w:tcPr>
          <w:p w:rsidR="00A805CE" w:rsidRDefault="00A805CE"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39</w:t>
            </w:r>
          </w:p>
        </w:tc>
        <w:tc>
          <w:tcPr>
            <w:tcW w:w="1417" w:type="dxa"/>
          </w:tcPr>
          <w:p w:rsidR="00A805CE" w:rsidRDefault="00A805CE"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39000000</w:t>
            </w:r>
          </w:p>
        </w:tc>
      </w:tr>
      <w:tr w:rsidR="00A805CE" w:rsidTr="000A575A">
        <w:tc>
          <w:tcPr>
            <w:tcW w:w="3417" w:type="dxa"/>
          </w:tcPr>
          <w:p w:rsidR="00A805CE" w:rsidRDefault="00A805CE"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t>com.huawei.colorband</w:t>
            </w:r>
          </w:p>
        </w:tc>
        <w:tc>
          <w:tcPr>
            <w:tcW w:w="2220" w:type="dxa"/>
          </w:tcPr>
          <w:p w:rsidR="00A805CE" w:rsidRDefault="00A805CE" w:rsidP="0007158F">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rPr>
              <w:t>华为</w:t>
            </w:r>
            <w:r w:rsidRPr="0007158F">
              <w:rPr>
                <w:rFonts w:ascii="Verdana" w:hAnsi="Verdana" w:hint="eastAsia"/>
                <w:kern w:val="0"/>
                <w:sz w:val="18"/>
                <w:szCs w:val="18"/>
                <w:lang w:val="fr-FR"/>
              </w:rPr>
              <w:t>手环</w:t>
            </w:r>
            <w:r>
              <w:rPr>
                <w:rFonts w:ascii="Verdana" w:hAnsi="Verdana" w:hint="eastAsia"/>
                <w:kern w:val="0"/>
                <w:sz w:val="18"/>
                <w:szCs w:val="18"/>
                <w:lang w:val="fr-FR"/>
              </w:rPr>
              <w:t>新手机客户端</w:t>
            </w:r>
          </w:p>
        </w:tc>
        <w:tc>
          <w:tcPr>
            <w:tcW w:w="1134" w:type="dxa"/>
          </w:tcPr>
          <w:p w:rsidR="00A805CE" w:rsidRPr="0007158F" w:rsidRDefault="00A805CE"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39</w:t>
            </w:r>
          </w:p>
        </w:tc>
        <w:tc>
          <w:tcPr>
            <w:tcW w:w="1417" w:type="dxa"/>
          </w:tcPr>
          <w:p w:rsidR="00A805CE" w:rsidRDefault="00A805CE" w:rsidP="0007158F">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3900000</w:t>
            </w:r>
            <w:r>
              <w:rPr>
                <w:rFonts w:ascii="Arial" w:hAnsi="Arial" w:cs="Arial"/>
                <w:sz w:val="18"/>
                <w:szCs w:val="18"/>
                <w:lang w:val="fr-FR"/>
              </w:rPr>
              <w:t>1</w:t>
            </w:r>
          </w:p>
        </w:tc>
      </w:tr>
      <w:tr w:rsidR="00A805CE" w:rsidTr="000A575A">
        <w:tc>
          <w:tcPr>
            <w:tcW w:w="3417" w:type="dxa"/>
          </w:tcPr>
          <w:p w:rsidR="00A805CE" w:rsidRDefault="00A805CE"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Pr>
                <w:rStyle w:val="affffff"/>
                <w:rFonts w:ascii="Arial" w:hAnsi="Arial" w:cs="Arial"/>
                <w:i w:val="0"/>
                <w:iCs w:val="0"/>
                <w:color w:val="333333"/>
                <w:sz w:val="20"/>
                <w:szCs w:val="20"/>
                <w:shd w:val="clear" w:color="auto" w:fill="F8F8F8"/>
              </w:rPr>
              <w:t>com.huawei.smartband</w:t>
            </w:r>
          </w:p>
        </w:tc>
        <w:tc>
          <w:tcPr>
            <w:tcW w:w="2220" w:type="dxa"/>
          </w:tcPr>
          <w:p w:rsidR="00A805CE" w:rsidRDefault="00A805CE" w:rsidP="008F64E5">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rPr>
              <w:t>华为</w:t>
            </w:r>
            <w:r w:rsidRPr="0007158F">
              <w:rPr>
                <w:rFonts w:ascii="Verdana" w:hAnsi="Verdana" w:hint="eastAsia"/>
                <w:kern w:val="0"/>
                <w:sz w:val="18"/>
                <w:szCs w:val="18"/>
                <w:lang w:val="fr-FR"/>
              </w:rPr>
              <w:t>手环</w:t>
            </w:r>
            <w:r>
              <w:rPr>
                <w:rFonts w:ascii="Verdana" w:hAnsi="Verdana" w:hint="eastAsia"/>
                <w:kern w:val="0"/>
                <w:sz w:val="18"/>
                <w:szCs w:val="18"/>
                <w:lang w:val="fr-FR"/>
              </w:rPr>
              <w:t>IOS</w:t>
            </w:r>
            <w:r>
              <w:rPr>
                <w:rFonts w:ascii="Verdana" w:hAnsi="Verdana" w:hint="eastAsia"/>
                <w:kern w:val="0"/>
                <w:sz w:val="18"/>
                <w:szCs w:val="18"/>
                <w:lang w:val="fr-FR"/>
              </w:rPr>
              <w:t>客户端</w:t>
            </w:r>
          </w:p>
        </w:tc>
        <w:tc>
          <w:tcPr>
            <w:tcW w:w="1134" w:type="dxa"/>
          </w:tcPr>
          <w:p w:rsidR="00A805CE" w:rsidRDefault="00A805CE"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39</w:t>
            </w:r>
          </w:p>
        </w:tc>
        <w:tc>
          <w:tcPr>
            <w:tcW w:w="1417" w:type="dxa"/>
          </w:tcPr>
          <w:p w:rsidR="00A805CE" w:rsidRDefault="00A805CE" w:rsidP="008F64E5">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39000002</w:t>
            </w:r>
          </w:p>
        </w:tc>
      </w:tr>
      <w:tr w:rsidR="00A805CE" w:rsidTr="000A575A">
        <w:tc>
          <w:tcPr>
            <w:tcW w:w="3417" w:type="dxa"/>
          </w:tcPr>
          <w:p w:rsidR="00A805CE" w:rsidRDefault="00A805CE"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p>
        </w:tc>
        <w:tc>
          <w:tcPr>
            <w:tcW w:w="2220" w:type="dxa"/>
          </w:tcPr>
          <w:p w:rsidR="00A805CE" w:rsidRDefault="00A805CE" w:rsidP="00A10F1A">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ins w:id="490" w:author="x00116998" w:date="2015-10-15T17:41:00Z">
              <w:r>
                <w:rPr>
                  <w:rFonts w:ascii="Verdana" w:hAnsi="Verdana" w:hint="eastAsia"/>
                  <w:kern w:val="0"/>
                  <w:sz w:val="18"/>
                  <w:szCs w:val="18"/>
                </w:rPr>
                <w:t>华为</w:t>
              </w:r>
              <w:r w:rsidRPr="0007158F">
                <w:rPr>
                  <w:rFonts w:ascii="Verdana" w:hAnsi="Verdana" w:hint="eastAsia"/>
                  <w:kern w:val="0"/>
                  <w:sz w:val="18"/>
                  <w:szCs w:val="18"/>
                  <w:lang w:val="fr-FR"/>
                </w:rPr>
                <w:t>手环</w:t>
              </w:r>
              <w:r>
                <w:rPr>
                  <w:rFonts w:ascii="Verdana" w:hAnsi="Verdana" w:hint="eastAsia"/>
                  <w:kern w:val="0"/>
                  <w:sz w:val="18"/>
                  <w:szCs w:val="18"/>
                  <w:lang w:val="fr-FR"/>
                </w:rPr>
                <w:t>WEB</w:t>
              </w:r>
            </w:ins>
          </w:p>
        </w:tc>
        <w:tc>
          <w:tcPr>
            <w:tcW w:w="1134" w:type="dxa"/>
          </w:tcPr>
          <w:p w:rsidR="00A805CE" w:rsidRDefault="00A805CE"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ins w:id="491" w:author="x00116998" w:date="2015-10-15T17:41:00Z">
              <w:r>
                <w:rPr>
                  <w:rFonts w:ascii="Arial" w:hAnsi="Arial" w:cs="Arial" w:hint="eastAsia"/>
                  <w:sz w:val="18"/>
                  <w:szCs w:val="18"/>
                  <w:lang w:val="fr-FR"/>
                </w:rPr>
                <w:t>39</w:t>
              </w:r>
            </w:ins>
          </w:p>
        </w:tc>
        <w:tc>
          <w:tcPr>
            <w:tcW w:w="1417" w:type="dxa"/>
          </w:tcPr>
          <w:p w:rsidR="00A805CE" w:rsidRDefault="00A805CE"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ins w:id="492" w:author="x00116998" w:date="2015-10-15T17:41:00Z">
              <w:r>
                <w:rPr>
                  <w:rFonts w:ascii="Arial" w:hAnsi="Arial" w:cs="Arial" w:hint="eastAsia"/>
                  <w:sz w:val="18"/>
                  <w:szCs w:val="18"/>
                  <w:lang w:val="fr-FR"/>
                </w:rPr>
                <w:t>3900000</w:t>
              </w:r>
              <w:r>
                <w:rPr>
                  <w:rFonts w:ascii="Arial" w:hAnsi="Arial" w:cs="Arial"/>
                  <w:sz w:val="18"/>
                  <w:szCs w:val="18"/>
                  <w:lang w:val="fr-FR"/>
                </w:rPr>
                <w:t>3</w:t>
              </w:r>
            </w:ins>
          </w:p>
        </w:tc>
      </w:tr>
      <w:tr w:rsidR="00A805CE" w:rsidTr="000A575A">
        <w:trPr>
          <w:ins w:id="493" w:author="x00116998" w:date="2016-04-23T14:15:00Z"/>
        </w:trPr>
        <w:tc>
          <w:tcPr>
            <w:tcW w:w="3417" w:type="dxa"/>
          </w:tcPr>
          <w:p w:rsidR="00A805CE" w:rsidRDefault="00A805CE" w:rsidP="004910C8">
            <w:pPr>
              <w:tabs>
                <w:tab w:val="left" w:pos="-720"/>
                <w:tab w:val="left" w:pos="0"/>
                <w:tab w:val="left" w:pos="720"/>
                <w:tab w:val="left" w:pos="1440"/>
                <w:tab w:val="left" w:pos="2970"/>
                <w:tab w:val="left" w:pos="3600"/>
                <w:tab w:val="left" w:pos="4320"/>
              </w:tabs>
              <w:jc w:val="left"/>
              <w:rPr>
                <w:ins w:id="494" w:author="x00116998" w:date="2016-04-23T14:15:00Z"/>
                <w:rFonts w:ascii="宋体" w:cs="宋体"/>
                <w:color w:val="000000"/>
                <w:kern w:val="0"/>
                <w:sz w:val="23"/>
                <w:szCs w:val="23"/>
                <w:lang w:val="zh-CN"/>
              </w:rPr>
            </w:pPr>
          </w:p>
        </w:tc>
        <w:tc>
          <w:tcPr>
            <w:tcW w:w="2220" w:type="dxa"/>
          </w:tcPr>
          <w:p w:rsidR="00A805CE" w:rsidRDefault="00A805CE" w:rsidP="00737071">
            <w:pPr>
              <w:tabs>
                <w:tab w:val="left" w:pos="-720"/>
                <w:tab w:val="left" w:pos="0"/>
                <w:tab w:val="left" w:pos="720"/>
                <w:tab w:val="left" w:pos="1440"/>
                <w:tab w:val="left" w:pos="2970"/>
                <w:tab w:val="left" w:pos="3600"/>
                <w:tab w:val="left" w:pos="4320"/>
              </w:tabs>
              <w:jc w:val="left"/>
              <w:rPr>
                <w:ins w:id="495" w:author="x00116998" w:date="2016-04-23T14:15:00Z"/>
                <w:rFonts w:ascii="Verdana" w:hAnsi="Verdana"/>
                <w:kern w:val="0"/>
                <w:sz w:val="18"/>
                <w:szCs w:val="18"/>
                <w:lang w:val="fr-FR"/>
              </w:rPr>
            </w:pPr>
            <w:ins w:id="496" w:author="x00116998" w:date="2016-04-23T14:16:00Z">
              <w:r>
                <w:rPr>
                  <w:rFonts w:ascii="Verdana" w:hAnsi="Verdana" w:hint="eastAsia"/>
                  <w:kern w:val="0"/>
                  <w:sz w:val="18"/>
                  <w:szCs w:val="18"/>
                </w:rPr>
                <w:t>华为</w:t>
              </w:r>
              <w:r w:rsidRPr="0007158F">
                <w:rPr>
                  <w:rFonts w:ascii="Verdana" w:hAnsi="Verdana" w:hint="eastAsia"/>
                  <w:kern w:val="0"/>
                  <w:sz w:val="18"/>
                  <w:szCs w:val="18"/>
                  <w:lang w:val="fr-FR"/>
                </w:rPr>
                <w:t>手环</w:t>
              </w:r>
              <w:r>
                <w:rPr>
                  <w:rFonts w:ascii="Verdana" w:hAnsi="Verdana"/>
                  <w:kern w:val="0"/>
                  <w:sz w:val="18"/>
                  <w:szCs w:val="18"/>
                </w:rPr>
                <w:t>WAP</w:t>
              </w:r>
            </w:ins>
          </w:p>
        </w:tc>
        <w:tc>
          <w:tcPr>
            <w:tcW w:w="1134" w:type="dxa"/>
          </w:tcPr>
          <w:p w:rsidR="00A805CE" w:rsidRDefault="00A805CE" w:rsidP="00A633AB">
            <w:pPr>
              <w:tabs>
                <w:tab w:val="left" w:pos="-720"/>
                <w:tab w:val="left" w:pos="0"/>
                <w:tab w:val="left" w:pos="720"/>
                <w:tab w:val="left" w:pos="1440"/>
                <w:tab w:val="left" w:pos="2970"/>
                <w:tab w:val="left" w:pos="3600"/>
                <w:tab w:val="left" w:pos="4320"/>
              </w:tabs>
              <w:jc w:val="left"/>
              <w:rPr>
                <w:ins w:id="497" w:author="x00116998" w:date="2016-04-23T14:15:00Z"/>
                <w:rFonts w:ascii="Arial" w:hAnsi="Arial" w:cs="Arial"/>
                <w:sz w:val="18"/>
                <w:szCs w:val="18"/>
                <w:lang w:val="fr-FR"/>
              </w:rPr>
            </w:pPr>
            <w:ins w:id="498" w:author="x00116998" w:date="2016-04-23T14:16:00Z">
              <w:r>
                <w:rPr>
                  <w:rFonts w:ascii="Arial" w:hAnsi="Arial" w:cs="Arial" w:hint="eastAsia"/>
                  <w:sz w:val="18"/>
                  <w:szCs w:val="18"/>
                  <w:lang w:val="fr-FR"/>
                </w:rPr>
                <w:t>39</w:t>
              </w:r>
            </w:ins>
          </w:p>
        </w:tc>
        <w:tc>
          <w:tcPr>
            <w:tcW w:w="1417" w:type="dxa"/>
          </w:tcPr>
          <w:p w:rsidR="00A805CE" w:rsidRDefault="00A805CE" w:rsidP="00A10F1A">
            <w:pPr>
              <w:tabs>
                <w:tab w:val="left" w:pos="-720"/>
                <w:tab w:val="left" w:pos="0"/>
                <w:tab w:val="left" w:pos="720"/>
                <w:tab w:val="left" w:pos="1440"/>
                <w:tab w:val="left" w:pos="2970"/>
                <w:tab w:val="left" w:pos="3600"/>
                <w:tab w:val="left" w:pos="4320"/>
              </w:tabs>
              <w:jc w:val="left"/>
              <w:rPr>
                <w:ins w:id="499" w:author="x00116998" w:date="2016-04-23T14:15:00Z"/>
                <w:rFonts w:ascii="Arial" w:hAnsi="Arial" w:cs="Arial"/>
                <w:sz w:val="18"/>
                <w:szCs w:val="18"/>
                <w:lang w:val="fr-FR"/>
              </w:rPr>
            </w:pPr>
            <w:ins w:id="500" w:author="x00116998" w:date="2016-04-23T14:16:00Z">
              <w:r>
                <w:rPr>
                  <w:rFonts w:ascii="Arial" w:hAnsi="Arial" w:cs="Arial" w:hint="eastAsia"/>
                  <w:sz w:val="18"/>
                  <w:szCs w:val="18"/>
                  <w:lang w:val="fr-FR"/>
                </w:rPr>
                <w:t>39000004</w:t>
              </w:r>
            </w:ins>
          </w:p>
        </w:tc>
      </w:tr>
      <w:tr w:rsidR="00A805CE" w:rsidTr="000A575A">
        <w:tc>
          <w:tcPr>
            <w:tcW w:w="3417" w:type="dxa"/>
          </w:tcPr>
          <w:p w:rsidR="00A805CE" w:rsidRDefault="00A805CE"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p>
        </w:tc>
        <w:tc>
          <w:tcPr>
            <w:tcW w:w="2220" w:type="dxa"/>
          </w:tcPr>
          <w:p w:rsidR="00A805CE" w:rsidRDefault="00A805CE"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荣耀官网</w:t>
            </w:r>
          </w:p>
        </w:tc>
        <w:tc>
          <w:tcPr>
            <w:tcW w:w="1134" w:type="dxa"/>
          </w:tcPr>
          <w:p w:rsidR="00A805CE" w:rsidRDefault="00A805CE"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40</w:t>
            </w:r>
          </w:p>
        </w:tc>
        <w:tc>
          <w:tcPr>
            <w:tcW w:w="1417" w:type="dxa"/>
          </w:tcPr>
          <w:p w:rsidR="00A805CE" w:rsidRDefault="00A805CE"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40000000</w:t>
            </w:r>
          </w:p>
        </w:tc>
      </w:tr>
      <w:tr w:rsidR="00A805CE" w:rsidTr="000A575A">
        <w:trPr>
          <w:ins w:id="501" w:author="x00116998" w:date="2016-04-23T14:18:00Z"/>
        </w:trPr>
        <w:tc>
          <w:tcPr>
            <w:tcW w:w="3417" w:type="dxa"/>
          </w:tcPr>
          <w:p w:rsidR="00A805CE" w:rsidRDefault="00A805CE" w:rsidP="004910C8">
            <w:pPr>
              <w:tabs>
                <w:tab w:val="left" w:pos="-720"/>
                <w:tab w:val="left" w:pos="0"/>
                <w:tab w:val="left" w:pos="720"/>
                <w:tab w:val="left" w:pos="1440"/>
                <w:tab w:val="left" w:pos="2970"/>
                <w:tab w:val="left" w:pos="3600"/>
                <w:tab w:val="left" w:pos="4320"/>
              </w:tabs>
              <w:jc w:val="left"/>
              <w:rPr>
                <w:ins w:id="502" w:author="x00116998" w:date="2016-04-23T14:18:00Z"/>
                <w:rFonts w:ascii="Arial" w:hAnsi="Arial" w:cs="Arial"/>
                <w:sz w:val="20"/>
                <w:szCs w:val="20"/>
              </w:rPr>
            </w:pPr>
          </w:p>
        </w:tc>
        <w:tc>
          <w:tcPr>
            <w:tcW w:w="2220" w:type="dxa"/>
          </w:tcPr>
          <w:p w:rsidR="00A805CE" w:rsidRDefault="00A805CE" w:rsidP="00737071">
            <w:pPr>
              <w:tabs>
                <w:tab w:val="left" w:pos="-720"/>
                <w:tab w:val="left" w:pos="0"/>
                <w:tab w:val="left" w:pos="720"/>
                <w:tab w:val="left" w:pos="1440"/>
                <w:tab w:val="left" w:pos="2970"/>
                <w:tab w:val="left" w:pos="3600"/>
                <w:tab w:val="left" w:pos="4320"/>
              </w:tabs>
              <w:jc w:val="left"/>
              <w:rPr>
                <w:ins w:id="503" w:author="x00116998" w:date="2016-04-23T14:18:00Z"/>
                <w:rFonts w:ascii="Verdana" w:hAnsi="Verdana"/>
                <w:kern w:val="0"/>
                <w:sz w:val="18"/>
                <w:szCs w:val="18"/>
                <w:lang w:val="fr-FR"/>
              </w:rPr>
            </w:pPr>
            <w:ins w:id="504" w:author="x00116998" w:date="2016-04-23T14:18:00Z">
              <w:r>
                <w:rPr>
                  <w:rFonts w:ascii="Verdana" w:hAnsi="Verdana" w:hint="eastAsia"/>
                  <w:kern w:val="0"/>
                  <w:sz w:val="18"/>
                  <w:szCs w:val="18"/>
                  <w:lang w:val="fr-FR"/>
                </w:rPr>
                <w:t>荣耀官网</w:t>
              </w:r>
              <w:r>
                <w:rPr>
                  <w:rFonts w:ascii="Verdana" w:hAnsi="Verdana" w:hint="eastAsia"/>
                  <w:kern w:val="0"/>
                  <w:sz w:val="18"/>
                  <w:szCs w:val="18"/>
                  <w:lang w:val="fr-FR"/>
                </w:rPr>
                <w:t>WAP</w:t>
              </w:r>
            </w:ins>
          </w:p>
        </w:tc>
        <w:tc>
          <w:tcPr>
            <w:tcW w:w="1134" w:type="dxa"/>
          </w:tcPr>
          <w:p w:rsidR="00A805CE" w:rsidRDefault="00A805CE" w:rsidP="00A633AB">
            <w:pPr>
              <w:tabs>
                <w:tab w:val="left" w:pos="-720"/>
                <w:tab w:val="left" w:pos="0"/>
                <w:tab w:val="left" w:pos="720"/>
                <w:tab w:val="left" w:pos="1440"/>
                <w:tab w:val="left" w:pos="2970"/>
                <w:tab w:val="left" w:pos="3600"/>
                <w:tab w:val="left" w:pos="4320"/>
              </w:tabs>
              <w:jc w:val="left"/>
              <w:rPr>
                <w:ins w:id="505" w:author="x00116998" w:date="2016-04-23T14:18:00Z"/>
                <w:rFonts w:ascii="Arial" w:hAnsi="Arial" w:cs="Arial"/>
                <w:sz w:val="18"/>
                <w:szCs w:val="18"/>
                <w:lang w:val="fr-FR"/>
              </w:rPr>
            </w:pPr>
            <w:ins w:id="506" w:author="x00116998" w:date="2016-04-23T14:18:00Z">
              <w:r>
                <w:rPr>
                  <w:rFonts w:ascii="Arial" w:hAnsi="Arial" w:cs="Arial" w:hint="eastAsia"/>
                  <w:sz w:val="18"/>
                  <w:szCs w:val="18"/>
                  <w:lang w:val="fr-FR"/>
                </w:rPr>
                <w:t>40</w:t>
              </w:r>
            </w:ins>
          </w:p>
        </w:tc>
        <w:tc>
          <w:tcPr>
            <w:tcW w:w="1417" w:type="dxa"/>
          </w:tcPr>
          <w:p w:rsidR="00A805CE" w:rsidRDefault="00A805CE" w:rsidP="00DE09B2">
            <w:pPr>
              <w:tabs>
                <w:tab w:val="left" w:pos="-720"/>
                <w:tab w:val="left" w:pos="0"/>
                <w:tab w:val="left" w:pos="720"/>
                <w:tab w:val="left" w:pos="1440"/>
                <w:tab w:val="left" w:pos="2970"/>
                <w:tab w:val="left" w:pos="3600"/>
                <w:tab w:val="left" w:pos="4320"/>
              </w:tabs>
              <w:jc w:val="left"/>
              <w:rPr>
                <w:ins w:id="507" w:author="x00116998" w:date="2016-04-23T14:18:00Z"/>
                <w:rFonts w:ascii="Arial" w:hAnsi="Arial" w:cs="Arial"/>
                <w:sz w:val="18"/>
                <w:szCs w:val="18"/>
                <w:lang w:val="fr-FR"/>
              </w:rPr>
            </w:pPr>
            <w:ins w:id="508" w:author="x00116998" w:date="2016-04-23T14:18:00Z">
              <w:r>
                <w:rPr>
                  <w:rFonts w:ascii="Arial" w:hAnsi="Arial" w:cs="Arial" w:hint="eastAsia"/>
                  <w:sz w:val="18"/>
                  <w:szCs w:val="18"/>
                  <w:lang w:val="fr-FR"/>
                </w:rPr>
                <w:t>40000001</w:t>
              </w:r>
            </w:ins>
          </w:p>
        </w:tc>
      </w:tr>
      <w:tr w:rsidR="00A805CE" w:rsidTr="000A575A">
        <w:tc>
          <w:tcPr>
            <w:tcW w:w="3417" w:type="dxa"/>
          </w:tcPr>
          <w:p w:rsidR="00A805CE" w:rsidRDefault="00A805CE"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Pr>
                <w:rFonts w:ascii="Arial" w:hAnsi="Arial" w:cs="Arial"/>
                <w:sz w:val="20"/>
                <w:szCs w:val="20"/>
              </w:rPr>
              <w:t>com.huawei.vassistant</w:t>
            </w:r>
          </w:p>
        </w:tc>
        <w:tc>
          <w:tcPr>
            <w:tcW w:w="2220" w:type="dxa"/>
          </w:tcPr>
          <w:p w:rsidR="00A805CE" w:rsidRDefault="00A805CE"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华为语音助手</w:t>
            </w:r>
          </w:p>
        </w:tc>
        <w:tc>
          <w:tcPr>
            <w:tcW w:w="1134" w:type="dxa"/>
          </w:tcPr>
          <w:p w:rsidR="00A805CE" w:rsidRDefault="00A805CE"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41</w:t>
            </w:r>
          </w:p>
        </w:tc>
        <w:tc>
          <w:tcPr>
            <w:tcW w:w="1417" w:type="dxa"/>
          </w:tcPr>
          <w:p w:rsidR="00A805CE" w:rsidRDefault="00A805CE"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41000000</w:t>
            </w:r>
          </w:p>
        </w:tc>
      </w:tr>
      <w:tr w:rsidR="00A805CE" w:rsidTr="000A575A">
        <w:tc>
          <w:tcPr>
            <w:tcW w:w="3417" w:type="dxa"/>
          </w:tcPr>
          <w:p w:rsidR="00A805CE" w:rsidRDefault="00A805CE"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Pr>
                <w:color w:val="1F497D"/>
              </w:rPr>
              <w:t>com.huawei.health</w:t>
            </w:r>
          </w:p>
        </w:tc>
        <w:tc>
          <w:tcPr>
            <w:tcW w:w="2220" w:type="dxa"/>
          </w:tcPr>
          <w:p w:rsidR="00A805CE" w:rsidRPr="004A0469" w:rsidRDefault="00A805CE"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rPr>
            </w:pPr>
            <w:r>
              <w:rPr>
                <w:rFonts w:ascii="Verdana" w:hAnsi="Verdana" w:hint="eastAsia"/>
                <w:kern w:val="0"/>
                <w:sz w:val="18"/>
                <w:szCs w:val="18"/>
              </w:rPr>
              <w:t>健康业务客户端</w:t>
            </w:r>
          </w:p>
        </w:tc>
        <w:tc>
          <w:tcPr>
            <w:tcW w:w="1134" w:type="dxa"/>
          </w:tcPr>
          <w:p w:rsidR="00A805CE" w:rsidRPr="004A0469" w:rsidRDefault="00A805CE" w:rsidP="00A633AB">
            <w:pPr>
              <w:tabs>
                <w:tab w:val="left" w:pos="-720"/>
                <w:tab w:val="left" w:pos="0"/>
                <w:tab w:val="left" w:pos="720"/>
                <w:tab w:val="left" w:pos="1440"/>
                <w:tab w:val="left" w:pos="2970"/>
                <w:tab w:val="left" w:pos="3600"/>
                <w:tab w:val="left" w:pos="4320"/>
              </w:tabs>
              <w:jc w:val="left"/>
              <w:rPr>
                <w:rFonts w:ascii="Arial" w:hAnsi="Arial" w:cs="Arial"/>
                <w:sz w:val="18"/>
                <w:szCs w:val="18"/>
              </w:rPr>
            </w:pPr>
            <w:r>
              <w:rPr>
                <w:rFonts w:ascii="Arial" w:hAnsi="Arial" w:cs="Arial"/>
                <w:sz w:val="18"/>
                <w:szCs w:val="18"/>
              </w:rPr>
              <w:t>42</w:t>
            </w:r>
          </w:p>
        </w:tc>
        <w:tc>
          <w:tcPr>
            <w:tcW w:w="1417" w:type="dxa"/>
          </w:tcPr>
          <w:p w:rsidR="00A805CE" w:rsidRDefault="00A805CE" w:rsidP="004A0469">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4</w:t>
            </w:r>
            <w:r>
              <w:rPr>
                <w:rFonts w:ascii="Arial" w:hAnsi="Arial" w:cs="Arial"/>
                <w:sz w:val="18"/>
                <w:szCs w:val="18"/>
                <w:lang w:val="fr-FR"/>
              </w:rPr>
              <w:t>2</w:t>
            </w:r>
            <w:r>
              <w:rPr>
                <w:rFonts w:ascii="Arial" w:hAnsi="Arial" w:cs="Arial" w:hint="eastAsia"/>
                <w:sz w:val="18"/>
                <w:szCs w:val="18"/>
                <w:lang w:val="fr-FR"/>
              </w:rPr>
              <w:t>000000</w:t>
            </w:r>
          </w:p>
        </w:tc>
      </w:tr>
      <w:tr w:rsidR="00A805CE" w:rsidTr="000A575A">
        <w:tc>
          <w:tcPr>
            <w:tcW w:w="3417" w:type="dxa"/>
          </w:tcPr>
          <w:p w:rsidR="00A805CE" w:rsidRDefault="00A805CE"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Pr>
                <w:color w:val="1F497D"/>
              </w:rPr>
              <w:t>com.huawei.hisuitepc</w:t>
            </w:r>
          </w:p>
        </w:tc>
        <w:tc>
          <w:tcPr>
            <w:tcW w:w="2220" w:type="dxa"/>
          </w:tcPr>
          <w:p w:rsidR="00A805CE" w:rsidRDefault="00A805CE"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手机助手</w:t>
            </w:r>
            <w:r>
              <w:rPr>
                <w:rFonts w:ascii="Verdana" w:hAnsi="Verdana" w:hint="eastAsia"/>
                <w:kern w:val="0"/>
                <w:sz w:val="18"/>
                <w:szCs w:val="18"/>
                <w:lang w:val="fr-FR"/>
              </w:rPr>
              <w:t>PC</w:t>
            </w:r>
            <w:r>
              <w:rPr>
                <w:rFonts w:ascii="Verdana" w:hAnsi="Verdana" w:hint="eastAsia"/>
                <w:kern w:val="0"/>
                <w:sz w:val="18"/>
                <w:szCs w:val="18"/>
                <w:lang w:val="fr-FR"/>
              </w:rPr>
              <w:t>客户端</w:t>
            </w:r>
          </w:p>
        </w:tc>
        <w:tc>
          <w:tcPr>
            <w:tcW w:w="1134" w:type="dxa"/>
          </w:tcPr>
          <w:p w:rsidR="00A805CE" w:rsidRDefault="00A805CE"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43</w:t>
            </w:r>
          </w:p>
        </w:tc>
        <w:tc>
          <w:tcPr>
            <w:tcW w:w="1417" w:type="dxa"/>
          </w:tcPr>
          <w:p w:rsidR="00A805CE" w:rsidRDefault="00A805CE"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43000000</w:t>
            </w:r>
          </w:p>
        </w:tc>
      </w:tr>
      <w:tr w:rsidR="00A805CE" w:rsidTr="000A575A">
        <w:tc>
          <w:tcPr>
            <w:tcW w:w="3417" w:type="dxa"/>
          </w:tcPr>
          <w:p w:rsidR="00A805CE" w:rsidRDefault="00A805CE"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Pr>
                <w:color w:val="1F497D"/>
              </w:rPr>
              <w:t>com.huawei.hisuiteandroid</w:t>
            </w:r>
          </w:p>
        </w:tc>
        <w:tc>
          <w:tcPr>
            <w:tcW w:w="2220" w:type="dxa"/>
          </w:tcPr>
          <w:p w:rsidR="00A805CE" w:rsidRDefault="00A805CE"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手机助手手机客户端</w:t>
            </w:r>
          </w:p>
        </w:tc>
        <w:tc>
          <w:tcPr>
            <w:tcW w:w="1134" w:type="dxa"/>
          </w:tcPr>
          <w:p w:rsidR="00A805CE" w:rsidRDefault="00A805CE"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43</w:t>
            </w:r>
          </w:p>
        </w:tc>
        <w:tc>
          <w:tcPr>
            <w:tcW w:w="1417" w:type="dxa"/>
          </w:tcPr>
          <w:p w:rsidR="00A805CE" w:rsidRDefault="00A805CE"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43000001</w:t>
            </w:r>
          </w:p>
        </w:tc>
      </w:tr>
      <w:tr w:rsidR="00A805CE" w:rsidTr="000A575A">
        <w:tc>
          <w:tcPr>
            <w:tcW w:w="3417" w:type="dxa"/>
          </w:tcPr>
          <w:p w:rsidR="00A805CE" w:rsidRDefault="00A805CE"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t>com.inveno.hwread</w:t>
            </w:r>
          </w:p>
        </w:tc>
        <w:tc>
          <w:tcPr>
            <w:tcW w:w="2220" w:type="dxa"/>
          </w:tcPr>
          <w:p w:rsidR="00A805CE" w:rsidRDefault="00A805CE"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华为个性化阅读</w:t>
            </w:r>
          </w:p>
        </w:tc>
        <w:tc>
          <w:tcPr>
            <w:tcW w:w="1134" w:type="dxa"/>
          </w:tcPr>
          <w:p w:rsidR="00A805CE" w:rsidRDefault="00A805CE"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44</w:t>
            </w:r>
          </w:p>
        </w:tc>
        <w:tc>
          <w:tcPr>
            <w:tcW w:w="1417" w:type="dxa"/>
          </w:tcPr>
          <w:p w:rsidR="00A805CE" w:rsidRDefault="00A805CE"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44000000</w:t>
            </w:r>
          </w:p>
        </w:tc>
      </w:tr>
      <w:tr w:rsidR="00A805CE" w:rsidTr="000A575A">
        <w:tc>
          <w:tcPr>
            <w:tcW w:w="3417" w:type="dxa"/>
          </w:tcPr>
          <w:p w:rsidR="00A805CE" w:rsidRDefault="00A805CE"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Pr>
                <w:color w:val="1F497D"/>
              </w:rPr>
              <w:t>com.huawei.kidwatch</w:t>
            </w:r>
          </w:p>
        </w:tc>
        <w:tc>
          <w:tcPr>
            <w:tcW w:w="2220" w:type="dxa"/>
          </w:tcPr>
          <w:p w:rsidR="00A805CE" w:rsidRDefault="00A805CE"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宋体" w:hAnsi="宋体" w:hint="eastAsia"/>
                <w:color w:val="1F497D"/>
              </w:rPr>
              <w:t>儿童手表</w:t>
            </w:r>
          </w:p>
        </w:tc>
        <w:tc>
          <w:tcPr>
            <w:tcW w:w="1134" w:type="dxa"/>
          </w:tcPr>
          <w:p w:rsidR="00A805CE" w:rsidRDefault="00A805CE"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45</w:t>
            </w:r>
          </w:p>
        </w:tc>
        <w:tc>
          <w:tcPr>
            <w:tcW w:w="1417" w:type="dxa"/>
          </w:tcPr>
          <w:p w:rsidR="00A805CE" w:rsidRDefault="00A805CE"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45000000</w:t>
            </w:r>
          </w:p>
        </w:tc>
      </w:tr>
      <w:tr w:rsidR="00A805CE" w:rsidTr="000A575A">
        <w:tc>
          <w:tcPr>
            <w:tcW w:w="3417" w:type="dxa"/>
          </w:tcPr>
          <w:p w:rsidR="00A805CE" w:rsidRDefault="00A805CE"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sidRPr="002034CB">
              <w:rPr>
                <w:rFonts w:asciiTheme="minorEastAsia" w:hAnsiTheme="minorEastAsia" w:cs="宋体"/>
                <w:color w:val="000000" w:themeColor="text1"/>
                <w:kern w:val="0"/>
                <w:sz w:val="24"/>
              </w:rPr>
              <w:t>com.huawei.eassistant</w:t>
            </w:r>
          </w:p>
        </w:tc>
        <w:tc>
          <w:tcPr>
            <w:tcW w:w="2220" w:type="dxa"/>
          </w:tcPr>
          <w:p w:rsidR="00A805CE" w:rsidRDefault="00A805CE"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小</w:t>
            </w:r>
            <w:r>
              <w:rPr>
                <w:rFonts w:ascii="Verdana" w:hAnsi="Verdana" w:hint="eastAsia"/>
                <w:kern w:val="0"/>
                <w:sz w:val="18"/>
                <w:szCs w:val="18"/>
                <w:lang w:val="fr-FR"/>
              </w:rPr>
              <w:t>E</w:t>
            </w:r>
            <w:r>
              <w:rPr>
                <w:rFonts w:ascii="Verdana" w:hAnsi="Verdana" w:hint="eastAsia"/>
                <w:kern w:val="0"/>
                <w:sz w:val="18"/>
                <w:szCs w:val="18"/>
                <w:lang w:val="fr-FR"/>
              </w:rPr>
              <w:t>助手</w:t>
            </w:r>
          </w:p>
        </w:tc>
        <w:tc>
          <w:tcPr>
            <w:tcW w:w="1134" w:type="dxa"/>
          </w:tcPr>
          <w:p w:rsidR="00A805CE" w:rsidRDefault="00A805CE"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46</w:t>
            </w:r>
          </w:p>
        </w:tc>
        <w:tc>
          <w:tcPr>
            <w:tcW w:w="1417" w:type="dxa"/>
          </w:tcPr>
          <w:p w:rsidR="00A805CE" w:rsidRDefault="00A805CE"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46000000</w:t>
            </w:r>
          </w:p>
        </w:tc>
      </w:tr>
      <w:tr w:rsidR="00A805CE" w:rsidTr="000A575A">
        <w:tc>
          <w:tcPr>
            <w:tcW w:w="3417" w:type="dxa"/>
          </w:tcPr>
          <w:p w:rsidR="00A805CE" w:rsidRDefault="00A805CE" w:rsidP="00652FF7">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Pr>
                <w:color w:val="1F497D"/>
              </w:rPr>
              <w:t>com.huawei.</w:t>
            </w:r>
            <w:r w:rsidRPr="006B4BF2">
              <w:rPr>
                <w:color w:val="1F497D"/>
              </w:rPr>
              <w:t>openalliance</w:t>
            </w:r>
            <w:r>
              <w:rPr>
                <w:color w:val="1F497D"/>
              </w:rPr>
              <w:t>.giftpackage</w:t>
            </w:r>
          </w:p>
        </w:tc>
        <w:tc>
          <w:tcPr>
            <w:tcW w:w="2220" w:type="dxa"/>
          </w:tcPr>
          <w:p w:rsidR="00A805CE" w:rsidRDefault="00A805CE"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华为礼包</w:t>
            </w:r>
          </w:p>
        </w:tc>
        <w:tc>
          <w:tcPr>
            <w:tcW w:w="1134" w:type="dxa"/>
          </w:tcPr>
          <w:p w:rsidR="00A805CE" w:rsidRDefault="00A805CE"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47</w:t>
            </w:r>
          </w:p>
        </w:tc>
        <w:tc>
          <w:tcPr>
            <w:tcW w:w="1417" w:type="dxa"/>
          </w:tcPr>
          <w:p w:rsidR="00A805CE" w:rsidRDefault="00A805CE"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47000000</w:t>
            </w:r>
          </w:p>
        </w:tc>
      </w:tr>
      <w:tr w:rsidR="00A805CE" w:rsidTr="000A575A">
        <w:tc>
          <w:tcPr>
            <w:tcW w:w="3417" w:type="dxa"/>
          </w:tcPr>
          <w:p w:rsidR="00A805CE" w:rsidRDefault="00A805CE"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del w:id="509" w:author="x00116998" w:date="2015-10-15T17:42:00Z">
              <w:r w:rsidDel="00A34214">
                <w:rPr>
                  <w:rFonts w:hint="eastAsia"/>
                  <w:sz w:val="20"/>
                  <w:szCs w:val="20"/>
                </w:rPr>
                <w:delText>com.android.contacts</w:delText>
              </w:r>
            </w:del>
          </w:p>
        </w:tc>
        <w:tc>
          <w:tcPr>
            <w:tcW w:w="2220" w:type="dxa"/>
          </w:tcPr>
          <w:p w:rsidR="00A805CE" w:rsidRPr="001374E7" w:rsidRDefault="00A805CE"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rPr>
            </w:pPr>
            <w:del w:id="510" w:author="x00116998" w:date="2015-10-15T17:42:00Z">
              <w:r w:rsidDel="00A34214">
                <w:rPr>
                  <w:rFonts w:ascii="Verdana" w:hAnsi="Verdana" w:hint="eastAsia"/>
                  <w:kern w:val="0"/>
                  <w:sz w:val="18"/>
                  <w:szCs w:val="18"/>
                </w:rPr>
                <w:delText>短信客户端</w:delText>
              </w:r>
            </w:del>
          </w:p>
        </w:tc>
        <w:tc>
          <w:tcPr>
            <w:tcW w:w="1134" w:type="dxa"/>
          </w:tcPr>
          <w:p w:rsidR="00A805CE" w:rsidRDefault="00A805CE"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del w:id="511" w:author="x00116998" w:date="2015-10-15T17:42:00Z">
              <w:r w:rsidDel="00A34214">
                <w:rPr>
                  <w:rFonts w:ascii="Arial" w:hAnsi="Arial" w:cs="Arial" w:hint="eastAsia"/>
                  <w:sz w:val="18"/>
                  <w:szCs w:val="18"/>
                  <w:lang w:val="fr-FR"/>
                </w:rPr>
                <w:delText>48</w:delText>
              </w:r>
            </w:del>
          </w:p>
        </w:tc>
        <w:tc>
          <w:tcPr>
            <w:tcW w:w="1417" w:type="dxa"/>
          </w:tcPr>
          <w:p w:rsidR="00A805CE" w:rsidRDefault="00A805CE"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del w:id="512" w:author="x00116998" w:date="2015-10-15T17:42:00Z">
              <w:r w:rsidDel="00A34214">
                <w:rPr>
                  <w:rFonts w:ascii="Arial" w:hAnsi="Arial" w:cs="Arial" w:hint="eastAsia"/>
                  <w:sz w:val="18"/>
                  <w:szCs w:val="18"/>
                  <w:lang w:val="fr-FR"/>
                </w:rPr>
                <w:delText>48000000</w:delText>
              </w:r>
            </w:del>
          </w:p>
        </w:tc>
      </w:tr>
      <w:tr w:rsidR="00A805CE" w:rsidTr="000A575A">
        <w:trPr>
          <w:ins w:id="513" w:author="x00116998" w:date="2015-10-15T17:42:00Z"/>
        </w:trPr>
        <w:tc>
          <w:tcPr>
            <w:tcW w:w="3417" w:type="dxa"/>
          </w:tcPr>
          <w:p w:rsidR="00A805CE" w:rsidRDefault="00A805CE" w:rsidP="004910C8">
            <w:pPr>
              <w:tabs>
                <w:tab w:val="left" w:pos="-720"/>
                <w:tab w:val="left" w:pos="0"/>
                <w:tab w:val="left" w:pos="720"/>
                <w:tab w:val="left" w:pos="1440"/>
                <w:tab w:val="left" w:pos="2970"/>
                <w:tab w:val="left" w:pos="3600"/>
                <w:tab w:val="left" w:pos="4320"/>
              </w:tabs>
              <w:jc w:val="left"/>
              <w:rPr>
                <w:ins w:id="514" w:author="x00116998" w:date="2015-10-15T17:42:00Z"/>
                <w:rFonts w:ascii="宋体" w:cs="宋体"/>
                <w:color w:val="000000"/>
                <w:kern w:val="0"/>
                <w:sz w:val="23"/>
                <w:szCs w:val="23"/>
                <w:lang w:val="zh-CN"/>
              </w:rPr>
            </w:pPr>
            <w:ins w:id="515" w:author="x00116998" w:date="2015-10-15T17:42:00Z">
              <w:r w:rsidRPr="00BE2C55">
                <w:rPr>
                  <w:rFonts w:ascii="宋体" w:cs="宋体"/>
                  <w:color w:val="000000"/>
                  <w:kern w:val="0"/>
                  <w:sz w:val="23"/>
                  <w:szCs w:val="23"/>
                  <w:lang w:val="zh-CN"/>
                </w:rPr>
                <w:t>com.huawei.deveco.crowdtest</w:t>
              </w:r>
            </w:ins>
          </w:p>
        </w:tc>
        <w:tc>
          <w:tcPr>
            <w:tcW w:w="2220" w:type="dxa"/>
          </w:tcPr>
          <w:p w:rsidR="00A805CE" w:rsidRDefault="00A805CE" w:rsidP="00737071">
            <w:pPr>
              <w:tabs>
                <w:tab w:val="left" w:pos="-720"/>
                <w:tab w:val="left" w:pos="0"/>
                <w:tab w:val="left" w:pos="720"/>
                <w:tab w:val="left" w:pos="1440"/>
                <w:tab w:val="left" w:pos="2970"/>
                <w:tab w:val="left" w:pos="3600"/>
                <w:tab w:val="left" w:pos="4320"/>
              </w:tabs>
              <w:jc w:val="left"/>
              <w:rPr>
                <w:ins w:id="516" w:author="x00116998" w:date="2015-10-15T17:42:00Z"/>
                <w:rFonts w:ascii="Verdana" w:hAnsi="Verdana"/>
                <w:kern w:val="0"/>
                <w:sz w:val="18"/>
                <w:szCs w:val="18"/>
                <w:lang w:val="fr-FR"/>
              </w:rPr>
            </w:pPr>
            <w:ins w:id="517" w:author="x00116998" w:date="2015-10-15T17:42:00Z">
              <w:r>
                <w:rPr>
                  <w:rFonts w:ascii="Verdana" w:hAnsi="Verdana" w:hint="eastAsia"/>
                  <w:kern w:val="0"/>
                  <w:sz w:val="18"/>
                  <w:szCs w:val="18"/>
                  <w:lang w:val="fr-FR"/>
                </w:rPr>
                <w:t>公测工具</w:t>
              </w:r>
            </w:ins>
          </w:p>
        </w:tc>
        <w:tc>
          <w:tcPr>
            <w:tcW w:w="1134" w:type="dxa"/>
          </w:tcPr>
          <w:p w:rsidR="00A805CE" w:rsidRDefault="00A805CE" w:rsidP="00A633AB">
            <w:pPr>
              <w:tabs>
                <w:tab w:val="left" w:pos="-720"/>
                <w:tab w:val="left" w:pos="0"/>
                <w:tab w:val="left" w:pos="720"/>
                <w:tab w:val="left" w:pos="1440"/>
                <w:tab w:val="left" w:pos="2970"/>
                <w:tab w:val="left" w:pos="3600"/>
                <w:tab w:val="left" w:pos="4320"/>
              </w:tabs>
              <w:jc w:val="left"/>
              <w:rPr>
                <w:ins w:id="518" w:author="x00116998" w:date="2015-10-15T17:42:00Z"/>
                <w:rFonts w:ascii="Arial" w:hAnsi="Arial" w:cs="Arial"/>
                <w:sz w:val="18"/>
                <w:szCs w:val="18"/>
                <w:lang w:val="fr-FR"/>
              </w:rPr>
            </w:pPr>
            <w:ins w:id="519" w:author="x00116998" w:date="2015-10-15T17:42:00Z">
              <w:r>
                <w:rPr>
                  <w:rFonts w:ascii="Arial" w:hAnsi="Arial" w:cs="Arial" w:hint="eastAsia"/>
                  <w:sz w:val="18"/>
                  <w:szCs w:val="18"/>
                  <w:lang w:val="fr-FR"/>
                </w:rPr>
                <w:t>49</w:t>
              </w:r>
            </w:ins>
          </w:p>
        </w:tc>
        <w:tc>
          <w:tcPr>
            <w:tcW w:w="1417" w:type="dxa"/>
          </w:tcPr>
          <w:p w:rsidR="00A805CE" w:rsidRDefault="00A805CE" w:rsidP="008A3EF3">
            <w:pPr>
              <w:tabs>
                <w:tab w:val="left" w:pos="-720"/>
                <w:tab w:val="left" w:pos="0"/>
                <w:tab w:val="left" w:pos="720"/>
                <w:tab w:val="left" w:pos="1440"/>
                <w:tab w:val="left" w:pos="2970"/>
                <w:tab w:val="left" w:pos="3600"/>
                <w:tab w:val="left" w:pos="4320"/>
              </w:tabs>
              <w:jc w:val="left"/>
              <w:rPr>
                <w:ins w:id="520" w:author="x00116998" w:date="2015-10-15T17:42:00Z"/>
                <w:rFonts w:ascii="Arial" w:hAnsi="Arial" w:cs="Arial"/>
                <w:sz w:val="18"/>
                <w:szCs w:val="18"/>
                <w:lang w:val="fr-FR"/>
              </w:rPr>
            </w:pPr>
            <w:ins w:id="521" w:author="x00116998" w:date="2015-10-15T17:42:00Z">
              <w:r>
                <w:rPr>
                  <w:rFonts w:ascii="Arial" w:hAnsi="Arial" w:cs="Arial" w:hint="eastAsia"/>
                  <w:sz w:val="18"/>
                  <w:szCs w:val="18"/>
                  <w:lang w:val="fr-FR"/>
                </w:rPr>
                <w:t>49000000</w:t>
              </w:r>
            </w:ins>
          </w:p>
        </w:tc>
      </w:tr>
      <w:tr w:rsidR="00A805CE" w:rsidTr="000A575A">
        <w:trPr>
          <w:ins w:id="522" w:author="x00116998" w:date="2015-06-02T14:50:00Z"/>
        </w:trPr>
        <w:tc>
          <w:tcPr>
            <w:tcW w:w="3417" w:type="dxa"/>
          </w:tcPr>
          <w:p w:rsidR="00A805CE" w:rsidRDefault="00A805CE" w:rsidP="004910C8">
            <w:pPr>
              <w:tabs>
                <w:tab w:val="left" w:pos="-720"/>
                <w:tab w:val="left" w:pos="0"/>
                <w:tab w:val="left" w:pos="720"/>
                <w:tab w:val="left" w:pos="1440"/>
                <w:tab w:val="left" w:pos="2970"/>
                <w:tab w:val="left" w:pos="3600"/>
                <w:tab w:val="left" w:pos="4320"/>
              </w:tabs>
              <w:jc w:val="left"/>
              <w:rPr>
                <w:ins w:id="523" w:author="x00116998" w:date="2015-06-02T14:50:00Z"/>
                <w:rFonts w:ascii="宋体" w:cs="宋体"/>
                <w:color w:val="000000"/>
                <w:kern w:val="0"/>
                <w:sz w:val="23"/>
                <w:szCs w:val="23"/>
                <w:lang w:val="zh-CN"/>
              </w:rPr>
            </w:pPr>
            <w:ins w:id="524" w:author="x00116998" w:date="2015-10-15T17:42:00Z">
              <w:r w:rsidRPr="0027664A">
                <w:rPr>
                  <w:rFonts w:ascii="宋体" w:cs="宋体"/>
                  <w:color w:val="000000"/>
                  <w:kern w:val="0"/>
                  <w:sz w:val="23"/>
                  <w:szCs w:val="23"/>
                  <w:lang w:val="zh-CN"/>
                </w:rPr>
                <w:t>com.huawei.babycare</w:t>
              </w:r>
            </w:ins>
          </w:p>
        </w:tc>
        <w:tc>
          <w:tcPr>
            <w:tcW w:w="2220" w:type="dxa"/>
          </w:tcPr>
          <w:p w:rsidR="00A805CE" w:rsidRDefault="00A805CE" w:rsidP="00737071">
            <w:pPr>
              <w:tabs>
                <w:tab w:val="left" w:pos="-720"/>
                <w:tab w:val="left" w:pos="0"/>
                <w:tab w:val="left" w:pos="720"/>
                <w:tab w:val="left" w:pos="1440"/>
                <w:tab w:val="left" w:pos="2970"/>
                <w:tab w:val="left" w:pos="3600"/>
                <w:tab w:val="left" w:pos="4320"/>
              </w:tabs>
              <w:jc w:val="left"/>
              <w:rPr>
                <w:ins w:id="525" w:author="x00116998" w:date="2015-06-02T14:50:00Z"/>
                <w:rFonts w:ascii="Verdana" w:hAnsi="Verdana"/>
                <w:kern w:val="0"/>
                <w:sz w:val="18"/>
                <w:szCs w:val="18"/>
                <w:lang w:val="fr-FR"/>
              </w:rPr>
            </w:pPr>
            <w:ins w:id="526" w:author="x00116998" w:date="2015-10-15T17:42:00Z">
              <w:r>
                <w:rPr>
                  <w:rFonts w:ascii="Verdana" w:hAnsi="Verdana" w:hint="eastAsia"/>
                  <w:kern w:val="0"/>
                  <w:sz w:val="18"/>
                  <w:szCs w:val="18"/>
                  <w:lang w:val="fr-FR"/>
                </w:rPr>
                <w:t>宝贝去哪儿</w:t>
              </w:r>
            </w:ins>
          </w:p>
        </w:tc>
        <w:tc>
          <w:tcPr>
            <w:tcW w:w="1134" w:type="dxa"/>
          </w:tcPr>
          <w:p w:rsidR="00A805CE" w:rsidRDefault="00A805CE" w:rsidP="00A633AB">
            <w:pPr>
              <w:tabs>
                <w:tab w:val="left" w:pos="-720"/>
                <w:tab w:val="left" w:pos="0"/>
                <w:tab w:val="left" w:pos="720"/>
                <w:tab w:val="left" w:pos="1440"/>
                <w:tab w:val="left" w:pos="2970"/>
                <w:tab w:val="left" w:pos="3600"/>
                <w:tab w:val="left" w:pos="4320"/>
              </w:tabs>
              <w:jc w:val="left"/>
              <w:rPr>
                <w:ins w:id="527" w:author="x00116998" w:date="2015-06-02T14:50:00Z"/>
                <w:rFonts w:ascii="Arial" w:hAnsi="Arial" w:cs="Arial"/>
                <w:sz w:val="18"/>
                <w:szCs w:val="18"/>
                <w:lang w:val="fr-FR"/>
              </w:rPr>
            </w:pPr>
            <w:ins w:id="528" w:author="x00116998" w:date="2015-10-15T17:42:00Z">
              <w:r>
                <w:rPr>
                  <w:rFonts w:ascii="Arial" w:hAnsi="Arial" w:cs="Arial" w:hint="eastAsia"/>
                  <w:sz w:val="18"/>
                  <w:szCs w:val="18"/>
                  <w:lang w:val="fr-FR"/>
                </w:rPr>
                <w:t>50</w:t>
              </w:r>
            </w:ins>
          </w:p>
        </w:tc>
        <w:tc>
          <w:tcPr>
            <w:tcW w:w="1417" w:type="dxa"/>
          </w:tcPr>
          <w:p w:rsidR="00A805CE" w:rsidRDefault="00A805CE" w:rsidP="008A3EF3">
            <w:pPr>
              <w:tabs>
                <w:tab w:val="left" w:pos="-720"/>
                <w:tab w:val="left" w:pos="0"/>
                <w:tab w:val="left" w:pos="720"/>
                <w:tab w:val="left" w:pos="1440"/>
                <w:tab w:val="left" w:pos="2970"/>
                <w:tab w:val="left" w:pos="3600"/>
                <w:tab w:val="left" w:pos="4320"/>
              </w:tabs>
              <w:jc w:val="left"/>
              <w:rPr>
                <w:ins w:id="529" w:author="x00116998" w:date="2015-06-02T14:50:00Z"/>
                <w:rFonts w:ascii="Arial" w:hAnsi="Arial" w:cs="Arial"/>
                <w:sz w:val="18"/>
                <w:szCs w:val="18"/>
                <w:lang w:val="fr-FR"/>
              </w:rPr>
            </w:pPr>
            <w:ins w:id="530" w:author="x00116998" w:date="2015-10-15T17:42:00Z">
              <w:r>
                <w:rPr>
                  <w:rFonts w:ascii="Arial" w:hAnsi="Arial" w:cs="Arial" w:hint="eastAsia"/>
                  <w:sz w:val="18"/>
                  <w:szCs w:val="18"/>
                  <w:lang w:val="fr-FR"/>
                </w:rPr>
                <w:t>50000000</w:t>
              </w:r>
            </w:ins>
          </w:p>
        </w:tc>
      </w:tr>
      <w:tr w:rsidR="00A805CE" w:rsidTr="000A575A">
        <w:trPr>
          <w:ins w:id="531" w:author="x00116998" w:date="2016-03-16T17:33:00Z"/>
        </w:trPr>
        <w:tc>
          <w:tcPr>
            <w:tcW w:w="3417" w:type="dxa"/>
          </w:tcPr>
          <w:p w:rsidR="00A805CE" w:rsidRPr="00637E09" w:rsidRDefault="00A805CE" w:rsidP="004910C8">
            <w:pPr>
              <w:tabs>
                <w:tab w:val="left" w:pos="-720"/>
                <w:tab w:val="left" w:pos="0"/>
                <w:tab w:val="left" w:pos="720"/>
                <w:tab w:val="left" w:pos="1440"/>
                <w:tab w:val="left" w:pos="2970"/>
                <w:tab w:val="left" w:pos="3600"/>
                <w:tab w:val="left" w:pos="4320"/>
              </w:tabs>
              <w:jc w:val="left"/>
              <w:rPr>
                <w:ins w:id="532" w:author="x00116998" w:date="2016-03-16T17:33:00Z"/>
                <w:rFonts w:ascii="宋体" w:cs="宋体"/>
                <w:color w:val="000000"/>
                <w:kern w:val="0"/>
                <w:sz w:val="23"/>
                <w:szCs w:val="23"/>
                <w:lang w:val="zh-CN"/>
              </w:rPr>
            </w:pPr>
            <w:ins w:id="533" w:author="x00116998" w:date="2016-03-16T17:33:00Z">
              <w:r>
                <w:rPr>
                  <w:rFonts w:ascii="微软雅黑" w:eastAsia="微软雅黑" w:hAnsi="微软雅黑" w:hint="eastAsia"/>
                  <w:sz w:val="20"/>
                  <w:szCs w:val="20"/>
                </w:rPr>
                <w:t>com.huawei.alarmbabycare</w:t>
              </w:r>
            </w:ins>
          </w:p>
        </w:tc>
        <w:tc>
          <w:tcPr>
            <w:tcW w:w="2220" w:type="dxa"/>
          </w:tcPr>
          <w:p w:rsidR="00A805CE" w:rsidRDefault="00A805CE" w:rsidP="00737071">
            <w:pPr>
              <w:tabs>
                <w:tab w:val="left" w:pos="-720"/>
                <w:tab w:val="left" w:pos="0"/>
                <w:tab w:val="left" w:pos="720"/>
                <w:tab w:val="left" w:pos="1440"/>
                <w:tab w:val="left" w:pos="2970"/>
                <w:tab w:val="left" w:pos="3600"/>
                <w:tab w:val="left" w:pos="4320"/>
              </w:tabs>
              <w:jc w:val="left"/>
              <w:rPr>
                <w:ins w:id="534" w:author="x00116998" w:date="2016-03-16T17:33:00Z"/>
                <w:rFonts w:ascii="Verdana" w:hAnsi="Verdana"/>
                <w:kern w:val="0"/>
                <w:sz w:val="18"/>
                <w:szCs w:val="18"/>
              </w:rPr>
            </w:pPr>
            <w:ins w:id="535" w:author="x00116998" w:date="2016-03-16T17:34:00Z">
              <w:r>
                <w:rPr>
                  <w:rFonts w:ascii="Arial" w:hAnsi="Arial" w:cs="Arial" w:hint="eastAsia"/>
                  <w:sz w:val="20"/>
                  <w:szCs w:val="20"/>
                </w:rPr>
                <w:t>宝贝去哪儿（支持后台定时唤醒）</w:t>
              </w:r>
            </w:ins>
          </w:p>
        </w:tc>
        <w:tc>
          <w:tcPr>
            <w:tcW w:w="1134" w:type="dxa"/>
          </w:tcPr>
          <w:p w:rsidR="00A805CE" w:rsidRDefault="00A805CE" w:rsidP="00A633AB">
            <w:pPr>
              <w:tabs>
                <w:tab w:val="left" w:pos="-720"/>
                <w:tab w:val="left" w:pos="0"/>
                <w:tab w:val="left" w:pos="720"/>
                <w:tab w:val="left" w:pos="1440"/>
                <w:tab w:val="left" w:pos="2970"/>
                <w:tab w:val="left" w:pos="3600"/>
                <w:tab w:val="left" w:pos="4320"/>
              </w:tabs>
              <w:jc w:val="left"/>
              <w:rPr>
                <w:ins w:id="536" w:author="x00116998" w:date="2016-03-16T17:33:00Z"/>
                <w:rFonts w:ascii="Arial" w:hAnsi="Arial" w:cs="Arial"/>
                <w:sz w:val="18"/>
                <w:szCs w:val="18"/>
                <w:lang w:val="fr-FR"/>
              </w:rPr>
            </w:pPr>
            <w:ins w:id="537" w:author="x00116998" w:date="2016-03-16T17:34:00Z">
              <w:r>
                <w:rPr>
                  <w:rFonts w:ascii="Arial" w:hAnsi="Arial" w:cs="Arial" w:hint="eastAsia"/>
                  <w:sz w:val="18"/>
                  <w:szCs w:val="18"/>
                  <w:lang w:val="fr-FR"/>
                </w:rPr>
                <w:t>50</w:t>
              </w:r>
            </w:ins>
          </w:p>
        </w:tc>
        <w:tc>
          <w:tcPr>
            <w:tcW w:w="1417" w:type="dxa"/>
          </w:tcPr>
          <w:p w:rsidR="00A805CE" w:rsidRDefault="00A805CE" w:rsidP="008E5E39">
            <w:pPr>
              <w:tabs>
                <w:tab w:val="left" w:pos="-720"/>
                <w:tab w:val="left" w:pos="0"/>
                <w:tab w:val="left" w:pos="720"/>
                <w:tab w:val="left" w:pos="1440"/>
                <w:tab w:val="left" w:pos="2970"/>
                <w:tab w:val="left" w:pos="3600"/>
                <w:tab w:val="left" w:pos="4320"/>
              </w:tabs>
              <w:jc w:val="left"/>
              <w:rPr>
                <w:ins w:id="538" w:author="x00116998" w:date="2016-03-16T17:33:00Z"/>
                <w:rFonts w:ascii="Arial" w:hAnsi="Arial" w:cs="Arial"/>
                <w:sz w:val="18"/>
                <w:szCs w:val="18"/>
                <w:lang w:val="fr-FR"/>
              </w:rPr>
            </w:pPr>
            <w:ins w:id="539" w:author="x00116998" w:date="2016-03-16T17:34:00Z">
              <w:r>
                <w:rPr>
                  <w:rFonts w:ascii="Arial" w:hAnsi="Arial" w:cs="Arial" w:hint="eastAsia"/>
                  <w:sz w:val="18"/>
                  <w:szCs w:val="18"/>
                  <w:lang w:val="fr-FR"/>
                </w:rPr>
                <w:t>50000001</w:t>
              </w:r>
            </w:ins>
          </w:p>
        </w:tc>
      </w:tr>
      <w:tr w:rsidR="00A805CE" w:rsidTr="000A575A">
        <w:trPr>
          <w:ins w:id="540" w:author="x00116998" w:date="2015-10-21T15:51:00Z"/>
        </w:trPr>
        <w:tc>
          <w:tcPr>
            <w:tcW w:w="3417" w:type="dxa"/>
          </w:tcPr>
          <w:p w:rsidR="00A805CE" w:rsidRDefault="00A805CE" w:rsidP="004910C8">
            <w:pPr>
              <w:tabs>
                <w:tab w:val="left" w:pos="-720"/>
                <w:tab w:val="left" w:pos="0"/>
                <w:tab w:val="left" w:pos="720"/>
                <w:tab w:val="left" w:pos="1440"/>
                <w:tab w:val="left" w:pos="2970"/>
                <w:tab w:val="left" w:pos="3600"/>
                <w:tab w:val="left" w:pos="4320"/>
              </w:tabs>
              <w:jc w:val="left"/>
              <w:rPr>
                <w:ins w:id="541" w:author="x00116998" w:date="2015-10-21T15:51:00Z"/>
                <w:rFonts w:ascii="宋体" w:cs="宋体"/>
                <w:color w:val="000000"/>
                <w:kern w:val="0"/>
                <w:sz w:val="23"/>
                <w:szCs w:val="23"/>
                <w:lang w:val="zh-CN"/>
              </w:rPr>
            </w:pPr>
            <w:ins w:id="542" w:author="x00116998" w:date="2015-10-21T15:51:00Z">
              <w:r w:rsidRPr="00637E09">
                <w:rPr>
                  <w:rFonts w:ascii="宋体" w:cs="宋体"/>
                  <w:color w:val="000000"/>
                  <w:kern w:val="0"/>
                  <w:sz w:val="23"/>
                  <w:szCs w:val="23"/>
                  <w:lang w:val="zh-CN"/>
                </w:rPr>
                <w:t>com.huawei.aw600</w:t>
              </w:r>
            </w:ins>
          </w:p>
        </w:tc>
        <w:tc>
          <w:tcPr>
            <w:tcW w:w="2220" w:type="dxa"/>
          </w:tcPr>
          <w:p w:rsidR="00A805CE" w:rsidRPr="00637E09" w:rsidRDefault="00A805CE" w:rsidP="00737071">
            <w:pPr>
              <w:tabs>
                <w:tab w:val="left" w:pos="-720"/>
                <w:tab w:val="left" w:pos="0"/>
                <w:tab w:val="left" w:pos="720"/>
                <w:tab w:val="left" w:pos="1440"/>
                <w:tab w:val="left" w:pos="2970"/>
                <w:tab w:val="left" w:pos="3600"/>
                <w:tab w:val="left" w:pos="4320"/>
              </w:tabs>
              <w:jc w:val="left"/>
              <w:rPr>
                <w:ins w:id="543" w:author="x00116998" w:date="2015-10-21T15:51:00Z"/>
                <w:rFonts w:ascii="Verdana" w:hAnsi="Verdana"/>
                <w:kern w:val="0"/>
                <w:sz w:val="18"/>
                <w:szCs w:val="18"/>
              </w:rPr>
            </w:pPr>
            <w:ins w:id="544" w:author="x00116998" w:date="2015-10-21T15:51:00Z">
              <w:r>
                <w:rPr>
                  <w:rFonts w:ascii="Verdana" w:hAnsi="Verdana" w:hint="eastAsia"/>
                  <w:kern w:val="0"/>
                  <w:sz w:val="18"/>
                  <w:szCs w:val="18"/>
                </w:rPr>
                <w:t>穿戴</w:t>
              </w:r>
              <w:r>
                <w:rPr>
                  <w:rFonts w:ascii="Verdana" w:hAnsi="Verdana"/>
                  <w:kern w:val="0"/>
                  <w:sz w:val="18"/>
                  <w:szCs w:val="18"/>
                </w:rPr>
                <w:t>aw600</w:t>
              </w:r>
            </w:ins>
          </w:p>
        </w:tc>
        <w:tc>
          <w:tcPr>
            <w:tcW w:w="1134" w:type="dxa"/>
          </w:tcPr>
          <w:p w:rsidR="00A805CE" w:rsidRDefault="00A805CE" w:rsidP="00A633AB">
            <w:pPr>
              <w:tabs>
                <w:tab w:val="left" w:pos="-720"/>
                <w:tab w:val="left" w:pos="0"/>
                <w:tab w:val="left" w:pos="720"/>
                <w:tab w:val="left" w:pos="1440"/>
                <w:tab w:val="left" w:pos="2970"/>
                <w:tab w:val="left" w:pos="3600"/>
                <w:tab w:val="left" w:pos="4320"/>
              </w:tabs>
              <w:jc w:val="left"/>
              <w:rPr>
                <w:ins w:id="545" w:author="x00116998" w:date="2015-10-21T15:51:00Z"/>
                <w:rFonts w:ascii="Arial" w:hAnsi="Arial" w:cs="Arial"/>
                <w:sz w:val="18"/>
                <w:szCs w:val="18"/>
                <w:lang w:val="fr-FR"/>
              </w:rPr>
            </w:pPr>
            <w:ins w:id="546" w:author="x00116998" w:date="2015-10-21T15:51:00Z">
              <w:r>
                <w:rPr>
                  <w:rFonts w:ascii="Arial" w:hAnsi="Arial" w:cs="Arial"/>
                  <w:sz w:val="18"/>
                  <w:szCs w:val="18"/>
                  <w:lang w:val="fr-FR"/>
                </w:rPr>
                <w:t>51</w:t>
              </w:r>
            </w:ins>
          </w:p>
        </w:tc>
        <w:tc>
          <w:tcPr>
            <w:tcW w:w="1417" w:type="dxa"/>
          </w:tcPr>
          <w:p w:rsidR="00A805CE" w:rsidRDefault="00A805CE" w:rsidP="00DE09B2">
            <w:pPr>
              <w:tabs>
                <w:tab w:val="left" w:pos="-720"/>
                <w:tab w:val="left" w:pos="0"/>
                <w:tab w:val="left" w:pos="720"/>
                <w:tab w:val="left" w:pos="1440"/>
                <w:tab w:val="left" w:pos="2970"/>
                <w:tab w:val="left" w:pos="3600"/>
                <w:tab w:val="left" w:pos="4320"/>
              </w:tabs>
              <w:jc w:val="left"/>
              <w:rPr>
                <w:ins w:id="547" w:author="x00116998" w:date="2015-10-21T15:51:00Z"/>
                <w:rFonts w:ascii="Arial" w:hAnsi="Arial" w:cs="Arial"/>
                <w:sz w:val="18"/>
                <w:szCs w:val="18"/>
                <w:lang w:val="fr-FR"/>
              </w:rPr>
            </w:pPr>
            <w:ins w:id="548" w:author="x00116998" w:date="2015-10-21T15:51:00Z">
              <w:r>
                <w:rPr>
                  <w:rFonts w:ascii="Arial" w:hAnsi="Arial" w:cs="Arial"/>
                  <w:sz w:val="18"/>
                  <w:szCs w:val="18"/>
                  <w:lang w:val="fr-FR"/>
                </w:rPr>
                <w:t>51000000</w:t>
              </w:r>
            </w:ins>
          </w:p>
        </w:tc>
      </w:tr>
      <w:tr w:rsidR="00A805CE" w:rsidTr="000A575A">
        <w:trPr>
          <w:ins w:id="549" w:author="x00116998" w:date="2015-10-28T14:26:00Z"/>
        </w:trPr>
        <w:tc>
          <w:tcPr>
            <w:tcW w:w="3417" w:type="dxa"/>
          </w:tcPr>
          <w:p w:rsidR="00A805CE" w:rsidRDefault="00A805CE" w:rsidP="004910C8">
            <w:pPr>
              <w:tabs>
                <w:tab w:val="left" w:pos="-720"/>
                <w:tab w:val="left" w:pos="0"/>
                <w:tab w:val="left" w:pos="720"/>
                <w:tab w:val="left" w:pos="1440"/>
                <w:tab w:val="left" w:pos="2970"/>
                <w:tab w:val="left" w:pos="3600"/>
                <w:tab w:val="left" w:pos="4320"/>
              </w:tabs>
              <w:jc w:val="left"/>
              <w:rPr>
                <w:ins w:id="550" w:author="x00116998" w:date="2015-10-28T14:26:00Z"/>
                <w:rFonts w:ascii="宋体" w:cs="宋体"/>
                <w:color w:val="000000"/>
                <w:kern w:val="0"/>
                <w:sz w:val="23"/>
                <w:szCs w:val="23"/>
                <w:lang w:val="zh-CN"/>
              </w:rPr>
            </w:pPr>
            <w:ins w:id="551" w:author="x00116998" w:date="2015-10-28T14:27:00Z">
              <w:r>
                <w:rPr>
                  <w:color w:val="1F497D"/>
                </w:rPr>
                <w:t>com.huawei.himovie</w:t>
              </w:r>
            </w:ins>
          </w:p>
        </w:tc>
        <w:tc>
          <w:tcPr>
            <w:tcW w:w="2220" w:type="dxa"/>
          </w:tcPr>
          <w:p w:rsidR="00A805CE" w:rsidRDefault="00A805CE" w:rsidP="00737071">
            <w:pPr>
              <w:tabs>
                <w:tab w:val="left" w:pos="-720"/>
                <w:tab w:val="left" w:pos="0"/>
                <w:tab w:val="left" w:pos="720"/>
                <w:tab w:val="left" w:pos="1440"/>
                <w:tab w:val="left" w:pos="2970"/>
                <w:tab w:val="left" w:pos="3600"/>
                <w:tab w:val="left" w:pos="4320"/>
              </w:tabs>
              <w:jc w:val="left"/>
              <w:rPr>
                <w:ins w:id="552" w:author="x00116998" w:date="2015-10-28T14:26:00Z"/>
                <w:rFonts w:ascii="Verdana" w:hAnsi="Verdana"/>
                <w:kern w:val="0"/>
                <w:sz w:val="18"/>
                <w:szCs w:val="18"/>
                <w:lang w:val="fr-FR"/>
              </w:rPr>
            </w:pPr>
            <w:ins w:id="553" w:author="x00116998" w:date="2015-10-28T14:27:00Z">
              <w:r>
                <w:rPr>
                  <w:rFonts w:ascii="Verdana" w:hAnsi="Verdana" w:hint="eastAsia"/>
                  <w:kern w:val="0"/>
                  <w:sz w:val="18"/>
                  <w:szCs w:val="18"/>
                  <w:lang w:val="fr-FR"/>
                </w:rPr>
                <w:t>华为影院</w:t>
              </w:r>
            </w:ins>
            <w:ins w:id="554" w:author="x00116998" w:date="2015-12-01T09:39:00Z">
              <w:r>
                <w:rPr>
                  <w:rFonts w:ascii="Verdana" w:hAnsi="Verdana" w:hint="eastAsia"/>
                  <w:kern w:val="0"/>
                  <w:sz w:val="18"/>
                  <w:szCs w:val="18"/>
                  <w:lang w:val="fr-FR"/>
                </w:rPr>
                <w:t>（手机）</w:t>
              </w:r>
            </w:ins>
          </w:p>
        </w:tc>
        <w:tc>
          <w:tcPr>
            <w:tcW w:w="1134" w:type="dxa"/>
          </w:tcPr>
          <w:p w:rsidR="00A805CE" w:rsidRDefault="00A805CE" w:rsidP="00A633AB">
            <w:pPr>
              <w:tabs>
                <w:tab w:val="left" w:pos="-720"/>
                <w:tab w:val="left" w:pos="0"/>
                <w:tab w:val="left" w:pos="720"/>
                <w:tab w:val="left" w:pos="1440"/>
                <w:tab w:val="left" w:pos="2970"/>
                <w:tab w:val="left" w:pos="3600"/>
                <w:tab w:val="left" w:pos="4320"/>
              </w:tabs>
              <w:jc w:val="left"/>
              <w:rPr>
                <w:ins w:id="555" w:author="x00116998" w:date="2015-10-28T14:26:00Z"/>
                <w:rFonts w:ascii="Arial" w:hAnsi="Arial" w:cs="Arial"/>
                <w:sz w:val="18"/>
                <w:szCs w:val="18"/>
                <w:lang w:val="fr-FR"/>
              </w:rPr>
            </w:pPr>
            <w:ins w:id="556" w:author="x00116998" w:date="2015-10-28T14:27:00Z">
              <w:r>
                <w:rPr>
                  <w:rFonts w:ascii="Arial" w:hAnsi="Arial" w:cs="Arial" w:hint="eastAsia"/>
                  <w:sz w:val="18"/>
                  <w:szCs w:val="18"/>
                  <w:lang w:val="fr-FR"/>
                </w:rPr>
                <w:t>52</w:t>
              </w:r>
            </w:ins>
          </w:p>
        </w:tc>
        <w:tc>
          <w:tcPr>
            <w:tcW w:w="1417" w:type="dxa"/>
          </w:tcPr>
          <w:p w:rsidR="00A805CE" w:rsidRDefault="00A805CE" w:rsidP="00DE09B2">
            <w:pPr>
              <w:tabs>
                <w:tab w:val="left" w:pos="-720"/>
                <w:tab w:val="left" w:pos="0"/>
                <w:tab w:val="left" w:pos="720"/>
                <w:tab w:val="left" w:pos="1440"/>
                <w:tab w:val="left" w:pos="2970"/>
                <w:tab w:val="left" w:pos="3600"/>
                <w:tab w:val="left" w:pos="4320"/>
              </w:tabs>
              <w:jc w:val="left"/>
              <w:rPr>
                <w:ins w:id="557" w:author="x00116998" w:date="2015-10-28T14:26:00Z"/>
                <w:rFonts w:ascii="Arial" w:hAnsi="Arial" w:cs="Arial"/>
                <w:sz w:val="18"/>
                <w:szCs w:val="18"/>
                <w:lang w:val="fr-FR"/>
              </w:rPr>
            </w:pPr>
            <w:ins w:id="558" w:author="x00116998" w:date="2015-10-28T14:27:00Z">
              <w:r>
                <w:rPr>
                  <w:rFonts w:ascii="Arial" w:hAnsi="Arial" w:cs="Arial" w:hint="eastAsia"/>
                  <w:sz w:val="18"/>
                  <w:szCs w:val="18"/>
                  <w:lang w:val="fr-FR"/>
                </w:rPr>
                <w:t>52000000</w:t>
              </w:r>
            </w:ins>
          </w:p>
        </w:tc>
      </w:tr>
      <w:tr w:rsidR="00A805CE" w:rsidTr="000A575A">
        <w:trPr>
          <w:ins w:id="559" w:author="x00116998" w:date="2015-12-01T09:37:00Z"/>
        </w:trPr>
        <w:tc>
          <w:tcPr>
            <w:tcW w:w="3417" w:type="dxa"/>
          </w:tcPr>
          <w:p w:rsidR="00A805CE" w:rsidRDefault="00A805CE" w:rsidP="004910C8">
            <w:pPr>
              <w:tabs>
                <w:tab w:val="left" w:pos="-720"/>
                <w:tab w:val="left" w:pos="0"/>
                <w:tab w:val="left" w:pos="720"/>
                <w:tab w:val="left" w:pos="1440"/>
                <w:tab w:val="left" w:pos="2970"/>
                <w:tab w:val="left" w:pos="3600"/>
                <w:tab w:val="left" w:pos="4320"/>
              </w:tabs>
              <w:jc w:val="left"/>
              <w:rPr>
                <w:ins w:id="560" w:author="x00116998" w:date="2015-12-01T09:37:00Z"/>
                <w:rFonts w:ascii="宋体" w:cs="宋体"/>
                <w:color w:val="000000"/>
                <w:kern w:val="0"/>
                <w:sz w:val="23"/>
                <w:szCs w:val="23"/>
                <w:lang w:val="zh-CN"/>
              </w:rPr>
            </w:pPr>
            <w:ins w:id="561" w:author="x00116998" w:date="2015-12-01T09:37:00Z">
              <w:r>
                <w:rPr>
                  <w:color w:val="0070C0"/>
                </w:rPr>
                <w:t>com.huawei.himovieTV</w:t>
              </w:r>
            </w:ins>
          </w:p>
        </w:tc>
        <w:tc>
          <w:tcPr>
            <w:tcW w:w="2220" w:type="dxa"/>
          </w:tcPr>
          <w:p w:rsidR="00A805CE" w:rsidRDefault="00A805CE" w:rsidP="00737071">
            <w:pPr>
              <w:tabs>
                <w:tab w:val="left" w:pos="-720"/>
                <w:tab w:val="left" w:pos="0"/>
                <w:tab w:val="left" w:pos="720"/>
                <w:tab w:val="left" w:pos="1440"/>
                <w:tab w:val="left" w:pos="2970"/>
                <w:tab w:val="left" w:pos="3600"/>
                <w:tab w:val="left" w:pos="4320"/>
              </w:tabs>
              <w:jc w:val="left"/>
              <w:rPr>
                <w:ins w:id="562" w:author="x00116998" w:date="2015-12-01T09:37:00Z"/>
                <w:rFonts w:ascii="Verdana" w:hAnsi="Verdana"/>
                <w:kern w:val="0"/>
                <w:sz w:val="18"/>
                <w:szCs w:val="18"/>
                <w:lang w:val="fr-FR"/>
              </w:rPr>
            </w:pPr>
            <w:ins w:id="563" w:author="x00116998" w:date="2015-12-01T09:38:00Z">
              <w:r>
                <w:rPr>
                  <w:rFonts w:ascii="宋体" w:hAnsi="宋体" w:hint="eastAsia"/>
                  <w:color w:val="1F497D"/>
                </w:rPr>
                <w:t>电视视频业务（盖亚项目）</w:t>
              </w:r>
            </w:ins>
          </w:p>
        </w:tc>
        <w:tc>
          <w:tcPr>
            <w:tcW w:w="1134" w:type="dxa"/>
          </w:tcPr>
          <w:p w:rsidR="00A805CE" w:rsidRDefault="00A805CE" w:rsidP="00A633AB">
            <w:pPr>
              <w:tabs>
                <w:tab w:val="left" w:pos="-720"/>
                <w:tab w:val="left" w:pos="0"/>
                <w:tab w:val="left" w:pos="720"/>
                <w:tab w:val="left" w:pos="1440"/>
                <w:tab w:val="left" w:pos="2970"/>
                <w:tab w:val="left" w:pos="3600"/>
                <w:tab w:val="left" w:pos="4320"/>
              </w:tabs>
              <w:jc w:val="left"/>
              <w:rPr>
                <w:ins w:id="564" w:author="x00116998" w:date="2015-12-01T09:37:00Z"/>
                <w:rFonts w:ascii="Arial" w:hAnsi="Arial" w:cs="Arial"/>
                <w:sz w:val="18"/>
                <w:szCs w:val="18"/>
                <w:lang w:val="fr-FR"/>
              </w:rPr>
            </w:pPr>
            <w:ins w:id="565" w:author="x00116998" w:date="2015-12-01T09:38:00Z">
              <w:r>
                <w:rPr>
                  <w:rFonts w:ascii="Arial" w:hAnsi="Arial" w:cs="Arial" w:hint="eastAsia"/>
                  <w:sz w:val="18"/>
                  <w:szCs w:val="18"/>
                  <w:lang w:val="fr-FR"/>
                </w:rPr>
                <w:t>52</w:t>
              </w:r>
            </w:ins>
          </w:p>
        </w:tc>
        <w:tc>
          <w:tcPr>
            <w:tcW w:w="1417" w:type="dxa"/>
          </w:tcPr>
          <w:p w:rsidR="00A805CE" w:rsidRDefault="00A805CE" w:rsidP="00364626">
            <w:pPr>
              <w:tabs>
                <w:tab w:val="left" w:pos="-720"/>
                <w:tab w:val="left" w:pos="0"/>
                <w:tab w:val="left" w:pos="720"/>
                <w:tab w:val="left" w:pos="1440"/>
                <w:tab w:val="left" w:pos="2970"/>
                <w:tab w:val="left" w:pos="3600"/>
                <w:tab w:val="left" w:pos="4320"/>
              </w:tabs>
              <w:jc w:val="left"/>
              <w:rPr>
                <w:ins w:id="566" w:author="x00116998" w:date="2015-12-01T09:37:00Z"/>
                <w:rFonts w:ascii="Arial" w:hAnsi="Arial" w:cs="Arial"/>
                <w:sz w:val="18"/>
                <w:szCs w:val="18"/>
                <w:lang w:val="fr-FR"/>
              </w:rPr>
            </w:pPr>
            <w:ins w:id="567" w:author="x00116998" w:date="2015-12-01T09:38:00Z">
              <w:r>
                <w:rPr>
                  <w:rFonts w:ascii="Arial" w:hAnsi="Arial" w:cs="Arial" w:hint="eastAsia"/>
                  <w:sz w:val="18"/>
                  <w:szCs w:val="18"/>
                  <w:lang w:val="fr-FR"/>
                </w:rPr>
                <w:t>52000100</w:t>
              </w:r>
            </w:ins>
          </w:p>
        </w:tc>
      </w:tr>
      <w:tr w:rsidR="00A805CE" w:rsidTr="000A575A">
        <w:trPr>
          <w:ins w:id="568" w:author="x00116998" w:date="2015-10-31T10:01:00Z"/>
        </w:trPr>
        <w:tc>
          <w:tcPr>
            <w:tcW w:w="3417" w:type="dxa"/>
          </w:tcPr>
          <w:p w:rsidR="00A805CE" w:rsidRDefault="00A805CE" w:rsidP="004910C8">
            <w:pPr>
              <w:tabs>
                <w:tab w:val="left" w:pos="-720"/>
                <w:tab w:val="left" w:pos="0"/>
                <w:tab w:val="left" w:pos="720"/>
                <w:tab w:val="left" w:pos="1440"/>
                <w:tab w:val="left" w:pos="2970"/>
                <w:tab w:val="left" w:pos="3600"/>
                <w:tab w:val="left" w:pos="4320"/>
              </w:tabs>
              <w:jc w:val="left"/>
              <w:rPr>
                <w:ins w:id="569" w:author="x00116998" w:date="2015-10-31T10:01:00Z"/>
                <w:rFonts w:ascii="宋体" w:cs="宋体"/>
                <w:color w:val="000000"/>
                <w:kern w:val="0"/>
                <w:sz w:val="23"/>
                <w:szCs w:val="23"/>
                <w:lang w:val="zh-CN"/>
              </w:rPr>
            </w:pPr>
            <w:ins w:id="570" w:author="x00116998" w:date="2015-10-31T10:03:00Z">
              <w:r>
                <w:rPr>
                  <w:rFonts w:ascii="宋体" w:cs="宋体" w:hint="eastAsia"/>
                  <w:color w:val="000000"/>
                  <w:kern w:val="0"/>
                  <w:sz w:val="23"/>
                  <w:szCs w:val="23"/>
                  <w:lang w:val="zh-CN"/>
                </w:rPr>
                <w:t>企业云portal</w:t>
              </w:r>
            </w:ins>
          </w:p>
        </w:tc>
        <w:tc>
          <w:tcPr>
            <w:tcW w:w="2220" w:type="dxa"/>
          </w:tcPr>
          <w:p w:rsidR="00A805CE" w:rsidRDefault="00A805CE" w:rsidP="00737071">
            <w:pPr>
              <w:tabs>
                <w:tab w:val="left" w:pos="-720"/>
                <w:tab w:val="left" w:pos="0"/>
                <w:tab w:val="left" w:pos="720"/>
                <w:tab w:val="left" w:pos="1440"/>
                <w:tab w:val="left" w:pos="2970"/>
                <w:tab w:val="left" w:pos="3600"/>
                <w:tab w:val="left" w:pos="4320"/>
              </w:tabs>
              <w:jc w:val="left"/>
              <w:rPr>
                <w:ins w:id="571" w:author="x00116998" w:date="2015-10-31T10:01:00Z"/>
                <w:rFonts w:ascii="Verdana" w:hAnsi="Verdana"/>
                <w:kern w:val="0"/>
                <w:sz w:val="18"/>
                <w:szCs w:val="18"/>
                <w:lang w:val="fr-FR"/>
              </w:rPr>
            </w:pPr>
            <w:ins w:id="572" w:author="x00116998" w:date="2015-10-31T10:01:00Z">
              <w:r>
                <w:rPr>
                  <w:rFonts w:ascii="Verdana" w:hAnsi="Verdana" w:hint="eastAsia"/>
                  <w:kern w:val="0"/>
                  <w:sz w:val="18"/>
                  <w:szCs w:val="18"/>
                  <w:lang w:val="fr-FR"/>
                </w:rPr>
                <w:t>企业云</w:t>
              </w:r>
            </w:ins>
          </w:p>
        </w:tc>
        <w:tc>
          <w:tcPr>
            <w:tcW w:w="1134" w:type="dxa"/>
          </w:tcPr>
          <w:p w:rsidR="00A805CE" w:rsidRDefault="00A805CE" w:rsidP="00A633AB">
            <w:pPr>
              <w:tabs>
                <w:tab w:val="left" w:pos="-720"/>
                <w:tab w:val="left" w:pos="0"/>
                <w:tab w:val="left" w:pos="720"/>
                <w:tab w:val="left" w:pos="1440"/>
                <w:tab w:val="left" w:pos="2970"/>
                <w:tab w:val="left" w:pos="3600"/>
                <w:tab w:val="left" w:pos="4320"/>
              </w:tabs>
              <w:jc w:val="left"/>
              <w:rPr>
                <w:ins w:id="573" w:author="x00116998" w:date="2015-10-31T10:01:00Z"/>
                <w:rFonts w:ascii="Arial" w:hAnsi="Arial" w:cs="Arial"/>
                <w:sz w:val="18"/>
                <w:szCs w:val="18"/>
                <w:lang w:val="fr-FR"/>
              </w:rPr>
            </w:pPr>
            <w:ins w:id="574" w:author="x00116998" w:date="2015-10-31T10:01:00Z">
              <w:r>
                <w:rPr>
                  <w:rFonts w:ascii="Arial" w:hAnsi="Arial" w:cs="Arial" w:hint="eastAsia"/>
                  <w:sz w:val="18"/>
                  <w:szCs w:val="18"/>
                  <w:lang w:val="fr-FR"/>
                </w:rPr>
                <w:t>53</w:t>
              </w:r>
            </w:ins>
          </w:p>
        </w:tc>
        <w:tc>
          <w:tcPr>
            <w:tcW w:w="1417" w:type="dxa"/>
          </w:tcPr>
          <w:p w:rsidR="00A805CE" w:rsidRDefault="00A805CE" w:rsidP="00DE09B2">
            <w:pPr>
              <w:tabs>
                <w:tab w:val="left" w:pos="-720"/>
                <w:tab w:val="left" w:pos="0"/>
                <w:tab w:val="left" w:pos="720"/>
                <w:tab w:val="left" w:pos="1440"/>
                <w:tab w:val="left" w:pos="2970"/>
                <w:tab w:val="left" w:pos="3600"/>
                <w:tab w:val="left" w:pos="4320"/>
              </w:tabs>
              <w:jc w:val="left"/>
              <w:rPr>
                <w:ins w:id="575" w:author="x00116998" w:date="2015-10-31T10:01:00Z"/>
                <w:rFonts w:ascii="Arial" w:hAnsi="Arial" w:cs="Arial"/>
                <w:sz w:val="18"/>
                <w:szCs w:val="18"/>
                <w:lang w:val="fr-FR"/>
              </w:rPr>
            </w:pPr>
            <w:ins w:id="576" w:author="x00116998" w:date="2015-10-31T10:01:00Z">
              <w:r>
                <w:rPr>
                  <w:rFonts w:ascii="Arial" w:hAnsi="Arial" w:cs="Arial" w:hint="eastAsia"/>
                  <w:sz w:val="18"/>
                  <w:szCs w:val="18"/>
                  <w:lang w:val="fr-FR"/>
                </w:rPr>
                <w:t>53000000</w:t>
              </w:r>
            </w:ins>
          </w:p>
        </w:tc>
      </w:tr>
      <w:tr w:rsidR="00A805CE" w:rsidTr="000A575A">
        <w:trPr>
          <w:ins w:id="577" w:author="x00116998" w:date="2015-11-23T17:49:00Z"/>
        </w:trPr>
        <w:tc>
          <w:tcPr>
            <w:tcW w:w="3417" w:type="dxa"/>
          </w:tcPr>
          <w:p w:rsidR="00A805CE" w:rsidRDefault="00A805CE" w:rsidP="004910C8">
            <w:pPr>
              <w:tabs>
                <w:tab w:val="left" w:pos="-720"/>
                <w:tab w:val="left" w:pos="0"/>
                <w:tab w:val="left" w:pos="720"/>
                <w:tab w:val="left" w:pos="1440"/>
                <w:tab w:val="left" w:pos="2970"/>
                <w:tab w:val="left" w:pos="3600"/>
                <w:tab w:val="left" w:pos="4320"/>
              </w:tabs>
              <w:jc w:val="left"/>
              <w:rPr>
                <w:ins w:id="578" w:author="x00116998" w:date="2015-11-23T17:49:00Z"/>
                <w:rFonts w:ascii="宋体" w:cs="宋体"/>
                <w:color w:val="000000"/>
                <w:kern w:val="0"/>
                <w:sz w:val="23"/>
                <w:szCs w:val="23"/>
                <w:lang w:val="zh-CN"/>
              </w:rPr>
            </w:pPr>
            <w:ins w:id="579" w:author="x00116998" w:date="2015-11-23T17:50:00Z">
              <w:r>
                <w:rPr>
                  <w:color w:val="1F497D"/>
                </w:rPr>
                <w:t>com.huawei.smarthome</w:t>
              </w:r>
            </w:ins>
          </w:p>
        </w:tc>
        <w:tc>
          <w:tcPr>
            <w:tcW w:w="2220" w:type="dxa"/>
          </w:tcPr>
          <w:p w:rsidR="00A805CE" w:rsidRDefault="00A805CE" w:rsidP="00737071">
            <w:pPr>
              <w:tabs>
                <w:tab w:val="left" w:pos="-720"/>
                <w:tab w:val="left" w:pos="0"/>
                <w:tab w:val="left" w:pos="720"/>
                <w:tab w:val="left" w:pos="1440"/>
                <w:tab w:val="left" w:pos="2970"/>
                <w:tab w:val="left" w:pos="3600"/>
                <w:tab w:val="left" w:pos="4320"/>
              </w:tabs>
              <w:jc w:val="left"/>
              <w:rPr>
                <w:ins w:id="580" w:author="x00116998" w:date="2015-11-23T17:49:00Z"/>
                <w:rFonts w:ascii="Verdana" w:hAnsi="Verdana"/>
                <w:kern w:val="0"/>
                <w:sz w:val="18"/>
                <w:szCs w:val="18"/>
                <w:lang w:val="fr-FR"/>
              </w:rPr>
            </w:pPr>
            <w:ins w:id="581" w:author="x00116998" w:date="2015-11-23T17:50:00Z">
              <w:r>
                <w:rPr>
                  <w:rFonts w:ascii="宋体" w:hAnsi="宋体" w:hint="eastAsia"/>
                  <w:color w:val="000000"/>
                  <w:sz w:val="23"/>
                  <w:szCs w:val="23"/>
                </w:rPr>
                <w:t>智能家居</w:t>
              </w:r>
            </w:ins>
          </w:p>
        </w:tc>
        <w:tc>
          <w:tcPr>
            <w:tcW w:w="1134" w:type="dxa"/>
          </w:tcPr>
          <w:p w:rsidR="00A805CE" w:rsidRDefault="00A805CE" w:rsidP="00A633AB">
            <w:pPr>
              <w:tabs>
                <w:tab w:val="left" w:pos="-720"/>
                <w:tab w:val="left" w:pos="0"/>
                <w:tab w:val="left" w:pos="720"/>
                <w:tab w:val="left" w:pos="1440"/>
                <w:tab w:val="left" w:pos="2970"/>
                <w:tab w:val="left" w:pos="3600"/>
                <w:tab w:val="left" w:pos="4320"/>
              </w:tabs>
              <w:jc w:val="left"/>
              <w:rPr>
                <w:ins w:id="582" w:author="x00116998" w:date="2015-11-23T17:49:00Z"/>
                <w:rFonts w:ascii="Arial" w:hAnsi="Arial" w:cs="Arial"/>
                <w:sz w:val="18"/>
                <w:szCs w:val="18"/>
                <w:lang w:val="fr-FR"/>
              </w:rPr>
            </w:pPr>
            <w:ins w:id="583" w:author="x00116998" w:date="2015-11-23T17:50:00Z">
              <w:r>
                <w:rPr>
                  <w:rFonts w:ascii="Arial" w:hAnsi="Arial" w:cs="Arial"/>
                  <w:sz w:val="18"/>
                  <w:szCs w:val="18"/>
                  <w:lang w:val="fr-FR"/>
                </w:rPr>
                <w:t>54</w:t>
              </w:r>
            </w:ins>
          </w:p>
        </w:tc>
        <w:tc>
          <w:tcPr>
            <w:tcW w:w="1417" w:type="dxa"/>
          </w:tcPr>
          <w:p w:rsidR="00A805CE" w:rsidRDefault="00A805CE" w:rsidP="00DE09B2">
            <w:pPr>
              <w:tabs>
                <w:tab w:val="left" w:pos="-720"/>
                <w:tab w:val="left" w:pos="0"/>
                <w:tab w:val="left" w:pos="720"/>
                <w:tab w:val="left" w:pos="1440"/>
                <w:tab w:val="left" w:pos="2970"/>
                <w:tab w:val="left" w:pos="3600"/>
                <w:tab w:val="left" w:pos="4320"/>
              </w:tabs>
              <w:jc w:val="left"/>
              <w:rPr>
                <w:ins w:id="584" w:author="x00116998" w:date="2015-11-23T17:49:00Z"/>
                <w:rFonts w:ascii="Arial" w:hAnsi="Arial" w:cs="Arial"/>
                <w:sz w:val="18"/>
                <w:szCs w:val="18"/>
                <w:lang w:val="fr-FR"/>
              </w:rPr>
            </w:pPr>
            <w:ins w:id="585" w:author="x00116998" w:date="2015-11-23T17:50:00Z">
              <w:r>
                <w:rPr>
                  <w:rFonts w:ascii="Arial" w:hAnsi="Arial" w:cs="Arial"/>
                  <w:sz w:val="18"/>
                  <w:szCs w:val="18"/>
                  <w:lang w:val="fr-FR"/>
                </w:rPr>
                <w:t>54000000</w:t>
              </w:r>
            </w:ins>
          </w:p>
        </w:tc>
      </w:tr>
      <w:tr w:rsidR="00A805CE" w:rsidTr="000A575A">
        <w:trPr>
          <w:ins w:id="586" w:author="x00116998" w:date="2015-11-30T20:09:00Z"/>
        </w:trPr>
        <w:tc>
          <w:tcPr>
            <w:tcW w:w="3417" w:type="dxa"/>
          </w:tcPr>
          <w:p w:rsidR="00A805CE" w:rsidRDefault="00A805CE" w:rsidP="004910C8">
            <w:pPr>
              <w:tabs>
                <w:tab w:val="left" w:pos="-720"/>
                <w:tab w:val="left" w:pos="0"/>
                <w:tab w:val="left" w:pos="720"/>
                <w:tab w:val="left" w:pos="1440"/>
                <w:tab w:val="left" w:pos="2970"/>
                <w:tab w:val="left" w:pos="3600"/>
                <w:tab w:val="left" w:pos="4320"/>
              </w:tabs>
              <w:jc w:val="left"/>
              <w:rPr>
                <w:ins w:id="587" w:author="x00116998" w:date="2015-11-30T20:09:00Z"/>
                <w:rFonts w:ascii="宋体" w:cs="宋体"/>
                <w:color w:val="000000"/>
                <w:kern w:val="0"/>
                <w:sz w:val="23"/>
                <w:szCs w:val="23"/>
                <w:lang w:val="zh-CN"/>
              </w:rPr>
            </w:pPr>
            <w:ins w:id="588" w:author="x00116998" w:date="2015-11-30T20:09:00Z">
              <w:r>
                <w:rPr>
                  <w:color w:val="000000"/>
                </w:rPr>
                <w:t>com.huawei.locationsharing</w:t>
              </w:r>
            </w:ins>
          </w:p>
        </w:tc>
        <w:tc>
          <w:tcPr>
            <w:tcW w:w="2220" w:type="dxa"/>
          </w:tcPr>
          <w:p w:rsidR="00A805CE" w:rsidRDefault="00A805CE" w:rsidP="00737071">
            <w:pPr>
              <w:tabs>
                <w:tab w:val="left" w:pos="-720"/>
                <w:tab w:val="left" w:pos="0"/>
                <w:tab w:val="left" w:pos="720"/>
                <w:tab w:val="left" w:pos="1440"/>
                <w:tab w:val="left" w:pos="2970"/>
                <w:tab w:val="left" w:pos="3600"/>
                <w:tab w:val="left" w:pos="4320"/>
              </w:tabs>
              <w:jc w:val="left"/>
              <w:rPr>
                <w:ins w:id="589" w:author="x00116998" w:date="2015-11-30T20:09:00Z"/>
                <w:rFonts w:ascii="Verdana" w:hAnsi="Verdana"/>
                <w:kern w:val="0"/>
                <w:sz w:val="18"/>
                <w:szCs w:val="18"/>
                <w:lang w:val="fr-FR"/>
              </w:rPr>
            </w:pPr>
            <w:ins w:id="590" w:author="x00116998" w:date="2015-11-30T20:14:00Z">
              <w:r>
                <w:rPr>
                  <w:rFonts w:ascii="Verdana" w:hAnsi="Verdana" w:hint="eastAsia"/>
                  <w:kern w:val="0"/>
                  <w:sz w:val="18"/>
                  <w:szCs w:val="18"/>
                  <w:lang w:val="fr-FR"/>
                </w:rPr>
                <w:t>位置共享</w:t>
              </w:r>
            </w:ins>
          </w:p>
        </w:tc>
        <w:tc>
          <w:tcPr>
            <w:tcW w:w="1134" w:type="dxa"/>
          </w:tcPr>
          <w:p w:rsidR="00A805CE" w:rsidRDefault="00A805CE" w:rsidP="00A633AB">
            <w:pPr>
              <w:tabs>
                <w:tab w:val="left" w:pos="-720"/>
                <w:tab w:val="left" w:pos="0"/>
                <w:tab w:val="left" w:pos="720"/>
                <w:tab w:val="left" w:pos="1440"/>
                <w:tab w:val="left" w:pos="2970"/>
                <w:tab w:val="left" w:pos="3600"/>
                <w:tab w:val="left" w:pos="4320"/>
              </w:tabs>
              <w:jc w:val="left"/>
              <w:rPr>
                <w:ins w:id="591" w:author="x00116998" w:date="2015-11-30T20:09:00Z"/>
                <w:rFonts w:ascii="Arial" w:hAnsi="Arial" w:cs="Arial"/>
                <w:sz w:val="18"/>
                <w:szCs w:val="18"/>
                <w:lang w:val="fr-FR"/>
              </w:rPr>
            </w:pPr>
            <w:ins w:id="592" w:author="x00116998" w:date="2015-11-30T20:14:00Z">
              <w:r>
                <w:rPr>
                  <w:rFonts w:ascii="Arial" w:hAnsi="Arial" w:cs="Arial" w:hint="eastAsia"/>
                  <w:sz w:val="18"/>
                  <w:szCs w:val="18"/>
                  <w:lang w:val="fr-FR"/>
                </w:rPr>
                <w:t>55</w:t>
              </w:r>
            </w:ins>
          </w:p>
        </w:tc>
        <w:tc>
          <w:tcPr>
            <w:tcW w:w="1417" w:type="dxa"/>
          </w:tcPr>
          <w:p w:rsidR="00A805CE" w:rsidRDefault="00A805CE" w:rsidP="00DE09B2">
            <w:pPr>
              <w:tabs>
                <w:tab w:val="left" w:pos="-720"/>
                <w:tab w:val="left" w:pos="0"/>
                <w:tab w:val="left" w:pos="720"/>
                <w:tab w:val="left" w:pos="1440"/>
                <w:tab w:val="left" w:pos="2970"/>
                <w:tab w:val="left" w:pos="3600"/>
                <w:tab w:val="left" w:pos="4320"/>
              </w:tabs>
              <w:jc w:val="left"/>
              <w:rPr>
                <w:ins w:id="593" w:author="x00116998" w:date="2015-11-30T20:09:00Z"/>
                <w:rFonts w:ascii="Arial" w:hAnsi="Arial" w:cs="Arial"/>
                <w:sz w:val="18"/>
                <w:szCs w:val="18"/>
                <w:lang w:val="fr-FR"/>
              </w:rPr>
            </w:pPr>
            <w:ins w:id="594" w:author="x00116998" w:date="2015-11-30T20:14:00Z">
              <w:r>
                <w:rPr>
                  <w:rFonts w:ascii="Arial" w:hAnsi="Arial" w:cs="Arial" w:hint="eastAsia"/>
                  <w:sz w:val="18"/>
                  <w:szCs w:val="18"/>
                  <w:lang w:val="fr-FR"/>
                </w:rPr>
                <w:t>55000000</w:t>
              </w:r>
            </w:ins>
          </w:p>
        </w:tc>
      </w:tr>
      <w:tr w:rsidR="00A805CE" w:rsidTr="000A575A">
        <w:trPr>
          <w:ins w:id="595" w:author="x00116998" w:date="2015-12-22T14:14:00Z"/>
        </w:trPr>
        <w:tc>
          <w:tcPr>
            <w:tcW w:w="3417" w:type="dxa"/>
          </w:tcPr>
          <w:p w:rsidR="00A805CE" w:rsidRDefault="00A805CE" w:rsidP="004910C8">
            <w:pPr>
              <w:tabs>
                <w:tab w:val="left" w:pos="-720"/>
                <w:tab w:val="left" w:pos="0"/>
                <w:tab w:val="left" w:pos="720"/>
                <w:tab w:val="left" w:pos="1440"/>
                <w:tab w:val="left" w:pos="2970"/>
                <w:tab w:val="left" w:pos="3600"/>
                <w:tab w:val="left" w:pos="4320"/>
              </w:tabs>
              <w:jc w:val="left"/>
              <w:rPr>
                <w:ins w:id="596" w:author="x00116998" w:date="2015-12-22T14:14:00Z"/>
                <w:rFonts w:ascii="宋体" w:cs="宋体"/>
                <w:color w:val="000000"/>
                <w:kern w:val="0"/>
                <w:sz w:val="23"/>
                <w:szCs w:val="23"/>
                <w:lang w:val="zh-CN"/>
              </w:rPr>
            </w:pPr>
            <w:ins w:id="597" w:author="x00116998" w:date="2015-12-22T14:14:00Z">
              <w:r>
                <w:rPr>
                  <w:rFonts w:hint="eastAsia"/>
                  <w:sz w:val="20"/>
                  <w:szCs w:val="20"/>
                </w:rPr>
                <w:t>com.huawei.hiboard</w:t>
              </w:r>
            </w:ins>
          </w:p>
        </w:tc>
        <w:tc>
          <w:tcPr>
            <w:tcW w:w="2220" w:type="dxa"/>
          </w:tcPr>
          <w:p w:rsidR="00A805CE" w:rsidRDefault="00A805CE" w:rsidP="00737071">
            <w:pPr>
              <w:tabs>
                <w:tab w:val="left" w:pos="-720"/>
                <w:tab w:val="left" w:pos="0"/>
                <w:tab w:val="left" w:pos="720"/>
                <w:tab w:val="left" w:pos="1440"/>
                <w:tab w:val="left" w:pos="2970"/>
                <w:tab w:val="left" w:pos="3600"/>
                <w:tab w:val="left" w:pos="4320"/>
              </w:tabs>
              <w:jc w:val="left"/>
              <w:rPr>
                <w:ins w:id="598" w:author="x00116998" w:date="2015-12-22T14:14:00Z"/>
                <w:rFonts w:ascii="Verdana" w:hAnsi="Verdana"/>
                <w:kern w:val="0"/>
                <w:sz w:val="18"/>
                <w:szCs w:val="18"/>
                <w:lang w:val="fr-FR"/>
              </w:rPr>
            </w:pPr>
            <w:ins w:id="599" w:author="x00116998" w:date="2015-12-22T14:14:00Z">
              <w:r>
                <w:rPr>
                  <w:rFonts w:hint="eastAsia"/>
                  <w:sz w:val="20"/>
                  <w:szCs w:val="20"/>
                </w:rPr>
                <w:t>负一屏</w:t>
              </w:r>
              <w:r>
                <w:rPr>
                  <w:rFonts w:hint="eastAsia"/>
                  <w:sz w:val="20"/>
                  <w:szCs w:val="20"/>
                </w:rPr>
                <w:t>/Hi</w:t>
              </w:r>
              <w:r>
                <w:rPr>
                  <w:rFonts w:hint="eastAsia"/>
                  <w:color w:val="1F497D"/>
                  <w:sz w:val="20"/>
                  <w:szCs w:val="20"/>
                </w:rPr>
                <w:t>B</w:t>
              </w:r>
              <w:r>
                <w:rPr>
                  <w:rFonts w:hint="eastAsia"/>
                  <w:sz w:val="20"/>
                  <w:szCs w:val="20"/>
                </w:rPr>
                <w:t>oard</w:t>
              </w:r>
            </w:ins>
          </w:p>
        </w:tc>
        <w:tc>
          <w:tcPr>
            <w:tcW w:w="1134" w:type="dxa"/>
          </w:tcPr>
          <w:p w:rsidR="00A805CE" w:rsidRDefault="00A805CE" w:rsidP="00A633AB">
            <w:pPr>
              <w:tabs>
                <w:tab w:val="left" w:pos="-720"/>
                <w:tab w:val="left" w:pos="0"/>
                <w:tab w:val="left" w:pos="720"/>
                <w:tab w:val="left" w:pos="1440"/>
                <w:tab w:val="left" w:pos="2970"/>
                <w:tab w:val="left" w:pos="3600"/>
                <w:tab w:val="left" w:pos="4320"/>
              </w:tabs>
              <w:jc w:val="left"/>
              <w:rPr>
                <w:ins w:id="600" w:author="x00116998" w:date="2015-12-22T14:14:00Z"/>
                <w:rFonts w:ascii="Arial" w:hAnsi="Arial" w:cs="Arial"/>
                <w:sz w:val="18"/>
                <w:szCs w:val="18"/>
                <w:lang w:val="fr-FR"/>
              </w:rPr>
            </w:pPr>
            <w:ins w:id="601" w:author="x00116998" w:date="2015-12-22T14:14:00Z">
              <w:r>
                <w:rPr>
                  <w:rFonts w:ascii="Arial" w:hAnsi="Arial" w:cs="Arial" w:hint="eastAsia"/>
                  <w:sz w:val="18"/>
                  <w:szCs w:val="18"/>
                  <w:lang w:val="fr-FR"/>
                </w:rPr>
                <w:t>56</w:t>
              </w:r>
            </w:ins>
          </w:p>
        </w:tc>
        <w:tc>
          <w:tcPr>
            <w:tcW w:w="1417" w:type="dxa"/>
          </w:tcPr>
          <w:p w:rsidR="00A805CE" w:rsidRDefault="00A805CE" w:rsidP="00B7588E">
            <w:pPr>
              <w:tabs>
                <w:tab w:val="left" w:pos="-720"/>
                <w:tab w:val="left" w:pos="0"/>
                <w:tab w:val="left" w:pos="720"/>
                <w:tab w:val="left" w:pos="1440"/>
                <w:tab w:val="left" w:pos="2970"/>
                <w:tab w:val="left" w:pos="3600"/>
                <w:tab w:val="left" w:pos="4320"/>
              </w:tabs>
              <w:jc w:val="left"/>
              <w:rPr>
                <w:ins w:id="602" w:author="x00116998" w:date="2015-12-22T14:14:00Z"/>
                <w:rFonts w:ascii="Arial" w:hAnsi="Arial" w:cs="Arial"/>
                <w:sz w:val="18"/>
                <w:szCs w:val="18"/>
                <w:lang w:val="fr-FR"/>
              </w:rPr>
            </w:pPr>
            <w:ins w:id="603" w:author="x00116998" w:date="2015-12-22T14:14:00Z">
              <w:r>
                <w:rPr>
                  <w:rFonts w:ascii="Arial" w:hAnsi="Arial" w:cs="Arial" w:hint="eastAsia"/>
                  <w:sz w:val="18"/>
                  <w:szCs w:val="18"/>
                  <w:lang w:val="fr-FR"/>
                </w:rPr>
                <w:t>56000000</w:t>
              </w:r>
            </w:ins>
          </w:p>
        </w:tc>
      </w:tr>
      <w:tr w:rsidR="00A805CE" w:rsidTr="000A575A">
        <w:trPr>
          <w:ins w:id="604" w:author="x00116998" w:date="2016-03-01T17:37:00Z"/>
        </w:trPr>
        <w:tc>
          <w:tcPr>
            <w:tcW w:w="3417" w:type="dxa"/>
          </w:tcPr>
          <w:p w:rsidR="00A805CE" w:rsidRDefault="00A805CE" w:rsidP="004910C8">
            <w:pPr>
              <w:tabs>
                <w:tab w:val="left" w:pos="-720"/>
                <w:tab w:val="left" w:pos="0"/>
                <w:tab w:val="left" w:pos="720"/>
                <w:tab w:val="left" w:pos="1440"/>
                <w:tab w:val="left" w:pos="2970"/>
                <w:tab w:val="left" w:pos="3600"/>
                <w:tab w:val="left" w:pos="4320"/>
              </w:tabs>
              <w:jc w:val="left"/>
              <w:rPr>
                <w:ins w:id="605" w:author="x00116998" w:date="2016-03-01T17:37:00Z"/>
                <w:rFonts w:ascii="宋体" w:cs="宋体"/>
                <w:color w:val="000000"/>
                <w:kern w:val="0"/>
                <w:sz w:val="23"/>
                <w:szCs w:val="23"/>
                <w:lang w:val="zh-CN"/>
              </w:rPr>
            </w:pPr>
            <w:ins w:id="606" w:author="x00116998" w:date="2016-03-01T17:37:00Z">
              <w:r>
                <w:rPr>
                  <w:color w:val="0070C0"/>
                </w:rPr>
                <w:t>com.huawei.betaclub</w:t>
              </w:r>
            </w:ins>
          </w:p>
        </w:tc>
        <w:tc>
          <w:tcPr>
            <w:tcW w:w="2220" w:type="dxa"/>
          </w:tcPr>
          <w:p w:rsidR="00A805CE" w:rsidRDefault="00A805CE" w:rsidP="00412892">
            <w:pPr>
              <w:tabs>
                <w:tab w:val="left" w:pos="-720"/>
                <w:tab w:val="left" w:pos="0"/>
                <w:tab w:val="left" w:pos="720"/>
                <w:tab w:val="left" w:pos="1440"/>
                <w:tab w:val="left" w:pos="2970"/>
                <w:tab w:val="left" w:pos="3600"/>
                <w:tab w:val="left" w:pos="4320"/>
              </w:tabs>
              <w:jc w:val="left"/>
              <w:rPr>
                <w:ins w:id="607" w:author="x00116998" w:date="2016-03-01T17:37:00Z"/>
                <w:rFonts w:ascii="Verdana" w:hAnsi="Verdana"/>
                <w:kern w:val="0"/>
                <w:sz w:val="18"/>
                <w:szCs w:val="18"/>
                <w:lang w:val="fr-FR"/>
              </w:rPr>
            </w:pPr>
            <w:ins w:id="608" w:author="x00116998" w:date="2016-03-01T17:37:00Z">
              <w:r>
                <w:rPr>
                  <w:rFonts w:ascii="宋体" w:hAnsi="宋体" w:hint="eastAsia"/>
                  <w:color w:val="0070C0"/>
                </w:rPr>
                <w:t>终端众测/Betaclub</w:t>
              </w:r>
            </w:ins>
          </w:p>
        </w:tc>
        <w:tc>
          <w:tcPr>
            <w:tcW w:w="1134" w:type="dxa"/>
          </w:tcPr>
          <w:p w:rsidR="00A805CE" w:rsidRDefault="00A805CE" w:rsidP="00412892">
            <w:pPr>
              <w:tabs>
                <w:tab w:val="left" w:pos="-720"/>
                <w:tab w:val="left" w:pos="0"/>
                <w:tab w:val="left" w:pos="720"/>
                <w:tab w:val="left" w:pos="1440"/>
                <w:tab w:val="left" w:pos="2970"/>
                <w:tab w:val="left" w:pos="3600"/>
                <w:tab w:val="left" w:pos="4320"/>
              </w:tabs>
              <w:jc w:val="left"/>
              <w:rPr>
                <w:ins w:id="609" w:author="x00116998" w:date="2016-03-01T17:37:00Z"/>
                <w:rFonts w:ascii="Arial" w:hAnsi="Arial" w:cs="Arial"/>
                <w:sz w:val="18"/>
                <w:szCs w:val="18"/>
                <w:lang w:val="fr-FR"/>
              </w:rPr>
            </w:pPr>
            <w:ins w:id="610" w:author="x00116998" w:date="2016-03-01T17:37:00Z">
              <w:r>
                <w:rPr>
                  <w:rFonts w:ascii="Arial" w:hAnsi="Arial" w:cs="Arial" w:hint="eastAsia"/>
                  <w:sz w:val="18"/>
                  <w:szCs w:val="18"/>
                  <w:lang w:val="fr-FR"/>
                </w:rPr>
                <w:t>57</w:t>
              </w:r>
            </w:ins>
          </w:p>
        </w:tc>
        <w:tc>
          <w:tcPr>
            <w:tcW w:w="1417" w:type="dxa"/>
          </w:tcPr>
          <w:p w:rsidR="00A805CE" w:rsidRDefault="00A805CE" w:rsidP="00412892">
            <w:pPr>
              <w:tabs>
                <w:tab w:val="left" w:pos="-720"/>
                <w:tab w:val="left" w:pos="0"/>
                <w:tab w:val="left" w:pos="720"/>
                <w:tab w:val="left" w:pos="1440"/>
                <w:tab w:val="left" w:pos="2970"/>
                <w:tab w:val="left" w:pos="3600"/>
                <w:tab w:val="left" w:pos="4320"/>
              </w:tabs>
              <w:jc w:val="left"/>
              <w:rPr>
                <w:ins w:id="611" w:author="x00116998" w:date="2016-03-01T17:37:00Z"/>
                <w:rFonts w:ascii="Arial" w:hAnsi="Arial" w:cs="Arial"/>
                <w:sz w:val="18"/>
                <w:szCs w:val="18"/>
                <w:lang w:val="fr-FR"/>
              </w:rPr>
            </w:pPr>
            <w:ins w:id="612" w:author="x00116998" w:date="2016-03-01T17:37:00Z">
              <w:r>
                <w:rPr>
                  <w:rFonts w:ascii="Arial" w:hAnsi="Arial" w:cs="Arial" w:hint="eastAsia"/>
                  <w:sz w:val="18"/>
                  <w:szCs w:val="18"/>
                  <w:lang w:val="fr-FR"/>
                </w:rPr>
                <w:t>57000000</w:t>
              </w:r>
            </w:ins>
          </w:p>
        </w:tc>
      </w:tr>
      <w:tr w:rsidR="00A805CE" w:rsidTr="000A575A">
        <w:trPr>
          <w:ins w:id="613" w:author="x00116998" w:date="2016-05-31T14:11:00Z"/>
        </w:trPr>
        <w:tc>
          <w:tcPr>
            <w:tcW w:w="3417" w:type="dxa"/>
          </w:tcPr>
          <w:p w:rsidR="00A805CE" w:rsidRDefault="00A805CE" w:rsidP="004910C8">
            <w:pPr>
              <w:tabs>
                <w:tab w:val="left" w:pos="-720"/>
                <w:tab w:val="left" w:pos="0"/>
                <w:tab w:val="left" w:pos="720"/>
                <w:tab w:val="left" w:pos="1440"/>
                <w:tab w:val="left" w:pos="2970"/>
                <w:tab w:val="left" w:pos="3600"/>
                <w:tab w:val="left" w:pos="4320"/>
              </w:tabs>
              <w:jc w:val="left"/>
              <w:rPr>
                <w:ins w:id="614" w:author="x00116998" w:date="2016-05-31T14:11:00Z"/>
                <w:rFonts w:ascii="宋体" w:cs="宋体"/>
                <w:color w:val="000000"/>
                <w:kern w:val="0"/>
                <w:sz w:val="23"/>
                <w:szCs w:val="23"/>
                <w:lang w:val="zh-CN"/>
              </w:rPr>
            </w:pPr>
            <w:ins w:id="615" w:author="x00116998" w:date="2016-05-31T14:11:00Z">
              <w:r w:rsidRPr="00EE36AA">
                <w:rPr>
                  <w:rFonts w:ascii="宋体" w:cs="宋体"/>
                  <w:color w:val="000000"/>
                  <w:kern w:val="0"/>
                  <w:sz w:val="23"/>
                  <w:szCs w:val="23"/>
                  <w:lang w:val="zh-CN"/>
                </w:rPr>
                <w:t>com.huawei.deveco.crowdtest</w:t>
              </w:r>
            </w:ins>
          </w:p>
        </w:tc>
        <w:tc>
          <w:tcPr>
            <w:tcW w:w="2220" w:type="dxa"/>
          </w:tcPr>
          <w:p w:rsidR="00A805CE" w:rsidRPr="00ED5CB2" w:rsidRDefault="00A805CE" w:rsidP="00D43CED">
            <w:pPr>
              <w:rPr>
                <w:ins w:id="616" w:author="x00116998" w:date="2016-05-31T14:11:00Z"/>
                <w:rFonts w:ascii="Verdana" w:hAnsi="Verdana"/>
                <w:kern w:val="0"/>
                <w:sz w:val="18"/>
                <w:szCs w:val="18"/>
              </w:rPr>
            </w:pPr>
            <w:ins w:id="617" w:author="x00116998" w:date="2016-05-31T14:12:00Z">
              <w:r w:rsidRPr="00EE36AA">
                <w:rPr>
                  <w:rFonts w:ascii="Verdana" w:hAnsi="Verdana" w:hint="eastAsia"/>
                  <w:kern w:val="0"/>
                  <w:sz w:val="18"/>
                  <w:szCs w:val="18"/>
                </w:rPr>
                <w:t>华为众测</w:t>
              </w:r>
              <w:r w:rsidRPr="00EE36AA">
                <w:rPr>
                  <w:rFonts w:ascii="Verdana" w:hAnsi="Verdana" w:hint="eastAsia"/>
                  <w:kern w:val="0"/>
                  <w:sz w:val="18"/>
                  <w:szCs w:val="18"/>
                </w:rPr>
                <w:t>/CrowdTest</w:t>
              </w:r>
            </w:ins>
          </w:p>
        </w:tc>
        <w:tc>
          <w:tcPr>
            <w:tcW w:w="1134" w:type="dxa"/>
          </w:tcPr>
          <w:p w:rsidR="00A805CE" w:rsidRDefault="00A805CE" w:rsidP="00ED5CB2">
            <w:pPr>
              <w:tabs>
                <w:tab w:val="left" w:pos="-720"/>
                <w:tab w:val="left" w:pos="0"/>
                <w:tab w:val="left" w:pos="720"/>
                <w:tab w:val="left" w:pos="1440"/>
                <w:tab w:val="left" w:pos="2970"/>
                <w:tab w:val="left" w:pos="3600"/>
                <w:tab w:val="left" w:pos="4320"/>
              </w:tabs>
              <w:jc w:val="left"/>
              <w:rPr>
                <w:ins w:id="618" w:author="x00116998" w:date="2016-05-31T14:11:00Z"/>
                <w:rFonts w:ascii="Arial" w:hAnsi="Arial" w:cs="Arial"/>
                <w:sz w:val="18"/>
                <w:szCs w:val="18"/>
                <w:lang w:val="fr-FR"/>
              </w:rPr>
            </w:pPr>
            <w:ins w:id="619" w:author="x00116998" w:date="2016-05-31T14:12:00Z">
              <w:r>
                <w:rPr>
                  <w:rFonts w:ascii="Arial" w:hAnsi="Arial" w:cs="Arial" w:hint="eastAsia"/>
                  <w:sz w:val="18"/>
                  <w:szCs w:val="18"/>
                  <w:lang w:val="fr-FR"/>
                </w:rPr>
                <w:t>57</w:t>
              </w:r>
            </w:ins>
          </w:p>
        </w:tc>
        <w:tc>
          <w:tcPr>
            <w:tcW w:w="1417" w:type="dxa"/>
          </w:tcPr>
          <w:p w:rsidR="00A805CE" w:rsidRDefault="00A805CE" w:rsidP="00EE36AA">
            <w:pPr>
              <w:tabs>
                <w:tab w:val="left" w:pos="-720"/>
                <w:tab w:val="left" w:pos="0"/>
                <w:tab w:val="left" w:pos="720"/>
                <w:tab w:val="left" w:pos="1440"/>
                <w:tab w:val="left" w:pos="2970"/>
                <w:tab w:val="left" w:pos="3600"/>
                <w:tab w:val="left" w:pos="4320"/>
              </w:tabs>
              <w:jc w:val="left"/>
              <w:rPr>
                <w:ins w:id="620" w:author="x00116998" w:date="2016-05-31T14:11:00Z"/>
                <w:rFonts w:ascii="Arial" w:hAnsi="Arial" w:cs="Arial"/>
                <w:sz w:val="18"/>
                <w:szCs w:val="18"/>
                <w:lang w:val="fr-FR"/>
              </w:rPr>
            </w:pPr>
            <w:ins w:id="621" w:author="x00116998" w:date="2016-05-31T14:12:00Z">
              <w:r>
                <w:rPr>
                  <w:rFonts w:ascii="Arial" w:hAnsi="Arial" w:cs="Arial" w:hint="eastAsia"/>
                  <w:sz w:val="18"/>
                  <w:szCs w:val="18"/>
                  <w:lang w:val="fr-FR"/>
                </w:rPr>
                <w:t>57000100</w:t>
              </w:r>
            </w:ins>
          </w:p>
        </w:tc>
      </w:tr>
      <w:tr w:rsidR="00A805CE" w:rsidTr="000A575A">
        <w:trPr>
          <w:ins w:id="622" w:author="x00116998" w:date="2016-03-16T10:16:00Z"/>
        </w:trPr>
        <w:tc>
          <w:tcPr>
            <w:tcW w:w="3417" w:type="dxa"/>
          </w:tcPr>
          <w:p w:rsidR="00A805CE" w:rsidRDefault="00A805CE" w:rsidP="004910C8">
            <w:pPr>
              <w:tabs>
                <w:tab w:val="left" w:pos="-720"/>
                <w:tab w:val="left" w:pos="0"/>
                <w:tab w:val="left" w:pos="720"/>
                <w:tab w:val="left" w:pos="1440"/>
                <w:tab w:val="left" w:pos="2970"/>
                <w:tab w:val="left" w:pos="3600"/>
                <w:tab w:val="left" w:pos="4320"/>
              </w:tabs>
              <w:jc w:val="left"/>
              <w:rPr>
                <w:ins w:id="623" w:author="x00116998" w:date="2016-03-16T10:16:00Z"/>
                <w:rFonts w:ascii="宋体" w:cs="宋体"/>
                <w:color w:val="000000"/>
                <w:kern w:val="0"/>
                <w:sz w:val="23"/>
                <w:szCs w:val="23"/>
                <w:lang w:val="zh-CN"/>
              </w:rPr>
            </w:pPr>
          </w:p>
        </w:tc>
        <w:tc>
          <w:tcPr>
            <w:tcW w:w="2220" w:type="dxa"/>
          </w:tcPr>
          <w:p w:rsidR="00A805CE" w:rsidRDefault="00A805CE" w:rsidP="00D43CED">
            <w:pPr>
              <w:rPr>
                <w:ins w:id="624" w:author="x00116998" w:date="2016-03-16T10:16:00Z"/>
                <w:rFonts w:ascii="Verdana" w:hAnsi="Verdana"/>
                <w:kern w:val="0"/>
                <w:sz w:val="18"/>
                <w:szCs w:val="18"/>
                <w:lang w:val="fr-FR"/>
              </w:rPr>
            </w:pPr>
            <w:ins w:id="625" w:author="x00116998" w:date="2016-03-16T10:16:00Z">
              <w:r w:rsidRPr="00ED5CB2">
                <w:rPr>
                  <w:rFonts w:ascii="Verdana" w:hAnsi="Verdana" w:hint="eastAsia"/>
                  <w:kern w:val="0"/>
                  <w:sz w:val="18"/>
                  <w:szCs w:val="18"/>
                </w:rPr>
                <w:t>安全奖励计划网站</w:t>
              </w:r>
            </w:ins>
          </w:p>
        </w:tc>
        <w:tc>
          <w:tcPr>
            <w:tcW w:w="1134" w:type="dxa"/>
          </w:tcPr>
          <w:p w:rsidR="00A805CE" w:rsidRDefault="00A805CE" w:rsidP="00ED5CB2">
            <w:pPr>
              <w:tabs>
                <w:tab w:val="left" w:pos="-720"/>
                <w:tab w:val="left" w:pos="0"/>
                <w:tab w:val="left" w:pos="720"/>
                <w:tab w:val="left" w:pos="1440"/>
                <w:tab w:val="left" w:pos="2970"/>
                <w:tab w:val="left" w:pos="3600"/>
                <w:tab w:val="left" w:pos="4320"/>
              </w:tabs>
              <w:jc w:val="left"/>
              <w:rPr>
                <w:ins w:id="626" w:author="x00116998" w:date="2016-03-16T10:16:00Z"/>
                <w:rFonts w:ascii="Arial" w:hAnsi="Arial" w:cs="Arial"/>
                <w:sz w:val="18"/>
                <w:szCs w:val="18"/>
                <w:lang w:val="fr-FR"/>
              </w:rPr>
            </w:pPr>
            <w:ins w:id="627" w:author="x00116998" w:date="2016-03-16T10:16:00Z">
              <w:r>
                <w:rPr>
                  <w:rFonts w:ascii="Arial" w:hAnsi="Arial" w:cs="Arial" w:hint="eastAsia"/>
                  <w:sz w:val="18"/>
                  <w:szCs w:val="18"/>
                  <w:lang w:val="fr-FR"/>
                </w:rPr>
                <w:t>58</w:t>
              </w:r>
            </w:ins>
          </w:p>
        </w:tc>
        <w:tc>
          <w:tcPr>
            <w:tcW w:w="1417" w:type="dxa"/>
          </w:tcPr>
          <w:p w:rsidR="00A805CE" w:rsidRDefault="00A805CE" w:rsidP="00ED5CB2">
            <w:pPr>
              <w:tabs>
                <w:tab w:val="left" w:pos="-720"/>
                <w:tab w:val="left" w:pos="0"/>
                <w:tab w:val="left" w:pos="720"/>
                <w:tab w:val="left" w:pos="1440"/>
                <w:tab w:val="left" w:pos="2970"/>
                <w:tab w:val="left" w:pos="3600"/>
                <w:tab w:val="left" w:pos="4320"/>
              </w:tabs>
              <w:jc w:val="left"/>
              <w:rPr>
                <w:ins w:id="628" w:author="x00116998" w:date="2016-03-16T10:16:00Z"/>
                <w:rFonts w:ascii="Arial" w:hAnsi="Arial" w:cs="Arial"/>
                <w:sz w:val="18"/>
                <w:szCs w:val="18"/>
                <w:lang w:val="fr-FR"/>
              </w:rPr>
            </w:pPr>
            <w:ins w:id="629" w:author="x00116998" w:date="2016-03-16T10:16:00Z">
              <w:r>
                <w:rPr>
                  <w:rFonts w:ascii="Arial" w:hAnsi="Arial" w:cs="Arial" w:hint="eastAsia"/>
                  <w:sz w:val="18"/>
                  <w:szCs w:val="18"/>
                  <w:lang w:val="fr-FR"/>
                </w:rPr>
                <w:t>58000000</w:t>
              </w:r>
            </w:ins>
          </w:p>
        </w:tc>
      </w:tr>
      <w:tr w:rsidR="00A805CE" w:rsidTr="000A575A">
        <w:trPr>
          <w:ins w:id="630" w:author="x00116998" w:date="2016-03-21T14:20:00Z"/>
        </w:trPr>
        <w:tc>
          <w:tcPr>
            <w:tcW w:w="3417" w:type="dxa"/>
          </w:tcPr>
          <w:p w:rsidR="00A805CE" w:rsidRDefault="00A805CE" w:rsidP="004910C8">
            <w:pPr>
              <w:tabs>
                <w:tab w:val="left" w:pos="-720"/>
                <w:tab w:val="left" w:pos="0"/>
                <w:tab w:val="left" w:pos="720"/>
                <w:tab w:val="left" w:pos="1440"/>
                <w:tab w:val="left" w:pos="2970"/>
                <w:tab w:val="left" w:pos="3600"/>
                <w:tab w:val="left" w:pos="4320"/>
              </w:tabs>
              <w:jc w:val="left"/>
              <w:rPr>
                <w:ins w:id="631" w:author="x00116998" w:date="2016-03-21T14:20:00Z"/>
                <w:rFonts w:ascii="宋体" w:cs="宋体"/>
                <w:color w:val="000000"/>
                <w:kern w:val="0"/>
                <w:sz w:val="23"/>
                <w:szCs w:val="23"/>
                <w:lang w:val="zh-CN"/>
              </w:rPr>
            </w:pPr>
            <w:ins w:id="632" w:author="x00116998" w:date="2016-03-21T14:20:00Z">
              <w:r>
                <w:rPr>
                  <w:rStyle w:val="im-content1"/>
                  <w:rFonts w:ascii="Segoe UI" w:hAnsi="Segoe UI" w:cs="Segoe UI"/>
                  <w:color w:val="000000"/>
                </w:rPr>
                <w:t>com.huawei.acp.hitvvideo</w:t>
              </w:r>
            </w:ins>
          </w:p>
        </w:tc>
        <w:tc>
          <w:tcPr>
            <w:tcW w:w="2220" w:type="dxa"/>
          </w:tcPr>
          <w:p w:rsidR="00A805CE" w:rsidRDefault="00A805CE" w:rsidP="00737071">
            <w:pPr>
              <w:tabs>
                <w:tab w:val="left" w:pos="-720"/>
                <w:tab w:val="left" w:pos="0"/>
                <w:tab w:val="left" w:pos="720"/>
                <w:tab w:val="left" w:pos="1440"/>
                <w:tab w:val="left" w:pos="2970"/>
                <w:tab w:val="left" w:pos="3600"/>
                <w:tab w:val="left" w:pos="4320"/>
              </w:tabs>
              <w:jc w:val="left"/>
              <w:rPr>
                <w:ins w:id="633" w:author="x00116998" w:date="2016-03-21T14:20:00Z"/>
                <w:rFonts w:ascii="Verdana" w:hAnsi="Verdana"/>
                <w:kern w:val="0"/>
                <w:sz w:val="18"/>
                <w:szCs w:val="18"/>
                <w:lang w:val="fr-FR"/>
              </w:rPr>
            </w:pPr>
            <w:ins w:id="634" w:author="x00116998" w:date="2016-03-21T14:20:00Z">
              <w:r>
                <w:rPr>
                  <w:rFonts w:ascii="Verdana" w:hAnsi="Verdana" w:hint="eastAsia"/>
                  <w:sz w:val="18"/>
                  <w:szCs w:val="18"/>
                </w:rPr>
                <w:t>视频云（荣耀盒子）</w:t>
              </w:r>
            </w:ins>
          </w:p>
        </w:tc>
        <w:tc>
          <w:tcPr>
            <w:tcW w:w="1134" w:type="dxa"/>
          </w:tcPr>
          <w:p w:rsidR="00A805CE" w:rsidRDefault="00A805CE" w:rsidP="00A633AB">
            <w:pPr>
              <w:tabs>
                <w:tab w:val="left" w:pos="-720"/>
                <w:tab w:val="left" w:pos="0"/>
                <w:tab w:val="left" w:pos="720"/>
                <w:tab w:val="left" w:pos="1440"/>
                <w:tab w:val="left" w:pos="2970"/>
                <w:tab w:val="left" w:pos="3600"/>
                <w:tab w:val="left" w:pos="4320"/>
              </w:tabs>
              <w:jc w:val="left"/>
              <w:rPr>
                <w:ins w:id="635" w:author="x00116998" w:date="2016-03-21T14:20:00Z"/>
                <w:rFonts w:ascii="Arial" w:hAnsi="Arial" w:cs="Arial"/>
                <w:sz w:val="18"/>
                <w:szCs w:val="18"/>
                <w:lang w:val="fr-FR"/>
              </w:rPr>
            </w:pPr>
            <w:ins w:id="636" w:author="x00116998" w:date="2016-03-21T14:20:00Z">
              <w:r>
                <w:rPr>
                  <w:rFonts w:ascii="Arial" w:hAnsi="Arial" w:cs="Arial" w:hint="eastAsia"/>
                  <w:sz w:val="18"/>
                  <w:szCs w:val="18"/>
                  <w:lang w:val="fr-FR"/>
                </w:rPr>
                <w:t>59</w:t>
              </w:r>
            </w:ins>
          </w:p>
        </w:tc>
        <w:tc>
          <w:tcPr>
            <w:tcW w:w="1417" w:type="dxa"/>
          </w:tcPr>
          <w:p w:rsidR="00A805CE" w:rsidRDefault="00A805CE" w:rsidP="00DE09B2">
            <w:pPr>
              <w:tabs>
                <w:tab w:val="left" w:pos="-720"/>
                <w:tab w:val="left" w:pos="0"/>
                <w:tab w:val="left" w:pos="720"/>
                <w:tab w:val="left" w:pos="1440"/>
                <w:tab w:val="left" w:pos="2970"/>
                <w:tab w:val="left" w:pos="3600"/>
                <w:tab w:val="left" w:pos="4320"/>
              </w:tabs>
              <w:jc w:val="left"/>
              <w:rPr>
                <w:ins w:id="637" w:author="x00116998" w:date="2016-03-21T14:20:00Z"/>
                <w:rFonts w:ascii="Arial" w:hAnsi="Arial" w:cs="Arial"/>
                <w:sz w:val="18"/>
                <w:szCs w:val="18"/>
                <w:lang w:val="fr-FR"/>
              </w:rPr>
            </w:pPr>
            <w:ins w:id="638" w:author="x00116998" w:date="2016-03-21T14:21:00Z">
              <w:r>
                <w:rPr>
                  <w:rFonts w:ascii="Arial" w:hAnsi="Arial" w:cs="Arial" w:hint="eastAsia"/>
                  <w:sz w:val="18"/>
                  <w:szCs w:val="18"/>
                  <w:lang w:val="fr-FR"/>
                </w:rPr>
                <w:t>59000000</w:t>
              </w:r>
            </w:ins>
          </w:p>
        </w:tc>
      </w:tr>
      <w:tr w:rsidR="00A805CE" w:rsidTr="000A575A">
        <w:trPr>
          <w:ins w:id="639" w:author="x00116998" w:date="2016-03-31T08:51:00Z"/>
        </w:trPr>
        <w:tc>
          <w:tcPr>
            <w:tcW w:w="3417" w:type="dxa"/>
          </w:tcPr>
          <w:p w:rsidR="00A805CE" w:rsidRDefault="00A805CE" w:rsidP="004910C8">
            <w:pPr>
              <w:tabs>
                <w:tab w:val="left" w:pos="-720"/>
                <w:tab w:val="left" w:pos="0"/>
                <w:tab w:val="left" w:pos="720"/>
                <w:tab w:val="left" w:pos="1440"/>
                <w:tab w:val="left" w:pos="2970"/>
                <w:tab w:val="left" w:pos="3600"/>
                <w:tab w:val="left" w:pos="4320"/>
              </w:tabs>
              <w:jc w:val="left"/>
              <w:rPr>
                <w:ins w:id="640" w:author="x00116998" w:date="2016-03-31T08:51:00Z"/>
                <w:rFonts w:ascii="宋体" w:cs="宋体"/>
                <w:color w:val="000000"/>
                <w:kern w:val="0"/>
                <w:sz w:val="23"/>
                <w:szCs w:val="23"/>
                <w:lang w:val="zh-CN"/>
              </w:rPr>
            </w:pPr>
            <w:ins w:id="641" w:author="x00116998" w:date="2016-03-31T08:51:00Z">
              <w:r>
                <w:rPr>
                  <w:rFonts w:hint="eastAsia"/>
                  <w:color w:val="0070C0"/>
                </w:rPr>
                <w:t>com.android.calendar</w:t>
              </w:r>
            </w:ins>
          </w:p>
        </w:tc>
        <w:tc>
          <w:tcPr>
            <w:tcW w:w="2220" w:type="dxa"/>
          </w:tcPr>
          <w:p w:rsidR="00A805CE" w:rsidRDefault="00A805CE" w:rsidP="00737071">
            <w:pPr>
              <w:tabs>
                <w:tab w:val="left" w:pos="-720"/>
                <w:tab w:val="left" w:pos="0"/>
                <w:tab w:val="left" w:pos="720"/>
                <w:tab w:val="left" w:pos="1440"/>
                <w:tab w:val="left" w:pos="2970"/>
                <w:tab w:val="left" w:pos="3600"/>
                <w:tab w:val="left" w:pos="4320"/>
              </w:tabs>
              <w:jc w:val="left"/>
              <w:rPr>
                <w:ins w:id="642" w:author="x00116998" w:date="2016-03-31T08:51:00Z"/>
                <w:rFonts w:ascii="Verdana" w:hAnsi="Verdana"/>
                <w:kern w:val="0"/>
                <w:sz w:val="18"/>
                <w:szCs w:val="18"/>
                <w:lang w:val="fr-FR"/>
              </w:rPr>
            </w:pPr>
            <w:ins w:id="643" w:author="x00116998" w:date="2016-03-31T08:51:00Z">
              <w:r>
                <w:rPr>
                  <w:rFonts w:ascii="Verdana" w:hAnsi="Verdana" w:hint="eastAsia"/>
                  <w:sz w:val="18"/>
                  <w:szCs w:val="18"/>
                </w:rPr>
                <w:t>日历</w:t>
              </w:r>
              <w:r>
                <w:rPr>
                  <w:rFonts w:ascii="Verdana" w:hAnsi="Verdana"/>
                  <w:sz w:val="18"/>
                  <w:szCs w:val="18"/>
                </w:rPr>
                <w:t>/Calendar</w:t>
              </w:r>
            </w:ins>
          </w:p>
        </w:tc>
        <w:tc>
          <w:tcPr>
            <w:tcW w:w="1134" w:type="dxa"/>
          </w:tcPr>
          <w:p w:rsidR="00A805CE" w:rsidRDefault="00A805CE" w:rsidP="00A633AB">
            <w:pPr>
              <w:tabs>
                <w:tab w:val="left" w:pos="-720"/>
                <w:tab w:val="left" w:pos="0"/>
                <w:tab w:val="left" w:pos="720"/>
                <w:tab w:val="left" w:pos="1440"/>
                <w:tab w:val="left" w:pos="2970"/>
                <w:tab w:val="left" w:pos="3600"/>
                <w:tab w:val="left" w:pos="4320"/>
              </w:tabs>
              <w:jc w:val="left"/>
              <w:rPr>
                <w:ins w:id="644" w:author="x00116998" w:date="2016-03-31T08:51:00Z"/>
                <w:rFonts w:ascii="Arial" w:hAnsi="Arial" w:cs="Arial"/>
                <w:sz w:val="18"/>
                <w:szCs w:val="18"/>
                <w:lang w:val="fr-FR"/>
              </w:rPr>
            </w:pPr>
            <w:ins w:id="645" w:author="x00116998" w:date="2016-03-31T08:51:00Z">
              <w:r>
                <w:rPr>
                  <w:rFonts w:ascii="Arial" w:hAnsi="Arial" w:cs="Arial"/>
                  <w:sz w:val="18"/>
                  <w:szCs w:val="18"/>
                  <w:lang w:val="fr-FR"/>
                </w:rPr>
                <w:t>60</w:t>
              </w:r>
            </w:ins>
          </w:p>
        </w:tc>
        <w:tc>
          <w:tcPr>
            <w:tcW w:w="1417" w:type="dxa"/>
          </w:tcPr>
          <w:p w:rsidR="00A805CE" w:rsidRDefault="00A805CE" w:rsidP="006D6DA0">
            <w:pPr>
              <w:tabs>
                <w:tab w:val="left" w:pos="-720"/>
                <w:tab w:val="left" w:pos="0"/>
                <w:tab w:val="left" w:pos="720"/>
                <w:tab w:val="left" w:pos="1440"/>
                <w:tab w:val="left" w:pos="2970"/>
                <w:tab w:val="left" w:pos="3600"/>
                <w:tab w:val="left" w:pos="4320"/>
              </w:tabs>
              <w:jc w:val="left"/>
              <w:rPr>
                <w:ins w:id="646" w:author="x00116998" w:date="2016-03-31T08:51:00Z"/>
                <w:rFonts w:ascii="Arial" w:hAnsi="Arial" w:cs="Arial"/>
                <w:sz w:val="18"/>
                <w:szCs w:val="18"/>
                <w:lang w:val="fr-FR"/>
              </w:rPr>
            </w:pPr>
            <w:ins w:id="647" w:author="x00116998" w:date="2016-03-31T08:51:00Z">
              <w:r>
                <w:rPr>
                  <w:rFonts w:ascii="Arial" w:hAnsi="Arial" w:cs="Arial"/>
                  <w:sz w:val="18"/>
                  <w:szCs w:val="18"/>
                  <w:lang w:val="fr-FR"/>
                </w:rPr>
                <w:t>60</w:t>
              </w:r>
              <w:r>
                <w:rPr>
                  <w:rFonts w:ascii="Arial" w:hAnsi="Arial" w:cs="Arial" w:hint="eastAsia"/>
                  <w:sz w:val="18"/>
                  <w:szCs w:val="18"/>
                  <w:lang w:val="fr-FR"/>
                </w:rPr>
                <w:t>000000</w:t>
              </w:r>
            </w:ins>
          </w:p>
        </w:tc>
      </w:tr>
      <w:tr w:rsidR="00A805CE" w:rsidTr="000A575A">
        <w:trPr>
          <w:ins w:id="648" w:author="x00116998" w:date="2016-04-05T14:22:00Z"/>
        </w:trPr>
        <w:tc>
          <w:tcPr>
            <w:tcW w:w="3417" w:type="dxa"/>
          </w:tcPr>
          <w:p w:rsidR="00A805CE" w:rsidRDefault="00A805CE" w:rsidP="004910C8">
            <w:pPr>
              <w:tabs>
                <w:tab w:val="left" w:pos="-720"/>
                <w:tab w:val="left" w:pos="0"/>
                <w:tab w:val="left" w:pos="720"/>
                <w:tab w:val="left" w:pos="1440"/>
                <w:tab w:val="left" w:pos="2970"/>
                <w:tab w:val="left" w:pos="3600"/>
                <w:tab w:val="left" w:pos="4320"/>
              </w:tabs>
              <w:jc w:val="left"/>
              <w:rPr>
                <w:ins w:id="649" w:author="x00116998" w:date="2016-04-05T14:22:00Z"/>
                <w:rFonts w:ascii="宋体" w:cs="宋体"/>
                <w:color w:val="000000"/>
                <w:kern w:val="0"/>
                <w:sz w:val="23"/>
                <w:szCs w:val="23"/>
                <w:lang w:val="zh-CN"/>
              </w:rPr>
            </w:pPr>
          </w:p>
        </w:tc>
        <w:tc>
          <w:tcPr>
            <w:tcW w:w="2220" w:type="dxa"/>
          </w:tcPr>
          <w:p w:rsidR="00A805CE" w:rsidRDefault="00A805CE" w:rsidP="00737071">
            <w:pPr>
              <w:tabs>
                <w:tab w:val="left" w:pos="-720"/>
                <w:tab w:val="left" w:pos="0"/>
                <w:tab w:val="left" w:pos="720"/>
                <w:tab w:val="left" w:pos="1440"/>
                <w:tab w:val="left" w:pos="2970"/>
                <w:tab w:val="left" w:pos="3600"/>
                <w:tab w:val="left" w:pos="4320"/>
              </w:tabs>
              <w:jc w:val="left"/>
              <w:rPr>
                <w:ins w:id="650" w:author="x00116998" w:date="2016-04-05T14:22:00Z"/>
                <w:rFonts w:ascii="Verdana" w:hAnsi="Verdana"/>
                <w:kern w:val="0"/>
                <w:sz w:val="18"/>
                <w:szCs w:val="18"/>
                <w:lang w:val="fr-FR"/>
              </w:rPr>
            </w:pPr>
            <w:ins w:id="651" w:author="x00116998" w:date="2016-04-05T14:22:00Z">
              <w:r>
                <w:rPr>
                  <w:rFonts w:ascii="Verdana" w:hAnsi="Verdana" w:hint="eastAsia"/>
                  <w:sz w:val="18"/>
                  <w:szCs w:val="18"/>
                  <w:lang w:val="fr-FR"/>
                </w:rPr>
                <w:t>精准营销（广告）</w:t>
              </w:r>
            </w:ins>
            <w:ins w:id="652" w:author="x00116998" w:date="2016-04-05T14:23:00Z">
              <w:r>
                <w:rPr>
                  <w:rFonts w:ascii="Verdana" w:hAnsi="Verdana" w:hint="eastAsia"/>
                  <w:sz w:val="18"/>
                  <w:szCs w:val="18"/>
                  <w:lang w:val="fr-FR"/>
                </w:rPr>
                <w:t>Portal</w:t>
              </w:r>
            </w:ins>
          </w:p>
        </w:tc>
        <w:tc>
          <w:tcPr>
            <w:tcW w:w="1134" w:type="dxa"/>
          </w:tcPr>
          <w:p w:rsidR="00A805CE" w:rsidRDefault="00A805CE" w:rsidP="00172F1D">
            <w:pPr>
              <w:tabs>
                <w:tab w:val="left" w:pos="-720"/>
                <w:tab w:val="left" w:pos="0"/>
                <w:tab w:val="left" w:pos="720"/>
                <w:tab w:val="left" w:pos="1440"/>
                <w:tab w:val="left" w:pos="2970"/>
                <w:tab w:val="left" w:pos="3600"/>
                <w:tab w:val="left" w:pos="4320"/>
              </w:tabs>
              <w:jc w:val="left"/>
              <w:rPr>
                <w:ins w:id="653" w:author="x00116998" w:date="2016-04-05T14:22:00Z"/>
                <w:rFonts w:ascii="Arial" w:hAnsi="Arial" w:cs="Arial"/>
                <w:sz w:val="18"/>
                <w:szCs w:val="18"/>
                <w:lang w:val="fr-FR"/>
              </w:rPr>
            </w:pPr>
            <w:ins w:id="654" w:author="x00116998" w:date="2016-04-05T14:23:00Z">
              <w:r>
                <w:rPr>
                  <w:rFonts w:ascii="Arial" w:hAnsi="Arial" w:cs="Arial"/>
                  <w:sz w:val="18"/>
                  <w:szCs w:val="18"/>
                  <w:lang w:val="fr-FR"/>
                </w:rPr>
                <w:t>6</w:t>
              </w:r>
              <w:r>
                <w:rPr>
                  <w:rFonts w:ascii="Arial" w:hAnsi="Arial" w:cs="Arial" w:hint="eastAsia"/>
                  <w:sz w:val="18"/>
                  <w:szCs w:val="18"/>
                  <w:lang w:val="fr-FR"/>
                </w:rPr>
                <w:t>1</w:t>
              </w:r>
            </w:ins>
          </w:p>
        </w:tc>
        <w:tc>
          <w:tcPr>
            <w:tcW w:w="1417" w:type="dxa"/>
          </w:tcPr>
          <w:p w:rsidR="00A805CE" w:rsidRDefault="00A805CE" w:rsidP="00172F1D">
            <w:pPr>
              <w:tabs>
                <w:tab w:val="left" w:pos="-720"/>
                <w:tab w:val="left" w:pos="0"/>
                <w:tab w:val="left" w:pos="720"/>
                <w:tab w:val="left" w:pos="1440"/>
                <w:tab w:val="left" w:pos="2970"/>
                <w:tab w:val="left" w:pos="3600"/>
                <w:tab w:val="left" w:pos="4320"/>
              </w:tabs>
              <w:jc w:val="left"/>
              <w:rPr>
                <w:ins w:id="655" w:author="x00116998" w:date="2016-04-05T14:22:00Z"/>
                <w:rFonts w:ascii="Arial" w:hAnsi="Arial" w:cs="Arial"/>
                <w:sz w:val="18"/>
                <w:szCs w:val="18"/>
                <w:lang w:val="fr-FR"/>
              </w:rPr>
            </w:pPr>
            <w:ins w:id="656" w:author="x00116998" w:date="2016-04-05T14:23:00Z">
              <w:r>
                <w:rPr>
                  <w:rFonts w:ascii="Arial" w:hAnsi="Arial" w:cs="Arial"/>
                  <w:sz w:val="18"/>
                  <w:szCs w:val="18"/>
                  <w:lang w:val="fr-FR"/>
                </w:rPr>
                <w:t>6</w:t>
              </w:r>
              <w:r>
                <w:rPr>
                  <w:rFonts w:ascii="Arial" w:hAnsi="Arial" w:cs="Arial" w:hint="eastAsia"/>
                  <w:sz w:val="18"/>
                  <w:szCs w:val="18"/>
                  <w:lang w:val="fr-FR"/>
                </w:rPr>
                <w:t>1000000</w:t>
              </w:r>
            </w:ins>
          </w:p>
        </w:tc>
      </w:tr>
      <w:tr w:rsidR="00A805CE" w:rsidTr="000A575A">
        <w:trPr>
          <w:ins w:id="657" w:author="x00116998" w:date="2016-04-25T10:48:00Z"/>
        </w:trPr>
        <w:tc>
          <w:tcPr>
            <w:tcW w:w="3417" w:type="dxa"/>
          </w:tcPr>
          <w:p w:rsidR="00A805CE" w:rsidRDefault="00A805CE" w:rsidP="004910C8">
            <w:pPr>
              <w:tabs>
                <w:tab w:val="left" w:pos="-720"/>
                <w:tab w:val="left" w:pos="0"/>
                <w:tab w:val="left" w:pos="720"/>
                <w:tab w:val="left" w:pos="1440"/>
                <w:tab w:val="left" w:pos="2970"/>
                <w:tab w:val="left" w:pos="3600"/>
                <w:tab w:val="left" w:pos="4320"/>
              </w:tabs>
              <w:jc w:val="left"/>
              <w:rPr>
                <w:ins w:id="658" w:author="x00116998" w:date="2016-04-25T10:48:00Z"/>
                <w:rFonts w:ascii="宋体" w:cs="宋体"/>
                <w:color w:val="000000"/>
                <w:kern w:val="0"/>
                <w:sz w:val="23"/>
                <w:szCs w:val="23"/>
                <w:lang w:val="zh-CN"/>
              </w:rPr>
            </w:pPr>
            <w:ins w:id="659" w:author="x00116998" w:date="2016-04-25T10:48:00Z">
              <w:r>
                <w:rPr>
                  <w:color w:val="0070C0"/>
                </w:rPr>
                <w:t>com.huawei.parentcontrol</w:t>
              </w:r>
            </w:ins>
          </w:p>
        </w:tc>
        <w:tc>
          <w:tcPr>
            <w:tcW w:w="2220" w:type="dxa"/>
          </w:tcPr>
          <w:p w:rsidR="00A805CE" w:rsidRDefault="00A805CE" w:rsidP="00737071">
            <w:pPr>
              <w:tabs>
                <w:tab w:val="left" w:pos="-720"/>
                <w:tab w:val="left" w:pos="0"/>
                <w:tab w:val="left" w:pos="720"/>
                <w:tab w:val="left" w:pos="1440"/>
                <w:tab w:val="left" w:pos="2970"/>
                <w:tab w:val="left" w:pos="3600"/>
                <w:tab w:val="left" w:pos="4320"/>
              </w:tabs>
              <w:jc w:val="left"/>
              <w:rPr>
                <w:ins w:id="660" w:author="x00116998" w:date="2016-04-25T10:48:00Z"/>
                <w:rFonts w:ascii="Verdana" w:hAnsi="Verdana"/>
                <w:kern w:val="0"/>
                <w:sz w:val="18"/>
                <w:szCs w:val="18"/>
                <w:lang w:val="fr-FR"/>
              </w:rPr>
            </w:pPr>
            <w:ins w:id="661" w:author="x00116998" w:date="2016-04-25T10:49:00Z">
              <w:r>
                <w:rPr>
                  <w:rFonts w:ascii="Verdana" w:hAnsi="Verdana" w:hint="eastAsia"/>
                  <w:kern w:val="0"/>
                  <w:sz w:val="18"/>
                  <w:szCs w:val="18"/>
                  <w:lang w:val="fr-FR"/>
                </w:rPr>
                <w:t>学生模式（学生客户端）</w:t>
              </w:r>
            </w:ins>
          </w:p>
        </w:tc>
        <w:tc>
          <w:tcPr>
            <w:tcW w:w="1134" w:type="dxa"/>
          </w:tcPr>
          <w:p w:rsidR="00A805CE" w:rsidRDefault="00A805CE" w:rsidP="00EE10A2">
            <w:pPr>
              <w:tabs>
                <w:tab w:val="left" w:pos="-720"/>
                <w:tab w:val="left" w:pos="0"/>
                <w:tab w:val="left" w:pos="720"/>
                <w:tab w:val="left" w:pos="1440"/>
                <w:tab w:val="left" w:pos="2970"/>
                <w:tab w:val="left" w:pos="3600"/>
                <w:tab w:val="left" w:pos="4320"/>
              </w:tabs>
              <w:jc w:val="left"/>
              <w:rPr>
                <w:ins w:id="662" w:author="x00116998" w:date="2016-04-25T10:48:00Z"/>
                <w:rFonts w:ascii="Arial" w:hAnsi="Arial" w:cs="Arial"/>
                <w:sz w:val="18"/>
                <w:szCs w:val="18"/>
                <w:lang w:val="fr-FR"/>
              </w:rPr>
            </w:pPr>
            <w:ins w:id="663" w:author="x00116998" w:date="2016-04-25T10:48:00Z">
              <w:r>
                <w:rPr>
                  <w:rFonts w:ascii="Arial" w:hAnsi="Arial" w:cs="Arial"/>
                  <w:sz w:val="18"/>
                  <w:szCs w:val="18"/>
                  <w:lang w:val="fr-FR"/>
                </w:rPr>
                <w:t>6</w:t>
              </w:r>
              <w:r>
                <w:rPr>
                  <w:rFonts w:ascii="Arial" w:hAnsi="Arial" w:cs="Arial" w:hint="eastAsia"/>
                  <w:sz w:val="18"/>
                  <w:szCs w:val="18"/>
                  <w:lang w:val="fr-FR"/>
                </w:rPr>
                <w:t>2</w:t>
              </w:r>
            </w:ins>
          </w:p>
        </w:tc>
        <w:tc>
          <w:tcPr>
            <w:tcW w:w="1417" w:type="dxa"/>
          </w:tcPr>
          <w:p w:rsidR="00A805CE" w:rsidRDefault="00A805CE" w:rsidP="00EE10A2">
            <w:pPr>
              <w:tabs>
                <w:tab w:val="left" w:pos="-720"/>
                <w:tab w:val="left" w:pos="0"/>
                <w:tab w:val="left" w:pos="720"/>
                <w:tab w:val="left" w:pos="1440"/>
                <w:tab w:val="left" w:pos="2970"/>
                <w:tab w:val="left" w:pos="3600"/>
                <w:tab w:val="left" w:pos="4320"/>
              </w:tabs>
              <w:jc w:val="left"/>
              <w:rPr>
                <w:ins w:id="664" w:author="x00116998" w:date="2016-04-25T10:48:00Z"/>
                <w:rFonts w:ascii="Arial" w:hAnsi="Arial" w:cs="Arial"/>
                <w:sz w:val="18"/>
                <w:szCs w:val="18"/>
                <w:lang w:val="fr-FR"/>
              </w:rPr>
            </w:pPr>
            <w:ins w:id="665" w:author="x00116998" w:date="2016-04-25T10:48:00Z">
              <w:r>
                <w:rPr>
                  <w:rFonts w:ascii="Arial" w:hAnsi="Arial" w:cs="Arial"/>
                  <w:sz w:val="18"/>
                  <w:szCs w:val="18"/>
                  <w:lang w:val="fr-FR"/>
                </w:rPr>
                <w:t>6</w:t>
              </w:r>
              <w:r>
                <w:rPr>
                  <w:rFonts w:ascii="Arial" w:hAnsi="Arial" w:cs="Arial" w:hint="eastAsia"/>
                  <w:sz w:val="18"/>
                  <w:szCs w:val="18"/>
                  <w:lang w:val="fr-FR"/>
                </w:rPr>
                <w:t>2000000</w:t>
              </w:r>
            </w:ins>
          </w:p>
        </w:tc>
      </w:tr>
      <w:tr w:rsidR="00A805CE" w:rsidTr="000A575A">
        <w:trPr>
          <w:ins w:id="666" w:author="x00116998" w:date="2016-04-25T10:48:00Z"/>
        </w:trPr>
        <w:tc>
          <w:tcPr>
            <w:tcW w:w="3417" w:type="dxa"/>
          </w:tcPr>
          <w:p w:rsidR="00A805CE" w:rsidRDefault="00A805CE" w:rsidP="004910C8">
            <w:pPr>
              <w:tabs>
                <w:tab w:val="left" w:pos="-720"/>
                <w:tab w:val="left" w:pos="0"/>
                <w:tab w:val="left" w:pos="720"/>
                <w:tab w:val="left" w:pos="1440"/>
                <w:tab w:val="left" w:pos="2970"/>
                <w:tab w:val="left" w:pos="3600"/>
                <w:tab w:val="left" w:pos="4320"/>
              </w:tabs>
              <w:jc w:val="left"/>
              <w:rPr>
                <w:ins w:id="667" w:author="x00116998" w:date="2016-04-25T10:48:00Z"/>
                <w:rFonts w:ascii="宋体" w:cs="宋体"/>
                <w:color w:val="000000"/>
                <w:kern w:val="0"/>
                <w:sz w:val="23"/>
                <w:szCs w:val="23"/>
                <w:lang w:val="zh-CN"/>
              </w:rPr>
            </w:pPr>
            <w:ins w:id="668" w:author="x00116998" w:date="2016-04-25T10:49:00Z">
              <w:r>
                <w:rPr>
                  <w:color w:val="0070C0"/>
                </w:rPr>
                <w:t>com.huawei.parentcontrol.parent </w:t>
              </w:r>
            </w:ins>
          </w:p>
        </w:tc>
        <w:tc>
          <w:tcPr>
            <w:tcW w:w="2220" w:type="dxa"/>
          </w:tcPr>
          <w:p w:rsidR="00A805CE" w:rsidRDefault="00A805CE" w:rsidP="00EE10A2">
            <w:pPr>
              <w:tabs>
                <w:tab w:val="left" w:pos="-720"/>
                <w:tab w:val="left" w:pos="0"/>
                <w:tab w:val="left" w:pos="720"/>
                <w:tab w:val="left" w:pos="1440"/>
                <w:tab w:val="left" w:pos="2970"/>
                <w:tab w:val="left" w:pos="3600"/>
                <w:tab w:val="left" w:pos="4320"/>
              </w:tabs>
              <w:jc w:val="left"/>
              <w:rPr>
                <w:ins w:id="669" w:author="x00116998" w:date="2016-04-25T10:48:00Z"/>
                <w:rFonts w:ascii="Verdana" w:hAnsi="Verdana"/>
                <w:kern w:val="0"/>
                <w:sz w:val="18"/>
                <w:szCs w:val="18"/>
                <w:lang w:val="fr-FR"/>
              </w:rPr>
            </w:pPr>
            <w:ins w:id="670" w:author="x00116998" w:date="2016-04-25T10:49:00Z">
              <w:r>
                <w:rPr>
                  <w:rFonts w:ascii="Verdana" w:hAnsi="Verdana" w:hint="eastAsia"/>
                  <w:kern w:val="0"/>
                  <w:sz w:val="18"/>
                  <w:szCs w:val="18"/>
                  <w:lang w:val="fr-FR"/>
                </w:rPr>
                <w:t>学生模式（家长客户端）</w:t>
              </w:r>
            </w:ins>
          </w:p>
        </w:tc>
        <w:tc>
          <w:tcPr>
            <w:tcW w:w="1134" w:type="dxa"/>
          </w:tcPr>
          <w:p w:rsidR="00A805CE" w:rsidRDefault="00A805CE" w:rsidP="00A633AB">
            <w:pPr>
              <w:tabs>
                <w:tab w:val="left" w:pos="-720"/>
                <w:tab w:val="left" w:pos="0"/>
                <w:tab w:val="left" w:pos="720"/>
                <w:tab w:val="left" w:pos="1440"/>
                <w:tab w:val="left" w:pos="2970"/>
                <w:tab w:val="left" w:pos="3600"/>
                <w:tab w:val="left" w:pos="4320"/>
              </w:tabs>
              <w:jc w:val="left"/>
              <w:rPr>
                <w:ins w:id="671" w:author="x00116998" w:date="2016-04-25T10:48:00Z"/>
                <w:rFonts w:ascii="Arial" w:hAnsi="Arial" w:cs="Arial"/>
                <w:sz w:val="18"/>
                <w:szCs w:val="18"/>
                <w:lang w:val="fr-FR"/>
              </w:rPr>
            </w:pPr>
            <w:ins w:id="672" w:author="x00116998" w:date="2016-04-25T10:48:00Z">
              <w:r>
                <w:rPr>
                  <w:rFonts w:ascii="Arial" w:hAnsi="Arial" w:cs="Arial"/>
                  <w:sz w:val="18"/>
                  <w:szCs w:val="18"/>
                  <w:lang w:val="fr-FR"/>
                </w:rPr>
                <w:t>6</w:t>
              </w:r>
              <w:r>
                <w:rPr>
                  <w:rFonts w:ascii="Arial" w:hAnsi="Arial" w:cs="Arial" w:hint="eastAsia"/>
                  <w:sz w:val="18"/>
                  <w:szCs w:val="18"/>
                  <w:lang w:val="fr-FR"/>
                </w:rPr>
                <w:t>2</w:t>
              </w:r>
            </w:ins>
          </w:p>
        </w:tc>
        <w:tc>
          <w:tcPr>
            <w:tcW w:w="1417" w:type="dxa"/>
          </w:tcPr>
          <w:p w:rsidR="00A805CE" w:rsidRDefault="00A805CE" w:rsidP="00EE10A2">
            <w:pPr>
              <w:tabs>
                <w:tab w:val="left" w:pos="-720"/>
                <w:tab w:val="left" w:pos="0"/>
                <w:tab w:val="left" w:pos="720"/>
                <w:tab w:val="left" w:pos="1440"/>
                <w:tab w:val="left" w:pos="2970"/>
                <w:tab w:val="left" w:pos="3600"/>
                <w:tab w:val="left" w:pos="4320"/>
              </w:tabs>
              <w:jc w:val="left"/>
              <w:rPr>
                <w:ins w:id="673" w:author="x00116998" w:date="2016-04-25T10:48:00Z"/>
                <w:rFonts w:ascii="Arial" w:hAnsi="Arial" w:cs="Arial"/>
                <w:sz w:val="18"/>
                <w:szCs w:val="18"/>
                <w:lang w:val="fr-FR"/>
              </w:rPr>
            </w:pPr>
            <w:ins w:id="674" w:author="x00116998" w:date="2016-04-25T10:48:00Z">
              <w:r>
                <w:rPr>
                  <w:rFonts w:ascii="Arial" w:hAnsi="Arial" w:cs="Arial"/>
                  <w:sz w:val="18"/>
                  <w:szCs w:val="18"/>
                  <w:lang w:val="fr-FR"/>
                </w:rPr>
                <w:t>6</w:t>
              </w:r>
              <w:r>
                <w:rPr>
                  <w:rFonts w:ascii="Arial" w:hAnsi="Arial" w:cs="Arial" w:hint="eastAsia"/>
                  <w:sz w:val="18"/>
                  <w:szCs w:val="18"/>
                  <w:lang w:val="fr-FR"/>
                </w:rPr>
                <w:t>2000100</w:t>
              </w:r>
            </w:ins>
          </w:p>
        </w:tc>
      </w:tr>
      <w:tr w:rsidR="00A805CE" w:rsidTr="000A575A">
        <w:trPr>
          <w:ins w:id="675" w:author="x00116998" w:date="2016-05-10T19:31:00Z"/>
        </w:trPr>
        <w:tc>
          <w:tcPr>
            <w:tcW w:w="3417" w:type="dxa"/>
          </w:tcPr>
          <w:p w:rsidR="00A805CE" w:rsidRDefault="00A805CE" w:rsidP="004910C8">
            <w:pPr>
              <w:tabs>
                <w:tab w:val="left" w:pos="-720"/>
                <w:tab w:val="left" w:pos="0"/>
                <w:tab w:val="left" w:pos="720"/>
                <w:tab w:val="left" w:pos="1440"/>
                <w:tab w:val="left" w:pos="2970"/>
                <w:tab w:val="left" w:pos="3600"/>
                <w:tab w:val="left" w:pos="4320"/>
              </w:tabs>
              <w:jc w:val="left"/>
              <w:rPr>
                <w:ins w:id="676" w:author="x00116998" w:date="2016-05-10T19:31:00Z"/>
                <w:rFonts w:ascii="宋体" w:cs="宋体"/>
                <w:color w:val="000000"/>
                <w:kern w:val="0"/>
                <w:sz w:val="23"/>
                <w:szCs w:val="23"/>
                <w:lang w:val="zh-CN"/>
              </w:rPr>
            </w:pPr>
            <w:ins w:id="677" w:author="x00116998" w:date="2016-05-10T19:31:00Z">
              <w:r>
                <w:rPr>
                  <w:rFonts w:ascii="宋体" w:hAnsi="宋体" w:hint="eastAsia"/>
                </w:rPr>
                <w:t>com.hicloud.android.clone</w:t>
              </w:r>
            </w:ins>
          </w:p>
        </w:tc>
        <w:tc>
          <w:tcPr>
            <w:tcW w:w="2220" w:type="dxa"/>
          </w:tcPr>
          <w:p w:rsidR="00A805CE" w:rsidRDefault="00A805CE" w:rsidP="00737071">
            <w:pPr>
              <w:tabs>
                <w:tab w:val="left" w:pos="-720"/>
                <w:tab w:val="left" w:pos="0"/>
                <w:tab w:val="left" w:pos="720"/>
                <w:tab w:val="left" w:pos="1440"/>
                <w:tab w:val="left" w:pos="2970"/>
                <w:tab w:val="left" w:pos="3600"/>
                <w:tab w:val="left" w:pos="4320"/>
              </w:tabs>
              <w:jc w:val="left"/>
              <w:rPr>
                <w:ins w:id="678" w:author="x00116998" w:date="2016-05-10T19:31:00Z"/>
                <w:rFonts w:ascii="Verdana" w:hAnsi="Verdana"/>
                <w:kern w:val="0"/>
                <w:sz w:val="18"/>
                <w:szCs w:val="18"/>
                <w:lang w:val="fr-FR"/>
              </w:rPr>
            </w:pPr>
            <w:ins w:id="679" w:author="x00116998" w:date="2016-05-10T19:31:00Z">
              <w:r>
                <w:rPr>
                  <w:rFonts w:ascii="宋体" w:hAnsi="宋体" w:hint="eastAsia"/>
                  <w:sz w:val="18"/>
                  <w:szCs w:val="18"/>
                </w:rPr>
                <w:t>手机克隆</w:t>
              </w:r>
            </w:ins>
          </w:p>
        </w:tc>
        <w:tc>
          <w:tcPr>
            <w:tcW w:w="1134" w:type="dxa"/>
          </w:tcPr>
          <w:p w:rsidR="00A805CE" w:rsidRDefault="00A805CE" w:rsidP="00DC2CE5">
            <w:pPr>
              <w:tabs>
                <w:tab w:val="left" w:pos="-720"/>
                <w:tab w:val="left" w:pos="0"/>
                <w:tab w:val="left" w:pos="720"/>
                <w:tab w:val="left" w:pos="1440"/>
                <w:tab w:val="left" w:pos="2970"/>
                <w:tab w:val="left" w:pos="3600"/>
                <w:tab w:val="left" w:pos="4320"/>
              </w:tabs>
              <w:jc w:val="left"/>
              <w:rPr>
                <w:ins w:id="680" w:author="x00116998" w:date="2016-05-10T19:31:00Z"/>
                <w:rFonts w:ascii="Arial" w:hAnsi="Arial" w:cs="Arial"/>
                <w:sz w:val="18"/>
                <w:szCs w:val="18"/>
                <w:lang w:val="fr-FR"/>
              </w:rPr>
            </w:pPr>
            <w:ins w:id="681" w:author="x00116998" w:date="2016-05-10T19:31:00Z">
              <w:r>
                <w:rPr>
                  <w:rFonts w:ascii="Arial" w:hAnsi="Arial" w:cs="Arial"/>
                  <w:sz w:val="18"/>
                  <w:szCs w:val="18"/>
                  <w:lang w:val="fr-FR"/>
                </w:rPr>
                <w:t>6</w:t>
              </w:r>
              <w:r>
                <w:rPr>
                  <w:rFonts w:ascii="Arial" w:hAnsi="Arial" w:cs="Arial" w:hint="eastAsia"/>
                  <w:sz w:val="18"/>
                  <w:szCs w:val="18"/>
                  <w:lang w:val="fr-FR"/>
                </w:rPr>
                <w:t>3</w:t>
              </w:r>
            </w:ins>
          </w:p>
        </w:tc>
        <w:tc>
          <w:tcPr>
            <w:tcW w:w="1417" w:type="dxa"/>
          </w:tcPr>
          <w:p w:rsidR="00A805CE" w:rsidRDefault="00A805CE" w:rsidP="00DC2CE5">
            <w:pPr>
              <w:tabs>
                <w:tab w:val="left" w:pos="-720"/>
                <w:tab w:val="left" w:pos="0"/>
                <w:tab w:val="left" w:pos="720"/>
                <w:tab w:val="left" w:pos="1440"/>
                <w:tab w:val="left" w:pos="2970"/>
                <w:tab w:val="left" w:pos="3600"/>
                <w:tab w:val="left" w:pos="4320"/>
              </w:tabs>
              <w:jc w:val="left"/>
              <w:rPr>
                <w:ins w:id="682" w:author="x00116998" w:date="2016-05-10T19:31:00Z"/>
                <w:rFonts w:ascii="Arial" w:hAnsi="Arial" w:cs="Arial"/>
                <w:sz w:val="18"/>
                <w:szCs w:val="18"/>
                <w:lang w:val="fr-FR"/>
              </w:rPr>
            </w:pPr>
            <w:ins w:id="683" w:author="x00116998" w:date="2016-05-10T19:31:00Z">
              <w:r>
                <w:rPr>
                  <w:rFonts w:ascii="Arial" w:hAnsi="Arial" w:cs="Arial"/>
                  <w:sz w:val="18"/>
                  <w:szCs w:val="18"/>
                  <w:lang w:val="fr-FR"/>
                </w:rPr>
                <w:t>6</w:t>
              </w:r>
              <w:r>
                <w:rPr>
                  <w:rFonts w:ascii="Arial" w:hAnsi="Arial" w:cs="Arial" w:hint="eastAsia"/>
                  <w:sz w:val="18"/>
                  <w:szCs w:val="18"/>
                  <w:lang w:val="fr-FR"/>
                </w:rPr>
                <w:t>3000000</w:t>
              </w:r>
            </w:ins>
          </w:p>
        </w:tc>
      </w:tr>
      <w:tr w:rsidR="00A805CE" w:rsidTr="000A575A">
        <w:trPr>
          <w:ins w:id="684" w:author="x00116998" w:date="2016-05-17T17:53:00Z"/>
        </w:trPr>
        <w:tc>
          <w:tcPr>
            <w:tcW w:w="3417" w:type="dxa"/>
          </w:tcPr>
          <w:p w:rsidR="00A805CE" w:rsidRDefault="00A805CE" w:rsidP="004910C8">
            <w:pPr>
              <w:tabs>
                <w:tab w:val="left" w:pos="-720"/>
                <w:tab w:val="left" w:pos="0"/>
                <w:tab w:val="left" w:pos="720"/>
                <w:tab w:val="left" w:pos="1440"/>
                <w:tab w:val="left" w:pos="2970"/>
                <w:tab w:val="left" w:pos="3600"/>
                <w:tab w:val="left" w:pos="4320"/>
              </w:tabs>
              <w:jc w:val="left"/>
              <w:rPr>
                <w:ins w:id="685" w:author="x00116998" w:date="2016-05-17T17:53:00Z"/>
                <w:rFonts w:ascii="宋体" w:cs="宋体"/>
                <w:color w:val="000000"/>
                <w:kern w:val="0"/>
                <w:sz w:val="23"/>
                <w:szCs w:val="23"/>
                <w:lang w:val="zh-CN"/>
              </w:rPr>
            </w:pPr>
            <w:ins w:id="686" w:author="x00116998" w:date="2016-05-17T17:53:00Z">
              <w:r>
                <w:rPr>
                  <w:rFonts w:hint="eastAsia"/>
                  <w:color w:val="0070C0"/>
                </w:rPr>
                <w:t>com.example.android.notepad</w:t>
              </w:r>
            </w:ins>
          </w:p>
        </w:tc>
        <w:tc>
          <w:tcPr>
            <w:tcW w:w="2220" w:type="dxa"/>
          </w:tcPr>
          <w:p w:rsidR="00A805CE" w:rsidRDefault="00A805CE" w:rsidP="00737071">
            <w:pPr>
              <w:tabs>
                <w:tab w:val="left" w:pos="-720"/>
                <w:tab w:val="left" w:pos="0"/>
                <w:tab w:val="left" w:pos="720"/>
                <w:tab w:val="left" w:pos="1440"/>
                <w:tab w:val="left" w:pos="2970"/>
                <w:tab w:val="left" w:pos="3600"/>
                <w:tab w:val="left" w:pos="4320"/>
              </w:tabs>
              <w:jc w:val="left"/>
              <w:rPr>
                <w:ins w:id="687" w:author="x00116998" w:date="2016-05-17T17:53:00Z"/>
                <w:rFonts w:ascii="Verdana" w:hAnsi="Verdana"/>
                <w:kern w:val="0"/>
                <w:sz w:val="18"/>
                <w:szCs w:val="18"/>
                <w:lang w:val="fr-FR"/>
              </w:rPr>
            </w:pPr>
            <w:ins w:id="688" w:author="x00116998" w:date="2016-05-17T17:53:00Z">
              <w:r>
                <w:rPr>
                  <w:rFonts w:ascii="Verdana" w:hAnsi="Verdana" w:hint="eastAsia"/>
                  <w:kern w:val="0"/>
                  <w:sz w:val="18"/>
                  <w:szCs w:val="18"/>
                  <w:lang w:val="fr-FR"/>
                </w:rPr>
                <w:t>备忘录</w:t>
              </w:r>
            </w:ins>
          </w:p>
        </w:tc>
        <w:tc>
          <w:tcPr>
            <w:tcW w:w="1134" w:type="dxa"/>
          </w:tcPr>
          <w:p w:rsidR="00A805CE" w:rsidRDefault="00A805CE" w:rsidP="00A633AB">
            <w:pPr>
              <w:tabs>
                <w:tab w:val="left" w:pos="-720"/>
                <w:tab w:val="left" w:pos="0"/>
                <w:tab w:val="left" w:pos="720"/>
                <w:tab w:val="left" w:pos="1440"/>
                <w:tab w:val="left" w:pos="2970"/>
                <w:tab w:val="left" w:pos="3600"/>
                <w:tab w:val="left" w:pos="4320"/>
              </w:tabs>
              <w:jc w:val="left"/>
              <w:rPr>
                <w:ins w:id="689" w:author="x00116998" w:date="2016-05-17T17:53:00Z"/>
                <w:rFonts w:ascii="Arial" w:hAnsi="Arial" w:cs="Arial"/>
                <w:sz w:val="18"/>
                <w:szCs w:val="18"/>
                <w:lang w:val="fr-FR"/>
              </w:rPr>
            </w:pPr>
            <w:ins w:id="690" w:author="x00116998" w:date="2016-05-17T17:53:00Z">
              <w:r>
                <w:rPr>
                  <w:rFonts w:ascii="Arial" w:hAnsi="Arial" w:cs="Arial" w:hint="eastAsia"/>
                  <w:sz w:val="18"/>
                  <w:szCs w:val="18"/>
                  <w:lang w:val="fr-FR"/>
                </w:rPr>
                <w:t>64</w:t>
              </w:r>
            </w:ins>
          </w:p>
        </w:tc>
        <w:tc>
          <w:tcPr>
            <w:tcW w:w="1417" w:type="dxa"/>
          </w:tcPr>
          <w:p w:rsidR="00A805CE" w:rsidRDefault="00A805CE" w:rsidP="00DE09B2">
            <w:pPr>
              <w:tabs>
                <w:tab w:val="left" w:pos="-720"/>
                <w:tab w:val="left" w:pos="0"/>
                <w:tab w:val="left" w:pos="720"/>
                <w:tab w:val="left" w:pos="1440"/>
                <w:tab w:val="left" w:pos="2970"/>
                <w:tab w:val="left" w:pos="3600"/>
                <w:tab w:val="left" w:pos="4320"/>
              </w:tabs>
              <w:jc w:val="left"/>
              <w:rPr>
                <w:ins w:id="691" w:author="x00116998" w:date="2016-05-17T17:53:00Z"/>
                <w:rFonts w:ascii="Arial" w:hAnsi="Arial" w:cs="Arial"/>
                <w:sz w:val="18"/>
                <w:szCs w:val="18"/>
                <w:lang w:val="fr-FR"/>
              </w:rPr>
            </w:pPr>
            <w:ins w:id="692" w:author="x00116998" w:date="2016-05-17T17:53:00Z">
              <w:r>
                <w:rPr>
                  <w:rFonts w:ascii="Arial" w:hAnsi="Arial" w:cs="Arial" w:hint="eastAsia"/>
                  <w:sz w:val="18"/>
                  <w:szCs w:val="18"/>
                  <w:lang w:val="fr-FR"/>
                </w:rPr>
                <w:t>64000000</w:t>
              </w:r>
            </w:ins>
          </w:p>
        </w:tc>
      </w:tr>
      <w:tr w:rsidR="00A805CE" w:rsidTr="000A575A">
        <w:trPr>
          <w:ins w:id="693" w:author="x00116998" w:date="2016-06-16T19:22:00Z"/>
        </w:trPr>
        <w:tc>
          <w:tcPr>
            <w:tcW w:w="3417" w:type="dxa"/>
          </w:tcPr>
          <w:p w:rsidR="00A805CE" w:rsidRDefault="00A805CE" w:rsidP="004910C8">
            <w:pPr>
              <w:tabs>
                <w:tab w:val="left" w:pos="-720"/>
                <w:tab w:val="left" w:pos="0"/>
                <w:tab w:val="left" w:pos="720"/>
                <w:tab w:val="left" w:pos="1440"/>
                <w:tab w:val="left" w:pos="2970"/>
                <w:tab w:val="left" w:pos="3600"/>
                <w:tab w:val="left" w:pos="4320"/>
              </w:tabs>
              <w:jc w:val="left"/>
              <w:rPr>
                <w:ins w:id="694" w:author="x00116998" w:date="2016-06-16T19:22:00Z"/>
                <w:rFonts w:ascii="宋体" w:cs="宋体"/>
                <w:color w:val="000000"/>
                <w:kern w:val="0"/>
                <w:sz w:val="23"/>
                <w:szCs w:val="23"/>
                <w:lang w:val="zh-CN"/>
              </w:rPr>
            </w:pPr>
            <w:ins w:id="695" w:author="x00116998" w:date="2016-06-16T19:23:00Z">
              <w:r w:rsidRPr="000E7817">
                <w:rPr>
                  <w:rFonts w:ascii="宋体" w:cs="宋体"/>
                  <w:color w:val="000000"/>
                  <w:kern w:val="0"/>
                  <w:sz w:val="23"/>
                  <w:szCs w:val="23"/>
                  <w:lang w:val="zh-CN"/>
                </w:rPr>
                <w:t>com.huawei.trustspace</w:t>
              </w:r>
            </w:ins>
          </w:p>
        </w:tc>
        <w:tc>
          <w:tcPr>
            <w:tcW w:w="2220" w:type="dxa"/>
          </w:tcPr>
          <w:p w:rsidR="00A805CE" w:rsidRDefault="00A805CE" w:rsidP="00737071">
            <w:pPr>
              <w:tabs>
                <w:tab w:val="left" w:pos="-720"/>
                <w:tab w:val="left" w:pos="0"/>
                <w:tab w:val="left" w:pos="720"/>
                <w:tab w:val="left" w:pos="1440"/>
                <w:tab w:val="left" w:pos="2970"/>
                <w:tab w:val="left" w:pos="3600"/>
                <w:tab w:val="left" w:pos="4320"/>
              </w:tabs>
              <w:jc w:val="left"/>
              <w:rPr>
                <w:ins w:id="696" w:author="x00116998" w:date="2016-06-16T19:22:00Z"/>
                <w:rFonts w:ascii="Verdana" w:hAnsi="Verdana"/>
                <w:kern w:val="0"/>
                <w:sz w:val="18"/>
                <w:szCs w:val="18"/>
                <w:lang w:val="fr-FR"/>
              </w:rPr>
            </w:pPr>
            <w:ins w:id="697" w:author="x00116998" w:date="2016-06-16T19:22:00Z">
              <w:r>
                <w:rPr>
                  <w:rFonts w:ascii="宋体" w:hAnsi="宋体" w:hint="eastAsia"/>
                  <w:color w:val="1F497D"/>
                </w:rPr>
                <w:t>支付空间</w:t>
              </w:r>
            </w:ins>
          </w:p>
        </w:tc>
        <w:tc>
          <w:tcPr>
            <w:tcW w:w="1134" w:type="dxa"/>
          </w:tcPr>
          <w:p w:rsidR="00A805CE" w:rsidRDefault="00A805CE" w:rsidP="000E7817">
            <w:pPr>
              <w:tabs>
                <w:tab w:val="left" w:pos="-720"/>
                <w:tab w:val="left" w:pos="0"/>
                <w:tab w:val="left" w:pos="720"/>
                <w:tab w:val="left" w:pos="1440"/>
                <w:tab w:val="left" w:pos="2970"/>
                <w:tab w:val="left" w:pos="3600"/>
                <w:tab w:val="left" w:pos="4320"/>
              </w:tabs>
              <w:jc w:val="left"/>
              <w:rPr>
                <w:ins w:id="698" w:author="x00116998" w:date="2016-06-16T19:22:00Z"/>
                <w:rFonts w:ascii="Arial" w:hAnsi="Arial" w:cs="Arial"/>
                <w:sz w:val="18"/>
                <w:szCs w:val="18"/>
                <w:lang w:val="fr-FR"/>
              </w:rPr>
            </w:pPr>
            <w:ins w:id="699" w:author="x00116998" w:date="2016-06-16T19:22:00Z">
              <w:r>
                <w:rPr>
                  <w:rFonts w:ascii="Arial" w:hAnsi="Arial" w:cs="Arial" w:hint="eastAsia"/>
                  <w:sz w:val="18"/>
                  <w:szCs w:val="18"/>
                  <w:lang w:val="fr-FR"/>
                </w:rPr>
                <w:t>65</w:t>
              </w:r>
            </w:ins>
          </w:p>
        </w:tc>
        <w:tc>
          <w:tcPr>
            <w:tcW w:w="1417" w:type="dxa"/>
          </w:tcPr>
          <w:p w:rsidR="00A805CE" w:rsidRDefault="00A805CE" w:rsidP="000E7817">
            <w:pPr>
              <w:tabs>
                <w:tab w:val="left" w:pos="-720"/>
                <w:tab w:val="left" w:pos="0"/>
                <w:tab w:val="left" w:pos="720"/>
                <w:tab w:val="left" w:pos="1440"/>
                <w:tab w:val="left" w:pos="2970"/>
                <w:tab w:val="left" w:pos="3600"/>
                <w:tab w:val="left" w:pos="4320"/>
              </w:tabs>
              <w:jc w:val="left"/>
              <w:rPr>
                <w:ins w:id="700" w:author="x00116998" w:date="2016-06-16T19:22:00Z"/>
                <w:rFonts w:ascii="Arial" w:hAnsi="Arial" w:cs="Arial"/>
                <w:sz w:val="18"/>
                <w:szCs w:val="18"/>
                <w:lang w:val="fr-FR"/>
              </w:rPr>
            </w:pPr>
            <w:ins w:id="701" w:author="x00116998" w:date="2016-06-16T19:22:00Z">
              <w:r>
                <w:rPr>
                  <w:rFonts w:ascii="Arial" w:hAnsi="Arial" w:cs="Arial" w:hint="eastAsia"/>
                  <w:sz w:val="18"/>
                  <w:szCs w:val="18"/>
                  <w:lang w:val="fr-FR"/>
                </w:rPr>
                <w:t>65000000</w:t>
              </w:r>
            </w:ins>
          </w:p>
        </w:tc>
      </w:tr>
      <w:tr w:rsidR="00A805CE" w:rsidTr="000A575A">
        <w:trPr>
          <w:ins w:id="702" w:author="x00116998" w:date="2016-06-21T09:12:00Z"/>
        </w:trPr>
        <w:tc>
          <w:tcPr>
            <w:tcW w:w="3417" w:type="dxa"/>
          </w:tcPr>
          <w:p w:rsidR="00A805CE" w:rsidRDefault="00A805CE" w:rsidP="004910C8">
            <w:pPr>
              <w:tabs>
                <w:tab w:val="left" w:pos="-720"/>
                <w:tab w:val="left" w:pos="0"/>
                <w:tab w:val="left" w:pos="720"/>
                <w:tab w:val="left" w:pos="1440"/>
                <w:tab w:val="left" w:pos="2970"/>
                <w:tab w:val="left" w:pos="3600"/>
                <w:tab w:val="left" w:pos="4320"/>
              </w:tabs>
              <w:jc w:val="left"/>
              <w:rPr>
                <w:ins w:id="703" w:author="x00116998" w:date="2016-06-21T09:12:00Z"/>
                <w:rFonts w:ascii="宋体" w:cs="宋体"/>
                <w:color w:val="000000"/>
                <w:kern w:val="0"/>
                <w:sz w:val="23"/>
                <w:szCs w:val="23"/>
                <w:lang w:val="zh-CN"/>
              </w:rPr>
            </w:pPr>
            <w:ins w:id="704" w:author="x00116998" w:date="2016-06-21T09:12:00Z">
              <w:r w:rsidRPr="00BA7B4A">
                <w:rPr>
                  <w:rFonts w:ascii="宋体" w:cs="宋体"/>
                  <w:color w:val="000000"/>
                  <w:kern w:val="0"/>
                  <w:sz w:val="23"/>
                  <w:szCs w:val="23"/>
                  <w:lang w:val="zh-CN"/>
                </w:rPr>
                <w:t>com.huawei.elliewang.audiobookapp</w:t>
              </w:r>
            </w:ins>
          </w:p>
        </w:tc>
        <w:tc>
          <w:tcPr>
            <w:tcW w:w="2220" w:type="dxa"/>
          </w:tcPr>
          <w:p w:rsidR="00A805CE" w:rsidRPr="00BA7B4A" w:rsidRDefault="00A805CE" w:rsidP="00737071">
            <w:pPr>
              <w:tabs>
                <w:tab w:val="left" w:pos="-720"/>
                <w:tab w:val="left" w:pos="0"/>
                <w:tab w:val="left" w:pos="720"/>
                <w:tab w:val="left" w:pos="1440"/>
                <w:tab w:val="left" w:pos="2970"/>
                <w:tab w:val="left" w:pos="3600"/>
                <w:tab w:val="left" w:pos="4320"/>
              </w:tabs>
              <w:jc w:val="left"/>
              <w:rPr>
                <w:ins w:id="705" w:author="x00116998" w:date="2016-06-21T09:12:00Z"/>
                <w:rFonts w:ascii="Verdana" w:hAnsi="Verdana"/>
                <w:kern w:val="0"/>
                <w:sz w:val="18"/>
                <w:szCs w:val="18"/>
              </w:rPr>
            </w:pPr>
            <w:ins w:id="706" w:author="x00116998" w:date="2016-06-21T09:13:00Z">
              <w:r>
                <w:rPr>
                  <w:rFonts w:ascii="Verdana" w:hAnsi="Verdana" w:hint="eastAsia"/>
                  <w:kern w:val="0"/>
                  <w:sz w:val="18"/>
                  <w:szCs w:val="18"/>
                  <w:lang w:val="fr-FR"/>
                </w:rPr>
                <w:t>电子书</w:t>
              </w:r>
              <w:r>
                <w:rPr>
                  <w:rFonts w:ascii="Verdana" w:hAnsi="Verdana"/>
                  <w:kern w:val="0"/>
                  <w:sz w:val="18"/>
                  <w:szCs w:val="18"/>
                </w:rPr>
                <w:t>audiobook</w:t>
              </w:r>
            </w:ins>
          </w:p>
        </w:tc>
        <w:tc>
          <w:tcPr>
            <w:tcW w:w="1134" w:type="dxa"/>
          </w:tcPr>
          <w:p w:rsidR="00A805CE" w:rsidRDefault="00A805CE" w:rsidP="00BA7B4A">
            <w:pPr>
              <w:tabs>
                <w:tab w:val="left" w:pos="-720"/>
                <w:tab w:val="left" w:pos="0"/>
                <w:tab w:val="left" w:pos="720"/>
                <w:tab w:val="left" w:pos="1440"/>
                <w:tab w:val="left" w:pos="2970"/>
                <w:tab w:val="left" w:pos="3600"/>
                <w:tab w:val="left" w:pos="4320"/>
              </w:tabs>
              <w:jc w:val="left"/>
              <w:rPr>
                <w:ins w:id="707" w:author="x00116998" w:date="2016-06-21T09:12:00Z"/>
                <w:rFonts w:ascii="Arial" w:hAnsi="Arial" w:cs="Arial"/>
                <w:sz w:val="18"/>
                <w:szCs w:val="18"/>
                <w:lang w:val="fr-FR"/>
              </w:rPr>
            </w:pPr>
            <w:ins w:id="708" w:author="x00116998" w:date="2016-06-21T09:13:00Z">
              <w:r>
                <w:rPr>
                  <w:rFonts w:ascii="Arial" w:hAnsi="Arial" w:cs="Arial" w:hint="eastAsia"/>
                  <w:sz w:val="18"/>
                  <w:szCs w:val="18"/>
                  <w:lang w:val="fr-FR"/>
                </w:rPr>
                <w:t>6</w:t>
              </w:r>
              <w:r>
                <w:rPr>
                  <w:rFonts w:ascii="Arial" w:hAnsi="Arial" w:cs="Arial"/>
                  <w:sz w:val="18"/>
                  <w:szCs w:val="18"/>
                  <w:lang w:val="fr-FR"/>
                </w:rPr>
                <w:t>6</w:t>
              </w:r>
            </w:ins>
          </w:p>
        </w:tc>
        <w:tc>
          <w:tcPr>
            <w:tcW w:w="1417" w:type="dxa"/>
          </w:tcPr>
          <w:p w:rsidR="00A805CE" w:rsidRDefault="00A805CE" w:rsidP="00BA7B4A">
            <w:pPr>
              <w:tabs>
                <w:tab w:val="left" w:pos="-720"/>
                <w:tab w:val="left" w:pos="0"/>
                <w:tab w:val="left" w:pos="720"/>
                <w:tab w:val="left" w:pos="1440"/>
                <w:tab w:val="left" w:pos="2970"/>
                <w:tab w:val="left" w:pos="3600"/>
                <w:tab w:val="left" w:pos="4320"/>
              </w:tabs>
              <w:jc w:val="left"/>
              <w:rPr>
                <w:ins w:id="709" w:author="x00116998" w:date="2016-06-21T09:12:00Z"/>
                <w:rFonts w:ascii="Arial" w:hAnsi="Arial" w:cs="Arial"/>
                <w:sz w:val="18"/>
                <w:szCs w:val="18"/>
                <w:lang w:val="fr-FR"/>
              </w:rPr>
            </w:pPr>
            <w:ins w:id="710" w:author="x00116998" w:date="2016-06-21T09:13:00Z">
              <w:r>
                <w:rPr>
                  <w:rFonts w:ascii="Arial" w:hAnsi="Arial" w:cs="Arial" w:hint="eastAsia"/>
                  <w:sz w:val="18"/>
                  <w:szCs w:val="18"/>
                  <w:lang w:val="fr-FR"/>
                </w:rPr>
                <w:t>6</w:t>
              </w:r>
              <w:r>
                <w:rPr>
                  <w:rFonts w:ascii="Arial" w:hAnsi="Arial" w:cs="Arial"/>
                  <w:sz w:val="18"/>
                  <w:szCs w:val="18"/>
                  <w:lang w:val="fr-FR"/>
                </w:rPr>
                <w:t>6</w:t>
              </w:r>
              <w:r>
                <w:rPr>
                  <w:rFonts w:ascii="Arial" w:hAnsi="Arial" w:cs="Arial" w:hint="eastAsia"/>
                  <w:sz w:val="18"/>
                  <w:szCs w:val="18"/>
                  <w:lang w:val="fr-FR"/>
                </w:rPr>
                <w:t>000000</w:t>
              </w:r>
            </w:ins>
          </w:p>
        </w:tc>
      </w:tr>
      <w:tr w:rsidR="00A805CE" w:rsidTr="000A575A">
        <w:trPr>
          <w:ins w:id="711" w:author="x00116998" w:date="2016-07-08T16:27:00Z"/>
        </w:trPr>
        <w:tc>
          <w:tcPr>
            <w:tcW w:w="3417" w:type="dxa"/>
          </w:tcPr>
          <w:p w:rsidR="00A805CE" w:rsidRDefault="00A805CE" w:rsidP="004910C8">
            <w:pPr>
              <w:tabs>
                <w:tab w:val="left" w:pos="-720"/>
                <w:tab w:val="left" w:pos="0"/>
                <w:tab w:val="left" w:pos="720"/>
                <w:tab w:val="left" w:pos="1440"/>
                <w:tab w:val="left" w:pos="2970"/>
                <w:tab w:val="left" w:pos="3600"/>
                <w:tab w:val="left" w:pos="4320"/>
              </w:tabs>
              <w:jc w:val="left"/>
              <w:rPr>
                <w:ins w:id="712" w:author="x00116998" w:date="2016-07-08T16:27:00Z"/>
                <w:rFonts w:ascii="宋体" w:cs="宋体"/>
                <w:color w:val="000000"/>
                <w:kern w:val="0"/>
                <w:sz w:val="23"/>
                <w:szCs w:val="23"/>
                <w:lang w:val="zh-CN"/>
              </w:rPr>
            </w:pPr>
            <w:ins w:id="713" w:author="x00116998" w:date="2016-07-08T16:27:00Z">
              <w:r w:rsidRPr="00C97684">
                <w:rPr>
                  <w:rFonts w:ascii="宋体" w:cs="宋体"/>
                  <w:color w:val="000000"/>
                  <w:kern w:val="0"/>
                  <w:sz w:val="23"/>
                  <w:szCs w:val="23"/>
                  <w:lang w:val="zh-CN"/>
                </w:rPr>
                <w:t>com.huawei.android.instantshare</w:t>
              </w:r>
            </w:ins>
          </w:p>
        </w:tc>
        <w:tc>
          <w:tcPr>
            <w:tcW w:w="2220" w:type="dxa"/>
          </w:tcPr>
          <w:p w:rsidR="00A805CE" w:rsidRDefault="00A805CE" w:rsidP="00C97684">
            <w:pPr>
              <w:tabs>
                <w:tab w:val="left" w:pos="-720"/>
                <w:tab w:val="left" w:pos="0"/>
                <w:tab w:val="left" w:pos="720"/>
                <w:tab w:val="left" w:pos="1440"/>
                <w:tab w:val="left" w:pos="2970"/>
                <w:tab w:val="left" w:pos="3600"/>
                <w:tab w:val="left" w:pos="4320"/>
              </w:tabs>
              <w:jc w:val="left"/>
              <w:rPr>
                <w:ins w:id="714" w:author="x00116998" w:date="2016-07-08T16:27:00Z"/>
                <w:rFonts w:ascii="Verdana" w:hAnsi="Verdana"/>
                <w:kern w:val="0"/>
                <w:sz w:val="18"/>
                <w:szCs w:val="18"/>
                <w:lang w:val="fr-FR"/>
              </w:rPr>
            </w:pPr>
            <w:ins w:id="715" w:author="x00116998" w:date="2016-07-08T16:27:00Z">
              <w:r w:rsidRPr="00C97684">
                <w:rPr>
                  <w:rFonts w:ascii="Verdana" w:hAnsi="Verdana" w:hint="eastAsia"/>
                  <w:kern w:val="0"/>
                  <w:sz w:val="18"/>
                  <w:szCs w:val="18"/>
                </w:rPr>
                <w:t>快速分享</w:t>
              </w:r>
              <w:r w:rsidRPr="00C97684">
                <w:rPr>
                  <w:rFonts w:ascii="Verdana" w:hAnsi="Verdana" w:hint="eastAsia"/>
                  <w:kern w:val="0"/>
                  <w:sz w:val="18"/>
                  <w:szCs w:val="18"/>
                </w:rPr>
                <w:t>HwInstantShare</w:t>
              </w:r>
            </w:ins>
          </w:p>
        </w:tc>
        <w:tc>
          <w:tcPr>
            <w:tcW w:w="1134" w:type="dxa"/>
          </w:tcPr>
          <w:p w:rsidR="00A805CE" w:rsidRDefault="00A805CE" w:rsidP="00C97684">
            <w:pPr>
              <w:tabs>
                <w:tab w:val="left" w:pos="-720"/>
                <w:tab w:val="left" w:pos="0"/>
                <w:tab w:val="left" w:pos="720"/>
                <w:tab w:val="left" w:pos="1440"/>
                <w:tab w:val="left" w:pos="2970"/>
                <w:tab w:val="left" w:pos="3600"/>
                <w:tab w:val="left" w:pos="4320"/>
              </w:tabs>
              <w:jc w:val="left"/>
              <w:rPr>
                <w:ins w:id="716" w:author="x00116998" w:date="2016-07-08T16:27:00Z"/>
                <w:rFonts w:ascii="Arial" w:hAnsi="Arial" w:cs="Arial"/>
                <w:sz w:val="18"/>
                <w:szCs w:val="18"/>
                <w:lang w:val="fr-FR"/>
              </w:rPr>
            </w:pPr>
            <w:ins w:id="717" w:author="x00116998" w:date="2016-07-08T16:27:00Z">
              <w:r>
                <w:rPr>
                  <w:rFonts w:ascii="Arial" w:hAnsi="Arial" w:cs="Arial" w:hint="eastAsia"/>
                  <w:sz w:val="18"/>
                  <w:szCs w:val="18"/>
                  <w:lang w:val="fr-FR"/>
                </w:rPr>
                <w:t>67</w:t>
              </w:r>
            </w:ins>
          </w:p>
        </w:tc>
        <w:tc>
          <w:tcPr>
            <w:tcW w:w="1417" w:type="dxa"/>
          </w:tcPr>
          <w:p w:rsidR="00A805CE" w:rsidRDefault="00A805CE" w:rsidP="00C97684">
            <w:pPr>
              <w:tabs>
                <w:tab w:val="left" w:pos="-720"/>
                <w:tab w:val="left" w:pos="0"/>
                <w:tab w:val="left" w:pos="720"/>
                <w:tab w:val="left" w:pos="1440"/>
                <w:tab w:val="left" w:pos="2970"/>
                <w:tab w:val="left" w:pos="3600"/>
                <w:tab w:val="left" w:pos="4320"/>
              </w:tabs>
              <w:jc w:val="left"/>
              <w:rPr>
                <w:ins w:id="718" w:author="x00116998" w:date="2016-07-08T16:27:00Z"/>
                <w:rFonts w:ascii="Arial" w:hAnsi="Arial" w:cs="Arial"/>
                <w:sz w:val="18"/>
                <w:szCs w:val="18"/>
                <w:lang w:val="fr-FR"/>
              </w:rPr>
            </w:pPr>
            <w:ins w:id="719" w:author="x00116998" w:date="2016-07-08T16:27:00Z">
              <w:r>
                <w:rPr>
                  <w:rFonts w:ascii="Arial" w:hAnsi="Arial" w:cs="Arial" w:hint="eastAsia"/>
                  <w:sz w:val="18"/>
                  <w:szCs w:val="18"/>
                  <w:lang w:val="fr-FR"/>
                </w:rPr>
                <w:t>67000000</w:t>
              </w:r>
            </w:ins>
          </w:p>
        </w:tc>
      </w:tr>
      <w:tr w:rsidR="00A805CE" w:rsidTr="000A575A">
        <w:trPr>
          <w:ins w:id="720" w:author="x00116998" w:date="2015-08-24T15:11:00Z"/>
        </w:trPr>
        <w:tc>
          <w:tcPr>
            <w:tcW w:w="3417" w:type="dxa"/>
          </w:tcPr>
          <w:p w:rsidR="00A805CE" w:rsidRDefault="00A805CE" w:rsidP="004910C8">
            <w:pPr>
              <w:tabs>
                <w:tab w:val="left" w:pos="-720"/>
                <w:tab w:val="left" w:pos="0"/>
                <w:tab w:val="left" w:pos="720"/>
                <w:tab w:val="left" w:pos="1440"/>
                <w:tab w:val="left" w:pos="2970"/>
                <w:tab w:val="left" w:pos="3600"/>
                <w:tab w:val="left" w:pos="4320"/>
              </w:tabs>
              <w:jc w:val="left"/>
              <w:rPr>
                <w:ins w:id="721" w:author="x00116998" w:date="2015-08-24T15:11:00Z"/>
                <w:rFonts w:ascii="宋体" w:cs="宋体"/>
                <w:color w:val="000000"/>
                <w:kern w:val="0"/>
                <w:sz w:val="23"/>
                <w:szCs w:val="23"/>
                <w:lang w:val="zh-CN"/>
              </w:rPr>
            </w:pPr>
          </w:p>
        </w:tc>
        <w:tc>
          <w:tcPr>
            <w:tcW w:w="2220" w:type="dxa"/>
          </w:tcPr>
          <w:p w:rsidR="00A805CE" w:rsidRDefault="00A805CE" w:rsidP="00737071">
            <w:pPr>
              <w:tabs>
                <w:tab w:val="left" w:pos="-720"/>
                <w:tab w:val="left" w:pos="0"/>
                <w:tab w:val="left" w:pos="720"/>
                <w:tab w:val="left" w:pos="1440"/>
                <w:tab w:val="left" w:pos="2970"/>
                <w:tab w:val="left" w:pos="3600"/>
                <w:tab w:val="left" w:pos="4320"/>
              </w:tabs>
              <w:jc w:val="left"/>
              <w:rPr>
                <w:ins w:id="722" w:author="x00116998" w:date="2015-08-24T15:11:00Z"/>
                <w:rFonts w:ascii="Verdana" w:hAnsi="Verdana"/>
                <w:kern w:val="0"/>
                <w:sz w:val="18"/>
                <w:szCs w:val="18"/>
                <w:lang w:val="fr-FR"/>
              </w:rPr>
            </w:pPr>
            <w:ins w:id="723" w:author="x00116998" w:date="2015-08-24T15:11:00Z">
              <w:r>
                <w:rPr>
                  <w:rFonts w:ascii="Verdana" w:hAnsi="Verdana" w:hint="eastAsia"/>
                  <w:kern w:val="0"/>
                  <w:sz w:val="18"/>
                  <w:szCs w:val="18"/>
                  <w:lang w:val="fr-FR"/>
                </w:rPr>
                <w:t>开发者联盟</w:t>
              </w:r>
              <w:r>
                <w:rPr>
                  <w:rFonts w:ascii="Verdana" w:hAnsi="Verdana" w:hint="eastAsia"/>
                  <w:kern w:val="0"/>
                  <w:sz w:val="18"/>
                  <w:szCs w:val="18"/>
                  <w:lang w:val="fr-FR"/>
                </w:rPr>
                <w:t>Portal</w:t>
              </w:r>
            </w:ins>
          </w:p>
        </w:tc>
        <w:tc>
          <w:tcPr>
            <w:tcW w:w="1134" w:type="dxa"/>
          </w:tcPr>
          <w:p w:rsidR="00A805CE" w:rsidRDefault="00A805CE" w:rsidP="00A633AB">
            <w:pPr>
              <w:tabs>
                <w:tab w:val="left" w:pos="-720"/>
                <w:tab w:val="left" w:pos="0"/>
                <w:tab w:val="left" w:pos="720"/>
                <w:tab w:val="left" w:pos="1440"/>
                <w:tab w:val="left" w:pos="2970"/>
                <w:tab w:val="left" w:pos="3600"/>
                <w:tab w:val="left" w:pos="4320"/>
              </w:tabs>
              <w:jc w:val="left"/>
              <w:rPr>
                <w:ins w:id="724" w:author="x00116998" w:date="2015-08-24T15:11:00Z"/>
                <w:rFonts w:ascii="Arial" w:hAnsi="Arial" w:cs="Arial"/>
                <w:sz w:val="18"/>
                <w:szCs w:val="18"/>
                <w:lang w:val="fr-FR"/>
              </w:rPr>
            </w:pPr>
            <w:ins w:id="725" w:author="x00116998" w:date="2015-08-24T15:11:00Z">
              <w:r>
                <w:rPr>
                  <w:rFonts w:ascii="Arial" w:hAnsi="Arial" w:cs="Arial" w:hint="eastAsia"/>
                  <w:sz w:val="18"/>
                  <w:szCs w:val="18"/>
                  <w:lang w:val="fr-FR"/>
                </w:rPr>
                <w:t>89</w:t>
              </w:r>
            </w:ins>
          </w:p>
        </w:tc>
        <w:tc>
          <w:tcPr>
            <w:tcW w:w="1417" w:type="dxa"/>
          </w:tcPr>
          <w:p w:rsidR="00A805CE" w:rsidRDefault="00A805CE" w:rsidP="00DE09B2">
            <w:pPr>
              <w:tabs>
                <w:tab w:val="left" w:pos="-720"/>
                <w:tab w:val="left" w:pos="0"/>
                <w:tab w:val="left" w:pos="720"/>
                <w:tab w:val="left" w:pos="1440"/>
                <w:tab w:val="left" w:pos="2970"/>
                <w:tab w:val="left" w:pos="3600"/>
                <w:tab w:val="left" w:pos="4320"/>
              </w:tabs>
              <w:jc w:val="left"/>
              <w:rPr>
                <w:ins w:id="726" w:author="x00116998" w:date="2015-08-24T15:11:00Z"/>
                <w:rFonts w:ascii="Arial" w:hAnsi="Arial" w:cs="Arial"/>
                <w:sz w:val="18"/>
                <w:szCs w:val="18"/>
                <w:lang w:val="fr-FR"/>
              </w:rPr>
            </w:pPr>
            <w:ins w:id="727" w:author="x00116998" w:date="2015-08-24T15:11:00Z">
              <w:r>
                <w:rPr>
                  <w:rFonts w:ascii="Arial" w:hAnsi="Arial" w:cs="Arial" w:hint="eastAsia"/>
                  <w:sz w:val="18"/>
                  <w:szCs w:val="18"/>
                  <w:lang w:val="fr-FR"/>
                </w:rPr>
                <w:t>89000000</w:t>
              </w:r>
            </w:ins>
          </w:p>
        </w:tc>
      </w:tr>
      <w:tr w:rsidR="00A805CE" w:rsidTr="000A575A">
        <w:tc>
          <w:tcPr>
            <w:tcW w:w="3417" w:type="dxa"/>
          </w:tcPr>
          <w:p w:rsidR="00A805CE" w:rsidRDefault="00A805CE" w:rsidP="004910C8">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p>
        </w:tc>
        <w:tc>
          <w:tcPr>
            <w:tcW w:w="2220" w:type="dxa"/>
          </w:tcPr>
          <w:p w:rsidR="00A805CE" w:rsidRDefault="00A805CE"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开发者联盟</w:t>
            </w:r>
            <w:r>
              <w:rPr>
                <w:rFonts w:ascii="Verdana" w:hAnsi="Verdana" w:hint="eastAsia"/>
                <w:kern w:val="0"/>
                <w:sz w:val="18"/>
                <w:szCs w:val="18"/>
                <w:lang w:val="fr-FR"/>
              </w:rPr>
              <w:t>Portal</w:t>
            </w:r>
            <w:ins w:id="728" w:author="x00116998" w:date="2015-08-24T15:11:00Z">
              <w:r>
                <w:rPr>
                  <w:rFonts w:ascii="Verdana" w:hAnsi="Verdana" w:hint="eastAsia"/>
                  <w:kern w:val="0"/>
                  <w:sz w:val="18"/>
                  <w:szCs w:val="18"/>
                  <w:lang w:val="fr-FR"/>
                </w:rPr>
                <w:t>（</w:t>
              </w:r>
            </w:ins>
            <w:ins w:id="729" w:author="x00116998" w:date="2015-08-24T15:12:00Z">
              <w:r>
                <w:rPr>
                  <w:rFonts w:ascii="Verdana" w:hAnsi="Verdana" w:hint="eastAsia"/>
                  <w:kern w:val="0"/>
                  <w:sz w:val="18"/>
                  <w:szCs w:val="18"/>
                  <w:lang w:val="fr-FR"/>
                </w:rPr>
                <w:t>后续</w:t>
              </w:r>
            </w:ins>
            <w:ins w:id="730" w:author="x00116998" w:date="2015-08-24T15:11:00Z">
              <w:r>
                <w:rPr>
                  <w:rFonts w:ascii="Verdana" w:hAnsi="Verdana" w:hint="eastAsia"/>
                  <w:kern w:val="0"/>
                  <w:sz w:val="18"/>
                  <w:szCs w:val="18"/>
                  <w:lang w:val="fr-FR"/>
                </w:rPr>
                <w:t>废弃）</w:t>
              </w:r>
            </w:ins>
          </w:p>
        </w:tc>
        <w:tc>
          <w:tcPr>
            <w:tcW w:w="1134" w:type="dxa"/>
          </w:tcPr>
          <w:p w:rsidR="00A805CE" w:rsidRDefault="00A805CE"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90</w:t>
            </w:r>
          </w:p>
        </w:tc>
        <w:tc>
          <w:tcPr>
            <w:tcW w:w="1417" w:type="dxa"/>
          </w:tcPr>
          <w:p w:rsidR="00A805CE" w:rsidRDefault="00A805CE"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90000000</w:t>
            </w:r>
          </w:p>
        </w:tc>
      </w:tr>
      <w:tr w:rsidR="00A805CE" w:rsidTr="000A575A">
        <w:tc>
          <w:tcPr>
            <w:tcW w:w="3417" w:type="dxa"/>
          </w:tcPr>
          <w:p w:rsidR="00A805CE" w:rsidRDefault="00A805CE" w:rsidP="004910C8">
            <w:pPr>
              <w:tabs>
                <w:tab w:val="left" w:pos="-720"/>
                <w:tab w:val="left" w:pos="0"/>
                <w:tab w:val="left" w:pos="720"/>
                <w:tab w:val="left" w:pos="1440"/>
                <w:tab w:val="left" w:pos="2970"/>
                <w:tab w:val="left" w:pos="3600"/>
                <w:tab w:val="left" w:pos="4320"/>
              </w:tabs>
              <w:jc w:val="left"/>
              <w:rPr>
                <w:rFonts w:ascii="宋体"/>
                <w:color w:val="000000"/>
                <w:sz w:val="22"/>
                <w:szCs w:val="23"/>
                <w:lang w:val="zh-CN"/>
              </w:rPr>
            </w:pPr>
          </w:p>
        </w:tc>
        <w:tc>
          <w:tcPr>
            <w:tcW w:w="2220" w:type="dxa"/>
          </w:tcPr>
          <w:p w:rsidR="00A805CE" w:rsidRDefault="00A805CE"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sidRPr="00AC2A45">
              <w:rPr>
                <w:rFonts w:ascii="Verdana" w:hAnsi="Verdana" w:hint="eastAsia"/>
                <w:kern w:val="0"/>
                <w:sz w:val="18"/>
                <w:szCs w:val="18"/>
                <w:lang w:val="fr-FR"/>
              </w:rPr>
              <w:t>开发生态系统</w:t>
            </w:r>
          </w:p>
        </w:tc>
        <w:tc>
          <w:tcPr>
            <w:tcW w:w="1134" w:type="dxa"/>
          </w:tcPr>
          <w:p w:rsidR="00A805CE" w:rsidRDefault="00A805CE"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90</w:t>
            </w:r>
          </w:p>
        </w:tc>
        <w:tc>
          <w:tcPr>
            <w:tcW w:w="1417" w:type="dxa"/>
          </w:tcPr>
          <w:p w:rsidR="00A805CE" w:rsidRDefault="00A805CE" w:rsidP="00AC2A45">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90002190</w:t>
            </w:r>
          </w:p>
        </w:tc>
      </w:tr>
      <w:tr w:rsidR="00A805CE" w:rsidTr="000A575A">
        <w:tc>
          <w:tcPr>
            <w:tcW w:w="3417" w:type="dxa"/>
          </w:tcPr>
          <w:p w:rsidR="00A805CE" w:rsidRDefault="00A805CE" w:rsidP="004910C8">
            <w:pPr>
              <w:tabs>
                <w:tab w:val="left" w:pos="-720"/>
                <w:tab w:val="left" w:pos="0"/>
                <w:tab w:val="left" w:pos="720"/>
                <w:tab w:val="left" w:pos="1440"/>
                <w:tab w:val="left" w:pos="2970"/>
                <w:tab w:val="left" w:pos="3600"/>
                <w:tab w:val="left" w:pos="4320"/>
              </w:tabs>
              <w:jc w:val="left"/>
              <w:rPr>
                <w:rFonts w:ascii="宋体"/>
                <w:color w:val="000000"/>
                <w:sz w:val="22"/>
                <w:szCs w:val="23"/>
                <w:lang w:val="zh-CN"/>
              </w:rPr>
            </w:pPr>
            <w:r>
              <w:rPr>
                <w:rFonts w:ascii="宋体" w:hint="eastAsia"/>
                <w:color w:val="000000"/>
                <w:sz w:val="22"/>
                <w:szCs w:val="23"/>
                <w:lang w:val="zh-CN"/>
              </w:rPr>
              <w:t>应用包名</w:t>
            </w:r>
          </w:p>
        </w:tc>
        <w:tc>
          <w:tcPr>
            <w:tcW w:w="2220" w:type="dxa"/>
          </w:tcPr>
          <w:p w:rsidR="00A805CE" w:rsidRDefault="00A805CE"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应用使用</w:t>
            </w:r>
            <w:r>
              <w:rPr>
                <w:rFonts w:ascii="Verdana" w:hAnsi="Verdana" w:hint="eastAsia"/>
                <w:kern w:val="0"/>
                <w:sz w:val="18"/>
                <w:szCs w:val="18"/>
                <w:lang w:val="fr-FR"/>
              </w:rPr>
              <w:t>OpenSDK</w:t>
            </w:r>
            <w:r>
              <w:rPr>
                <w:rFonts w:ascii="Verdana" w:hAnsi="Verdana" w:hint="eastAsia"/>
                <w:kern w:val="0"/>
                <w:sz w:val="18"/>
                <w:szCs w:val="18"/>
                <w:lang w:val="fr-FR"/>
              </w:rPr>
              <w:t>（帐号团队对外提供）</w:t>
            </w:r>
          </w:p>
        </w:tc>
        <w:tc>
          <w:tcPr>
            <w:tcW w:w="1134" w:type="dxa"/>
          </w:tcPr>
          <w:p w:rsidR="00A805CE" w:rsidRDefault="00A805CE"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90</w:t>
            </w:r>
          </w:p>
        </w:tc>
        <w:tc>
          <w:tcPr>
            <w:tcW w:w="1417" w:type="dxa"/>
          </w:tcPr>
          <w:p w:rsidR="00A805CE" w:rsidRDefault="00A805CE" w:rsidP="00660A05">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90000100</w:t>
            </w:r>
          </w:p>
        </w:tc>
      </w:tr>
      <w:tr w:rsidR="00A805CE" w:rsidTr="00FB7EFB">
        <w:trPr>
          <w:ins w:id="731" w:author="x00116998" w:date="2016-02-29T09:56:00Z"/>
        </w:trPr>
        <w:tc>
          <w:tcPr>
            <w:tcW w:w="3417" w:type="dxa"/>
            <w:vAlign w:val="center"/>
          </w:tcPr>
          <w:p w:rsidR="00A805CE" w:rsidRDefault="00A805CE" w:rsidP="004910C8">
            <w:pPr>
              <w:tabs>
                <w:tab w:val="left" w:pos="-720"/>
                <w:tab w:val="left" w:pos="0"/>
                <w:tab w:val="left" w:pos="720"/>
                <w:tab w:val="left" w:pos="1440"/>
                <w:tab w:val="left" w:pos="2970"/>
                <w:tab w:val="left" w:pos="3600"/>
                <w:tab w:val="left" w:pos="4320"/>
              </w:tabs>
              <w:jc w:val="left"/>
              <w:rPr>
                <w:ins w:id="732" w:author="x00116998" w:date="2016-02-29T09:56:00Z"/>
                <w:rFonts w:ascii="宋体"/>
                <w:color w:val="000000"/>
                <w:sz w:val="22"/>
                <w:szCs w:val="23"/>
                <w:lang w:val="zh-CN"/>
              </w:rPr>
            </w:pPr>
            <w:ins w:id="733" w:author="x00116998" w:date="2016-02-29T09:57:00Z">
              <w:r>
                <w:rPr>
                  <w:rFonts w:ascii="宋体" w:hAnsi="宋体" w:hint="eastAsia"/>
                  <w:color w:val="FF0000"/>
                  <w:sz w:val="24"/>
                </w:rPr>
                <w:t>应用包名</w:t>
              </w:r>
            </w:ins>
          </w:p>
        </w:tc>
        <w:tc>
          <w:tcPr>
            <w:tcW w:w="2220" w:type="dxa"/>
            <w:vAlign w:val="center"/>
          </w:tcPr>
          <w:p w:rsidR="00A805CE" w:rsidRDefault="00A805CE" w:rsidP="00B56493">
            <w:pPr>
              <w:tabs>
                <w:tab w:val="left" w:pos="-720"/>
                <w:tab w:val="left" w:pos="0"/>
                <w:tab w:val="left" w:pos="720"/>
                <w:tab w:val="left" w:pos="1440"/>
                <w:tab w:val="left" w:pos="2970"/>
                <w:tab w:val="left" w:pos="3600"/>
                <w:tab w:val="left" w:pos="4320"/>
              </w:tabs>
              <w:jc w:val="left"/>
              <w:rPr>
                <w:ins w:id="734" w:author="x00116998" w:date="2016-02-29T09:56:00Z"/>
                <w:rFonts w:ascii="Verdana" w:hAnsi="Verdana"/>
                <w:kern w:val="0"/>
                <w:sz w:val="18"/>
                <w:szCs w:val="18"/>
                <w:lang w:val="fr-FR"/>
              </w:rPr>
            </w:pPr>
            <w:ins w:id="735" w:author="x00116998" w:date="2016-02-29T09:57:00Z">
              <w:r>
                <w:rPr>
                  <w:rFonts w:ascii="宋体" w:hAnsi="宋体" w:hint="eastAsia"/>
                  <w:color w:val="FF0000"/>
                  <w:sz w:val="24"/>
                </w:rPr>
                <w:t>第三方应用使用OpenSDK（开发者联盟官网提供）</w:t>
              </w:r>
            </w:ins>
          </w:p>
        </w:tc>
        <w:tc>
          <w:tcPr>
            <w:tcW w:w="1134" w:type="dxa"/>
            <w:vAlign w:val="center"/>
          </w:tcPr>
          <w:p w:rsidR="00A805CE" w:rsidRDefault="00A805CE" w:rsidP="00A633AB">
            <w:pPr>
              <w:tabs>
                <w:tab w:val="left" w:pos="-720"/>
                <w:tab w:val="left" w:pos="0"/>
                <w:tab w:val="left" w:pos="720"/>
                <w:tab w:val="left" w:pos="1440"/>
                <w:tab w:val="left" w:pos="2970"/>
                <w:tab w:val="left" w:pos="3600"/>
                <w:tab w:val="left" w:pos="4320"/>
              </w:tabs>
              <w:jc w:val="left"/>
              <w:rPr>
                <w:ins w:id="736" w:author="x00116998" w:date="2016-02-29T09:56:00Z"/>
                <w:rFonts w:ascii="Arial" w:hAnsi="Arial" w:cs="Arial"/>
                <w:sz w:val="18"/>
                <w:szCs w:val="18"/>
                <w:lang w:val="fr-FR"/>
              </w:rPr>
            </w:pPr>
            <w:ins w:id="737" w:author="x00116998" w:date="2016-02-29T14:14:00Z">
              <w:r>
                <w:rPr>
                  <w:rFonts w:ascii="宋体" w:hAnsi="宋体" w:hint="eastAsia"/>
                  <w:color w:val="000000"/>
                  <w:sz w:val="24"/>
                </w:rPr>
                <w:t>90</w:t>
              </w:r>
            </w:ins>
          </w:p>
        </w:tc>
        <w:tc>
          <w:tcPr>
            <w:tcW w:w="1417" w:type="dxa"/>
          </w:tcPr>
          <w:p w:rsidR="00A805CE" w:rsidRDefault="00A805CE" w:rsidP="00B56493">
            <w:pPr>
              <w:tabs>
                <w:tab w:val="left" w:pos="-720"/>
                <w:tab w:val="left" w:pos="0"/>
                <w:tab w:val="left" w:pos="720"/>
                <w:tab w:val="left" w:pos="1440"/>
                <w:tab w:val="left" w:pos="2970"/>
                <w:tab w:val="left" w:pos="3600"/>
                <w:tab w:val="left" w:pos="4320"/>
              </w:tabs>
              <w:jc w:val="left"/>
              <w:rPr>
                <w:ins w:id="738" w:author="x00116998" w:date="2016-02-29T09:56:00Z"/>
                <w:rFonts w:ascii="Arial" w:hAnsi="Arial" w:cs="Arial"/>
                <w:sz w:val="18"/>
                <w:szCs w:val="18"/>
                <w:lang w:val="fr-FR"/>
              </w:rPr>
            </w:pPr>
            <w:ins w:id="739" w:author="x00116998" w:date="2016-02-29T14:14:00Z">
              <w:r>
                <w:rPr>
                  <w:rFonts w:ascii="Arial" w:hAnsi="Arial" w:cs="Arial" w:hint="eastAsia"/>
                  <w:sz w:val="18"/>
                  <w:szCs w:val="18"/>
                  <w:lang w:val="fr-FR"/>
                </w:rPr>
                <w:t>90000</w:t>
              </w:r>
            </w:ins>
            <w:ins w:id="740" w:author="x00116998" w:date="2016-02-29T14:15:00Z">
              <w:r>
                <w:rPr>
                  <w:rFonts w:ascii="Arial" w:hAnsi="Arial" w:cs="Arial" w:hint="eastAsia"/>
                  <w:sz w:val="18"/>
                  <w:szCs w:val="18"/>
                  <w:lang w:val="fr-FR"/>
                </w:rPr>
                <w:t>2</w:t>
              </w:r>
            </w:ins>
            <w:ins w:id="741" w:author="x00116998" w:date="2016-02-29T14:14:00Z">
              <w:r>
                <w:rPr>
                  <w:rFonts w:ascii="Arial" w:hAnsi="Arial" w:cs="Arial" w:hint="eastAsia"/>
                  <w:sz w:val="18"/>
                  <w:szCs w:val="18"/>
                  <w:lang w:val="fr-FR"/>
                </w:rPr>
                <w:t>00</w:t>
              </w:r>
            </w:ins>
          </w:p>
        </w:tc>
      </w:tr>
      <w:tr w:rsidR="00A805CE" w:rsidTr="00FB7EFB">
        <w:trPr>
          <w:ins w:id="742" w:author="x00116998" w:date="2016-04-27T12:01:00Z"/>
        </w:trPr>
        <w:tc>
          <w:tcPr>
            <w:tcW w:w="3417" w:type="dxa"/>
          </w:tcPr>
          <w:p w:rsidR="00A805CE" w:rsidRDefault="00A805CE" w:rsidP="004910C8">
            <w:pPr>
              <w:tabs>
                <w:tab w:val="left" w:pos="-720"/>
                <w:tab w:val="left" w:pos="0"/>
                <w:tab w:val="left" w:pos="720"/>
                <w:tab w:val="left" w:pos="1440"/>
                <w:tab w:val="left" w:pos="2970"/>
                <w:tab w:val="left" w:pos="3600"/>
                <w:tab w:val="left" w:pos="4320"/>
              </w:tabs>
              <w:jc w:val="left"/>
              <w:rPr>
                <w:ins w:id="743" w:author="x00116998" w:date="2016-04-27T12:01:00Z"/>
                <w:rFonts w:ascii="宋体"/>
                <w:color w:val="000000"/>
                <w:sz w:val="22"/>
                <w:szCs w:val="23"/>
                <w:lang w:val="zh-CN"/>
              </w:rPr>
            </w:pPr>
          </w:p>
        </w:tc>
        <w:tc>
          <w:tcPr>
            <w:tcW w:w="2220" w:type="dxa"/>
          </w:tcPr>
          <w:p w:rsidR="00A805CE" w:rsidRDefault="00A805CE" w:rsidP="00660A05">
            <w:pPr>
              <w:tabs>
                <w:tab w:val="left" w:pos="-720"/>
                <w:tab w:val="left" w:pos="0"/>
                <w:tab w:val="left" w:pos="720"/>
                <w:tab w:val="left" w:pos="1440"/>
                <w:tab w:val="left" w:pos="2970"/>
                <w:tab w:val="left" w:pos="3600"/>
                <w:tab w:val="left" w:pos="4320"/>
              </w:tabs>
              <w:jc w:val="left"/>
              <w:rPr>
                <w:ins w:id="744" w:author="x00116998" w:date="2016-04-27T12:01:00Z"/>
                <w:rFonts w:ascii="Verdana" w:hAnsi="Verdana"/>
                <w:kern w:val="0"/>
                <w:sz w:val="18"/>
                <w:szCs w:val="18"/>
                <w:lang w:val="fr-FR"/>
              </w:rPr>
            </w:pPr>
            <w:ins w:id="745" w:author="x00116998" w:date="2016-04-27T12:01:00Z">
              <w:r>
                <w:rPr>
                  <w:rFonts w:ascii="宋体" w:hAnsi="宋体" w:hint="eastAsia"/>
                  <w:sz w:val="28"/>
                  <w:szCs w:val="28"/>
                </w:rPr>
                <w:t>华为阅读</w:t>
              </w:r>
            </w:ins>
          </w:p>
        </w:tc>
        <w:tc>
          <w:tcPr>
            <w:tcW w:w="1134" w:type="dxa"/>
            <w:vAlign w:val="center"/>
          </w:tcPr>
          <w:p w:rsidR="00A805CE" w:rsidRDefault="00A805CE" w:rsidP="00A633AB">
            <w:pPr>
              <w:tabs>
                <w:tab w:val="left" w:pos="-720"/>
                <w:tab w:val="left" w:pos="0"/>
                <w:tab w:val="left" w:pos="720"/>
                <w:tab w:val="left" w:pos="1440"/>
                <w:tab w:val="left" w:pos="2970"/>
                <w:tab w:val="left" w:pos="3600"/>
                <w:tab w:val="left" w:pos="4320"/>
              </w:tabs>
              <w:jc w:val="left"/>
              <w:rPr>
                <w:ins w:id="746" w:author="x00116998" w:date="2016-04-27T12:01:00Z"/>
                <w:rFonts w:ascii="Arial" w:hAnsi="Arial" w:cs="Arial"/>
                <w:sz w:val="18"/>
                <w:szCs w:val="18"/>
                <w:lang w:val="fr-FR"/>
              </w:rPr>
            </w:pPr>
            <w:ins w:id="747" w:author="x00116998" w:date="2016-04-27T12:01:00Z">
              <w:r>
                <w:rPr>
                  <w:rFonts w:ascii="宋体" w:hAnsi="宋体" w:hint="eastAsia"/>
                  <w:color w:val="000000"/>
                  <w:sz w:val="24"/>
                </w:rPr>
                <w:t>90</w:t>
              </w:r>
            </w:ins>
          </w:p>
        </w:tc>
        <w:tc>
          <w:tcPr>
            <w:tcW w:w="1417" w:type="dxa"/>
          </w:tcPr>
          <w:p w:rsidR="00A805CE" w:rsidRDefault="00A805CE" w:rsidP="00DD24C0">
            <w:pPr>
              <w:tabs>
                <w:tab w:val="left" w:pos="-720"/>
                <w:tab w:val="left" w:pos="0"/>
                <w:tab w:val="left" w:pos="720"/>
                <w:tab w:val="left" w:pos="1440"/>
                <w:tab w:val="left" w:pos="2970"/>
                <w:tab w:val="left" w:pos="3600"/>
                <w:tab w:val="left" w:pos="4320"/>
              </w:tabs>
              <w:jc w:val="left"/>
              <w:rPr>
                <w:ins w:id="748" w:author="x00116998" w:date="2016-04-27T12:01:00Z"/>
                <w:rFonts w:ascii="Arial" w:hAnsi="Arial" w:cs="Arial"/>
                <w:sz w:val="18"/>
                <w:szCs w:val="18"/>
                <w:lang w:val="fr-FR"/>
              </w:rPr>
            </w:pPr>
            <w:ins w:id="749" w:author="x00116998" w:date="2016-04-27T12:01:00Z">
              <w:r>
                <w:rPr>
                  <w:rFonts w:ascii="Arial" w:hAnsi="Arial" w:cs="Arial" w:hint="eastAsia"/>
                  <w:sz w:val="18"/>
                  <w:szCs w:val="18"/>
                  <w:lang w:val="fr-FR"/>
                </w:rPr>
                <w:t>90000201</w:t>
              </w:r>
            </w:ins>
          </w:p>
        </w:tc>
      </w:tr>
      <w:tr w:rsidR="00A805CE" w:rsidTr="00FB7EFB">
        <w:tblPrEx>
          <w:tblW w:w="0" w:type="auto"/>
          <w:tblLayout w:type="fixed"/>
          <w:tblPrExChange w:id="750" w:author="x00116998" w:date="2016-04-27T12:02:00Z">
            <w:tblPrEx>
              <w:tblW w:w="0" w:type="auto"/>
              <w:tblLayout w:type="fixed"/>
            </w:tblPrEx>
          </w:tblPrExChange>
        </w:tblPrEx>
        <w:trPr>
          <w:ins w:id="751" w:author="x00116998" w:date="2016-04-27T12:02:00Z"/>
        </w:trPr>
        <w:tc>
          <w:tcPr>
            <w:tcW w:w="3417" w:type="dxa"/>
            <w:tcPrChange w:id="752" w:author="x00116998" w:date="2016-04-27T12:02:00Z">
              <w:tcPr>
                <w:tcW w:w="3417" w:type="dxa"/>
              </w:tcPr>
            </w:tcPrChange>
          </w:tcPr>
          <w:p w:rsidR="00A805CE" w:rsidRDefault="00A805CE" w:rsidP="004910C8">
            <w:pPr>
              <w:tabs>
                <w:tab w:val="left" w:pos="-720"/>
                <w:tab w:val="left" w:pos="0"/>
                <w:tab w:val="left" w:pos="720"/>
                <w:tab w:val="left" w:pos="1440"/>
                <w:tab w:val="left" w:pos="2970"/>
                <w:tab w:val="left" w:pos="3600"/>
                <w:tab w:val="left" w:pos="4320"/>
              </w:tabs>
              <w:jc w:val="left"/>
              <w:rPr>
                <w:ins w:id="753" w:author="x00116998" w:date="2016-04-27T12:02:00Z"/>
                <w:rFonts w:ascii="宋体"/>
                <w:color w:val="000000"/>
                <w:sz w:val="22"/>
                <w:szCs w:val="23"/>
                <w:lang w:val="zh-CN"/>
              </w:rPr>
            </w:pPr>
          </w:p>
        </w:tc>
        <w:tc>
          <w:tcPr>
            <w:tcW w:w="2220" w:type="dxa"/>
            <w:tcPrChange w:id="754" w:author="x00116998" w:date="2016-04-27T12:02:00Z">
              <w:tcPr>
                <w:tcW w:w="2220" w:type="dxa"/>
              </w:tcPr>
            </w:tcPrChange>
          </w:tcPr>
          <w:p w:rsidR="00A805CE" w:rsidRDefault="00A805CE" w:rsidP="00660A05">
            <w:pPr>
              <w:tabs>
                <w:tab w:val="left" w:pos="-720"/>
                <w:tab w:val="left" w:pos="0"/>
                <w:tab w:val="left" w:pos="720"/>
                <w:tab w:val="left" w:pos="1440"/>
                <w:tab w:val="left" w:pos="2970"/>
                <w:tab w:val="left" w:pos="3600"/>
                <w:tab w:val="left" w:pos="4320"/>
              </w:tabs>
              <w:jc w:val="left"/>
              <w:rPr>
                <w:ins w:id="755" w:author="x00116998" w:date="2016-04-27T12:02:00Z"/>
                <w:rFonts w:ascii="Verdana" w:hAnsi="Verdana"/>
                <w:kern w:val="0"/>
                <w:sz w:val="18"/>
                <w:szCs w:val="18"/>
                <w:lang w:val="fr-FR"/>
              </w:rPr>
            </w:pPr>
            <w:ins w:id="756" w:author="x00116998" w:date="2016-04-27T12:02:00Z">
              <w:r>
                <w:rPr>
                  <w:rFonts w:ascii="宋体" w:hAnsi="宋体" w:hint="eastAsia"/>
                  <w:sz w:val="28"/>
                  <w:szCs w:val="28"/>
                </w:rPr>
                <w:t>荣耀阅读</w:t>
              </w:r>
            </w:ins>
          </w:p>
        </w:tc>
        <w:tc>
          <w:tcPr>
            <w:tcW w:w="1134" w:type="dxa"/>
            <w:vAlign w:val="center"/>
            <w:tcPrChange w:id="757" w:author="x00116998" w:date="2016-04-27T12:02:00Z">
              <w:tcPr>
                <w:tcW w:w="1134" w:type="dxa"/>
              </w:tcPr>
            </w:tcPrChange>
          </w:tcPr>
          <w:p w:rsidR="00A805CE" w:rsidRDefault="00A805CE" w:rsidP="00A633AB">
            <w:pPr>
              <w:tabs>
                <w:tab w:val="left" w:pos="-720"/>
                <w:tab w:val="left" w:pos="0"/>
                <w:tab w:val="left" w:pos="720"/>
                <w:tab w:val="left" w:pos="1440"/>
                <w:tab w:val="left" w:pos="2970"/>
                <w:tab w:val="left" w:pos="3600"/>
                <w:tab w:val="left" w:pos="4320"/>
              </w:tabs>
              <w:jc w:val="left"/>
              <w:rPr>
                <w:ins w:id="758" w:author="x00116998" w:date="2016-04-27T12:02:00Z"/>
                <w:rFonts w:ascii="Arial" w:hAnsi="Arial" w:cs="Arial"/>
                <w:sz w:val="18"/>
                <w:szCs w:val="18"/>
                <w:lang w:val="fr-FR"/>
              </w:rPr>
            </w:pPr>
            <w:ins w:id="759" w:author="x00116998" w:date="2016-04-27T12:02:00Z">
              <w:r>
                <w:rPr>
                  <w:rFonts w:ascii="宋体" w:hAnsi="宋体" w:hint="eastAsia"/>
                  <w:color w:val="000000"/>
                  <w:sz w:val="24"/>
                </w:rPr>
                <w:t>90</w:t>
              </w:r>
            </w:ins>
          </w:p>
        </w:tc>
        <w:tc>
          <w:tcPr>
            <w:tcW w:w="1417" w:type="dxa"/>
            <w:tcPrChange w:id="760" w:author="x00116998" w:date="2016-04-27T12:02:00Z">
              <w:tcPr>
                <w:tcW w:w="1417" w:type="dxa"/>
              </w:tcPr>
            </w:tcPrChange>
          </w:tcPr>
          <w:p w:rsidR="00A805CE" w:rsidRDefault="00A805CE" w:rsidP="00DD24C0">
            <w:pPr>
              <w:tabs>
                <w:tab w:val="left" w:pos="-720"/>
                <w:tab w:val="left" w:pos="0"/>
                <w:tab w:val="left" w:pos="720"/>
                <w:tab w:val="left" w:pos="1440"/>
                <w:tab w:val="left" w:pos="2970"/>
                <w:tab w:val="left" w:pos="3600"/>
                <w:tab w:val="left" w:pos="4320"/>
              </w:tabs>
              <w:jc w:val="left"/>
              <w:rPr>
                <w:ins w:id="761" w:author="x00116998" w:date="2016-04-27T12:02:00Z"/>
                <w:rFonts w:ascii="Arial" w:hAnsi="Arial" w:cs="Arial"/>
                <w:sz w:val="18"/>
                <w:szCs w:val="18"/>
                <w:lang w:val="fr-FR"/>
              </w:rPr>
            </w:pPr>
            <w:ins w:id="762" w:author="x00116998" w:date="2016-04-27T12:02:00Z">
              <w:r>
                <w:rPr>
                  <w:rFonts w:ascii="Arial" w:hAnsi="Arial" w:cs="Arial" w:hint="eastAsia"/>
                  <w:sz w:val="18"/>
                  <w:szCs w:val="18"/>
                  <w:lang w:val="fr-FR"/>
                </w:rPr>
                <w:t>90000202</w:t>
              </w:r>
            </w:ins>
          </w:p>
        </w:tc>
      </w:tr>
      <w:tr w:rsidR="00A805CE" w:rsidTr="00C110B8">
        <w:tblPrEx>
          <w:tblW w:w="0" w:type="auto"/>
          <w:tblLayout w:type="fixed"/>
          <w:tblPrExChange w:id="763" w:author="x00116998" w:date="2016-06-02T15:49:00Z">
            <w:tblPrEx>
              <w:tblW w:w="0" w:type="auto"/>
              <w:tblLayout w:type="fixed"/>
            </w:tblPrEx>
          </w:tblPrExChange>
        </w:tblPrEx>
        <w:trPr>
          <w:ins w:id="764" w:author="x00116998" w:date="2016-06-02T15:49:00Z"/>
        </w:trPr>
        <w:tc>
          <w:tcPr>
            <w:tcW w:w="3417" w:type="dxa"/>
            <w:vAlign w:val="center"/>
            <w:tcPrChange w:id="765" w:author="x00116998" w:date="2016-06-02T15:49:00Z">
              <w:tcPr>
                <w:tcW w:w="3417" w:type="dxa"/>
              </w:tcPr>
            </w:tcPrChange>
          </w:tcPr>
          <w:p w:rsidR="00A805CE" w:rsidRDefault="00A805CE" w:rsidP="004910C8">
            <w:pPr>
              <w:tabs>
                <w:tab w:val="left" w:pos="-720"/>
                <w:tab w:val="left" w:pos="0"/>
                <w:tab w:val="left" w:pos="720"/>
                <w:tab w:val="left" w:pos="1440"/>
                <w:tab w:val="left" w:pos="2970"/>
                <w:tab w:val="left" w:pos="3600"/>
                <w:tab w:val="left" w:pos="4320"/>
              </w:tabs>
              <w:jc w:val="left"/>
              <w:rPr>
                <w:ins w:id="766" w:author="x00116998" w:date="2016-06-02T15:49:00Z"/>
                <w:rFonts w:ascii="宋体"/>
                <w:color w:val="000000"/>
                <w:sz w:val="22"/>
                <w:szCs w:val="23"/>
                <w:lang w:val="zh-CN"/>
              </w:rPr>
            </w:pPr>
            <w:ins w:id="767" w:author="x00116998" w:date="2016-06-02T15:49:00Z">
              <w:r>
                <w:rPr>
                  <w:rFonts w:ascii="宋体" w:hAnsi="宋体" w:hint="eastAsia"/>
                  <w:color w:val="FF0000"/>
                  <w:sz w:val="24"/>
                </w:rPr>
                <w:t>应用</w:t>
              </w:r>
            </w:ins>
            <w:ins w:id="768" w:author="x00116998" w:date="2016-06-02T15:50:00Z">
              <w:r>
                <w:rPr>
                  <w:rFonts w:ascii="宋体" w:hAnsi="宋体" w:hint="eastAsia"/>
                  <w:color w:val="FF0000"/>
                  <w:sz w:val="24"/>
                </w:rPr>
                <w:t>WEB</w:t>
              </w:r>
            </w:ins>
          </w:p>
        </w:tc>
        <w:tc>
          <w:tcPr>
            <w:tcW w:w="2220" w:type="dxa"/>
            <w:vAlign w:val="center"/>
            <w:tcPrChange w:id="769" w:author="x00116998" w:date="2016-06-02T15:49:00Z">
              <w:tcPr>
                <w:tcW w:w="2220" w:type="dxa"/>
              </w:tcPr>
            </w:tcPrChange>
          </w:tcPr>
          <w:p w:rsidR="00A805CE" w:rsidRDefault="00A805CE" w:rsidP="00CC0B06">
            <w:pPr>
              <w:tabs>
                <w:tab w:val="left" w:pos="-720"/>
                <w:tab w:val="left" w:pos="0"/>
                <w:tab w:val="left" w:pos="720"/>
                <w:tab w:val="left" w:pos="1440"/>
                <w:tab w:val="left" w:pos="2970"/>
                <w:tab w:val="left" w:pos="3600"/>
                <w:tab w:val="left" w:pos="4320"/>
              </w:tabs>
              <w:jc w:val="left"/>
              <w:rPr>
                <w:ins w:id="770" w:author="x00116998" w:date="2016-06-02T15:49:00Z"/>
                <w:rFonts w:ascii="Verdana" w:hAnsi="Verdana"/>
                <w:kern w:val="0"/>
                <w:sz w:val="18"/>
                <w:szCs w:val="18"/>
                <w:lang w:val="fr-FR"/>
              </w:rPr>
            </w:pPr>
            <w:ins w:id="771" w:author="x00116998" w:date="2016-06-02T15:49:00Z">
              <w:r>
                <w:rPr>
                  <w:rFonts w:ascii="宋体" w:hAnsi="宋体" w:hint="eastAsia"/>
                  <w:color w:val="FF0000"/>
                  <w:sz w:val="24"/>
                </w:rPr>
                <w:t>第三方WEB应用</w:t>
              </w:r>
            </w:ins>
            <w:ins w:id="772" w:author="x00116998" w:date="2016-06-02T15:50:00Z">
              <w:r>
                <w:rPr>
                  <w:rFonts w:ascii="宋体" w:hAnsi="宋体" w:hint="eastAsia"/>
                  <w:color w:val="FF0000"/>
                  <w:sz w:val="24"/>
                </w:rPr>
                <w:t>通过网关登录</w:t>
              </w:r>
            </w:ins>
          </w:p>
        </w:tc>
        <w:tc>
          <w:tcPr>
            <w:tcW w:w="1134" w:type="dxa"/>
            <w:vAlign w:val="center"/>
            <w:tcPrChange w:id="773" w:author="x00116998" w:date="2016-06-02T15:49:00Z">
              <w:tcPr>
                <w:tcW w:w="1134" w:type="dxa"/>
              </w:tcPr>
            </w:tcPrChange>
          </w:tcPr>
          <w:p w:rsidR="00A805CE" w:rsidRDefault="00A805CE" w:rsidP="00A633AB">
            <w:pPr>
              <w:tabs>
                <w:tab w:val="left" w:pos="-720"/>
                <w:tab w:val="left" w:pos="0"/>
                <w:tab w:val="left" w:pos="720"/>
                <w:tab w:val="left" w:pos="1440"/>
                <w:tab w:val="left" w:pos="2970"/>
                <w:tab w:val="left" w:pos="3600"/>
                <w:tab w:val="left" w:pos="4320"/>
              </w:tabs>
              <w:jc w:val="left"/>
              <w:rPr>
                <w:ins w:id="774" w:author="x00116998" w:date="2016-06-02T15:49:00Z"/>
                <w:rFonts w:ascii="Arial" w:hAnsi="Arial" w:cs="Arial"/>
                <w:sz w:val="18"/>
                <w:szCs w:val="18"/>
                <w:lang w:val="fr-FR"/>
              </w:rPr>
            </w:pPr>
            <w:ins w:id="775" w:author="x00116998" w:date="2016-06-02T15:49:00Z">
              <w:r>
                <w:rPr>
                  <w:rFonts w:ascii="宋体" w:hAnsi="宋体" w:hint="eastAsia"/>
                  <w:color w:val="000000"/>
                  <w:sz w:val="24"/>
                </w:rPr>
                <w:t>90</w:t>
              </w:r>
            </w:ins>
          </w:p>
        </w:tc>
        <w:tc>
          <w:tcPr>
            <w:tcW w:w="1417" w:type="dxa"/>
            <w:tcPrChange w:id="776" w:author="x00116998" w:date="2016-06-02T15:49:00Z">
              <w:tcPr>
                <w:tcW w:w="1417" w:type="dxa"/>
              </w:tcPr>
            </w:tcPrChange>
          </w:tcPr>
          <w:p w:rsidR="00A805CE" w:rsidRDefault="00A805CE" w:rsidP="00CC0B06">
            <w:pPr>
              <w:tabs>
                <w:tab w:val="left" w:pos="-720"/>
                <w:tab w:val="left" w:pos="0"/>
                <w:tab w:val="left" w:pos="720"/>
                <w:tab w:val="left" w:pos="1440"/>
                <w:tab w:val="left" w:pos="2970"/>
                <w:tab w:val="left" w:pos="3600"/>
                <w:tab w:val="left" w:pos="4320"/>
              </w:tabs>
              <w:jc w:val="left"/>
              <w:rPr>
                <w:ins w:id="777" w:author="x00116998" w:date="2016-06-02T15:49:00Z"/>
                <w:rFonts w:ascii="Arial" w:hAnsi="Arial" w:cs="Arial"/>
                <w:sz w:val="18"/>
                <w:szCs w:val="18"/>
                <w:lang w:val="fr-FR"/>
              </w:rPr>
            </w:pPr>
            <w:ins w:id="778" w:author="x00116998" w:date="2016-06-02T15:49:00Z">
              <w:r>
                <w:rPr>
                  <w:rFonts w:ascii="Arial" w:hAnsi="Arial" w:cs="Arial" w:hint="eastAsia"/>
                  <w:sz w:val="18"/>
                  <w:szCs w:val="18"/>
                  <w:lang w:val="fr-FR"/>
                </w:rPr>
                <w:t>90000</w:t>
              </w:r>
            </w:ins>
            <w:ins w:id="779" w:author="x00116998" w:date="2016-06-02T15:50:00Z">
              <w:r>
                <w:rPr>
                  <w:rFonts w:ascii="Arial" w:hAnsi="Arial" w:cs="Arial" w:hint="eastAsia"/>
                  <w:sz w:val="18"/>
                  <w:szCs w:val="18"/>
                  <w:lang w:val="fr-FR"/>
                </w:rPr>
                <w:t>3</w:t>
              </w:r>
            </w:ins>
            <w:ins w:id="780" w:author="x00116998" w:date="2016-06-02T15:49:00Z">
              <w:r>
                <w:rPr>
                  <w:rFonts w:ascii="Arial" w:hAnsi="Arial" w:cs="Arial" w:hint="eastAsia"/>
                  <w:sz w:val="18"/>
                  <w:szCs w:val="18"/>
                  <w:lang w:val="fr-FR"/>
                </w:rPr>
                <w:t>00</w:t>
              </w:r>
            </w:ins>
          </w:p>
        </w:tc>
      </w:tr>
      <w:tr w:rsidR="00A805CE" w:rsidTr="000A575A">
        <w:tc>
          <w:tcPr>
            <w:tcW w:w="3417" w:type="dxa"/>
          </w:tcPr>
          <w:p w:rsidR="00A805CE" w:rsidRDefault="00A805CE" w:rsidP="004910C8">
            <w:pPr>
              <w:tabs>
                <w:tab w:val="left" w:pos="-720"/>
                <w:tab w:val="left" w:pos="0"/>
                <w:tab w:val="left" w:pos="720"/>
                <w:tab w:val="left" w:pos="1440"/>
                <w:tab w:val="left" w:pos="2970"/>
                <w:tab w:val="left" w:pos="3600"/>
                <w:tab w:val="left" w:pos="4320"/>
              </w:tabs>
              <w:jc w:val="left"/>
              <w:rPr>
                <w:rFonts w:ascii="宋体"/>
                <w:color w:val="000000"/>
                <w:sz w:val="22"/>
                <w:szCs w:val="23"/>
                <w:lang w:val="zh-CN"/>
              </w:rPr>
            </w:pPr>
            <w:r>
              <w:rPr>
                <w:rFonts w:ascii="宋体" w:hint="eastAsia"/>
                <w:color w:val="000000"/>
                <w:sz w:val="22"/>
                <w:szCs w:val="23"/>
                <w:lang w:val="zh-CN"/>
              </w:rPr>
              <w:t>TV应用包名</w:t>
            </w:r>
          </w:p>
        </w:tc>
        <w:tc>
          <w:tcPr>
            <w:tcW w:w="2220" w:type="dxa"/>
          </w:tcPr>
          <w:p w:rsidR="00A805CE" w:rsidRDefault="00A805CE" w:rsidP="00660A05">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TV</w:t>
            </w:r>
            <w:r>
              <w:rPr>
                <w:rFonts w:ascii="Verdana" w:hAnsi="Verdana" w:hint="eastAsia"/>
                <w:kern w:val="0"/>
                <w:sz w:val="18"/>
                <w:szCs w:val="18"/>
                <w:lang w:val="fr-FR"/>
              </w:rPr>
              <w:t>应用使用</w:t>
            </w:r>
            <w:r>
              <w:rPr>
                <w:rFonts w:ascii="Verdana" w:hAnsi="Verdana" w:hint="eastAsia"/>
                <w:kern w:val="0"/>
                <w:sz w:val="18"/>
                <w:szCs w:val="18"/>
                <w:lang w:val="fr-FR"/>
              </w:rPr>
              <w:t>OpenSDK</w:t>
            </w:r>
            <w:r>
              <w:rPr>
                <w:rFonts w:ascii="Verdana" w:hAnsi="Verdana" w:hint="eastAsia"/>
                <w:kern w:val="0"/>
                <w:sz w:val="18"/>
                <w:szCs w:val="18"/>
                <w:lang w:val="fr-FR"/>
              </w:rPr>
              <w:t>（</w:t>
            </w:r>
            <w:r>
              <w:rPr>
                <w:rFonts w:ascii="Verdana" w:hAnsi="Verdana" w:hint="eastAsia"/>
                <w:kern w:val="0"/>
                <w:sz w:val="18"/>
                <w:szCs w:val="18"/>
                <w:lang w:val="fr-FR"/>
              </w:rPr>
              <w:t>TV</w:t>
            </w:r>
            <w:r>
              <w:rPr>
                <w:rFonts w:ascii="Verdana" w:hAnsi="Verdana" w:hint="eastAsia"/>
                <w:kern w:val="0"/>
                <w:sz w:val="18"/>
                <w:szCs w:val="18"/>
                <w:lang w:val="fr-FR"/>
              </w:rPr>
              <w:t>团队对外提供）</w:t>
            </w:r>
          </w:p>
        </w:tc>
        <w:tc>
          <w:tcPr>
            <w:tcW w:w="1134" w:type="dxa"/>
          </w:tcPr>
          <w:p w:rsidR="00A805CE" w:rsidRDefault="00A805CE"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90</w:t>
            </w:r>
          </w:p>
        </w:tc>
        <w:tc>
          <w:tcPr>
            <w:tcW w:w="1417" w:type="dxa"/>
          </w:tcPr>
          <w:p w:rsidR="00A805CE" w:rsidRDefault="00A805CE" w:rsidP="00660A05">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90000500</w:t>
            </w:r>
          </w:p>
        </w:tc>
      </w:tr>
      <w:tr w:rsidR="00A805CE" w:rsidTr="000A575A">
        <w:tc>
          <w:tcPr>
            <w:tcW w:w="3417" w:type="dxa"/>
          </w:tcPr>
          <w:p w:rsidR="00A805CE" w:rsidRDefault="00A805CE" w:rsidP="008513EB">
            <w:pPr>
              <w:tabs>
                <w:tab w:val="left" w:pos="-720"/>
                <w:tab w:val="left" w:pos="0"/>
                <w:tab w:val="left" w:pos="720"/>
                <w:tab w:val="left" w:pos="1440"/>
                <w:tab w:val="left" w:pos="2970"/>
                <w:tab w:val="left" w:pos="3600"/>
                <w:tab w:val="left" w:pos="4320"/>
              </w:tabs>
              <w:jc w:val="left"/>
              <w:rPr>
                <w:rFonts w:ascii="宋体" w:cs="宋体"/>
                <w:color w:val="000000"/>
                <w:kern w:val="0"/>
                <w:sz w:val="23"/>
                <w:szCs w:val="23"/>
                <w:lang w:val="zh-CN"/>
              </w:rPr>
            </w:pPr>
            <w:r>
              <w:rPr>
                <w:rFonts w:ascii="宋体" w:hint="eastAsia"/>
                <w:color w:val="000000"/>
                <w:sz w:val="22"/>
                <w:szCs w:val="23"/>
                <w:lang w:val="zh-CN"/>
              </w:rPr>
              <w:t>游戏的包名</w:t>
            </w:r>
          </w:p>
        </w:tc>
        <w:tc>
          <w:tcPr>
            <w:tcW w:w="2220" w:type="dxa"/>
          </w:tcPr>
          <w:p w:rsidR="00A805CE" w:rsidRDefault="00A805CE"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游戏使用</w:t>
            </w:r>
            <w:r>
              <w:rPr>
                <w:rFonts w:ascii="Verdana" w:hAnsi="Verdana" w:hint="eastAsia"/>
                <w:kern w:val="0"/>
                <w:sz w:val="18"/>
                <w:szCs w:val="18"/>
                <w:lang w:val="fr-FR"/>
              </w:rPr>
              <w:t>OpenSDK</w:t>
            </w:r>
            <w:r>
              <w:rPr>
                <w:rFonts w:ascii="Verdana" w:hAnsi="Verdana" w:hint="eastAsia"/>
                <w:kern w:val="0"/>
                <w:sz w:val="18"/>
                <w:szCs w:val="18"/>
                <w:lang w:val="fr-FR"/>
              </w:rPr>
              <w:t>（游戏团队对外提供）</w:t>
            </w:r>
          </w:p>
        </w:tc>
        <w:tc>
          <w:tcPr>
            <w:tcW w:w="1134" w:type="dxa"/>
          </w:tcPr>
          <w:p w:rsidR="00A805CE" w:rsidRDefault="00A805CE"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90</w:t>
            </w:r>
          </w:p>
        </w:tc>
        <w:tc>
          <w:tcPr>
            <w:tcW w:w="1417" w:type="dxa"/>
          </w:tcPr>
          <w:p w:rsidR="00A805CE" w:rsidRDefault="00A805CE" w:rsidP="00DE09B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90002090</w:t>
            </w:r>
          </w:p>
        </w:tc>
      </w:tr>
      <w:tr w:rsidR="00A805CE" w:rsidTr="000A575A">
        <w:tc>
          <w:tcPr>
            <w:tcW w:w="3417" w:type="dxa"/>
          </w:tcPr>
          <w:p w:rsidR="00A805CE" w:rsidRDefault="00A805CE" w:rsidP="008513EB">
            <w:pPr>
              <w:tabs>
                <w:tab w:val="left" w:pos="-720"/>
                <w:tab w:val="left" w:pos="0"/>
                <w:tab w:val="left" w:pos="720"/>
                <w:tab w:val="left" w:pos="1440"/>
                <w:tab w:val="left" w:pos="2970"/>
                <w:tab w:val="left" w:pos="3600"/>
                <w:tab w:val="left" w:pos="4320"/>
              </w:tabs>
              <w:jc w:val="left"/>
              <w:rPr>
                <w:rFonts w:ascii="宋体"/>
                <w:color w:val="000000"/>
                <w:sz w:val="22"/>
                <w:szCs w:val="23"/>
                <w:lang w:val="zh-CN"/>
              </w:rPr>
            </w:pPr>
            <w:r>
              <w:rPr>
                <w:rFonts w:ascii="宋体" w:hint="eastAsia"/>
                <w:color w:val="000000"/>
                <w:sz w:val="22"/>
                <w:szCs w:val="23"/>
                <w:lang w:val="zh-CN"/>
              </w:rPr>
              <w:t>游戏的包名</w:t>
            </w:r>
          </w:p>
        </w:tc>
        <w:tc>
          <w:tcPr>
            <w:tcW w:w="2220" w:type="dxa"/>
          </w:tcPr>
          <w:p w:rsidR="00A805CE" w:rsidRDefault="00A805CE" w:rsidP="00737071">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r>
              <w:rPr>
                <w:rFonts w:ascii="Verdana" w:hAnsi="Verdana" w:hint="eastAsia"/>
                <w:kern w:val="0"/>
                <w:sz w:val="18"/>
                <w:szCs w:val="18"/>
                <w:lang w:val="fr-FR"/>
              </w:rPr>
              <w:t>游戏小号</w:t>
            </w:r>
            <w:r>
              <w:rPr>
                <w:rFonts w:ascii="Verdana" w:hAnsi="Verdana" w:hint="eastAsia"/>
                <w:kern w:val="0"/>
                <w:sz w:val="18"/>
                <w:szCs w:val="18"/>
                <w:lang w:val="fr-FR"/>
              </w:rPr>
              <w:t>OpenSDK</w:t>
            </w:r>
          </w:p>
        </w:tc>
        <w:tc>
          <w:tcPr>
            <w:tcW w:w="1134" w:type="dxa"/>
          </w:tcPr>
          <w:p w:rsidR="00A805CE" w:rsidRDefault="00A805CE" w:rsidP="00A633A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91</w:t>
            </w:r>
          </w:p>
        </w:tc>
        <w:tc>
          <w:tcPr>
            <w:tcW w:w="1417" w:type="dxa"/>
          </w:tcPr>
          <w:p w:rsidR="00A805CE" w:rsidRDefault="00A805CE" w:rsidP="000A6242">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91000000</w:t>
            </w:r>
          </w:p>
        </w:tc>
      </w:tr>
      <w:tr w:rsidR="00A805CE" w:rsidTr="000A575A">
        <w:tc>
          <w:tcPr>
            <w:tcW w:w="3417" w:type="dxa"/>
          </w:tcPr>
          <w:p w:rsidR="00A805CE" w:rsidRDefault="00A805CE" w:rsidP="004910C8">
            <w:pPr>
              <w:tabs>
                <w:tab w:val="left" w:pos="-720"/>
                <w:tab w:val="left" w:pos="0"/>
                <w:tab w:val="left" w:pos="720"/>
                <w:tab w:val="left" w:pos="1440"/>
                <w:tab w:val="left" w:pos="2970"/>
                <w:tab w:val="left" w:pos="3600"/>
                <w:tab w:val="left" w:pos="4320"/>
              </w:tabs>
              <w:jc w:val="left"/>
              <w:rPr>
                <w:rFonts w:ascii="宋体"/>
                <w:color w:val="000000"/>
                <w:sz w:val="22"/>
                <w:szCs w:val="23"/>
                <w:lang w:val="zh-CN"/>
              </w:rPr>
            </w:pPr>
          </w:p>
        </w:tc>
        <w:tc>
          <w:tcPr>
            <w:tcW w:w="2220" w:type="dxa"/>
          </w:tcPr>
          <w:p w:rsidR="00A805CE" w:rsidRDefault="00A805CE" w:rsidP="00195E2E">
            <w:pPr>
              <w:tabs>
                <w:tab w:val="left" w:pos="-720"/>
                <w:tab w:val="left" w:pos="0"/>
                <w:tab w:val="left" w:pos="720"/>
                <w:tab w:val="left" w:pos="1440"/>
                <w:tab w:val="left" w:pos="2970"/>
                <w:tab w:val="left" w:pos="3600"/>
                <w:tab w:val="left" w:pos="4320"/>
              </w:tabs>
              <w:jc w:val="left"/>
              <w:rPr>
                <w:rFonts w:ascii="Verdana" w:hAnsi="Verdana"/>
                <w:kern w:val="0"/>
                <w:sz w:val="18"/>
                <w:szCs w:val="18"/>
                <w:lang w:val="fr-FR"/>
              </w:rPr>
            </w:pPr>
          </w:p>
        </w:tc>
        <w:tc>
          <w:tcPr>
            <w:tcW w:w="1134" w:type="dxa"/>
          </w:tcPr>
          <w:p w:rsidR="00A805CE" w:rsidRDefault="00A805CE" w:rsidP="00D040B0">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p>
        </w:tc>
        <w:tc>
          <w:tcPr>
            <w:tcW w:w="1417" w:type="dxa"/>
          </w:tcPr>
          <w:p w:rsidR="00A805CE" w:rsidRDefault="00A805CE" w:rsidP="00D040B0">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p>
        </w:tc>
      </w:tr>
    </w:tbl>
    <w:p w:rsidR="00C95D80" w:rsidRDefault="00C95D80">
      <w:pPr>
        <w:widowControl/>
        <w:jc w:val="left"/>
        <w:rPr>
          <w:ins w:id="781" w:author="x00116998" w:date="2016-04-23T14:21:00Z"/>
        </w:rPr>
      </w:pPr>
      <w:bookmarkStart w:id="782" w:name="_Toc289162172"/>
    </w:p>
    <w:p w:rsidR="00523643" w:rsidRDefault="00523643">
      <w:pPr>
        <w:widowControl/>
        <w:jc w:val="left"/>
      </w:pPr>
      <w:r>
        <w:br w:type="page"/>
      </w:r>
    </w:p>
    <w:p w:rsidR="00523643" w:rsidRPr="00523643" w:rsidRDefault="00523643" w:rsidP="00523643"/>
    <w:p w:rsidR="00680F89" w:rsidRDefault="00680F89" w:rsidP="00156D05">
      <w:pPr>
        <w:pStyle w:val="31"/>
      </w:pPr>
      <w:bookmarkStart w:id="783" w:name="_Toc433721901"/>
      <w:r>
        <w:rPr>
          <w:rFonts w:hint="eastAsia"/>
        </w:rPr>
        <w:t>内部服务器标识</w:t>
      </w:r>
      <w:bookmarkEnd w:id="783"/>
    </w:p>
    <w:p w:rsidR="00B907C4" w:rsidRPr="00B907C4" w:rsidRDefault="00B907C4" w:rsidP="00B907C4">
      <w:pPr>
        <w:rPr>
          <w:lang w:val="fr-FR"/>
        </w:rPr>
      </w:pPr>
    </w:p>
    <w:tbl>
      <w:tblPr>
        <w:tblStyle w:val="af7"/>
        <w:tblW w:w="9889" w:type="dxa"/>
        <w:tblLayout w:type="fixed"/>
        <w:tblLook w:val="04A0"/>
      </w:tblPr>
      <w:tblGrid>
        <w:gridCol w:w="2376"/>
        <w:gridCol w:w="2127"/>
        <w:gridCol w:w="1559"/>
        <w:gridCol w:w="1843"/>
        <w:gridCol w:w="1984"/>
      </w:tblGrid>
      <w:tr w:rsidR="00523643" w:rsidTr="00523643">
        <w:tc>
          <w:tcPr>
            <w:tcW w:w="2376" w:type="dxa"/>
          </w:tcPr>
          <w:p w:rsidR="00523643" w:rsidRDefault="00523643" w:rsidP="00F22B55">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内部服务器名称</w:t>
            </w:r>
          </w:p>
        </w:tc>
        <w:tc>
          <w:tcPr>
            <w:tcW w:w="2127" w:type="dxa"/>
          </w:tcPr>
          <w:p w:rsidR="00523643" w:rsidRDefault="00523643" w:rsidP="00680F89">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内部服务器标识</w:t>
            </w:r>
          </w:p>
          <w:p w:rsidR="00523643" w:rsidRPr="00F22B55" w:rsidRDefault="00523643" w:rsidP="00680F89">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appServerID</w:t>
            </w:r>
            <w:r>
              <w:rPr>
                <w:rFonts w:ascii="Arial" w:hAnsi="Arial" w:cs="Arial" w:hint="eastAsia"/>
                <w:sz w:val="18"/>
                <w:szCs w:val="18"/>
                <w:lang w:val="fr-FR"/>
              </w:rPr>
              <w:t>（</w:t>
            </w:r>
            <w:r>
              <w:rPr>
                <w:rFonts w:ascii="Arial" w:hAnsi="Arial" w:cs="Arial" w:hint="eastAsia"/>
                <w:sz w:val="18"/>
                <w:szCs w:val="18"/>
                <w:lang w:val="fr-FR"/>
              </w:rPr>
              <w:t>DDDD</w:t>
            </w:r>
            <w:r>
              <w:rPr>
                <w:rFonts w:ascii="Arial" w:hAnsi="Arial" w:cs="Arial" w:hint="eastAsia"/>
                <w:sz w:val="18"/>
                <w:szCs w:val="18"/>
                <w:lang w:val="fr-FR"/>
              </w:rPr>
              <w:t>）</w:t>
            </w:r>
          </w:p>
        </w:tc>
        <w:tc>
          <w:tcPr>
            <w:tcW w:w="1559" w:type="dxa"/>
          </w:tcPr>
          <w:p w:rsidR="00523643" w:rsidRDefault="00523643" w:rsidP="00523643">
            <w:pPr>
              <w:tabs>
                <w:tab w:val="left" w:pos="-720"/>
                <w:tab w:val="left" w:pos="0"/>
                <w:tab w:val="left" w:pos="720"/>
                <w:tab w:val="left" w:pos="1440"/>
                <w:tab w:val="left" w:pos="2970"/>
                <w:tab w:val="left" w:pos="3600"/>
                <w:tab w:val="left" w:pos="4320"/>
              </w:tabs>
              <w:jc w:val="left"/>
              <w:rPr>
                <w:rFonts w:ascii="Arial" w:hAnsi="Arial" w:cs="Arial"/>
                <w:sz w:val="20"/>
                <w:szCs w:val="18"/>
                <w:lang w:val="fr-FR"/>
              </w:rPr>
            </w:pPr>
            <w:r>
              <w:rPr>
                <w:rFonts w:ascii="Arial" w:hAnsi="Arial" w:cs="Arial" w:hint="eastAsia"/>
                <w:sz w:val="20"/>
                <w:szCs w:val="18"/>
                <w:lang w:val="fr-FR"/>
              </w:rPr>
              <w:t>对应</w:t>
            </w:r>
            <w:r w:rsidRPr="00074686">
              <w:rPr>
                <w:rFonts w:ascii="Arial" w:hAnsi="Arial" w:cs="Arial" w:hint="eastAsia"/>
                <w:sz w:val="20"/>
                <w:szCs w:val="18"/>
                <w:lang w:val="fr-FR"/>
              </w:rPr>
              <w:t>serviceID</w:t>
            </w:r>
          </w:p>
        </w:tc>
        <w:tc>
          <w:tcPr>
            <w:tcW w:w="1843" w:type="dxa"/>
          </w:tcPr>
          <w:p w:rsidR="00523643" w:rsidRDefault="00523643" w:rsidP="00523643">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20"/>
                <w:szCs w:val="18"/>
                <w:lang w:val="fr-FR"/>
              </w:rPr>
              <w:t>下行短信附加后缀</w:t>
            </w:r>
          </w:p>
        </w:tc>
        <w:tc>
          <w:tcPr>
            <w:tcW w:w="1984" w:type="dxa"/>
          </w:tcPr>
          <w:p w:rsidR="00523643" w:rsidRDefault="00523643" w:rsidP="00523643">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20"/>
                <w:szCs w:val="18"/>
                <w:lang w:val="fr-FR"/>
              </w:rPr>
              <w:t>上行短信附加后缀</w:t>
            </w:r>
          </w:p>
        </w:tc>
      </w:tr>
      <w:tr w:rsidR="00523643" w:rsidTr="00523643">
        <w:tc>
          <w:tcPr>
            <w:tcW w:w="2376" w:type="dxa"/>
          </w:tcPr>
          <w:p w:rsidR="00523643" w:rsidRDefault="00523643"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hint="eastAsia"/>
                <w:lang w:val="fr-FR"/>
              </w:rPr>
              <w:t xml:space="preserve">AccountService  </w:t>
            </w:r>
          </w:p>
        </w:tc>
        <w:tc>
          <w:tcPr>
            <w:tcW w:w="2127" w:type="dxa"/>
          </w:tcPr>
          <w:p w:rsidR="00523643" w:rsidRDefault="00523643"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0001</w:t>
            </w:r>
          </w:p>
        </w:tc>
        <w:tc>
          <w:tcPr>
            <w:tcW w:w="1559" w:type="dxa"/>
          </w:tcPr>
          <w:p w:rsidR="00523643" w:rsidRDefault="00523643" w:rsidP="00523643">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p>
        </w:tc>
        <w:tc>
          <w:tcPr>
            <w:tcW w:w="1843" w:type="dxa"/>
          </w:tcPr>
          <w:p w:rsidR="00523643" w:rsidRDefault="00523643"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c>
          <w:tcPr>
            <w:tcW w:w="1984" w:type="dxa"/>
          </w:tcPr>
          <w:p w:rsidR="00523643" w:rsidRDefault="00523643"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r>
      <w:tr w:rsidR="00523643" w:rsidTr="00523643">
        <w:tc>
          <w:tcPr>
            <w:tcW w:w="2376" w:type="dxa"/>
          </w:tcPr>
          <w:p w:rsidR="00523643" w:rsidRDefault="00523643"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hint="eastAsia"/>
                <w:lang w:val="fr-FR"/>
              </w:rPr>
              <w:t>Cloud+ Portal</w:t>
            </w:r>
          </w:p>
        </w:tc>
        <w:tc>
          <w:tcPr>
            <w:tcW w:w="2127" w:type="dxa"/>
          </w:tcPr>
          <w:p w:rsidR="00523643" w:rsidRDefault="00523643"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0002</w:t>
            </w:r>
          </w:p>
        </w:tc>
        <w:tc>
          <w:tcPr>
            <w:tcW w:w="1559" w:type="dxa"/>
          </w:tcPr>
          <w:p w:rsidR="00523643" w:rsidRDefault="00523643"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 Cloud+</w:t>
            </w:r>
          </w:p>
        </w:tc>
        <w:tc>
          <w:tcPr>
            <w:tcW w:w="1843" w:type="dxa"/>
          </w:tcPr>
          <w:p w:rsidR="00523643" w:rsidRDefault="00523643"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c>
          <w:tcPr>
            <w:tcW w:w="1984" w:type="dxa"/>
          </w:tcPr>
          <w:p w:rsidR="00523643" w:rsidRDefault="00523643"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r>
      <w:tr w:rsidR="00523643" w:rsidTr="00523643">
        <w:tc>
          <w:tcPr>
            <w:tcW w:w="2376" w:type="dxa"/>
          </w:tcPr>
          <w:p w:rsidR="00523643" w:rsidRDefault="00523643" w:rsidP="00680F89">
            <w:pPr>
              <w:rPr>
                <w:lang w:val="fr-FR"/>
              </w:rPr>
            </w:pPr>
            <w:r>
              <w:rPr>
                <w:rFonts w:ascii="宋体" w:cs="宋体" w:hint="eastAsia"/>
                <w:color w:val="000000"/>
                <w:kern w:val="0"/>
                <w:sz w:val="20"/>
                <w:szCs w:val="20"/>
              </w:rPr>
              <w:t xml:space="preserve">Cloud+ </w:t>
            </w:r>
            <w:r>
              <w:rPr>
                <w:rFonts w:hint="eastAsia"/>
                <w:lang w:val="fr-FR"/>
              </w:rPr>
              <w:t>PIM</w:t>
            </w:r>
          </w:p>
        </w:tc>
        <w:tc>
          <w:tcPr>
            <w:tcW w:w="2127" w:type="dxa"/>
          </w:tcPr>
          <w:p w:rsidR="00523643" w:rsidRDefault="00523643"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0003</w:t>
            </w:r>
          </w:p>
        </w:tc>
        <w:tc>
          <w:tcPr>
            <w:tcW w:w="1559" w:type="dxa"/>
          </w:tcPr>
          <w:p w:rsidR="00523643" w:rsidRDefault="00523643"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p>
        </w:tc>
        <w:tc>
          <w:tcPr>
            <w:tcW w:w="1843" w:type="dxa"/>
          </w:tcPr>
          <w:p w:rsidR="00523643" w:rsidRDefault="00523643"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c>
          <w:tcPr>
            <w:tcW w:w="1984" w:type="dxa"/>
          </w:tcPr>
          <w:p w:rsidR="00523643" w:rsidRDefault="00523643"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r>
      <w:tr w:rsidR="00523643" w:rsidTr="00523643">
        <w:tc>
          <w:tcPr>
            <w:tcW w:w="2376" w:type="dxa"/>
          </w:tcPr>
          <w:p w:rsidR="00523643" w:rsidRDefault="00523643" w:rsidP="00680F89">
            <w:pPr>
              <w:rPr>
                <w:lang w:val="fr-FR"/>
              </w:rPr>
            </w:pPr>
            <w:r>
              <w:rPr>
                <w:rFonts w:hint="eastAsia"/>
                <w:lang w:val="fr-FR"/>
              </w:rPr>
              <w:t>手机</w:t>
            </w:r>
            <w:r>
              <w:rPr>
                <w:rFonts w:ascii="宋体" w:cs="宋体" w:hint="eastAsia"/>
                <w:color w:val="000000"/>
                <w:kern w:val="0"/>
                <w:sz w:val="20"/>
                <w:szCs w:val="20"/>
              </w:rPr>
              <w:t>管控服务器</w:t>
            </w:r>
          </w:p>
        </w:tc>
        <w:tc>
          <w:tcPr>
            <w:tcW w:w="2127" w:type="dxa"/>
          </w:tcPr>
          <w:p w:rsidR="00523643" w:rsidRDefault="00523643"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0004</w:t>
            </w:r>
          </w:p>
        </w:tc>
        <w:tc>
          <w:tcPr>
            <w:tcW w:w="1559" w:type="dxa"/>
          </w:tcPr>
          <w:p w:rsidR="00523643" w:rsidRDefault="00523643"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 Cloud+</w:t>
            </w:r>
          </w:p>
        </w:tc>
        <w:tc>
          <w:tcPr>
            <w:tcW w:w="1843" w:type="dxa"/>
          </w:tcPr>
          <w:p w:rsidR="00523643" w:rsidRDefault="00523643"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c>
          <w:tcPr>
            <w:tcW w:w="1984" w:type="dxa"/>
          </w:tcPr>
          <w:p w:rsidR="00523643" w:rsidRDefault="00523643" w:rsidP="00C77163">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0</w:t>
            </w:r>
            <w:r w:rsidR="00C77163">
              <w:rPr>
                <w:rFonts w:ascii="Arial" w:hAnsi="Arial" w:cs="Arial" w:hint="eastAsia"/>
                <w:sz w:val="18"/>
                <w:szCs w:val="18"/>
                <w:lang w:val="fr-FR"/>
              </w:rPr>
              <w:t>001</w:t>
            </w:r>
          </w:p>
        </w:tc>
      </w:tr>
      <w:tr w:rsidR="00523643" w:rsidTr="00523643">
        <w:tc>
          <w:tcPr>
            <w:tcW w:w="2376" w:type="dxa"/>
          </w:tcPr>
          <w:p w:rsidR="00523643" w:rsidRDefault="00523643" w:rsidP="00680F89">
            <w:pPr>
              <w:rPr>
                <w:lang w:val="fr-FR"/>
              </w:rPr>
            </w:pPr>
            <w:r>
              <w:rPr>
                <w:rFonts w:ascii="宋体" w:cs="宋体" w:hint="eastAsia"/>
                <w:color w:val="000000"/>
                <w:kern w:val="0"/>
                <w:sz w:val="20"/>
                <w:szCs w:val="20"/>
              </w:rPr>
              <w:t>Cloud+网盘服务器</w:t>
            </w:r>
          </w:p>
        </w:tc>
        <w:tc>
          <w:tcPr>
            <w:tcW w:w="2127" w:type="dxa"/>
          </w:tcPr>
          <w:p w:rsidR="00523643" w:rsidRDefault="00523643"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6B1AB9">
              <w:rPr>
                <w:rFonts w:ascii="宋体" w:cs="宋体" w:hint="eastAsia"/>
                <w:color w:val="000000"/>
                <w:kern w:val="0"/>
                <w:sz w:val="20"/>
                <w:szCs w:val="20"/>
                <w:lang w:val="fr-FR"/>
              </w:rPr>
              <w:t>0005</w:t>
            </w:r>
          </w:p>
        </w:tc>
        <w:tc>
          <w:tcPr>
            <w:tcW w:w="1559" w:type="dxa"/>
          </w:tcPr>
          <w:p w:rsidR="00523643" w:rsidRDefault="00523643"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15 Cloud+</w:t>
            </w:r>
            <w:r>
              <w:rPr>
                <w:rFonts w:ascii="Arial" w:hAnsi="Arial" w:cs="Arial" w:hint="eastAsia"/>
                <w:sz w:val="18"/>
                <w:szCs w:val="18"/>
                <w:lang w:val="fr-FR"/>
              </w:rPr>
              <w:t>网盘</w:t>
            </w:r>
          </w:p>
        </w:tc>
        <w:tc>
          <w:tcPr>
            <w:tcW w:w="1843" w:type="dxa"/>
          </w:tcPr>
          <w:p w:rsidR="00523643" w:rsidRDefault="00523643"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c>
          <w:tcPr>
            <w:tcW w:w="1984" w:type="dxa"/>
          </w:tcPr>
          <w:p w:rsidR="00523643" w:rsidRDefault="00523643"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r>
      <w:tr w:rsidR="00523643" w:rsidTr="00523643">
        <w:tc>
          <w:tcPr>
            <w:tcW w:w="2376" w:type="dxa"/>
          </w:tcPr>
          <w:p w:rsidR="00523643" w:rsidRDefault="00523643" w:rsidP="00BA78E1">
            <w:pPr>
              <w:rPr>
                <w:lang w:val="fr-FR"/>
              </w:rPr>
            </w:pPr>
            <w:r>
              <w:rPr>
                <w:rFonts w:ascii="宋体" w:cs="宋体" w:hint="eastAsia"/>
                <w:color w:val="000000"/>
                <w:kern w:val="0"/>
                <w:sz w:val="20"/>
                <w:szCs w:val="20"/>
              </w:rPr>
              <w:t>Cloud+相册服务器</w:t>
            </w:r>
          </w:p>
        </w:tc>
        <w:tc>
          <w:tcPr>
            <w:tcW w:w="2127" w:type="dxa"/>
          </w:tcPr>
          <w:p w:rsidR="00523643" w:rsidRDefault="00523643"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0006</w:t>
            </w:r>
          </w:p>
        </w:tc>
        <w:tc>
          <w:tcPr>
            <w:tcW w:w="1559" w:type="dxa"/>
          </w:tcPr>
          <w:p w:rsidR="00523643" w:rsidRDefault="00523643"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16 Cloud</w:t>
            </w:r>
            <w:r>
              <w:rPr>
                <w:rFonts w:ascii="Arial" w:hAnsi="Arial" w:cs="Arial" w:hint="eastAsia"/>
                <w:sz w:val="18"/>
                <w:szCs w:val="18"/>
                <w:lang w:val="fr-FR"/>
              </w:rPr>
              <w:t>＋相册</w:t>
            </w:r>
          </w:p>
        </w:tc>
        <w:tc>
          <w:tcPr>
            <w:tcW w:w="1843" w:type="dxa"/>
          </w:tcPr>
          <w:p w:rsidR="00523643" w:rsidRDefault="00523643"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c>
          <w:tcPr>
            <w:tcW w:w="1984" w:type="dxa"/>
          </w:tcPr>
          <w:p w:rsidR="00523643" w:rsidRDefault="00523643"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r>
      <w:tr w:rsidR="00523643" w:rsidTr="00523643">
        <w:tc>
          <w:tcPr>
            <w:tcW w:w="2376" w:type="dxa"/>
          </w:tcPr>
          <w:p w:rsidR="00523643" w:rsidRDefault="00523643" w:rsidP="00680F89">
            <w:pPr>
              <w:rPr>
                <w:lang w:val="fr-FR"/>
              </w:rPr>
            </w:pPr>
            <w:r>
              <w:rPr>
                <w:rFonts w:ascii="宋体" w:cs="宋体" w:hint="eastAsia"/>
                <w:color w:val="000000"/>
                <w:kern w:val="0"/>
                <w:sz w:val="20"/>
                <w:szCs w:val="20"/>
              </w:rPr>
              <w:t>Hotalk服务器</w:t>
            </w:r>
          </w:p>
        </w:tc>
        <w:tc>
          <w:tcPr>
            <w:tcW w:w="2127" w:type="dxa"/>
          </w:tcPr>
          <w:p w:rsidR="00523643" w:rsidRDefault="00523643"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0007</w:t>
            </w:r>
          </w:p>
        </w:tc>
        <w:tc>
          <w:tcPr>
            <w:tcW w:w="1559" w:type="dxa"/>
          </w:tcPr>
          <w:p w:rsidR="00523643" w:rsidRDefault="00523643"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 xml:space="preserve">3 </w:t>
            </w:r>
            <w:r>
              <w:rPr>
                <w:rFonts w:ascii="Arial" w:hAnsi="Arial" w:cs="Arial" w:hint="eastAsia"/>
                <w:sz w:val="18"/>
                <w:szCs w:val="18"/>
                <w:lang w:val="fr-FR"/>
              </w:rPr>
              <w:t>天天聊</w:t>
            </w:r>
          </w:p>
        </w:tc>
        <w:tc>
          <w:tcPr>
            <w:tcW w:w="1843" w:type="dxa"/>
          </w:tcPr>
          <w:p w:rsidR="00523643" w:rsidRDefault="00523643"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c>
          <w:tcPr>
            <w:tcW w:w="1984" w:type="dxa"/>
          </w:tcPr>
          <w:p w:rsidR="00523643" w:rsidRDefault="00523643"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r>
      <w:tr w:rsidR="00523643" w:rsidTr="00523643">
        <w:tc>
          <w:tcPr>
            <w:tcW w:w="2376" w:type="dxa"/>
          </w:tcPr>
          <w:p w:rsidR="00523643" w:rsidRDefault="00523643" w:rsidP="00680F89">
            <w:pPr>
              <w:rPr>
                <w:lang w:val="fr-FR"/>
              </w:rPr>
            </w:pPr>
            <w:r>
              <w:rPr>
                <w:rFonts w:ascii="宋体" w:cs="宋体" w:hint="eastAsia"/>
                <w:color w:val="000000"/>
                <w:kern w:val="0"/>
                <w:sz w:val="20"/>
                <w:szCs w:val="20"/>
              </w:rPr>
              <w:t>DBank服务器</w:t>
            </w:r>
          </w:p>
        </w:tc>
        <w:tc>
          <w:tcPr>
            <w:tcW w:w="2127" w:type="dxa"/>
          </w:tcPr>
          <w:p w:rsidR="00523643" w:rsidRDefault="00523643"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0010</w:t>
            </w:r>
          </w:p>
        </w:tc>
        <w:tc>
          <w:tcPr>
            <w:tcW w:w="1559" w:type="dxa"/>
          </w:tcPr>
          <w:p w:rsidR="00523643" w:rsidRDefault="00523643"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0 DBank</w:t>
            </w:r>
          </w:p>
        </w:tc>
        <w:tc>
          <w:tcPr>
            <w:tcW w:w="1843" w:type="dxa"/>
          </w:tcPr>
          <w:p w:rsidR="00523643" w:rsidRDefault="00523643" w:rsidP="00523643">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0</w:t>
            </w:r>
            <w:r w:rsidR="00127A0A">
              <w:rPr>
                <w:rFonts w:ascii="Arial" w:hAnsi="Arial" w:cs="Arial" w:hint="eastAsia"/>
                <w:sz w:val="18"/>
                <w:szCs w:val="18"/>
                <w:lang w:val="fr-FR"/>
              </w:rPr>
              <w:t>000</w:t>
            </w:r>
          </w:p>
        </w:tc>
        <w:tc>
          <w:tcPr>
            <w:tcW w:w="1984" w:type="dxa"/>
          </w:tcPr>
          <w:p w:rsidR="00523643" w:rsidRDefault="00523643"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r>
      <w:tr w:rsidR="00523643" w:rsidTr="00523643">
        <w:tc>
          <w:tcPr>
            <w:tcW w:w="2376" w:type="dxa"/>
          </w:tcPr>
          <w:p w:rsidR="00523643" w:rsidRDefault="00523643" w:rsidP="00680F89">
            <w:pPr>
              <w:rPr>
                <w:lang w:val="fr-FR"/>
              </w:rPr>
            </w:pPr>
            <w:r>
              <w:rPr>
                <w:rFonts w:ascii="宋体" w:cs="宋体" w:hint="eastAsia"/>
                <w:color w:val="000000"/>
                <w:kern w:val="0"/>
                <w:sz w:val="20"/>
                <w:szCs w:val="20"/>
              </w:rPr>
              <w:t>终端云PCSuite服务器</w:t>
            </w:r>
          </w:p>
        </w:tc>
        <w:tc>
          <w:tcPr>
            <w:tcW w:w="2127" w:type="dxa"/>
          </w:tcPr>
          <w:p w:rsidR="00523643" w:rsidRDefault="00523643"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0011</w:t>
            </w:r>
          </w:p>
        </w:tc>
        <w:tc>
          <w:tcPr>
            <w:tcW w:w="1559" w:type="dxa"/>
          </w:tcPr>
          <w:p w:rsidR="00523643" w:rsidRDefault="00523643"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p>
        </w:tc>
        <w:tc>
          <w:tcPr>
            <w:tcW w:w="1843" w:type="dxa"/>
          </w:tcPr>
          <w:p w:rsidR="00523643" w:rsidRDefault="00523643"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c>
          <w:tcPr>
            <w:tcW w:w="1984" w:type="dxa"/>
          </w:tcPr>
          <w:p w:rsidR="00523643" w:rsidRDefault="00523643"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r>
      <w:tr w:rsidR="00523643" w:rsidTr="00523643">
        <w:tc>
          <w:tcPr>
            <w:tcW w:w="2376" w:type="dxa"/>
          </w:tcPr>
          <w:p w:rsidR="00523643" w:rsidRDefault="00523643" w:rsidP="00680F89">
            <w:pPr>
              <w:rPr>
                <w:lang w:val="fr-FR"/>
              </w:rPr>
            </w:pPr>
            <w:r>
              <w:rPr>
                <w:rFonts w:hint="eastAsia"/>
                <w:lang w:val="fr-FR"/>
              </w:rPr>
              <w:t>终端云备份王服务器</w:t>
            </w:r>
          </w:p>
        </w:tc>
        <w:tc>
          <w:tcPr>
            <w:tcW w:w="2127" w:type="dxa"/>
          </w:tcPr>
          <w:p w:rsidR="00523643" w:rsidRDefault="00523643"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hint="eastAsia"/>
                <w:lang w:val="fr-FR"/>
              </w:rPr>
              <w:t>0012</w:t>
            </w:r>
          </w:p>
        </w:tc>
        <w:tc>
          <w:tcPr>
            <w:tcW w:w="1559" w:type="dxa"/>
          </w:tcPr>
          <w:p w:rsidR="00523643" w:rsidRPr="004F6CE9" w:rsidRDefault="00523643">
            <w:pPr>
              <w:rPr>
                <w:rFonts w:ascii="Arial" w:hAnsi="Arial" w:cs="Arial"/>
                <w:sz w:val="18"/>
                <w:szCs w:val="18"/>
                <w:lang w:val="fr-FR"/>
              </w:rPr>
            </w:pPr>
          </w:p>
        </w:tc>
        <w:tc>
          <w:tcPr>
            <w:tcW w:w="1843" w:type="dxa"/>
          </w:tcPr>
          <w:p w:rsidR="00523643" w:rsidRDefault="00523643">
            <w:r w:rsidRPr="004F6CE9">
              <w:rPr>
                <w:rFonts w:ascii="Arial" w:hAnsi="Arial" w:cs="Arial" w:hint="eastAsia"/>
                <w:sz w:val="18"/>
                <w:szCs w:val="18"/>
                <w:lang w:val="fr-FR"/>
              </w:rPr>
              <w:t>不涉及</w:t>
            </w:r>
          </w:p>
        </w:tc>
        <w:tc>
          <w:tcPr>
            <w:tcW w:w="1984" w:type="dxa"/>
          </w:tcPr>
          <w:p w:rsidR="00523643" w:rsidRDefault="00523643" w:rsidP="00454457">
            <w:r w:rsidRPr="004F6CE9">
              <w:rPr>
                <w:rFonts w:ascii="Arial" w:hAnsi="Arial" w:cs="Arial" w:hint="eastAsia"/>
                <w:sz w:val="18"/>
                <w:szCs w:val="18"/>
                <w:lang w:val="fr-FR"/>
              </w:rPr>
              <w:t>不涉及</w:t>
            </w:r>
          </w:p>
        </w:tc>
      </w:tr>
      <w:tr w:rsidR="00523643" w:rsidTr="00523643">
        <w:tc>
          <w:tcPr>
            <w:tcW w:w="2376" w:type="dxa"/>
          </w:tcPr>
          <w:p w:rsidR="00523643" w:rsidRPr="00680F89" w:rsidRDefault="00523643" w:rsidP="00B907C4">
            <w:pPr>
              <w:jc w:val="left"/>
              <w:rPr>
                <w:rFonts w:ascii="宋体" w:cs="宋体"/>
                <w:color w:val="000000"/>
                <w:kern w:val="0"/>
                <w:sz w:val="20"/>
                <w:szCs w:val="20"/>
              </w:rPr>
            </w:pPr>
            <w:r>
              <w:rPr>
                <w:rFonts w:hint="eastAsia"/>
                <w:lang w:val="fr-FR"/>
              </w:rPr>
              <w:t>天天浏览器服务器</w:t>
            </w:r>
          </w:p>
        </w:tc>
        <w:tc>
          <w:tcPr>
            <w:tcW w:w="2127" w:type="dxa"/>
          </w:tcPr>
          <w:p w:rsidR="00523643" w:rsidRDefault="00523643"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hint="eastAsia"/>
                <w:lang w:val="fr-FR"/>
              </w:rPr>
              <w:t>0013</w:t>
            </w:r>
            <w:r>
              <w:rPr>
                <w:lang w:val="fr-FR"/>
              </w:rPr>
              <w:t> </w:t>
            </w:r>
          </w:p>
        </w:tc>
        <w:tc>
          <w:tcPr>
            <w:tcW w:w="1559" w:type="dxa"/>
          </w:tcPr>
          <w:p w:rsidR="00523643" w:rsidRPr="004F6CE9" w:rsidRDefault="00523643">
            <w:pPr>
              <w:rPr>
                <w:rFonts w:ascii="Arial" w:hAnsi="Arial" w:cs="Arial"/>
                <w:sz w:val="18"/>
                <w:szCs w:val="18"/>
                <w:lang w:val="fr-FR"/>
              </w:rPr>
            </w:pPr>
            <w:r>
              <w:rPr>
                <w:rFonts w:ascii="Arial" w:hAnsi="Arial" w:cs="Arial" w:hint="eastAsia"/>
                <w:sz w:val="18"/>
                <w:szCs w:val="18"/>
                <w:lang w:val="fr-FR"/>
              </w:rPr>
              <w:t xml:space="preserve">2 </w:t>
            </w:r>
            <w:r>
              <w:rPr>
                <w:rFonts w:ascii="Arial" w:hAnsi="Arial" w:cs="Arial" w:hint="eastAsia"/>
                <w:sz w:val="18"/>
                <w:szCs w:val="18"/>
                <w:lang w:val="fr-FR"/>
              </w:rPr>
              <w:t>天天浏览器</w:t>
            </w:r>
          </w:p>
        </w:tc>
        <w:tc>
          <w:tcPr>
            <w:tcW w:w="1843" w:type="dxa"/>
          </w:tcPr>
          <w:p w:rsidR="00523643" w:rsidRDefault="00523643">
            <w:r w:rsidRPr="004F6CE9">
              <w:rPr>
                <w:rFonts w:ascii="Arial" w:hAnsi="Arial" w:cs="Arial" w:hint="eastAsia"/>
                <w:sz w:val="18"/>
                <w:szCs w:val="18"/>
                <w:lang w:val="fr-FR"/>
              </w:rPr>
              <w:t>不涉及</w:t>
            </w:r>
          </w:p>
        </w:tc>
        <w:tc>
          <w:tcPr>
            <w:tcW w:w="1984" w:type="dxa"/>
          </w:tcPr>
          <w:p w:rsidR="00523643" w:rsidRDefault="00523643" w:rsidP="00454457">
            <w:r w:rsidRPr="004F6CE9">
              <w:rPr>
                <w:rFonts w:ascii="Arial" w:hAnsi="Arial" w:cs="Arial" w:hint="eastAsia"/>
                <w:sz w:val="18"/>
                <w:szCs w:val="18"/>
                <w:lang w:val="fr-FR"/>
              </w:rPr>
              <w:t>不涉及</w:t>
            </w:r>
          </w:p>
        </w:tc>
      </w:tr>
      <w:tr w:rsidR="00523643" w:rsidTr="00523643">
        <w:tc>
          <w:tcPr>
            <w:tcW w:w="2376" w:type="dxa"/>
          </w:tcPr>
          <w:p w:rsidR="00523643" w:rsidRPr="00680F89" w:rsidRDefault="00523643" w:rsidP="00523643">
            <w:pPr>
              <w:jc w:val="left"/>
              <w:rPr>
                <w:rFonts w:ascii="宋体" w:cs="宋体"/>
                <w:color w:val="000000"/>
                <w:kern w:val="0"/>
                <w:sz w:val="20"/>
                <w:szCs w:val="20"/>
              </w:rPr>
            </w:pPr>
            <w:r>
              <w:rPr>
                <w:rFonts w:ascii="宋体" w:cs="宋体" w:hint="eastAsia"/>
                <w:color w:val="000000"/>
                <w:kern w:val="0"/>
                <w:sz w:val="20"/>
                <w:szCs w:val="20"/>
              </w:rPr>
              <w:t>天天微讯服务器</w:t>
            </w:r>
          </w:p>
        </w:tc>
        <w:tc>
          <w:tcPr>
            <w:tcW w:w="2127" w:type="dxa"/>
          </w:tcPr>
          <w:p w:rsidR="00523643" w:rsidRDefault="00523643"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0014</w:t>
            </w:r>
          </w:p>
        </w:tc>
        <w:tc>
          <w:tcPr>
            <w:tcW w:w="1559" w:type="dxa"/>
          </w:tcPr>
          <w:p w:rsidR="00523643" w:rsidRPr="004F6CE9" w:rsidRDefault="00523643">
            <w:pPr>
              <w:rPr>
                <w:rFonts w:ascii="Arial" w:hAnsi="Arial" w:cs="Arial"/>
                <w:sz w:val="18"/>
                <w:szCs w:val="18"/>
                <w:lang w:val="fr-FR"/>
              </w:rPr>
            </w:pPr>
            <w:r>
              <w:rPr>
                <w:rFonts w:ascii="Arial" w:hAnsi="Arial" w:cs="Arial" w:hint="eastAsia"/>
                <w:sz w:val="18"/>
                <w:szCs w:val="18"/>
                <w:lang w:val="fr-FR"/>
              </w:rPr>
              <w:t xml:space="preserve">14 </w:t>
            </w:r>
            <w:r>
              <w:rPr>
                <w:rFonts w:ascii="Arial" w:hAnsi="Arial" w:cs="Arial" w:hint="eastAsia"/>
                <w:sz w:val="18"/>
                <w:szCs w:val="18"/>
                <w:lang w:val="fr-FR"/>
              </w:rPr>
              <w:t>天天微讯</w:t>
            </w:r>
          </w:p>
        </w:tc>
        <w:tc>
          <w:tcPr>
            <w:tcW w:w="1843" w:type="dxa"/>
          </w:tcPr>
          <w:p w:rsidR="00523643" w:rsidRDefault="00523643">
            <w:r w:rsidRPr="004F6CE9">
              <w:rPr>
                <w:rFonts w:ascii="Arial" w:hAnsi="Arial" w:cs="Arial" w:hint="eastAsia"/>
                <w:sz w:val="18"/>
                <w:szCs w:val="18"/>
                <w:lang w:val="fr-FR"/>
              </w:rPr>
              <w:t>不涉及</w:t>
            </w:r>
          </w:p>
        </w:tc>
        <w:tc>
          <w:tcPr>
            <w:tcW w:w="1984" w:type="dxa"/>
          </w:tcPr>
          <w:p w:rsidR="00523643" w:rsidRDefault="00523643" w:rsidP="00454457">
            <w:r w:rsidRPr="004F6CE9">
              <w:rPr>
                <w:rFonts w:ascii="Arial" w:hAnsi="Arial" w:cs="Arial" w:hint="eastAsia"/>
                <w:sz w:val="18"/>
                <w:szCs w:val="18"/>
                <w:lang w:val="fr-FR"/>
              </w:rPr>
              <w:t>不涉及</w:t>
            </w:r>
          </w:p>
        </w:tc>
      </w:tr>
      <w:tr w:rsidR="00523643" w:rsidTr="00523643">
        <w:tc>
          <w:tcPr>
            <w:tcW w:w="2376" w:type="dxa"/>
          </w:tcPr>
          <w:p w:rsidR="00523643" w:rsidRPr="00680F89" w:rsidRDefault="00523643" w:rsidP="00016E13">
            <w:pPr>
              <w:jc w:val="left"/>
              <w:rPr>
                <w:rFonts w:ascii="宋体" w:cs="宋体"/>
                <w:color w:val="000000"/>
                <w:kern w:val="0"/>
                <w:sz w:val="20"/>
                <w:szCs w:val="20"/>
              </w:rPr>
            </w:pPr>
            <w:del w:id="784" w:author="x00116998" w:date="2016-06-29T17:03:00Z">
              <w:r w:rsidDel="00016E13">
                <w:rPr>
                  <w:rFonts w:hint="eastAsia"/>
                  <w:lang w:val="fr-FR"/>
                </w:rPr>
                <w:delText>WEBSSO</w:delText>
              </w:r>
            </w:del>
            <w:ins w:id="785" w:author="x00116998" w:date="2016-06-29T17:03:00Z">
              <w:r w:rsidR="00016E13">
                <w:rPr>
                  <w:rFonts w:hint="eastAsia"/>
                  <w:lang w:val="fr-FR"/>
                </w:rPr>
                <w:t>CAS</w:t>
              </w:r>
            </w:ins>
            <w:r>
              <w:rPr>
                <w:rFonts w:hint="eastAsia"/>
                <w:lang w:val="fr-FR"/>
              </w:rPr>
              <w:t>服务器</w:t>
            </w:r>
          </w:p>
        </w:tc>
        <w:tc>
          <w:tcPr>
            <w:tcW w:w="2127" w:type="dxa"/>
          </w:tcPr>
          <w:p w:rsidR="00523643" w:rsidRDefault="00523643"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hint="eastAsia"/>
                <w:lang w:val="fr-FR"/>
              </w:rPr>
              <w:t>0016</w:t>
            </w:r>
          </w:p>
        </w:tc>
        <w:tc>
          <w:tcPr>
            <w:tcW w:w="1559" w:type="dxa"/>
          </w:tcPr>
          <w:p w:rsidR="00523643" w:rsidRPr="004F6CE9" w:rsidRDefault="00523643">
            <w:pPr>
              <w:rPr>
                <w:rFonts w:ascii="Arial" w:hAnsi="Arial" w:cs="Arial"/>
                <w:sz w:val="18"/>
                <w:szCs w:val="18"/>
                <w:lang w:val="fr-FR"/>
              </w:rPr>
            </w:pPr>
          </w:p>
        </w:tc>
        <w:tc>
          <w:tcPr>
            <w:tcW w:w="1843" w:type="dxa"/>
          </w:tcPr>
          <w:p w:rsidR="00523643" w:rsidRDefault="00523643">
            <w:r w:rsidRPr="004F6CE9">
              <w:rPr>
                <w:rFonts w:ascii="Arial" w:hAnsi="Arial" w:cs="Arial" w:hint="eastAsia"/>
                <w:sz w:val="18"/>
                <w:szCs w:val="18"/>
                <w:lang w:val="fr-FR"/>
              </w:rPr>
              <w:t>不涉及</w:t>
            </w:r>
          </w:p>
        </w:tc>
        <w:tc>
          <w:tcPr>
            <w:tcW w:w="1984" w:type="dxa"/>
          </w:tcPr>
          <w:p w:rsidR="00523643" w:rsidRDefault="00523643" w:rsidP="00454457">
            <w:r w:rsidRPr="004F6CE9">
              <w:rPr>
                <w:rFonts w:ascii="Arial" w:hAnsi="Arial" w:cs="Arial" w:hint="eastAsia"/>
                <w:sz w:val="18"/>
                <w:szCs w:val="18"/>
                <w:lang w:val="fr-FR"/>
              </w:rPr>
              <w:t>不涉及</w:t>
            </w:r>
          </w:p>
        </w:tc>
      </w:tr>
      <w:tr w:rsidR="00523643" w:rsidTr="00523643">
        <w:tc>
          <w:tcPr>
            <w:tcW w:w="2376" w:type="dxa"/>
          </w:tcPr>
          <w:p w:rsidR="00523643" w:rsidRPr="00680F89" w:rsidRDefault="00523643" w:rsidP="00B907C4">
            <w:pPr>
              <w:jc w:val="left"/>
              <w:rPr>
                <w:rFonts w:ascii="宋体" w:cs="宋体"/>
                <w:color w:val="000000"/>
                <w:kern w:val="0"/>
                <w:sz w:val="20"/>
                <w:szCs w:val="20"/>
              </w:rPr>
            </w:pPr>
            <w:r>
              <w:rPr>
                <w:rFonts w:hint="eastAsia"/>
                <w:lang w:val="fr-FR"/>
              </w:rPr>
              <w:t>智汇云</w:t>
            </w:r>
          </w:p>
        </w:tc>
        <w:tc>
          <w:tcPr>
            <w:tcW w:w="2127" w:type="dxa"/>
          </w:tcPr>
          <w:p w:rsidR="00523643" w:rsidRDefault="00523643"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hint="eastAsia"/>
                <w:lang w:val="fr-FR"/>
              </w:rPr>
              <w:t>0017</w:t>
            </w:r>
          </w:p>
        </w:tc>
        <w:tc>
          <w:tcPr>
            <w:tcW w:w="1559" w:type="dxa"/>
          </w:tcPr>
          <w:p w:rsidR="00523643" w:rsidRPr="004F6CE9" w:rsidRDefault="00523643">
            <w:pPr>
              <w:rPr>
                <w:rFonts w:ascii="Arial" w:hAnsi="Arial" w:cs="Arial"/>
                <w:sz w:val="18"/>
                <w:szCs w:val="18"/>
                <w:lang w:val="fr-FR"/>
              </w:rPr>
            </w:pPr>
            <w:r>
              <w:rPr>
                <w:rFonts w:ascii="Arial" w:hAnsi="Arial" w:cs="Arial" w:hint="eastAsia"/>
                <w:sz w:val="18"/>
                <w:szCs w:val="18"/>
                <w:lang w:val="fr-FR"/>
              </w:rPr>
              <w:t xml:space="preserve">4 </w:t>
            </w:r>
            <w:r>
              <w:rPr>
                <w:rFonts w:ascii="Arial" w:hAnsi="Arial" w:cs="Arial" w:hint="eastAsia"/>
                <w:sz w:val="18"/>
                <w:szCs w:val="18"/>
                <w:lang w:val="fr-FR"/>
              </w:rPr>
              <w:t>智汇云</w:t>
            </w:r>
          </w:p>
        </w:tc>
        <w:tc>
          <w:tcPr>
            <w:tcW w:w="1843" w:type="dxa"/>
          </w:tcPr>
          <w:p w:rsidR="00523643" w:rsidRDefault="00523643">
            <w:r w:rsidRPr="004F6CE9">
              <w:rPr>
                <w:rFonts w:ascii="Arial" w:hAnsi="Arial" w:cs="Arial" w:hint="eastAsia"/>
                <w:sz w:val="18"/>
                <w:szCs w:val="18"/>
                <w:lang w:val="fr-FR"/>
              </w:rPr>
              <w:t>不涉及</w:t>
            </w:r>
          </w:p>
        </w:tc>
        <w:tc>
          <w:tcPr>
            <w:tcW w:w="1984" w:type="dxa"/>
          </w:tcPr>
          <w:p w:rsidR="00523643" w:rsidRDefault="00523643" w:rsidP="00454457">
            <w:r w:rsidRPr="004F6CE9">
              <w:rPr>
                <w:rFonts w:ascii="Arial" w:hAnsi="Arial" w:cs="Arial" w:hint="eastAsia"/>
                <w:sz w:val="18"/>
                <w:szCs w:val="18"/>
                <w:lang w:val="fr-FR"/>
              </w:rPr>
              <w:t>不涉及</w:t>
            </w:r>
          </w:p>
        </w:tc>
      </w:tr>
      <w:tr w:rsidR="00034D8E" w:rsidTr="00523643">
        <w:tc>
          <w:tcPr>
            <w:tcW w:w="2376" w:type="dxa"/>
          </w:tcPr>
          <w:p w:rsidR="00034D8E" w:rsidRPr="00680F89" w:rsidRDefault="00034D8E" w:rsidP="00B907C4">
            <w:pPr>
              <w:jc w:val="left"/>
              <w:rPr>
                <w:rFonts w:ascii="宋体" w:cs="宋体"/>
                <w:color w:val="000000"/>
                <w:kern w:val="0"/>
                <w:sz w:val="20"/>
                <w:szCs w:val="20"/>
              </w:rPr>
            </w:pPr>
            <w:r>
              <w:rPr>
                <w:rFonts w:hint="eastAsia"/>
                <w:lang w:val="fr-FR"/>
              </w:rPr>
              <w:t>WEBOS</w:t>
            </w:r>
          </w:p>
        </w:tc>
        <w:tc>
          <w:tcPr>
            <w:tcW w:w="2127" w:type="dxa"/>
          </w:tcPr>
          <w:p w:rsidR="00034D8E" w:rsidRDefault="00034D8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hint="eastAsia"/>
                <w:lang w:val="fr-FR"/>
              </w:rPr>
              <w:t>0018</w:t>
            </w:r>
            <w:r>
              <w:rPr>
                <w:lang w:val="fr-FR"/>
              </w:rPr>
              <w:t> </w:t>
            </w:r>
          </w:p>
        </w:tc>
        <w:tc>
          <w:tcPr>
            <w:tcW w:w="1559" w:type="dxa"/>
          </w:tcPr>
          <w:p w:rsidR="00034D8E" w:rsidRPr="004F6CE9" w:rsidRDefault="00034D8E" w:rsidP="00523643">
            <w:pPr>
              <w:rPr>
                <w:rFonts w:ascii="Arial" w:hAnsi="Arial" w:cs="Arial"/>
                <w:sz w:val="18"/>
                <w:szCs w:val="18"/>
                <w:lang w:val="fr-FR"/>
              </w:rPr>
            </w:pPr>
            <w:r>
              <w:rPr>
                <w:rFonts w:ascii="Arial" w:hAnsi="Arial" w:cs="Arial" w:hint="eastAsia"/>
                <w:sz w:val="18"/>
                <w:szCs w:val="18"/>
                <w:lang w:val="fr-FR"/>
              </w:rPr>
              <w:t>12 WEBOS</w:t>
            </w:r>
          </w:p>
        </w:tc>
        <w:tc>
          <w:tcPr>
            <w:tcW w:w="1843" w:type="dxa"/>
          </w:tcPr>
          <w:p w:rsidR="00034D8E" w:rsidRDefault="00034D8E">
            <w:r w:rsidRPr="004F6CE9">
              <w:rPr>
                <w:rFonts w:ascii="Arial" w:hAnsi="Arial" w:cs="Arial" w:hint="eastAsia"/>
                <w:sz w:val="18"/>
                <w:szCs w:val="18"/>
                <w:lang w:val="fr-FR"/>
              </w:rPr>
              <w:t>不涉及</w:t>
            </w:r>
          </w:p>
        </w:tc>
        <w:tc>
          <w:tcPr>
            <w:tcW w:w="1984" w:type="dxa"/>
          </w:tcPr>
          <w:p w:rsidR="00034D8E" w:rsidRDefault="00034D8E" w:rsidP="00454457">
            <w:r w:rsidRPr="004F6CE9">
              <w:rPr>
                <w:rFonts w:ascii="Arial" w:hAnsi="Arial" w:cs="Arial" w:hint="eastAsia"/>
                <w:sz w:val="18"/>
                <w:szCs w:val="18"/>
                <w:lang w:val="fr-FR"/>
              </w:rPr>
              <w:t>不涉及</w:t>
            </w:r>
          </w:p>
        </w:tc>
      </w:tr>
      <w:tr w:rsidR="00034D8E" w:rsidTr="00523643">
        <w:tc>
          <w:tcPr>
            <w:tcW w:w="2376" w:type="dxa"/>
          </w:tcPr>
          <w:p w:rsidR="00034D8E" w:rsidRPr="00680F89" w:rsidRDefault="00034D8E" w:rsidP="00B907C4">
            <w:pPr>
              <w:jc w:val="left"/>
              <w:rPr>
                <w:rFonts w:ascii="宋体" w:cs="宋体"/>
                <w:color w:val="000000"/>
                <w:kern w:val="0"/>
                <w:sz w:val="20"/>
                <w:szCs w:val="20"/>
              </w:rPr>
            </w:pPr>
            <w:r>
              <w:rPr>
                <w:rFonts w:ascii="宋体" w:cs="宋体" w:hint="eastAsia"/>
                <w:color w:val="000000"/>
                <w:kern w:val="0"/>
                <w:sz w:val="20"/>
                <w:szCs w:val="20"/>
              </w:rPr>
              <w:t>天天家园</w:t>
            </w:r>
          </w:p>
        </w:tc>
        <w:tc>
          <w:tcPr>
            <w:tcW w:w="2127" w:type="dxa"/>
          </w:tcPr>
          <w:p w:rsidR="00034D8E" w:rsidRDefault="00034D8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hint="eastAsia"/>
                <w:lang w:val="fr-FR"/>
              </w:rPr>
              <w:t>0019</w:t>
            </w:r>
            <w:r>
              <w:rPr>
                <w:lang w:val="fr-FR"/>
              </w:rPr>
              <w:t> </w:t>
            </w:r>
          </w:p>
        </w:tc>
        <w:tc>
          <w:tcPr>
            <w:tcW w:w="1559" w:type="dxa"/>
          </w:tcPr>
          <w:p w:rsidR="00034D8E" w:rsidRDefault="00034D8E">
            <w:pPr>
              <w:rPr>
                <w:rFonts w:ascii="Arial" w:hAnsi="Arial" w:cs="Arial"/>
                <w:sz w:val="18"/>
                <w:szCs w:val="18"/>
                <w:lang w:val="fr-FR"/>
              </w:rPr>
            </w:pPr>
            <w:r>
              <w:rPr>
                <w:rFonts w:ascii="Arial" w:hAnsi="Arial" w:cs="Arial" w:hint="eastAsia"/>
                <w:sz w:val="18"/>
                <w:szCs w:val="18"/>
                <w:lang w:val="fr-FR"/>
              </w:rPr>
              <w:t xml:space="preserve">5 </w:t>
            </w:r>
            <w:r>
              <w:rPr>
                <w:rFonts w:ascii="Arial" w:hAnsi="Arial" w:cs="Arial" w:hint="eastAsia"/>
                <w:sz w:val="18"/>
                <w:szCs w:val="18"/>
                <w:lang w:val="fr-FR"/>
              </w:rPr>
              <w:t>天天家园</w:t>
            </w:r>
          </w:p>
        </w:tc>
        <w:tc>
          <w:tcPr>
            <w:tcW w:w="1843" w:type="dxa"/>
          </w:tcPr>
          <w:p w:rsidR="00034D8E" w:rsidRDefault="00034D8E">
            <w:r>
              <w:rPr>
                <w:rFonts w:ascii="Arial" w:hAnsi="Arial" w:cs="Arial" w:hint="eastAsia"/>
                <w:sz w:val="18"/>
                <w:szCs w:val="18"/>
                <w:lang w:val="fr-FR"/>
              </w:rPr>
              <w:t>0005</w:t>
            </w:r>
          </w:p>
        </w:tc>
        <w:tc>
          <w:tcPr>
            <w:tcW w:w="1984" w:type="dxa"/>
          </w:tcPr>
          <w:p w:rsidR="00034D8E" w:rsidRDefault="00034D8E">
            <w:r w:rsidRPr="00C76F1E">
              <w:rPr>
                <w:rFonts w:ascii="Arial" w:hAnsi="Arial" w:cs="Arial" w:hint="eastAsia"/>
                <w:sz w:val="18"/>
                <w:szCs w:val="18"/>
                <w:lang w:val="fr-FR"/>
              </w:rPr>
              <w:t>不涉及</w:t>
            </w:r>
          </w:p>
        </w:tc>
      </w:tr>
      <w:tr w:rsidR="00034D8E" w:rsidTr="00523643">
        <w:tc>
          <w:tcPr>
            <w:tcW w:w="2376" w:type="dxa"/>
          </w:tcPr>
          <w:p w:rsidR="00034D8E" w:rsidRPr="00680F89" w:rsidRDefault="00034D8E" w:rsidP="00B907C4">
            <w:pPr>
              <w:jc w:val="left"/>
              <w:rPr>
                <w:rFonts w:ascii="宋体" w:cs="宋体"/>
                <w:color w:val="000000"/>
                <w:kern w:val="0"/>
                <w:sz w:val="20"/>
                <w:szCs w:val="20"/>
              </w:rPr>
            </w:pPr>
            <w:r>
              <w:rPr>
                <w:rFonts w:ascii="宋体" w:cs="宋体" w:hint="eastAsia"/>
                <w:color w:val="000000"/>
                <w:kern w:val="0"/>
                <w:sz w:val="20"/>
                <w:szCs w:val="20"/>
              </w:rPr>
              <w:t>天天记事</w:t>
            </w:r>
          </w:p>
        </w:tc>
        <w:tc>
          <w:tcPr>
            <w:tcW w:w="2127" w:type="dxa"/>
          </w:tcPr>
          <w:p w:rsidR="00034D8E" w:rsidRDefault="00034D8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680F89">
              <w:rPr>
                <w:rFonts w:ascii="宋体" w:cs="宋体" w:hint="eastAsia"/>
                <w:color w:val="000000"/>
                <w:kern w:val="0"/>
                <w:sz w:val="20"/>
                <w:szCs w:val="20"/>
                <w:lang w:val="fr-FR"/>
              </w:rPr>
              <w:t>0020</w:t>
            </w:r>
          </w:p>
        </w:tc>
        <w:tc>
          <w:tcPr>
            <w:tcW w:w="1559" w:type="dxa"/>
          </w:tcPr>
          <w:p w:rsidR="00034D8E" w:rsidRDefault="00034D8E">
            <w:r>
              <w:rPr>
                <w:rFonts w:hint="eastAsia"/>
              </w:rPr>
              <w:t xml:space="preserve">6 </w:t>
            </w:r>
            <w:r>
              <w:rPr>
                <w:rFonts w:hint="eastAsia"/>
              </w:rPr>
              <w:t>天天记事</w:t>
            </w:r>
          </w:p>
        </w:tc>
        <w:tc>
          <w:tcPr>
            <w:tcW w:w="1843" w:type="dxa"/>
          </w:tcPr>
          <w:p w:rsidR="00034D8E" w:rsidRDefault="00034D8E">
            <w:r>
              <w:rPr>
                <w:rFonts w:hint="eastAsia"/>
              </w:rPr>
              <w:t>0006</w:t>
            </w:r>
          </w:p>
        </w:tc>
        <w:tc>
          <w:tcPr>
            <w:tcW w:w="1984" w:type="dxa"/>
          </w:tcPr>
          <w:p w:rsidR="00034D8E" w:rsidRDefault="00034D8E">
            <w:r w:rsidRPr="00C76F1E">
              <w:rPr>
                <w:rFonts w:ascii="Arial" w:hAnsi="Arial" w:cs="Arial" w:hint="eastAsia"/>
                <w:sz w:val="18"/>
                <w:szCs w:val="18"/>
                <w:lang w:val="fr-FR"/>
              </w:rPr>
              <w:t>不涉及</w:t>
            </w:r>
          </w:p>
        </w:tc>
      </w:tr>
      <w:tr w:rsidR="00034D8E" w:rsidTr="00523643">
        <w:tc>
          <w:tcPr>
            <w:tcW w:w="2376" w:type="dxa"/>
          </w:tcPr>
          <w:p w:rsidR="00034D8E" w:rsidRPr="00680F89" w:rsidRDefault="00034D8E" w:rsidP="00B907C4">
            <w:pPr>
              <w:jc w:val="left"/>
              <w:rPr>
                <w:rFonts w:ascii="宋体" w:cs="宋体"/>
                <w:color w:val="000000"/>
                <w:kern w:val="0"/>
                <w:sz w:val="20"/>
                <w:szCs w:val="20"/>
              </w:rPr>
            </w:pPr>
            <w:r w:rsidRPr="00680F89">
              <w:rPr>
                <w:rFonts w:ascii="宋体" w:cs="宋体" w:hint="eastAsia"/>
                <w:color w:val="000000"/>
                <w:kern w:val="0"/>
                <w:sz w:val="20"/>
                <w:szCs w:val="20"/>
                <w:lang w:val="fr-FR"/>
              </w:rPr>
              <w:t>VoIP</w:t>
            </w:r>
            <w:r>
              <w:rPr>
                <w:rFonts w:ascii="宋体" w:cs="宋体" w:hint="eastAsia"/>
                <w:color w:val="000000"/>
                <w:kern w:val="0"/>
                <w:sz w:val="20"/>
                <w:szCs w:val="20"/>
              </w:rPr>
              <w:t>服务器</w:t>
            </w:r>
          </w:p>
        </w:tc>
        <w:tc>
          <w:tcPr>
            <w:tcW w:w="2127" w:type="dxa"/>
          </w:tcPr>
          <w:p w:rsidR="00034D8E" w:rsidRDefault="00034D8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680F89">
              <w:rPr>
                <w:rFonts w:ascii="宋体" w:cs="宋体" w:hint="eastAsia"/>
                <w:color w:val="000000"/>
                <w:kern w:val="0"/>
                <w:sz w:val="20"/>
                <w:szCs w:val="20"/>
                <w:lang w:val="fr-FR"/>
              </w:rPr>
              <w:t>0021</w:t>
            </w:r>
          </w:p>
        </w:tc>
        <w:tc>
          <w:tcPr>
            <w:tcW w:w="1559" w:type="dxa"/>
          </w:tcPr>
          <w:p w:rsidR="00034D8E" w:rsidRDefault="00034D8E">
            <w:r>
              <w:rPr>
                <w:rFonts w:hint="eastAsia"/>
              </w:rPr>
              <w:t>13 VoIP</w:t>
            </w:r>
          </w:p>
        </w:tc>
        <w:tc>
          <w:tcPr>
            <w:tcW w:w="1843" w:type="dxa"/>
          </w:tcPr>
          <w:p w:rsidR="00034D8E" w:rsidRDefault="00034D8E">
            <w:r>
              <w:rPr>
                <w:rFonts w:hint="eastAsia"/>
              </w:rPr>
              <w:t>0013</w:t>
            </w:r>
          </w:p>
        </w:tc>
        <w:tc>
          <w:tcPr>
            <w:tcW w:w="1984" w:type="dxa"/>
          </w:tcPr>
          <w:p w:rsidR="00034D8E" w:rsidRDefault="00034D8E">
            <w:r w:rsidRPr="00EE1D8F">
              <w:rPr>
                <w:rFonts w:ascii="Arial" w:hAnsi="Arial" w:cs="Arial" w:hint="eastAsia"/>
                <w:sz w:val="18"/>
                <w:szCs w:val="18"/>
                <w:lang w:val="fr-FR"/>
              </w:rPr>
              <w:t>不涉及</w:t>
            </w:r>
          </w:p>
        </w:tc>
      </w:tr>
      <w:tr w:rsidR="00034D8E" w:rsidTr="00523643">
        <w:tc>
          <w:tcPr>
            <w:tcW w:w="2376" w:type="dxa"/>
          </w:tcPr>
          <w:p w:rsidR="00034D8E" w:rsidRPr="00680F89" w:rsidRDefault="00034D8E" w:rsidP="00B907C4">
            <w:pPr>
              <w:jc w:val="left"/>
              <w:rPr>
                <w:rFonts w:ascii="宋体" w:cs="宋体"/>
                <w:color w:val="000000"/>
                <w:kern w:val="0"/>
                <w:sz w:val="20"/>
                <w:szCs w:val="20"/>
              </w:rPr>
            </w:pPr>
            <w:r>
              <w:rPr>
                <w:rFonts w:ascii="宋体" w:cs="宋体" w:hint="eastAsia"/>
                <w:color w:val="000000"/>
                <w:kern w:val="0"/>
                <w:sz w:val="20"/>
                <w:szCs w:val="20"/>
              </w:rPr>
              <w:t>天天记事</w:t>
            </w:r>
            <w:r w:rsidRPr="00680F89">
              <w:rPr>
                <w:rFonts w:ascii="宋体" w:cs="宋体" w:hint="eastAsia"/>
                <w:color w:val="000000"/>
                <w:kern w:val="0"/>
                <w:sz w:val="20"/>
                <w:szCs w:val="20"/>
                <w:lang w:val="fr-FR"/>
              </w:rPr>
              <w:t>Portal</w:t>
            </w:r>
          </w:p>
        </w:tc>
        <w:tc>
          <w:tcPr>
            <w:tcW w:w="2127" w:type="dxa"/>
          </w:tcPr>
          <w:p w:rsidR="00034D8E" w:rsidRDefault="00034D8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680F89">
              <w:rPr>
                <w:rFonts w:ascii="宋体" w:cs="宋体" w:hint="eastAsia"/>
                <w:color w:val="000000"/>
                <w:kern w:val="0"/>
                <w:sz w:val="20"/>
                <w:szCs w:val="20"/>
                <w:lang w:val="fr-FR"/>
              </w:rPr>
              <w:t>0022</w:t>
            </w:r>
          </w:p>
        </w:tc>
        <w:tc>
          <w:tcPr>
            <w:tcW w:w="1559" w:type="dxa"/>
          </w:tcPr>
          <w:p w:rsidR="00034D8E" w:rsidRDefault="00034D8E">
            <w:pPr>
              <w:rPr>
                <w:rFonts w:ascii="Arial" w:hAnsi="Arial" w:cs="Arial"/>
                <w:sz w:val="18"/>
                <w:szCs w:val="18"/>
                <w:lang w:val="fr-FR"/>
              </w:rPr>
            </w:pPr>
            <w:r>
              <w:rPr>
                <w:rFonts w:hint="eastAsia"/>
              </w:rPr>
              <w:t xml:space="preserve">6 </w:t>
            </w:r>
            <w:r>
              <w:rPr>
                <w:rFonts w:hint="eastAsia"/>
              </w:rPr>
              <w:t>天天记事</w:t>
            </w:r>
          </w:p>
        </w:tc>
        <w:tc>
          <w:tcPr>
            <w:tcW w:w="1843" w:type="dxa"/>
          </w:tcPr>
          <w:p w:rsidR="00034D8E" w:rsidRDefault="00034D8E">
            <w:r>
              <w:rPr>
                <w:rFonts w:ascii="Arial" w:hAnsi="Arial" w:cs="Arial" w:hint="eastAsia"/>
                <w:sz w:val="18"/>
                <w:szCs w:val="18"/>
                <w:lang w:val="fr-FR"/>
              </w:rPr>
              <w:t>0006</w:t>
            </w:r>
          </w:p>
        </w:tc>
        <w:tc>
          <w:tcPr>
            <w:tcW w:w="1984" w:type="dxa"/>
          </w:tcPr>
          <w:p w:rsidR="00034D8E" w:rsidRDefault="00034D8E">
            <w:r w:rsidRPr="00EE1D8F">
              <w:rPr>
                <w:rFonts w:ascii="Arial" w:hAnsi="Arial" w:cs="Arial" w:hint="eastAsia"/>
                <w:sz w:val="18"/>
                <w:szCs w:val="18"/>
                <w:lang w:val="fr-FR"/>
              </w:rPr>
              <w:t>不涉及</w:t>
            </w:r>
          </w:p>
        </w:tc>
      </w:tr>
      <w:tr w:rsidR="00034D8E" w:rsidTr="00523643">
        <w:tc>
          <w:tcPr>
            <w:tcW w:w="2376" w:type="dxa"/>
          </w:tcPr>
          <w:p w:rsidR="00034D8E" w:rsidRPr="00680F89" w:rsidRDefault="00034D8E" w:rsidP="00B907C4">
            <w:pPr>
              <w:jc w:val="left"/>
              <w:rPr>
                <w:rFonts w:ascii="宋体" w:cs="宋体"/>
                <w:color w:val="000000"/>
                <w:kern w:val="0"/>
                <w:sz w:val="20"/>
                <w:szCs w:val="20"/>
              </w:rPr>
            </w:pPr>
            <w:r w:rsidRPr="00680F89">
              <w:rPr>
                <w:rFonts w:ascii="宋体" w:cs="宋体" w:hint="eastAsia"/>
                <w:color w:val="000000"/>
                <w:kern w:val="0"/>
                <w:sz w:val="20"/>
                <w:szCs w:val="20"/>
                <w:lang w:val="fr-FR"/>
              </w:rPr>
              <w:t>emotion</w:t>
            </w:r>
            <w:r>
              <w:rPr>
                <w:rFonts w:ascii="宋体" w:cs="宋体" w:hint="eastAsia"/>
                <w:color w:val="000000"/>
                <w:kern w:val="0"/>
                <w:sz w:val="20"/>
                <w:szCs w:val="20"/>
              </w:rPr>
              <w:t>论坛</w:t>
            </w:r>
            <w:r w:rsidRPr="00680F89">
              <w:rPr>
                <w:rFonts w:ascii="宋体" w:cs="宋体" w:hint="eastAsia"/>
                <w:color w:val="000000"/>
                <w:kern w:val="0"/>
                <w:sz w:val="20"/>
                <w:szCs w:val="20"/>
                <w:lang w:val="fr-FR"/>
              </w:rPr>
              <w:t>Portal</w:t>
            </w:r>
          </w:p>
        </w:tc>
        <w:tc>
          <w:tcPr>
            <w:tcW w:w="2127" w:type="dxa"/>
          </w:tcPr>
          <w:p w:rsidR="00034D8E" w:rsidRDefault="00034D8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680F89">
              <w:rPr>
                <w:rFonts w:ascii="宋体" w:cs="宋体" w:hint="eastAsia"/>
                <w:color w:val="000000"/>
                <w:kern w:val="0"/>
                <w:sz w:val="20"/>
                <w:szCs w:val="20"/>
                <w:lang w:val="fr-FR"/>
              </w:rPr>
              <w:t>0023</w:t>
            </w:r>
          </w:p>
        </w:tc>
        <w:tc>
          <w:tcPr>
            <w:tcW w:w="1559" w:type="dxa"/>
          </w:tcPr>
          <w:p w:rsidR="00034D8E" w:rsidRPr="004F6CE9" w:rsidRDefault="00034D8E" w:rsidP="00BA78E1">
            <w:pPr>
              <w:rPr>
                <w:rFonts w:ascii="Arial" w:hAnsi="Arial" w:cs="Arial"/>
                <w:sz w:val="18"/>
                <w:szCs w:val="18"/>
                <w:lang w:val="fr-FR"/>
              </w:rPr>
            </w:pPr>
            <w:r>
              <w:rPr>
                <w:rFonts w:ascii="Arial" w:hAnsi="Arial" w:cs="Arial" w:hint="eastAsia"/>
                <w:sz w:val="18"/>
                <w:szCs w:val="18"/>
                <w:lang w:val="fr-FR"/>
              </w:rPr>
              <w:t>22 Emotion</w:t>
            </w:r>
            <w:r>
              <w:rPr>
                <w:rFonts w:ascii="Arial" w:hAnsi="Arial" w:cs="Arial" w:hint="eastAsia"/>
                <w:sz w:val="18"/>
                <w:szCs w:val="18"/>
                <w:lang w:val="fr-FR"/>
              </w:rPr>
              <w:t>论坛</w:t>
            </w:r>
          </w:p>
        </w:tc>
        <w:tc>
          <w:tcPr>
            <w:tcW w:w="1843" w:type="dxa"/>
          </w:tcPr>
          <w:p w:rsidR="00034D8E" w:rsidRDefault="00034D8E" w:rsidP="00BA78E1">
            <w:r w:rsidRPr="004F6CE9">
              <w:rPr>
                <w:rFonts w:ascii="Arial" w:hAnsi="Arial" w:cs="Arial" w:hint="eastAsia"/>
                <w:sz w:val="18"/>
                <w:szCs w:val="18"/>
                <w:lang w:val="fr-FR"/>
              </w:rPr>
              <w:t>不涉及</w:t>
            </w:r>
          </w:p>
        </w:tc>
        <w:tc>
          <w:tcPr>
            <w:tcW w:w="1984" w:type="dxa"/>
          </w:tcPr>
          <w:p w:rsidR="00034D8E" w:rsidRDefault="00034D8E" w:rsidP="00454457">
            <w:r w:rsidRPr="004F6CE9">
              <w:rPr>
                <w:rFonts w:ascii="Arial" w:hAnsi="Arial" w:cs="Arial" w:hint="eastAsia"/>
                <w:sz w:val="18"/>
                <w:szCs w:val="18"/>
                <w:lang w:val="fr-FR"/>
              </w:rPr>
              <w:t>不涉及</w:t>
            </w:r>
          </w:p>
        </w:tc>
      </w:tr>
      <w:tr w:rsidR="00034D8E" w:rsidTr="00523643">
        <w:tc>
          <w:tcPr>
            <w:tcW w:w="2376" w:type="dxa"/>
          </w:tcPr>
          <w:p w:rsidR="00034D8E" w:rsidRPr="00680F89" w:rsidRDefault="00034D8E" w:rsidP="00B907C4">
            <w:pPr>
              <w:jc w:val="left"/>
              <w:rPr>
                <w:rFonts w:ascii="宋体" w:cs="宋体"/>
                <w:color w:val="000000"/>
                <w:kern w:val="0"/>
                <w:sz w:val="20"/>
                <w:szCs w:val="20"/>
              </w:rPr>
            </w:pPr>
            <w:r>
              <w:rPr>
                <w:rFonts w:ascii="宋体" w:cs="宋体" w:hint="eastAsia"/>
                <w:color w:val="000000"/>
                <w:kern w:val="0"/>
                <w:sz w:val="20"/>
                <w:szCs w:val="20"/>
                <w:lang w:val="fr-FR"/>
              </w:rPr>
              <w:t>情景音乐(转电软</w:t>
            </w:r>
            <w:ins w:id="786" w:author="x00116998" w:date="2016-02-29T15:29:00Z">
              <w:r w:rsidR="004C5742">
                <w:rPr>
                  <w:rFonts w:ascii="宋体" w:cs="宋体" w:hint="eastAsia"/>
                  <w:color w:val="000000"/>
                  <w:kern w:val="0"/>
                  <w:sz w:val="20"/>
                  <w:szCs w:val="20"/>
                  <w:lang w:val="fr-FR"/>
                </w:rPr>
                <w:t>，没有客户端</w:t>
              </w:r>
            </w:ins>
            <w:ins w:id="787" w:author="x00116998" w:date="2016-02-29T15:30:00Z">
              <w:r w:rsidR="004C5742">
                <w:rPr>
                  <w:rFonts w:ascii="宋体" w:cs="宋体" w:hint="eastAsia"/>
                  <w:color w:val="000000"/>
                  <w:kern w:val="0"/>
                  <w:sz w:val="20"/>
                  <w:szCs w:val="20"/>
                  <w:lang w:val="fr-FR"/>
                </w:rPr>
                <w:t>对接华为帐号</w:t>
              </w:r>
            </w:ins>
            <w:r>
              <w:rPr>
                <w:rFonts w:ascii="宋体" w:cs="宋体" w:hint="eastAsia"/>
                <w:color w:val="000000"/>
                <w:kern w:val="0"/>
                <w:sz w:val="20"/>
                <w:szCs w:val="20"/>
                <w:lang w:val="fr-FR"/>
              </w:rPr>
              <w:t>)</w:t>
            </w:r>
          </w:p>
        </w:tc>
        <w:tc>
          <w:tcPr>
            <w:tcW w:w="2127" w:type="dxa"/>
          </w:tcPr>
          <w:p w:rsidR="00034D8E" w:rsidRDefault="00034D8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680F89">
              <w:rPr>
                <w:rFonts w:ascii="宋体" w:cs="宋体" w:hint="eastAsia"/>
                <w:color w:val="000000"/>
                <w:kern w:val="0"/>
                <w:sz w:val="20"/>
                <w:szCs w:val="20"/>
                <w:lang w:val="fr-FR"/>
              </w:rPr>
              <w:t>0024</w:t>
            </w:r>
          </w:p>
        </w:tc>
        <w:tc>
          <w:tcPr>
            <w:tcW w:w="1559" w:type="dxa"/>
          </w:tcPr>
          <w:p w:rsidR="00034D8E" w:rsidRDefault="00034D8E">
            <w:pPr>
              <w:rPr>
                <w:rFonts w:ascii="Arial" w:hAnsi="Arial" w:cs="Arial"/>
                <w:sz w:val="18"/>
                <w:szCs w:val="18"/>
                <w:lang w:val="fr-FR"/>
              </w:rPr>
            </w:pPr>
            <w:r>
              <w:rPr>
                <w:rFonts w:ascii="Arial" w:hAnsi="Arial" w:cs="Arial" w:hint="eastAsia"/>
                <w:sz w:val="18"/>
                <w:szCs w:val="18"/>
                <w:lang w:val="fr-FR"/>
              </w:rPr>
              <w:t>2024 Music</w:t>
            </w:r>
            <w:r>
              <w:rPr>
                <w:rFonts w:ascii="Arial" w:hAnsi="Arial" w:cs="Arial" w:hint="eastAsia"/>
                <w:sz w:val="18"/>
                <w:szCs w:val="18"/>
                <w:lang w:val="fr-FR"/>
              </w:rPr>
              <w:t>＋</w:t>
            </w:r>
          </w:p>
        </w:tc>
        <w:tc>
          <w:tcPr>
            <w:tcW w:w="1843" w:type="dxa"/>
          </w:tcPr>
          <w:p w:rsidR="00034D8E" w:rsidRDefault="00034D8E">
            <w:r>
              <w:rPr>
                <w:rFonts w:ascii="Arial" w:hAnsi="Arial" w:cs="Arial" w:hint="eastAsia"/>
                <w:sz w:val="18"/>
                <w:szCs w:val="18"/>
                <w:lang w:val="fr-FR"/>
              </w:rPr>
              <w:t>24</w:t>
            </w:r>
          </w:p>
        </w:tc>
        <w:tc>
          <w:tcPr>
            <w:tcW w:w="1984" w:type="dxa"/>
          </w:tcPr>
          <w:p w:rsidR="00034D8E" w:rsidRDefault="00034D8E" w:rsidP="00F74853">
            <w:r>
              <w:rPr>
                <w:rFonts w:ascii="Arial" w:hAnsi="Arial" w:cs="Arial" w:hint="eastAsia"/>
                <w:sz w:val="18"/>
                <w:szCs w:val="18"/>
                <w:lang w:val="fr-FR"/>
              </w:rPr>
              <w:t>24(</w:t>
            </w:r>
            <w:r>
              <w:rPr>
                <w:rFonts w:ascii="Arial" w:hAnsi="Arial" w:cs="Arial" w:hint="eastAsia"/>
                <w:sz w:val="18"/>
                <w:szCs w:val="18"/>
                <w:lang w:val="fr-FR"/>
              </w:rPr>
              <w:t>客户端代码固定了</w:t>
            </w:r>
            <w:r>
              <w:rPr>
                <w:rFonts w:ascii="Arial" w:hAnsi="Arial" w:cs="Arial" w:hint="eastAsia"/>
                <w:sz w:val="18"/>
                <w:szCs w:val="18"/>
                <w:lang w:val="fr-FR"/>
              </w:rPr>
              <w:t>)</w:t>
            </w:r>
          </w:p>
        </w:tc>
      </w:tr>
      <w:tr w:rsidR="00034D8E" w:rsidTr="00523643">
        <w:tc>
          <w:tcPr>
            <w:tcW w:w="2376" w:type="dxa"/>
          </w:tcPr>
          <w:p w:rsidR="00034D8E" w:rsidRPr="00680F89" w:rsidRDefault="00034D8E" w:rsidP="00B907C4">
            <w:pPr>
              <w:jc w:val="left"/>
              <w:rPr>
                <w:rFonts w:ascii="宋体" w:cs="宋体"/>
                <w:color w:val="000000"/>
                <w:kern w:val="0"/>
                <w:sz w:val="20"/>
                <w:szCs w:val="20"/>
              </w:rPr>
            </w:pPr>
            <w:r>
              <w:rPr>
                <w:rFonts w:ascii="宋体" w:cs="宋体" w:hint="eastAsia"/>
                <w:color w:val="000000"/>
                <w:kern w:val="0"/>
                <w:sz w:val="20"/>
                <w:szCs w:val="20"/>
              </w:rPr>
              <w:t>花粉社区Portal</w:t>
            </w:r>
          </w:p>
        </w:tc>
        <w:tc>
          <w:tcPr>
            <w:tcW w:w="2127" w:type="dxa"/>
          </w:tcPr>
          <w:p w:rsidR="00034D8E" w:rsidRDefault="00034D8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0025</w:t>
            </w:r>
          </w:p>
        </w:tc>
        <w:tc>
          <w:tcPr>
            <w:tcW w:w="1559" w:type="dxa"/>
          </w:tcPr>
          <w:p w:rsidR="00034D8E" w:rsidRDefault="00034D8E" w:rsidP="00523643">
            <w:r>
              <w:rPr>
                <w:rFonts w:ascii="Verdana" w:hAnsi="Verdana" w:hint="eastAsia"/>
                <w:kern w:val="0"/>
                <w:sz w:val="18"/>
                <w:szCs w:val="18"/>
                <w:lang w:val="fr-FR"/>
              </w:rPr>
              <w:t xml:space="preserve">25 </w:t>
            </w:r>
            <w:r>
              <w:rPr>
                <w:rFonts w:ascii="Verdana" w:hAnsi="Verdana" w:hint="eastAsia"/>
                <w:kern w:val="0"/>
                <w:sz w:val="18"/>
                <w:szCs w:val="18"/>
                <w:lang w:val="fr-FR"/>
              </w:rPr>
              <w:t>花粉社区</w:t>
            </w:r>
          </w:p>
        </w:tc>
        <w:tc>
          <w:tcPr>
            <w:tcW w:w="1843" w:type="dxa"/>
          </w:tcPr>
          <w:p w:rsidR="00034D8E" w:rsidRDefault="00034D8E">
            <w:r>
              <w:rPr>
                <w:rFonts w:hint="eastAsia"/>
              </w:rPr>
              <w:t>0025</w:t>
            </w:r>
          </w:p>
        </w:tc>
        <w:tc>
          <w:tcPr>
            <w:tcW w:w="1984" w:type="dxa"/>
          </w:tcPr>
          <w:p w:rsidR="00034D8E" w:rsidRDefault="00034D8E" w:rsidP="00454457">
            <w:r w:rsidRPr="004F6CE9">
              <w:rPr>
                <w:rFonts w:ascii="Arial" w:hAnsi="Arial" w:cs="Arial" w:hint="eastAsia"/>
                <w:sz w:val="18"/>
                <w:szCs w:val="18"/>
                <w:lang w:val="fr-FR"/>
              </w:rPr>
              <w:t>不涉及</w:t>
            </w:r>
          </w:p>
        </w:tc>
      </w:tr>
      <w:tr w:rsidR="00034D8E" w:rsidTr="00523643">
        <w:tc>
          <w:tcPr>
            <w:tcW w:w="2376" w:type="dxa"/>
          </w:tcPr>
          <w:p w:rsidR="00034D8E" w:rsidRPr="00680F89" w:rsidRDefault="00034D8E" w:rsidP="00B907C4">
            <w:pPr>
              <w:jc w:val="left"/>
              <w:rPr>
                <w:rFonts w:ascii="宋体" w:cs="宋体"/>
                <w:color w:val="000000"/>
                <w:kern w:val="0"/>
                <w:sz w:val="20"/>
                <w:szCs w:val="20"/>
              </w:rPr>
            </w:pPr>
            <w:r>
              <w:rPr>
                <w:rFonts w:ascii="宋体" w:cs="宋体" w:hint="eastAsia"/>
                <w:color w:val="000000"/>
                <w:kern w:val="0"/>
                <w:sz w:val="20"/>
                <w:szCs w:val="20"/>
              </w:rPr>
              <w:t>电商服务器</w:t>
            </w:r>
          </w:p>
        </w:tc>
        <w:tc>
          <w:tcPr>
            <w:tcW w:w="2127" w:type="dxa"/>
          </w:tcPr>
          <w:p w:rsidR="00034D8E" w:rsidRDefault="00034D8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680F89">
              <w:rPr>
                <w:rFonts w:ascii="宋体" w:cs="宋体" w:hint="eastAsia"/>
                <w:color w:val="000000"/>
                <w:kern w:val="0"/>
                <w:sz w:val="20"/>
                <w:szCs w:val="20"/>
                <w:lang w:val="fr-FR"/>
              </w:rPr>
              <w:t>0026</w:t>
            </w:r>
          </w:p>
        </w:tc>
        <w:tc>
          <w:tcPr>
            <w:tcW w:w="1559" w:type="dxa"/>
          </w:tcPr>
          <w:p w:rsidR="00034D8E" w:rsidRPr="004F6CE9" w:rsidRDefault="00034D8E">
            <w:pPr>
              <w:rPr>
                <w:rFonts w:ascii="Arial" w:hAnsi="Arial" w:cs="Arial"/>
                <w:sz w:val="18"/>
                <w:szCs w:val="18"/>
                <w:lang w:val="fr-FR"/>
              </w:rPr>
            </w:pPr>
            <w:r>
              <w:rPr>
                <w:rFonts w:ascii="Arial" w:hAnsi="Arial" w:cs="Arial" w:hint="eastAsia"/>
                <w:sz w:val="18"/>
                <w:szCs w:val="18"/>
                <w:lang w:val="fr-FR"/>
              </w:rPr>
              <w:t>26 vmall</w:t>
            </w:r>
          </w:p>
        </w:tc>
        <w:tc>
          <w:tcPr>
            <w:tcW w:w="1843" w:type="dxa"/>
          </w:tcPr>
          <w:p w:rsidR="00034D8E" w:rsidRDefault="00034D8E">
            <w:r>
              <w:rPr>
                <w:rFonts w:ascii="Arial" w:hAnsi="Arial" w:cs="Arial" w:hint="eastAsia"/>
                <w:sz w:val="18"/>
                <w:szCs w:val="18"/>
                <w:lang w:val="fr-FR"/>
              </w:rPr>
              <w:t>0026</w:t>
            </w:r>
          </w:p>
        </w:tc>
        <w:tc>
          <w:tcPr>
            <w:tcW w:w="1984" w:type="dxa"/>
          </w:tcPr>
          <w:p w:rsidR="00034D8E" w:rsidRDefault="00034D8E" w:rsidP="00F364A3">
            <w:r>
              <w:rPr>
                <w:rFonts w:ascii="Arial" w:hAnsi="Arial" w:cs="Arial" w:hint="eastAsia"/>
                <w:sz w:val="18"/>
                <w:szCs w:val="18"/>
                <w:lang w:val="fr-FR"/>
              </w:rPr>
              <w:t>0026(</w:t>
            </w:r>
            <w:r>
              <w:rPr>
                <w:rFonts w:ascii="Arial" w:hAnsi="Arial" w:cs="Arial" w:hint="eastAsia"/>
                <w:sz w:val="18"/>
                <w:szCs w:val="18"/>
                <w:lang w:val="fr-FR"/>
              </w:rPr>
              <w:t>调查短信</w:t>
            </w:r>
            <w:r>
              <w:rPr>
                <w:rFonts w:ascii="Arial" w:hAnsi="Arial" w:cs="Arial" w:hint="eastAsia"/>
                <w:sz w:val="18"/>
                <w:szCs w:val="18"/>
                <w:lang w:val="fr-FR"/>
              </w:rPr>
              <w:t>)</w:t>
            </w:r>
          </w:p>
        </w:tc>
      </w:tr>
      <w:tr w:rsidR="00034D8E" w:rsidTr="00523643">
        <w:tc>
          <w:tcPr>
            <w:tcW w:w="2376" w:type="dxa"/>
          </w:tcPr>
          <w:p w:rsidR="00034D8E" w:rsidRDefault="00034D8E" w:rsidP="00B907C4">
            <w:pPr>
              <w:jc w:val="left"/>
              <w:rPr>
                <w:rFonts w:ascii="宋体" w:cs="宋体"/>
                <w:color w:val="000000"/>
                <w:kern w:val="0"/>
                <w:sz w:val="20"/>
                <w:szCs w:val="20"/>
              </w:rPr>
            </w:pPr>
            <w:r>
              <w:rPr>
                <w:rFonts w:ascii="宋体" w:cs="宋体" w:hint="eastAsia"/>
                <w:color w:val="000000"/>
                <w:kern w:val="0"/>
                <w:sz w:val="20"/>
                <w:szCs w:val="20"/>
              </w:rPr>
              <w:t>终端官网Portal</w:t>
            </w:r>
          </w:p>
        </w:tc>
        <w:tc>
          <w:tcPr>
            <w:tcW w:w="2127" w:type="dxa"/>
          </w:tcPr>
          <w:p w:rsidR="00034D8E" w:rsidRPr="00B907C4" w:rsidRDefault="00034D8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lang w:val="fr-FR"/>
              </w:rPr>
            </w:pPr>
            <w:r>
              <w:rPr>
                <w:rFonts w:ascii="宋体" w:cs="宋体" w:hint="eastAsia"/>
                <w:color w:val="000000"/>
                <w:kern w:val="0"/>
                <w:sz w:val="20"/>
                <w:szCs w:val="20"/>
                <w:lang w:val="fr-FR"/>
              </w:rPr>
              <w:t>0027</w:t>
            </w:r>
          </w:p>
        </w:tc>
        <w:tc>
          <w:tcPr>
            <w:tcW w:w="1559" w:type="dxa"/>
          </w:tcPr>
          <w:p w:rsidR="00034D8E" w:rsidRPr="004F6CE9" w:rsidRDefault="00034D8E">
            <w:pPr>
              <w:rPr>
                <w:rFonts w:ascii="Arial" w:hAnsi="Arial" w:cs="Arial"/>
                <w:sz w:val="18"/>
                <w:szCs w:val="18"/>
                <w:lang w:val="fr-FR"/>
              </w:rPr>
            </w:pPr>
            <w:r>
              <w:rPr>
                <w:rFonts w:ascii="Arial" w:hAnsi="Arial" w:cs="Arial" w:hint="eastAsia"/>
                <w:sz w:val="18"/>
                <w:szCs w:val="18"/>
                <w:lang w:val="fr-FR"/>
              </w:rPr>
              <w:t xml:space="preserve">27 </w:t>
            </w:r>
            <w:r>
              <w:rPr>
                <w:rFonts w:ascii="Arial" w:hAnsi="Arial" w:cs="Arial" w:hint="eastAsia"/>
                <w:sz w:val="18"/>
                <w:szCs w:val="18"/>
                <w:lang w:val="fr-FR"/>
              </w:rPr>
              <w:t>终端官网</w:t>
            </w:r>
          </w:p>
        </w:tc>
        <w:tc>
          <w:tcPr>
            <w:tcW w:w="1843" w:type="dxa"/>
          </w:tcPr>
          <w:p w:rsidR="00034D8E" w:rsidRDefault="00034D8E">
            <w:pPr>
              <w:rPr>
                <w:rFonts w:ascii="Arial" w:hAnsi="Arial" w:cs="Arial"/>
                <w:sz w:val="18"/>
                <w:szCs w:val="18"/>
                <w:lang w:val="fr-FR"/>
              </w:rPr>
            </w:pPr>
            <w:r w:rsidRPr="004F6CE9">
              <w:rPr>
                <w:rFonts w:ascii="Arial" w:hAnsi="Arial" w:cs="Arial" w:hint="eastAsia"/>
                <w:sz w:val="18"/>
                <w:szCs w:val="18"/>
                <w:lang w:val="fr-FR"/>
              </w:rPr>
              <w:t>不涉及</w:t>
            </w:r>
          </w:p>
        </w:tc>
        <w:tc>
          <w:tcPr>
            <w:tcW w:w="1984" w:type="dxa"/>
          </w:tcPr>
          <w:p w:rsidR="00034D8E" w:rsidRDefault="00034D8E" w:rsidP="00454457">
            <w:pPr>
              <w:rPr>
                <w:rFonts w:ascii="Arial" w:hAnsi="Arial" w:cs="Arial"/>
                <w:sz w:val="18"/>
                <w:szCs w:val="18"/>
                <w:lang w:val="fr-FR"/>
              </w:rPr>
            </w:pPr>
            <w:r w:rsidRPr="004F6CE9">
              <w:rPr>
                <w:rFonts w:ascii="Arial" w:hAnsi="Arial" w:cs="Arial" w:hint="eastAsia"/>
                <w:sz w:val="18"/>
                <w:szCs w:val="18"/>
                <w:lang w:val="fr-FR"/>
              </w:rPr>
              <w:t>不涉及</w:t>
            </w:r>
          </w:p>
        </w:tc>
      </w:tr>
      <w:tr w:rsidR="00034D8E" w:rsidTr="00523643">
        <w:tc>
          <w:tcPr>
            <w:tcW w:w="2376" w:type="dxa"/>
          </w:tcPr>
          <w:p w:rsidR="00034D8E" w:rsidRDefault="00034D8E" w:rsidP="00B907C4">
            <w:pPr>
              <w:jc w:val="left"/>
              <w:rPr>
                <w:rFonts w:ascii="宋体" w:cs="宋体"/>
                <w:color w:val="000000"/>
                <w:kern w:val="0"/>
                <w:sz w:val="20"/>
                <w:szCs w:val="20"/>
              </w:rPr>
            </w:pPr>
            <w:r>
              <w:rPr>
                <w:rFonts w:ascii="宋体" w:cs="宋体" w:hint="eastAsia"/>
                <w:color w:val="000000"/>
                <w:kern w:val="0"/>
                <w:sz w:val="20"/>
                <w:szCs w:val="20"/>
              </w:rPr>
              <w:t>开放平台</w:t>
            </w:r>
          </w:p>
        </w:tc>
        <w:tc>
          <w:tcPr>
            <w:tcW w:w="2127" w:type="dxa"/>
          </w:tcPr>
          <w:p w:rsidR="00034D8E" w:rsidRPr="00B907C4" w:rsidRDefault="00034D8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lang w:val="fr-FR"/>
              </w:rPr>
            </w:pPr>
            <w:r>
              <w:rPr>
                <w:rFonts w:ascii="宋体" w:cs="宋体" w:hint="eastAsia"/>
                <w:color w:val="000000"/>
                <w:kern w:val="0"/>
                <w:sz w:val="20"/>
                <w:szCs w:val="20"/>
                <w:lang w:val="fr-FR"/>
              </w:rPr>
              <w:t>0028</w:t>
            </w:r>
          </w:p>
        </w:tc>
        <w:tc>
          <w:tcPr>
            <w:tcW w:w="1559" w:type="dxa"/>
          </w:tcPr>
          <w:p w:rsidR="00034D8E" w:rsidRDefault="00034D8E">
            <w:pPr>
              <w:rPr>
                <w:rFonts w:ascii="Arial" w:hAnsi="Arial" w:cs="Arial"/>
                <w:sz w:val="18"/>
                <w:szCs w:val="18"/>
                <w:lang w:val="fr-FR"/>
              </w:rPr>
            </w:pPr>
            <w:r>
              <w:rPr>
                <w:rFonts w:ascii="Arial" w:hAnsi="Arial" w:cs="Arial" w:hint="eastAsia"/>
                <w:sz w:val="18"/>
                <w:szCs w:val="18"/>
                <w:lang w:val="fr-FR"/>
              </w:rPr>
              <w:t xml:space="preserve">28 </w:t>
            </w:r>
            <w:r>
              <w:rPr>
                <w:rFonts w:ascii="Arial" w:hAnsi="Arial" w:cs="Arial" w:hint="eastAsia"/>
                <w:sz w:val="18"/>
                <w:szCs w:val="18"/>
                <w:lang w:val="fr-FR"/>
              </w:rPr>
              <w:t>开放平台</w:t>
            </w:r>
          </w:p>
        </w:tc>
        <w:tc>
          <w:tcPr>
            <w:tcW w:w="1843" w:type="dxa"/>
          </w:tcPr>
          <w:p w:rsidR="00034D8E" w:rsidRDefault="00034D8E">
            <w:pPr>
              <w:rPr>
                <w:rFonts w:ascii="Arial" w:hAnsi="Arial" w:cs="Arial"/>
                <w:sz w:val="18"/>
                <w:szCs w:val="18"/>
                <w:lang w:val="fr-FR"/>
              </w:rPr>
            </w:pPr>
            <w:r>
              <w:rPr>
                <w:rFonts w:ascii="Arial" w:hAnsi="Arial" w:cs="Arial" w:hint="eastAsia"/>
                <w:sz w:val="18"/>
                <w:szCs w:val="18"/>
                <w:lang w:val="fr-FR"/>
              </w:rPr>
              <w:t>不涉及</w:t>
            </w:r>
          </w:p>
        </w:tc>
        <w:tc>
          <w:tcPr>
            <w:tcW w:w="1984" w:type="dxa"/>
          </w:tcPr>
          <w:p w:rsidR="00034D8E" w:rsidRDefault="00034D8E" w:rsidP="00454457">
            <w:pPr>
              <w:rPr>
                <w:rFonts w:ascii="Arial" w:hAnsi="Arial" w:cs="Arial"/>
                <w:sz w:val="18"/>
                <w:szCs w:val="18"/>
                <w:lang w:val="fr-FR"/>
              </w:rPr>
            </w:pPr>
            <w:r>
              <w:rPr>
                <w:rFonts w:ascii="Arial" w:hAnsi="Arial" w:cs="Arial" w:hint="eastAsia"/>
                <w:sz w:val="18"/>
                <w:szCs w:val="18"/>
                <w:lang w:val="fr-FR"/>
              </w:rPr>
              <w:t>不涉及</w:t>
            </w:r>
          </w:p>
        </w:tc>
      </w:tr>
      <w:tr w:rsidR="00034D8E" w:rsidTr="00523643">
        <w:tc>
          <w:tcPr>
            <w:tcW w:w="2376" w:type="dxa"/>
          </w:tcPr>
          <w:p w:rsidR="00034D8E" w:rsidRDefault="00034D8E" w:rsidP="00B907C4">
            <w:pPr>
              <w:jc w:val="left"/>
              <w:rPr>
                <w:rFonts w:ascii="宋体" w:cs="宋体"/>
                <w:color w:val="000000"/>
                <w:kern w:val="0"/>
                <w:sz w:val="20"/>
                <w:szCs w:val="20"/>
              </w:rPr>
            </w:pPr>
            <w:r>
              <w:rPr>
                <w:rFonts w:ascii="宋体" w:cs="宋体" w:hint="eastAsia"/>
                <w:color w:val="000000"/>
                <w:kern w:val="0"/>
                <w:sz w:val="20"/>
                <w:szCs w:val="20"/>
              </w:rPr>
              <w:t>天际通服务器</w:t>
            </w:r>
          </w:p>
        </w:tc>
        <w:tc>
          <w:tcPr>
            <w:tcW w:w="2127" w:type="dxa"/>
          </w:tcPr>
          <w:p w:rsidR="00034D8E" w:rsidRPr="00B907C4" w:rsidRDefault="00034D8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lang w:val="fr-FR"/>
              </w:rPr>
            </w:pPr>
            <w:r>
              <w:rPr>
                <w:rFonts w:ascii="宋体" w:cs="宋体" w:hint="eastAsia"/>
                <w:color w:val="000000"/>
                <w:kern w:val="0"/>
                <w:sz w:val="20"/>
                <w:szCs w:val="20"/>
                <w:lang w:val="fr-FR"/>
              </w:rPr>
              <w:t>0029</w:t>
            </w:r>
          </w:p>
        </w:tc>
        <w:tc>
          <w:tcPr>
            <w:tcW w:w="1559" w:type="dxa"/>
          </w:tcPr>
          <w:p w:rsidR="00034D8E" w:rsidRDefault="00034D8E">
            <w:pPr>
              <w:rPr>
                <w:rFonts w:ascii="Arial" w:hAnsi="Arial" w:cs="Arial"/>
                <w:sz w:val="18"/>
                <w:szCs w:val="18"/>
                <w:lang w:val="fr-FR"/>
              </w:rPr>
            </w:pPr>
            <w:r>
              <w:rPr>
                <w:rFonts w:ascii="Arial" w:hAnsi="Arial" w:cs="Arial" w:hint="eastAsia"/>
                <w:sz w:val="18"/>
                <w:szCs w:val="18"/>
                <w:lang w:val="fr-FR"/>
              </w:rPr>
              <w:t xml:space="preserve">29 </w:t>
            </w:r>
            <w:r>
              <w:rPr>
                <w:rFonts w:ascii="Arial" w:hAnsi="Arial" w:cs="Arial" w:hint="eastAsia"/>
                <w:sz w:val="18"/>
                <w:szCs w:val="18"/>
                <w:lang w:val="fr-FR"/>
              </w:rPr>
              <w:t>天际通</w:t>
            </w:r>
          </w:p>
        </w:tc>
        <w:tc>
          <w:tcPr>
            <w:tcW w:w="1843" w:type="dxa"/>
          </w:tcPr>
          <w:p w:rsidR="00034D8E" w:rsidRDefault="00034D8E">
            <w:pPr>
              <w:rPr>
                <w:rFonts w:ascii="Arial" w:hAnsi="Arial" w:cs="Arial"/>
                <w:sz w:val="18"/>
                <w:szCs w:val="18"/>
                <w:lang w:val="fr-FR"/>
              </w:rPr>
            </w:pPr>
            <w:r>
              <w:rPr>
                <w:rFonts w:ascii="Arial" w:hAnsi="Arial" w:cs="Arial" w:hint="eastAsia"/>
                <w:sz w:val="18"/>
                <w:szCs w:val="18"/>
                <w:lang w:val="fr-FR"/>
              </w:rPr>
              <w:t>不涉及</w:t>
            </w:r>
          </w:p>
        </w:tc>
        <w:tc>
          <w:tcPr>
            <w:tcW w:w="1984" w:type="dxa"/>
          </w:tcPr>
          <w:p w:rsidR="00034D8E" w:rsidRDefault="00034D8E" w:rsidP="00454457">
            <w:pPr>
              <w:rPr>
                <w:rFonts w:ascii="Arial" w:hAnsi="Arial" w:cs="Arial"/>
                <w:sz w:val="18"/>
                <w:szCs w:val="18"/>
                <w:lang w:val="fr-FR"/>
              </w:rPr>
            </w:pPr>
            <w:r>
              <w:rPr>
                <w:rFonts w:ascii="Arial" w:hAnsi="Arial" w:cs="Arial" w:hint="eastAsia"/>
                <w:sz w:val="18"/>
                <w:szCs w:val="18"/>
                <w:lang w:val="fr-FR"/>
              </w:rPr>
              <w:t>不涉及</w:t>
            </w:r>
          </w:p>
        </w:tc>
      </w:tr>
      <w:tr w:rsidR="00034D8E" w:rsidTr="00523643">
        <w:tc>
          <w:tcPr>
            <w:tcW w:w="2376" w:type="dxa"/>
          </w:tcPr>
          <w:p w:rsidR="00034D8E" w:rsidRDefault="00034D8E" w:rsidP="00B907C4">
            <w:pPr>
              <w:jc w:val="left"/>
              <w:rPr>
                <w:rFonts w:ascii="宋体" w:cs="宋体"/>
                <w:color w:val="000000"/>
                <w:kern w:val="0"/>
                <w:sz w:val="20"/>
                <w:szCs w:val="20"/>
              </w:rPr>
            </w:pPr>
            <w:r>
              <w:rPr>
                <w:rFonts w:ascii="宋体" w:cs="宋体" w:hint="eastAsia"/>
                <w:color w:val="000000"/>
                <w:kern w:val="0"/>
                <w:sz w:val="20"/>
                <w:szCs w:val="20"/>
              </w:rPr>
              <w:t>手机服务服务器</w:t>
            </w:r>
          </w:p>
        </w:tc>
        <w:tc>
          <w:tcPr>
            <w:tcW w:w="2127" w:type="dxa"/>
          </w:tcPr>
          <w:p w:rsidR="00034D8E" w:rsidRPr="00B907C4" w:rsidRDefault="00034D8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lang w:val="fr-FR"/>
              </w:rPr>
            </w:pPr>
            <w:r>
              <w:rPr>
                <w:rFonts w:ascii="宋体" w:cs="宋体" w:hint="eastAsia"/>
                <w:color w:val="000000"/>
                <w:kern w:val="0"/>
                <w:sz w:val="20"/>
                <w:szCs w:val="20"/>
                <w:lang w:val="fr-FR"/>
              </w:rPr>
              <w:t>0030</w:t>
            </w:r>
          </w:p>
        </w:tc>
        <w:tc>
          <w:tcPr>
            <w:tcW w:w="1559" w:type="dxa"/>
          </w:tcPr>
          <w:p w:rsidR="00034D8E" w:rsidRDefault="00034D8E">
            <w:pPr>
              <w:rPr>
                <w:rFonts w:ascii="Arial" w:hAnsi="Arial" w:cs="Arial"/>
                <w:sz w:val="18"/>
                <w:szCs w:val="18"/>
                <w:lang w:val="fr-FR"/>
              </w:rPr>
            </w:pPr>
            <w:r>
              <w:rPr>
                <w:rFonts w:ascii="Arial" w:hAnsi="Arial" w:cs="Arial" w:hint="eastAsia"/>
                <w:sz w:val="18"/>
                <w:szCs w:val="18"/>
                <w:lang w:val="fr-FR"/>
              </w:rPr>
              <w:t xml:space="preserve">30 </w:t>
            </w:r>
            <w:r>
              <w:rPr>
                <w:rFonts w:ascii="Arial" w:hAnsi="Arial" w:cs="Arial" w:hint="eastAsia"/>
                <w:sz w:val="18"/>
                <w:szCs w:val="18"/>
                <w:lang w:val="fr-FR"/>
              </w:rPr>
              <w:t>手机服务</w:t>
            </w:r>
          </w:p>
        </w:tc>
        <w:tc>
          <w:tcPr>
            <w:tcW w:w="1843" w:type="dxa"/>
          </w:tcPr>
          <w:p w:rsidR="00034D8E" w:rsidRDefault="00034D8E">
            <w:pPr>
              <w:rPr>
                <w:rFonts w:ascii="Arial" w:hAnsi="Arial" w:cs="Arial"/>
                <w:sz w:val="18"/>
                <w:szCs w:val="18"/>
                <w:lang w:val="fr-FR"/>
              </w:rPr>
            </w:pPr>
            <w:r>
              <w:rPr>
                <w:rFonts w:ascii="Arial" w:hAnsi="Arial" w:cs="Arial" w:hint="eastAsia"/>
                <w:sz w:val="18"/>
                <w:szCs w:val="18"/>
                <w:lang w:val="fr-FR"/>
              </w:rPr>
              <w:t>不涉及</w:t>
            </w:r>
          </w:p>
        </w:tc>
        <w:tc>
          <w:tcPr>
            <w:tcW w:w="1984" w:type="dxa"/>
          </w:tcPr>
          <w:p w:rsidR="00034D8E" w:rsidRDefault="00034D8E" w:rsidP="00454457">
            <w:pPr>
              <w:rPr>
                <w:rFonts w:ascii="Arial" w:hAnsi="Arial" w:cs="Arial"/>
                <w:sz w:val="18"/>
                <w:szCs w:val="18"/>
                <w:lang w:val="fr-FR"/>
              </w:rPr>
            </w:pPr>
            <w:r>
              <w:rPr>
                <w:rFonts w:ascii="Arial" w:hAnsi="Arial" w:cs="Arial" w:hint="eastAsia"/>
                <w:sz w:val="18"/>
                <w:szCs w:val="18"/>
                <w:lang w:val="fr-FR"/>
              </w:rPr>
              <w:t>不涉及</w:t>
            </w:r>
          </w:p>
        </w:tc>
      </w:tr>
      <w:tr w:rsidR="00034D8E" w:rsidTr="00523643">
        <w:tc>
          <w:tcPr>
            <w:tcW w:w="2376" w:type="dxa"/>
          </w:tcPr>
          <w:p w:rsidR="00034D8E" w:rsidRDefault="00034D8E" w:rsidP="00523643">
            <w:pPr>
              <w:jc w:val="left"/>
              <w:rPr>
                <w:rFonts w:ascii="宋体" w:cs="宋体"/>
                <w:color w:val="000000"/>
                <w:kern w:val="0"/>
                <w:sz w:val="20"/>
                <w:szCs w:val="20"/>
              </w:rPr>
            </w:pPr>
            <w:r>
              <w:rPr>
                <w:rFonts w:ascii="宋体" w:cs="宋体" w:hint="eastAsia"/>
                <w:color w:val="000000"/>
                <w:kern w:val="0"/>
                <w:sz w:val="20"/>
                <w:szCs w:val="20"/>
              </w:rPr>
              <w:t>花粉论坛Portal</w:t>
            </w:r>
          </w:p>
        </w:tc>
        <w:tc>
          <w:tcPr>
            <w:tcW w:w="2127" w:type="dxa"/>
          </w:tcPr>
          <w:p w:rsidR="00034D8E" w:rsidRPr="00B907C4" w:rsidRDefault="00034D8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lang w:val="fr-FR"/>
              </w:rPr>
            </w:pPr>
            <w:r>
              <w:rPr>
                <w:rFonts w:ascii="宋体" w:cs="宋体" w:hint="eastAsia"/>
                <w:color w:val="000000"/>
                <w:kern w:val="0"/>
                <w:sz w:val="20"/>
                <w:szCs w:val="20"/>
                <w:lang w:val="fr-FR"/>
              </w:rPr>
              <w:t>0031</w:t>
            </w:r>
          </w:p>
        </w:tc>
        <w:tc>
          <w:tcPr>
            <w:tcW w:w="1559" w:type="dxa"/>
          </w:tcPr>
          <w:p w:rsidR="00034D8E" w:rsidRPr="004F6CE9" w:rsidRDefault="00034D8E">
            <w:pPr>
              <w:rPr>
                <w:rFonts w:ascii="Arial" w:hAnsi="Arial" w:cs="Arial"/>
                <w:sz w:val="18"/>
                <w:szCs w:val="18"/>
                <w:lang w:val="fr-FR"/>
              </w:rPr>
            </w:pPr>
          </w:p>
        </w:tc>
        <w:tc>
          <w:tcPr>
            <w:tcW w:w="1843" w:type="dxa"/>
          </w:tcPr>
          <w:p w:rsidR="00034D8E" w:rsidRDefault="00034D8E">
            <w:pPr>
              <w:rPr>
                <w:rFonts w:ascii="Arial" w:hAnsi="Arial" w:cs="Arial"/>
                <w:sz w:val="18"/>
                <w:szCs w:val="18"/>
                <w:lang w:val="fr-FR"/>
              </w:rPr>
            </w:pPr>
            <w:r w:rsidRPr="004F6CE9">
              <w:rPr>
                <w:rFonts w:ascii="Arial" w:hAnsi="Arial" w:cs="Arial" w:hint="eastAsia"/>
                <w:sz w:val="18"/>
                <w:szCs w:val="18"/>
                <w:lang w:val="fr-FR"/>
              </w:rPr>
              <w:t>不涉及</w:t>
            </w:r>
          </w:p>
        </w:tc>
        <w:tc>
          <w:tcPr>
            <w:tcW w:w="1984" w:type="dxa"/>
          </w:tcPr>
          <w:p w:rsidR="00034D8E" w:rsidRDefault="00034D8E" w:rsidP="00454457">
            <w:pPr>
              <w:rPr>
                <w:rFonts w:ascii="Arial" w:hAnsi="Arial" w:cs="Arial"/>
                <w:sz w:val="18"/>
                <w:szCs w:val="18"/>
                <w:lang w:val="fr-FR"/>
              </w:rPr>
            </w:pPr>
            <w:r w:rsidRPr="004F6CE9">
              <w:rPr>
                <w:rFonts w:ascii="Arial" w:hAnsi="Arial" w:cs="Arial" w:hint="eastAsia"/>
                <w:sz w:val="18"/>
                <w:szCs w:val="18"/>
                <w:lang w:val="fr-FR"/>
              </w:rPr>
              <w:t>不涉及</w:t>
            </w:r>
          </w:p>
        </w:tc>
      </w:tr>
      <w:tr w:rsidR="00034D8E" w:rsidTr="00523643">
        <w:tc>
          <w:tcPr>
            <w:tcW w:w="2376" w:type="dxa"/>
          </w:tcPr>
          <w:p w:rsidR="00034D8E" w:rsidRDefault="00034D8E" w:rsidP="00B907C4">
            <w:pPr>
              <w:jc w:val="left"/>
              <w:rPr>
                <w:rFonts w:ascii="宋体" w:cs="宋体"/>
                <w:color w:val="000000"/>
                <w:kern w:val="0"/>
                <w:sz w:val="20"/>
                <w:szCs w:val="20"/>
              </w:rPr>
            </w:pPr>
            <w:r>
              <w:rPr>
                <w:rFonts w:ascii="宋体" w:cs="宋体" w:hint="eastAsia"/>
                <w:color w:val="000000"/>
                <w:kern w:val="0"/>
                <w:sz w:val="20"/>
                <w:szCs w:val="20"/>
              </w:rPr>
              <w:t>联系人服务器</w:t>
            </w:r>
          </w:p>
        </w:tc>
        <w:tc>
          <w:tcPr>
            <w:tcW w:w="2127" w:type="dxa"/>
          </w:tcPr>
          <w:p w:rsidR="00034D8E" w:rsidRPr="00B907C4" w:rsidRDefault="00034D8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lang w:val="fr-FR"/>
              </w:rPr>
            </w:pPr>
            <w:r>
              <w:rPr>
                <w:rFonts w:ascii="宋体" w:cs="宋体" w:hint="eastAsia"/>
                <w:color w:val="000000"/>
                <w:kern w:val="0"/>
                <w:sz w:val="20"/>
                <w:szCs w:val="20"/>
                <w:lang w:val="fr-FR"/>
              </w:rPr>
              <w:t>0032</w:t>
            </w:r>
          </w:p>
        </w:tc>
        <w:tc>
          <w:tcPr>
            <w:tcW w:w="1559" w:type="dxa"/>
          </w:tcPr>
          <w:p w:rsidR="00034D8E" w:rsidRDefault="00034D8E" w:rsidP="00523643">
            <w:pPr>
              <w:rPr>
                <w:rFonts w:ascii="Arial" w:hAnsi="Arial" w:cs="Arial"/>
                <w:sz w:val="18"/>
                <w:szCs w:val="18"/>
                <w:lang w:val="fr-FR"/>
              </w:rPr>
            </w:pPr>
            <w:r>
              <w:rPr>
                <w:rFonts w:ascii="Arial" w:hAnsi="Arial" w:cs="Arial" w:hint="eastAsia"/>
                <w:sz w:val="18"/>
                <w:szCs w:val="18"/>
                <w:lang w:val="fr-FR"/>
              </w:rPr>
              <w:t>32</w:t>
            </w:r>
            <w:r>
              <w:rPr>
                <w:rFonts w:ascii="Verdana" w:hAnsi="Verdana" w:hint="eastAsia"/>
                <w:kern w:val="0"/>
                <w:sz w:val="18"/>
                <w:szCs w:val="18"/>
                <w:lang w:val="fr-FR"/>
              </w:rPr>
              <w:t xml:space="preserve"> contact+</w:t>
            </w:r>
          </w:p>
        </w:tc>
        <w:tc>
          <w:tcPr>
            <w:tcW w:w="1843" w:type="dxa"/>
          </w:tcPr>
          <w:p w:rsidR="00034D8E" w:rsidRDefault="00034D8E">
            <w:pPr>
              <w:rPr>
                <w:rFonts w:ascii="Arial" w:hAnsi="Arial" w:cs="Arial"/>
                <w:sz w:val="18"/>
                <w:szCs w:val="18"/>
                <w:lang w:val="fr-FR"/>
              </w:rPr>
            </w:pPr>
            <w:r>
              <w:rPr>
                <w:rFonts w:ascii="Arial" w:hAnsi="Arial" w:cs="Arial" w:hint="eastAsia"/>
                <w:sz w:val="18"/>
                <w:szCs w:val="18"/>
                <w:lang w:val="fr-FR"/>
              </w:rPr>
              <w:t>0032</w:t>
            </w:r>
          </w:p>
        </w:tc>
        <w:tc>
          <w:tcPr>
            <w:tcW w:w="1984" w:type="dxa"/>
          </w:tcPr>
          <w:p w:rsidR="00034D8E" w:rsidRDefault="00034D8E" w:rsidP="00454457">
            <w:pPr>
              <w:rPr>
                <w:rFonts w:ascii="Arial" w:hAnsi="Arial" w:cs="Arial"/>
                <w:sz w:val="18"/>
                <w:szCs w:val="18"/>
                <w:lang w:val="fr-FR"/>
              </w:rPr>
            </w:pPr>
            <w:r>
              <w:rPr>
                <w:rFonts w:ascii="Arial" w:hAnsi="Arial" w:cs="Arial" w:hint="eastAsia"/>
                <w:sz w:val="18"/>
                <w:szCs w:val="18"/>
                <w:lang w:val="fr-FR"/>
              </w:rPr>
              <w:t>0032</w:t>
            </w:r>
          </w:p>
        </w:tc>
      </w:tr>
      <w:tr w:rsidR="00034D8E" w:rsidTr="00523643">
        <w:tc>
          <w:tcPr>
            <w:tcW w:w="2376" w:type="dxa"/>
          </w:tcPr>
          <w:p w:rsidR="00034D8E" w:rsidRDefault="00034D8E" w:rsidP="00523643">
            <w:pPr>
              <w:jc w:val="left"/>
              <w:rPr>
                <w:rFonts w:ascii="宋体" w:cs="宋体"/>
                <w:color w:val="000000"/>
                <w:kern w:val="0"/>
                <w:sz w:val="20"/>
                <w:szCs w:val="20"/>
              </w:rPr>
            </w:pPr>
            <w:r>
              <w:rPr>
                <w:rFonts w:ascii="宋体" w:cs="宋体" w:hint="eastAsia"/>
                <w:color w:val="000000"/>
                <w:kern w:val="0"/>
                <w:sz w:val="20"/>
                <w:szCs w:val="20"/>
              </w:rPr>
              <w:t>电商B2XB</w:t>
            </w:r>
          </w:p>
        </w:tc>
        <w:tc>
          <w:tcPr>
            <w:tcW w:w="2127" w:type="dxa"/>
          </w:tcPr>
          <w:p w:rsidR="00034D8E" w:rsidRPr="00B907C4" w:rsidRDefault="00034D8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lang w:val="fr-FR"/>
              </w:rPr>
            </w:pPr>
            <w:r>
              <w:rPr>
                <w:rFonts w:ascii="宋体" w:cs="宋体" w:hint="eastAsia"/>
                <w:color w:val="000000"/>
                <w:kern w:val="0"/>
                <w:sz w:val="20"/>
                <w:szCs w:val="20"/>
                <w:lang w:val="fr-FR"/>
              </w:rPr>
              <w:t>0033</w:t>
            </w:r>
          </w:p>
        </w:tc>
        <w:tc>
          <w:tcPr>
            <w:tcW w:w="1559" w:type="dxa"/>
          </w:tcPr>
          <w:p w:rsidR="00034D8E" w:rsidRDefault="00034D8E">
            <w:pPr>
              <w:rPr>
                <w:rFonts w:ascii="Arial" w:hAnsi="Arial" w:cs="Arial"/>
                <w:sz w:val="18"/>
                <w:szCs w:val="18"/>
                <w:lang w:val="fr-FR"/>
              </w:rPr>
            </w:pPr>
            <w:r>
              <w:rPr>
                <w:rFonts w:ascii="Arial" w:hAnsi="Arial" w:cs="Arial" w:hint="eastAsia"/>
                <w:sz w:val="18"/>
                <w:szCs w:val="18"/>
                <w:lang w:val="fr-FR"/>
              </w:rPr>
              <w:t xml:space="preserve">33 </w:t>
            </w:r>
            <w:r>
              <w:rPr>
                <w:rFonts w:ascii="Arial" w:hAnsi="Arial" w:cs="Arial" w:hint="eastAsia"/>
                <w:sz w:val="18"/>
                <w:szCs w:val="18"/>
                <w:lang w:val="fr-FR"/>
              </w:rPr>
              <w:t>电商</w:t>
            </w:r>
            <w:r>
              <w:rPr>
                <w:rFonts w:ascii="Arial" w:hAnsi="Arial" w:cs="Arial" w:hint="eastAsia"/>
                <w:sz w:val="18"/>
                <w:szCs w:val="18"/>
                <w:lang w:val="fr-FR"/>
              </w:rPr>
              <w:t>B2XB</w:t>
            </w:r>
          </w:p>
        </w:tc>
        <w:tc>
          <w:tcPr>
            <w:tcW w:w="1843" w:type="dxa"/>
          </w:tcPr>
          <w:p w:rsidR="00034D8E" w:rsidRDefault="00034D8E">
            <w:pPr>
              <w:rPr>
                <w:rFonts w:ascii="Arial" w:hAnsi="Arial" w:cs="Arial"/>
                <w:sz w:val="18"/>
                <w:szCs w:val="18"/>
                <w:lang w:val="fr-FR"/>
              </w:rPr>
            </w:pPr>
            <w:r>
              <w:rPr>
                <w:rFonts w:ascii="Arial" w:hAnsi="Arial" w:cs="Arial" w:hint="eastAsia"/>
                <w:sz w:val="18"/>
                <w:szCs w:val="18"/>
                <w:lang w:val="fr-FR"/>
              </w:rPr>
              <w:t>不涉及</w:t>
            </w:r>
          </w:p>
        </w:tc>
        <w:tc>
          <w:tcPr>
            <w:tcW w:w="1984" w:type="dxa"/>
          </w:tcPr>
          <w:p w:rsidR="00034D8E" w:rsidRDefault="00034D8E" w:rsidP="00454457">
            <w:pPr>
              <w:rPr>
                <w:rFonts w:ascii="Arial" w:hAnsi="Arial" w:cs="Arial"/>
                <w:sz w:val="18"/>
                <w:szCs w:val="18"/>
                <w:lang w:val="fr-FR"/>
              </w:rPr>
            </w:pPr>
            <w:r>
              <w:rPr>
                <w:rFonts w:ascii="Arial" w:hAnsi="Arial" w:cs="Arial" w:hint="eastAsia"/>
                <w:sz w:val="18"/>
                <w:szCs w:val="18"/>
                <w:lang w:val="fr-FR"/>
              </w:rPr>
              <w:t>不涉及</w:t>
            </w:r>
          </w:p>
        </w:tc>
      </w:tr>
      <w:tr w:rsidR="00034D8E" w:rsidTr="00523643">
        <w:tc>
          <w:tcPr>
            <w:tcW w:w="2376" w:type="dxa"/>
          </w:tcPr>
          <w:p w:rsidR="00034D8E" w:rsidRDefault="00034D8E" w:rsidP="00523643">
            <w:pPr>
              <w:jc w:val="left"/>
              <w:rPr>
                <w:rFonts w:ascii="宋体" w:cs="宋体"/>
                <w:color w:val="000000"/>
                <w:kern w:val="0"/>
                <w:sz w:val="20"/>
                <w:szCs w:val="20"/>
              </w:rPr>
            </w:pPr>
            <w:r>
              <w:rPr>
                <w:rFonts w:ascii="宋体" w:cs="宋体" w:hint="eastAsia"/>
                <w:color w:val="000000"/>
                <w:kern w:val="0"/>
                <w:sz w:val="20"/>
                <w:szCs w:val="20"/>
              </w:rPr>
              <w:t>iMax Portal</w:t>
            </w:r>
          </w:p>
        </w:tc>
        <w:tc>
          <w:tcPr>
            <w:tcW w:w="2127" w:type="dxa"/>
          </w:tcPr>
          <w:p w:rsidR="00034D8E" w:rsidRPr="00B907C4" w:rsidRDefault="00034D8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lang w:val="fr-FR"/>
              </w:rPr>
            </w:pPr>
            <w:r>
              <w:rPr>
                <w:rFonts w:ascii="宋体" w:cs="宋体" w:hint="eastAsia"/>
                <w:color w:val="000000"/>
                <w:kern w:val="0"/>
                <w:sz w:val="20"/>
                <w:szCs w:val="20"/>
                <w:lang w:val="fr-FR"/>
              </w:rPr>
              <w:t>0034</w:t>
            </w:r>
          </w:p>
        </w:tc>
        <w:tc>
          <w:tcPr>
            <w:tcW w:w="1559" w:type="dxa"/>
          </w:tcPr>
          <w:p w:rsidR="00034D8E" w:rsidRDefault="00034D8E">
            <w:pPr>
              <w:rPr>
                <w:rFonts w:ascii="Arial" w:hAnsi="Arial" w:cs="Arial"/>
                <w:sz w:val="18"/>
                <w:szCs w:val="18"/>
                <w:lang w:val="fr-FR"/>
              </w:rPr>
            </w:pPr>
            <w:r>
              <w:rPr>
                <w:rFonts w:ascii="Arial" w:hAnsi="Arial" w:cs="Arial" w:hint="eastAsia"/>
                <w:sz w:val="18"/>
                <w:szCs w:val="18"/>
                <w:lang w:val="fr-FR"/>
              </w:rPr>
              <w:t>34 iMax</w:t>
            </w:r>
          </w:p>
        </w:tc>
        <w:tc>
          <w:tcPr>
            <w:tcW w:w="1843" w:type="dxa"/>
          </w:tcPr>
          <w:p w:rsidR="00034D8E" w:rsidRDefault="00034D8E">
            <w:pPr>
              <w:rPr>
                <w:rFonts w:ascii="Arial" w:hAnsi="Arial" w:cs="Arial"/>
                <w:sz w:val="18"/>
                <w:szCs w:val="18"/>
                <w:lang w:val="fr-FR"/>
              </w:rPr>
            </w:pPr>
            <w:r>
              <w:rPr>
                <w:rFonts w:ascii="Arial" w:hAnsi="Arial" w:cs="Arial" w:hint="eastAsia"/>
                <w:sz w:val="18"/>
                <w:szCs w:val="18"/>
                <w:lang w:val="fr-FR"/>
              </w:rPr>
              <w:t>不涉及</w:t>
            </w:r>
          </w:p>
        </w:tc>
        <w:tc>
          <w:tcPr>
            <w:tcW w:w="1984" w:type="dxa"/>
          </w:tcPr>
          <w:p w:rsidR="00034D8E" w:rsidRDefault="00034D8E" w:rsidP="00454457">
            <w:pPr>
              <w:rPr>
                <w:rFonts w:ascii="Arial" w:hAnsi="Arial" w:cs="Arial"/>
                <w:sz w:val="18"/>
                <w:szCs w:val="18"/>
                <w:lang w:val="fr-FR"/>
              </w:rPr>
            </w:pPr>
            <w:r>
              <w:rPr>
                <w:rFonts w:ascii="Arial" w:hAnsi="Arial" w:cs="Arial" w:hint="eastAsia"/>
                <w:sz w:val="18"/>
                <w:szCs w:val="18"/>
                <w:lang w:val="fr-FR"/>
              </w:rPr>
              <w:t>不涉及</w:t>
            </w:r>
          </w:p>
        </w:tc>
      </w:tr>
      <w:tr w:rsidR="00034D8E" w:rsidTr="00523643">
        <w:tc>
          <w:tcPr>
            <w:tcW w:w="2376" w:type="dxa"/>
          </w:tcPr>
          <w:p w:rsidR="00034D8E" w:rsidRDefault="00034D8E" w:rsidP="00523643">
            <w:pPr>
              <w:jc w:val="left"/>
              <w:rPr>
                <w:rFonts w:ascii="宋体" w:cs="宋体"/>
                <w:color w:val="000000"/>
                <w:kern w:val="0"/>
                <w:sz w:val="20"/>
                <w:szCs w:val="20"/>
              </w:rPr>
            </w:pPr>
            <w:r>
              <w:rPr>
                <w:rFonts w:ascii="宋体" w:cs="宋体" w:hint="eastAsia"/>
                <w:color w:val="000000"/>
                <w:kern w:val="0"/>
                <w:sz w:val="20"/>
                <w:szCs w:val="20"/>
              </w:rPr>
              <w:t>主题服务器</w:t>
            </w:r>
          </w:p>
        </w:tc>
        <w:tc>
          <w:tcPr>
            <w:tcW w:w="2127" w:type="dxa"/>
          </w:tcPr>
          <w:p w:rsidR="00034D8E" w:rsidRPr="00B907C4" w:rsidRDefault="00034D8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lang w:val="fr-FR"/>
              </w:rPr>
            </w:pPr>
            <w:r>
              <w:rPr>
                <w:rFonts w:ascii="宋体" w:cs="宋体" w:hint="eastAsia"/>
                <w:color w:val="000000"/>
                <w:kern w:val="0"/>
                <w:sz w:val="20"/>
                <w:szCs w:val="20"/>
                <w:lang w:val="fr-FR"/>
              </w:rPr>
              <w:t>0035</w:t>
            </w:r>
          </w:p>
        </w:tc>
        <w:tc>
          <w:tcPr>
            <w:tcW w:w="1559" w:type="dxa"/>
          </w:tcPr>
          <w:p w:rsidR="00034D8E" w:rsidRDefault="00034D8E">
            <w:pPr>
              <w:rPr>
                <w:rFonts w:ascii="Arial" w:hAnsi="Arial" w:cs="Arial"/>
                <w:sz w:val="18"/>
                <w:szCs w:val="18"/>
                <w:lang w:val="fr-FR"/>
              </w:rPr>
            </w:pPr>
            <w:r>
              <w:rPr>
                <w:rFonts w:ascii="Arial" w:hAnsi="Arial" w:cs="Arial" w:hint="eastAsia"/>
                <w:sz w:val="18"/>
                <w:szCs w:val="18"/>
                <w:lang w:val="fr-FR"/>
              </w:rPr>
              <w:t xml:space="preserve">35 </w:t>
            </w:r>
            <w:r>
              <w:rPr>
                <w:rFonts w:ascii="Arial" w:hAnsi="Arial" w:cs="Arial" w:hint="eastAsia"/>
                <w:sz w:val="18"/>
                <w:szCs w:val="18"/>
                <w:lang w:val="fr-FR"/>
              </w:rPr>
              <w:t>主题</w:t>
            </w:r>
          </w:p>
        </w:tc>
        <w:tc>
          <w:tcPr>
            <w:tcW w:w="1843" w:type="dxa"/>
          </w:tcPr>
          <w:p w:rsidR="00034D8E" w:rsidRDefault="00034D8E">
            <w:pPr>
              <w:rPr>
                <w:rFonts w:ascii="Arial" w:hAnsi="Arial" w:cs="Arial"/>
                <w:sz w:val="18"/>
                <w:szCs w:val="18"/>
                <w:lang w:val="fr-FR"/>
              </w:rPr>
            </w:pPr>
            <w:r>
              <w:rPr>
                <w:rFonts w:ascii="Arial" w:hAnsi="Arial" w:cs="Arial" w:hint="eastAsia"/>
                <w:sz w:val="18"/>
                <w:szCs w:val="18"/>
                <w:lang w:val="fr-FR"/>
              </w:rPr>
              <w:t>不涉及</w:t>
            </w:r>
          </w:p>
        </w:tc>
        <w:tc>
          <w:tcPr>
            <w:tcW w:w="1984" w:type="dxa"/>
          </w:tcPr>
          <w:p w:rsidR="00034D8E" w:rsidRDefault="00034D8E" w:rsidP="00454457">
            <w:pPr>
              <w:rPr>
                <w:rFonts w:ascii="Arial" w:hAnsi="Arial" w:cs="Arial"/>
                <w:sz w:val="18"/>
                <w:szCs w:val="18"/>
                <w:lang w:val="fr-FR"/>
              </w:rPr>
            </w:pPr>
            <w:r>
              <w:rPr>
                <w:rFonts w:ascii="Arial" w:hAnsi="Arial" w:cs="Arial" w:hint="eastAsia"/>
                <w:sz w:val="18"/>
                <w:szCs w:val="18"/>
                <w:lang w:val="fr-FR"/>
              </w:rPr>
              <w:t>不涉及</w:t>
            </w:r>
          </w:p>
        </w:tc>
      </w:tr>
      <w:tr w:rsidR="00034D8E" w:rsidTr="00523643">
        <w:tc>
          <w:tcPr>
            <w:tcW w:w="2376" w:type="dxa"/>
          </w:tcPr>
          <w:p w:rsidR="00034D8E" w:rsidRDefault="00034D8E" w:rsidP="00523643">
            <w:pPr>
              <w:jc w:val="left"/>
              <w:rPr>
                <w:rFonts w:ascii="宋体" w:cs="宋体"/>
                <w:color w:val="000000"/>
                <w:kern w:val="0"/>
                <w:sz w:val="20"/>
                <w:szCs w:val="20"/>
              </w:rPr>
            </w:pPr>
            <w:r>
              <w:rPr>
                <w:rFonts w:ascii="宋体" w:hAnsi="宋体" w:hint="eastAsia"/>
                <w:color w:val="1F497D" w:themeColor="dark2"/>
                <w:sz w:val="23"/>
                <w:szCs w:val="23"/>
              </w:rPr>
              <w:t>cloudwifi</w:t>
            </w:r>
            <w:r>
              <w:rPr>
                <w:rFonts w:ascii="宋体" w:cs="宋体" w:hint="eastAsia"/>
                <w:color w:val="000000"/>
                <w:kern w:val="0"/>
                <w:sz w:val="20"/>
                <w:szCs w:val="20"/>
              </w:rPr>
              <w:t>服务器</w:t>
            </w:r>
          </w:p>
        </w:tc>
        <w:tc>
          <w:tcPr>
            <w:tcW w:w="2127" w:type="dxa"/>
          </w:tcPr>
          <w:p w:rsidR="00034D8E" w:rsidRPr="00B907C4" w:rsidRDefault="00034D8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lang w:val="fr-FR"/>
              </w:rPr>
            </w:pPr>
            <w:r>
              <w:rPr>
                <w:rFonts w:ascii="宋体" w:cs="宋体" w:hint="eastAsia"/>
                <w:color w:val="000000"/>
                <w:kern w:val="0"/>
                <w:sz w:val="20"/>
                <w:szCs w:val="20"/>
                <w:lang w:val="fr-FR"/>
              </w:rPr>
              <w:t>0036</w:t>
            </w:r>
          </w:p>
        </w:tc>
        <w:tc>
          <w:tcPr>
            <w:tcW w:w="1559" w:type="dxa"/>
          </w:tcPr>
          <w:p w:rsidR="00034D8E" w:rsidRDefault="00034D8E">
            <w:pPr>
              <w:rPr>
                <w:rFonts w:ascii="Arial" w:hAnsi="Arial" w:cs="Arial"/>
                <w:sz w:val="18"/>
                <w:szCs w:val="18"/>
                <w:lang w:val="fr-FR"/>
              </w:rPr>
            </w:pPr>
            <w:r>
              <w:rPr>
                <w:rFonts w:ascii="Arial" w:hAnsi="Arial" w:cs="Arial" w:hint="eastAsia"/>
                <w:sz w:val="18"/>
                <w:szCs w:val="18"/>
                <w:lang w:val="fr-FR"/>
              </w:rPr>
              <w:t>36 T</w:t>
            </w:r>
            <w:r>
              <w:rPr>
                <w:rFonts w:ascii="Arial" w:hAnsi="Arial" w:cs="Arial" w:hint="eastAsia"/>
                <w:sz w:val="18"/>
                <w:szCs w:val="18"/>
                <w:lang w:val="fr-FR"/>
              </w:rPr>
              <w:t>模块</w:t>
            </w:r>
          </w:p>
        </w:tc>
        <w:tc>
          <w:tcPr>
            <w:tcW w:w="1843" w:type="dxa"/>
          </w:tcPr>
          <w:p w:rsidR="00034D8E" w:rsidRDefault="00034D8E">
            <w:pPr>
              <w:rPr>
                <w:rFonts w:ascii="Arial" w:hAnsi="Arial" w:cs="Arial"/>
                <w:sz w:val="18"/>
                <w:szCs w:val="18"/>
                <w:lang w:val="fr-FR"/>
              </w:rPr>
            </w:pPr>
            <w:r>
              <w:rPr>
                <w:rFonts w:ascii="Arial" w:hAnsi="Arial" w:cs="Arial" w:hint="eastAsia"/>
                <w:sz w:val="18"/>
                <w:szCs w:val="18"/>
                <w:lang w:val="fr-FR"/>
              </w:rPr>
              <w:t>不涉及</w:t>
            </w:r>
          </w:p>
        </w:tc>
        <w:tc>
          <w:tcPr>
            <w:tcW w:w="1984" w:type="dxa"/>
          </w:tcPr>
          <w:p w:rsidR="00034D8E" w:rsidRDefault="00034D8E" w:rsidP="00454457">
            <w:pPr>
              <w:rPr>
                <w:rFonts w:ascii="Arial" w:hAnsi="Arial" w:cs="Arial"/>
                <w:sz w:val="18"/>
                <w:szCs w:val="18"/>
                <w:lang w:val="fr-FR"/>
              </w:rPr>
            </w:pPr>
            <w:r>
              <w:rPr>
                <w:rFonts w:ascii="Arial" w:hAnsi="Arial" w:cs="Arial" w:hint="eastAsia"/>
                <w:sz w:val="18"/>
                <w:szCs w:val="18"/>
                <w:lang w:val="fr-FR"/>
              </w:rPr>
              <w:t>不涉及</w:t>
            </w:r>
          </w:p>
        </w:tc>
      </w:tr>
      <w:tr w:rsidR="00034D8E" w:rsidTr="00523643">
        <w:tc>
          <w:tcPr>
            <w:tcW w:w="2376" w:type="dxa"/>
          </w:tcPr>
          <w:p w:rsidR="00034D8E" w:rsidRDefault="00034D8E" w:rsidP="00523643">
            <w:pPr>
              <w:jc w:val="left"/>
              <w:rPr>
                <w:rFonts w:ascii="宋体" w:cs="宋体"/>
                <w:color w:val="000000"/>
                <w:kern w:val="0"/>
                <w:sz w:val="20"/>
                <w:szCs w:val="20"/>
              </w:rPr>
            </w:pPr>
            <w:r>
              <w:rPr>
                <w:rFonts w:ascii="宋体" w:cs="宋体" w:hint="eastAsia"/>
                <w:color w:val="000000"/>
                <w:kern w:val="0"/>
                <w:sz w:val="20"/>
                <w:szCs w:val="20"/>
              </w:rPr>
              <w:t>ruMate智能路由服务器</w:t>
            </w:r>
          </w:p>
        </w:tc>
        <w:tc>
          <w:tcPr>
            <w:tcW w:w="2127" w:type="dxa"/>
          </w:tcPr>
          <w:p w:rsidR="00034D8E" w:rsidRPr="00B907C4" w:rsidRDefault="00034D8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lang w:val="fr-FR"/>
              </w:rPr>
            </w:pPr>
            <w:r>
              <w:rPr>
                <w:rFonts w:ascii="宋体" w:cs="宋体" w:hint="eastAsia"/>
                <w:color w:val="000000"/>
                <w:kern w:val="0"/>
                <w:sz w:val="20"/>
                <w:szCs w:val="20"/>
                <w:lang w:val="fr-FR"/>
              </w:rPr>
              <w:t>0037</w:t>
            </w:r>
          </w:p>
        </w:tc>
        <w:tc>
          <w:tcPr>
            <w:tcW w:w="1559" w:type="dxa"/>
          </w:tcPr>
          <w:p w:rsidR="00034D8E" w:rsidRDefault="00034D8E">
            <w:pPr>
              <w:rPr>
                <w:rFonts w:ascii="Arial" w:hAnsi="Arial" w:cs="Arial"/>
                <w:sz w:val="18"/>
                <w:szCs w:val="18"/>
                <w:lang w:val="fr-FR"/>
              </w:rPr>
            </w:pPr>
            <w:r>
              <w:rPr>
                <w:rFonts w:ascii="Arial" w:hAnsi="Arial" w:cs="Arial" w:hint="eastAsia"/>
                <w:sz w:val="18"/>
                <w:szCs w:val="18"/>
                <w:lang w:val="fr-FR"/>
              </w:rPr>
              <w:t>37</w:t>
            </w:r>
            <w:r>
              <w:rPr>
                <w:rFonts w:ascii="Arial" w:hAnsi="Arial" w:cs="Arial" w:hint="eastAsia"/>
                <w:sz w:val="18"/>
                <w:szCs w:val="18"/>
                <w:lang w:val="fr-FR"/>
              </w:rPr>
              <w:t>智能路由器</w:t>
            </w:r>
          </w:p>
        </w:tc>
        <w:tc>
          <w:tcPr>
            <w:tcW w:w="1843" w:type="dxa"/>
          </w:tcPr>
          <w:p w:rsidR="00034D8E" w:rsidRDefault="00034D8E" w:rsidP="008B2A24">
            <w:pPr>
              <w:rPr>
                <w:rFonts w:ascii="Arial" w:hAnsi="Arial" w:cs="Arial"/>
                <w:sz w:val="18"/>
                <w:szCs w:val="18"/>
                <w:lang w:val="fr-FR"/>
              </w:rPr>
            </w:pPr>
            <w:r>
              <w:rPr>
                <w:rFonts w:ascii="Arial" w:hAnsi="Arial" w:cs="Arial" w:hint="eastAsia"/>
                <w:sz w:val="18"/>
                <w:szCs w:val="18"/>
                <w:lang w:val="fr-FR"/>
              </w:rPr>
              <w:t>不涉及</w:t>
            </w:r>
          </w:p>
        </w:tc>
        <w:tc>
          <w:tcPr>
            <w:tcW w:w="1984" w:type="dxa"/>
          </w:tcPr>
          <w:p w:rsidR="00034D8E" w:rsidRDefault="00034D8E" w:rsidP="008B2A24">
            <w:pPr>
              <w:rPr>
                <w:rFonts w:ascii="Arial" w:hAnsi="Arial" w:cs="Arial"/>
                <w:sz w:val="18"/>
                <w:szCs w:val="18"/>
                <w:lang w:val="fr-FR"/>
              </w:rPr>
            </w:pPr>
            <w:r>
              <w:rPr>
                <w:rFonts w:ascii="Arial" w:hAnsi="Arial" w:cs="Arial" w:hint="eastAsia"/>
                <w:sz w:val="18"/>
                <w:szCs w:val="18"/>
                <w:lang w:val="fr-FR"/>
              </w:rPr>
              <w:t>不涉及</w:t>
            </w:r>
          </w:p>
        </w:tc>
      </w:tr>
      <w:tr w:rsidR="00034D8E" w:rsidTr="00523643">
        <w:tc>
          <w:tcPr>
            <w:tcW w:w="2376" w:type="dxa"/>
          </w:tcPr>
          <w:p w:rsidR="00034D8E" w:rsidRDefault="00034D8E" w:rsidP="00523643">
            <w:pPr>
              <w:jc w:val="left"/>
              <w:rPr>
                <w:rFonts w:ascii="宋体" w:cs="宋体"/>
                <w:color w:val="000000"/>
                <w:kern w:val="0"/>
                <w:sz w:val="20"/>
                <w:szCs w:val="20"/>
              </w:rPr>
            </w:pPr>
            <w:r>
              <w:rPr>
                <w:rFonts w:ascii="宋体" w:cs="宋体" w:hint="eastAsia"/>
                <w:color w:val="000000"/>
                <w:kern w:val="0"/>
                <w:sz w:val="20"/>
                <w:szCs w:val="20"/>
              </w:rPr>
              <w:t>视频播放器服务器</w:t>
            </w:r>
          </w:p>
        </w:tc>
        <w:tc>
          <w:tcPr>
            <w:tcW w:w="2127" w:type="dxa"/>
          </w:tcPr>
          <w:p w:rsidR="00034D8E" w:rsidRPr="0060683D" w:rsidRDefault="00034D8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color w:val="000000"/>
                <w:kern w:val="0"/>
                <w:sz w:val="20"/>
                <w:szCs w:val="20"/>
              </w:rPr>
              <w:t>0038</w:t>
            </w:r>
          </w:p>
        </w:tc>
        <w:tc>
          <w:tcPr>
            <w:tcW w:w="1559" w:type="dxa"/>
          </w:tcPr>
          <w:p w:rsidR="00034D8E" w:rsidRPr="0060683D" w:rsidRDefault="00034D8E">
            <w:pPr>
              <w:rPr>
                <w:rFonts w:ascii="Arial" w:hAnsi="Arial" w:cs="Arial"/>
                <w:sz w:val="18"/>
                <w:szCs w:val="18"/>
              </w:rPr>
            </w:pPr>
            <w:r>
              <w:rPr>
                <w:rFonts w:ascii="Arial" w:hAnsi="Arial" w:cs="Arial"/>
                <w:sz w:val="18"/>
                <w:szCs w:val="18"/>
                <w:lang w:val="fr-FR"/>
              </w:rPr>
              <w:t>38</w:t>
            </w:r>
            <w:r>
              <w:rPr>
                <w:rFonts w:ascii="Arial" w:hAnsi="Arial" w:cs="Arial" w:hint="eastAsia"/>
                <w:sz w:val="18"/>
                <w:szCs w:val="18"/>
                <w:lang w:val="fr-FR"/>
              </w:rPr>
              <w:t>视频播放器</w:t>
            </w:r>
          </w:p>
        </w:tc>
        <w:tc>
          <w:tcPr>
            <w:tcW w:w="1843" w:type="dxa"/>
          </w:tcPr>
          <w:p w:rsidR="00034D8E" w:rsidRDefault="00144F7F">
            <w:pPr>
              <w:rPr>
                <w:rFonts w:ascii="Arial" w:hAnsi="Arial" w:cs="Arial"/>
                <w:sz w:val="18"/>
                <w:szCs w:val="18"/>
                <w:lang w:val="fr-FR"/>
              </w:rPr>
            </w:pPr>
            <w:ins w:id="788" w:author="x00116998" w:date="2016-02-26T16:46:00Z">
              <w:r>
                <w:rPr>
                  <w:rFonts w:ascii="宋体" w:cs="宋体"/>
                  <w:color w:val="000000"/>
                  <w:kern w:val="0"/>
                  <w:sz w:val="20"/>
                  <w:szCs w:val="20"/>
                </w:rPr>
                <w:t>0038</w:t>
              </w:r>
            </w:ins>
            <w:del w:id="789" w:author="x00116998" w:date="2016-02-26T16:46:00Z">
              <w:r w:rsidR="00034D8E" w:rsidDel="00144F7F">
                <w:rPr>
                  <w:rFonts w:ascii="Arial" w:hAnsi="Arial" w:cs="Arial" w:hint="eastAsia"/>
                  <w:sz w:val="18"/>
                  <w:szCs w:val="18"/>
                  <w:lang w:val="fr-FR"/>
                </w:rPr>
                <w:delText>不涉及</w:delText>
              </w:r>
            </w:del>
          </w:p>
        </w:tc>
        <w:tc>
          <w:tcPr>
            <w:tcW w:w="1984" w:type="dxa"/>
          </w:tcPr>
          <w:p w:rsidR="00034D8E" w:rsidRDefault="00034D8E" w:rsidP="00454457">
            <w:pPr>
              <w:rPr>
                <w:rFonts w:ascii="Arial" w:hAnsi="Arial" w:cs="Arial"/>
                <w:sz w:val="18"/>
                <w:szCs w:val="18"/>
                <w:lang w:val="fr-FR"/>
              </w:rPr>
            </w:pPr>
            <w:r>
              <w:rPr>
                <w:rFonts w:ascii="Arial" w:hAnsi="Arial" w:cs="Arial" w:hint="eastAsia"/>
                <w:sz w:val="18"/>
                <w:szCs w:val="18"/>
                <w:lang w:val="fr-FR"/>
              </w:rPr>
              <w:t>不涉及</w:t>
            </w:r>
          </w:p>
        </w:tc>
      </w:tr>
      <w:tr w:rsidR="00034D8E" w:rsidTr="00523643">
        <w:tc>
          <w:tcPr>
            <w:tcW w:w="2376" w:type="dxa"/>
          </w:tcPr>
          <w:p w:rsidR="00034D8E" w:rsidRDefault="00034D8E" w:rsidP="00523643">
            <w:pPr>
              <w:jc w:val="left"/>
              <w:rPr>
                <w:rFonts w:ascii="宋体" w:cs="宋体"/>
                <w:color w:val="000000"/>
                <w:kern w:val="0"/>
                <w:sz w:val="20"/>
                <w:szCs w:val="20"/>
              </w:rPr>
            </w:pPr>
            <w:r>
              <w:rPr>
                <w:rFonts w:ascii="宋体" w:cs="宋体" w:hint="eastAsia"/>
                <w:color w:val="000000"/>
                <w:kern w:val="0"/>
                <w:sz w:val="20"/>
                <w:szCs w:val="20"/>
              </w:rPr>
              <w:t>华为手环服务器</w:t>
            </w:r>
          </w:p>
        </w:tc>
        <w:tc>
          <w:tcPr>
            <w:tcW w:w="2127" w:type="dxa"/>
          </w:tcPr>
          <w:p w:rsidR="00034D8E" w:rsidRPr="007006A4" w:rsidRDefault="00034D8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color w:val="000000"/>
                <w:kern w:val="0"/>
                <w:sz w:val="20"/>
                <w:szCs w:val="20"/>
              </w:rPr>
              <w:t>0039</w:t>
            </w:r>
          </w:p>
        </w:tc>
        <w:tc>
          <w:tcPr>
            <w:tcW w:w="1559" w:type="dxa"/>
          </w:tcPr>
          <w:p w:rsidR="00034D8E" w:rsidRDefault="00034D8E">
            <w:pPr>
              <w:rPr>
                <w:rFonts w:ascii="Arial" w:hAnsi="Arial" w:cs="Arial"/>
                <w:sz w:val="18"/>
                <w:szCs w:val="18"/>
                <w:lang w:val="fr-FR"/>
              </w:rPr>
            </w:pPr>
            <w:r>
              <w:rPr>
                <w:rFonts w:ascii="Arial" w:hAnsi="Arial" w:cs="Arial"/>
                <w:sz w:val="18"/>
                <w:szCs w:val="18"/>
                <w:lang w:val="fr-FR"/>
              </w:rPr>
              <w:t>39</w:t>
            </w:r>
            <w:r>
              <w:rPr>
                <w:rFonts w:ascii="Arial" w:hAnsi="Arial" w:cs="Arial" w:hint="eastAsia"/>
                <w:sz w:val="18"/>
                <w:szCs w:val="18"/>
                <w:lang w:val="fr-FR"/>
              </w:rPr>
              <w:t>手环服务器</w:t>
            </w:r>
          </w:p>
        </w:tc>
        <w:tc>
          <w:tcPr>
            <w:tcW w:w="1843" w:type="dxa"/>
          </w:tcPr>
          <w:p w:rsidR="00034D8E" w:rsidRDefault="00034D8E">
            <w:pPr>
              <w:rPr>
                <w:rFonts w:ascii="Arial" w:hAnsi="Arial" w:cs="Arial"/>
                <w:sz w:val="18"/>
                <w:szCs w:val="18"/>
                <w:lang w:val="fr-FR"/>
              </w:rPr>
            </w:pPr>
            <w:r>
              <w:rPr>
                <w:rFonts w:ascii="Arial" w:hAnsi="Arial" w:cs="Arial" w:hint="eastAsia"/>
                <w:sz w:val="18"/>
                <w:szCs w:val="18"/>
                <w:lang w:val="fr-FR"/>
              </w:rPr>
              <w:t>0039</w:t>
            </w:r>
          </w:p>
        </w:tc>
        <w:tc>
          <w:tcPr>
            <w:tcW w:w="1984" w:type="dxa"/>
          </w:tcPr>
          <w:p w:rsidR="00034D8E" w:rsidRPr="00BF2549" w:rsidRDefault="00034D8E" w:rsidP="00454457">
            <w:pPr>
              <w:rPr>
                <w:rFonts w:ascii="Arial" w:hAnsi="Arial" w:cs="Arial"/>
                <w:sz w:val="18"/>
                <w:szCs w:val="18"/>
              </w:rPr>
            </w:pPr>
            <w:r>
              <w:rPr>
                <w:rFonts w:ascii="Arial" w:hAnsi="Arial" w:cs="Arial" w:hint="eastAsia"/>
                <w:sz w:val="18"/>
                <w:szCs w:val="18"/>
                <w:lang w:val="fr-FR"/>
              </w:rPr>
              <w:t>0039(</w:t>
            </w:r>
            <w:r>
              <w:rPr>
                <w:rFonts w:ascii="Arial" w:hAnsi="Arial" w:cs="Arial" w:hint="eastAsia"/>
                <w:sz w:val="18"/>
                <w:szCs w:val="18"/>
              </w:rPr>
              <w:t>儿童</w:t>
            </w:r>
            <w:r>
              <w:rPr>
                <w:rFonts w:ascii="Arial" w:hAnsi="Arial" w:cs="Arial" w:hint="eastAsia"/>
                <w:sz w:val="18"/>
                <w:szCs w:val="18"/>
              </w:rPr>
              <w:t>SOS)</w:t>
            </w:r>
          </w:p>
        </w:tc>
      </w:tr>
      <w:tr w:rsidR="00034D8E" w:rsidTr="00523643">
        <w:tc>
          <w:tcPr>
            <w:tcW w:w="2376" w:type="dxa"/>
          </w:tcPr>
          <w:p w:rsidR="00034D8E" w:rsidRDefault="00034D8E" w:rsidP="00523643">
            <w:pPr>
              <w:jc w:val="left"/>
              <w:rPr>
                <w:rFonts w:ascii="宋体" w:cs="宋体"/>
                <w:color w:val="000000"/>
                <w:kern w:val="0"/>
                <w:sz w:val="20"/>
                <w:szCs w:val="20"/>
              </w:rPr>
            </w:pPr>
            <w:r>
              <w:rPr>
                <w:rFonts w:ascii="宋体" w:cs="宋体" w:hint="eastAsia"/>
                <w:color w:val="000000"/>
                <w:kern w:val="0"/>
                <w:sz w:val="20"/>
                <w:szCs w:val="20"/>
              </w:rPr>
              <w:t>荣耀官网服务器</w:t>
            </w:r>
          </w:p>
        </w:tc>
        <w:tc>
          <w:tcPr>
            <w:tcW w:w="2127" w:type="dxa"/>
          </w:tcPr>
          <w:p w:rsidR="00034D8E" w:rsidRPr="00B90F1D" w:rsidRDefault="00034D8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color w:val="000000"/>
                <w:kern w:val="0"/>
                <w:sz w:val="20"/>
                <w:szCs w:val="20"/>
              </w:rPr>
              <w:t>0040</w:t>
            </w:r>
          </w:p>
        </w:tc>
        <w:tc>
          <w:tcPr>
            <w:tcW w:w="1559" w:type="dxa"/>
          </w:tcPr>
          <w:p w:rsidR="00034D8E" w:rsidRDefault="00034D8E">
            <w:pPr>
              <w:rPr>
                <w:rFonts w:ascii="Arial" w:hAnsi="Arial" w:cs="Arial"/>
                <w:sz w:val="18"/>
                <w:szCs w:val="18"/>
                <w:lang w:val="fr-FR"/>
              </w:rPr>
            </w:pPr>
            <w:r>
              <w:rPr>
                <w:rFonts w:ascii="Arial" w:hAnsi="Arial" w:cs="Arial"/>
                <w:sz w:val="18"/>
                <w:szCs w:val="18"/>
                <w:lang w:val="fr-FR"/>
              </w:rPr>
              <w:t>40</w:t>
            </w:r>
            <w:r>
              <w:rPr>
                <w:rFonts w:ascii="Arial" w:hAnsi="Arial" w:cs="Arial" w:hint="eastAsia"/>
                <w:sz w:val="18"/>
                <w:szCs w:val="18"/>
                <w:lang w:val="fr-FR"/>
              </w:rPr>
              <w:t>荣耀官网</w:t>
            </w:r>
          </w:p>
        </w:tc>
        <w:tc>
          <w:tcPr>
            <w:tcW w:w="1843" w:type="dxa"/>
          </w:tcPr>
          <w:p w:rsidR="00034D8E" w:rsidRDefault="00034D8E">
            <w:pPr>
              <w:rPr>
                <w:rFonts w:ascii="Arial" w:hAnsi="Arial" w:cs="Arial"/>
                <w:sz w:val="18"/>
                <w:szCs w:val="18"/>
                <w:lang w:val="fr-FR"/>
              </w:rPr>
            </w:pPr>
            <w:r>
              <w:rPr>
                <w:rFonts w:ascii="Arial" w:hAnsi="Arial" w:cs="Arial" w:hint="eastAsia"/>
                <w:sz w:val="18"/>
                <w:szCs w:val="18"/>
                <w:lang w:val="fr-FR"/>
              </w:rPr>
              <w:t>不涉及</w:t>
            </w:r>
          </w:p>
        </w:tc>
        <w:tc>
          <w:tcPr>
            <w:tcW w:w="1984" w:type="dxa"/>
          </w:tcPr>
          <w:p w:rsidR="00034D8E" w:rsidRDefault="00034D8E" w:rsidP="00454457">
            <w:pPr>
              <w:rPr>
                <w:rFonts w:ascii="Arial" w:hAnsi="Arial" w:cs="Arial"/>
                <w:sz w:val="18"/>
                <w:szCs w:val="18"/>
                <w:lang w:val="fr-FR"/>
              </w:rPr>
            </w:pPr>
            <w:r>
              <w:rPr>
                <w:rFonts w:ascii="Arial" w:hAnsi="Arial" w:cs="Arial" w:hint="eastAsia"/>
                <w:sz w:val="18"/>
                <w:szCs w:val="18"/>
                <w:lang w:val="fr-FR"/>
              </w:rPr>
              <w:t>不涉及</w:t>
            </w:r>
          </w:p>
        </w:tc>
      </w:tr>
      <w:tr w:rsidR="00034D8E" w:rsidTr="00523643">
        <w:tc>
          <w:tcPr>
            <w:tcW w:w="2376" w:type="dxa"/>
          </w:tcPr>
          <w:p w:rsidR="00034D8E" w:rsidRDefault="00034D8E" w:rsidP="00523643">
            <w:pPr>
              <w:jc w:val="left"/>
              <w:rPr>
                <w:rFonts w:ascii="宋体" w:cs="宋体"/>
                <w:color w:val="000000"/>
                <w:kern w:val="0"/>
                <w:sz w:val="20"/>
                <w:szCs w:val="20"/>
              </w:rPr>
            </w:pPr>
            <w:r>
              <w:rPr>
                <w:rFonts w:ascii="宋体" w:cs="宋体" w:hint="eastAsia"/>
                <w:color w:val="000000"/>
                <w:kern w:val="0"/>
                <w:sz w:val="20"/>
                <w:szCs w:val="20"/>
              </w:rPr>
              <w:t>华为语音助手服务器</w:t>
            </w:r>
          </w:p>
        </w:tc>
        <w:tc>
          <w:tcPr>
            <w:tcW w:w="2127" w:type="dxa"/>
          </w:tcPr>
          <w:p w:rsidR="00034D8E" w:rsidRPr="00915A45" w:rsidRDefault="00034D8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color w:val="000000"/>
                <w:kern w:val="0"/>
                <w:sz w:val="20"/>
                <w:szCs w:val="20"/>
              </w:rPr>
              <w:t>0041</w:t>
            </w:r>
          </w:p>
        </w:tc>
        <w:tc>
          <w:tcPr>
            <w:tcW w:w="1559" w:type="dxa"/>
          </w:tcPr>
          <w:p w:rsidR="00034D8E" w:rsidRDefault="00034D8E" w:rsidP="004A0469">
            <w:pPr>
              <w:rPr>
                <w:rFonts w:ascii="Arial" w:hAnsi="Arial" w:cs="Arial"/>
                <w:sz w:val="18"/>
                <w:szCs w:val="18"/>
                <w:lang w:val="fr-FR"/>
              </w:rPr>
            </w:pPr>
            <w:r>
              <w:rPr>
                <w:rFonts w:ascii="Arial" w:hAnsi="Arial" w:cs="Arial"/>
                <w:sz w:val="18"/>
                <w:szCs w:val="18"/>
                <w:lang w:val="fr-FR"/>
              </w:rPr>
              <w:t>41</w:t>
            </w:r>
            <w:r>
              <w:rPr>
                <w:rFonts w:ascii="Arial" w:hAnsi="Arial" w:cs="Arial" w:hint="eastAsia"/>
                <w:sz w:val="18"/>
                <w:szCs w:val="18"/>
                <w:lang w:val="fr-FR"/>
              </w:rPr>
              <w:t>华为语音助手</w:t>
            </w:r>
          </w:p>
        </w:tc>
        <w:tc>
          <w:tcPr>
            <w:tcW w:w="1843" w:type="dxa"/>
          </w:tcPr>
          <w:p w:rsidR="00034D8E" w:rsidRDefault="00034D8E">
            <w:pPr>
              <w:rPr>
                <w:rFonts w:ascii="Arial" w:hAnsi="Arial" w:cs="Arial"/>
                <w:sz w:val="18"/>
                <w:szCs w:val="18"/>
                <w:lang w:val="fr-FR"/>
              </w:rPr>
            </w:pPr>
            <w:r>
              <w:rPr>
                <w:rFonts w:ascii="Arial" w:hAnsi="Arial" w:cs="Arial" w:hint="eastAsia"/>
                <w:sz w:val="18"/>
                <w:szCs w:val="18"/>
                <w:lang w:val="fr-FR"/>
              </w:rPr>
              <w:t>不涉及</w:t>
            </w:r>
          </w:p>
        </w:tc>
        <w:tc>
          <w:tcPr>
            <w:tcW w:w="1984" w:type="dxa"/>
          </w:tcPr>
          <w:p w:rsidR="00034D8E" w:rsidRDefault="00034D8E" w:rsidP="00454457">
            <w:pPr>
              <w:rPr>
                <w:rFonts w:ascii="Arial" w:hAnsi="Arial" w:cs="Arial"/>
                <w:sz w:val="18"/>
                <w:szCs w:val="18"/>
                <w:lang w:val="fr-FR"/>
              </w:rPr>
            </w:pPr>
            <w:r>
              <w:rPr>
                <w:rFonts w:ascii="Arial" w:hAnsi="Arial" w:cs="Arial" w:hint="eastAsia"/>
                <w:sz w:val="18"/>
                <w:szCs w:val="18"/>
                <w:lang w:val="fr-FR"/>
              </w:rPr>
              <w:t>不涉及</w:t>
            </w:r>
          </w:p>
        </w:tc>
      </w:tr>
      <w:tr w:rsidR="00034D8E" w:rsidTr="00523643">
        <w:tc>
          <w:tcPr>
            <w:tcW w:w="2376" w:type="dxa"/>
          </w:tcPr>
          <w:p w:rsidR="00034D8E" w:rsidRDefault="00034D8E" w:rsidP="00523643">
            <w:pPr>
              <w:jc w:val="left"/>
              <w:rPr>
                <w:rFonts w:ascii="宋体" w:cs="宋体"/>
                <w:color w:val="000000"/>
                <w:kern w:val="0"/>
                <w:sz w:val="20"/>
                <w:szCs w:val="20"/>
              </w:rPr>
            </w:pPr>
            <w:r>
              <w:rPr>
                <w:rFonts w:ascii="宋体" w:cs="宋体" w:hint="eastAsia"/>
                <w:color w:val="000000"/>
                <w:kern w:val="0"/>
                <w:sz w:val="20"/>
                <w:szCs w:val="20"/>
              </w:rPr>
              <w:t>健康云服务器</w:t>
            </w:r>
          </w:p>
        </w:tc>
        <w:tc>
          <w:tcPr>
            <w:tcW w:w="2127" w:type="dxa"/>
          </w:tcPr>
          <w:p w:rsidR="00034D8E" w:rsidRPr="004A0469" w:rsidRDefault="00034D8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color w:val="000000"/>
                <w:kern w:val="0"/>
                <w:sz w:val="20"/>
                <w:szCs w:val="20"/>
              </w:rPr>
              <w:t>0042</w:t>
            </w:r>
          </w:p>
        </w:tc>
        <w:tc>
          <w:tcPr>
            <w:tcW w:w="1559" w:type="dxa"/>
          </w:tcPr>
          <w:p w:rsidR="00034D8E" w:rsidRDefault="00034D8E">
            <w:pPr>
              <w:rPr>
                <w:rFonts w:ascii="Arial" w:hAnsi="Arial" w:cs="Arial"/>
                <w:sz w:val="18"/>
                <w:szCs w:val="18"/>
                <w:lang w:val="fr-FR"/>
              </w:rPr>
            </w:pPr>
            <w:r>
              <w:rPr>
                <w:rFonts w:ascii="Arial" w:hAnsi="Arial" w:cs="Arial"/>
                <w:sz w:val="18"/>
                <w:szCs w:val="18"/>
                <w:lang w:val="fr-FR"/>
              </w:rPr>
              <w:t>42</w:t>
            </w:r>
            <w:r>
              <w:rPr>
                <w:rFonts w:ascii="Arial" w:hAnsi="Arial" w:cs="Arial" w:hint="eastAsia"/>
                <w:sz w:val="18"/>
                <w:szCs w:val="18"/>
                <w:lang w:val="fr-FR"/>
              </w:rPr>
              <w:t>健康业务</w:t>
            </w:r>
          </w:p>
        </w:tc>
        <w:tc>
          <w:tcPr>
            <w:tcW w:w="1843" w:type="dxa"/>
          </w:tcPr>
          <w:p w:rsidR="00034D8E" w:rsidRDefault="00034D8E">
            <w:pPr>
              <w:rPr>
                <w:rFonts w:ascii="Arial" w:hAnsi="Arial" w:cs="Arial"/>
                <w:sz w:val="18"/>
                <w:szCs w:val="18"/>
                <w:lang w:val="fr-FR"/>
              </w:rPr>
            </w:pPr>
            <w:r>
              <w:rPr>
                <w:rFonts w:ascii="Arial" w:hAnsi="Arial" w:cs="Arial" w:hint="eastAsia"/>
                <w:sz w:val="18"/>
                <w:szCs w:val="18"/>
                <w:lang w:val="fr-FR"/>
              </w:rPr>
              <w:t>不涉及</w:t>
            </w:r>
          </w:p>
        </w:tc>
        <w:tc>
          <w:tcPr>
            <w:tcW w:w="1984" w:type="dxa"/>
          </w:tcPr>
          <w:p w:rsidR="00034D8E" w:rsidRDefault="00034D8E" w:rsidP="00454457">
            <w:pPr>
              <w:rPr>
                <w:rFonts w:ascii="Arial" w:hAnsi="Arial" w:cs="Arial"/>
                <w:sz w:val="18"/>
                <w:szCs w:val="18"/>
                <w:lang w:val="fr-FR"/>
              </w:rPr>
            </w:pPr>
            <w:r>
              <w:rPr>
                <w:rFonts w:ascii="Arial" w:hAnsi="Arial" w:cs="Arial" w:hint="eastAsia"/>
                <w:sz w:val="18"/>
                <w:szCs w:val="18"/>
                <w:lang w:val="fr-FR"/>
              </w:rPr>
              <w:t>不涉及</w:t>
            </w:r>
          </w:p>
        </w:tc>
      </w:tr>
      <w:tr w:rsidR="00034D8E" w:rsidTr="00523643">
        <w:tc>
          <w:tcPr>
            <w:tcW w:w="2376" w:type="dxa"/>
          </w:tcPr>
          <w:p w:rsidR="00034D8E" w:rsidRDefault="00034D8E" w:rsidP="00523643">
            <w:pPr>
              <w:jc w:val="left"/>
              <w:rPr>
                <w:rFonts w:ascii="宋体" w:cs="宋体"/>
                <w:color w:val="000000"/>
                <w:kern w:val="0"/>
                <w:sz w:val="20"/>
                <w:szCs w:val="20"/>
              </w:rPr>
            </w:pPr>
            <w:r>
              <w:rPr>
                <w:rFonts w:ascii="宋体" w:cs="宋体" w:hint="eastAsia"/>
                <w:color w:val="000000"/>
                <w:kern w:val="0"/>
                <w:sz w:val="20"/>
                <w:szCs w:val="20"/>
              </w:rPr>
              <w:t>手机助手服务器</w:t>
            </w:r>
          </w:p>
        </w:tc>
        <w:tc>
          <w:tcPr>
            <w:tcW w:w="2127" w:type="dxa"/>
          </w:tcPr>
          <w:p w:rsidR="00034D8E" w:rsidRPr="00B907C4" w:rsidRDefault="00034D8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lang w:val="fr-FR"/>
              </w:rPr>
            </w:pPr>
            <w:r>
              <w:rPr>
                <w:rFonts w:ascii="宋体" w:cs="宋体" w:hint="eastAsia"/>
                <w:color w:val="000000"/>
                <w:kern w:val="0"/>
                <w:sz w:val="20"/>
                <w:szCs w:val="20"/>
                <w:lang w:val="fr-FR"/>
              </w:rPr>
              <w:t>0043</w:t>
            </w:r>
          </w:p>
        </w:tc>
        <w:tc>
          <w:tcPr>
            <w:tcW w:w="1559" w:type="dxa"/>
          </w:tcPr>
          <w:p w:rsidR="00034D8E" w:rsidRPr="005F7280" w:rsidRDefault="00034D8E">
            <w:pPr>
              <w:rPr>
                <w:rFonts w:ascii="Arial" w:hAnsi="Arial" w:cs="Arial"/>
                <w:sz w:val="18"/>
                <w:szCs w:val="18"/>
              </w:rPr>
            </w:pPr>
            <w:r>
              <w:rPr>
                <w:rFonts w:ascii="Arial" w:hAnsi="Arial" w:cs="Arial" w:hint="eastAsia"/>
                <w:sz w:val="18"/>
                <w:szCs w:val="18"/>
                <w:lang w:val="fr-FR"/>
              </w:rPr>
              <w:t>43</w:t>
            </w:r>
            <w:r>
              <w:rPr>
                <w:rFonts w:ascii="Arial" w:hAnsi="Arial" w:cs="Arial" w:hint="eastAsia"/>
                <w:sz w:val="18"/>
                <w:szCs w:val="18"/>
              </w:rPr>
              <w:t>手机助手</w:t>
            </w:r>
          </w:p>
        </w:tc>
        <w:tc>
          <w:tcPr>
            <w:tcW w:w="1843" w:type="dxa"/>
          </w:tcPr>
          <w:p w:rsidR="00034D8E" w:rsidRDefault="00034D8E">
            <w:pPr>
              <w:rPr>
                <w:rFonts w:ascii="Arial" w:hAnsi="Arial" w:cs="Arial"/>
                <w:sz w:val="18"/>
                <w:szCs w:val="18"/>
                <w:lang w:val="fr-FR"/>
              </w:rPr>
            </w:pPr>
            <w:r>
              <w:rPr>
                <w:rFonts w:ascii="Arial" w:hAnsi="Arial" w:cs="Arial" w:hint="eastAsia"/>
                <w:sz w:val="18"/>
                <w:szCs w:val="18"/>
                <w:lang w:val="fr-FR"/>
              </w:rPr>
              <w:t>不涉及</w:t>
            </w:r>
          </w:p>
        </w:tc>
        <w:tc>
          <w:tcPr>
            <w:tcW w:w="1984" w:type="dxa"/>
          </w:tcPr>
          <w:p w:rsidR="00034D8E" w:rsidRDefault="00034D8E" w:rsidP="00454457">
            <w:pPr>
              <w:rPr>
                <w:rFonts w:ascii="Arial" w:hAnsi="Arial" w:cs="Arial"/>
                <w:sz w:val="18"/>
                <w:szCs w:val="18"/>
                <w:lang w:val="fr-FR"/>
              </w:rPr>
            </w:pPr>
            <w:r>
              <w:rPr>
                <w:rFonts w:ascii="Arial" w:hAnsi="Arial" w:cs="Arial" w:hint="eastAsia"/>
                <w:sz w:val="18"/>
                <w:szCs w:val="18"/>
                <w:lang w:val="fr-FR"/>
              </w:rPr>
              <w:t>不涉及</w:t>
            </w:r>
          </w:p>
        </w:tc>
      </w:tr>
      <w:tr w:rsidR="00034D8E" w:rsidTr="00523643">
        <w:tc>
          <w:tcPr>
            <w:tcW w:w="2376" w:type="dxa"/>
          </w:tcPr>
          <w:p w:rsidR="00034D8E" w:rsidRDefault="00034D8E" w:rsidP="00523643">
            <w:pPr>
              <w:jc w:val="left"/>
              <w:rPr>
                <w:rFonts w:ascii="宋体" w:cs="宋体"/>
                <w:color w:val="000000"/>
                <w:kern w:val="0"/>
                <w:sz w:val="20"/>
                <w:szCs w:val="20"/>
              </w:rPr>
            </w:pPr>
            <w:r>
              <w:rPr>
                <w:rFonts w:ascii="宋体" w:cs="宋体" w:hint="eastAsia"/>
                <w:color w:val="000000"/>
                <w:kern w:val="0"/>
                <w:sz w:val="20"/>
                <w:szCs w:val="20"/>
              </w:rPr>
              <w:t>华为个性化阅读服务器</w:t>
            </w:r>
          </w:p>
        </w:tc>
        <w:tc>
          <w:tcPr>
            <w:tcW w:w="2127" w:type="dxa"/>
          </w:tcPr>
          <w:p w:rsidR="00034D8E" w:rsidRPr="00A53A16" w:rsidRDefault="00034D8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color w:val="000000"/>
                <w:kern w:val="0"/>
                <w:sz w:val="20"/>
                <w:szCs w:val="20"/>
              </w:rPr>
              <w:t>0044</w:t>
            </w:r>
          </w:p>
        </w:tc>
        <w:tc>
          <w:tcPr>
            <w:tcW w:w="1559" w:type="dxa"/>
          </w:tcPr>
          <w:p w:rsidR="00034D8E" w:rsidRPr="00A53A16" w:rsidRDefault="00034D8E">
            <w:pPr>
              <w:rPr>
                <w:rFonts w:ascii="Arial" w:hAnsi="Arial" w:cs="Arial"/>
                <w:sz w:val="18"/>
                <w:szCs w:val="18"/>
              </w:rPr>
            </w:pPr>
            <w:r>
              <w:rPr>
                <w:rFonts w:ascii="Arial" w:hAnsi="Arial" w:cs="Arial"/>
                <w:sz w:val="18"/>
                <w:szCs w:val="18"/>
              </w:rPr>
              <w:t>44</w:t>
            </w:r>
            <w:r>
              <w:rPr>
                <w:rFonts w:ascii="Arial" w:hAnsi="Arial" w:cs="Arial" w:hint="eastAsia"/>
                <w:sz w:val="18"/>
                <w:szCs w:val="18"/>
              </w:rPr>
              <w:t>华为个性化阅读</w:t>
            </w:r>
          </w:p>
        </w:tc>
        <w:tc>
          <w:tcPr>
            <w:tcW w:w="1843" w:type="dxa"/>
          </w:tcPr>
          <w:p w:rsidR="00034D8E" w:rsidRDefault="00414807">
            <w:pPr>
              <w:rPr>
                <w:rFonts w:ascii="Arial" w:hAnsi="Arial" w:cs="Arial"/>
                <w:sz w:val="18"/>
                <w:szCs w:val="18"/>
                <w:lang w:val="fr-FR"/>
              </w:rPr>
            </w:pPr>
            <w:ins w:id="790" w:author="x00116998" w:date="2016-02-26T15:18:00Z">
              <w:r>
                <w:rPr>
                  <w:rFonts w:ascii="Arial" w:hAnsi="Arial" w:cs="Arial" w:hint="eastAsia"/>
                  <w:sz w:val="18"/>
                  <w:szCs w:val="18"/>
                  <w:lang w:val="fr-FR"/>
                </w:rPr>
                <w:t>0044</w:t>
              </w:r>
            </w:ins>
            <w:del w:id="791" w:author="x00116998" w:date="2016-02-26T15:18:00Z">
              <w:r w:rsidR="00034D8E" w:rsidDel="00414807">
                <w:rPr>
                  <w:rFonts w:ascii="Arial" w:hAnsi="Arial" w:cs="Arial" w:hint="eastAsia"/>
                  <w:sz w:val="18"/>
                  <w:szCs w:val="18"/>
                  <w:lang w:val="fr-FR"/>
                </w:rPr>
                <w:delText>不涉及</w:delText>
              </w:r>
            </w:del>
          </w:p>
        </w:tc>
        <w:tc>
          <w:tcPr>
            <w:tcW w:w="1984" w:type="dxa"/>
          </w:tcPr>
          <w:p w:rsidR="00034D8E" w:rsidRDefault="00034D8E" w:rsidP="00454457">
            <w:pPr>
              <w:rPr>
                <w:rFonts w:ascii="Arial" w:hAnsi="Arial" w:cs="Arial"/>
                <w:sz w:val="18"/>
                <w:szCs w:val="18"/>
                <w:lang w:val="fr-FR"/>
              </w:rPr>
            </w:pPr>
            <w:r>
              <w:rPr>
                <w:rFonts w:ascii="Arial" w:hAnsi="Arial" w:cs="Arial" w:hint="eastAsia"/>
                <w:sz w:val="18"/>
                <w:szCs w:val="18"/>
                <w:lang w:val="fr-FR"/>
              </w:rPr>
              <w:t>不涉及</w:t>
            </w:r>
          </w:p>
        </w:tc>
      </w:tr>
      <w:tr w:rsidR="00034D8E" w:rsidTr="00523643">
        <w:tc>
          <w:tcPr>
            <w:tcW w:w="2376" w:type="dxa"/>
          </w:tcPr>
          <w:p w:rsidR="00034D8E" w:rsidRDefault="00034D8E" w:rsidP="00523643">
            <w:pPr>
              <w:jc w:val="left"/>
              <w:rPr>
                <w:rFonts w:ascii="宋体" w:cs="宋体"/>
                <w:color w:val="000000"/>
                <w:kern w:val="0"/>
                <w:sz w:val="20"/>
                <w:szCs w:val="20"/>
              </w:rPr>
            </w:pPr>
            <w:r>
              <w:rPr>
                <w:rFonts w:ascii="宋体" w:cs="宋体" w:hint="eastAsia"/>
                <w:color w:val="000000"/>
                <w:kern w:val="0"/>
                <w:sz w:val="20"/>
                <w:szCs w:val="20"/>
              </w:rPr>
              <w:t>华为手环服务器</w:t>
            </w:r>
          </w:p>
        </w:tc>
        <w:tc>
          <w:tcPr>
            <w:tcW w:w="2127" w:type="dxa"/>
          </w:tcPr>
          <w:p w:rsidR="00034D8E" w:rsidRPr="00B907C4" w:rsidRDefault="00034D8E" w:rsidP="000403FF">
            <w:pPr>
              <w:tabs>
                <w:tab w:val="left" w:pos="-720"/>
                <w:tab w:val="left" w:pos="0"/>
                <w:tab w:val="left" w:pos="720"/>
                <w:tab w:val="left" w:pos="1440"/>
                <w:tab w:val="left" w:pos="2970"/>
                <w:tab w:val="left" w:pos="3600"/>
                <w:tab w:val="left" w:pos="4320"/>
              </w:tabs>
              <w:jc w:val="left"/>
              <w:rPr>
                <w:rFonts w:ascii="宋体" w:cs="宋体"/>
                <w:color w:val="000000"/>
                <w:kern w:val="0"/>
                <w:sz w:val="20"/>
                <w:szCs w:val="20"/>
                <w:lang w:val="fr-FR"/>
              </w:rPr>
            </w:pPr>
            <w:r>
              <w:rPr>
                <w:rFonts w:ascii="宋体" w:cs="宋体"/>
                <w:color w:val="000000"/>
                <w:kern w:val="0"/>
                <w:sz w:val="20"/>
                <w:szCs w:val="20"/>
              </w:rPr>
              <w:t>00</w:t>
            </w:r>
            <w:r>
              <w:rPr>
                <w:rFonts w:ascii="宋体" w:cs="宋体" w:hint="eastAsia"/>
                <w:color w:val="000000"/>
                <w:kern w:val="0"/>
                <w:sz w:val="20"/>
                <w:szCs w:val="20"/>
              </w:rPr>
              <w:t>45</w:t>
            </w:r>
          </w:p>
        </w:tc>
        <w:tc>
          <w:tcPr>
            <w:tcW w:w="1559" w:type="dxa"/>
          </w:tcPr>
          <w:p w:rsidR="00034D8E" w:rsidRDefault="00034D8E" w:rsidP="000403FF">
            <w:pPr>
              <w:rPr>
                <w:rFonts w:ascii="Arial" w:hAnsi="Arial" w:cs="Arial"/>
                <w:sz w:val="18"/>
                <w:szCs w:val="18"/>
                <w:lang w:val="fr-FR"/>
              </w:rPr>
            </w:pPr>
            <w:r>
              <w:rPr>
                <w:rFonts w:ascii="Arial" w:hAnsi="Arial" w:cs="Arial" w:hint="eastAsia"/>
                <w:sz w:val="18"/>
                <w:szCs w:val="18"/>
                <w:lang w:val="fr-FR"/>
              </w:rPr>
              <w:t>45</w:t>
            </w:r>
            <w:r>
              <w:rPr>
                <w:rFonts w:ascii="Arial" w:hAnsi="Arial" w:cs="Arial" w:hint="eastAsia"/>
                <w:sz w:val="18"/>
                <w:szCs w:val="18"/>
                <w:lang w:val="fr-FR"/>
              </w:rPr>
              <w:t>儿童手表服务器</w:t>
            </w:r>
          </w:p>
        </w:tc>
        <w:tc>
          <w:tcPr>
            <w:tcW w:w="1843" w:type="dxa"/>
          </w:tcPr>
          <w:p w:rsidR="00034D8E" w:rsidRDefault="00034D8E">
            <w:pPr>
              <w:rPr>
                <w:rFonts w:ascii="Arial" w:hAnsi="Arial" w:cs="Arial"/>
                <w:sz w:val="18"/>
                <w:szCs w:val="18"/>
                <w:lang w:val="fr-FR"/>
              </w:rPr>
            </w:pPr>
            <w:r>
              <w:rPr>
                <w:rFonts w:ascii="Arial" w:hAnsi="Arial" w:cs="Arial" w:hint="eastAsia"/>
                <w:sz w:val="18"/>
                <w:szCs w:val="18"/>
                <w:lang w:val="fr-FR"/>
              </w:rPr>
              <w:t>0045</w:t>
            </w:r>
          </w:p>
        </w:tc>
        <w:tc>
          <w:tcPr>
            <w:tcW w:w="1984" w:type="dxa"/>
          </w:tcPr>
          <w:p w:rsidR="00034D8E" w:rsidRDefault="00034D8E" w:rsidP="000403FF">
            <w:pPr>
              <w:rPr>
                <w:rFonts w:ascii="Arial" w:hAnsi="Arial" w:cs="Arial"/>
                <w:sz w:val="18"/>
                <w:szCs w:val="18"/>
                <w:lang w:val="fr-FR"/>
              </w:rPr>
            </w:pPr>
            <w:r>
              <w:rPr>
                <w:rFonts w:ascii="Arial" w:hAnsi="Arial" w:cs="Arial" w:hint="eastAsia"/>
                <w:sz w:val="18"/>
                <w:szCs w:val="18"/>
                <w:lang w:val="fr-FR"/>
              </w:rPr>
              <w:t>0045(</w:t>
            </w:r>
            <w:r>
              <w:rPr>
                <w:rFonts w:ascii="Arial" w:hAnsi="Arial" w:cs="Arial" w:hint="eastAsia"/>
                <w:sz w:val="18"/>
                <w:szCs w:val="18"/>
              </w:rPr>
              <w:t>儿童</w:t>
            </w:r>
            <w:r>
              <w:rPr>
                <w:rFonts w:ascii="Arial" w:hAnsi="Arial" w:cs="Arial" w:hint="eastAsia"/>
                <w:sz w:val="18"/>
                <w:szCs w:val="18"/>
              </w:rPr>
              <w:t>SOS)</w:t>
            </w:r>
          </w:p>
        </w:tc>
      </w:tr>
      <w:tr w:rsidR="00034D8E" w:rsidTr="00523643">
        <w:tc>
          <w:tcPr>
            <w:tcW w:w="2376" w:type="dxa"/>
          </w:tcPr>
          <w:p w:rsidR="00034D8E" w:rsidRDefault="00034D8E" w:rsidP="00523643">
            <w:pPr>
              <w:jc w:val="left"/>
              <w:rPr>
                <w:rFonts w:ascii="宋体" w:cs="宋体"/>
                <w:color w:val="000000"/>
                <w:kern w:val="0"/>
                <w:sz w:val="20"/>
                <w:szCs w:val="20"/>
              </w:rPr>
            </w:pPr>
            <w:r>
              <w:rPr>
                <w:rFonts w:ascii="宋体" w:cs="宋体" w:hint="eastAsia"/>
                <w:color w:val="000000"/>
                <w:kern w:val="0"/>
                <w:sz w:val="20"/>
                <w:szCs w:val="20"/>
              </w:rPr>
              <w:t>华为礼包服务器</w:t>
            </w:r>
          </w:p>
        </w:tc>
        <w:tc>
          <w:tcPr>
            <w:tcW w:w="2127" w:type="dxa"/>
          </w:tcPr>
          <w:p w:rsidR="00034D8E" w:rsidRPr="00B907C4" w:rsidRDefault="00034D8E"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lang w:val="fr-FR"/>
              </w:rPr>
            </w:pPr>
            <w:r>
              <w:rPr>
                <w:rFonts w:ascii="宋体" w:cs="宋体" w:hint="eastAsia"/>
                <w:color w:val="000000"/>
                <w:kern w:val="0"/>
                <w:sz w:val="20"/>
                <w:szCs w:val="20"/>
                <w:lang w:val="fr-FR"/>
              </w:rPr>
              <w:t>0047</w:t>
            </w:r>
          </w:p>
        </w:tc>
        <w:tc>
          <w:tcPr>
            <w:tcW w:w="1559" w:type="dxa"/>
          </w:tcPr>
          <w:p w:rsidR="00034D8E" w:rsidRDefault="00034D8E" w:rsidP="00E11C11">
            <w:pPr>
              <w:rPr>
                <w:rFonts w:ascii="Arial" w:hAnsi="Arial" w:cs="Arial"/>
                <w:sz w:val="18"/>
                <w:szCs w:val="18"/>
                <w:lang w:val="fr-FR"/>
              </w:rPr>
            </w:pPr>
            <w:r>
              <w:rPr>
                <w:rFonts w:ascii="Arial" w:hAnsi="Arial" w:cs="Arial" w:hint="eastAsia"/>
                <w:sz w:val="18"/>
                <w:szCs w:val="18"/>
                <w:lang w:val="fr-FR"/>
              </w:rPr>
              <w:t>47</w:t>
            </w:r>
            <w:r>
              <w:rPr>
                <w:rFonts w:ascii="Arial" w:hAnsi="Arial" w:cs="Arial" w:hint="eastAsia"/>
                <w:sz w:val="18"/>
                <w:szCs w:val="18"/>
                <w:lang w:val="fr-FR"/>
              </w:rPr>
              <w:t>华为礼包</w:t>
            </w:r>
          </w:p>
        </w:tc>
        <w:tc>
          <w:tcPr>
            <w:tcW w:w="1843" w:type="dxa"/>
          </w:tcPr>
          <w:p w:rsidR="00034D8E" w:rsidRDefault="00034D8E">
            <w:pPr>
              <w:rPr>
                <w:rFonts w:ascii="Arial" w:hAnsi="Arial" w:cs="Arial"/>
                <w:sz w:val="18"/>
                <w:szCs w:val="18"/>
                <w:lang w:val="fr-FR"/>
              </w:rPr>
            </w:pPr>
            <w:r>
              <w:rPr>
                <w:rFonts w:ascii="Arial" w:hAnsi="Arial" w:cs="Arial" w:hint="eastAsia"/>
                <w:sz w:val="18"/>
                <w:szCs w:val="18"/>
                <w:lang w:val="fr-FR"/>
              </w:rPr>
              <w:t>不涉及</w:t>
            </w:r>
          </w:p>
        </w:tc>
        <w:tc>
          <w:tcPr>
            <w:tcW w:w="1984" w:type="dxa"/>
          </w:tcPr>
          <w:p w:rsidR="00034D8E" w:rsidRDefault="00034D8E" w:rsidP="00454457">
            <w:pPr>
              <w:rPr>
                <w:rFonts w:ascii="Arial" w:hAnsi="Arial" w:cs="Arial"/>
                <w:sz w:val="18"/>
                <w:szCs w:val="18"/>
                <w:lang w:val="fr-FR"/>
              </w:rPr>
            </w:pPr>
            <w:r>
              <w:rPr>
                <w:rFonts w:ascii="Arial" w:hAnsi="Arial" w:cs="Arial" w:hint="eastAsia"/>
                <w:sz w:val="18"/>
                <w:szCs w:val="18"/>
                <w:lang w:val="fr-FR"/>
              </w:rPr>
              <w:t>不涉及</w:t>
            </w:r>
          </w:p>
        </w:tc>
      </w:tr>
      <w:tr w:rsidR="00A34214" w:rsidTr="00523643">
        <w:trPr>
          <w:ins w:id="792" w:author="x00116998" w:date="2015-10-15T17:43:00Z"/>
        </w:trPr>
        <w:tc>
          <w:tcPr>
            <w:tcW w:w="2376" w:type="dxa"/>
          </w:tcPr>
          <w:p w:rsidR="00A34214" w:rsidRDefault="00A34214" w:rsidP="00523643">
            <w:pPr>
              <w:jc w:val="left"/>
              <w:rPr>
                <w:ins w:id="793" w:author="x00116998" w:date="2015-10-15T17:43:00Z"/>
                <w:rFonts w:ascii="宋体" w:cs="宋体"/>
                <w:color w:val="000000"/>
                <w:kern w:val="0"/>
                <w:sz w:val="20"/>
                <w:szCs w:val="20"/>
              </w:rPr>
            </w:pPr>
            <w:ins w:id="794" w:author="x00116998" w:date="2015-10-15T17:43:00Z">
              <w:r>
                <w:rPr>
                  <w:rFonts w:ascii="宋体" w:cs="宋体" w:hint="eastAsia"/>
                  <w:color w:val="000000"/>
                  <w:kern w:val="0"/>
                  <w:sz w:val="20"/>
                  <w:szCs w:val="20"/>
                </w:rPr>
                <w:t>公测工具</w:t>
              </w:r>
            </w:ins>
            <w:ins w:id="795" w:author="x00116998" w:date="2015-10-28T14:28:00Z">
              <w:r w:rsidR="002E34DD">
                <w:rPr>
                  <w:rFonts w:ascii="宋体" w:cs="宋体" w:hint="eastAsia"/>
                  <w:color w:val="000000"/>
                  <w:kern w:val="0"/>
                  <w:sz w:val="20"/>
                  <w:szCs w:val="20"/>
                </w:rPr>
                <w:t>服务器</w:t>
              </w:r>
            </w:ins>
          </w:p>
        </w:tc>
        <w:tc>
          <w:tcPr>
            <w:tcW w:w="2127" w:type="dxa"/>
          </w:tcPr>
          <w:p w:rsidR="00A34214" w:rsidRDefault="00A34214" w:rsidP="00BA78E1">
            <w:pPr>
              <w:tabs>
                <w:tab w:val="left" w:pos="-720"/>
                <w:tab w:val="left" w:pos="0"/>
                <w:tab w:val="left" w:pos="720"/>
                <w:tab w:val="left" w:pos="1440"/>
                <w:tab w:val="left" w:pos="2970"/>
                <w:tab w:val="left" w:pos="3600"/>
                <w:tab w:val="left" w:pos="4320"/>
              </w:tabs>
              <w:jc w:val="left"/>
              <w:rPr>
                <w:ins w:id="796" w:author="x00116998" w:date="2015-10-15T17:43:00Z"/>
                <w:rFonts w:ascii="宋体" w:cs="宋体"/>
                <w:color w:val="000000"/>
                <w:kern w:val="0"/>
                <w:sz w:val="20"/>
                <w:szCs w:val="20"/>
              </w:rPr>
            </w:pPr>
            <w:ins w:id="797" w:author="x00116998" w:date="2015-10-15T17:43:00Z">
              <w:r>
                <w:rPr>
                  <w:rFonts w:ascii="宋体" w:cs="宋体" w:hint="eastAsia"/>
                  <w:color w:val="000000"/>
                  <w:kern w:val="0"/>
                  <w:sz w:val="20"/>
                  <w:szCs w:val="20"/>
                  <w:lang w:val="fr-FR"/>
                </w:rPr>
                <w:t>0049</w:t>
              </w:r>
            </w:ins>
          </w:p>
        </w:tc>
        <w:tc>
          <w:tcPr>
            <w:tcW w:w="1559" w:type="dxa"/>
          </w:tcPr>
          <w:p w:rsidR="00A34214" w:rsidRDefault="00A34214" w:rsidP="00E11C11">
            <w:pPr>
              <w:rPr>
                <w:ins w:id="798" w:author="x00116998" w:date="2015-10-15T17:43:00Z"/>
                <w:rFonts w:ascii="Arial" w:hAnsi="Arial" w:cs="Arial"/>
                <w:sz w:val="18"/>
                <w:szCs w:val="18"/>
                <w:lang w:val="fr-FR"/>
              </w:rPr>
            </w:pPr>
            <w:ins w:id="799" w:author="x00116998" w:date="2015-10-15T17:43:00Z">
              <w:r>
                <w:rPr>
                  <w:rFonts w:ascii="Arial" w:hAnsi="Arial" w:cs="Arial" w:hint="eastAsia"/>
                  <w:sz w:val="18"/>
                  <w:szCs w:val="18"/>
                  <w:lang w:val="fr-FR"/>
                </w:rPr>
                <w:t>49</w:t>
              </w:r>
              <w:r>
                <w:rPr>
                  <w:rFonts w:ascii="Arial" w:hAnsi="Arial" w:cs="Arial" w:hint="eastAsia"/>
                  <w:sz w:val="18"/>
                  <w:szCs w:val="18"/>
                  <w:lang w:val="fr-FR"/>
                </w:rPr>
                <w:t>公测工具</w:t>
              </w:r>
            </w:ins>
          </w:p>
        </w:tc>
        <w:tc>
          <w:tcPr>
            <w:tcW w:w="1843" w:type="dxa"/>
          </w:tcPr>
          <w:p w:rsidR="00A34214" w:rsidRDefault="00A34214">
            <w:pPr>
              <w:rPr>
                <w:ins w:id="800" w:author="x00116998" w:date="2015-10-15T17:43:00Z"/>
                <w:rFonts w:ascii="Arial" w:hAnsi="Arial" w:cs="Arial"/>
                <w:sz w:val="18"/>
                <w:szCs w:val="18"/>
                <w:lang w:val="fr-FR"/>
              </w:rPr>
            </w:pPr>
            <w:ins w:id="801" w:author="x00116998" w:date="2015-10-15T17:43:00Z">
              <w:r>
                <w:rPr>
                  <w:rFonts w:ascii="Arial" w:hAnsi="Arial" w:cs="Arial" w:hint="eastAsia"/>
                  <w:sz w:val="18"/>
                  <w:szCs w:val="18"/>
                  <w:lang w:val="fr-FR"/>
                </w:rPr>
                <w:t>不涉及</w:t>
              </w:r>
            </w:ins>
          </w:p>
        </w:tc>
        <w:tc>
          <w:tcPr>
            <w:tcW w:w="1984" w:type="dxa"/>
          </w:tcPr>
          <w:p w:rsidR="00A34214" w:rsidRDefault="00A34214" w:rsidP="00454457">
            <w:pPr>
              <w:rPr>
                <w:ins w:id="802" w:author="x00116998" w:date="2015-10-15T17:43:00Z"/>
                <w:rFonts w:ascii="Arial" w:hAnsi="Arial" w:cs="Arial"/>
                <w:sz w:val="18"/>
                <w:szCs w:val="18"/>
                <w:lang w:val="fr-FR"/>
              </w:rPr>
            </w:pPr>
            <w:ins w:id="803" w:author="x00116998" w:date="2015-10-15T17:43:00Z">
              <w:r>
                <w:rPr>
                  <w:rFonts w:ascii="Arial" w:hAnsi="Arial" w:cs="Arial" w:hint="eastAsia"/>
                  <w:sz w:val="18"/>
                  <w:szCs w:val="18"/>
                  <w:lang w:val="fr-FR"/>
                </w:rPr>
                <w:t>不涉及</w:t>
              </w:r>
            </w:ins>
          </w:p>
        </w:tc>
      </w:tr>
      <w:tr w:rsidR="00A34214" w:rsidTr="00523643">
        <w:trPr>
          <w:ins w:id="804" w:author="x00116998" w:date="2015-10-15T17:43:00Z"/>
        </w:trPr>
        <w:tc>
          <w:tcPr>
            <w:tcW w:w="2376" w:type="dxa"/>
          </w:tcPr>
          <w:p w:rsidR="00A34214" w:rsidRDefault="00A34214" w:rsidP="00523643">
            <w:pPr>
              <w:jc w:val="left"/>
              <w:rPr>
                <w:ins w:id="805" w:author="x00116998" w:date="2015-10-15T17:43:00Z"/>
                <w:rFonts w:ascii="宋体" w:cs="宋体"/>
                <w:color w:val="000000"/>
                <w:kern w:val="0"/>
                <w:sz w:val="20"/>
                <w:szCs w:val="20"/>
              </w:rPr>
            </w:pPr>
            <w:ins w:id="806" w:author="x00116998" w:date="2015-10-15T17:43:00Z">
              <w:r>
                <w:rPr>
                  <w:rFonts w:ascii="宋体" w:cs="宋体" w:hint="eastAsia"/>
                  <w:color w:val="000000"/>
                  <w:kern w:val="0"/>
                  <w:sz w:val="20"/>
                  <w:szCs w:val="20"/>
                </w:rPr>
                <w:t>宝贝去哪儿</w:t>
              </w:r>
            </w:ins>
            <w:ins w:id="807" w:author="x00116998" w:date="2015-10-28T14:28:00Z">
              <w:r w:rsidR="002E34DD">
                <w:rPr>
                  <w:rFonts w:ascii="宋体" w:cs="宋体" w:hint="eastAsia"/>
                  <w:color w:val="000000"/>
                  <w:kern w:val="0"/>
                  <w:sz w:val="20"/>
                  <w:szCs w:val="20"/>
                </w:rPr>
                <w:t>服务器</w:t>
              </w:r>
            </w:ins>
          </w:p>
        </w:tc>
        <w:tc>
          <w:tcPr>
            <w:tcW w:w="2127" w:type="dxa"/>
          </w:tcPr>
          <w:p w:rsidR="00A34214" w:rsidRDefault="00A34214" w:rsidP="00BA78E1">
            <w:pPr>
              <w:tabs>
                <w:tab w:val="left" w:pos="-720"/>
                <w:tab w:val="left" w:pos="0"/>
                <w:tab w:val="left" w:pos="720"/>
                <w:tab w:val="left" w:pos="1440"/>
                <w:tab w:val="left" w:pos="2970"/>
                <w:tab w:val="left" w:pos="3600"/>
                <w:tab w:val="left" w:pos="4320"/>
              </w:tabs>
              <w:jc w:val="left"/>
              <w:rPr>
                <w:ins w:id="808" w:author="x00116998" w:date="2015-10-15T17:43:00Z"/>
                <w:rFonts w:ascii="宋体" w:cs="宋体"/>
                <w:color w:val="000000"/>
                <w:kern w:val="0"/>
                <w:sz w:val="20"/>
                <w:szCs w:val="20"/>
              </w:rPr>
            </w:pPr>
            <w:ins w:id="809" w:author="x00116998" w:date="2015-10-15T17:43:00Z">
              <w:r>
                <w:rPr>
                  <w:rFonts w:ascii="宋体" w:cs="宋体" w:hint="eastAsia"/>
                  <w:color w:val="000000"/>
                  <w:kern w:val="0"/>
                  <w:sz w:val="20"/>
                  <w:szCs w:val="20"/>
                  <w:lang w:val="fr-FR"/>
                </w:rPr>
                <w:t>0050</w:t>
              </w:r>
            </w:ins>
          </w:p>
        </w:tc>
        <w:tc>
          <w:tcPr>
            <w:tcW w:w="1559" w:type="dxa"/>
          </w:tcPr>
          <w:p w:rsidR="00A34214" w:rsidRDefault="00A34214" w:rsidP="00E11C11">
            <w:pPr>
              <w:rPr>
                <w:ins w:id="810" w:author="x00116998" w:date="2015-10-15T17:43:00Z"/>
                <w:rFonts w:ascii="Arial" w:hAnsi="Arial" w:cs="Arial"/>
                <w:sz w:val="18"/>
                <w:szCs w:val="18"/>
                <w:lang w:val="fr-FR"/>
              </w:rPr>
            </w:pPr>
            <w:ins w:id="811" w:author="x00116998" w:date="2015-10-15T17:43:00Z">
              <w:r>
                <w:rPr>
                  <w:rFonts w:ascii="Arial" w:hAnsi="Arial" w:cs="Arial" w:hint="eastAsia"/>
                  <w:sz w:val="18"/>
                  <w:szCs w:val="18"/>
                  <w:lang w:val="fr-FR"/>
                </w:rPr>
                <w:t>50</w:t>
              </w:r>
              <w:r>
                <w:rPr>
                  <w:rFonts w:ascii="Arial" w:hAnsi="Arial" w:cs="Arial" w:hint="eastAsia"/>
                  <w:sz w:val="18"/>
                  <w:szCs w:val="18"/>
                  <w:lang w:val="fr-FR"/>
                </w:rPr>
                <w:t>宝贝去哪儿</w:t>
              </w:r>
            </w:ins>
          </w:p>
        </w:tc>
        <w:tc>
          <w:tcPr>
            <w:tcW w:w="1843" w:type="dxa"/>
          </w:tcPr>
          <w:p w:rsidR="00A34214" w:rsidRDefault="00A34214">
            <w:pPr>
              <w:rPr>
                <w:ins w:id="812" w:author="x00116998" w:date="2015-10-15T17:43:00Z"/>
                <w:rFonts w:ascii="Arial" w:hAnsi="Arial" w:cs="Arial"/>
                <w:sz w:val="18"/>
                <w:szCs w:val="18"/>
                <w:lang w:val="fr-FR"/>
              </w:rPr>
            </w:pPr>
            <w:ins w:id="813" w:author="x00116998" w:date="2015-10-15T17:43:00Z">
              <w:r>
                <w:rPr>
                  <w:rFonts w:ascii="Arial" w:hAnsi="Arial" w:cs="Arial" w:hint="eastAsia"/>
                  <w:sz w:val="18"/>
                  <w:szCs w:val="18"/>
                  <w:lang w:val="fr-FR"/>
                </w:rPr>
                <w:t>不涉及</w:t>
              </w:r>
            </w:ins>
          </w:p>
        </w:tc>
        <w:tc>
          <w:tcPr>
            <w:tcW w:w="1984" w:type="dxa"/>
          </w:tcPr>
          <w:p w:rsidR="00A34214" w:rsidRDefault="00A34214" w:rsidP="00454457">
            <w:pPr>
              <w:rPr>
                <w:ins w:id="814" w:author="x00116998" w:date="2015-10-15T17:43:00Z"/>
                <w:rFonts w:ascii="Arial" w:hAnsi="Arial" w:cs="Arial"/>
                <w:sz w:val="18"/>
                <w:szCs w:val="18"/>
                <w:lang w:val="fr-FR"/>
              </w:rPr>
            </w:pPr>
            <w:ins w:id="815" w:author="x00116998" w:date="2015-10-15T17:43:00Z">
              <w:r>
                <w:rPr>
                  <w:rFonts w:ascii="Arial" w:hAnsi="Arial" w:cs="Arial" w:hint="eastAsia"/>
                  <w:sz w:val="18"/>
                  <w:szCs w:val="18"/>
                  <w:lang w:val="fr-FR"/>
                </w:rPr>
                <w:t>不涉及</w:t>
              </w:r>
            </w:ins>
          </w:p>
        </w:tc>
      </w:tr>
      <w:tr w:rsidR="00A34214" w:rsidTr="00523643">
        <w:trPr>
          <w:ins w:id="816" w:author="x00116998" w:date="2015-10-15T17:43:00Z"/>
        </w:trPr>
        <w:tc>
          <w:tcPr>
            <w:tcW w:w="2376" w:type="dxa"/>
          </w:tcPr>
          <w:p w:rsidR="00A34214" w:rsidRDefault="00637E09" w:rsidP="00A34214">
            <w:pPr>
              <w:jc w:val="left"/>
              <w:rPr>
                <w:ins w:id="817" w:author="x00116998" w:date="2015-10-15T17:43:00Z"/>
                <w:rFonts w:ascii="宋体" w:cs="宋体"/>
                <w:color w:val="000000"/>
                <w:kern w:val="0"/>
                <w:sz w:val="20"/>
                <w:szCs w:val="20"/>
              </w:rPr>
            </w:pPr>
            <w:ins w:id="818" w:author="x00116998" w:date="2015-10-21T15:52:00Z">
              <w:r>
                <w:rPr>
                  <w:rFonts w:ascii="Verdana" w:hAnsi="Verdana" w:hint="eastAsia"/>
                  <w:sz w:val="18"/>
                  <w:szCs w:val="18"/>
                </w:rPr>
                <w:t>穿戴</w:t>
              </w:r>
              <w:r>
                <w:rPr>
                  <w:rFonts w:ascii="Verdana" w:hAnsi="Verdana"/>
                  <w:sz w:val="18"/>
                  <w:szCs w:val="18"/>
                </w:rPr>
                <w:t>aw600</w:t>
              </w:r>
            </w:ins>
            <w:ins w:id="819" w:author="x00116998" w:date="2015-10-28T14:28:00Z">
              <w:r w:rsidR="002E34DD">
                <w:rPr>
                  <w:rFonts w:ascii="Verdana" w:hAnsi="Verdana" w:hint="eastAsia"/>
                  <w:sz w:val="18"/>
                  <w:szCs w:val="18"/>
                </w:rPr>
                <w:t>服务器</w:t>
              </w:r>
            </w:ins>
          </w:p>
        </w:tc>
        <w:tc>
          <w:tcPr>
            <w:tcW w:w="2127" w:type="dxa"/>
          </w:tcPr>
          <w:p w:rsidR="00A34214" w:rsidRDefault="00A34214" w:rsidP="00BA78E1">
            <w:pPr>
              <w:tabs>
                <w:tab w:val="left" w:pos="-720"/>
                <w:tab w:val="left" w:pos="0"/>
                <w:tab w:val="left" w:pos="720"/>
                <w:tab w:val="left" w:pos="1440"/>
                <w:tab w:val="left" w:pos="2970"/>
                <w:tab w:val="left" w:pos="3600"/>
                <w:tab w:val="left" w:pos="4320"/>
              </w:tabs>
              <w:jc w:val="left"/>
              <w:rPr>
                <w:ins w:id="820" w:author="x00116998" w:date="2015-10-15T17:43:00Z"/>
                <w:rFonts w:ascii="宋体" w:cs="宋体"/>
                <w:color w:val="000000"/>
                <w:kern w:val="0"/>
                <w:sz w:val="20"/>
                <w:szCs w:val="20"/>
              </w:rPr>
            </w:pPr>
            <w:ins w:id="821" w:author="x00116998" w:date="2015-10-15T17:43:00Z">
              <w:r>
                <w:rPr>
                  <w:rFonts w:ascii="宋体" w:cs="宋体" w:hint="eastAsia"/>
                  <w:color w:val="000000"/>
                  <w:kern w:val="0"/>
                  <w:sz w:val="20"/>
                  <w:szCs w:val="20"/>
                  <w:lang w:val="fr-FR"/>
                </w:rPr>
                <w:t>0051</w:t>
              </w:r>
            </w:ins>
          </w:p>
        </w:tc>
        <w:tc>
          <w:tcPr>
            <w:tcW w:w="1559" w:type="dxa"/>
          </w:tcPr>
          <w:p w:rsidR="00A34214" w:rsidRDefault="00A34214" w:rsidP="00A34214">
            <w:pPr>
              <w:rPr>
                <w:ins w:id="822" w:author="x00116998" w:date="2015-10-15T17:43:00Z"/>
                <w:rFonts w:ascii="Arial" w:hAnsi="Arial" w:cs="Arial"/>
                <w:sz w:val="18"/>
                <w:szCs w:val="18"/>
                <w:lang w:val="fr-FR"/>
              </w:rPr>
            </w:pPr>
            <w:ins w:id="823" w:author="x00116998" w:date="2015-10-15T17:43:00Z">
              <w:r>
                <w:rPr>
                  <w:rFonts w:ascii="Arial" w:hAnsi="Arial" w:cs="Arial" w:hint="eastAsia"/>
                  <w:sz w:val="18"/>
                  <w:szCs w:val="18"/>
                  <w:lang w:val="fr-FR"/>
                </w:rPr>
                <w:t>51</w:t>
              </w:r>
            </w:ins>
            <w:ins w:id="824" w:author="x00116998" w:date="2015-10-21T15:52:00Z">
              <w:r w:rsidR="00637E09">
                <w:rPr>
                  <w:rFonts w:ascii="Verdana" w:hAnsi="Verdana" w:hint="eastAsia"/>
                  <w:sz w:val="18"/>
                  <w:szCs w:val="18"/>
                </w:rPr>
                <w:t>穿戴</w:t>
              </w:r>
              <w:r w:rsidR="00637E09">
                <w:rPr>
                  <w:rFonts w:ascii="Verdana" w:hAnsi="Verdana"/>
                  <w:sz w:val="18"/>
                  <w:szCs w:val="18"/>
                </w:rPr>
                <w:t>aw600</w:t>
              </w:r>
            </w:ins>
          </w:p>
        </w:tc>
        <w:tc>
          <w:tcPr>
            <w:tcW w:w="1843" w:type="dxa"/>
          </w:tcPr>
          <w:p w:rsidR="00A34214" w:rsidRDefault="00A34214">
            <w:pPr>
              <w:rPr>
                <w:ins w:id="825" w:author="x00116998" w:date="2015-10-15T17:43:00Z"/>
                <w:rFonts w:ascii="Arial" w:hAnsi="Arial" w:cs="Arial"/>
                <w:sz w:val="18"/>
                <w:szCs w:val="18"/>
                <w:lang w:val="fr-FR"/>
              </w:rPr>
            </w:pPr>
            <w:ins w:id="826" w:author="x00116998" w:date="2015-10-15T17:43:00Z">
              <w:r>
                <w:rPr>
                  <w:rFonts w:ascii="Arial" w:hAnsi="Arial" w:cs="Arial" w:hint="eastAsia"/>
                  <w:sz w:val="18"/>
                  <w:szCs w:val="18"/>
                  <w:lang w:val="fr-FR"/>
                </w:rPr>
                <w:t>不涉及</w:t>
              </w:r>
            </w:ins>
          </w:p>
        </w:tc>
        <w:tc>
          <w:tcPr>
            <w:tcW w:w="1984" w:type="dxa"/>
          </w:tcPr>
          <w:p w:rsidR="00A34214" w:rsidRDefault="00A34214" w:rsidP="00454457">
            <w:pPr>
              <w:rPr>
                <w:ins w:id="827" w:author="x00116998" w:date="2015-10-15T17:43:00Z"/>
                <w:rFonts w:ascii="Arial" w:hAnsi="Arial" w:cs="Arial"/>
                <w:sz w:val="18"/>
                <w:szCs w:val="18"/>
                <w:lang w:val="fr-FR"/>
              </w:rPr>
            </w:pPr>
            <w:ins w:id="828" w:author="x00116998" w:date="2015-10-15T17:43:00Z">
              <w:r>
                <w:rPr>
                  <w:rFonts w:ascii="Arial" w:hAnsi="Arial" w:cs="Arial" w:hint="eastAsia"/>
                  <w:sz w:val="18"/>
                  <w:szCs w:val="18"/>
                  <w:lang w:val="fr-FR"/>
                </w:rPr>
                <w:t>不涉及</w:t>
              </w:r>
            </w:ins>
          </w:p>
        </w:tc>
      </w:tr>
      <w:tr w:rsidR="002E34DD" w:rsidTr="00523643">
        <w:trPr>
          <w:ins w:id="829" w:author="x00116998" w:date="2015-10-28T14:28:00Z"/>
        </w:trPr>
        <w:tc>
          <w:tcPr>
            <w:tcW w:w="2376" w:type="dxa"/>
          </w:tcPr>
          <w:p w:rsidR="002E34DD" w:rsidRDefault="002E34DD" w:rsidP="00523643">
            <w:pPr>
              <w:jc w:val="left"/>
              <w:rPr>
                <w:ins w:id="830" w:author="x00116998" w:date="2015-10-28T14:28:00Z"/>
                <w:rFonts w:ascii="宋体" w:cs="宋体"/>
                <w:color w:val="000000"/>
                <w:kern w:val="0"/>
                <w:sz w:val="20"/>
                <w:szCs w:val="20"/>
              </w:rPr>
            </w:pPr>
            <w:ins w:id="831" w:author="x00116998" w:date="2015-10-28T14:28:00Z">
              <w:r>
                <w:rPr>
                  <w:rFonts w:ascii="宋体" w:cs="宋体" w:hint="eastAsia"/>
                  <w:color w:val="000000"/>
                  <w:kern w:val="0"/>
                  <w:sz w:val="20"/>
                  <w:szCs w:val="20"/>
                </w:rPr>
                <w:t>华为影院服务器</w:t>
              </w:r>
            </w:ins>
          </w:p>
        </w:tc>
        <w:tc>
          <w:tcPr>
            <w:tcW w:w="2127" w:type="dxa"/>
          </w:tcPr>
          <w:p w:rsidR="002E34DD" w:rsidRDefault="002E34DD" w:rsidP="00BA78E1">
            <w:pPr>
              <w:tabs>
                <w:tab w:val="left" w:pos="-720"/>
                <w:tab w:val="left" w:pos="0"/>
                <w:tab w:val="left" w:pos="720"/>
                <w:tab w:val="left" w:pos="1440"/>
                <w:tab w:val="left" w:pos="2970"/>
                <w:tab w:val="left" w:pos="3600"/>
                <w:tab w:val="left" w:pos="4320"/>
              </w:tabs>
              <w:jc w:val="left"/>
              <w:rPr>
                <w:ins w:id="832" w:author="x00116998" w:date="2015-10-28T14:28:00Z"/>
                <w:rFonts w:ascii="宋体" w:cs="宋体"/>
                <w:color w:val="000000"/>
                <w:kern w:val="0"/>
                <w:sz w:val="20"/>
                <w:szCs w:val="20"/>
              </w:rPr>
            </w:pPr>
            <w:ins w:id="833" w:author="x00116998" w:date="2015-10-28T14:28:00Z">
              <w:r>
                <w:rPr>
                  <w:rFonts w:ascii="宋体" w:cs="宋体" w:hint="eastAsia"/>
                  <w:color w:val="000000"/>
                  <w:kern w:val="0"/>
                  <w:sz w:val="20"/>
                  <w:szCs w:val="20"/>
                </w:rPr>
                <w:t>0052</w:t>
              </w:r>
            </w:ins>
          </w:p>
        </w:tc>
        <w:tc>
          <w:tcPr>
            <w:tcW w:w="1559" w:type="dxa"/>
          </w:tcPr>
          <w:p w:rsidR="002E34DD" w:rsidRDefault="002E34DD" w:rsidP="00E11C11">
            <w:pPr>
              <w:rPr>
                <w:ins w:id="834" w:author="x00116998" w:date="2015-10-28T14:28:00Z"/>
                <w:rFonts w:ascii="Arial" w:hAnsi="Arial" w:cs="Arial"/>
                <w:sz w:val="18"/>
                <w:szCs w:val="18"/>
                <w:lang w:val="fr-FR"/>
              </w:rPr>
            </w:pPr>
            <w:ins w:id="835" w:author="x00116998" w:date="2015-10-28T14:28:00Z">
              <w:r>
                <w:rPr>
                  <w:rFonts w:ascii="Arial" w:hAnsi="Arial" w:cs="Arial" w:hint="eastAsia"/>
                  <w:sz w:val="18"/>
                  <w:szCs w:val="18"/>
                  <w:lang w:val="fr-FR"/>
                </w:rPr>
                <w:t>52</w:t>
              </w:r>
              <w:r>
                <w:rPr>
                  <w:rFonts w:ascii="Arial" w:hAnsi="Arial" w:cs="Arial" w:hint="eastAsia"/>
                  <w:sz w:val="18"/>
                  <w:szCs w:val="18"/>
                  <w:lang w:val="fr-FR"/>
                </w:rPr>
                <w:t>华为影院</w:t>
              </w:r>
            </w:ins>
          </w:p>
        </w:tc>
        <w:tc>
          <w:tcPr>
            <w:tcW w:w="1843" w:type="dxa"/>
          </w:tcPr>
          <w:p w:rsidR="002E34DD" w:rsidRDefault="002E34DD">
            <w:pPr>
              <w:rPr>
                <w:ins w:id="836" w:author="x00116998" w:date="2015-10-28T14:28:00Z"/>
                <w:rFonts w:ascii="Arial" w:hAnsi="Arial" w:cs="Arial"/>
                <w:sz w:val="18"/>
                <w:szCs w:val="18"/>
                <w:lang w:val="fr-FR"/>
              </w:rPr>
            </w:pPr>
            <w:ins w:id="837" w:author="x00116998" w:date="2015-10-28T14:28:00Z">
              <w:r>
                <w:rPr>
                  <w:rFonts w:ascii="Arial" w:hAnsi="Arial" w:cs="Arial" w:hint="eastAsia"/>
                  <w:sz w:val="18"/>
                  <w:szCs w:val="18"/>
                  <w:lang w:val="fr-FR"/>
                </w:rPr>
                <w:t>不涉及</w:t>
              </w:r>
            </w:ins>
          </w:p>
        </w:tc>
        <w:tc>
          <w:tcPr>
            <w:tcW w:w="1984" w:type="dxa"/>
          </w:tcPr>
          <w:p w:rsidR="002E34DD" w:rsidRDefault="002E34DD" w:rsidP="00454457">
            <w:pPr>
              <w:rPr>
                <w:ins w:id="838" w:author="x00116998" w:date="2015-10-28T14:28:00Z"/>
                <w:rFonts w:ascii="Arial" w:hAnsi="Arial" w:cs="Arial"/>
                <w:sz w:val="18"/>
                <w:szCs w:val="18"/>
                <w:lang w:val="fr-FR"/>
              </w:rPr>
            </w:pPr>
            <w:ins w:id="839" w:author="x00116998" w:date="2015-10-28T14:28:00Z">
              <w:r>
                <w:rPr>
                  <w:rFonts w:ascii="Arial" w:hAnsi="Arial" w:cs="Arial" w:hint="eastAsia"/>
                  <w:sz w:val="18"/>
                  <w:szCs w:val="18"/>
                  <w:lang w:val="fr-FR"/>
                </w:rPr>
                <w:t>不涉及</w:t>
              </w:r>
            </w:ins>
          </w:p>
        </w:tc>
      </w:tr>
      <w:tr w:rsidR="003D15E3" w:rsidTr="00523643">
        <w:trPr>
          <w:ins w:id="840" w:author="x00116998" w:date="2015-10-31T10:01:00Z"/>
        </w:trPr>
        <w:tc>
          <w:tcPr>
            <w:tcW w:w="2376" w:type="dxa"/>
          </w:tcPr>
          <w:p w:rsidR="003D15E3" w:rsidRDefault="003D15E3" w:rsidP="00523643">
            <w:pPr>
              <w:jc w:val="left"/>
              <w:rPr>
                <w:ins w:id="841" w:author="x00116998" w:date="2015-10-31T10:01:00Z"/>
                <w:rFonts w:ascii="宋体" w:cs="宋体"/>
                <w:color w:val="000000"/>
                <w:kern w:val="0"/>
                <w:sz w:val="20"/>
                <w:szCs w:val="20"/>
              </w:rPr>
            </w:pPr>
            <w:ins w:id="842" w:author="x00116998" w:date="2015-10-31T10:02:00Z">
              <w:r>
                <w:rPr>
                  <w:rFonts w:ascii="宋体" w:cs="宋体" w:hint="eastAsia"/>
                  <w:color w:val="000000"/>
                  <w:kern w:val="0"/>
                  <w:sz w:val="20"/>
                  <w:szCs w:val="20"/>
                </w:rPr>
                <w:t>企业云服务器</w:t>
              </w:r>
            </w:ins>
          </w:p>
        </w:tc>
        <w:tc>
          <w:tcPr>
            <w:tcW w:w="2127" w:type="dxa"/>
          </w:tcPr>
          <w:p w:rsidR="003D15E3" w:rsidRDefault="003D15E3" w:rsidP="00BA78E1">
            <w:pPr>
              <w:tabs>
                <w:tab w:val="left" w:pos="-720"/>
                <w:tab w:val="left" w:pos="0"/>
                <w:tab w:val="left" w:pos="720"/>
                <w:tab w:val="left" w:pos="1440"/>
                <w:tab w:val="left" w:pos="2970"/>
                <w:tab w:val="left" w:pos="3600"/>
                <w:tab w:val="left" w:pos="4320"/>
              </w:tabs>
              <w:jc w:val="left"/>
              <w:rPr>
                <w:ins w:id="843" w:author="x00116998" w:date="2015-10-31T10:01:00Z"/>
                <w:rFonts w:ascii="宋体" w:cs="宋体"/>
                <w:color w:val="000000"/>
                <w:kern w:val="0"/>
                <w:sz w:val="20"/>
                <w:szCs w:val="20"/>
              </w:rPr>
            </w:pPr>
            <w:ins w:id="844" w:author="x00116998" w:date="2015-10-31T10:02:00Z">
              <w:r>
                <w:rPr>
                  <w:rFonts w:ascii="宋体" w:cs="宋体"/>
                  <w:color w:val="000000"/>
                  <w:kern w:val="0"/>
                  <w:sz w:val="20"/>
                  <w:szCs w:val="20"/>
                </w:rPr>
                <w:t>0053</w:t>
              </w:r>
            </w:ins>
          </w:p>
        </w:tc>
        <w:tc>
          <w:tcPr>
            <w:tcW w:w="1559" w:type="dxa"/>
          </w:tcPr>
          <w:p w:rsidR="003D15E3" w:rsidRDefault="003D15E3" w:rsidP="00E11C11">
            <w:pPr>
              <w:rPr>
                <w:ins w:id="845" w:author="x00116998" w:date="2015-10-31T10:01:00Z"/>
                <w:rFonts w:ascii="Arial" w:hAnsi="Arial" w:cs="Arial"/>
                <w:sz w:val="18"/>
                <w:szCs w:val="18"/>
                <w:lang w:val="fr-FR"/>
              </w:rPr>
            </w:pPr>
            <w:ins w:id="846" w:author="x00116998" w:date="2015-10-31T10:02:00Z">
              <w:r>
                <w:rPr>
                  <w:rFonts w:ascii="Arial" w:hAnsi="Arial" w:cs="Arial"/>
                  <w:sz w:val="18"/>
                  <w:szCs w:val="18"/>
                  <w:lang w:val="fr-FR"/>
                </w:rPr>
                <w:t>53</w:t>
              </w:r>
              <w:r>
                <w:rPr>
                  <w:rFonts w:ascii="Arial" w:hAnsi="Arial" w:cs="Arial" w:hint="eastAsia"/>
                  <w:sz w:val="18"/>
                  <w:szCs w:val="18"/>
                  <w:lang w:val="fr-FR"/>
                </w:rPr>
                <w:t>企业云</w:t>
              </w:r>
            </w:ins>
          </w:p>
        </w:tc>
        <w:tc>
          <w:tcPr>
            <w:tcW w:w="1843" w:type="dxa"/>
          </w:tcPr>
          <w:p w:rsidR="003D15E3" w:rsidRPr="003D15E3" w:rsidRDefault="003D15E3">
            <w:pPr>
              <w:rPr>
                <w:ins w:id="847" w:author="x00116998" w:date="2015-10-31T10:01:00Z"/>
                <w:rFonts w:ascii="Arial" w:hAnsi="Arial" w:cs="Arial"/>
                <w:sz w:val="18"/>
                <w:szCs w:val="18"/>
              </w:rPr>
            </w:pPr>
            <w:ins w:id="848" w:author="x00116998" w:date="2015-10-31T10:02:00Z">
              <w:r>
                <w:rPr>
                  <w:rFonts w:ascii="Arial" w:hAnsi="Arial" w:cs="Arial" w:hint="eastAsia"/>
                  <w:sz w:val="18"/>
                  <w:szCs w:val="18"/>
                  <w:lang w:val="fr-FR"/>
                </w:rPr>
                <w:t>不涉及</w:t>
              </w:r>
            </w:ins>
          </w:p>
        </w:tc>
        <w:tc>
          <w:tcPr>
            <w:tcW w:w="1984" w:type="dxa"/>
          </w:tcPr>
          <w:p w:rsidR="003D15E3" w:rsidRDefault="003D15E3" w:rsidP="00454457">
            <w:pPr>
              <w:rPr>
                <w:ins w:id="849" w:author="x00116998" w:date="2015-10-31T10:01:00Z"/>
                <w:rFonts w:ascii="Arial" w:hAnsi="Arial" w:cs="Arial"/>
                <w:sz w:val="18"/>
                <w:szCs w:val="18"/>
                <w:lang w:val="fr-FR"/>
              </w:rPr>
            </w:pPr>
            <w:ins w:id="850" w:author="x00116998" w:date="2015-10-31T10:02:00Z">
              <w:r>
                <w:rPr>
                  <w:rFonts w:ascii="Arial" w:hAnsi="Arial" w:cs="Arial" w:hint="eastAsia"/>
                  <w:sz w:val="18"/>
                  <w:szCs w:val="18"/>
                  <w:lang w:val="fr-FR"/>
                </w:rPr>
                <w:t>不涉及</w:t>
              </w:r>
            </w:ins>
          </w:p>
        </w:tc>
      </w:tr>
      <w:tr w:rsidR="00AA2473" w:rsidTr="00523643">
        <w:trPr>
          <w:ins w:id="851" w:author="x00116998" w:date="2015-11-23T17:50:00Z"/>
        </w:trPr>
        <w:tc>
          <w:tcPr>
            <w:tcW w:w="2376" w:type="dxa"/>
          </w:tcPr>
          <w:p w:rsidR="00AA2473" w:rsidRDefault="00AA2473" w:rsidP="00523643">
            <w:pPr>
              <w:jc w:val="left"/>
              <w:rPr>
                <w:ins w:id="852" w:author="x00116998" w:date="2015-11-23T17:50:00Z"/>
                <w:rFonts w:ascii="宋体" w:cs="宋体"/>
                <w:color w:val="000000"/>
                <w:kern w:val="0"/>
                <w:sz w:val="20"/>
                <w:szCs w:val="20"/>
              </w:rPr>
            </w:pPr>
            <w:ins w:id="853" w:author="x00116998" w:date="2015-11-23T17:50:00Z">
              <w:r>
                <w:rPr>
                  <w:rFonts w:ascii="宋体" w:hAnsi="宋体" w:hint="eastAsia"/>
                  <w:color w:val="000000"/>
                  <w:sz w:val="20"/>
                  <w:szCs w:val="20"/>
                </w:rPr>
                <w:t>智能家居云服务器</w:t>
              </w:r>
            </w:ins>
          </w:p>
        </w:tc>
        <w:tc>
          <w:tcPr>
            <w:tcW w:w="2127" w:type="dxa"/>
          </w:tcPr>
          <w:p w:rsidR="00AA2473" w:rsidRDefault="00AA2473" w:rsidP="00BA78E1">
            <w:pPr>
              <w:tabs>
                <w:tab w:val="left" w:pos="-720"/>
                <w:tab w:val="left" w:pos="0"/>
                <w:tab w:val="left" w:pos="720"/>
                <w:tab w:val="left" w:pos="1440"/>
                <w:tab w:val="left" w:pos="2970"/>
                <w:tab w:val="left" w:pos="3600"/>
                <w:tab w:val="left" w:pos="4320"/>
              </w:tabs>
              <w:jc w:val="left"/>
              <w:rPr>
                <w:ins w:id="854" w:author="x00116998" w:date="2015-11-23T17:50:00Z"/>
                <w:rFonts w:ascii="宋体" w:cs="宋体"/>
                <w:color w:val="000000"/>
                <w:kern w:val="0"/>
                <w:sz w:val="20"/>
                <w:szCs w:val="20"/>
              </w:rPr>
            </w:pPr>
            <w:ins w:id="855" w:author="x00116998" w:date="2015-11-23T17:50:00Z">
              <w:r>
                <w:rPr>
                  <w:rFonts w:ascii="宋体" w:hAnsi="宋体" w:hint="eastAsia"/>
                  <w:color w:val="000000"/>
                  <w:sz w:val="20"/>
                  <w:szCs w:val="20"/>
                </w:rPr>
                <w:t>0054</w:t>
              </w:r>
            </w:ins>
          </w:p>
        </w:tc>
        <w:tc>
          <w:tcPr>
            <w:tcW w:w="1559" w:type="dxa"/>
          </w:tcPr>
          <w:p w:rsidR="00AA2473" w:rsidRDefault="00AA2473" w:rsidP="00E11C11">
            <w:pPr>
              <w:rPr>
                <w:ins w:id="856" w:author="x00116998" w:date="2015-11-23T17:50:00Z"/>
                <w:rFonts w:ascii="Arial" w:hAnsi="Arial" w:cs="Arial"/>
                <w:sz w:val="18"/>
                <w:szCs w:val="18"/>
                <w:lang w:val="fr-FR"/>
              </w:rPr>
            </w:pPr>
            <w:ins w:id="857" w:author="x00116998" w:date="2015-11-23T17:50:00Z">
              <w:r>
                <w:rPr>
                  <w:rFonts w:ascii="Arial" w:hAnsi="Arial" w:cs="Arial"/>
                  <w:sz w:val="18"/>
                  <w:szCs w:val="18"/>
                  <w:lang w:val="fr-FR"/>
                </w:rPr>
                <w:t>54</w:t>
              </w:r>
              <w:r>
                <w:rPr>
                  <w:rFonts w:ascii="宋体" w:hAnsi="宋体" w:hint="eastAsia"/>
                  <w:sz w:val="18"/>
                  <w:szCs w:val="18"/>
                </w:rPr>
                <w:t>智能家居</w:t>
              </w:r>
            </w:ins>
          </w:p>
        </w:tc>
        <w:tc>
          <w:tcPr>
            <w:tcW w:w="1843" w:type="dxa"/>
          </w:tcPr>
          <w:p w:rsidR="00AA2473" w:rsidRDefault="00AA2473">
            <w:pPr>
              <w:rPr>
                <w:ins w:id="858" w:author="x00116998" w:date="2015-11-23T17:50:00Z"/>
                <w:rFonts w:ascii="Arial" w:hAnsi="Arial" w:cs="Arial"/>
                <w:sz w:val="18"/>
                <w:szCs w:val="18"/>
                <w:lang w:val="fr-FR"/>
              </w:rPr>
            </w:pPr>
            <w:ins w:id="859" w:author="x00116998" w:date="2015-11-23T17:50:00Z">
              <w:r>
                <w:rPr>
                  <w:rFonts w:ascii="宋体" w:hAnsi="宋体" w:hint="eastAsia"/>
                  <w:sz w:val="18"/>
                  <w:szCs w:val="18"/>
                </w:rPr>
                <w:t>不涉及</w:t>
              </w:r>
            </w:ins>
          </w:p>
        </w:tc>
        <w:tc>
          <w:tcPr>
            <w:tcW w:w="1984" w:type="dxa"/>
          </w:tcPr>
          <w:p w:rsidR="00AA2473" w:rsidRDefault="00AA2473" w:rsidP="00454457">
            <w:pPr>
              <w:rPr>
                <w:ins w:id="860" w:author="x00116998" w:date="2015-11-23T17:50:00Z"/>
                <w:rFonts w:ascii="Arial" w:hAnsi="Arial" w:cs="Arial"/>
                <w:sz w:val="18"/>
                <w:szCs w:val="18"/>
                <w:lang w:val="fr-FR"/>
              </w:rPr>
            </w:pPr>
            <w:ins w:id="861" w:author="x00116998" w:date="2015-11-23T17:50:00Z">
              <w:r>
                <w:rPr>
                  <w:rFonts w:ascii="宋体" w:hAnsi="宋体" w:hint="eastAsia"/>
                  <w:sz w:val="18"/>
                  <w:szCs w:val="18"/>
                </w:rPr>
                <w:t>不涉及</w:t>
              </w:r>
            </w:ins>
          </w:p>
        </w:tc>
      </w:tr>
      <w:tr w:rsidR="007B3410" w:rsidTr="00523643">
        <w:trPr>
          <w:ins w:id="862" w:author="x00116998" w:date="2015-11-30T20:16:00Z"/>
        </w:trPr>
        <w:tc>
          <w:tcPr>
            <w:tcW w:w="2376" w:type="dxa"/>
          </w:tcPr>
          <w:p w:rsidR="007B3410" w:rsidRDefault="007B3410" w:rsidP="00523643">
            <w:pPr>
              <w:jc w:val="left"/>
              <w:rPr>
                <w:ins w:id="863" w:author="x00116998" w:date="2015-11-30T20:16:00Z"/>
                <w:rFonts w:ascii="宋体" w:cs="宋体"/>
                <w:color w:val="000000"/>
                <w:kern w:val="0"/>
                <w:sz w:val="20"/>
                <w:szCs w:val="20"/>
              </w:rPr>
            </w:pPr>
            <w:ins w:id="864" w:author="x00116998" w:date="2015-11-30T20:16:00Z">
              <w:r>
                <w:rPr>
                  <w:rFonts w:ascii="宋体" w:cs="宋体" w:hint="eastAsia"/>
                  <w:color w:val="000000"/>
                  <w:kern w:val="0"/>
                  <w:sz w:val="20"/>
                  <w:szCs w:val="20"/>
                </w:rPr>
                <w:t>位置共享服务器</w:t>
              </w:r>
            </w:ins>
          </w:p>
        </w:tc>
        <w:tc>
          <w:tcPr>
            <w:tcW w:w="2127" w:type="dxa"/>
          </w:tcPr>
          <w:p w:rsidR="007B3410" w:rsidRDefault="007B3410" w:rsidP="00BA78E1">
            <w:pPr>
              <w:tabs>
                <w:tab w:val="left" w:pos="-720"/>
                <w:tab w:val="left" w:pos="0"/>
                <w:tab w:val="left" w:pos="720"/>
                <w:tab w:val="left" w:pos="1440"/>
                <w:tab w:val="left" w:pos="2970"/>
                <w:tab w:val="left" w:pos="3600"/>
                <w:tab w:val="left" w:pos="4320"/>
              </w:tabs>
              <w:jc w:val="left"/>
              <w:rPr>
                <w:ins w:id="865" w:author="x00116998" w:date="2015-11-30T20:16:00Z"/>
                <w:rFonts w:ascii="宋体" w:cs="宋体"/>
                <w:color w:val="000000"/>
                <w:kern w:val="0"/>
                <w:sz w:val="20"/>
                <w:szCs w:val="20"/>
              </w:rPr>
            </w:pPr>
            <w:ins w:id="866" w:author="x00116998" w:date="2015-11-30T20:16:00Z">
              <w:r>
                <w:rPr>
                  <w:rFonts w:ascii="宋体" w:cs="宋体" w:hint="eastAsia"/>
                  <w:color w:val="000000"/>
                  <w:kern w:val="0"/>
                  <w:sz w:val="20"/>
                  <w:szCs w:val="20"/>
                </w:rPr>
                <w:t>0055</w:t>
              </w:r>
            </w:ins>
          </w:p>
        </w:tc>
        <w:tc>
          <w:tcPr>
            <w:tcW w:w="1559" w:type="dxa"/>
          </w:tcPr>
          <w:p w:rsidR="007B3410" w:rsidRDefault="007B3410" w:rsidP="00E11C11">
            <w:pPr>
              <w:rPr>
                <w:ins w:id="867" w:author="x00116998" w:date="2015-11-30T20:16:00Z"/>
                <w:rFonts w:ascii="Arial" w:hAnsi="Arial" w:cs="Arial"/>
                <w:sz w:val="18"/>
                <w:szCs w:val="18"/>
                <w:lang w:val="fr-FR"/>
              </w:rPr>
            </w:pPr>
            <w:ins w:id="868" w:author="x00116998" w:date="2015-11-30T20:16:00Z">
              <w:r>
                <w:rPr>
                  <w:rFonts w:ascii="Arial" w:hAnsi="Arial" w:cs="Arial" w:hint="eastAsia"/>
                  <w:sz w:val="18"/>
                  <w:szCs w:val="18"/>
                  <w:lang w:val="fr-FR"/>
                </w:rPr>
                <w:t>55</w:t>
              </w:r>
              <w:r>
                <w:rPr>
                  <w:rFonts w:ascii="Arial" w:hAnsi="Arial" w:cs="Arial" w:hint="eastAsia"/>
                  <w:sz w:val="18"/>
                  <w:szCs w:val="18"/>
                  <w:lang w:val="fr-FR"/>
                </w:rPr>
                <w:t>位置共享</w:t>
              </w:r>
            </w:ins>
          </w:p>
        </w:tc>
        <w:tc>
          <w:tcPr>
            <w:tcW w:w="1843" w:type="dxa"/>
          </w:tcPr>
          <w:p w:rsidR="007B3410" w:rsidRDefault="007B3410">
            <w:pPr>
              <w:rPr>
                <w:ins w:id="869" w:author="x00116998" w:date="2015-11-30T20:16:00Z"/>
                <w:rFonts w:ascii="Arial" w:hAnsi="Arial" w:cs="Arial"/>
                <w:sz w:val="18"/>
                <w:szCs w:val="18"/>
                <w:lang w:val="fr-FR"/>
              </w:rPr>
            </w:pPr>
            <w:ins w:id="870" w:author="x00116998" w:date="2015-11-30T20:16:00Z">
              <w:r>
                <w:rPr>
                  <w:rFonts w:ascii="宋体" w:hAnsi="宋体" w:hint="eastAsia"/>
                  <w:sz w:val="18"/>
                  <w:szCs w:val="18"/>
                </w:rPr>
                <w:t>不涉及</w:t>
              </w:r>
            </w:ins>
          </w:p>
        </w:tc>
        <w:tc>
          <w:tcPr>
            <w:tcW w:w="1984" w:type="dxa"/>
          </w:tcPr>
          <w:p w:rsidR="007B3410" w:rsidRDefault="007B3410" w:rsidP="00454457">
            <w:pPr>
              <w:rPr>
                <w:ins w:id="871" w:author="x00116998" w:date="2015-11-30T20:16:00Z"/>
                <w:rFonts w:ascii="Arial" w:hAnsi="Arial" w:cs="Arial"/>
                <w:sz w:val="18"/>
                <w:szCs w:val="18"/>
                <w:lang w:val="fr-FR"/>
              </w:rPr>
            </w:pPr>
            <w:ins w:id="872" w:author="x00116998" w:date="2015-11-30T20:16:00Z">
              <w:r>
                <w:rPr>
                  <w:rFonts w:ascii="宋体" w:hAnsi="宋体" w:hint="eastAsia"/>
                  <w:sz w:val="18"/>
                  <w:szCs w:val="18"/>
                </w:rPr>
                <w:t>不涉及</w:t>
              </w:r>
            </w:ins>
          </w:p>
        </w:tc>
      </w:tr>
      <w:tr w:rsidR="008331BD" w:rsidTr="00523643">
        <w:trPr>
          <w:ins w:id="873" w:author="x00116998" w:date="2015-12-22T14:15:00Z"/>
        </w:trPr>
        <w:tc>
          <w:tcPr>
            <w:tcW w:w="2376" w:type="dxa"/>
          </w:tcPr>
          <w:p w:rsidR="008331BD" w:rsidRDefault="008331BD" w:rsidP="00523643">
            <w:pPr>
              <w:jc w:val="left"/>
              <w:rPr>
                <w:ins w:id="874" w:author="x00116998" w:date="2015-12-22T14:15:00Z"/>
                <w:rFonts w:ascii="宋体" w:cs="宋体"/>
                <w:color w:val="000000"/>
                <w:kern w:val="0"/>
                <w:sz w:val="20"/>
                <w:szCs w:val="20"/>
              </w:rPr>
            </w:pPr>
            <w:ins w:id="875" w:author="x00116998" w:date="2015-12-22T14:15:00Z">
              <w:r>
                <w:rPr>
                  <w:rFonts w:ascii="宋体" w:cs="宋体" w:hint="eastAsia"/>
                  <w:color w:val="000000"/>
                  <w:kern w:val="0"/>
                  <w:sz w:val="20"/>
                  <w:szCs w:val="20"/>
                </w:rPr>
                <w:t>负一屏服务器</w:t>
              </w:r>
            </w:ins>
          </w:p>
        </w:tc>
        <w:tc>
          <w:tcPr>
            <w:tcW w:w="2127" w:type="dxa"/>
          </w:tcPr>
          <w:p w:rsidR="008331BD" w:rsidRDefault="008331BD" w:rsidP="00BA78E1">
            <w:pPr>
              <w:tabs>
                <w:tab w:val="left" w:pos="-720"/>
                <w:tab w:val="left" w:pos="0"/>
                <w:tab w:val="left" w:pos="720"/>
                <w:tab w:val="left" w:pos="1440"/>
                <w:tab w:val="left" w:pos="2970"/>
                <w:tab w:val="left" w:pos="3600"/>
                <w:tab w:val="left" w:pos="4320"/>
              </w:tabs>
              <w:jc w:val="left"/>
              <w:rPr>
                <w:ins w:id="876" w:author="x00116998" w:date="2015-12-22T14:15:00Z"/>
                <w:rFonts w:ascii="宋体" w:cs="宋体"/>
                <w:color w:val="000000"/>
                <w:kern w:val="0"/>
                <w:sz w:val="20"/>
                <w:szCs w:val="20"/>
              </w:rPr>
            </w:pPr>
            <w:ins w:id="877" w:author="x00116998" w:date="2015-12-22T14:15:00Z">
              <w:r>
                <w:rPr>
                  <w:rFonts w:ascii="宋体" w:cs="宋体" w:hint="eastAsia"/>
                  <w:color w:val="000000"/>
                  <w:kern w:val="0"/>
                  <w:sz w:val="20"/>
                  <w:szCs w:val="20"/>
                </w:rPr>
                <w:t>0056</w:t>
              </w:r>
            </w:ins>
          </w:p>
        </w:tc>
        <w:tc>
          <w:tcPr>
            <w:tcW w:w="1559" w:type="dxa"/>
          </w:tcPr>
          <w:p w:rsidR="008331BD" w:rsidRPr="008331BD" w:rsidRDefault="008331BD" w:rsidP="00E11C11">
            <w:pPr>
              <w:rPr>
                <w:ins w:id="878" w:author="x00116998" w:date="2015-12-22T14:15:00Z"/>
                <w:rFonts w:ascii="Arial" w:hAnsi="Arial" w:cs="Arial"/>
                <w:sz w:val="18"/>
                <w:szCs w:val="18"/>
              </w:rPr>
            </w:pPr>
            <w:ins w:id="879" w:author="x00116998" w:date="2015-12-22T14:15:00Z">
              <w:r>
                <w:rPr>
                  <w:rFonts w:ascii="Arial" w:hAnsi="Arial" w:cs="Arial" w:hint="eastAsia"/>
                  <w:sz w:val="18"/>
                  <w:szCs w:val="18"/>
                  <w:lang w:val="fr-FR"/>
                </w:rPr>
                <w:t>56</w:t>
              </w:r>
              <w:r>
                <w:rPr>
                  <w:rFonts w:ascii="宋体" w:cs="宋体" w:hint="eastAsia"/>
                  <w:color w:val="000000"/>
                  <w:kern w:val="0"/>
                  <w:sz w:val="20"/>
                  <w:szCs w:val="20"/>
                </w:rPr>
                <w:t>负一屏</w:t>
              </w:r>
            </w:ins>
          </w:p>
        </w:tc>
        <w:tc>
          <w:tcPr>
            <w:tcW w:w="1843" w:type="dxa"/>
          </w:tcPr>
          <w:p w:rsidR="008331BD" w:rsidRDefault="008331BD">
            <w:pPr>
              <w:rPr>
                <w:ins w:id="880" w:author="x00116998" w:date="2015-12-22T14:15:00Z"/>
                <w:rFonts w:ascii="Arial" w:hAnsi="Arial" w:cs="Arial"/>
                <w:sz w:val="18"/>
                <w:szCs w:val="18"/>
                <w:lang w:val="fr-FR"/>
              </w:rPr>
            </w:pPr>
            <w:ins w:id="881" w:author="x00116998" w:date="2015-12-22T14:15:00Z">
              <w:r>
                <w:rPr>
                  <w:rFonts w:ascii="宋体" w:hAnsi="宋体" w:hint="eastAsia"/>
                  <w:sz w:val="18"/>
                  <w:szCs w:val="18"/>
                </w:rPr>
                <w:t>不涉及</w:t>
              </w:r>
            </w:ins>
          </w:p>
        </w:tc>
        <w:tc>
          <w:tcPr>
            <w:tcW w:w="1984" w:type="dxa"/>
          </w:tcPr>
          <w:p w:rsidR="008331BD" w:rsidRDefault="008331BD" w:rsidP="00454457">
            <w:pPr>
              <w:rPr>
                <w:ins w:id="882" w:author="x00116998" w:date="2015-12-22T14:15:00Z"/>
                <w:rFonts w:ascii="Arial" w:hAnsi="Arial" w:cs="Arial"/>
                <w:sz w:val="18"/>
                <w:szCs w:val="18"/>
                <w:lang w:val="fr-FR"/>
              </w:rPr>
            </w:pPr>
            <w:ins w:id="883" w:author="x00116998" w:date="2015-12-22T14:15:00Z">
              <w:r>
                <w:rPr>
                  <w:rFonts w:ascii="宋体" w:hAnsi="宋体" w:hint="eastAsia"/>
                  <w:sz w:val="18"/>
                  <w:szCs w:val="18"/>
                </w:rPr>
                <w:t>不涉及</w:t>
              </w:r>
            </w:ins>
          </w:p>
        </w:tc>
      </w:tr>
      <w:tr w:rsidR="00412892" w:rsidTr="00523643">
        <w:trPr>
          <w:ins w:id="884" w:author="x00116998" w:date="2016-03-01T17:45:00Z"/>
        </w:trPr>
        <w:tc>
          <w:tcPr>
            <w:tcW w:w="2376" w:type="dxa"/>
          </w:tcPr>
          <w:p w:rsidR="00412892" w:rsidRDefault="00412892" w:rsidP="00523643">
            <w:pPr>
              <w:jc w:val="left"/>
              <w:rPr>
                <w:ins w:id="885" w:author="x00116998" w:date="2016-03-01T17:45:00Z"/>
                <w:rFonts w:ascii="宋体" w:cs="宋体"/>
                <w:color w:val="000000"/>
                <w:kern w:val="0"/>
                <w:sz w:val="20"/>
                <w:szCs w:val="20"/>
              </w:rPr>
            </w:pPr>
            <w:ins w:id="886" w:author="x00116998" w:date="2016-03-01T17:45:00Z">
              <w:r>
                <w:rPr>
                  <w:rFonts w:ascii="宋体" w:hAnsi="宋体" w:hint="eastAsia"/>
                  <w:color w:val="0070C0"/>
                </w:rPr>
                <w:t>终端众测服务器</w:t>
              </w:r>
            </w:ins>
          </w:p>
        </w:tc>
        <w:tc>
          <w:tcPr>
            <w:tcW w:w="2127" w:type="dxa"/>
          </w:tcPr>
          <w:p w:rsidR="00412892" w:rsidRDefault="00412892" w:rsidP="00BA78E1">
            <w:pPr>
              <w:tabs>
                <w:tab w:val="left" w:pos="-720"/>
                <w:tab w:val="left" w:pos="0"/>
                <w:tab w:val="left" w:pos="720"/>
                <w:tab w:val="left" w:pos="1440"/>
                <w:tab w:val="left" w:pos="2970"/>
                <w:tab w:val="left" w:pos="3600"/>
                <w:tab w:val="left" w:pos="4320"/>
              </w:tabs>
              <w:jc w:val="left"/>
              <w:rPr>
                <w:ins w:id="887" w:author="x00116998" w:date="2016-03-01T17:45:00Z"/>
                <w:rFonts w:ascii="宋体" w:cs="宋体"/>
                <w:color w:val="000000"/>
                <w:kern w:val="0"/>
                <w:sz w:val="20"/>
                <w:szCs w:val="20"/>
              </w:rPr>
            </w:pPr>
            <w:ins w:id="888" w:author="x00116998" w:date="2016-03-01T17:45:00Z">
              <w:r>
                <w:rPr>
                  <w:rFonts w:ascii="宋体" w:cs="宋体" w:hint="eastAsia"/>
                  <w:color w:val="000000"/>
                  <w:kern w:val="0"/>
                  <w:sz w:val="20"/>
                  <w:szCs w:val="20"/>
                </w:rPr>
                <w:t>0057</w:t>
              </w:r>
            </w:ins>
          </w:p>
        </w:tc>
        <w:tc>
          <w:tcPr>
            <w:tcW w:w="1559" w:type="dxa"/>
          </w:tcPr>
          <w:p w:rsidR="00412892" w:rsidRPr="00412892" w:rsidRDefault="00412892" w:rsidP="00E11C11">
            <w:pPr>
              <w:rPr>
                <w:ins w:id="889" w:author="x00116998" w:date="2016-03-01T17:45:00Z"/>
                <w:rFonts w:ascii="Arial" w:hAnsi="Arial" w:cs="Arial"/>
                <w:sz w:val="18"/>
                <w:szCs w:val="18"/>
              </w:rPr>
            </w:pPr>
            <w:ins w:id="890" w:author="x00116998" w:date="2016-03-01T17:45:00Z">
              <w:r>
                <w:rPr>
                  <w:rFonts w:ascii="Arial" w:hAnsi="Arial" w:cs="Arial" w:hint="eastAsia"/>
                  <w:sz w:val="18"/>
                  <w:szCs w:val="18"/>
                  <w:lang w:val="fr-FR"/>
                </w:rPr>
                <w:t>57</w:t>
              </w:r>
              <w:r>
                <w:rPr>
                  <w:rFonts w:ascii="宋体" w:hAnsi="宋体" w:hint="eastAsia"/>
                  <w:color w:val="0070C0"/>
                </w:rPr>
                <w:t>终端众测</w:t>
              </w:r>
            </w:ins>
          </w:p>
        </w:tc>
        <w:tc>
          <w:tcPr>
            <w:tcW w:w="1843" w:type="dxa"/>
          </w:tcPr>
          <w:p w:rsidR="00412892" w:rsidRDefault="00412892">
            <w:pPr>
              <w:rPr>
                <w:ins w:id="891" w:author="x00116998" w:date="2016-03-01T17:45:00Z"/>
                <w:rFonts w:ascii="Arial" w:hAnsi="Arial" w:cs="Arial"/>
                <w:sz w:val="18"/>
                <w:szCs w:val="18"/>
                <w:lang w:val="fr-FR"/>
              </w:rPr>
            </w:pPr>
            <w:ins w:id="892" w:author="x00116998" w:date="2016-03-01T17:45:00Z">
              <w:r>
                <w:rPr>
                  <w:rFonts w:ascii="宋体" w:hAnsi="宋体" w:hint="eastAsia"/>
                  <w:sz w:val="18"/>
                  <w:szCs w:val="18"/>
                </w:rPr>
                <w:t>不涉及</w:t>
              </w:r>
            </w:ins>
          </w:p>
        </w:tc>
        <w:tc>
          <w:tcPr>
            <w:tcW w:w="1984" w:type="dxa"/>
          </w:tcPr>
          <w:p w:rsidR="00412892" w:rsidRDefault="00412892" w:rsidP="00454457">
            <w:pPr>
              <w:rPr>
                <w:ins w:id="893" w:author="x00116998" w:date="2016-03-01T17:45:00Z"/>
                <w:rFonts w:ascii="Arial" w:hAnsi="Arial" w:cs="Arial"/>
                <w:sz w:val="18"/>
                <w:szCs w:val="18"/>
                <w:lang w:val="fr-FR"/>
              </w:rPr>
            </w:pPr>
            <w:ins w:id="894" w:author="x00116998" w:date="2016-03-01T17:45:00Z">
              <w:r>
                <w:rPr>
                  <w:rFonts w:ascii="宋体" w:hAnsi="宋体" w:hint="eastAsia"/>
                  <w:sz w:val="18"/>
                  <w:szCs w:val="18"/>
                </w:rPr>
                <w:t>不涉及</w:t>
              </w:r>
            </w:ins>
          </w:p>
        </w:tc>
      </w:tr>
      <w:tr w:rsidR="00ED5CB2" w:rsidTr="00523643">
        <w:trPr>
          <w:ins w:id="895" w:author="x00116998" w:date="2016-03-16T10:17:00Z"/>
        </w:trPr>
        <w:tc>
          <w:tcPr>
            <w:tcW w:w="2376" w:type="dxa"/>
          </w:tcPr>
          <w:p w:rsidR="00ED5CB2" w:rsidRDefault="00ED5CB2" w:rsidP="00523643">
            <w:pPr>
              <w:jc w:val="left"/>
              <w:rPr>
                <w:ins w:id="896" w:author="x00116998" w:date="2016-03-16T10:17:00Z"/>
                <w:rFonts w:ascii="宋体" w:cs="宋体"/>
                <w:color w:val="000000"/>
                <w:kern w:val="0"/>
                <w:sz w:val="20"/>
                <w:szCs w:val="20"/>
              </w:rPr>
            </w:pPr>
            <w:ins w:id="897" w:author="x00116998" w:date="2016-03-16T10:17:00Z">
              <w:r>
                <w:rPr>
                  <w:rFonts w:ascii="Verdana" w:hAnsi="Verdana" w:hint="eastAsia"/>
                  <w:sz w:val="18"/>
                  <w:szCs w:val="18"/>
                </w:rPr>
                <w:t>安全奖励计划网站服务器</w:t>
              </w:r>
            </w:ins>
          </w:p>
        </w:tc>
        <w:tc>
          <w:tcPr>
            <w:tcW w:w="2127" w:type="dxa"/>
          </w:tcPr>
          <w:p w:rsidR="00ED5CB2" w:rsidRDefault="00ED5CB2" w:rsidP="00BA78E1">
            <w:pPr>
              <w:tabs>
                <w:tab w:val="left" w:pos="-720"/>
                <w:tab w:val="left" w:pos="0"/>
                <w:tab w:val="left" w:pos="720"/>
                <w:tab w:val="left" w:pos="1440"/>
                <w:tab w:val="left" w:pos="2970"/>
                <w:tab w:val="left" w:pos="3600"/>
                <w:tab w:val="left" w:pos="4320"/>
              </w:tabs>
              <w:jc w:val="left"/>
              <w:rPr>
                <w:ins w:id="898" w:author="x00116998" w:date="2016-03-16T10:17:00Z"/>
                <w:rFonts w:ascii="宋体" w:cs="宋体"/>
                <w:color w:val="000000"/>
                <w:kern w:val="0"/>
                <w:sz w:val="20"/>
                <w:szCs w:val="20"/>
              </w:rPr>
            </w:pPr>
            <w:ins w:id="899" w:author="x00116998" w:date="2016-03-16T10:17:00Z">
              <w:r>
                <w:rPr>
                  <w:rFonts w:ascii="宋体" w:cs="宋体" w:hint="eastAsia"/>
                  <w:color w:val="000000"/>
                  <w:kern w:val="0"/>
                  <w:sz w:val="20"/>
                  <w:szCs w:val="20"/>
                </w:rPr>
                <w:t>0058</w:t>
              </w:r>
            </w:ins>
          </w:p>
        </w:tc>
        <w:tc>
          <w:tcPr>
            <w:tcW w:w="1559" w:type="dxa"/>
          </w:tcPr>
          <w:p w:rsidR="00ED5CB2" w:rsidRDefault="00ED5CB2" w:rsidP="00ED5CB2">
            <w:pPr>
              <w:rPr>
                <w:ins w:id="900" w:author="x00116998" w:date="2016-03-16T10:17:00Z"/>
                <w:rFonts w:ascii="Arial" w:hAnsi="Arial" w:cs="Arial"/>
                <w:sz w:val="18"/>
                <w:szCs w:val="18"/>
                <w:lang w:val="fr-FR"/>
              </w:rPr>
            </w:pPr>
            <w:ins w:id="901" w:author="x00116998" w:date="2016-03-16T10:17:00Z">
              <w:r>
                <w:rPr>
                  <w:rFonts w:ascii="Arial" w:hAnsi="Arial" w:cs="Arial" w:hint="eastAsia"/>
                  <w:sz w:val="18"/>
                  <w:szCs w:val="18"/>
                  <w:lang w:val="fr-FR"/>
                </w:rPr>
                <w:t>58</w:t>
              </w:r>
              <w:r>
                <w:rPr>
                  <w:rFonts w:ascii="Verdana" w:hAnsi="Verdana" w:hint="eastAsia"/>
                  <w:sz w:val="18"/>
                  <w:szCs w:val="18"/>
                </w:rPr>
                <w:t>安全奖励计划网站</w:t>
              </w:r>
            </w:ins>
          </w:p>
        </w:tc>
        <w:tc>
          <w:tcPr>
            <w:tcW w:w="1843" w:type="dxa"/>
          </w:tcPr>
          <w:p w:rsidR="00ED5CB2" w:rsidRDefault="00ED5CB2">
            <w:pPr>
              <w:rPr>
                <w:ins w:id="902" w:author="x00116998" w:date="2016-03-16T10:17:00Z"/>
                <w:rFonts w:ascii="Arial" w:hAnsi="Arial" w:cs="Arial"/>
                <w:sz w:val="18"/>
                <w:szCs w:val="18"/>
                <w:lang w:val="fr-FR"/>
              </w:rPr>
            </w:pPr>
            <w:ins w:id="903" w:author="x00116998" w:date="2016-03-16T10:17:00Z">
              <w:r>
                <w:rPr>
                  <w:rFonts w:ascii="宋体" w:hAnsi="宋体" w:hint="eastAsia"/>
                  <w:sz w:val="18"/>
                  <w:szCs w:val="18"/>
                </w:rPr>
                <w:t>不涉及</w:t>
              </w:r>
            </w:ins>
          </w:p>
        </w:tc>
        <w:tc>
          <w:tcPr>
            <w:tcW w:w="1984" w:type="dxa"/>
          </w:tcPr>
          <w:p w:rsidR="00ED5CB2" w:rsidRDefault="00ED5CB2" w:rsidP="00454457">
            <w:pPr>
              <w:rPr>
                <w:ins w:id="904" w:author="x00116998" w:date="2016-03-16T10:17:00Z"/>
                <w:rFonts w:ascii="Arial" w:hAnsi="Arial" w:cs="Arial"/>
                <w:sz w:val="18"/>
                <w:szCs w:val="18"/>
                <w:lang w:val="fr-FR"/>
              </w:rPr>
            </w:pPr>
            <w:ins w:id="905" w:author="x00116998" w:date="2016-03-16T10:17:00Z">
              <w:r>
                <w:rPr>
                  <w:rFonts w:ascii="宋体" w:hAnsi="宋体" w:hint="eastAsia"/>
                  <w:sz w:val="18"/>
                  <w:szCs w:val="18"/>
                </w:rPr>
                <w:t>不涉及</w:t>
              </w:r>
            </w:ins>
          </w:p>
        </w:tc>
      </w:tr>
      <w:tr w:rsidR="00AB1D7C" w:rsidTr="00523643">
        <w:trPr>
          <w:ins w:id="906" w:author="x00116998" w:date="2016-03-21T14:21:00Z"/>
        </w:trPr>
        <w:tc>
          <w:tcPr>
            <w:tcW w:w="2376" w:type="dxa"/>
          </w:tcPr>
          <w:p w:rsidR="00AB1D7C" w:rsidRDefault="00AB1D7C" w:rsidP="00AB1D7C">
            <w:pPr>
              <w:jc w:val="left"/>
              <w:rPr>
                <w:ins w:id="907" w:author="x00116998" w:date="2016-03-21T14:21:00Z"/>
                <w:rFonts w:ascii="宋体" w:cs="宋体"/>
                <w:color w:val="000000"/>
                <w:kern w:val="0"/>
                <w:sz w:val="20"/>
                <w:szCs w:val="20"/>
              </w:rPr>
            </w:pPr>
            <w:ins w:id="908" w:author="x00116998" w:date="2016-03-21T14:21:00Z">
              <w:r>
                <w:rPr>
                  <w:rFonts w:ascii="Verdana" w:hAnsi="Verdana" w:hint="eastAsia"/>
                  <w:sz w:val="18"/>
                  <w:szCs w:val="18"/>
                </w:rPr>
                <w:t>视频云</w:t>
              </w:r>
            </w:ins>
            <w:ins w:id="909" w:author="x00116998" w:date="2016-03-21T14:22:00Z">
              <w:r>
                <w:rPr>
                  <w:rFonts w:ascii="Verdana" w:hAnsi="Verdana" w:hint="eastAsia"/>
                  <w:sz w:val="18"/>
                  <w:szCs w:val="18"/>
                </w:rPr>
                <w:t>服务器</w:t>
              </w:r>
            </w:ins>
          </w:p>
        </w:tc>
        <w:tc>
          <w:tcPr>
            <w:tcW w:w="2127" w:type="dxa"/>
          </w:tcPr>
          <w:p w:rsidR="00AB1D7C" w:rsidRDefault="00AB1D7C" w:rsidP="00BA78E1">
            <w:pPr>
              <w:tabs>
                <w:tab w:val="left" w:pos="-720"/>
                <w:tab w:val="left" w:pos="0"/>
                <w:tab w:val="left" w:pos="720"/>
                <w:tab w:val="left" w:pos="1440"/>
                <w:tab w:val="left" w:pos="2970"/>
                <w:tab w:val="left" w:pos="3600"/>
                <w:tab w:val="left" w:pos="4320"/>
              </w:tabs>
              <w:jc w:val="left"/>
              <w:rPr>
                <w:ins w:id="910" w:author="x00116998" w:date="2016-03-21T14:21:00Z"/>
                <w:rFonts w:ascii="宋体" w:cs="宋体"/>
                <w:color w:val="000000"/>
                <w:kern w:val="0"/>
                <w:sz w:val="20"/>
                <w:szCs w:val="20"/>
              </w:rPr>
            </w:pPr>
            <w:ins w:id="911" w:author="x00116998" w:date="2016-03-21T14:21:00Z">
              <w:r>
                <w:rPr>
                  <w:rFonts w:ascii="宋体" w:cs="宋体" w:hint="eastAsia"/>
                  <w:color w:val="000000"/>
                  <w:kern w:val="0"/>
                  <w:sz w:val="20"/>
                  <w:szCs w:val="20"/>
                </w:rPr>
                <w:t>0059</w:t>
              </w:r>
            </w:ins>
          </w:p>
        </w:tc>
        <w:tc>
          <w:tcPr>
            <w:tcW w:w="1559" w:type="dxa"/>
          </w:tcPr>
          <w:p w:rsidR="00AB1D7C" w:rsidRDefault="00AB1D7C" w:rsidP="00AB1D7C">
            <w:pPr>
              <w:rPr>
                <w:ins w:id="912" w:author="x00116998" w:date="2016-03-21T14:21:00Z"/>
                <w:rFonts w:ascii="Arial" w:hAnsi="Arial" w:cs="Arial"/>
                <w:sz w:val="18"/>
                <w:szCs w:val="18"/>
                <w:lang w:val="fr-FR"/>
              </w:rPr>
            </w:pPr>
            <w:ins w:id="913" w:author="x00116998" w:date="2016-03-21T14:21:00Z">
              <w:r>
                <w:rPr>
                  <w:rFonts w:ascii="Arial" w:hAnsi="Arial" w:cs="Arial" w:hint="eastAsia"/>
                  <w:sz w:val="18"/>
                  <w:szCs w:val="18"/>
                  <w:lang w:val="fr-FR"/>
                </w:rPr>
                <w:t>5</w:t>
              </w:r>
            </w:ins>
            <w:ins w:id="914" w:author="x00116998" w:date="2016-03-21T14:22:00Z">
              <w:r>
                <w:rPr>
                  <w:rFonts w:ascii="Arial" w:hAnsi="Arial" w:cs="Arial" w:hint="eastAsia"/>
                  <w:sz w:val="18"/>
                  <w:szCs w:val="18"/>
                  <w:lang w:val="fr-FR"/>
                </w:rPr>
                <w:t>9</w:t>
              </w:r>
              <w:r>
                <w:rPr>
                  <w:rFonts w:ascii="Verdana" w:hAnsi="Verdana" w:hint="eastAsia"/>
                  <w:sz w:val="18"/>
                  <w:szCs w:val="18"/>
                </w:rPr>
                <w:t>视频云</w:t>
              </w:r>
            </w:ins>
          </w:p>
        </w:tc>
        <w:tc>
          <w:tcPr>
            <w:tcW w:w="1843" w:type="dxa"/>
          </w:tcPr>
          <w:p w:rsidR="00AB1D7C" w:rsidRDefault="00AB1D7C">
            <w:pPr>
              <w:rPr>
                <w:ins w:id="915" w:author="x00116998" w:date="2016-03-21T14:21:00Z"/>
                <w:rFonts w:ascii="Arial" w:hAnsi="Arial" w:cs="Arial"/>
                <w:sz w:val="18"/>
                <w:szCs w:val="18"/>
                <w:lang w:val="fr-FR"/>
              </w:rPr>
            </w:pPr>
            <w:ins w:id="916" w:author="x00116998" w:date="2016-03-21T14:21:00Z">
              <w:r>
                <w:rPr>
                  <w:rFonts w:ascii="宋体" w:hAnsi="宋体" w:hint="eastAsia"/>
                  <w:sz w:val="18"/>
                  <w:szCs w:val="18"/>
                </w:rPr>
                <w:t>不涉及</w:t>
              </w:r>
            </w:ins>
          </w:p>
        </w:tc>
        <w:tc>
          <w:tcPr>
            <w:tcW w:w="1984" w:type="dxa"/>
          </w:tcPr>
          <w:p w:rsidR="00AB1D7C" w:rsidRDefault="00AB1D7C" w:rsidP="00454457">
            <w:pPr>
              <w:rPr>
                <w:ins w:id="917" w:author="x00116998" w:date="2016-03-21T14:21:00Z"/>
                <w:rFonts w:ascii="Arial" w:hAnsi="Arial" w:cs="Arial"/>
                <w:sz w:val="18"/>
                <w:szCs w:val="18"/>
                <w:lang w:val="fr-FR"/>
              </w:rPr>
            </w:pPr>
            <w:ins w:id="918" w:author="x00116998" w:date="2016-03-21T14:21:00Z">
              <w:r>
                <w:rPr>
                  <w:rFonts w:ascii="宋体" w:hAnsi="宋体" w:hint="eastAsia"/>
                  <w:sz w:val="18"/>
                  <w:szCs w:val="18"/>
                </w:rPr>
                <w:t>不涉及</w:t>
              </w:r>
            </w:ins>
          </w:p>
        </w:tc>
      </w:tr>
      <w:tr w:rsidR="006D6DA0" w:rsidTr="00523643">
        <w:trPr>
          <w:ins w:id="919" w:author="x00116998" w:date="2016-03-31T08:52:00Z"/>
        </w:trPr>
        <w:tc>
          <w:tcPr>
            <w:tcW w:w="2376" w:type="dxa"/>
          </w:tcPr>
          <w:p w:rsidR="006D6DA0" w:rsidRDefault="006D6DA0" w:rsidP="006D6DA0">
            <w:pPr>
              <w:jc w:val="left"/>
              <w:rPr>
                <w:ins w:id="920" w:author="x00116998" w:date="2016-03-31T08:52:00Z"/>
                <w:rFonts w:ascii="宋体" w:cs="宋体"/>
                <w:color w:val="000000"/>
                <w:kern w:val="0"/>
                <w:sz w:val="20"/>
                <w:szCs w:val="20"/>
              </w:rPr>
            </w:pPr>
            <w:ins w:id="921" w:author="x00116998" w:date="2016-03-31T08:53:00Z">
              <w:r>
                <w:rPr>
                  <w:rFonts w:ascii="Verdana" w:hAnsi="Verdana" w:hint="eastAsia"/>
                  <w:sz w:val="18"/>
                  <w:szCs w:val="18"/>
                </w:rPr>
                <w:t>日历</w:t>
              </w:r>
            </w:ins>
            <w:ins w:id="922" w:author="x00116998" w:date="2016-03-31T08:52:00Z">
              <w:r>
                <w:rPr>
                  <w:rFonts w:ascii="Verdana" w:hAnsi="Verdana" w:hint="eastAsia"/>
                  <w:sz w:val="18"/>
                  <w:szCs w:val="18"/>
                </w:rPr>
                <w:t>服务器</w:t>
              </w:r>
            </w:ins>
          </w:p>
        </w:tc>
        <w:tc>
          <w:tcPr>
            <w:tcW w:w="2127" w:type="dxa"/>
          </w:tcPr>
          <w:p w:rsidR="006D6DA0" w:rsidRDefault="006D6DA0" w:rsidP="006D6DA0">
            <w:pPr>
              <w:tabs>
                <w:tab w:val="left" w:pos="-720"/>
                <w:tab w:val="left" w:pos="0"/>
                <w:tab w:val="left" w:pos="720"/>
                <w:tab w:val="left" w:pos="1440"/>
                <w:tab w:val="left" w:pos="2970"/>
                <w:tab w:val="left" w:pos="3600"/>
                <w:tab w:val="left" w:pos="4320"/>
              </w:tabs>
              <w:jc w:val="left"/>
              <w:rPr>
                <w:ins w:id="923" w:author="x00116998" w:date="2016-03-31T08:52:00Z"/>
                <w:rFonts w:ascii="宋体" w:cs="宋体"/>
                <w:color w:val="000000"/>
                <w:kern w:val="0"/>
                <w:sz w:val="20"/>
                <w:szCs w:val="20"/>
              </w:rPr>
            </w:pPr>
            <w:ins w:id="924" w:author="x00116998" w:date="2016-03-31T08:52:00Z">
              <w:r>
                <w:rPr>
                  <w:rFonts w:ascii="宋体" w:cs="宋体" w:hint="eastAsia"/>
                  <w:color w:val="000000"/>
                  <w:kern w:val="0"/>
                  <w:sz w:val="20"/>
                  <w:szCs w:val="20"/>
                </w:rPr>
                <w:t>00</w:t>
              </w:r>
              <w:r>
                <w:rPr>
                  <w:rFonts w:ascii="宋体" w:cs="宋体"/>
                  <w:color w:val="000000"/>
                  <w:kern w:val="0"/>
                  <w:sz w:val="20"/>
                  <w:szCs w:val="20"/>
                </w:rPr>
                <w:t>60</w:t>
              </w:r>
            </w:ins>
          </w:p>
        </w:tc>
        <w:tc>
          <w:tcPr>
            <w:tcW w:w="1559" w:type="dxa"/>
          </w:tcPr>
          <w:p w:rsidR="006D6DA0" w:rsidRDefault="006D6DA0" w:rsidP="006D6DA0">
            <w:pPr>
              <w:rPr>
                <w:ins w:id="925" w:author="x00116998" w:date="2016-03-31T08:52:00Z"/>
                <w:rFonts w:ascii="Arial" w:hAnsi="Arial" w:cs="Arial"/>
                <w:sz w:val="18"/>
                <w:szCs w:val="18"/>
                <w:lang w:val="fr-FR"/>
              </w:rPr>
            </w:pPr>
            <w:ins w:id="926" w:author="x00116998" w:date="2016-03-31T08:52:00Z">
              <w:r>
                <w:rPr>
                  <w:rFonts w:ascii="Arial" w:hAnsi="Arial" w:cs="Arial"/>
                  <w:sz w:val="18"/>
                  <w:szCs w:val="18"/>
                  <w:lang w:val="fr-FR"/>
                </w:rPr>
                <w:t>60</w:t>
              </w:r>
              <w:r>
                <w:rPr>
                  <w:rFonts w:ascii="Verdana" w:hAnsi="Verdana" w:hint="eastAsia"/>
                  <w:sz w:val="18"/>
                  <w:szCs w:val="18"/>
                </w:rPr>
                <w:t>历</w:t>
              </w:r>
              <w:r>
                <w:rPr>
                  <w:rFonts w:ascii="Verdana" w:hAnsi="Verdana"/>
                  <w:sz w:val="18"/>
                  <w:szCs w:val="18"/>
                </w:rPr>
                <w:t>/Calendar</w:t>
              </w:r>
            </w:ins>
          </w:p>
        </w:tc>
        <w:tc>
          <w:tcPr>
            <w:tcW w:w="1843" w:type="dxa"/>
          </w:tcPr>
          <w:p w:rsidR="006D6DA0" w:rsidRDefault="006D6DA0">
            <w:pPr>
              <w:rPr>
                <w:ins w:id="927" w:author="x00116998" w:date="2016-03-31T08:52:00Z"/>
                <w:rFonts w:ascii="Arial" w:hAnsi="Arial" w:cs="Arial"/>
                <w:sz w:val="18"/>
                <w:szCs w:val="18"/>
                <w:lang w:val="fr-FR"/>
              </w:rPr>
            </w:pPr>
            <w:ins w:id="928" w:author="x00116998" w:date="2016-03-31T08:52:00Z">
              <w:r>
                <w:rPr>
                  <w:rFonts w:ascii="宋体" w:hAnsi="宋体" w:hint="eastAsia"/>
                  <w:sz w:val="18"/>
                  <w:szCs w:val="18"/>
                </w:rPr>
                <w:t>不涉及</w:t>
              </w:r>
            </w:ins>
          </w:p>
        </w:tc>
        <w:tc>
          <w:tcPr>
            <w:tcW w:w="1984" w:type="dxa"/>
          </w:tcPr>
          <w:p w:rsidR="006D6DA0" w:rsidRDefault="006D6DA0" w:rsidP="00454457">
            <w:pPr>
              <w:rPr>
                <w:ins w:id="929" w:author="x00116998" w:date="2016-03-31T08:52:00Z"/>
                <w:rFonts w:ascii="Arial" w:hAnsi="Arial" w:cs="Arial"/>
                <w:sz w:val="18"/>
                <w:szCs w:val="18"/>
                <w:lang w:val="fr-FR"/>
              </w:rPr>
            </w:pPr>
            <w:ins w:id="930" w:author="x00116998" w:date="2016-03-31T08:52:00Z">
              <w:r>
                <w:rPr>
                  <w:rFonts w:ascii="宋体" w:hAnsi="宋体" w:hint="eastAsia"/>
                  <w:sz w:val="18"/>
                  <w:szCs w:val="18"/>
                </w:rPr>
                <w:t>不涉及</w:t>
              </w:r>
            </w:ins>
          </w:p>
        </w:tc>
      </w:tr>
      <w:tr w:rsidR="00172F1D" w:rsidTr="00523643">
        <w:trPr>
          <w:ins w:id="931" w:author="x00116998" w:date="2016-04-05T14:24:00Z"/>
        </w:trPr>
        <w:tc>
          <w:tcPr>
            <w:tcW w:w="2376" w:type="dxa"/>
          </w:tcPr>
          <w:p w:rsidR="00172F1D" w:rsidRDefault="00172F1D" w:rsidP="00523643">
            <w:pPr>
              <w:jc w:val="left"/>
              <w:rPr>
                <w:ins w:id="932" w:author="x00116998" w:date="2016-04-05T14:24:00Z"/>
                <w:rFonts w:ascii="宋体" w:cs="宋体"/>
                <w:color w:val="000000"/>
                <w:kern w:val="0"/>
                <w:sz w:val="20"/>
                <w:szCs w:val="20"/>
              </w:rPr>
            </w:pPr>
            <w:ins w:id="933" w:author="x00116998" w:date="2016-04-05T14:24:00Z">
              <w:r>
                <w:rPr>
                  <w:rFonts w:ascii="Verdana" w:hAnsi="Verdana" w:hint="eastAsia"/>
                  <w:sz w:val="18"/>
                  <w:szCs w:val="18"/>
                  <w:lang w:val="fr-FR"/>
                </w:rPr>
                <w:t>精准营销（广告）服务器</w:t>
              </w:r>
            </w:ins>
          </w:p>
        </w:tc>
        <w:tc>
          <w:tcPr>
            <w:tcW w:w="2127" w:type="dxa"/>
          </w:tcPr>
          <w:p w:rsidR="00172F1D" w:rsidRPr="00172F1D" w:rsidRDefault="00172F1D" w:rsidP="00BA78E1">
            <w:pPr>
              <w:tabs>
                <w:tab w:val="left" w:pos="-720"/>
                <w:tab w:val="left" w:pos="0"/>
                <w:tab w:val="left" w:pos="720"/>
                <w:tab w:val="left" w:pos="1440"/>
                <w:tab w:val="left" w:pos="2970"/>
                <w:tab w:val="left" w:pos="3600"/>
                <w:tab w:val="left" w:pos="4320"/>
              </w:tabs>
              <w:jc w:val="left"/>
              <w:rPr>
                <w:ins w:id="934" w:author="x00116998" w:date="2016-04-05T14:24:00Z"/>
                <w:rFonts w:ascii="宋体" w:cs="宋体"/>
                <w:color w:val="000000"/>
                <w:kern w:val="0"/>
                <w:sz w:val="20"/>
                <w:szCs w:val="20"/>
              </w:rPr>
            </w:pPr>
            <w:ins w:id="935" w:author="x00116998" w:date="2016-04-05T14:24:00Z">
              <w:r>
                <w:rPr>
                  <w:rFonts w:ascii="宋体" w:cs="宋体" w:hint="eastAsia"/>
                  <w:color w:val="000000"/>
                  <w:kern w:val="0"/>
                  <w:sz w:val="20"/>
                  <w:szCs w:val="20"/>
                </w:rPr>
                <w:t>0061</w:t>
              </w:r>
            </w:ins>
          </w:p>
        </w:tc>
        <w:tc>
          <w:tcPr>
            <w:tcW w:w="1559" w:type="dxa"/>
          </w:tcPr>
          <w:p w:rsidR="00172F1D" w:rsidRDefault="00172F1D" w:rsidP="00E11C11">
            <w:pPr>
              <w:rPr>
                <w:ins w:id="936" w:author="x00116998" w:date="2016-04-05T14:24:00Z"/>
                <w:rFonts w:ascii="Arial" w:hAnsi="Arial" w:cs="Arial"/>
                <w:sz w:val="18"/>
                <w:szCs w:val="18"/>
                <w:lang w:val="fr-FR"/>
              </w:rPr>
            </w:pPr>
            <w:ins w:id="937" w:author="x00116998" w:date="2016-04-05T14:24:00Z">
              <w:r>
                <w:rPr>
                  <w:rFonts w:ascii="Arial" w:hAnsi="Arial" w:cs="Arial" w:hint="eastAsia"/>
                  <w:sz w:val="18"/>
                  <w:szCs w:val="18"/>
                  <w:lang w:val="fr-FR"/>
                </w:rPr>
                <w:t>61</w:t>
              </w:r>
              <w:r>
                <w:rPr>
                  <w:rFonts w:ascii="Verdana" w:hAnsi="Verdana" w:hint="eastAsia"/>
                  <w:sz w:val="18"/>
                  <w:szCs w:val="18"/>
                  <w:lang w:val="fr-FR"/>
                </w:rPr>
                <w:t>精准营销（广告）</w:t>
              </w:r>
            </w:ins>
          </w:p>
        </w:tc>
        <w:tc>
          <w:tcPr>
            <w:tcW w:w="1843" w:type="dxa"/>
          </w:tcPr>
          <w:p w:rsidR="00172F1D" w:rsidRDefault="00172F1D">
            <w:pPr>
              <w:rPr>
                <w:ins w:id="938" w:author="x00116998" w:date="2016-04-05T14:24:00Z"/>
                <w:rFonts w:ascii="Arial" w:hAnsi="Arial" w:cs="Arial"/>
                <w:sz w:val="18"/>
                <w:szCs w:val="18"/>
                <w:lang w:val="fr-FR"/>
              </w:rPr>
            </w:pPr>
            <w:ins w:id="939" w:author="x00116998" w:date="2016-04-05T14:24:00Z">
              <w:r>
                <w:rPr>
                  <w:rFonts w:ascii="宋体" w:hAnsi="宋体" w:hint="eastAsia"/>
                  <w:sz w:val="18"/>
                  <w:szCs w:val="18"/>
                </w:rPr>
                <w:t>不涉及</w:t>
              </w:r>
            </w:ins>
          </w:p>
        </w:tc>
        <w:tc>
          <w:tcPr>
            <w:tcW w:w="1984" w:type="dxa"/>
          </w:tcPr>
          <w:p w:rsidR="00172F1D" w:rsidRDefault="00172F1D" w:rsidP="00454457">
            <w:pPr>
              <w:rPr>
                <w:ins w:id="940" w:author="x00116998" w:date="2016-04-05T14:24:00Z"/>
                <w:rFonts w:ascii="Arial" w:hAnsi="Arial" w:cs="Arial"/>
                <w:sz w:val="18"/>
                <w:szCs w:val="18"/>
                <w:lang w:val="fr-FR"/>
              </w:rPr>
            </w:pPr>
            <w:ins w:id="941" w:author="x00116998" w:date="2016-04-05T14:24:00Z">
              <w:r>
                <w:rPr>
                  <w:rFonts w:ascii="宋体" w:hAnsi="宋体" w:hint="eastAsia"/>
                  <w:sz w:val="18"/>
                  <w:szCs w:val="18"/>
                </w:rPr>
                <w:t>不涉及</w:t>
              </w:r>
            </w:ins>
          </w:p>
        </w:tc>
      </w:tr>
      <w:tr w:rsidR="00EE10A2" w:rsidTr="00523643">
        <w:trPr>
          <w:ins w:id="942" w:author="x00116998" w:date="2016-04-25T10:50:00Z"/>
        </w:trPr>
        <w:tc>
          <w:tcPr>
            <w:tcW w:w="2376" w:type="dxa"/>
          </w:tcPr>
          <w:p w:rsidR="00EE10A2" w:rsidRDefault="00EE10A2" w:rsidP="00523643">
            <w:pPr>
              <w:jc w:val="left"/>
              <w:rPr>
                <w:ins w:id="943" w:author="x00116998" w:date="2016-04-25T10:50:00Z"/>
                <w:rFonts w:ascii="宋体" w:cs="宋体"/>
                <w:color w:val="000000"/>
                <w:kern w:val="0"/>
                <w:sz w:val="20"/>
                <w:szCs w:val="20"/>
              </w:rPr>
            </w:pPr>
            <w:ins w:id="944" w:author="x00116998" w:date="2016-04-25T10:50:00Z">
              <w:r>
                <w:rPr>
                  <w:rFonts w:ascii="宋体" w:cs="宋体" w:hint="eastAsia"/>
                  <w:color w:val="000000"/>
                  <w:kern w:val="0"/>
                  <w:sz w:val="20"/>
                  <w:szCs w:val="20"/>
                </w:rPr>
                <w:t>学生模式服务器</w:t>
              </w:r>
            </w:ins>
          </w:p>
        </w:tc>
        <w:tc>
          <w:tcPr>
            <w:tcW w:w="2127" w:type="dxa"/>
          </w:tcPr>
          <w:p w:rsidR="00EE10A2" w:rsidRDefault="00EE10A2" w:rsidP="00BA78E1">
            <w:pPr>
              <w:tabs>
                <w:tab w:val="left" w:pos="-720"/>
                <w:tab w:val="left" w:pos="0"/>
                <w:tab w:val="left" w:pos="720"/>
                <w:tab w:val="left" w:pos="1440"/>
                <w:tab w:val="left" w:pos="2970"/>
                <w:tab w:val="left" w:pos="3600"/>
                <w:tab w:val="left" w:pos="4320"/>
              </w:tabs>
              <w:jc w:val="left"/>
              <w:rPr>
                <w:ins w:id="945" w:author="x00116998" w:date="2016-04-25T10:50:00Z"/>
                <w:rFonts w:ascii="宋体" w:cs="宋体"/>
                <w:color w:val="000000"/>
                <w:kern w:val="0"/>
                <w:sz w:val="20"/>
                <w:szCs w:val="20"/>
              </w:rPr>
            </w:pPr>
            <w:ins w:id="946" w:author="x00116998" w:date="2016-04-25T10:50:00Z">
              <w:r>
                <w:rPr>
                  <w:rFonts w:ascii="宋体" w:cs="宋体" w:hint="eastAsia"/>
                  <w:color w:val="000000"/>
                  <w:kern w:val="0"/>
                  <w:sz w:val="20"/>
                  <w:szCs w:val="20"/>
                </w:rPr>
                <w:t>0062</w:t>
              </w:r>
            </w:ins>
          </w:p>
        </w:tc>
        <w:tc>
          <w:tcPr>
            <w:tcW w:w="1559" w:type="dxa"/>
          </w:tcPr>
          <w:p w:rsidR="00EE10A2" w:rsidRDefault="00EE10A2" w:rsidP="00E11C11">
            <w:pPr>
              <w:rPr>
                <w:ins w:id="947" w:author="x00116998" w:date="2016-04-25T10:50:00Z"/>
                <w:rFonts w:ascii="Arial" w:hAnsi="Arial" w:cs="Arial"/>
                <w:sz w:val="18"/>
                <w:szCs w:val="18"/>
                <w:lang w:val="fr-FR"/>
              </w:rPr>
            </w:pPr>
            <w:ins w:id="948" w:author="x00116998" w:date="2016-04-25T10:50:00Z">
              <w:r>
                <w:rPr>
                  <w:rFonts w:ascii="Arial" w:hAnsi="Arial" w:cs="Arial" w:hint="eastAsia"/>
                  <w:sz w:val="18"/>
                  <w:szCs w:val="18"/>
                  <w:lang w:val="fr-FR"/>
                </w:rPr>
                <w:t>62</w:t>
              </w:r>
              <w:r>
                <w:rPr>
                  <w:rFonts w:ascii="Arial" w:hAnsi="Arial" w:cs="Arial" w:hint="eastAsia"/>
                  <w:sz w:val="18"/>
                  <w:szCs w:val="18"/>
                  <w:lang w:val="fr-FR"/>
                </w:rPr>
                <w:t>学生模式</w:t>
              </w:r>
            </w:ins>
          </w:p>
        </w:tc>
        <w:tc>
          <w:tcPr>
            <w:tcW w:w="1843" w:type="dxa"/>
          </w:tcPr>
          <w:p w:rsidR="00EE10A2" w:rsidRDefault="00EE10A2">
            <w:pPr>
              <w:rPr>
                <w:ins w:id="949" w:author="x00116998" w:date="2016-04-25T10:50:00Z"/>
                <w:rFonts w:ascii="Arial" w:hAnsi="Arial" w:cs="Arial"/>
                <w:sz w:val="18"/>
                <w:szCs w:val="18"/>
                <w:lang w:val="fr-FR"/>
              </w:rPr>
            </w:pPr>
            <w:ins w:id="950" w:author="x00116998" w:date="2016-04-25T10:50:00Z">
              <w:r>
                <w:rPr>
                  <w:rFonts w:ascii="宋体" w:hAnsi="宋体" w:hint="eastAsia"/>
                  <w:sz w:val="18"/>
                  <w:szCs w:val="18"/>
                </w:rPr>
                <w:t>不涉及</w:t>
              </w:r>
            </w:ins>
          </w:p>
        </w:tc>
        <w:tc>
          <w:tcPr>
            <w:tcW w:w="1984" w:type="dxa"/>
          </w:tcPr>
          <w:p w:rsidR="00EE10A2" w:rsidRDefault="00EE10A2" w:rsidP="00454457">
            <w:pPr>
              <w:rPr>
                <w:ins w:id="951" w:author="x00116998" w:date="2016-04-25T10:50:00Z"/>
                <w:rFonts w:ascii="Arial" w:hAnsi="Arial" w:cs="Arial"/>
                <w:sz w:val="18"/>
                <w:szCs w:val="18"/>
                <w:lang w:val="fr-FR"/>
              </w:rPr>
            </w:pPr>
            <w:ins w:id="952" w:author="x00116998" w:date="2016-04-25T10:50:00Z">
              <w:r>
                <w:rPr>
                  <w:rFonts w:ascii="宋体" w:hAnsi="宋体" w:hint="eastAsia"/>
                  <w:sz w:val="18"/>
                  <w:szCs w:val="18"/>
                </w:rPr>
                <w:t>不涉及</w:t>
              </w:r>
            </w:ins>
          </w:p>
        </w:tc>
      </w:tr>
      <w:tr w:rsidR="00DC2CE5" w:rsidTr="00523643">
        <w:trPr>
          <w:ins w:id="953" w:author="x00116998" w:date="2016-05-10T19:31:00Z"/>
        </w:trPr>
        <w:tc>
          <w:tcPr>
            <w:tcW w:w="2376" w:type="dxa"/>
          </w:tcPr>
          <w:p w:rsidR="00DC2CE5" w:rsidRDefault="00DC2CE5" w:rsidP="00523643">
            <w:pPr>
              <w:jc w:val="left"/>
              <w:rPr>
                <w:ins w:id="954" w:author="x00116998" w:date="2016-05-10T19:31:00Z"/>
                <w:rFonts w:ascii="宋体" w:cs="宋体"/>
                <w:color w:val="000000"/>
                <w:kern w:val="0"/>
                <w:sz w:val="20"/>
                <w:szCs w:val="20"/>
              </w:rPr>
            </w:pPr>
            <w:ins w:id="955" w:author="x00116998" w:date="2016-05-10T19:32:00Z">
              <w:r>
                <w:rPr>
                  <w:rFonts w:ascii="宋体" w:cs="宋体" w:hint="eastAsia"/>
                  <w:color w:val="000000"/>
                  <w:kern w:val="0"/>
                  <w:sz w:val="20"/>
                  <w:szCs w:val="20"/>
                </w:rPr>
                <w:t>手机克隆服务器</w:t>
              </w:r>
            </w:ins>
          </w:p>
        </w:tc>
        <w:tc>
          <w:tcPr>
            <w:tcW w:w="2127" w:type="dxa"/>
          </w:tcPr>
          <w:p w:rsidR="00DC2CE5" w:rsidRDefault="00DC2CE5" w:rsidP="00BA78E1">
            <w:pPr>
              <w:tabs>
                <w:tab w:val="left" w:pos="-720"/>
                <w:tab w:val="left" w:pos="0"/>
                <w:tab w:val="left" w:pos="720"/>
                <w:tab w:val="left" w:pos="1440"/>
                <w:tab w:val="left" w:pos="2970"/>
                <w:tab w:val="left" w:pos="3600"/>
                <w:tab w:val="left" w:pos="4320"/>
              </w:tabs>
              <w:jc w:val="left"/>
              <w:rPr>
                <w:ins w:id="956" w:author="x00116998" w:date="2016-05-10T19:31:00Z"/>
                <w:rFonts w:ascii="宋体" w:cs="宋体"/>
                <w:color w:val="000000"/>
                <w:kern w:val="0"/>
                <w:sz w:val="20"/>
                <w:szCs w:val="20"/>
              </w:rPr>
            </w:pPr>
            <w:ins w:id="957" w:author="x00116998" w:date="2016-05-10T19:32:00Z">
              <w:r>
                <w:rPr>
                  <w:rFonts w:ascii="宋体" w:cs="宋体" w:hint="eastAsia"/>
                  <w:color w:val="000000"/>
                  <w:kern w:val="0"/>
                  <w:sz w:val="20"/>
                  <w:szCs w:val="20"/>
                </w:rPr>
                <w:t>0063</w:t>
              </w:r>
            </w:ins>
          </w:p>
        </w:tc>
        <w:tc>
          <w:tcPr>
            <w:tcW w:w="1559" w:type="dxa"/>
          </w:tcPr>
          <w:p w:rsidR="00DC2CE5" w:rsidRDefault="00DC2CE5" w:rsidP="00DC2CE5">
            <w:pPr>
              <w:rPr>
                <w:ins w:id="958" w:author="x00116998" w:date="2016-05-10T19:31:00Z"/>
                <w:rFonts w:ascii="Arial" w:hAnsi="Arial" w:cs="Arial"/>
                <w:sz w:val="18"/>
                <w:szCs w:val="18"/>
                <w:lang w:val="fr-FR"/>
              </w:rPr>
            </w:pPr>
            <w:ins w:id="959" w:author="x00116998" w:date="2016-05-10T19:32:00Z">
              <w:r>
                <w:rPr>
                  <w:rFonts w:ascii="Arial" w:hAnsi="Arial" w:cs="Arial" w:hint="eastAsia"/>
                  <w:sz w:val="18"/>
                  <w:szCs w:val="18"/>
                  <w:lang w:val="fr-FR"/>
                </w:rPr>
                <w:t>63</w:t>
              </w:r>
              <w:r>
                <w:rPr>
                  <w:rFonts w:ascii="Arial" w:hAnsi="Arial" w:cs="Arial" w:hint="eastAsia"/>
                  <w:sz w:val="18"/>
                  <w:szCs w:val="18"/>
                  <w:lang w:val="fr-FR"/>
                </w:rPr>
                <w:t>手机克隆</w:t>
              </w:r>
            </w:ins>
          </w:p>
        </w:tc>
        <w:tc>
          <w:tcPr>
            <w:tcW w:w="1843" w:type="dxa"/>
          </w:tcPr>
          <w:p w:rsidR="00DC2CE5" w:rsidRDefault="00DC2CE5">
            <w:pPr>
              <w:rPr>
                <w:ins w:id="960" w:author="x00116998" w:date="2016-05-10T19:31:00Z"/>
                <w:rFonts w:ascii="Arial" w:hAnsi="Arial" w:cs="Arial"/>
                <w:sz w:val="18"/>
                <w:szCs w:val="18"/>
                <w:lang w:val="fr-FR"/>
              </w:rPr>
            </w:pPr>
            <w:ins w:id="961" w:author="x00116998" w:date="2016-05-10T19:32:00Z">
              <w:r>
                <w:rPr>
                  <w:rFonts w:ascii="宋体" w:hAnsi="宋体" w:hint="eastAsia"/>
                  <w:sz w:val="18"/>
                  <w:szCs w:val="18"/>
                </w:rPr>
                <w:t>不涉及</w:t>
              </w:r>
            </w:ins>
          </w:p>
        </w:tc>
        <w:tc>
          <w:tcPr>
            <w:tcW w:w="1984" w:type="dxa"/>
          </w:tcPr>
          <w:p w:rsidR="00DC2CE5" w:rsidRDefault="00DC2CE5" w:rsidP="00454457">
            <w:pPr>
              <w:rPr>
                <w:ins w:id="962" w:author="x00116998" w:date="2016-05-10T19:31:00Z"/>
                <w:rFonts w:ascii="Arial" w:hAnsi="Arial" w:cs="Arial"/>
                <w:sz w:val="18"/>
                <w:szCs w:val="18"/>
                <w:lang w:val="fr-FR"/>
              </w:rPr>
            </w:pPr>
            <w:ins w:id="963" w:author="x00116998" w:date="2016-05-10T19:32:00Z">
              <w:r>
                <w:rPr>
                  <w:rFonts w:ascii="宋体" w:hAnsi="宋体" w:hint="eastAsia"/>
                  <w:sz w:val="18"/>
                  <w:szCs w:val="18"/>
                </w:rPr>
                <w:t>不涉及</w:t>
              </w:r>
            </w:ins>
          </w:p>
        </w:tc>
      </w:tr>
      <w:tr w:rsidR="00044CED" w:rsidTr="00523643">
        <w:trPr>
          <w:ins w:id="964" w:author="x00116998" w:date="2016-05-17T17:58:00Z"/>
        </w:trPr>
        <w:tc>
          <w:tcPr>
            <w:tcW w:w="2376" w:type="dxa"/>
          </w:tcPr>
          <w:p w:rsidR="00044CED" w:rsidRDefault="00044CED" w:rsidP="00523643">
            <w:pPr>
              <w:jc w:val="left"/>
              <w:rPr>
                <w:ins w:id="965" w:author="x00116998" w:date="2016-05-17T17:58:00Z"/>
                <w:rFonts w:ascii="宋体" w:cs="宋体"/>
                <w:color w:val="000000"/>
                <w:kern w:val="0"/>
                <w:sz w:val="20"/>
                <w:szCs w:val="20"/>
              </w:rPr>
            </w:pPr>
            <w:ins w:id="966" w:author="x00116998" w:date="2016-05-17T17:58:00Z">
              <w:r>
                <w:rPr>
                  <w:rFonts w:ascii="宋体" w:cs="宋体" w:hint="eastAsia"/>
                  <w:color w:val="000000"/>
                  <w:kern w:val="0"/>
                  <w:sz w:val="20"/>
                  <w:szCs w:val="20"/>
                </w:rPr>
                <w:t>备忘录服务器</w:t>
              </w:r>
            </w:ins>
          </w:p>
        </w:tc>
        <w:tc>
          <w:tcPr>
            <w:tcW w:w="2127" w:type="dxa"/>
          </w:tcPr>
          <w:p w:rsidR="00044CED" w:rsidRDefault="00044CED" w:rsidP="00BA78E1">
            <w:pPr>
              <w:tabs>
                <w:tab w:val="left" w:pos="-720"/>
                <w:tab w:val="left" w:pos="0"/>
                <w:tab w:val="left" w:pos="720"/>
                <w:tab w:val="left" w:pos="1440"/>
                <w:tab w:val="left" w:pos="2970"/>
                <w:tab w:val="left" w:pos="3600"/>
                <w:tab w:val="left" w:pos="4320"/>
              </w:tabs>
              <w:jc w:val="left"/>
              <w:rPr>
                <w:ins w:id="967" w:author="x00116998" w:date="2016-05-17T17:58:00Z"/>
                <w:rFonts w:ascii="宋体" w:cs="宋体"/>
                <w:color w:val="000000"/>
                <w:kern w:val="0"/>
                <w:sz w:val="20"/>
                <w:szCs w:val="20"/>
              </w:rPr>
            </w:pPr>
            <w:ins w:id="968" w:author="x00116998" w:date="2016-05-17T17:58:00Z">
              <w:r>
                <w:rPr>
                  <w:rFonts w:ascii="宋体" w:cs="宋体" w:hint="eastAsia"/>
                  <w:color w:val="000000"/>
                  <w:kern w:val="0"/>
                  <w:sz w:val="20"/>
                  <w:szCs w:val="20"/>
                </w:rPr>
                <w:t>0064</w:t>
              </w:r>
            </w:ins>
          </w:p>
        </w:tc>
        <w:tc>
          <w:tcPr>
            <w:tcW w:w="1559" w:type="dxa"/>
          </w:tcPr>
          <w:p w:rsidR="00044CED" w:rsidRDefault="00044CED" w:rsidP="00E11C11">
            <w:pPr>
              <w:rPr>
                <w:ins w:id="969" w:author="x00116998" w:date="2016-05-17T17:58:00Z"/>
                <w:rFonts w:ascii="Arial" w:hAnsi="Arial" w:cs="Arial"/>
                <w:sz w:val="18"/>
                <w:szCs w:val="18"/>
                <w:lang w:val="fr-FR"/>
              </w:rPr>
            </w:pPr>
            <w:ins w:id="970" w:author="x00116998" w:date="2016-05-17T17:58:00Z">
              <w:r>
                <w:rPr>
                  <w:rFonts w:ascii="Arial" w:hAnsi="Arial" w:cs="Arial"/>
                  <w:sz w:val="18"/>
                  <w:szCs w:val="18"/>
                  <w:lang w:val="fr-FR"/>
                </w:rPr>
                <w:t>64</w:t>
              </w:r>
              <w:r>
                <w:rPr>
                  <w:rFonts w:ascii="Arial" w:hAnsi="Arial" w:cs="Arial" w:hint="eastAsia"/>
                  <w:sz w:val="18"/>
                  <w:szCs w:val="18"/>
                  <w:lang w:val="fr-FR"/>
                </w:rPr>
                <w:t>备忘录</w:t>
              </w:r>
            </w:ins>
          </w:p>
        </w:tc>
        <w:tc>
          <w:tcPr>
            <w:tcW w:w="1843" w:type="dxa"/>
          </w:tcPr>
          <w:p w:rsidR="00044CED" w:rsidRDefault="00044CED">
            <w:pPr>
              <w:rPr>
                <w:ins w:id="971" w:author="x00116998" w:date="2016-05-17T17:58:00Z"/>
                <w:rFonts w:ascii="Arial" w:hAnsi="Arial" w:cs="Arial"/>
                <w:sz w:val="18"/>
                <w:szCs w:val="18"/>
                <w:lang w:val="fr-FR"/>
              </w:rPr>
            </w:pPr>
            <w:ins w:id="972" w:author="x00116998" w:date="2016-05-17T17:59:00Z">
              <w:r>
                <w:rPr>
                  <w:rFonts w:ascii="宋体" w:hAnsi="宋体" w:hint="eastAsia"/>
                  <w:sz w:val="18"/>
                  <w:szCs w:val="18"/>
                </w:rPr>
                <w:t>不涉及</w:t>
              </w:r>
            </w:ins>
          </w:p>
        </w:tc>
        <w:tc>
          <w:tcPr>
            <w:tcW w:w="1984" w:type="dxa"/>
          </w:tcPr>
          <w:p w:rsidR="00044CED" w:rsidRDefault="00044CED" w:rsidP="00454457">
            <w:pPr>
              <w:rPr>
                <w:ins w:id="973" w:author="x00116998" w:date="2016-05-17T17:58:00Z"/>
                <w:rFonts w:ascii="Arial" w:hAnsi="Arial" w:cs="Arial"/>
                <w:sz w:val="18"/>
                <w:szCs w:val="18"/>
                <w:lang w:val="fr-FR"/>
              </w:rPr>
            </w:pPr>
            <w:ins w:id="974" w:author="x00116998" w:date="2016-05-17T17:59:00Z">
              <w:r>
                <w:rPr>
                  <w:rFonts w:ascii="宋体" w:hAnsi="宋体" w:hint="eastAsia"/>
                  <w:sz w:val="18"/>
                  <w:szCs w:val="18"/>
                </w:rPr>
                <w:t>不涉及</w:t>
              </w:r>
            </w:ins>
          </w:p>
        </w:tc>
      </w:tr>
      <w:tr w:rsidR="00044CED" w:rsidTr="00523643">
        <w:trPr>
          <w:ins w:id="975" w:author="x00116998" w:date="2015-08-24T15:03:00Z"/>
        </w:trPr>
        <w:tc>
          <w:tcPr>
            <w:tcW w:w="2376" w:type="dxa"/>
          </w:tcPr>
          <w:p w:rsidR="00044CED" w:rsidRDefault="00044CED" w:rsidP="00523643">
            <w:pPr>
              <w:jc w:val="left"/>
              <w:rPr>
                <w:ins w:id="976" w:author="x00116998" w:date="2015-08-24T15:03:00Z"/>
                <w:rFonts w:ascii="宋体" w:cs="宋体"/>
                <w:color w:val="000000"/>
                <w:kern w:val="0"/>
                <w:sz w:val="20"/>
                <w:szCs w:val="20"/>
              </w:rPr>
            </w:pPr>
            <w:ins w:id="977" w:author="x00116998" w:date="2015-08-24T15:03:00Z">
              <w:r>
                <w:rPr>
                  <w:rFonts w:ascii="宋体" w:cs="宋体" w:hint="eastAsia"/>
                  <w:color w:val="000000"/>
                  <w:kern w:val="0"/>
                  <w:sz w:val="20"/>
                  <w:szCs w:val="20"/>
                </w:rPr>
                <w:t>开发者联盟服务器</w:t>
              </w:r>
            </w:ins>
          </w:p>
        </w:tc>
        <w:tc>
          <w:tcPr>
            <w:tcW w:w="2127" w:type="dxa"/>
          </w:tcPr>
          <w:p w:rsidR="00044CED" w:rsidRPr="00B907C4" w:rsidRDefault="00044CED" w:rsidP="00BA78E1">
            <w:pPr>
              <w:tabs>
                <w:tab w:val="left" w:pos="-720"/>
                <w:tab w:val="left" w:pos="0"/>
                <w:tab w:val="left" w:pos="720"/>
                <w:tab w:val="left" w:pos="1440"/>
                <w:tab w:val="left" w:pos="2970"/>
                <w:tab w:val="left" w:pos="3600"/>
                <w:tab w:val="left" w:pos="4320"/>
              </w:tabs>
              <w:jc w:val="left"/>
              <w:rPr>
                <w:ins w:id="978" w:author="x00116998" w:date="2015-08-24T15:03:00Z"/>
                <w:rFonts w:ascii="宋体" w:cs="宋体"/>
                <w:color w:val="000000"/>
                <w:kern w:val="0"/>
                <w:sz w:val="20"/>
                <w:szCs w:val="20"/>
                <w:lang w:val="fr-FR"/>
              </w:rPr>
            </w:pPr>
            <w:ins w:id="979" w:author="x00116998" w:date="2015-08-24T15:03:00Z">
              <w:r>
                <w:rPr>
                  <w:rFonts w:ascii="宋体" w:cs="宋体"/>
                  <w:color w:val="000000"/>
                  <w:kern w:val="0"/>
                  <w:sz w:val="20"/>
                  <w:szCs w:val="20"/>
                </w:rPr>
                <w:t>00</w:t>
              </w:r>
              <w:r>
                <w:rPr>
                  <w:rFonts w:ascii="宋体" w:cs="宋体" w:hint="eastAsia"/>
                  <w:color w:val="000000"/>
                  <w:kern w:val="0"/>
                  <w:sz w:val="20"/>
                  <w:szCs w:val="20"/>
                </w:rPr>
                <w:t>89</w:t>
              </w:r>
            </w:ins>
          </w:p>
        </w:tc>
        <w:tc>
          <w:tcPr>
            <w:tcW w:w="1559" w:type="dxa"/>
          </w:tcPr>
          <w:p w:rsidR="00044CED" w:rsidRPr="00BB56B0" w:rsidRDefault="00044CED" w:rsidP="00E11C11">
            <w:pPr>
              <w:rPr>
                <w:ins w:id="980" w:author="x00116998" w:date="2015-08-24T15:03:00Z"/>
                <w:rFonts w:ascii="Arial" w:hAnsi="Arial" w:cs="Arial"/>
                <w:sz w:val="18"/>
                <w:szCs w:val="18"/>
              </w:rPr>
            </w:pPr>
            <w:ins w:id="981" w:author="x00116998" w:date="2015-08-24T15:03:00Z">
              <w:r>
                <w:rPr>
                  <w:rFonts w:ascii="Arial" w:hAnsi="Arial" w:cs="Arial" w:hint="eastAsia"/>
                  <w:sz w:val="18"/>
                  <w:szCs w:val="18"/>
                  <w:lang w:val="fr-FR"/>
                </w:rPr>
                <w:t>89</w:t>
              </w:r>
              <w:r>
                <w:rPr>
                  <w:rFonts w:ascii="Arial" w:hAnsi="Arial" w:cs="Arial" w:hint="eastAsia"/>
                  <w:sz w:val="18"/>
                  <w:szCs w:val="18"/>
                </w:rPr>
                <w:t>开发者联盟</w:t>
              </w:r>
            </w:ins>
          </w:p>
        </w:tc>
        <w:tc>
          <w:tcPr>
            <w:tcW w:w="1843" w:type="dxa"/>
          </w:tcPr>
          <w:p w:rsidR="00044CED" w:rsidRDefault="00044CED">
            <w:pPr>
              <w:rPr>
                <w:ins w:id="982" w:author="x00116998" w:date="2015-08-24T15:03:00Z"/>
                <w:rFonts w:ascii="Arial" w:hAnsi="Arial" w:cs="Arial"/>
                <w:sz w:val="18"/>
                <w:szCs w:val="18"/>
                <w:lang w:val="fr-FR"/>
              </w:rPr>
            </w:pPr>
            <w:ins w:id="983" w:author="x00116998" w:date="2015-08-24T15:04:00Z">
              <w:r>
                <w:rPr>
                  <w:rFonts w:ascii="Arial" w:hAnsi="Arial" w:cs="Arial" w:hint="eastAsia"/>
                  <w:sz w:val="18"/>
                  <w:szCs w:val="18"/>
                  <w:lang w:val="fr-FR"/>
                </w:rPr>
                <w:t>0089</w:t>
              </w:r>
            </w:ins>
          </w:p>
        </w:tc>
        <w:tc>
          <w:tcPr>
            <w:tcW w:w="1984" w:type="dxa"/>
          </w:tcPr>
          <w:p w:rsidR="00044CED" w:rsidRDefault="00044CED" w:rsidP="00454457">
            <w:pPr>
              <w:rPr>
                <w:ins w:id="984" w:author="x00116998" w:date="2015-08-24T15:03:00Z"/>
                <w:rFonts w:ascii="Arial" w:hAnsi="Arial" w:cs="Arial"/>
                <w:sz w:val="18"/>
                <w:szCs w:val="18"/>
                <w:lang w:val="fr-FR"/>
              </w:rPr>
            </w:pPr>
            <w:ins w:id="985" w:author="x00116998" w:date="2015-08-24T15:04:00Z">
              <w:r>
                <w:rPr>
                  <w:rFonts w:ascii="Arial" w:hAnsi="Arial" w:cs="Arial" w:hint="eastAsia"/>
                  <w:sz w:val="18"/>
                  <w:szCs w:val="18"/>
                  <w:lang w:val="fr-FR"/>
                </w:rPr>
                <w:t>不涉及</w:t>
              </w:r>
            </w:ins>
          </w:p>
        </w:tc>
      </w:tr>
      <w:tr w:rsidR="00044CED" w:rsidTr="00523643">
        <w:tc>
          <w:tcPr>
            <w:tcW w:w="2376" w:type="dxa"/>
          </w:tcPr>
          <w:p w:rsidR="00044CED" w:rsidRPr="00680F89" w:rsidRDefault="00044CED" w:rsidP="00523643">
            <w:pPr>
              <w:jc w:val="left"/>
              <w:rPr>
                <w:rFonts w:ascii="宋体" w:cs="宋体"/>
                <w:color w:val="000000"/>
                <w:kern w:val="0"/>
                <w:sz w:val="20"/>
                <w:szCs w:val="20"/>
              </w:rPr>
            </w:pPr>
            <w:r>
              <w:rPr>
                <w:rFonts w:ascii="宋体" w:cs="宋体" w:hint="eastAsia"/>
                <w:color w:val="000000"/>
                <w:kern w:val="0"/>
                <w:sz w:val="20"/>
                <w:szCs w:val="20"/>
              </w:rPr>
              <w:t>OpenGW</w:t>
            </w:r>
          </w:p>
        </w:tc>
        <w:tc>
          <w:tcPr>
            <w:tcW w:w="2127" w:type="dxa"/>
          </w:tcPr>
          <w:p w:rsidR="00044CED" w:rsidRDefault="00044CED"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sidRPr="00B907C4">
              <w:rPr>
                <w:rFonts w:ascii="宋体" w:cs="宋体" w:hint="eastAsia"/>
                <w:color w:val="000000"/>
                <w:kern w:val="0"/>
                <w:sz w:val="20"/>
                <w:szCs w:val="20"/>
                <w:lang w:val="fr-FR"/>
              </w:rPr>
              <w:t>0090</w:t>
            </w:r>
          </w:p>
        </w:tc>
        <w:tc>
          <w:tcPr>
            <w:tcW w:w="1559" w:type="dxa"/>
          </w:tcPr>
          <w:p w:rsidR="00044CED" w:rsidRDefault="00044CED" w:rsidP="00BB56B0">
            <w:pPr>
              <w:rPr>
                <w:ins w:id="986" w:author="x00116998" w:date="2016-03-18T11:59:00Z"/>
                <w:rFonts w:ascii="Arial" w:hAnsi="Arial" w:cs="Arial"/>
                <w:sz w:val="18"/>
                <w:szCs w:val="18"/>
                <w:lang w:val="fr-FR"/>
              </w:rPr>
            </w:pPr>
            <w:r>
              <w:rPr>
                <w:rFonts w:ascii="Arial" w:hAnsi="Arial" w:cs="Arial" w:hint="eastAsia"/>
                <w:sz w:val="18"/>
                <w:szCs w:val="18"/>
                <w:lang w:val="fr-FR"/>
              </w:rPr>
              <w:t>90</w:t>
            </w:r>
            <w:ins w:id="987" w:author="x00116998" w:date="2015-08-24T15:04:00Z">
              <w:r>
                <w:rPr>
                  <w:rFonts w:ascii="Arial" w:hAnsi="Arial" w:cs="Arial" w:hint="eastAsia"/>
                  <w:sz w:val="18"/>
                  <w:szCs w:val="18"/>
                  <w:lang w:val="fr-FR"/>
                </w:rPr>
                <w:t>帐号开放</w:t>
              </w:r>
            </w:ins>
            <w:r>
              <w:rPr>
                <w:rFonts w:ascii="Arial" w:hAnsi="Arial" w:cs="Arial" w:hint="eastAsia"/>
                <w:sz w:val="18"/>
                <w:szCs w:val="18"/>
                <w:lang w:val="fr-FR"/>
              </w:rPr>
              <w:t xml:space="preserve"> </w:t>
            </w:r>
          </w:p>
          <w:p w:rsidR="00044CED" w:rsidRDefault="00044CED" w:rsidP="00BB56B0">
            <w:pPr>
              <w:rPr>
                <w:rFonts w:ascii="Arial" w:hAnsi="Arial" w:cs="Arial"/>
                <w:sz w:val="18"/>
                <w:szCs w:val="18"/>
                <w:lang w:val="fr-FR"/>
              </w:rPr>
            </w:pPr>
            <w:del w:id="988" w:author="x00116998" w:date="2015-08-24T15:04:00Z">
              <w:r w:rsidDel="00BB56B0">
                <w:rPr>
                  <w:rFonts w:ascii="Arial" w:hAnsi="Arial" w:cs="Arial" w:hint="eastAsia"/>
                  <w:sz w:val="18"/>
                  <w:szCs w:val="18"/>
                  <w:lang w:val="fr-FR"/>
                </w:rPr>
                <w:delText>开发者联盟</w:delText>
              </w:r>
              <w:r w:rsidDel="00BB56B0">
                <w:rPr>
                  <w:rFonts w:ascii="Arial" w:hAnsi="Arial" w:cs="Arial" w:hint="eastAsia"/>
                  <w:sz w:val="18"/>
                  <w:szCs w:val="18"/>
                  <w:lang w:val="fr-FR"/>
                </w:rPr>
                <w:delText>OpenGW</w:delText>
              </w:r>
            </w:del>
          </w:p>
        </w:tc>
        <w:tc>
          <w:tcPr>
            <w:tcW w:w="1843" w:type="dxa"/>
          </w:tcPr>
          <w:p w:rsidR="00044CED" w:rsidRDefault="00044CED">
            <w:r>
              <w:rPr>
                <w:rFonts w:ascii="Arial" w:hAnsi="Arial" w:cs="Arial" w:hint="eastAsia"/>
                <w:sz w:val="18"/>
                <w:szCs w:val="18"/>
                <w:lang w:val="fr-FR"/>
              </w:rPr>
              <w:t>0090</w:t>
            </w:r>
          </w:p>
        </w:tc>
        <w:tc>
          <w:tcPr>
            <w:tcW w:w="1984" w:type="dxa"/>
          </w:tcPr>
          <w:p w:rsidR="00044CED" w:rsidRDefault="00044CED" w:rsidP="00454457">
            <w:r>
              <w:rPr>
                <w:rFonts w:ascii="Arial" w:hAnsi="Arial" w:cs="Arial" w:hint="eastAsia"/>
                <w:sz w:val="18"/>
                <w:szCs w:val="18"/>
                <w:lang w:val="fr-FR"/>
              </w:rPr>
              <w:t>不涉及</w:t>
            </w:r>
          </w:p>
        </w:tc>
      </w:tr>
      <w:tr w:rsidR="00044CED" w:rsidTr="00523643">
        <w:tc>
          <w:tcPr>
            <w:tcW w:w="2376" w:type="dxa"/>
          </w:tcPr>
          <w:p w:rsidR="00044CED" w:rsidRPr="00680F89" w:rsidRDefault="00044CED" w:rsidP="00B907C4">
            <w:pPr>
              <w:jc w:val="left"/>
              <w:rPr>
                <w:rFonts w:ascii="宋体" w:cs="宋体"/>
                <w:color w:val="000000"/>
                <w:kern w:val="0"/>
                <w:sz w:val="20"/>
                <w:szCs w:val="20"/>
              </w:rPr>
            </w:pPr>
            <w:r>
              <w:rPr>
                <w:rFonts w:ascii="宋体" w:cs="宋体" w:hint="eastAsia"/>
                <w:color w:val="000000"/>
                <w:kern w:val="0"/>
                <w:sz w:val="20"/>
                <w:szCs w:val="20"/>
              </w:rPr>
              <w:t>广告服务器</w:t>
            </w:r>
          </w:p>
        </w:tc>
        <w:tc>
          <w:tcPr>
            <w:tcW w:w="2127" w:type="dxa"/>
          </w:tcPr>
          <w:p w:rsidR="00044CED" w:rsidRDefault="00044CED"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0091</w:t>
            </w:r>
          </w:p>
        </w:tc>
        <w:tc>
          <w:tcPr>
            <w:tcW w:w="1559" w:type="dxa"/>
          </w:tcPr>
          <w:p w:rsidR="00044CED" w:rsidRPr="004F6CE9" w:rsidRDefault="00044CED">
            <w:pPr>
              <w:rPr>
                <w:rFonts w:ascii="Arial" w:hAnsi="Arial" w:cs="Arial"/>
                <w:sz w:val="18"/>
                <w:szCs w:val="18"/>
                <w:lang w:val="fr-FR"/>
              </w:rPr>
            </w:pPr>
          </w:p>
        </w:tc>
        <w:tc>
          <w:tcPr>
            <w:tcW w:w="1843" w:type="dxa"/>
          </w:tcPr>
          <w:p w:rsidR="00044CED" w:rsidRDefault="00044CED">
            <w:r w:rsidRPr="004F6CE9">
              <w:rPr>
                <w:rFonts w:ascii="Arial" w:hAnsi="Arial" w:cs="Arial" w:hint="eastAsia"/>
                <w:sz w:val="18"/>
                <w:szCs w:val="18"/>
                <w:lang w:val="fr-FR"/>
              </w:rPr>
              <w:t>不涉及</w:t>
            </w:r>
          </w:p>
        </w:tc>
        <w:tc>
          <w:tcPr>
            <w:tcW w:w="1984" w:type="dxa"/>
          </w:tcPr>
          <w:p w:rsidR="00044CED" w:rsidRDefault="00044CED" w:rsidP="00454457">
            <w:r w:rsidRPr="004F6CE9">
              <w:rPr>
                <w:rFonts w:ascii="Arial" w:hAnsi="Arial" w:cs="Arial" w:hint="eastAsia"/>
                <w:sz w:val="18"/>
                <w:szCs w:val="18"/>
                <w:lang w:val="fr-FR"/>
              </w:rPr>
              <w:t>不涉及</w:t>
            </w:r>
          </w:p>
        </w:tc>
      </w:tr>
      <w:tr w:rsidR="00044CED" w:rsidTr="00523643">
        <w:tc>
          <w:tcPr>
            <w:tcW w:w="2376" w:type="dxa"/>
          </w:tcPr>
          <w:p w:rsidR="00044CED" w:rsidRDefault="00044CED" w:rsidP="00B907C4">
            <w:pPr>
              <w:jc w:val="left"/>
            </w:pPr>
            <w:r>
              <w:rPr>
                <w:rFonts w:hint="eastAsia"/>
              </w:rPr>
              <w:t>手机支付服务器</w:t>
            </w:r>
          </w:p>
        </w:tc>
        <w:tc>
          <w:tcPr>
            <w:tcW w:w="2127" w:type="dxa"/>
          </w:tcPr>
          <w:p w:rsidR="00044CED" w:rsidRDefault="00044CED" w:rsidP="00BA78E1">
            <w:pPr>
              <w:tabs>
                <w:tab w:val="left" w:pos="-720"/>
                <w:tab w:val="left" w:pos="0"/>
                <w:tab w:val="left" w:pos="720"/>
                <w:tab w:val="left" w:pos="1440"/>
                <w:tab w:val="left" w:pos="2970"/>
                <w:tab w:val="left" w:pos="3600"/>
                <w:tab w:val="left" w:pos="4320"/>
              </w:tabs>
              <w:jc w:val="left"/>
            </w:pPr>
            <w:r>
              <w:rPr>
                <w:rFonts w:hint="eastAsia"/>
              </w:rPr>
              <w:t>0092</w:t>
            </w:r>
          </w:p>
        </w:tc>
        <w:tc>
          <w:tcPr>
            <w:tcW w:w="1559" w:type="dxa"/>
          </w:tcPr>
          <w:p w:rsidR="00044CED" w:rsidRDefault="00044CED">
            <w:pPr>
              <w:rPr>
                <w:rFonts w:ascii="Arial" w:hAnsi="Arial" w:cs="Arial"/>
                <w:sz w:val="18"/>
                <w:szCs w:val="18"/>
                <w:lang w:val="fr-FR"/>
              </w:rPr>
            </w:pPr>
            <w:r>
              <w:rPr>
                <w:rFonts w:ascii="Arial" w:hAnsi="Arial" w:cs="Arial" w:hint="eastAsia"/>
                <w:sz w:val="18"/>
                <w:szCs w:val="18"/>
                <w:lang w:val="fr-FR"/>
              </w:rPr>
              <w:t xml:space="preserve">20 </w:t>
            </w:r>
            <w:r>
              <w:rPr>
                <w:rFonts w:ascii="Arial" w:hAnsi="Arial" w:cs="Arial" w:hint="eastAsia"/>
                <w:sz w:val="18"/>
                <w:szCs w:val="18"/>
                <w:lang w:val="fr-FR"/>
              </w:rPr>
              <w:t>手机支付</w:t>
            </w:r>
          </w:p>
        </w:tc>
        <w:tc>
          <w:tcPr>
            <w:tcW w:w="1843" w:type="dxa"/>
          </w:tcPr>
          <w:p w:rsidR="00044CED" w:rsidRPr="004F6CE9" w:rsidRDefault="00044CED">
            <w:pPr>
              <w:rPr>
                <w:rFonts w:ascii="Arial" w:hAnsi="Arial" w:cs="Arial"/>
                <w:sz w:val="18"/>
                <w:szCs w:val="18"/>
                <w:lang w:val="fr-FR"/>
              </w:rPr>
            </w:pPr>
            <w:r>
              <w:rPr>
                <w:rFonts w:ascii="Arial" w:hAnsi="Arial" w:cs="Arial" w:hint="eastAsia"/>
                <w:sz w:val="18"/>
                <w:szCs w:val="18"/>
                <w:lang w:val="fr-FR"/>
              </w:rPr>
              <w:t>不涉及</w:t>
            </w:r>
          </w:p>
        </w:tc>
        <w:tc>
          <w:tcPr>
            <w:tcW w:w="1984" w:type="dxa"/>
          </w:tcPr>
          <w:p w:rsidR="00044CED" w:rsidRPr="004F6CE9" w:rsidRDefault="00044CED" w:rsidP="00454457">
            <w:pPr>
              <w:rPr>
                <w:rFonts w:ascii="Arial" w:hAnsi="Arial" w:cs="Arial"/>
                <w:sz w:val="18"/>
                <w:szCs w:val="18"/>
                <w:lang w:val="fr-FR"/>
              </w:rPr>
            </w:pPr>
            <w:r>
              <w:rPr>
                <w:rFonts w:ascii="Arial" w:hAnsi="Arial" w:cs="Arial" w:hint="eastAsia"/>
                <w:sz w:val="18"/>
                <w:szCs w:val="18"/>
                <w:lang w:val="fr-FR"/>
              </w:rPr>
              <w:t>不涉及</w:t>
            </w:r>
          </w:p>
        </w:tc>
      </w:tr>
      <w:tr w:rsidR="00044CED" w:rsidTr="00523643">
        <w:tc>
          <w:tcPr>
            <w:tcW w:w="2376" w:type="dxa"/>
          </w:tcPr>
          <w:p w:rsidR="00044CED" w:rsidRDefault="00044CED" w:rsidP="00B907C4">
            <w:pPr>
              <w:jc w:val="left"/>
              <w:rPr>
                <w:rFonts w:ascii="宋体" w:cs="宋体"/>
                <w:color w:val="000000"/>
                <w:kern w:val="0"/>
                <w:sz w:val="20"/>
                <w:szCs w:val="20"/>
              </w:rPr>
            </w:pPr>
            <w:r>
              <w:rPr>
                <w:rFonts w:ascii="宋体" w:cs="宋体" w:hint="eastAsia"/>
                <w:color w:val="000000"/>
                <w:kern w:val="0"/>
                <w:sz w:val="20"/>
                <w:szCs w:val="20"/>
              </w:rPr>
              <w:t>荣耀钱包-促销服务器</w:t>
            </w:r>
          </w:p>
        </w:tc>
        <w:tc>
          <w:tcPr>
            <w:tcW w:w="2127" w:type="dxa"/>
          </w:tcPr>
          <w:p w:rsidR="00044CED" w:rsidRDefault="00044CED"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hint="eastAsia"/>
              </w:rPr>
              <w:t>0093</w:t>
            </w:r>
          </w:p>
        </w:tc>
        <w:tc>
          <w:tcPr>
            <w:tcW w:w="1559" w:type="dxa"/>
          </w:tcPr>
          <w:p w:rsidR="00044CED" w:rsidRDefault="00044CED" w:rsidP="00BE0CA7">
            <w:pPr>
              <w:rPr>
                <w:rFonts w:ascii="Arial" w:hAnsi="Arial" w:cs="Arial"/>
                <w:sz w:val="18"/>
                <w:szCs w:val="18"/>
                <w:lang w:val="fr-FR"/>
              </w:rPr>
            </w:pPr>
            <w:r>
              <w:rPr>
                <w:rFonts w:ascii="Arial" w:hAnsi="Arial" w:cs="Arial" w:hint="eastAsia"/>
                <w:sz w:val="18"/>
                <w:szCs w:val="18"/>
                <w:lang w:val="fr-FR"/>
              </w:rPr>
              <w:t xml:space="preserve">20 </w:t>
            </w:r>
            <w:r>
              <w:rPr>
                <w:rFonts w:ascii="Arial" w:hAnsi="Arial" w:cs="Arial" w:hint="eastAsia"/>
                <w:sz w:val="18"/>
                <w:szCs w:val="18"/>
                <w:lang w:val="fr-FR"/>
              </w:rPr>
              <w:t>支付</w:t>
            </w:r>
          </w:p>
        </w:tc>
        <w:tc>
          <w:tcPr>
            <w:tcW w:w="1843" w:type="dxa"/>
          </w:tcPr>
          <w:p w:rsidR="00044CED" w:rsidRDefault="00044CED">
            <w:pPr>
              <w:rPr>
                <w:rFonts w:ascii="Arial" w:hAnsi="Arial" w:cs="Arial"/>
                <w:sz w:val="18"/>
                <w:szCs w:val="18"/>
                <w:lang w:val="fr-FR"/>
              </w:rPr>
            </w:pPr>
            <w:r>
              <w:rPr>
                <w:rFonts w:ascii="Arial" w:hAnsi="Arial" w:cs="Arial" w:hint="eastAsia"/>
                <w:sz w:val="18"/>
                <w:szCs w:val="18"/>
                <w:lang w:val="fr-FR"/>
              </w:rPr>
              <w:t>不涉及</w:t>
            </w:r>
          </w:p>
        </w:tc>
        <w:tc>
          <w:tcPr>
            <w:tcW w:w="1984" w:type="dxa"/>
          </w:tcPr>
          <w:p w:rsidR="00044CED" w:rsidRDefault="00044CED" w:rsidP="00454457">
            <w:pPr>
              <w:rPr>
                <w:rFonts w:ascii="Arial" w:hAnsi="Arial" w:cs="Arial"/>
                <w:sz w:val="18"/>
                <w:szCs w:val="18"/>
                <w:lang w:val="fr-FR"/>
              </w:rPr>
            </w:pPr>
            <w:r>
              <w:rPr>
                <w:rFonts w:ascii="Arial" w:hAnsi="Arial" w:cs="Arial" w:hint="eastAsia"/>
                <w:sz w:val="18"/>
                <w:szCs w:val="18"/>
                <w:lang w:val="fr-FR"/>
              </w:rPr>
              <w:t>不涉及</w:t>
            </w:r>
          </w:p>
        </w:tc>
      </w:tr>
      <w:tr w:rsidR="00044CED" w:rsidTr="00523643">
        <w:trPr>
          <w:ins w:id="989" w:author="x00116998" w:date="2016-04-06T10:08:00Z"/>
        </w:trPr>
        <w:tc>
          <w:tcPr>
            <w:tcW w:w="2376" w:type="dxa"/>
          </w:tcPr>
          <w:p w:rsidR="00044CED" w:rsidRDefault="00044CED" w:rsidP="00990A16">
            <w:pPr>
              <w:jc w:val="left"/>
              <w:rPr>
                <w:ins w:id="990" w:author="x00116998" w:date="2016-04-06T10:08:00Z"/>
                <w:rFonts w:ascii="宋体" w:cs="宋体"/>
                <w:color w:val="000000"/>
                <w:kern w:val="0"/>
                <w:sz w:val="20"/>
                <w:szCs w:val="20"/>
              </w:rPr>
            </w:pPr>
            <w:ins w:id="991" w:author="x00116998" w:date="2016-04-06T10:08:00Z">
              <w:r>
                <w:rPr>
                  <w:rFonts w:ascii="宋体" w:cs="宋体" w:hint="eastAsia"/>
                  <w:color w:val="000000"/>
                  <w:kern w:val="0"/>
                  <w:sz w:val="20"/>
                  <w:szCs w:val="20"/>
                </w:rPr>
                <w:t>钱包服务器</w:t>
              </w:r>
            </w:ins>
          </w:p>
        </w:tc>
        <w:tc>
          <w:tcPr>
            <w:tcW w:w="2127" w:type="dxa"/>
          </w:tcPr>
          <w:p w:rsidR="00044CED" w:rsidRDefault="00044CED" w:rsidP="00BA78E1">
            <w:pPr>
              <w:tabs>
                <w:tab w:val="left" w:pos="-720"/>
                <w:tab w:val="left" w:pos="0"/>
                <w:tab w:val="left" w:pos="720"/>
                <w:tab w:val="left" w:pos="1440"/>
                <w:tab w:val="left" w:pos="2970"/>
                <w:tab w:val="left" w:pos="3600"/>
                <w:tab w:val="left" w:pos="4320"/>
              </w:tabs>
              <w:jc w:val="left"/>
              <w:rPr>
                <w:ins w:id="992" w:author="x00116998" w:date="2016-04-06T10:08:00Z"/>
                <w:rFonts w:ascii="宋体" w:cs="宋体"/>
                <w:color w:val="000000"/>
                <w:kern w:val="0"/>
                <w:sz w:val="20"/>
                <w:szCs w:val="20"/>
              </w:rPr>
            </w:pPr>
            <w:ins w:id="993" w:author="x00116998" w:date="2016-04-06T10:08:00Z">
              <w:r>
                <w:rPr>
                  <w:rFonts w:hint="eastAsia"/>
                </w:rPr>
                <w:t>009</w:t>
              </w:r>
            </w:ins>
            <w:ins w:id="994" w:author="x00116998" w:date="2016-04-06T10:09:00Z">
              <w:r>
                <w:rPr>
                  <w:rFonts w:hint="eastAsia"/>
                </w:rPr>
                <w:t>4</w:t>
              </w:r>
            </w:ins>
          </w:p>
        </w:tc>
        <w:tc>
          <w:tcPr>
            <w:tcW w:w="1559" w:type="dxa"/>
          </w:tcPr>
          <w:p w:rsidR="00044CED" w:rsidRDefault="00044CED" w:rsidP="008B573B">
            <w:pPr>
              <w:rPr>
                <w:ins w:id="995" w:author="x00116998" w:date="2016-04-06T10:08:00Z"/>
                <w:rFonts w:ascii="Arial" w:hAnsi="Arial" w:cs="Arial"/>
                <w:sz w:val="18"/>
                <w:szCs w:val="18"/>
                <w:lang w:val="fr-FR"/>
              </w:rPr>
            </w:pPr>
            <w:ins w:id="996" w:author="x00116998" w:date="2016-04-06T10:08:00Z">
              <w:r>
                <w:rPr>
                  <w:rFonts w:ascii="Arial" w:hAnsi="Arial" w:cs="Arial" w:hint="eastAsia"/>
                  <w:sz w:val="18"/>
                  <w:szCs w:val="18"/>
                  <w:lang w:val="fr-FR"/>
                </w:rPr>
                <w:t xml:space="preserve">20 </w:t>
              </w:r>
              <w:r>
                <w:rPr>
                  <w:rFonts w:ascii="Arial" w:hAnsi="Arial" w:cs="Arial" w:hint="eastAsia"/>
                  <w:sz w:val="18"/>
                  <w:szCs w:val="18"/>
                  <w:lang w:val="fr-FR"/>
                </w:rPr>
                <w:t>支付</w:t>
              </w:r>
            </w:ins>
          </w:p>
        </w:tc>
        <w:tc>
          <w:tcPr>
            <w:tcW w:w="1843" w:type="dxa"/>
          </w:tcPr>
          <w:p w:rsidR="00044CED" w:rsidRDefault="00044CED">
            <w:pPr>
              <w:rPr>
                <w:ins w:id="997" w:author="x00116998" w:date="2016-04-06T10:08:00Z"/>
                <w:rFonts w:ascii="Arial" w:hAnsi="Arial" w:cs="Arial"/>
                <w:sz w:val="18"/>
                <w:szCs w:val="18"/>
                <w:lang w:val="fr-FR"/>
              </w:rPr>
            </w:pPr>
            <w:ins w:id="998" w:author="x00116998" w:date="2016-04-06T10:08:00Z">
              <w:r>
                <w:rPr>
                  <w:rFonts w:ascii="Arial" w:hAnsi="Arial" w:cs="Arial" w:hint="eastAsia"/>
                  <w:sz w:val="18"/>
                  <w:szCs w:val="18"/>
                  <w:lang w:val="fr-FR"/>
                </w:rPr>
                <w:t>不涉及</w:t>
              </w:r>
            </w:ins>
          </w:p>
        </w:tc>
        <w:tc>
          <w:tcPr>
            <w:tcW w:w="1984" w:type="dxa"/>
          </w:tcPr>
          <w:p w:rsidR="00044CED" w:rsidRDefault="00044CED" w:rsidP="00454457">
            <w:pPr>
              <w:rPr>
                <w:ins w:id="999" w:author="x00116998" w:date="2016-04-06T10:08:00Z"/>
                <w:rFonts w:ascii="Arial" w:hAnsi="Arial" w:cs="Arial"/>
                <w:sz w:val="18"/>
                <w:szCs w:val="18"/>
                <w:lang w:val="fr-FR"/>
              </w:rPr>
            </w:pPr>
            <w:ins w:id="1000" w:author="x00116998" w:date="2016-04-06T10:08:00Z">
              <w:r>
                <w:rPr>
                  <w:rFonts w:ascii="Arial" w:hAnsi="Arial" w:cs="Arial" w:hint="eastAsia"/>
                  <w:sz w:val="18"/>
                  <w:szCs w:val="18"/>
                  <w:lang w:val="fr-FR"/>
                </w:rPr>
                <w:t>不涉及</w:t>
              </w:r>
            </w:ins>
          </w:p>
        </w:tc>
      </w:tr>
      <w:tr w:rsidR="00044CED" w:rsidTr="00523643">
        <w:tc>
          <w:tcPr>
            <w:tcW w:w="2376" w:type="dxa"/>
          </w:tcPr>
          <w:p w:rsidR="00044CED" w:rsidRDefault="00044CED" w:rsidP="00B907C4">
            <w:pPr>
              <w:jc w:val="left"/>
              <w:rPr>
                <w:rFonts w:ascii="宋体" w:cs="宋体"/>
                <w:color w:val="000000"/>
                <w:kern w:val="0"/>
                <w:sz w:val="20"/>
                <w:szCs w:val="20"/>
              </w:rPr>
            </w:pPr>
            <w:r>
              <w:rPr>
                <w:rFonts w:ascii="宋体" w:cs="宋体" w:hint="eastAsia"/>
                <w:color w:val="000000"/>
                <w:kern w:val="0"/>
                <w:sz w:val="20"/>
                <w:szCs w:val="20"/>
              </w:rPr>
              <w:t>BI监控服务器</w:t>
            </w:r>
          </w:p>
        </w:tc>
        <w:tc>
          <w:tcPr>
            <w:tcW w:w="2127" w:type="dxa"/>
          </w:tcPr>
          <w:p w:rsidR="00044CED" w:rsidRDefault="00044CED"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0098</w:t>
            </w:r>
          </w:p>
        </w:tc>
        <w:tc>
          <w:tcPr>
            <w:tcW w:w="1559" w:type="dxa"/>
          </w:tcPr>
          <w:p w:rsidR="00044CED" w:rsidRDefault="00044CED" w:rsidP="008B573B">
            <w:pPr>
              <w:rPr>
                <w:rFonts w:ascii="Arial" w:hAnsi="Arial" w:cs="Arial"/>
                <w:sz w:val="18"/>
                <w:szCs w:val="18"/>
                <w:lang w:val="fr-FR"/>
              </w:rPr>
            </w:pPr>
            <w:r>
              <w:rPr>
                <w:rFonts w:ascii="Arial" w:hAnsi="Arial" w:cs="Arial" w:hint="eastAsia"/>
                <w:sz w:val="18"/>
                <w:szCs w:val="18"/>
                <w:lang w:val="fr-FR"/>
              </w:rPr>
              <w:t>98 BI</w:t>
            </w:r>
            <w:r>
              <w:rPr>
                <w:rFonts w:ascii="Arial" w:hAnsi="Arial" w:cs="Arial" w:hint="eastAsia"/>
                <w:sz w:val="18"/>
                <w:szCs w:val="18"/>
                <w:lang w:val="fr-FR"/>
              </w:rPr>
              <w:t>监控</w:t>
            </w:r>
          </w:p>
        </w:tc>
        <w:tc>
          <w:tcPr>
            <w:tcW w:w="1843" w:type="dxa"/>
          </w:tcPr>
          <w:p w:rsidR="00044CED" w:rsidRDefault="00044CED">
            <w:pPr>
              <w:rPr>
                <w:rFonts w:ascii="Arial" w:hAnsi="Arial" w:cs="Arial"/>
                <w:sz w:val="18"/>
                <w:szCs w:val="18"/>
                <w:lang w:val="fr-FR"/>
              </w:rPr>
            </w:pPr>
            <w:r>
              <w:rPr>
                <w:rFonts w:ascii="Arial" w:hAnsi="Arial" w:cs="Arial" w:hint="eastAsia"/>
                <w:sz w:val="18"/>
                <w:szCs w:val="18"/>
                <w:lang w:val="fr-FR"/>
              </w:rPr>
              <w:t>0098</w:t>
            </w:r>
          </w:p>
        </w:tc>
        <w:tc>
          <w:tcPr>
            <w:tcW w:w="1984" w:type="dxa"/>
          </w:tcPr>
          <w:p w:rsidR="00044CED" w:rsidRDefault="00044CED" w:rsidP="00454457">
            <w:pPr>
              <w:rPr>
                <w:rFonts w:ascii="Arial" w:hAnsi="Arial" w:cs="Arial"/>
                <w:sz w:val="18"/>
                <w:szCs w:val="18"/>
                <w:lang w:val="fr-FR"/>
              </w:rPr>
            </w:pPr>
            <w:r>
              <w:rPr>
                <w:rFonts w:ascii="Arial" w:hAnsi="Arial" w:cs="Arial" w:hint="eastAsia"/>
                <w:sz w:val="18"/>
                <w:szCs w:val="18"/>
                <w:lang w:val="fr-FR"/>
              </w:rPr>
              <w:t>不涉及</w:t>
            </w:r>
          </w:p>
        </w:tc>
      </w:tr>
      <w:tr w:rsidR="00044CED" w:rsidTr="00523643">
        <w:tc>
          <w:tcPr>
            <w:tcW w:w="2376" w:type="dxa"/>
          </w:tcPr>
          <w:p w:rsidR="00044CED" w:rsidRDefault="00044CED" w:rsidP="00B907C4">
            <w:pPr>
              <w:jc w:val="left"/>
            </w:pPr>
            <w:r>
              <w:rPr>
                <w:rFonts w:ascii="宋体" w:cs="宋体" w:hint="eastAsia"/>
                <w:color w:val="000000"/>
                <w:kern w:val="0"/>
                <w:sz w:val="20"/>
                <w:szCs w:val="20"/>
              </w:rPr>
              <w:t>运维监控服务器</w:t>
            </w:r>
          </w:p>
        </w:tc>
        <w:tc>
          <w:tcPr>
            <w:tcW w:w="2127" w:type="dxa"/>
          </w:tcPr>
          <w:p w:rsidR="00044CED" w:rsidRDefault="00044CED" w:rsidP="00BA78E1">
            <w:pPr>
              <w:tabs>
                <w:tab w:val="left" w:pos="-720"/>
                <w:tab w:val="left" w:pos="0"/>
                <w:tab w:val="left" w:pos="720"/>
                <w:tab w:val="left" w:pos="1440"/>
                <w:tab w:val="left" w:pos="2970"/>
                <w:tab w:val="left" w:pos="3600"/>
                <w:tab w:val="left" w:pos="4320"/>
              </w:tabs>
              <w:jc w:val="left"/>
            </w:pPr>
            <w:r>
              <w:rPr>
                <w:rFonts w:ascii="宋体" w:cs="宋体" w:hint="eastAsia"/>
                <w:color w:val="000000"/>
                <w:kern w:val="0"/>
                <w:sz w:val="20"/>
                <w:szCs w:val="20"/>
              </w:rPr>
              <w:t>0099</w:t>
            </w:r>
          </w:p>
        </w:tc>
        <w:tc>
          <w:tcPr>
            <w:tcW w:w="1559" w:type="dxa"/>
          </w:tcPr>
          <w:p w:rsidR="00044CED" w:rsidRPr="004F6CE9" w:rsidRDefault="00044CED">
            <w:pPr>
              <w:rPr>
                <w:rFonts w:ascii="Arial" w:hAnsi="Arial" w:cs="Arial"/>
                <w:sz w:val="18"/>
                <w:szCs w:val="18"/>
                <w:lang w:val="fr-FR"/>
              </w:rPr>
            </w:pPr>
            <w:r>
              <w:rPr>
                <w:rFonts w:ascii="Arial" w:hAnsi="Arial" w:cs="Arial" w:hint="eastAsia"/>
                <w:sz w:val="18"/>
                <w:szCs w:val="18"/>
                <w:lang w:val="fr-FR"/>
              </w:rPr>
              <w:t>99</w:t>
            </w:r>
            <w:r>
              <w:rPr>
                <w:rFonts w:ascii="Arial" w:hAnsi="Arial" w:cs="Arial" w:hint="eastAsia"/>
                <w:sz w:val="18"/>
                <w:szCs w:val="18"/>
                <w:lang w:val="fr-FR"/>
              </w:rPr>
              <w:t>运维监控</w:t>
            </w:r>
          </w:p>
        </w:tc>
        <w:tc>
          <w:tcPr>
            <w:tcW w:w="1843" w:type="dxa"/>
          </w:tcPr>
          <w:p w:rsidR="00044CED" w:rsidRPr="004F6CE9" w:rsidRDefault="00044CED">
            <w:pPr>
              <w:rPr>
                <w:rFonts w:ascii="Arial" w:hAnsi="Arial" w:cs="Arial"/>
                <w:sz w:val="18"/>
                <w:szCs w:val="18"/>
                <w:lang w:val="fr-FR"/>
              </w:rPr>
            </w:pPr>
            <w:r>
              <w:rPr>
                <w:rFonts w:ascii="Arial" w:hAnsi="Arial" w:cs="Arial" w:hint="eastAsia"/>
                <w:sz w:val="18"/>
                <w:szCs w:val="18"/>
                <w:lang w:val="fr-FR"/>
              </w:rPr>
              <w:t>0099</w:t>
            </w:r>
          </w:p>
        </w:tc>
        <w:tc>
          <w:tcPr>
            <w:tcW w:w="1984" w:type="dxa"/>
          </w:tcPr>
          <w:p w:rsidR="00044CED" w:rsidRPr="004F6CE9" w:rsidRDefault="00044CED" w:rsidP="00454457">
            <w:pPr>
              <w:rPr>
                <w:rFonts w:ascii="Arial" w:hAnsi="Arial" w:cs="Arial"/>
                <w:sz w:val="18"/>
                <w:szCs w:val="18"/>
                <w:lang w:val="fr-FR"/>
              </w:rPr>
            </w:pPr>
            <w:r>
              <w:rPr>
                <w:rFonts w:ascii="Arial" w:hAnsi="Arial" w:cs="Arial" w:hint="eastAsia"/>
                <w:sz w:val="18"/>
                <w:szCs w:val="18"/>
                <w:lang w:val="fr-FR"/>
              </w:rPr>
              <w:t>不涉及</w:t>
            </w:r>
          </w:p>
        </w:tc>
      </w:tr>
      <w:tr w:rsidR="00044CED" w:rsidTr="00523643">
        <w:tc>
          <w:tcPr>
            <w:tcW w:w="2376" w:type="dxa"/>
          </w:tcPr>
          <w:p w:rsidR="00044CED" w:rsidRDefault="00044CED" w:rsidP="00B907C4">
            <w:pPr>
              <w:jc w:val="left"/>
            </w:pPr>
            <w:r>
              <w:rPr>
                <w:rFonts w:hint="eastAsia"/>
              </w:rPr>
              <w:t>UP B2XB</w:t>
            </w:r>
            <w:r>
              <w:rPr>
                <w:rFonts w:hint="eastAsia"/>
              </w:rPr>
              <w:t>服务器</w:t>
            </w:r>
          </w:p>
        </w:tc>
        <w:tc>
          <w:tcPr>
            <w:tcW w:w="2127" w:type="dxa"/>
          </w:tcPr>
          <w:p w:rsidR="00044CED" w:rsidRDefault="00044CED" w:rsidP="00BA78E1">
            <w:pPr>
              <w:tabs>
                <w:tab w:val="left" w:pos="-720"/>
                <w:tab w:val="left" w:pos="0"/>
                <w:tab w:val="left" w:pos="720"/>
                <w:tab w:val="left" w:pos="1440"/>
                <w:tab w:val="left" w:pos="2970"/>
                <w:tab w:val="left" w:pos="3600"/>
                <w:tab w:val="left" w:pos="4320"/>
              </w:tabs>
              <w:jc w:val="left"/>
            </w:pPr>
            <w:r>
              <w:rPr>
                <w:rFonts w:hint="eastAsia"/>
              </w:rPr>
              <w:t>0100</w:t>
            </w:r>
          </w:p>
        </w:tc>
        <w:tc>
          <w:tcPr>
            <w:tcW w:w="1559" w:type="dxa"/>
          </w:tcPr>
          <w:p w:rsidR="00044CED" w:rsidRPr="004F6CE9" w:rsidRDefault="00044CED">
            <w:pPr>
              <w:rPr>
                <w:rFonts w:ascii="Arial" w:hAnsi="Arial" w:cs="Arial"/>
                <w:sz w:val="18"/>
                <w:szCs w:val="18"/>
                <w:lang w:val="fr-FR"/>
              </w:rPr>
            </w:pPr>
            <w:r w:rsidRPr="00C21395">
              <w:rPr>
                <w:rFonts w:ascii="Arial" w:hAnsi="Arial" w:cs="Arial" w:hint="eastAsia"/>
                <w:sz w:val="18"/>
                <w:szCs w:val="18"/>
                <w:lang w:val="fr-FR"/>
              </w:rPr>
              <w:t>不涉及</w:t>
            </w:r>
          </w:p>
        </w:tc>
        <w:tc>
          <w:tcPr>
            <w:tcW w:w="1843" w:type="dxa"/>
          </w:tcPr>
          <w:p w:rsidR="00044CED" w:rsidRPr="004F6CE9" w:rsidRDefault="00044CED">
            <w:pPr>
              <w:rPr>
                <w:rFonts w:ascii="Arial" w:hAnsi="Arial" w:cs="Arial"/>
                <w:sz w:val="18"/>
                <w:szCs w:val="18"/>
                <w:lang w:val="fr-FR"/>
              </w:rPr>
            </w:pPr>
            <w:r w:rsidRPr="00C21395">
              <w:rPr>
                <w:rFonts w:ascii="Arial" w:hAnsi="Arial" w:cs="Arial" w:hint="eastAsia"/>
                <w:sz w:val="18"/>
                <w:szCs w:val="18"/>
                <w:lang w:val="fr-FR"/>
              </w:rPr>
              <w:t>不涉及</w:t>
            </w:r>
          </w:p>
        </w:tc>
        <w:tc>
          <w:tcPr>
            <w:tcW w:w="1984" w:type="dxa"/>
          </w:tcPr>
          <w:p w:rsidR="00044CED" w:rsidRPr="004F6CE9" w:rsidRDefault="00044CED" w:rsidP="00454457">
            <w:pPr>
              <w:rPr>
                <w:rFonts w:ascii="Arial" w:hAnsi="Arial" w:cs="Arial"/>
                <w:sz w:val="18"/>
                <w:szCs w:val="18"/>
                <w:lang w:val="fr-FR"/>
              </w:rPr>
            </w:pPr>
            <w:r w:rsidRPr="00C21395">
              <w:rPr>
                <w:rFonts w:ascii="Arial" w:hAnsi="Arial" w:cs="Arial" w:hint="eastAsia"/>
                <w:sz w:val="18"/>
                <w:szCs w:val="18"/>
                <w:lang w:val="fr-FR"/>
              </w:rPr>
              <w:t>不涉及</w:t>
            </w:r>
          </w:p>
        </w:tc>
      </w:tr>
      <w:tr w:rsidR="00044CED" w:rsidTr="00523643">
        <w:tc>
          <w:tcPr>
            <w:tcW w:w="2376" w:type="dxa"/>
          </w:tcPr>
          <w:p w:rsidR="00044CED" w:rsidRDefault="00044CED" w:rsidP="00B907C4">
            <w:pPr>
              <w:jc w:val="left"/>
            </w:pPr>
            <w:r>
              <w:rPr>
                <w:rFonts w:hint="eastAsia"/>
              </w:rPr>
              <w:t>终端官网服务中心服务器</w:t>
            </w:r>
          </w:p>
        </w:tc>
        <w:tc>
          <w:tcPr>
            <w:tcW w:w="2127" w:type="dxa"/>
          </w:tcPr>
          <w:p w:rsidR="00044CED" w:rsidRDefault="00044CED" w:rsidP="00BA78E1">
            <w:pPr>
              <w:tabs>
                <w:tab w:val="left" w:pos="-720"/>
                <w:tab w:val="left" w:pos="0"/>
                <w:tab w:val="left" w:pos="720"/>
                <w:tab w:val="left" w:pos="1440"/>
                <w:tab w:val="left" w:pos="2970"/>
                <w:tab w:val="left" w:pos="3600"/>
                <w:tab w:val="left" w:pos="4320"/>
              </w:tabs>
              <w:jc w:val="left"/>
            </w:pPr>
            <w:r>
              <w:rPr>
                <w:rFonts w:hint="eastAsia"/>
              </w:rPr>
              <w:t>0101</w:t>
            </w:r>
          </w:p>
        </w:tc>
        <w:tc>
          <w:tcPr>
            <w:tcW w:w="1559" w:type="dxa"/>
          </w:tcPr>
          <w:p w:rsidR="00044CED" w:rsidRPr="00195E2E" w:rsidRDefault="00044CED">
            <w:pPr>
              <w:rPr>
                <w:rFonts w:ascii="Arial" w:hAnsi="Arial" w:cs="Arial"/>
                <w:sz w:val="18"/>
                <w:szCs w:val="18"/>
              </w:rPr>
            </w:pPr>
            <w:r>
              <w:rPr>
                <w:rFonts w:ascii="Arial" w:hAnsi="Arial" w:cs="Arial" w:hint="eastAsia"/>
                <w:sz w:val="18"/>
                <w:szCs w:val="18"/>
                <w:lang w:val="fr-FR"/>
              </w:rPr>
              <w:t>101</w:t>
            </w:r>
            <w:r w:rsidRPr="00195E2E">
              <w:rPr>
                <w:rFonts w:ascii="Arial" w:hAnsi="Arial" w:cs="Arial" w:hint="eastAsia"/>
                <w:sz w:val="18"/>
                <w:szCs w:val="18"/>
                <w:lang w:val="fr-FR"/>
              </w:rPr>
              <w:t>官网服务中心</w:t>
            </w:r>
          </w:p>
        </w:tc>
        <w:tc>
          <w:tcPr>
            <w:tcW w:w="1843" w:type="dxa"/>
          </w:tcPr>
          <w:p w:rsidR="00044CED" w:rsidRPr="004F6CE9" w:rsidRDefault="00044CED" w:rsidP="00195E2E">
            <w:pPr>
              <w:rPr>
                <w:rFonts w:ascii="Arial" w:hAnsi="Arial" w:cs="Arial"/>
                <w:sz w:val="18"/>
                <w:szCs w:val="18"/>
                <w:lang w:val="fr-FR"/>
              </w:rPr>
            </w:pPr>
            <w:r>
              <w:rPr>
                <w:rFonts w:ascii="Arial" w:hAnsi="Arial" w:cs="Arial" w:hint="eastAsia"/>
                <w:sz w:val="18"/>
                <w:szCs w:val="18"/>
                <w:lang w:val="fr-FR"/>
              </w:rPr>
              <w:t>00101</w:t>
            </w:r>
          </w:p>
        </w:tc>
        <w:tc>
          <w:tcPr>
            <w:tcW w:w="1984" w:type="dxa"/>
          </w:tcPr>
          <w:p w:rsidR="00044CED" w:rsidRPr="004F6CE9" w:rsidRDefault="00044CED" w:rsidP="00454457">
            <w:pPr>
              <w:rPr>
                <w:rFonts w:ascii="Arial" w:hAnsi="Arial" w:cs="Arial"/>
                <w:sz w:val="18"/>
                <w:szCs w:val="18"/>
                <w:lang w:val="fr-FR"/>
              </w:rPr>
            </w:pPr>
            <w:r w:rsidRPr="00C21395">
              <w:rPr>
                <w:rFonts w:ascii="Arial" w:hAnsi="Arial" w:cs="Arial" w:hint="eastAsia"/>
                <w:sz w:val="18"/>
                <w:szCs w:val="18"/>
                <w:lang w:val="fr-FR"/>
              </w:rPr>
              <w:t>不涉及</w:t>
            </w:r>
          </w:p>
        </w:tc>
      </w:tr>
      <w:tr w:rsidR="00044CED" w:rsidTr="00523643">
        <w:tc>
          <w:tcPr>
            <w:tcW w:w="2376" w:type="dxa"/>
          </w:tcPr>
          <w:p w:rsidR="00044CED" w:rsidRDefault="00044CED" w:rsidP="00B907C4">
            <w:pPr>
              <w:jc w:val="left"/>
            </w:pPr>
            <w:r>
              <w:rPr>
                <w:rFonts w:hint="eastAsia"/>
              </w:rPr>
              <w:t>手机管家</w:t>
            </w:r>
          </w:p>
        </w:tc>
        <w:tc>
          <w:tcPr>
            <w:tcW w:w="2127" w:type="dxa"/>
          </w:tcPr>
          <w:p w:rsidR="00044CED" w:rsidRDefault="00044CED" w:rsidP="00BA78E1">
            <w:pPr>
              <w:tabs>
                <w:tab w:val="left" w:pos="-720"/>
                <w:tab w:val="left" w:pos="0"/>
                <w:tab w:val="left" w:pos="720"/>
                <w:tab w:val="left" w:pos="1440"/>
                <w:tab w:val="left" w:pos="2970"/>
                <w:tab w:val="left" w:pos="3600"/>
                <w:tab w:val="left" w:pos="4320"/>
              </w:tabs>
              <w:jc w:val="left"/>
            </w:pPr>
            <w:r>
              <w:rPr>
                <w:rFonts w:hint="eastAsia"/>
              </w:rPr>
              <w:t>0102</w:t>
            </w:r>
          </w:p>
        </w:tc>
        <w:tc>
          <w:tcPr>
            <w:tcW w:w="1559" w:type="dxa"/>
          </w:tcPr>
          <w:p w:rsidR="00044CED" w:rsidRPr="004F6CE9" w:rsidRDefault="00044CED" w:rsidP="00356A77">
            <w:pPr>
              <w:rPr>
                <w:rFonts w:ascii="Arial" w:hAnsi="Arial" w:cs="Arial"/>
                <w:sz w:val="18"/>
                <w:szCs w:val="18"/>
                <w:lang w:val="fr-FR"/>
              </w:rPr>
            </w:pPr>
            <w:r>
              <w:rPr>
                <w:rFonts w:ascii="Arial" w:hAnsi="Arial" w:cs="Arial" w:hint="eastAsia"/>
                <w:sz w:val="18"/>
                <w:szCs w:val="18"/>
                <w:lang w:val="fr-FR"/>
              </w:rPr>
              <w:t>102</w:t>
            </w:r>
            <w:r>
              <w:rPr>
                <w:rFonts w:ascii="Arial" w:hAnsi="Arial" w:cs="Arial" w:hint="eastAsia"/>
                <w:sz w:val="18"/>
                <w:szCs w:val="18"/>
                <w:lang w:val="fr-FR"/>
              </w:rPr>
              <w:t>手机管家</w:t>
            </w:r>
          </w:p>
        </w:tc>
        <w:tc>
          <w:tcPr>
            <w:tcW w:w="1843" w:type="dxa"/>
          </w:tcPr>
          <w:p w:rsidR="00044CED" w:rsidRPr="004F6CE9" w:rsidRDefault="00044CED">
            <w:pPr>
              <w:rPr>
                <w:rFonts w:ascii="Arial" w:hAnsi="Arial" w:cs="Arial"/>
                <w:sz w:val="18"/>
                <w:szCs w:val="18"/>
                <w:lang w:val="fr-FR"/>
              </w:rPr>
            </w:pPr>
            <w:r w:rsidRPr="00C21395">
              <w:rPr>
                <w:rFonts w:ascii="Arial" w:hAnsi="Arial" w:cs="Arial" w:hint="eastAsia"/>
                <w:sz w:val="18"/>
                <w:szCs w:val="18"/>
                <w:lang w:val="fr-FR"/>
              </w:rPr>
              <w:t>不涉及</w:t>
            </w:r>
          </w:p>
        </w:tc>
        <w:tc>
          <w:tcPr>
            <w:tcW w:w="1984" w:type="dxa"/>
          </w:tcPr>
          <w:p w:rsidR="00044CED" w:rsidRPr="004F6CE9" w:rsidRDefault="00044CED" w:rsidP="00454457">
            <w:pPr>
              <w:rPr>
                <w:rFonts w:ascii="Arial" w:hAnsi="Arial" w:cs="Arial"/>
                <w:sz w:val="18"/>
                <w:szCs w:val="18"/>
                <w:lang w:val="fr-FR"/>
              </w:rPr>
            </w:pPr>
            <w:r w:rsidRPr="00C21395">
              <w:rPr>
                <w:rFonts w:ascii="Arial" w:hAnsi="Arial" w:cs="Arial" w:hint="eastAsia"/>
                <w:sz w:val="18"/>
                <w:szCs w:val="18"/>
                <w:lang w:val="fr-FR"/>
              </w:rPr>
              <w:t>不涉及</w:t>
            </w:r>
          </w:p>
        </w:tc>
      </w:tr>
      <w:tr w:rsidR="00044CED" w:rsidTr="00523643">
        <w:tc>
          <w:tcPr>
            <w:tcW w:w="2376" w:type="dxa"/>
          </w:tcPr>
          <w:p w:rsidR="00044CED" w:rsidRPr="00680F89" w:rsidRDefault="00044CED" w:rsidP="00B907C4">
            <w:pPr>
              <w:jc w:val="left"/>
              <w:rPr>
                <w:rFonts w:ascii="宋体" w:cs="宋体"/>
                <w:color w:val="000000"/>
                <w:kern w:val="0"/>
                <w:sz w:val="20"/>
                <w:szCs w:val="20"/>
              </w:rPr>
            </w:pPr>
            <w:r>
              <w:t>Aico</w:t>
            </w:r>
            <w:r>
              <w:rPr>
                <w:rFonts w:hint="eastAsia"/>
              </w:rPr>
              <w:t>智应用论坛</w:t>
            </w:r>
            <w:r>
              <w:rPr>
                <w:rFonts w:hint="eastAsia"/>
              </w:rPr>
              <w:t>Portal</w:t>
            </w:r>
          </w:p>
        </w:tc>
        <w:tc>
          <w:tcPr>
            <w:tcW w:w="2127" w:type="dxa"/>
          </w:tcPr>
          <w:p w:rsidR="00044CED" w:rsidRDefault="00044CED"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hint="eastAsia"/>
              </w:rPr>
              <w:t>2001</w:t>
            </w:r>
          </w:p>
        </w:tc>
        <w:tc>
          <w:tcPr>
            <w:tcW w:w="1559" w:type="dxa"/>
          </w:tcPr>
          <w:p w:rsidR="00044CED" w:rsidRPr="004F6CE9" w:rsidRDefault="00044CED">
            <w:pPr>
              <w:rPr>
                <w:rFonts w:ascii="Arial" w:hAnsi="Arial" w:cs="Arial"/>
                <w:sz w:val="18"/>
                <w:szCs w:val="18"/>
                <w:lang w:val="fr-FR"/>
              </w:rPr>
            </w:pPr>
          </w:p>
        </w:tc>
        <w:tc>
          <w:tcPr>
            <w:tcW w:w="1843" w:type="dxa"/>
          </w:tcPr>
          <w:p w:rsidR="00044CED" w:rsidRDefault="00044CED">
            <w:r w:rsidRPr="004F6CE9">
              <w:rPr>
                <w:rFonts w:ascii="Arial" w:hAnsi="Arial" w:cs="Arial" w:hint="eastAsia"/>
                <w:sz w:val="18"/>
                <w:szCs w:val="18"/>
                <w:lang w:val="fr-FR"/>
              </w:rPr>
              <w:t>不涉及</w:t>
            </w:r>
          </w:p>
        </w:tc>
        <w:tc>
          <w:tcPr>
            <w:tcW w:w="1984" w:type="dxa"/>
          </w:tcPr>
          <w:p w:rsidR="00044CED" w:rsidRDefault="00044CED" w:rsidP="00454457">
            <w:r w:rsidRPr="004F6CE9">
              <w:rPr>
                <w:rFonts w:ascii="Arial" w:hAnsi="Arial" w:cs="Arial" w:hint="eastAsia"/>
                <w:sz w:val="18"/>
                <w:szCs w:val="18"/>
                <w:lang w:val="fr-FR"/>
              </w:rPr>
              <w:t>不涉及</w:t>
            </w:r>
          </w:p>
        </w:tc>
      </w:tr>
      <w:tr w:rsidR="00044CED" w:rsidTr="00523643">
        <w:tc>
          <w:tcPr>
            <w:tcW w:w="2376" w:type="dxa"/>
          </w:tcPr>
          <w:p w:rsidR="00044CED" w:rsidRPr="00680F89" w:rsidRDefault="00044CED" w:rsidP="00B907C4">
            <w:pPr>
              <w:jc w:val="left"/>
              <w:rPr>
                <w:rFonts w:ascii="宋体" w:cs="宋体"/>
                <w:color w:val="000000"/>
                <w:kern w:val="0"/>
                <w:sz w:val="20"/>
                <w:szCs w:val="20"/>
              </w:rPr>
            </w:pPr>
            <w:r>
              <w:rPr>
                <w:rFonts w:hint="eastAsia"/>
              </w:rPr>
              <w:t>闪推服务器</w:t>
            </w:r>
          </w:p>
        </w:tc>
        <w:tc>
          <w:tcPr>
            <w:tcW w:w="2127" w:type="dxa"/>
          </w:tcPr>
          <w:p w:rsidR="00044CED" w:rsidRDefault="00044CED"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hint="eastAsia"/>
              </w:rPr>
              <w:t>2002</w:t>
            </w:r>
          </w:p>
        </w:tc>
        <w:tc>
          <w:tcPr>
            <w:tcW w:w="1559" w:type="dxa"/>
          </w:tcPr>
          <w:p w:rsidR="00044CED" w:rsidRDefault="00044CED">
            <w:r>
              <w:rPr>
                <w:rFonts w:hint="eastAsia"/>
              </w:rPr>
              <w:t>18 Push</w:t>
            </w:r>
          </w:p>
        </w:tc>
        <w:tc>
          <w:tcPr>
            <w:tcW w:w="1843" w:type="dxa"/>
          </w:tcPr>
          <w:p w:rsidR="00044CED" w:rsidRDefault="00044CED">
            <w:r>
              <w:rPr>
                <w:rFonts w:hint="eastAsia"/>
              </w:rPr>
              <w:t>0018</w:t>
            </w:r>
          </w:p>
        </w:tc>
        <w:tc>
          <w:tcPr>
            <w:tcW w:w="1984" w:type="dxa"/>
          </w:tcPr>
          <w:p w:rsidR="00044CED" w:rsidRDefault="00044CED" w:rsidP="00454457">
            <w:r w:rsidRPr="004F6CE9">
              <w:rPr>
                <w:rFonts w:ascii="Arial" w:hAnsi="Arial" w:cs="Arial" w:hint="eastAsia"/>
                <w:sz w:val="18"/>
                <w:szCs w:val="18"/>
                <w:lang w:val="fr-FR"/>
              </w:rPr>
              <w:t>不涉及</w:t>
            </w:r>
          </w:p>
        </w:tc>
      </w:tr>
      <w:tr w:rsidR="00044CED" w:rsidTr="00523643">
        <w:tc>
          <w:tcPr>
            <w:tcW w:w="2376" w:type="dxa"/>
          </w:tcPr>
          <w:p w:rsidR="00044CED" w:rsidRDefault="00044CED">
            <w:pPr>
              <w:rPr>
                <w:rFonts w:ascii="宋体" w:cs="宋体"/>
                <w:color w:val="000000"/>
                <w:kern w:val="0"/>
                <w:sz w:val="20"/>
                <w:szCs w:val="20"/>
              </w:rPr>
            </w:pPr>
            <w:r>
              <w:rPr>
                <w:rFonts w:hint="eastAsia"/>
                <w:lang w:val="fr-FR"/>
              </w:rPr>
              <w:t>智汇云</w:t>
            </w:r>
            <w:r>
              <w:rPr>
                <w:rFonts w:hint="eastAsia"/>
                <w:lang w:val="fr-FR"/>
              </w:rPr>
              <w:t>CMS</w:t>
            </w:r>
          </w:p>
        </w:tc>
        <w:tc>
          <w:tcPr>
            <w:tcW w:w="2127" w:type="dxa"/>
          </w:tcPr>
          <w:p w:rsidR="00044CED" w:rsidRDefault="00044CED" w:rsidP="0095260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hint="eastAsia"/>
                <w:lang w:val="fr-FR"/>
              </w:rPr>
              <w:t>2004</w:t>
            </w:r>
          </w:p>
        </w:tc>
        <w:tc>
          <w:tcPr>
            <w:tcW w:w="1559" w:type="dxa"/>
          </w:tcPr>
          <w:p w:rsidR="00044CED" w:rsidRDefault="00044CED"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 xml:space="preserve">4 </w:t>
            </w:r>
            <w:r>
              <w:rPr>
                <w:rFonts w:ascii="Arial" w:hAnsi="Arial" w:cs="Arial" w:hint="eastAsia"/>
                <w:sz w:val="18"/>
                <w:szCs w:val="18"/>
                <w:lang w:val="fr-FR"/>
              </w:rPr>
              <w:t>智汇云</w:t>
            </w:r>
          </w:p>
        </w:tc>
        <w:tc>
          <w:tcPr>
            <w:tcW w:w="1843" w:type="dxa"/>
          </w:tcPr>
          <w:p w:rsidR="00044CED" w:rsidRDefault="00044CED"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0004</w:t>
            </w:r>
          </w:p>
        </w:tc>
        <w:tc>
          <w:tcPr>
            <w:tcW w:w="1984" w:type="dxa"/>
          </w:tcPr>
          <w:p w:rsidR="00044CED" w:rsidRDefault="00044CED"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sidRPr="004F6CE9">
              <w:rPr>
                <w:rFonts w:ascii="Arial" w:hAnsi="Arial" w:cs="Arial" w:hint="eastAsia"/>
                <w:sz w:val="18"/>
                <w:szCs w:val="18"/>
                <w:lang w:val="fr-FR"/>
              </w:rPr>
              <w:t>不涉及</w:t>
            </w:r>
          </w:p>
        </w:tc>
      </w:tr>
      <w:tr w:rsidR="00044CED" w:rsidTr="00523643">
        <w:trPr>
          <w:ins w:id="1001" w:author="x00116998" w:date="2016-03-18T11:46:00Z"/>
        </w:trPr>
        <w:tc>
          <w:tcPr>
            <w:tcW w:w="2376" w:type="dxa"/>
          </w:tcPr>
          <w:p w:rsidR="00044CED" w:rsidRDefault="00044CED" w:rsidP="007B0CDB">
            <w:pPr>
              <w:rPr>
                <w:ins w:id="1002" w:author="x00116998" w:date="2016-03-18T11:46:00Z"/>
              </w:rPr>
            </w:pPr>
            <w:ins w:id="1003" w:author="x00116998" w:date="2016-03-18T11:47:00Z">
              <w:r>
                <w:rPr>
                  <w:rFonts w:ascii="宋体" w:hAnsi="宋体" w:hint="eastAsia"/>
                </w:rPr>
                <w:t>生活服务的手机营业厅</w:t>
              </w:r>
            </w:ins>
          </w:p>
        </w:tc>
        <w:tc>
          <w:tcPr>
            <w:tcW w:w="2127" w:type="dxa"/>
          </w:tcPr>
          <w:p w:rsidR="00044CED" w:rsidRDefault="00044CED" w:rsidP="006D001B">
            <w:pPr>
              <w:tabs>
                <w:tab w:val="left" w:pos="-720"/>
                <w:tab w:val="left" w:pos="0"/>
                <w:tab w:val="left" w:pos="720"/>
                <w:tab w:val="left" w:pos="1440"/>
                <w:tab w:val="left" w:pos="2970"/>
                <w:tab w:val="left" w:pos="3600"/>
                <w:tab w:val="left" w:pos="4320"/>
              </w:tabs>
              <w:jc w:val="left"/>
              <w:rPr>
                <w:ins w:id="1004" w:author="x00116998" w:date="2016-03-18T11:46:00Z"/>
                <w:lang w:val="fr-FR"/>
              </w:rPr>
            </w:pPr>
            <w:ins w:id="1005" w:author="x00116998" w:date="2016-03-18T11:47:00Z">
              <w:r>
                <w:rPr>
                  <w:rFonts w:hint="eastAsia"/>
                  <w:lang w:val="fr-FR"/>
                </w:rPr>
                <w:t>2018</w:t>
              </w:r>
            </w:ins>
          </w:p>
        </w:tc>
        <w:tc>
          <w:tcPr>
            <w:tcW w:w="1559" w:type="dxa"/>
          </w:tcPr>
          <w:p w:rsidR="00044CED" w:rsidRDefault="00044CED" w:rsidP="007B1961">
            <w:pPr>
              <w:tabs>
                <w:tab w:val="left" w:pos="-720"/>
                <w:tab w:val="left" w:pos="0"/>
                <w:tab w:val="left" w:pos="720"/>
                <w:tab w:val="left" w:pos="1440"/>
                <w:tab w:val="left" w:pos="2970"/>
                <w:tab w:val="left" w:pos="3600"/>
                <w:tab w:val="left" w:pos="4320"/>
              </w:tabs>
              <w:jc w:val="left"/>
              <w:rPr>
                <w:ins w:id="1006" w:author="x00116998" w:date="2016-03-18T11:46:00Z"/>
                <w:rFonts w:ascii="Arial" w:hAnsi="Arial" w:cs="Arial"/>
                <w:sz w:val="18"/>
                <w:szCs w:val="18"/>
                <w:lang w:val="fr-FR"/>
              </w:rPr>
            </w:pPr>
            <w:ins w:id="1007" w:author="x00116998" w:date="2016-03-21T16:01:00Z">
              <w:r>
                <w:rPr>
                  <w:rFonts w:ascii="Verdana" w:hAnsi="Verdana" w:hint="eastAsia"/>
                  <w:kern w:val="0"/>
                  <w:sz w:val="18"/>
                  <w:szCs w:val="18"/>
                  <w:lang w:val="fr-FR"/>
                </w:rPr>
                <w:t>126</w:t>
              </w:r>
              <w:r>
                <w:rPr>
                  <w:rFonts w:ascii="Verdana" w:hAnsi="Verdana"/>
                  <w:kern w:val="0"/>
                  <w:sz w:val="18"/>
                  <w:szCs w:val="18"/>
                  <w:lang w:val="fr-FR"/>
                </w:rPr>
                <w:t> </w:t>
              </w:r>
              <w:r>
                <w:rPr>
                  <w:rFonts w:ascii="Verdana" w:hAnsi="Verdana" w:hint="eastAsia"/>
                  <w:kern w:val="0"/>
                  <w:sz w:val="18"/>
                  <w:szCs w:val="18"/>
                  <w:lang w:val="fr-FR"/>
                </w:rPr>
                <w:t>:</w:t>
              </w:r>
              <w:r>
                <w:rPr>
                  <w:rFonts w:ascii="Verdana" w:hAnsi="Verdana" w:hint="eastAsia"/>
                  <w:kern w:val="0"/>
                  <w:sz w:val="18"/>
                  <w:szCs w:val="18"/>
                </w:rPr>
                <w:t>生活服务</w:t>
              </w:r>
            </w:ins>
          </w:p>
        </w:tc>
        <w:tc>
          <w:tcPr>
            <w:tcW w:w="1843" w:type="dxa"/>
          </w:tcPr>
          <w:p w:rsidR="00044CED" w:rsidRDefault="00044CED" w:rsidP="007B1961">
            <w:pPr>
              <w:tabs>
                <w:tab w:val="left" w:pos="-720"/>
                <w:tab w:val="left" w:pos="0"/>
                <w:tab w:val="left" w:pos="720"/>
                <w:tab w:val="left" w:pos="1440"/>
                <w:tab w:val="left" w:pos="2970"/>
                <w:tab w:val="left" w:pos="3600"/>
                <w:tab w:val="left" w:pos="4320"/>
              </w:tabs>
              <w:jc w:val="left"/>
              <w:rPr>
                <w:ins w:id="1008" w:author="x00116998" w:date="2016-03-18T11:46:00Z"/>
                <w:rFonts w:ascii="Arial" w:hAnsi="Arial" w:cs="Arial"/>
                <w:sz w:val="18"/>
                <w:szCs w:val="18"/>
                <w:lang w:val="fr-FR"/>
              </w:rPr>
            </w:pPr>
            <w:ins w:id="1009" w:author="x00116998" w:date="2016-03-21T16:02:00Z">
              <w:r>
                <w:rPr>
                  <w:rFonts w:ascii="Arial" w:hAnsi="Arial" w:cs="Arial" w:hint="eastAsia"/>
                  <w:sz w:val="18"/>
                  <w:szCs w:val="18"/>
                  <w:lang w:val="fr-FR"/>
                </w:rPr>
                <w:t>2018</w:t>
              </w:r>
            </w:ins>
          </w:p>
        </w:tc>
        <w:tc>
          <w:tcPr>
            <w:tcW w:w="1984" w:type="dxa"/>
          </w:tcPr>
          <w:p w:rsidR="00044CED" w:rsidRPr="004F6CE9" w:rsidRDefault="00044CED" w:rsidP="007B1961">
            <w:pPr>
              <w:tabs>
                <w:tab w:val="left" w:pos="-720"/>
                <w:tab w:val="left" w:pos="0"/>
                <w:tab w:val="left" w:pos="720"/>
                <w:tab w:val="left" w:pos="1440"/>
                <w:tab w:val="left" w:pos="2970"/>
                <w:tab w:val="left" w:pos="3600"/>
                <w:tab w:val="left" w:pos="4320"/>
              </w:tabs>
              <w:jc w:val="left"/>
              <w:rPr>
                <w:ins w:id="1010" w:author="x00116998" w:date="2016-03-18T11:46:00Z"/>
                <w:rFonts w:ascii="Arial" w:hAnsi="Arial" w:cs="Arial"/>
                <w:sz w:val="18"/>
                <w:szCs w:val="18"/>
                <w:lang w:val="fr-FR"/>
              </w:rPr>
            </w:pPr>
            <w:ins w:id="1011" w:author="x00116998" w:date="2016-03-18T11:47:00Z">
              <w:r w:rsidRPr="004F6CE9">
                <w:rPr>
                  <w:rFonts w:ascii="Arial" w:hAnsi="Arial" w:cs="Arial" w:hint="eastAsia"/>
                  <w:sz w:val="18"/>
                  <w:szCs w:val="18"/>
                  <w:lang w:val="fr-FR"/>
                </w:rPr>
                <w:t>不涉及</w:t>
              </w:r>
            </w:ins>
          </w:p>
        </w:tc>
      </w:tr>
      <w:tr w:rsidR="00044CED" w:rsidTr="00523643">
        <w:tc>
          <w:tcPr>
            <w:tcW w:w="2376" w:type="dxa"/>
          </w:tcPr>
          <w:p w:rsidR="00044CED" w:rsidRDefault="00044CED" w:rsidP="006D001B">
            <w:pPr>
              <w:rPr>
                <w:lang w:val="fr-FR"/>
              </w:rPr>
            </w:pPr>
            <w:ins w:id="1012" w:author="x00116998" w:date="2015-06-02T16:49:00Z">
              <w:r>
                <w:rPr>
                  <w:rFonts w:hint="eastAsia"/>
                </w:rPr>
                <w:t>游戏中心服务器</w:t>
              </w:r>
            </w:ins>
          </w:p>
        </w:tc>
        <w:tc>
          <w:tcPr>
            <w:tcW w:w="2127" w:type="dxa"/>
          </w:tcPr>
          <w:p w:rsidR="00044CED" w:rsidRDefault="00044CED" w:rsidP="006D001B">
            <w:pPr>
              <w:tabs>
                <w:tab w:val="left" w:pos="-720"/>
                <w:tab w:val="left" w:pos="0"/>
                <w:tab w:val="left" w:pos="720"/>
                <w:tab w:val="left" w:pos="1440"/>
                <w:tab w:val="left" w:pos="2970"/>
                <w:tab w:val="left" w:pos="3600"/>
                <w:tab w:val="left" w:pos="4320"/>
              </w:tabs>
              <w:jc w:val="left"/>
              <w:rPr>
                <w:lang w:val="fr-FR"/>
              </w:rPr>
            </w:pPr>
            <w:ins w:id="1013" w:author="x00116998" w:date="2015-06-02T16:49:00Z">
              <w:r>
                <w:rPr>
                  <w:rFonts w:hint="eastAsia"/>
                  <w:lang w:val="fr-FR"/>
                </w:rPr>
                <w:t>2019</w:t>
              </w:r>
            </w:ins>
          </w:p>
        </w:tc>
        <w:tc>
          <w:tcPr>
            <w:tcW w:w="1559" w:type="dxa"/>
          </w:tcPr>
          <w:p w:rsidR="00044CED" w:rsidRDefault="00044CED" w:rsidP="007B196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ins w:id="1014" w:author="x00116998" w:date="2015-06-02T16:49:00Z">
              <w:r>
                <w:rPr>
                  <w:rFonts w:ascii="Arial" w:hAnsi="Arial" w:cs="Arial" w:hint="eastAsia"/>
                  <w:sz w:val="18"/>
                  <w:szCs w:val="18"/>
                  <w:lang w:val="fr-FR"/>
                </w:rPr>
                <w:t xml:space="preserve">19 </w:t>
              </w:r>
              <w:r>
                <w:rPr>
                  <w:rFonts w:ascii="Arial" w:hAnsi="Arial" w:cs="Arial" w:hint="eastAsia"/>
                  <w:sz w:val="18"/>
                  <w:szCs w:val="18"/>
                </w:rPr>
                <w:t>游戏平台</w:t>
              </w:r>
            </w:ins>
          </w:p>
        </w:tc>
        <w:tc>
          <w:tcPr>
            <w:tcW w:w="1843" w:type="dxa"/>
          </w:tcPr>
          <w:p w:rsidR="00044CED" w:rsidRDefault="00044CED" w:rsidP="007B196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ins w:id="1015" w:author="x00116998" w:date="2015-06-02T16:49:00Z">
              <w:r>
                <w:rPr>
                  <w:rFonts w:ascii="Arial" w:hAnsi="Arial" w:cs="Arial" w:hint="eastAsia"/>
                  <w:sz w:val="18"/>
                  <w:szCs w:val="18"/>
                  <w:lang w:val="fr-FR"/>
                </w:rPr>
                <w:t>0019</w:t>
              </w:r>
            </w:ins>
          </w:p>
        </w:tc>
        <w:tc>
          <w:tcPr>
            <w:tcW w:w="1984" w:type="dxa"/>
          </w:tcPr>
          <w:p w:rsidR="00044CED" w:rsidRPr="004F6CE9" w:rsidRDefault="00044CED" w:rsidP="007B196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ins w:id="1016" w:author="x00116998" w:date="2015-06-02T16:49:00Z">
              <w:r w:rsidRPr="004F6CE9">
                <w:rPr>
                  <w:rFonts w:ascii="Arial" w:hAnsi="Arial" w:cs="Arial" w:hint="eastAsia"/>
                  <w:sz w:val="18"/>
                  <w:szCs w:val="18"/>
                  <w:lang w:val="fr-FR"/>
                </w:rPr>
                <w:t>不涉及</w:t>
              </w:r>
            </w:ins>
          </w:p>
        </w:tc>
      </w:tr>
      <w:tr w:rsidR="00044CED" w:rsidTr="00523643">
        <w:trPr>
          <w:ins w:id="1017" w:author="x00116998" w:date="2015-04-28T14:20:00Z"/>
        </w:trPr>
        <w:tc>
          <w:tcPr>
            <w:tcW w:w="2376" w:type="dxa"/>
          </w:tcPr>
          <w:p w:rsidR="00044CED" w:rsidRDefault="00044CED">
            <w:pPr>
              <w:rPr>
                <w:ins w:id="1018" w:author="x00116998" w:date="2015-04-28T14:20:00Z"/>
                <w:rFonts w:ascii="宋体" w:cs="宋体"/>
                <w:color w:val="000000"/>
                <w:kern w:val="0"/>
                <w:sz w:val="20"/>
                <w:szCs w:val="20"/>
              </w:rPr>
            </w:pPr>
            <w:ins w:id="1019" w:author="x00116998" w:date="2015-04-28T14:20:00Z">
              <w:r>
                <w:rPr>
                  <w:rFonts w:ascii="宋体" w:cs="宋体" w:hint="eastAsia"/>
                  <w:color w:val="000000"/>
                  <w:kern w:val="0"/>
                  <w:sz w:val="20"/>
                  <w:szCs w:val="20"/>
                </w:rPr>
                <w:t>支付KMS服务器</w:t>
              </w:r>
            </w:ins>
          </w:p>
        </w:tc>
        <w:tc>
          <w:tcPr>
            <w:tcW w:w="2127" w:type="dxa"/>
          </w:tcPr>
          <w:p w:rsidR="00044CED" w:rsidRDefault="00044CED" w:rsidP="00BA78E1">
            <w:pPr>
              <w:tabs>
                <w:tab w:val="left" w:pos="-720"/>
                <w:tab w:val="left" w:pos="0"/>
                <w:tab w:val="left" w:pos="720"/>
                <w:tab w:val="left" w:pos="1440"/>
                <w:tab w:val="left" w:pos="2970"/>
                <w:tab w:val="left" w:pos="3600"/>
                <w:tab w:val="left" w:pos="4320"/>
              </w:tabs>
              <w:jc w:val="left"/>
              <w:rPr>
                <w:ins w:id="1020" w:author="x00116998" w:date="2015-04-28T14:20:00Z"/>
                <w:rFonts w:ascii="宋体" w:cs="宋体"/>
                <w:color w:val="000000"/>
                <w:kern w:val="0"/>
                <w:sz w:val="20"/>
                <w:szCs w:val="20"/>
              </w:rPr>
            </w:pPr>
            <w:ins w:id="1021" w:author="x00116998" w:date="2015-04-28T14:21:00Z">
              <w:r>
                <w:rPr>
                  <w:rFonts w:ascii="宋体" w:cs="宋体" w:hint="eastAsia"/>
                  <w:color w:val="000000"/>
                  <w:kern w:val="0"/>
                  <w:sz w:val="20"/>
                  <w:szCs w:val="20"/>
                </w:rPr>
                <w:t>2020</w:t>
              </w:r>
            </w:ins>
          </w:p>
        </w:tc>
        <w:tc>
          <w:tcPr>
            <w:tcW w:w="1559" w:type="dxa"/>
          </w:tcPr>
          <w:p w:rsidR="00044CED" w:rsidRPr="00C07938" w:rsidRDefault="00044CED" w:rsidP="00BA78E1">
            <w:pPr>
              <w:tabs>
                <w:tab w:val="left" w:pos="-720"/>
                <w:tab w:val="left" w:pos="0"/>
                <w:tab w:val="left" w:pos="720"/>
                <w:tab w:val="left" w:pos="1440"/>
                <w:tab w:val="left" w:pos="2970"/>
                <w:tab w:val="left" w:pos="3600"/>
                <w:tab w:val="left" w:pos="4320"/>
              </w:tabs>
              <w:jc w:val="left"/>
              <w:rPr>
                <w:ins w:id="1022" w:author="x00116998" w:date="2015-04-28T14:20:00Z"/>
                <w:rFonts w:ascii="Arial" w:hAnsi="Arial" w:cs="Arial"/>
                <w:sz w:val="18"/>
                <w:szCs w:val="18"/>
              </w:rPr>
            </w:pPr>
            <w:ins w:id="1023" w:author="x00116998" w:date="2015-04-28T14:21:00Z">
              <w:r>
                <w:rPr>
                  <w:rFonts w:ascii="Arial" w:hAnsi="Arial" w:cs="Arial" w:hint="eastAsia"/>
                  <w:sz w:val="18"/>
                  <w:szCs w:val="18"/>
                  <w:lang w:val="fr-FR"/>
                </w:rPr>
                <w:t>20</w:t>
              </w:r>
              <w:r>
                <w:rPr>
                  <w:rFonts w:ascii="Arial" w:hAnsi="Arial" w:cs="Arial" w:hint="eastAsia"/>
                  <w:sz w:val="18"/>
                  <w:szCs w:val="18"/>
                </w:rPr>
                <w:t>支付</w:t>
              </w:r>
            </w:ins>
          </w:p>
        </w:tc>
        <w:tc>
          <w:tcPr>
            <w:tcW w:w="1843" w:type="dxa"/>
          </w:tcPr>
          <w:p w:rsidR="00044CED" w:rsidRDefault="00044CED" w:rsidP="00BA78E1">
            <w:pPr>
              <w:tabs>
                <w:tab w:val="left" w:pos="-720"/>
                <w:tab w:val="left" w:pos="0"/>
                <w:tab w:val="left" w:pos="720"/>
                <w:tab w:val="left" w:pos="1440"/>
                <w:tab w:val="left" w:pos="2970"/>
                <w:tab w:val="left" w:pos="3600"/>
                <w:tab w:val="left" w:pos="4320"/>
              </w:tabs>
              <w:jc w:val="left"/>
              <w:rPr>
                <w:ins w:id="1024" w:author="x00116998" w:date="2015-04-28T14:20:00Z"/>
                <w:rFonts w:ascii="Arial" w:hAnsi="Arial" w:cs="Arial"/>
                <w:sz w:val="18"/>
                <w:szCs w:val="18"/>
                <w:lang w:val="fr-FR"/>
              </w:rPr>
            </w:pPr>
            <w:ins w:id="1025" w:author="x00116998" w:date="2015-04-28T14:22:00Z">
              <w:r>
                <w:rPr>
                  <w:rFonts w:ascii="Arial" w:hAnsi="Arial" w:cs="Arial" w:hint="eastAsia"/>
                  <w:sz w:val="18"/>
                  <w:szCs w:val="18"/>
                  <w:lang w:val="fr-FR"/>
                </w:rPr>
                <w:t>不涉及</w:t>
              </w:r>
            </w:ins>
          </w:p>
        </w:tc>
        <w:tc>
          <w:tcPr>
            <w:tcW w:w="1984" w:type="dxa"/>
          </w:tcPr>
          <w:p w:rsidR="00044CED" w:rsidRDefault="00044CED" w:rsidP="00454457">
            <w:pPr>
              <w:tabs>
                <w:tab w:val="left" w:pos="-720"/>
                <w:tab w:val="left" w:pos="0"/>
                <w:tab w:val="left" w:pos="720"/>
                <w:tab w:val="left" w:pos="1440"/>
                <w:tab w:val="left" w:pos="2970"/>
                <w:tab w:val="left" w:pos="3600"/>
                <w:tab w:val="left" w:pos="4320"/>
              </w:tabs>
              <w:jc w:val="left"/>
              <w:rPr>
                <w:ins w:id="1026" w:author="x00116998" w:date="2015-04-28T14:20:00Z"/>
                <w:rFonts w:ascii="Arial" w:hAnsi="Arial" w:cs="Arial"/>
                <w:sz w:val="18"/>
                <w:szCs w:val="18"/>
                <w:lang w:val="fr-FR"/>
              </w:rPr>
            </w:pPr>
            <w:ins w:id="1027" w:author="x00116998" w:date="2015-04-28T14:22:00Z">
              <w:r>
                <w:rPr>
                  <w:rFonts w:ascii="Arial" w:hAnsi="Arial" w:cs="Arial" w:hint="eastAsia"/>
                  <w:sz w:val="18"/>
                  <w:szCs w:val="18"/>
                  <w:lang w:val="fr-FR"/>
                </w:rPr>
                <w:t>不涉及</w:t>
              </w:r>
            </w:ins>
          </w:p>
        </w:tc>
      </w:tr>
      <w:tr w:rsidR="00044CED" w:rsidTr="00523643">
        <w:trPr>
          <w:ins w:id="1028" w:author="x00116998" w:date="2015-10-21T15:56:00Z"/>
        </w:trPr>
        <w:tc>
          <w:tcPr>
            <w:tcW w:w="2376" w:type="dxa"/>
          </w:tcPr>
          <w:p w:rsidR="00044CED" w:rsidRDefault="00044CED">
            <w:pPr>
              <w:rPr>
                <w:ins w:id="1029" w:author="x00116998" w:date="2015-10-21T15:56:00Z"/>
                <w:rFonts w:ascii="宋体" w:cs="宋体"/>
                <w:color w:val="000000"/>
                <w:kern w:val="0"/>
                <w:sz w:val="20"/>
                <w:szCs w:val="20"/>
              </w:rPr>
            </w:pPr>
            <w:ins w:id="1030" w:author="x00116998" w:date="2015-10-21T15:56:00Z">
              <w:r>
                <w:rPr>
                  <w:rFonts w:ascii="宋体" w:cs="宋体" w:hint="eastAsia"/>
                  <w:color w:val="000000"/>
                  <w:kern w:val="0"/>
                  <w:sz w:val="20"/>
                  <w:szCs w:val="20"/>
                </w:rPr>
                <w:t>SNS服务器</w:t>
              </w:r>
            </w:ins>
          </w:p>
        </w:tc>
        <w:tc>
          <w:tcPr>
            <w:tcW w:w="2127" w:type="dxa"/>
          </w:tcPr>
          <w:p w:rsidR="00044CED" w:rsidRDefault="00044CED" w:rsidP="00BA78E1">
            <w:pPr>
              <w:tabs>
                <w:tab w:val="left" w:pos="-720"/>
                <w:tab w:val="left" w:pos="0"/>
                <w:tab w:val="left" w:pos="720"/>
                <w:tab w:val="left" w:pos="1440"/>
                <w:tab w:val="left" w:pos="2970"/>
                <w:tab w:val="left" w:pos="3600"/>
                <w:tab w:val="left" w:pos="4320"/>
              </w:tabs>
              <w:jc w:val="left"/>
              <w:rPr>
                <w:ins w:id="1031" w:author="x00116998" w:date="2015-10-21T15:56:00Z"/>
                <w:rFonts w:ascii="宋体" w:cs="宋体"/>
                <w:color w:val="000000"/>
                <w:kern w:val="0"/>
                <w:sz w:val="20"/>
                <w:szCs w:val="20"/>
              </w:rPr>
            </w:pPr>
            <w:ins w:id="1032" w:author="x00116998" w:date="2015-10-21T15:56:00Z">
              <w:r>
                <w:rPr>
                  <w:rFonts w:ascii="宋体" w:cs="宋体" w:hint="eastAsia"/>
                  <w:color w:val="000000"/>
                  <w:kern w:val="0"/>
                  <w:sz w:val="20"/>
                  <w:szCs w:val="20"/>
                </w:rPr>
                <w:t>2021</w:t>
              </w:r>
            </w:ins>
          </w:p>
        </w:tc>
        <w:tc>
          <w:tcPr>
            <w:tcW w:w="1559" w:type="dxa"/>
          </w:tcPr>
          <w:p w:rsidR="00044CED" w:rsidRDefault="00044CED" w:rsidP="00BA78E1">
            <w:pPr>
              <w:tabs>
                <w:tab w:val="left" w:pos="-720"/>
                <w:tab w:val="left" w:pos="0"/>
                <w:tab w:val="left" w:pos="720"/>
                <w:tab w:val="left" w:pos="1440"/>
                <w:tab w:val="left" w:pos="2970"/>
                <w:tab w:val="left" w:pos="3600"/>
                <w:tab w:val="left" w:pos="4320"/>
              </w:tabs>
              <w:jc w:val="left"/>
              <w:rPr>
                <w:ins w:id="1033" w:author="x00116998" w:date="2015-10-21T15:56:00Z"/>
                <w:rFonts w:ascii="Arial" w:hAnsi="Arial" w:cs="Arial"/>
                <w:sz w:val="18"/>
                <w:szCs w:val="18"/>
                <w:lang w:val="fr-FR"/>
              </w:rPr>
            </w:pPr>
            <w:ins w:id="1034" w:author="x00116998" w:date="2015-10-21T15:56:00Z">
              <w:r>
                <w:rPr>
                  <w:rFonts w:ascii="Arial" w:hAnsi="Arial" w:cs="Arial" w:hint="eastAsia"/>
                  <w:sz w:val="18"/>
                  <w:szCs w:val="18"/>
                  <w:lang w:val="fr-FR"/>
                </w:rPr>
                <w:t xml:space="preserve">21 </w:t>
              </w:r>
              <w:r>
                <w:rPr>
                  <w:rFonts w:ascii="Arial" w:hAnsi="Arial" w:cs="Arial" w:hint="eastAsia"/>
                  <w:sz w:val="18"/>
                  <w:szCs w:val="18"/>
                </w:rPr>
                <w:t>SNS</w:t>
              </w:r>
            </w:ins>
          </w:p>
        </w:tc>
        <w:tc>
          <w:tcPr>
            <w:tcW w:w="1843" w:type="dxa"/>
          </w:tcPr>
          <w:p w:rsidR="00044CED" w:rsidRDefault="00044CED" w:rsidP="00BA78E1">
            <w:pPr>
              <w:tabs>
                <w:tab w:val="left" w:pos="-720"/>
                <w:tab w:val="left" w:pos="0"/>
                <w:tab w:val="left" w:pos="720"/>
                <w:tab w:val="left" w:pos="1440"/>
                <w:tab w:val="left" w:pos="2970"/>
                <w:tab w:val="left" w:pos="3600"/>
                <w:tab w:val="left" w:pos="4320"/>
              </w:tabs>
              <w:jc w:val="left"/>
              <w:rPr>
                <w:ins w:id="1035" w:author="x00116998" w:date="2015-10-21T15:56:00Z"/>
                <w:rFonts w:ascii="Arial" w:hAnsi="Arial" w:cs="Arial"/>
                <w:sz w:val="18"/>
                <w:szCs w:val="18"/>
                <w:lang w:val="fr-FR"/>
              </w:rPr>
            </w:pPr>
            <w:ins w:id="1036" w:author="x00116998" w:date="2015-10-21T15:56:00Z">
              <w:r>
                <w:rPr>
                  <w:rFonts w:ascii="Arial" w:hAnsi="Arial" w:cs="Arial" w:hint="eastAsia"/>
                  <w:sz w:val="18"/>
                  <w:szCs w:val="18"/>
                  <w:lang w:val="fr-FR"/>
                </w:rPr>
                <w:t>不涉及</w:t>
              </w:r>
            </w:ins>
          </w:p>
        </w:tc>
        <w:tc>
          <w:tcPr>
            <w:tcW w:w="1984" w:type="dxa"/>
          </w:tcPr>
          <w:p w:rsidR="00044CED" w:rsidRDefault="00044CED" w:rsidP="00454457">
            <w:pPr>
              <w:tabs>
                <w:tab w:val="left" w:pos="-720"/>
                <w:tab w:val="left" w:pos="0"/>
                <w:tab w:val="left" w:pos="720"/>
                <w:tab w:val="left" w:pos="1440"/>
                <w:tab w:val="left" w:pos="2970"/>
                <w:tab w:val="left" w:pos="3600"/>
                <w:tab w:val="left" w:pos="4320"/>
              </w:tabs>
              <w:jc w:val="left"/>
              <w:rPr>
                <w:ins w:id="1037" w:author="x00116998" w:date="2015-10-21T15:56:00Z"/>
                <w:rFonts w:ascii="Arial" w:hAnsi="Arial" w:cs="Arial"/>
                <w:sz w:val="18"/>
                <w:szCs w:val="18"/>
                <w:lang w:val="fr-FR"/>
              </w:rPr>
            </w:pPr>
            <w:ins w:id="1038" w:author="x00116998" w:date="2015-10-21T15:56:00Z">
              <w:r>
                <w:rPr>
                  <w:rFonts w:ascii="Arial" w:hAnsi="Arial" w:cs="Arial" w:hint="eastAsia"/>
                  <w:sz w:val="18"/>
                  <w:szCs w:val="18"/>
                  <w:lang w:val="fr-FR"/>
                </w:rPr>
                <w:t>不涉及</w:t>
              </w:r>
            </w:ins>
          </w:p>
        </w:tc>
      </w:tr>
      <w:tr w:rsidR="00044CED" w:rsidTr="00523643">
        <w:trPr>
          <w:ins w:id="1039" w:author="x00116998" w:date="2016-03-21T11:27:00Z"/>
        </w:trPr>
        <w:tc>
          <w:tcPr>
            <w:tcW w:w="2376" w:type="dxa"/>
          </w:tcPr>
          <w:p w:rsidR="00044CED" w:rsidRDefault="00044CED">
            <w:pPr>
              <w:rPr>
                <w:ins w:id="1040" w:author="x00116998" w:date="2016-03-21T11:27:00Z"/>
                <w:rFonts w:ascii="宋体" w:cs="宋体"/>
                <w:color w:val="000000"/>
                <w:kern w:val="0"/>
                <w:sz w:val="20"/>
                <w:szCs w:val="20"/>
              </w:rPr>
            </w:pPr>
            <w:ins w:id="1041" w:author="x00116998" w:date="2016-03-21T11:28:00Z">
              <w:r>
                <w:rPr>
                  <w:rFonts w:ascii="宋体" w:cs="宋体" w:hint="eastAsia"/>
                  <w:color w:val="000000"/>
                  <w:kern w:val="0"/>
                  <w:sz w:val="20"/>
                  <w:szCs w:val="20"/>
                </w:rPr>
                <w:t>IM小助手服务器</w:t>
              </w:r>
            </w:ins>
          </w:p>
        </w:tc>
        <w:tc>
          <w:tcPr>
            <w:tcW w:w="2127" w:type="dxa"/>
          </w:tcPr>
          <w:p w:rsidR="00044CED" w:rsidRDefault="00044CED" w:rsidP="00BA78E1">
            <w:pPr>
              <w:tabs>
                <w:tab w:val="left" w:pos="-720"/>
                <w:tab w:val="left" w:pos="0"/>
                <w:tab w:val="left" w:pos="720"/>
                <w:tab w:val="left" w:pos="1440"/>
                <w:tab w:val="left" w:pos="2970"/>
                <w:tab w:val="left" w:pos="3600"/>
                <w:tab w:val="left" w:pos="4320"/>
              </w:tabs>
              <w:jc w:val="left"/>
              <w:rPr>
                <w:ins w:id="1042" w:author="x00116998" w:date="2016-03-21T11:27:00Z"/>
                <w:rFonts w:ascii="宋体" w:cs="宋体"/>
                <w:color w:val="000000"/>
                <w:kern w:val="0"/>
                <w:sz w:val="20"/>
                <w:szCs w:val="20"/>
              </w:rPr>
            </w:pPr>
            <w:ins w:id="1043" w:author="x00116998" w:date="2016-03-21T11:28:00Z">
              <w:r>
                <w:rPr>
                  <w:rFonts w:ascii="宋体" w:cs="宋体" w:hint="eastAsia"/>
                  <w:color w:val="000000"/>
                  <w:kern w:val="0"/>
                  <w:sz w:val="20"/>
                  <w:szCs w:val="20"/>
                </w:rPr>
                <w:t>2022</w:t>
              </w:r>
            </w:ins>
          </w:p>
        </w:tc>
        <w:tc>
          <w:tcPr>
            <w:tcW w:w="1559" w:type="dxa"/>
          </w:tcPr>
          <w:p w:rsidR="00044CED" w:rsidRDefault="00044CED" w:rsidP="00BA78E1">
            <w:pPr>
              <w:tabs>
                <w:tab w:val="left" w:pos="-720"/>
                <w:tab w:val="left" w:pos="0"/>
                <w:tab w:val="left" w:pos="720"/>
                <w:tab w:val="left" w:pos="1440"/>
                <w:tab w:val="left" w:pos="2970"/>
                <w:tab w:val="left" w:pos="3600"/>
                <w:tab w:val="left" w:pos="4320"/>
              </w:tabs>
              <w:jc w:val="left"/>
              <w:rPr>
                <w:ins w:id="1044" w:author="x00116998" w:date="2016-03-21T11:27:00Z"/>
                <w:rFonts w:ascii="Arial" w:hAnsi="Arial" w:cs="Arial"/>
                <w:sz w:val="18"/>
                <w:szCs w:val="18"/>
                <w:lang w:val="fr-FR"/>
              </w:rPr>
            </w:pPr>
            <w:ins w:id="1045" w:author="x00116998" w:date="2016-03-21T11:28:00Z">
              <w:r>
                <w:rPr>
                  <w:rFonts w:ascii="Arial" w:hAnsi="Arial" w:cs="Arial" w:hint="eastAsia"/>
                  <w:sz w:val="18"/>
                  <w:szCs w:val="18"/>
                  <w:lang w:val="fr-FR"/>
                </w:rPr>
                <w:t>21SNS</w:t>
              </w:r>
            </w:ins>
          </w:p>
        </w:tc>
        <w:tc>
          <w:tcPr>
            <w:tcW w:w="1843" w:type="dxa"/>
          </w:tcPr>
          <w:p w:rsidR="00044CED" w:rsidRDefault="00044CED" w:rsidP="00BA78E1">
            <w:pPr>
              <w:tabs>
                <w:tab w:val="left" w:pos="-720"/>
                <w:tab w:val="left" w:pos="0"/>
                <w:tab w:val="left" w:pos="720"/>
                <w:tab w:val="left" w:pos="1440"/>
                <w:tab w:val="left" w:pos="2970"/>
                <w:tab w:val="left" w:pos="3600"/>
                <w:tab w:val="left" w:pos="4320"/>
              </w:tabs>
              <w:jc w:val="left"/>
              <w:rPr>
                <w:ins w:id="1046" w:author="x00116998" w:date="2016-03-21T11:27:00Z"/>
                <w:rFonts w:ascii="Arial" w:hAnsi="Arial" w:cs="Arial"/>
                <w:sz w:val="18"/>
                <w:szCs w:val="18"/>
                <w:lang w:val="fr-FR"/>
              </w:rPr>
            </w:pPr>
            <w:ins w:id="1047" w:author="x00116998" w:date="2016-03-21T11:28:00Z">
              <w:r>
                <w:rPr>
                  <w:rFonts w:ascii="Arial" w:hAnsi="Arial" w:cs="Arial" w:hint="eastAsia"/>
                  <w:sz w:val="18"/>
                  <w:szCs w:val="18"/>
                  <w:lang w:val="fr-FR"/>
                </w:rPr>
                <w:t>不涉及</w:t>
              </w:r>
            </w:ins>
          </w:p>
        </w:tc>
        <w:tc>
          <w:tcPr>
            <w:tcW w:w="1984" w:type="dxa"/>
          </w:tcPr>
          <w:p w:rsidR="00044CED" w:rsidRDefault="00044CED" w:rsidP="00454457">
            <w:pPr>
              <w:tabs>
                <w:tab w:val="left" w:pos="-720"/>
                <w:tab w:val="left" w:pos="0"/>
                <w:tab w:val="left" w:pos="720"/>
                <w:tab w:val="left" w:pos="1440"/>
                <w:tab w:val="left" w:pos="2970"/>
                <w:tab w:val="left" w:pos="3600"/>
                <w:tab w:val="left" w:pos="4320"/>
              </w:tabs>
              <w:jc w:val="left"/>
              <w:rPr>
                <w:ins w:id="1048" w:author="x00116998" w:date="2016-03-21T11:27:00Z"/>
                <w:rFonts w:ascii="Arial" w:hAnsi="Arial" w:cs="Arial"/>
                <w:sz w:val="18"/>
                <w:szCs w:val="18"/>
                <w:lang w:val="fr-FR"/>
              </w:rPr>
            </w:pPr>
            <w:ins w:id="1049" w:author="x00116998" w:date="2016-03-21T11:28:00Z">
              <w:r>
                <w:rPr>
                  <w:rFonts w:ascii="Arial" w:hAnsi="Arial" w:cs="Arial" w:hint="eastAsia"/>
                  <w:sz w:val="18"/>
                  <w:szCs w:val="18"/>
                  <w:lang w:val="fr-FR"/>
                </w:rPr>
                <w:t>不涉及</w:t>
              </w:r>
            </w:ins>
          </w:p>
        </w:tc>
      </w:tr>
      <w:tr w:rsidR="00B31AA8" w:rsidTr="00523643">
        <w:trPr>
          <w:ins w:id="1050" w:author="x00116998" w:date="2016-09-10T09:39:00Z"/>
        </w:trPr>
        <w:tc>
          <w:tcPr>
            <w:tcW w:w="2376" w:type="dxa"/>
          </w:tcPr>
          <w:p w:rsidR="00B31AA8" w:rsidRDefault="00B31AA8">
            <w:pPr>
              <w:rPr>
                <w:ins w:id="1051" w:author="x00116998" w:date="2016-09-10T09:39:00Z"/>
                <w:rFonts w:ascii="宋体" w:cs="宋体"/>
                <w:color w:val="000000"/>
                <w:kern w:val="0"/>
                <w:sz w:val="20"/>
                <w:szCs w:val="20"/>
              </w:rPr>
            </w:pPr>
            <w:ins w:id="1052" w:author="x00116998" w:date="2016-09-10T09:39:00Z">
              <w:r>
                <w:rPr>
                  <w:rFonts w:ascii="宋体" w:cs="宋体" w:hint="eastAsia"/>
                  <w:color w:val="000000"/>
                  <w:kern w:val="0"/>
                  <w:sz w:val="20"/>
                  <w:szCs w:val="20"/>
                </w:rPr>
                <w:t>华英汇服务器</w:t>
              </w:r>
            </w:ins>
          </w:p>
        </w:tc>
        <w:tc>
          <w:tcPr>
            <w:tcW w:w="2127" w:type="dxa"/>
          </w:tcPr>
          <w:p w:rsidR="00B31AA8" w:rsidRDefault="00B31AA8" w:rsidP="00BA78E1">
            <w:pPr>
              <w:tabs>
                <w:tab w:val="left" w:pos="-720"/>
                <w:tab w:val="left" w:pos="0"/>
                <w:tab w:val="left" w:pos="720"/>
                <w:tab w:val="left" w:pos="1440"/>
                <w:tab w:val="left" w:pos="2970"/>
                <w:tab w:val="left" w:pos="3600"/>
                <w:tab w:val="left" w:pos="4320"/>
              </w:tabs>
              <w:jc w:val="left"/>
              <w:rPr>
                <w:ins w:id="1053" w:author="x00116998" w:date="2016-09-10T09:39:00Z"/>
                <w:rFonts w:ascii="宋体" w:cs="宋体" w:hint="eastAsia"/>
                <w:color w:val="000000"/>
                <w:kern w:val="0"/>
                <w:sz w:val="20"/>
                <w:szCs w:val="20"/>
              </w:rPr>
            </w:pPr>
            <w:ins w:id="1054" w:author="x00116998" w:date="2016-09-10T09:39:00Z">
              <w:r>
                <w:rPr>
                  <w:rFonts w:ascii="宋体" w:cs="宋体" w:hint="eastAsia"/>
                  <w:color w:val="000000"/>
                  <w:kern w:val="0"/>
                  <w:sz w:val="20"/>
                  <w:szCs w:val="20"/>
                </w:rPr>
                <w:t>2023</w:t>
              </w:r>
            </w:ins>
          </w:p>
        </w:tc>
        <w:tc>
          <w:tcPr>
            <w:tcW w:w="1559" w:type="dxa"/>
          </w:tcPr>
          <w:p w:rsidR="00B31AA8" w:rsidRPr="00B31AA8" w:rsidRDefault="00B31AA8" w:rsidP="00BA78E1">
            <w:pPr>
              <w:tabs>
                <w:tab w:val="left" w:pos="-720"/>
                <w:tab w:val="left" w:pos="0"/>
                <w:tab w:val="left" w:pos="720"/>
                <w:tab w:val="left" w:pos="1440"/>
                <w:tab w:val="left" w:pos="2970"/>
                <w:tab w:val="left" w:pos="3600"/>
                <w:tab w:val="left" w:pos="4320"/>
              </w:tabs>
              <w:jc w:val="left"/>
              <w:rPr>
                <w:ins w:id="1055" w:author="x00116998" w:date="2016-09-10T09:39:00Z"/>
                <w:rFonts w:ascii="Arial" w:hAnsi="Arial" w:cs="Arial" w:hint="eastAsia"/>
                <w:sz w:val="18"/>
                <w:szCs w:val="18"/>
                <w:rPrChange w:id="1056" w:author="x00116998" w:date="2016-09-10T09:39:00Z">
                  <w:rPr>
                    <w:ins w:id="1057" w:author="x00116998" w:date="2016-09-10T09:39:00Z"/>
                    <w:rFonts w:ascii="Arial" w:hAnsi="Arial" w:cs="Arial" w:hint="eastAsia"/>
                    <w:sz w:val="18"/>
                    <w:szCs w:val="18"/>
                    <w:lang w:val="fr-FR"/>
                  </w:rPr>
                </w:rPrChange>
              </w:rPr>
            </w:pPr>
            <w:ins w:id="1058" w:author="x00116998" w:date="2016-09-10T09:39:00Z">
              <w:r>
                <w:rPr>
                  <w:rFonts w:ascii="Arial" w:hAnsi="Arial" w:cs="Arial" w:hint="eastAsia"/>
                  <w:sz w:val="18"/>
                  <w:szCs w:val="18"/>
                  <w:lang w:val="fr-FR"/>
                </w:rPr>
                <w:t>23</w:t>
              </w:r>
              <w:r>
                <w:rPr>
                  <w:rFonts w:ascii="Arial" w:hAnsi="Arial" w:cs="Arial" w:hint="eastAsia"/>
                  <w:sz w:val="18"/>
                  <w:szCs w:val="18"/>
                </w:rPr>
                <w:t>华英汇</w:t>
              </w:r>
            </w:ins>
          </w:p>
        </w:tc>
        <w:tc>
          <w:tcPr>
            <w:tcW w:w="1843" w:type="dxa"/>
          </w:tcPr>
          <w:p w:rsidR="00B31AA8" w:rsidRDefault="00B31AA8" w:rsidP="00BA78E1">
            <w:pPr>
              <w:tabs>
                <w:tab w:val="left" w:pos="-720"/>
                <w:tab w:val="left" w:pos="0"/>
                <w:tab w:val="left" w:pos="720"/>
                <w:tab w:val="left" w:pos="1440"/>
                <w:tab w:val="left" w:pos="2970"/>
                <w:tab w:val="left" w:pos="3600"/>
                <w:tab w:val="left" w:pos="4320"/>
              </w:tabs>
              <w:jc w:val="left"/>
              <w:rPr>
                <w:ins w:id="1059" w:author="x00116998" w:date="2016-09-10T09:39:00Z"/>
                <w:rFonts w:ascii="Arial" w:hAnsi="Arial" w:cs="Arial" w:hint="eastAsia"/>
                <w:sz w:val="18"/>
                <w:szCs w:val="18"/>
                <w:lang w:val="fr-FR"/>
              </w:rPr>
            </w:pPr>
            <w:ins w:id="1060" w:author="x00116998" w:date="2016-09-10T09:40:00Z">
              <w:r>
                <w:rPr>
                  <w:rFonts w:ascii="Arial" w:hAnsi="Arial" w:cs="Arial" w:hint="eastAsia"/>
                  <w:sz w:val="18"/>
                  <w:szCs w:val="18"/>
                  <w:lang w:val="fr-FR"/>
                </w:rPr>
                <w:t>不涉及</w:t>
              </w:r>
            </w:ins>
          </w:p>
        </w:tc>
        <w:tc>
          <w:tcPr>
            <w:tcW w:w="1984" w:type="dxa"/>
          </w:tcPr>
          <w:p w:rsidR="00B31AA8" w:rsidRDefault="00B31AA8" w:rsidP="00454457">
            <w:pPr>
              <w:tabs>
                <w:tab w:val="left" w:pos="-720"/>
                <w:tab w:val="left" w:pos="0"/>
                <w:tab w:val="left" w:pos="720"/>
                <w:tab w:val="left" w:pos="1440"/>
                <w:tab w:val="left" w:pos="2970"/>
                <w:tab w:val="left" w:pos="3600"/>
                <w:tab w:val="left" w:pos="4320"/>
              </w:tabs>
              <w:jc w:val="left"/>
              <w:rPr>
                <w:ins w:id="1061" w:author="x00116998" w:date="2016-09-10T09:39:00Z"/>
                <w:rFonts w:ascii="Arial" w:hAnsi="Arial" w:cs="Arial" w:hint="eastAsia"/>
                <w:sz w:val="18"/>
                <w:szCs w:val="18"/>
                <w:lang w:val="fr-FR"/>
              </w:rPr>
            </w:pPr>
            <w:ins w:id="1062" w:author="x00116998" w:date="2016-09-10T09:40:00Z">
              <w:r>
                <w:rPr>
                  <w:rFonts w:ascii="Arial" w:hAnsi="Arial" w:cs="Arial" w:hint="eastAsia"/>
                  <w:sz w:val="18"/>
                  <w:szCs w:val="18"/>
                  <w:lang w:val="fr-FR"/>
                </w:rPr>
                <w:t>不涉及</w:t>
              </w:r>
            </w:ins>
          </w:p>
        </w:tc>
      </w:tr>
      <w:tr w:rsidR="00B31AA8" w:rsidTr="00523643">
        <w:tc>
          <w:tcPr>
            <w:tcW w:w="2376" w:type="dxa"/>
          </w:tcPr>
          <w:p w:rsidR="00B31AA8" w:rsidRDefault="00B31AA8">
            <w:pPr>
              <w:rPr>
                <w:rFonts w:ascii="宋体" w:cs="宋体"/>
                <w:color w:val="000000"/>
                <w:kern w:val="0"/>
                <w:sz w:val="20"/>
                <w:szCs w:val="20"/>
              </w:rPr>
            </w:pPr>
            <w:r>
              <w:rPr>
                <w:rFonts w:ascii="宋体" w:cs="宋体"/>
                <w:color w:val="000000"/>
                <w:kern w:val="0"/>
                <w:sz w:val="20"/>
                <w:szCs w:val="20"/>
              </w:rPr>
              <w:t>M</w:t>
            </w:r>
            <w:r>
              <w:rPr>
                <w:rFonts w:ascii="宋体" w:cs="宋体" w:hint="eastAsia"/>
                <w:color w:val="000000"/>
                <w:kern w:val="0"/>
                <w:sz w:val="20"/>
                <w:szCs w:val="20"/>
              </w:rPr>
              <w:t>usic+服务器</w:t>
            </w:r>
          </w:p>
        </w:tc>
        <w:tc>
          <w:tcPr>
            <w:tcW w:w="2127" w:type="dxa"/>
          </w:tcPr>
          <w:p w:rsidR="00B31AA8" w:rsidRDefault="00B31AA8"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rPr>
              <w:t>2024</w:t>
            </w:r>
          </w:p>
        </w:tc>
        <w:tc>
          <w:tcPr>
            <w:tcW w:w="1559" w:type="dxa"/>
          </w:tcPr>
          <w:p w:rsidR="00B31AA8" w:rsidRDefault="00B31AA8"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24 Music</w:t>
            </w:r>
            <w:r>
              <w:rPr>
                <w:rFonts w:ascii="Arial" w:hAnsi="Arial" w:cs="Arial" w:hint="eastAsia"/>
                <w:sz w:val="18"/>
                <w:szCs w:val="18"/>
                <w:lang w:val="fr-FR"/>
              </w:rPr>
              <w:t>＋</w:t>
            </w:r>
          </w:p>
        </w:tc>
        <w:tc>
          <w:tcPr>
            <w:tcW w:w="1843" w:type="dxa"/>
          </w:tcPr>
          <w:p w:rsidR="00B31AA8" w:rsidRDefault="00B31AA8"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c>
          <w:tcPr>
            <w:tcW w:w="1984" w:type="dxa"/>
          </w:tcPr>
          <w:p w:rsidR="00B31AA8" w:rsidRDefault="00B31AA8"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r>
      <w:tr w:rsidR="00B31AA8" w:rsidTr="00523643">
        <w:tc>
          <w:tcPr>
            <w:tcW w:w="2376" w:type="dxa"/>
          </w:tcPr>
          <w:p w:rsidR="00B31AA8" w:rsidRDefault="00B31AA8" w:rsidP="00132EBC">
            <w:pPr>
              <w:rPr>
                <w:rFonts w:ascii="宋体" w:cs="宋体"/>
                <w:color w:val="000000"/>
                <w:kern w:val="0"/>
                <w:sz w:val="20"/>
                <w:szCs w:val="20"/>
              </w:rPr>
            </w:pPr>
            <w:r>
              <w:rPr>
                <w:rFonts w:ascii="宋体" w:cs="宋体" w:hint="eastAsia"/>
                <w:color w:val="000000"/>
                <w:kern w:val="0"/>
                <w:sz w:val="20"/>
                <w:szCs w:val="20"/>
              </w:rPr>
              <w:t>海外电商服务器</w:t>
            </w:r>
          </w:p>
        </w:tc>
        <w:tc>
          <w:tcPr>
            <w:tcW w:w="2127" w:type="dxa"/>
          </w:tcPr>
          <w:p w:rsidR="00B31AA8" w:rsidRPr="00132EBC" w:rsidRDefault="00B31AA8"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color w:val="000000"/>
                <w:kern w:val="0"/>
                <w:sz w:val="20"/>
                <w:szCs w:val="20"/>
              </w:rPr>
              <w:t>2026</w:t>
            </w:r>
          </w:p>
        </w:tc>
        <w:tc>
          <w:tcPr>
            <w:tcW w:w="1559" w:type="dxa"/>
          </w:tcPr>
          <w:p w:rsidR="00B31AA8" w:rsidRDefault="00B31AA8"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sz w:val="18"/>
                <w:szCs w:val="18"/>
                <w:lang w:val="fr-FR"/>
              </w:rPr>
              <w:t>26 vmall</w:t>
            </w:r>
          </w:p>
        </w:tc>
        <w:tc>
          <w:tcPr>
            <w:tcW w:w="1843" w:type="dxa"/>
          </w:tcPr>
          <w:p w:rsidR="00B31AA8" w:rsidRDefault="00B31AA8"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0026</w:t>
            </w:r>
          </w:p>
        </w:tc>
        <w:tc>
          <w:tcPr>
            <w:tcW w:w="1984" w:type="dxa"/>
          </w:tcPr>
          <w:p w:rsidR="00B31AA8" w:rsidRDefault="00B31AA8"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r>
      <w:tr w:rsidR="00B31AA8" w:rsidTr="00523643">
        <w:trPr>
          <w:ins w:id="1063" w:author="x00116998" w:date="2016-07-27T11:11:00Z"/>
        </w:trPr>
        <w:tc>
          <w:tcPr>
            <w:tcW w:w="2376" w:type="dxa"/>
          </w:tcPr>
          <w:p w:rsidR="00B31AA8" w:rsidRDefault="00B31AA8" w:rsidP="008D5E2F">
            <w:pPr>
              <w:rPr>
                <w:ins w:id="1064" w:author="x00116998" w:date="2016-07-27T11:11:00Z"/>
                <w:rFonts w:ascii="宋体" w:cs="宋体"/>
                <w:color w:val="000000"/>
                <w:kern w:val="0"/>
                <w:sz w:val="20"/>
                <w:szCs w:val="20"/>
              </w:rPr>
            </w:pPr>
            <w:ins w:id="1065" w:author="x00116998" w:date="2016-07-27T11:12:00Z">
              <w:r>
                <w:rPr>
                  <w:rFonts w:ascii="宋体" w:hAnsi="宋体" w:hint="eastAsia"/>
                </w:rPr>
                <w:t>Vmall推广联盟/CPS</w:t>
              </w:r>
            </w:ins>
          </w:p>
        </w:tc>
        <w:tc>
          <w:tcPr>
            <w:tcW w:w="2127" w:type="dxa"/>
          </w:tcPr>
          <w:p w:rsidR="00B31AA8" w:rsidRDefault="00B31AA8" w:rsidP="00AE1847">
            <w:pPr>
              <w:tabs>
                <w:tab w:val="left" w:pos="-720"/>
                <w:tab w:val="left" w:pos="0"/>
                <w:tab w:val="left" w:pos="720"/>
                <w:tab w:val="left" w:pos="1440"/>
                <w:tab w:val="left" w:pos="2970"/>
                <w:tab w:val="left" w:pos="3600"/>
                <w:tab w:val="left" w:pos="4320"/>
              </w:tabs>
              <w:jc w:val="left"/>
              <w:rPr>
                <w:ins w:id="1066" w:author="x00116998" w:date="2016-07-27T11:11:00Z"/>
                <w:rFonts w:ascii="宋体" w:cs="宋体"/>
                <w:color w:val="000000"/>
                <w:kern w:val="0"/>
                <w:sz w:val="20"/>
                <w:szCs w:val="20"/>
                <w:lang w:val="fr-FR"/>
              </w:rPr>
            </w:pPr>
            <w:ins w:id="1067" w:author="x00116998" w:date="2016-07-27T11:11:00Z">
              <w:r>
                <w:rPr>
                  <w:rFonts w:ascii="宋体" w:cs="宋体"/>
                  <w:color w:val="000000"/>
                  <w:kern w:val="0"/>
                  <w:sz w:val="20"/>
                  <w:szCs w:val="20"/>
                </w:rPr>
                <w:t>202</w:t>
              </w:r>
              <w:r>
                <w:rPr>
                  <w:rFonts w:ascii="宋体" w:cs="宋体" w:hint="eastAsia"/>
                  <w:color w:val="000000"/>
                  <w:kern w:val="0"/>
                  <w:sz w:val="20"/>
                  <w:szCs w:val="20"/>
                </w:rPr>
                <w:t>7</w:t>
              </w:r>
            </w:ins>
          </w:p>
        </w:tc>
        <w:tc>
          <w:tcPr>
            <w:tcW w:w="1559" w:type="dxa"/>
          </w:tcPr>
          <w:p w:rsidR="00B31AA8" w:rsidRDefault="00B31AA8" w:rsidP="00BA78E1">
            <w:pPr>
              <w:tabs>
                <w:tab w:val="left" w:pos="-720"/>
                <w:tab w:val="left" w:pos="0"/>
                <w:tab w:val="left" w:pos="720"/>
                <w:tab w:val="left" w:pos="1440"/>
                <w:tab w:val="left" w:pos="2970"/>
                <w:tab w:val="left" w:pos="3600"/>
                <w:tab w:val="left" w:pos="4320"/>
              </w:tabs>
              <w:jc w:val="left"/>
              <w:rPr>
                <w:ins w:id="1068" w:author="x00116998" w:date="2016-07-27T11:11:00Z"/>
                <w:rFonts w:ascii="Arial" w:hAnsi="Arial" w:cs="Arial"/>
                <w:sz w:val="18"/>
                <w:szCs w:val="18"/>
                <w:lang w:val="fr-FR"/>
              </w:rPr>
            </w:pPr>
            <w:ins w:id="1069" w:author="x00116998" w:date="2016-07-27T11:11:00Z">
              <w:r>
                <w:rPr>
                  <w:rFonts w:ascii="Arial" w:hAnsi="Arial" w:cs="Arial"/>
                  <w:sz w:val="18"/>
                  <w:szCs w:val="18"/>
                  <w:lang w:val="fr-FR"/>
                </w:rPr>
                <w:t>26 vmall</w:t>
              </w:r>
            </w:ins>
          </w:p>
        </w:tc>
        <w:tc>
          <w:tcPr>
            <w:tcW w:w="1843" w:type="dxa"/>
          </w:tcPr>
          <w:p w:rsidR="00B31AA8" w:rsidRDefault="00B31AA8" w:rsidP="00BA78E1">
            <w:pPr>
              <w:tabs>
                <w:tab w:val="left" w:pos="-720"/>
                <w:tab w:val="left" w:pos="0"/>
                <w:tab w:val="left" w:pos="720"/>
                <w:tab w:val="left" w:pos="1440"/>
                <w:tab w:val="left" w:pos="2970"/>
                <w:tab w:val="left" w:pos="3600"/>
                <w:tab w:val="left" w:pos="4320"/>
              </w:tabs>
              <w:jc w:val="left"/>
              <w:rPr>
                <w:ins w:id="1070" w:author="x00116998" w:date="2016-07-27T11:11:00Z"/>
                <w:rFonts w:ascii="Arial" w:hAnsi="Arial" w:cs="Arial"/>
                <w:sz w:val="18"/>
                <w:szCs w:val="18"/>
                <w:lang w:val="fr-FR"/>
              </w:rPr>
            </w:pPr>
            <w:ins w:id="1071" w:author="x00116998" w:date="2016-07-27T11:11:00Z">
              <w:r>
                <w:rPr>
                  <w:rFonts w:ascii="Arial" w:hAnsi="Arial" w:cs="Arial" w:hint="eastAsia"/>
                  <w:sz w:val="18"/>
                  <w:szCs w:val="18"/>
                  <w:lang w:val="fr-FR"/>
                </w:rPr>
                <w:t>0026</w:t>
              </w:r>
            </w:ins>
          </w:p>
        </w:tc>
        <w:tc>
          <w:tcPr>
            <w:tcW w:w="1984" w:type="dxa"/>
          </w:tcPr>
          <w:p w:rsidR="00B31AA8" w:rsidRDefault="00B31AA8" w:rsidP="00454457">
            <w:pPr>
              <w:tabs>
                <w:tab w:val="left" w:pos="-720"/>
                <w:tab w:val="left" w:pos="0"/>
                <w:tab w:val="left" w:pos="720"/>
                <w:tab w:val="left" w:pos="1440"/>
                <w:tab w:val="left" w:pos="2970"/>
                <w:tab w:val="left" w:pos="3600"/>
                <w:tab w:val="left" w:pos="4320"/>
              </w:tabs>
              <w:jc w:val="left"/>
              <w:rPr>
                <w:ins w:id="1072" w:author="x00116998" w:date="2016-07-27T11:11:00Z"/>
                <w:rFonts w:ascii="Arial" w:hAnsi="Arial" w:cs="Arial"/>
                <w:sz w:val="18"/>
                <w:szCs w:val="18"/>
                <w:lang w:val="fr-FR"/>
              </w:rPr>
            </w:pPr>
            <w:ins w:id="1073" w:author="x00116998" w:date="2016-07-27T11:11:00Z">
              <w:r>
                <w:rPr>
                  <w:rFonts w:ascii="Arial" w:hAnsi="Arial" w:cs="Arial" w:hint="eastAsia"/>
                  <w:sz w:val="18"/>
                  <w:szCs w:val="18"/>
                  <w:lang w:val="fr-FR"/>
                </w:rPr>
                <w:t>不涉及</w:t>
              </w:r>
            </w:ins>
          </w:p>
        </w:tc>
      </w:tr>
      <w:tr w:rsidR="00B31AA8" w:rsidTr="00523643">
        <w:tc>
          <w:tcPr>
            <w:tcW w:w="2376" w:type="dxa"/>
          </w:tcPr>
          <w:p w:rsidR="00B31AA8" w:rsidRDefault="00B31AA8" w:rsidP="008D5E2F">
            <w:pPr>
              <w:rPr>
                <w:rFonts w:ascii="宋体" w:cs="宋体"/>
                <w:color w:val="000000"/>
                <w:kern w:val="0"/>
                <w:sz w:val="20"/>
                <w:szCs w:val="20"/>
              </w:rPr>
            </w:pPr>
            <w:r>
              <w:rPr>
                <w:rFonts w:ascii="宋体" w:cs="宋体" w:hint="eastAsia"/>
                <w:color w:val="000000"/>
                <w:kern w:val="0"/>
                <w:sz w:val="20"/>
                <w:szCs w:val="20"/>
              </w:rPr>
              <w:t>电商直通车服务器</w:t>
            </w:r>
          </w:p>
        </w:tc>
        <w:tc>
          <w:tcPr>
            <w:tcW w:w="2127" w:type="dxa"/>
          </w:tcPr>
          <w:p w:rsidR="00B31AA8" w:rsidRDefault="00B31AA8" w:rsidP="00BA78E1">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lang w:val="fr-FR"/>
              </w:rPr>
              <w:t>2033</w:t>
            </w:r>
          </w:p>
        </w:tc>
        <w:tc>
          <w:tcPr>
            <w:tcW w:w="1559" w:type="dxa"/>
          </w:tcPr>
          <w:p w:rsidR="00B31AA8" w:rsidRDefault="00B31AA8"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 xml:space="preserve">33 </w:t>
            </w:r>
            <w:r>
              <w:rPr>
                <w:rFonts w:ascii="Arial" w:hAnsi="Arial" w:cs="Arial" w:hint="eastAsia"/>
                <w:sz w:val="18"/>
                <w:szCs w:val="18"/>
                <w:lang w:val="fr-FR"/>
              </w:rPr>
              <w:t>电商</w:t>
            </w:r>
            <w:r>
              <w:rPr>
                <w:rFonts w:ascii="Arial" w:hAnsi="Arial" w:cs="Arial" w:hint="eastAsia"/>
                <w:sz w:val="18"/>
                <w:szCs w:val="18"/>
                <w:lang w:val="fr-FR"/>
              </w:rPr>
              <w:t>B2XB</w:t>
            </w:r>
          </w:p>
        </w:tc>
        <w:tc>
          <w:tcPr>
            <w:tcW w:w="1843" w:type="dxa"/>
          </w:tcPr>
          <w:p w:rsidR="00B31AA8" w:rsidRDefault="00B31AA8"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c>
          <w:tcPr>
            <w:tcW w:w="1984" w:type="dxa"/>
          </w:tcPr>
          <w:p w:rsidR="00B31AA8" w:rsidRDefault="00B31AA8"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r>
      <w:tr w:rsidR="00B31AA8" w:rsidTr="00523643">
        <w:tc>
          <w:tcPr>
            <w:tcW w:w="2376" w:type="dxa"/>
          </w:tcPr>
          <w:p w:rsidR="00B31AA8" w:rsidDel="00314FB2" w:rsidRDefault="00B31AA8" w:rsidP="009B0B37">
            <w:pPr>
              <w:rPr>
                <w:rFonts w:ascii="宋体" w:cs="宋体"/>
                <w:color w:val="000000"/>
                <w:kern w:val="0"/>
                <w:sz w:val="20"/>
                <w:szCs w:val="20"/>
              </w:rPr>
            </w:pPr>
            <w:r>
              <w:rPr>
                <w:rFonts w:ascii="宋体" w:cs="宋体" w:hint="eastAsia"/>
                <w:color w:val="000000"/>
                <w:kern w:val="0"/>
                <w:sz w:val="20"/>
                <w:szCs w:val="20"/>
              </w:rPr>
              <w:t>华为商城E5 Portal</w:t>
            </w:r>
          </w:p>
        </w:tc>
        <w:tc>
          <w:tcPr>
            <w:tcW w:w="2127" w:type="dxa"/>
          </w:tcPr>
          <w:p w:rsidR="00B31AA8" w:rsidDel="00314FB2" w:rsidRDefault="00B31AA8" w:rsidP="009B0B37">
            <w:pPr>
              <w:tabs>
                <w:tab w:val="left" w:pos="-720"/>
                <w:tab w:val="left" w:pos="0"/>
                <w:tab w:val="left" w:pos="720"/>
                <w:tab w:val="left" w:pos="1440"/>
                <w:tab w:val="left" w:pos="2970"/>
                <w:tab w:val="left" w:pos="3600"/>
                <w:tab w:val="left" w:pos="4320"/>
              </w:tabs>
              <w:jc w:val="left"/>
              <w:rPr>
                <w:rFonts w:ascii="宋体" w:cs="宋体"/>
                <w:color w:val="000000"/>
                <w:kern w:val="0"/>
                <w:sz w:val="20"/>
                <w:szCs w:val="20"/>
              </w:rPr>
            </w:pPr>
            <w:r>
              <w:rPr>
                <w:rFonts w:ascii="宋体" w:cs="宋体" w:hint="eastAsia"/>
                <w:color w:val="000000"/>
                <w:kern w:val="0"/>
                <w:sz w:val="20"/>
                <w:szCs w:val="20"/>
                <w:lang w:val="fr-FR"/>
              </w:rPr>
              <w:t>2</w:t>
            </w:r>
            <w:r w:rsidRPr="00680F89">
              <w:rPr>
                <w:rFonts w:ascii="宋体" w:cs="宋体" w:hint="eastAsia"/>
                <w:color w:val="000000"/>
                <w:kern w:val="0"/>
                <w:sz w:val="20"/>
                <w:szCs w:val="20"/>
                <w:lang w:val="fr-FR"/>
              </w:rPr>
              <w:t>0</w:t>
            </w:r>
            <w:r>
              <w:rPr>
                <w:rFonts w:ascii="宋体" w:cs="宋体" w:hint="eastAsia"/>
                <w:color w:val="000000"/>
                <w:kern w:val="0"/>
                <w:sz w:val="20"/>
                <w:szCs w:val="20"/>
                <w:lang w:val="fr-FR"/>
              </w:rPr>
              <w:t>30</w:t>
            </w:r>
          </w:p>
        </w:tc>
        <w:tc>
          <w:tcPr>
            <w:tcW w:w="1559" w:type="dxa"/>
          </w:tcPr>
          <w:p w:rsidR="00B31AA8" w:rsidRDefault="00B31AA8" w:rsidP="00BA78E1">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 vmall</w:t>
            </w:r>
          </w:p>
        </w:tc>
        <w:tc>
          <w:tcPr>
            <w:tcW w:w="1843" w:type="dxa"/>
          </w:tcPr>
          <w:p w:rsidR="00B31AA8" w:rsidDel="00314FB2" w:rsidRDefault="00B31AA8" w:rsidP="009B0B3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0026</w:t>
            </w:r>
          </w:p>
        </w:tc>
        <w:tc>
          <w:tcPr>
            <w:tcW w:w="1984" w:type="dxa"/>
          </w:tcPr>
          <w:p w:rsidR="00B31AA8" w:rsidDel="00314FB2" w:rsidRDefault="00B31AA8"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r>
      <w:tr w:rsidR="00B31AA8" w:rsidTr="00523643">
        <w:trPr>
          <w:ins w:id="1074" w:author="x00116998" w:date="2016-07-15T10:56:00Z"/>
        </w:trPr>
        <w:tc>
          <w:tcPr>
            <w:tcW w:w="2376" w:type="dxa"/>
          </w:tcPr>
          <w:p w:rsidR="00B31AA8" w:rsidRDefault="00B31AA8" w:rsidP="009B0B37">
            <w:pPr>
              <w:rPr>
                <w:ins w:id="1075" w:author="x00116998" w:date="2016-07-15T10:56:00Z"/>
                <w:rFonts w:ascii="宋体" w:cs="宋体"/>
                <w:color w:val="000000"/>
                <w:kern w:val="0"/>
                <w:sz w:val="20"/>
                <w:szCs w:val="20"/>
              </w:rPr>
            </w:pPr>
            <w:ins w:id="1076" w:author="x00116998" w:date="2016-07-15T10:57:00Z">
              <w:r>
                <w:rPr>
                  <w:rFonts w:ascii="宋体" w:hAnsi="宋体" w:hint="eastAsia"/>
                  <w:sz w:val="20"/>
                  <w:szCs w:val="20"/>
                </w:rPr>
                <w:t>服务2C系统</w:t>
              </w:r>
            </w:ins>
          </w:p>
        </w:tc>
        <w:tc>
          <w:tcPr>
            <w:tcW w:w="2127" w:type="dxa"/>
          </w:tcPr>
          <w:p w:rsidR="00B31AA8" w:rsidRDefault="00B31AA8" w:rsidP="00E11C11">
            <w:pPr>
              <w:tabs>
                <w:tab w:val="left" w:pos="-720"/>
                <w:tab w:val="left" w:pos="0"/>
                <w:tab w:val="left" w:pos="720"/>
                <w:tab w:val="left" w:pos="1440"/>
                <w:tab w:val="left" w:pos="2970"/>
                <w:tab w:val="left" w:pos="3600"/>
                <w:tab w:val="left" w:pos="4320"/>
              </w:tabs>
              <w:jc w:val="left"/>
              <w:rPr>
                <w:ins w:id="1077" w:author="x00116998" w:date="2016-07-15T10:56:00Z"/>
                <w:rFonts w:ascii="宋体" w:cs="宋体"/>
                <w:color w:val="000000"/>
                <w:kern w:val="0"/>
                <w:sz w:val="20"/>
                <w:szCs w:val="20"/>
                <w:lang w:val="fr-FR"/>
              </w:rPr>
            </w:pPr>
            <w:ins w:id="1078" w:author="x00116998" w:date="2016-07-15T10:57:00Z">
              <w:r>
                <w:rPr>
                  <w:rFonts w:ascii="宋体" w:cs="宋体" w:hint="eastAsia"/>
                  <w:color w:val="000000"/>
                  <w:kern w:val="0"/>
                  <w:sz w:val="20"/>
                  <w:szCs w:val="20"/>
                  <w:lang w:val="fr-FR"/>
                </w:rPr>
                <w:t>2031</w:t>
              </w:r>
            </w:ins>
          </w:p>
        </w:tc>
        <w:tc>
          <w:tcPr>
            <w:tcW w:w="1559" w:type="dxa"/>
          </w:tcPr>
          <w:p w:rsidR="00B31AA8" w:rsidRDefault="00B31AA8" w:rsidP="00D9289E">
            <w:pPr>
              <w:tabs>
                <w:tab w:val="left" w:pos="-720"/>
                <w:tab w:val="left" w:pos="0"/>
                <w:tab w:val="left" w:pos="720"/>
                <w:tab w:val="left" w:pos="1440"/>
                <w:tab w:val="left" w:pos="2970"/>
                <w:tab w:val="left" w:pos="3600"/>
                <w:tab w:val="left" w:pos="4320"/>
              </w:tabs>
              <w:jc w:val="left"/>
              <w:rPr>
                <w:ins w:id="1079" w:author="x00116998" w:date="2016-07-15T10:56:00Z"/>
                <w:rFonts w:ascii="Arial" w:hAnsi="Arial" w:cs="Arial"/>
                <w:sz w:val="18"/>
                <w:szCs w:val="18"/>
                <w:lang w:val="fr-FR"/>
              </w:rPr>
            </w:pPr>
            <w:ins w:id="1080" w:author="x00116998" w:date="2016-07-15T10:58:00Z">
              <w:r>
                <w:rPr>
                  <w:rFonts w:ascii="Arial" w:hAnsi="Arial" w:cs="Arial" w:hint="eastAsia"/>
                  <w:sz w:val="18"/>
                  <w:szCs w:val="18"/>
                  <w:lang w:val="fr-FR"/>
                </w:rPr>
                <w:t>26 vmall</w:t>
              </w:r>
            </w:ins>
          </w:p>
        </w:tc>
        <w:tc>
          <w:tcPr>
            <w:tcW w:w="1843" w:type="dxa"/>
          </w:tcPr>
          <w:p w:rsidR="00B31AA8" w:rsidRDefault="00B31AA8" w:rsidP="00A541EB">
            <w:pPr>
              <w:tabs>
                <w:tab w:val="left" w:pos="-720"/>
                <w:tab w:val="left" w:pos="0"/>
                <w:tab w:val="left" w:pos="720"/>
                <w:tab w:val="left" w:pos="1440"/>
                <w:tab w:val="left" w:pos="2970"/>
                <w:tab w:val="left" w:pos="3600"/>
                <w:tab w:val="left" w:pos="4320"/>
              </w:tabs>
              <w:jc w:val="left"/>
              <w:rPr>
                <w:ins w:id="1081" w:author="x00116998" w:date="2016-07-15T10:56:00Z"/>
                <w:rFonts w:ascii="Arial" w:hAnsi="Arial" w:cs="Arial"/>
                <w:sz w:val="18"/>
                <w:szCs w:val="18"/>
                <w:lang w:val="fr-FR"/>
              </w:rPr>
            </w:pPr>
            <w:ins w:id="1082" w:author="x00116998" w:date="2016-07-15T10:58:00Z">
              <w:r>
                <w:rPr>
                  <w:rFonts w:ascii="Arial" w:hAnsi="Arial" w:cs="Arial" w:hint="eastAsia"/>
                  <w:sz w:val="18"/>
                  <w:szCs w:val="18"/>
                  <w:lang w:val="fr-FR"/>
                </w:rPr>
                <w:t>不涉及</w:t>
              </w:r>
            </w:ins>
          </w:p>
        </w:tc>
        <w:tc>
          <w:tcPr>
            <w:tcW w:w="1984" w:type="dxa"/>
          </w:tcPr>
          <w:p w:rsidR="00B31AA8" w:rsidRDefault="00B31AA8" w:rsidP="00454457">
            <w:pPr>
              <w:tabs>
                <w:tab w:val="left" w:pos="-720"/>
                <w:tab w:val="left" w:pos="0"/>
                <w:tab w:val="left" w:pos="720"/>
                <w:tab w:val="left" w:pos="1440"/>
                <w:tab w:val="left" w:pos="2970"/>
                <w:tab w:val="left" w:pos="3600"/>
                <w:tab w:val="left" w:pos="4320"/>
              </w:tabs>
              <w:jc w:val="left"/>
              <w:rPr>
                <w:ins w:id="1083" w:author="x00116998" w:date="2016-07-15T10:56:00Z"/>
                <w:rFonts w:ascii="Arial" w:hAnsi="Arial" w:cs="Arial"/>
                <w:sz w:val="18"/>
                <w:szCs w:val="18"/>
                <w:lang w:val="fr-FR"/>
              </w:rPr>
            </w:pPr>
            <w:ins w:id="1084" w:author="x00116998" w:date="2016-07-15T10:58:00Z">
              <w:r>
                <w:rPr>
                  <w:rFonts w:ascii="Arial" w:hAnsi="Arial" w:cs="Arial" w:hint="eastAsia"/>
                  <w:sz w:val="18"/>
                  <w:szCs w:val="18"/>
                  <w:lang w:val="fr-FR"/>
                </w:rPr>
                <w:t>不涉及</w:t>
              </w:r>
            </w:ins>
          </w:p>
        </w:tc>
      </w:tr>
      <w:tr w:rsidR="00B31AA8" w:rsidTr="00523643">
        <w:tc>
          <w:tcPr>
            <w:tcW w:w="2376" w:type="dxa"/>
          </w:tcPr>
          <w:p w:rsidR="00B31AA8" w:rsidRDefault="00B31AA8" w:rsidP="009B0B37">
            <w:pPr>
              <w:rPr>
                <w:rFonts w:ascii="宋体" w:cs="宋体"/>
                <w:color w:val="000000"/>
                <w:kern w:val="0"/>
                <w:sz w:val="20"/>
                <w:szCs w:val="20"/>
              </w:rPr>
            </w:pPr>
            <w:r>
              <w:rPr>
                <w:rFonts w:ascii="宋体" w:cs="宋体" w:hint="eastAsia"/>
                <w:color w:val="000000"/>
                <w:kern w:val="0"/>
                <w:sz w:val="20"/>
                <w:szCs w:val="20"/>
              </w:rPr>
              <w:t>开发者联盟后台</w:t>
            </w:r>
          </w:p>
        </w:tc>
        <w:tc>
          <w:tcPr>
            <w:tcW w:w="2127" w:type="dxa"/>
          </w:tcPr>
          <w:p w:rsidR="00B31AA8" w:rsidRDefault="00B31AA8" w:rsidP="00E11C11">
            <w:pPr>
              <w:tabs>
                <w:tab w:val="left" w:pos="-720"/>
                <w:tab w:val="left" w:pos="0"/>
                <w:tab w:val="left" w:pos="720"/>
                <w:tab w:val="left" w:pos="1440"/>
                <w:tab w:val="left" w:pos="2970"/>
                <w:tab w:val="left" w:pos="3600"/>
                <w:tab w:val="left" w:pos="4320"/>
              </w:tabs>
              <w:jc w:val="left"/>
              <w:rPr>
                <w:rFonts w:ascii="宋体" w:cs="宋体"/>
                <w:color w:val="000000"/>
                <w:kern w:val="0"/>
                <w:sz w:val="20"/>
                <w:szCs w:val="20"/>
                <w:lang w:val="fr-FR"/>
              </w:rPr>
            </w:pPr>
            <w:r>
              <w:rPr>
                <w:rFonts w:ascii="宋体" w:cs="宋体" w:hint="eastAsia"/>
                <w:color w:val="000000"/>
                <w:kern w:val="0"/>
                <w:sz w:val="20"/>
                <w:szCs w:val="20"/>
                <w:lang w:val="fr-FR"/>
              </w:rPr>
              <w:t>2</w:t>
            </w:r>
            <w:r w:rsidRPr="00B907C4">
              <w:rPr>
                <w:rFonts w:ascii="宋体" w:cs="宋体" w:hint="eastAsia"/>
                <w:color w:val="000000"/>
                <w:kern w:val="0"/>
                <w:sz w:val="20"/>
                <w:szCs w:val="20"/>
                <w:lang w:val="fr-FR"/>
              </w:rPr>
              <w:t>0</w:t>
            </w:r>
            <w:r>
              <w:rPr>
                <w:rFonts w:ascii="宋体" w:cs="宋体" w:hint="eastAsia"/>
                <w:color w:val="000000"/>
                <w:kern w:val="0"/>
                <w:sz w:val="20"/>
                <w:szCs w:val="20"/>
                <w:lang w:val="fr-FR"/>
              </w:rPr>
              <w:t>40</w:t>
            </w:r>
          </w:p>
        </w:tc>
        <w:tc>
          <w:tcPr>
            <w:tcW w:w="1559" w:type="dxa"/>
          </w:tcPr>
          <w:p w:rsidR="00B31AA8" w:rsidRDefault="00B31AA8" w:rsidP="00D9289E">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 xml:space="preserve">90 </w:t>
            </w:r>
            <w:r>
              <w:rPr>
                <w:rFonts w:ascii="Arial" w:hAnsi="Arial" w:cs="Arial" w:hint="eastAsia"/>
                <w:sz w:val="18"/>
                <w:szCs w:val="18"/>
                <w:lang w:val="fr-FR"/>
              </w:rPr>
              <w:t>开发者联盟</w:t>
            </w:r>
          </w:p>
        </w:tc>
        <w:tc>
          <w:tcPr>
            <w:tcW w:w="1843" w:type="dxa"/>
          </w:tcPr>
          <w:p w:rsidR="00B31AA8" w:rsidRDefault="00B31AA8" w:rsidP="00A541E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2040</w:t>
            </w:r>
          </w:p>
        </w:tc>
        <w:tc>
          <w:tcPr>
            <w:tcW w:w="1984" w:type="dxa"/>
          </w:tcPr>
          <w:p w:rsidR="00B31AA8" w:rsidRDefault="00B31AA8"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不涉及</w:t>
            </w:r>
          </w:p>
        </w:tc>
      </w:tr>
      <w:tr w:rsidR="00B31AA8" w:rsidTr="00523643">
        <w:trPr>
          <w:ins w:id="1085" w:author="x00116998" w:date="2015-10-15T17:44:00Z"/>
        </w:trPr>
        <w:tc>
          <w:tcPr>
            <w:tcW w:w="2376" w:type="dxa"/>
          </w:tcPr>
          <w:p w:rsidR="00B31AA8" w:rsidRDefault="00B31AA8" w:rsidP="009B0B37">
            <w:pPr>
              <w:rPr>
                <w:ins w:id="1086" w:author="x00116998" w:date="2015-10-15T17:44:00Z"/>
                <w:lang w:val="fr-FR"/>
              </w:rPr>
            </w:pPr>
            <w:ins w:id="1087" w:author="x00116998" w:date="2015-10-15T17:44:00Z">
              <w:r>
                <w:rPr>
                  <w:rFonts w:ascii="宋体" w:cs="宋体" w:hint="eastAsia"/>
                  <w:color w:val="000000"/>
                  <w:kern w:val="0"/>
                  <w:sz w:val="20"/>
                  <w:szCs w:val="20"/>
                </w:rPr>
                <w:t>生活认证代理服务器</w:t>
              </w:r>
            </w:ins>
          </w:p>
        </w:tc>
        <w:tc>
          <w:tcPr>
            <w:tcW w:w="2127" w:type="dxa"/>
          </w:tcPr>
          <w:p w:rsidR="00B31AA8" w:rsidRDefault="00B31AA8" w:rsidP="008E08BF">
            <w:pPr>
              <w:tabs>
                <w:tab w:val="left" w:pos="-720"/>
                <w:tab w:val="left" w:pos="0"/>
                <w:tab w:val="left" w:pos="720"/>
                <w:tab w:val="left" w:pos="1440"/>
                <w:tab w:val="left" w:pos="2970"/>
                <w:tab w:val="left" w:pos="3600"/>
                <w:tab w:val="left" w:pos="4320"/>
              </w:tabs>
              <w:jc w:val="left"/>
              <w:rPr>
                <w:ins w:id="1088" w:author="x00116998" w:date="2015-10-15T17:44:00Z"/>
                <w:lang w:val="fr-FR"/>
              </w:rPr>
            </w:pPr>
            <w:ins w:id="1089" w:author="x00116998" w:date="2015-10-15T17:44:00Z">
              <w:r>
                <w:rPr>
                  <w:rFonts w:ascii="宋体" w:cs="宋体" w:hint="eastAsia"/>
                  <w:color w:val="000000"/>
                  <w:kern w:val="0"/>
                  <w:sz w:val="20"/>
                  <w:szCs w:val="20"/>
                  <w:lang w:val="fr-FR"/>
                </w:rPr>
                <w:t>2</w:t>
              </w:r>
              <w:r w:rsidRPr="00B907C4">
                <w:rPr>
                  <w:rFonts w:ascii="宋体" w:cs="宋体" w:hint="eastAsia"/>
                  <w:color w:val="000000"/>
                  <w:kern w:val="0"/>
                  <w:sz w:val="20"/>
                  <w:szCs w:val="20"/>
                  <w:lang w:val="fr-FR"/>
                </w:rPr>
                <w:t>0</w:t>
              </w:r>
              <w:r>
                <w:rPr>
                  <w:rFonts w:ascii="宋体" w:cs="宋体" w:hint="eastAsia"/>
                  <w:color w:val="000000"/>
                  <w:kern w:val="0"/>
                  <w:sz w:val="20"/>
                  <w:szCs w:val="20"/>
                  <w:lang w:val="fr-FR"/>
                </w:rPr>
                <w:t>50</w:t>
              </w:r>
            </w:ins>
          </w:p>
        </w:tc>
        <w:tc>
          <w:tcPr>
            <w:tcW w:w="1559" w:type="dxa"/>
          </w:tcPr>
          <w:p w:rsidR="00B31AA8" w:rsidRDefault="00B31AA8" w:rsidP="00D9289E">
            <w:pPr>
              <w:tabs>
                <w:tab w:val="left" w:pos="-720"/>
                <w:tab w:val="left" w:pos="0"/>
                <w:tab w:val="left" w:pos="720"/>
                <w:tab w:val="left" w:pos="1440"/>
                <w:tab w:val="left" w:pos="2970"/>
                <w:tab w:val="left" w:pos="3600"/>
                <w:tab w:val="left" w:pos="4320"/>
              </w:tabs>
              <w:jc w:val="left"/>
              <w:rPr>
                <w:ins w:id="1090" w:author="x00116998" w:date="2015-10-15T17:44:00Z"/>
                <w:rFonts w:ascii="Arial" w:hAnsi="Arial" w:cs="Arial"/>
                <w:sz w:val="18"/>
                <w:szCs w:val="18"/>
                <w:lang w:val="fr-FR"/>
              </w:rPr>
            </w:pPr>
            <w:ins w:id="1091" w:author="x00116998" w:date="2016-03-21T16:01:00Z">
              <w:r>
                <w:rPr>
                  <w:rFonts w:ascii="Verdana" w:hAnsi="Verdana" w:hint="eastAsia"/>
                  <w:kern w:val="0"/>
                  <w:sz w:val="18"/>
                  <w:szCs w:val="18"/>
                  <w:lang w:val="fr-FR"/>
                </w:rPr>
                <w:t>NA</w:t>
              </w:r>
            </w:ins>
          </w:p>
        </w:tc>
        <w:tc>
          <w:tcPr>
            <w:tcW w:w="1843" w:type="dxa"/>
          </w:tcPr>
          <w:p w:rsidR="00B31AA8" w:rsidRDefault="00B31AA8" w:rsidP="008E08BF">
            <w:pPr>
              <w:tabs>
                <w:tab w:val="left" w:pos="-720"/>
                <w:tab w:val="left" w:pos="0"/>
                <w:tab w:val="left" w:pos="720"/>
                <w:tab w:val="left" w:pos="1440"/>
                <w:tab w:val="left" w:pos="2970"/>
                <w:tab w:val="left" w:pos="3600"/>
                <w:tab w:val="left" w:pos="4320"/>
              </w:tabs>
              <w:jc w:val="left"/>
              <w:rPr>
                <w:ins w:id="1092" w:author="x00116998" w:date="2015-10-15T17:44:00Z"/>
                <w:rFonts w:ascii="Arial" w:hAnsi="Arial" w:cs="Arial"/>
                <w:sz w:val="18"/>
                <w:szCs w:val="18"/>
                <w:lang w:val="fr-FR"/>
              </w:rPr>
            </w:pPr>
            <w:ins w:id="1093" w:author="x00116998" w:date="2016-03-21T16:01:00Z">
              <w:r>
                <w:rPr>
                  <w:rFonts w:ascii="Arial" w:hAnsi="Arial" w:cs="Arial" w:hint="eastAsia"/>
                  <w:sz w:val="18"/>
                  <w:szCs w:val="18"/>
                  <w:lang w:val="fr-FR"/>
                </w:rPr>
                <w:t>不涉及</w:t>
              </w:r>
            </w:ins>
          </w:p>
        </w:tc>
        <w:tc>
          <w:tcPr>
            <w:tcW w:w="1984" w:type="dxa"/>
          </w:tcPr>
          <w:p w:rsidR="00B31AA8" w:rsidRPr="004F6CE9" w:rsidRDefault="00B31AA8" w:rsidP="00454457">
            <w:pPr>
              <w:tabs>
                <w:tab w:val="left" w:pos="-720"/>
                <w:tab w:val="left" w:pos="0"/>
                <w:tab w:val="left" w:pos="720"/>
                <w:tab w:val="left" w:pos="1440"/>
                <w:tab w:val="left" w:pos="2970"/>
                <w:tab w:val="left" w:pos="3600"/>
                <w:tab w:val="left" w:pos="4320"/>
              </w:tabs>
              <w:jc w:val="left"/>
              <w:rPr>
                <w:ins w:id="1094" w:author="x00116998" w:date="2015-10-15T17:44:00Z"/>
                <w:rFonts w:ascii="Arial" w:hAnsi="Arial" w:cs="Arial"/>
                <w:sz w:val="18"/>
                <w:szCs w:val="18"/>
                <w:lang w:val="fr-FR"/>
              </w:rPr>
            </w:pPr>
            <w:ins w:id="1095" w:author="x00116998" w:date="2015-10-15T17:44:00Z">
              <w:r>
                <w:rPr>
                  <w:rFonts w:ascii="Arial" w:hAnsi="Arial" w:cs="Arial" w:hint="eastAsia"/>
                  <w:sz w:val="18"/>
                  <w:szCs w:val="18"/>
                  <w:lang w:val="fr-FR"/>
                </w:rPr>
                <w:t>不涉及</w:t>
              </w:r>
            </w:ins>
          </w:p>
        </w:tc>
      </w:tr>
      <w:tr w:rsidR="00B31AA8" w:rsidTr="00523643">
        <w:trPr>
          <w:ins w:id="1096" w:author="x00116998" w:date="2016-03-09T09:15:00Z"/>
        </w:trPr>
        <w:tc>
          <w:tcPr>
            <w:tcW w:w="2376" w:type="dxa"/>
          </w:tcPr>
          <w:p w:rsidR="00B31AA8" w:rsidRDefault="00B31AA8" w:rsidP="00A45241">
            <w:pPr>
              <w:rPr>
                <w:ins w:id="1097" w:author="x00116998" w:date="2016-03-09T09:15:00Z"/>
                <w:lang w:val="fr-FR"/>
              </w:rPr>
            </w:pPr>
            <w:ins w:id="1098" w:author="x00116998" w:date="2016-03-09T09:16:00Z">
              <w:r>
                <w:rPr>
                  <w:rFonts w:ascii="宋体" w:cs="宋体" w:hint="eastAsia"/>
                  <w:color w:val="000000"/>
                  <w:kern w:val="0"/>
                  <w:sz w:val="20"/>
                  <w:szCs w:val="20"/>
                </w:rPr>
                <w:t>云眼--</w:t>
              </w:r>
            </w:ins>
            <w:ins w:id="1099" w:author="x00116998" w:date="2016-03-09T09:15:00Z">
              <w:r>
                <w:rPr>
                  <w:rFonts w:ascii="宋体" w:cs="宋体" w:hint="eastAsia"/>
                  <w:color w:val="000000"/>
                  <w:kern w:val="0"/>
                  <w:sz w:val="20"/>
                  <w:szCs w:val="20"/>
                </w:rPr>
                <w:t>日志服务器</w:t>
              </w:r>
            </w:ins>
          </w:p>
        </w:tc>
        <w:tc>
          <w:tcPr>
            <w:tcW w:w="2127" w:type="dxa"/>
          </w:tcPr>
          <w:p w:rsidR="00B31AA8" w:rsidRDefault="00B31AA8" w:rsidP="00A45241">
            <w:pPr>
              <w:tabs>
                <w:tab w:val="left" w:pos="-720"/>
                <w:tab w:val="left" w:pos="0"/>
                <w:tab w:val="left" w:pos="720"/>
                <w:tab w:val="left" w:pos="1440"/>
                <w:tab w:val="left" w:pos="2970"/>
                <w:tab w:val="left" w:pos="3600"/>
                <w:tab w:val="left" w:pos="4320"/>
              </w:tabs>
              <w:jc w:val="left"/>
              <w:rPr>
                <w:ins w:id="1100" w:author="x00116998" w:date="2016-03-09T09:15:00Z"/>
                <w:lang w:val="fr-FR"/>
              </w:rPr>
            </w:pPr>
            <w:ins w:id="1101" w:author="x00116998" w:date="2016-03-09T09:15:00Z">
              <w:r>
                <w:rPr>
                  <w:rFonts w:ascii="宋体" w:cs="宋体" w:hint="eastAsia"/>
                  <w:color w:val="000000"/>
                  <w:kern w:val="0"/>
                  <w:sz w:val="20"/>
                  <w:szCs w:val="20"/>
                  <w:lang w:val="fr-FR"/>
                </w:rPr>
                <w:t>2</w:t>
              </w:r>
              <w:r w:rsidRPr="00B907C4">
                <w:rPr>
                  <w:rFonts w:ascii="宋体" w:cs="宋体" w:hint="eastAsia"/>
                  <w:color w:val="000000"/>
                  <w:kern w:val="0"/>
                  <w:sz w:val="20"/>
                  <w:szCs w:val="20"/>
                  <w:lang w:val="fr-FR"/>
                </w:rPr>
                <w:t>0</w:t>
              </w:r>
              <w:r>
                <w:rPr>
                  <w:rFonts w:ascii="宋体" w:cs="宋体" w:hint="eastAsia"/>
                  <w:color w:val="000000"/>
                  <w:kern w:val="0"/>
                  <w:sz w:val="20"/>
                  <w:szCs w:val="20"/>
                  <w:lang w:val="fr-FR"/>
                </w:rPr>
                <w:t>5</w:t>
              </w:r>
            </w:ins>
            <w:ins w:id="1102" w:author="x00116998" w:date="2016-03-09T09:16:00Z">
              <w:r>
                <w:rPr>
                  <w:rFonts w:ascii="宋体" w:cs="宋体" w:hint="eastAsia"/>
                  <w:color w:val="000000"/>
                  <w:kern w:val="0"/>
                  <w:sz w:val="20"/>
                  <w:szCs w:val="20"/>
                  <w:lang w:val="fr-FR"/>
                </w:rPr>
                <w:t>1</w:t>
              </w:r>
            </w:ins>
          </w:p>
        </w:tc>
        <w:tc>
          <w:tcPr>
            <w:tcW w:w="1559" w:type="dxa"/>
          </w:tcPr>
          <w:p w:rsidR="00B31AA8" w:rsidRDefault="00B31AA8" w:rsidP="00D9289E">
            <w:pPr>
              <w:tabs>
                <w:tab w:val="left" w:pos="-720"/>
                <w:tab w:val="left" w:pos="0"/>
                <w:tab w:val="left" w:pos="720"/>
                <w:tab w:val="left" w:pos="1440"/>
                <w:tab w:val="left" w:pos="2970"/>
                <w:tab w:val="left" w:pos="3600"/>
                <w:tab w:val="left" w:pos="4320"/>
              </w:tabs>
              <w:jc w:val="left"/>
              <w:rPr>
                <w:ins w:id="1103" w:author="x00116998" w:date="2016-03-09T09:15:00Z"/>
                <w:rFonts w:ascii="Arial" w:hAnsi="Arial" w:cs="Arial"/>
                <w:sz w:val="18"/>
                <w:szCs w:val="18"/>
                <w:lang w:val="fr-FR"/>
              </w:rPr>
            </w:pPr>
            <w:ins w:id="1104" w:author="x00116998" w:date="2016-03-09T09:15:00Z">
              <w:r>
                <w:rPr>
                  <w:rFonts w:ascii="Arial" w:hAnsi="Arial" w:cs="Arial" w:hint="eastAsia"/>
                  <w:sz w:val="18"/>
                  <w:szCs w:val="18"/>
                  <w:lang w:val="fr-FR"/>
                </w:rPr>
                <w:t>NA</w:t>
              </w:r>
            </w:ins>
          </w:p>
        </w:tc>
        <w:tc>
          <w:tcPr>
            <w:tcW w:w="1843" w:type="dxa"/>
          </w:tcPr>
          <w:p w:rsidR="00B31AA8" w:rsidRDefault="00B31AA8" w:rsidP="008E08BF">
            <w:pPr>
              <w:tabs>
                <w:tab w:val="left" w:pos="-720"/>
                <w:tab w:val="left" w:pos="0"/>
                <w:tab w:val="left" w:pos="720"/>
                <w:tab w:val="left" w:pos="1440"/>
                <w:tab w:val="left" w:pos="2970"/>
                <w:tab w:val="left" w:pos="3600"/>
                <w:tab w:val="left" w:pos="4320"/>
              </w:tabs>
              <w:jc w:val="left"/>
              <w:rPr>
                <w:ins w:id="1105" w:author="x00116998" w:date="2016-03-09T09:15:00Z"/>
                <w:rFonts w:ascii="Arial" w:hAnsi="Arial" w:cs="Arial"/>
                <w:sz w:val="18"/>
                <w:szCs w:val="18"/>
                <w:lang w:val="fr-FR"/>
              </w:rPr>
            </w:pPr>
            <w:ins w:id="1106" w:author="x00116998" w:date="2016-03-09T09:15:00Z">
              <w:r>
                <w:rPr>
                  <w:rFonts w:ascii="Arial" w:hAnsi="Arial" w:cs="Arial" w:hint="eastAsia"/>
                  <w:sz w:val="18"/>
                  <w:szCs w:val="18"/>
                  <w:lang w:val="fr-FR"/>
                </w:rPr>
                <w:t>不涉及</w:t>
              </w:r>
            </w:ins>
          </w:p>
        </w:tc>
        <w:tc>
          <w:tcPr>
            <w:tcW w:w="1984" w:type="dxa"/>
          </w:tcPr>
          <w:p w:rsidR="00B31AA8" w:rsidRDefault="00B31AA8" w:rsidP="00454457">
            <w:pPr>
              <w:tabs>
                <w:tab w:val="left" w:pos="-720"/>
                <w:tab w:val="left" w:pos="0"/>
                <w:tab w:val="left" w:pos="720"/>
                <w:tab w:val="left" w:pos="1440"/>
                <w:tab w:val="left" w:pos="2970"/>
                <w:tab w:val="left" w:pos="3600"/>
                <w:tab w:val="left" w:pos="4320"/>
              </w:tabs>
              <w:jc w:val="left"/>
              <w:rPr>
                <w:ins w:id="1107" w:author="x00116998" w:date="2016-03-09T09:15:00Z"/>
                <w:rFonts w:ascii="Arial" w:hAnsi="Arial" w:cs="Arial"/>
                <w:sz w:val="18"/>
                <w:szCs w:val="18"/>
                <w:lang w:val="fr-FR"/>
              </w:rPr>
            </w:pPr>
            <w:ins w:id="1108" w:author="x00116998" w:date="2016-03-09T09:15:00Z">
              <w:r>
                <w:rPr>
                  <w:rFonts w:ascii="Arial" w:hAnsi="Arial" w:cs="Arial" w:hint="eastAsia"/>
                  <w:sz w:val="18"/>
                  <w:szCs w:val="18"/>
                  <w:lang w:val="fr-FR"/>
                </w:rPr>
                <w:t>不涉及</w:t>
              </w:r>
            </w:ins>
          </w:p>
        </w:tc>
      </w:tr>
      <w:tr w:rsidR="00B31AA8" w:rsidTr="00523643">
        <w:trPr>
          <w:ins w:id="1109" w:author="x00116998" w:date="2016-05-31T14:43:00Z"/>
        </w:trPr>
        <w:tc>
          <w:tcPr>
            <w:tcW w:w="2376" w:type="dxa"/>
          </w:tcPr>
          <w:p w:rsidR="00B31AA8" w:rsidRDefault="00B31AA8" w:rsidP="009B0B37">
            <w:pPr>
              <w:rPr>
                <w:ins w:id="1110" w:author="x00116998" w:date="2016-05-31T14:43:00Z"/>
                <w:lang w:val="fr-FR"/>
              </w:rPr>
            </w:pPr>
            <w:ins w:id="1111" w:author="x00116998" w:date="2016-05-31T14:51:00Z">
              <w:r>
                <w:rPr>
                  <w:rFonts w:ascii="Verdana" w:hAnsi="Verdana" w:cs="Verdana" w:hint="eastAsia"/>
                  <w:b/>
                  <w:color w:val="C00000"/>
                  <w:sz w:val="18"/>
                  <w:szCs w:val="18"/>
                </w:rPr>
                <w:t>华为众测服务器</w:t>
              </w:r>
            </w:ins>
          </w:p>
        </w:tc>
        <w:tc>
          <w:tcPr>
            <w:tcW w:w="2127" w:type="dxa"/>
          </w:tcPr>
          <w:p w:rsidR="00B31AA8" w:rsidRDefault="00B31AA8" w:rsidP="008E08BF">
            <w:pPr>
              <w:tabs>
                <w:tab w:val="left" w:pos="-720"/>
                <w:tab w:val="left" w:pos="0"/>
                <w:tab w:val="left" w:pos="720"/>
                <w:tab w:val="left" w:pos="1440"/>
                <w:tab w:val="left" w:pos="2970"/>
                <w:tab w:val="left" w:pos="3600"/>
                <w:tab w:val="left" w:pos="4320"/>
              </w:tabs>
              <w:jc w:val="left"/>
              <w:rPr>
                <w:ins w:id="1112" w:author="x00116998" w:date="2016-05-31T14:43:00Z"/>
                <w:lang w:val="fr-FR"/>
              </w:rPr>
            </w:pPr>
            <w:ins w:id="1113" w:author="x00116998" w:date="2016-05-31T14:51:00Z">
              <w:r>
                <w:rPr>
                  <w:rFonts w:hint="eastAsia"/>
                  <w:lang w:val="fr-FR"/>
                </w:rPr>
                <w:t>2057</w:t>
              </w:r>
            </w:ins>
          </w:p>
        </w:tc>
        <w:tc>
          <w:tcPr>
            <w:tcW w:w="1559" w:type="dxa"/>
          </w:tcPr>
          <w:p w:rsidR="00B31AA8" w:rsidRDefault="00B31AA8" w:rsidP="00D9289E">
            <w:pPr>
              <w:tabs>
                <w:tab w:val="left" w:pos="-720"/>
                <w:tab w:val="left" w:pos="0"/>
                <w:tab w:val="left" w:pos="720"/>
                <w:tab w:val="left" w:pos="1440"/>
                <w:tab w:val="left" w:pos="2970"/>
                <w:tab w:val="left" w:pos="3600"/>
                <w:tab w:val="left" w:pos="4320"/>
              </w:tabs>
              <w:jc w:val="left"/>
              <w:rPr>
                <w:ins w:id="1114" w:author="x00116998" w:date="2016-05-31T14:43:00Z"/>
                <w:rFonts w:ascii="Arial" w:hAnsi="Arial" w:cs="Arial"/>
                <w:sz w:val="18"/>
                <w:szCs w:val="18"/>
                <w:lang w:val="fr-FR"/>
              </w:rPr>
            </w:pPr>
            <w:ins w:id="1115" w:author="x00116998" w:date="2016-05-31T14:51:00Z">
              <w:r>
                <w:rPr>
                  <w:rFonts w:ascii="Arial" w:hAnsi="Arial" w:cs="Arial" w:hint="eastAsia"/>
                  <w:sz w:val="18"/>
                  <w:szCs w:val="18"/>
                  <w:lang w:val="fr-FR"/>
                </w:rPr>
                <w:t xml:space="preserve">57 </w:t>
              </w:r>
              <w:r>
                <w:rPr>
                  <w:rFonts w:ascii="Arial" w:hAnsi="Arial" w:cs="Arial" w:hint="eastAsia"/>
                  <w:sz w:val="18"/>
                  <w:szCs w:val="18"/>
                  <w:lang w:val="fr-FR"/>
                </w:rPr>
                <w:t>众测</w:t>
              </w:r>
            </w:ins>
          </w:p>
        </w:tc>
        <w:tc>
          <w:tcPr>
            <w:tcW w:w="1843" w:type="dxa"/>
          </w:tcPr>
          <w:p w:rsidR="00B31AA8" w:rsidRDefault="00B31AA8" w:rsidP="008E08BF">
            <w:pPr>
              <w:tabs>
                <w:tab w:val="left" w:pos="-720"/>
                <w:tab w:val="left" w:pos="0"/>
                <w:tab w:val="left" w:pos="720"/>
                <w:tab w:val="left" w:pos="1440"/>
                <w:tab w:val="left" w:pos="2970"/>
                <w:tab w:val="left" w:pos="3600"/>
                <w:tab w:val="left" w:pos="4320"/>
              </w:tabs>
              <w:jc w:val="left"/>
              <w:rPr>
                <w:ins w:id="1116" w:author="x00116998" w:date="2016-05-31T14:43:00Z"/>
                <w:rFonts w:ascii="Arial" w:hAnsi="Arial" w:cs="Arial"/>
                <w:sz w:val="18"/>
                <w:szCs w:val="18"/>
                <w:lang w:val="fr-FR"/>
              </w:rPr>
            </w:pPr>
            <w:ins w:id="1117" w:author="x00116998" w:date="2016-05-31T14:51:00Z">
              <w:r>
                <w:rPr>
                  <w:rFonts w:ascii="Arial" w:hAnsi="Arial" w:cs="Arial" w:hint="eastAsia"/>
                  <w:sz w:val="18"/>
                  <w:szCs w:val="18"/>
                  <w:lang w:val="fr-FR"/>
                </w:rPr>
                <w:t>不涉及</w:t>
              </w:r>
            </w:ins>
          </w:p>
        </w:tc>
        <w:tc>
          <w:tcPr>
            <w:tcW w:w="1984" w:type="dxa"/>
          </w:tcPr>
          <w:p w:rsidR="00B31AA8" w:rsidRDefault="00B31AA8" w:rsidP="00454457">
            <w:pPr>
              <w:tabs>
                <w:tab w:val="left" w:pos="-720"/>
                <w:tab w:val="left" w:pos="0"/>
                <w:tab w:val="left" w:pos="720"/>
                <w:tab w:val="left" w:pos="1440"/>
                <w:tab w:val="left" w:pos="2970"/>
                <w:tab w:val="left" w:pos="3600"/>
                <w:tab w:val="left" w:pos="4320"/>
              </w:tabs>
              <w:jc w:val="left"/>
              <w:rPr>
                <w:ins w:id="1118" w:author="x00116998" w:date="2016-05-31T14:43:00Z"/>
                <w:rFonts w:ascii="Arial" w:hAnsi="Arial" w:cs="Arial"/>
                <w:sz w:val="18"/>
                <w:szCs w:val="18"/>
                <w:lang w:val="fr-FR"/>
              </w:rPr>
            </w:pPr>
            <w:ins w:id="1119" w:author="x00116998" w:date="2016-05-31T14:51:00Z">
              <w:r>
                <w:rPr>
                  <w:rFonts w:ascii="Arial" w:hAnsi="Arial" w:cs="Arial" w:hint="eastAsia"/>
                  <w:sz w:val="18"/>
                  <w:szCs w:val="18"/>
                  <w:lang w:val="fr-FR"/>
                </w:rPr>
                <w:t>不涉及</w:t>
              </w:r>
            </w:ins>
          </w:p>
        </w:tc>
      </w:tr>
      <w:tr w:rsidR="00B31AA8" w:rsidTr="00523643">
        <w:trPr>
          <w:ins w:id="1120" w:author="x00116998" w:date="2015-10-15T17:44:00Z"/>
        </w:trPr>
        <w:tc>
          <w:tcPr>
            <w:tcW w:w="2376" w:type="dxa"/>
          </w:tcPr>
          <w:p w:rsidR="00B31AA8" w:rsidRDefault="00B31AA8" w:rsidP="009B0B37">
            <w:pPr>
              <w:rPr>
                <w:ins w:id="1121" w:author="x00116998" w:date="2015-10-15T17:44:00Z"/>
                <w:lang w:val="fr-FR"/>
              </w:rPr>
            </w:pPr>
            <w:ins w:id="1122" w:author="x00116998" w:date="2015-10-15T17:44:00Z">
              <w:r>
                <w:rPr>
                  <w:rFonts w:hint="eastAsia"/>
                  <w:lang w:val="fr-FR"/>
                </w:rPr>
                <w:t>荣耀立方服务器</w:t>
              </w:r>
            </w:ins>
          </w:p>
        </w:tc>
        <w:tc>
          <w:tcPr>
            <w:tcW w:w="2127" w:type="dxa"/>
          </w:tcPr>
          <w:p w:rsidR="00B31AA8" w:rsidRDefault="00B31AA8" w:rsidP="008E08BF">
            <w:pPr>
              <w:tabs>
                <w:tab w:val="left" w:pos="-720"/>
                <w:tab w:val="left" w:pos="0"/>
                <w:tab w:val="left" w:pos="720"/>
                <w:tab w:val="left" w:pos="1440"/>
                <w:tab w:val="left" w:pos="2970"/>
                <w:tab w:val="left" w:pos="3600"/>
                <w:tab w:val="left" w:pos="4320"/>
              </w:tabs>
              <w:jc w:val="left"/>
              <w:rPr>
                <w:ins w:id="1123" w:author="x00116998" w:date="2015-10-15T17:44:00Z"/>
                <w:lang w:val="fr-FR"/>
              </w:rPr>
            </w:pPr>
            <w:ins w:id="1124" w:author="x00116998" w:date="2015-10-15T17:44:00Z">
              <w:r>
                <w:rPr>
                  <w:rFonts w:hint="eastAsia"/>
                  <w:lang w:val="fr-FR"/>
                </w:rPr>
                <w:t>2060</w:t>
              </w:r>
            </w:ins>
          </w:p>
        </w:tc>
        <w:tc>
          <w:tcPr>
            <w:tcW w:w="1559" w:type="dxa"/>
          </w:tcPr>
          <w:p w:rsidR="00B31AA8" w:rsidRDefault="00B31AA8" w:rsidP="00D9289E">
            <w:pPr>
              <w:tabs>
                <w:tab w:val="left" w:pos="-720"/>
                <w:tab w:val="left" w:pos="0"/>
                <w:tab w:val="left" w:pos="720"/>
                <w:tab w:val="left" w:pos="1440"/>
                <w:tab w:val="left" w:pos="2970"/>
                <w:tab w:val="left" w:pos="3600"/>
                <w:tab w:val="left" w:pos="4320"/>
              </w:tabs>
              <w:jc w:val="left"/>
              <w:rPr>
                <w:ins w:id="1125" w:author="x00116998" w:date="2015-10-15T17:44:00Z"/>
                <w:rFonts w:ascii="Arial" w:hAnsi="Arial" w:cs="Arial"/>
                <w:sz w:val="18"/>
                <w:szCs w:val="18"/>
                <w:lang w:val="fr-FR"/>
              </w:rPr>
            </w:pPr>
            <w:ins w:id="1126" w:author="x00116998" w:date="2015-10-15T17:44:00Z">
              <w:r>
                <w:rPr>
                  <w:rFonts w:ascii="Arial" w:hAnsi="Arial" w:cs="Arial" w:hint="eastAsia"/>
                  <w:sz w:val="18"/>
                  <w:szCs w:val="18"/>
                  <w:lang w:val="fr-FR"/>
                </w:rPr>
                <w:t>0 DBank</w:t>
              </w:r>
            </w:ins>
          </w:p>
        </w:tc>
        <w:tc>
          <w:tcPr>
            <w:tcW w:w="1843" w:type="dxa"/>
          </w:tcPr>
          <w:p w:rsidR="00B31AA8" w:rsidRDefault="00B31AA8" w:rsidP="008E08BF">
            <w:pPr>
              <w:tabs>
                <w:tab w:val="left" w:pos="-720"/>
                <w:tab w:val="left" w:pos="0"/>
                <w:tab w:val="left" w:pos="720"/>
                <w:tab w:val="left" w:pos="1440"/>
                <w:tab w:val="left" w:pos="2970"/>
                <w:tab w:val="left" w:pos="3600"/>
                <w:tab w:val="left" w:pos="4320"/>
              </w:tabs>
              <w:jc w:val="left"/>
              <w:rPr>
                <w:ins w:id="1127" w:author="x00116998" w:date="2015-10-15T17:44:00Z"/>
                <w:rFonts w:ascii="Arial" w:hAnsi="Arial" w:cs="Arial"/>
                <w:sz w:val="18"/>
                <w:szCs w:val="18"/>
                <w:lang w:val="fr-FR"/>
              </w:rPr>
            </w:pPr>
            <w:ins w:id="1128" w:author="x00116998" w:date="2015-10-15T17:44:00Z">
              <w:r>
                <w:rPr>
                  <w:rFonts w:ascii="Arial" w:hAnsi="Arial" w:cs="Arial" w:hint="eastAsia"/>
                  <w:sz w:val="18"/>
                  <w:szCs w:val="18"/>
                  <w:lang w:val="fr-FR"/>
                </w:rPr>
                <w:t>不涉及</w:t>
              </w:r>
            </w:ins>
          </w:p>
        </w:tc>
        <w:tc>
          <w:tcPr>
            <w:tcW w:w="1984" w:type="dxa"/>
          </w:tcPr>
          <w:p w:rsidR="00B31AA8" w:rsidRPr="004F6CE9" w:rsidRDefault="00B31AA8" w:rsidP="00454457">
            <w:pPr>
              <w:tabs>
                <w:tab w:val="left" w:pos="-720"/>
                <w:tab w:val="left" w:pos="0"/>
                <w:tab w:val="left" w:pos="720"/>
                <w:tab w:val="left" w:pos="1440"/>
                <w:tab w:val="left" w:pos="2970"/>
                <w:tab w:val="left" w:pos="3600"/>
                <w:tab w:val="left" w:pos="4320"/>
              </w:tabs>
              <w:jc w:val="left"/>
              <w:rPr>
                <w:ins w:id="1129" w:author="x00116998" w:date="2015-10-15T17:44:00Z"/>
                <w:rFonts w:ascii="Arial" w:hAnsi="Arial" w:cs="Arial"/>
                <w:sz w:val="18"/>
                <w:szCs w:val="18"/>
                <w:lang w:val="fr-FR"/>
              </w:rPr>
            </w:pPr>
            <w:ins w:id="1130" w:author="x00116998" w:date="2015-10-15T17:44:00Z">
              <w:r>
                <w:rPr>
                  <w:rFonts w:ascii="Arial" w:hAnsi="Arial" w:cs="Arial" w:hint="eastAsia"/>
                  <w:sz w:val="18"/>
                  <w:szCs w:val="18"/>
                  <w:lang w:val="fr-FR"/>
                </w:rPr>
                <w:t>不涉及</w:t>
              </w:r>
            </w:ins>
          </w:p>
        </w:tc>
      </w:tr>
      <w:tr w:rsidR="00B31AA8" w:rsidTr="00523643">
        <w:trPr>
          <w:ins w:id="1131" w:author="x00116998" w:date="2015-10-15T17:44:00Z"/>
        </w:trPr>
        <w:tc>
          <w:tcPr>
            <w:tcW w:w="2376" w:type="dxa"/>
          </w:tcPr>
          <w:p w:rsidR="00B31AA8" w:rsidRDefault="00B31AA8" w:rsidP="009B0B37">
            <w:pPr>
              <w:rPr>
                <w:ins w:id="1132" w:author="x00116998" w:date="2015-10-15T17:44:00Z"/>
                <w:lang w:val="fr-FR"/>
              </w:rPr>
            </w:pPr>
            <w:ins w:id="1133" w:author="x00116998" w:date="2015-10-15T17:44:00Z">
              <w:r>
                <w:rPr>
                  <w:rFonts w:hint="eastAsia"/>
                  <w:lang w:val="fr-FR"/>
                </w:rPr>
                <w:t>AccountService</w:t>
              </w:r>
              <w:r>
                <w:rPr>
                  <w:rFonts w:hint="eastAsia"/>
                  <w:lang w:val="fr-FR"/>
                </w:rPr>
                <w:t>游戏临时</w:t>
              </w:r>
              <w:r>
                <w:rPr>
                  <w:rFonts w:hint="eastAsia"/>
                  <w:lang w:val="fr-FR"/>
                </w:rPr>
                <w:t>ST</w:t>
              </w:r>
              <w:r>
                <w:rPr>
                  <w:rFonts w:hint="eastAsia"/>
                  <w:lang w:val="fr-FR"/>
                </w:rPr>
                <w:t>分配</w:t>
              </w:r>
            </w:ins>
          </w:p>
        </w:tc>
        <w:tc>
          <w:tcPr>
            <w:tcW w:w="2127" w:type="dxa"/>
          </w:tcPr>
          <w:p w:rsidR="00B31AA8" w:rsidRDefault="00B31AA8" w:rsidP="008E08BF">
            <w:pPr>
              <w:tabs>
                <w:tab w:val="left" w:pos="-720"/>
                <w:tab w:val="left" w:pos="0"/>
                <w:tab w:val="left" w:pos="720"/>
                <w:tab w:val="left" w:pos="1440"/>
                <w:tab w:val="left" w:pos="2970"/>
                <w:tab w:val="left" w:pos="3600"/>
                <w:tab w:val="left" w:pos="4320"/>
              </w:tabs>
              <w:jc w:val="left"/>
              <w:rPr>
                <w:ins w:id="1134" w:author="x00116998" w:date="2015-10-15T17:44:00Z"/>
                <w:lang w:val="fr-FR"/>
              </w:rPr>
            </w:pPr>
            <w:ins w:id="1135" w:author="x00116998" w:date="2015-10-15T17:44:00Z">
              <w:r>
                <w:rPr>
                  <w:rFonts w:ascii="宋体" w:cs="宋体" w:hint="eastAsia"/>
                  <w:color w:val="000000"/>
                  <w:kern w:val="0"/>
                  <w:sz w:val="20"/>
                  <w:szCs w:val="20"/>
                  <w:lang w:val="fr-FR"/>
                </w:rPr>
                <w:t>2</w:t>
              </w:r>
              <w:r w:rsidRPr="00B907C4">
                <w:rPr>
                  <w:rFonts w:ascii="宋体" w:cs="宋体" w:hint="eastAsia"/>
                  <w:color w:val="000000"/>
                  <w:kern w:val="0"/>
                  <w:sz w:val="20"/>
                  <w:szCs w:val="20"/>
                  <w:lang w:val="fr-FR"/>
                </w:rPr>
                <w:t>090</w:t>
              </w:r>
            </w:ins>
          </w:p>
        </w:tc>
        <w:tc>
          <w:tcPr>
            <w:tcW w:w="1559" w:type="dxa"/>
          </w:tcPr>
          <w:p w:rsidR="00B31AA8" w:rsidRDefault="00B31AA8" w:rsidP="00D9289E">
            <w:pPr>
              <w:tabs>
                <w:tab w:val="left" w:pos="-720"/>
                <w:tab w:val="left" w:pos="0"/>
                <w:tab w:val="left" w:pos="720"/>
                <w:tab w:val="left" w:pos="1440"/>
                <w:tab w:val="left" w:pos="2970"/>
                <w:tab w:val="left" w:pos="3600"/>
                <w:tab w:val="left" w:pos="4320"/>
              </w:tabs>
              <w:jc w:val="left"/>
              <w:rPr>
                <w:ins w:id="1136" w:author="x00116998" w:date="2015-10-15T17:44:00Z"/>
                <w:rFonts w:ascii="Arial" w:hAnsi="Arial" w:cs="Arial"/>
                <w:sz w:val="18"/>
                <w:szCs w:val="18"/>
                <w:lang w:val="fr-FR"/>
              </w:rPr>
            </w:pPr>
          </w:p>
        </w:tc>
        <w:tc>
          <w:tcPr>
            <w:tcW w:w="1843" w:type="dxa"/>
          </w:tcPr>
          <w:p w:rsidR="00B31AA8" w:rsidRDefault="00B31AA8" w:rsidP="008E08BF">
            <w:pPr>
              <w:tabs>
                <w:tab w:val="left" w:pos="-720"/>
                <w:tab w:val="left" w:pos="0"/>
                <w:tab w:val="left" w:pos="720"/>
                <w:tab w:val="left" w:pos="1440"/>
                <w:tab w:val="left" w:pos="2970"/>
                <w:tab w:val="left" w:pos="3600"/>
                <w:tab w:val="left" w:pos="4320"/>
              </w:tabs>
              <w:jc w:val="left"/>
              <w:rPr>
                <w:ins w:id="1137" w:author="x00116998" w:date="2015-10-15T17:44:00Z"/>
                <w:rFonts w:ascii="Arial" w:hAnsi="Arial" w:cs="Arial"/>
                <w:sz w:val="18"/>
                <w:szCs w:val="18"/>
                <w:lang w:val="fr-FR"/>
              </w:rPr>
            </w:pPr>
            <w:ins w:id="1138" w:author="x00116998" w:date="2015-10-15T17:44:00Z">
              <w:r>
                <w:rPr>
                  <w:rFonts w:ascii="Arial" w:hAnsi="Arial" w:cs="Arial" w:hint="eastAsia"/>
                  <w:sz w:val="18"/>
                  <w:szCs w:val="18"/>
                  <w:lang w:val="fr-FR"/>
                </w:rPr>
                <w:t>不涉及</w:t>
              </w:r>
            </w:ins>
          </w:p>
        </w:tc>
        <w:tc>
          <w:tcPr>
            <w:tcW w:w="1984" w:type="dxa"/>
          </w:tcPr>
          <w:p w:rsidR="00B31AA8" w:rsidRPr="004F6CE9" w:rsidRDefault="00B31AA8" w:rsidP="00454457">
            <w:pPr>
              <w:tabs>
                <w:tab w:val="left" w:pos="-720"/>
                <w:tab w:val="left" w:pos="0"/>
                <w:tab w:val="left" w:pos="720"/>
                <w:tab w:val="left" w:pos="1440"/>
                <w:tab w:val="left" w:pos="2970"/>
                <w:tab w:val="left" w:pos="3600"/>
                <w:tab w:val="left" w:pos="4320"/>
              </w:tabs>
              <w:jc w:val="left"/>
              <w:rPr>
                <w:ins w:id="1139" w:author="x00116998" w:date="2015-10-15T17:44:00Z"/>
                <w:rFonts w:ascii="Arial" w:hAnsi="Arial" w:cs="Arial"/>
                <w:sz w:val="18"/>
                <w:szCs w:val="18"/>
                <w:lang w:val="fr-FR"/>
              </w:rPr>
            </w:pPr>
            <w:ins w:id="1140" w:author="x00116998" w:date="2015-10-15T17:44:00Z">
              <w:r>
                <w:rPr>
                  <w:rFonts w:ascii="Arial" w:hAnsi="Arial" w:cs="Arial" w:hint="eastAsia"/>
                  <w:sz w:val="18"/>
                  <w:szCs w:val="18"/>
                  <w:lang w:val="fr-FR"/>
                </w:rPr>
                <w:t>不涉及</w:t>
              </w:r>
            </w:ins>
          </w:p>
        </w:tc>
      </w:tr>
      <w:tr w:rsidR="00B31AA8" w:rsidTr="00523643">
        <w:trPr>
          <w:ins w:id="1141" w:author="x00116998" w:date="2015-11-20T14:35:00Z"/>
        </w:trPr>
        <w:tc>
          <w:tcPr>
            <w:tcW w:w="2376" w:type="dxa"/>
          </w:tcPr>
          <w:p w:rsidR="00B31AA8" w:rsidRDefault="00B31AA8" w:rsidP="009B0B37">
            <w:pPr>
              <w:rPr>
                <w:ins w:id="1142" w:author="x00116998" w:date="2015-11-20T14:35:00Z"/>
                <w:lang w:val="fr-FR"/>
              </w:rPr>
            </w:pPr>
            <w:ins w:id="1143" w:author="x00116998" w:date="2015-11-20T14:36:00Z">
              <w:r>
                <w:rPr>
                  <w:rFonts w:ascii="宋体" w:hAnsi="宋体" w:hint="eastAsia"/>
                  <w:sz w:val="20"/>
                  <w:szCs w:val="20"/>
                </w:rPr>
                <w:t>盖亚项目（华为影院）</w:t>
              </w:r>
            </w:ins>
          </w:p>
        </w:tc>
        <w:tc>
          <w:tcPr>
            <w:tcW w:w="2127" w:type="dxa"/>
          </w:tcPr>
          <w:p w:rsidR="00B31AA8" w:rsidRDefault="00B31AA8" w:rsidP="00430C6F">
            <w:pPr>
              <w:tabs>
                <w:tab w:val="left" w:pos="-720"/>
                <w:tab w:val="left" w:pos="0"/>
                <w:tab w:val="left" w:pos="720"/>
                <w:tab w:val="left" w:pos="1440"/>
                <w:tab w:val="left" w:pos="2970"/>
                <w:tab w:val="left" w:pos="3600"/>
                <w:tab w:val="left" w:pos="4320"/>
              </w:tabs>
              <w:jc w:val="left"/>
              <w:rPr>
                <w:ins w:id="1144" w:author="x00116998" w:date="2015-11-20T14:35:00Z"/>
                <w:lang w:val="fr-FR"/>
              </w:rPr>
            </w:pPr>
            <w:ins w:id="1145" w:author="x00116998" w:date="2015-11-20T14:35:00Z">
              <w:r>
                <w:rPr>
                  <w:rFonts w:ascii="宋体" w:cs="宋体" w:hint="eastAsia"/>
                  <w:color w:val="000000"/>
                  <w:kern w:val="0"/>
                  <w:sz w:val="20"/>
                  <w:szCs w:val="20"/>
                  <w:lang w:val="fr-FR"/>
                </w:rPr>
                <w:t>2</w:t>
              </w:r>
              <w:r w:rsidRPr="00B907C4">
                <w:rPr>
                  <w:rFonts w:ascii="宋体" w:cs="宋体" w:hint="eastAsia"/>
                  <w:color w:val="000000"/>
                  <w:kern w:val="0"/>
                  <w:sz w:val="20"/>
                  <w:szCs w:val="20"/>
                  <w:lang w:val="fr-FR"/>
                </w:rPr>
                <w:t>09</w:t>
              </w:r>
              <w:r>
                <w:rPr>
                  <w:rFonts w:ascii="宋体" w:cs="宋体" w:hint="eastAsia"/>
                  <w:color w:val="000000"/>
                  <w:kern w:val="0"/>
                  <w:sz w:val="20"/>
                  <w:szCs w:val="20"/>
                  <w:lang w:val="fr-FR"/>
                </w:rPr>
                <w:t>1</w:t>
              </w:r>
            </w:ins>
          </w:p>
        </w:tc>
        <w:tc>
          <w:tcPr>
            <w:tcW w:w="1559" w:type="dxa"/>
          </w:tcPr>
          <w:p w:rsidR="00B31AA8" w:rsidRDefault="00B31AA8" w:rsidP="00D9289E">
            <w:pPr>
              <w:tabs>
                <w:tab w:val="left" w:pos="-720"/>
                <w:tab w:val="left" w:pos="0"/>
                <w:tab w:val="left" w:pos="720"/>
                <w:tab w:val="left" w:pos="1440"/>
                <w:tab w:val="left" w:pos="2970"/>
                <w:tab w:val="left" w:pos="3600"/>
                <w:tab w:val="left" w:pos="4320"/>
              </w:tabs>
              <w:jc w:val="left"/>
              <w:rPr>
                <w:ins w:id="1146" w:author="x00116998" w:date="2015-11-20T14:35:00Z"/>
                <w:rFonts w:ascii="Arial" w:hAnsi="Arial" w:cs="Arial"/>
                <w:sz w:val="18"/>
                <w:szCs w:val="18"/>
                <w:lang w:val="fr-FR"/>
              </w:rPr>
            </w:pPr>
            <w:ins w:id="1147" w:author="x00116998" w:date="2015-11-20T14:36:00Z">
              <w:r>
                <w:rPr>
                  <w:rFonts w:ascii="Arial" w:hAnsi="Arial" w:cs="Arial" w:hint="eastAsia"/>
                  <w:sz w:val="18"/>
                  <w:szCs w:val="18"/>
                  <w:lang w:val="fr-FR"/>
                </w:rPr>
                <w:t>NA</w:t>
              </w:r>
            </w:ins>
          </w:p>
        </w:tc>
        <w:tc>
          <w:tcPr>
            <w:tcW w:w="1843" w:type="dxa"/>
          </w:tcPr>
          <w:p w:rsidR="00B31AA8" w:rsidRDefault="00B31AA8" w:rsidP="008E08BF">
            <w:pPr>
              <w:tabs>
                <w:tab w:val="left" w:pos="-720"/>
                <w:tab w:val="left" w:pos="0"/>
                <w:tab w:val="left" w:pos="720"/>
                <w:tab w:val="left" w:pos="1440"/>
                <w:tab w:val="left" w:pos="2970"/>
                <w:tab w:val="left" w:pos="3600"/>
                <w:tab w:val="left" w:pos="4320"/>
              </w:tabs>
              <w:jc w:val="left"/>
              <w:rPr>
                <w:ins w:id="1148" w:author="x00116998" w:date="2015-11-20T14:35:00Z"/>
                <w:rFonts w:ascii="Arial" w:hAnsi="Arial" w:cs="Arial"/>
                <w:sz w:val="18"/>
                <w:szCs w:val="18"/>
                <w:lang w:val="fr-FR"/>
              </w:rPr>
            </w:pPr>
            <w:ins w:id="1149" w:author="x00116998" w:date="2015-11-20T14:35:00Z">
              <w:r>
                <w:rPr>
                  <w:rFonts w:ascii="Arial" w:hAnsi="Arial" w:cs="Arial" w:hint="eastAsia"/>
                  <w:sz w:val="18"/>
                  <w:szCs w:val="18"/>
                  <w:lang w:val="fr-FR"/>
                </w:rPr>
                <w:t>不涉及</w:t>
              </w:r>
            </w:ins>
          </w:p>
        </w:tc>
        <w:tc>
          <w:tcPr>
            <w:tcW w:w="1984" w:type="dxa"/>
          </w:tcPr>
          <w:p w:rsidR="00B31AA8" w:rsidRPr="004F6CE9" w:rsidRDefault="00B31AA8" w:rsidP="00454457">
            <w:pPr>
              <w:tabs>
                <w:tab w:val="left" w:pos="-720"/>
                <w:tab w:val="left" w:pos="0"/>
                <w:tab w:val="left" w:pos="720"/>
                <w:tab w:val="left" w:pos="1440"/>
                <w:tab w:val="left" w:pos="2970"/>
                <w:tab w:val="left" w:pos="3600"/>
                <w:tab w:val="left" w:pos="4320"/>
              </w:tabs>
              <w:jc w:val="left"/>
              <w:rPr>
                <w:ins w:id="1150" w:author="x00116998" w:date="2015-11-20T14:35:00Z"/>
                <w:rFonts w:ascii="Arial" w:hAnsi="Arial" w:cs="Arial"/>
                <w:sz w:val="18"/>
                <w:szCs w:val="18"/>
                <w:lang w:val="fr-FR"/>
              </w:rPr>
            </w:pPr>
            <w:ins w:id="1151" w:author="x00116998" w:date="2015-11-20T14:35:00Z">
              <w:r>
                <w:rPr>
                  <w:rFonts w:ascii="Arial" w:hAnsi="Arial" w:cs="Arial" w:hint="eastAsia"/>
                  <w:sz w:val="18"/>
                  <w:szCs w:val="18"/>
                  <w:lang w:val="fr-FR"/>
                </w:rPr>
                <w:t>不涉及</w:t>
              </w:r>
            </w:ins>
          </w:p>
        </w:tc>
      </w:tr>
      <w:tr w:rsidR="00B31AA8" w:rsidTr="00523643">
        <w:trPr>
          <w:ins w:id="1152" w:author="x00116998" w:date="2016-03-10T16:48:00Z"/>
        </w:trPr>
        <w:tc>
          <w:tcPr>
            <w:tcW w:w="2376" w:type="dxa"/>
          </w:tcPr>
          <w:p w:rsidR="00B31AA8" w:rsidRDefault="00B31AA8" w:rsidP="009B0B37">
            <w:pPr>
              <w:rPr>
                <w:ins w:id="1153" w:author="x00116998" w:date="2016-03-10T16:48:00Z"/>
                <w:lang w:val="fr-FR"/>
              </w:rPr>
            </w:pPr>
            <w:ins w:id="1154" w:author="x00116998" w:date="2016-03-10T16:48:00Z">
              <w:r>
                <w:rPr>
                  <w:rFonts w:hint="eastAsia"/>
                  <w:lang w:val="fr-FR"/>
                </w:rPr>
                <w:t>用户经营营销平台</w:t>
              </w:r>
            </w:ins>
          </w:p>
        </w:tc>
        <w:tc>
          <w:tcPr>
            <w:tcW w:w="2127" w:type="dxa"/>
          </w:tcPr>
          <w:p w:rsidR="00B31AA8" w:rsidRDefault="00B31AA8" w:rsidP="008E08BF">
            <w:pPr>
              <w:tabs>
                <w:tab w:val="left" w:pos="-720"/>
                <w:tab w:val="left" w:pos="0"/>
                <w:tab w:val="left" w:pos="720"/>
                <w:tab w:val="left" w:pos="1440"/>
                <w:tab w:val="left" w:pos="2970"/>
                <w:tab w:val="left" w:pos="3600"/>
                <w:tab w:val="left" w:pos="4320"/>
              </w:tabs>
              <w:jc w:val="left"/>
              <w:rPr>
                <w:ins w:id="1155" w:author="x00116998" w:date="2016-03-10T16:48:00Z"/>
                <w:lang w:val="fr-FR"/>
              </w:rPr>
            </w:pPr>
            <w:ins w:id="1156" w:author="x00116998" w:date="2016-03-10T16:48:00Z">
              <w:r>
                <w:rPr>
                  <w:rFonts w:hint="eastAsia"/>
                  <w:lang w:val="fr-FR"/>
                </w:rPr>
                <w:t>2092</w:t>
              </w:r>
            </w:ins>
          </w:p>
        </w:tc>
        <w:tc>
          <w:tcPr>
            <w:tcW w:w="1559" w:type="dxa"/>
          </w:tcPr>
          <w:p w:rsidR="00B31AA8" w:rsidRDefault="00B31AA8" w:rsidP="00D9289E">
            <w:pPr>
              <w:tabs>
                <w:tab w:val="left" w:pos="-720"/>
                <w:tab w:val="left" w:pos="0"/>
                <w:tab w:val="left" w:pos="720"/>
                <w:tab w:val="left" w:pos="1440"/>
                <w:tab w:val="left" w:pos="2970"/>
                <w:tab w:val="left" w:pos="3600"/>
                <w:tab w:val="left" w:pos="4320"/>
              </w:tabs>
              <w:jc w:val="left"/>
              <w:rPr>
                <w:ins w:id="1157" w:author="x00116998" w:date="2016-03-10T16:48:00Z"/>
                <w:rFonts w:ascii="Arial" w:hAnsi="Arial" w:cs="Arial"/>
                <w:sz w:val="18"/>
                <w:szCs w:val="18"/>
                <w:lang w:val="fr-FR"/>
              </w:rPr>
            </w:pPr>
            <w:ins w:id="1158" w:author="x00116998" w:date="2016-03-10T16:48:00Z">
              <w:r>
                <w:rPr>
                  <w:rFonts w:ascii="Arial" w:hAnsi="Arial" w:cs="Arial" w:hint="eastAsia"/>
                  <w:sz w:val="18"/>
                  <w:szCs w:val="18"/>
                  <w:lang w:val="fr-FR"/>
                </w:rPr>
                <w:t>NA</w:t>
              </w:r>
            </w:ins>
          </w:p>
        </w:tc>
        <w:tc>
          <w:tcPr>
            <w:tcW w:w="1843" w:type="dxa"/>
          </w:tcPr>
          <w:p w:rsidR="00B31AA8" w:rsidRDefault="00B31AA8" w:rsidP="008E08BF">
            <w:pPr>
              <w:tabs>
                <w:tab w:val="left" w:pos="-720"/>
                <w:tab w:val="left" w:pos="0"/>
                <w:tab w:val="left" w:pos="720"/>
                <w:tab w:val="left" w:pos="1440"/>
                <w:tab w:val="left" w:pos="2970"/>
                <w:tab w:val="left" w:pos="3600"/>
                <w:tab w:val="left" w:pos="4320"/>
              </w:tabs>
              <w:jc w:val="left"/>
              <w:rPr>
                <w:ins w:id="1159" w:author="x00116998" w:date="2016-03-10T16:48:00Z"/>
                <w:rFonts w:ascii="Arial" w:hAnsi="Arial" w:cs="Arial"/>
                <w:sz w:val="18"/>
                <w:szCs w:val="18"/>
                <w:lang w:val="fr-FR"/>
              </w:rPr>
            </w:pPr>
            <w:ins w:id="1160" w:author="x00116998" w:date="2016-03-10T16:48:00Z">
              <w:r>
                <w:rPr>
                  <w:rFonts w:ascii="Arial" w:hAnsi="Arial" w:cs="Arial" w:hint="eastAsia"/>
                  <w:sz w:val="18"/>
                  <w:szCs w:val="18"/>
                  <w:lang w:val="fr-FR"/>
                </w:rPr>
                <w:t>不涉及</w:t>
              </w:r>
            </w:ins>
          </w:p>
        </w:tc>
        <w:tc>
          <w:tcPr>
            <w:tcW w:w="1984" w:type="dxa"/>
          </w:tcPr>
          <w:p w:rsidR="00B31AA8" w:rsidRPr="004F6CE9" w:rsidRDefault="00B31AA8" w:rsidP="00454457">
            <w:pPr>
              <w:tabs>
                <w:tab w:val="left" w:pos="-720"/>
                <w:tab w:val="left" w:pos="0"/>
                <w:tab w:val="left" w:pos="720"/>
                <w:tab w:val="left" w:pos="1440"/>
                <w:tab w:val="left" w:pos="2970"/>
                <w:tab w:val="left" w:pos="3600"/>
                <w:tab w:val="left" w:pos="4320"/>
              </w:tabs>
              <w:jc w:val="left"/>
              <w:rPr>
                <w:ins w:id="1161" w:author="x00116998" w:date="2016-03-10T16:48:00Z"/>
                <w:rFonts w:ascii="Arial" w:hAnsi="Arial" w:cs="Arial"/>
                <w:sz w:val="18"/>
                <w:szCs w:val="18"/>
                <w:lang w:val="fr-FR"/>
              </w:rPr>
            </w:pPr>
            <w:ins w:id="1162" w:author="x00116998" w:date="2016-03-10T16:48:00Z">
              <w:r>
                <w:rPr>
                  <w:rFonts w:ascii="Arial" w:hAnsi="Arial" w:cs="Arial" w:hint="eastAsia"/>
                  <w:sz w:val="18"/>
                  <w:szCs w:val="18"/>
                  <w:lang w:val="fr-FR"/>
                </w:rPr>
                <w:t>不涉及</w:t>
              </w:r>
            </w:ins>
          </w:p>
        </w:tc>
      </w:tr>
      <w:tr w:rsidR="00B31AA8" w:rsidTr="00523643">
        <w:tc>
          <w:tcPr>
            <w:tcW w:w="2376" w:type="dxa"/>
          </w:tcPr>
          <w:p w:rsidR="00B31AA8" w:rsidRDefault="00B31AA8" w:rsidP="009B0B37">
            <w:pPr>
              <w:rPr>
                <w:rFonts w:ascii="宋体" w:cs="宋体"/>
                <w:color w:val="000000"/>
                <w:kern w:val="0"/>
                <w:sz w:val="20"/>
                <w:szCs w:val="20"/>
              </w:rPr>
            </w:pPr>
            <w:r>
              <w:rPr>
                <w:rFonts w:hint="eastAsia"/>
                <w:lang w:val="fr-FR"/>
              </w:rPr>
              <w:t>BI</w:t>
            </w:r>
            <w:r>
              <w:rPr>
                <w:rFonts w:hint="eastAsia"/>
              </w:rPr>
              <w:t>代智汇云发营销短信</w:t>
            </w:r>
          </w:p>
        </w:tc>
        <w:tc>
          <w:tcPr>
            <w:tcW w:w="2127" w:type="dxa"/>
          </w:tcPr>
          <w:p w:rsidR="00B31AA8" w:rsidRDefault="00B31AA8" w:rsidP="008E08BF">
            <w:pPr>
              <w:tabs>
                <w:tab w:val="left" w:pos="-720"/>
                <w:tab w:val="left" w:pos="0"/>
                <w:tab w:val="left" w:pos="720"/>
                <w:tab w:val="left" w:pos="1440"/>
                <w:tab w:val="left" w:pos="2970"/>
                <w:tab w:val="left" w:pos="3600"/>
                <w:tab w:val="left" w:pos="4320"/>
              </w:tabs>
              <w:jc w:val="left"/>
              <w:rPr>
                <w:rFonts w:ascii="宋体" w:cs="宋体"/>
                <w:color w:val="000000"/>
                <w:kern w:val="0"/>
                <w:sz w:val="20"/>
                <w:szCs w:val="20"/>
                <w:lang w:val="fr-FR"/>
              </w:rPr>
            </w:pPr>
            <w:r>
              <w:rPr>
                <w:rFonts w:hint="eastAsia"/>
                <w:lang w:val="fr-FR"/>
              </w:rPr>
              <w:t>3004</w:t>
            </w:r>
          </w:p>
        </w:tc>
        <w:tc>
          <w:tcPr>
            <w:tcW w:w="1559" w:type="dxa"/>
          </w:tcPr>
          <w:p w:rsidR="00B31AA8" w:rsidRDefault="00B31AA8" w:rsidP="00D9289E">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 xml:space="preserve">4 </w:t>
            </w:r>
            <w:r>
              <w:rPr>
                <w:rFonts w:ascii="Arial" w:hAnsi="Arial" w:cs="Arial" w:hint="eastAsia"/>
                <w:sz w:val="18"/>
                <w:szCs w:val="18"/>
                <w:lang w:val="fr-FR"/>
              </w:rPr>
              <w:t>智汇云</w:t>
            </w:r>
          </w:p>
        </w:tc>
        <w:tc>
          <w:tcPr>
            <w:tcW w:w="1843" w:type="dxa"/>
          </w:tcPr>
          <w:p w:rsidR="00B31AA8" w:rsidRDefault="00B31AA8" w:rsidP="008E08BF">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0004</w:t>
            </w:r>
          </w:p>
        </w:tc>
        <w:tc>
          <w:tcPr>
            <w:tcW w:w="1984" w:type="dxa"/>
          </w:tcPr>
          <w:p w:rsidR="00B31AA8" w:rsidRDefault="00B31AA8"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sidRPr="004F6CE9">
              <w:rPr>
                <w:rFonts w:ascii="Arial" w:hAnsi="Arial" w:cs="Arial" w:hint="eastAsia"/>
                <w:sz w:val="18"/>
                <w:szCs w:val="18"/>
                <w:lang w:val="fr-FR"/>
              </w:rPr>
              <w:t>不涉及</w:t>
            </w:r>
          </w:p>
        </w:tc>
      </w:tr>
      <w:tr w:rsidR="00B31AA8" w:rsidTr="00523643">
        <w:tc>
          <w:tcPr>
            <w:tcW w:w="2376" w:type="dxa"/>
          </w:tcPr>
          <w:p w:rsidR="00B31AA8" w:rsidRDefault="00B31AA8" w:rsidP="00034D8E">
            <w:pPr>
              <w:rPr>
                <w:lang w:val="fr-FR"/>
              </w:rPr>
            </w:pPr>
            <w:r>
              <w:rPr>
                <w:rFonts w:hint="eastAsia"/>
                <w:lang w:val="fr-FR"/>
              </w:rPr>
              <w:t>BI</w:t>
            </w:r>
            <w:r>
              <w:rPr>
                <w:rFonts w:hint="eastAsia"/>
              </w:rPr>
              <w:t>代游戏中心发营销短信</w:t>
            </w:r>
          </w:p>
        </w:tc>
        <w:tc>
          <w:tcPr>
            <w:tcW w:w="2127" w:type="dxa"/>
          </w:tcPr>
          <w:p w:rsidR="00B31AA8" w:rsidRDefault="00B31AA8" w:rsidP="00E11C11">
            <w:pPr>
              <w:tabs>
                <w:tab w:val="left" w:pos="-720"/>
                <w:tab w:val="left" w:pos="0"/>
                <w:tab w:val="left" w:pos="720"/>
                <w:tab w:val="left" w:pos="1440"/>
                <w:tab w:val="left" w:pos="2970"/>
                <w:tab w:val="left" w:pos="3600"/>
                <w:tab w:val="left" w:pos="4320"/>
              </w:tabs>
              <w:jc w:val="left"/>
              <w:rPr>
                <w:lang w:val="fr-FR"/>
              </w:rPr>
            </w:pPr>
            <w:r>
              <w:rPr>
                <w:rFonts w:hint="eastAsia"/>
                <w:lang w:val="fr-FR"/>
              </w:rPr>
              <w:t>3019</w:t>
            </w:r>
          </w:p>
        </w:tc>
        <w:tc>
          <w:tcPr>
            <w:tcW w:w="1559" w:type="dxa"/>
          </w:tcPr>
          <w:p w:rsidR="00B31AA8" w:rsidRDefault="00B31AA8" w:rsidP="00034D8E">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 xml:space="preserve">19 </w:t>
            </w:r>
            <w:r>
              <w:rPr>
                <w:rFonts w:ascii="Arial" w:hAnsi="Arial" w:cs="Arial" w:hint="eastAsia"/>
                <w:sz w:val="18"/>
                <w:szCs w:val="18"/>
              </w:rPr>
              <w:t>游戏平台</w:t>
            </w:r>
          </w:p>
        </w:tc>
        <w:tc>
          <w:tcPr>
            <w:tcW w:w="1843" w:type="dxa"/>
          </w:tcPr>
          <w:p w:rsidR="00B31AA8" w:rsidRDefault="00B31AA8" w:rsidP="00A541EB">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0019</w:t>
            </w:r>
          </w:p>
        </w:tc>
        <w:tc>
          <w:tcPr>
            <w:tcW w:w="1984" w:type="dxa"/>
          </w:tcPr>
          <w:p w:rsidR="00B31AA8" w:rsidRPr="004F6CE9" w:rsidRDefault="00B31AA8"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sidRPr="004F6CE9">
              <w:rPr>
                <w:rFonts w:ascii="Arial" w:hAnsi="Arial" w:cs="Arial" w:hint="eastAsia"/>
                <w:sz w:val="18"/>
                <w:szCs w:val="18"/>
                <w:lang w:val="fr-FR"/>
              </w:rPr>
              <w:t>不涉及</w:t>
            </w:r>
          </w:p>
        </w:tc>
      </w:tr>
      <w:tr w:rsidR="00B31AA8" w:rsidTr="00523643">
        <w:tc>
          <w:tcPr>
            <w:tcW w:w="2376" w:type="dxa"/>
          </w:tcPr>
          <w:p w:rsidR="00B31AA8" w:rsidRDefault="00B31AA8" w:rsidP="00034D8E">
            <w:pPr>
              <w:rPr>
                <w:lang w:val="fr-FR"/>
              </w:rPr>
            </w:pPr>
            <w:r>
              <w:rPr>
                <w:rFonts w:hint="eastAsia"/>
                <w:lang w:val="fr-FR"/>
              </w:rPr>
              <w:t>BI</w:t>
            </w:r>
            <w:r>
              <w:rPr>
                <w:rFonts w:hint="eastAsia"/>
              </w:rPr>
              <w:t>代</w:t>
            </w:r>
            <w:r>
              <w:rPr>
                <w:rFonts w:hint="eastAsia"/>
              </w:rPr>
              <w:t>vmall</w:t>
            </w:r>
            <w:r>
              <w:rPr>
                <w:rFonts w:hint="eastAsia"/>
              </w:rPr>
              <w:t>发营销短信</w:t>
            </w:r>
          </w:p>
        </w:tc>
        <w:tc>
          <w:tcPr>
            <w:tcW w:w="2127" w:type="dxa"/>
          </w:tcPr>
          <w:p w:rsidR="00B31AA8" w:rsidRDefault="00B31AA8" w:rsidP="00034D8E">
            <w:pPr>
              <w:tabs>
                <w:tab w:val="left" w:pos="-720"/>
                <w:tab w:val="left" w:pos="0"/>
                <w:tab w:val="left" w:pos="720"/>
                <w:tab w:val="left" w:pos="1440"/>
                <w:tab w:val="left" w:pos="2970"/>
                <w:tab w:val="left" w:pos="3600"/>
                <w:tab w:val="left" w:pos="4320"/>
              </w:tabs>
              <w:jc w:val="left"/>
              <w:rPr>
                <w:lang w:val="fr-FR"/>
              </w:rPr>
            </w:pPr>
            <w:r>
              <w:rPr>
                <w:rFonts w:hint="eastAsia"/>
                <w:lang w:val="fr-FR"/>
              </w:rPr>
              <w:t>3026</w:t>
            </w:r>
          </w:p>
        </w:tc>
        <w:tc>
          <w:tcPr>
            <w:tcW w:w="1559" w:type="dxa"/>
          </w:tcPr>
          <w:p w:rsidR="00B31AA8" w:rsidRDefault="00B31AA8" w:rsidP="00034D8E">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26 vmall</w:t>
            </w:r>
          </w:p>
        </w:tc>
        <w:tc>
          <w:tcPr>
            <w:tcW w:w="1843" w:type="dxa"/>
          </w:tcPr>
          <w:p w:rsidR="00B31AA8" w:rsidRDefault="00B31AA8" w:rsidP="00034D8E">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0026</w:t>
            </w:r>
          </w:p>
        </w:tc>
        <w:tc>
          <w:tcPr>
            <w:tcW w:w="1984" w:type="dxa"/>
          </w:tcPr>
          <w:p w:rsidR="00B31AA8" w:rsidRPr="004F6CE9" w:rsidRDefault="00B31AA8"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sidRPr="004F6CE9">
              <w:rPr>
                <w:rFonts w:ascii="Arial" w:hAnsi="Arial" w:cs="Arial" w:hint="eastAsia"/>
                <w:sz w:val="18"/>
                <w:szCs w:val="18"/>
                <w:lang w:val="fr-FR"/>
              </w:rPr>
              <w:t>不涉及</w:t>
            </w:r>
          </w:p>
        </w:tc>
      </w:tr>
      <w:tr w:rsidR="00B31AA8" w:rsidTr="00523643">
        <w:tc>
          <w:tcPr>
            <w:tcW w:w="2376" w:type="dxa"/>
          </w:tcPr>
          <w:p w:rsidR="00B31AA8" w:rsidRDefault="00B31AA8" w:rsidP="00034D8E">
            <w:pPr>
              <w:rPr>
                <w:lang w:val="fr-FR"/>
              </w:rPr>
            </w:pPr>
            <w:r>
              <w:rPr>
                <w:rFonts w:hint="eastAsia"/>
                <w:lang w:val="fr-FR"/>
              </w:rPr>
              <w:t>BI</w:t>
            </w:r>
            <w:r>
              <w:rPr>
                <w:rFonts w:hint="eastAsia"/>
              </w:rPr>
              <w:t>代华为钱包发营销短信</w:t>
            </w:r>
          </w:p>
        </w:tc>
        <w:tc>
          <w:tcPr>
            <w:tcW w:w="2127" w:type="dxa"/>
          </w:tcPr>
          <w:p w:rsidR="00B31AA8" w:rsidRDefault="00B31AA8" w:rsidP="00034D8E">
            <w:pPr>
              <w:tabs>
                <w:tab w:val="left" w:pos="-720"/>
                <w:tab w:val="left" w:pos="0"/>
                <w:tab w:val="left" w:pos="720"/>
                <w:tab w:val="left" w:pos="1440"/>
                <w:tab w:val="left" w:pos="2970"/>
                <w:tab w:val="left" w:pos="3600"/>
                <w:tab w:val="left" w:pos="4320"/>
              </w:tabs>
              <w:jc w:val="left"/>
              <w:rPr>
                <w:lang w:val="fr-FR"/>
              </w:rPr>
            </w:pPr>
            <w:r>
              <w:rPr>
                <w:rFonts w:hint="eastAsia"/>
                <w:lang w:val="fr-FR"/>
              </w:rPr>
              <w:t>3020</w:t>
            </w:r>
          </w:p>
        </w:tc>
        <w:tc>
          <w:tcPr>
            <w:tcW w:w="1559" w:type="dxa"/>
          </w:tcPr>
          <w:p w:rsidR="00B31AA8" w:rsidRDefault="00B31AA8" w:rsidP="00034D8E">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 xml:space="preserve">20 </w:t>
            </w:r>
            <w:r>
              <w:rPr>
                <w:rFonts w:ascii="Arial" w:hAnsi="Arial" w:cs="Arial" w:hint="eastAsia"/>
                <w:sz w:val="18"/>
                <w:szCs w:val="18"/>
                <w:lang w:val="fr-FR"/>
              </w:rPr>
              <w:t>华为钱包</w:t>
            </w:r>
          </w:p>
        </w:tc>
        <w:tc>
          <w:tcPr>
            <w:tcW w:w="1843" w:type="dxa"/>
          </w:tcPr>
          <w:p w:rsidR="00B31AA8" w:rsidRDefault="00B31AA8" w:rsidP="00034D8E">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Pr>
                <w:rFonts w:ascii="Arial" w:hAnsi="Arial" w:cs="Arial" w:hint="eastAsia"/>
                <w:sz w:val="18"/>
                <w:szCs w:val="18"/>
                <w:lang w:val="fr-FR"/>
              </w:rPr>
              <w:t>0020</w:t>
            </w:r>
          </w:p>
        </w:tc>
        <w:tc>
          <w:tcPr>
            <w:tcW w:w="1984" w:type="dxa"/>
          </w:tcPr>
          <w:p w:rsidR="00B31AA8" w:rsidRPr="004F6CE9" w:rsidRDefault="00B31AA8" w:rsidP="00454457">
            <w:pPr>
              <w:tabs>
                <w:tab w:val="left" w:pos="-720"/>
                <w:tab w:val="left" w:pos="0"/>
                <w:tab w:val="left" w:pos="720"/>
                <w:tab w:val="left" w:pos="1440"/>
                <w:tab w:val="left" w:pos="2970"/>
                <w:tab w:val="left" w:pos="3600"/>
                <w:tab w:val="left" w:pos="4320"/>
              </w:tabs>
              <w:jc w:val="left"/>
              <w:rPr>
                <w:rFonts w:ascii="Arial" w:hAnsi="Arial" w:cs="Arial"/>
                <w:sz w:val="18"/>
                <w:szCs w:val="18"/>
                <w:lang w:val="fr-FR"/>
              </w:rPr>
            </w:pPr>
            <w:r w:rsidRPr="004F6CE9">
              <w:rPr>
                <w:rFonts w:ascii="Arial" w:hAnsi="Arial" w:cs="Arial" w:hint="eastAsia"/>
                <w:sz w:val="18"/>
                <w:szCs w:val="18"/>
                <w:lang w:val="fr-FR"/>
              </w:rPr>
              <w:t>不涉及</w:t>
            </w:r>
          </w:p>
        </w:tc>
      </w:tr>
      <w:tr w:rsidR="00B31AA8" w:rsidTr="00523643">
        <w:trPr>
          <w:ins w:id="1163" w:author="x00116998" w:date="2016-02-26T15:14:00Z"/>
        </w:trPr>
        <w:tc>
          <w:tcPr>
            <w:tcW w:w="2376" w:type="dxa"/>
          </w:tcPr>
          <w:p w:rsidR="00B31AA8" w:rsidRDefault="00B31AA8" w:rsidP="00034D8E">
            <w:pPr>
              <w:rPr>
                <w:ins w:id="1164" w:author="x00116998" w:date="2016-02-26T15:14:00Z"/>
                <w:lang w:val="fr-FR"/>
              </w:rPr>
            </w:pPr>
            <w:ins w:id="1165" w:author="x00116998" w:date="2016-02-26T15:14:00Z">
              <w:r>
                <w:rPr>
                  <w:rFonts w:hint="eastAsia"/>
                  <w:lang w:val="fr-FR"/>
                </w:rPr>
                <w:t>BI</w:t>
              </w:r>
              <w:r>
                <w:rPr>
                  <w:rFonts w:hint="eastAsia"/>
                </w:rPr>
                <w:t>代</w:t>
              </w:r>
              <w:r>
                <w:rPr>
                  <w:rFonts w:ascii="宋体" w:hAnsi="宋体" w:hint="eastAsia"/>
                  <w:color w:val="000000"/>
                </w:rPr>
                <w:t>华为视频</w:t>
              </w:r>
              <w:r>
                <w:rPr>
                  <w:rFonts w:hint="eastAsia"/>
                </w:rPr>
                <w:t>发营销短信</w:t>
              </w:r>
            </w:ins>
          </w:p>
        </w:tc>
        <w:tc>
          <w:tcPr>
            <w:tcW w:w="2127" w:type="dxa"/>
          </w:tcPr>
          <w:p w:rsidR="00B31AA8" w:rsidRDefault="00B31AA8" w:rsidP="00034D8E">
            <w:pPr>
              <w:tabs>
                <w:tab w:val="left" w:pos="-720"/>
                <w:tab w:val="left" w:pos="0"/>
                <w:tab w:val="left" w:pos="720"/>
                <w:tab w:val="left" w:pos="1440"/>
                <w:tab w:val="left" w:pos="2970"/>
                <w:tab w:val="left" w:pos="3600"/>
                <w:tab w:val="left" w:pos="4320"/>
              </w:tabs>
              <w:jc w:val="left"/>
              <w:rPr>
                <w:ins w:id="1166" w:author="x00116998" w:date="2016-02-26T15:14:00Z"/>
                <w:lang w:val="fr-FR"/>
              </w:rPr>
            </w:pPr>
            <w:ins w:id="1167" w:author="x00116998" w:date="2016-02-26T16:47:00Z">
              <w:r>
                <w:rPr>
                  <w:rFonts w:hint="eastAsia"/>
                  <w:lang w:val="fr-FR"/>
                </w:rPr>
                <w:t>30</w:t>
              </w:r>
            </w:ins>
            <w:ins w:id="1168" w:author="x00116998" w:date="2016-02-26T15:14:00Z">
              <w:r>
                <w:rPr>
                  <w:rFonts w:hint="eastAsia"/>
                  <w:lang w:val="fr-FR"/>
                </w:rPr>
                <w:t>3</w:t>
              </w:r>
            </w:ins>
            <w:ins w:id="1169" w:author="x00116998" w:date="2016-02-26T16:45:00Z">
              <w:r>
                <w:rPr>
                  <w:rFonts w:hint="eastAsia"/>
                  <w:lang w:val="fr-FR"/>
                </w:rPr>
                <w:t>8</w:t>
              </w:r>
            </w:ins>
          </w:p>
        </w:tc>
        <w:tc>
          <w:tcPr>
            <w:tcW w:w="1559" w:type="dxa"/>
          </w:tcPr>
          <w:p w:rsidR="00B31AA8" w:rsidRDefault="00B31AA8" w:rsidP="00034D8E">
            <w:pPr>
              <w:tabs>
                <w:tab w:val="left" w:pos="-720"/>
                <w:tab w:val="left" w:pos="0"/>
                <w:tab w:val="left" w:pos="720"/>
                <w:tab w:val="left" w:pos="1440"/>
                <w:tab w:val="left" w:pos="2970"/>
                <w:tab w:val="left" w:pos="3600"/>
                <w:tab w:val="left" w:pos="4320"/>
              </w:tabs>
              <w:jc w:val="left"/>
              <w:rPr>
                <w:ins w:id="1170" w:author="x00116998" w:date="2016-02-26T15:14:00Z"/>
                <w:rFonts w:ascii="Arial" w:hAnsi="Arial" w:cs="Arial"/>
                <w:sz w:val="18"/>
                <w:szCs w:val="18"/>
                <w:lang w:val="fr-FR"/>
              </w:rPr>
            </w:pPr>
            <w:ins w:id="1171" w:author="x00116998" w:date="2016-02-26T16:46:00Z">
              <w:r>
                <w:rPr>
                  <w:rFonts w:ascii="Arial" w:hAnsi="Arial" w:cs="Arial" w:hint="eastAsia"/>
                  <w:sz w:val="18"/>
                  <w:szCs w:val="18"/>
                  <w:lang w:val="fr-FR"/>
                </w:rPr>
                <w:t>38</w:t>
              </w:r>
              <w:r>
                <w:rPr>
                  <w:rFonts w:ascii="Arial" w:hAnsi="Arial" w:cs="Arial" w:hint="eastAsia"/>
                  <w:sz w:val="18"/>
                  <w:szCs w:val="18"/>
                  <w:lang w:val="fr-FR"/>
                </w:rPr>
                <w:t>华为视频播放器</w:t>
              </w:r>
            </w:ins>
          </w:p>
        </w:tc>
        <w:tc>
          <w:tcPr>
            <w:tcW w:w="1843" w:type="dxa"/>
          </w:tcPr>
          <w:p w:rsidR="00B31AA8" w:rsidRDefault="00B31AA8" w:rsidP="00034D8E">
            <w:pPr>
              <w:tabs>
                <w:tab w:val="left" w:pos="-720"/>
                <w:tab w:val="left" w:pos="0"/>
                <w:tab w:val="left" w:pos="720"/>
                <w:tab w:val="left" w:pos="1440"/>
                <w:tab w:val="left" w:pos="2970"/>
                <w:tab w:val="left" w:pos="3600"/>
                <w:tab w:val="left" w:pos="4320"/>
              </w:tabs>
              <w:jc w:val="left"/>
              <w:rPr>
                <w:ins w:id="1172" w:author="x00116998" w:date="2016-02-26T15:14:00Z"/>
                <w:rFonts w:ascii="Arial" w:hAnsi="Arial" w:cs="Arial"/>
                <w:sz w:val="18"/>
                <w:szCs w:val="18"/>
                <w:lang w:val="fr-FR"/>
              </w:rPr>
            </w:pPr>
            <w:ins w:id="1173" w:author="x00116998" w:date="2016-02-26T15:14:00Z">
              <w:r>
                <w:rPr>
                  <w:rFonts w:ascii="Arial" w:hAnsi="Arial" w:cs="Arial" w:hint="eastAsia"/>
                  <w:sz w:val="18"/>
                  <w:szCs w:val="18"/>
                  <w:lang w:val="fr-FR"/>
                </w:rPr>
                <w:t>00</w:t>
              </w:r>
            </w:ins>
            <w:ins w:id="1174" w:author="x00116998" w:date="2016-02-26T16:46:00Z">
              <w:r>
                <w:rPr>
                  <w:rFonts w:ascii="Arial" w:hAnsi="Arial" w:cs="Arial" w:hint="eastAsia"/>
                  <w:sz w:val="18"/>
                  <w:szCs w:val="18"/>
                  <w:lang w:val="fr-FR"/>
                </w:rPr>
                <w:t>38</w:t>
              </w:r>
            </w:ins>
          </w:p>
        </w:tc>
        <w:tc>
          <w:tcPr>
            <w:tcW w:w="1984" w:type="dxa"/>
          </w:tcPr>
          <w:p w:rsidR="00B31AA8" w:rsidRPr="004F6CE9" w:rsidRDefault="00B31AA8" w:rsidP="00454457">
            <w:pPr>
              <w:tabs>
                <w:tab w:val="left" w:pos="-720"/>
                <w:tab w:val="left" w:pos="0"/>
                <w:tab w:val="left" w:pos="720"/>
                <w:tab w:val="left" w:pos="1440"/>
                <w:tab w:val="left" w:pos="2970"/>
                <w:tab w:val="left" w:pos="3600"/>
                <w:tab w:val="left" w:pos="4320"/>
              </w:tabs>
              <w:jc w:val="left"/>
              <w:rPr>
                <w:ins w:id="1175" w:author="x00116998" w:date="2016-02-26T15:14:00Z"/>
                <w:rFonts w:ascii="Arial" w:hAnsi="Arial" w:cs="Arial"/>
                <w:sz w:val="18"/>
                <w:szCs w:val="18"/>
                <w:lang w:val="fr-FR"/>
              </w:rPr>
            </w:pPr>
            <w:ins w:id="1176" w:author="x00116998" w:date="2016-02-26T15:14:00Z">
              <w:r w:rsidRPr="004F6CE9">
                <w:rPr>
                  <w:rFonts w:ascii="Arial" w:hAnsi="Arial" w:cs="Arial" w:hint="eastAsia"/>
                  <w:sz w:val="18"/>
                  <w:szCs w:val="18"/>
                  <w:lang w:val="fr-FR"/>
                </w:rPr>
                <w:t>不涉及</w:t>
              </w:r>
            </w:ins>
          </w:p>
        </w:tc>
      </w:tr>
      <w:tr w:rsidR="00B31AA8" w:rsidTr="00523643">
        <w:trPr>
          <w:ins w:id="1177" w:author="x00116998" w:date="2016-02-26T15:14:00Z"/>
        </w:trPr>
        <w:tc>
          <w:tcPr>
            <w:tcW w:w="2376" w:type="dxa"/>
          </w:tcPr>
          <w:p w:rsidR="00B31AA8" w:rsidRDefault="00B31AA8" w:rsidP="00034D8E">
            <w:pPr>
              <w:rPr>
                <w:ins w:id="1178" w:author="x00116998" w:date="2016-02-26T15:14:00Z"/>
                <w:lang w:val="fr-FR"/>
              </w:rPr>
            </w:pPr>
            <w:ins w:id="1179" w:author="x00116998" w:date="2016-02-26T15:14:00Z">
              <w:r>
                <w:rPr>
                  <w:rFonts w:hint="eastAsia"/>
                  <w:lang w:val="fr-FR"/>
                </w:rPr>
                <w:t>BI</w:t>
              </w:r>
              <w:r>
                <w:rPr>
                  <w:rFonts w:hint="eastAsia"/>
                </w:rPr>
                <w:t>代</w:t>
              </w:r>
              <w:r>
                <w:rPr>
                  <w:rFonts w:ascii="宋体" w:hAnsi="宋体" w:hint="eastAsia"/>
                  <w:color w:val="000000"/>
                </w:rPr>
                <w:t>华为音乐</w:t>
              </w:r>
              <w:r>
                <w:rPr>
                  <w:rFonts w:hint="eastAsia"/>
                </w:rPr>
                <w:t>发营销短信</w:t>
              </w:r>
            </w:ins>
          </w:p>
        </w:tc>
        <w:tc>
          <w:tcPr>
            <w:tcW w:w="2127" w:type="dxa"/>
          </w:tcPr>
          <w:p w:rsidR="00B31AA8" w:rsidRDefault="00B31AA8" w:rsidP="00034D8E">
            <w:pPr>
              <w:tabs>
                <w:tab w:val="left" w:pos="-720"/>
                <w:tab w:val="left" w:pos="0"/>
                <w:tab w:val="left" w:pos="720"/>
                <w:tab w:val="left" w:pos="1440"/>
                <w:tab w:val="left" w:pos="2970"/>
                <w:tab w:val="left" w:pos="3600"/>
                <w:tab w:val="left" w:pos="4320"/>
              </w:tabs>
              <w:jc w:val="left"/>
              <w:rPr>
                <w:ins w:id="1180" w:author="x00116998" w:date="2016-02-26T15:14:00Z"/>
                <w:lang w:val="fr-FR"/>
              </w:rPr>
            </w:pPr>
            <w:ins w:id="1181" w:author="x00116998" w:date="2016-02-26T16:47:00Z">
              <w:r>
                <w:rPr>
                  <w:rFonts w:hint="eastAsia"/>
                  <w:lang w:val="fr-FR"/>
                </w:rPr>
                <w:t>3024</w:t>
              </w:r>
            </w:ins>
          </w:p>
        </w:tc>
        <w:tc>
          <w:tcPr>
            <w:tcW w:w="1559" w:type="dxa"/>
          </w:tcPr>
          <w:p w:rsidR="00B31AA8" w:rsidRDefault="00B31AA8" w:rsidP="00034D8E">
            <w:pPr>
              <w:tabs>
                <w:tab w:val="left" w:pos="-720"/>
                <w:tab w:val="left" w:pos="0"/>
                <w:tab w:val="left" w:pos="720"/>
                <w:tab w:val="left" w:pos="1440"/>
                <w:tab w:val="left" w:pos="2970"/>
                <w:tab w:val="left" w:pos="3600"/>
                <w:tab w:val="left" w:pos="4320"/>
              </w:tabs>
              <w:jc w:val="left"/>
              <w:rPr>
                <w:ins w:id="1182" w:author="x00116998" w:date="2016-02-26T15:14:00Z"/>
                <w:rFonts w:ascii="Arial" w:hAnsi="Arial" w:cs="Arial"/>
                <w:sz w:val="18"/>
                <w:szCs w:val="18"/>
                <w:lang w:val="fr-FR"/>
              </w:rPr>
            </w:pPr>
            <w:ins w:id="1183" w:author="x00116998" w:date="2016-02-26T16:47:00Z">
              <w:r>
                <w:rPr>
                  <w:rFonts w:ascii="Arial" w:hAnsi="Arial" w:cs="Arial" w:hint="eastAsia"/>
                  <w:sz w:val="18"/>
                  <w:szCs w:val="18"/>
                  <w:lang w:val="fr-FR"/>
                </w:rPr>
                <w:t>24 Music+</w:t>
              </w:r>
            </w:ins>
          </w:p>
        </w:tc>
        <w:tc>
          <w:tcPr>
            <w:tcW w:w="1843" w:type="dxa"/>
          </w:tcPr>
          <w:p w:rsidR="00B31AA8" w:rsidRDefault="00B31AA8" w:rsidP="00144F7F">
            <w:pPr>
              <w:tabs>
                <w:tab w:val="left" w:pos="-720"/>
                <w:tab w:val="left" w:pos="0"/>
                <w:tab w:val="left" w:pos="720"/>
                <w:tab w:val="left" w:pos="1440"/>
                <w:tab w:val="left" w:pos="2970"/>
                <w:tab w:val="left" w:pos="3600"/>
                <w:tab w:val="left" w:pos="4320"/>
              </w:tabs>
              <w:jc w:val="left"/>
              <w:rPr>
                <w:ins w:id="1184" w:author="x00116998" w:date="2016-02-26T15:14:00Z"/>
                <w:rFonts w:ascii="Arial" w:hAnsi="Arial" w:cs="Arial"/>
                <w:sz w:val="18"/>
                <w:szCs w:val="18"/>
                <w:lang w:val="fr-FR"/>
              </w:rPr>
            </w:pPr>
            <w:ins w:id="1185" w:author="x00116998" w:date="2016-02-29T15:30:00Z">
              <w:r>
                <w:rPr>
                  <w:rFonts w:ascii="Arial" w:hAnsi="Arial" w:cs="Arial" w:hint="eastAsia"/>
                  <w:sz w:val="18"/>
                  <w:szCs w:val="18"/>
                  <w:lang w:val="fr-FR"/>
                </w:rPr>
                <w:t>0024</w:t>
              </w:r>
            </w:ins>
          </w:p>
        </w:tc>
        <w:tc>
          <w:tcPr>
            <w:tcW w:w="1984" w:type="dxa"/>
          </w:tcPr>
          <w:p w:rsidR="00B31AA8" w:rsidRPr="004F6CE9" w:rsidRDefault="00B31AA8" w:rsidP="00454457">
            <w:pPr>
              <w:tabs>
                <w:tab w:val="left" w:pos="-720"/>
                <w:tab w:val="left" w:pos="0"/>
                <w:tab w:val="left" w:pos="720"/>
                <w:tab w:val="left" w:pos="1440"/>
                <w:tab w:val="left" w:pos="2970"/>
                <w:tab w:val="left" w:pos="3600"/>
                <w:tab w:val="left" w:pos="4320"/>
              </w:tabs>
              <w:jc w:val="left"/>
              <w:rPr>
                <w:ins w:id="1186" w:author="x00116998" w:date="2016-02-26T15:14:00Z"/>
                <w:rFonts w:ascii="Arial" w:hAnsi="Arial" w:cs="Arial"/>
                <w:sz w:val="18"/>
                <w:szCs w:val="18"/>
                <w:lang w:val="fr-FR"/>
              </w:rPr>
            </w:pPr>
            <w:ins w:id="1187" w:author="x00116998" w:date="2016-02-26T15:14:00Z">
              <w:r w:rsidRPr="004F6CE9">
                <w:rPr>
                  <w:rFonts w:ascii="Arial" w:hAnsi="Arial" w:cs="Arial" w:hint="eastAsia"/>
                  <w:sz w:val="18"/>
                  <w:szCs w:val="18"/>
                  <w:lang w:val="fr-FR"/>
                </w:rPr>
                <w:t>不涉及</w:t>
              </w:r>
            </w:ins>
          </w:p>
        </w:tc>
      </w:tr>
      <w:tr w:rsidR="00B31AA8" w:rsidTr="00523643">
        <w:trPr>
          <w:ins w:id="1188" w:author="x00116998" w:date="2016-02-26T15:14:00Z"/>
        </w:trPr>
        <w:tc>
          <w:tcPr>
            <w:tcW w:w="2376" w:type="dxa"/>
          </w:tcPr>
          <w:p w:rsidR="00B31AA8" w:rsidRDefault="00B31AA8" w:rsidP="00034D8E">
            <w:pPr>
              <w:rPr>
                <w:ins w:id="1189" w:author="x00116998" w:date="2016-02-26T15:14:00Z"/>
                <w:lang w:val="fr-FR"/>
              </w:rPr>
            </w:pPr>
            <w:ins w:id="1190" w:author="x00116998" w:date="2016-02-26T15:14:00Z">
              <w:r>
                <w:rPr>
                  <w:rFonts w:hint="eastAsia"/>
                  <w:lang w:val="fr-FR"/>
                </w:rPr>
                <w:t>BI</w:t>
              </w:r>
              <w:r>
                <w:rPr>
                  <w:rFonts w:hint="eastAsia"/>
                </w:rPr>
                <w:t>代</w:t>
              </w:r>
            </w:ins>
            <w:ins w:id="1191" w:author="x00116998" w:date="2016-02-26T15:15:00Z">
              <w:r>
                <w:rPr>
                  <w:rFonts w:ascii="宋体" w:hAnsi="宋体" w:hint="eastAsia"/>
                  <w:color w:val="000000"/>
                </w:rPr>
                <w:t>华为阅读</w:t>
              </w:r>
            </w:ins>
            <w:ins w:id="1192" w:author="x00116998" w:date="2016-02-26T15:14:00Z">
              <w:r>
                <w:rPr>
                  <w:rFonts w:hint="eastAsia"/>
                </w:rPr>
                <w:t>发营销短信</w:t>
              </w:r>
            </w:ins>
          </w:p>
        </w:tc>
        <w:tc>
          <w:tcPr>
            <w:tcW w:w="2127" w:type="dxa"/>
          </w:tcPr>
          <w:p w:rsidR="00B31AA8" w:rsidRDefault="00B31AA8" w:rsidP="00034D8E">
            <w:pPr>
              <w:tabs>
                <w:tab w:val="left" w:pos="-720"/>
                <w:tab w:val="left" w:pos="0"/>
                <w:tab w:val="left" w:pos="720"/>
                <w:tab w:val="left" w:pos="1440"/>
                <w:tab w:val="left" w:pos="2970"/>
                <w:tab w:val="left" w:pos="3600"/>
                <w:tab w:val="left" w:pos="4320"/>
              </w:tabs>
              <w:jc w:val="left"/>
              <w:rPr>
                <w:ins w:id="1193" w:author="x00116998" w:date="2016-02-26T15:14:00Z"/>
                <w:lang w:val="fr-FR"/>
              </w:rPr>
            </w:pPr>
            <w:ins w:id="1194" w:author="x00116998" w:date="2016-02-26T15:16:00Z">
              <w:r>
                <w:rPr>
                  <w:rFonts w:ascii="宋体" w:cs="宋体" w:hint="eastAsia"/>
                  <w:color w:val="000000"/>
                  <w:kern w:val="0"/>
                  <w:sz w:val="20"/>
                  <w:szCs w:val="20"/>
                </w:rPr>
                <w:t>3</w:t>
              </w:r>
              <w:r>
                <w:rPr>
                  <w:rFonts w:ascii="宋体" w:cs="宋体"/>
                  <w:color w:val="000000"/>
                  <w:kern w:val="0"/>
                  <w:sz w:val="20"/>
                  <w:szCs w:val="20"/>
                </w:rPr>
                <w:t>044</w:t>
              </w:r>
            </w:ins>
          </w:p>
        </w:tc>
        <w:tc>
          <w:tcPr>
            <w:tcW w:w="1559" w:type="dxa"/>
          </w:tcPr>
          <w:p w:rsidR="00B31AA8" w:rsidRDefault="00B31AA8" w:rsidP="00034D8E">
            <w:pPr>
              <w:tabs>
                <w:tab w:val="left" w:pos="-720"/>
                <w:tab w:val="left" w:pos="0"/>
                <w:tab w:val="left" w:pos="720"/>
                <w:tab w:val="left" w:pos="1440"/>
                <w:tab w:val="left" w:pos="2970"/>
                <w:tab w:val="left" w:pos="3600"/>
                <w:tab w:val="left" w:pos="4320"/>
              </w:tabs>
              <w:jc w:val="left"/>
              <w:rPr>
                <w:ins w:id="1195" w:author="x00116998" w:date="2016-02-26T15:14:00Z"/>
                <w:rFonts w:ascii="Arial" w:hAnsi="Arial" w:cs="Arial"/>
                <w:sz w:val="18"/>
                <w:szCs w:val="18"/>
                <w:lang w:val="fr-FR"/>
              </w:rPr>
            </w:pPr>
            <w:ins w:id="1196" w:author="x00116998" w:date="2016-02-26T15:16:00Z">
              <w:r>
                <w:rPr>
                  <w:rFonts w:ascii="Arial" w:hAnsi="Arial" w:cs="Arial"/>
                  <w:sz w:val="18"/>
                  <w:szCs w:val="18"/>
                </w:rPr>
                <w:t>44</w:t>
              </w:r>
              <w:r>
                <w:rPr>
                  <w:rFonts w:ascii="Arial" w:hAnsi="Arial" w:cs="Arial" w:hint="eastAsia"/>
                  <w:sz w:val="18"/>
                  <w:szCs w:val="18"/>
                </w:rPr>
                <w:t>华为个性化阅读</w:t>
              </w:r>
            </w:ins>
          </w:p>
        </w:tc>
        <w:tc>
          <w:tcPr>
            <w:tcW w:w="1843" w:type="dxa"/>
          </w:tcPr>
          <w:p w:rsidR="00B31AA8" w:rsidRDefault="00B31AA8" w:rsidP="00034D8E">
            <w:pPr>
              <w:tabs>
                <w:tab w:val="left" w:pos="-720"/>
                <w:tab w:val="left" w:pos="0"/>
                <w:tab w:val="left" w:pos="720"/>
                <w:tab w:val="left" w:pos="1440"/>
                <w:tab w:val="left" w:pos="2970"/>
                <w:tab w:val="left" w:pos="3600"/>
                <w:tab w:val="left" w:pos="4320"/>
              </w:tabs>
              <w:jc w:val="left"/>
              <w:rPr>
                <w:ins w:id="1197" w:author="x00116998" w:date="2016-02-26T15:14:00Z"/>
                <w:rFonts w:ascii="Arial" w:hAnsi="Arial" w:cs="Arial"/>
                <w:sz w:val="18"/>
                <w:szCs w:val="18"/>
                <w:lang w:val="fr-FR"/>
              </w:rPr>
            </w:pPr>
            <w:ins w:id="1198" w:author="x00116998" w:date="2016-02-26T15:17:00Z">
              <w:r>
                <w:rPr>
                  <w:rFonts w:ascii="Arial" w:hAnsi="Arial" w:cs="Arial" w:hint="eastAsia"/>
                  <w:sz w:val="18"/>
                  <w:szCs w:val="18"/>
                  <w:lang w:val="fr-FR"/>
                </w:rPr>
                <w:t>0044</w:t>
              </w:r>
            </w:ins>
          </w:p>
        </w:tc>
        <w:tc>
          <w:tcPr>
            <w:tcW w:w="1984" w:type="dxa"/>
          </w:tcPr>
          <w:p w:rsidR="00B31AA8" w:rsidRPr="004F6CE9" w:rsidRDefault="00B31AA8" w:rsidP="00454457">
            <w:pPr>
              <w:tabs>
                <w:tab w:val="left" w:pos="-720"/>
                <w:tab w:val="left" w:pos="0"/>
                <w:tab w:val="left" w:pos="720"/>
                <w:tab w:val="left" w:pos="1440"/>
                <w:tab w:val="left" w:pos="2970"/>
                <w:tab w:val="left" w:pos="3600"/>
                <w:tab w:val="left" w:pos="4320"/>
              </w:tabs>
              <w:jc w:val="left"/>
              <w:rPr>
                <w:ins w:id="1199" w:author="x00116998" w:date="2016-02-26T15:14:00Z"/>
                <w:rFonts w:ascii="Arial" w:hAnsi="Arial" w:cs="Arial"/>
                <w:sz w:val="18"/>
                <w:szCs w:val="18"/>
                <w:lang w:val="fr-FR"/>
              </w:rPr>
            </w:pPr>
            <w:ins w:id="1200" w:author="x00116998" w:date="2016-02-26T15:16:00Z">
              <w:r>
                <w:rPr>
                  <w:rFonts w:ascii="Arial" w:hAnsi="Arial" w:cs="Arial" w:hint="eastAsia"/>
                  <w:sz w:val="18"/>
                  <w:szCs w:val="18"/>
                  <w:lang w:val="fr-FR"/>
                </w:rPr>
                <w:t>不涉及</w:t>
              </w:r>
            </w:ins>
          </w:p>
        </w:tc>
      </w:tr>
      <w:tr w:rsidR="00B31AA8" w:rsidTr="00523643">
        <w:trPr>
          <w:ins w:id="1201" w:author="x00116998" w:date="2016-07-30T09:18:00Z"/>
        </w:trPr>
        <w:tc>
          <w:tcPr>
            <w:tcW w:w="2376" w:type="dxa"/>
          </w:tcPr>
          <w:p w:rsidR="00B31AA8" w:rsidRDefault="00B31AA8" w:rsidP="006B4063">
            <w:pPr>
              <w:rPr>
                <w:ins w:id="1202" w:author="x00116998" w:date="2016-07-30T09:18:00Z"/>
              </w:rPr>
            </w:pPr>
            <w:ins w:id="1203" w:author="x00116998" w:date="2016-07-30T09:18:00Z">
              <w:r>
                <w:rPr>
                  <w:rFonts w:hint="eastAsia"/>
                  <w:lang w:val="fr-FR"/>
                </w:rPr>
                <w:t>BI</w:t>
              </w:r>
              <w:r>
                <w:rPr>
                  <w:rFonts w:hint="eastAsia"/>
                </w:rPr>
                <w:t>代</w:t>
              </w:r>
            </w:ins>
            <w:ins w:id="1204" w:author="x00116998" w:date="2016-07-30T09:20:00Z">
              <w:r>
                <w:rPr>
                  <w:rFonts w:ascii="宋体" w:hAnsi="宋体" w:hint="eastAsia"/>
                  <w:color w:val="000000"/>
                </w:rPr>
                <w:t>盖亚视频</w:t>
              </w:r>
            </w:ins>
            <w:ins w:id="1205" w:author="x00116998" w:date="2016-07-30T09:18:00Z">
              <w:r>
                <w:rPr>
                  <w:rFonts w:hint="eastAsia"/>
                </w:rPr>
                <w:t>发营销短信</w:t>
              </w:r>
            </w:ins>
          </w:p>
        </w:tc>
        <w:tc>
          <w:tcPr>
            <w:tcW w:w="2127" w:type="dxa"/>
          </w:tcPr>
          <w:p w:rsidR="00B31AA8" w:rsidRDefault="00B31AA8" w:rsidP="006B4063">
            <w:pPr>
              <w:tabs>
                <w:tab w:val="left" w:pos="-720"/>
                <w:tab w:val="left" w:pos="0"/>
                <w:tab w:val="left" w:pos="720"/>
                <w:tab w:val="left" w:pos="1440"/>
                <w:tab w:val="left" w:pos="2970"/>
                <w:tab w:val="left" w:pos="3600"/>
                <w:tab w:val="left" w:pos="4320"/>
              </w:tabs>
              <w:jc w:val="left"/>
              <w:rPr>
                <w:ins w:id="1206" w:author="x00116998" w:date="2016-07-30T09:18:00Z"/>
              </w:rPr>
            </w:pPr>
            <w:ins w:id="1207" w:author="x00116998" w:date="2016-07-30T09:18:00Z">
              <w:r>
                <w:rPr>
                  <w:rFonts w:ascii="宋体" w:cs="宋体" w:hint="eastAsia"/>
                  <w:color w:val="000000"/>
                  <w:kern w:val="0"/>
                  <w:sz w:val="20"/>
                  <w:szCs w:val="20"/>
                </w:rPr>
                <w:t>3</w:t>
              </w:r>
              <w:r>
                <w:rPr>
                  <w:rFonts w:ascii="宋体" w:cs="宋体"/>
                  <w:color w:val="000000"/>
                  <w:kern w:val="0"/>
                  <w:sz w:val="20"/>
                  <w:szCs w:val="20"/>
                </w:rPr>
                <w:t>0</w:t>
              </w:r>
            </w:ins>
            <w:ins w:id="1208" w:author="x00116998" w:date="2016-07-30T09:20:00Z">
              <w:r>
                <w:rPr>
                  <w:rFonts w:ascii="宋体" w:cs="宋体" w:hint="eastAsia"/>
                  <w:color w:val="000000"/>
                  <w:kern w:val="0"/>
                  <w:sz w:val="20"/>
                  <w:szCs w:val="20"/>
                </w:rPr>
                <w:t>52</w:t>
              </w:r>
            </w:ins>
          </w:p>
        </w:tc>
        <w:tc>
          <w:tcPr>
            <w:tcW w:w="1559" w:type="dxa"/>
          </w:tcPr>
          <w:p w:rsidR="00B31AA8" w:rsidRDefault="00B31AA8" w:rsidP="006B4063">
            <w:pPr>
              <w:tabs>
                <w:tab w:val="left" w:pos="-720"/>
                <w:tab w:val="left" w:pos="0"/>
                <w:tab w:val="left" w:pos="720"/>
                <w:tab w:val="left" w:pos="1440"/>
                <w:tab w:val="left" w:pos="2970"/>
                <w:tab w:val="left" w:pos="3600"/>
                <w:tab w:val="left" w:pos="4320"/>
              </w:tabs>
              <w:jc w:val="left"/>
              <w:rPr>
                <w:ins w:id="1209" w:author="x00116998" w:date="2016-07-30T09:18:00Z"/>
                <w:rFonts w:ascii="宋体" w:hAnsi="宋体"/>
              </w:rPr>
            </w:pPr>
            <w:ins w:id="1210" w:author="x00116998" w:date="2016-07-30T09:20:00Z">
              <w:r>
                <w:rPr>
                  <w:rFonts w:ascii="Arial" w:hAnsi="Arial" w:cs="Arial" w:hint="eastAsia"/>
                  <w:sz w:val="18"/>
                  <w:szCs w:val="18"/>
                </w:rPr>
                <w:t>52</w:t>
              </w:r>
              <w:r>
                <w:rPr>
                  <w:rFonts w:ascii="Arial" w:hAnsi="Arial" w:cs="Arial" w:hint="eastAsia"/>
                  <w:sz w:val="18"/>
                  <w:szCs w:val="18"/>
                </w:rPr>
                <w:t>盖亚视频</w:t>
              </w:r>
            </w:ins>
          </w:p>
        </w:tc>
        <w:tc>
          <w:tcPr>
            <w:tcW w:w="1843" w:type="dxa"/>
          </w:tcPr>
          <w:p w:rsidR="00B31AA8" w:rsidRDefault="00B31AA8" w:rsidP="00034D8E">
            <w:pPr>
              <w:tabs>
                <w:tab w:val="left" w:pos="-720"/>
                <w:tab w:val="left" w:pos="0"/>
                <w:tab w:val="left" w:pos="720"/>
                <w:tab w:val="left" w:pos="1440"/>
                <w:tab w:val="left" w:pos="2970"/>
                <w:tab w:val="left" w:pos="3600"/>
                <w:tab w:val="left" w:pos="4320"/>
              </w:tabs>
              <w:jc w:val="left"/>
              <w:rPr>
                <w:ins w:id="1211" w:author="x00116998" w:date="2016-07-30T09:18:00Z"/>
                <w:rFonts w:ascii="宋体" w:hAnsi="宋体"/>
              </w:rPr>
            </w:pPr>
            <w:ins w:id="1212" w:author="x00116998" w:date="2016-07-30T09:18:00Z">
              <w:r>
                <w:rPr>
                  <w:rFonts w:ascii="Arial" w:hAnsi="Arial" w:cs="Arial" w:hint="eastAsia"/>
                  <w:sz w:val="18"/>
                  <w:szCs w:val="18"/>
                  <w:lang w:val="fr-FR"/>
                </w:rPr>
                <w:t>00</w:t>
              </w:r>
            </w:ins>
            <w:ins w:id="1213" w:author="x00116998" w:date="2016-07-30T09:20:00Z">
              <w:r>
                <w:rPr>
                  <w:rFonts w:ascii="Arial" w:hAnsi="Arial" w:cs="Arial" w:hint="eastAsia"/>
                  <w:sz w:val="18"/>
                  <w:szCs w:val="18"/>
                  <w:lang w:val="fr-FR"/>
                </w:rPr>
                <w:t>52</w:t>
              </w:r>
            </w:ins>
          </w:p>
        </w:tc>
        <w:tc>
          <w:tcPr>
            <w:tcW w:w="1984" w:type="dxa"/>
          </w:tcPr>
          <w:p w:rsidR="00B31AA8" w:rsidRDefault="00B31AA8" w:rsidP="00454457">
            <w:pPr>
              <w:tabs>
                <w:tab w:val="left" w:pos="-720"/>
                <w:tab w:val="left" w:pos="0"/>
                <w:tab w:val="left" w:pos="720"/>
                <w:tab w:val="left" w:pos="1440"/>
                <w:tab w:val="left" w:pos="2970"/>
                <w:tab w:val="left" w:pos="3600"/>
                <w:tab w:val="left" w:pos="4320"/>
              </w:tabs>
              <w:jc w:val="left"/>
              <w:rPr>
                <w:ins w:id="1214" w:author="x00116998" w:date="2016-07-30T09:18:00Z"/>
                <w:rFonts w:ascii="宋体" w:hAnsi="宋体"/>
              </w:rPr>
            </w:pPr>
            <w:ins w:id="1215" w:author="x00116998" w:date="2016-07-30T09:18:00Z">
              <w:r>
                <w:rPr>
                  <w:rFonts w:ascii="Arial" w:hAnsi="Arial" w:cs="Arial" w:hint="eastAsia"/>
                  <w:sz w:val="18"/>
                  <w:szCs w:val="18"/>
                  <w:lang w:val="fr-FR"/>
                </w:rPr>
                <w:t>不涉及</w:t>
              </w:r>
            </w:ins>
          </w:p>
        </w:tc>
      </w:tr>
      <w:tr w:rsidR="00B31AA8" w:rsidTr="00523643">
        <w:trPr>
          <w:ins w:id="1216" w:author="x00116998" w:date="2016-06-29T17:03:00Z"/>
        </w:trPr>
        <w:tc>
          <w:tcPr>
            <w:tcW w:w="2376" w:type="dxa"/>
          </w:tcPr>
          <w:p w:rsidR="00B31AA8" w:rsidRDefault="00B31AA8" w:rsidP="00034D8E">
            <w:pPr>
              <w:rPr>
                <w:ins w:id="1217" w:author="x00116998" w:date="2016-06-29T17:03:00Z"/>
                <w:lang w:val="fr-FR"/>
              </w:rPr>
            </w:pPr>
            <w:ins w:id="1218" w:author="x00116998" w:date="2016-06-29T17:04:00Z">
              <w:r>
                <w:t>UP</w:t>
              </w:r>
              <w:r>
                <w:rPr>
                  <w:rFonts w:ascii="宋体" w:hAnsi="宋体" w:hint="eastAsia"/>
                </w:rPr>
                <w:t>服务器</w:t>
              </w:r>
            </w:ins>
          </w:p>
        </w:tc>
        <w:tc>
          <w:tcPr>
            <w:tcW w:w="2127" w:type="dxa"/>
          </w:tcPr>
          <w:p w:rsidR="00B31AA8" w:rsidRDefault="00B31AA8" w:rsidP="00034D8E">
            <w:pPr>
              <w:tabs>
                <w:tab w:val="left" w:pos="-720"/>
                <w:tab w:val="left" w:pos="0"/>
                <w:tab w:val="left" w:pos="720"/>
                <w:tab w:val="left" w:pos="1440"/>
                <w:tab w:val="left" w:pos="2970"/>
                <w:tab w:val="left" w:pos="3600"/>
                <w:tab w:val="left" w:pos="4320"/>
              </w:tabs>
              <w:jc w:val="left"/>
              <w:rPr>
                <w:ins w:id="1219" w:author="x00116998" w:date="2016-06-29T17:03:00Z"/>
                <w:rFonts w:ascii="宋体" w:cs="宋体"/>
                <w:color w:val="000000"/>
                <w:kern w:val="0"/>
                <w:sz w:val="20"/>
                <w:szCs w:val="20"/>
              </w:rPr>
            </w:pPr>
            <w:ins w:id="1220" w:author="x00116998" w:date="2016-06-29T17:04:00Z">
              <w:r>
                <w:t>1000</w:t>
              </w:r>
            </w:ins>
          </w:p>
        </w:tc>
        <w:tc>
          <w:tcPr>
            <w:tcW w:w="1559" w:type="dxa"/>
          </w:tcPr>
          <w:p w:rsidR="00B31AA8" w:rsidRDefault="00B31AA8" w:rsidP="00034D8E">
            <w:pPr>
              <w:tabs>
                <w:tab w:val="left" w:pos="-720"/>
                <w:tab w:val="left" w:pos="0"/>
                <w:tab w:val="left" w:pos="720"/>
                <w:tab w:val="left" w:pos="1440"/>
                <w:tab w:val="left" w:pos="2970"/>
                <w:tab w:val="left" w:pos="3600"/>
                <w:tab w:val="left" w:pos="4320"/>
              </w:tabs>
              <w:jc w:val="left"/>
              <w:rPr>
                <w:ins w:id="1221" w:author="x00116998" w:date="2016-06-29T17:03:00Z"/>
                <w:rFonts w:ascii="Arial" w:hAnsi="Arial" w:cs="Arial"/>
                <w:sz w:val="18"/>
                <w:szCs w:val="18"/>
              </w:rPr>
            </w:pPr>
            <w:ins w:id="1222" w:author="x00116998" w:date="2016-06-29T17:04:00Z">
              <w:r>
                <w:rPr>
                  <w:rFonts w:ascii="宋体" w:hAnsi="宋体" w:hint="eastAsia"/>
                </w:rPr>
                <w:t>不涉及</w:t>
              </w:r>
            </w:ins>
          </w:p>
        </w:tc>
        <w:tc>
          <w:tcPr>
            <w:tcW w:w="1843" w:type="dxa"/>
          </w:tcPr>
          <w:p w:rsidR="00B31AA8" w:rsidRDefault="00B31AA8" w:rsidP="00034D8E">
            <w:pPr>
              <w:tabs>
                <w:tab w:val="left" w:pos="-720"/>
                <w:tab w:val="left" w:pos="0"/>
                <w:tab w:val="left" w:pos="720"/>
                <w:tab w:val="left" w:pos="1440"/>
                <w:tab w:val="left" w:pos="2970"/>
                <w:tab w:val="left" w:pos="3600"/>
                <w:tab w:val="left" w:pos="4320"/>
              </w:tabs>
              <w:jc w:val="left"/>
              <w:rPr>
                <w:ins w:id="1223" w:author="x00116998" w:date="2016-06-29T17:03:00Z"/>
                <w:rFonts w:ascii="Arial" w:hAnsi="Arial" w:cs="Arial"/>
                <w:sz w:val="18"/>
                <w:szCs w:val="18"/>
                <w:lang w:val="fr-FR"/>
              </w:rPr>
            </w:pPr>
            <w:ins w:id="1224" w:author="x00116998" w:date="2016-06-29T17:04:00Z">
              <w:r>
                <w:rPr>
                  <w:rFonts w:ascii="宋体" w:hAnsi="宋体" w:hint="eastAsia"/>
                </w:rPr>
                <w:t>不涉及</w:t>
              </w:r>
            </w:ins>
          </w:p>
        </w:tc>
        <w:tc>
          <w:tcPr>
            <w:tcW w:w="1984" w:type="dxa"/>
          </w:tcPr>
          <w:p w:rsidR="00B31AA8" w:rsidRDefault="00B31AA8" w:rsidP="00454457">
            <w:pPr>
              <w:tabs>
                <w:tab w:val="left" w:pos="-720"/>
                <w:tab w:val="left" w:pos="0"/>
                <w:tab w:val="left" w:pos="720"/>
                <w:tab w:val="left" w:pos="1440"/>
                <w:tab w:val="left" w:pos="2970"/>
                <w:tab w:val="left" w:pos="3600"/>
                <w:tab w:val="left" w:pos="4320"/>
              </w:tabs>
              <w:jc w:val="left"/>
              <w:rPr>
                <w:ins w:id="1225" w:author="x00116998" w:date="2016-06-29T17:03:00Z"/>
                <w:rFonts w:ascii="Arial" w:hAnsi="Arial" w:cs="Arial"/>
                <w:sz w:val="18"/>
                <w:szCs w:val="18"/>
                <w:lang w:val="fr-FR"/>
              </w:rPr>
            </w:pPr>
            <w:ins w:id="1226" w:author="x00116998" w:date="2016-06-29T17:04:00Z">
              <w:r>
                <w:rPr>
                  <w:rFonts w:ascii="宋体" w:hAnsi="宋体" w:hint="eastAsia"/>
                </w:rPr>
                <w:t>不涉及</w:t>
              </w:r>
            </w:ins>
          </w:p>
        </w:tc>
      </w:tr>
      <w:tr w:rsidR="00B31AA8" w:rsidTr="00523643">
        <w:trPr>
          <w:ins w:id="1227" w:author="x00116998" w:date="2016-06-29T17:03:00Z"/>
        </w:trPr>
        <w:tc>
          <w:tcPr>
            <w:tcW w:w="2376" w:type="dxa"/>
          </w:tcPr>
          <w:p w:rsidR="00B31AA8" w:rsidRDefault="00B31AA8" w:rsidP="00034D8E">
            <w:pPr>
              <w:rPr>
                <w:ins w:id="1228" w:author="x00116998" w:date="2016-06-29T17:03:00Z"/>
                <w:lang w:val="fr-FR"/>
              </w:rPr>
            </w:pPr>
            <w:ins w:id="1229" w:author="x00116998" w:date="2016-06-29T17:04:00Z">
              <w:r>
                <w:t>UP</w:t>
              </w:r>
              <w:r>
                <w:rPr>
                  <w:rFonts w:ascii="宋体" w:hAnsi="宋体" w:hint="eastAsia"/>
                </w:rPr>
                <w:t>服务器跨站点</w:t>
              </w:r>
            </w:ins>
          </w:p>
        </w:tc>
        <w:tc>
          <w:tcPr>
            <w:tcW w:w="2127" w:type="dxa"/>
          </w:tcPr>
          <w:p w:rsidR="00B31AA8" w:rsidRDefault="00B31AA8" w:rsidP="00034D8E">
            <w:pPr>
              <w:tabs>
                <w:tab w:val="left" w:pos="-720"/>
                <w:tab w:val="left" w:pos="0"/>
                <w:tab w:val="left" w:pos="720"/>
                <w:tab w:val="left" w:pos="1440"/>
                <w:tab w:val="left" w:pos="2970"/>
                <w:tab w:val="left" w:pos="3600"/>
                <w:tab w:val="left" w:pos="4320"/>
              </w:tabs>
              <w:jc w:val="left"/>
              <w:rPr>
                <w:ins w:id="1230" w:author="x00116998" w:date="2016-06-29T17:03:00Z"/>
                <w:rFonts w:ascii="宋体" w:cs="宋体"/>
                <w:color w:val="000000"/>
                <w:kern w:val="0"/>
                <w:sz w:val="20"/>
                <w:szCs w:val="20"/>
              </w:rPr>
            </w:pPr>
            <w:ins w:id="1231" w:author="x00116998" w:date="2016-06-29T17:04:00Z">
              <w:r>
                <w:t>1000+</w:t>
              </w:r>
              <w:r>
                <w:rPr>
                  <w:rFonts w:ascii="宋体" w:hAnsi="宋体" w:hint="eastAsia"/>
                </w:rPr>
                <w:t>站点号</w:t>
              </w:r>
            </w:ins>
          </w:p>
        </w:tc>
        <w:tc>
          <w:tcPr>
            <w:tcW w:w="1559" w:type="dxa"/>
          </w:tcPr>
          <w:p w:rsidR="00B31AA8" w:rsidRDefault="00B31AA8" w:rsidP="00034D8E">
            <w:pPr>
              <w:tabs>
                <w:tab w:val="left" w:pos="-720"/>
                <w:tab w:val="left" w:pos="0"/>
                <w:tab w:val="left" w:pos="720"/>
                <w:tab w:val="left" w:pos="1440"/>
                <w:tab w:val="left" w:pos="2970"/>
                <w:tab w:val="left" w:pos="3600"/>
                <w:tab w:val="left" w:pos="4320"/>
              </w:tabs>
              <w:jc w:val="left"/>
              <w:rPr>
                <w:ins w:id="1232" w:author="x00116998" w:date="2016-06-29T17:03:00Z"/>
                <w:rFonts w:ascii="Arial" w:hAnsi="Arial" w:cs="Arial"/>
                <w:sz w:val="18"/>
                <w:szCs w:val="18"/>
              </w:rPr>
            </w:pPr>
            <w:ins w:id="1233" w:author="x00116998" w:date="2016-06-29T17:04:00Z">
              <w:r>
                <w:rPr>
                  <w:rFonts w:ascii="宋体" w:hAnsi="宋体" w:hint="eastAsia"/>
                </w:rPr>
                <w:t>不涉及</w:t>
              </w:r>
            </w:ins>
          </w:p>
        </w:tc>
        <w:tc>
          <w:tcPr>
            <w:tcW w:w="1843" w:type="dxa"/>
          </w:tcPr>
          <w:p w:rsidR="00B31AA8" w:rsidRDefault="00B31AA8" w:rsidP="00034D8E">
            <w:pPr>
              <w:tabs>
                <w:tab w:val="left" w:pos="-720"/>
                <w:tab w:val="left" w:pos="0"/>
                <w:tab w:val="left" w:pos="720"/>
                <w:tab w:val="left" w:pos="1440"/>
                <w:tab w:val="left" w:pos="2970"/>
                <w:tab w:val="left" w:pos="3600"/>
                <w:tab w:val="left" w:pos="4320"/>
              </w:tabs>
              <w:jc w:val="left"/>
              <w:rPr>
                <w:ins w:id="1234" w:author="x00116998" w:date="2016-06-29T17:03:00Z"/>
                <w:rFonts w:ascii="Arial" w:hAnsi="Arial" w:cs="Arial"/>
                <w:sz w:val="18"/>
                <w:szCs w:val="18"/>
                <w:lang w:val="fr-FR"/>
              </w:rPr>
            </w:pPr>
            <w:ins w:id="1235" w:author="x00116998" w:date="2016-06-29T17:04:00Z">
              <w:r>
                <w:rPr>
                  <w:rFonts w:ascii="宋体" w:hAnsi="宋体" w:hint="eastAsia"/>
                </w:rPr>
                <w:t>不涉及</w:t>
              </w:r>
            </w:ins>
          </w:p>
        </w:tc>
        <w:tc>
          <w:tcPr>
            <w:tcW w:w="1984" w:type="dxa"/>
          </w:tcPr>
          <w:p w:rsidR="00B31AA8" w:rsidRDefault="00B31AA8" w:rsidP="00454457">
            <w:pPr>
              <w:tabs>
                <w:tab w:val="left" w:pos="-720"/>
                <w:tab w:val="left" w:pos="0"/>
                <w:tab w:val="left" w:pos="720"/>
                <w:tab w:val="left" w:pos="1440"/>
                <w:tab w:val="left" w:pos="2970"/>
                <w:tab w:val="left" w:pos="3600"/>
                <w:tab w:val="left" w:pos="4320"/>
              </w:tabs>
              <w:jc w:val="left"/>
              <w:rPr>
                <w:ins w:id="1236" w:author="x00116998" w:date="2016-06-29T17:03:00Z"/>
                <w:rFonts w:ascii="Arial" w:hAnsi="Arial" w:cs="Arial"/>
                <w:sz w:val="18"/>
                <w:szCs w:val="18"/>
                <w:lang w:val="fr-FR"/>
              </w:rPr>
            </w:pPr>
            <w:ins w:id="1237" w:author="x00116998" w:date="2016-06-29T17:04:00Z">
              <w:r>
                <w:rPr>
                  <w:rFonts w:ascii="宋体" w:hAnsi="宋体" w:hint="eastAsia"/>
                </w:rPr>
                <w:t>不涉及</w:t>
              </w:r>
            </w:ins>
          </w:p>
        </w:tc>
      </w:tr>
      <w:tr w:rsidR="00B31AA8" w:rsidTr="00523643">
        <w:trPr>
          <w:ins w:id="1238" w:author="x00116998" w:date="2016-06-29T17:03:00Z"/>
        </w:trPr>
        <w:tc>
          <w:tcPr>
            <w:tcW w:w="2376" w:type="dxa"/>
          </w:tcPr>
          <w:p w:rsidR="00B31AA8" w:rsidRDefault="00B31AA8" w:rsidP="00034D8E">
            <w:pPr>
              <w:rPr>
                <w:ins w:id="1239" w:author="x00116998" w:date="2016-06-29T17:03:00Z"/>
                <w:lang w:val="fr-FR"/>
              </w:rPr>
            </w:pPr>
            <w:ins w:id="1240" w:author="x00116998" w:date="2016-06-29T17:04:00Z">
              <w:r>
                <w:t>SSO</w:t>
              </w:r>
              <w:r>
                <w:rPr>
                  <w:rFonts w:ascii="宋体" w:hAnsi="宋体" w:hint="eastAsia"/>
                </w:rPr>
                <w:t>服务器</w:t>
              </w:r>
            </w:ins>
          </w:p>
        </w:tc>
        <w:tc>
          <w:tcPr>
            <w:tcW w:w="2127" w:type="dxa"/>
          </w:tcPr>
          <w:p w:rsidR="00B31AA8" w:rsidRDefault="00B31AA8" w:rsidP="00034D8E">
            <w:pPr>
              <w:tabs>
                <w:tab w:val="left" w:pos="-720"/>
                <w:tab w:val="left" w:pos="0"/>
                <w:tab w:val="left" w:pos="720"/>
                <w:tab w:val="left" w:pos="1440"/>
                <w:tab w:val="left" w:pos="2970"/>
                <w:tab w:val="left" w:pos="3600"/>
                <w:tab w:val="left" w:pos="4320"/>
              </w:tabs>
              <w:jc w:val="left"/>
              <w:rPr>
                <w:ins w:id="1241" w:author="x00116998" w:date="2016-06-29T17:03:00Z"/>
                <w:rFonts w:ascii="宋体" w:cs="宋体"/>
                <w:color w:val="000000"/>
                <w:kern w:val="0"/>
                <w:sz w:val="20"/>
                <w:szCs w:val="20"/>
              </w:rPr>
            </w:pPr>
            <w:ins w:id="1242" w:author="x00116998" w:date="2016-06-29T17:04:00Z">
              <w:r>
                <w:t>1100</w:t>
              </w:r>
            </w:ins>
          </w:p>
        </w:tc>
        <w:tc>
          <w:tcPr>
            <w:tcW w:w="1559" w:type="dxa"/>
          </w:tcPr>
          <w:p w:rsidR="00B31AA8" w:rsidRDefault="00B31AA8" w:rsidP="00034D8E">
            <w:pPr>
              <w:tabs>
                <w:tab w:val="left" w:pos="-720"/>
                <w:tab w:val="left" w:pos="0"/>
                <w:tab w:val="left" w:pos="720"/>
                <w:tab w:val="left" w:pos="1440"/>
                <w:tab w:val="left" w:pos="2970"/>
                <w:tab w:val="left" w:pos="3600"/>
                <w:tab w:val="left" w:pos="4320"/>
              </w:tabs>
              <w:jc w:val="left"/>
              <w:rPr>
                <w:ins w:id="1243" w:author="x00116998" w:date="2016-06-29T17:03:00Z"/>
                <w:rFonts w:ascii="Arial" w:hAnsi="Arial" w:cs="Arial"/>
                <w:sz w:val="18"/>
                <w:szCs w:val="18"/>
              </w:rPr>
            </w:pPr>
            <w:ins w:id="1244" w:author="x00116998" w:date="2016-06-29T17:04:00Z">
              <w:r>
                <w:rPr>
                  <w:rFonts w:ascii="宋体" w:hAnsi="宋体" w:hint="eastAsia"/>
                </w:rPr>
                <w:t>不涉及</w:t>
              </w:r>
            </w:ins>
          </w:p>
        </w:tc>
        <w:tc>
          <w:tcPr>
            <w:tcW w:w="1843" w:type="dxa"/>
          </w:tcPr>
          <w:p w:rsidR="00B31AA8" w:rsidRDefault="00B31AA8" w:rsidP="00034D8E">
            <w:pPr>
              <w:tabs>
                <w:tab w:val="left" w:pos="-720"/>
                <w:tab w:val="left" w:pos="0"/>
                <w:tab w:val="left" w:pos="720"/>
                <w:tab w:val="left" w:pos="1440"/>
                <w:tab w:val="left" w:pos="2970"/>
                <w:tab w:val="left" w:pos="3600"/>
                <w:tab w:val="left" w:pos="4320"/>
              </w:tabs>
              <w:jc w:val="left"/>
              <w:rPr>
                <w:ins w:id="1245" w:author="x00116998" w:date="2016-06-29T17:03:00Z"/>
                <w:rFonts w:ascii="Arial" w:hAnsi="Arial" w:cs="Arial"/>
                <w:sz w:val="18"/>
                <w:szCs w:val="18"/>
                <w:lang w:val="fr-FR"/>
              </w:rPr>
            </w:pPr>
            <w:ins w:id="1246" w:author="x00116998" w:date="2016-06-29T17:04:00Z">
              <w:r>
                <w:rPr>
                  <w:rFonts w:ascii="宋体" w:hAnsi="宋体" w:hint="eastAsia"/>
                </w:rPr>
                <w:t>不涉及</w:t>
              </w:r>
            </w:ins>
          </w:p>
        </w:tc>
        <w:tc>
          <w:tcPr>
            <w:tcW w:w="1984" w:type="dxa"/>
          </w:tcPr>
          <w:p w:rsidR="00B31AA8" w:rsidRDefault="00B31AA8" w:rsidP="00454457">
            <w:pPr>
              <w:tabs>
                <w:tab w:val="left" w:pos="-720"/>
                <w:tab w:val="left" w:pos="0"/>
                <w:tab w:val="left" w:pos="720"/>
                <w:tab w:val="left" w:pos="1440"/>
                <w:tab w:val="left" w:pos="2970"/>
                <w:tab w:val="left" w:pos="3600"/>
                <w:tab w:val="left" w:pos="4320"/>
              </w:tabs>
              <w:jc w:val="left"/>
              <w:rPr>
                <w:ins w:id="1247" w:author="x00116998" w:date="2016-06-29T17:03:00Z"/>
                <w:rFonts w:ascii="Arial" w:hAnsi="Arial" w:cs="Arial"/>
                <w:sz w:val="18"/>
                <w:szCs w:val="18"/>
                <w:lang w:val="fr-FR"/>
              </w:rPr>
            </w:pPr>
            <w:ins w:id="1248" w:author="x00116998" w:date="2016-06-29T17:04:00Z">
              <w:r>
                <w:rPr>
                  <w:rFonts w:ascii="宋体" w:hAnsi="宋体" w:hint="eastAsia"/>
                </w:rPr>
                <w:t>不涉及</w:t>
              </w:r>
            </w:ins>
          </w:p>
        </w:tc>
      </w:tr>
      <w:tr w:rsidR="00B31AA8" w:rsidTr="00523643">
        <w:trPr>
          <w:ins w:id="1249" w:author="x00116998" w:date="2016-06-29T17:03:00Z"/>
        </w:trPr>
        <w:tc>
          <w:tcPr>
            <w:tcW w:w="2376" w:type="dxa"/>
          </w:tcPr>
          <w:p w:rsidR="00B31AA8" w:rsidRDefault="00B31AA8" w:rsidP="00034D8E">
            <w:pPr>
              <w:rPr>
                <w:ins w:id="1250" w:author="x00116998" w:date="2016-06-29T17:03:00Z"/>
                <w:lang w:val="fr-FR"/>
              </w:rPr>
            </w:pPr>
            <w:ins w:id="1251" w:author="x00116998" w:date="2016-06-29T17:04:00Z">
              <w:r>
                <w:t>FileServer</w:t>
              </w:r>
              <w:r>
                <w:rPr>
                  <w:rFonts w:ascii="宋体" w:hAnsi="宋体" w:hint="eastAsia"/>
                </w:rPr>
                <w:t>服务器</w:t>
              </w:r>
            </w:ins>
          </w:p>
        </w:tc>
        <w:tc>
          <w:tcPr>
            <w:tcW w:w="2127" w:type="dxa"/>
          </w:tcPr>
          <w:p w:rsidR="00B31AA8" w:rsidRDefault="00B31AA8" w:rsidP="00034D8E">
            <w:pPr>
              <w:tabs>
                <w:tab w:val="left" w:pos="-720"/>
                <w:tab w:val="left" w:pos="0"/>
                <w:tab w:val="left" w:pos="720"/>
                <w:tab w:val="left" w:pos="1440"/>
                <w:tab w:val="left" w:pos="2970"/>
                <w:tab w:val="left" w:pos="3600"/>
                <w:tab w:val="left" w:pos="4320"/>
              </w:tabs>
              <w:jc w:val="left"/>
              <w:rPr>
                <w:ins w:id="1252" w:author="x00116998" w:date="2016-06-29T17:03:00Z"/>
                <w:rFonts w:ascii="宋体" w:cs="宋体"/>
                <w:color w:val="000000"/>
                <w:kern w:val="0"/>
                <w:sz w:val="20"/>
                <w:szCs w:val="20"/>
              </w:rPr>
            </w:pPr>
            <w:ins w:id="1253" w:author="x00116998" w:date="2016-06-29T17:04:00Z">
              <w:r>
                <w:t>1200</w:t>
              </w:r>
            </w:ins>
          </w:p>
        </w:tc>
        <w:tc>
          <w:tcPr>
            <w:tcW w:w="1559" w:type="dxa"/>
          </w:tcPr>
          <w:p w:rsidR="00B31AA8" w:rsidRDefault="00B31AA8" w:rsidP="00034D8E">
            <w:pPr>
              <w:tabs>
                <w:tab w:val="left" w:pos="-720"/>
                <w:tab w:val="left" w:pos="0"/>
                <w:tab w:val="left" w:pos="720"/>
                <w:tab w:val="left" w:pos="1440"/>
                <w:tab w:val="left" w:pos="2970"/>
                <w:tab w:val="left" w:pos="3600"/>
                <w:tab w:val="left" w:pos="4320"/>
              </w:tabs>
              <w:jc w:val="left"/>
              <w:rPr>
                <w:ins w:id="1254" w:author="x00116998" w:date="2016-06-29T17:03:00Z"/>
                <w:rFonts w:ascii="Arial" w:hAnsi="Arial" w:cs="Arial"/>
                <w:sz w:val="18"/>
                <w:szCs w:val="18"/>
              </w:rPr>
            </w:pPr>
            <w:ins w:id="1255" w:author="x00116998" w:date="2016-06-29T17:04:00Z">
              <w:r>
                <w:rPr>
                  <w:rFonts w:ascii="宋体" w:hAnsi="宋体" w:hint="eastAsia"/>
                </w:rPr>
                <w:t>不涉及</w:t>
              </w:r>
            </w:ins>
          </w:p>
        </w:tc>
        <w:tc>
          <w:tcPr>
            <w:tcW w:w="1843" w:type="dxa"/>
          </w:tcPr>
          <w:p w:rsidR="00B31AA8" w:rsidRDefault="00B31AA8" w:rsidP="00034D8E">
            <w:pPr>
              <w:tabs>
                <w:tab w:val="left" w:pos="-720"/>
                <w:tab w:val="left" w:pos="0"/>
                <w:tab w:val="left" w:pos="720"/>
                <w:tab w:val="left" w:pos="1440"/>
                <w:tab w:val="left" w:pos="2970"/>
                <w:tab w:val="left" w:pos="3600"/>
                <w:tab w:val="left" w:pos="4320"/>
              </w:tabs>
              <w:jc w:val="left"/>
              <w:rPr>
                <w:ins w:id="1256" w:author="x00116998" w:date="2016-06-29T17:03:00Z"/>
                <w:rFonts w:ascii="Arial" w:hAnsi="Arial" w:cs="Arial"/>
                <w:sz w:val="18"/>
                <w:szCs w:val="18"/>
                <w:lang w:val="fr-FR"/>
              </w:rPr>
            </w:pPr>
            <w:ins w:id="1257" w:author="x00116998" w:date="2016-06-29T17:04:00Z">
              <w:r>
                <w:rPr>
                  <w:rFonts w:ascii="宋体" w:hAnsi="宋体" w:hint="eastAsia"/>
                </w:rPr>
                <w:t>不涉及</w:t>
              </w:r>
            </w:ins>
          </w:p>
        </w:tc>
        <w:tc>
          <w:tcPr>
            <w:tcW w:w="1984" w:type="dxa"/>
          </w:tcPr>
          <w:p w:rsidR="00B31AA8" w:rsidRDefault="00B31AA8" w:rsidP="00454457">
            <w:pPr>
              <w:tabs>
                <w:tab w:val="left" w:pos="-720"/>
                <w:tab w:val="left" w:pos="0"/>
                <w:tab w:val="left" w:pos="720"/>
                <w:tab w:val="left" w:pos="1440"/>
                <w:tab w:val="left" w:pos="2970"/>
                <w:tab w:val="left" w:pos="3600"/>
                <w:tab w:val="left" w:pos="4320"/>
              </w:tabs>
              <w:jc w:val="left"/>
              <w:rPr>
                <w:ins w:id="1258" w:author="x00116998" w:date="2016-06-29T17:03:00Z"/>
                <w:rFonts w:ascii="Arial" w:hAnsi="Arial" w:cs="Arial"/>
                <w:sz w:val="18"/>
                <w:szCs w:val="18"/>
                <w:lang w:val="fr-FR"/>
              </w:rPr>
            </w:pPr>
            <w:ins w:id="1259" w:author="x00116998" w:date="2016-06-29T17:04:00Z">
              <w:r>
                <w:rPr>
                  <w:rFonts w:ascii="宋体" w:hAnsi="宋体" w:hint="eastAsia"/>
                </w:rPr>
                <w:t>不涉及</w:t>
              </w:r>
            </w:ins>
          </w:p>
        </w:tc>
      </w:tr>
      <w:tr w:rsidR="00B31AA8" w:rsidTr="00523643">
        <w:trPr>
          <w:ins w:id="1260" w:author="x00116998" w:date="2016-06-29T17:03:00Z"/>
        </w:trPr>
        <w:tc>
          <w:tcPr>
            <w:tcW w:w="2376" w:type="dxa"/>
          </w:tcPr>
          <w:p w:rsidR="00B31AA8" w:rsidRDefault="00B31AA8" w:rsidP="00034D8E">
            <w:pPr>
              <w:rPr>
                <w:ins w:id="1261" w:author="x00116998" w:date="2016-06-29T17:03:00Z"/>
                <w:lang w:val="fr-FR"/>
              </w:rPr>
            </w:pPr>
            <w:ins w:id="1262" w:author="x00116998" w:date="2016-06-29T17:04:00Z">
              <w:r>
                <w:t>SMSProxy</w:t>
              </w:r>
              <w:r>
                <w:rPr>
                  <w:rFonts w:ascii="宋体" w:hAnsi="宋体" w:hint="eastAsia"/>
                </w:rPr>
                <w:t>服务器</w:t>
              </w:r>
            </w:ins>
          </w:p>
        </w:tc>
        <w:tc>
          <w:tcPr>
            <w:tcW w:w="2127" w:type="dxa"/>
          </w:tcPr>
          <w:p w:rsidR="00B31AA8" w:rsidRDefault="00B31AA8" w:rsidP="00034D8E">
            <w:pPr>
              <w:tabs>
                <w:tab w:val="left" w:pos="-720"/>
                <w:tab w:val="left" w:pos="0"/>
                <w:tab w:val="left" w:pos="720"/>
                <w:tab w:val="left" w:pos="1440"/>
                <w:tab w:val="left" w:pos="2970"/>
                <w:tab w:val="left" w:pos="3600"/>
                <w:tab w:val="left" w:pos="4320"/>
              </w:tabs>
              <w:jc w:val="left"/>
              <w:rPr>
                <w:ins w:id="1263" w:author="x00116998" w:date="2016-06-29T17:03:00Z"/>
                <w:rFonts w:ascii="宋体" w:cs="宋体"/>
                <w:color w:val="000000"/>
                <w:kern w:val="0"/>
                <w:sz w:val="20"/>
                <w:szCs w:val="20"/>
              </w:rPr>
            </w:pPr>
            <w:ins w:id="1264" w:author="x00116998" w:date="2016-06-29T17:04:00Z">
              <w:r>
                <w:t>1300</w:t>
              </w:r>
            </w:ins>
          </w:p>
        </w:tc>
        <w:tc>
          <w:tcPr>
            <w:tcW w:w="1559" w:type="dxa"/>
          </w:tcPr>
          <w:p w:rsidR="00B31AA8" w:rsidRDefault="00B31AA8" w:rsidP="00034D8E">
            <w:pPr>
              <w:tabs>
                <w:tab w:val="left" w:pos="-720"/>
                <w:tab w:val="left" w:pos="0"/>
                <w:tab w:val="left" w:pos="720"/>
                <w:tab w:val="left" w:pos="1440"/>
                <w:tab w:val="left" w:pos="2970"/>
                <w:tab w:val="left" w:pos="3600"/>
                <w:tab w:val="left" w:pos="4320"/>
              </w:tabs>
              <w:jc w:val="left"/>
              <w:rPr>
                <w:ins w:id="1265" w:author="x00116998" w:date="2016-06-29T17:03:00Z"/>
                <w:rFonts w:ascii="Arial" w:hAnsi="Arial" w:cs="Arial"/>
                <w:sz w:val="18"/>
                <w:szCs w:val="18"/>
              </w:rPr>
            </w:pPr>
            <w:ins w:id="1266" w:author="x00116998" w:date="2016-06-29T17:04:00Z">
              <w:r>
                <w:rPr>
                  <w:rFonts w:ascii="宋体" w:hAnsi="宋体" w:hint="eastAsia"/>
                </w:rPr>
                <w:t>不涉及</w:t>
              </w:r>
            </w:ins>
          </w:p>
        </w:tc>
        <w:tc>
          <w:tcPr>
            <w:tcW w:w="1843" w:type="dxa"/>
          </w:tcPr>
          <w:p w:rsidR="00B31AA8" w:rsidRDefault="00B31AA8" w:rsidP="00034D8E">
            <w:pPr>
              <w:tabs>
                <w:tab w:val="left" w:pos="-720"/>
                <w:tab w:val="left" w:pos="0"/>
                <w:tab w:val="left" w:pos="720"/>
                <w:tab w:val="left" w:pos="1440"/>
                <w:tab w:val="left" w:pos="2970"/>
                <w:tab w:val="left" w:pos="3600"/>
                <w:tab w:val="left" w:pos="4320"/>
              </w:tabs>
              <w:jc w:val="left"/>
              <w:rPr>
                <w:ins w:id="1267" w:author="x00116998" w:date="2016-06-29T17:03:00Z"/>
                <w:rFonts w:ascii="Arial" w:hAnsi="Arial" w:cs="Arial"/>
                <w:sz w:val="18"/>
                <w:szCs w:val="18"/>
                <w:lang w:val="fr-FR"/>
              </w:rPr>
            </w:pPr>
            <w:ins w:id="1268" w:author="x00116998" w:date="2016-06-29T17:04:00Z">
              <w:r>
                <w:rPr>
                  <w:rFonts w:ascii="宋体" w:hAnsi="宋体" w:hint="eastAsia"/>
                </w:rPr>
                <w:t>不涉及</w:t>
              </w:r>
            </w:ins>
          </w:p>
        </w:tc>
        <w:tc>
          <w:tcPr>
            <w:tcW w:w="1984" w:type="dxa"/>
          </w:tcPr>
          <w:p w:rsidR="00B31AA8" w:rsidRDefault="00B31AA8" w:rsidP="00454457">
            <w:pPr>
              <w:tabs>
                <w:tab w:val="left" w:pos="-720"/>
                <w:tab w:val="left" w:pos="0"/>
                <w:tab w:val="left" w:pos="720"/>
                <w:tab w:val="left" w:pos="1440"/>
                <w:tab w:val="left" w:pos="2970"/>
                <w:tab w:val="left" w:pos="3600"/>
                <w:tab w:val="left" w:pos="4320"/>
              </w:tabs>
              <w:jc w:val="left"/>
              <w:rPr>
                <w:ins w:id="1269" w:author="x00116998" w:date="2016-06-29T17:03:00Z"/>
                <w:rFonts w:ascii="Arial" w:hAnsi="Arial" w:cs="Arial"/>
                <w:sz w:val="18"/>
                <w:szCs w:val="18"/>
                <w:lang w:val="fr-FR"/>
              </w:rPr>
            </w:pPr>
            <w:ins w:id="1270" w:author="x00116998" w:date="2016-06-29T17:04:00Z">
              <w:r>
                <w:rPr>
                  <w:rFonts w:ascii="宋体" w:hAnsi="宋体" w:hint="eastAsia"/>
                </w:rPr>
                <w:t>不涉及</w:t>
              </w:r>
            </w:ins>
          </w:p>
        </w:tc>
      </w:tr>
      <w:tr w:rsidR="00B31AA8" w:rsidTr="00523643">
        <w:trPr>
          <w:ins w:id="1271" w:author="x00116998" w:date="2016-06-29T17:03:00Z"/>
        </w:trPr>
        <w:tc>
          <w:tcPr>
            <w:tcW w:w="2376" w:type="dxa"/>
          </w:tcPr>
          <w:p w:rsidR="00B31AA8" w:rsidRDefault="00B31AA8" w:rsidP="00034D8E">
            <w:pPr>
              <w:rPr>
                <w:ins w:id="1272" w:author="x00116998" w:date="2016-06-29T17:03:00Z"/>
                <w:lang w:val="fr-FR"/>
              </w:rPr>
            </w:pPr>
            <w:ins w:id="1273" w:author="x00116998" w:date="2016-06-29T17:04:00Z">
              <w:r>
                <w:rPr>
                  <w:lang w:val="fr-FR"/>
                </w:rPr>
                <w:t>UP Data Copy Center</w:t>
              </w:r>
            </w:ins>
          </w:p>
        </w:tc>
        <w:tc>
          <w:tcPr>
            <w:tcW w:w="2127" w:type="dxa"/>
          </w:tcPr>
          <w:p w:rsidR="00B31AA8" w:rsidRDefault="00B31AA8" w:rsidP="00034D8E">
            <w:pPr>
              <w:tabs>
                <w:tab w:val="left" w:pos="-720"/>
                <w:tab w:val="left" w:pos="0"/>
                <w:tab w:val="left" w:pos="720"/>
                <w:tab w:val="left" w:pos="1440"/>
                <w:tab w:val="left" w:pos="2970"/>
                <w:tab w:val="left" w:pos="3600"/>
                <w:tab w:val="left" w:pos="4320"/>
              </w:tabs>
              <w:jc w:val="left"/>
              <w:rPr>
                <w:ins w:id="1274" w:author="x00116998" w:date="2016-06-29T17:03:00Z"/>
                <w:rFonts w:ascii="宋体" w:cs="宋体"/>
                <w:color w:val="000000"/>
                <w:kern w:val="0"/>
                <w:sz w:val="20"/>
                <w:szCs w:val="20"/>
              </w:rPr>
            </w:pPr>
            <w:ins w:id="1275" w:author="x00116998" w:date="2016-06-29T17:04:00Z">
              <w:r>
                <w:rPr>
                  <w:lang w:val="fr-FR"/>
                </w:rPr>
                <w:t>3100</w:t>
              </w:r>
            </w:ins>
          </w:p>
        </w:tc>
        <w:tc>
          <w:tcPr>
            <w:tcW w:w="1559" w:type="dxa"/>
          </w:tcPr>
          <w:p w:rsidR="00B31AA8" w:rsidRDefault="00B31AA8" w:rsidP="00034D8E">
            <w:pPr>
              <w:tabs>
                <w:tab w:val="left" w:pos="-720"/>
                <w:tab w:val="left" w:pos="0"/>
                <w:tab w:val="left" w:pos="720"/>
                <w:tab w:val="left" w:pos="1440"/>
                <w:tab w:val="left" w:pos="2970"/>
                <w:tab w:val="left" w:pos="3600"/>
                <w:tab w:val="left" w:pos="4320"/>
              </w:tabs>
              <w:jc w:val="left"/>
              <w:rPr>
                <w:ins w:id="1276" w:author="x00116998" w:date="2016-06-29T17:03:00Z"/>
                <w:rFonts w:ascii="Arial" w:hAnsi="Arial" w:cs="Arial"/>
                <w:sz w:val="18"/>
                <w:szCs w:val="18"/>
              </w:rPr>
            </w:pPr>
            <w:ins w:id="1277" w:author="x00116998" w:date="2016-06-29T17:04:00Z">
              <w:r>
                <w:rPr>
                  <w:rFonts w:ascii="宋体" w:hAnsi="宋体" w:hint="eastAsia"/>
                  <w:sz w:val="18"/>
                  <w:szCs w:val="18"/>
                </w:rPr>
                <w:t>不涉及</w:t>
              </w:r>
            </w:ins>
          </w:p>
        </w:tc>
        <w:tc>
          <w:tcPr>
            <w:tcW w:w="1843" w:type="dxa"/>
          </w:tcPr>
          <w:p w:rsidR="00B31AA8" w:rsidRDefault="00B31AA8" w:rsidP="00034D8E">
            <w:pPr>
              <w:tabs>
                <w:tab w:val="left" w:pos="-720"/>
                <w:tab w:val="left" w:pos="0"/>
                <w:tab w:val="left" w:pos="720"/>
                <w:tab w:val="left" w:pos="1440"/>
                <w:tab w:val="left" w:pos="2970"/>
                <w:tab w:val="left" w:pos="3600"/>
                <w:tab w:val="left" w:pos="4320"/>
              </w:tabs>
              <w:jc w:val="left"/>
              <w:rPr>
                <w:ins w:id="1278" w:author="x00116998" w:date="2016-06-29T17:03:00Z"/>
                <w:rFonts w:ascii="Arial" w:hAnsi="Arial" w:cs="Arial"/>
                <w:sz w:val="18"/>
                <w:szCs w:val="18"/>
                <w:lang w:val="fr-FR"/>
              </w:rPr>
            </w:pPr>
            <w:ins w:id="1279" w:author="x00116998" w:date="2016-06-29T17:04:00Z">
              <w:r>
                <w:rPr>
                  <w:rFonts w:ascii="宋体" w:hAnsi="宋体" w:hint="eastAsia"/>
                  <w:sz w:val="18"/>
                  <w:szCs w:val="18"/>
                </w:rPr>
                <w:t>不涉及</w:t>
              </w:r>
            </w:ins>
          </w:p>
        </w:tc>
        <w:tc>
          <w:tcPr>
            <w:tcW w:w="1984" w:type="dxa"/>
          </w:tcPr>
          <w:p w:rsidR="00B31AA8" w:rsidRDefault="00B31AA8" w:rsidP="00454457">
            <w:pPr>
              <w:tabs>
                <w:tab w:val="left" w:pos="-720"/>
                <w:tab w:val="left" w:pos="0"/>
                <w:tab w:val="left" w:pos="720"/>
                <w:tab w:val="left" w:pos="1440"/>
                <w:tab w:val="left" w:pos="2970"/>
                <w:tab w:val="left" w:pos="3600"/>
                <w:tab w:val="left" w:pos="4320"/>
              </w:tabs>
              <w:jc w:val="left"/>
              <w:rPr>
                <w:ins w:id="1280" w:author="x00116998" w:date="2016-06-29T17:03:00Z"/>
                <w:rFonts w:ascii="Arial" w:hAnsi="Arial" w:cs="Arial"/>
                <w:sz w:val="18"/>
                <w:szCs w:val="18"/>
                <w:lang w:val="fr-FR"/>
              </w:rPr>
            </w:pPr>
            <w:ins w:id="1281" w:author="x00116998" w:date="2016-06-29T17:04:00Z">
              <w:r>
                <w:rPr>
                  <w:rFonts w:ascii="宋体" w:hAnsi="宋体" w:hint="eastAsia"/>
                  <w:sz w:val="18"/>
                  <w:szCs w:val="18"/>
                </w:rPr>
                <w:t>不涉及</w:t>
              </w:r>
            </w:ins>
          </w:p>
        </w:tc>
      </w:tr>
      <w:tr w:rsidR="00B31AA8" w:rsidTr="00523643">
        <w:trPr>
          <w:ins w:id="1282" w:author="x00116998" w:date="2016-06-29T17:03:00Z"/>
        </w:trPr>
        <w:tc>
          <w:tcPr>
            <w:tcW w:w="2376" w:type="dxa"/>
          </w:tcPr>
          <w:p w:rsidR="00B31AA8" w:rsidRDefault="00B31AA8" w:rsidP="00034D8E">
            <w:pPr>
              <w:rPr>
                <w:ins w:id="1283" w:author="x00116998" w:date="2016-06-29T17:03:00Z"/>
                <w:lang w:val="fr-FR"/>
              </w:rPr>
            </w:pPr>
            <w:ins w:id="1284" w:author="x00116998" w:date="2016-06-29T17:04:00Z">
              <w:r>
                <w:rPr>
                  <w:lang w:val="fr-FR"/>
                </w:rPr>
                <w:t>UP Data Copy Load</w:t>
              </w:r>
            </w:ins>
          </w:p>
        </w:tc>
        <w:tc>
          <w:tcPr>
            <w:tcW w:w="2127" w:type="dxa"/>
          </w:tcPr>
          <w:p w:rsidR="00B31AA8" w:rsidRDefault="00B31AA8" w:rsidP="00034D8E">
            <w:pPr>
              <w:tabs>
                <w:tab w:val="left" w:pos="-720"/>
                <w:tab w:val="left" w:pos="0"/>
                <w:tab w:val="left" w:pos="720"/>
                <w:tab w:val="left" w:pos="1440"/>
                <w:tab w:val="left" w:pos="2970"/>
                <w:tab w:val="left" w:pos="3600"/>
                <w:tab w:val="left" w:pos="4320"/>
              </w:tabs>
              <w:jc w:val="left"/>
              <w:rPr>
                <w:ins w:id="1285" w:author="x00116998" w:date="2016-06-29T17:03:00Z"/>
                <w:rFonts w:ascii="宋体" w:cs="宋体"/>
                <w:color w:val="000000"/>
                <w:kern w:val="0"/>
                <w:sz w:val="20"/>
                <w:szCs w:val="20"/>
              </w:rPr>
            </w:pPr>
            <w:ins w:id="1286" w:author="x00116998" w:date="2016-06-29T17:04:00Z">
              <w:r>
                <w:rPr>
                  <w:lang w:val="fr-FR"/>
                </w:rPr>
                <w:t>3101</w:t>
              </w:r>
            </w:ins>
          </w:p>
        </w:tc>
        <w:tc>
          <w:tcPr>
            <w:tcW w:w="1559" w:type="dxa"/>
          </w:tcPr>
          <w:p w:rsidR="00B31AA8" w:rsidRDefault="00B31AA8" w:rsidP="00034D8E">
            <w:pPr>
              <w:tabs>
                <w:tab w:val="left" w:pos="-720"/>
                <w:tab w:val="left" w:pos="0"/>
                <w:tab w:val="left" w:pos="720"/>
                <w:tab w:val="left" w:pos="1440"/>
                <w:tab w:val="left" w:pos="2970"/>
                <w:tab w:val="left" w:pos="3600"/>
                <w:tab w:val="left" w:pos="4320"/>
              </w:tabs>
              <w:jc w:val="left"/>
              <w:rPr>
                <w:ins w:id="1287" w:author="x00116998" w:date="2016-06-29T17:03:00Z"/>
                <w:rFonts w:ascii="Arial" w:hAnsi="Arial" w:cs="Arial"/>
                <w:sz w:val="18"/>
                <w:szCs w:val="18"/>
              </w:rPr>
            </w:pPr>
            <w:ins w:id="1288" w:author="x00116998" w:date="2016-06-29T17:04:00Z">
              <w:r>
                <w:rPr>
                  <w:rFonts w:ascii="宋体" w:hAnsi="宋体" w:hint="eastAsia"/>
                  <w:sz w:val="18"/>
                  <w:szCs w:val="18"/>
                </w:rPr>
                <w:t>不涉及</w:t>
              </w:r>
            </w:ins>
          </w:p>
        </w:tc>
        <w:tc>
          <w:tcPr>
            <w:tcW w:w="1843" w:type="dxa"/>
          </w:tcPr>
          <w:p w:rsidR="00B31AA8" w:rsidRDefault="00B31AA8" w:rsidP="00034D8E">
            <w:pPr>
              <w:tabs>
                <w:tab w:val="left" w:pos="-720"/>
                <w:tab w:val="left" w:pos="0"/>
                <w:tab w:val="left" w:pos="720"/>
                <w:tab w:val="left" w:pos="1440"/>
                <w:tab w:val="left" w:pos="2970"/>
                <w:tab w:val="left" w:pos="3600"/>
                <w:tab w:val="left" w:pos="4320"/>
              </w:tabs>
              <w:jc w:val="left"/>
              <w:rPr>
                <w:ins w:id="1289" w:author="x00116998" w:date="2016-06-29T17:03:00Z"/>
                <w:rFonts w:ascii="Arial" w:hAnsi="Arial" w:cs="Arial"/>
                <w:sz w:val="18"/>
                <w:szCs w:val="18"/>
                <w:lang w:val="fr-FR"/>
              </w:rPr>
            </w:pPr>
            <w:ins w:id="1290" w:author="x00116998" w:date="2016-06-29T17:04:00Z">
              <w:r>
                <w:rPr>
                  <w:rFonts w:ascii="宋体" w:hAnsi="宋体" w:hint="eastAsia"/>
                  <w:sz w:val="18"/>
                  <w:szCs w:val="18"/>
                </w:rPr>
                <w:t>不涉及</w:t>
              </w:r>
            </w:ins>
          </w:p>
        </w:tc>
        <w:tc>
          <w:tcPr>
            <w:tcW w:w="1984" w:type="dxa"/>
          </w:tcPr>
          <w:p w:rsidR="00B31AA8" w:rsidRDefault="00B31AA8" w:rsidP="00454457">
            <w:pPr>
              <w:tabs>
                <w:tab w:val="left" w:pos="-720"/>
                <w:tab w:val="left" w:pos="0"/>
                <w:tab w:val="left" w:pos="720"/>
                <w:tab w:val="left" w:pos="1440"/>
                <w:tab w:val="left" w:pos="2970"/>
                <w:tab w:val="left" w:pos="3600"/>
                <w:tab w:val="left" w:pos="4320"/>
              </w:tabs>
              <w:jc w:val="left"/>
              <w:rPr>
                <w:ins w:id="1291" w:author="x00116998" w:date="2016-06-29T17:03:00Z"/>
                <w:rFonts w:ascii="Arial" w:hAnsi="Arial" w:cs="Arial"/>
                <w:sz w:val="18"/>
                <w:szCs w:val="18"/>
                <w:lang w:val="fr-FR"/>
              </w:rPr>
            </w:pPr>
            <w:ins w:id="1292" w:author="x00116998" w:date="2016-06-29T17:04:00Z">
              <w:r>
                <w:rPr>
                  <w:rFonts w:ascii="宋体" w:hAnsi="宋体" w:hint="eastAsia"/>
                  <w:sz w:val="18"/>
                  <w:szCs w:val="18"/>
                </w:rPr>
                <w:t>不涉及</w:t>
              </w:r>
            </w:ins>
          </w:p>
        </w:tc>
      </w:tr>
      <w:tr w:rsidR="00B31AA8" w:rsidTr="00523643">
        <w:trPr>
          <w:ins w:id="1293" w:author="x00116998" w:date="2016-06-29T17:03:00Z"/>
        </w:trPr>
        <w:tc>
          <w:tcPr>
            <w:tcW w:w="2376" w:type="dxa"/>
          </w:tcPr>
          <w:p w:rsidR="00B31AA8" w:rsidRDefault="00B31AA8" w:rsidP="00034D8E">
            <w:pPr>
              <w:rPr>
                <w:ins w:id="1294" w:author="x00116998" w:date="2016-06-29T17:03:00Z"/>
                <w:lang w:val="fr-FR"/>
              </w:rPr>
            </w:pPr>
            <w:ins w:id="1295" w:author="x00116998" w:date="2016-06-29T17:04:00Z">
              <w:r>
                <w:rPr>
                  <w:lang w:val="fr-FR"/>
                </w:rPr>
                <w:t>UP Data Copy</w:t>
              </w:r>
            </w:ins>
          </w:p>
        </w:tc>
        <w:tc>
          <w:tcPr>
            <w:tcW w:w="2127" w:type="dxa"/>
          </w:tcPr>
          <w:p w:rsidR="00B31AA8" w:rsidRDefault="00B31AA8" w:rsidP="00034D8E">
            <w:pPr>
              <w:tabs>
                <w:tab w:val="left" w:pos="-720"/>
                <w:tab w:val="left" w:pos="0"/>
                <w:tab w:val="left" w:pos="720"/>
                <w:tab w:val="left" w:pos="1440"/>
                <w:tab w:val="left" w:pos="2970"/>
                <w:tab w:val="left" w:pos="3600"/>
                <w:tab w:val="left" w:pos="4320"/>
              </w:tabs>
              <w:jc w:val="left"/>
              <w:rPr>
                <w:ins w:id="1296" w:author="x00116998" w:date="2016-06-29T17:03:00Z"/>
                <w:rFonts w:ascii="宋体" w:cs="宋体"/>
                <w:color w:val="000000"/>
                <w:kern w:val="0"/>
                <w:sz w:val="20"/>
                <w:szCs w:val="20"/>
              </w:rPr>
            </w:pPr>
            <w:ins w:id="1297" w:author="x00116998" w:date="2016-06-29T17:04:00Z">
              <w:r>
                <w:rPr>
                  <w:lang w:val="fr-FR"/>
                </w:rPr>
                <w:t>3102</w:t>
              </w:r>
            </w:ins>
          </w:p>
        </w:tc>
        <w:tc>
          <w:tcPr>
            <w:tcW w:w="1559" w:type="dxa"/>
          </w:tcPr>
          <w:p w:rsidR="00B31AA8" w:rsidRDefault="00B31AA8" w:rsidP="00034D8E">
            <w:pPr>
              <w:tabs>
                <w:tab w:val="left" w:pos="-720"/>
                <w:tab w:val="left" w:pos="0"/>
                <w:tab w:val="left" w:pos="720"/>
                <w:tab w:val="left" w:pos="1440"/>
                <w:tab w:val="left" w:pos="2970"/>
                <w:tab w:val="left" w:pos="3600"/>
                <w:tab w:val="left" w:pos="4320"/>
              </w:tabs>
              <w:jc w:val="left"/>
              <w:rPr>
                <w:ins w:id="1298" w:author="x00116998" w:date="2016-06-29T17:03:00Z"/>
                <w:rFonts w:ascii="Arial" w:hAnsi="Arial" w:cs="Arial"/>
                <w:sz w:val="18"/>
                <w:szCs w:val="18"/>
              </w:rPr>
            </w:pPr>
            <w:ins w:id="1299" w:author="x00116998" w:date="2016-06-29T17:04:00Z">
              <w:r>
                <w:rPr>
                  <w:rFonts w:ascii="宋体" w:hAnsi="宋体" w:hint="eastAsia"/>
                  <w:sz w:val="18"/>
                  <w:szCs w:val="18"/>
                </w:rPr>
                <w:t>不涉及</w:t>
              </w:r>
            </w:ins>
          </w:p>
        </w:tc>
        <w:tc>
          <w:tcPr>
            <w:tcW w:w="1843" w:type="dxa"/>
          </w:tcPr>
          <w:p w:rsidR="00B31AA8" w:rsidRDefault="00B31AA8" w:rsidP="00034D8E">
            <w:pPr>
              <w:tabs>
                <w:tab w:val="left" w:pos="-720"/>
                <w:tab w:val="left" w:pos="0"/>
                <w:tab w:val="left" w:pos="720"/>
                <w:tab w:val="left" w:pos="1440"/>
                <w:tab w:val="left" w:pos="2970"/>
                <w:tab w:val="left" w:pos="3600"/>
                <w:tab w:val="left" w:pos="4320"/>
              </w:tabs>
              <w:jc w:val="left"/>
              <w:rPr>
                <w:ins w:id="1300" w:author="x00116998" w:date="2016-06-29T17:03:00Z"/>
                <w:rFonts w:ascii="Arial" w:hAnsi="Arial" w:cs="Arial"/>
                <w:sz w:val="18"/>
                <w:szCs w:val="18"/>
                <w:lang w:val="fr-FR"/>
              </w:rPr>
            </w:pPr>
            <w:ins w:id="1301" w:author="x00116998" w:date="2016-06-29T17:04:00Z">
              <w:r>
                <w:rPr>
                  <w:rFonts w:ascii="宋体" w:hAnsi="宋体" w:hint="eastAsia"/>
                  <w:sz w:val="18"/>
                  <w:szCs w:val="18"/>
                </w:rPr>
                <w:t>不涉及</w:t>
              </w:r>
            </w:ins>
          </w:p>
        </w:tc>
        <w:tc>
          <w:tcPr>
            <w:tcW w:w="1984" w:type="dxa"/>
          </w:tcPr>
          <w:p w:rsidR="00B31AA8" w:rsidRDefault="00B31AA8" w:rsidP="00454457">
            <w:pPr>
              <w:tabs>
                <w:tab w:val="left" w:pos="-720"/>
                <w:tab w:val="left" w:pos="0"/>
                <w:tab w:val="left" w:pos="720"/>
                <w:tab w:val="left" w:pos="1440"/>
                <w:tab w:val="left" w:pos="2970"/>
                <w:tab w:val="left" w:pos="3600"/>
                <w:tab w:val="left" w:pos="4320"/>
              </w:tabs>
              <w:jc w:val="left"/>
              <w:rPr>
                <w:ins w:id="1302" w:author="x00116998" w:date="2016-06-29T17:03:00Z"/>
                <w:rFonts w:ascii="Arial" w:hAnsi="Arial" w:cs="Arial"/>
                <w:sz w:val="18"/>
                <w:szCs w:val="18"/>
                <w:lang w:val="fr-FR"/>
              </w:rPr>
            </w:pPr>
            <w:ins w:id="1303" w:author="x00116998" w:date="2016-06-29T17:04:00Z">
              <w:r>
                <w:rPr>
                  <w:rFonts w:ascii="宋体" w:hAnsi="宋体" w:hint="eastAsia"/>
                  <w:sz w:val="18"/>
                  <w:szCs w:val="18"/>
                </w:rPr>
                <w:t>不涉及</w:t>
              </w:r>
            </w:ins>
          </w:p>
        </w:tc>
      </w:tr>
      <w:tr w:rsidR="00B31AA8" w:rsidTr="00523643">
        <w:trPr>
          <w:ins w:id="1304" w:author="x00116998" w:date="2016-06-29T17:04:00Z"/>
        </w:trPr>
        <w:tc>
          <w:tcPr>
            <w:tcW w:w="2376" w:type="dxa"/>
          </w:tcPr>
          <w:p w:rsidR="00B31AA8" w:rsidRDefault="00B31AA8" w:rsidP="00034D8E">
            <w:pPr>
              <w:rPr>
                <w:ins w:id="1305" w:author="x00116998" w:date="2016-06-29T17:04:00Z"/>
                <w:lang w:val="fr-FR"/>
              </w:rPr>
            </w:pPr>
            <w:ins w:id="1306" w:author="x00116998" w:date="2016-06-29T17:04:00Z">
              <w:r>
                <w:rPr>
                  <w:lang w:val="fr-FR"/>
                </w:rPr>
                <w:t>OpenDeveloper</w:t>
              </w:r>
            </w:ins>
          </w:p>
        </w:tc>
        <w:tc>
          <w:tcPr>
            <w:tcW w:w="2127" w:type="dxa"/>
          </w:tcPr>
          <w:p w:rsidR="00B31AA8" w:rsidRDefault="00B31AA8" w:rsidP="00034D8E">
            <w:pPr>
              <w:tabs>
                <w:tab w:val="left" w:pos="-720"/>
                <w:tab w:val="left" w:pos="0"/>
                <w:tab w:val="left" w:pos="720"/>
                <w:tab w:val="left" w:pos="1440"/>
                <w:tab w:val="left" w:pos="2970"/>
                <w:tab w:val="left" w:pos="3600"/>
                <w:tab w:val="left" w:pos="4320"/>
              </w:tabs>
              <w:jc w:val="left"/>
              <w:rPr>
                <w:ins w:id="1307" w:author="x00116998" w:date="2016-06-29T17:04:00Z"/>
                <w:rFonts w:ascii="宋体" w:cs="宋体"/>
                <w:color w:val="000000"/>
                <w:kern w:val="0"/>
                <w:sz w:val="20"/>
                <w:szCs w:val="20"/>
              </w:rPr>
            </w:pPr>
            <w:ins w:id="1308" w:author="x00116998" w:date="2016-06-29T17:04:00Z">
              <w:r>
                <w:rPr>
                  <w:lang w:val="fr-FR"/>
                </w:rPr>
                <w:t>2400</w:t>
              </w:r>
            </w:ins>
          </w:p>
        </w:tc>
        <w:tc>
          <w:tcPr>
            <w:tcW w:w="1559" w:type="dxa"/>
          </w:tcPr>
          <w:p w:rsidR="00B31AA8" w:rsidRDefault="00B31AA8" w:rsidP="00034D8E">
            <w:pPr>
              <w:tabs>
                <w:tab w:val="left" w:pos="-720"/>
                <w:tab w:val="left" w:pos="0"/>
                <w:tab w:val="left" w:pos="720"/>
                <w:tab w:val="left" w:pos="1440"/>
                <w:tab w:val="left" w:pos="2970"/>
                <w:tab w:val="left" w:pos="3600"/>
                <w:tab w:val="left" w:pos="4320"/>
              </w:tabs>
              <w:jc w:val="left"/>
              <w:rPr>
                <w:ins w:id="1309" w:author="x00116998" w:date="2016-06-29T17:04:00Z"/>
                <w:rFonts w:ascii="Arial" w:hAnsi="Arial" w:cs="Arial"/>
                <w:sz w:val="18"/>
                <w:szCs w:val="18"/>
              </w:rPr>
            </w:pPr>
            <w:ins w:id="1310" w:author="x00116998" w:date="2016-06-29T17:04:00Z">
              <w:r>
                <w:rPr>
                  <w:rFonts w:ascii="宋体" w:hAnsi="宋体" w:hint="eastAsia"/>
                  <w:sz w:val="18"/>
                  <w:szCs w:val="18"/>
                </w:rPr>
                <w:t>不涉及</w:t>
              </w:r>
            </w:ins>
          </w:p>
        </w:tc>
        <w:tc>
          <w:tcPr>
            <w:tcW w:w="1843" w:type="dxa"/>
          </w:tcPr>
          <w:p w:rsidR="00B31AA8" w:rsidRDefault="00B31AA8" w:rsidP="00034D8E">
            <w:pPr>
              <w:tabs>
                <w:tab w:val="left" w:pos="-720"/>
                <w:tab w:val="left" w:pos="0"/>
                <w:tab w:val="left" w:pos="720"/>
                <w:tab w:val="left" w:pos="1440"/>
                <w:tab w:val="left" w:pos="2970"/>
                <w:tab w:val="left" w:pos="3600"/>
                <w:tab w:val="left" w:pos="4320"/>
              </w:tabs>
              <w:jc w:val="left"/>
              <w:rPr>
                <w:ins w:id="1311" w:author="x00116998" w:date="2016-06-29T17:04:00Z"/>
                <w:rFonts w:ascii="Arial" w:hAnsi="Arial" w:cs="Arial"/>
                <w:sz w:val="18"/>
                <w:szCs w:val="18"/>
                <w:lang w:val="fr-FR"/>
              </w:rPr>
            </w:pPr>
            <w:ins w:id="1312" w:author="x00116998" w:date="2016-06-29T17:04:00Z">
              <w:r>
                <w:rPr>
                  <w:rFonts w:ascii="宋体" w:hAnsi="宋体" w:hint="eastAsia"/>
                  <w:sz w:val="18"/>
                  <w:szCs w:val="18"/>
                </w:rPr>
                <w:t>不涉及</w:t>
              </w:r>
            </w:ins>
          </w:p>
        </w:tc>
        <w:tc>
          <w:tcPr>
            <w:tcW w:w="1984" w:type="dxa"/>
          </w:tcPr>
          <w:p w:rsidR="00B31AA8" w:rsidRDefault="00B31AA8" w:rsidP="00454457">
            <w:pPr>
              <w:tabs>
                <w:tab w:val="left" w:pos="-720"/>
                <w:tab w:val="left" w:pos="0"/>
                <w:tab w:val="left" w:pos="720"/>
                <w:tab w:val="left" w:pos="1440"/>
                <w:tab w:val="left" w:pos="2970"/>
                <w:tab w:val="left" w:pos="3600"/>
                <w:tab w:val="left" w:pos="4320"/>
              </w:tabs>
              <w:jc w:val="left"/>
              <w:rPr>
                <w:ins w:id="1313" w:author="x00116998" w:date="2016-06-29T17:04:00Z"/>
                <w:rFonts w:ascii="Arial" w:hAnsi="Arial" w:cs="Arial"/>
                <w:sz w:val="18"/>
                <w:szCs w:val="18"/>
                <w:lang w:val="fr-FR"/>
              </w:rPr>
            </w:pPr>
            <w:ins w:id="1314" w:author="x00116998" w:date="2016-06-29T17:04:00Z">
              <w:r>
                <w:rPr>
                  <w:rFonts w:ascii="宋体" w:hAnsi="宋体" w:hint="eastAsia"/>
                  <w:sz w:val="18"/>
                  <w:szCs w:val="18"/>
                </w:rPr>
                <w:t>不涉及</w:t>
              </w:r>
            </w:ins>
          </w:p>
        </w:tc>
      </w:tr>
      <w:tr w:rsidR="00B31AA8" w:rsidTr="00523643">
        <w:trPr>
          <w:ins w:id="1315" w:author="x00116998" w:date="2016-06-29T17:04:00Z"/>
        </w:trPr>
        <w:tc>
          <w:tcPr>
            <w:tcW w:w="2376" w:type="dxa"/>
          </w:tcPr>
          <w:p w:rsidR="00B31AA8" w:rsidRDefault="00B31AA8" w:rsidP="00034D8E">
            <w:pPr>
              <w:rPr>
                <w:ins w:id="1316" w:author="x00116998" w:date="2016-06-29T17:04:00Z"/>
                <w:lang w:val="fr-FR"/>
              </w:rPr>
            </w:pPr>
            <w:ins w:id="1317" w:author="x00116998" w:date="2016-06-29T17:04:00Z">
              <w:r>
                <w:rPr>
                  <w:lang w:val="fr-FR"/>
                </w:rPr>
                <w:t>GOpenApp</w:t>
              </w:r>
            </w:ins>
          </w:p>
        </w:tc>
        <w:tc>
          <w:tcPr>
            <w:tcW w:w="2127" w:type="dxa"/>
          </w:tcPr>
          <w:p w:rsidR="00B31AA8" w:rsidRDefault="00B31AA8" w:rsidP="00034D8E">
            <w:pPr>
              <w:tabs>
                <w:tab w:val="left" w:pos="-720"/>
                <w:tab w:val="left" w:pos="0"/>
                <w:tab w:val="left" w:pos="720"/>
                <w:tab w:val="left" w:pos="1440"/>
                <w:tab w:val="left" w:pos="2970"/>
                <w:tab w:val="left" w:pos="3600"/>
                <w:tab w:val="left" w:pos="4320"/>
              </w:tabs>
              <w:jc w:val="left"/>
              <w:rPr>
                <w:ins w:id="1318" w:author="x00116998" w:date="2016-06-29T17:04:00Z"/>
                <w:rFonts w:ascii="宋体" w:cs="宋体"/>
                <w:color w:val="000000"/>
                <w:kern w:val="0"/>
                <w:sz w:val="20"/>
                <w:szCs w:val="20"/>
              </w:rPr>
            </w:pPr>
            <w:ins w:id="1319" w:author="x00116998" w:date="2016-06-29T17:04:00Z">
              <w:r>
                <w:rPr>
                  <w:lang w:val="fr-FR"/>
                </w:rPr>
                <w:t>2500</w:t>
              </w:r>
            </w:ins>
          </w:p>
        </w:tc>
        <w:tc>
          <w:tcPr>
            <w:tcW w:w="1559" w:type="dxa"/>
          </w:tcPr>
          <w:p w:rsidR="00B31AA8" w:rsidRDefault="00B31AA8" w:rsidP="00034D8E">
            <w:pPr>
              <w:tabs>
                <w:tab w:val="left" w:pos="-720"/>
                <w:tab w:val="left" w:pos="0"/>
                <w:tab w:val="left" w:pos="720"/>
                <w:tab w:val="left" w:pos="1440"/>
                <w:tab w:val="left" w:pos="2970"/>
                <w:tab w:val="left" w:pos="3600"/>
                <w:tab w:val="left" w:pos="4320"/>
              </w:tabs>
              <w:jc w:val="left"/>
              <w:rPr>
                <w:ins w:id="1320" w:author="x00116998" w:date="2016-06-29T17:04:00Z"/>
                <w:rFonts w:ascii="Arial" w:hAnsi="Arial" w:cs="Arial"/>
                <w:sz w:val="18"/>
                <w:szCs w:val="18"/>
              </w:rPr>
            </w:pPr>
            <w:ins w:id="1321" w:author="x00116998" w:date="2016-06-29T17:04:00Z">
              <w:r>
                <w:rPr>
                  <w:rFonts w:ascii="宋体" w:hAnsi="宋体" w:hint="eastAsia"/>
                  <w:sz w:val="18"/>
                  <w:szCs w:val="18"/>
                </w:rPr>
                <w:t>不涉及</w:t>
              </w:r>
            </w:ins>
          </w:p>
        </w:tc>
        <w:tc>
          <w:tcPr>
            <w:tcW w:w="1843" w:type="dxa"/>
          </w:tcPr>
          <w:p w:rsidR="00B31AA8" w:rsidRDefault="00B31AA8" w:rsidP="00034D8E">
            <w:pPr>
              <w:tabs>
                <w:tab w:val="left" w:pos="-720"/>
                <w:tab w:val="left" w:pos="0"/>
                <w:tab w:val="left" w:pos="720"/>
                <w:tab w:val="left" w:pos="1440"/>
                <w:tab w:val="left" w:pos="2970"/>
                <w:tab w:val="left" w:pos="3600"/>
                <w:tab w:val="left" w:pos="4320"/>
              </w:tabs>
              <w:jc w:val="left"/>
              <w:rPr>
                <w:ins w:id="1322" w:author="x00116998" w:date="2016-06-29T17:04:00Z"/>
                <w:rFonts w:ascii="Arial" w:hAnsi="Arial" w:cs="Arial"/>
                <w:sz w:val="18"/>
                <w:szCs w:val="18"/>
                <w:lang w:val="fr-FR"/>
              </w:rPr>
            </w:pPr>
            <w:ins w:id="1323" w:author="x00116998" w:date="2016-06-29T17:04:00Z">
              <w:r>
                <w:rPr>
                  <w:rFonts w:ascii="宋体" w:hAnsi="宋体" w:hint="eastAsia"/>
                  <w:sz w:val="18"/>
                  <w:szCs w:val="18"/>
                </w:rPr>
                <w:t>不涉及</w:t>
              </w:r>
            </w:ins>
          </w:p>
        </w:tc>
        <w:tc>
          <w:tcPr>
            <w:tcW w:w="1984" w:type="dxa"/>
          </w:tcPr>
          <w:p w:rsidR="00B31AA8" w:rsidRDefault="00B31AA8" w:rsidP="00454457">
            <w:pPr>
              <w:tabs>
                <w:tab w:val="left" w:pos="-720"/>
                <w:tab w:val="left" w:pos="0"/>
                <w:tab w:val="left" w:pos="720"/>
                <w:tab w:val="left" w:pos="1440"/>
                <w:tab w:val="left" w:pos="2970"/>
                <w:tab w:val="left" w:pos="3600"/>
                <w:tab w:val="left" w:pos="4320"/>
              </w:tabs>
              <w:jc w:val="left"/>
              <w:rPr>
                <w:ins w:id="1324" w:author="x00116998" w:date="2016-06-29T17:04:00Z"/>
                <w:rFonts w:ascii="Arial" w:hAnsi="Arial" w:cs="Arial"/>
                <w:sz w:val="18"/>
                <w:szCs w:val="18"/>
                <w:lang w:val="fr-FR"/>
              </w:rPr>
            </w:pPr>
            <w:ins w:id="1325" w:author="x00116998" w:date="2016-06-29T17:04:00Z">
              <w:r>
                <w:rPr>
                  <w:rFonts w:ascii="宋体" w:hAnsi="宋体" w:hint="eastAsia"/>
                  <w:sz w:val="18"/>
                  <w:szCs w:val="18"/>
                </w:rPr>
                <w:t>不涉及</w:t>
              </w:r>
            </w:ins>
          </w:p>
        </w:tc>
      </w:tr>
      <w:tr w:rsidR="00B31AA8" w:rsidTr="00523643">
        <w:trPr>
          <w:ins w:id="1326" w:author="x00116998" w:date="2016-06-29T17:04:00Z"/>
        </w:trPr>
        <w:tc>
          <w:tcPr>
            <w:tcW w:w="2376" w:type="dxa"/>
          </w:tcPr>
          <w:p w:rsidR="00B31AA8" w:rsidRDefault="00B31AA8" w:rsidP="00034D8E">
            <w:pPr>
              <w:rPr>
                <w:ins w:id="1327" w:author="x00116998" w:date="2016-06-29T17:04:00Z"/>
                <w:lang w:val="fr-FR"/>
              </w:rPr>
            </w:pPr>
            <w:ins w:id="1328" w:author="x00116998" w:date="2016-06-29T17:04:00Z">
              <w:r>
                <w:rPr>
                  <w:color w:val="FF0000"/>
                </w:rPr>
                <w:t>UPService</w:t>
              </w:r>
              <w:r>
                <w:rPr>
                  <w:rFonts w:ascii="宋体" w:hAnsi="宋体" w:hint="eastAsia"/>
                  <w:color w:val="FF0000"/>
                </w:rPr>
                <w:t>服务器</w:t>
              </w:r>
            </w:ins>
          </w:p>
        </w:tc>
        <w:tc>
          <w:tcPr>
            <w:tcW w:w="2127" w:type="dxa"/>
          </w:tcPr>
          <w:p w:rsidR="00B31AA8" w:rsidRDefault="00B31AA8" w:rsidP="00034D8E">
            <w:pPr>
              <w:tabs>
                <w:tab w:val="left" w:pos="-720"/>
                <w:tab w:val="left" w:pos="0"/>
                <w:tab w:val="left" w:pos="720"/>
                <w:tab w:val="left" w:pos="1440"/>
                <w:tab w:val="left" w:pos="2970"/>
                <w:tab w:val="left" w:pos="3600"/>
                <w:tab w:val="left" w:pos="4320"/>
              </w:tabs>
              <w:jc w:val="left"/>
              <w:rPr>
                <w:ins w:id="1329" w:author="x00116998" w:date="2016-06-29T17:04:00Z"/>
                <w:rFonts w:ascii="宋体" w:cs="宋体"/>
                <w:color w:val="000000"/>
                <w:kern w:val="0"/>
                <w:sz w:val="20"/>
                <w:szCs w:val="20"/>
              </w:rPr>
            </w:pPr>
            <w:ins w:id="1330" w:author="x00116998" w:date="2016-06-29T17:04:00Z">
              <w:r>
                <w:rPr>
                  <w:color w:val="FF0000"/>
                  <w:lang w:val="fr-FR"/>
                </w:rPr>
                <w:t>2600</w:t>
              </w:r>
            </w:ins>
          </w:p>
        </w:tc>
        <w:tc>
          <w:tcPr>
            <w:tcW w:w="1559" w:type="dxa"/>
          </w:tcPr>
          <w:p w:rsidR="00B31AA8" w:rsidRDefault="00B31AA8" w:rsidP="00034D8E">
            <w:pPr>
              <w:tabs>
                <w:tab w:val="left" w:pos="-720"/>
                <w:tab w:val="left" w:pos="0"/>
                <w:tab w:val="left" w:pos="720"/>
                <w:tab w:val="left" w:pos="1440"/>
                <w:tab w:val="left" w:pos="2970"/>
                <w:tab w:val="left" w:pos="3600"/>
                <w:tab w:val="left" w:pos="4320"/>
              </w:tabs>
              <w:jc w:val="left"/>
              <w:rPr>
                <w:ins w:id="1331" w:author="x00116998" w:date="2016-06-29T17:04:00Z"/>
                <w:rFonts w:ascii="Arial" w:hAnsi="Arial" w:cs="Arial"/>
                <w:sz w:val="18"/>
                <w:szCs w:val="18"/>
              </w:rPr>
            </w:pPr>
            <w:ins w:id="1332" w:author="x00116998" w:date="2016-06-29T17:04:00Z">
              <w:r>
                <w:rPr>
                  <w:rFonts w:ascii="宋体" w:hAnsi="宋体" w:hint="eastAsia"/>
                  <w:sz w:val="18"/>
                  <w:szCs w:val="18"/>
                </w:rPr>
                <w:t>不涉及</w:t>
              </w:r>
            </w:ins>
          </w:p>
        </w:tc>
        <w:tc>
          <w:tcPr>
            <w:tcW w:w="1843" w:type="dxa"/>
          </w:tcPr>
          <w:p w:rsidR="00B31AA8" w:rsidRDefault="00B31AA8" w:rsidP="00034D8E">
            <w:pPr>
              <w:tabs>
                <w:tab w:val="left" w:pos="-720"/>
                <w:tab w:val="left" w:pos="0"/>
                <w:tab w:val="left" w:pos="720"/>
                <w:tab w:val="left" w:pos="1440"/>
                <w:tab w:val="left" w:pos="2970"/>
                <w:tab w:val="left" w:pos="3600"/>
                <w:tab w:val="left" w:pos="4320"/>
              </w:tabs>
              <w:jc w:val="left"/>
              <w:rPr>
                <w:ins w:id="1333" w:author="x00116998" w:date="2016-06-29T17:04:00Z"/>
                <w:rFonts w:ascii="Arial" w:hAnsi="Arial" w:cs="Arial"/>
                <w:sz w:val="18"/>
                <w:szCs w:val="18"/>
                <w:lang w:val="fr-FR"/>
              </w:rPr>
            </w:pPr>
            <w:ins w:id="1334" w:author="x00116998" w:date="2016-06-29T17:04:00Z">
              <w:r>
                <w:rPr>
                  <w:rFonts w:ascii="宋体" w:hAnsi="宋体" w:hint="eastAsia"/>
                  <w:sz w:val="18"/>
                  <w:szCs w:val="18"/>
                </w:rPr>
                <w:t>不涉及</w:t>
              </w:r>
            </w:ins>
          </w:p>
        </w:tc>
        <w:tc>
          <w:tcPr>
            <w:tcW w:w="1984" w:type="dxa"/>
          </w:tcPr>
          <w:p w:rsidR="00B31AA8" w:rsidRDefault="00B31AA8" w:rsidP="00454457">
            <w:pPr>
              <w:tabs>
                <w:tab w:val="left" w:pos="-720"/>
                <w:tab w:val="left" w:pos="0"/>
                <w:tab w:val="left" w:pos="720"/>
                <w:tab w:val="left" w:pos="1440"/>
                <w:tab w:val="left" w:pos="2970"/>
                <w:tab w:val="left" w:pos="3600"/>
                <w:tab w:val="left" w:pos="4320"/>
              </w:tabs>
              <w:jc w:val="left"/>
              <w:rPr>
                <w:ins w:id="1335" w:author="x00116998" w:date="2016-06-29T17:04:00Z"/>
                <w:rFonts w:ascii="Arial" w:hAnsi="Arial" w:cs="Arial"/>
                <w:sz w:val="18"/>
                <w:szCs w:val="18"/>
                <w:lang w:val="fr-FR"/>
              </w:rPr>
            </w:pPr>
            <w:ins w:id="1336" w:author="x00116998" w:date="2016-06-29T17:04:00Z">
              <w:r>
                <w:rPr>
                  <w:rFonts w:ascii="宋体" w:hAnsi="宋体" w:hint="eastAsia"/>
                  <w:sz w:val="18"/>
                  <w:szCs w:val="18"/>
                </w:rPr>
                <w:t>不涉及</w:t>
              </w:r>
            </w:ins>
          </w:p>
        </w:tc>
      </w:tr>
      <w:bookmarkEnd w:id="782"/>
    </w:tbl>
    <w:p w:rsidR="0095760C" w:rsidRDefault="0095760C" w:rsidP="00594294">
      <w:pPr>
        <w:pStyle w:val="10"/>
        <w:numPr>
          <w:ilvl w:val="0"/>
          <w:numId w:val="0"/>
        </w:numPr>
        <w:ind w:left="425" w:hanging="425"/>
      </w:pPr>
    </w:p>
    <w:sectPr w:rsidR="0095760C" w:rsidSect="003B4E6C">
      <w:pgSz w:w="11906" w:h="16838"/>
      <w:pgMar w:top="1440" w:right="1080" w:bottom="1440" w:left="1080" w:header="851" w:footer="992" w:gutter="0"/>
      <w:pgBorders w:offsetFrom="page">
        <w:top w:val="single" w:sz="4" w:space="24" w:color="auto"/>
        <w:left w:val="single" w:sz="4" w:space="24" w:color="auto"/>
        <w:bottom w:val="single" w:sz="4" w:space="24" w:color="auto"/>
        <w:right w:val="single" w:sz="4" w:space="24" w:color="auto"/>
      </w:pgBorders>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1BAC" w:rsidRDefault="00F01BAC">
      <w:r>
        <w:separator/>
      </w:r>
    </w:p>
  </w:endnote>
  <w:endnote w:type="continuationSeparator" w:id="0">
    <w:p w:rsidR="00F01BAC" w:rsidRDefault="00F01BA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FrutigerNext LT Regular">
    <w:panose1 w:val="020B0503040504020204"/>
    <w:charset w:val="00"/>
    <w:family w:val="swiss"/>
    <w:pitch w:val="variable"/>
    <w:sig w:usb0="A00000AF" w:usb1="4000204A" w:usb2="00000000" w:usb3="00000000" w:csb0="00000111" w:csb1="00000000"/>
  </w:font>
  <w:font w:name="楷体_GB2312">
    <w:altName w:val="Arial Unicode MS"/>
    <w:charset w:val="86"/>
    <w:family w:val="modern"/>
    <w:pitch w:val="fixed"/>
    <w:sig w:usb0="00000000"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G Times">
    <w:panose1 w:val="00000000000000000000"/>
    <w:charset w:val="00"/>
    <w:family w:val="roman"/>
    <w:notTrueType/>
    <w:pitch w:val="default"/>
    <w:sig w:usb0="00000000" w:usb1="00000000" w:usb2="00000000" w:usb3="00000000" w:csb0="00000000" w:csb1="00000000"/>
  </w:font>
  <w:font w:name="Dotum">
    <w:altName w:val="돋움"/>
    <w:panose1 w:val="020B0600000101010101"/>
    <w:charset w:val="81"/>
    <w:family w:val="swiss"/>
    <w:pitch w:val="variable"/>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 w:name="Baskerville Old Face">
    <w:panose1 w:val="02020602080505020303"/>
    <w:charset w:val="00"/>
    <w:family w:val="roman"/>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1BAC" w:rsidRDefault="00F01BAC">
      <w:r>
        <w:separator/>
      </w:r>
    </w:p>
  </w:footnote>
  <w:footnote w:type="continuationSeparator" w:id="0">
    <w:p w:rsidR="00F01BAC" w:rsidRDefault="00F01BA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10B8" w:rsidRDefault="00C110B8">
    <w:pPr>
      <w:pStyle w:val="af5"/>
    </w:pPr>
    <w:r>
      <w:rPr>
        <w:rFonts w:hint="eastAsia"/>
      </w:rPr>
      <w:t>文档秘级：内部公开</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nsid w:val="FFFFFF7F"/>
    <w:multiLevelType w:val="singleLevel"/>
    <w:tmpl w:val="C380AB64"/>
    <w:lvl w:ilvl="0">
      <w:start w:val="1"/>
      <w:numFmt w:val="decimal"/>
      <w:pStyle w:val="2"/>
      <w:lvlText w:val="%1."/>
      <w:lvlJc w:val="left"/>
      <w:pPr>
        <w:tabs>
          <w:tab w:val="num" w:pos="780"/>
        </w:tabs>
        <w:ind w:left="780" w:hanging="360"/>
      </w:pPr>
    </w:lvl>
  </w:abstractNum>
  <w:abstractNum w:abstractNumId="4">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nsid w:val="FFFFFF88"/>
    <w:multiLevelType w:val="singleLevel"/>
    <w:tmpl w:val="DA3EF886"/>
    <w:lvl w:ilvl="0">
      <w:start w:val="1"/>
      <w:numFmt w:val="decimal"/>
      <w:pStyle w:val="a"/>
      <w:lvlText w:val="%1."/>
      <w:lvlJc w:val="left"/>
      <w:pPr>
        <w:tabs>
          <w:tab w:val="num" w:pos="360"/>
        </w:tabs>
        <w:ind w:left="360" w:hanging="360"/>
      </w:pPr>
    </w:lvl>
  </w:abstractNum>
  <w:abstractNum w:abstractNumId="9">
    <w:nsid w:val="015550BB"/>
    <w:multiLevelType w:val="hybridMultilevel"/>
    <w:tmpl w:val="C60C747C"/>
    <w:lvl w:ilvl="0" w:tplc="C11A8F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03B72A73"/>
    <w:multiLevelType w:val="hybridMultilevel"/>
    <w:tmpl w:val="B96A896E"/>
    <w:lvl w:ilvl="0" w:tplc="CD781C08">
      <w:start w:val="1"/>
      <w:numFmt w:val="decimal"/>
      <w:lvlText w:val="%1)"/>
      <w:lvlJc w:val="left"/>
      <w:pPr>
        <w:ind w:left="570" w:hanging="360"/>
      </w:pPr>
      <w:rPr>
        <w:rFonts w:hint="default"/>
      </w:rPr>
    </w:lvl>
    <w:lvl w:ilvl="1" w:tplc="04090019">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1">
    <w:nsid w:val="04167BD3"/>
    <w:multiLevelType w:val="hybridMultilevel"/>
    <w:tmpl w:val="6812DD94"/>
    <w:lvl w:ilvl="0" w:tplc="1EBA2B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059B394E"/>
    <w:multiLevelType w:val="hybridMultilevel"/>
    <w:tmpl w:val="DD64DB50"/>
    <w:lvl w:ilvl="0" w:tplc="EA9C07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076557EE"/>
    <w:multiLevelType w:val="hybridMultilevel"/>
    <w:tmpl w:val="4DD2EBA0"/>
    <w:lvl w:ilvl="0" w:tplc="BC0007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08333762"/>
    <w:multiLevelType w:val="hybridMultilevel"/>
    <w:tmpl w:val="B5B0B610"/>
    <w:lvl w:ilvl="0" w:tplc="A6A232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0CA0024A"/>
    <w:multiLevelType w:val="hybridMultilevel"/>
    <w:tmpl w:val="8EE42A4C"/>
    <w:lvl w:ilvl="0" w:tplc="C28A9A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0D022D4F"/>
    <w:multiLevelType w:val="hybridMultilevel"/>
    <w:tmpl w:val="D9C27AA2"/>
    <w:lvl w:ilvl="0" w:tplc="4AA86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0D162ED7"/>
    <w:multiLevelType w:val="hybridMultilevel"/>
    <w:tmpl w:val="B60EDA4C"/>
    <w:lvl w:ilvl="0" w:tplc="62F60E7A">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0E5D3AFF"/>
    <w:multiLevelType w:val="hybridMultilevel"/>
    <w:tmpl w:val="0A4C5140"/>
    <w:lvl w:ilvl="0" w:tplc="C9FED0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0E8701E2"/>
    <w:multiLevelType w:val="hybridMultilevel"/>
    <w:tmpl w:val="A6582318"/>
    <w:lvl w:ilvl="0" w:tplc="F69AF67E">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99CE134" w:tentative="1">
      <w:start w:val="1"/>
      <w:numFmt w:val="bullet"/>
      <w:lvlText w:val=""/>
      <w:lvlJc w:val="left"/>
      <w:pPr>
        <w:tabs>
          <w:tab w:val="num" w:pos="840"/>
        </w:tabs>
        <w:ind w:left="840" w:hanging="420"/>
      </w:pPr>
      <w:rPr>
        <w:rFonts w:ascii="Wingdings" w:hAnsi="Wingdings" w:hint="default"/>
      </w:rPr>
    </w:lvl>
    <w:lvl w:ilvl="2" w:tplc="04885518" w:tentative="1">
      <w:start w:val="1"/>
      <w:numFmt w:val="bullet"/>
      <w:lvlText w:val=""/>
      <w:lvlJc w:val="left"/>
      <w:pPr>
        <w:tabs>
          <w:tab w:val="num" w:pos="1260"/>
        </w:tabs>
        <w:ind w:left="1260" w:hanging="420"/>
      </w:pPr>
      <w:rPr>
        <w:rFonts w:ascii="Wingdings" w:hAnsi="Wingdings" w:hint="default"/>
      </w:rPr>
    </w:lvl>
    <w:lvl w:ilvl="3" w:tplc="02026BF0" w:tentative="1">
      <w:start w:val="1"/>
      <w:numFmt w:val="bullet"/>
      <w:lvlText w:val=""/>
      <w:lvlJc w:val="left"/>
      <w:pPr>
        <w:tabs>
          <w:tab w:val="num" w:pos="1680"/>
        </w:tabs>
        <w:ind w:left="1680" w:hanging="420"/>
      </w:pPr>
      <w:rPr>
        <w:rFonts w:ascii="Wingdings" w:hAnsi="Wingdings" w:hint="default"/>
      </w:rPr>
    </w:lvl>
    <w:lvl w:ilvl="4" w:tplc="49721284" w:tentative="1">
      <w:start w:val="1"/>
      <w:numFmt w:val="bullet"/>
      <w:lvlText w:val=""/>
      <w:lvlJc w:val="left"/>
      <w:pPr>
        <w:tabs>
          <w:tab w:val="num" w:pos="2100"/>
        </w:tabs>
        <w:ind w:left="2100" w:hanging="420"/>
      </w:pPr>
      <w:rPr>
        <w:rFonts w:ascii="Wingdings" w:hAnsi="Wingdings" w:hint="default"/>
      </w:rPr>
    </w:lvl>
    <w:lvl w:ilvl="5" w:tplc="B4AA7F52" w:tentative="1">
      <w:start w:val="1"/>
      <w:numFmt w:val="bullet"/>
      <w:lvlText w:val=""/>
      <w:lvlJc w:val="left"/>
      <w:pPr>
        <w:tabs>
          <w:tab w:val="num" w:pos="2520"/>
        </w:tabs>
        <w:ind w:left="2520" w:hanging="420"/>
      </w:pPr>
      <w:rPr>
        <w:rFonts w:ascii="Wingdings" w:hAnsi="Wingdings" w:hint="default"/>
      </w:rPr>
    </w:lvl>
    <w:lvl w:ilvl="6" w:tplc="0D4EE4BC" w:tentative="1">
      <w:start w:val="1"/>
      <w:numFmt w:val="bullet"/>
      <w:lvlText w:val=""/>
      <w:lvlJc w:val="left"/>
      <w:pPr>
        <w:tabs>
          <w:tab w:val="num" w:pos="2940"/>
        </w:tabs>
        <w:ind w:left="2940" w:hanging="420"/>
      </w:pPr>
      <w:rPr>
        <w:rFonts w:ascii="Wingdings" w:hAnsi="Wingdings" w:hint="default"/>
      </w:rPr>
    </w:lvl>
    <w:lvl w:ilvl="7" w:tplc="B4B8AECC" w:tentative="1">
      <w:start w:val="1"/>
      <w:numFmt w:val="bullet"/>
      <w:lvlText w:val=""/>
      <w:lvlJc w:val="left"/>
      <w:pPr>
        <w:tabs>
          <w:tab w:val="num" w:pos="3360"/>
        </w:tabs>
        <w:ind w:left="3360" w:hanging="420"/>
      </w:pPr>
      <w:rPr>
        <w:rFonts w:ascii="Wingdings" w:hAnsi="Wingdings" w:hint="default"/>
      </w:rPr>
    </w:lvl>
    <w:lvl w:ilvl="8" w:tplc="5A32A1C0" w:tentative="1">
      <w:start w:val="1"/>
      <w:numFmt w:val="bullet"/>
      <w:lvlText w:val=""/>
      <w:lvlJc w:val="left"/>
      <w:pPr>
        <w:tabs>
          <w:tab w:val="num" w:pos="3780"/>
        </w:tabs>
        <w:ind w:left="3780" w:hanging="420"/>
      </w:pPr>
      <w:rPr>
        <w:rFonts w:ascii="Wingdings" w:hAnsi="Wingdings" w:hint="default"/>
      </w:rPr>
    </w:lvl>
  </w:abstractNum>
  <w:abstractNum w:abstractNumId="20">
    <w:nsid w:val="0E9B7B90"/>
    <w:multiLevelType w:val="hybridMultilevel"/>
    <w:tmpl w:val="325EAA2C"/>
    <w:lvl w:ilvl="0" w:tplc="2840786C">
      <w:start w:val="1"/>
      <w:numFmt w:val="decimal"/>
      <w:lvlText w:val="%1、"/>
      <w:lvlJc w:val="left"/>
      <w:pPr>
        <w:ind w:left="720" w:hanging="360"/>
      </w:pPr>
    </w:lvl>
    <w:lvl w:ilvl="1" w:tplc="04090019">
      <w:start w:val="1"/>
      <w:numFmt w:val="decimal"/>
      <w:lvlText w:val="%2."/>
      <w:lvlJc w:val="left"/>
      <w:pPr>
        <w:tabs>
          <w:tab w:val="num" w:pos="1800"/>
        </w:tabs>
        <w:ind w:left="1800" w:hanging="360"/>
      </w:pPr>
    </w:lvl>
    <w:lvl w:ilvl="2" w:tplc="0409001B">
      <w:start w:val="1"/>
      <w:numFmt w:val="decimal"/>
      <w:lvlText w:val="%3."/>
      <w:lvlJc w:val="left"/>
      <w:pPr>
        <w:tabs>
          <w:tab w:val="num" w:pos="2520"/>
        </w:tabs>
        <w:ind w:left="2520" w:hanging="360"/>
      </w:pPr>
    </w:lvl>
    <w:lvl w:ilvl="3" w:tplc="0409000F">
      <w:start w:val="1"/>
      <w:numFmt w:val="decimal"/>
      <w:lvlText w:val="%4."/>
      <w:lvlJc w:val="left"/>
      <w:pPr>
        <w:tabs>
          <w:tab w:val="num" w:pos="3240"/>
        </w:tabs>
        <w:ind w:left="3240" w:hanging="360"/>
      </w:pPr>
    </w:lvl>
    <w:lvl w:ilvl="4" w:tplc="04090019">
      <w:start w:val="1"/>
      <w:numFmt w:val="decimal"/>
      <w:lvlText w:val="%5."/>
      <w:lvlJc w:val="left"/>
      <w:pPr>
        <w:tabs>
          <w:tab w:val="num" w:pos="3960"/>
        </w:tabs>
        <w:ind w:left="3960" w:hanging="360"/>
      </w:pPr>
    </w:lvl>
    <w:lvl w:ilvl="5" w:tplc="0409001B">
      <w:start w:val="1"/>
      <w:numFmt w:val="decimal"/>
      <w:lvlText w:val="%6."/>
      <w:lvlJc w:val="left"/>
      <w:pPr>
        <w:tabs>
          <w:tab w:val="num" w:pos="4680"/>
        </w:tabs>
        <w:ind w:left="4680" w:hanging="360"/>
      </w:pPr>
    </w:lvl>
    <w:lvl w:ilvl="6" w:tplc="0409000F">
      <w:start w:val="1"/>
      <w:numFmt w:val="decimal"/>
      <w:lvlText w:val="%7."/>
      <w:lvlJc w:val="left"/>
      <w:pPr>
        <w:tabs>
          <w:tab w:val="num" w:pos="5400"/>
        </w:tabs>
        <w:ind w:left="5400" w:hanging="360"/>
      </w:pPr>
    </w:lvl>
    <w:lvl w:ilvl="7" w:tplc="04090019">
      <w:start w:val="1"/>
      <w:numFmt w:val="decimal"/>
      <w:lvlText w:val="%8."/>
      <w:lvlJc w:val="left"/>
      <w:pPr>
        <w:tabs>
          <w:tab w:val="num" w:pos="6120"/>
        </w:tabs>
        <w:ind w:left="6120" w:hanging="360"/>
      </w:pPr>
    </w:lvl>
    <w:lvl w:ilvl="8" w:tplc="0409001B">
      <w:start w:val="1"/>
      <w:numFmt w:val="decimal"/>
      <w:lvlText w:val="%9."/>
      <w:lvlJc w:val="left"/>
      <w:pPr>
        <w:tabs>
          <w:tab w:val="num" w:pos="6840"/>
        </w:tabs>
        <w:ind w:left="6840" w:hanging="360"/>
      </w:pPr>
    </w:lvl>
  </w:abstractNum>
  <w:abstractNum w:abstractNumId="21">
    <w:nsid w:val="0EDB2900"/>
    <w:multiLevelType w:val="hybridMultilevel"/>
    <w:tmpl w:val="1698331E"/>
    <w:lvl w:ilvl="0" w:tplc="04090011">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04090019">
      <w:start w:val="1"/>
      <w:numFmt w:val="bullet"/>
      <w:lvlText w:val=""/>
      <w:lvlJc w:val="left"/>
      <w:pPr>
        <w:tabs>
          <w:tab w:val="num" w:pos="840"/>
        </w:tabs>
        <w:ind w:left="840" w:hanging="420"/>
      </w:pPr>
      <w:rPr>
        <w:rFonts w:ascii="Wingdings" w:hAnsi="Wingdings" w:cs="Wingdings" w:hint="default"/>
      </w:rPr>
    </w:lvl>
    <w:lvl w:ilvl="2" w:tplc="0409001B">
      <w:start w:val="1"/>
      <w:numFmt w:val="bullet"/>
      <w:lvlText w:val=""/>
      <w:lvlJc w:val="left"/>
      <w:pPr>
        <w:tabs>
          <w:tab w:val="num" w:pos="1260"/>
        </w:tabs>
        <w:ind w:left="1260" w:hanging="420"/>
      </w:pPr>
      <w:rPr>
        <w:rFonts w:ascii="Wingdings" w:hAnsi="Wingdings" w:cs="Wingdings" w:hint="default"/>
      </w:rPr>
    </w:lvl>
    <w:lvl w:ilvl="3" w:tplc="0409000F">
      <w:start w:val="1"/>
      <w:numFmt w:val="bullet"/>
      <w:lvlText w:val=""/>
      <w:lvlJc w:val="left"/>
      <w:pPr>
        <w:tabs>
          <w:tab w:val="num" w:pos="1680"/>
        </w:tabs>
        <w:ind w:left="1680" w:hanging="420"/>
      </w:pPr>
      <w:rPr>
        <w:rFonts w:ascii="Wingdings" w:hAnsi="Wingdings" w:cs="Wingdings" w:hint="default"/>
      </w:rPr>
    </w:lvl>
    <w:lvl w:ilvl="4" w:tplc="04090019">
      <w:start w:val="1"/>
      <w:numFmt w:val="bullet"/>
      <w:lvlText w:val=""/>
      <w:lvlJc w:val="left"/>
      <w:pPr>
        <w:tabs>
          <w:tab w:val="num" w:pos="2100"/>
        </w:tabs>
        <w:ind w:left="2100" w:hanging="420"/>
      </w:pPr>
      <w:rPr>
        <w:rFonts w:ascii="Wingdings" w:hAnsi="Wingdings" w:cs="Wingdings" w:hint="default"/>
      </w:rPr>
    </w:lvl>
    <w:lvl w:ilvl="5" w:tplc="0409001B">
      <w:start w:val="1"/>
      <w:numFmt w:val="bullet"/>
      <w:lvlText w:val=""/>
      <w:lvlJc w:val="left"/>
      <w:pPr>
        <w:tabs>
          <w:tab w:val="num" w:pos="2520"/>
        </w:tabs>
        <w:ind w:left="2520" w:hanging="420"/>
      </w:pPr>
      <w:rPr>
        <w:rFonts w:ascii="Wingdings" w:hAnsi="Wingdings" w:cs="Wingdings" w:hint="default"/>
      </w:rPr>
    </w:lvl>
    <w:lvl w:ilvl="6" w:tplc="0409000F">
      <w:start w:val="1"/>
      <w:numFmt w:val="bullet"/>
      <w:lvlText w:val=""/>
      <w:lvlJc w:val="left"/>
      <w:pPr>
        <w:tabs>
          <w:tab w:val="num" w:pos="2940"/>
        </w:tabs>
        <w:ind w:left="2940" w:hanging="420"/>
      </w:pPr>
      <w:rPr>
        <w:rFonts w:ascii="Wingdings" w:hAnsi="Wingdings" w:cs="Wingdings" w:hint="default"/>
      </w:rPr>
    </w:lvl>
    <w:lvl w:ilvl="7" w:tplc="04090019">
      <w:start w:val="1"/>
      <w:numFmt w:val="bullet"/>
      <w:lvlText w:val=""/>
      <w:lvlJc w:val="left"/>
      <w:pPr>
        <w:tabs>
          <w:tab w:val="num" w:pos="3360"/>
        </w:tabs>
        <w:ind w:left="3360" w:hanging="420"/>
      </w:pPr>
      <w:rPr>
        <w:rFonts w:ascii="Wingdings" w:hAnsi="Wingdings" w:cs="Wingdings" w:hint="default"/>
      </w:rPr>
    </w:lvl>
    <w:lvl w:ilvl="8" w:tplc="0409001B">
      <w:start w:val="1"/>
      <w:numFmt w:val="bullet"/>
      <w:lvlText w:val=""/>
      <w:lvlJc w:val="left"/>
      <w:pPr>
        <w:tabs>
          <w:tab w:val="num" w:pos="3780"/>
        </w:tabs>
        <w:ind w:left="3780" w:hanging="420"/>
      </w:pPr>
      <w:rPr>
        <w:rFonts w:ascii="Wingdings" w:hAnsi="Wingdings" w:cs="Wingdings" w:hint="default"/>
      </w:rPr>
    </w:lvl>
  </w:abstractNum>
  <w:abstractNum w:abstractNumId="22">
    <w:nsid w:val="0FBF474A"/>
    <w:multiLevelType w:val="multilevel"/>
    <w:tmpl w:val="A02432AA"/>
    <w:lvl w:ilvl="0">
      <w:start w:val="1"/>
      <w:numFmt w:val="decimal"/>
      <w:lvlText w:val="%1."/>
      <w:lvlJc w:val="left"/>
      <w:pPr>
        <w:tabs>
          <w:tab w:val="num" w:pos="425"/>
        </w:tabs>
        <w:ind w:left="425" w:hanging="425"/>
      </w:pPr>
    </w:lvl>
    <w:lvl w:ilvl="1">
      <w:start w:val="1"/>
      <w:numFmt w:val="decimal"/>
      <w:pStyle w:val="3CharChar6015"/>
      <w:lvlText w:val="%1.%2."/>
      <w:lvlJc w:val="left"/>
      <w:pPr>
        <w:tabs>
          <w:tab w:val="num" w:pos="567"/>
        </w:tabs>
        <w:ind w:left="567" w:hanging="567"/>
      </w:pPr>
    </w:lvl>
    <w:lvl w:ilvl="2">
      <w:start w:val="1"/>
      <w:numFmt w:val="decimal"/>
      <w:pStyle w:val="3CharChar6015"/>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3">
    <w:nsid w:val="12D777F8"/>
    <w:multiLevelType w:val="hybridMultilevel"/>
    <w:tmpl w:val="0D503C0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12E50737"/>
    <w:multiLevelType w:val="hybridMultilevel"/>
    <w:tmpl w:val="74D8F67C"/>
    <w:lvl w:ilvl="0" w:tplc="C72A0EF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14426BA8"/>
    <w:multiLevelType w:val="hybridMultilevel"/>
    <w:tmpl w:val="74D8F67C"/>
    <w:lvl w:ilvl="0" w:tplc="C72A0EF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161E3B33"/>
    <w:multiLevelType w:val="hybridMultilevel"/>
    <w:tmpl w:val="4F9ED064"/>
    <w:lvl w:ilvl="0" w:tplc="C12C4F0E">
      <w:start w:val="1"/>
      <w:numFmt w:val="decimal"/>
      <w:lvlText w:val="%1）"/>
      <w:lvlJc w:val="left"/>
      <w:pPr>
        <w:ind w:left="780" w:hanging="360"/>
      </w:pPr>
      <w:rPr>
        <w:rFonts w:ascii="宋体" w:hAnsi="宋体" w:hint="default"/>
        <w:sz w:val="1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16A43A18"/>
    <w:multiLevelType w:val="multilevel"/>
    <w:tmpl w:val="DEC846A2"/>
    <w:lvl w:ilvl="0">
      <w:start w:val="5"/>
      <w:numFmt w:val="decimal"/>
      <w:lvlText w:val="%1."/>
      <w:lvlJc w:val="left"/>
      <w:pPr>
        <w:ind w:left="480" w:hanging="480"/>
      </w:pPr>
      <w:rPr>
        <w:rFonts w:hint="default"/>
      </w:rPr>
    </w:lvl>
    <w:lvl w:ilvl="1">
      <w:start w:val="1"/>
      <w:numFmt w:val="decimal"/>
      <w:lvlText w:val="%1.%2）"/>
      <w:lvlJc w:val="left"/>
      <w:pPr>
        <w:ind w:left="1560" w:hanging="7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28">
    <w:nsid w:val="1AD16B71"/>
    <w:multiLevelType w:val="hybridMultilevel"/>
    <w:tmpl w:val="B96A896E"/>
    <w:lvl w:ilvl="0" w:tplc="CD781C0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1D5755D3"/>
    <w:multiLevelType w:val="hybridMultilevel"/>
    <w:tmpl w:val="4BEE7E38"/>
    <w:lvl w:ilvl="0" w:tplc="32BCCCF0">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0">
    <w:nsid w:val="225E286E"/>
    <w:multiLevelType w:val="multilevel"/>
    <w:tmpl w:val="4CE8DCB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2"/>
      <w:numFmt w:val="decimal"/>
      <w:pStyle w:val="074"/>
      <w:lvlText w:val="%2%1..%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1">
    <w:nsid w:val="26007C45"/>
    <w:multiLevelType w:val="hybridMultilevel"/>
    <w:tmpl w:val="2DA4779C"/>
    <w:lvl w:ilvl="0" w:tplc="FFFFFFFF">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32">
    <w:nsid w:val="27727B63"/>
    <w:multiLevelType w:val="hybridMultilevel"/>
    <w:tmpl w:val="868662D0"/>
    <w:lvl w:ilvl="0" w:tplc="D892D17A">
      <w:start w:val="1"/>
      <w:numFmt w:val="bullet"/>
      <w:pStyle w:val="NotesTextListinTable"/>
      <w:lvlText w:val=""/>
      <w:lvlJc w:val="left"/>
      <w:pPr>
        <w:tabs>
          <w:tab w:val="num" w:pos="340"/>
        </w:tabs>
        <w:ind w:left="340" w:hanging="170"/>
      </w:pPr>
      <w:rPr>
        <w:rFonts w:ascii="Wingdings" w:hAnsi="Wingdings" w:hint="default"/>
        <w:color w:val="auto"/>
        <w:spacing w:val="0"/>
        <w:w w:val="100"/>
        <w:position w:val="1"/>
        <w:sz w:val="13"/>
        <w:szCs w:val="13"/>
      </w:rPr>
    </w:lvl>
    <w:lvl w:ilvl="1" w:tplc="F678EA8A" w:tentative="1">
      <w:start w:val="1"/>
      <w:numFmt w:val="bullet"/>
      <w:lvlText w:val=""/>
      <w:lvlJc w:val="left"/>
      <w:pPr>
        <w:tabs>
          <w:tab w:val="num" w:pos="840"/>
        </w:tabs>
        <w:ind w:left="840" w:hanging="420"/>
      </w:pPr>
      <w:rPr>
        <w:rFonts w:ascii="Wingdings" w:hAnsi="Wingdings" w:hint="default"/>
      </w:rPr>
    </w:lvl>
    <w:lvl w:ilvl="2" w:tplc="4A506A96" w:tentative="1">
      <w:start w:val="1"/>
      <w:numFmt w:val="bullet"/>
      <w:lvlText w:val=""/>
      <w:lvlJc w:val="left"/>
      <w:pPr>
        <w:tabs>
          <w:tab w:val="num" w:pos="1260"/>
        </w:tabs>
        <w:ind w:left="1260" w:hanging="420"/>
      </w:pPr>
      <w:rPr>
        <w:rFonts w:ascii="Wingdings" w:hAnsi="Wingdings" w:hint="default"/>
      </w:rPr>
    </w:lvl>
    <w:lvl w:ilvl="3" w:tplc="8DFEF448" w:tentative="1">
      <w:start w:val="1"/>
      <w:numFmt w:val="bullet"/>
      <w:lvlText w:val=""/>
      <w:lvlJc w:val="left"/>
      <w:pPr>
        <w:tabs>
          <w:tab w:val="num" w:pos="1680"/>
        </w:tabs>
        <w:ind w:left="1680" w:hanging="420"/>
      </w:pPr>
      <w:rPr>
        <w:rFonts w:ascii="Wingdings" w:hAnsi="Wingdings" w:hint="default"/>
      </w:rPr>
    </w:lvl>
    <w:lvl w:ilvl="4" w:tplc="FF7262F0" w:tentative="1">
      <w:start w:val="1"/>
      <w:numFmt w:val="bullet"/>
      <w:lvlText w:val=""/>
      <w:lvlJc w:val="left"/>
      <w:pPr>
        <w:tabs>
          <w:tab w:val="num" w:pos="2100"/>
        </w:tabs>
        <w:ind w:left="2100" w:hanging="420"/>
      </w:pPr>
      <w:rPr>
        <w:rFonts w:ascii="Wingdings" w:hAnsi="Wingdings" w:hint="default"/>
      </w:rPr>
    </w:lvl>
    <w:lvl w:ilvl="5" w:tplc="F198F420" w:tentative="1">
      <w:start w:val="1"/>
      <w:numFmt w:val="bullet"/>
      <w:lvlText w:val=""/>
      <w:lvlJc w:val="left"/>
      <w:pPr>
        <w:tabs>
          <w:tab w:val="num" w:pos="2520"/>
        </w:tabs>
        <w:ind w:left="2520" w:hanging="420"/>
      </w:pPr>
      <w:rPr>
        <w:rFonts w:ascii="Wingdings" w:hAnsi="Wingdings" w:hint="default"/>
      </w:rPr>
    </w:lvl>
    <w:lvl w:ilvl="6" w:tplc="EFFC3912" w:tentative="1">
      <w:start w:val="1"/>
      <w:numFmt w:val="bullet"/>
      <w:lvlText w:val=""/>
      <w:lvlJc w:val="left"/>
      <w:pPr>
        <w:tabs>
          <w:tab w:val="num" w:pos="2940"/>
        </w:tabs>
        <w:ind w:left="2940" w:hanging="420"/>
      </w:pPr>
      <w:rPr>
        <w:rFonts w:ascii="Wingdings" w:hAnsi="Wingdings" w:hint="default"/>
      </w:rPr>
    </w:lvl>
    <w:lvl w:ilvl="7" w:tplc="F126DE1E" w:tentative="1">
      <w:start w:val="1"/>
      <w:numFmt w:val="bullet"/>
      <w:lvlText w:val=""/>
      <w:lvlJc w:val="left"/>
      <w:pPr>
        <w:tabs>
          <w:tab w:val="num" w:pos="3360"/>
        </w:tabs>
        <w:ind w:left="3360" w:hanging="420"/>
      </w:pPr>
      <w:rPr>
        <w:rFonts w:ascii="Wingdings" w:hAnsi="Wingdings" w:hint="default"/>
      </w:rPr>
    </w:lvl>
    <w:lvl w:ilvl="8" w:tplc="D45E9F34" w:tentative="1">
      <w:start w:val="1"/>
      <w:numFmt w:val="bullet"/>
      <w:lvlText w:val=""/>
      <w:lvlJc w:val="left"/>
      <w:pPr>
        <w:tabs>
          <w:tab w:val="num" w:pos="3780"/>
        </w:tabs>
        <w:ind w:left="3780" w:hanging="420"/>
      </w:pPr>
      <w:rPr>
        <w:rFonts w:ascii="Wingdings" w:hAnsi="Wingdings" w:hint="default"/>
      </w:rPr>
    </w:lvl>
  </w:abstractNum>
  <w:abstractNum w:abstractNumId="33">
    <w:nsid w:val="2C8475EC"/>
    <w:multiLevelType w:val="multilevel"/>
    <w:tmpl w:val="0A5259A4"/>
    <w:lvl w:ilvl="0">
      <w:start w:val="1"/>
      <w:numFmt w:val="decimal"/>
      <w:pStyle w:val="1"/>
      <w:lvlText w:val="%1"/>
      <w:lvlJc w:val="left"/>
      <w:pPr>
        <w:tabs>
          <w:tab w:val="num" w:pos="425"/>
        </w:tabs>
        <w:ind w:left="425" w:hanging="425"/>
      </w:pPr>
      <w:rPr>
        <w:rFonts w:hint="eastAsia"/>
      </w:rPr>
    </w:lvl>
    <w:lvl w:ilvl="1">
      <w:start w:val="1"/>
      <w:numFmt w:val="decimal"/>
      <w:lvlText w:val=".%2%1"/>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4">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5">
    <w:nsid w:val="2FA515D1"/>
    <w:multiLevelType w:val="hybridMultilevel"/>
    <w:tmpl w:val="E2321620"/>
    <w:lvl w:ilvl="0" w:tplc="C346F0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344208C0"/>
    <w:multiLevelType w:val="hybridMultilevel"/>
    <w:tmpl w:val="036200B8"/>
    <w:lvl w:ilvl="0" w:tplc="57C21E5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7">
    <w:nsid w:val="34A965DE"/>
    <w:multiLevelType w:val="hybridMultilevel"/>
    <w:tmpl w:val="F5E4BA40"/>
    <w:lvl w:ilvl="0" w:tplc="5A7A581E">
      <w:start w:val="1"/>
      <w:numFmt w:val="decimal"/>
      <w:lvlText w:val="%1）"/>
      <w:lvlJc w:val="left"/>
      <w:pPr>
        <w:ind w:left="360" w:hanging="360"/>
      </w:pPr>
      <w:rPr>
        <w:rFonts w:hint="default"/>
      </w:rPr>
    </w:lvl>
    <w:lvl w:ilvl="1" w:tplc="F1501040" w:tentative="1">
      <w:start w:val="1"/>
      <w:numFmt w:val="lowerLetter"/>
      <w:lvlText w:val="%2)"/>
      <w:lvlJc w:val="left"/>
      <w:pPr>
        <w:ind w:left="840" w:hanging="420"/>
      </w:pPr>
    </w:lvl>
    <w:lvl w:ilvl="2" w:tplc="A3BCD61E" w:tentative="1">
      <w:start w:val="1"/>
      <w:numFmt w:val="lowerRoman"/>
      <w:lvlText w:val="%3."/>
      <w:lvlJc w:val="right"/>
      <w:pPr>
        <w:ind w:left="1260" w:hanging="420"/>
      </w:pPr>
    </w:lvl>
    <w:lvl w:ilvl="3" w:tplc="C80E3B60" w:tentative="1">
      <w:start w:val="1"/>
      <w:numFmt w:val="decimal"/>
      <w:lvlText w:val="%4."/>
      <w:lvlJc w:val="left"/>
      <w:pPr>
        <w:ind w:left="1680" w:hanging="420"/>
      </w:pPr>
    </w:lvl>
    <w:lvl w:ilvl="4" w:tplc="4E6AAB4C" w:tentative="1">
      <w:start w:val="1"/>
      <w:numFmt w:val="lowerLetter"/>
      <w:lvlText w:val="%5)"/>
      <w:lvlJc w:val="left"/>
      <w:pPr>
        <w:ind w:left="2100" w:hanging="420"/>
      </w:pPr>
    </w:lvl>
    <w:lvl w:ilvl="5" w:tplc="2F88C9D4" w:tentative="1">
      <w:start w:val="1"/>
      <w:numFmt w:val="lowerRoman"/>
      <w:lvlText w:val="%6."/>
      <w:lvlJc w:val="right"/>
      <w:pPr>
        <w:ind w:left="2520" w:hanging="420"/>
      </w:pPr>
    </w:lvl>
    <w:lvl w:ilvl="6" w:tplc="42E6C224" w:tentative="1">
      <w:start w:val="1"/>
      <w:numFmt w:val="decimal"/>
      <w:lvlText w:val="%7."/>
      <w:lvlJc w:val="left"/>
      <w:pPr>
        <w:ind w:left="2940" w:hanging="420"/>
      </w:pPr>
    </w:lvl>
    <w:lvl w:ilvl="7" w:tplc="8EB2D90C" w:tentative="1">
      <w:start w:val="1"/>
      <w:numFmt w:val="lowerLetter"/>
      <w:lvlText w:val="%8)"/>
      <w:lvlJc w:val="left"/>
      <w:pPr>
        <w:ind w:left="3360" w:hanging="420"/>
      </w:pPr>
    </w:lvl>
    <w:lvl w:ilvl="8" w:tplc="45FC677E" w:tentative="1">
      <w:start w:val="1"/>
      <w:numFmt w:val="lowerRoman"/>
      <w:lvlText w:val="%9."/>
      <w:lvlJc w:val="right"/>
      <w:pPr>
        <w:ind w:left="3780" w:hanging="420"/>
      </w:pPr>
    </w:lvl>
  </w:abstractNum>
  <w:abstractNum w:abstractNumId="38">
    <w:nsid w:val="36AA47C4"/>
    <w:multiLevelType w:val="hybridMultilevel"/>
    <w:tmpl w:val="38185E72"/>
    <w:lvl w:ilvl="0" w:tplc="9184074C">
      <w:start w:val="1"/>
      <w:numFmt w:val="decimal"/>
      <w:lvlText w:val="%1）"/>
      <w:lvlJc w:val="left"/>
      <w:pPr>
        <w:ind w:left="1140" w:hanging="360"/>
      </w:pPr>
      <w:rPr>
        <w:rFonts w:hint="default"/>
      </w:r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9">
    <w:nsid w:val="36C96D1C"/>
    <w:multiLevelType w:val="hybridMultilevel"/>
    <w:tmpl w:val="97DEBAE8"/>
    <w:lvl w:ilvl="0" w:tplc="7778B01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391B7C33"/>
    <w:multiLevelType w:val="multilevel"/>
    <w:tmpl w:val="17744698"/>
    <w:lvl w:ilvl="0">
      <w:start w:val="1"/>
      <w:numFmt w:val="decimal"/>
      <w:lvlText w:val="%1."/>
      <w:lvlJc w:val="left"/>
      <w:pPr>
        <w:tabs>
          <w:tab w:val="num" w:pos="1560"/>
        </w:tabs>
        <w:ind w:left="1560" w:hanging="720"/>
      </w:pPr>
    </w:lvl>
    <w:lvl w:ilvl="1">
      <w:start w:val="1"/>
      <w:numFmt w:val="decimal"/>
      <w:lvlText w:val="%2."/>
      <w:lvlJc w:val="left"/>
      <w:pPr>
        <w:tabs>
          <w:tab w:val="num" w:pos="2280"/>
        </w:tabs>
        <w:ind w:left="2280" w:hanging="720"/>
      </w:pPr>
    </w:lvl>
    <w:lvl w:ilvl="2">
      <w:start w:val="1"/>
      <w:numFmt w:val="decimal"/>
      <w:lvlText w:val="%3."/>
      <w:lvlJc w:val="left"/>
      <w:pPr>
        <w:tabs>
          <w:tab w:val="num" w:pos="3000"/>
        </w:tabs>
        <w:ind w:left="3000" w:hanging="720"/>
      </w:pPr>
    </w:lvl>
    <w:lvl w:ilvl="3">
      <w:start w:val="1"/>
      <w:numFmt w:val="decimal"/>
      <w:lvlText w:val="%4."/>
      <w:lvlJc w:val="left"/>
      <w:pPr>
        <w:tabs>
          <w:tab w:val="num" w:pos="3720"/>
        </w:tabs>
        <w:ind w:left="3720" w:hanging="720"/>
      </w:pPr>
    </w:lvl>
    <w:lvl w:ilvl="4">
      <w:start w:val="1"/>
      <w:numFmt w:val="decimal"/>
      <w:lvlText w:val="%5."/>
      <w:lvlJc w:val="left"/>
      <w:pPr>
        <w:tabs>
          <w:tab w:val="num" w:pos="4440"/>
        </w:tabs>
        <w:ind w:left="4440" w:hanging="720"/>
      </w:pPr>
    </w:lvl>
    <w:lvl w:ilvl="5">
      <w:start w:val="1"/>
      <w:numFmt w:val="decimal"/>
      <w:lvlText w:val="%6."/>
      <w:lvlJc w:val="left"/>
      <w:pPr>
        <w:tabs>
          <w:tab w:val="num" w:pos="5160"/>
        </w:tabs>
        <w:ind w:left="5160" w:hanging="720"/>
      </w:pPr>
    </w:lvl>
    <w:lvl w:ilvl="6">
      <w:start w:val="1"/>
      <w:numFmt w:val="decimal"/>
      <w:lvlText w:val="%7."/>
      <w:lvlJc w:val="left"/>
      <w:pPr>
        <w:tabs>
          <w:tab w:val="num" w:pos="5880"/>
        </w:tabs>
        <w:ind w:left="5880" w:hanging="720"/>
      </w:pPr>
    </w:lvl>
    <w:lvl w:ilvl="7">
      <w:start w:val="1"/>
      <w:numFmt w:val="decimal"/>
      <w:lvlText w:val="%8."/>
      <w:lvlJc w:val="left"/>
      <w:pPr>
        <w:tabs>
          <w:tab w:val="num" w:pos="6600"/>
        </w:tabs>
        <w:ind w:left="6600" w:hanging="720"/>
      </w:pPr>
    </w:lvl>
    <w:lvl w:ilvl="8">
      <w:start w:val="1"/>
      <w:numFmt w:val="decimal"/>
      <w:lvlText w:val="%9."/>
      <w:lvlJc w:val="left"/>
      <w:pPr>
        <w:tabs>
          <w:tab w:val="num" w:pos="7320"/>
        </w:tabs>
        <w:ind w:left="7320" w:hanging="720"/>
      </w:pPr>
    </w:lvl>
  </w:abstractNum>
  <w:abstractNum w:abstractNumId="41">
    <w:nsid w:val="3A755775"/>
    <w:multiLevelType w:val="hybridMultilevel"/>
    <w:tmpl w:val="4D60E004"/>
    <w:lvl w:ilvl="0" w:tplc="EA80CE3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3B2E01FA"/>
    <w:multiLevelType w:val="hybridMultilevel"/>
    <w:tmpl w:val="489E6B86"/>
    <w:lvl w:ilvl="0" w:tplc="8C74CACA">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3">
    <w:nsid w:val="3BCE0BEA"/>
    <w:multiLevelType w:val="hybridMultilevel"/>
    <w:tmpl w:val="3DF42A88"/>
    <w:lvl w:ilvl="0" w:tplc="FE84C1A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nsid w:val="3CC21A1D"/>
    <w:multiLevelType w:val="hybridMultilevel"/>
    <w:tmpl w:val="325EAA2C"/>
    <w:lvl w:ilvl="0" w:tplc="2840786C">
      <w:start w:val="1"/>
      <w:numFmt w:val="decimal"/>
      <w:lvlText w:val="%1、"/>
      <w:lvlJc w:val="left"/>
      <w:pPr>
        <w:ind w:left="720" w:hanging="360"/>
      </w:pPr>
    </w:lvl>
    <w:lvl w:ilvl="1" w:tplc="04090019">
      <w:start w:val="1"/>
      <w:numFmt w:val="decimal"/>
      <w:lvlText w:val="%2."/>
      <w:lvlJc w:val="left"/>
      <w:pPr>
        <w:tabs>
          <w:tab w:val="num" w:pos="1800"/>
        </w:tabs>
        <w:ind w:left="1800" w:hanging="360"/>
      </w:pPr>
    </w:lvl>
    <w:lvl w:ilvl="2" w:tplc="0409001B">
      <w:start w:val="1"/>
      <w:numFmt w:val="decimal"/>
      <w:lvlText w:val="%3."/>
      <w:lvlJc w:val="left"/>
      <w:pPr>
        <w:tabs>
          <w:tab w:val="num" w:pos="2520"/>
        </w:tabs>
        <w:ind w:left="2520" w:hanging="360"/>
      </w:pPr>
    </w:lvl>
    <w:lvl w:ilvl="3" w:tplc="0409000F">
      <w:start w:val="1"/>
      <w:numFmt w:val="decimal"/>
      <w:lvlText w:val="%4."/>
      <w:lvlJc w:val="left"/>
      <w:pPr>
        <w:tabs>
          <w:tab w:val="num" w:pos="3240"/>
        </w:tabs>
        <w:ind w:left="3240" w:hanging="360"/>
      </w:pPr>
    </w:lvl>
    <w:lvl w:ilvl="4" w:tplc="04090019">
      <w:start w:val="1"/>
      <w:numFmt w:val="decimal"/>
      <w:lvlText w:val="%5."/>
      <w:lvlJc w:val="left"/>
      <w:pPr>
        <w:tabs>
          <w:tab w:val="num" w:pos="3960"/>
        </w:tabs>
        <w:ind w:left="3960" w:hanging="360"/>
      </w:pPr>
    </w:lvl>
    <w:lvl w:ilvl="5" w:tplc="0409001B">
      <w:start w:val="1"/>
      <w:numFmt w:val="decimal"/>
      <w:lvlText w:val="%6."/>
      <w:lvlJc w:val="left"/>
      <w:pPr>
        <w:tabs>
          <w:tab w:val="num" w:pos="4680"/>
        </w:tabs>
        <w:ind w:left="4680" w:hanging="360"/>
      </w:pPr>
    </w:lvl>
    <w:lvl w:ilvl="6" w:tplc="0409000F">
      <w:start w:val="1"/>
      <w:numFmt w:val="decimal"/>
      <w:lvlText w:val="%7."/>
      <w:lvlJc w:val="left"/>
      <w:pPr>
        <w:tabs>
          <w:tab w:val="num" w:pos="5400"/>
        </w:tabs>
        <w:ind w:left="5400" w:hanging="360"/>
      </w:pPr>
    </w:lvl>
    <w:lvl w:ilvl="7" w:tplc="04090019">
      <w:start w:val="1"/>
      <w:numFmt w:val="decimal"/>
      <w:lvlText w:val="%8."/>
      <w:lvlJc w:val="left"/>
      <w:pPr>
        <w:tabs>
          <w:tab w:val="num" w:pos="6120"/>
        </w:tabs>
        <w:ind w:left="6120" w:hanging="360"/>
      </w:pPr>
    </w:lvl>
    <w:lvl w:ilvl="8" w:tplc="0409001B">
      <w:start w:val="1"/>
      <w:numFmt w:val="decimal"/>
      <w:lvlText w:val="%9."/>
      <w:lvlJc w:val="left"/>
      <w:pPr>
        <w:tabs>
          <w:tab w:val="num" w:pos="6840"/>
        </w:tabs>
        <w:ind w:left="6840" w:hanging="360"/>
      </w:pPr>
    </w:lvl>
  </w:abstractNum>
  <w:abstractNum w:abstractNumId="45">
    <w:nsid w:val="3DF50F0D"/>
    <w:multiLevelType w:val="multilevel"/>
    <w:tmpl w:val="E1BA231C"/>
    <w:lvl w:ilvl="0">
      <w:start w:val="1"/>
      <w:numFmt w:val="decimal"/>
      <w:lvlText w:val="%1."/>
      <w:lvlJc w:val="left"/>
      <w:pPr>
        <w:tabs>
          <w:tab w:val="num" w:pos="1140"/>
        </w:tabs>
        <w:ind w:left="1140" w:hanging="720"/>
      </w:pPr>
    </w:lvl>
    <w:lvl w:ilvl="1">
      <w:start w:val="1"/>
      <w:numFmt w:val="decimal"/>
      <w:lvlText w:val="%2."/>
      <w:lvlJc w:val="left"/>
      <w:pPr>
        <w:tabs>
          <w:tab w:val="num" w:pos="1860"/>
        </w:tabs>
        <w:ind w:left="1860" w:hanging="720"/>
      </w:pPr>
    </w:lvl>
    <w:lvl w:ilvl="2">
      <w:start w:val="1"/>
      <w:numFmt w:val="decimal"/>
      <w:lvlText w:val="%3."/>
      <w:lvlJc w:val="left"/>
      <w:pPr>
        <w:tabs>
          <w:tab w:val="num" w:pos="2580"/>
        </w:tabs>
        <w:ind w:left="2580" w:hanging="720"/>
      </w:pPr>
    </w:lvl>
    <w:lvl w:ilvl="3">
      <w:start w:val="1"/>
      <w:numFmt w:val="decimal"/>
      <w:lvlText w:val="%4."/>
      <w:lvlJc w:val="left"/>
      <w:pPr>
        <w:tabs>
          <w:tab w:val="num" w:pos="3300"/>
        </w:tabs>
        <w:ind w:left="3300" w:hanging="720"/>
      </w:pPr>
    </w:lvl>
    <w:lvl w:ilvl="4">
      <w:start w:val="1"/>
      <w:numFmt w:val="decimal"/>
      <w:lvlText w:val="%5."/>
      <w:lvlJc w:val="left"/>
      <w:pPr>
        <w:tabs>
          <w:tab w:val="num" w:pos="4020"/>
        </w:tabs>
        <w:ind w:left="4020" w:hanging="720"/>
      </w:pPr>
    </w:lvl>
    <w:lvl w:ilvl="5">
      <w:start w:val="1"/>
      <w:numFmt w:val="decimal"/>
      <w:lvlText w:val="%6."/>
      <w:lvlJc w:val="left"/>
      <w:pPr>
        <w:tabs>
          <w:tab w:val="num" w:pos="4740"/>
        </w:tabs>
        <w:ind w:left="4740" w:hanging="720"/>
      </w:pPr>
    </w:lvl>
    <w:lvl w:ilvl="6">
      <w:start w:val="1"/>
      <w:numFmt w:val="decimal"/>
      <w:lvlText w:val="%7."/>
      <w:lvlJc w:val="left"/>
      <w:pPr>
        <w:tabs>
          <w:tab w:val="num" w:pos="5460"/>
        </w:tabs>
        <w:ind w:left="5460" w:hanging="720"/>
      </w:pPr>
    </w:lvl>
    <w:lvl w:ilvl="7">
      <w:start w:val="1"/>
      <w:numFmt w:val="decimal"/>
      <w:lvlText w:val="%8."/>
      <w:lvlJc w:val="left"/>
      <w:pPr>
        <w:tabs>
          <w:tab w:val="num" w:pos="6180"/>
        </w:tabs>
        <w:ind w:left="6180" w:hanging="720"/>
      </w:pPr>
    </w:lvl>
    <w:lvl w:ilvl="8">
      <w:start w:val="1"/>
      <w:numFmt w:val="decimal"/>
      <w:lvlText w:val="%9."/>
      <w:lvlJc w:val="left"/>
      <w:pPr>
        <w:tabs>
          <w:tab w:val="num" w:pos="6900"/>
        </w:tabs>
        <w:ind w:left="6900" w:hanging="720"/>
      </w:pPr>
    </w:lvl>
  </w:abstractNum>
  <w:abstractNum w:abstractNumId="46">
    <w:nsid w:val="3E9D5308"/>
    <w:multiLevelType w:val="hybridMultilevel"/>
    <w:tmpl w:val="036200B8"/>
    <w:lvl w:ilvl="0" w:tplc="57C21E5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7">
    <w:nsid w:val="40775DCD"/>
    <w:multiLevelType w:val="hybridMultilevel"/>
    <w:tmpl w:val="22662704"/>
    <w:lvl w:ilvl="0" w:tplc="6BD42B86">
      <w:start w:val="1"/>
      <w:numFmt w:val="bullet"/>
      <w:lvlText w:val=""/>
      <w:lvlJc w:val="left"/>
      <w:pPr>
        <w:ind w:left="420" w:hanging="420"/>
      </w:pPr>
      <w:rPr>
        <w:rFonts w:ascii="Wingdings" w:hAnsi="Wingdings" w:hint="default"/>
      </w:rPr>
    </w:lvl>
    <w:lvl w:ilvl="1" w:tplc="31087A30">
      <w:start w:val="1"/>
      <w:numFmt w:val="bullet"/>
      <w:lvlText w:val=""/>
      <w:lvlJc w:val="left"/>
      <w:pPr>
        <w:ind w:left="840" w:hanging="420"/>
      </w:pPr>
      <w:rPr>
        <w:rFonts w:ascii="Wingdings" w:hAnsi="Wingdings" w:hint="default"/>
      </w:rPr>
    </w:lvl>
    <w:lvl w:ilvl="2" w:tplc="2328367E" w:tentative="1">
      <w:start w:val="1"/>
      <w:numFmt w:val="bullet"/>
      <w:lvlText w:val=""/>
      <w:lvlJc w:val="left"/>
      <w:pPr>
        <w:ind w:left="1260" w:hanging="420"/>
      </w:pPr>
      <w:rPr>
        <w:rFonts w:ascii="Wingdings" w:hAnsi="Wingdings" w:hint="default"/>
      </w:rPr>
    </w:lvl>
    <w:lvl w:ilvl="3" w:tplc="CEAAC49C" w:tentative="1">
      <w:start w:val="1"/>
      <w:numFmt w:val="bullet"/>
      <w:lvlText w:val=""/>
      <w:lvlJc w:val="left"/>
      <w:pPr>
        <w:ind w:left="1680" w:hanging="420"/>
      </w:pPr>
      <w:rPr>
        <w:rFonts w:ascii="Wingdings" w:hAnsi="Wingdings" w:hint="default"/>
      </w:rPr>
    </w:lvl>
    <w:lvl w:ilvl="4" w:tplc="3D509CBE" w:tentative="1">
      <w:start w:val="1"/>
      <w:numFmt w:val="bullet"/>
      <w:lvlText w:val=""/>
      <w:lvlJc w:val="left"/>
      <w:pPr>
        <w:ind w:left="2100" w:hanging="420"/>
      </w:pPr>
      <w:rPr>
        <w:rFonts w:ascii="Wingdings" w:hAnsi="Wingdings" w:hint="default"/>
      </w:rPr>
    </w:lvl>
    <w:lvl w:ilvl="5" w:tplc="A55C6C76" w:tentative="1">
      <w:start w:val="1"/>
      <w:numFmt w:val="bullet"/>
      <w:lvlText w:val=""/>
      <w:lvlJc w:val="left"/>
      <w:pPr>
        <w:ind w:left="2520" w:hanging="420"/>
      </w:pPr>
      <w:rPr>
        <w:rFonts w:ascii="Wingdings" w:hAnsi="Wingdings" w:hint="default"/>
      </w:rPr>
    </w:lvl>
    <w:lvl w:ilvl="6" w:tplc="5DC0EF7C" w:tentative="1">
      <w:start w:val="1"/>
      <w:numFmt w:val="bullet"/>
      <w:lvlText w:val=""/>
      <w:lvlJc w:val="left"/>
      <w:pPr>
        <w:ind w:left="2940" w:hanging="420"/>
      </w:pPr>
      <w:rPr>
        <w:rFonts w:ascii="Wingdings" w:hAnsi="Wingdings" w:hint="default"/>
      </w:rPr>
    </w:lvl>
    <w:lvl w:ilvl="7" w:tplc="13EC9DE4" w:tentative="1">
      <w:start w:val="1"/>
      <w:numFmt w:val="bullet"/>
      <w:lvlText w:val=""/>
      <w:lvlJc w:val="left"/>
      <w:pPr>
        <w:ind w:left="3360" w:hanging="420"/>
      </w:pPr>
      <w:rPr>
        <w:rFonts w:ascii="Wingdings" w:hAnsi="Wingdings" w:hint="default"/>
      </w:rPr>
    </w:lvl>
    <w:lvl w:ilvl="8" w:tplc="CF2C8ABC" w:tentative="1">
      <w:start w:val="1"/>
      <w:numFmt w:val="bullet"/>
      <w:lvlText w:val=""/>
      <w:lvlJc w:val="left"/>
      <w:pPr>
        <w:ind w:left="3780" w:hanging="420"/>
      </w:pPr>
      <w:rPr>
        <w:rFonts w:ascii="Wingdings" w:hAnsi="Wingdings" w:hint="default"/>
      </w:rPr>
    </w:lvl>
  </w:abstractNum>
  <w:abstractNum w:abstractNumId="48">
    <w:nsid w:val="42A046D5"/>
    <w:multiLevelType w:val="multilevel"/>
    <w:tmpl w:val="04090023"/>
    <w:styleLink w:val="a0"/>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9">
    <w:nsid w:val="42FE570A"/>
    <w:multiLevelType w:val="multilevel"/>
    <w:tmpl w:val="68B8BA7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1"/>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2"/>
      <w:suff w:val="space"/>
      <w:lvlText w:val="表%9"/>
      <w:lvlJc w:val="center"/>
      <w:pPr>
        <w:ind w:left="0" w:firstLine="0"/>
      </w:pPr>
      <w:rPr>
        <w:rFonts w:ascii="Arial" w:eastAsia="黑体" w:hAnsi="Arial" w:hint="default"/>
        <w:b w:val="0"/>
        <w:i w:val="0"/>
        <w:sz w:val="18"/>
        <w:szCs w:val="18"/>
      </w:rPr>
    </w:lvl>
  </w:abstractNum>
  <w:abstractNum w:abstractNumId="50">
    <w:nsid w:val="463C3DB5"/>
    <w:multiLevelType w:val="hybridMultilevel"/>
    <w:tmpl w:val="59BA9CB6"/>
    <w:lvl w:ilvl="0" w:tplc="FFBC9CFE">
      <w:start w:val="1"/>
      <w:numFmt w:val="decimal"/>
      <w:pStyle w:val="ItemStepinTable"/>
      <w:lvlText w:val="%1."/>
      <w:lvlJc w:val="left"/>
      <w:pPr>
        <w:tabs>
          <w:tab w:val="num" w:pos="284"/>
        </w:tabs>
        <w:ind w:left="284" w:hanging="28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1">
    <w:nsid w:val="494E6FBB"/>
    <w:multiLevelType w:val="hybridMultilevel"/>
    <w:tmpl w:val="B692AD7C"/>
    <w:lvl w:ilvl="0" w:tplc="66427AA0">
      <w:start w:val="1"/>
      <w:numFmt w:val="decimal"/>
      <w:lvlText w:val="%1)"/>
      <w:lvlJc w:val="left"/>
      <w:pPr>
        <w:ind w:left="1160" w:hanging="360"/>
      </w:pPr>
      <w:rPr>
        <w:rFonts w:hint="default"/>
      </w:r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52">
    <w:nsid w:val="502A2DD4"/>
    <w:multiLevelType w:val="hybridMultilevel"/>
    <w:tmpl w:val="D422BEFE"/>
    <w:lvl w:ilvl="0" w:tplc="E0443F2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3">
    <w:nsid w:val="50A217C7"/>
    <w:multiLevelType w:val="hybridMultilevel"/>
    <w:tmpl w:val="1504C1EC"/>
    <w:lvl w:ilvl="0" w:tplc="1CCADE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4">
    <w:nsid w:val="50CB467A"/>
    <w:multiLevelType w:val="hybridMultilevel"/>
    <w:tmpl w:val="C52E2234"/>
    <w:lvl w:ilvl="0" w:tplc="B7F85D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5">
    <w:nsid w:val="517C4E46"/>
    <w:multiLevelType w:val="multilevel"/>
    <w:tmpl w:val="32AAED72"/>
    <w:lvl w:ilvl="0">
      <w:start w:val="1"/>
      <w:numFmt w:val="decimal"/>
      <w:pStyle w:val="10"/>
      <w:isLgl/>
      <w:lvlText w:val="%1."/>
      <w:lvlJc w:val="left"/>
      <w:pPr>
        <w:tabs>
          <w:tab w:val="num" w:pos="425"/>
        </w:tabs>
        <w:ind w:left="425" w:hanging="425"/>
      </w:pPr>
      <w:rPr>
        <w:rFonts w:hint="eastAsia"/>
        <w:sz w:val="44"/>
      </w:rPr>
    </w:lvl>
    <w:lvl w:ilvl="1">
      <w:start w:val="1"/>
      <w:numFmt w:val="decimal"/>
      <w:pStyle w:val="31"/>
      <w:lvlText w:val="%1.%2."/>
      <w:lvlJc w:val="left"/>
      <w:pPr>
        <w:tabs>
          <w:tab w:val="num" w:pos="747"/>
        </w:tabs>
        <w:ind w:left="747" w:hanging="567"/>
      </w:pPr>
      <w:rPr>
        <w:rFonts w:eastAsia="黑体" w:hint="eastAsia"/>
        <w:b w:val="0"/>
        <w:i w:val="0"/>
        <w:sz w:val="32"/>
      </w:rPr>
    </w:lvl>
    <w:lvl w:ilvl="2">
      <w:start w:val="1"/>
      <w:numFmt w:val="decimal"/>
      <w:lvlText w:val="%1.%2.%3."/>
      <w:lvlJc w:val="left"/>
      <w:pPr>
        <w:tabs>
          <w:tab w:val="num" w:pos="4123"/>
        </w:tabs>
        <w:ind w:left="4112" w:hanging="709"/>
      </w:pPr>
      <w:rPr>
        <w:rFonts w:eastAsia="宋体" w:hint="eastAsia"/>
        <w:b w:val="0"/>
        <w:i w:val="0"/>
        <w:kern w:val="18"/>
        <w:sz w:val="21"/>
        <w:szCs w:val="21"/>
        <w:effect w:val="none"/>
      </w:rPr>
    </w:lvl>
    <w:lvl w:ilvl="3">
      <w:start w:val="1"/>
      <w:numFmt w:val="decimal"/>
      <w:pStyle w:val="41"/>
      <w:lvlText w:val="%1.%2.%3.%4."/>
      <w:lvlJc w:val="left"/>
      <w:pPr>
        <w:tabs>
          <w:tab w:val="num" w:pos="1031"/>
        </w:tabs>
        <w:ind w:left="1031" w:hanging="851"/>
      </w:pPr>
      <w:rPr>
        <w:rFonts w:eastAsia="黑体" w:hint="eastAsia"/>
        <w:b w:val="0"/>
        <w:i w:val="0"/>
        <w:sz w:val="28"/>
        <w:lang w:val="fr-FR"/>
      </w:rPr>
    </w:lvl>
    <w:lvl w:ilvl="4">
      <w:start w:val="1"/>
      <w:numFmt w:val="decimal"/>
      <w:pStyle w:val="51"/>
      <w:lvlText w:val="%1.%2.%3.%4.%5."/>
      <w:lvlJc w:val="left"/>
      <w:pPr>
        <w:tabs>
          <w:tab w:val="num" w:pos="1080"/>
        </w:tabs>
        <w:ind w:left="992" w:hanging="992"/>
      </w:pPr>
      <w:rPr>
        <w:rFonts w:eastAsia="宋体" w:hint="eastAsia"/>
        <w:b w:val="0"/>
        <w:i w:val="0"/>
        <w:sz w:val="28"/>
      </w:rPr>
    </w:lvl>
    <w:lvl w:ilvl="5">
      <w:start w:val="1"/>
      <w:numFmt w:val="decimal"/>
      <w:pStyle w:val="6"/>
      <w:lvlText w:val="%1.%2.%3.%4.%5.%6."/>
      <w:lvlJc w:val="left"/>
      <w:pPr>
        <w:tabs>
          <w:tab w:val="num" w:pos="1440"/>
        </w:tabs>
        <w:ind w:left="1134" w:hanging="1134"/>
      </w:pPr>
      <w:rPr>
        <w:rFonts w:eastAsia="宋体" w:hint="eastAsia"/>
        <w:b w:val="0"/>
        <w:i w:val="0"/>
        <w:sz w:val="28"/>
      </w:rPr>
    </w:lvl>
    <w:lvl w:ilvl="6">
      <w:start w:val="1"/>
      <w:numFmt w:val="decimal"/>
      <w:pStyle w:val="7"/>
      <w:lvlText w:val="%1.%2.%3.%4.%5.%6.%7."/>
      <w:lvlJc w:val="left"/>
      <w:pPr>
        <w:tabs>
          <w:tab w:val="num" w:pos="2520"/>
        </w:tabs>
        <w:ind w:left="1276" w:hanging="1276"/>
      </w:pPr>
      <w:rPr>
        <w:rFonts w:hint="eastAsia"/>
      </w:rPr>
    </w:lvl>
    <w:lvl w:ilvl="7">
      <w:start w:val="1"/>
      <w:numFmt w:val="decimal"/>
      <w:lvlText w:val="%1.%2.%3.%4.%5.%6.%7.%8."/>
      <w:lvlJc w:val="left"/>
      <w:pPr>
        <w:tabs>
          <w:tab w:val="num" w:pos="2880"/>
        </w:tabs>
        <w:ind w:left="1418" w:hanging="1418"/>
      </w:pPr>
      <w:rPr>
        <w:rFonts w:hint="eastAsia"/>
      </w:rPr>
    </w:lvl>
    <w:lvl w:ilvl="8">
      <w:start w:val="1"/>
      <w:numFmt w:val="decimal"/>
      <w:lvlText w:val="%1.%2.%3.%4.%5.%6.%7.%8.%9."/>
      <w:lvlJc w:val="left"/>
      <w:pPr>
        <w:tabs>
          <w:tab w:val="num" w:pos="3240"/>
        </w:tabs>
        <w:ind w:left="1559" w:hanging="1559"/>
      </w:pPr>
      <w:rPr>
        <w:rFonts w:hint="eastAsia"/>
      </w:rPr>
    </w:lvl>
  </w:abstractNum>
  <w:abstractNum w:abstractNumId="56">
    <w:nsid w:val="52F36E8F"/>
    <w:multiLevelType w:val="hybridMultilevel"/>
    <w:tmpl w:val="EB84AA30"/>
    <w:lvl w:ilvl="0" w:tplc="4D1E00B2">
      <w:start w:val="1"/>
      <w:numFmt w:val="upperLetter"/>
      <w:lvlText w:val="%1）"/>
      <w:lvlJc w:val="left"/>
      <w:pPr>
        <w:ind w:left="1125" w:hanging="705"/>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
    <w:nsid w:val="59CA66D1"/>
    <w:multiLevelType w:val="hybridMultilevel"/>
    <w:tmpl w:val="6CB25C82"/>
    <w:lvl w:ilvl="0" w:tplc="15025F3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8">
    <w:nsid w:val="5A5E06AE"/>
    <w:multiLevelType w:val="hybridMultilevel"/>
    <w:tmpl w:val="00F62804"/>
    <w:lvl w:ilvl="0" w:tplc="5E94B868">
      <w:start w:val="1"/>
      <w:numFmt w:val="bullet"/>
      <w:lvlText w:val=""/>
      <w:lvlJc w:val="left"/>
      <w:pPr>
        <w:tabs>
          <w:tab w:val="num" w:pos="420"/>
        </w:tabs>
        <w:ind w:left="420" w:hanging="420"/>
      </w:pPr>
      <w:rPr>
        <w:rFonts w:ascii="Wingdings" w:hAnsi="Wingdings" w:hint="default"/>
        <w:sz w:val="18"/>
        <w:szCs w:val="18"/>
      </w:rPr>
    </w:lvl>
    <w:lvl w:ilvl="1" w:tplc="14321B58" w:tentative="1">
      <w:start w:val="1"/>
      <w:numFmt w:val="bullet"/>
      <w:lvlText w:val=""/>
      <w:lvlJc w:val="left"/>
      <w:pPr>
        <w:tabs>
          <w:tab w:val="num" w:pos="-295"/>
        </w:tabs>
        <w:ind w:left="-295" w:hanging="420"/>
      </w:pPr>
      <w:rPr>
        <w:rFonts w:ascii="Wingdings" w:hAnsi="Wingdings" w:hint="default"/>
      </w:rPr>
    </w:lvl>
    <w:lvl w:ilvl="2" w:tplc="41BC2486" w:tentative="1">
      <w:start w:val="1"/>
      <w:numFmt w:val="bullet"/>
      <w:lvlText w:val=""/>
      <w:lvlJc w:val="left"/>
      <w:pPr>
        <w:tabs>
          <w:tab w:val="num" w:pos="125"/>
        </w:tabs>
        <w:ind w:left="125" w:hanging="420"/>
      </w:pPr>
      <w:rPr>
        <w:rFonts w:ascii="Wingdings" w:hAnsi="Wingdings" w:hint="default"/>
      </w:rPr>
    </w:lvl>
    <w:lvl w:ilvl="3" w:tplc="A6D6CA8E" w:tentative="1">
      <w:start w:val="1"/>
      <w:numFmt w:val="bullet"/>
      <w:lvlText w:val=""/>
      <w:lvlJc w:val="left"/>
      <w:pPr>
        <w:tabs>
          <w:tab w:val="num" w:pos="545"/>
        </w:tabs>
        <w:ind w:left="545" w:hanging="420"/>
      </w:pPr>
      <w:rPr>
        <w:rFonts w:ascii="Wingdings" w:hAnsi="Wingdings" w:hint="default"/>
      </w:rPr>
    </w:lvl>
    <w:lvl w:ilvl="4" w:tplc="4520329A" w:tentative="1">
      <w:start w:val="1"/>
      <w:numFmt w:val="bullet"/>
      <w:lvlText w:val=""/>
      <w:lvlJc w:val="left"/>
      <w:pPr>
        <w:tabs>
          <w:tab w:val="num" w:pos="965"/>
        </w:tabs>
        <w:ind w:left="965" w:hanging="420"/>
      </w:pPr>
      <w:rPr>
        <w:rFonts w:ascii="Wingdings" w:hAnsi="Wingdings" w:hint="default"/>
      </w:rPr>
    </w:lvl>
    <w:lvl w:ilvl="5" w:tplc="C654F9FA" w:tentative="1">
      <w:start w:val="1"/>
      <w:numFmt w:val="bullet"/>
      <w:lvlText w:val=""/>
      <w:lvlJc w:val="left"/>
      <w:pPr>
        <w:tabs>
          <w:tab w:val="num" w:pos="1385"/>
        </w:tabs>
        <w:ind w:left="1385" w:hanging="420"/>
      </w:pPr>
      <w:rPr>
        <w:rFonts w:ascii="Wingdings" w:hAnsi="Wingdings" w:hint="default"/>
      </w:rPr>
    </w:lvl>
    <w:lvl w:ilvl="6" w:tplc="822EC7EA" w:tentative="1">
      <w:start w:val="1"/>
      <w:numFmt w:val="bullet"/>
      <w:lvlText w:val=""/>
      <w:lvlJc w:val="left"/>
      <w:pPr>
        <w:tabs>
          <w:tab w:val="num" w:pos="1805"/>
        </w:tabs>
        <w:ind w:left="1805" w:hanging="420"/>
      </w:pPr>
      <w:rPr>
        <w:rFonts w:ascii="Wingdings" w:hAnsi="Wingdings" w:hint="default"/>
      </w:rPr>
    </w:lvl>
    <w:lvl w:ilvl="7" w:tplc="E18C4CD8" w:tentative="1">
      <w:start w:val="1"/>
      <w:numFmt w:val="bullet"/>
      <w:lvlText w:val=""/>
      <w:lvlJc w:val="left"/>
      <w:pPr>
        <w:tabs>
          <w:tab w:val="num" w:pos="2225"/>
        </w:tabs>
        <w:ind w:left="2225" w:hanging="420"/>
      </w:pPr>
      <w:rPr>
        <w:rFonts w:ascii="Wingdings" w:hAnsi="Wingdings" w:hint="default"/>
      </w:rPr>
    </w:lvl>
    <w:lvl w:ilvl="8" w:tplc="64F8D858" w:tentative="1">
      <w:start w:val="1"/>
      <w:numFmt w:val="bullet"/>
      <w:lvlText w:val=""/>
      <w:lvlJc w:val="left"/>
      <w:pPr>
        <w:tabs>
          <w:tab w:val="num" w:pos="2645"/>
        </w:tabs>
        <w:ind w:left="2645" w:hanging="420"/>
      </w:pPr>
      <w:rPr>
        <w:rFonts w:ascii="Wingdings" w:hAnsi="Wingdings" w:hint="default"/>
      </w:rPr>
    </w:lvl>
  </w:abstractNum>
  <w:abstractNum w:abstractNumId="59">
    <w:nsid w:val="5A773D91"/>
    <w:multiLevelType w:val="hybridMultilevel"/>
    <w:tmpl w:val="D96CAC06"/>
    <w:lvl w:ilvl="0" w:tplc="1F14911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5B6D35E6"/>
    <w:multiLevelType w:val="multilevel"/>
    <w:tmpl w:val="E1BA231C"/>
    <w:lvl w:ilvl="0">
      <w:start w:val="1"/>
      <w:numFmt w:val="decimal"/>
      <w:lvlText w:val="%1."/>
      <w:lvlJc w:val="left"/>
      <w:pPr>
        <w:tabs>
          <w:tab w:val="num" w:pos="900"/>
        </w:tabs>
        <w:ind w:left="900" w:hanging="720"/>
      </w:pPr>
    </w:lvl>
    <w:lvl w:ilvl="1">
      <w:start w:val="1"/>
      <w:numFmt w:val="decimal"/>
      <w:lvlText w:val="%2."/>
      <w:lvlJc w:val="left"/>
      <w:pPr>
        <w:tabs>
          <w:tab w:val="num" w:pos="1620"/>
        </w:tabs>
        <w:ind w:left="1620" w:hanging="720"/>
      </w:pPr>
    </w:lvl>
    <w:lvl w:ilvl="2">
      <w:start w:val="1"/>
      <w:numFmt w:val="decimal"/>
      <w:lvlText w:val="%3."/>
      <w:lvlJc w:val="left"/>
      <w:pPr>
        <w:tabs>
          <w:tab w:val="num" w:pos="2340"/>
        </w:tabs>
        <w:ind w:left="2340" w:hanging="720"/>
      </w:pPr>
    </w:lvl>
    <w:lvl w:ilvl="3">
      <w:start w:val="1"/>
      <w:numFmt w:val="decimal"/>
      <w:lvlText w:val="%4."/>
      <w:lvlJc w:val="left"/>
      <w:pPr>
        <w:tabs>
          <w:tab w:val="num" w:pos="3060"/>
        </w:tabs>
        <w:ind w:left="3060" w:hanging="720"/>
      </w:pPr>
    </w:lvl>
    <w:lvl w:ilvl="4">
      <w:start w:val="1"/>
      <w:numFmt w:val="decimal"/>
      <w:lvlText w:val="%5."/>
      <w:lvlJc w:val="left"/>
      <w:pPr>
        <w:tabs>
          <w:tab w:val="num" w:pos="3780"/>
        </w:tabs>
        <w:ind w:left="3780" w:hanging="720"/>
      </w:pPr>
    </w:lvl>
    <w:lvl w:ilvl="5">
      <w:start w:val="1"/>
      <w:numFmt w:val="decimal"/>
      <w:lvlText w:val="%6."/>
      <w:lvlJc w:val="left"/>
      <w:pPr>
        <w:tabs>
          <w:tab w:val="num" w:pos="4500"/>
        </w:tabs>
        <w:ind w:left="4500" w:hanging="720"/>
      </w:pPr>
    </w:lvl>
    <w:lvl w:ilvl="6">
      <w:start w:val="1"/>
      <w:numFmt w:val="decimal"/>
      <w:lvlText w:val="%7."/>
      <w:lvlJc w:val="left"/>
      <w:pPr>
        <w:tabs>
          <w:tab w:val="num" w:pos="5220"/>
        </w:tabs>
        <w:ind w:left="5220" w:hanging="720"/>
      </w:pPr>
    </w:lvl>
    <w:lvl w:ilvl="7">
      <w:start w:val="1"/>
      <w:numFmt w:val="decimal"/>
      <w:lvlText w:val="%8."/>
      <w:lvlJc w:val="left"/>
      <w:pPr>
        <w:tabs>
          <w:tab w:val="num" w:pos="5940"/>
        </w:tabs>
        <w:ind w:left="5940" w:hanging="720"/>
      </w:pPr>
    </w:lvl>
    <w:lvl w:ilvl="8">
      <w:start w:val="1"/>
      <w:numFmt w:val="decimal"/>
      <w:lvlText w:val="%9."/>
      <w:lvlJc w:val="left"/>
      <w:pPr>
        <w:tabs>
          <w:tab w:val="num" w:pos="6660"/>
        </w:tabs>
        <w:ind w:left="6660" w:hanging="720"/>
      </w:pPr>
    </w:lvl>
  </w:abstractNum>
  <w:abstractNum w:abstractNumId="61">
    <w:nsid w:val="5C044386"/>
    <w:multiLevelType w:val="hybridMultilevel"/>
    <w:tmpl w:val="6068D60E"/>
    <w:lvl w:ilvl="0" w:tplc="0A3C0FCC">
      <w:start w:val="1"/>
      <w:numFmt w:val="decimal"/>
      <w:lvlText w:val="%1）"/>
      <w:lvlJc w:val="left"/>
      <w:pPr>
        <w:ind w:left="780" w:hanging="360"/>
      </w:pPr>
      <w:rPr>
        <w:rFonts w:ascii="宋体" w:hAnsi="宋体" w:hint="default"/>
        <w:color w:val="1F497D"/>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2">
    <w:nsid w:val="5E720304"/>
    <w:multiLevelType w:val="hybridMultilevel"/>
    <w:tmpl w:val="036200B8"/>
    <w:lvl w:ilvl="0" w:tplc="57C21E5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63">
    <w:nsid w:val="5EB05677"/>
    <w:multiLevelType w:val="hybridMultilevel"/>
    <w:tmpl w:val="7C38150C"/>
    <w:lvl w:ilvl="0" w:tplc="8F344152">
      <w:start w:val="1"/>
      <w:numFmt w:val="decimal"/>
      <w:lvlText w:val="%1）"/>
      <w:lvlJc w:val="left"/>
      <w:pPr>
        <w:ind w:left="780" w:hanging="360"/>
      </w:pPr>
      <w:rPr>
        <w:rFonts w:ascii="Times New Roman" w:eastAsia="宋体" w:hAnsi="Times New Roman" w:hint="default"/>
        <w:color w:val="auto"/>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4">
    <w:nsid w:val="65596305"/>
    <w:multiLevelType w:val="hybridMultilevel"/>
    <w:tmpl w:val="DFA8DD3C"/>
    <w:lvl w:ilvl="0" w:tplc="8A28C38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5">
    <w:nsid w:val="667437AC"/>
    <w:multiLevelType w:val="hybridMultilevel"/>
    <w:tmpl w:val="6E74E2D6"/>
    <w:lvl w:ilvl="0" w:tplc="3C68BD02">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96AA9008" w:tentative="1">
      <w:start w:val="1"/>
      <w:numFmt w:val="bullet"/>
      <w:lvlText w:val=""/>
      <w:lvlJc w:val="left"/>
      <w:pPr>
        <w:tabs>
          <w:tab w:val="num" w:pos="840"/>
        </w:tabs>
        <w:ind w:left="840" w:hanging="420"/>
      </w:pPr>
      <w:rPr>
        <w:rFonts w:ascii="Wingdings" w:hAnsi="Wingdings" w:hint="default"/>
      </w:rPr>
    </w:lvl>
    <w:lvl w:ilvl="2" w:tplc="090ECA44" w:tentative="1">
      <w:start w:val="1"/>
      <w:numFmt w:val="bullet"/>
      <w:lvlText w:val=""/>
      <w:lvlJc w:val="left"/>
      <w:pPr>
        <w:tabs>
          <w:tab w:val="num" w:pos="1260"/>
        </w:tabs>
        <w:ind w:left="1260" w:hanging="420"/>
      </w:pPr>
      <w:rPr>
        <w:rFonts w:ascii="Wingdings" w:hAnsi="Wingdings" w:hint="default"/>
      </w:rPr>
    </w:lvl>
    <w:lvl w:ilvl="3" w:tplc="26A61734" w:tentative="1">
      <w:start w:val="1"/>
      <w:numFmt w:val="bullet"/>
      <w:lvlText w:val=""/>
      <w:lvlJc w:val="left"/>
      <w:pPr>
        <w:tabs>
          <w:tab w:val="num" w:pos="1680"/>
        </w:tabs>
        <w:ind w:left="1680" w:hanging="420"/>
      </w:pPr>
      <w:rPr>
        <w:rFonts w:ascii="Wingdings" w:hAnsi="Wingdings" w:hint="default"/>
      </w:rPr>
    </w:lvl>
    <w:lvl w:ilvl="4" w:tplc="A40E221C" w:tentative="1">
      <w:start w:val="1"/>
      <w:numFmt w:val="bullet"/>
      <w:lvlText w:val=""/>
      <w:lvlJc w:val="left"/>
      <w:pPr>
        <w:tabs>
          <w:tab w:val="num" w:pos="2100"/>
        </w:tabs>
        <w:ind w:left="2100" w:hanging="420"/>
      </w:pPr>
      <w:rPr>
        <w:rFonts w:ascii="Wingdings" w:hAnsi="Wingdings" w:hint="default"/>
      </w:rPr>
    </w:lvl>
    <w:lvl w:ilvl="5" w:tplc="E7FA128A" w:tentative="1">
      <w:start w:val="1"/>
      <w:numFmt w:val="bullet"/>
      <w:lvlText w:val=""/>
      <w:lvlJc w:val="left"/>
      <w:pPr>
        <w:tabs>
          <w:tab w:val="num" w:pos="2520"/>
        </w:tabs>
        <w:ind w:left="2520" w:hanging="420"/>
      </w:pPr>
      <w:rPr>
        <w:rFonts w:ascii="Wingdings" w:hAnsi="Wingdings" w:hint="default"/>
      </w:rPr>
    </w:lvl>
    <w:lvl w:ilvl="6" w:tplc="AD9A919A" w:tentative="1">
      <w:start w:val="1"/>
      <w:numFmt w:val="bullet"/>
      <w:lvlText w:val=""/>
      <w:lvlJc w:val="left"/>
      <w:pPr>
        <w:tabs>
          <w:tab w:val="num" w:pos="2940"/>
        </w:tabs>
        <w:ind w:left="2940" w:hanging="420"/>
      </w:pPr>
      <w:rPr>
        <w:rFonts w:ascii="Wingdings" w:hAnsi="Wingdings" w:hint="default"/>
      </w:rPr>
    </w:lvl>
    <w:lvl w:ilvl="7" w:tplc="368E4200" w:tentative="1">
      <w:start w:val="1"/>
      <w:numFmt w:val="bullet"/>
      <w:lvlText w:val=""/>
      <w:lvlJc w:val="left"/>
      <w:pPr>
        <w:tabs>
          <w:tab w:val="num" w:pos="3360"/>
        </w:tabs>
        <w:ind w:left="3360" w:hanging="420"/>
      </w:pPr>
      <w:rPr>
        <w:rFonts w:ascii="Wingdings" w:hAnsi="Wingdings" w:hint="default"/>
      </w:rPr>
    </w:lvl>
    <w:lvl w:ilvl="8" w:tplc="872C25A8" w:tentative="1">
      <w:start w:val="1"/>
      <w:numFmt w:val="bullet"/>
      <w:lvlText w:val=""/>
      <w:lvlJc w:val="left"/>
      <w:pPr>
        <w:tabs>
          <w:tab w:val="num" w:pos="3780"/>
        </w:tabs>
        <w:ind w:left="3780" w:hanging="420"/>
      </w:pPr>
      <w:rPr>
        <w:rFonts w:ascii="Wingdings" w:hAnsi="Wingdings" w:hint="default"/>
      </w:rPr>
    </w:lvl>
  </w:abstractNum>
  <w:abstractNum w:abstractNumId="66">
    <w:nsid w:val="66C8646C"/>
    <w:multiLevelType w:val="hybridMultilevel"/>
    <w:tmpl w:val="7C38150C"/>
    <w:lvl w:ilvl="0" w:tplc="8F344152">
      <w:start w:val="1"/>
      <w:numFmt w:val="decimal"/>
      <w:lvlText w:val="%1）"/>
      <w:lvlJc w:val="left"/>
      <w:pPr>
        <w:ind w:left="780" w:hanging="360"/>
      </w:pPr>
      <w:rPr>
        <w:rFonts w:ascii="Times New Roman" w:eastAsia="宋体" w:hAnsi="Times New Roman" w:hint="default"/>
        <w:color w:val="auto"/>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7">
    <w:nsid w:val="679A4928"/>
    <w:multiLevelType w:val="hybridMultilevel"/>
    <w:tmpl w:val="7FBCCC44"/>
    <w:lvl w:ilvl="0" w:tplc="D55CD5D6">
      <w:start w:val="1"/>
      <w:numFmt w:val="bullet"/>
      <w:lvlText w:val=""/>
      <w:lvlJc w:val="left"/>
      <w:pPr>
        <w:ind w:left="600" w:hanging="420"/>
      </w:pPr>
      <w:rPr>
        <w:rFonts w:ascii="Wingdings" w:hAnsi="Wingdings" w:hint="default"/>
      </w:rPr>
    </w:lvl>
    <w:lvl w:ilvl="1" w:tplc="04090019">
      <w:start w:val="1"/>
      <w:numFmt w:val="bullet"/>
      <w:lvlText w:val=""/>
      <w:lvlJc w:val="left"/>
      <w:pPr>
        <w:ind w:left="1020" w:hanging="420"/>
      </w:pPr>
      <w:rPr>
        <w:rFonts w:ascii="Wingdings" w:hAnsi="Wingdings" w:hint="default"/>
      </w:rPr>
    </w:lvl>
    <w:lvl w:ilvl="2" w:tplc="0409001B" w:tentative="1">
      <w:start w:val="1"/>
      <w:numFmt w:val="bullet"/>
      <w:lvlText w:val=""/>
      <w:lvlJc w:val="left"/>
      <w:pPr>
        <w:ind w:left="1440" w:hanging="420"/>
      </w:pPr>
      <w:rPr>
        <w:rFonts w:ascii="Wingdings" w:hAnsi="Wingdings" w:hint="default"/>
      </w:rPr>
    </w:lvl>
    <w:lvl w:ilvl="3" w:tplc="0409000F" w:tentative="1">
      <w:start w:val="1"/>
      <w:numFmt w:val="bullet"/>
      <w:lvlText w:val=""/>
      <w:lvlJc w:val="left"/>
      <w:pPr>
        <w:ind w:left="1860" w:hanging="420"/>
      </w:pPr>
      <w:rPr>
        <w:rFonts w:ascii="Wingdings" w:hAnsi="Wingdings" w:hint="default"/>
      </w:rPr>
    </w:lvl>
    <w:lvl w:ilvl="4" w:tplc="04090019" w:tentative="1">
      <w:start w:val="1"/>
      <w:numFmt w:val="bullet"/>
      <w:lvlText w:val=""/>
      <w:lvlJc w:val="left"/>
      <w:pPr>
        <w:ind w:left="2280" w:hanging="420"/>
      </w:pPr>
      <w:rPr>
        <w:rFonts w:ascii="Wingdings" w:hAnsi="Wingdings" w:hint="default"/>
      </w:rPr>
    </w:lvl>
    <w:lvl w:ilvl="5" w:tplc="0409001B" w:tentative="1">
      <w:start w:val="1"/>
      <w:numFmt w:val="bullet"/>
      <w:lvlText w:val=""/>
      <w:lvlJc w:val="left"/>
      <w:pPr>
        <w:ind w:left="2700" w:hanging="420"/>
      </w:pPr>
      <w:rPr>
        <w:rFonts w:ascii="Wingdings" w:hAnsi="Wingdings" w:hint="default"/>
      </w:rPr>
    </w:lvl>
    <w:lvl w:ilvl="6" w:tplc="0409000F" w:tentative="1">
      <w:start w:val="1"/>
      <w:numFmt w:val="bullet"/>
      <w:lvlText w:val=""/>
      <w:lvlJc w:val="left"/>
      <w:pPr>
        <w:ind w:left="3120" w:hanging="420"/>
      </w:pPr>
      <w:rPr>
        <w:rFonts w:ascii="Wingdings" w:hAnsi="Wingdings" w:hint="default"/>
      </w:rPr>
    </w:lvl>
    <w:lvl w:ilvl="7" w:tplc="04090019" w:tentative="1">
      <w:start w:val="1"/>
      <w:numFmt w:val="bullet"/>
      <w:lvlText w:val=""/>
      <w:lvlJc w:val="left"/>
      <w:pPr>
        <w:ind w:left="3540" w:hanging="420"/>
      </w:pPr>
      <w:rPr>
        <w:rFonts w:ascii="Wingdings" w:hAnsi="Wingdings" w:hint="default"/>
      </w:rPr>
    </w:lvl>
    <w:lvl w:ilvl="8" w:tplc="0409001B" w:tentative="1">
      <w:start w:val="1"/>
      <w:numFmt w:val="bullet"/>
      <w:lvlText w:val=""/>
      <w:lvlJc w:val="left"/>
      <w:pPr>
        <w:ind w:left="3960" w:hanging="420"/>
      </w:pPr>
      <w:rPr>
        <w:rFonts w:ascii="Wingdings" w:hAnsi="Wingdings" w:hint="default"/>
      </w:rPr>
    </w:lvl>
  </w:abstractNum>
  <w:abstractNum w:abstractNumId="68">
    <w:nsid w:val="68A71E82"/>
    <w:multiLevelType w:val="hybridMultilevel"/>
    <w:tmpl w:val="76A2C530"/>
    <w:lvl w:ilvl="0" w:tplc="AC2ED7AA">
      <w:start w:val="1"/>
      <w:numFmt w:val="decimal"/>
      <w:lvlText w:val="%1）"/>
      <w:lvlJc w:val="left"/>
      <w:pPr>
        <w:ind w:left="780" w:hanging="360"/>
      </w:pPr>
      <w:rPr>
        <w:rFonts w:hint="default"/>
      </w:rPr>
    </w:lvl>
    <w:lvl w:ilvl="1" w:tplc="3D8C83D4">
      <w:start w:val="1"/>
      <w:numFmt w:val="lowerLetter"/>
      <w:lvlText w:val="%2)"/>
      <w:lvlJc w:val="left"/>
      <w:pPr>
        <w:ind w:left="1260" w:hanging="420"/>
      </w:pPr>
    </w:lvl>
    <w:lvl w:ilvl="2" w:tplc="C6B0E966" w:tentative="1">
      <w:start w:val="1"/>
      <w:numFmt w:val="lowerRoman"/>
      <w:lvlText w:val="%3."/>
      <w:lvlJc w:val="right"/>
      <w:pPr>
        <w:ind w:left="1680" w:hanging="420"/>
      </w:pPr>
    </w:lvl>
    <w:lvl w:ilvl="3" w:tplc="82EAB45A" w:tentative="1">
      <w:start w:val="1"/>
      <w:numFmt w:val="decimal"/>
      <w:lvlText w:val="%4."/>
      <w:lvlJc w:val="left"/>
      <w:pPr>
        <w:ind w:left="2100" w:hanging="420"/>
      </w:pPr>
    </w:lvl>
    <w:lvl w:ilvl="4" w:tplc="4F68A802" w:tentative="1">
      <w:start w:val="1"/>
      <w:numFmt w:val="lowerLetter"/>
      <w:lvlText w:val="%5)"/>
      <w:lvlJc w:val="left"/>
      <w:pPr>
        <w:ind w:left="2520" w:hanging="420"/>
      </w:pPr>
    </w:lvl>
    <w:lvl w:ilvl="5" w:tplc="C4686D72" w:tentative="1">
      <w:start w:val="1"/>
      <w:numFmt w:val="lowerRoman"/>
      <w:lvlText w:val="%6."/>
      <w:lvlJc w:val="right"/>
      <w:pPr>
        <w:ind w:left="2940" w:hanging="420"/>
      </w:pPr>
    </w:lvl>
    <w:lvl w:ilvl="6" w:tplc="2C729EB0" w:tentative="1">
      <w:start w:val="1"/>
      <w:numFmt w:val="decimal"/>
      <w:lvlText w:val="%7."/>
      <w:lvlJc w:val="left"/>
      <w:pPr>
        <w:ind w:left="3360" w:hanging="420"/>
      </w:pPr>
    </w:lvl>
    <w:lvl w:ilvl="7" w:tplc="7206B0B2" w:tentative="1">
      <w:start w:val="1"/>
      <w:numFmt w:val="lowerLetter"/>
      <w:lvlText w:val="%8)"/>
      <w:lvlJc w:val="left"/>
      <w:pPr>
        <w:ind w:left="3780" w:hanging="420"/>
      </w:pPr>
    </w:lvl>
    <w:lvl w:ilvl="8" w:tplc="49DCD9C6" w:tentative="1">
      <w:start w:val="1"/>
      <w:numFmt w:val="lowerRoman"/>
      <w:lvlText w:val="%9."/>
      <w:lvlJc w:val="right"/>
      <w:pPr>
        <w:ind w:left="4200" w:hanging="420"/>
      </w:pPr>
    </w:lvl>
  </w:abstractNum>
  <w:abstractNum w:abstractNumId="69">
    <w:nsid w:val="69E83881"/>
    <w:multiLevelType w:val="hybridMultilevel"/>
    <w:tmpl w:val="FF4ED6D0"/>
    <w:lvl w:ilvl="0" w:tplc="EC40F7B8">
      <w:start w:val="1"/>
      <w:numFmt w:val="decimal"/>
      <w:lvlText w:val="%1）"/>
      <w:lvlJc w:val="left"/>
      <w:pPr>
        <w:ind w:left="780" w:hanging="360"/>
      </w:pPr>
      <w:rPr>
        <w:rFonts w:hint="default"/>
      </w:rPr>
    </w:lvl>
    <w:lvl w:ilvl="1" w:tplc="10D4E2BE" w:tentative="1">
      <w:start w:val="1"/>
      <w:numFmt w:val="lowerLetter"/>
      <w:lvlText w:val="%2)"/>
      <w:lvlJc w:val="left"/>
      <w:pPr>
        <w:ind w:left="1260" w:hanging="420"/>
      </w:pPr>
    </w:lvl>
    <w:lvl w:ilvl="2" w:tplc="4C2830F0" w:tentative="1">
      <w:start w:val="1"/>
      <w:numFmt w:val="lowerRoman"/>
      <w:lvlText w:val="%3."/>
      <w:lvlJc w:val="right"/>
      <w:pPr>
        <w:ind w:left="1680" w:hanging="420"/>
      </w:pPr>
    </w:lvl>
    <w:lvl w:ilvl="3" w:tplc="D15680E8" w:tentative="1">
      <w:start w:val="1"/>
      <w:numFmt w:val="decimal"/>
      <w:lvlText w:val="%4."/>
      <w:lvlJc w:val="left"/>
      <w:pPr>
        <w:ind w:left="2100" w:hanging="420"/>
      </w:pPr>
    </w:lvl>
    <w:lvl w:ilvl="4" w:tplc="E5C6623C" w:tentative="1">
      <w:start w:val="1"/>
      <w:numFmt w:val="lowerLetter"/>
      <w:lvlText w:val="%5)"/>
      <w:lvlJc w:val="left"/>
      <w:pPr>
        <w:ind w:left="2520" w:hanging="420"/>
      </w:pPr>
    </w:lvl>
    <w:lvl w:ilvl="5" w:tplc="2800E04A" w:tentative="1">
      <w:start w:val="1"/>
      <w:numFmt w:val="lowerRoman"/>
      <w:lvlText w:val="%6."/>
      <w:lvlJc w:val="right"/>
      <w:pPr>
        <w:ind w:left="2940" w:hanging="420"/>
      </w:pPr>
    </w:lvl>
    <w:lvl w:ilvl="6" w:tplc="1B70E49E" w:tentative="1">
      <w:start w:val="1"/>
      <w:numFmt w:val="decimal"/>
      <w:lvlText w:val="%7."/>
      <w:lvlJc w:val="left"/>
      <w:pPr>
        <w:ind w:left="3360" w:hanging="420"/>
      </w:pPr>
    </w:lvl>
    <w:lvl w:ilvl="7" w:tplc="15B07AFC" w:tentative="1">
      <w:start w:val="1"/>
      <w:numFmt w:val="lowerLetter"/>
      <w:lvlText w:val="%8)"/>
      <w:lvlJc w:val="left"/>
      <w:pPr>
        <w:ind w:left="3780" w:hanging="420"/>
      </w:pPr>
    </w:lvl>
    <w:lvl w:ilvl="8" w:tplc="8D9C0178" w:tentative="1">
      <w:start w:val="1"/>
      <w:numFmt w:val="lowerRoman"/>
      <w:lvlText w:val="%9."/>
      <w:lvlJc w:val="right"/>
      <w:pPr>
        <w:ind w:left="4200" w:hanging="420"/>
      </w:pPr>
    </w:lvl>
  </w:abstractNum>
  <w:abstractNum w:abstractNumId="7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1">
    <w:nsid w:val="762C5334"/>
    <w:multiLevelType w:val="hybridMultilevel"/>
    <w:tmpl w:val="CC683206"/>
    <w:lvl w:ilvl="0" w:tplc="F50C7F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nsid w:val="7DC41D15"/>
    <w:multiLevelType w:val="hybridMultilevel"/>
    <w:tmpl w:val="04F0A8D6"/>
    <w:lvl w:ilvl="0" w:tplc="3ECEC5F6">
      <w:start w:val="1"/>
      <w:numFmt w:val="upperLetter"/>
      <w:lvlText w:val="%1）"/>
      <w:lvlJc w:val="left"/>
      <w:pPr>
        <w:ind w:left="1140" w:hanging="360"/>
      </w:pPr>
      <w:rPr>
        <w:rFonts w:hint="default"/>
        <w:color w:val="auto"/>
        <w:u w:val="none"/>
      </w:rPr>
    </w:lvl>
    <w:lvl w:ilvl="1" w:tplc="FB8E3A6C" w:tentative="1">
      <w:start w:val="1"/>
      <w:numFmt w:val="lowerLetter"/>
      <w:lvlText w:val="%2)"/>
      <w:lvlJc w:val="left"/>
      <w:pPr>
        <w:ind w:left="1620" w:hanging="420"/>
      </w:pPr>
    </w:lvl>
    <w:lvl w:ilvl="2" w:tplc="A7A29C86" w:tentative="1">
      <w:start w:val="1"/>
      <w:numFmt w:val="lowerRoman"/>
      <w:lvlText w:val="%3."/>
      <w:lvlJc w:val="right"/>
      <w:pPr>
        <w:ind w:left="2040" w:hanging="420"/>
      </w:pPr>
    </w:lvl>
    <w:lvl w:ilvl="3" w:tplc="61381250" w:tentative="1">
      <w:start w:val="1"/>
      <w:numFmt w:val="decimal"/>
      <w:lvlText w:val="%4."/>
      <w:lvlJc w:val="left"/>
      <w:pPr>
        <w:ind w:left="2460" w:hanging="420"/>
      </w:pPr>
    </w:lvl>
    <w:lvl w:ilvl="4" w:tplc="E988920C" w:tentative="1">
      <w:start w:val="1"/>
      <w:numFmt w:val="lowerLetter"/>
      <w:lvlText w:val="%5)"/>
      <w:lvlJc w:val="left"/>
      <w:pPr>
        <w:ind w:left="2880" w:hanging="420"/>
      </w:pPr>
    </w:lvl>
    <w:lvl w:ilvl="5" w:tplc="46DA9C2C" w:tentative="1">
      <w:start w:val="1"/>
      <w:numFmt w:val="lowerRoman"/>
      <w:lvlText w:val="%6."/>
      <w:lvlJc w:val="right"/>
      <w:pPr>
        <w:ind w:left="3300" w:hanging="420"/>
      </w:pPr>
    </w:lvl>
    <w:lvl w:ilvl="6" w:tplc="DD62B1E4" w:tentative="1">
      <w:start w:val="1"/>
      <w:numFmt w:val="decimal"/>
      <w:lvlText w:val="%7."/>
      <w:lvlJc w:val="left"/>
      <w:pPr>
        <w:ind w:left="3720" w:hanging="420"/>
      </w:pPr>
    </w:lvl>
    <w:lvl w:ilvl="7" w:tplc="21DC752C" w:tentative="1">
      <w:start w:val="1"/>
      <w:numFmt w:val="lowerLetter"/>
      <w:lvlText w:val="%8)"/>
      <w:lvlJc w:val="left"/>
      <w:pPr>
        <w:ind w:left="4140" w:hanging="420"/>
      </w:pPr>
    </w:lvl>
    <w:lvl w:ilvl="8" w:tplc="94260CC6" w:tentative="1">
      <w:start w:val="1"/>
      <w:numFmt w:val="lowerRoman"/>
      <w:lvlText w:val="%9."/>
      <w:lvlJc w:val="right"/>
      <w:pPr>
        <w:ind w:left="4560" w:hanging="420"/>
      </w:pPr>
    </w:lvl>
  </w:abstractNum>
  <w:abstractNum w:abstractNumId="73">
    <w:nsid w:val="7E4E46D3"/>
    <w:multiLevelType w:val="hybridMultilevel"/>
    <w:tmpl w:val="0A4C5140"/>
    <w:lvl w:ilvl="0" w:tplc="280CAF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4">
    <w:nsid w:val="7E596A0F"/>
    <w:multiLevelType w:val="multilevel"/>
    <w:tmpl w:val="04BAC8C2"/>
    <w:lvl w:ilvl="0">
      <w:start w:val="1"/>
      <w:numFmt w:val="decimal"/>
      <w:lvlText w:val="%1."/>
      <w:lvlJc w:val="left"/>
      <w:pPr>
        <w:tabs>
          <w:tab w:val="num" w:pos="1140"/>
        </w:tabs>
        <w:ind w:left="1140" w:hanging="720"/>
      </w:pPr>
    </w:lvl>
    <w:lvl w:ilvl="1">
      <w:start w:val="1"/>
      <w:numFmt w:val="decimal"/>
      <w:lvlText w:val="%2."/>
      <w:lvlJc w:val="left"/>
      <w:pPr>
        <w:tabs>
          <w:tab w:val="num" w:pos="1860"/>
        </w:tabs>
        <w:ind w:left="1860" w:hanging="720"/>
      </w:pPr>
    </w:lvl>
    <w:lvl w:ilvl="2">
      <w:start w:val="1"/>
      <w:numFmt w:val="decimal"/>
      <w:lvlText w:val="%3."/>
      <w:lvlJc w:val="left"/>
      <w:pPr>
        <w:tabs>
          <w:tab w:val="num" w:pos="2580"/>
        </w:tabs>
        <w:ind w:left="2580" w:hanging="720"/>
      </w:pPr>
    </w:lvl>
    <w:lvl w:ilvl="3">
      <w:start w:val="1"/>
      <w:numFmt w:val="decimal"/>
      <w:lvlText w:val="%4."/>
      <w:lvlJc w:val="left"/>
      <w:pPr>
        <w:tabs>
          <w:tab w:val="num" w:pos="3300"/>
        </w:tabs>
        <w:ind w:left="3300" w:hanging="720"/>
      </w:pPr>
    </w:lvl>
    <w:lvl w:ilvl="4">
      <w:start w:val="1"/>
      <w:numFmt w:val="decimal"/>
      <w:lvlText w:val="%5."/>
      <w:lvlJc w:val="left"/>
      <w:pPr>
        <w:tabs>
          <w:tab w:val="num" w:pos="4020"/>
        </w:tabs>
        <w:ind w:left="4020" w:hanging="720"/>
      </w:pPr>
    </w:lvl>
    <w:lvl w:ilvl="5">
      <w:start w:val="1"/>
      <w:numFmt w:val="decimal"/>
      <w:lvlText w:val="%6."/>
      <w:lvlJc w:val="left"/>
      <w:pPr>
        <w:tabs>
          <w:tab w:val="num" w:pos="4740"/>
        </w:tabs>
        <w:ind w:left="4740" w:hanging="720"/>
      </w:pPr>
    </w:lvl>
    <w:lvl w:ilvl="6">
      <w:start w:val="1"/>
      <w:numFmt w:val="decimal"/>
      <w:lvlText w:val="%7."/>
      <w:lvlJc w:val="left"/>
      <w:pPr>
        <w:tabs>
          <w:tab w:val="num" w:pos="5460"/>
        </w:tabs>
        <w:ind w:left="5460" w:hanging="720"/>
      </w:pPr>
    </w:lvl>
    <w:lvl w:ilvl="7">
      <w:start w:val="1"/>
      <w:numFmt w:val="decimal"/>
      <w:lvlText w:val="%8."/>
      <w:lvlJc w:val="left"/>
      <w:pPr>
        <w:tabs>
          <w:tab w:val="num" w:pos="6180"/>
        </w:tabs>
        <w:ind w:left="6180" w:hanging="720"/>
      </w:pPr>
    </w:lvl>
    <w:lvl w:ilvl="8">
      <w:start w:val="1"/>
      <w:numFmt w:val="decimal"/>
      <w:lvlText w:val="%9."/>
      <w:lvlJc w:val="left"/>
      <w:pPr>
        <w:tabs>
          <w:tab w:val="num" w:pos="6900"/>
        </w:tabs>
        <w:ind w:left="6900" w:hanging="720"/>
      </w:pPr>
    </w:lvl>
  </w:abstractNum>
  <w:abstractNum w:abstractNumId="75">
    <w:nsid w:val="7F773C35"/>
    <w:multiLevelType w:val="hybridMultilevel"/>
    <w:tmpl w:val="2CB47D36"/>
    <w:lvl w:ilvl="0" w:tplc="80E428D8">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2982E5B6" w:tentative="1">
      <w:start w:val="1"/>
      <w:numFmt w:val="bullet"/>
      <w:lvlText w:val=""/>
      <w:lvlJc w:val="left"/>
      <w:pPr>
        <w:tabs>
          <w:tab w:val="num" w:pos="840"/>
        </w:tabs>
        <w:ind w:left="840" w:hanging="420"/>
      </w:pPr>
      <w:rPr>
        <w:rFonts w:ascii="Wingdings" w:hAnsi="Wingdings" w:hint="default"/>
      </w:rPr>
    </w:lvl>
    <w:lvl w:ilvl="2" w:tplc="2FECFA00" w:tentative="1">
      <w:start w:val="1"/>
      <w:numFmt w:val="bullet"/>
      <w:lvlText w:val=""/>
      <w:lvlJc w:val="left"/>
      <w:pPr>
        <w:tabs>
          <w:tab w:val="num" w:pos="1260"/>
        </w:tabs>
        <w:ind w:left="1260" w:hanging="420"/>
      </w:pPr>
      <w:rPr>
        <w:rFonts w:ascii="Wingdings" w:hAnsi="Wingdings" w:hint="default"/>
      </w:rPr>
    </w:lvl>
    <w:lvl w:ilvl="3" w:tplc="8BB082F0" w:tentative="1">
      <w:start w:val="1"/>
      <w:numFmt w:val="bullet"/>
      <w:lvlText w:val=""/>
      <w:lvlJc w:val="left"/>
      <w:pPr>
        <w:tabs>
          <w:tab w:val="num" w:pos="1680"/>
        </w:tabs>
        <w:ind w:left="1680" w:hanging="420"/>
      </w:pPr>
      <w:rPr>
        <w:rFonts w:ascii="Wingdings" w:hAnsi="Wingdings" w:hint="default"/>
      </w:rPr>
    </w:lvl>
    <w:lvl w:ilvl="4" w:tplc="A6BC0582" w:tentative="1">
      <w:start w:val="1"/>
      <w:numFmt w:val="bullet"/>
      <w:lvlText w:val=""/>
      <w:lvlJc w:val="left"/>
      <w:pPr>
        <w:tabs>
          <w:tab w:val="num" w:pos="2100"/>
        </w:tabs>
        <w:ind w:left="2100" w:hanging="420"/>
      </w:pPr>
      <w:rPr>
        <w:rFonts w:ascii="Wingdings" w:hAnsi="Wingdings" w:hint="default"/>
      </w:rPr>
    </w:lvl>
    <w:lvl w:ilvl="5" w:tplc="D0363378" w:tentative="1">
      <w:start w:val="1"/>
      <w:numFmt w:val="bullet"/>
      <w:lvlText w:val=""/>
      <w:lvlJc w:val="left"/>
      <w:pPr>
        <w:tabs>
          <w:tab w:val="num" w:pos="2520"/>
        </w:tabs>
        <w:ind w:left="2520" w:hanging="420"/>
      </w:pPr>
      <w:rPr>
        <w:rFonts w:ascii="Wingdings" w:hAnsi="Wingdings" w:hint="default"/>
      </w:rPr>
    </w:lvl>
    <w:lvl w:ilvl="6" w:tplc="0DF82D20" w:tentative="1">
      <w:start w:val="1"/>
      <w:numFmt w:val="bullet"/>
      <w:lvlText w:val=""/>
      <w:lvlJc w:val="left"/>
      <w:pPr>
        <w:tabs>
          <w:tab w:val="num" w:pos="2940"/>
        </w:tabs>
        <w:ind w:left="2940" w:hanging="420"/>
      </w:pPr>
      <w:rPr>
        <w:rFonts w:ascii="Wingdings" w:hAnsi="Wingdings" w:hint="default"/>
      </w:rPr>
    </w:lvl>
    <w:lvl w:ilvl="7" w:tplc="B4E8CD3E" w:tentative="1">
      <w:start w:val="1"/>
      <w:numFmt w:val="bullet"/>
      <w:lvlText w:val=""/>
      <w:lvlJc w:val="left"/>
      <w:pPr>
        <w:tabs>
          <w:tab w:val="num" w:pos="3360"/>
        </w:tabs>
        <w:ind w:left="3360" w:hanging="420"/>
      </w:pPr>
      <w:rPr>
        <w:rFonts w:ascii="Wingdings" w:hAnsi="Wingdings" w:hint="default"/>
      </w:rPr>
    </w:lvl>
    <w:lvl w:ilvl="8" w:tplc="42E491DE" w:tentative="1">
      <w:start w:val="1"/>
      <w:numFmt w:val="bullet"/>
      <w:lvlText w:val=""/>
      <w:lvlJc w:val="left"/>
      <w:pPr>
        <w:tabs>
          <w:tab w:val="num" w:pos="3780"/>
        </w:tabs>
        <w:ind w:left="3780" w:hanging="420"/>
      </w:pPr>
      <w:rPr>
        <w:rFonts w:ascii="Wingdings" w:hAnsi="Wingdings" w:hint="default"/>
      </w:rPr>
    </w:lvl>
  </w:abstractNum>
  <w:num w:numId="1">
    <w:abstractNumId w:val="55"/>
  </w:num>
  <w:num w:numId="2">
    <w:abstractNumId w:val="49"/>
  </w:num>
  <w:num w:numId="3">
    <w:abstractNumId w:val="75"/>
  </w:num>
  <w:num w:numId="4">
    <w:abstractNumId w:val="21"/>
  </w:num>
  <w:num w:numId="5">
    <w:abstractNumId w:val="65"/>
  </w:num>
  <w:num w:numId="6">
    <w:abstractNumId w:val="8"/>
  </w:num>
  <w:num w:numId="7">
    <w:abstractNumId w:val="3"/>
  </w:num>
  <w:num w:numId="8">
    <w:abstractNumId w:val="2"/>
  </w:num>
  <w:num w:numId="9">
    <w:abstractNumId w:val="1"/>
  </w:num>
  <w:num w:numId="10">
    <w:abstractNumId w:val="0"/>
  </w:num>
  <w:num w:numId="11">
    <w:abstractNumId w:val="7"/>
  </w:num>
  <w:num w:numId="12">
    <w:abstractNumId w:val="6"/>
  </w:num>
  <w:num w:numId="13">
    <w:abstractNumId w:val="5"/>
  </w:num>
  <w:num w:numId="14">
    <w:abstractNumId w:val="4"/>
  </w:num>
  <w:num w:numId="15">
    <w:abstractNumId w:val="48"/>
  </w:num>
  <w:num w:numId="16">
    <w:abstractNumId w:val="34"/>
  </w:num>
  <w:num w:numId="17">
    <w:abstractNumId w:val="70"/>
  </w:num>
  <w:num w:numId="18">
    <w:abstractNumId w:val="50"/>
  </w:num>
  <w:num w:numId="19">
    <w:abstractNumId w:val="32"/>
  </w:num>
  <w:num w:numId="20">
    <w:abstractNumId w:val="29"/>
  </w:num>
  <w:num w:numId="21">
    <w:abstractNumId w:val="19"/>
  </w:num>
  <w:num w:numId="22">
    <w:abstractNumId w:val="58"/>
  </w:num>
  <w:num w:numId="23">
    <w:abstractNumId w:val="68"/>
  </w:num>
  <w:num w:numId="24">
    <w:abstractNumId w:val="47"/>
  </w:num>
  <w:num w:numId="25">
    <w:abstractNumId w:val="67"/>
  </w:num>
  <w:num w:numId="26">
    <w:abstractNumId w:val="31"/>
  </w:num>
  <w:num w:numId="27">
    <w:abstractNumId w:val="37"/>
  </w:num>
  <w:num w:numId="28">
    <w:abstractNumId w:val="22"/>
  </w:num>
  <w:num w:numId="29">
    <w:abstractNumId w:val="30"/>
  </w:num>
  <w:num w:numId="30">
    <w:abstractNumId w:val="33"/>
  </w:num>
  <w:num w:numId="31">
    <w:abstractNumId w:val="69"/>
  </w:num>
  <w:num w:numId="32">
    <w:abstractNumId w:val="73"/>
  </w:num>
  <w:num w:numId="33">
    <w:abstractNumId w:val="18"/>
  </w:num>
  <w:num w:numId="34">
    <w:abstractNumId w:val="41"/>
  </w:num>
  <w:num w:numId="35">
    <w:abstractNumId w:val="72"/>
  </w:num>
  <w:num w:numId="36">
    <w:abstractNumId w:val="56"/>
  </w:num>
  <w:num w:numId="37">
    <w:abstractNumId w:val="59"/>
  </w:num>
  <w:num w:numId="3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6"/>
  </w:num>
  <w:num w:numId="42">
    <w:abstractNumId w:val="28"/>
  </w:num>
  <w:num w:numId="43">
    <w:abstractNumId w:val="10"/>
  </w:num>
  <w:num w:numId="44">
    <w:abstractNumId w:val="39"/>
  </w:num>
  <w:num w:numId="4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5"/>
  </w:num>
  <w:num w:numId="47">
    <w:abstractNumId w:val="24"/>
  </w:num>
  <w:num w:numId="48">
    <w:abstractNumId w:val="25"/>
  </w:num>
  <w:num w:numId="49">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51"/>
  </w:num>
  <w:num w:numId="52">
    <w:abstractNumId w:val="53"/>
  </w:num>
  <w:num w:numId="5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9"/>
  </w:num>
  <w:num w:numId="55">
    <w:abstractNumId w:val="52"/>
  </w:num>
  <w:num w:numId="56">
    <w:abstractNumId w:val="38"/>
  </w:num>
  <w:num w:numId="57">
    <w:abstractNumId w:val="57"/>
  </w:num>
  <w:num w:numId="5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44"/>
  </w:num>
  <w:num w:numId="60">
    <w:abstractNumId w:val="42"/>
  </w:num>
  <w:num w:numId="61">
    <w:abstractNumId w:val="54"/>
  </w:num>
  <w:num w:numId="62">
    <w:abstractNumId w:val="61"/>
  </w:num>
  <w:num w:numId="63">
    <w:abstractNumId w:val="16"/>
  </w:num>
  <w:num w:numId="64">
    <w:abstractNumId w:val="12"/>
  </w:num>
  <w:num w:numId="65">
    <w:abstractNumId w:val="71"/>
  </w:num>
  <w:num w:numId="66">
    <w:abstractNumId w:val="64"/>
  </w:num>
  <w:num w:numId="67">
    <w:abstractNumId w:val="14"/>
  </w:num>
  <w:num w:numId="68">
    <w:abstractNumId w:val="66"/>
  </w:num>
  <w:num w:numId="69">
    <w:abstractNumId w:val="27"/>
  </w:num>
  <w:num w:numId="70">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13"/>
  </w:num>
  <w:num w:numId="73">
    <w:abstractNumId w:val="63"/>
  </w:num>
  <w:num w:numId="74">
    <w:abstractNumId w:val="15"/>
  </w:num>
  <w:num w:numId="75">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62"/>
  </w:num>
  <w:num w:numId="77">
    <w:abstractNumId w:val="46"/>
  </w:num>
  <w:num w:numId="78">
    <w:abstractNumId w:val="36"/>
  </w:num>
  <w:num w:numId="79">
    <w:abstractNumId w:val="43"/>
  </w:num>
  <w:num w:numId="80">
    <w:abstractNumId w:val="35"/>
  </w:num>
  <w:num w:numId="81">
    <w:abstractNumId w:val="11"/>
  </w:num>
  <w:num w:numId="82">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23"/>
  </w:num>
  <w:numIdMacAtCleanup w:val="8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bordersDoNotSurroundHeader/>
  <w:bordersDoNotSurroundFooter/>
  <w:hideSpellingErrors/>
  <w:hideGrammaticalErrors/>
  <w:activeWritingStyle w:appName="MSWord" w:lang="en-GB" w:vendorID="64" w:dllVersion="131078" w:nlCheck="1" w:checkStyle="1"/>
  <w:activeWritingStyle w:appName="MSWord" w:lang="zh-CN" w:vendorID="64" w:dllVersion="131077" w:nlCheck="1" w:checkStyle="1"/>
  <w:activeWritingStyle w:appName="MSWord" w:lang="en-US" w:vendorID="64" w:dllVersion="131078" w:nlCheck="1" w:checkStyle="1"/>
  <w:activeWritingStyle w:appName="MSWord" w:lang="en-US" w:vendorID="64" w:dllVersion="131077" w:nlCheck="1" w:checkStyle="1"/>
  <w:activeWritingStyle w:appName="MSWord" w:lang="en-GB" w:vendorID="64" w:dllVersion="131077" w:nlCheck="1" w:checkStyle="1"/>
  <w:activeWritingStyle w:appName="MSWord" w:lang="fr-FR" w:vendorID="64" w:dllVersion="131078" w:nlCheck="1" w:checkStyle="1"/>
  <w:proofState w:grammar="clean"/>
  <w:stylePaneFormatFilter w:val="3F01"/>
  <w:trackRevisions/>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1031170" fillcolor="white" strokecolor="none [3212]">
      <v:fill color="white"/>
      <v:stroke color="none [3212]"/>
      <o:colormenu v:ext="edit" strokecolor="none [3213]"/>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4087C"/>
    <w:rsid w:val="000000D8"/>
    <w:rsid w:val="00000226"/>
    <w:rsid w:val="00000643"/>
    <w:rsid w:val="0000077A"/>
    <w:rsid w:val="00000830"/>
    <w:rsid w:val="00000960"/>
    <w:rsid w:val="00000CC0"/>
    <w:rsid w:val="00000EDA"/>
    <w:rsid w:val="00001080"/>
    <w:rsid w:val="00001265"/>
    <w:rsid w:val="00001423"/>
    <w:rsid w:val="000014A6"/>
    <w:rsid w:val="000021E9"/>
    <w:rsid w:val="000021FB"/>
    <w:rsid w:val="00002328"/>
    <w:rsid w:val="0000279E"/>
    <w:rsid w:val="00002C42"/>
    <w:rsid w:val="00002E71"/>
    <w:rsid w:val="00003BEB"/>
    <w:rsid w:val="00003E28"/>
    <w:rsid w:val="0000420B"/>
    <w:rsid w:val="00004321"/>
    <w:rsid w:val="000046C0"/>
    <w:rsid w:val="00004F04"/>
    <w:rsid w:val="00005133"/>
    <w:rsid w:val="000055AE"/>
    <w:rsid w:val="00005C5B"/>
    <w:rsid w:val="00005CA2"/>
    <w:rsid w:val="00005E76"/>
    <w:rsid w:val="000061AC"/>
    <w:rsid w:val="00006A29"/>
    <w:rsid w:val="00006C07"/>
    <w:rsid w:val="00007073"/>
    <w:rsid w:val="0000753E"/>
    <w:rsid w:val="00007686"/>
    <w:rsid w:val="00007707"/>
    <w:rsid w:val="0000772F"/>
    <w:rsid w:val="00007733"/>
    <w:rsid w:val="00007E7C"/>
    <w:rsid w:val="00010332"/>
    <w:rsid w:val="000108B3"/>
    <w:rsid w:val="00010B80"/>
    <w:rsid w:val="00010CA3"/>
    <w:rsid w:val="00011B03"/>
    <w:rsid w:val="00011F53"/>
    <w:rsid w:val="000121B5"/>
    <w:rsid w:val="000121BB"/>
    <w:rsid w:val="00012222"/>
    <w:rsid w:val="000122DF"/>
    <w:rsid w:val="000126EF"/>
    <w:rsid w:val="00012AC7"/>
    <w:rsid w:val="00012D35"/>
    <w:rsid w:val="00012E0C"/>
    <w:rsid w:val="00013605"/>
    <w:rsid w:val="0001366B"/>
    <w:rsid w:val="00013853"/>
    <w:rsid w:val="00013BA7"/>
    <w:rsid w:val="00013D68"/>
    <w:rsid w:val="00014120"/>
    <w:rsid w:val="000141F1"/>
    <w:rsid w:val="00014511"/>
    <w:rsid w:val="0001488E"/>
    <w:rsid w:val="00014E1E"/>
    <w:rsid w:val="00015DD9"/>
    <w:rsid w:val="00015F1F"/>
    <w:rsid w:val="00015F45"/>
    <w:rsid w:val="0001668A"/>
    <w:rsid w:val="0001674B"/>
    <w:rsid w:val="000167BF"/>
    <w:rsid w:val="000167C0"/>
    <w:rsid w:val="00016AF1"/>
    <w:rsid w:val="00016B62"/>
    <w:rsid w:val="00016E13"/>
    <w:rsid w:val="00016E7D"/>
    <w:rsid w:val="00016F26"/>
    <w:rsid w:val="00017429"/>
    <w:rsid w:val="00017615"/>
    <w:rsid w:val="000179A5"/>
    <w:rsid w:val="00017EAA"/>
    <w:rsid w:val="00020279"/>
    <w:rsid w:val="00020E03"/>
    <w:rsid w:val="00020F32"/>
    <w:rsid w:val="00021007"/>
    <w:rsid w:val="00021A7F"/>
    <w:rsid w:val="00021ADC"/>
    <w:rsid w:val="00021B57"/>
    <w:rsid w:val="00021B60"/>
    <w:rsid w:val="00021E24"/>
    <w:rsid w:val="00021E9D"/>
    <w:rsid w:val="000227A2"/>
    <w:rsid w:val="0002309F"/>
    <w:rsid w:val="000230AE"/>
    <w:rsid w:val="000232ED"/>
    <w:rsid w:val="00023423"/>
    <w:rsid w:val="0002354E"/>
    <w:rsid w:val="00023856"/>
    <w:rsid w:val="00023B0E"/>
    <w:rsid w:val="00023CE1"/>
    <w:rsid w:val="00024BD2"/>
    <w:rsid w:val="00024CBF"/>
    <w:rsid w:val="00024F5D"/>
    <w:rsid w:val="00025369"/>
    <w:rsid w:val="00025EF6"/>
    <w:rsid w:val="00025F3A"/>
    <w:rsid w:val="000260D1"/>
    <w:rsid w:val="00026418"/>
    <w:rsid w:val="000266C3"/>
    <w:rsid w:val="0002694A"/>
    <w:rsid w:val="00026B23"/>
    <w:rsid w:val="00026C47"/>
    <w:rsid w:val="0002745D"/>
    <w:rsid w:val="000276B8"/>
    <w:rsid w:val="000277FC"/>
    <w:rsid w:val="00027CF4"/>
    <w:rsid w:val="0003036D"/>
    <w:rsid w:val="00031141"/>
    <w:rsid w:val="000312F1"/>
    <w:rsid w:val="000316C7"/>
    <w:rsid w:val="00031758"/>
    <w:rsid w:val="00031ADE"/>
    <w:rsid w:val="00031CC7"/>
    <w:rsid w:val="00032621"/>
    <w:rsid w:val="00032661"/>
    <w:rsid w:val="00032F29"/>
    <w:rsid w:val="00033748"/>
    <w:rsid w:val="000338EA"/>
    <w:rsid w:val="00033CD7"/>
    <w:rsid w:val="00033CDF"/>
    <w:rsid w:val="00033F3A"/>
    <w:rsid w:val="0003403D"/>
    <w:rsid w:val="000345D9"/>
    <w:rsid w:val="0003493B"/>
    <w:rsid w:val="00034D8E"/>
    <w:rsid w:val="0003512D"/>
    <w:rsid w:val="00035404"/>
    <w:rsid w:val="0003542F"/>
    <w:rsid w:val="000354C9"/>
    <w:rsid w:val="00035625"/>
    <w:rsid w:val="00035856"/>
    <w:rsid w:val="00035D3D"/>
    <w:rsid w:val="000360C9"/>
    <w:rsid w:val="00036243"/>
    <w:rsid w:val="000362AF"/>
    <w:rsid w:val="0003662F"/>
    <w:rsid w:val="00036ABF"/>
    <w:rsid w:val="00036F3C"/>
    <w:rsid w:val="00037124"/>
    <w:rsid w:val="00037570"/>
    <w:rsid w:val="0003764E"/>
    <w:rsid w:val="00037A55"/>
    <w:rsid w:val="00037A7C"/>
    <w:rsid w:val="000402DE"/>
    <w:rsid w:val="0004033D"/>
    <w:rsid w:val="000403FF"/>
    <w:rsid w:val="00040608"/>
    <w:rsid w:val="000406E3"/>
    <w:rsid w:val="00040A89"/>
    <w:rsid w:val="00040C86"/>
    <w:rsid w:val="00040F03"/>
    <w:rsid w:val="00041126"/>
    <w:rsid w:val="000411AC"/>
    <w:rsid w:val="00041658"/>
    <w:rsid w:val="00041C42"/>
    <w:rsid w:val="00041E58"/>
    <w:rsid w:val="00042569"/>
    <w:rsid w:val="0004271D"/>
    <w:rsid w:val="0004288D"/>
    <w:rsid w:val="000429CE"/>
    <w:rsid w:val="00042A04"/>
    <w:rsid w:val="00042C33"/>
    <w:rsid w:val="00043275"/>
    <w:rsid w:val="0004327A"/>
    <w:rsid w:val="000432FE"/>
    <w:rsid w:val="0004331C"/>
    <w:rsid w:val="00043C68"/>
    <w:rsid w:val="00043E67"/>
    <w:rsid w:val="0004402D"/>
    <w:rsid w:val="00044CED"/>
    <w:rsid w:val="00044E05"/>
    <w:rsid w:val="00044E54"/>
    <w:rsid w:val="00044F69"/>
    <w:rsid w:val="00045198"/>
    <w:rsid w:val="000456B7"/>
    <w:rsid w:val="00045D0C"/>
    <w:rsid w:val="00045F19"/>
    <w:rsid w:val="0004609F"/>
    <w:rsid w:val="00046135"/>
    <w:rsid w:val="0004636A"/>
    <w:rsid w:val="0004697B"/>
    <w:rsid w:val="00047086"/>
    <w:rsid w:val="00047132"/>
    <w:rsid w:val="00047305"/>
    <w:rsid w:val="00047603"/>
    <w:rsid w:val="000478B3"/>
    <w:rsid w:val="000503A1"/>
    <w:rsid w:val="00050673"/>
    <w:rsid w:val="000507A3"/>
    <w:rsid w:val="00050871"/>
    <w:rsid w:val="00050AA9"/>
    <w:rsid w:val="00050DB9"/>
    <w:rsid w:val="00050EF0"/>
    <w:rsid w:val="0005163D"/>
    <w:rsid w:val="00051837"/>
    <w:rsid w:val="00051A63"/>
    <w:rsid w:val="00051AEC"/>
    <w:rsid w:val="00051B47"/>
    <w:rsid w:val="00051E70"/>
    <w:rsid w:val="00051FC2"/>
    <w:rsid w:val="000521F1"/>
    <w:rsid w:val="00052278"/>
    <w:rsid w:val="00052D19"/>
    <w:rsid w:val="00052F14"/>
    <w:rsid w:val="00053031"/>
    <w:rsid w:val="000530FA"/>
    <w:rsid w:val="000531D9"/>
    <w:rsid w:val="00053846"/>
    <w:rsid w:val="0005389D"/>
    <w:rsid w:val="00053F3C"/>
    <w:rsid w:val="00054098"/>
    <w:rsid w:val="00054468"/>
    <w:rsid w:val="00054598"/>
    <w:rsid w:val="000546DB"/>
    <w:rsid w:val="00054D88"/>
    <w:rsid w:val="00054EE2"/>
    <w:rsid w:val="00054EEB"/>
    <w:rsid w:val="00055207"/>
    <w:rsid w:val="000553E3"/>
    <w:rsid w:val="00055696"/>
    <w:rsid w:val="00055E05"/>
    <w:rsid w:val="00056165"/>
    <w:rsid w:val="00056820"/>
    <w:rsid w:val="000569F4"/>
    <w:rsid w:val="00056CED"/>
    <w:rsid w:val="00057013"/>
    <w:rsid w:val="0005798F"/>
    <w:rsid w:val="00057BDA"/>
    <w:rsid w:val="00057C2C"/>
    <w:rsid w:val="00060B92"/>
    <w:rsid w:val="0006141D"/>
    <w:rsid w:val="0006176D"/>
    <w:rsid w:val="00061793"/>
    <w:rsid w:val="00061A37"/>
    <w:rsid w:val="00061B68"/>
    <w:rsid w:val="00061C11"/>
    <w:rsid w:val="00061E5E"/>
    <w:rsid w:val="0006210F"/>
    <w:rsid w:val="0006211F"/>
    <w:rsid w:val="0006238A"/>
    <w:rsid w:val="0006263D"/>
    <w:rsid w:val="00062710"/>
    <w:rsid w:val="00062898"/>
    <w:rsid w:val="00062FAC"/>
    <w:rsid w:val="000630FB"/>
    <w:rsid w:val="000636E2"/>
    <w:rsid w:val="00063AF6"/>
    <w:rsid w:val="00063C69"/>
    <w:rsid w:val="00063E23"/>
    <w:rsid w:val="00064A12"/>
    <w:rsid w:val="00064A8F"/>
    <w:rsid w:val="000652AD"/>
    <w:rsid w:val="00065349"/>
    <w:rsid w:val="00065598"/>
    <w:rsid w:val="000656C7"/>
    <w:rsid w:val="000656CB"/>
    <w:rsid w:val="000657B6"/>
    <w:rsid w:val="000658EE"/>
    <w:rsid w:val="00065AF9"/>
    <w:rsid w:val="00065BBF"/>
    <w:rsid w:val="00065D1F"/>
    <w:rsid w:val="00065E5A"/>
    <w:rsid w:val="00066D9F"/>
    <w:rsid w:val="0006712B"/>
    <w:rsid w:val="0006728F"/>
    <w:rsid w:val="0006730D"/>
    <w:rsid w:val="00067458"/>
    <w:rsid w:val="000679C2"/>
    <w:rsid w:val="00067DA1"/>
    <w:rsid w:val="00070493"/>
    <w:rsid w:val="0007093D"/>
    <w:rsid w:val="0007158F"/>
    <w:rsid w:val="0007179A"/>
    <w:rsid w:val="00071968"/>
    <w:rsid w:val="000719A9"/>
    <w:rsid w:val="000719B7"/>
    <w:rsid w:val="00071C62"/>
    <w:rsid w:val="000720AE"/>
    <w:rsid w:val="000725EF"/>
    <w:rsid w:val="00072B48"/>
    <w:rsid w:val="00072E09"/>
    <w:rsid w:val="00072FB4"/>
    <w:rsid w:val="000730BA"/>
    <w:rsid w:val="00073692"/>
    <w:rsid w:val="00073C14"/>
    <w:rsid w:val="00073C94"/>
    <w:rsid w:val="00073DC5"/>
    <w:rsid w:val="00074055"/>
    <w:rsid w:val="000741EE"/>
    <w:rsid w:val="00074686"/>
    <w:rsid w:val="00074C7E"/>
    <w:rsid w:val="00074FE2"/>
    <w:rsid w:val="000750CE"/>
    <w:rsid w:val="000754F9"/>
    <w:rsid w:val="000758AD"/>
    <w:rsid w:val="000758D2"/>
    <w:rsid w:val="000767AD"/>
    <w:rsid w:val="0007694F"/>
    <w:rsid w:val="00076B11"/>
    <w:rsid w:val="00076EBE"/>
    <w:rsid w:val="00077106"/>
    <w:rsid w:val="000771D1"/>
    <w:rsid w:val="00077483"/>
    <w:rsid w:val="00077488"/>
    <w:rsid w:val="0007755F"/>
    <w:rsid w:val="0007758C"/>
    <w:rsid w:val="00077735"/>
    <w:rsid w:val="0007799C"/>
    <w:rsid w:val="00080172"/>
    <w:rsid w:val="0008093E"/>
    <w:rsid w:val="00080B79"/>
    <w:rsid w:val="00080D8B"/>
    <w:rsid w:val="00080FCE"/>
    <w:rsid w:val="000810C0"/>
    <w:rsid w:val="000815C5"/>
    <w:rsid w:val="00081984"/>
    <w:rsid w:val="00081987"/>
    <w:rsid w:val="000819D8"/>
    <w:rsid w:val="000820A3"/>
    <w:rsid w:val="0008241F"/>
    <w:rsid w:val="00082440"/>
    <w:rsid w:val="00082628"/>
    <w:rsid w:val="00082AA5"/>
    <w:rsid w:val="00082BE3"/>
    <w:rsid w:val="00082C6F"/>
    <w:rsid w:val="00083074"/>
    <w:rsid w:val="00083136"/>
    <w:rsid w:val="00083315"/>
    <w:rsid w:val="0008393B"/>
    <w:rsid w:val="00083CC1"/>
    <w:rsid w:val="00083E3C"/>
    <w:rsid w:val="00084168"/>
    <w:rsid w:val="00084276"/>
    <w:rsid w:val="000844BB"/>
    <w:rsid w:val="00084D31"/>
    <w:rsid w:val="00084DB3"/>
    <w:rsid w:val="000850AC"/>
    <w:rsid w:val="000850D2"/>
    <w:rsid w:val="00085219"/>
    <w:rsid w:val="0008581E"/>
    <w:rsid w:val="000858D9"/>
    <w:rsid w:val="0008605A"/>
    <w:rsid w:val="0008610D"/>
    <w:rsid w:val="0008622B"/>
    <w:rsid w:val="00086354"/>
    <w:rsid w:val="0008643D"/>
    <w:rsid w:val="000865B1"/>
    <w:rsid w:val="000867F2"/>
    <w:rsid w:val="00087C0C"/>
    <w:rsid w:val="00087E8B"/>
    <w:rsid w:val="00090103"/>
    <w:rsid w:val="0009016C"/>
    <w:rsid w:val="00090420"/>
    <w:rsid w:val="00090572"/>
    <w:rsid w:val="00090DA1"/>
    <w:rsid w:val="00090DE3"/>
    <w:rsid w:val="000910F8"/>
    <w:rsid w:val="0009132F"/>
    <w:rsid w:val="0009195D"/>
    <w:rsid w:val="00091AA7"/>
    <w:rsid w:val="00091E3F"/>
    <w:rsid w:val="00091FDE"/>
    <w:rsid w:val="0009220E"/>
    <w:rsid w:val="000923AD"/>
    <w:rsid w:val="00092BC0"/>
    <w:rsid w:val="000935A3"/>
    <w:rsid w:val="00093BFA"/>
    <w:rsid w:val="00093E45"/>
    <w:rsid w:val="00094684"/>
    <w:rsid w:val="0009479F"/>
    <w:rsid w:val="00094C7F"/>
    <w:rsid w:val="00094F12"/>
    <w:rsid w:val="00095030"/>
    <w:rsid w:val="00095751"/>
    <w:rsid w:val="000959B1"/>
    <w:rsid w:val="00095C61"/>
    <w:rsid w:val="000960EC"/>
    <w:rsid w:val="000962A2"/>
    <w:rsid w:val="000962AA"/>
    <w:rsid w:val="00096777"/>
    <w:rsid w:val="000972E7"/>
    <w:rsid w:val="0009733F"/>
    <w:rsid w:val="000973AD"/>
    <w:rsid w:val="000975FB"/>
    <w:rsid w:val="00097694"/>
    <w:rsid w:val="00097BB9"/>
    <w:rsid w:val="00097D84"/>
    <w:rsid w:val="000A01B4"/>
    <w:rsid w:val="000A01ED"/>
    <w:rsid w:val="000A0689"/>
    <w:rsid w:val="000A076C"/>
    <w:rsid w:val="000A1225"/>
    <w:rsid w:val="000A1404"/>
    <w:rsid w:val="000A1881"/>
    <w:rsid w:val="000A1944"/>
    <w:rsid w:val="000A248E"/>
    <w:rsid w:val="000A2965"/>
    <w:rsid w:val="000A2E9E"/>
    <w:rsid w:val="000A35B6"/>
    <w:rsid w:val="000A3827"/>
    <w:rsid w:val="000A3B6A"/>
    <w:rsid w:val="000A4684"/>
    <w:rsid w:val="000A54F2"/>
    <w:rsid w:val="000A575A"/>
    <w:rsid w:val="000A5FA9"/>
    <w:rsid w:val="000A6242"/>
    <w:rsid w:val="000A69D5"/>
    <w:rsid w:val="000A6D59"/>
    <w:rsid w:val="000A7051"/>
    <w:rsid w:val="000A74E1"/>
    <w:rsid w:val="000A7931"/>
    <w:rsid w:val="000A7A52"/>
    <w:rsid w:val="000A7BB2"/>
    <w:rsid w:val="000A7EDE"/>
    <w:rsid w:val="000A7F51"/>
    <w:rsid w:val="000B00C4"/>
    <w:rsid w:val="000B04C0"/>
    <w:rsid w:val="000B0727"/>
    <w:rsid w:val="000B08AB"/>
    <w:rsid w:val="000B0AB8"/>
    <w:rsid w:val="000B0DB1"/>
    <w:rsid w:val="000B150D"/>
    <w:rsid w:val="000B19EF"/>
    <w:rsid w:val="000B281C"/>
    <w:rsid w:val="000B2953"/>
    <w:rsid w:val="000B296E"/>
    <w:rsid w:val="000B2D1C"/>
    <w:rsid w:val="000B33DF"/>
    <w:rsid w:val="000B353F"/>
    <w:rsid w:val="000B3960"/>
    <w:rsid w:val="000B3B52"/>
    <w:rsid w:val="000B3C09"/>
    <w:rsid w:val="000B3FF3"/>
    <w:rsid w:val="000B400C"/>
    <w:rsid w:val="000B4722"/>
    <w:rsid w:val="000B4920"/>
    <w:rsid w:val="000B4E64"/>
    <w:rsid w:val="000B50F6"/>
    <w:rsid w:val="000B5184"/>
    <w:rsid w:val="000B5576"/>
    <w:rsid w:val="000B5912"/>
    <w:rsid w:val="000B5B26"/>
    <w:rsid w:val="000B6126"/>
    <w:rsid w:val="000B64AB"/>
    <w:rsid w:val="000B692F"/>
    <w:rsid w:val="000B6959"/>
    <w:rsid w:val="000B69E4"/>
    <w:rsid w:val="000B720C"/>
    <w:rsid w:val="000B7355"/>
    <w:rsid w:val="000B73FC"/>
    <w:rsid w:val="000B75CE"/>
    <w:rsid w:val="000B75EB"/>
    <w:rsid w:val="000B7632"/>
    <w:rsid w:val="000B763B"/>
    <w:rsid w:val="000B7640"/>
    <w:rsid w:val="000B78EA"/>
    <w:rsid w:val="000B7B3D"/>
    <w:rsid w:val="000B7D3A"/>
    <w:rsid w:val="000B7E53"/>
    <w:rsid w:val="000B7FED"/>
    <w:rsid w:val="000C02D3"/>
    <w:rsid w:val="000C05AD"/>
    <w:rsid w:val="000C0842"/>
    <w:rsid w:val="000C090A"/>
    <w:rsid w:val="000C09C1"/>
    <w:rsid w:val="000C0E41"/>
    <w:rsid w:val="000C15C9"/>
    <w:rsid w:val="000C163F"/>
    <w:rsid w:val="000C175E"/>
    <w:rsid w:val="000C1B17"/>
    <w:rsid w:val="000C2179"/>
    <w:rsid w:val="000C232E"/>
    <w:rsid w:val="000C25DE"/>
    <w:rsid w:val="000C274F"/>
    <w:rsid w:val="000C2822"/>
    <w:rsid w:val="000C28D6"/>
    <w:rsid w:val="000C2A50"/>
    <w:rsid w:val="000C31E1"/>
    <w:rsid w:val="000C340D"/>
    <w:rsid w:val="000C3479"/>
    <w:rsid w:val="000C3981"/>
    <w:rsid w:val="000C39ED"/>
    <w:rsid w:val="000C3B1A"/>
    <w:rsid w:val="000C3F51"/>
    <w:rsid w:val="000C4066"/>
    <w:rsid w:val="000C4BD1"/>
    <w:rsid w:val="000C4DF9"/>
    <w:rsid w:val="000C5BD5"/>
    <w:rsid w:val="000C6970"/>
    <w:rsid w:val="000C6C88"/>
    <w:rsid w:val="000C6C97"/>
    <w:rsid w:val="000C713E"/>
    <w:rsid w:val="000C716E"/>
    <w:rsid w:val="000C7802"/>
    <w:rsid w:val="000D01BF"/>
    <w:rsid w:val="000D074F"/>
    <w:rsid w:val="000D080B"/>
    <w:rsid w:val="000D080C"/>
    <w:rsid w:val="000D0851"/>
    <w:rsid w:val="000D0BB3"/>
    <w:rsid w:val="000D0DE2"/>
    <w:rsid w:val="000D0F9F"/>
    <w:rsid w:val="000D0FC0"/>
    <w:rsid w:val="000D1077"/>
    <w:rsid w:val="000D158A"/>
    <w:rsid w:val="000D1611"/>
    <w:rsid w:val="000D193C"/>
    <w:rsid w:val="000D20C3"/>
    <w:rsid w:val="000D22CD"/>
    <w:rsid w:val="000D2583"/>
    <w:rsid w:val="000D2F32"/>
    <w:rsid w:val="000D2F96"/>
    <w:rsid w:val="000D333D"/>
    <w:rsid w:val="000D39AC"/>
    <w:rsid w:val="000D3A3C"/>
    <w:rsid w:val="000D3F44"/>
    <w:rsid w:val="000D4137"/>
    <w:rsid w:val="000D4492"/>
    <w:rsid w:val="000D4743"/>
    <w:rsid w:val="000D4DBE"/>
    <w:rsid w:val="000D5146"/>
    <w:rsid w:val="000D531E"/>
    <w:rsid w:val="000D5A1D"/>
    <w:rsid w:val="000D5DF2"/>
    <w:rsid w:val="000D6540"/>
    <w:rsid w:val="000D6809"/>
    <w:rsid w:val="000D6FE0"/>
    <w:rsid w:val="000D73A3"/>
    <w:rsid w:val="000D745D"/>
    <w:rsid w:val="000D7478"/>
    <w:rsid w:val="000D77B2"/>
    <w:rsid w:val="000D783C"/>
    <w:rsid w:val="000D79DC"/>
    <w:rsid w:val="000D7C08"/>
    <w:rsid w:val="000D7E6A"/>
    <w:rsid w:val="000E015A"/>
    <w:rsid w:val="000E0406"/>
    <w:rsid w:val="000E0A46"/>
    <w:rsid w:val="000E0B6D"/>
    <w:rsid w:val="000E1020"/>
    <w:rsid w:val="000E115C"/>
    <w:rsid w:val="000E1653"/>
    <w:rsid w:val="000E1879"/>
    <w:rsid w:val="000E1C76"/>
    <w:rsid w:val="000E1FB4"/>
    <w:rsid w:val="000E2382"/>
    <w:rsid w:val="000E239F"/>
    <w:rsid w:val="000E2D81"/>
    <w:rsid w:val="000E2FE7"/>
    <w:rsid w:val="000E341E"/>
    <w:rsid w:val="000E363B"/>
    <w:rsid w:val="000E383D"/>
    <w:rsid w:val="000E3923"/>
    <w:rsid w:val="000E3A1D"/>
    <w:rsid w:val="000E3A83"/>
    <w:rsid w:val="000E3C02"/>
    <w:rsid w:val="000E425B"/>
    <w:rsid w:val="000E42B4"/>
    <w:rsid w:val="000E44F6"/>
    <w:rsid w:val="000E4691"/>
    <w:rsid w:val="000E4724"/>
    <w:rsid w:val="000E4836"/>
    <w:rsid w:val="000E4E4B"/>
    <w:rsid w:val="000E4F7E"/>
    <w:rsid w:val="000E5313"/>
    <w:rsid w:val="000E556F"/>
    <w:rsid w:val="000E5A06"/>
    <w:rsid w:val="000E5A2D"/>
    <w:rsid w:val="000E5CB1"/>
    <w:rsid w:val="000E5D04"/>
    <w:rsid w:val="000E5E23"/>
    <w:rsid w:val="000E673D"/>
    <w:rsid w:val="000E6A42"/>
    <w:rsid w:val="000E6AE2"/>
    <w:rsid w:val="000E6BDD"/>
    <w:rsid w:val="000E6E9E"/>
    <w:rsid w:val="000E6FF8"/>
    <w:rsid w:val="000E71A3"/>
    <w:rsid w:val="000E72D9"/>
    <w:rsid w:val="000E73A2"/>
    <w:rsid w:val="000E7406"/>
    <w:rsid w:val="000E7817"/>
    <w:rsid w:val="000E7833"/>
    <w:rsid w:val="000E7BB9"/>
    <w:rsid w:val="000F0098"/>
    <w:rsid w:val="000F02C9"/>
    <w:rsid w:val="000F0BF6"/>
    <w:rsid w:val="000F0C25"/>
    <w:rsid w:val="000F1119"/>
    <w:rsid w:val="000F1976"/>
    <w:rsid w:val="000F1C3E"/>
    <w:rsid w:val="000F1D0A"/>
    <w:rsid w:val="000F1D30"/>
    <w:rsid w:val="000F20DB"/>
    <w:rsid w:val="000F227E"/>
    <w:rsid w:val="000F2E7A"/>
    <w:rsid w:val="000F3468"/>
    <w:rsid w:val="000F38D2"/>
    <w:rsid w:val="000F3965"/>
    <w:rsid w:val="000F3A8E"/>
    <w:rsid w:val="000F3AF6"/>
    <w:rsid w:val="000F3CA6"/>
    <w:rsid w:val="000F40DC"/>
    <w:rsid w:val="000F41E9"/>
    <w:rsid w:val="000F420C"/>
    <w:rsid w:val="000F4343"/>
    <w:rsid w:val="000F4559"/>
    <w:rsid w:val="000F47EA"/>
    <w:rsid w:val="000F49CE"/>
    <w:rsid w:val="000F4CCB"/>
    <w:rsid w:val="000F4FD4"/>
    <w:rsid w:val="000F502F"/>
    <w:rsid w:val="000F64D7"/>
    <w:rsid w:val="000F6D61"/>
    <w:rsid w:val="000F6FD2"/>
    <w:rsid w:val="000F719B"/>
    <w:rsid w:val="000F71E0"/>
    <w:rsid w:val="000F73A9"/>
    <w:rsid w:val="000F76F5"/>
    <w:rsid w:val="00100141"/>
    <w:rsid w:val="00100294"/>
    <w:rsid w:val="001005FF"/>
    <w:rsid w:val="00100865"/>
    <w:rsid w:val="00100B0D"/>
    <w:rsid w:val="00100C0E"/>
    <w:rsid w:val="00100C19"/>
    <w:rsid w:val="00100C2F"/>
    <w:rsid w:val="00101614"/>
    <w:rsid w:val="001019BB"/>
    <w:rsid w:val="001019C5"/>
    <w:rsid w:val="00101B94"/>
    <w:rsid w:val="00101BE1"/>
    <w:rsid w:val="00101F58"/>
    <w:rsid w:val="001020EA"/>
    <w:rsid w:val="00102325"/>
    <w:rsid w:val="001024E7"/>
    <w:rsid w:val="001025A3"/>
    <w:rsid w:val="001029A8"/>
    <w:rsid w:val="00102EAC"/>
    <w:rsid w:val="001034F5"/>
    <w:rsid w:val="001035CD"/>
    <w:rsid w:val="00103E9C"/>
    <w:rsid w:val="00104261"/>
    <w:rsid w:val="00104349"/>
    <w:rsid w:val="001044B6"/>
    <w:rsid w:val="001044D3"/>
    <w:rsid w:val="00104559"/>
    <w:rsid w:val="001052E7"/>
    <w:rsid w:val="001057A3"/>
    <w:rsid w:val="00105C85"/>
    <w:rsid w:val="001066A8"/>
    <w:rsid w:val="00106929"/>
    <w:rsid w:val="00106AFD"/>
    <w:rsid w:val="00106DBB"/>
    <w:rsid w:val="00106F6C"/>
    <w:rsid w:val="0010739D"/>
    <w:rsid w:val="00107452"/>
    <w:rsid w:val="001076DF"/>
    <w:rsid w:val="0010776C"/>
    <w:rsid w:val="0010779E"/>
    <w:rsid w:val="00110030"/>
    <w:rsid w:val="001101E2"/>
    <w:rsid w:val="00110306"/>
    <w:rsid w:val="00110965"/>
    <w:rsid w:val="00110AC3"/>
    <w:rsid w:val="00111B97"/>
    <w:rsid w:val="00111C63"/>
    <w:rsid w:val="001125F1"/>
    <w:rsid w:val="0011269D"/>
    <w:rsid w:val="001127AE"/>
    <w:rsid w:val="00112937"/>
    <w:rsid w:val="00112AAB"/>
    <w:rsid w:val="00112C61"/>
    <w:rsid w:val="00112DAF"/>
    <w:rsid w:val="00112EF7"/>
    <w:rsid w:val="0011300D"/>
    <w:rsid w:val="001131C2"/>
    <w:rsid w:val="001132D0"/>
    <w:rsid w:val="001138CC"/>
    <w:rsid w:val="001139D9"/>
    <w:rsid w:val="00113FA4"/>
    <w:rsid w:val="00114354"/>
    <w:rsid w:val="00114DB8"/>
    <w:rsid w:val="001152DB"/>
    <w:rsid w:val="0011536F"/>
    <w:rsid w:val="00115671"/>
    <w:rsid w:val="0011588A"/>
    <w:rsid w:val="001159D1"/>
    <w:rsid w:val="00115D48"/>
    <w:rsid w:val="00115E86"/>
    <w:rsid w:val="00116035"/>
    <w:rsid w:val="00116143"/>
    <w:rsid w:val="001161DD"/>
    <w:rsid w:val="00116241"/>
    <w:rsid w:val="0011684F"/>
    <w:rsid w:val="001168CB"/>
    <w:rsid w:val="00116FC7"/>
    <w:rsid w:val="00117D68"/>
    <w:rsid w:val="00117FEC"/>
    <w:rsid w:val="00120AEF"/>
    <w:rsid w:val="00120F0E"/>
    <w:rsid w:val="00120FAE"/>
    <w:rsid w:val="00121231"/>
    <w:rsid w:val="001214AA"/>
    <w:rsid w:val="00121762"/>
    <w:rsid w:val="00121921"/>
    <w:rsid w:val="00121DBB"/>
    <w:rsid w:val="00122299"/>
    <w:rsid w:val="0012229A"/>
    <w:rsid w:val="00122858"/>
    <w:rsid w:val="00122A18"/>
    <w:rsid w:val="00123070"/>
    <w:rsid w:val="00123DE2"/>
    <w:rsid w:val="00123E23"/>
    <w:rsid w:val="00123EA1"/>
    <w:rsid w:val="001241F3"/>
    <w:rsid w:val="001242DC"/>
    <w:rsid w:val="00124495"/>
    <w:rsid w:val="00124941"/>
    <w:rsid w:val="00124E78"/>
    <w:rsid w:val="00124FB8"/>
    <w:rsid w:val="0012507C"/>
    <w:rsid w:val="001250FC"/>
    <w:rsid w:val="0012571B"/>
    <w:rsid w:val="00125AAD"/>
    <w:rsid w:val="00125F67"/>
    <w:rsid w:val="0012638F"/>
    <w:rsid w:val="001267B6"/>
    <w:rsid w:val="001267BB"/>
    <w:rsid w:val="00126987"/>
    <w:rsid w:val="00127243"/>
    <w:rsid w:val="001275AB"/>
    <w:rsid w:val="00127A0A"/>
    <w:rsid w:val="00130035"/>
    <w:rsid w:val="001300E1"/>
    <w:rsid w:val="001302AA"/>
    <w:rsid w:val="00130365"/>
    <w:rsid w:val="001305F3"/>
    <w:rsid w:val="00130A57"/>
    <w:rsid w:val="00130B92"/>
    <w:rsid w:val="00130E2B"/>
    <w:rsid w:val="00130F7F"/>
    <w:rsid w:val="00131803"/>
    <w:rsid w:val="001318F8"/>
    <w:rsid w:val="00131AF9"/>
    <w:rsid w:val="00131E01"/>
    <w:rsid w:val="00132076"/>
    <w:rsid w:val="00132257"/>
    <w:rsid w:val="001323EA"/>
    <w:rsid w:val="0013253C"/>
    <w:rsid w:val="00132CED"/>
    <w:rsid w:val="00132EBC"/>
    <w:rsid w:val="0013318B"/>
    <w:rsid w:val="00133712"/>
    <w:rsid w:val="00133750"/>
    <w:rsid w:val="00133A6C"/>
    <w:rsid w:val="00133B3D"/>
    <w:rsid w:val="00133EFF"/>
    <w:rsid w:val="00133F35"/>
    <w:rsid w:val="00134147"/>
    <w:rsid w:val="00134361"/>
    <w:rsid w:val="001345B8"/>
    <w:rsid w:val="00134CC3"/>
    <w:rsid w:val="0013536A"/>
    <w:rsid w:val="001358CC"/>
    <w:rsid w:val="00135CEF"/>
    <w:rsid w:val="00135FBB"/>
    <w:rsid w:val="00136352"/>
    <w:rsid w:val="00136680"/>
    <w:rsid w:val="00136687"/>
    <w:rsid w:val="00136727"/>
    <w:rsid w:val="00136780"/>
    <w:rsid w:val="00136792"/>
    <w:rsid w:val="00136B49"/>
    <w:rsid w:val="00136C7C"/>
    <w:rsid w:val="00136FBB"/>
    <w:rsid w:val="00137213"/>
    <w:rsid w:val="001374E7"/>
    <w:rsid w:val="00137777"/>
    <w:rsid w:val="00137890"/>
    <w:rsid w:val="0013794E"/>
    <w:rsid w:val="0013796E"/>
    <w:rsid w:val="00137CC3"/>
    <w:rsid w:val="00137E1A"/>
    <w:rsid w:val="00137EEC"/>
    <w:rsid w:val="001401E6"/>
    <w:rsid w:val="00140514"/>
    <w:rsid w:val="0014087C"/>
    <w:rsid w:val="00140FAD"/>
    <w:rsid w:val="001410F8"/>
    <w:rsid w:val="001414C6"/>
    <w:rsid w:val="001419E0"/>
    <w:rsid w:val="00141A3D"/>
    <w:rsid w:val="00141BED"/>
    <w:rsid w:val="0014217A"/>
    <w:rsid w:val="001422D3"/>
    <w:rsid w:val="00142303"/>
    <w:rsid w:val="001426DC"/>
    <w:rsid w:val="00142772"/>
    <w:rsid w:val="001427EB"/>
    <w:rsid w:val="001427F9"/>
    <w:rsid w:val="00142828"/>
    <w:rsid w:val="00142B13"/>
    <w:rsid w:val="00142B2E"/>
    <w:rsid w:val="001430E3"/>
    <w:rsid w:val="00143A6F"/>
    <w:rsid w:val="00143AB6"/>
    <w:rsid w:val="00143B28"/>
    <w:rsid w:val="00143D3E"/>
    <w:rsid w:val="00143ECF"/>
    <w:rsid w:val="00144223"/>
    <w:rsid w:val="00144463"/>
    <w:rsid w:val="00144F7F"/>
    <w:rsid w:val="00144FF0"/>
    <w:rsid w:val="0014552A"/>
    <w:rsid w:val="001457C5"/>
    <w:rsid w:val="00145A72"/>
    <w:rsid w:val="00145AB2"/>
    <w:rsid w:val="00145CEE"/>
    <w:rsid w:val="001461F0"/>
    <w:rsid w:val="001463E7"/>
    <w:rsid w:val="001467BF"/>
    <w:rsid w:val="0014681E"/>
    <w:rsid w:val="00146B6E"/>
    <w:rsid w:val="00146BE3"/>
    <w:rsid w:val="0014701C"/>
    <w:rsid w:val="0014702D"/>
    <w:rsid w:val="00147385"/>
    <w:rsid w:val="0014748C"/>
    <w:rsid w:val="00147556"/>
    <w:rsid w:val="001475D0"/>
    <w:rsid w:val="00147B5E"/>
    <w:rsid w:val="00147BF5"/>
    <w:rsid w:val="00147BFF"/>
    <w:rsid w:val="00147C26"/>
    <w:rsid w:val="001502B8"/>
    <w:rsid w:val="001502EC"/>
    <w:rsid w:val="00150DA7"/>
    <w:rsid w:val="00150FA4"/>
    <w:rsid w:val="001512FB"/>
    <w:rsid w:val="00151508"/>
    <w:rsid w:val="001516A1"/>
    <w:rsid w:val="001517C8"/>
    <w:rsid w:val="00151846"/>
    <w:rsid w:val="00151A42"/>
    <w:rsid w:val="00151DA9"/>
    <w:rsid w:val="0015207E"/>
    <w:rsid w:val="0015243D"/>
    <w:rsid w:val="00152810"/>
    <w:rsid w:val="00152A38"/>
    <w:rsid w:val="00152AD4"/>
    <w:rsid w:val="00152B2E"/>
    <w:rsid w:val="00153530"/>
    <w:rsid w:val="001535ED"/>
    <w:rsid w:val="00153686"/>
    <w:rsid w:val="001536EC"/>
    <w:rsid w:val="001539EA"/>
    <w:rsid w:val="001539F0"/>
    <w:rsid w:val="00153E79"/>
    <w:rsid w:val="00154617"/>
    <w:rsid w:val="00154737"/>
    <w:rsid w:val="00154B58"/>
    <w:rsid w:val="00154D35"/>
    <w:rsid w:val="001551D0"/>
    <w:rsid w:val="00155365"/>
    <w:rsid w:val="001561BB"/>
    <w:rsid w:val="001568DB"/>
    <w:rsid w:val="001569B8"/>
    <w:rsid w:val="00156B34"/>
    <w:rsid w:val="00156C78"/>
    <w:rsid w:val="00156C8F"/>
    <w:rsid w:val="00156D05"/>
    <w:rsid w:val="0015715A"/>
    <w:rsid w:val="00157186"/>
    <w:rsid w:val="0015724B"/>
    <w:rsid w:val="00157470"/>
    <w:rsid w:val="001574AA"/>
    <w:rsid w:val="0015772C"/>
    <w:rsid w:val="00157BE1"/>
    <w:rsid w:val="00157BF4"/>
    <w:rsid w:val="00157CFF"/>
    <w:rsid w:val="00157DCB"/>
    <w:rsid w:val="00160070"/>
    <w:rsid w:val="0016062F"/>
    <w:rsid w:val="00160DA2"/>
    <w:rsid w:val="00160F47"/>
    <w:rsid w:val="00160F89"/>
    <w:rsid w:val="001612D8"/>
    <w:rsid w:val="001616F0"/>
    <w:rsid w:val="00161FC0"/>
    <w:rsid w:val="001620CB"/>
    <w:rsid w:val="0016298D"/>
    <w:rsid w:val="00162DC4"/>
    <w:rsid w:val="00163080"/>
    <w:rsid w:val="001631C7"/>
    <w:rsid w:val="00163205"/>
    <w:rsid w:val="00163556"/>
    <w:rsid w:val="00163DE4"/>
    <w:rsid w:val="00163E38"/>
    <w:rsid w:val="0016427C"/>
    <w:rsid w:val="001646FA"/>
    <w:rsid w:val="00164C99"/>
    <w:rsid w:val="00165141"/>
    <w:rsid w:val="001652D5"/>
    <w:rsid w:val="0016546D"/>
    <w:rsid w:val="0016607B"/>
    <w:rsid w:val="001662B3"/>
    <w:rsid w:val="001664B9"/>
    <w:rsid w:val="00166650"/>
    <w:rsid w:val="0016675E"/>
    <w:rsid w:val="00166816"/>
    <w:rsid w:val="0016685C"/>
    <w:rsid w:val="00167570"/>
    <w:rsid w:val="00167E7A"/>
    <w:rsid w:val="00167FCB"/>
    <w:rsid w:val="00167FE2"/>
    <w:rsid w:val="001702D1"/>
    <w:rsid w:val="00170BC5"/>
    <w:rsid w:val="00171061"/>
    <w:rsid w:val="001710D9"/>
    <w:rsid w:val="001713CD"/>
    <w:rsid w:val="001717D0"/>
    <w:rsid w:val="00171BF5"/>
    <w:rsid w:val="00171E24"/>
    <w:rsid w:val="00171FF0"/>
    <w:rsid w:val="00172005"/>
    <w:rsid w:val="001721ED"/>
    <w:rsid w:val="00172616"/>
    <w:rsid w:val="0017261B"/>
    <w:rsid w:val="0017275A"/>
    <w:rsid w:val="001727EB"/>
    <w:rsid w:val="00172835"/>
    <w:rsid w:val="00172979"/>
    <w:rsid w:val="00172B1E"/>
    <w:rsid w:val="00172E11"/>
    <w:rsid w:val="00172F1D"/>
    <w:rsid w:val="001732F8"/>
    <w:rsid w:val="001733E4"/>
    <w:rsid w:val="001738FC"/>
    <w:rsid w:val="00173B1F"/>
    <w:rsid w:val="00173B6C"/>
    <w:rsid w:val="00173ED6"/>
    <w:rsid w:val="00173F45"/>
    <w:rsid w:val="00174466"/>
    <w:rsid w:val="00174AD0"/>
    <w:rsid w:val="0017503B"/>
    <w:rsid w:val="001750B3"/>
    <w:rsid w:val="0017520E"/>
    <w:rsid w:val="00175601"/>
    <w:rsid w:val="00175DC2"/>
    <w:rsid w:val="00175EC7"/>
    <w:rsid w:val="00175F6F"/>
    <w:rsid w:val="0017634F"/>
    <w:rsid w:val="00176516"/>
    <w:rsid w:val="001767ED"/>
    <w:rsid w:val="00176903"/>
    <w:rsid w:val="00176D64"/>
    <w:rsid w:val="00177412"/>
    <w:rsid w:val="00177C0B"/>
    <w:rsid w:val="001801B6"/>
    <w:rsid w:val="00180258"/>
    <w:rsid w:val="001802BA"/>
    <w:rsid w:val="001808CC"/>
    <w:rsid w:val="00180D85"/>
    <w:rsid w:val="00181249"/>
    <w:rsid w:val="00181724"/>
    <w:rsid w:val="00181A22"/>
    <w:rsid w:val="00181B95"/>
    <w:rsid w:val="00181B9F"/>
    <w:rsid w:val="001822FD"/>
    <w:rsid w:val="001823A3"/>
    <w:rsid w:val="00182403"/>
    <w:rsid w:val="0018274C"/>
    <w:rsid w:val="001828D8"/>
    <w:rsid w:val="00182C20"/>
    <w:rsid w:val="00182C65"/>
    <w:rsid w:val="00182D3A"/>
    <w:rsid w:val="001837B1"/>
    <w:rsid w:val="00183ADB"/>
    <w:rsid w:val="001841C0"/>
    <w:rsid w:val="00184282"/>
    <w:rsid w:val="00184890"/>
    <w:rsid w:val="00185575"/>
    <w:rsid w:val="00185586"/>
    <w:rsid w:val="00185690"/>
    <w:rsid w:val="00185701"/>
    <w:rsid w:val="00185DAC"/>
    <w:rsid w:val="00185EA3"/>
    <w:rsid w:val="00186033"/>
    <w:rsid w:val="001864DF"/>
    <w:rsid w:val="00186B11"/>
    <w:rsid w:val="00186B66"/>
    <w:rsid w:val="00187779"/>
    <w:rsid w:val="001877CB"/>
    <w:rsid w:val="00187DD3"/>
    <w:rsid w:val="00187DF6"/>
    <w:rsid w:val="00187FAA"/>
    <w:rsid w:val="001901B2"/>
    <w:rsid w:val="00190333"/>
    <w:rsid w:val="0019043A"/>
    <w:rsid w:val="0019064A"/>
    <w:rsid w:val="0019090D"/>
    <w:rsid w:val="00190A26"/>
    <w:rsid w:val="00190ABA"/>
    <w:rsid w:val="00190D6F"/>
    <w:rsid w:val="0019115B"/>
    <w:rsid w:val="001912B3"/>
    <w:rsid w:val="00191E94"/>
    <w:rsid w:val="00191E99"/>
    <w:rsid w:val="00192138"/>
    <w:rsid w:val="00192928"/>
    <w:rsid w:val="00192A17"/>
    <w:rsid w:val="00192CA7"/>
    <w:rsid w:val="00192CD9"/>
    <w:rsid w:val="0019303E"/>
    <w:rsid w:val="0019319F"/>
    <w:rsid w:val="00193510"/>
    <w:rsid w:val="00193762"/>
    <w:rsid w:val="0019396F"/>
    <w:rsid w:val="00193BF5"/>
    <w:rsid w:val="00193D16"/>
    <w:rsid w:val="0019404C"/>
    <w:rsid w:val="001941A6"/>
    <w:rsid w:val="00194829"/>
    <w:rsid w:val="00194E6C"/>
    <w:rsid w:val="00194E8E"/>
    <w:rsid w:val="001952E2"/>
    <w:rsid w:val="001954E2"/>
    <w:rsid w:val="00195CA1"/>
    <w:rsid w:val="00195E2E"/>
    <w:rsid w:val="00195F54"/>
    <w:rsid w:val="001960E2"/>
    <w:rsid w:val="0019625D"/>
    <w:rsid w:val="0019640E"/>
    <w:rsid w:val="0019698E"/>
    <w:rsid w:val="00196994"/>
    <w:rsid w:val="001969CE"/>
    <w:rsid w:val="00196A34"/>
    <w:rsid w:val="00196B4E"/>
    <w:rsid w:val="00196D67"/>
    <w:rsid w:val="00196FDA"/>
    <w:rsid w:val="001971DC"/>
    <w:rsid w:val="0019720F"/>
    <w:rsid w:val="001975FA"/>
    <w:rsid w:val="0019766C"/>
    <w:rsid w:val="00197A3C"/>
    <w:rsid w:val="00197A41"/>
    <w:rsid w:val="00197BA1"/>
    <w:rsid w:val="001A00EB"/>
    <w:rsid w:val="001A0409"/>
    <w:rsid w:val="001A04A7"/>
    <w:rsid w:val="001A05E1"/>
    <w:rsid w:val="001A0638"/>
    <w:rsid w:val="001A06A9"/>
    <w:rsid w:val="001A0D5B"/>
    <w:rsid w:val="001A14AB"/>
    <w:rsid w:val="001A15DB"/>
    <w:rsid w:val="001A1A3C"/>
    <w:rsid w:val="001A1FE9"/>
    <w:rsid w:val="001A28E0"/>
    <w:rsid w:val="001A2909"/>
    <w:rsid w:val="001A2B68"/>
    <w:rsid w:val="001A2DB0"/>
    <w:rsid w:val="001A2DB4"/>
    <w:rsid w:val="001A3234"/>
    <w:rsid w:val="001A333A"/>
    <w:rsid w:val="001A33C4"/>
    <w:rsid w:val="001A3481"/>
    <w:rsid w:val="001A353C"/>
    <w:rsid w:val="001A35C8"/>
    <w:rsid w:val="001A37A5"/>
    <w:rsid w:val="001A3B54"/>
    <w:rsid w:val="001A3BDC"/>
    <w:rsid w:val="001A3CA8"/>
    <w:rsid w:val="001A40EC"/>
    <w:rsid w:val="001A4FEB"/>
    <w:rsid w:val="001A5803"/>
    <w:rsid w:val="001A5A68"/>
    <w:rsid w:val="001A5BB5"/>
    <w:rsid w:val="001A5E72"/>
    <w:rsid w:val="001A5EB7"/>
    <w:rsid w:val="001A5F8E"/>
    <w:rsid w:val="001A61E0"/>
    <w:rsid w:val="001A65DA"/>
    <w:rsid w:val="001A685B"/>
    <w:rsid w:val="001A7294"/>
    <w:rsid w:val="001A72A4"/>
    <w:rsid w:val="001A7F3B"/>
    <w:rsid w:val="001A7FE2"/>
    <w:rsid w:val="001B013B"/>
    <w:rsid w:val="001B033C"/>
    <w:rsid w:val="001B0702"/>
    <w:rsid w:val="001B087C"/>
    <w:rsid w:val="001B0B44"/>
    <w:rsid w:val="001B133A"/>
    <w:rsid w:val="001B154E"/>
    <w:rsid w:val="001B1BFC"/>
    <w:rsid w:val="001B2475"/>
    <w:rsid w:val="001B296F"/>
    <w:rsid w:val="001B2A02"/>
    <w:rsid w:val="001B2D6F"/>
    <w:rsid w:val="001B307F"/>
    <w:rsid w:val="001B30D7"/>
    <w:rsid w:val="001B3266"/>
    <w:rsid w:val="001B33D9"/>
    <w:rsid w:val="001B3970"/>
    <w:rsid w:val="001B3E73"/>
    <w:rsid w:val="001B402D"/>
    <w:rsid w:val="001B4820"/>
    <w:rsid w:val="001B4C38"/>
    <w:rsid w:val="001B4C6F"/>
    <w:rsid w:val="001B4EEE"/>
    <w:rsid w:val="001B4F56"/>
    <w:rsid w:val="001B50EC"/>
    <w:rsid w:val="001B5AE6"/>
    <w:rsid w:val="001B5ED3"/>
    <w:rsid w:val="001B5EFE"/>
    <w:rsid w:val="001B6095"/>
    <w:rsid w:val="001B6745"/>
    <w:rsid w:val="001B6987"/>
    <w:rsid w:val="001B6F75"/>
    <w:rsid w:val="001B76E1"/>
    <w:rsid w:val="001B7B8A"/>
    <w:rsid w:val="001B7C2A"/>
    <w:rsid w:val="001B7DE4"/>
    <w:rsid w:val="001C0056"/>
    <w:rsid w:val="001C0181"/>
    <w:rsid w:val="001C0208"/>
    <w:rsid w:val="001C027F"/>
    <w:rsid w:val="001C082E"/>
    <w:rsid w:val="001C0ABD"/>
    <w:rsid w:val="001C0F62"/>
    <w:rsid w:val="001C1070"/>
    <w:rsid w:val="001C1407"/>
    <w:rsid w:val="001C1744"/>
    <w:rsid w:val="001C1849"/>
    <w:rsid w:val="001C1A56"/>
    <w:rsid w:val="001C1C24"/>
    <w:rsid w:val="001C1DAF"/>
    <w:rsid w:val="001C1E73"/>
    <w:rsid w:val="001C21A2"/>
    <w:rsid w:val="001C2713"/>
    <w:rsid w:val="001C273C"/>
    <w:rsid w:val="001C2936"/>
    <w:rsid w:val="001C29D4"/>
    <w:rsid w:val="001C2BFF"/>
    <w:rsid w:val="001C2FC3"/>
    <w:rsid w:val="001C36AC"/>
    <w:rsid w:val="001C3C1C"/>
    <w:rsid w:val="001C3DCE"/>
    <w:rsid w:val="001C3F34"/>
    <w:rsid w:val="001C4461"/>
    <w:rsid w:val="001C4C14"/>
    <w:rsid w:val="001C50C9"/>
    <w:rsid w:val="001C5496"/>
    <w:rsid w:val="001C57AD"/>
    <w:rsid w:val="001C58A7"/>
    <w:rsid w:val="001C58C8"/>
    <w:rsid w:val="001C58F3"/>
    <w:rsid w:val="001C5CCE"/>
    <w:rsid w:val="001C68E5"/>
    <w:rsid w:val="001C6AEC"/>
    <w:rsid w:val="001C70B5"/>
    <w:rsid w:val="001C71BB"/>
    <w:rsid w:val="001C76C8"/>
    <w:rsid w:val="001C7AB8"/>
    <w:rsid w:val="001C7C1E"/>
    <w:rsid w:val="001C7D05"/>
    <w:rsid w:val="001D00C3"/>
    <w:rsid w:val="001D080B"/>
    <w:rsid w:val="001D0FEF"/>
    <w:rsid w:val="001D112F"/>
    <w:rsid w:val="001D154B"/>
    <w:rsid w:val="001D17A4"/>
    <w:rsid w:val="001D1897"/>
    <w:rsid w:val="001D1CC7"/>
    <w:rsid w:val="001D263A"/>
    <w:rsid w:val="001D2A28"/>
    <w:rsid w:val="001D2D63"/>
    <w:rsid w:val="001D2DD7"/>
    <w:rsid w:val="001D3077"/>
    <w:rsid w:val="001D3378"/>
    <w:rsid w:val="001D33B9"/>
    <w:rsid w:val="001D3919"/>
    <w:rsid w:val="001D3B95"/>
    <w:rsid w:val="001D41B0"/>
    <w:rsid w:val="001D4318"/>
    <w:rsid w:val="001D46B9"/>
    <w:rsid w:val="001D46D9"/>
    <w:rsid w:val="001D47C0"/>
    <w:rsid w:val="001D48B3"/>
    <w:rsid w:val="001D5416"/>
    <w:rsid w:val="001D564E"/>
    <w:rsid w:val="001D5718"/>
    <w:rsid w:val="001D57E3"/>
    <w:rsid w:val="001D6623"/>
    <w:rsid w:val="001D6C43"/>
    <w:rsid w:val="001D707A"/>
    <w:rsid w:val="001D789C"/>
    <w:rsid w:val="001D7EDD"/>
    <w:rsid w:val="001E0099"/>
    <w:rsid w:val="001E0F51"/>
    <w:rsid w:val="001E1005"/>
    <w:rsid w:val="001E112D"/>
    <w:rsid w:val="001E142A"/>
    <w:rsid w:val="001E15DB"/>
    <w:rsid w:val="001E1608"/>
    <w:rsid w:val="001E1A0D"/>
    <w:rsid w:val="001E1B04"/>
    <w:rsid w:val="001E2571"/>
    <w:rsid w:val="001E28FD"/>
    <w:rsid w:val="001E2FCE"/>
    <w:rsid w:val="001E3009"/>
    <w:rsid w:val="001E30D6"/>
    <w:rsid w:val="001E3614"/>
    <w:rsid w:val="001E37B4"/>
    <w:rsid w:val="001E38EB"/>
    <w:rsid w:val="001E3B2C"/>
    <w:rsid w:val="001E3BC5"/>
    <w:rsid w:val="001E3E8B"/>
    <w:rsid w:val="001E3EE0"/>
    <w:rsid w:val="001E3EF2"/>
    <w:rsid w:val="001E410A"/>
    <w:rsid w:val="001E415B"/>
    <w:rsid w:val="001E442D"/>
    <w:rsid w:val="001E4495"/>
    <w:rsid w:val="001E4499"/>
    <w:rsid w:val="001E44DE"/>
    <w:rsid w:val="001E47D5"/>
    <w:rsid w:val="001E4961"/>
    <w:rsid w:val="001E49B1"/>
    <w:rsid w:val="001E4BD6"/>
    <w:rsid w:val="001E4D27"/>
    <w:rsid w:val="001E4E2B"/>
    <w:rsid w:val="001E510E"/>
    <w:rsid w:val="001E5269"/>
    <w:rsid w:val="001E5290"/>
    <w:rsid w:val="001E57B2"/>
    <w:rsid w:val="001E5B8E"/>
    <w:rsid w:val="001E600D"/>
    <w:rsid w:val="001E60E7"/>
    <w:rsid w:val="001E6528"/>
    <w:rsid w:val="001E6F85"/>
    <w:rsid w:val="001E7186"/>
    <w:rsid w:val="001E719F"/>
    <w:rsid w:val="001E784B"/>
    <w:rsid w:val="001E7A90"/>
    <w:rsid w:val="001E7BC9"/>
    <w:rsid w:val="001F0290"/>
    <w:rsid w:val="001F06F3"/>
    <w:rsid w:val="001F0844"/>
    <w:rsid w:val="001F0B0E"/>
    <w:rsid w:val="001F0EA3"/>
    <w:rsid w:val="001F0FC5"/>
    <w:rsid w:val="001F13E2"/>
    <w:rsid w:val="001F16C9"/>
    <w:rsid w:val="001F1BC1"/>
    <w:rsid w:val="001F1E0C"/>
    <w:rsid w:val="001F1F84"/>
    <w:rsid w:val="001F20E7"/>
    <w:rsid w:val="001F2AF3"/>
    <w:rsid w:val="001F2D8F"/>
    <w:rsid w:val="001F36D7"/>
    <w:rsid w:val="001F3767"/>
    <w:rsid w:val="001F3769"/>
    <w:rsid w:val="001F38C0"/>
    <w:rsid w:val="001F3B51"/>
    <w:rsid w:val="001F3DD7"/>
    <w:rsid w:val="001F46A1"/>
    <w:rsid w:val="001F4936"/>
    <w:rsid w:val="001F5081"/>
    <w:rsid w:val="001F5325"/>
    <w:rsid w:val="001F56E4"/>
    <w:rsid w:val="001F57AA"/>
    <w:rsid w:val="001F5AC6"/>
    <w:rsid w:val="001F5D1E"/>
    <w:rsid w:val="001F5D59"/>
    <w:rsid w:val="001F6287"/>
    <w:rsid w:val="001F6368"/>
    <w:rsid w:val="001F64E4"/>
    <w:rsid w:val="001F6E9C"/>
    <w:rsid w:val="001F7200"/>
    <w:rsid w:val="001F75CE"/>
    <w:rsid w:val="001F760A"/>
    <w:rsid w:val="001F76D0"/>
    <w:rsid w:val="001F76D4"/>
    <w:rsid w:val="001F7C17"/>
    <w:rsid w:val="001F7DA8"/>
    <w:rsid w:val="001F7EC5"/>
    <w:rsid w:val="002001BE"/>
    <w:rsid w:val="00200248"/>
    <w:rsid w:val="0020032D"/>
    <w:rsid w:val="0020086F"/>
    <w:rsid w:val="0020091C"/>
    <w:rsid w:val="002009D8"/>
    <w:rsid w:val="00200C75"/>
    <w:rsid w:val="002013CC"/>
    <w:rsid w:val="002018A1"/>
    <w:rsid w:val="002019F3"/>
    <w:rsid w:val="00201BDD"/>
    <w:rsid w:val="0020202E"/>
    <w:rsid w:val="00202211"/>
    <w:rsid w:val="002023C5"/>
    <w:rsid w:val="00202744"/>
    <w:rsid w:val="002029C0"/>
    <w:rsid w:val="00202ADB"/>
    <w:rsid w:val="00202ED8"/>
    <w:rsid w:val="0020336D"/>
    <w:rsid w:val="002037D3"/>
    <w:rsid w:val="0020385E"/>
    <w:rsid w:val="002039F8"/>
    <w:rsid w:val="0020400C"/>
    <w:rsid w:val="0020421E"/>
    <w:rsid w:val="002049F3"/>
    <w:rsid w:val="00204BF1"/>
    <w:rsid w:val="002053E9"/>
    <w:rsid w:val="0020547A"/>
    <w:rsid w:val="00205642"/>
    <w:rsid w:val="00205706"/>
    <w:rsid w:val="00205826"/>
    <w:rsid w:val="002058A4"/>
    <w:rsid w:val="00205B42"/>
    <w:rsid w:val="00205C20"/>
    <w:rsid w:val="00205D81"/>
    <w:rsid w:val="00206416"/>
    <w:rsid w:val="0020663E"/>
    <w:rsid w:val="00206EFF"/>
    <w:rsid w:val="00207715"/>
    <w:rsid w:val="00207BC7"/>
    <w:rsid w:val="00210BB2"/>
    <w:rsid w:val="00211327"/>
    <w:rsid w:val="0021147F"/>
    <w:rsid w:val="00211C4F"/>
    <w:rsid w:val="00211C81"/>
    <w:rsid w:val="00211FDD"/>
    <w:rsid w:val="002128FF"/>
    <w:rsid w:val="00212A07"/>
    <w:rsid w:val="00212BD3"/>
    <w:rsid w:val="00213597"/>
    <w:rsid w:val="00213E79"/>
    <w:rsid w:val="00214331"/>
    <w:rsid w:val="00214920"/>
    <w:rsid w:val="00215105"/>
    <w:rsid w:val="002152E6"/>
    <w:rsid w:val="0021531A"/>
    <w:rsid w:val="0021565F"/>
    <w:rsid w:val="00215778"/>
    <w:rsid w:val="00215822"/>
    <w:rsid w:val="00215CF8"/>
    <w:rsid w:val="00215E6A"/>
    <w:rsid w:val="00215F9C"/>
    <w:rsid w:val="002164DC"/>
    <w:rsid w:val="00216527"/>
    <w:rsid w:val="0021658B"/>
    <w:rsid w:val="00216890"/>
    <w:rsid w:val="00216935"/>
    <w:rsid w:val="00216A58"/>
    <w:rsid w:val="00216D4A"/>
    <w:rsid w:val="00216FCD"/>
    <w:rsid w:val="002170DF"/>
    <w:rsid w:val="00217F82"/>
    <w:rsid w:val="00220276"/>
    <w:rsid w:val="00220472"/>
    <w:rsid w:val="0022066F"/>
    <w:rsid w:val="002208B9"/>
    <w:rsid w:val="00221367"/>
    <w:rsid w:val="00221461"/>
    <w:rsid w:val="002217CD"/>
    <w:rsid w:val="00221A18"/>
    <w:rsid w:val="00221A55"/>
    <w:rsid w:val="00221C68"/>
    <w:rsid w:val="00221E00"/>
    <w:rsid w:val="0022225C"/>
    <w:rsid w:val="002226CB"/>
    <w:rsid w:val="00222A66"/>
    <w:rsid w:val="00222AA1"/>
    <w:rsid w:val="00222D5A"/>
    <w:rsid w:val="00223252"/>
    <w:rsid w:val="0022326A"/>
    <w:rsid w:val="002234C0"/>
    <w:rsid w:val="00223546"/>
    <w:rsid w:val="002236B4"/>
    <w:rsid w:val="00223767"/>
    <w:rsid w:val="0022381E"/>
    <w:rsid w:val="002238B3"/>
    <w:rsid w:val="00223BF0"/>
    <w:rsid w:val="00223D4C"/>
    <w:rsid w:val="00223F4D"/>
    <w:rsid w:val="00224896"/>
    <w:rsid w:val="00224933"/>
    <w:rsid w:val="00224B94"/>
    <w:rsid w:val="00225811"/>
    <w:rsid w:val="002258FB"/>
    <w:rsid w:val="00225982"/>
    <w:rsid w:val="00225B47"/>
    <w:rsid w:val="00225CD1"/>
    <w:rsid w:val="00227883"/>
    <w:rsid w:val="00227BF0"/>
    <w:rsid w:val="002306EB"/>
    <w:rsid w:val="00230869"/>
    <w:rsid w:val="00230A4F"/>
    <w:rsid w:val="00230ADF"/>
    <w:rsid w:val="00230AE6"/>
    <w:rsid w:val="00230B88"/>
    <w:rsid w:val="002313DB"/>
    <w:rsid w:val="002315EE"/>
    <w:rsid w:val="00231CB1"/>
    <w:rsid w:val="00231F53"/>
    <w:rsid w:val="00232090"/>
    <w:rsid w:val="002324BC"/>
    <w:rsid w:val="00232CCD"/>
    <w:rsid w:val="00232F13"/>
    <w:rsid w:val="002332D7"/>
    <w:rsid w:val="0023356E"/>
    <w:rsid w:val="0023371F"/>
    <w:rsid w:val="0023378E"/>
    <w:rsid w:val="002337EA"/>
    <w:rsid w:val="0023387B"/>
    <w:rsid w:val="00233B9D"/>
    <w:rsid w:val="00233CA4"/>
    <w:rsid w:val="00233D85"/>
    <w:rsid w:val="00233F1B"/>
    <w:rsid w:val="00233F56"/>
    <w:rsid w:val="002343FA"/>
    <w:rsid w:val="00234A62"/>
    <w:rsid w:val="00234C9C"/>
    <w:rsid w:val="00234EC2"/>
    <w:rsid w:val="00234F60"/>
    <w:rsid w:val="00235000"/>
    <w:rsid w:val="00235039"/>
    <w:rsid w:val="0023573C"/>
    <w:rsid w:val="00235FAF"/>
    <w:rsid w:val="0023619F"/>
    <w:rsid w:val="0023658D"/>
    <w:rsid w:val="00236854"/>
    <w:rsid w:val="0023693E"/>
    <w:rsid w:val="00236D81"/>
    <w:rsid w:val="00236F18"/>
    <w:rsid w:val="00237541"/>
    <w:rsid w:val="002376FB"/>
    <w:rsid w:val="00237C2B"/>
    <w:rsid w:val="00237F1B"/>
    <w:rsid w:val="0024028C"/>
    <w:rsid w:val="00240424"/>
    <w:rsid w:val="00240572"/>
    <w:rsid w:val="00240A42"/>
    <w:rsid w:val="00240BE7"/>
    <w:rsid w:val="00240DC6"/>
    <w:rsid w:val="002414DB"/>
    <w:rsid w:val="002415FA"/>
    <w:rsid w:val="00241DD6"/>
    <w:rsid w:val="00241E6E"/>
    <w:rsid w:val="00241FD9"/>
    <w:rsid w:val="00242604"/>
    <w:rsid w:val="0024267C"/>
    <w:rsid w:val="002429A3"/>
    <w:rsid w:val="00242ABF"/>
    <w:rsid w:val="00242C0E"/>
    <w:rsid w:val="00242CC7"/>
    <w:rsid w:val="00242D83"/>
    <w:rsid w:val="00242E9A"/>
    <w:rsid w:val="002431F9"/>
    <w:rsid w:val="002432A2"/>
    <w:rsid w:val="002437EC"/>
    <w:rsid w:val="002438BD"/>
    <w:rsid w:val="0024394D"/>
    <w:rsid w:val="002439F3"/>
    <w:rsid w:val="00243A04"/>
    <w:rsid w:val="00243E16"/>
    <w:rsid w:val="002441C6"/>
    <w:rsid w:val="002442F1"/>
    <w:rsid w:val="002446CE"/>
    <w:rsid w:val="002449C7"/>
    <w:rsid w:val="00244C38"/>
    <w:rsid w:val="00244D0F"/>
    <w:rsid w:val="00244D20"/>
    <w:rsid w:val="00245794"/>
    <w:rsid w:val="00245E90"/>
    <w:rsid w:val="0024650B"/>
    <w:rsid w:val="002467D3"/>
    <w:rsid w:val="00246924"/>
    <w:rsid w:val="00246EB2"/>
    <w:rsid w:val="002475A5"/>
    <w:rsid w:val="002476E6"/>
    <w:rsid w:val="00247B37"/>
    <w:rsid w:val="00247BEE"/>
    <w:rsid w:val="0025017C"/>
    <w:rsid w:val="00250304"/>
    <w:rsid w:val="002503D4"/>
    <w:rsid w:val="00250748"/>
    <w:rsid w:val="00250796"/>
    <w:rsid w:val="002508FE"/>
    <w:rsid w:val="00250C10"/>
    <w:rsid w:val="00250E53"/>
    <w:rsid w:val="00250E55"/>
    <w:rsid w:val="00250F55"/>
    <w:rsid w:val="00251039"/>
    <w:rsid w:val="002510EA"/>
    <w:rsid w:val="00251269"/>
    <w:rsid w:val="00251A87"/>
    <w:rsid w:val="00251DB9"/>
    <w:rsid w:val="00252108"/>
    <w:rsid w:val="002521AB"/>
    <w:rsid w:val="00252281"/>
    <w:rsid w:val="0025236C"/>
    <w:rsid w:val="002527C2"/>
    <w:rsid w:val="00252992"/>
    <w:rsid w:val="002536B1"/>
    <w:rsid w:val="002545A2"/>
    <w:rsid w:val="0025476A"/>
    <w:rsid w:val="00254D54"/>
    <w:rsid w:val="00254F2D"/>
    <w:rsid w:val="00255615"/>
    <w:rsid w:val="002558A5"/>
    <w:rsid w:val="00255BE1"/>
    <w:rsid w:val="00256022"/>
    <w:rsid w:val="00256464"/>
    <w:rsid w:val="00256CBC"/>
    <w:rsid w:val="00256F99"/>
    <w:rsid w:val="0025726C"/>
    <w:rsid w:val="0025757A"/>
    <w:rsid w:val="00257844"/>
    <w:rsid w:val="00257918"/>
    <w:rsid w:val="00257948"/>
    <w:rsid w:val="00257A8D"/>
    <w:rsid w:val="00257D4E"/>
    <w:rsid w:val="00257F77"/>
    <w:rsid w:val="00260284"/>
    <w:rsid w:val="00260497"/>
    <w:rsid w:val="0026055C"/>
    <w:rsid w:val="0026089E"/>
    <w:rsid w:val="00260CD4"/>
    <w:rsid w:val="00260CE1"/>
    <w:rsid w:val="00260E9F"/>
    <w:rsid w:val="0026106A"/>
    <w:rsid w:val="00261A11"/>
    <w:rsid w:val="00261B5B"/>
    <w:rsid w:val="00261BDD"/>
    <w:rsid w:val="00261DE9"/>
    <w:rsid w:val="00262281"/>
    <w:rsid w:val="00262988"/>
    <w:rsid w:val="00262DF1"/>
    <w:rsid w:val="00262F25"/>
    <w:rsid w:val="002634B6"/>
    <w:rsid w:val="00263680"/>
    <w:rsid w:val="002639AA"/>
    <w:rsid w:val="00263BCE"/>
    <w:rsid w:val="00263BFE"/>
    <w:rsid w:val="00263FAC"/>
    <w:rsid w:val="002642B0"/>
    <w:rsid w:val="00264338"/>
    <w:rsid w:val="00264378"/>
    <w:rsid w:val="002643D5"/>
    <w:rsid w:val="002647E6"/>
    <w:rsid w:val="00264CAC"/>
    <w:rsid w:val="00265147"/>
    <w:rsid w:val="00265518"/>
    <w:rsid w:val="0026552A"/>
    <w:rsid w:val="0026586A"/>
    <w:rsid w:val="00265987"/>
    <w:rsid w:val="00265DF6"/>
    <w:rsid w:val="002663F7"/>
    <w:rsid w:val="0026663F"/>
    <w:rsid w:val="00266739"/>
    <w:rsid w:val="002668C5"/>
    <w:rsid w:val="00266C6B"/>
    <w:rsid w:val="00266DAB"/>
    <w:rsid w:val="00266DFA"/>
    <w:rsid w:val="00266EB9"/>
    <w:rsid w:val="002672F4"/>
    <w:rsid w:val="0026751A"/>
    <w:rsid w:val="00267889"/>
    <w:rsid w:val="00267A08"/>
    <w:rsid w:val="00267B13"/>
    <w:rsid w:val="00267BA4"/>
    <w:rsid w:val="00267EB3"/>
    <w:rsid w:val="002702A8"/>
    <w:rsid w:val="002702F6"/>
    <w:rsid w:val="002703EA"/>
    <w:rsid w:val="0027058D"/>
    <w:rsid w:val="002708A1"/>
    <w:rsid w:val="00270F28"/>
    <w:rsid w:val="00270FAD"/>
    <w:rsid w:val="00271103"/>
    <w:rsid w:val="0027118A"/>
    <w:rsid w:val="002713B1"/>
    <w:rsid w:val="00271AEE"/>
    <w:rsid w:val="00272434"/>
    <w:rsid w:val="00272662"/>
    <w:rsid w:val="00272C11"/>
    <w:rsid w:val="00272C89"/>
    <w:rsid w:val="00272D2E"/>
    <w:rsid w:val="00272E3B"/>
    <w:rsid w:val="00272F62"/>
    <w:rsid w:val="00273452"/>
    <w:rsid w:val="002734AD"/>
    <w:rsid w:val="002735A5"/>
    <w:rsid w:val="00273689"/>
    <w:rsid w:val="00273813"/>
    <w:rsid w:val="00273D54"/>
    <w:rsid w:val="00273E64"/>
    <w:rsid w:val="00274202"/>
    <w:rsid w:val="00274723"/>
    <w:rsid w:val="00274828"/>
    <w:rsid w:val="0027483E"/>
    <w:rsid w:val="00274979"/>
    <w:rsid w:val="00274F97"/>
    <w:rsid w:val="002750CD"/>
    <w:rsid w:val="002756D7"/>
    <w:rsid w:val="002757B8"/>
    <w:rsid w:val="00275B2D"/>
    <w:rsid w:val="00275B66"/>
    <w:rsid w:val="00275C6A"/>
    <w:rsid w:val="00275CBE"/>
    <w:rsid w:val="00275EC9"/>
    <w:rsid w:val="002768EF"/>
    <w:rsid w:val="00276920"/>
    <w:rsid w:val="00277699"/>
    <w:rsid w:val="002776A7"/>
    <w:rsid w:val="00277C56"/>
    <w:rsid w:val="00277F8F"/>
    <w:rsid w:val="002806B9"/>
    <w:rsid w:val="002809C6"/>
    <w:rsid w:val="00280D63"/>
    <w:rsid w:val="00280E28"/>
    <w:rsid w:val="00280F62"/>
    <w:rsid w:val="0028134F"/>
    <w:rsid w:val="00281523"/>
    <w:rsid w:val="0028166F"/>
    <w:rsid w:val="00281AE9"/>
    <w:rsid w:val="00281C45"/>
    <w:rsid w:val="00281F3C"/>
    <w:rsid w:val="00281F72"/>
    <w:rsid w:val="00282714"/>
    <w:rsid w:val="002830B8"/>
    <w:rsid w:val="002831A8"/>
    <w:rsid w:val="002831B4"/>
    <w:rsid w:val="0028352D"/>
    <w:rsid w:val="00283970"/>
    <w:rsid w:val="00283BE8"/>
    <w:rsid w:val="00283DCA"/>
    <w:rsid w:val="00284028"/>
    <w:rsid w:val="00284190"/>
    <w:rsid w:val="0028426E"/>
    <w:rsid w:val="00284513"/>
    <w:rsid w:val="002846DD"/>
    <w:rsid w:val="00284A63"/>
    <w:rsid w:val="00285105"/>
    <w:rsid w:val="00285223"/>
    <w:rsid w:val="002855A1"/>
    <w:rsid w:val="00285900"/>
    <w:rsid w:val="00285A72"/>
    <w:rsid w:val="00285F86"/>
    <w:rsid w:val="002867C7"/>
    <w:rsid w:val="002867F7"/>
    <w:rsid w:val="00286A22"/>
    <w:rsid w:val="00286AA4"/>
    <w:rsid w:val="00286B1E"/>
    <w:rsid w:val="00286F7D"/>
    <w:rsid w:val="002872AF"/>
    <w:rsid w:val="00287592"/>
    <w:rsid w:val="00287754"/>
    <w:rsid w:val="00287777"/>
    <w:rsid w:val="00287B8B"/>
    <w:rsid w:val="00287C2B"/>
    <w:rsid w:val="00291CE0"/>
    <w:rsid w:val="0029229F"/>
    <w:rsid w:val="00292543"/>
    <w:rsid w:val="002925F9"/>
    <w:rsid w:val="00292769"/>
    <w:rsid w:val="00292DBC"/>
    <w:rsid w:val="00292F41"/>
    <w:rsid w:val="00293541"/>
    <w:rsid w:val="00293B94"/>
    <w:rsid w:val="00293D24"/>
    <w:rsid w:val="00294739"/>
    <w:rsid w:val="00294807"/>
    <w:rsid w:val="0029567D"/>
    <w:rsid w:val="00295B16"/>
    <w:rsid w:val="00295BB2"/>
    <w:rsid w:val="00295BF6"/>
    <w:rsid w:val="00295E9E"/>
    <w:rsid w:val="00296043"/>
    <w:rsid w:val="002967E6"/>
    <w:rsid w:val="00296B8C"/>
    <w:rsid w:val="00296DC3"/>
    <w:rsid w:val="00296E31"/>
    <w:rsid w:val="00297257"/>
    <w:rsid w:val="0029754A"/>
    <w:rsid w:val="0029775E"/>
    <w:rsid w:val="00297762"/>
    <w:rsid w:val="002978AF"/>
    <w:rsid w:val="00297C71"/>
    <w:rsid w:val="002A047D"/>
    <w:rsid w:val="002A0A4D"/>
    <w:rsid w:val="002A105C"/>
    <w:rsid w:val="002A10B7"/>
    <w:rsid w:val="002A1490"/>
    <w:rsid w:val="002A190F"/>
    <w:rsid w:val="002A20B7"/>
    <w:rsid w:val="002A269E"/>
    <w:rsid w:val="002A288F"/>
    <w:rsid w:val="002A28FB"/>
    <w:rsid w:val="002A2D0C"/>
    <w:rsid w:val="002A2EC7"/>
    <w:rsid w:val="002A3846"/>
    <w:rsid w:val="002A384D"/>
    <w:rsid w:val="002A38BA"/>
    <w:rsid w:val="002A38E3"/>
    <w:rsid w:val="002A39C3"/>
    <w:rsid w:val="002A4299"/>
    <w:rsid w:val="002A442D"/>
    <w:rsid w:val="002A4AB9"/>
    <w:rsid w:val="002A4B8C"/>
    <w:rsid w:val="002A5125"/>
    <w:rsid w:val="002A542B"/>
    <w:rsid w:val="002A55B2"/>
    <w:rsid w:val="002A5648"/>
    <w:rsid w:val="002A5654"/>
    <w:rsid w:val="002A5ABD"/>
    <w:rsid w:val="002A5C53"/>
    <w:rsid w:val="002A5F35"/>
    <w:rsid w:val="002A601F"/>
    <w:rsid w:val="002A612F"/>
    <w:rsid w:val="002A6281"/>
    <w:rsid w:val="002A6551"/>
    <w:rsid w:val="002A684F"/>
    <w:rsid w:val="002A6935"/>
    <w:rsid w:val="002A69D6"/>
    <w:rsid w:val="002A6DBF"/>
    <w:rsid w:val="002A6EAB"/>
    <w:rsid w:val="002A712C"/>
    <w:rsid w:val="002A72FE"/>
    <w:rsid w:val="002A7954"/>
    <w:rsid w:val="002A7B21"/>
    <w:rsid w:val="002A7D19"/>
    <w:rsid w:val="002A7FD2"/>
    <w:rsid w:val="002B01F2"/>
    <w:rsid w:val="002B0406"/>
    <w:rsid w:val="002B0950"/>
    <w:rsid w:val="002B134A"/>
    <w:rsid w:val="002B13D9"/>
    <w:rsid w:val="002B1487"/>
    <w:rsid w:val="002B1883"/>
    <w:rsid w:val="002B1AC0"/>
    <w:rsid w:val="002B1BD9"/>
    <w:rsid w:val="002B1FE3"/>
    <w:rsid w:val="002B23AD"/>
    <w:rsid w:val="002B23F2"/>
    <w:rsid w:val="002B2A63"/>
    <w:rsid w:val="002B2AFA"/>
    <w:rsid w:val="002B302F"/>
    <w:rsid w:val="002B3071"/>
    <w:rsid w:val="002B34AE"/>
    <w:rsid w:val="002B35CA"/>
    <w:rsid w:val="002B3F90"/>
    <w:rsid w:val="002B42B7"/>
    <w:rsid w:val="002B4379"/>
    <w:rsid w:val="002B44B5"/>
    <w:rsid w:val="002B4542"/>
    <w:rsid w:val="002B460D"/>
    <w:rsid w:val="002B4798"/>
    <w:rsid w:val="002B490B"/>
    <w:rsid w:val="002B4B2B"/>
    <w:rsid w:val="002B4B5C"/>
    <w:rsid w:val="002B4B91"/>
    <w:rsid w:val="002B4D61"/>
    <w:rsid w:val="002B4DBD"/>
    <w:rsid w:val="002B4E7A"/>
    <w:rsid w:val="002B5FD0"/>
    <w:rsid w:val="002B6026"/>
    <w:rsid w:val="002B657B"/>
    <w:rsid w:val="002B6CCF"/>
    <w:rsid w:val="002B6F55"/>
    <w:rsid w:val="002B6F8D"/>
    <w:rsid w:val="002C06FC"/>
    <w:rsid w:val="002C08FD"/>
    <w:rsid w:val="002C09BC"/>
    <w:rsid w:val="002C0A93"/>
    <w:rsid w:val="002C0DFC"/>
    <w:rsid w:val="002C0EE9"/>
    <w:rsid w:val="002C13F8"/>
    <w:rsid w:val="002C1D60"/>
    <w:rsid w:val="002C2163"/>
    <w:rsid w:val="002C27F4"/>
    <w:rsid w:val="002C2809"/>
    <w:rsid w:val="002C2D33"/>
    <w:rsid w:val="002C2D8B"/>
    <w:rsid w:val="002C3042"/>
    <w:rsid w:val="002C30E1"/>
    <w:rsid w:val="002C3115"/>
    <w:rsid w:val="002C3183"/>
    <w:rsid w:val="002C31AE"/>
    <w:rsid w:val="002C328E"/>
    <w:rsid w:val="002C3C75"/>
    <w:rsid w:val="002C424F"/>
    <w:rsid w:val="002C4727"/>
    <w:rsid w:val="002C48AA"/>
    <w:rsid w:val="002C4B62"/>
    <w:rsid w:val="002C4D4F"/>
    <w:rsid w:val="002C51BB"/>
    <w:rsid w:val="002C57CA"/>
    <w:rsid w:val="002C5861"/>
    <w:rsid w:val="002C59F1"/>
    <w:rsid w:val="002C604D"/>
    <w:rsid w:val="002C640C"/>
    <w:rsid w:val="002C6481"/>
    <w:rsid w:val="002C655A"/>
    <w:rsid w:val="002C6D8E"/>
    <w:rsid w:val="002C6EC6"/>
    <w:rsid w:val="002C72CE"/>
    <w:rsid w:val="002C7D24"/>
    <w:rsid w:val="002C7DDD"/>
    <w:rsid w:val="002D002E"/>
    <w:rsid w:val="002D0194"/>
    <w:rsid w:val="002D0284"/>
    <w:rsid w:val="002D0AEB"/>
    <w:rsid w:val="002D0BB8"/>
    <w:rsid w:val="002D0E15"/>
    <w:rsid w:val="002D0E2D"/>
    <w:rsid w:val="002D1051"/>
    <w:rsid w:val="002D1337"/>
    <w:rsid w:val="002D14AD"/>
    <w:rsid w:val="002D1692"/>
    <w:rsid w:val="002D1D06"/>
    <w:rsid w:val="002D1E8E"/>
    <w:rsid w:val="002D1FC7"/>
    <w:rsid w:val="002D2275"/>
    <w:rsid w:val="002D2293"/>
    <w:rsid w:val="002D23F5"/>
    <w:rsid w:val="002D427F"/>
    <w:rsid w:val="002D4A26"/>
    <w:rsid w:val="002D4F98"/>
    <w:rsid w:val="002D5268"/>
    <w:rsid w:val="002D5564"/>
    <w:rsid w:val="002D56DA"/>
    <w:rsid w:val="002D58CC"/>
    <w:rsid w:val="002D5C0C"/>
    <w:rsid w:val="002D5C2D"/>
    <w:rsid w:val="002D5C50"/>
    <w:rsid w:val="002D5DB7"/>
    <w:rsid w:val="002D60D5"/>
    <w:rsid w:val="002D62C3"/>
    <w:rsid w:val="002D649D"/>
    <w:rsid w:val="002D69D0"/>
    <w:rsid w:val="002D6C34"/>
    <w:rsid w:val="002D6D82"/>
    <w:rsid w:val="002D6DD2"/>
    <w:rsid w:val="002D6E04"/>
    <w:rsid w:val="002D70D1"/>
    <w:rsid w:val="002D713D"/>
    <w:rsid w:val="002D73C9"/>
    <w:rsid w:val="002D74E7"/>
    <w:rsid w:val="002D772B"/>
    <w:rsid w:val="002D799E"/>
    <w:rsid w:val="002E12B7"/>
    <w:rsid w:val="002E12EC"/>
    <w:rsid w:val="002E145A"/>
    <w:rsid w:val="002E1685"/>
    <w:rsid w:val="002E1993"/>
    <w:rsid w:val="002E1A91"/>
    <w:rsid w:val="002E1B65"/>
    <w:rsid w:val="002E1E84"/>
    <w:rsid w:val="002E2134"/>
    <w:rsid w:val="002E2973"/>
    <w:rsid w:val="002E3228"/>
    <w:rsid w:val="002E34DD"/>
    <w:rsid w:val="002E3841"/>
    <w:rsid w:val="002E3C19"/>
    <w:rsid w:val="002E3F00"/>
    <w:rsid w:val="002E427F"/>
    <w:rsid w:val="002E42C0"/>
    <w:rsid w:val="002E43A2"/>
    <w:rsid w:val="002E4BD5"/>
    <w:rsid w:val="002E4C9D"/>
    <w:rsid w:val="002E51B9"/>
    <w:rsid w:val="002E52C2"/>
    <w:rsid w:val="002E5504"/>
    <w:rsid w:val="002E552F"/>
    <w:rsid w:val="002E59B5"/>
    <w:rsid w:val="002E5D75"/>
    <w:rsid w:val="002E65D1"/>
    <w:rsid w:val="002E6655"/>
    <w:rsid w:val="002E6CE1"/>
    <w:rsid w:val="002E77A4"/>
    <w:rsid w:val="002E794A"/>
    <w:rsid w:val="002E7A36"/>
    <w:rsid w:val="002E7D11"/>
    <w:rsid w:val="002E7D1F"/>
    <w:rsid w:val="002E7D29"/>
    <w:rsid w:val="002E7F21"/>
    <w:rsid w:val="002F000D"/>
    <w:rsid w:val="002F031E"/>
    <w:rsid w:val="002F0486"/>
    <w:rsid w:val="002F049F"/>
    <w:rsid w:val="002F061F"/>
    <w:rsid w:val="002F095B"/>
    <w:rsid w:val="002F0D6C"/>
    <w:rsid w:val="002F0FEC"/>
    <w:rsid w:val="002F1412"/>
    <w:rsid w:val="002F156B"/>
    <w:rsid w:val="002F1765"/>
    <w:rsid w:val="002F17D1"/>
    <w:rsid w:val="002F1B9A"/>
    <w:rsid w:val="002F1C09"/>
    <w:rsid w:val="002F1C78"/>
    <w:rsid w:val="002F1EE0"/>
    <w:rsid w:val="002F1F6C"/>
    <w:rsid w:val="002F2106"/>
    <w:rsid w:val="002F23E3"/>
    <w:rsid w:val="002F25E0"/>
    <w:rsid w:val="002F2651"/>
    <w:rsid w:val="002F2AAC"/>
    <w:rsid w:val="002F2B83"/>
    <w:rsid w:val="002F2BE7"/>
    <w:rsid w:val="002F3264"/>
    <w:rsid w:val="002F3370"/>
    <w:rsid w:val="002F3744"/>
    <w:rsid w:val="002F3A8E"/>
    <w:rsid w:val="002F3F0B"/>
    <w:rsid w:val="002F40F1"/>
    <w:rsid w:val="002F4177"/>
    <w:rsid w:val="002F4839"/>
    <w:rsid w:val="002F4F58"/>
    <w:rsid w:val="002F5018"/>
    <w:rsid w:val="002F50C5"/>
    <w:rsid w:val="002F545A"/>
    <w:rsid w:val="002F56A2"/>
    <w:rsid w:val="002F5D89"/>
    <w:rsid w:val="002F5DC8"/>
    <w:rsid w:val="002F5FF3"/>
    <w:rsid w:val="002F6199"/>
    <w:rsid w:val="002F624C"/>
    <w:rsid w:val="002F6468"/>
    <w:rsid w:val="002F64D3"/>
    <w:rsid w:val="002F65CF"/>
    <w:rsid w:val="002F6667"/>
    <w:rsid w:val="002F6A42"/>
    <w:rsid w:val="002F6DD0"/>
    <w:rsid w:val="002F6FDA"/>
    <w:rsid w:val="002F7292"/>
    <w:rsid w:val="002F7E8B"/>
    <w:rsid w:val="003003BA"/>
    <w:rsid w:val="0030044D"/>
    <w:rsid w:val="003004AB"/>
    <w:rsid w:val="00300AD8"/>
    <w:rsid w:val="00300C34"/>
    <w:rsid w:val="00300C95"/>
    <w:rsid w:val="00300EC5"/>
    <w:rsid w:val="00300F1B"/>
    <w:rsid w:val="00301560"/>
    <w:rsid w:val="00301633"/>
    <w:rsid w:val="00301BD8"/>
    <w:rsid w:val="0030249A"/>
    <w:rsid w:val="00302A13"/>
    <w:rsid w:val="00302CD7"/>
    <w:rsid w:val="00302D8B"/>
    <w:rsid w:val="00302DBE"/>
    <w:rsid w:val="003032A5"/>
    <w:rsid w:val="0030374B"/>
    <w:rsid w:val="00303CB9"/>
    <w:rsid w:val="0030412F"/>
    <w:rsid w:val="00304228"/>
    <w:rsid w:val="0030451A"/>
    <w:rsid w:val="003047DB"/>
    <w:rsid w:val="00304878"/>
    <w:rsid w:val="0030487B"/>
    <w:rsid w:val="0030489C"/>
    <w:rsid w:val="003049C1"/>
    <w:rsid w:val="00304D9B"/>
    <w:rsid w:val="00305A41"/>
    <w:rsid w:val="00306006"/>
    <w:rsid w:val="00306545"/>
    <w:rsid w:val="003068A3"/>
    <w:rsid w:val="00306A22"/>
    <w:rsid w:val="00306C9E"/>
    <w:rsid w:val="00307A73"/>
    <w:rsid w:val="00307FD9"/>
    <w:rsid w:val="00307FF3"/>
    <w:rsid w:val="00310211"/>
    <w:rsid w:val="003106C2"/>
    <w:rsid w:val="00310767"/>
    <w:rsid w:val="00310885"/>
    <w:rsid w:val="00311016"/>
    <w:rsid w:val="00311155"/>
    <w:rsid w:val="0031133A"/>
    <w:rsid w:val="003115A3"/>
    <w:rsid w:val="0031187D"/>
    <w:rsid w:val="00311A03"/>
    <w:rsid w:val="00311CBA"/>
    <w:rsid w:val="00311D42"/>
    <w:rsid w:val="003120C2"/>
    <w:rsid w:val="003125BC"/>
    <w:rsid w:val="00312646"/>
    <w:rsid w:val="003127A5"/>
    <w:rsid w:val="00312905"/>
    <w:rsid w:val="003133A5"/>
    <w:rsid w:val="00313544"/>
    <w:rsid w:val="00313590"/>
    <w:rsid w:val="003138D1"/>
    <w:rsid w:val="00313BCA"/>
    <w:rsid w:val="00313DBA"/>
    <w:rsid w:val="00313DF1"/>
    <w:rsid w:val="00314725"/>
    <w:rsid w:val="00314BB7"/>
    <w:rsid w:val="00314FB2"/>
    <w:rsid w:val="00315127"/>
    <w:rsid w:val="00315245"/>
    <w:rsid w:val="00315749"/>
    <w:rsid w:val="00315803"/>
    <w:rsid w:val="003158CD"/>
    <w:rsid w:val="00315957"/>
    <w:rsid w:val="00315A9F"/>
    <w:rsid w:val="00315C5D"/>
    <w:rsid w:val="00315D8A"/>
    <w:rsid w:val="003162F6"/>
    <w:rsid w:val="0031687E"/>
    <w:rsid w:val="003169A9"/>
    <w:rsid w:val="003169B6"/>
    <w:rsid w:val="00316B92"/>
    <w:rsid w:val="003170E3"/>
    <w:rsid w:val="003175A5"/>
    <w:rsid w:val="0031767B"/>
    <w:rsid w:val="003177FB"/>
    <w:rsid w:val="003178B3"/>
    <w:rsid w:val="00317B2C"/>
    <w:rsid w:val="00320017"/>
    <w:rsid w:val="00320302"/>
    <w:rsid w:val="0032060D"/>
    <w:rsid w:val="00320B2F"/>
    <w:rsid w:val="00320BDA"/>
    <w:rsid w:val="00320CDD"/>
    <w:rsid w:val="0032181D"/>
    <w:rsid w:val="00321D6A"/>
    <w:rsid w:val="00321DC3"/>
    <w:rsid w:val="00321E65"/>
    <w:rsid w:val="00321EF1"/>
    <w:rsid w:val="003224ED"/>
    <w:rsid w:val="00322B6D"/>
    <w:rsid w:val="00323554"/>
    <w:rsid w:val="0032359D"/>
    <w:rsid w:val="00323839"/>
    <w:rsid w:val="00323841"/>
    <w:rsid w:val="00323C2D"/>
    <w:rsid w:val="0032456C"/>
    <w:rsid w:val="00324858"/>
    <w:rsid w:val="003249E4"/>
    <w:rsid w:val="00324DAD"/>
    <w:rsid w:val="00324FCB"/>
    <w:rsid w:val="00325843"/>
    <w:rsid w:val="0032593E"/>
    <w:rsid w:val="00325A2D"/>
    <w:rsid w:val="00326145"/>
    <w:rsid w:val="00326363"/>
    <w:rsid w:val="00326388"/>
    <w:rsid w:val="0032643B"/>
    <w:rsid w:val="003265A9"/>
    <w:rsid w:val="0032670E"/>
    <w:rsid w:val="00326E81"/>
    <w:rsid w:val="00326EFB"/>
    <w:rsid w:val="00327042"/>
    <w:rsid w:val="003272F7"/>
    <w:rsid w:val="0032787F"/>
    <w:rsid w:val="00327D50"/>
    <w:rsid w:val="00327F08"/>
    <w:rsid w:val="00327FDE"/>
    <w:rsid w:val="00330655"/>
    <w:rsid w:val="003307B0"/>
    <w:rsid w:val="00330CEA"/>
    <w:rsid w:val="00330EBF"/>
    <w:rsid w:val="00330F5C"/>
    <w:rsid w:val="0033106E"/>
    <w:rsid w:val="003311CD"/>
    <w:rsid w:val="00331285"/>
    <w:rsid w:val="003315A2"/>
    <w:rsid w:val="0033172C"/>
    <w:rsid w:val="00331A02"/>
    <w:rsid w:val="00331A12"/>
    <w:rsid w:val="00331C15"/>
    <w:rsid w:val="00331CAC"/>
    <w:rsid w:val="00331DD9"/>
    <w:rsid w:val="00331DE2"/>
    <w:rsid w:val="00332AAD"/>
    <w:rsid w:val="00332B8B"/>
    <w:rsid w:val="00332E67"/>
    <w:rsid w:val="00333532"/>
    <w:rsid w:val="00333A5A"/>
    <w:rsid w:val="00333CB2"/>
    <w:rsid w:val="00334425"/>
    <w:rsid w:val="00334971"/>
    <w:rsid w:val="00334C30"/>
    <w:rsid w:val="00334C86"/>
    <w:rsid w:val="00334F52"/>
    <w:rsid w:val="003358BE"/>
    <w:rsid w:val="00335D08"/>
    <w:rsid w:val="00335D1C"/>
    <w:rsid w:val="00335DDC"/>
    <w:rsid w:val="00335F87"/>
    <w:rsid w:val="003365D4"/>
    <w:rsid w:val="00336704"/>
    <w:rsid w:val="00336E54"/>
    <w:rsid w:val="00336F10"/>
    <w:rsid w:val="00337266"/>
    <w:rsid w:val="00337BD6"/>
    <w:rsid w:val="00340C91"/>
    <w:rsid w:val="00340ED0"/>
    <w:rsid w:val="00341032"/>
    <w:rsid w:val="0034173A"/>
    <w:rsid w:val="00342049"/>
    <w:rsid w:val="00342237"/>
    <w:rsid w:val="003424F8"/>
    <w:rsid w:val="00342B9E"/>
    <w:rsid w:val="00343079"/>
    <w:rsid w:val="003430E1"/>
    <w:rsid w:val="003431E9"/>
    <w:rsid w:val="00343734"/>
    <w:rsid w:val="00343FDD"/>
    <w:rsid w:val="00344102"/>
    <w:rsid w:val="00344173"/>
    <w:rsid w:val="00344495"/>
    <w:rsid w:val="00344BF6"/>
    <w:rsid w:val="00344E63"/>
    <w:rsid w:val="00344F74"/>
    <w:rsid w:val="003450E2"/>
    <w:rsid w:val="003453EF"/>
    <w:rsid w:val="00345689"/>
    <w:rsid w:val="0034644B"/>
    <w:rsid w:val="0034655B"/>
    <w:rsid w:val="0034667C"/>
    <w:rsid w:val="003466BB"/>
    <w:rsid w:val="003469D9"/>
    <w:rsid w:val="0034718F"/>
    <w:rsid w:val="003476B7"/>
    <w:rsid w:val="00347849"/>
    <w:rsid w:val="00347A7F"/>
    <w:rsid w:val="00347C2B"/>
    <w:rsid w:val="00347E8D"/>
    <w:rsid w:val="003506AB"/>
    <w:rsid w:val="003507DA"/>
    <w:rsid w:val="003511BF"/>
    <w:rsid w:val="003511FE"/>
    <w:rsid w:val="003515FC"/>
    <w:rsid w:val="00351A5F"/>
    <w:rsid w:val="00351B1C"/>
    <w:rsid w:val="00351B91"/>
    <w:rsid w:val="00351DE0"/>
    <w:rsid w:val="00351F07"/>
    <w:rsid w:val="00351F4F"/>
    <w:rsid w:val="00352147"/>
    <w:rsid w:val="00352407"/>
    <w:rsid w:val="003524ED"/>
    <w:rsid w:val="003529D3"/>
    <w:rsid w:val="00353092"/>
    <w:rsid w:val="0035316C"/>
    <w:rsid w:val="00353C67"/>
    <w:rsid w:val="00353FEB"/>
    <w:rsid w:val="00354011"/>
    <w:rsid w:val="003540B3"/>
    <w:rsid w:val="003545A8"/>
    <w:rsid w:val="00354615"/>
    <w:rsid w:val="00354D2C"/>
    <w:rsid w:val="00355003"/>
    <w:rsid w:val="00355016"/>
    <w:rsid w:val="00355097"/>
    <w:rsid w:val="003551C2"/>
    <w:rsid w:val="0035544C"/>
    <w:rsid w:val="00355BAE"/>
    <w:rsid w:val="00355E34"/>
    <w:rsid w:val="00356891"/>
    <w:rsid w:val="003569FC"/>
    <w:rsid w:val="00356A77"/>
    <w:rsid w:val="00356B76"/>
    <w:rsid w:val="00356D4C"/>
    <w:rsid w:val="003573CD"/>
    <w:rsid w:val="0035753D"/>
    <w:rsid w:val="00357B6E"/>
    <w:rsid w:val="00357C4C"/>
    <w:rsid w:val="00357DFF"/>
    <w:rsid w:val="003600FC"/>
    <w:rsid w:val="0036045D"/>
    <w:rsid w:val="0036098B"/>
    <w:rsid w:val="003609D5"/>
    <w:rsid w:val="00360C0D"/>
    <w:rsid w:val="0036107E"/>
    <w:rsid w:val="0036109B"/>
    <w:rsid w:val="00361187"/>
    <w:rsid w:val="003614CC"/>
    <w:rsid w:val="00361583"/>
    <w:rsid w:val="00361BB9"/>
    <w:rsid w:val="00361FC7"/>
    <w:rsid w:val="00362243"/>
    <w:rsid w:val="0036248B"/>
    <w:rsid w:val="003624B9"/>
    <w:rsid w:val="003627E0"/>
    <w:rsid w:val="00362B7B"/>
    <w:rsid w:val="00363072"/>
    <w:rsid w:val="00363B35"/>
    <w:rsid w:val="00363C4B"/>
    <w:rsid w:val="003642A8"/>
    <w:rsid w:val="00364626"/>
    <w:rsid w:val="00364894"/>
    <w:rsid w:val="00364989"/>
    <w:rsid w:val="003649C0"/>
    <w:rsid w:val="00364A15"/>
    <w:rsid w:val="00364A17"/>
    <w:rsid w:val="00364B8E"/>
    <w:rsid w:val="0036553D"/>
    <w:rsid w:val="003655CD"/>
    <w:rsid w:val="0036564D"/>
    <w:rsid w:val="0036637A"/>
    <w:rsid w:val="00366961"/>
    <w:rsid w:val="00367132"/>
    <w:rsid w:val="00367C9B"/>
    <w:rsid w:val="00367E03"/>
    <w:rsid w:val="003704DA"/>
    <w:rsid w:val="00370666"/>
    <w:rsid w:val="00370C3A"/>
    <w:rsid w:val="00370EB1"/>
    <w:rsid w:val="00370F24"/>
    <w:rsid w:val="00371167"/>
    <w:rsid w:val="00371363"/>
    <w:rsid w:val="0037162B"/>
    <w:rsid w:val="00371B1F"/>
    <w:rsid w:val="00371D21"/>
    <w:rsid w:val="00372320"/>
    <w:rsid w:val="0037234D"/>
    <w:rsid w:val="0037250B"/>
    <w:rsid w:val="0037272A"/>
    <w:rsid w:val="003727AC"/>
    <w:rsid w:val="0037311E"/>
    <w:rsid w:val="00373236"/>
    <w:rsid w:val="00373358"/>
    <w:rsid w:val="0037385B"/>
    <w:rsid w:val="00373970"/>
    <w:rsid w:val="00373E19"/>
    <w:rsid w:val="003746BB"/>
    <w:rsid w:val="00374ABD"/>
    <w:rsid w:val="00374B72"/>
    <w:rsid w:val="00374F7C"/>
    <w:rsid w:val="003754C6"/>
    <w:rsid w:val="00376419"/>
    <w:rsid w:val="003764F9"/>
    <w:rsid w:val="003769D3"/>
    <w:rsid w:val="00376AE6"/>
    <w:rsid w:val="00376B0B"/>
    <w:rsid w:val="00377044"/>
    <w:rsid w:val="00377105"/>
    <w:rsid w:val="0037725E"/>
    <w:rsid w:val="0037729C"/>
    <w:rsid w:val="0037733A"/>
    <w:rsid w:val="00377489"/>
    <w:rsid w:val="00377E5C"/>
    <w:rsid w:val="00380201"/>
    <w:rsid w:val="003803B2"/>
    <w:rsid w:val="0038051F"/>
    <w:rsid w:val="00380C1A"/>
    <w:rsid w:val="00380FE6"/>
    <w:rsid w:val="00381677"/>
    <w:rsid w:val="00381DF0"/>
    <w:rsid w:val="00381FDD"/>
    <w:rsid w:val="00382144"/>
    <w:rsid w:val="0038220E"/>
    <w:rsid w:val="00382440"/>
    <w:rsid w:val="00382470"/>
    <w:rsid w:val="003824A8"/>
    <w:rsid w:val="00382874"/>
    <w:rsid w:val="00382904"/>
    <w:rsid w:val="0038295C"/>
    <w:rsid w:val="00382986"/>
    <w:rsid w:val="00382BA3"/>
    <w:rsid w:val="00382CF6"/>
    <w:rsid w:val="00383895"/>
    <w:rsid w:val="00383D8D"/>
    <w:rsid w:val="00383FEE"/>
    <w:rsid w:val="0038488C"/>
    <w:rsid w:val="00384F52"/>
    <w:rsid w:val="003857C0"/>
    <w:rsid w:val="003857EC"/>
    <w:rsid w:val="00385C31"/>
    <w:rsid w:val="00385C45"/>
    <w:rsid w:val="00385DB1"/>
    <w:rsid w:val="00386085"/>
    <w:rsid w:val="0038645B"/>
    <w:rsid w:val="0038700C"/>
    <w:rsid w:val="00387093"/>
    <w:rsid w:val="00387500"/>
    <w:rsid w:val="003877C9"/>
    <w:rsid w:val="00387A11"/>
    <w:rsid w:val="00387D9D"/>
    <w:rsid w:val="003901ED"/>
    <w:rsid w:val="003909AD"/>
    <w:rsid w:val="00390BD6"/>
    <w:rsid w:val="003914F0"/>
    <w:rsid w:val="00391528"/>
    <w:rsid w:val="00391D9F"/>
    <w:rsid w:val="00391E37"/>
    <w:rsid w:val="0039228B"/>
    <w:rsid w:val="0039247F"/>
    <w:rsid w:val="00392880"/>
    <w:rsid w:val="00392A6A"/>
    <w:rsid w:val="00392E81"/>
    <w:rsid w:val="00392EE5"/>
    <w:rsid w:val="003930AD"/>
    <w:rsid w:val="003931DC"/>
    <w:rsid w:val="003933C0"/>
    <w:rsid w:val="00393626"/>
    <w:rsid w:val="0039368B"/>
    <w:rsid w:val="0039378D"/>
    <w:rsid w:val="003938AB"/>
    <w:rsid w:val="0039391D"/>
    <w:rsid w:val="00393DFD"/>
    <w:rsid w:val="00393E96"/>
    <w:rsid w:val="00394098"/>
    <w:rsid w:val="00394746"/>
    <w:rsid w:val="003948AC"/>
    <w:rsid w:val="003949CB"/>
    <w:rsid w:val="00394BDF"/>
    <w:rsid w:val="0039506C"/>
    <w:rsid w:val="003951D0"/>
    <w:rsid w:val="00395505"/>
    <w:rsid w:val="00395687"/>
    <w:rsid w:val="00395921"/>
    <w:rsid w:val="00395A15"/>
    <w:rsid w:val="00395D22"/>
    <w:rsid w:val="00395F99"/>
    <w:rsid w:val="0039608F"/>
    <w:rsid w:val="003963E8"/>
    <w:rsid w:val="0039640B"/>
    <w:rsid w:val="00396448"/>
    <w:rsid w:val="00396C9E"/>
    <w:rsid w:val="00397088"/>
    <w:rsid w:val="003972C7"/>
    <w:rsid w:val="003975E2"/>
    <w:rsid w:val="003977AD"/>
    <w:rsid w:val="00397D9A"/>
    <w:rsid w:val="00397DC5"/>
    <w:rsid w:val="003A0CDA"/>
    <w:rsid w:val="003A0E74"/>
    <w:rsid w:val="003A111E"/>
    <w:rsid w:val="003A1ACE"/>
    <w:rsid w:val="003A1B3A"/>
    <w:rsid w:val="003A1B80"/>
    <w:rsid w:val="003A2680"/>
    <w:rsid w:val="003A27B0"/>
    <w:rsid w:val="003A289D"/>
    <w:rsid w:val="003A29EC"/>
    <w:rsid w:val="003A2AAF"/>
    <w:rsid w:val="003A2C00"/>
    <w:rsid w:val="003A2F13"/>
    <w:rsid w:val="003A35BE"/>
    <w:rsid w:val="003A371E"/>
    <w:rsid w:val="003A380B"/>
    <w:rsid w:val="003A3AFA"/>
    <w:rsid w:val="003A3DF8"/>
    <w:rsid w:val="003A3FEA"/>
    <w:rsid w:val="003A4141"/>
    <w:rsid w:val="003A4521"/>
    <w:rsid w:val="003A46CA"/>
    <w:rsid w:val="003A498D"/>
    <w:rsid w:val="003A4B22"/>
    <w:rsid w:val="003A4DE9"/>
    <w:rsid w:val="003A4F82"/>
    <w:rsid w:val="003A5267"/>
    <w:rsid w:val="003A574B"/>
    <w:rsid w:val="003A59E1"/>
    <w:rsid w:val="003A5AF0"/>
    <w:rsid w:val="003A5D62"/>
    <w:rsid w:val="003A5F4B"/>
    <w:rsid w:val="003A602B"/>
    <w:rsid w:val="003A63A1"/>
    <w:rsid w:val="003A6434"/>
    <w:rsid w:val="003A6630"/>
    <w:rsid w:val="003A6664"/>
    <w:rsid w:val="003A6902"/>
    <w:rsid w:val="003A73F7"/>
    <w:rsid w:val="003A7434"/>
    <w:rsid w:val="003A7AD5"/>
    <w:rsid w:val="003A7B28"/>
    <w:rsid w:val="003A7E55"/>
    <w:rsid w:val="003A7F02"/>
    <w:rsid w:val="003B0072"/>
    <w:rsid w:val="003B0288"/>
    <w:rsid w:val="003B02E8"/>
    <w:rsid w:val="003B033F"/>
    <w:rsid w:val="003B04CE"/>
    <w:rsid w:val="003B07C5"/>
    <w:rsid w:val="003B0F02"/>
    <w:rsid w:val="003B1523"/>
    <w:rsid w:val="003B156F"/>
    <w:rsid w:val="003B15EA"/>
    <w:rsid w:val="003B17AC"/>
    <w:rsid w:val="003B1D27"/>
    <w:rsid w:val="003B1EEE"/>
    <w:rsid w:val="003B26B1"/>
    <w:rsid w:val="003B27B9"/>
    <w:rsid w:val="003B2859"/>
    <w:rsid w:val="003B2DEF"/>
    <w:rsid w:val="003B316A"/>
    <w:rsid w:val="003B328F"/>
    <w:rsid w:val="003B3436"/>
    <w:rsid w:val="003B3A66"/>
    <w:rsid w:val="003B3E5E"/>
    <w:rsid w:val="003B436F"/>
    <w:rsid w:val="003B43E4"/>
    <w:rsid w:val="003B4816"/>
    <w:rsid w:val="003B4990"/>
    <w:rsid w:val="003B4E6C"/>
    <w:rsid w:val="003B51DC"/>
    <w:rsid w:val="003B54DE"/>
    <w:rsid w:val="003B54F2"/>
    <w:rsid w:val="003B5BA7"/>
    <w:rsid w:val="003B5CAF"/>
    <w:rsid w:val="003B5D46"/>
    <w:rsid w:val="003B5D8A"/>
    <w:rsid w:val="003B5FE6"/>
    <w:rsid w:val="003B62D8"/>
    <w:rsid w:val="003B633F"/>
    <w:rsid w:val="003B6373"/>
    <w:rsid w:val="003B64F6"/>
    <w:rsid w:val="003B6AC5"/>
    <w:rsid w:val="003B6E0B"/>
    <w:rsid w:val="003B70C6"/>
    <w:rsid w:val="003B7632"/>
    <w:rsid w:val="003B7BB3"/>
    <w:rsid w:val="003B7C88"/>
    <w:rsid w:val="003B7D33"/>
    <w:rsid w:val="003B7F5E"/>
    <w:rsid w:val="003C0146"/>
    <w:rsid w:val="003C033F"/>
    <w:rsid w:val="003C06AA"/>
    <w:rsid w:val="003C07BD"/>
    <w:rsid w:val="003C0B94"/>
    <w:rsid w:val="003C0C8D"/>
    <w:rsid w:val="003C0FBF"/>
    <w:rsid w:val="003C1123"/>
    <w:rsid w:val="003C1816"/>
    <w:rsid w:val="003C1CB0"/>
    <w:rsid w:val="003C243D"/>
    <w:rsid w:val="003C287C"/>
    <w:rsid w:val="003C287F"/>
    <w:rsid w:val="003C29E1"/>
    <w:rsid w:val="003C322C"/>
    <w:rsid w:val="003C327D"/>
    <w:rsid w:val="003C3280"/>
    <w:rsid w:val="003C3A93"/>
    <w:rsid w:val="003C421D"/>
    <w:rsid w:val="003C44E8"/>
    <w:rsid w:val="003C47A7"/>
    <w:rsid w:val="003C48AE"/>
    <w:rsid w:val="003C4A48"/>
    <w:rsid w:val="003C4E5A"/>
    <w:rsid w:val="003C5334"/>
    <w:rsid w:val="003C5865"/>
    <w:rsid w:val="003C590F"/>
    <w:rsid w:val="003C5BA5"/>
    <w:rsid w:val="003C5D62"/>
    <w:rsid w:val="003C6079"/>
    <w:rsid w:val="003C650F"/>
    <w:rsid w:val="003C66B0"/>
    <w:rsid w:val="003C6E46"/>
    <w:rsid w:val="003C716B"/>
    <w:rsid w:val="003C774C"/>
    <w:rsid w:val="003C789B"/>
    <w:rsid w:val="003C7D2A"/>
    <w:rsid w:val="003C7E23"/>
    <w:rsid w:val="003C7F89"/>
    <w:rsid w:val="003D06D5"/>
    <w:rsid w:val="003D0E0C"/>
    <w:rsid w:val="003D0F8B"/>
    <w:rsid w:val="003D1492"/>
    <w:rsid w:val="003D15BF"/>
    <w:rsid w:val="003D15E3"/>
    <w:rsid w:val="003D171F"/>
    <w:rsid w:val="003D1D49"/>
    <w:rsid w:val="003D26E5"/>
    <w:rsid w:val="003D29F1"/>
    <w:rsid w:val="003D2D63"/>
    <w:rsid w:val="003D2DDD"/>
    <w:rsid w:val="003D3172"/>
    <w:rsid w:val="003D36EC"/>
    <w:rsid w:val="003D3ADD"/>
    <w:rsid w:val="003D3B63"/>
    <w:rsid w:val="003D3D28"/>
    <w:rsid w:val="003D402E"/>
    <w:rsid w:val="003D436E"/>
    <w:rsid w:val="003D4437"/>
    <w:rsid w:val="003D448D"/>
    <w:rsid w:val="003D44F8"/>
    <w:rsid w:val="003D4BED"/>
    <w:rsid w:val="003D4C77"/>
    <w:rsid w:val="003D4FF7"/>
    <w:rsid w:val="003D5273"/>
    <w:rsid w:val="003D5302"/>
    <w:rsid w:val="003D55CA"/>
    <w:rsid w:val="003D5A6A"/>
    <w:rsid w:val="003D60A8"/>
    <w:rsid w:val="003D6795"/>
    <w:rsid w:val="003D6AAB"/>
    <w:rsid w:val="003D6BC7"/>
    <w:rsid w:val="003D6E7B"/>
    <w:rsid w:val="003D6EE6"/>
    <w:rsid w:val="003D747B"/>
    <w:rsid w:val="003D76CD"/>
    <w:rsid w:val="003D76DD"/>
    <w:rsid w:val="003D7911"/>
    <w:rsid w:val="003D7A1F"/>
    <w:rsid w:val="003D7BBD"/>
    <w:rsid w:val="003D7FCB"/>
    <w:rsid w:val="003E01B0"/>
    <w:rsid w:val="003E0309"/>
    <w:rsid w:val="003E0548"/>
    <w:rsid w:val="003E054E"/>
    <w:rsid w:val="003E0864"/>
    <w:rsid w:val="003E0B8B"/>
    <w:rsid w:val="003E0E03"/>
    <w:rsid w:val="003E0EBB"/>
    <w:rsid w:val="003E1408"/>
    <w:rsid w:val="003E14A1"/>
    <w:rsid w:val="003E1549"/>
    <w:rsid w:val="003E1711"/>
    <w:rsid w:val="003E182B"/>
    <w:rsid w:val="003E1849"/>
    <w:rsid w:val="003E1947"/>
    <w:rsid w:val="003E1A83"/>
    <w:rsid w:val="003E27B2"/>
    <w:rsid w:val="003E27C3"/>
    <w:rsid w:val="003E291F"/>
    <w:rsid w:val="003E2AC1"/>
    <w:rsid w:val="003E3049"/>
    <w:rsid w:val="003E329A"/>
    <w:rsid w:val="003E3401"/>
    <w:rsid w:val="003E352A"/>
    <w:rsid w:val="003E3648"/>
    <w:rsid w:val="003E3982"/>
    <w:rsid w:val="003E3B58"/>
    <w:rsid w:val="003E3B8B"/>
    <w:rsid w:val="003E3B94"/>
    <w:rsid w:val="003E3CCE"/>
    <w:rsid w:val="003E3F2A"/>
    <w:rsid w:val="003E3FAB"/>
    <w:rsid w:val="003E40D3"/>
    <w:rsid w:val="003E452B"/>
    <w:rsid w:val="003E49D5"/>
    <w:rsid w:val="003E4C80"/>
    <w:rsid w:val="003E5128"/>
    <w:rsid w:val="003E5185"/>
    <w:rsid w:val="003E51BE"/>
    <w:rsid w:val="003E51CA"/>
    <w:rsid w:val="003E5843"/>
    <w:rsid w:val="003E58F4"/>
    <w:rsid w:val="003E61E5"/>
    <w:rsid w:val="003E637D"/>
    <w:rsid w:val="003E67EE"/>
    <w:rsid w:val="003E67F3"/>
    <w:rsid w:val="003E688C"/>
    <w:rsid w:val="003E6A7B"/>
    <w:rsid w:val="003E6B88"/>
    <w:rsid w:val="003E6E69"/>
    <w:rsid w:val="003E703F"/>
    <w:rsid w:val="003E72F9"/>
    <w:rsid w:val="003E7321"/>
    <w:rsid w:val="003F0183"/>
    <w:rsid w:val="003F0313"/>
    <w:rsid w:val="003F09A1"/>
    <w:rsid w:val="003F0A31"/>
    <w:rsid w:val="003F0BE7"/>
    <w:rsid w:val="003F1418"/>
    <w:rsid w:val="003F1623"/>
    <w:rsid w:val="003F1820"/>
    <w:rsid w:val="003F19BE"/>
    <w:rsid w:val="003F1AFE"/>
    <w:rsid w:val="003F1C66"/>
    <w:rsid w:val="003F2AE4"/>
    <w:rsid w:val="003F2BBF"/>
    <w:rsid w:val="003F2D9C"/>
    <w:rsid w:val="003F3211"/>
    <w:rsid w:val="003F326E"/>
    <w:rsid w:val="003F3753"/>
    <w:rsid w:val="003F3B9C"/>
    <w:rsid w:val="003F3D92"/>
    <w:rsid w:val="003F410A"/>
    <w:rsid w:val="003F429C"/>
    <w:rsid w:val="003F494B"/>
    <w:rsid w:val="003F498E"/>
    <w:rsid w:val="003F4B05"/>
    <w:rsid w:val="003F4E6F"/>
    <w:rsid w:val="003F51E3"/>
    <w:rsid w:val="003F5211"/>
    <w:rsid w:val="003F5543"/>
    <w:rsid w:val="003F5F62"/>
    <w:rsid w:val="003F600E"/>
    <w:rsid w:val="003F61D3"/>
    <w:rsid w:val="003F6A7E"/>
    <w:rsid w:val="003F6B1F"/>
    <w:rsid w:val="003F6D52"/>
    <w:rsid w:val="003F7348"/>
    <w:rsid w:val="003F7578"/>
    <w:rsid w:val="003F7614"/>
    <w:rsid w:val="003F765D"/>
    <w:rsid w:val="003F79DE"/>
    <w:rsid w:val="003F7B43"/>
    <w:rsid w:val="003F7C7A"/>
    <w:rsid w:val="0040058C"/>
    <w:rsid w:val="004005B2"/>
    <w:rsid w:val="004009C0"/>
    <w:rsid w:val="004009D9"/>
    <w:rsid w:val="00400EE3"/>
    <w:rsid w:val="00401446"/>
    <w:rsid w:val="00401561"/>
    <w:rsid w:val="0040185E"/>
    <w:rsid w:val="00401A01"/>
    <w:rsid w:val="00401A1D"/>
    <w:rsid w:val="00401A24"/>
    <w:rsid w:val="00401CFF"/>
    <w:rsid w:val="00401D61"/>
    <w:rsid w:val="00401FAD"/>
    <w:rsid w:val="004023D1"/>
    <w:rsid w:val="004025F3"/>
    <w:rsid w:val="00402660"/>
    <w:rsid w:val="00402676"/>
    <w:rsid w:val="004027A3"/>
    <w:rsid w:val="00402833"/>
    <w:rsid w:val="00402973"/>
    <w:rsid w:val="00402B0D"/>
    <w:rsid w:val="00402BF3"/>
    <w:rsid w:val="00402CB1"/>
    <w:rsid w:val="00402CF1"/>
    <w:rsid w:val="004035B9"/>
    <w:rsid w:val="004035DD"/>
    <w:rsid w:val="00403608"/>
    <w:rsid w:val="00403A26"/>
    <w:rsid w:val="0040412D"/>
    <w:rsid w:val="00404216"/>
    <w:rsid w:val="004044B0"/>
    <w:rsid w:val="004044F0"/>
    <w:rsid w:val="004045AA"/>
    <w:rsid w:val="0040462B"/>
    <w:rsid w:val="00404771"/>
    <w:rsid w:val="00404BD9"/>
    <w:rsid w:val="00404C06"/>
    <w:rsid w:val="00404F20"/>
    <w:rsid w:val="0040564D"/>
    <w:rsid w:val="0040599E"/>
    <w:rsid w:val="00405CF1"/>
    <w:rsid w:val="0040607D"/>
    <w:rsid w:val="004064E6"/>
    <w:rsid w:val="00406EFE"/>
    <w:rsid w:val="00406F9F"/>
    <w:rsid w:val="00407675"/>
    <w:rsid w:val="00407A1F"/>
    <w:rsid w:val="00407AE0"/>
    <w:rsid w:val="00407B6C"/>
    <w:rsid w:val="00407DC2"/>
    <w:rsid w:val="0041011D"/>
    <w:rsid w:val="0041013A"/>
    <w:rsid w:val="00410314"/>
    <w:rsid w:val="004104F0"/>
    <w:rsid w:val="00410B83"/>
    <w:rsid w:val="00411E5F"/>
    <w:rsid w:val="00411EA3"/>
    <w:rsid w:val="0041230D"/>
    <w:rsid w:val="004123A4"/>
    <w:rsid w:val="00412892"/>
    <w:rsid w:val="00412FA4"/>
    <w:rsid w:val="00413182"/>
    <w:rsid w:val="00413191"/>
    <w:rsid w:val="00413637"/>
    <w:rsid w:val="00413AC3"/>
    <w:rsid w:val="0041416B"/>
    <w:rsid w:val="00414214"/>
    <w:rsid w:val="004143B3"/>
    <w:rsid w:val="0041461F"/>
    <w:rsid w:val="00414807"/>
    <w:rsid w:val="004149A1"/>
    <w:rsid w:val="00414B21"/>
    <w:rsid w:val="00414C80"/>
    <w:rsid w:val="00414DA8"/>
    <w:rsid w:val="00414DBD"/>
    <w:rsid w:val="004151EE"/>
    <w:rsid w:val="00415244"/>
    <w:rsid w:val="004152BA"/>
    <w:rsid w:val="004155CD"/>
    <w:rsid w:val="00416346"/>
    <w:rsid w:val="00416526"/>
    <w:rsid w:val="004166DB"/>
    <w:rsid w:val="00416710"/>
    <w:rsid w:val="004168D9"/>
    <w:rsid w:val="00416E5B"/>
    <w:rsid w:val="00416F00"/>
    <w:rsid w:val="00417136"/>
    <w:rsid w:val="0041732A"/>
    <w:rsid w:val="004173E3"/>
    <w:rsid w:val="00417E94"/>
    <w:rsid w:val="004200CA"/>
    <w:rsid w:val="0042018A"/>
    <w:rsid w:val="0042027E"/>
    <w:rsid w:val="004202AD"/>
    <w:rsid w:val="00420767"/>
    <w:rsid w:val="00420D88"/>
    <w:rsid w:val="00421712"/>
    <w:rsid w:val="004220C6"/>
    <w:rsid w:val="00422976"/>
    <w:rsid w:val="00422B17"/>
    <w:rsid w:val="00422CFC"/>
    <w:rsid w:val="00422E1E"/>
    <w:rsid w:val="004234C2"/>
    <w:rsid w:val="00423B69"/>
    <w:rsid w:val="00423C94"/>
    <w:rsid w:val="0042421B"/>
    <w:rsid w:val="00424430"/>
    <w:rsid w:val="004245E2"/>
    <w:rsid w:val="00424C9D"/>
    <w:rsid w:val="00424FB0"/>
    <w:rsid w:val="00425814"/>
    <w:rsid w:val="00425869"/>
    <w:rsid w:val="00425BFC"/>
    <w:rsid w:val="00426C1F"/>
    <w:rsid w:val="00426C20"/>
    <w:rsid w:val="004275F5"/>
    <w:rsid w:val="0042762B"/>
    <w:rsid w:val="00427777"/>
    <w:rsid w:val="00427985"/>
    <w:rsid w:val="00427AF8"/>
    <w:rsid w:val="00427D09"/>
    <w:rsid w:val="00427EE1"/>
    <w:rsid w:val="00430027"/>
    <w:rsid w:val="00430866"/>
    <w:rsid w:val="00430B3F"/>
    <w:rsid w:val="00430C6F"/>
    <w:rsid w:val="00430CE2"/>
    <w:rsid w:val="00430E78"/>
    <w:rsid w:val="00430F0C"/>
    <w:rsid w:val="004310E4"/>
    <w:rsid w:val="0043119F"/>
    <w:rsid w:val="004314B8"/>
    <w:rsid w:val="0043179C"/>
    <w:rsid w:val="00431A40"/>
    <w:rsid w:val="00431AE7"/>
    <w:rsid w:val="00431F67"/>
    <w:rsid w:val="004321C7"/>
    <w:rsid w:val="004329AA"/>
    <w:rsid w:val="00432A29"/>
    <w:rsid w:val="0043342D"/>
    <w:rsid w:val="004335E8"/>
    <w:rsid w:val="004336FC"/>
    <w:rsid w:val="00434606"/>
    <w:rsid w:val="00434BFC"/>
    <w:rsid w:val="00434D8E"/>
    <w:rsid w:val="004353C1"/>
    <w:rsid w:val="0043588F"/>
    <w:rsid w:val="00435EAE"/>
    <w:rsid w:val="00435F69"/>
    <w:rsid w:val="0043616C"/>
    <w:rsid w:val="00436C19"/>
    <w:rsid w:val="00436FBE"/>
    <w:rsid w:val="00437620"/>
    <w:rsid w:val="00437840"/>
    <w:rsid w:val="00437921"/>
    <w:rsid w:val="00437E7F"/>
    <w:rsid w:val="00440319"/>
    <w:rsid w:val="00440771"/>
    <w:rsid w:val="00441944"/>
    <w:rsid w:val="004429E7"/>
    <w:rsid w:val="00442D28"/>
    <w:rsid w:val="00442D72"/>
    <w:rsid w:val="00442EA3"/>
    <w:rsid w:val="00443027"/>
    <w:rsid w:val="004433A1"/>
    <w:rsid w:val="00443933"/>
    <w:rsid w:val="00443C82"/>
    <w:rsid w:val="00443C9A"/>
    <w:rsid w:val="00443D13"/>
    <w:rsid w:val="00443F28"/>
    <w:rsid w:val="00443F5D"/>
    <w:rsid w:val="004443C9"/>
    <w:rsid w:val="0044453B"/>
    <w:rsid w:val="00444922"/>
    <w:rsid w:val="00444A37"/>
    <w:rsid w:val="00444B50"/>
    <w:rsid w:val="00444D93"/>
    <w:rsid w:val="00444D97"/>
    <w:rsid w:val="004454EC"/>
    <w:rsid w:val="00445541"/>
    <w:rsid w:val="00445614"/>
    <w:rsid w:val="0044567C"/>
    <w:rsid w:val="00445A8D"/>
    <w:rsid w:val="00445C5F"/>
    <w:rsid w:val="00445E37"/>
    <w:rsid w:val="00445E85"/>
    <w:rsid w:val="00445F0F"/>
    <w:rsid w:val="004463BF"/>
    <w:rsid w:val="004464F5"/>
    <w:rsid w:val="004465E3"/>
    <w:rsid w:val="00446BB8"/>
    <w:rsid w:val="00446C0F"/>
    <w:rsid w:val="00446D10"/>
    <w:rsid w:val="0044700E"/>
    <w:rsid w:val="00447221"/>
    <w:rsid w:val="00447D7F"/>
    <w:rsid w:val="0045066B"/>
    <w:rsid w:val="00450743"/>
    <w:rsid w:val="00450856"/>
    <w:rsid w:val="0045098F"/>
    <w:rsid w:val="0045102B"/>
    <w:rsid w:val="004512A7"/>
    <w:rsid w:val="00451C2F"/>
    <w:rsid w:val="00451DF4"/>
    <w:rsid w:val="00452F67"/>
    <w:rsid w:val="00453360"/>
    <w:rsid w:val="004533C5"/>
    <w:rsid w:val="00453878"/>
    <w:rsid w:val="004540C2"/>
    <w:rsid w:val="00454457"/>
    <w:rsid w:val="0045466B"/>
    <w:rsid w:val="00454C52"/>
    <w:rsid w:val="00454EEC"/>
    <w:rsid w:val="00455215"/>
    <w:rsid w:val="004557AC"/>
    <w:rsid w:val="004559BE"/>
    <w:rsid w:val="00455BBA"/>
    <w:rsid w:val="00456024"/>
    <w:rsid w:val="004560DA"/>
    <w:rsid w:val="00456150"/>
    <w:rsid w:val="00456562"/>
    <w:rsid w:val="00456AF2"/>
    <w:rsid w:val="00456ED7"/>
    <w:rsid w:val="00456F37"/>
    <w:rsid w:val="00457322"/>
    <w:rsid w:val="00457766"/>
    <w:rsid w:val="00457C34"/>
    <w:rsid w:val="00460029"/>
    <w:rsid w:val="00460242"/>
    <w:rsid w:val="004603A0"/>
    <w:rsid w:val="004607B0"/>
    <w:rsid w:val="00460B57"/>
    <w:rsid w:val="00460F80"/>
    <w:rsid w:val="00461103"/>
    <w:rsid w:val="00461462"/>
    <w:rsid w:val="00461862"/>
    <w:rsid w:val="00461B7C"/>
    <w:rsid w:val="00461D67"/>
    <w:rsid w:val="00462961"/>
    <w:rsid w:val="00462A3D"/>
    <w:rsid w:val="00463553"/>
    <w:rsid w:val="00463CF6"/>
    <w:rsid w:val="00463F08"/>
    <w:rsid w:val="00463F95"/>
    <w:rsid w:val="0046413F"/>
    <w:rsid w:val="00464229"/>
    <w:rsid w:val="00464A0D"/>
    <w:rsid w:val="00464B96"/>
    <w:rsid w:val="004650FF"/>
    <w:rsid w:val="00465200"/>
    <w:rsid w:val="00465212"/>
    <w:rsid w:val="0046532A"/>
    <w:rsid w:val="004655EC"/>
    <w:rsid w:val="004658EC"/>
    <w:rsid w:val="00465979"/>
    <w:rsid w:val="00465CBB"/>
    <w:rsid w:val="004662F9"/>
    <w:rsid w:val="00466C39"/>
    <w:rsid w:val="00466CBE"/>
    <w:rsid w:val="00466CFB"/>
    <w:rsid w:val="004672E3"/>
    <w:rsid w:val="004675F5"/>
    <w:rsid w:val="00467727"/>
    <w:rsid w:val="0046774E"/>
    <w:rsid w:val="00467868"/>
    <w:rsid w:val="004679FC"/>
    <w:rsid w:val="00467DE8"/>
    <w:rsid w:val="00467E18"/>
    <w:rsid w:val="004703D0"/>
    <w:rsid w:val="00470770"/>
    <w:rsid w:val="00470AE6"/>
    <w:rsid w:val="004710F7"/>
    <w:rsid w:val="00471124"/>
    <w:rsid w:val="00471395"/>
    <w:rsid w:val="00471468"/>
    <w:rsid w:val="004715C2"/>
    <w:rsid w:val="00471C40"/>
    <w:rsid w:val="00471E0B"/>
    <w:rsid w:val="004724B1"/>
    <w:rsid w:val="004725D6"/>
    <w:rsid w:val="00472AD6"/>
    <w:rsid w:val="00472D74"/>
    <w:rsid w:val="00472D98"/>
    <w:rsid w:val="004732E3"/>
    <w:rsid w:val="004737AB"/>
    <w:rsid w:val="00473B5A"/>
    <w:rsid w:val="00474A8A"/>
    <w:rsid w:val="00474AAB"/>
    <w:rsid w:val="00474BDD"/>
    <w:rsid w:val="00474C9D"/>
    <w:rsid w:val="00474FDE"/>
    <w:rsid w:val="00475324"/>
    <w:rsid w:val="00475A54"/>
    <w:rsid w:val="00475D03"/>
    <w:rsid w:val="00475E45"/>
    <w:rsid w:val="004763E9"/>
    <w:rsid w:val="00476463"/>
    <w:rsid w:val="00476600"/>
    <w:rsid w:val="0047684B"/>
    <w:rsid w:val="00476FD0"/>
    <w:rsid w:val="0047763C"/>
    <w:rsid w:val="00477720"/>
    <w:rsid w:val="0047778C"/>
    <w:rsid w:val="004777DC"/>
    <w:rsid w:val="00477E54"/>
    <w:rsid w:val="004801CA"/>
    <w:rsid w:val="004806CA"/>
    <w:rsid w:val="004807A8"/>
    <w:rsid w:val="00480AE8"/>
    <w:rsid w:val="00480BEB"/>
    <w:rsid w:val="00480D5A"/>
    <w:rsid w:val="00480F94"/>
    <w:rsid w:val="0048107F"/>
    <w:rsid w:val="004811CC"/>
    <w:rsid w:val="004812EF"/>
    <w:rsid w:val="00481388"/>
    <w:rsid w:val="00481489"/>
    <w:rsid w:val="00481C9E"/>
    <w:rsid w:val="00482188"/>
    <w:rsid w:val="00482723"/>
    <w:rsid w:val="00482A99"/>
    <w:rsid w:val="00482BB7"/>
    <w:rsid w:val="00482D7C"/>
    <w:rsid w:val="00482E93"/>
    <w:rsid w:val="00482EEB"/>
    <w:rsid w:val="00483230"/>
    <w:rsid w:val="004837A2"/>
    <w:rsid w:val="00483901"/>
    <w:rsid w:val="00483FCB"/>
    <w:rsid w:val="004840EE"/>
    <w:rsid w:val="00484EE2"/>
    <w:rsid w:val="0048509C"/>
    <w:rsid w:val="0048516D"/>
    <w:rsid w:val="0048519B"/>
    <w:rsid w:val="00485A0D"/>
    <w:rsid w:val="00485D00"/>
    <w:rsid w:val="00485D80"/>
    <w:rsid w:val="00485E0E"/>
    <w:rsid w:val="004863CB"/>
    <w:rsid w:val="0048662E"/>
    <w:rsid w:val="00486835"/>
    <w:rsid w:val="00486B62"/>
    <w:rsid w:val="00486B76"/>
    <w:rsid w:val="00486C3F"/>
    <w:rsid w:val="004872AD"/>
    <w:rsid w:val="00487C81"/>
    <w:rsid w:val="00490636"/>
    <w:rsid w:val="00490664"/>
    <w:rsid w:val="004907E3"/>
    <w:rsid w:val="004909F5"/>
    <w:rsid w:val="00490A83"/>
    <w:rsid w:val="00490BF0"/>
    <w:rsid w:val="00490F9E"/>
    <w:rsid w:val="004910C8"/>
    <w:rsid w:val="004911A2"/>
    <w:rsid w:val="00491358"/>
    <w:rsid w:val="00491A13"/>
    <w:rsid w:val="00491B0C"/>
    <w:rsid w:val="00491EB1"/>
    <w:rsid w:val="00492063"/>
    <w:rsid w:val="00492393"/>
    <w:rsid w:val="00492395"/>
    <w:rsid w:val="00493076"/>
    <w:rsid w:val="004932EA"/>
    <w:rsid w:val="004933F3"/>
    <w:rsid w:val="00493847"/>
    <w:rsid w:val="0049384F"/>
    <w:rsid w:val="00493951"/>
    <w:rsid w:val="00493BC5"/>
    <w:rsid w:val="00493E1F"/>
    <w:rsid w:val="00494143"/>
    <w:rsid w:val="004942E5"/>
    <w:rsid w:val="004943A2"/>
    <w:rsid w:val="004945CA"/>
    <w:rsid w:val="004948E4"/>
    <w:rsid w:val="00495219"/>
    <w:rsid w:val="00495425"/>
    <w:rsid w:val="0049576B"/>
    <w:rsid w:val="00495BDA"/>
    <w:rsid w:val="00495DCC"/>
    <w:rsid w:val="00495DFE"/>
    <w:rsid w:val="00495F64"/>
    <w:rsid w:val="00496300"/>
    <w:rsid w:val="0049670E"/>
    <w:rsid w:val="0049685C"/>
    <w:rsid w:val="00496B79"/>
    <w:rsid w:val="00496CD6"/>
    <w:rsid w:val="004970C5"/>
    <w:rsid w:val="00497151"/>
    <w:rsid w:val="0049753A"/>
    <w:rsid w:val="0049760F"/>
    <w:rsid w:val="00497619"/>
    <w:rsid w:val="004979DC"/>
    <w:rsid w:val="00497CEC"/>
    <w:rsid w:val="00497D4E"/>
    <w:rsid w:val="004A002C"/>
    <w:rsid w:val="004A031E"/>
    <w:rsid w:val="004A0469"/>
    <w:rsid w:val="004A04CA"/>
    <w:rsid w:val="004A0D36"/>
    <w:rsid w:val="004A1104"/>
    <w:rsid w:val="004A16BE"/>
    <w:rsid w:val="004A18C1"/>
    <w:rsid w:val="004A1B0A"/>
    <w:rsid w:val="004A1C3D"/>
    <w:rsid w:val="004A1CAA"/>
    <w:rsid w:val="004A1CC1"/>
    <w:rsid w:val="004A2046"/>
    <w:rsid w:val="004A2114"/>
    <w:rsid w:val="004A2384"/>
    <w:rsid w:val="004A32BB"/>
    <w:rsid w:val="004A3A22"/>
    <w:rsid w:val="004A3EDF"/>
    <w:rsid w:val="004A4353"/>
    <w:rsid w:val="004A4539"/>
    <w:rsid w:val="004A4B7C"/>
    <w:rsid w:val="004A4DF4"/>
    <w:rsid w:val="004A5273"/>
    <w:rsid w:val="004A56C8"/>
    <w:rsid w:val="004A580C"/>
    <w:rsid w:val="004A5876"/>
    <w:rsid w:val="004A5B98"/>
    <w:rsid w:val="004A5C19"/>
    <w:rsid w:val="004A60A2"/>
    <w:rsid w:val="004A6379"/>
    <w:rsid w:val="004A63C9"/>
    <w:rsid w:val="004A6560"/>
    <w:rsid w:val="004A66D7"/>
    <w:rsid w:val="004A6787"/>
    <w:rsid w:val="004A68F4"/>
    <w:rsid w:val="004A6BE9"/>
    <w:rsid w:val="004A701C"/>
    <w:rsid w:val="004A7124"/>
    <w:rsid w:val="004A7474"/>
    <w:rsid w:val="004A7489"/>
    <w:rsid w:val="004A76BF"/>
    <w:rsid w:val="004A77E0"/>
    <w:rsid w:val="004A796D"/>
    <w:rsid w:val="004A7AA9"/>
    <w:rsid w:val="004B0E17"/>
    <w:rsid w:val="004B1318"/>
    <w:rsid w:val="004B170F"/>
    <w:rsid w:val="004B1970"/>
    <w:rsid w:val="004B1A9A"/>
    <w:rsid w:val="004B1B02"/>
    <w:rsid w:val="004B2095"/>
    <w:rsid w:val="004B2473"/>
    <w:rsid w:val="004B2A32"/>
    <w:rsid w:val="004B2AD1"/>
    <w:rsid w:val="004B328D"/>
    <w:rsid w:val="004B34BA"/>
    <w:rsid w:val="004B3ABC"/>
    <w:rsid w:val="004B41EC"/>
    <w:rsid w:val="004B44C7"/>
    <w:rsid w:val="004B45CA"/>
    <w:rsid w:val="004B4628"/>
    <w:rsid w:val="004B4AEC"/>
    <w:rsid w:val="004B4B85"/>
    <w:rsid w:val="004B4C2D"/>
    <w:rsid w:val="004B4DA0"/>
    <w:rsid w:val="004B4DED"/>
    <w:rsid w:val="004B5396"/>
    <w:rsid w:val="004B53AE"/>
    <w:rsid w:val="004B5619"/>
    <w:rsid w:val="004B5709"/>
    <w:rsid w:val="004B5C74"/>
    <w:rsid w:val="004B5E9A"/>
    <w:rsid w:val="004B662E"/>
    <w:rsid w:val="004B66D0"/>
    <w:rsid w:val="004B6AF7"/>
    <w:rsid w:val="004B7215"/>
    <w:rsid w:val="004B763B"/>
    <w:rsid w:val="004B7E04"/>
    <w:rsid w:val="004C0395"/>
    <w:rsid w:val="004C116C"/>
    <w:rsid w:val="004C1413"/>
    <w:rsid w:val="004C146D"/>
    <w:rsid w:val="004C150C"/>
    <w:rsid w:val="004C1571"/>
    <w:rsid w:val="004C19A7"/>
    <w:rsid w:val="004C1DE9"/>
    <w:rsid w:val="004C251E"/>
    <w:rsid w:val="004C299D"/>
    <w:rsid w:val="004C2B57"/>
    <w:rsid w:val="004C2BC1"/>
    <w:rsid w:val="004C2BC5"/>
    <w:rsid w:val="004C2CFB"/>
    <w:rsid w:val="004C2D19"/>
    <w:rsid w:val="004C2D9B"/>
    <w:rsid w:val="004C31DD"/>
    <w:rsid w:val="004C3592"/>
    <w:rsid w:val="004C3C68"/>
    <w:rsid w:val="004C3DE7"/>
    <w:rsid w:val="004C4216"/>
    <w:rsid w:val="004C423B"/>
    <w:rsid w:val="004C4523"/>
    <w:rsid w:val="004C4892"/>
    <w:rsid w:val="004C4936"/>
    <w:rsid w:val="004C4A14"/>
    <w:rsid w:val="004C4A4A"/>
    <w:rsid w:val="004C4C0D"/>
    <w:rsid w:val="004C4E58"/>
    <w:rsid w:val="004C4E87"/>
    <w:rsid w:val="004C54A7"/>
    <w:rsid w:val="004C56DB"/>
    <w:rsid w:val="004C5742"/>
    <w:rsid w:val="004C589B"/>
    <w:rsid w:val="004C5B27"/>
    <w:rsid w:val="004C5C90"/>
    <w:rsid w:val="004C608E"/>
    <w:rsid w:val="004C61CB"/>
    <w:rsid w:val="004C625C"/>
    <w:rsid w:val="004C64AE"/>
    <w:rsid w:val="004C6CCC"/>
    <w:rsid w:val="004C7796"/>
    <w:rsid w:val="004C7828"/>
    <w:rsid w:val="004C79F3"/>
    <w:rsid w:val="004C7A70"/>
    <w:rsid w:val="004C7C98"/>
    <w:rsid w:val="004D061C"/>
    <w:rsid w:val="004D10D9"/>
    <w:rsid w:val="004D16F9"/>
    <w:rsid w:val="004D1E26"/>
    <w:rsid w:val="004D2C9A"/>
    <w:rsid w:val="004D2D51"/>
    <w:rsid w:val="004D30C6"/>
    <w:rsid w:val="004D3767"/>
    <w:rsid w:val="004D377D"/>
    <w:rsid w:val="004D37B2"/>
    <w:rsid w:val="004D39A6"/>
    <w:rsid w:val="004D3D8F"/>
    <w:rsid w:val="004D4066"/>
    <w:rsid w:val="004D40F5"/>
    <w:rsid w:val="004D4129"/>
    <w:rsid w:val="004D41EA"/>
    <w:rsid w:val="004D469B"/>
    <w:rsid w:val="004D4713"/>
    <w:rsid w:val="004D4CD1"/>
    <w:rsid w:val="004D51E6"/>
    <w:rsid w:val="004D558A"/>
    <w:rsid w:val="004D62E8"/>
    <w:rsid w:val="004D6348"/>
    <w:rsid w:val="004D6360"/>
    <w:rsid w:val="004D64D9"/>
    <w:rsid w:val="004D6DC1"/>
    <w:rsid w:val="004D7062"/>
    <w:rsid w:val="004D7AB1"/>
    <w:rsid w:val="004E007D"/>
    <w:rsid w:val="004E0496"/>
    <w:rsid w:val="004E10E4"/>
    <w:rsid w:val="004E1181"/>
    <w:rsid w:val="004E1527"/>
    <w:rsid w:val="004E18F5"/>
    <w:rsid w:val="004E1CF9"/>
    <w:rsid w:val="004E2875"/>
    <w:rsid w:val="004E2ADB"/>
    <w:rsid w:val="004E2BB5"/>
    <w:rsid w:val="004E2C4D"/>
    <w:rsid w:val="004E2C4F"/>
    <w:rsid w:val="004E3109"/>
    <w:rsid w:val="004E38AE"/>
    <w:rsid w:val="004E3DBD"/>
    <w:rsid w:val="004E3F51"/>
    <w:rsid w:val="004E4192"/>
    <w:rsid w:val="004E478F"/>
    <w:rsid w:val="004E4910"/>
    <w:rsid w:val="004E4938"/>
    <w:rsid w:val="004E4B51"/>
    <w:rsid w:val="004E4FAC"/>
    <w:rsid w:val="004E5093"/>
    <w:rsid w:val="004E52D0"/>
    <w:rsid w:val="004E55AA"/>
    <w:rsid w:val="004E55D2"/>
    <w:rsid w:val="004E5BC7"/>
    <w:rsid w:val="004E5D3B"/>
    <w:rsid w:val="004E5D41"/>
    <w:rsid w:val="004E6025"/>
    <w:rsid w:val="004E60A8"/>
    <w:rsid w:val="004E6472"/>
    <w:rsid w:val="004E6695"/>
    <w:rsid w:val="004E67A4"/>
    <w:rsid w:val="004E6EC9"/>
    <w:rsid w:val="004E6F9D"/>
    <w:rsid w:val="004E71B3"/>
    <w:rsid w:val="004E7704"/>
    <w:rsid w:val="004F007E"/>
    <w:rsid w:val="004F019B"/>
    <w:rsid w:val="004F01F6"/>
    <w:rsid w:val="004F0507"/>
    <w:rsid w:val="004F0818"/>
    <w:rsid w:val="004F0B43"/>
    <w:rsid w:val="004F0C4B"/>
    <w:rsid w:val="004F1366"/>
    <w:rsid w:val="004F148F"/>
    <w:rsid w:val="004F15C0"/>
    <w:rsid w:val="004F1697"/>
    <w:rsid w:val="004F2156"/>
    <w:rsid w:val="004F2764"/>
    <w:rsid w:val="004F2FF1"/>
    <w:rsid w:val="004F366F"/>
    <w:rsid w:val="004F37CC"/>
    <w:rsid w:val="004F380C"/>
    <w:rsid w:val="004F3814"/>
    <w:rsid w:val="004F3920"/>
    <w:rsid w:val="004F3A57"/>
    <w:rsid w:val="004F3CEB"/>
    <w:rsid w:val="004F40CF"/>
    <w:rsid w:val="004F4AA9"/>
    <w:rsid w:val="004F4E1F"/>
    <w:rsid w:val="004F4FC6"/>
    <w:rsid w:val="004F50EF"/>
    <w:rsid w:val="004F528C"/>
    <w:rsid w:val="004F5AE0"/>
    <w:rsid w:val="004F6669"/>
    <w:rsid w:val="004F6BBD"/>
    <w:rsid w:val="004F6BCD"/>
    <w:rsid w:val="004F7545"/>
    <w:rsid w:val="004F759A"/>
    <w:rsid w:val="004F7627"/>
    <w:rsid w:val="00500848"/>
    <w:rsid w:val="00500A3F"/>
    <w:rsid w:val="00500D92"/>
    <w:rsid w:val="00500DA0"/>
    <w:rsid w:val="00501183"/>
    <w:rsid w:val="00501596"/>
    <w:rsid w:val="00501652"/>
    <w:rsid w:val="005017F2"/>
    <w:rsid w:val="0050186B"/>
    <w:rsid w:val="005018A0"/>
    <w:rsid w:val="00501A6D"/>
    <w:rsid w:val="00501AC8"/>
    <w:rsid w:val="00501B89"/>
    <w:rsid w:val="00501D7C"/>
    <w:rsid w:val="00501E51"/>
    <w:rsid w:val="0050207F"/>
    <w:rsid w:val="00502099"/>
    <w:rsid w:val="005027AF"/>
    <w:rsid w:val="005028E7"/>
    <w:rsid w:val="00502B3B"/>
    <w:rsid w:val="00502BA6"/>
    <w:rsid w:val="00502DFC"/>
    <w:rsid w:val="005031B2"/>
    <w:rsid w:val="0050333E"/>
    <w:rsid w:val="00503972"/>
    <w:rsid w:val="00503B40"/>
    <w:rsid w:val="00503C62"/>
    <w:rsid w:val="00503DEA"/>
    <w:rsid w:val="005041A8"/>
    <w:rsid w:val="005048EB"/>
    <w:rsid w:val="00504A22"/>
    <w:rsid w:val="00504DC9"/>
    <w:rsid w:val="0050521C"/>
    <w:rsid w:val="00505375"/>
    <w:rsid w:val="0050577C"/>
    <w:rsid w:val="00506359"/>
    <w:rsid w:val="005064A1"/>
    <w:rsid w:val="0050683B"/>
    <w:rsid w:val="00506862"/>
    <w:rsid w:val="00506865"/>
    <w:rsid w:val="00506C17"/>
    <w:rsid w:val="00506F3C"/>
    <w:rsid w:val="0050711D"/>
    <w:rsid w:val="00507578"/>
    <w:rsid w:val="0050787D"/>
    <w:rsid w:val="005079A8"/>
    <w:rsid w:val="005079AF"/>
    <w:rsid w:val="00507DB0"/>
    <w:rsid w:val="00507DE8"/>
    <w:rsid w:val="005102F0"/>
    <w:rsid w:val="00510C13"/>
    <w:rsid w:val="00511124"/>
    <w:rsid w:val="005111F6"/>
    <w:rsid w:val="0051156B"/>
    <w:rsid w:val="005116EB"/>
    <w:rsid w:val="00511746"/>
    <w:rsid w:val="005119A2"/>
    <w:rsid w:val="00511ADD"/>
    <w:rsid w:val="00511B0C"/>
    <w:rsid w:val="00512026"/>
    <w:rsid w:val="0051227F"/>
    <w:rsid w:val="005123AD"/>
    <w:rsid w:val="00512457"/>
    <w:rsid w:val="00512570"/>
    <w:rsid w:val="00512BD7"/>
    <w:rsid w:val="00512E79"/>
    <w:rsid w:val="00512E83"/>
    <w:rsid w:val="00513566"/>
    <w:rsid w:val="005135A5"/>
    <w:rsid w:val="0051366F"/>
    <w:rsid w:val="005136D6"/>
    <w:rsid w:val="005136FF"/>
    <w:rsid w:val="00513EF7"/>
    <w:rsid w:val="00513FED"/>
    <w:rsid w:val="005141B4"/>
    <w:rsid w:val="00514250"/>
    <w:rsid w:val="0051487E"/>
    <w:rsid w:val="00514ED4"/>
    <w:rsid w:val="00515311"/>
    <w:rsid w:val="00515640"/>
    <w:rsid w:val="00515B4F"/>
    <w:rsid w:val="00515C59"/>
    <w:rsid w:val="00515DE2"/>
    <w:rsid w:val="00515EE7"/>
    <w:rsid w:val="00516641"/>
    <w:rsid w:val="00516CC9"/>
    <w:rsid w:val="00517519"/>
    <w:rsid w:val="0051796D"/>
    <w:rsid w:val="005200E4"/>
    <w:rsid w:val="0052039E"/>
    <w:rsid w:val="0052062E"/>
    <w:rsid w:val="00520708"/>
    <w:rsid w:val="005212EF"/>
    <w:rsid w:val="00521566"/>
    <w:rsid w:val="00521C15"/>
    <w:rsid w:val="00521F06"/>
    <w:rsid w:val="00521F9D"/>
    <w:rsid w:val="00522017"/>
    <w:rsid w:val="0052206E"/>
    <w:rsid w:val="005224FA"/>
    <w:rsid w:val="005225B6"/>
    <w:rsid w:val="00522794"/>
    <w:rsid w:val="00522BE5"/>
    <w:rsid w:val="005230A1"/>
    <w:rsid w:val="00523639"/>
    <w:rsid w:val="00523643"/>
    <w:rsid w:val="005236F5"/>
    <w:rsid w:val="005237BD"/>
    <w:rsid w:val="00523B09"/>
    <w:rsid w:val="00523EFF"/>
    <w:rsid w:val="00523F0B"/>
    <w:rsid w:val="00523F4F"/>
    <w:rsid w:val="005241F0"/>
    <w:rsid w:val="005245F5"/>
    <w:rsid w:val="00524752"/>
    <w:rsid w:val="0052483C"/>
    <w:rsid w:val="00524890"/>
    <w:rsid w:val="00524E7B"/>
    <w:rsid w:val="005250E8"/>
    <w:rsid w:val="005251FD"/>
    <w:rsid w:val="00525215"/>
    <w:rsid w:val="00525652"/>
    <w:rsid w:val="00525655"/>
    <w:rsid w:val="005259DB"/>
    <w:rsid w:val="00525A4B"/>
    <w:rsid w:val="00526346"/>
    <w:rsid w:val="0052667C"/>
    <w:rsid w:val="00526D9D"/>
    <w:rsid w:val="00527427"/>
    <w:rsid w:val="00527907"/>
    <w:rsid w:val="00527B5C"/>
    <w:rsid w:val="00527D28"/>
    <w:rsid w:val="00530255"/>
    <w:rsid w:val="005302EF"/>
    <w:rsid w:val="00530427"/>
    <w:rsid w:val="00530668"/>
    <w:rsid w:val="00530963"/>
    <w:rsid w:val="00530F7A"/>
    <w:rsid w:val="005310CD"/>
    <w:rsid w:val="00531129"/>
    <w:rsid w:val="0053147C"/>
    <w:rsid w:val="005318E6"/>
    <w:rsid w:val="00531CA1"/>
    <w:rsid w:val="00531D5D"/>
    <w:rsid w:val="00531EDF"/>
    <w:rsid w:val="0053223E"/>
    <w:rsid w:val="00532572"/>
    <w:rsid w:val="00532676"/>
    <w:rsid w:val="005329AB"/>
    <w:rsid w:val="00532A09"/>
    <w:rsid w:val="00532A76"/>
    <w:rsid w:val="00532BFD"/>
    <w:rsid w:val="00532CE0"/>
    <w:rsid w:val="00532CFE"/>
    <w:rsid w:val="00532D14"/>
    <w:rsid w:val="00532E33"/>
    <w:rsid w:val="0053302E"/>
    <w:rsid w:val="00533131"/>
    <w:rsid w:val="00533559"/>
    <w:rsid w:val="005336E0"/>
    <w:rsid w:val="0053376C"/>
    <w:rsid w:val="00533B91"/>
    <w:rsid w:val="00534309"/>
    <w:rsid w:val="005346C7"/>
    <w:rsid w:val="0053496B"/>
    <w:rsid w:val="005349E4"/>
    <w:rsid w:val="00534DC2"/>
    <w:rsid w:val="00534EA5"/>
    <w:rsid w:val="00535051"/>
    <w:rsid w:val="00535100"/>
    <w:rsid w:val="00535171"/>
    <w:rsid w:val="00535554"/>
    <w:rsid w:val="00535A30"/>
    <w:rsid w:val="00535A40"/>
    <w:rsid w:val="00535C9E"/>
    <w:rsid w:val="00535F28"/>
    <w:rsid w:val="00535FB8"/>
    <w:rsid w:val="0053603C"/>
    <w:rsid w:val="00536149"/>
    <w:rsid w:val="0053663D"/>
    <w:rsid w:val="0053670A"/>
    <w:rsid w:val="00536782"/>
    <w:rsid w:val="005367FD"/>
    <w:rsid w:val="005368A9"/>
    <w:rsid w:val="00536B45"/>
    <w:rsid w:val="00536C64"/>
    <w:rsid w:val="00536F34"/>
    <w:rsid w:val="005370D8"/>
    <w:rsid w:val="0053716B"/>
    <w:rsid w:val="005374FC"/>
    <w:rsid w:val="00537806"/>
    <w:rsid w:val="00537941"/>
    <w:rsid w:val="00537F5A"/>
    <w:rsid w:val="00540350"/>
    <w:rsid w:val="00540500"/>
    <w:rsid w:val="00540DF8"/>
    <w:rsid w:val="0054138F"/>
    <w:rsid w:val="005413A7"/>
    <w:rsid w:val="00541602"/>
    <w:rsid w:val="00541D1F"/>
    <w:rsid w:val="00542075"/>
    <w:rsid w:val="00542A0C"/>
    <w:rsid w:val="00542A5D"/>
    <w:rsid w:val="00543111"/>
    <w:rsid w:val="005435F4"/>
    <w:rsid w:val="00544296"/>
    <w:rsid w:val="005446A6"/>
    <w:rsid w:val="00544721"/>
    <w:rsid w:val="00544862"/>
    <w:rsid w:val="005449B6"/>
    <w:rsid w:val="00544C0C"/>
    <w:rsid w:val="00544E58"/>
    <w:rsid w:val="00544E96"/>
    <w:rsid w:val="005451C7"/>
    <w:rsid w:val="0054537C"/>
    <w:rsid w:val="0054593A"/>
    <w:rsid w:val="00546323"/>
    <w:rsid w:val="00546477"/>
    <w:rsid w:val="005466DB"/>
    <w:rsid w:val="00546757"/>
    <w:rsid w:val="00546B8B"/>
    <w:rsid w:val="005475D2"/>
    <w:rsid w:val="00547784"/>
    <w:rsid w:val="005501D8"/>
    <w:rsid w:val="005502DC"/>
    <w:rsid w:val="0055044E"/>
    <w:rsid w:val="00550601"/>
    <w:rsid w:val="005509F0"/>
    <w:rsid w:val="00550A0F"/>
    <w:rsid w:val="00550D22"/>
    <w:rsid w:val="00550EA7"/>
    <w:rsid w:val="00551081"/>
    <w:rsid w:val="00551480"/>
    <w:rsid w:val="005517A1"/>
    <w:rsid w:val="005517C9"/>
    <w:rsid w:val="005518BF"/>
    <w:rsid w:val="0055198E"/>
    <w:rsid w:val="00551C29"/>
    <w:rsid w:val="005525F9"/>
    <w:rsid w:val="005525FC"/>
    <w:rsid w:val="00552A77"/>
    <w:rsid w:val="00552CBA"/>
    <w:rsid w:val="00552CC1"/>
    <w:rsid w:val="005533AF"/>
    <w:rsid w:val="0055364A"/>
    <w:rsid w:val="005536B6"/>
    <w:rsid w:val="0055384D"/>
    <w:rsid w:val="0055384F"/>
    <w:rsid w:val="005538FC"/>
    <w:rsid w:val="00553980"/>
    <w:rsid w:val="005541C3"/>
    <w:rsid w:val="005547EE"/>
    <w:rsid w:val="00554C74"/>
    <w:rsid w:val="0055508E"/>
    <w:rsid w:val="005553A6"/>
    <w:rsid w:val="00555575"/>
    <w:rsid w:val="00555885"/>
    <w:rsid w:val="00555A43"/>
    <w:rsid w:val="00555EAB"/>
    <w:rsid w:val="00555EBF"/>
    <w:rsid w:val="00556435"/>
    <w:rsid w:val="005566D2"/>
    <w:rsid w:val="00556D0E"/>
    <w:rsid w:val="00557311"/>
    <w:rsid w:val="0055761C"/>
    <w:rsid w:val="00557637"/>
    <w:rsid w:val="00557ED4"/>
    <w:rsid w:val="00561432"/>
    <w:rsid w:val="00561503"/>
    <w:rsid w:val="0056190D"/>
    <w:rsid w:val="00561B0B"/>
    <w:rsid w:val="00561D83"/>
    <w:rsid w:val="00562189"/>
    <w:rsid w:val="00562648"/>
    <w:rsid w:val="005638BB"/>
    <w:rsid w:val="00563C14"/>
    <w:rsid w:val="00563C87"/>
    <w:rsid w:val="00563F82"/>
    <w:rsid w:val="0056406C"/>
    <w:rsid w:val="0056430E"/>
    <w:rsid w:val="0056438D"/>
    <w:rsid w:val="00564497"/>
    <w:rsid w:val="005648DE"/>
    <w:rsid w:val="005648E5"/>
    <w:rsid w:val="00564B99"/>
    <w:rsid w:val="00564BE2"/>
    <w:rsid w:val="00564D66"/>
    <w:rsid w:val="00564F2D"/>
    <w:rsid w:val="005650D3"/>
    <w:rsid w:val="00565451"/>
    <w:rsid w:val="0056597B"/>
    <w:rsid w:val="00565F2D"/>
    <w:rsid w:val="00565FE7"/>
    <w:rsid w:val="00566107"/>
    <w:rsid w:val="0056657F"/>
    <w:rsid w:val="00566970"/>
    <w:rsid w:val="0056705D"/>
    <w:rsid w:val="00567343"/>
    <w:rsid w:val="00567446"/>
    <w:rsid w:val="00567A92"/>
    <w:rsid w:val="00567B74"/>
    <w:rsid w:val="00567BDB"/>
    <w:rsid w:val="00567E0A"/>
    <w:rsid w:val="0057010A"/>
    <w:rsid w:val="00570314"/>
    <w:rsid w:val="005703FA"/>
    <w:rsid w:val="00570479"/>
    <w:rsid w:val="00570C77"/>
    <w:rsid w:val="005710D3"/>
    <w:rsid w:val="005714C5"/>
    <w:rsid w:val="005728DD"/>
    <w:rsid w:val="00572F51"/>
    <w:rsid w:val="00572F93"/>
    <w:rsid w:val="0057317B"/>
    <w:rsid w:val="00573260"/>
    <w:rsid w:val="005732E6"/>
    <w:rsid w:val="0057376C"/>
    <w:rsid w:val="00573926"/>
    <w:rsid w:val="00573935"/>
    <w:rsid w:val="00573C86"/>
    <w:rsid w:val="00573E61"/>
    <w:rsid w:val="00574000"/>
    <w:rsid w:val="005741E0"/>
    <w:rsid w:val="00574249"/>
    <w:rsid w:val="005743BC"/>
    <w:rsid w:val="00574BBE"/>
    <w:rsid w:val="00574C43"/>
    <w:rsid w:val="00574CB7"/>
    <w:rsid w:val="00574F53"/>
    <w:rsid w:val="00575435"/>
    <w:rsid w:val="00575515"/>
    <w:rsid w:val="00575558"/>
    <w:rsid w:val="00575885"/>
    <w:rsid w:val="005758F8"/>
    <w:rsid w:val="00575C2C"/>
    <w:rsid w:val="00575C3B"/>
    <w:rsid w:val="00575D8F"/>
    <w:rsid w:val="00575E98"/>
    <w:rsid w:val="00575ECF"/>
    <w:rsid w:val="005760BB"/>
    <w:rsid w:val="005760D5"/>
    <w:rsid w:val="00576131"/>
    <w:rsid w:val="0057666C"/>
    <w:rsid w:val="00576AF4"/>
    <w:rsid w:val="00576B42"/>
    <w:rsid w:val="00576F28"/>
    <w:rsid w:val="005771E7"/>
    <w:rsid w:val="00577686"/>
    <w:rsid w:val="00577CA6"/>
    <w:rsid w:val="00577F44"/>
    <w:rsid w:val="00577FC1"/>
    <w:rsid w:val="005803CE"/>
    <w:rsid w:val="005807E3"/>
    <w:rsid w:val="00580B6F"/>
    <w:rsid w:val="00580F42"/>
    <w:rsid w:val="005811D2"/>
    <w:rsid w:val="00581C47"/>
    <w:rsid w:val="00581D63"/>
    <w:rsid w:val="00581F10"/>
    <w:rsid w:val="00582936"/>
    <w:rsid w:val="00582988"/>
    <w:rsid w:val="00582C87"/>
    <w:rsid w:val="00582CAC"/>
    <w:rsid w:val="00582D69"/>
    <w:rsid w:val="00582DD3"/>
    <w:rsid w:val="00582E1F"/>
    <w:rsid w:val="00582F6A"/>
    <w:rsid w:val="005832B6"/>
    <w:rsid w:val="00583375"/>
    <w:rsid w:val="0058346A"/>
    <w:rsid w:val="00583539"/>
    <w:rsid w:val="0058369A"/>
    <w:rsid w:val="00583D67"/>
    <w:rsid w:val="00583E0E"/>
    <w:rsid w:val="00583F95"/>
    <w:rsid w:val="005842B9"/>
    <w:rsid w:val="005843FC"/>
    <w:rsid w:val="0058443C"/>
    <w:rsid w:val="005849E5"/>
    <w:rsid w:val="00584DE8"/>
    <w:rsid w:val="00584F81"/>
    <w:rsid w:val="00585103"/>
    <w:rsid w:val="00585F50"/>
    <w:rsid w:val="0058686A"/>
    <w:rsid w:val="005869A5"/>
    <w:rsid w:val="00586A03"/>
    <w:rsid w:val="00586B6D"/>
    <w:rsid w:val="00586E56"/>
    <w:rsid w:val="00586E8E"/>
    <w:rsid w:val="0058724D"/>
    <w:rsid w:val="00587504"/>
    <w:rsid w:val="00587531"/>
    <w:rsid w:val="00587711"/>
    <w:rsid w:val="0058784A"/>
    <w:rsid w:val="005879C7"/>
    <w:rsid w:val="00590D3C"/>
    <w:rsid w:val="0059129F"/>
    <w:rsid w:val="00591395"/>
    <w:rsid w:val="005913BD"/>
    <w:rsid w:val="005914F3"/>
    <w:rsid w:val="00591711"/>
    <w:rsid w:val="0059187F"/>
    <w:rsid w:val="00591A63"/>
    <w:rsid w:val="0059201A"/>
    <w:rsid w:val="0059210C"/>
    <w:rsid w:val="0059226D"/>
    <w:rsid w:val="00592321"/>
    <w:rsid w:val="005926E5"/>
    <w:rsid w:val="005926FE"/>
    <w:rsid w:val="00592C8C"/>
    <w:rsid w:val="00592D43"/>
    <w:rsid w:val="00593052"/>
    <w:rsid w:val="00593718"/>
    <w:rsid w:val="00594006"/>
    <w:rsid w:val="00594204"/>
    <w:rsid w:val="00594294"/>
    <w:rsid w:val="005943A5"/>
    <w:rsid w:val="005946FF"/>
    <w:rsid w:val="00594799"/>
    <w:rsid w:val="00595373"/>
    <w:rsid w:val="00595415"/>
    <w:rsid w:val="00595528"/>
    <w:rsid w:val="00595851"/>
    <w:rsid w:val="00596068"/>
    <w:rsid w:val="005963B1"/>
    <w:rsid w:val="00596511"/>
    <w:rsid w:val="00596540"/>
    <w:rsid w:val="0059666B"/>
    <w:rsid w:val="005968BD"/>
    <w:rsid w:val="00596D41"/>
    <w:rsid w:val="00596D46"/>
    <w:rsid w:val="00596F6B"/>
    <w:rsid w:val="00597040"/>
    <w:rsid w:val="00597059"/>
    <w:rsid w:val="005970CF"/>
    <w:rsid w:val="005970FF"/>
    <w:rsid w:val="0059733B"/>
    <w:rsid w:val="0059760D"/>
    <w:rsid w:val="00597C40"/>
    <w:rsid w:val="005A0008"/>
    <w:rsid w:val="005A001E"/>
    <w:rsid w:val="005A0395"/>
    <w:rsid w:val="005A07E4"/>
    <w:rsid w:val="005A0D4F"/>
    <w:rsid w:val="005A0E96"/>
    <w:rsid w:val="005A0EC1"/>
    <w:rsid w:val="005A13E8"/>
    <w:rsid w:val="005A18B7"/>
    <w:rsid w:val="005A18D5"/>
    <w:rsid w:val="005A1944"/>
    <w:rsid w:val="005A227C"/>
    <w:rsid w:val="005A2B27"/>
    <w:rsid w:val="005A2DCB"/>
    <w:rsid w:val="005A2F24"/>
    <w:rsid w:val="005A2FAF"/>
    <w:rsid w:val="005A3394"/>
    <w:rsid w:val="005A38E1"/>
    <w:rsid w:val="005A3913"/>
    <w:rsid w:val="005A4203"/>
    <w:rsid w:val="005A424C"/>
    <w:rsid w:val="005A453D"/>
    <w:rsid w:val="005A4A41"/>
    <w:rsid w:val="005A4B67"/>
    <w:rsid w:val="005A5E6A"/>
    <w:rsid w:val="005A5F72"/>
    <w:rsid w:val="005A6030"/>
    <w:rsid w:val="005A6060"/>
    <w:rsid w:val="005A609D"/>
    <w:rsid w:val="005A6261"/>
    <w:rsid w:val="005A63CB"/>
    <w:rsid w:val="005A6544"/>
    <w:rsid w:val="005A6856"/>
    <w:rsid w:val="005A686B"/>
    <w:rsid w:val="005A68D2"/>
    <w:rsid w:val="005A6E45"/>
    <w:rsid w:val="005A6F49"/>
    <w:rsid w:val="005A7124"/>
    <w:rsid w:val="005A720A"/>
    <w:rsid w:val="005A76C4"/>
    <w:rsid w:val="005A7800"/>
    <w:rsid w:val="005A787D"/>
    <w:rsid w:val="005A7927"/>
    <w:rsid w:val="005A7E01"/>
    <w:rsid w:val="005A7EE2"/>
    <w:rsid w:val="005A7FCE"/>
    <w:rsid w:val="005B06F0"/>
    <w:rsid w:val="005B09DD"/>
    <w:rsid w:val="005B0A55"/>
    <w:rsid w:val="005B0E37"/>
    <w:rsid w:val="005B0F38"/>
    <w:rsid w:val="005B1141"/>
    <w:rsid w:val="005B1260"/>
    <w:rsid w:val="005B14C3"/>
    <w:rsid w:val="005B1728"/>
    <w:rsid w:val="005B190A"/>
    <w:rsid w:val="005B1970"/>
    <w:rsid w:val="005B1993"/>
    <w:rsid w:val="005B1CD6"/>
    <w:rsid w:val="005B20B6"/>
    <w:rsid w:val="005B2773"/>
    <w:rsid w:val="005B29CA"/>
    <w:rsid w:val="005B2D02"/>
    <w:rsid w:val="005B2E72"/>
    <w:rsid w:val="005B2F10"/>
    <w:rsid w:val="005B2FA9"/>
    <w:rsid w:val="005B306A"/>
    <w:rsid w:val="005B3359"/>
    <w:rsid w:val="005B341C"/>
    <w:rsid w:val="005B343C"/>
    <w:rsid w:val="005B37E5"/>
    <w:rsid w:val="005B3C71"/>
    <w:rsid w:val="005B45BA"/>
    <w:rsid w:val="005B473F"/>
    <w:rsid w:val="005B49CA"/>
    <w:rsid w:val="005B4C2E"/>
    <w:rsid w:val="005B4DB8"/>
    <w:rsid w:val="005B50CC"/>
    <w:rsid w:val="005B54F0"/>
    <w:rsid w:val="005B554C"/>
    <w:rsid w:val="005B5851"/>
    <w:rsid w:val="005B58D8"/>
    <w:rsid w:val="005B60E9"/>
    <w:rsid w:val="005B652F"/>
    <w:rsid w:val="005B65D5"/>
    <w:rsid w:val="005B6A23"/>
    <w:rsid w:val="005B6D73"/>
    <w:rsid w:val="005B6E1D"/>
    <w:rsid w:val="005B7396"/>
    <w:rsid w:val="005B7602"/>
    <w:rsid w:val="005B7A39"/>
    <w:rsid w:val="005B7D36"/>
    <w:rsid w:val="005B7F77"/>
    <w:rsid w:val="005C04DB"/>
    <w:rsid w:val="005C0895"/>
    <w:rsid w:val="005C09B7"/>
    <w:rsid w:val="005C0A27"/>
    <w:rsid w:val="005C0CE0"/>
    <w:rsid w:val="005C10F8"/>
    <w:rsid w:val="005C12A4"/>
    <w:rsid w:val="005C1915"/>
    <w:rsid w:val="005C1C3C"/>
    <w:rsid w:val="005C1EA5"/>
    <w:rsid w:val="005C1F2B"/>
    <w:rsid w:val="005C1FC5"/>
    <w:rsid w:val="005C2029"/>
    <w:rsid w:val="005C2B66"/>
    <w:rsid w:val="005C35E1"/>
    <w:rsid w:val="005C384B"/>
    <w:rsid w:val="005C3B4C"/>
    <w:rsid w:val="005C3E83"/>
    <w:rsid w:val="005C434F"/>
    <w:rsid w:val="005C46D8"/>
    <w:rsid w:val="005C4B73"/>
    <w:rsid w:val="005C4EEF"/>
    <w:rsid w:val="005C532D"/>
    <w:rsid w:val="005C5A74"/>
    <w:rsid w:val="005C5B9F"/>
    <w:rsid w:val="005C5F41"/>
    <w:rsid w:val="005C69E6"/>
    <w:rsid w:val="005C6A83"/>
    <w:rsid w:val="005C700A"/>
    <w:rsid w:val="005C7178"/>
    <w:rsid w:val="005C7464"/>
    <w:rsid w:val="005C7480"/>
    <w:rsid w:val="005C75E0"/>
    <w:rsid w:val="005C7C94"/>
    <w:rsid w:val="005C7D51"/>
    <w:rsid w:val="005C7E18"/>
    <w:rsid w:val="005C7EBE"/>
    <w:rsid w:val="005D0142"/>
    <w:rsid w:val="005D03BC"/>
    <w:rsid w:val="005D040D"/>
    <w:rsid w:val="005D04CB"/>
    <w:rsid w:val="005D097C"/>
    <w:rsid w:val="005D09A6"/>
    <w:rsid w:val="005D09D4"/>
    <w:rsid w:val="005D0ADA"/>
    <w:rsid w:val="005D0BF1"/>
    <w:rsid w:val="005D0C3C"/>
    <w:rsid w:val="005D0CF3"/>
    <w:rsid w:val="005D0F98"/>
    <w:rsid w:val="005D1240"/>
    <w:rsid w:val="005D13B1"/>
    <w:rsid w:val="005D1513"/>
    <w:rsid w:val="005D186D"/>
    <w:rsid w:val="005D1E11"/>
    <w:rsid w:val="005D203D"/>
    <w:rsid w:val="005D227C"/>
    <w:rsid w:val="005D2728"/>
    <w:rsid w:val="005D2890"/>
    <w:rsid w:val="005D28FC"/>
    <w:rsid w:val="005D2E48"/>
    <w:rsid w:val="005D3071"/>
    <w:rsid w:val="005D32FC"/>
    <w:rsid w:val="005D35CE"/>
    <w:rsid w:val="005D39E9"/>
    <w:rsid w:val="005D3B85"/>
    <w:rsid w:val="005D3C47"/>
    <w:rsid w:val="005D3ED4"/>
    <w:rsid w:val="005D3FBE"/>
    <w:rsid w:val="005D449C"/>
    <w:rsid w:val="005D48CE"/>
    <w:rsid w:val="005D4998"/>
    <w:rsid w:val="005D4C11"/>
    <w:rsid w:val="005D4E60"/>
    <w:rsid w:val="005D5468"/>
    <w:rsid w:val="005D55D6"/>
    <w:rsid w:val="005D57F5"/>
    <w:rsid w:val="005D5C8B"/>
    <w:rsid w:val="005D60DD"/>
    <w:rsid w:val="005D6310"/>
    <w:rsid w:val="005D6794"/>
    <w:rsid w:val="005D68F7"/>
    <w:rsid w:val="005D6991"/>
    <w:rsid w:val="005D6996"/>
    <w:rsid w:val="005D6B72"/>
    <w:rsid w:val="005D6C88"/>
    <w:rsid w:val="005D723B"/>
    <w:rsid w:val="005D759E"/>
    <w:rsid w:val="005D77C9"/>
    <w:rsid w:val="005E01F0"/>
    <w:rsid w:val="005E0296"/>
    <w:rsid w:val="005E0749"/>
    <w:rsid w:val="005E07DF"/>
    <w:rsid w:val="005E08CB"/>
    <w:rsid w:val="005E08CD"/>
    <w:rsid w:val="005E09BA"/>
    <w:rsid w:val="005E0F72"/>
    <w:rsid w:val="005E1570"/>
    <w:rsid w:val="005E176B"/>
    <w:rsid w:val="005E197B"/>
    <w:rsid w:val="005E1A8D"/>
    <w:rsid w:val="005E1AA2"/>
    <w:rsid w:val="005E1ACE"/>
    <w:rsid w:val="005E1AFB"/>
    <w:rsid w:val="005E1BB8"/>
    <w:rsid w:val="005E1F50"/>
    <w:rsid w:val="005E2101"/>
    <w:rsid w:val="005E2322"/>
    <w:rsid w:val="005E2E57"/>
    <w:rsid w:val="005E3381"/>
    <w:rsid w:val="005E35DC"/>
    <w:rsid w:val="005E3770"/>
    <w:rsid w:val="005E3AA8"/>
    <w:rsid w:val="005E3B65"/>
    <w:rsid w:val="005E4277"/>
    <w:rsid w:val="005E4354"/>
    <w:rsid w:val="005E46C0"/>
    <w:rsid w:val="005E4A6C"/>
    <w:rsid w:val="005E52D6"/>
    <w:rsid w:val="005E5304"/>
    <w:rsid w:val="005E536F"/>
    <w:rsid w:val="005E53AE"/>
    <w:rsid w:val="005E574A"/>
    <w:rsid w:val="005E574F"/>
    <w:rsid w:val="005E5E48"/>
    <w:rsid w:val="005E6409"/>
    <w:rsid w:val="005E66BD"/>
    <w:rsid w:val="005E714D"/>
    <w:rsid w:val="005E7480"/>
    <w:rsid w:val="005E74A1"/>
    <w:rsid w:val="005E765D"/>
    <w:rsid w:val="005E7780"/>
    <w:rsid w:val="005E78A4"/>
    <w:rsid w:val="005E78C6"/>
    <w:rsid w:val="005E7979"/>
    <w:rsid w:val="005E7FC9"/>
    <w:rsid w:val="005F00EA"/>
    <w:rsid w:val="005F01A2"/>
    <w:rsid w:val="005F0251"/>
    <w:rsid w:val="005F0F8E"/>
    <w:rsid w:val="005F1282"/>
    <w:rsid w:val="005F18DF"/>
    <w:rsid w:val="005F1F0A"/>
    <w:rsid w:val="005F2316"/>
    <w:rsid w:val="005F2505"/>
    <w:rsid w:val="005F36A3"/>
    <w:rsid w:val="005F3CD6"/>
    <w:rsid w:val="005F3EF4"/>
    <w:rsid w:val="005F467D"/>
    <w:rsid w:val="005F47B5"/>
    <w:rsid w:val="005F4C41"/>
    <w:rsid w:val="005F4DD3"/>
    <w:rsid w:val="005F4DED"/>
    <w:rsid w:val="005F510D"/>
    <w:rsid w:val="005F5387"/>
    <w:rsid w:val="005F53E8"/>
    <w:rsid w:val="005F53F3"/>
    <w:rsid w:val="005F5941"/>
    <w:rsid w:val="005F5AFF"/>
    <w:rsid w:val="005F5D58"/>
    <w:rsid w:val="005F63BF"/>
    <w:rsid w:val="005F6480"/>
    <w:rsid w:val="005F6569"/>
    <w:rsid w:val="005F66B8"/>
    <w:rsid w:val="005F6845"/>
    <w:rsid w:val="005F68A5"/>
    <w:rsid w:val="005F6A3E"/>
    <w:rsid w:val="005F6AFB"/>
    <w:rsid w:val="005F6C55"/>
    <w:rsid w:val="005F7280"/>
    <w:rsid w:val="005F72AE"/>
    <w:rsid w:val="005F740E"/>
    <w:rsid w:val="005F75AA"/>
    <w:rsid w:val="005F763E"/>
    <w:rsid w:val="005F7C2C"/>
    <w:rsid w:val="005F7CE0"/>
    <w:rsid w:val="005F7EAC"/>
    <w:rsid w:val="0060016A"/>
    <w:rsid w:val="006003CA"/>
    <w:rsid w:val="006004ED"/>
    <w:rsid w:val="00600519"/>
    <w:rsid w:val="00601099"/>
    <w:rsid w:val="0060177E"/>
    <w:rsid w:val="00601850"/>
    <w:rsid w:val="00602255"/>
    <w:rsid w:val="0060262F"/>
    <w:rsid w:val="00602B8F"/>
    <w:rsid w:val="00602D10"/>
    <w:rsid w:val="00602DB7"/>
    <w:rsid w:val="00603E4B"/>
    <w:rsid w:val="00604734"/>
    <w:rsid w:val="0060477A"/>
    <w:rsid w:val="00604E4F"/>
    <w:rsid w:val="006057BB"/>
    <w:rsid w:val="006062B3"/>
    <w:rsid w:val="0060633E"/>
    <w:rsid w:val="0060683D"/>
    <w:rsid w:val="00606909"/>
    <w:rsid w:val="00606D44"/>
    <w:rsid w:val="006074A6"/>
    <w:rsid w:val="006077A1"/>
    <w:rsid w:val="00607D31"/>
    <w:rsid w:val="00607D73"/>
    <w:rsid w:val="00610320"/>
    <w:rsid w:val="00610563"/>
    <w:rsid w:val="0061056F"/>
    <w:rsid w:val="0061085D"/>
    <w:rsid w:val="00610A0D"/>
    <w:rsid w:val="00610AE1"/>
    <w:rsid w:val="00610B8C"/>
    <w:rsid w:val="00610E38"/>
    <w:rsid w:val="00610E91"/>
    <w:rsid w:val="00610F2D"/>
    <w:rsid w:val="006114AF"/>
    <w:rsid w:val="00611579"/>
    <w:rsid w:val="006118B6"/>
    <w:rsid w:val="00611B9D"/>
    <w:rsid w:val="00611FBA"/>
    <w:rsid w:val="006125B8"/>
    <w:rsid w:val="00612926"/>
    <w:rsid w:val="00612E5E"/>
    <w:rsid w:val="0061322A"/>
    <w:rsid w:val="006138E0"/>
    <w:rsid w:val="00613972"/>
    <w:rsid w:val="00613B9C"/>
    <w:rsid w:val="00613BF1"/>
    <w:rsid w:val="00613CB3"/>
    <w:rsid w:val="00613F33"/>
    <w:rsid w:val="00614083"/>
    <w:rsid w:val="0061425F"/>
    <w:rsid w:val="00614330"/>
    <w:rsid w:val="00614496"/>
    <w:rsid w:val="006145C4"/>
    <w:rsid w:val="00614615"/>
    <w:rsid w:val="00614ABE"/>
    <w:rsid w:val="00614F01"/>
    <w:rsid w:val="00614FA3"/>
    <w:rsid w:val="00615008"/>
    <w:rsid w:val="0061521C"/>
    <w:rsid w:val="00615256"/>
    <w:rsid w:val="006153BF"/>
    <w:rsid w:val="006153D5"/>
    <w:rsid w:val="0061556B"/>
    <w:rsid w:val="00615744"/>
    <w:rsid w:val="00615A01"/>
    <w:rsid w:val="00615D56"/>
    <w:rsid w:val="006161CD"/>
    <w:rsid w:val="00616AAD"/>
    <w:rsid w:val="00616FDC"/>
    <w:rsid w:val="006171DD"/>
    <w:rsid w:val="006177D8"/>
    <w:rsid w:val="00617B75"/>
    <w:rsid w:val="00617F9C"/>
    <w:rsid w:val="00620602"/>
    <w:rsid w:val="0062091F"/>
    <w:rsid w:val="00620DFE"/>
    <w:rsid w:val="00620FFB"/>
    <w:rsid w:val="006216B0"/>
    <w:rsid w:val="0062173B"/>
    <w:rsid w:val="00621AC0"/>
    <w:rsid w:val="00621C36"/>
    <w:rsid w:val="00622A2F"/>
    <w:rsid w:val="00622C40"/>
    <w:rsid w:val="00622DEC"/>
    <w:rsid w:val="00622E4F"/>
    <w:rsid w:val="006230E3"/>
    <w:rsid w:val="0062327E"/>
    <w:rsid w:val="0062331A"/>
    <w:rsid w:val="00623573"/>
    <w:rsid w:val="006235B1"/>
    <w:rsid w:val="00623905"/>
    <w:rsid w:val="00623BDD"/>
    <w:rsid w:val="00623D0B"/>
    <w:rsid w:val="00623F21"/>
    <w:rsid w:val="00624184"/>
    <w:rsid w:val="00624394"/>
    <w:rsid w:val="006243BC"/>
    <w:rsid w:val="00624968"/>
    <w:rsid w:val="00624AAE"/>
    <w:rsid w:val="00624B5B"/>
    <w:rsid w:val="006250F8"/>
    <w:rsid w:val="00625D73"/>
    <w:rsid w:val="00625EB8"/>
    <w:rsid w:val="006261DC"/>
    <w:rsid w:val="00626850"/>
    <w:rsid w:val="00626BE5"/>
    <w:rsid w:val="00626C5F"/>
    <w:rsid w:val="00626CC4"/>
    <w:rsid w:val="00626D53"/>
    <w:rsid w:val="00626F6C"/>
    <w:rsid w:val="00627116"/>
    <w:rsid w:val="0062721B"/>
    <w:rsid w:val="00627231"/>
    <w:rsid w:val="00627824"/>
    <w:rsid w:val="006279FC"/>
    <w:rsid w:val="00627A23"/>
    <w:rsid w:val="00627A9E"/>
    <w:rsid w:val="00630432"/>
    <w:rsid w:val="00630651"/>
    <w:rsid w:val="0063087E"/>
    <w:rsid w:val="0063096A"/>
    <w:rsid w:val="00630B02"/>
    <w:rsid w:val="00630D3C"/>
    <w:rsid w:val="00630D42"/>
    <w:rsid w:val="00630EAC"/>
    <w:rsid w:val="00630F7C"/>
    <w:rsid w:val="0063100A"/>
    <w:rsid w:val="00631130"/>
    <w:rsid w:val="00631385"/>
    <w:rsid w:val="00631492"/>
    <w:rsid w:val="006314B7"/>
    <w:rsid w:val="00631911"/>
    <w:rsid w:val="00631A71"/>
    <w:rsid w:val="00631D41"/>
    <w:rsid w:val="00631F04"/>
    <w:rsid w:val="00631F98"/>
    <w:rsid w:val="00632997"/>
    <w:rsid w:val="00634441"/>
    <w:rsid w:val="006349FE"/>
    <w:rsid w:val="00634F27"/>
    <w:rsid w:val="00635327"/>
    <w:rsid w:val="006353E4"/>
    <w:rsid w:val="00635562"/>
    <w:rsid w:val="00635D23"/>
    <w:rsid w:val="00635FA5"/>
    <w:rsid w:val="006361CD"/>
    <w:rsid w:val="0063628D"/>
    <w:rsid w:val="00636734"/>
    <w:rsid w:val="00636872"/>
    <w:rsid w:val="00636CD1"/>
    <w:rsid w:val="00637574"/>
    <w:rsid w:val="006375BB"/>
    <w:rsid w:val="00637E09"/>
    <w:rsid w:val="00637EAD"/>
    <w:rsid w:val="0064008D"/>
    <w:rsid w:val="006402AF"/>
    <w:rsid w:val="006404BA"/>
    <w:rsid w:val="006407B2"/>
    <w:rsid w:val="00640954"/>
    <w:rsid w:val="00640ACB"/>
    <w:rsid w:val="00640C6A"/>
    <w:rsid w:val="00640D94"/>
    <w:rsid w:val="00640E8F"/>
    <w:rsid w:val="00640ECD"/>
    <w:rsid w:val="00640F4A"/>
    <w:rsid w:val="0064131F"/>
    <w:rsid w:val="00641411"/>
    <w:rsid w:val="0064153D"/>
    <w:rsid w:val="00641CE0"/>
    <w:rsid w:val="0064234F"/>
    <w:rsid w:val="00642477"/>
    <w:rsid w:val="00642B86"/>
    <w:rsid w:val="0064324D"/>
    <w:rsid w:val="00643495"/>
    <w:rsid w:val="00643DF3"/>
    <w:rsid w:val="00644000"/>
    <w:rsid w:val="006440CF"/>
    <w:rsid w:val="00644359"/>
    <w:rsid w:val="0064484A"/>
    <w:rsid w:val="006449E1"/>
    <w:rsid w:val="00644CB4"/>
    <w:rsid w:val="00644D3D"/>
    <w:rsid w:val="00644E3A"/>
    <w:rsid w:val="00645926"/>
    <w:rsid w:val="0064599D"/>
    <w:rsid w:val="00645A40"/>
    <w:rsid w:val="00645E90"/>
    <w:rsid w:val="006463AB"/>
    <w:rsid w:val="006463BF"/>
    <w:rsid w:val="006468A3"/>
    <w:rsid w:val="00646DE6"/>
    <w:rsid w:val="0064762C"/>
    <w:rsid w:val="006477A0"/>
    <w:rsid w:val="006477FF"/>
    <w:rsid w:val="00647C48"/>
    <w:rsid w:val="00650479"/>
    <w:rsid w:val="006505D0"/>
    <w:rsid w:val="00650DA4"/>
    <w:rsid w:val="00650F96"/>
    <w:rsid w:val="006514A4"/>
    <w:rsid w:val="006514A9"/>
    <w:rsid w:val="00651541"/>
    <w:rsid w:val="006515DC"/>
    <w:rsid w:val="006519E0"/>
    <w:rsid w:val="00651AD4"/>
    <w:rsid w:val="00651C2A"/>
    <w:rsid w:val="00651C36"/>
    <w:rsid w:val="00651DE5"/>
    <w:rsid w:val="00652143"/>
    <w:rsid w:val="006525CD"/>
    <w:rsid w:val="006525EB"/>
    <w:rsid w:val="00652FF7"/>
    <w:rsid w:val="0065303F"/>
    <w:rsid w:val="00653416"/>
    <w:rsid w:val="00653497"/>
    <w:rsid w:val="006537A5"/>
    <w:rsid w:val="00653A70"/>
    <w:rsid w:val="00653CC2"/>
    <w:rsid w:val="00653FE0"/>
    <w:rsid w:val="006540C7"/>
    <w:rsid w:val="006544BB"/>
    <w:rsid w:val="0065482F"/>
    <w:rsid w:val="006549CD"/>
    <w:rsid w:val="00654ADA"/>
    <w:rsid w:val="00654ED9"/>
    <w:rsid w:val="00655054"/>
    <w:rsid w:val="00655159"/>
    <w:rsid w:val="0065569E"/>
    <w:rsid w:val="006556EC"/>
    <w:rsid w:val="006556F9"/>
    <w:rsid w:val="00655F81"/>
    <w:rsid w:val="006560A5"/>
    <w:rsid w:val="00656333"/>
    <w:rsid w:val="00656364"/>
    <w:rsid w:val="006563A1"/>
    <w:rsid w:val="00656756"/>
    <w:rsid w:val="00656F20"/>
    <w:rsid w:val="006570F9"/>
    <w:rsid w:val="00657177"/>
    <w:rsid w:val="00657292"/>
    <w:rsid w:val="0065787E"/>
    <w:rsid w:val="00657C17"/>
    <w:rsid w:val="00657F08"/>
    <w:rsid w:val="00657F75"/>
    <w:rsid w:val="006607C2"/>
    <w:rsid w:val="0066094E"/>
    <w:rsid w:val="00660A05"/>
    <w:rsid w:val="00660B38"/>
    <w:rsid w:val="00660E3C"/>
    <w:rsid w:val="00661145"/>
    <w:rsid w:val="006614D9"/>
    <w:rsid w:val="00661505"/>
    <w:rsid w:val="0066160A"/>
    <w:rsid w:val="00661A1F"/>
    <w:rsid w:val="00661B6F"/>
    <w:rsid w:val="00661FFF"/>
    <w:rsid w:val="00662079"/>
    <w:rsid w:val="006622EA"/>
    <w:rsid w:val="00662624"/>
    <w:rsid w:val="00662707"/>
    <w:rsid w:val="006627D7"/>
    <w:rsid w:val="0066285E"/>
    <w:rsid w:val="0066303E"/>
    <w:rsid w:val="00663058"/>
    <w:rsid w:val="00663390"/>
    <w:rsid w:val="00663438"/>
    <w:rsid w:val="00663532"/>
    <w:rsid w:val="00663A37"/>
    <w:rsid w:val="00663DAF"/>
    <w:rsid w:val="006640DC"/>
    <w:rsid w:val="0066437D"/>
    <w:rsid w:val="006644BE"/>
    <w:rsid w:val="00664A7D"/>
    <w:rsid w:val="00664C3C"/>
    <w:rsid w:val="006652A4"/>
    <w:rsid w:val="006655A0"/>
    <w:rsid w:val="00665F01"/>
    <w:rsid w:val="00666060"/>
    <w:rsid w:val="00666533"/>
    <w:rsid w:val="00666681"/>
    <w:rsid w:val="00666AAC"/>
    <w:rsid w:val="00666B77"/>
    <w:rsid w:val="006671DF"/>
    <w:rsid w:val="00667227"/>
    <w:rsid w:val="0066737E"/>
    <w:rsid w:val="00667396"/>
    <w:rsid w:val="00667615"/>
    <w:rsid w:val="006676C6"/>
    <w:rsid w:val="00667998"/>
    <w:rsid w:val="00667B52"/>
    <w:rsid w:val="00667D2D"/>
    <w:rsid w:val="00667DA0"/>
    <w:rsid w:val="00667F28"/>
    <w:rsid w:val="006700EE"/>
    <w:rsid w:val="0067023C"/>
    <w:rsid w:val="0067046F"/>
    <w:rsid w:val="0067062B"/>
    <w:rsid w:val="00670631"/>
    <w:rsid w:val="006706A1"/>
    <w:rsid w:val="00670720"/>
    <w:rsid w:val="006707E7"/>
    <w:rsid w:val="006708E7"/>
    <w:rsid w:val="00670970"/>
    <w:rsid w:val="00670A84"/>
    <w:rsid w:val="00670AFC"/>
    <w:rsid w:val="0067101B"/>
    <w:rsid w:val="00671228"/>
    <w:rsid w:val="0067176B"/>
    <w:rsid w:val="00671EBB"/>
    <w:rsid w:val="006732A5"/>
    <w:rsid w:val="00673483"/>
    <w:rsid w:val="006734B5"/>
    <w:rsid w:val="00673690"/>
    <w:rsid w:val="0067394A"/>
    <w:rsid w:val="00673C0D"/>
    <w:rsid w:val="00673DB4"/>
    <w:rsid w:val="00673DF1"/>
    <w:rsid w:val="00673F58"/>
    <w:rsid w:val="00673FBA"/>
    <w:rsid w:val="00674030"/>
    <w:rsid w:val="00674194"/>
    <w:rsid w:val="00674638"/>
    <w:rsid w:val="00674681"/>
    <w:rsid w:val="006746AA"/>
    <w:rsid w:val="00674C73"/>
    <w:rsid w:val="00674D2A"/>
    <w:rsid w:val="00674F43"/>
    <w:rsid w:val="00675603"/>
    <w:rsid w:val="006757FF"/>
    <w:rsid w:val="00675866"/>
    <w:rsid w:val="00675E68"/>
    <w:rsid w:val="006760A7"/>
    <w:rsid w:val="006761C1"/>
    <w:rsid w:val="00676507"/>
    <w:rsid w:val="006765C7"/>
    <w:rsid w:val="00676899"/>
    <w:rsid w:val="00676B5C"/>
    <w:rsid w:val="00676E4C"/>
    <w:rsid w:val="00676E5D"/>
    <w:rsid w:val="00676E79"/>
    <w:rsid w:val="00677851"/>
    <w:rsid w:val="00677AF5"/>
    <w:rsid w:val="00677B45"/>
    <w:rsid w:val="00677B7A"/>
    <w:rsid w:val="00677D34"/>
    <w:rsid w:val="00677F9A"/>
    <w:rsid w:val="00677FBA"/>
    <w:rsid w:val="006801F0"/>
    <w:rsid w:val="00680BAF"/>
    <w:rsid w:val="00680F89"/>
    <w:rsid w:val="0068108B"/>
    <w:rsid w:val="006810A6"/>
    <w:rsid w:val="006812DA"/>
    <w:rsid w:val="0068142F"/>
    <w:rsid w:val="006814BC"/>
    <w:rsid w:val="00681CA0"/>
    <w:rsid w:val="00681CF6"/>
    <w:rsid w:val="0068267B"/>
    <w:rsid w:val="00682B0F"/>
    <w:rsid w:val="00683036"/>
    <w:rsid w:val="00683337"/>
    <w:rsid w:val="00683DC6"/>
    <w:rsid w:val="006841B1"/>
    <w:rsid w:val="00684AF6"/>
    <w:rsid w:val="00684B9C"/>
    <w:rsid w:val="00684BC4"/>
    <w:rsid w:val="00685010"/>
    <w:rsid w:val="00685043"/>
    <w:rsid w:val="006851CD"/>
    <w:rsid w:val="00685A12"/>
    <w:rsid w:val="00685C7C"/>
    <w:rsid w:val="0068636F"/>
    <w:rsid w:val="00686961"/>
    <w:rsid w:val="00686A47"/>
    <w:rsid w:val="00686AFA"/>
    <w:rsid w:val="0068734F"/>
    <w:rsid w:val="00687534"/>
    <w:rsid w:val="00687C37"/>
    <w:rsid w:val="00687D7A"/>
    <w:rsid w:val="00690152"/>
    <w:rsid w:val="00690A21"/>
    <w:rsid w:val="00691033"/>
    <w:rsid w:val="006919C1"/>
    <w:rsid w:val="00691C6F"/>
    <w:rsid w:val="00691C99"/>
    <w:rsid w:val="00692018"/>
    <w:rsid w:val="00692109"/>
    <w:rsid w:val="00692396"/>
    <w:rsid w:val="006923BE"/>
    <w:rsid w:val="00692635"/>
    <w:rsid w:val="00692799"/>
    <w:rsid w:val="0069286F"/>
    <w:rsid w:val="006929C2"/>
    <w:rsid w:val="00692A9C"/>
    <w:rsid w:val="00692CB1"/>
    <w:rsid w:val="00692CCB"/>
    <w:rsid w:val="00692F0E"/>
    <w:rsid w:val="00693249"/>
    <w:rsid w:val="00693B33"/>
    <w:rsid w:val="00693E2C"/>
    <w:rsid w:val="00693F65"/>
    <w:rsid w:val="0069419E"/>
    <w:rsid w:val="006942A9"/>
    <w:rsid w:val="0069473E"/>
    <w:rsid w:val="006947FE"/>
    <w:rsid w:val="00694AFD"/>
    <w:rsid w:val="00694CEB"/>
    <w:rsid w:val="006957BB"/>
    <w:rsid w:val="0069583A"/>
    <w:rsid w:val="00695B40"/>
    <w:rsid w:val="00695D09"/>
    <w:rsid w:val="006962AA"/>
    <w:rsid w:val="006962DD"/>
    <w:rsid w:val="00696D1D"/>
    <w:rsid w:val="00696EB6"/>
    <w:rsid w:val="00696ECA"/>
    <w:rsid w:val="006974C5"/>
    <w:rsid w:val="006976E9"/>
    <w:rsid w:val="0069787F"/>
    <w:rsid w:val="006978D3"/>
    <w:rsid w:val="006978E3"/>
    <w:rsid w:val="00697FD1"/>
    <w:rsid w:val="00697FFB"/>
    <w:rsid w:val="006A00C5"/>
    <w:rsid w:val="006A023A"/>
    <w:rsid w:val="006A044E"/>
    <w:rsid w:val="006A055F"/>
    <w:rsid w:val="006A074E"/>
    <w:rsid w:val="006A0AF7"/>
    <w:rsid w:val="006A0C47"/>
    <w:rsid w:val="006A0CDE"/>
    <w:rsid w:val="006A0D13"/>
    <w:rsid w:val="006A10B4"/>
    <w:rsid w:val="006A18E2"/>
    <w:rsid w:val="006A1ABC"/>
    <w:rsid w:val="006A1AEC"/>
    <w:rsid w:val="006A233E"/>
    <w:rsid w:val="006A263F"/>
    <w:rsid w:val="006A298B"/>
    <w:rsid w:val="006A29F3"/>
    <w:rsid w:val="006A2B19"/>
    <w:rsid w:val="006A2B24"/>
    <w:rsid w:val="006A3163"/>
    <w:rsid w:val="006A3484"/>
    <w:rsid w:val="006A3519"/>
    <w:rsid w:val="006A3642"/>
    <w:rsid w:val="006A368D"/>
    <w:rsid w:val="006A3781"/>
    <w:rsid w:val="006A37E1"/>
    <w:rsid w:val="006A3846"/>
    <w:rsid w:val="006A3ACA"/>
    <w:rsid w:val="006A3EFB"/>
    <w:rsid w:val="006A4043"/>
    <w:rsid w:val="006A45B0"/>
    <w:rsid w:val="006A46AA"/>
    <w:rsid w:val="006A47E6"/>
    <w:rsid w:val="006A4F8D"/>
    <w:rsid w:val="006A521E"/>
    <w:rsid w:val="006A54AE"/>
    <w:rsid w:val="006A56B3"/>
    <w:rsid w:val="006A5729"/>
    <w:rsid w:val="006A5B46"/>
    <w:rsid w:val="006A5BFA"/>
    <w:rsid w:val="006A6984"/>
    <w:rsid w:val="006A6B5A"/>
    <w:rsid w:val="006A7063"/>
    <w:rsid w:val="006A75AB"/>
    <w:rsid w:val="006A7806"/>
    <w:rsid w:val="006A790F"/>
    <w:rsid w:val="006A7D9E"/>
    <w:rsid w:val="006B02A3"/>
    <w:rsid w:val="006B02E5"/>
    <w:rsid w:val="006B063B"/>
    <w:rsid w:val="006B0A70"/>
    <w:rsid w:val="006B130C"/>
    <w:rsid w:val="006B1523"/>
    <w:rsid w:val="006B1593"/>
    <w:rsid w:val="006B18A5"/>
    <w:rsid w:val="006B1AB9"/>
    <w:rsid w:val="006B1B91"/>
    <w:rsid w:val="006B1C61"/>
    <w:rsid w:val="006B1CE8"/>
    <w:rsid w:val="006B1D88"/>
    <w:rsid w:val="006B2B00"/>
    <w:rsid w:val="006B2BA1"/>
    <w:rsid w:val="006B2BBF"/>
    <w:rsid w:val="006B2EDB"/>
    <w:rsid w:val="006B30F4"/>
    <w:rsid w:val="006B3489"/>
    <w:rsid w:val="006B3535"/>
    <w:rsid w:val="006B356A"/>
    <w:rsid w:val="006B3574"/>
    <w:rsid w:val="006B35E2"/>
    <w:rsid w:val="006B3749"/>
    <w:rsid w:val="006B39AE"/>
    <w:rsid w:val="006B3C8C"/>
    <w:rsid w:val="006B4063"/>
    <w:rsid w:val="006B45EF"/>
    <w:rsid w:val="006B4BF2"/>
    <w:rsid w:val="006B4F4D"/>
    <w:rsid w:val="006B56B8"/>
    <w:rsid w:val="006B5AD6"/>
    <w:rsid w:val="006B5C99"/>
    <w:rsid w:val="006B5D31"/>
    <w:rsid w:val="006B5EBB"/>
    <w:rsid w:val="006B6500"/>
    <w:rsid w:val="006B65E3"/>
    <w:rsid w:val="006B68F7"/>
    <w:rsid w:val="006B6994"/>
    <w:rsid w:val="006B6A44"/>
    <w:rsid w:val="006B6DBE"/>
    <w:rsid w:val="006B6E0B"/>
    <w:rsid w:val="006B7005"/>
    <w:rsid w:val="006B73DF"/>
    <w:rsid w:val="006B754B"/>
    <w:rsid w:val="006B76C0"/>
    <w:rsid w:val="006B7B09"/>
    <w:rsid w:val="006C00D6"/>
    <w:rsid w:val="006C00FD"/>
    <w:rsid w:val="006C0300"/>
    <w:rsid w:val="006C04F5"/>
    <w:rsid w:val="006C0A09"/>
    <w:rsid w:val="006C0F32"/>
    <w:rsid w:val="006C1063"/>
    <w:rsid w:val="006C136E"/>
    <w:rsid w:val="006C13ED"/>
    <w:rsid w:val="006C1A30"/>
    <w:rsid w:val="006C1C97"/>
    <w:rsid w:val="006C1E3E"/>
    <w:rsid w:val="006C24D7"/>
    <w:rsid w:val="006C253A"/>
    <w:rsid w:val="006C26A4"/>
    <w:rsid w:val="006C28DB"/>
    <w:rsid w:val="006C29BD"/>
    <w:rsid w:val="006C2A21"/>
    <w:rsid w:val="006C2AA8"/>
    <w:rsid w:val="006C3050"/>
    <w:rsid w:val="006C3318"/>
    <w:rsid w:val="006C3D0F"/>
    <w:rsid w:val="006C4118"/>
    <w:rsid w:val="006C414E"/>
    <w:rsid w:val="006C41C5"/>
    <w:rsid w:val="006C47B7"/>
    <w:rsid w:val="006C4E98"/>
    <w:rsid w:val="006C5F48"/>
    <w:rsid w:val="006C6189"/>
    <w:rsid w:val="006C6760"/>
    <w:rsid w:val="006C6AE9"/>
    <w:rsid w:val="006C6E56"/>
    <w:rsid w:val="006C73D0"/>
    <w:rsid w:val="006C7D0C"/>
    <w:rsid w:val="006C7D85"/>
    <w:rsid w:val="006D001B"/>
    <w:rsid w:val="006D0805"/>
    <w:rsid w:val="006D0BEF"/>
    <w:rsid w:val="006D11D2"/>
    <w:rsid w:val="006D11D4"/>
    <w:rsid w:val="006D1601"/>
    <w:rsid w:val="006D1798"/>
    <w:rsid w:val="006D1BD3"/>
    <w:rsid w:val="006D2236"/>
    <w:rsid w:val="006D274E"/>
    <w:rsid w:val="006D2923"/>
    <w:rsid w:val="006D29B3"/>
    <w:rsid w:val="006D2FF8"/>
    <w:rsid w:val="006D3E58"/>
    <w:rsid w:val="006D4068"/>
    <w:rsid w:val="006D40FC"/>
    <w:rsid w:val="006D4306"/>
    <w:rsid w:val="006D49A4"/>
    <w:rsid w:val="006D4D59"/>
    <w:rsid w:val="006D4F6F"/>
    <w:rsid w:val="006D5060"/>
    <w:rsid w:val="006D5258"/>
    <w:rsid w:val="006D52EE"/>
    <w:rsid w:val="006D5405"/>
    <w:rsid w:val="006D55AF"/>
    <w:rsid w:val="006D5DA4"/>
    <w:rsid w:val="006D6383"/>
    <w:rsid w:val="006D6494"/>
    <w:rsid w:val="006D6DA0"/>
    <w:rsid w:val="006D6E0D"/>
    <w:rsid w:val="006D6EE0"/>
    <w:rsid w:val="006D7727"/>
    <w:rsid w:val="006D7735"/>
    <w:rsid w:val="006D7B40"/>
    <w:rsid w:val="006D7DFB"/>
    <w:rsid w:val="006E005A"/>
    <w:rsid w:val="006E007A"/>
    <w:rsid w:val="006E09E6"/>
    <w:rsid w:val="006E0B74"/>
    <w:rsid w:val="006E0BCA"/>
    <w:rsid w:val="006E0BDF"/>
    <w:rsid w:val="006E0C38"/>
    <w:rsid w:val="006E0DFC"/>
    <w:rsid w:val="006E1566"/>
    <w:rsid w:val="006E175C"/>
    <w:rsid w:val="006E177C"/>
    <w:rsid w:val="006E19A9"/>
    <w:rsid w:val="006E1A34"/>
    <w:rsid w:val="006E1D63"/>
    <w:rsid w:val="006E1E42"/>
    <w:rsid w:val="006E1F26"/>
    <w:rsid w:val="006E1FD0"/>
    <w:rsid w:val="006E237C"/>
    <w:rsid w:val="006E240A"/>
    <w:rsid w:val="006E29BB"/>
    <w:rsid w:val="006E2A0D"/>
    <w:rsid w:val="006E2D3E"/>
    <w:rsid w:val="006E323B"/>
    <w:rsid w:val="006E33B9"/>
    <w:rsid w:val="006E3916"/>
    <w:rsid w:val="006E3A9B"/>
    <w:rsid w:val="006E3D9D"/>
    <w:rsid w:val="006E431E"/>
    <w:rsid w:val="006E4389"/>
    <w:rsid w:val="006E46FB"/>
    <w:rsid w:val="006E4A25"/>
    <w:rsid w:val="006E4ADD"/>
    <w:rsid w:val="006E60A2"/>
    <w:rsid w:val="006E63BA"/>
    <w:rsid w:val="006E6898"/>
    <w:rsid w:val="006E6B99"/>
    <w:rsid w:val="006E6C00"/>
    <w:rsid w:val="006E6C4F"/>
    <w:rsid w:val="006E6DE3"/>
    <w:rsid w:val="006E6FD9"/>
    <w:rsid w:val="006E7098"/>
    <w:rsid w:val="006E7524"/>
    <w:rsid w:val="006E7AAC"/>
    <w:rsid w:val="006E7B87"/>
    <w:rsid w:val="006E7D95"/>
    <w:rsid w:val="006E7DC1"/>
    <w:rsid w:val="006F04F9"/>
    <w:rsid w:val="006F0726"/>
    <w:rsid w:val="006F0E62"/>
    <w:rsid w:val="006F14A5"/>
    <w:rsid w:val="006F199F"/>
    <w:rsid w:val="006F1E97"/>
    <w:rsid w:val="006F2201"/>
    <w:rsid w:val="006F220A"/>
    <w:rsid w:val="006F286A"/>
    <w:rsid w:val="006F35CE"/>
    <w:rsid w:val="006F376A"/>
    <w:rsid w:val="006F3782"/>
    <w:rsid w:val="006F3A85"/>
    <w:rsid w:val="006F3C73"/>
    <w:rsid w:val="006F3CD0"/>
    <w:rsid w:val="006F4044"/>
    <w:rsid w:val="006F456B"/>
    <w:rsid w:val="006F4628"/>
    <w:rsid w:val="006F48FC"/>
    <w:rsid w:val="006F4E41"/>
    <w:rsid w:val="006F4F16"/>
    <w:rsid w:val="006F4FE8"/>
    <w:rsid w:val="006F5078"/>
    <w:rsid w:val="006F517E"/>
    <w:rsid w:val="006F5217"/>
    <w:rsid w:val="006F556C"/>
    <w:rsid w:val="006F5840"/>
    <w:rsid w:val="006F5975"/>
    <w:rsid w:val="006F5C6F"/>
    <w:rsid w:val="006F5FF7"/>
    <w:rsid w:val="006F6008"/>
    <w:rsid w:val="006F625F"/>
    <w:rsid w:val="006F6BA6"/>
    <w:rsid w:val="006F6FA7"/>
    <w:rsid w:val="006F75EC"/>
    <w:rsid w:val="006F76C3"/>
    <w:rsid w:val="006F78DA"/>
    <w:rsid w:val="006F7902"/>
    <w:rsid w:val="006F79D3"/>
    <w:rsid w:val="007000B9"/>
    <w:rsid w:val="00700185"/>
    <w:rsid w:val="00700231"/>
    <w:rsid w:val="007006A4"/>
    <w:rsid w:val="007009BD"/>
    <w:rsid w:val="00700D55"/>
    <w:rsid w:val="00700DD1"/>
    <w:rsid w:val="0070140D"/>
    <w:rsid w:val="00701426"/>
    <w:rsid w:val="00701874"/>
    <w:rsid w:val="007019A2"/>
    <w:rsid w:val="00701D8F"/>
    <w:rsid w:val="00701FA5"/>
    <w:rsid w:val="007026C2"/>
    <w:rsid w:val="00702A1F"/>
    <w:rsid w:val="00702BF4"/>
    <w:rsid w:val="0070318F"/>
    <w:rsid w:val="007032BA"/>
    <w:rsid w:val="00703550"/>
    <w:rsid w:val="00703682"/>
    <w:rsid w:val="00703E07"/>
    <w:rsid w:val="00703FD3"/>
    <w:rsid w:val="00704305"/>
    <w:rsid w:val="007043D5"/>
    <w:rsid w:val="00704AF7"/>
    <w:rsid w:val="007055F2"/>
    <w:rsid w:val="00705670"/>
    <w:rsid w:val="007056DC"/>
    <w:rsid w:val="00706133"/>
    <w:rsid w:val="007064DA"/>
    <w:rsid w:val="00706AA8"/>
    <w:rsid w:val="00706CAE"/>
    <w:rsid w:val="00707026"/>
    <w:rsid w:val="007070B0"/>
    <w:rsid w:val="007071C5"/>
    <w:rsid w:val="0070726B"/>
    <w:rsid w:val="00707AF0"/>
    <w:rsid w:val="00707DF4"/>
    <w:rsid w:val="007101B2"/>
    <w:rsid w:val="007102E4"/>
    <w:rsid w:val="007104F0"/>
    <w:rsid w:val="00711089"/>
    <w:rsid w:val="007112BF"/>
    <w:rsid w:val="00711526"/>
    <w:rsid w:val="007124C9"/>
    <w:rsid w:val="00712726"/>
    <w:rsid w:val="00712854"/>
    <w:rsid w:val="00712FFF"/>
    <w:rsid w:val="007132C6"/>
    <w:rsid w:val="007132C9"/>
    <w:rsid w:val="00713431"/>
    <w:rsid w:val="00713497"/>
    <w:rsid w:val="00713BDE"/>
    <w:rsid w:val="00713EDF"/>
    <w:rsid w:val="0071455D"/>
    <w:rsid w:val="00714891"/>
    <w:rsid w:val="00714A74"/>
    <w:rsid w:val="00714C43"/>
    <w:rsid w:val="00714F00"/>
    <w:rsid w:val="00715086"/>
    <w:rsid w:val="007154D1"/>
    <w:rsid w:val="00715558"/>
    <w:rsid w:val="00715A34"/>
    <w:rsid w:val="00715AE2"/>
    <w:rsid w:val="00715F46"/>
    <w:rsid w:val="00716135"/>
    <w:rsid w:val="007163E0"/>
    <w:rsid w:val="007166D5"/>
    <w:rsid w:val="00716760"/>
    <w:rsid w:val="007174A1"/>
    <w:rsid w:val="0072033D"/>
    <w:rsid w:val="0072037C"/>
    <w:rsid w:val="007205A5"/>
    <w:rsid w:val="007205B5"/>
    <w:rsid w:val="007205EB"/>
    <w:rsid w:val="007207A3"/>
    <w:rsid w:val="007208BC"/>
    <w:rsid w:val="00720A0B"/>
    <w:rsid w:val="00720BB4"/>
    <w:rsid w:val="00720D00"/>
    <w:rsid w:val="007216A9"/>
    <w:rsid w:val="007216DA"/>
    <w:rsid w:val="00721C6C"/>
    <w:rsid w:val="00721DFE"/>
    <w:rsid w:val="007221C0"/>
    <w:rsid w:val="007226B9"/>
    <w:rsid w:val="007226BD"/>
    <w:rsid w:val="00722941"/>
    <w:rsid w:val="00722D74"/>
    <w:rsid w:val="0072337E"/>
    <w:rsid w:val="00723502"/>
    <w:rsid w:val="0072365F"/>
    <w:rsid w:val="00723B47"/>
    <w:rsid w:val="007242D3"/>
    <w:rsid w:val="0072468F"/>
    <w:rsid w:val="007246A4"/>
    <w:rsid w:val="007249A7"/>
    <w:rsid w:val="00724CF2"/>
    <w:rsid w:val="00724F05"/>
    <w:rsid w:val="00725696"/>
    <w:rsid w:val="0072590E"/>
    <w:rsid w:val="00725B18"/>
    <w:rsid w:val="00725E0B"/>
    <w:rsid w:val="00726C50"/>
    <w:rsid w:val="00726E18"/>
    <w:rsid w:val="00726F01"/>
    <w:rsid w:val="007271AF"/>
    <w:rsid w:val="00727407"/>
    <w:rsid w:val="00727881"/>
    <w:rsid w:val="0072799F"/>
    <w:rsid w:val="00727BA8"/>
    <w:rsid w:val="00727C4A"/>
    <w:rsid w:val="00730119"/>
    <w:rsid w:val="007305A7"/>
    <w:rsid w:val="007305F1"/>
    <w:rsid w:val="0073070D"/>
    <w:rsid w:val="007307A1"/>
    <w:rsid w:val="0073085A"/>
    <w:rsid w:val="00730ACF"/>
    <w:rsid w:val="00730D02"/>
    <w:rsid w:val="00730F11"/>
    <w:rsid w:val="0073101C"/>
    <w:rsid w:val="007310B7"/>
    <w:rsid w:val="007314CB"/>
    <w:rsid w:val="00731B48"/>
    <w:rsid w:val="00731B76"/>
    <w:rsid w:val="00731B8A"/>
    <w:rsid w:val="00731C4D"/>
    <w:rsid w:val="00731EEF"/>
    <w:rsid w:val="007320E7"/>
    <w:rsid w:val="00732344"/>
    <w:rsid w:val="0073270B"/>
    <w:rsid w:val="0073278F"/>
    <w:rsid w:val="007328B7"/>
    <w:rsid w:val="00732A75"/>
    <w:rsid w:val="00732C8E"/>
    <w:rsid w:val="00732F7B"/>
    <w:rsid w:val="0073303F"/>
    <w:rsid w:val="007334A4"/>
    <w:rsid w:val="0073386C"/>
    <w:rsid w:val="00733B8B"/>
    <w:rsid w:val="00733DF5"/>
    <w:rsid w:val="00733F95"/>
    <w:rsid w:val="007341EA"/>
    <w:rsid w:val="0073448C"/>
    <w:rsid w:val="007344FF"/>
    <w:rsid w:val="007345C7"/>
    <w:rsid w:val="0073472D"/>
    <w:rsid w:val="007349EF"/>
    <w:rsid w:val="007351CD"/>
    <w:rsid w:val="00735452"/>
    <w:rsid w:val="007354E0"/>
    <w:rsid w:val="00735659"/>
    <w:rsid w:val="007356FB"/>
    <w:rsid w:val="007358B7"/>
    <w:rsid w:val="00735AAD"/>
    <w:rsid w:val="00735D5E"/>
    <w:rsid w:val="00736034"/>
    <w:rsid w:val="00736111"/>
    <w:rsid w:val="007369A8"/>
    <w:rsid w:val="00736C5E"/>
    <w:rsid w:val="00736EE6"/>
    <w:rsid w:val="00737071"/>
    <w:rsid w:val="007372C3"/>
    <w:rsid w:val="00737318"/>
    <w:rsid w:val="00737413"/>
    <w:rsid w:val="00737479"/>
    <w:rsid w:val="00737983"/>
    <w:rsid w:val="007379BA"/>
    <w:rsid w:val="00737BB7"/>
    <w:rsid w:val="00737D6E"/>
    <w:rsid w:val="00737DBB"/>
    <w:rsid w:val="007401C6"/>
    <w:rsid w:val="007403B7"/>
    <w:rsid w:val="007404BC"/>
    <w:rsid w:val="00740500"/>
    <w:rsid w:val="0074064F"/>
    <w:rsid w:val="007409F6"/>
    <w:rsid w:val="00741047"/>
    <w:rsid w:val="00741211"/>
    <w:rsid w:val="00741532"/>
    <w:rsid w:val="007416C4"/>
    <w:rsid w:val="00741972"/>
    <w:rsid w:val="00741CE2"/>
    <w:rsid w:val="00741DDD"/>
    <w:rsid w:val="00741E4B"/>
    <w:rsid w:val="00741E56"/>
    <w:rsid w:val="007421D8"/>
    <w:rsid w:val="0074221A"/>
    <w:rsid w:val="0074251A"/>
    <w:rsid w:val="00742662"/>
    <w:rsid w:val="007428BE"/>
    <w:rsid w:val="00742981"/>
    <w:rsid w:val="00742C4F"/>
    <w:rsid w:val="00743050"/>
    <w:rsid w:val="007430EA"/>
    <w:rsid w:val="00743111"/>
    <w:rsid w:val="0074398D"/>
    <w:rsid w:val="00744210"/>
    <w:rsid w:val="00744317"/>
    <w:rsid w:val="00744539"/>
    <w:rsid w:val="007445A1"/>
    <w:rsid w:val="007446A8"/>
    <w:rsid w:val="0074471A"/>
    <w:rsid w:val="00744EB9"/>
    <w:rsid w:val="0074510E"/>
    <w:rsid w:val="0074521E"/>
    <w:rsid w:val="007457A6"/>
    <w:rsid w:val="00745853"/>
    <w:rsid w:val="00745B80"/>
    <w:rsid w:val="00745D97"/>
    <w:rsid w:val="00746AF7"/>
    <w:rsid w:val="00746F5A"/>
    <w:rsid w:val="00747006"/>
    <w:rsid w:val="00747439"/>
    <w:rsid w:val="0074746D"/>
    <w:rsid w:val="007476BE"/>
    <w:rsid w:val="00747712"/>
    <w:rsid w:val="00747825"/>
    <w:rsid w:val="00747F81"/>
    <w:rsid w:val="00747FAA"/>
    <w:rsid w:val="00750309"/>
    <w:rsid w:val="0075066D"/>
    <w:rsid w:val="0075066F"/>
    <w:rsid w:val="00750704"/>
    <w:rsid w:val="00750842"/>
    <w:rsid w:val="0075086F"/>
    <w:rsid w:val="00750BA9"/>
    <w:rsid w:val="00750F5A"/>
    <w:rsid w:val="0075116E"/>
    <w:rsid w:val="007514B1"/>
    <w:rsid w:val="007516A0"/>
    <w:rsid w:val="00751749"/>
    <w:rsid w:val="0075175A"/>
    <w:rsid w:val="007517DF"/>
    <w:rsid w:val="00751B75"/>
    <w:rsid w:val="00751BC0"/>
    <w:rsid w:val="00751C51"/>
    <w:rsid w:val="00751F3B"/>
    <w:rsid w:val="00752383"/>
    <w:rsid w:val="0075238F"/>
    <w:rsid w:val="00752622"/>
    <w:rsid w:val="0075272E"/>
    <w:rsid w:val="00752A51"/>
    <w:rsid w:val="00752C7D"/>
    <w:rsid w:val="00752D67"/>
    <w:rsid w:val="00752DBF"/>
    <w:rsid w:val="0075324F"/>
    <w:rsid w:val="007532EB"/>
    <w:rsid w:val="0075343E"/>
    <w:rsid w:val="007535BD"/>
    <w:rsid w:val="00753B07"/>
    <w:rsid w:val="00754864"/>
    <w:rsid w:val="00754899"/>
    <w:rsid w:val="00754D85"/>
    <w:rsid w:val="00754DA9"/>
    <w:rsid w:val="00754EE7"/>
    <w:rsid w:val="00754FE8"/>
    <w:rsid w:val="007552ED"/>
    <w:rsid w:val="00755442"/>
    <w:rsid w:val="00755711"/>
    <w:rsid w:val="00755845"/>
    <w:rsid w:val="00755A14"/>
    <w:rsid w:val="00755C3D"/>
    <w:rsid w:val="00755CBA"/>
    <w:rsid w:val="007564DC"/>
    <w:rsid w:val="00756AB5"/>
    <w:rsid w:val="00756BB7"/>
    <w:rsid w:val="00756DDC"/>
    <w:rsid w:val="00756F6C"/>
    <w:rsid w:val="00756FE4"/>
    <w:rsid w:val="00757310"/>
    <w:rsid w:val="0075761E"/>
    <w:rsid w:val="00757A05"/>
    <w:rsid w:val="00757EAF"/>
    <w:rsid w:val="00757FEB"/>
    <w:rsid w:val="0076005E"/>
    <w:rsid w:val="00760459"/>
    <w:rsid w:val="00760506"/>
    <w:rsid w:val="00760735"/>
    <w:rsid w:val="0076083F"/>
    <w:rsid w:val="00760C7F"/>
    <w:rsid w:val="00760CBF"/>
    <w:rsid w:val="007613C4"/>
    <w:rsid w:val="00761C99"/>
    <w:rsid w:val="00761EE2"/>
    <w:rsid w:val="00762169"/>
    <w:rsid w:val="00762295"/>
    <w:rsid w:val="0076243D"/>
    <w:rsid w:val="00762443"/>
    <w:rsid w:val="007626F9"/>
    <w:rsid w:val="007627A6"/>
    <w:rsid w:val="007628DD"/>
    <w:rsid w:val="00762984"/>
    <w:rsid w:val="00762C4F"/>
    <w:rsid w:val="00762CFF"/>
    <w:rsid w:val="00762EEA"/>
    <w:rsid w:val="00763076"/>
    <w:rsid w:val="007632DE"/>
    <w:rsid w:val="0076380C"/>
    <w:rsid w:val="00763C84"/>
    <w:rsid w:val="00763CBA"/>
    <w:rsid w:val="00763DC7"/>
    <w:rsid w:val="00764968"/>
    <w:rsid w:val="00764F96"/>
    <w:rsid w:val="00765983"/>
    <w:rsid w:val="00765ACC"/>
    <w:rsid w:val="0076602D"/>
    <w:rsid w:val="00766048"/>
    <w:rsid w:val="00766072"/>
    <w:rsid w:val="00766420"/>
    <w:rsid w:val="00766468"/>
    <w:rsid w:val="00766882"/>
    <w:rsid w:val="00766CFA"/>
    <w:rsid w:val="00766E61"/>
    <w:rsid w:val="0076728C"/>
    <w:rsid w:val="007674F8"/>
    <w:rsid w:val="00767B7B"/>
    <w:rsid w:val="00767F8D"/>
    <w:rsid w:val="00770846"/>
    <w:rsid w:val="00770C30"/>
    <w:rsid w:val="00770F39"/>
    <w:rsid w:val="007711F7"/>
    <w:rsid w:val="00771248"/>
    <w:rsid w:val="007713C8"/>
    <w:rsid w:val="0077163D"/>
    <w:rsid w:val="00772852"/>
    <w:rsid w:val="007728AE"/>
    <w:rsid w:val="00772CF7"/>
    <w:rsid w:val="00772DD1"/>
    <w:rsid w:val="00773525"/>
    <w:rsid w:val="0077365A"/>
    <w:rsid w:val="00773808"/>
    <w:rsid w:val="00773898"/>
    <w:rsid w:val="00773C00"/>
    <w:rsid w:val="00773C50"/>
    <w:rsid w:val="007744A4"/>
    <w:rsid w:val="00774C8D"/>
    <w:rsid w:val="00774F29"/>
    <w:rsid w:val="007753BA"/>
    <w:rsid w:val="00775456"/>
    <w:rsid w:val="00775879"/>
    <w:rsid w:val="00775A9B"/>
    <w:rsid w:val="00776064"/>
    <w:rsid w:val="007763DA"/>
    <w:rsid w:val="00776558"/>
    <w:rsid w:val="00776A96"/>
    <w:rsid w:val="00776F6D"/>
    <w:rsid w:val="0077765E"/>
    <w:rsid w:val="00777899"/>
    <w:rsid w:val="00777C40"/>
    <w:rsid w:val="007800DE"/>
    <w:rsid w:val="00780127"/>
    <w:rsid w:val="00780384"/>
    <w:rsid w:val="0078094C"/>
    <w:rsid w:val="007818ED"/>
    <w:rsid w:val="0078198B"/>
    <w:rsid w:val="00781A03"/>
    <w:rsid w:val="00781B36"/>
    <w:rsid w:val="00781DB7"/>
    <w:rsid w:val="00781E4D"/>
    <w:rsid w:val="007821A5"/>
    <w:rsid w:val="007821BD"/>
    <w:rsid w:val="00782667"/>
    <w:rsid w:val="00782FF1"/>
    <w:rsid w:val="007833A1"/>
    <w:rsid w:val="007845B1"/>
    <w:rsid w:val="007847BB"/>
    <w:rsid w:val="00784F2A"/>
    <w:rsid w:val="0078546D"/>
    <w:rsid w:val="007858F5"/>
    <w:rsid w:val="0078699A"/>
    <w:rsid w:val="00786A2D"/>
    <w:rsid w:val="00786B72"/>
    <w:rsid w:val="00786F44"/>
    <w:rsid w:val="007874DA"/>
    <w:rsid w:val="00787FEB"/>
    <w:rsid w:val="0079008D"/>
    <w:rsid w:val="0079018E"/>
    <w:rsid w:val="007902D9"/>
    <w:rsid w:val="00790871"/>
    <w:rsid w:val="00790905"/>
    <w:rsid w:val="00790E5D"/>
    <w:rsid w:val="00791056"/>
    <w:rsid w:val="00791609"/>
    <w:rsid w:val="007917CD"/>
    <w:rsid w:val="00791C11"/>
    <w:rsid w:val="0079253D"/>
    <w:rsid w:val="00792ADF"/>
    <w:rsid w:val="00792D2F"/>
    <w:rsid w:val="0079302B"/>
    <w:rsid w:val="007931A1"/>
    <w:rsid w:val="0079320B"/>
    <w:rsid w:val="007934EA"/>
    <w:rsid w:val="00793686"/>
    <w:rsid w:val="00793DA8"/>
    <w:rsid w:val="007946CB"/>
    <w:rsid w:val="00794802"/>
    <w:rsid w:val="007948D1"/>
    <w:rsid w:val="00794955"/>
    <w:rsid w:val="00794E5A"/>
    <w:rsid w:val="00795309"/>
    <w:rsid w:val="0079549A"/>
    <w:rsid w:val="00795889"/>
    <w:rsid w:val="00795EE8"/>
    <w:rsid w:val="00795FAF"/>
    <w:rsid w:val="0079602E"/>
    <w:rsid w:val="0079604B"/>
    <w:rsid w:val="00796489"/>
    <w:rsid w:val="00796745"/>
    <w:rsid w:val="00796905"/>
    <w:rsid w:val="00796949"/>
    <w:rsid w:val="00796C4C"/>
    <w:rsid w:val="00796D1D"/>
    <w:rsid w:val="0079710D"/>
    <w:rsid w:val="007973EC"/>
    <w:rsid w:val="00797BAD"/>
    <w:rsid w:val="00797C48"/>
    <w:rsid w:val="00797D3A"/>
    <w:rsid w:val="00797E0B"/>
    <w:rsid w:val="007A0101"/>
    <w:rsid w:val="007A0515"/>
    <w:rsid w:val="007A0540"/>
    <w:rsid w:val="007A0692"/>
    <w:rsid w:val="007A0C64"/>
    <w:rsid w:val="007A0ED4"/>
    <w:rsid w:val="007A1104"/>
    <w:rsid w:val="007A1A01"/>
    <w:rsid w:val="007A1B7E"/>
    <w:rsid w:val="007A1D7B"/>
    <w:rsid w:val="007A1EE5"/>
    <w:rsid w:val="007A20BB"/>
    <w:rsid w:val="007A2569"/>
    <w:rsid w:val="007A26CB"/>
    <w:rsid w:val="007A270E"/>
    <w:rsid w:val="007A29A3"/>
    <w:rsid w:val="007A2A10"/>
    <w:rsid w:val="007A2B1A"/>
    <w:rsid w:val="007A2DE7"/>
    <w:rsid w:val="007A3B43"/>
    <w:rsid w:val="007A3BB4"/>
    <w:rsid w:val="007A3DE3"/>
    <w:rsid w:val="007A4058"/>
    <w:rsid w:val="007A43F7"/>
    <w:rsid w:val="007A498F"/>
    <w:rsid w:val="007A4C92"/>
    <w:rsid w:val="007A4D40"/>
    <w:rsid w:val="007A51AD"/>
    <w:rsid w:val="007A53D4"/>
    <w:rsid w:val="007A55F2"/>
    <w:rsid w:val="007A5669"/>
    <w:rsid w:val="007A56E7"/>
    <w:rsid w:val="007A5ABD"/>
    <w:rsid w:val="007A5B35"/>
    <w:rsid w:val="007A5E2A"/>
    <w:rsid w:val="007A60EA"/>
    <w:rsid w:val="007A6BF4"/>
    <w:rsid w:val="007A6D19"/>
    <w:rsid w:val="007A6D9B"/>
    <w:rsid w:val="007A6F25"/>
    <w:rsid w:val="007A6FA0"/>
    <w:rsid w:val="007A6FAD"/>
    <w:rsid w:val="007A71B7"/>
    <w:rsid w:val="007A73B2"/>
    <w:rsid w:val="007A73F2"/>
    <w:rsid w:val="007A73F4"/>
    <w:rsid w:val="007A7407"/>
    <w:rsid w:val="007A7925"/>
    <w:rsid w:val="007A7A3F"/>
    <w:rsid w:val="007A7CD6"/>
    <w:rsid w:val="007B05E0"/>
    <w:rsid w:val="007B0BA0"/>
    <w:rsid w:val="007B0C0A"/>
    <w:rsid w:val="007B0CDB"/>
    <w:rsid w:val="007B0DBE"/>
    <w:rsid w:val="007B0E2E"/>
    <w:rsid w:val="007B101D"/>
    <w:rsid w:val="007B1127"/>
    <w:rsid w:val="007B1219"/>
    <w:rsid w:val="007B16CF"/>
    <w:rsid w:val="007B1866"/>
    <w:rsid w:val="007B1961"/>
    <w:rsid w:val="007B1BBB"/>
    <w:rsid w:val="007B214A"/>
    <w:rsid w:val="007B2274"/>
    <w:rsid w:val="007B2506"/>
    <w:rsid w:val="007B258B"/>
    <w:rsid w:val="007B271E"/>
    <w:rsid w:val="007B2781"/>
    <w:rsid w:val="007B2F25"/>
    <w:rsid w:val="007B2F58"/>
    <w:rsid w:val="007B336B"/>
    <w:rsid w:val="007B3410"/>
    <w:rsid w:val="007B384C"/>
    <w:rsid w:val="007B39C8"/>
    <w:rsid w:val="007B3ACE"/>
    <w:rsid w:val="007B3EF1"/>
    <w:rsid w:val="007B3F76"/>
    <w:rsid w:val="007B4743"/>
    <w:rsid w:val="007B527B"/>
    <w:rsid w:val="007B5299"/>
    <w:rsid w:val="007B541F"/>
    <w:rsid w:val="007B5898"/>
    <w:rsid w:val="007B5906"/>
    <w:rsid w:val="007B598B"/>
    <w:rsid w:val="007B5C8A"/>
    <w:rsid w:val="007B5EBC"/>
    <w:rsid w:val="007B5EFE"/>
    <w:rsid w:val="007B61DC"/>
    <w:rsid w:val="007B61E1"/>
    <w:rsid w:val="007B62FE"/>
    <w:rsid w:val="007B6471"/>
    <w:rsid w:val="007B6940"/>
    <w:rsid w:val="007B69BF"/>
    <w:rsid w:val="007B6A31"/>
    <w:rsid w:val="007B6B42"/>
    <w:rsid w:val="007B6DFB"/>
    <w:rsid w:val="007B6E07"/>
    <w:rsid w:val="007B71CC"/>
    <w:rsid w:val="007B73A4"/>
    <w:rsid w:val="007B7707"/>
    <w:rsid w:val="007C0175"/>
    <w:rsid w:val="007C06ED"/>
    <w:rsid w:val="007C0A80"/>
    <w:rsid w:val="007C0BE0"/>
    <w:rsid w:val="007C0C8A"/>
    <w:rsid w:val="007C0E30"/>
    <w:rsid w:val="007C1031"/>
    <w:rsid w:val="007C13CD"/>
    <w:rsid w:val="007C1A46"/>
    <w:rsid w:val="007C1CBC"/>
    <w:rsid w:val="007C21CD"/>
    <w:rsid w:val="007C22E4"/>
    <w:rsid w:val="007C23A9"/>
    <w:rsid w:val="007C268A"/>
    <w:rsid w:val="007C2A4A"/>
    <w:rsid w:val="007C2B89"/>
    <w:rsid w:val="007C2C36"/>
    <w:rsid w:val="007C2DAA"/>
    <w:rsid w:val="007C2E13"/>
    <w:rsid w:val="007C2F10"/>
    <w:rsid w:val="007C3226"/>
    <w:rsid w:val="007C3241"/>
    <w:rsid w:val="007C35A9"/>
    <w:rsid w:val="007C3E96"/>
    <w:rsid w:val="007C3FEF"/>
    <w:rsid w:val="007C4523"/>
    <w:rsid w:val="007C4BC3"/>
    <w:rsid w:val="007C532B"/>
    <w:rsid w:val="007C5443"/>
    <w:rsid w:val="007C5EA5"/>
    <w:rsid w:val="007C5F25"/>
    <w:rsid w:val="007C6190"/>
    <w:rsid w:val="007C6C4C"/>
    <w:rsid w:val="007C6DDC"/>
    <w:rsid w:val="007C7630"/>
    <w:rsid w:val="007C76C5"/>
    <w:rsid w:val="007C79B1"/>
    <w:rsid w:val="007C7D97"/>
    <w:rsid w:val="007D0B28"/>
    <w:rsid w:val="007D0CFA"/>
    <w:rsid w:val="007D1515"/>
    <w:rsid w:val="007D16EE"/>
    <w:rsid w:val="007D1A9D"/>
    <w:rsid w:val="007D1B57"/>
    <w:rsid w:val="007D1E2F"/>
    <w:rsid w:val="007D29B8"/>
    <w:rsid w:val="007D2A17"/>
    <w:rsid w:val="007D2B17"/>
    <w:rsid w:val="007D2E14"/>
    <w:rsid w:val="007D2F71"/>
    <w:rsid w:val="007D2F89"/>
    <w:rsid w:val="007D3115"/>
    <w:rsid w:val="007D3B44"/>
    <w:rsid w:val="007D4E83"/>
    <w:rsid w:val="007D5237"/>
    <w:rsid w:val="007D544B"/>
    <w:rsid w:val="007D5991"/>
    <w:rsid w:val="007D5F96"/>
    <w:rsid w:val="007D5FFB"/>
    <w:rsid w:val="007D605B"/>
    <w:rsid w:val="007D6266"/>
    <w:rsid w:val="007D62FD"/>
    <w:rsid w:val="007D6640"/>
    <w:rsid w:val="007D6F3F"/>
    <w:rsid w:val="007D70FB"/>
    <w:rsid w:val="007D76C2"/>
    <w:rsid w:val="007D76EA"/>
    <w:rsid w:val="007D7881"/>
    <w:rsid w:val="007D7901"/>
    <w:rsid w:val="007D7E7A"/>
    <w:rsid w:val="007E0095"/>
    <w:rsid w:val="007E05C3"/>
    <w:rsid w:val="007E1124"/>
    <w:rsid w:val="007E115F"/>
    <w:rsid w:val="007E1878"/>
    <w:rsid w:val="007E1CDC"/>
    <w:rsid w:val="007E1E49"/>
    <w:rsid w:val="007E1EDE"/>
    <w:rsid w:val="007E1F4B"/>
    <w:rsid w:val="007E2022"/>
    <w:rsid w:val="007E219A"/>
    <w:rsid w:val="007E2514"/>
    <w:rsid w:val="007E2836"/>
    <w:rsid w:val="007E2855"/>
    <w:rsid w:val="007E28E2"/>
    <w:rsid w:val="007E2D2C"/>
    <w:rsid w:val="007E2D64"/>
    <w:rsid w:val="007E2DDF"/>
    <w:rsid w:val="007E3103"/>
    <w:rsid w:val="007E3328"/>
    <w:rsid w:val="007E3712"/>
    <w:rsid w:val="007E3756"/>
    <w:rsid w:val="007E394C"/>
    <w:rsid w:val="007E39B4"/>
    <w:rsid w:val="007E3AAD"/>
    <w:rsid w:val="007E3E3D"/>
    <w:rsid w:val="007E459C"/>
    <w:rsid w:val="007E4876"/>
    <w:rsid w:val="007E4C8F"/>
    <w:rsid w:val="007E4DA6"/>
    <w:rsid w:val="007E5187"/>
    <w:rsid w:val="007E559D"/>
    <w:rsid w:val="007E5691"/>
    <w:rsid w:val="007E60CA"/>
    <w:rsid w:val="007E6619"/>
    <w:rsid w:val="007E6AEE"/>
    <w:rsid w:val="007E6B93"/>
    <w:rsid w:val="007E72AA"/>
    <w:rsid w:val="007E73BA"/>
    <w:rsid w:val="007E7756"/>
    <w:rsid w:val="007E79B9"/>
    <w:rsid w:val="007E7A10"/>
    <w:rsid w:val="007E7BF8"/>
    <w:rsid w:val="007E7D9D"/>
    <w:rsid w:val="007F0280"/>
    <w:rsid w:val="007F02CF"/>
    <w:rsid w:val="007F0356"/>
    <w:rsid w:val="007F0505"/>
    <w:rsid w:val="007F0A5C"/>
    <w:rsid w:val="007F0AAB"/>
    <w:rsid w:val="007F0EC4"/>
    <w:rsid w:val="007F161F"/>
    <w:rsid w:val="007F1A2E"/>
    <w:rsid w:val="007F1B4D"/>
    <w:rsid w:val="007F27B6"/>
    <w:rsid w:val="007F29FC"/>
    <w:rsid w:val="007F2A2B"/>
    <w:rsid w:val="007F2BBC"/>
    <w:rsid w:val="007F2C7B"/>
    <w:rsid w:val="007F2CA4"/>
    <w:rsid w:val="007F34AD"/>
    <w:rsid w:val="007F3642"/>
    <w:rsid w:val="007F3FCD"/>
    <w:rsid w:val="007F41AE"/>
    <w:rsid w:val="007F4861"/>
    <w:rsid w:val="007F48F5"/>
    <w:rsid w:val="007F4E02"/>
    <w:rsid w:val="007F54FF"/>
    <w:rsid w:val="007F5524"/>
    <w:rsid w:val="007F580B"/>
    <w:rsid w:val="007F58A3"/>
    <w:rsid w:val="007F6438"/>
    <w:rsid w:val="007F6583"/>
    <w:rsid w:val="007F674F"/>
    <w:rsid w:val="007F683F"/>
    <w:rsid w:val="007F690A"/>
    <w:rsid w:val="007F6952"/>
    <w:rsid w:val="007F699A"/>
    <w:rsid w:val="007F6CF2"/>
    <w:rsid w:val="007F6D1B"/>
    <w:rsid w:val="007F6FA8"/>
    <w:rsid w:val="007F7014"/>
    <w:rsid w:val="007F706C"/>
    <w:rsid w:val="007F722B"/>
    <w:rsid w:val="007F7C96"/>
    <w:rsid w:val="00800520"/>
    <w:rsid w:val="00800BD1"/>
    <w:rsid w:val="0080147E"/>
    <w:rsid w:val="00801801"/>
    <w:rsid w:val="00801809"/>
    <w:rsid w:val="00801C6F"/>
    <w:rsid w:val="00801E93"/>
    <w:rsid w:val="0080201C"/>
    <w:rsid w:val="008022BD"/>
    <w:rsid w:val="008022D9"/>
    <w:rsid w:val="00803108"/>
    <w:rsid w:val="0080360C"/>
    <w:rsid w:val="0080389A"/>
    <w:rsid w:val="0080389B"/>
    <w:rsid w:val="00803B8C"/>
    <w:rsid w:val="00803F1D"/>
    <w:rsid w:val="00804276"/>
    <w:rsid w:val="00804917"/>
    <w:rsid w:val="008049C9"/>
    <w:rsid w:val="00804B5A"/>
    <w:rsid w:val="008051A9"/>
    <w:rsid w:val="00805730"/>
    <w:rsid w:val="00805A3A"/>
    <w:rsid w:val="00805C05"/>
    <w:rsid w:val="008063EE"/>
    <w:rsid w:val="0080667B"/>
    <w:rsid w:val="008069E8"/>
    <w:rsid w:val="00806ABB"/>
    <w:rsid w:val="00806BC7"/>
    <w:rsid w:val="00807218"/>
    <w:rsid w:val="00807546"/>
    <w:rsid w:val="00807B68"/>
    <w:rsid w:val="00807C82"/>
    <w:rsid w:val="008100FD"/>
    <w:rsid w:val="00810705"/>
    <w:rsid w:val="00810C36"/>
    <w:rsid w:val="0081122F"/>
    <w:rsid w:val="0081136C"/>
    <w:rsid w:val="008113BF"/>
    <w:rsid w:val="008116EE"/>
    <w:rsid w:val="00811FED"/>
    <w:rsid w:val="008120A7"/>
    <w:rsid w:val="008120EF"/>
    <w:rsid w:val="0081262B"/>
    <w:rsid w:val="00812A93"/>
    <w:rsid w:val="00812DB0"/>
    <w:rsid w:val="00812EB4"/>
    <w:rsid w:val="008132FA"/>
    <w:rsid w:val="008133DE"/>
    <w:rsid w:val="00813505"/>
    <w:rsid w:val="00813A40"/>
    <w:rsid w:val="00813C66"/>
    <w:rsid w:val="008142BB"/>
    <w:rsid w:val="0081485A"/>
    <w:rsid w:val="00814A67"/>
    <w:rsid w:val="00814E96"/>
    <w:rsid w:val="008151B0"/>
    <w:rsid w:val="00815320"/>
    <w:rsid w:val="008154C1"/>
    <w:rsid w:val="00815855"/>
    <w:rsid w:val="008158C8"/>
    <w:rsid w:val="00815980"/>
    <w:rsid w:val="00815986"/>
    <w:rsid w:val="00815A2C"/>
    <w:rsid w:val="00815D2D"/>
    <w:rsid w:val="00815F1E"/>
    <w:rsid w:val="00815F43"/>
    <w:rsid w:val="00816459"/>
    <w:rsid w:val="008164E1"/>
    <w:rsid w:val="00816625"/>
    <w:rsid w:val="0081685C"/>
    <w:rsid w:val="00816EBB"/>
    <w:rsid w:val="00817381"/>
    <w:rsid w:val="008173C2"/>
    <w:rsid w:val="008177D8"/>
    <w:rsid w:val="00817ADD"/>
    <w:rsid w:val="00817B3E"/>
    <w:rsid w:val="00817B77"/>
    <w:rsid w:val="0082040F"/>
    <w:rsid w:val="0082055E"/>
    <w:rsid w:val="008205EF"/>
    <w:rsid w:val="00820792"/>
    <w:rsid w:val="0082089B"/>
    <w:rsid w:val="0082121F"/>
    <w:rsid w:val="00821B8D"/>
    <w:rsid w:val="00821F69"/>
    <w:rsid w:val="00822240"/>
    <w:rsid w:val="008224F5"/>
    <w:rsid w:val="0082274A"/>
    <w:rsid w:val="00822C79"/>
    <w:rsid w:val="00822E60"/>
    <w:rsid w:val="00822EF0"/>
    <w:rsid w:val="008235AB"/>
    <w:rsid w:val="00823615"/>
    <w:rsid w:val="00823DAB"/>
    <w:rsid w:val="00824B8D"/>
    <w:rsid w:val="00824C4C"/>
    <w:rsid w:val="0082520B"/>
    <w:rsid w:val="008253F7"/>
    <w:rsid w:val="00825D0A"/>
    <w:rsid w:val="00825DD2"/>
    <w:rsid w:val="00825DEF"/>
    <w:rsid w:val="00825EE9"/>
    <w:rsid w:val="00825EF0"/>
    <w:rsid w:val="008260A2"/>
    <w:rsid w:val="00826314"/>
    <w:rsid w:val="008266A1"/>
    <w:rsid w:val="0082673A"/>
    <w:rsid w:val="0082692E"/>
    <w:rsid w:val="0082697C"/>
    <w:rsid w:val="00826C95"/>
    <w:rsid w:val="00826E54"/>
    <w:rsid w:val="00827434"/>
    <w:rsid w:val="00827606"/>
    <w:rsid w:val="008302CE"/>
    <w:rsid w:val="008303DC"/>
    <w:rsid w:val="0083058C"/>
    <w:rsid w:val="00830920"/>
    <w:rsid w:val="0083096B"/>
    <w:rsid w:val="00830A4D"/>
    <w:rsid w:val="00830B5C"/>
    <w:rsid w:val="00830EC6"/>
    <w:rsid w:val="00830EFE"/>
    <w:rsid w:val="00831064"/>
    <w:rsid w:val="0083128E"/>
    <w:rsid w:val="00831312"/>
    <w:rsid w:val="00831359"/>
    <w:rsid w:val="008313EC"/>
    <w:rsid w:val="00831610"/>
    <w:rsid w:val="00831AA2"/>
    <w:rsid w:val="00831BA0"/>
    <w:rsid w:val="00831D58"/>
    <w:rsid w:val="00831E97"/>
    <w:rsid w:val="00831FE3"/>
    <w:rsid w:val="00832116"/>
    <w:rsid w:val="00832A93"/>
    <w:rsid w:val="00832E43"/>
    <w:rsid w:val="00832E9E"/>
    <w:rsid w:val="0083307E"/>
    <w:rsid w:val="008331BD"/>
    <w:rsid w:val="00833B99"/>
    <w:rsid w:val="00833C33"/>
    <w:rsid w:val="00833EA6"/>
    <w:rsid w:val="008342DD"/>
    <w:rsid w:val="008345F8"/>
    <w:rsid w:val="0083539D"/>
    <w:rsid w:val="00835E61"/>
    <w:rsid w:val="00835F62"/>
    <w:rsid w:val="008363D9"/>
    <w:rsid w:val="00836920"/>
    <w:rsid w:val="00836B89"/>
    <w:rsid w:val="008408B6"/>
    <w:rsid w:val="00840D39"/>
    <w:rsid w:val="00840F7E"/>
    <w:rsid w:val="008411A1"/>
    <w:rsid w:val="0084134C"/>
    <w:rsid w:val="008414D5"/>
    <w:rsid w:val="00841717"/>
    <w:rsid w:val="0084183B"/>
    <w:rsid w:val="00841EB4"/>
    <w:rsid w:val="00841F91"/>
    <w:rsid w:val="0084234B"/>
    <w:rsid w:val="0084238A"/>
    <w:rsid w:val="00842434"/>
    <w:rsid w:val="008424F1"/>
    <w:rsid w:val="00842551"/>
    <w:rsid w:val="0084285B"/>
    <w:rsid w:val="008429B7"/>
    <w:rsid w:val="00842CB8"/>
    <w:rsid w:val="00842CCA"/>
    <w:rsid w:val="008432AC"/>
    <w:rsid w:val="00843C07"/>
    <w:rsid w:val="00843C77"/>
    <w:rsid w:val="00844425"/>
    <w:rsid w:val="00845007"/>
    <w:rsid w:val="00845BB4"/>
    <w:rsid w:val="00846082"/>
    <w:rsid w:val="00846336"/>
    <w:rsid w:val="0084633C"/>
    <w:rsid w:val="00846472"/>
    <w:rsid w:val="00846505"/>
    <w:rsid w:val="0084680A"/>
    <w:rsid w:val="00846FAD"/>
    <w:rsid w:val="008470A1"/>
    <w:rsid w:val="008476FE"/>
    <w:rsid w:val="0084785D"/>
    <w:rsid w:val="00847A41"/>
    <w:rsid w:val="00847C34"/>
    <w:rsid w:val="00847F2F"/>
    <w:rsid w:val="00850091"/>
    <w:rsid w:val="008507CD"/>
    <w:rsid w:val="008508BC"/>
    <w:rsid w:val="00850AEB"/>
    <w:rsid w:val="00850AF6"/>
    <w:rsid w:val="00850B29"/>
    <w:rsid w:val="00850D54"/>
    <w:rsid w:val="00850DD7"/>
    <w:rsid w:val="008512C2"/>
    <w:rsid w:val="008513E1"/>
    <w:rsid w:val="008513EB"/>
    <w:rsid w:val="00851955"/>
    <w:rsid w:val="00851AB6"/>
    <w:rsid w:val="00851E6A"/>
    <w:rsid w:val="008520BA"/>
    <w:rsid w:val="008521C8"/>
    <w:rsid w:val="00852612"/>
    <w:rsid w:val="00852626"/>
    <w:rsid w:val="00852C93"/>
    <w:rsid w:val="008532FB"/>
    <w:rsid w:val="0085335E"/>
    <w:rsid w:val="008537CE"/>
    <w:rsid w:val="00853901"/>
    <w:rsid w:val="008539CE"/>
    <w:rsid w:val="008539F8"/>
    <w:rsid w:val="00853B6D"/>
    <w:rsid w:val="00853EB0"/>
    <w:rsid w:val="00853F81"/>
    <w:rsid w:val="00854149"/>
    <w:rsid w:val="008546A9"/>
    <w:rsid w:val="008546B0"/>
    <w:rsid w:val="00854896"/>
    <w:rsid w:val="0085495B"/>
    <w:rsid w:val="00854B9E"/>
    <w:rsid w:val="00854CB8"/>
    <w:rsid w:val="00854D4A"/>
    <w:rsid w:val="00854F21"/>
    <w:rsid w:val="008550FA"/>
    <w:rsid w:val="0085517B"/>
    <w:rsid w:val="008551D2"/>
    <w:rsid w:val="008552B2"/>
    <w:rsid w:val="008552BC"/>
    <w:rsid w:val="008553D7"/>
    <w:rsid w:val="00855673"/>
    <w:rsid w:val="008559B2"/>
    <w:rsid w:val="00855AD1"/>
    <w:rsid w:val="00855EEB"/>
    <w:rsid w:val="00855F8F"/>
    <w:rsid w:val="0085707E"/>
    <w:rsid w:val="008573C7"/>
    <w:rsid w:val="008576F2"/>
    <w:rsid w:val="00857C2D"/>
    <w:rsid w:val="00860055"/>
    <w:rsid w:val="00860852"/>
    <w:rsid w:val="008609D3"/>
    <w:rsid w:val="00860D8F"/>
    <w:rsid w:val="00860E82"/>
    <w:rsid w:val="00860F4F"/>
    <w:rsid w:val="00861046"/>
    <w:rsid w:val="008611D9"/>
    <w:rsid w:val="00861292"/>
    <w:rsid w:val="008613C2"/>
    <w:rsid w:val="00861430"/>
    <w:rsid w:val="008616CC"/>
    <w:rsid w:val="00861A38"/>
    <w:rsid w:val="00862020"/>
    <w:rsid w:val="0086229A"/>
    <w:rsid w:val="0086237A"/>
    <w:rsid w:val="00862D22"/>
    <w:rsid w:val="00862DA4"/>
    <w:rsid w:val="00862F4E"/>
    <w:rsid w:val="00863094"/>
    <w:rsid w:val="008633C6"/>
    <w:rsid w:val="008634BB"/>
    <w:rsid w:val="0086362D"/>
    <w:rsid w:val="00863763"/>
    <w:rsid w:val="00863826"/>
    <w:rsid w:val="0086386B"/>
    <w:rsid w:val="0086392B"/>
    <w:rsid w:val="008639CF"/>
    <w:rsid w:val="00863BA6"/>
    <w:rsid w:val="008640A1"/>
    <w:rsid w:val="00864385"/>
    <w:rsid w:val="008647F4"/>
    <w:rsid w:val="00864FD7"/>
    <w:rsid w:val="00865592"/>
    <w:rsid w:val="0086593B"/>
    <w:rsid w:val="00865A33"/>
    <w:rsid w:val="00865BC0"/>
    <w:rsid w:val="00865E28"/>
    <w:rsid w:val="00866039"/>
    <w:rsid w:val="00866D4E"/>
    <w:rsid w:val="00866E82"/>
    <w:rsid w:val="00867424"/>
    <w:rsid w:val="0086751F"/>
    <w:rsid w:val="00867526"/>
    <w:rsid w:val="008701C6"/>
    <w:rsid w:val="0087035A"/>
    <w:rsid w:val="00870403"/>
    <w:rsid w:val="00870534"/>
    <w:rsid w:val="00870681"/>
    <w:rsid w:val="008706BD"/>
    <w:rsid w:val="00870B65"/>
    <w:rsid w:val="00870D7D"/>
    <w:rsid w:val="00870FF0"/>
    <w:rsid w:val="00871209"/>
    <w:rsid w:val="00871213"/>
    <w:rsid w:val="0087131D"/>
    <w:rsid w:val="0087167F"/>
    <w:rsid w:val="00871CA3"/>
    <w:rsid w:val="00871F04"/>
    <w:rsid w:val="0087209B"/>
    <w:rsid w:val="0087235B"/>
    <w:rsid w:val="00872A73"/>
    <w:rsid w:val="0087337E"/>
    <w:rsid w:val="008735E1"/>
    <w:rsid w:val="008735FB"/>
    <w:rsid w:val="00873B6A"/>
    <w:rsid w:val="00874232"/>
    <w:rsid w:val="0087484F"/>
    <w:rsid w:val="00874D7A"/>
    <w:rsid w:val="00874F2E"/>
    <w:rsid w:val="008751E7"/>
    <w:rsid w:val="00875618"/>
    <w:rsid w:val="0087570D"/>
    <w:rsid w:val="008758BB"/>
    <w:rsid w:val="00875B8D"/>
    <w:rsid w:val="00875C2C"/>
    <w:rsid w:val="00875E20"/>
    <w:rsid w:val="00875F38"/>
    <w:rsid w:val="00876135"/>
    <w:rsid w:val="00876171"/>
    <w:rsid w:val="008768C4"/>
    <w:rsid w:val="008768D1"/>
    <w:rsid w:val="00876B92"/>
    <w:rsid w:val="00876BA5"/>
    <w:rsid w:val="00877588"/>
    <w:rsid w:val="008779E7"/>
    <w:rsid w:val="00877ACE"/>
    <w:rsid w:val="00877AEF"/>
    <w:rsid w:val="00877E08"/>
    <w:rsid w:val="00877F10"/>
    <w:rsid w:val="00880721"/>
    <w:rsid w:val="0088094E"/>
    <w:rsid w:val="00880F5B"/>
    <w:rsid w:val="008812A5"/>
    <w:rsid w:val="00881718"/>
    <w:rsid w:val="00881B6E"/>
    <w:rsid w:val="00881D4F"/>
    <w:rsid w:val="00881D54"/>
    <w:rsid w:val="00881EC1"/>
    <w:rsid w:val="008827D1"/>
    <w:rsid w:val="0088286B"/>
    <w:rsid w:val="00882A6D"/>
    <w:rsid w:val="00882A9A"/>
    <w:rsid w:val="00882C8D"/>
    <w:rsid w:val="008830C1"/>
    <w:rsid w:val="00883363"/>
    <w:rsid w:val="008833DB"/>
    <w:rsid w:val="0088379C"/>
    <w:rsid w:val="00883BC4"/>
    <w:rsid w:val="00883BFA"/>
    <w:rsid w:val="00883D08"/>
    <w:rsid w:val="00883E34"/>
    <w:rsid w:val="00884252"/>
    <w:rsid w:val="0088450C"/>
    <w:rsid w:val="00884574"/>
    <w:rsid w:val="0088496B"/>
    <w:rsid w:val="00884E24"/>
    <w:rsid w:val="00885001"/>
    <w:rsid w:val="00885696"/>
    <w:rsid w:val="00885711"/>
    <w:rsid w:val="00885EFA"/>
    <w:rsid w:val="008860B0"/>
    <w:rsid w:val="008865A8"/>
    <w:rsid w:val="008865F8"/>
    <w:rsid w:val="00886701"/>
    <w:rsid w:val="008867C6"/>
    <w:rsid w:val="0088698A"/>
    <w:rsid w:val="00886A81"/>
    <w:rsid w:val="00886B16"/>
    <w:rsid w:val="00886E04"/>
    <w:rsid w:val="00887101"/>
    <w:rsid w:val="00887D00"/>
    <w:rsid w:val="00887E1A"/>
    <w:rsid w:val="008904A8"/>
    <w:rsid w:val="008904BB"/>
    <w:rsid w:val="008905B7"/>
    <w:rsid w:val="00890606"/>
    <w:rsid w:val="00890699"/>
    <w:rsid w:val="008910C4"/>
    <w:rsid w:val="00891183"/>
    <w:rsid w:val="0089187E"/>
    <w:rsid w:val="00892308"/>
    <w:rsid w:val="008923B0"/>
    <w:rsid w:val="008927F7"/>
    <w:rsid w:val="00892B29"/>
    <w:rsid w:val="00892C2B"/>
    <w:rsid w:val="00893134"/>
    <w:rsid w:val="008931F7"/>
    <w:rsid w:val="0089383B"/>
    <w:rsid w:val="008938D8"/>
    <w:rsid w:val="00893950"/>
    <w:rsid w:val="00893953"/>
    <w:rsid w:val="00893992"/>
    <w:rsid w:val="00893E7A"/>
    <w:rsid w:val="00893EBB"/>
    <w:rsid w:val="0089402B"/>
    <w:rsid w:val="008942BC"/>
    <w:rsid w:val="00894731"/>
    <w:rsid w:val="008949B0"/>
    <w:rsid w:val="00894A23"/>
    <w:rsid w:val="00894B8F"/>
    <w:rsid w:val="00894BA3"/>
    <w:rsid w:val="00894C1B"/>
    <w:rsid w:val="00894FAB"/>
    <w:rsid w:val="008950B7"/>
    <w:rsid w:val="008958DB"/>
    <w:rsid w:val="00895A8C"/>
    <w:rsid w:val="00895C55"/>
    <w:rsid w:val="00895FEB"/>
    <w:rsid w:val="008961E9"/>
    <w:rsid w:val="00896322"/>
    <w:rsid w:val="00896D7A"/>
    <w:rsid w:val="00896DB2"/>
    <w:rsid w:val="00896EDC"/>
    <w:rsid w:val="00897405"/>
    <w:rsid w:val="00897499"/>
    <w:rsid w:val="0089797F"/>
    <w:rsid w:val="008A00D6"/>
    <w:rsid w:val="008A02A1"/>
    <w:rsid w:val="008A049B"/>
    <w:rsid w:val="008A08B5"/>
    <w:rsid w:val="008A0BD3"/>
    <w:rsid w:val="008A0C9C"/>
    <w:rsid w:val="008A0CA1"/>
    <w:rsid w:val="008A0FF6"/>
    <w:rsid w:val="008A1032"/>
    <w:rsid w:val="008A169D"/>
    <w:rsid w:val="008A1B30"/>
    <w:rsid w:val="008A1F08"/>
    <w:rsid w:val="008A28C1"/>
    <w:rsid w:val="008A2973"/>
    <w:rsid w:val="008A29E9"/>
    <w:rsid w:val="008A2EA0"/>
    <w:rsid w:val="008A323D"/>
    <w:rsid w:val="008A33B1"/>
    <w:rsid w:val="008A389A"/>
    <w:rsid w:val="008A3EF3"/>
    <w:rsid w:val="008A4236"/>
    <w:rsid w:val="008A431F"/>
    <w:rsid w:val="008A45DA"/>
    <w:rsid w:val="008A47B6"/>
    <w:rsid w:val="008A47D1"/>
    <w:rsid w:val="008A4BD0"/>
    <w:rsid w:val="008A4DA3"/>
    <w:rsid w:val="008A4E1A"/>
    <w:rsid w:val="008A4E76"/>
    <w:rsid w:val="008A5120"/>
    <w:rsid w:val="008A5770"/>
    <w:rsid w:val="008A5785"/>
    <w:rsid w:val="008A580E"/>
    <w:rsid w:val="008A5AE3"/>
    <w:rsid w:val="008A5C4D"/>
    <w:rsid w:val="008A5E47"/>
    <w:rsid w:val="008A666B"/>
    <w:rsid w:val="008A674C"/>
    <w:rsid w:val="008A6E9F"/>
    <w:rsid w:val="008A7738"/>
    <w:rsid w:val="008A78DA"/>
    <w:rsid w:val="008A7ED1"/>
    <w:rsid w:val="008A7FCF"/>
    <w:rsid w:val="008B0038"/>
    <w:rsid w:val="008B0A02"/>
    <w:rsid w:val="008B0BB4"/>
    <w:rsid w:val="008B10CE"/>
    <w:rsid w:val="008B16EF"/>
    <w:rsid w:val="008B1841"/>
    <w:rsid w:val="008B1A7D"/>
    <w:rsid w:val="008B1D4A"/>
    <w:rsid w:val="008B1F55"/>
    <w:rsid w:val="008B21DE"/>
    <w:rsid w:val="008B22E9"/>
    <w:rsid w:val="008B2A24"/>
    <w:rsid w:val="008B2CA2"/>
    <w:rsid w:val="008B2D0C"/>
    <w:rsid w:val="008B2F39"/>
    <w:rsid w:val="008B2FFB"/>
    <w:rsid w:val="008B3016"/>
    <w:rsid w:val="008B3298"/>
    <w:rsid w:val="008B33F5"/>
    <w:rsid w:val="008B37B8"/>
    <w:rsid w:val="008B3958"/>
    <w:rsid w:val="008B3AC7"/>
    <w:rsid w:val="008B3C92"/>
    <w:rsid w:val="008B3D62"/>
    <w:rsid w:val="008B3E43"/>
    <w:rsid w:val="008B3F00"/>
    <w:rsid w:val="008B3F47"/>
    <w:rsid w:val="008B3F6F"/>
    <w:rsid w:val="008B451A"/>
    <w:rsid w:val="008B4D65"/>
    <w:rsid w:val="008B50FC"/>
    <w:rsid w:val="008B526F"/>
    <w:rsid w:val="008B5406"/>
    <w:rsid w:val="008B54BE"/>
    <w:rsid w:val="008B5607"/>
    <w:rsid w:val="008B573B"/>
    <w:rsid w:val="008B59AF"/>
    <w:rsid w:val="008B59B8"/>
    <w:rsid w:val="008B60F5"/>
    <w:rsid w:val="008B61EF"/>
    <w:rsid w:val="008B6258"/>
    <w:rsid w:val="008B70C9"/>
    <w:rsid w:val="008B792C"/>
    <w:rsid w:val="008B7C6D"/>
    <w:rsid w:val="008C0A0D"/>
    <w:rsid w:val="008C0A71"/>
    <w:rsid w:val="008C10DA"/>
    <w:rsid w:val="008C1249"/>
    <w:rsid w:val="008C142A"/>
    <w:rsid w:val="008C160D"/>
    <w:rsid w:val="008C167A"/>
    <w:rsid w:val="008C19F2"/>
    <w:rsid w:val="008C1BBF"/>
    <w:rsid w:val="008C1EA6"/>
    <w:rsid w:val="008C1F10"/>
    <w:rsid w:val="008C20D5"/>
    <w:rsid w:val="008C2347"/>
    <w:rsid w:val="008C2495"/>
    <w:rsid w:val="008C2927"/>
    <w:rsid w:val="008C2B9F"/>
    <w:rsid w:val="008C2C08"/>
    <w:rsid w:val="008C2C0A"/>
    <w:rsid w:val="008C2C71"/>
    <w:rsid w:val="008C315E"/>
    <w:rsid w:val="008C31BF"/>
    <w:rsid w:val="008C3218"/>
    <w:rsid w:val="008C32AE"/>
    <w:rsid w:val="008C33AF"/>
    <w:rsid w:val="008C35A8"/>
    <w:rsid w:val="008C360A"/>
    <w:rsid w:val="008C3771"/>
    <w:rsid w:val="008C38CB"/>
    <w:rsid w:val="008C3AB2"/>
    <w:rsid w:val="008C3E00"/>
    <w:rsid w:val="008C3FF8"/>
    <w:rsid w:val="008C410C"/>
    <w:rsid w:val="008C489F"/>
    <w:rsid w:val="008C4AA9"/>
    <w:rsid w:val="008C5111"/>
    <w:rsid w:val="008C5337"/>
    <w:rsid w:val="008C538F"/>
    <w:rsid w:val="008C5513"/>
    <w:rsid w:val="008C56D3"/>
    <w:rsid w:val="008C578E"/>
    <w:rsid w:val="008C5969"/>
    <w:rsid w:val="008C5A07"/>
    <w:rsid w:val="008C6451"/>
    <w:rsid w:val="008C646D"/>
    <w:rsid w:val="008C6545"/>
    <w:rsid w:val="008C6D95"/>
    <w:rsid w:val="008C6EE7"/>
    <w:rsid w:val="008C7008"/>
    <w:rsid w:val="008C766C"/>
    <w:rsid w:val="008C7BAB"/>
    <w:rsid w:val="008C7C20"/>
    <w:rsid w:val="008C7C7C"/>
    <w:rsid w:val="008D01C8"/>
    <w:rsid w:val="008D039F"/>
    <w:rsid w:val="008D053F"/>
    <w:rsid w:val="008D0606"/>
    <w:rsid w:val="008D0793"/>
    <w:rsid w:val="008D0BAA"/>
    <w:rsid w:val="008D1010"/>
    <w:rsid w:val="008D119E"/>
    <w:rsid w:val="008D134B"/>
    <w:rsid w:val="008D20D4"/>
    <w:rsid w:val="008D2104"/>
    <w:rsid w:val="008D23D1"/>
    <w:rsid w:val="008D2855"/>
    <w:rsid w:val="008D2A26"/>
    <w:rsid w:val="008D2B0E"/>
    <w:rsid w:val="008D2C87"/>
    <w:rsid w:val="008D3087"/>
    <w:rsid w:val="008D35B3"/>
    <w:rsid w:val="008D3767"/>
    <w:rsid w:val="008D37B3"/>
    <w:rsid w:val="008D3814"/>
    <w:rsid w:val="008D3E51"/>
    <w:rsid w:val="008D3F5C"/>
    <w:rsid w:val="008D4662"/>
    <w:rsid w:val="008D4BED"/>
    <w:rsid w:val="008D52BF"/>
    <w:rsid w:val="008D57B4"/>
    <w:rsid w:val="008D5867"/>
    <w:rsid w:val="008D59E4"/>
    <w:rsid w:val="008D5C8C"/>
    <w:rsid w:val="008D5E2F"/>
    <w:rsid w:val="008D6130"/>
    <w:rsid w:val="008D6480"/>
    <w:rsid w:val="008D6521"/>
    <w:rsid w:val="008D684C"/>
    <w:rsid w:val="008D69E1"/>
    <w:rsid w:val="008D6CD7"/>
    <w:rsid w:val="008D7D57"/>
    <w:rsid w:val="008D7E0C"/>
    <w:rsid w:val="008E00AF"/>
    <w:rsid w:val="008E08BF"/>
    <w:rsid w:val="008E0937"/>
    <w:rsid w:val="008E1852"/>
    <w:rsid w:val="008E18A9"/>
    <w:rsid w:val="008E1904"/>
    <w:rsid w:val="008E1AC2"/>
    <w:rsid w:val="008E2636"/>
    <w:rsid w:val="008E2709"/>
    <w:rsid w:val="008E27B5"/>
    <w:rsid w:val="008E28DA"/>
    <w:rsid w:val="008E291A"/>
    <w:rsid w:val="008E345A"/>
    <w:rsid w:val="008E351B"/>
    <w:rsid w:val="008E378B"/>
    <w:rsid w:val="008E383F"/>
    <w:rsid w:val="008E3CA9"/>
    <w:rsid w:val="008E4814"/>
    <w:rsid w:val="008E4CF9"/>
    <w:rsid w:val="008E4E94"/>
    <w:rsid w:val="008E513B"/>
    <w:rsid w:val="008E530D"/>
    <w:rsid w:val="008E5D15"/>
    <w:rsid w:val="008E5E39"/>
    <w:rsid w:val="008E62D4"/>
    <w:rsid w:val="008E687E"/>
    <w:rsid w:val="008E7614"/>
    <w:rsid w:val="008E7A00"/>
    <w:rsid w:val="008E7BD6"/>
    <w:rsid w:val="008E7DDF"/>
    <w:rsid w:val="008F039D"/>
    <w:rsid w:val="008F03C5"/>
    <w:rsid w:val="008F07AF"/>
    <w:rsid w:val="008F08EC"/>
    <w:rsid w:val="008F0AA7"/>
    <w:rsid w:val="008F0ACC"/>
    <w:rsid w:val="008F0CC6"/>
    <w:rsid w:val="008F0EB7"/>
    <w:rsid w:val="008F11DA"/>
    <w:rsid w:val="008F1306"/>
    <w:rsid w:val="008F13F0"/>
    <w:rsid w:val="008F15C9"/>
    <w:rsid w:val="008F16AE"/>
    <w:rsid w:val="008F16C3"/>
    <w:rsid w:val="008F1740"/>
    <w:rsid w:val="008F1C3A"/>
    <w:rsid w:val="008F1C53"/>
    <w:rsid w:val="008F1DDA"/>
    <w:rsid w:val="008F2121"/>
    <w:rsid w:val="008F214D"/>
    <w:rsid w:val="008F21E9"/>
    <w:rsid w:val="008F224A"/>
    <w:rsid w:val="008F27BA"/>
    <w:rsid w:val="008F2AE9"/>
    <w:rsid w:val="008F2F91"/>
    <w:rsid w:val="008F304E"/>
    <w:rsid w:val="008F37D6"/>
    <w:rsid w:val="008F3B45"/>
    <w:rsid w:val="008F3C2D"/>
    <w:rsid w:val="008F3E07"/>
    <w:rsid w:val="008F3F9D"/>
    <w:rsid w:val="008F4171"/>
    <w:rsid w:val="008F4789"/>
    <w:rsid w:val="008F48DB"/>
    <w:rsid w:val="008F495B"/>
    <w:rsid w:val="008F4AB2"/>
    <w:rsid w:val="008F4C14"/>
    <w:rsid w:val="008F4C17"/>
    <w:rsid w:val="008F4D1E"/>
    <w:rsid w:val="008F4D9C"/>
    <w:rsid w:val="008F5223"/>
    <w:rsid w:val="008F535C"/>
    <w:rsid w:val="008F5969"/>
    <w:rsid w:val="008F598D"/>
    <w:rsid w:val="008F60EF"/>
    <w:rsid w:val="008F63CE"/>
    <w:rsid w:val="008F64E5"/>
    <w:rsid w:val="008F6798"/>
    <w:rsid w:val="008F6B65"/>
    <w:rsid w:val="008F6F28"/>
    <w:rsid w:val="008F7055"/>
    <w:rsid w:val="008F76AD"/>
    <w:rsid w:val="00900026"/>
    <w:rsid w:val="0090004A"/>
    <w:rsid w:val="0090010F"/>
    <w:rsid w:val="0090071B"/>
    <w:rsid w:val="00900990"/>
    <w:rsid w:val="00900ACC"/>
    <w:rsid w:val="00900C67"/>
    <w:rsid w:val="00900EEF"/>
    <w:rsid w:val="009016AF"/>
    <w:rsid w:val="00901851"/>
    <w:rsid w:val="009018E2"/>
    <w:rsid w:val="00901E89"/>
    <w:rsid w:val="00902022"/>
    <w:rsid w:val="00902041"/>
    <w:rsid w:val="00902ADD"/>
    <w:rsid w:val="00902F68"/>
    <w:rsid w:val="00902F84"/>
    <w:rsid w:val="009031EF"/>
    <w:rsid w:val="0090348D"/>
    <w:rsid w:val="00903711"/>
    <w:rsid w:val="00903CC3"/>
    <w:rsid w:val="009043DD"/>
    <w:rsid w:val="009048A2"/>
    <w:rsid w:val="00904EEB"/>
    <w:rsid w:val="009056A3"/>
    <w:rsid w:val="0090590A"/>
    <w:rsid w:val="00905FFE"/>
    <w:rsid w:val="009062A9"/>
    <w:rsid w:val="0090649C"/>
    <w:rsid w:val="00906DCB"/>
    <w:rsid w:val="0090716C"/>
    <w:rsid w:val="009071C8"/>
    <w:rsid w:val="00907244"/>
    <w:rsid w:val="009073D0"/>
    <w:rsid w:val="009078F5"/>
    <w:rsid w:val="0091010A"/>
    <w:rsid w:val="00910126"/>
    <w:rsid w:val="00910310"/>
    <w:rsid w:val="0091095B"/>
    <w:rsid w:val="00910A2D"/>
    <w:rsid w:val="00910C70"/>
    <w:rsid w:val="00910FC9"/>
    <w:rsid w:val="009111D6"/>
    <w:rsid w:val="009112C6"/>
    <w:rsid w:val="0091147C"/>
    <w:rsid w:val="009114C9"/>
    <w:rsid w:val="00911712"/>
    <w:rsid w:val="009119C7"/>
    <w:rsid w:val="00911B36"/>
    <w:rsid w:val="00911B79"/>
    <w:rsid w:val="00911E0A"/>
    <w:rsid w:val="00912108"/>
    <w:rsid w:val="009129D9"/>
    <w:rsid w:val="00912A63"/>
    <w:rsid w:val="00912CD5"/>
    <w:rsid w:val="009133B0"/>
    <w:rsid w:val="009137AB"/>
    <w:rsid w:val="00913A2D"/>
    <w:rsid w:val="00913B83"/>
    <w:rsid w:val="00913C10"/>
    <w:rsid w:val="00913F28"/>
    <w:rsid w:val="00914365"/>
    <w:rsid w:val="009145C6"/>
    <w:rsid w:val="00914A88"/>
    <w:rsid w:val="00914BE7"/>
    <w:rsid w:val="00914C9A"/>
    <w:rsid w:val="00914CE2"/>
    <w:rsid w:val="00914F93"/>
    <w:rsid w:val="00915424"/>
    <w:rsid w:val="00915A45"/>
    <w:rsid w:val="00915B6C"/>
    <w:rsid w:val="009164C2"/>
    <w:rsid w:val="009166D6"/>
    <w:rsid w:val="0091673C"/>
    <w:rsid w:val="009167D8"/>
    <w:rsid w:val="00916EEC"/>
    <w:rsid w:val="00916F3B"/>
    <w:rsid w:val="00917645"/>
    <w:rsid w:val="0091783A"/>
    <w:rsid w:val="009178B4"/>
    <w:rsid w:val="00917EE9"/>
    <w:rsid w:val="0092029A"/>
    <w:rsid w:val="00920E28"/>
    <w:rsid w:val="00920EC0"/>
    <w:rsid w:val="00920EF1"/>
    <w:rsid w:val="009211B3"/>
    <w:rsid w:val="009211E9"/>
    <w:rsid w:val="009215B6"/>
    <w:rsid w:val="00921749"/>
    <w:rsid w:val="009217E2"/>
    <w:rsid w:val="00921B51"/>
    <w:rsid w:val="00921C31"/>
    <w:rsid w:val="00921D0E"/>
    <w:rsid w:val="00921EFC"/>
    <w:rsid w:val="00921F33"/>
    <w:rsid w:val="009222E1"/>
    <w:rsid w:val="0092232D"/>
    <w:rsid w:val="009223A3"/>
    <w:rsid w:val="0092241D"/>
    <w:rsid w:val="00922C05"/>
    <w:rsid w:val="00922C2E"/>
    <w:rsid w:val="00922DCB"/>
    <w:rsid w:val="009232EA"/>
    <w:rsid w:val="009237D6"/>
    <w:rsid w:val="00923830"/>
    <w:rsid w:val="00923E8C"/>
    <w:rsid w:val="00924640"/>
    <w:rsid w:val="009246CA"/>
    <w:rsid w:val="00924820"/>
    <w:rsid w:val="00924BF8"/>
    <w:rsid w:val="00924FBF"/>
    <w:rsid w:val="0092518F"/>
    <w:rsid w:val="009252AD"/>
    <w:rsid w:val="009252DC"/>
    <w:rsid w:val="009253BF"/>
    <w:rsid w:val="0092555A"/>
    <w:rsid w:val="00925A51"/>
    <w:rsid w:val="00925CFF"/>
    <w:rsid w:val="0092629B"/>
    <w:rsid w:val="009263FC"/>
    <w:rsid w:val="0092689A"/>
    <w:rsid w:val="00926B7E"/>
    <w:rsid w:val="009270D5"/>
    <w:rsid w:val="0092734F"/>
    <w:rsid w:val="00927A85"/>
    <w:rsid w:val="00927C25"/>
    <w:rsid w:val="00927D3F"/>
    <w:rsid w:val="00930303"/>
    <w:rsid w:val="009304FC"/>
    <w:rsid w:val="009308DA"/>
    <w:rsid w:val="009308F4"/>
    <w:rsid w:val="00930FBB"/>
    <w:rsid w:val="0093113D"/>
    <w:rsid w:val="009311E6"/>
    <w:rsid w:val="00931253"/>
    <w:rsid w:val="009313C7"/>
    <w:rsid w:val="00931564"/>
    <w:rsid w:val="009315E2"/>
    <w:rsid w:val="00931C74"/>
    <w:rsid w:val="00932157"/>
    <w:rsid w:val="0093258E"/>
    <w:rsid w:val="00932716"/>
    <w:rsid w:val="00932889"/>
    <w:rsid w:val="00932C02"/>
    <w:rsid w:val="00932F2D"/>
    <w:rsid w:val="0093315D"/>
    <w:rsid w:val="0093369A"/>
    <w:rsid w:val="0093420F"/>
    <w:rsid w:val="00934C2F"/>
    <w:rsid w:val="00934F71"/>
    <w:rsid w:val="00935108"/>
    <w:rsid w:val="00935381"/>
    <w:rsid w:val="009353AA"/>
    <w:rsid w:val="009353F6"/>
    <w:rsid w:val="00935B89"/>
    <w:rsid w:val="00935C20"/>
    <w:rsid w:val="00935D1F"/>
    <w:rsid w:val="00935F8E"/>
    <w:rsid w:val="009360CA"/>
    <w:rsid w:val="009361AB"/>
    <w:rsid w:val="0093638F"/>
    <w:rsid w:val="00936ABD"/>
    <w:rsid w:val="00936B97"/>
    <w:rsid w:val="0093708A"/>
    <w:rsid w:val="0093708B"/>
    <w:rsid w:val="009372C9"/>
    <w:rsid w:val="00937496"/>
    <w:rsid w:val="009374BA"/>
    <w:rsid w:val="009375FD"/>
    <w:rsid w:val="00937A1C"/>
    <w:rsid w:val="00937A7C"/>
    <w:rsid w:val="00937BD4"/>
    <w:rsid w:val="00937BD9"/>
    <w:rsid w:val="00937EDD"/>
    <w:rsid w:val="0094003C"/>
    <w:rsid w:val="0094094C"/>
    <w:rsid w:val="00940BEA"/>
    <w:rsid w:val="0094117F"/>
    <w:rsid w:val="00941525"/>
    <w:rsid w:val="009415CE"/>
    <w:rsid w:val="00941709"/>
    <w:rsid w:val="009418EF"/>
    <w:rsid w:val="0094191B"/>
    <w:rsid w:val="00941B22"/>
    <w:rsid w:val="00941C88"/>
    <w:rsid w:val="00941EEB"/>
    <w:rsid w:val="00941F1A"/>
    <w:rsid w:val="00942072"/>
    <w:rsid w:val="0094260E"/>
    <w:rsid w:val="00942780"/>
    <w:rsid w:val="00942B4D"/>
    <w:rsid w:val="00943368"/>
    <w:rsid w:val="00943592"/>
    <w:rsid w:val="009441F5"/>
    <w:rsid w:val="009442DF"/>
    <w:rsid w:val="00944427"/>
    <w:rsid w:val="00944436"/>
    <w:rsid w:val="0094450A"/>
    <w:rsid w:val="00944720"/>
    <w:rsid w:val="00944B72"/>
    <w:rsid w:val="00944C60"/>
    <w:rsid w:val="00944E6F"/>
    <w:rsid w:val="0094530C"/>
    <w:rsid w:val="0094557E"/>
    <w:rsid w:val="00945681"/>
    <w:rsid w:val="009459CC"/>
    <w:rsid w:val="00945EB1"/>
    <w:rsid w:val="00945EDF"/>
    <w:rsid w:val="00945F07"/>
    <w:rsid w:val="00945F09"/>
    <w:rsid w:val="009460E2"/>
    <w:rsid w:val="00946763"/>
    <w:rsid w:val="009467E2"/>
    <w:rsid w:val="00946E54"/>
    <w:rsid w:val="00946E83"/>
    <w:rsid w:val="0094710E"/>
    <w:rsid w:val="0094716D"/>
    <w:rsid w:val="009472B4"/>
    <w:rsid w:val="00947316"/>
    <w:rsid w:val="00947A5D"/>
    <w:rsid w:val="00947E7F"/>
    <w:rsid w:val="009500ED"/>
    <w:rsid w:val="00950190"/>
    <w:rsid w:val="009501F4"/>
    <w:rsid w:val="0095022F"/>
    <w:rsid w:val="009502BD"/>
    <w:rsid w:val="00950420"/>
    <w:rsid w:val="00950652"/>
    <w:rsid w:val="009507C7"/>
    <w:rsid w:val="00950FFA"/>
    <w:rsid w:val="009512AB"/>
    <w:rsid w:val="009512B0"/>
    <w:rsid w:val="0095156C"/>
    <w:rsid w:val="009519FF"/>
    <w:rsid w:val="00951AA7"/>
    <w:rsid w:val="00951B5A"/>
    <w:rsid w:val="00951BCC"/>
    <w:rsid w:val="00951C1B"/>
    <w:rsid w:val="00951F4F"/>
    <w:rsid w:val="0095216B"/>
    <w:rsid w:val="009523FC"/>
    <w:rsid w:val="00952601"/>
    <w:rsid w:val="0095278F"/>
    <w:rsid w:val="00952C1A"/>
    <w:rsid w:val="0095304A"/>
    <w:rsid w:val="009538B2"/>
    <w:rsid w:val="0095396F"/>
    <w:rsid w:val="00953B7E"/>
    <w:rsid w:val="00953DF3"/>
    <w:rsid w:val="00953E98"/>
    <w:rsid w:val="00954000"/>
    <w:rsid w:val="009540D8"/>
    <w:rsid w:val="00954278"/>
    <w:rsid w:val="009542B2"/>
    <w:rsid w:val="0095443B"/>
    <w:rsid w:val="00954548"/>
    <w:rsid w:val="00954EAB"/>
    <w:rsid w:val="009550AB"/>
    <w:rsid w:val="00955238"/>
    <w:rsid w:val="0095551C"/>
    <w:rsid w:val="00955A07"/>
    <w:rsid w:val="00955D27"/>
    <w:rsid w:val="00955D90"/>
    <w:rsid w:val="00955FAE"/>
    <w:rsid w:val="00956356"/>
    <w:rsid w:val="0095654A"/>
    <w:rsid w:val="009565A1"/>
    <w:rsid w:val="00957555"/>
    <w:rsid w:val="0095760C"/>
    <w:rsid w:val="00957E5C"/>
    <w:rsid w:val="00957F29"/>
    <w:rsid w:val="009601D7"/>
    <w:rsid w:val="0096047E"/>
    <w:rsid w:val="0096070A"/>
    <w:rsid w:val="00960BFB"/>
    <w:rsid w:val="00961036"/>
    <w:rsid w:val="0096109A"/>
    <w:rsid w:val="009612B2"/>
    <w:rsid w:val="009615C2"/>
    <w:rsid w:val="009616E3"/>
    <w:rsid w:val="009617E5"/>
    <w:rsid w:val="00961852"/>
    <w:rsid w:val="00961A38"/>
    <w:rsid w:val="00961A42"/>
    <w:rsid w:val="00961B5B"/>
    <w:rsid w:val="00961CBE"/>
    <w:rsid w:val="00961EED"/>
    <w:rsid w:val="0096212A"/>
    <w:rsid w:val="0096226F"/>
    <w:rsid w:val="009625CD"/>
    <w:rsid w:val="0096283C"/>
    <w:rsid w:val="0096284A"/>
    <w:rsid w:val="00962A55"/>
    <w:rsid w:val="00962ED4"/>
    <w:rsid w:val="00962F9F"/>
    <w:rsid w:val="00963169"/>
    <w:rsid w:val="009631D3"/>
    <w:rsid w:val="00963307"/>
    <w:rsid w:val="009635BA"/>
    <w:rsid w:val="009635BD"/>
    <w:rsid w:val="00963B7B"/>
    <w:rsid w:val="009641C5"/>
    <w:rsid w:val="00964241"/>
    <w:rsid w:val="009644B0"/>
    <w:rsid w:val="0096469B"/>
    <w:rsid w:val="009646BA"/>
    <w:rsid w:val="00964927"/>
    <w:rsid w:val="009649F6"/>
    <w:rsid w:val="00964CAF"/>
    <w:rsid w:val="00965161"/>
    <w:rsid w:val="009653FF"/>
    <w:rsid w:val="0096567C"/>
    <w:rsid w:val="009657C6"/>
    <w:rsid w:val="00965920"/>
    <w:rsid w:val="00965A05"/>
    <w:rsid w:val="00965FBB"/>
    <w:rsid w:val="00966227"/>
    <w:rsid w:val="0096670A"/>
    <w:rsid w:val="00967577"/>
    <w:rsid w:val="009675E2"/>
    <w:rsid w:val="009679D7"/>
    <w:rsid w:val="00967ABB"/>
    <w:rsid w:val="00967E49"/>
    <w:rsid w:val="00967F36"/>
    <w:rsid w:val="0097001C"/>
    <w:rsid w:val="009703E9"/>
    <w:rsid w:val="00970776"/>
    <w:rsid w:val="009708E3"/>
    <w:rsid w:val="00970C5D"/>
    <w:rsid w:val="00970F59"/>
    <w:rsid w:val="00971332"/>
    <w:rsid w:val="00971493"/>
    <w:rsid w:val="00971837"/>
    <w:rsid w:val="00971C38"/>
    <w:rsid w:val="00971C80"/>
    <w:rsid w:val="00971E14"/>
    <w:rsid w:val="00971E42"/>
    <w:rsid w:val="0097204F"/>
    <w:rsid w:val="00972487"/>
    <w:rsid w:val="0097266D"/>
    <w:rsid w:val="009729B2"/>
    <w:rsid w:val="009729BA"/>
    <w:rsid w:val="00972AD0"/>
    <w:rsid w:val="00972C08"/>
    <w:rsid w:val="00972EF5"/>
    <w:rsid w:val="00973547"/>
    <w:rsid w:val="00973640"/>
    <w:rsid w:val="0097367D"/>
    <w:rsid w:val="009736AF"/>
    <w:rsid w:val="009739BA"/>
    <w:rsid w:val="0097401D"/>
    <w:rsid w:val="009745A1"/>
    <w:rsid w:val="00974BB8"/>
    <w:rsid w:val="00975063"/>
    <w:rsid w:val="00975187"/>
    <w:rsid w:val="00975B32"/>
    <w:rsid w:val="00975D6B"/>
    <w:rsid w:val="00975D9A"/>
    <w:rsid w:val="00976714"/>
    <w:rsid w:val="00976A9A"/>
    <w:rsid w:val="00976C1A"/>
    <w:rsid w:val="00977A45"/>
    <w:rsid w:val="00977CBE"/>
    <w:rsid w:val="00980569"/>
    <w:rsid w:val="0098060D"/>
    <w:rsid w:val="0098120A"/>
    <w:rsid w:val="0098135D"/>
    <w:rsid w:val="00981A1E"/>
    <w:rsid w:val="00981AAB"/>
    <w:rsid w:val="00981B67"/>
    <w:rsid w:val="0098240B"/>
    <w:rsid w:val="00982542"/>
    <w:rsid w:val="00982698"/>
    <w:rsid w:val="00982C14"/>
    <w:rsid w:val="00982C37"/>
    <w:rsid w:val="00982EEB"/>
    <w:rsid w:val="00982FE3"/>
    <w:rsid w:val="00983283"/>
    <w:rsid w:val="009835FA"/>
    <w:rsid w:val="00983682"/>
    <w:rsid w:val="00983CF2"/>
    <w:rsid w:val="009842B0"/>
    <w:rsid w:val="009842FF"/>
    <w:rsid w:val="00984935"/>
    <w:rsid w:val="00984A28"/>
    <w:rsid w:val="00984A97"/>
    <w:rsid w:val="00984AAC"/>
    <w:rsid w:val="00984DAB"/>
    <w:rsid w:val="00985179"/>
    <w:rsid w:val="009851B6"/>
    <w:rsid w:val="009852CF"/>
    <w:rsid w:val="00985762"/>
    <w:rsid w:val="00985AAF"/>
    <w:rsid w:val="00985AB9"/>
    <w:rsid w:val="0098600A"/>
    <w:rsid w:val="0098627F"/>
    <w:rsid w:val="00986665"/>
    <w:rsid w:val="00986682"/>
    <w:rsid w:val="00986782"/>
    <w:rsid w:val="00986C0F"/>
    <w:rsid w:val="00986C53"/>
    <w:rsid w:val="00986EA8"/>
    <w:rsid w:val="0098704D"/>
    <w:rsid w:val="0098713D"/>
    <w:rsid w:val="00987769"/>
    <w:rsid w:val="00987CC9"/>
    <w:rsid w:val="00987D39"/>
    <w:rsid w:val="0099029F"/>
    <w:rsid w:val="00990374"/>
    <w:rsid w:val="009903BB"/>
    <w:rsid w:val="009905E2"/>
    <w:rsid w:val="00990621"/>
    <w:rsid w:val="00990A16"/>
    <w:rsid w:val="00990BC2"/>
    <w:rsid w:val="00990C04"/>
    <w:rsid w:val="00990C0F"/>
    <w:rsid w:val="00991143"/>
    <w:rsid w:val="009912E6"/>
    <w:rsid w:val="009913B7"/>
    <w:rsid w:val="00991549"/>
    <w:rsid w:val="00991A43"/>
    <w:rsid w:val="00991B46"/>
    <w:rsid w:val="00992247"/>
    <w:rsid w:val="009923EF"/>
    <w:rsid w:val="009925BC"/>
    <w:rsid w:val="00992AEB"/>
    <w:rsid w:val="00992B3C"/>
    <w:rsid w:val="009932A1"/>
    <w:rsid w:val="00993CD5"/>
    <w:rsid w:val="00993E54"/>
    <w:rsid w:val="00994028"/>
    <w:rsid w:val="0099402A"/>
    <w:rsid w:val="009943F7"/>
    <w:rsid w:val="00994453"/>
    <w:rsid w:val="009945BC"/>
    <w:rsid w:val="00994CC5"/>
    <w:rsid w:val="00994F64"/>
    <w:rsid w:val="00994FA7"/>
    <w:rsid w:val="00995730"/>
    <w:rsid w:val="009959D8"/>
    <w:rsid w:val="00995CB6"/>
    <w:rsid w:val="00995CF7"/>
    <w:rsid w:val="009962E6"/>
    <w:rsid w:val="0099686D"/>
    <w:rsid w:val="009973F1"/>
    <w:rsid w:val="00997773"/>
    <w:rsid w:val="00997786"/>
    <w:rsid w:val="00997976"/>
    <w:rsid w:val="009A0482"/>
    <w:rsid w:val="009A0558"/>
    <w:rsid w:val="009A057D"/>
    <w:rsid w:val="009A0772"/>
    <w:rsid w:val="009A089D"/>
    <w:rsid w:val="009A08CC"/>
    <w:rsid w:val="009A10B4"/>
    <w:rsid w:val="009A11C8"/>
    <w:rsid w:val="009A1200"/>
    <w:rsid w:val="009A1206"/>
    <w:rsid w:val="009A12E6"/>
    <w:rsid w:val="009A16D0"/>
    <w:rsid w:val="009A16E3"/>
    <w:rsid w:val="009A1FC0"/>
    <w:rsid w:val="009A20CC"/>
    <w:rsid w:val="009A24A0"/>
    <w:rsid w:val="009A253C"/>
    <w:rsid w:val="009A2561"/>
    <w:rsid w:val="009A2CE1"/>
    <w:rsid w:val="009A2E7E"/>
    <w:rsid w:val="009A30E1"/>
    <w:rsid w:val="009A30FC"/>
    <w:rsid w:val="009A3154"/>
    <w:rsid w:val="009A3230"/>
    <w:rsid w:val="009A33EF"/>
    <w:rsid w:val="009A352E"/>
    <w:rsid w:val="009A3BDA"/>
    <w:rsid w:val="009A3DBB"/>
    <w:rsid w:val="009A4074"/>
    <w:rsid w:val="009A457D"/>
    <w:rsid w:val="009A48BC"/>
    <w:rsid w:val="009A4A70"/>
    <w:rsid w:val="009A4B95"/>
    <w:rsid w:val="009A4F70"/>
    <w:rsid w:val="009A5AAF"/>
    <w:rsid w:val="009A5C6F"/>
    <w:rsid w:val="009A5D26"/>
    <w:rsid w:val="009A5D7B"/>
    <w:rsid w:val="009A618E"/>
    <w:rsid w:val="009A658E"/>
    <w:rsid w:val="009A6619"/>
    <w:rsid w:val="009A6733"/>
    <w:rsid w:val="009A6B9D"/>
    <w:rsid w:val="009A7101"/>
    <w:rsid w:val="009A7555"/>
    <w:rsid w:val="009A75B1"/>
    <w:rsid w:val="009A75CC"/>
    <w:rsid w:val="009A767B"/>
    <w:rsid w:val="009A7B4B"/>
    <w:rsid w:val="009A7EE2"/>
    <w:rsid w:val="009B0431"/>
    <w:rsid w:val="009B0748"/>
    <w:rsid w:val="009B0B37"/>
    <w:rsid w:val="009B0B59"/>
    <w:rsid w:val="009B1286"/>
    <w:rsid w:val="009B141F"/>
    <w:rsid w:val="009B15B0"/>
    <w:rsid w:val="009B1689"/>
    <w:rsid w:val="009B1A6E"/>
    <w:rsid w:val="009B1AB9"/>
    <w:rsid w:val="009B2646"/>
    <w:rsid w:val="009B27EC"/>
    <w:rsid w:val="009B28E8"/>
    <w:rsid w:val="009B2E74"/>
    <w:rsid w:val="009B32E5"/>
    <w:rsid w:val="009B345B"/>
    <w:rsid w:val="009B394E"/>
    <w:rsid w:val="009B3BAE"/>
    <w:rsid w:val="009B3CB8"/>
    <w:rsid w:val="009B3D12"/>
    <w:rsid w:val="009B424C"/>
    <w:rsid w:val="009B42B3"/>
    <w:rsid w:val="009B452B"/>
    <w:rsid w:val="009B49C9"/>
    <w:rsid w:val="009B4EEF"/>
    <w:rsid w:val="009B4F95"/>
    <w:rsid w:val="009B52CE"/>
    <w:rsid w:val="009B547C"/>
    <w:rsid w:val="009B589E"/>
    <w:rsid w:val="009B5BC7"/>
    <w:rsid w:val="009B5CA2"/>
    <w:rsid w:val="009B6078"/>
    <w:rsid w:val="009B6158"/>
    <w:rsid w:val="009B625A"/>
    <w:rsid w:val="009B6296"/>
    <w:rsid w:val="009B6653"/>
    <w:rsid w:val="009B6679"/>
    <w:rsid w:val="009B6740"/>
    <w:rsid w:val="009B6987"/>
    <w:rsid w:val="009B6E27"/>
    <w:rsid w:val="009B7013"/>
    <w:rsid w:val="009B71CE"/>
    <w:rsid w:val="009B73A2"/>
    <w:rsid w:val="009B73C2"/>
    <w:rsid w:val="009B798D"/>
    <w:rsid w:val="009B7C21"/>
    <w:rsid w:val="009C094A"/>
    <w:rsid w:val="009C0CC8"/>
    <w:rsid w:val="009C10A8"/>
    <w:rsid w:val="009C10D2"/>
    <w:rsid w:val="009C1137"/>
    <w:rsid w:val="009C11BD"/>
    <w:rsid w:val="009C14CD"/>
    <w:rsid w:val="009C154E"/>
    <w:rsid w:val="009C1BE4"/>
    <w:rsid w:val="009C2662"/>
    <w:rsid w:val="009C28FC"/>
    <w:rsid w:val="009C2B4F"/>
    <w:rsid w:val="009C2C0C"/>
    <w:rsid w:val="009C2F9B"/>
    <w:rsid w:val="009C336D"/>
    <w:rsid w:val="009C369A"/>
    <w:rsid w:val="009C3CF5"/>
    <w:rsid w:val="009C3F0D"/>
    <w:rsid w:val="009C4825"/>
    <w:rsid w:val="009C49EF"/>
    <w:rsid w:val="009C4BC1"/>
    <w:rsid w:val="009C511A"/>
    <w:rsid w:val="009C52EC"/>
    <w:rsid w:val="009C5911"/>
    <w:rsid w:val="009C5934"/>
    <w:rsid w:val="009C5AC5"/>
    <w:rsid w:val="009C5B5A"/>
    <w:rsid w:val="009C5C63"/>
    <w:rsid w:val="009C5EAF"/>
    <w:rsid w:val="009C6076"/>
    <w:rsid w:val="009C6099"/>
    <w:rsid w:val="009C63B2"/>
    <w:rsid w:val="009C6498"/>
    <w:rsid w:val="009C6543"/>
    <w:rsid w:val="009C6585"/>
    <w:rsid w:val="009C6B47"/>
    <w:rsid w:val="009C6D5C"/>
    <w:rsid w:val="009C6D6F"/>
    <w:rsid w:val="009C7CA8"/>
    <w:rsid w:val="009D00E5"/>
    <w:rsid w:val="009D019A"/>
    <w:rsid w:val="009D03A9"/>
    <w:rsid w:val="009D0AD4"/>
    <w:rsid w:val="009D0CA3"/>
    <w:rsid w:val="009D0F38"/>
    <w:rsid w:val="009D1416"/>
    <w:rsid w:val="009D1595"/>
    <w:rsid w:val="009D1779"/>
    <w:rsid w:val="009D2191"/>
    <w:rsid w:val="009D21B3"/>
    <w:rsid w:val="009D21BA"/>
    <w:rsid w:val="009D277E"/>
    <w:rsid w:val="009D2B5A"/>
    <w:rsid w:val="009D2EED"/>
    <w:rsid w:val="009D2F0D"/>
    <w:rsid w:val="009D31C3"/>
    <w:rsid w:val="009D3443"/>
    <w:rsid w:val="009D34C5"/>
    <w:rsid w:val="009D35BD"/>
    <w:rsid w:val="009D3C83"/>
    <w:rsid w:val="009D3D7B"/>
    <w:rsid w:val="009D4061"/>
    <w:rsid w:val="009D41EE"/>
    <w:rsid w:val="009D457E"/>
    <w:rsid w:val="009D49E1"/>
    <w:rsid w:val="009D4A8B"/>
    <w:rsid w:val="009D5161"/>
    <w:rsid w:val="009D5BE0"/>
    <w:rsid w:val="009D5F5D"/>
    <w:rsid w:val="009D5FE4"/>
    <w:rsid w:val="009D6057"/>
    <w:rsid w:val="009D67EE"/>
    <w:rsid w:val="009D6A1A"/>
    <w:rsid w:val="009D6C1E"/>
    <w:rsid w:val="009D6DBA"/>
    <w:rsid w:val="009D789C"/>
    <w:rsid w:val="009D7A34"/>
    <w:rsid w:val="009D7D36"/>
    <w:rsid w:val="009D7D52"/>
    <w:rsid w:val="009E0009"/>
    <w:rsid w:val="009E0256"/>
    <w:rsid w:val="009E029C"/>
    <w:rsid w:val="009E03C2"/>
    <w:rsid w:val="009E0527"/>
    <w:rsid w:val="009E08DC"/>
    <w:rsid w:val="009E09A0"/>
    <w:rsid w:val="009E0F3E"/>
    <w:rsid w:val="009E107F"/>
    <w:rsid w:val="009E13F0"/>
    <w:rsid w:val="009E1518"/>
    <w:rsid w:val="009E1783"/>
    <w:rsid w:val="009E1BAD"/>
    <w:rsid w:val="009E1E71"/>
    <w:rsid w:val="009E1F66"/>
    <w:rsid w:val="009E2460"/>
    <w:rsid w:val="009E28E8"/>
    <w:rsid w:val="009E29AF"/>
    <w:rsid w:val="009E2B7A"/>
    <w:rsid w:val="009E2B8F"/>
    <w:rsid w:val="009E2C9D"/>
    <w:rsid w:val="009E2F7A"/>
    <w:rsid w:val="009E307C"/>
    <w:rsid w:val="009E3161"/>
    <w:rsid w:val="009E317A"/>
    <w:rsid w:val="009E34D7"/>
    <w:rsid w:val="009E34E5"/>
    <w:rsid w:val="009E3601"/>
    <w:rsid w:val="009E3628"/>
    <w:rsid w:val="009E3825"/>
    <w:rsid w:val="009E3906"/>
    <w:rsid w:val="009E3DB0"/>
    <w:rsid w:val="009E462C"/>
    <w:rsid w:val="009E4754"/>
    <w:rsid w:val="009E4A5B"/>
    <w:rsid w:val="009E53C5"/>
    <w:rsid w:val="009E561E"/>
    <w:rsid w:val="009E5770"/>
    <w:rsid w:val="009E5A90"/>
    <w:rsid w:val="009E5CF7"/>
    <w:rsid w:val="009E632C"/>
    <w:rsid w:val="009E65C7"/>
    <w:rsid w:val="009E670D"/>
    <w:rsid w:val="009E7351"/>
    <w:rsid w:val="009E76D2"/>
    <w:rsid w:val="009E7869"/>
    <w:rsid w:val="009E7BC2"/>
    <w:rsid w:val="009F0201"/>
    <w:rsid w:val="009F0210"/>
    <w:rsid w:val="009F02E4"/>
    <w:rsid w:val="009F049E"/>
    <w:rsid w:val="009F074D"/>
    <w:rsid w:val="009F0AC4"/>
    <w:rsid w:val="009F0C94"/>
    <w:rsid w:val="009F0FA3"/>
    <w:rsid w:val="009F1802"/>
    <w:rsid w:val="009F19A9"/>
    <w:rsid w:val="009F1ACC"/>
    <w:rsid w:val="009F20D8"/>
    <w:rsid w:val="009F20E7"/>
    <w:rsid w:val="009F271B"/>
    <w:rsid w:val="009F2931"/>
    <w:rsid w:val="009F2AAB"/>
    <w:rsid w:val="009F2ABE"/>
    <w:rsid w:val="009F3777"/>
    <w:rsid w:val="009F3D17"/>
    <w:rsid w:val="009F40B1"/>
    <w:rsid w:val="009F469E"/>
    <w:rsid w:val="009F47E5"/>
    <w:rsid w:val="009F4BBE"/>
    <w:rsid w:val="009F507F"/>
    <w:rsid w:val="009F5171"/>
    <w:rsid w:val="009F5303"/>
    <w:rsid w:val="009F531A"/>
    <w:rsid w:val="009F545B"/>
    <w:rsid w:val="009F5592"/>
    <w:rsid w:val="009F562E"/>
    <w:rsid w:val="009F5A80"/>
    <w:rsid w:val="009F5EC0"/>
    <w:rsid w:val="009F5FD7"/>
    <w:rsid w:val="009F633B"/>
    <w:rsid w:val="009F635E"/>
    <w:rsid w:val="009F69C5"/>
    <w:rsid w:val="009F6A3D"/>
    <w:rsid w:val="009F6BE4"/>
    <w:rsid w:val="009F6DD9"/>
    <w:rsid w:val="009F71E5"/>
    <w:rsid w:val="009F723C"/>
    <w:rsid w:val="009F7451"/>
    <w:rsid w:val="009F75D2"/>
    <w:rsid w:val="009F79E7"/>
    <w:rsid w:val="009F7E41"/>
    <w:rsid w:val="009F7FCC"/>
    <w:rsid w:val="00A00147"/>
    <w:rsid w:val="00A00295"/>
    <w:rsid w:val="00A00504"/>
    <w:rsid w:val="00A005B0"/>
    <w:rsid w:val="00A005D7"/>
    <w:rsid w:val="00A007FA"/>
    <w:rsid w:val="00A00CB4"/>
    <w:rsid w:val="00A0127D"/>
    <w:rsid w:val="00A012A5"/>
    <w:rsid w:val="00A01415"/>
    <w:rsid w:val="00A01A26"/>
    <w:rsid w:val="00A01B2A"/>
    <w:rsid w:val="00A01DBA"/>
    <w:rsid w:val="00A01F05"/>
    <w:rsid w:val="00A02089"/>
    <w:rsid w:val="00A020C5"/>
    <w:rsid w:val="00A021F3"/>
    <w:rsid w:val="00A02727"/>
    <w:rsid w:val="00A02FEE"/>
    <w:rsid w:val="00A03415"/>
    <w:rsid w:val="00A036CA"/>
    <w:rsid w:val="00A03D3E"/>
    <w:rsid w:val="00A0486A"/>
    <w:rsid w:val="00A04B32"/>
    <w:rsid w:val="00A055F7"/>
    <w:rsid w:val="00A0579A"/>
    <w:rsid w:val="00A05990"/>
    <w:rsid w:val="00A05BA6"/>
    <w:rsid w:val="00A06337"/>
    <w:rsid w:val="00A064AF"/>
    <w:rsid w:val="00A06564"/>
    <w:rsid w:val="00A067B8"/>
    <w:rsid w:val="00A06A23"/>
    <w:rsid w:val="00A06E87"/>
    <w:rsid w:val="00A07190"/>
    <w:rsid w:val="00A07367"/>
    <w:rsid w:val="00A078C9"/>
    <w:rsid w:val="00A07AD4"/>
    <w:rsid w:val="00A07B14"/>
    <w:rsid w:val="00A1020F"/>
    <w:rsid w:val="00A10413"/>
    <w:rsid w:val="00A1042C"/>
    <w:rsid w:val="00A10448"/>
    <w:rsid w:val="00A107D5"/>
    <w:rsid w:val="00A108FA"/>
    <w:rsid w:val="00A10B3A"/>
    <w:rsid w:val="00A10B77"/>
    <w:rsid w:val="00A10D31"/>
    <w:rsid w:val="00A10D75"/>
    <w:rsid w:val="00A10DC2"/>
    <w:rsid w:val="00A10F1A"/>
    <w:rsid w:val="00A11625"/>
    <w:rsid w:val="00A117E1"/>
    <w:rsid w:val="00A118AC"/>
    <w:rsid w:val="00A11B84"/>
    <w:rsid w:val="00A11C37"/>
    <w:rsid w:val="00A11DD3"/>
    <w:rsid w:val="00A12122"/>
    <w:rsid w:val="00A1228B"/>
    <w:rsid w:val="00A1296B"/>
    <w:rsid w:val="00A13D59"/>
    <w:rsid w:val="00A1408C"/>
    <w:rsid w:val="00A14569"/>
    <w:rsid w:val="00A14C20"/>
    <w:rsid w:val="00A15258"/>
    <w:rsid w:val="00A15307"/>
    <w:rsid w:val="00A155FF"/>
    <w:rsid w:val="00A15839"/>
    <w:rsid w:val="00A158E0"/>
    <w:rsid w:val="00A15B15"/>
    <w:rsid w:val="00A15D23"/>
    <w:rsid w:val="00A1623B"/>
    <w:rsid w:val="00A163B6"/>
    <w:rsid w:val="00A164DB"/>
    <w:rsid w:val="00A16511"/>
    <w:rsid w:val="00A16D05"/>
    <w:rsid w:val="00A171B3"/>
    <w:rsid w:val="00A172CD"/>
    <w:rsid w:val="00A174F3"/>
    <w:rsid w:val="00A1750E"/>
    <w:rsid w:val="00A17514"/>
    <w:rsid w:val="00A17BA1"/>
    <w:rsid w:val="00A20016"/>
    <w:rsid w:val="00A202DB"/>
    <w:rsid w:val="00A204DE"/>
    <w:rsid w:val="00A2059E"/>
    <w:rsid w:val="00A2094F"/>
    <w:rsid w:val="00A20C7D"/>
    <w:rsid w:val="00A2113B"/>
    <w:rsid w:val="00A2156A"/>
    <w:rsid w:val="00A218B2"/>
    <w:rsid w:val="00A21991"/>
    <w:rsid w:val="00A21D12"/>
    <w:rsid w:val="00A224C7"/>
    <w:rsid w:val="00A22900"/>
    <w:rsid w:val="00A22932"/>
    <w:rsid w:val="00A22964"/>
    <w:rsid w:val="00A22A90"/>
    <w:rsid w:val="00A22BB1"/>
    <w:rsid w:val="00A22F9A"/>
    <w:rsid w:val="00A2333C"/>
    <w:rsid w:val="00A23932"/>
    <w:rsid w:val="00A23A64"/>
    <w:rsid w:val="00A23B75"/>
    <w:rsid w:val="00A23F4B"/>
    <w:rsid w:val="00A2457A"/>
    <w:rsid w:val="00A247A2"/>
    <w:rsid w:val="00A24AE1"/>
    <w:rsid w:val="00A24DD5"/>
    <w:rsid w:val="00A24EA7"/>
    <w:rsid w:val="00A25168"/>
    <w:rsid w:val="00A251F4"/>
    <w:rsid w:val="00A261F7"/>
    <w:rsid w:val="00A2625C"/>
    <w:rsid w:val="00A26719"/>
    <w:rsid w:val="00A2675A"/>
    <w:rsid w:val="00A267CA"/>
    <w:rsid w:val="00A26A04"/>
    <w:rsid w:val="00A26E28"/>
    <w:rsid w:val="00A274DA"/>
    <w:rsid w:val="00A278DD"/>
    <w:rsid w:val="00A2796F"/>
    <w:rsid w:val="00A27B5E"/>
    <w:rsid w:val="00A27B82"/>
    <w:rsid w:val="00A27C42"/>
    <w:rsid w:val="00A27E3C"/>
    <w:rsid w:val="00A27ECC"/>
    <w:rsid w:val="00A27ECF"/>
    <w:rsid w:val="00A3056F"/>
    <w:rsid w:val="00A306D5"/>
    <w:rsid w:val="00A3099D"/>
    <w:rsid w:val="00A30A8C"/>
    <w:rsid w:val="00A30AE7"/>
    <w:rsid w:val="00A30BA0"/>
    <w:rsid w:val="00A30C73"/>
    <w:rsid w:val="00A31019"/>
    <w:rsid w:val="00A31167"/>
    <w:rsid w:val="00A3129E"/>
    <w:rsid w:val="00A31424"/>
    <w:rsid w:val="00A31CB4"/>
    <w:rsid w:val="00A31DD1"/>
    <w:rsid w:val="00A322A8"/>
    <w:rsid w:val="00A32E70"/>
    <w:rsid w:val="00A32F58"/>
    <w:rsid w:val="00A33081"/>
    <w:rsid w:val="00A3329A"/>
    <w:rsid w:val="00A33DC5"/>
    <w:rsid w:val="00A33EF7"/>
    <w:rsid w:val="00A34214"/>
    <w:rsid w:val="00A34892"/>
    <w:rsid w:val="00A34C38"/>
    <w:rsid w:val="00A34D59"/>
    <w:rsid w:val="00A3538B"/>
    <w:rsid w:val="00A3550E"/>
    <w:rsid w:val="00A3558A"/>
    <w:rsid w:val="00A356AF"/>
    <w:rsid w:val="00A35898"/>
    <w:rsid w:val="00A36104"/>
    <w:rsid w:val="00A3689D"/>
    <w:rsid w:val="00A37032"/>
    <w:rsid w:val="00A3706D"/>
    <w:rsid w:val="00A37156"/>
    <w:rsid w:val="00A37701"/>
    <w:rsid w:val="00A37AE4"/>
    <w:rsid w:val="00A37D11"/>
    <w:rsid w:val="00A37DAA"/>
    <w:rsid w:val="00A37F8B"/>
    <w:rsid w:val="00A4001B"/>
    <w:rsid w:val="00A40116"/>
    <w:rsid w:val="00A40457"/>
    <w:rsid w:val="00A406C6"/>
    <w:rsid w:val="00A40746"/>
    <w:rsid w:val="00A40803"/>
    <w:rsid w:val="00A40A1E"/>
    <w:rsid w:val="00A410FE"/>
    <w:rsid w:val="00A41684"/>
    <w:rsid w:val="00A417BE"/>
    <w:rsid w:val="00A41994"/>
    <w:rsid w:val="00A41AE4"/>
    <w:rsid w:val="00A41B6E"/>
    <w:rsid w:val="00A420F0"/>
    <w:rsid w:val="00A421B7"/>
    <w:rsid w:val="00A42285"/>
    <w:rsid w:val="00A423B0"/>
    <w:rsid w:val="00A426B0"/>
    <w:rsid w:val="00A42897"/>
    <w:rsid w:val="00A43377"/>
    <w:rsid w:val="00A433AD"/>
    <w:rsid w:val="00A4348D"/>
    <w:rsid w:val="00A43659"/>
    <w:rsid w:val="00A4419A"/>
    <w:rsid w:val="00A4431A"/>
    <w:rsid w:val="00A443E2"/>
    <w:rsid w:val="00A44688"/>
    <w:rsid w:val="00A450D0"/>
    <w:rsid w:val="00A45241"/>
    <w:rsid w:val="00A4534A"/>
    <w:rsid w:val="00A4537A"/>
    <w:rsid w:val="00A460F3"/>
    <w:rsid w:val="00A46154"/>
    <w:rsid w:val="00A46212"/>
    <w:rsid w:val="00A46ACF"/>
    <w:rsid w:val="00A46C79"/>
    <w:rsid w:val="00A46E98"/>
    <w:rsid w:val="00A4706E"/>
    <w:rsid w:val="00A47197"/>
    <w:rsid w:val="00A4741E"/>
    <w:rsid w:val="00A47496"/>
    <w:rsid w:val="00A47696"/>
    <w:rsid w:val="00A50073"/>
    <w:rsid w:val="00A50828"/>
    <w:rsid w:val="00A50900"/>
    <w:rsid w:val="00A50A84"/>
    <w:rsid w:val="00A50F3A"/>
    <w:rsid w:val="00A510DB"/>
    <w:rsid w:val="00A5156D"/>
    <w:rsid w:val="00A5182F"/>
    <w:rsid w:val="00A5184E"/>
    <w:rsid w:val="00A519E7"/>
    <w:rsid w:val="00A51A0F"/>
    <w:rsid w:val="00A51A80"/>
    <w:rsid w:val="00A51B71"/>
    <w:rsid w:val="00A51BFD"/>
    <w:rsid w:val="00A51CD6"/>
    <w:rsid w:val="00A51F18"/>
    <w:rsid w:val="00A51F22"/>
    <w:rsid w:val="00A522C8"/>
    <w:rsid w:val="00A526F2"/>
    <w:rsid w:val="00A527C1"/>
    <w:rsid w:val="00A52C01"/>
    <w:rsid w:val="00A52DFA"/>
    <w:rsid w:val="00A52F38"/>
    <w:rsid w:val="00A53670"/>
    <w:rsid w:val="00A5376A"/>
    <w:rsid w:val="00A53A16"/>
    <w:rsid w:val="00A53D9E"/>
    <w:rsid w:val="00A540C7"/>
    <w:rsid w:val="00A541EB"/>
    <w:rsid w:val="00A542F5"/>
    <w:rsid w:val="00A545F5"/>
    <w:rsid w:val="00A5495B"/>
    <w:rsid w:val="00A54BF2"/>
    <w:rsid w:val="00A550F3"/>
    <w:rsid w:val="00A5549B"/>
    <w:rsid w:val="00A554D8"/>
    <w:rsid w:val="00A559D1"/>
    <w:rsid w:val="00A55CBD"/>
    <w:rsid w:val="00A55D77"/>
    <w:rsid w:val="00A55DE2"/>
    <w:rsid w:val="00A564DC"/>
    <w:rsid w:val="00A564E2"/>
    <w:rsid w:val="00A56501"/>
    <w:rsid w:val="00A5672E"/>
    <w:rsid w:val="00A567F7"/>
    <w:rsid w:val="00A56BA0"/>
    <w:rsid w:val="00A56D63"/>
    <w:rsid w:val="00A57056"/>
    <w:rsid w:val="00A57150"/>
    <w:rsid w:val="00A573ED"/>
    <w:rsid w:val="00A57921"/>
    <w:rsid w:val="00A579E9"/>
    <w:rsid w:val="00A57F37"/>
    <w:rsid w:val="00A6021E"/>
    <w:rsid w:val="00A60444"/>
    <w:rsid w:val="00A60895"/>
    <w:rsid w:val="00A609BE"/>
    <w:rsid w:val="00A60E87"/>
    <w:rsid w:val="00A61101"/>
    <w:rsid w:val="00A61201"/>
    <w:rsid w:val="00A61404"/>
    <w:rsid w:val="00A619A3"/>
    <w:rsid w:val="00A61A6F"/>
    <w:rsid w:val="00A61C9B"/>
    <w:rsid w:val="00A61CB2"/>
    <w:rsid w:val="00A6228B"/>
    <w:rsid w:val="00A622B6"/>
    <w:rsid w:val="00A62373"/>
    <w:rsid w:val="00A62761"/>
    <w:rsid w:val="00A62770"/>
    <w:rsid w:val="00A62808"/>
    <w:rsid w:val="00A62813"/>
    <w:rsid w:val="00A63381"/>
    <w:rsid w:val="00A633AB"/>
    <w:rsid w:val="00A635B4"/>
    <w:rsid w:val="00A63BA9"/>
    <w:rsid w:val="00A63F85"/>
    <w:rsid w:val="00A644BC"/>
    <w:rsid w:val="00A6475E"/>
    <w:rsid w:val="00A6478F"/>
    <w:rsid w:val="00A64FBB"/>
    <w:rsid w:val="00A651F3"/>
    <w:rsid w:val="00A652CA"/>
    <w:rsid w:val="00A65629"/>
    <w:rsid w:val="00A65828"/>
    <w:rsid w:val="00A6587A"/>
    <w:rsid w:val="00A65A07"/>
    <w:rsid w:val="00A66417"/>
    <w:rsid w:val="00A66536"/>
    <w:rsid w:val="00A66ACF"/>
    <w:rsid w:val="00A672F5"/>
    <w:rsid w:val="00A678F0"/>
    <w:rsid w:val="00A67B52"/>
    <w:rsid w:val="00A67B62"/>
    <w:rsid w:val="00A67CD1"/>
    <w:rsid w:val="00A70278"/>
    <w:rsid w:val="00A70A4F"/>
    <w:rsid w:val="00A70A8C"/>
    <w:rsid w:val="00A70AF4"/>
    <w:rsid w:val="00A70C5E"/>
    <w:rsid w:val="00A70ED3"/>
    <w:rsid w:val="00A71B55"/>
    <w:rsid w:val="00A72039"/>
    <w:rsid w:val="00A72321"/>
    <w:rsid w:val="00A72B58"/>
    <w:rsid w:val="00A72C07"/>
    <w:rsid w:val="00A72C7A"/>
    <w:rsid w:val="00A72D50"/>
    <w:rsid w:val="00A7301A"/>
    <w:rsid w:val="00A732CC"/>
    <w:rsid w:val="00A738D5"/>
    <w:rsid w:val="00A738F1"/>
    <w:rsid w:val="00A74151"/>
    <w:rsid w:val="00A746C4"/>
    <w:rsid w:val="00A750D0"/>
    <w:rsid w:val="00A75486"/>
    <w:rsid w:val="00A754D4"/>
    <w:rsid w:val="00A75689"/>
    <w:rsid w:val="00A759F0"/>
    <w:rsid w:val="00A75ACE"/>
    <w:rsid w:val="00A75FF4"/>
    <w:rsid w:val="00A76586"/>
    <w:rsid w:val="00A7693F"/>
    <w:rsid w:val="00A76DC8"/>
    <w:rsid w:val="00A770A1"/>
    <w:rsid w:val="00A7735A"/>
    <w:rsid w:val="00A77ABC"/>
    <w:rsid w:val="00A77AFB"/>
    <w:rsid w:val="00A77B4F"/>
    <w:rsid w:val="00A805CE"/>
    <w:rsid w:val="00A808E6"/>
    <w:rsid w:val="00A80E37"/>
    <w:rsid w:val="00A810FF"/>
    <w:rsid w:val="00A8191B"/>
    <w:rsid w:val="00A819BC"/>
    <w:rsid w:val="00A81F77"/>
    <w:rsid w:val="00A82288"/>
    <w:rsid w:val="00A82562"/>
    <w:rsid w:val="00A827D1"/>
    <w:rsid w:val="00A82CF9"/>
    <w:rsid w:val="00A8309E"/>
    <w:rsid w:val="00A834E6"/>
    <w:rsid w:val="00A83590"/>
    <w:rsid w:val="00A83D09"/>
    <w:rsid w:val="00A83EB0"/>
    <w:rsid w:val="00A846A4"/>
    <w:rsid w:val="00A84932"/>
    <w:rsid w:val="00A84A84"/>
    <w:rsid w:val="00A84C14"/>
    <w:rsid w:val="00A8500F"/>
    <w:rsid w:val="00A8530F"/>
    <w:rsid w:val="00A85388"/>
    <w:rsid w:val="00A8577C"/>
    <w:rsid w:val="00A85B4E"/>
    <w:rsid w:val="00A85EF3"/>
    <w:rsid w:val="00A865BB"/>
    <w:rsid w:val="00A86775"/>
    <w:rsid w:val="00A86C01"/>
    <w:rsid w:val="00A86F98"/>
    <w:rsid w:val="00A870EE"/>
    <w:rsid w:val="00A87317"/>
    <w:rsid w:val="00A873A3"/>
    <w:rsid w:val="00A87B6C"/>
    <w:rsid w:val="00A90A61"/>
    <w:rsid w:val="00A90AC7"/>
    <w:rsid w:val="00A90E17"/>
    <w:rsid w:val="00A91001"/>
    <w:rsid w:val="00A913D0"/>
    <w:rsid w:val="00A91C61"/>
    <w:rsid w:val="00A91CF5"/>
    <w:rsid w:val="00A91D6A"/>
    <w:rsid w:val="00A91E44"/>
    <w:rsid w:val="00A91EFC"/>
    <w:rsid w:val="00A9213B"/>
    <w:rsid w:val="00A92333"/>
    <w:rsid w:val="00A92362"/>
    <w:rsid w:val="00A9279E"/>
    <w:rsid w:val="00A92B8B"/>
    <w:rsid w:val="00A92F5A"/>
    <w:rsid w:val="00A9313B"/>
    <w:rsid w:val="00A932B1"/>
    <w:rsid w:val="00A93373"/>
    <w:rsid w:val="00A9360C"/>
    <w:rsid w:val="00A93912"/>
    <w:rsid w:val="00A93B2E"/>
    <w:rsid w:val="00A93C6F"/>
    <w:rsid w:val="00A93DF0"/>
    <w:rsid w:val="00A93F47"/>
    <w:rsid w:val="00A93FAF"/>
    <w:rsid w:val="00A941D5"/>
    <w:rsid w:val="00A944E8"/>
    <w:rsid w:val="00A946BE"/>
    <w:rsid w:val="00A9473D"/>
    <w:rsid w:val="00A94784"/>
    <w:rsid w:val="00A948A7"/>
    <w:rsid w:val="00A94C45"/>
    <w:rsid w:val="00A94CCC"/>
    <w:rsid w:val="00A94D9E"/>
    <w:rsid w:val="00A9525B"/>
    <w:rsid w:val="00A9537C"/>
    <w:rsid w:val="00A953A1"/>
    <w:rsid w:val="00A9579F"/>
    <w:rsid w:val="00A95D24"/>
    <w:rsid w:val="00A95ECD"/>
    <w:rsid w:val="00A9608D"/>
    <w:rsid w:val="00A963EA"/>
    <w:rsid w:val="00A9657A"/>
    <w:rsid w:val="00A96592"/>
    <w:rsid w:val="00A97188"/>
    <w:rsid w:val="00A97612"/>
    <w:rsid w:val="00A97666"/>
    <w:rsid w:val="00A97843"/>
    <w:rsid w:val="00AA0ACF"/>
    <w:rsid w:val="00AA107C"/>
    <w:rsid w:val="00AA1168"/>
    <w:rsid w:val="00AA19F9"/>
    <w:rsid w:val="00AA1B6C"/>
    <w:rsid w:val="00AA1D11"/>
    <w:rsid w:val="00AA2024"/>
    <w:rsid w:val="00AA20ED"/>
    <w:rsid w:val="00AA2454"/>
    <w:rsid w:val="00AA2473"/>
    <w:rsid w:val="00AA284B"/>
    <w:rsid w:val="00AA2C8F"/>
    <w:rsid w:val="00AA2E15"/>
    <w:rsid w:val="00AA2E28"/>
    <w:rsid w:val="00AA30C7"/>
    <w:rsid w:val="00AA3226"/>
    <w:rsid w:val="00AA32D9"/>
    <w:rsid w:val="00AA35A7"/>
    <w:rsid w:val="00AA3B5A"/>
    <w:rsid w:val="00AA3BA2"/>
    <w:rsid w:val="00AA416E"/>
    <w:rsid w:val="00AA53FD"/>
    <w:rsid w:val="00AA57AE"/>
    <w:rsid w:val="00AA5B2E"/>
    <w:rsid w:val="00AA5CE3"/>
    <w:rsid w:val="00AA5D08"/>
    <w:rsid w:val="00AA61EC"/>
    <w:rsid w:val="00AA6387"/>
    <w:rsid w:val="00AA66FD"/>
    <w:rsid w:val="00AA6B4B"/>
    <w:rsid w:val="00AA6EE8"/>
    <w:rsid w:val="00AA7537"/>
    <w:rsid w:val="00AA7E82"/>
    <w:rsid w:val="00AA7F05"/>
    <w:rsid w:val="00AB0528"/>
    <w:rsid w:val="00AB062A"/>
    <w:rsid w:val="00AB0B77"/>
    <w:rsid w:val="00AB0C90"/>
    <w:rsid w:val="00AB0DAA"/>
    <w:rsid w:val="00AB0E3F"/>
    <w:rsid w:val="00AB0E5D"/>
    <w:rsid w:val="00AB0EC8"/>
    <w:rsid w:val="00AB111E"/>
    <w:rsid w:val="00AB1383"/>
    <w:rsid w:val="00AB1397"/>
    <w:rsid w:val="00AB18B7"/>
    <w:rsid w:val="00AB19C2"/>
    <w:rsid w:val="00AB1BD6"/>
    <w:rsid w:val="00AB1D7C"/>
    <w:rsid w:val="00AB228F"/>
    <w:rsid w:val="00AB2394"/>
    <w:rsid w:val="00AB2430"/>
    <w:rsid w:val="00AB2739"/>
    <w:rsid w:val="00AB2800"/>
    <w:rsid w:val="00AB2952"/>
    <w:rsid w:val="00AB2E15"/>
    <w:rsid w:val="00AB2EF3"/>
    <w:rsid w:val="00AB3164"/>
    <w:rsid w:val="00AB359F"/>
    <w:rsid w:val="00AB3E3D"/>
    <w:rsid w:val="00AB43AE"/>
    <w:rsid w:val="00AB4453"/>
    <w:rsid w:val="00AB4513"/>
    <w:rsid w:val="00AB4627"/>
    <w:rsid w:val="00AB4802"/>
    <w:rsid w:val="00AB4811"/>
    <w:rsid w:val="00AB4A95"/>
    <w:rsid w:val="00AB4AAB"/>
    <w:rsid w:val="00AB4BC9"/>
    <w:rsid w:val="00AB4BE6"/>
    <w:rsid w:val="00AB4EF7"/>
    <w:rsid w:val="00AB528A"/>
    <w:rsid w:val="00AB53FB"/>
    <w:rsid w:val="00AB5421"/>
    <w:rsid w:val="00AB588A"/>
    <w:rsid w:val="00AB5AAA"/>
    <w:rsid w:val="00AB5B29"/>
    <w:rsid w:val="00AB5E08"/>
    <w:rsid w:val="00AB611A"/>
    <w:rsid w:val="00AB64D8"/>
    <w:rsid w:val="00AB6C77"/>
    <w:rsid w:val="00AB6ED3"/>
    <w:rsid w:val="00AB7897"/>
    <w:rsid w:val="00AB7B86"/>
    <w:rsid w:val="00AB7CA1"/>
    <w:rsid w:val="00AB7D12"/>
    <w:rsid w:val="00AB7DB9"/>
    <w:rsid w:val="00AB7ECE"/>
    <w:rsid w:val="00AC00CA"/>
    <w:rsid w:val="00AC0177"/>
    <w:rsid w:val="00AC1408"/>
    <w:rsid w:val="00AC1979"/>
    <w:rsid w:val="00AC1A7F"/>
    <w:rsid w:val="00AC1AE6"/>
    <w:rsid w:val="00AC1EC9"/>
    <w:rsid w:val="00AC2020"/>
    <w:rsid w:val="00AC2645"/>
    <w:rsid w:val="00AC27D4"/>
    <w:rsid w:val="00AC2960"/>
    <w:rsid w:val="00AC2A45"/>
    <w:rsid w:val="00AC2D34"/>
    <w:rsid w:val="00AC2E28"/>
    <w:rsid w:val="00AC2EFC"/>
    <w:rsid w:val="00AC34C3"/>
    <w:rsid w:val="00AC36D4"/>
    <w:rsid w:val="00AC3918"/>
    <w:rsid w:val="00AC4318"/>
    <w:rsid w:val="00AC4903"/>
    <w:rsid w:val="00AC4A0E"/>
    <w:rsid w:val="00AC4FCA"/>
    <w:rsid w:val="00AC5349"/>
    <w:rsid w:val="00AC5440"/>
    <w:rsid w:val="00AC54C6"/>
    <w:rsid w:val="00AC5500"/>
    <w:rsid w:val="00AC569D"/>
    <w:rsid w:val="00AC5990"/>
    <w:rsid w:val="00AC5C63"/>
    <w:rsid w:val="00AC5CF5"/>
    <w:rsid w:val="00AC607D"/>
    <w:rsid w:val="00AC63AB"/>
    <w:rsid w:val="00AC65B9"/>
    <w:rsid w:val="00AC7070"/>
    <w:rsid w:val="00AC7461"/>
    <w:rsid w:val="00AC7864"/>
    <w:rsid w:val="00AC7CE3"/>
    <w:rsid w:val="00AC7D86"/>
    <w:rsid w:val="00AC7ECD"/>
    <w:rsid w:val="00AD0022"/>
    <w:rsid w:val="00AD02E5"/>
    <w:rsid w:val="00AD05E7"/>
    <w:rsid w:val="00AD07BB"/>
    <w:rsid w:val="00AD07F1"/>
    <w:rsid w:val="00AD0D32"/>
    <w:rsid w:val="00AD0E87"/>
    <w:rsid w:val="00AD10A4"/>
    <w:rsid w:val="00AD1399"/>
    <w:rsid w:val="00AD1508"/>
    <w:rsid w:val="00AD1774"/>
    <w:rsid w:val="00AD1891"/>
    <w:rsid w:val="00AD1CB8"/>
    <w:rsid w:val="00AD1F8F"/>
    <w:rsid w:val="00AD245E"/>
    <w:rsid w:val="00AD260C"/>
    <w:rsid w:val="00AD276B"/>
    <w:rsid w:val="00AD27C1"/>
    <w:rsid w:val="00AD2867"/>
    <w:rsid w:val="00AD2876"/>
    <w:rsid w:val="00AD2917"/>
    <w:rsid w:val="00AD2923"/>
    <w:rsid w:val="00AD2A04"/>
    <w:rsid w:val="00AD2A93"/>
    <w:rsid w:val="00AD2C14"/>
    <w:rsid w:val="00AD2C20"/>
    <w:rsid w:val="00AD2E2E"/>
    <w:rsid w:val="00AD2FAF"/>
    <w:rsid w:val="00AD31CE"/>
    <w:rsid w:val="00AD348D"/>
    <w:rsid w:val="00AD38E6"/>
    <w:rsid w:val="00AD3ABE"/>
    <w:rsid w:val="00AD463B"/>
    <w:rsid w:val="00AD48ED"/>
    <w:rsid w:val="00AD4ED7"/>
    <w:rsid w:val="00AD5975"/>
    <w:rsid w:val="00AD5AD0"/>
    <w:rsid w:val="00AD60DD"/>
    <w:rsid w:val="00AD61C9"/>
    <w:rsid w:val="00AD66E6"/>
    <w:rsid w:val="00AD6E06"/>
    <w:rsid w:val="00AD7157"/>
    <w:rsid w:val="00AD72A4"/>
    <w:rsid w:val="00AD7640"/>
    <w:rsid w:val="00AD7AF3"/>
    <w:rsid w:val="00AD7B1E"/>
    <w:rsid w:val="00AD7B77"/>
    <w:rsid w:val="00AD7BC8"/>
    <w:rsid w:val="00AE00A7"/>
    <w:rsid w:val="00AE01F2"/>
    <w:rsid w:val="00AE027E"/>
    <w:rsid w:val="00AE0324"/>
    <w:rsid w:val="00AE06C9"/>
    <w:rsid w:val="00AE0745"/>
    <w:rsid w:val="00AE0F12"/>
    <w:rsid w:val="00AE0FA1"/>
    <w:rsid w:val="00AE1282"/>
    <w:rsid w:val="00AE149E"/>
    <w:rsid w:val="00AE16EF"/>
    <w:rsid w:val="00AE1847"/>
    <w:rsid w:val="00AE18DB"/>
    <w:rsid w:val="00AE1A19"/>
    <w:rsid w:val="00AE1A5B"/>
    <w:rsid w:val="00AE1B31"/>
    <w:rsid w:val="00AE2200"/>
    <w:rsid w:val="00AE2627"/>
    <w:rsid w:val="00AE2BB0"/>
    <w:rsid w:val="00AE467E"/>
    <w:rsid w:val="00AE47DC"/>
    <w:rsid w:val="00AE4DB4"/>
    <w:rsid w:val="00AE5304"/>
    <w:rsid w:val="00AE539B"/>
    <w:rsid w:val="00AE56F0"/>
    <w:rsid w:val="00AE5A1C"/>
    <w:rsid w:val="00AE5BAB"/>
    <w:rsid w:val="00AE5D06"/>
    <w:rsid w:val="00AE5E6F"/>
    <w:rsid w:val="00AE5FEE"/>
    <w:rsid w:val="00AE63C2"/>
    <w:rsid w:val="00AE6DF5"/>
    <w:rsid w:val="00AE6FB2"/>
    <w:rsid w:val="00AE7065"/>
    <w:rsid w:val="00AE7462"/>
    <w:rsid w:val="00AE7591"/>
    <w:rsid w:val="00AE7650"/>
    <w:rsid w:val="00AE7AE3"/>
    <w:rsid w:val="00AE7DC3"/>
    <w:rsid w:val="00AF0073"/>
    <w:rsid w:val="00AF07FB"/>
    <w:rsid w:val="00AF09B0"/>
    <w:rsid w:val="00AF0CAC"/>
    <w:rsid w:val="00AF0E77"/>
    <w:rsid w:val="00AF1891"/>
    <w:rsid w:val="00AF192F"/>
    <w:rsid w:val="00AF1D0E"/>
    <w:rsid w:val="00AF2450"/>
    <w:rsid w:val="00AF2782"/>
    <w:rsid w:val="00AF2A8F"/>
    <w:rsid w:val="00AF2EC8"/>
    <w:rsid w:val="00AF3215"/>
    <w:rsid w:val="00AF36F2"/>
    <w:rsid w:val="00AF3768"/>
    <w:rsid w:val="00AF3C43"/>
    <w:rsid w:val="00AF3C91"/>
    <w:rsid w:val="00AF4059"/>
    <w:rsid w:val="00AF4077"/>
    <w:rsid w:val="00AF4140"/>
    <w:rsid w:val="00AF42F2"/>
    <w:rsid w:val="00AF443A"/>
    <w:rsid w:val="00AF44F5"/>
    <w:rsid w:val="00AF46B3"/>
    <w:rsid w:val="00AF46BB"/>
    <w:rsid w:val="00AF47A8"/>
    <w:rsid w:val="00AF4A6E"/>
    <w:rsid w:val="00AF4AA3"/>
    <w:rsid w:val="00AF4F46"/>
    <w:rsid w:val="00AF50C0"/>
    <w:rsid w:val="00AF5121"/>
    <w:rsid w:val="00AF58AC"/>
    <w:rsid w:val="00AF5B6D"/>
    <w:rsid w:val="00AF5C1B"/>
    <w:rsid w:val="00AF6DD4"/>
    <w:rsid w:val="00AF6E4D"/>
    <w:rsid w:val="00AF7059"/>
    <w:rsid w:val="00AF76B3"/>
    <w:rsid w:val="00AF77A1"/>
    <w:rsid w:val="00AF77B6"/>
    <w:rsid w:val="00AF7838"/>
    <w:rsid w:val="00AF7965"/>
    <w:rsid w:val="00AF7A6C"/>
    <w:rsid w:val="00AF7A87"/>
    <w:rsid w:val="00AF7DB3"/>
    <w:rsid w:val="00AF7DFD"/>
    <w:rsid w:val="00AF7ECA"/>
    <w:rsid w:val="00B00230"/>
    <w:rsid w:val="00B002F7"/>
    <w:rsid w:val="00B00302"/>
    <w:rsid w:val="00B007E2"/>
    <w:rsid w:val="00B017FF"/>
    <w:rsid w:val="00B01949"/>
    <w:rsid w:val="00B01D9C"/>
    <w:rsid w:val="00B01E7E"/>
    <w:rsid w:val="00B021BD"/>
    <w:rsid w:val="00B02512"/>
    <w:rsid w:val="00B02629"/>
    <w:rsid w:val="00B02C02"/>
    <w:rsid w:val="00B02EE6"/>
    <w:rsid w:val="00B030A9"/>
    <w:rsid w:val="00B03DD5"/>
    <w:rsid w:val="00B03EAB"/>
    <w:rsid w:val="00B0428F"/>
    <w:rsid w:val="00B04441"/>
    <w:rsid w:val="00B0449B"/>
    <w:rsid w:val="00B044ED"/>
    <w:rsid w:val="00B0463C"/>
    <w:rsid w:val="00B0469C"/>
    <w:rsid w:val="00B04C4C"/>
    <w:rsid w:val="00B04CFB"/>
    <w:rsid w:val="00B04D64"/>
    <w:rsid w:val="00B04E4A"/>
    <w:rsid w:val="00B04F37"/>
    <w:rsid w:val="00B05476"/>
    <w:rsid w:val="00B05AEC"/>
    <w:rsid w:val="00B0649F"/>
    <w:rsid w:val="00B06611"/>
    <w:rsid w:val="00B06654"/>
    <w:rsid w:val="00B067F2"/>
    <w:rsid w:val="00B06A3F"/>
    <w:rsid w:val="00B06E03"/>
    <w:rsid w:val="00B07E29"/>
    <w:rsid w:val="00B10317"/>
    <w:rsid w:val="00B104B3"/>
    <w:rsid w:val="00B1054B"/>
    <w:rsid w:val="00B1062D"/>
    <w:rsid w:val="00B106BA"/>
    <w:rsid w:val="00B10B50"/>
    <w:rsid w:val="00B10DBB"/>
    <w:rsid w:val="00B10E48"/>
    <w:rsid w:val="00B10F44"/>
    <w:rsid w:val="00B112DA"/>
    <w:rsid w:val="00B1147E"/>
    <w:rsid w:val="00B11B12"/>
    <w:rsid w:val="00B11CA6"/>
    <w:rsid w:val="00B11DCF"/>
    <w:rsid w:val="00B12773"/>
    <w:rsid w:val="00B127B3"/>
    <w:rsid w:val="00B12ACC"/>
    <w:rsid w:val="00B12C6B"/>
    <w:rsid w:val="00B130F8"/>
    <w:rsid w:val="00B131EE"/>
    <w:rsid w:val="00B13477"/>
    <w:rsid w:val="00B1373B"/>
    <w:rsid w:val="00B13802"/>
    <w:rsid w:val="00B1387F"/>
    <w:rsid w:val="00B139BD"/>
    <w:rsid w:val="00B13CF1"/>
    <w:rsid w:val="00B13D5C"/>
    <w:rsid w:val="00B14056"/>
    <w:rsid w:val="00B1413F"/>
    <w:rsid w:val="00B14538"/>
    <w:rsid w:val="00B146AD"/>
    <w:rsid w:val="00B14A07"/>
    <w:rsid w:val="00B14E62"/>
    <w:rsid w:val="00B14EC6"/>
    <w:rsid w:val="00B1561F"/>
    <w:rsid w:val="00B15BA9"/>
    <w:rsid w:val="00B15D9C"/>
    <w:rsid w:val="00B15E8B"/>
    <w:rsid w:val="00B1628A"/>
    <w:rsid w:val="00B1638E"/>
    <w:rsid w:val="00B16402"/>
    <w:rsid w:val="00B16850"/>
    <w:rsid w:val="00B1696B"/>
    <w:rsid w:val="00B16C38"/>
    <w:rsid w:val="00B16D6A"/>
    <w:rsid w:val="00B16E00"/>
    <w:rsid w:val="00B17189"/>
    <w:rsid w:val="00B17485"/>
    <w:rsid w:val="00B17C59"/>
    <w:rsid w:val="00B17CBC"/>
    <w:rsid w:val="00B2006C"/>
    <w:rsid w:val="00B205B7"/>
    <w:rsid w:val="00B20C02"/>
    <w:rsid w:val="00B20D97"/>
    <w:rsid w:val="00B20DA6"/>
    <w:rsid w:val="00B20FFA"/>
    <w:rsid w:val="00B21460"/>
    <w:rsid w:val="00B2172E"/>
    <w:rsid w:val="00B21C5B"/>
    <w:rsid w:val="00B21C7A"/>
    <w:rsid w:val="00B21F38"/>
    <w:rsid w:val="00B22350"/>
    <w:rsid w:val="00B224CC"/>
    <w:rsid w:val="00B22A45"/>
    <w:rsid w:val="00B22A69"/>
    <w:rsid w:val="00B22A97"/>
    <w:rsid w:val="00B22F33"/>
    <w:rsid w:val="00B230D9"/>
    <w:rsid w:val="00B23480"/>
    <w:rsid w:val="00B237D3"/>
    <w:rsid w:val="00B23B79"/>
    <w:rsid w:val="00B23CFB"/>
    <w:rsid w:val="00B23E12"/>
    <w:rsid w:val="00B23F61"/>
    <w:rsid w:val="00B242CF"/>
    <w:rsid w:val="00B2490C"/>
    <w:rsid w:val="00B24DE5"/>
    <w:rsid w:val="00B24E6B"/>
    <w:rsid w:val="00B24F3D"/>
    <w:rsid w:val="00B25AC2"/>
    <w:rsid w:val="00B25F54"/>
    <w:rsid w:val="00B25FF1"/>
    <w:rsid w:val="00B26364"/>
    <w:rsid w:val="00B2671E"/>
    <w:rsid w:val="00B26889"/>
    <w:rsid w:val="00B26A43"/>
    <w:rsid w:val="00B26DEB"/>
    <w:rsid w:val="00B26DF3"/>
    <w:rsid w:val="00B26E3D"/>
    <w:rsid w:val="00B2702B"/>
    <w:rsid w:val="00B27640"/>
    <w:rsid w:val="00B279DC"/>
    <w:rsid w:val="00B27E56"/>
    <w:rsid w:val="00B27F36"/>
    <w:rsid w:val="00B30051"/>
    <w:rsid w:val="00B3065A"/>
    <w:rsid w:val="00B30AB6"/>
    <w:rsid w:val="00B30BEF"/>
    <w:rsid w:val="00B3109A"/>
    <w:rsid w:val="00B3109B"/>
    <w:rsid w:val="00B31589"/>
    <w:rsid w:val="00B31633"/>
    <w:rsid w:val="00B316A7"/>
    <w:rsid w:val="00B316CF"/>
    <w:rsid w:val="00B31AA8"/>
    <w:rsid w:val="00B32291"/>
    <w:rsid w:val="00B32407"/>
    <w:rsid w:val="00B32784"/>
    <w:rsid w:val="00B32789"/>
    <w:rsid w:val="00B329F3"/>
    <w:rsid w:val="00B3310A"/>
    <w:rsid w:val="00B334AA"/>
    <w:rsid w:val="00B338B2"/>
    <w:rsid w:val="00B33E3D"/>
    <w:rsid w:val="00B33FB1"/>
    <w:rsid w:val="00B34037"/>
    <w:rsid w:val="00B34462"/>
    <w:rsid w:val="00B34A10"/>
    <w:rsid w:val="00B34FAB"/>
    <w:rsid w:val="00B35CE6"/>
    <w:rsid w:val="00B35DA1"/>
    <w:rsid w:val="00B363A1"/>
    <w:rsid w:val="00B365D1"/>
    <w:rsid w:val="00B3666F"/>
    <w:rsid w:val="00B367C9"/>
    <w:rsid w:val="00B367D1"/>
    <w:rsid w:val="00B36931"/>
    <w:rsid w:val="00B36F1D"/>
    <w:rsid w:val="00B373EA"/>
    <w:rsid w:val="00B37717"/>
    <w:rsid w:val="00B37804"/>
    <w:rsid w:val="00B37982"/>
    <w:rsid w:val="00B37B3E"/>
    <w:rsid w:val="00B37CA0"/>
    <w:rsid w:val="00B37E35"/>
    <w:rsid w:val="00B401CE"/>
    <w:rsid w:val="00B40220"/>
    <w:rsid w:val="00B403CB"/>
    <w:rsid w:val="00B40479"/>
    <w:rsid w:val="00B404CB"/>
    <w:rsid w:val="00B405F0"/>
    <w:rsid w:val="00B40E33"/>
    <w:rsid w:val="00B40FA6"/>
    <w:rsid w:val="00B4138F"/>
    <w:rsid w:val="00B416F2"/>
    <w:rsid w:val="00B41755"/>
    <w:rsid w:val="00B42551"/>
    <w:rsid w:val="00B427A2"/>
    <w:rsid w:val="00B428D3"/>
    <w:rsid w:val="00B42925"/>
    <w:rsid w:val="00B43482"/>
    <w:rsid w:val="00B436A9"/>
    <w:rsid w:val="00B43833"/>
    <w:rsid w:val="00B439D0"/>
    <w:rsid w:val="00B439F7"/>
    <w:rsid w:val="00B43BF8"/>
    <w:rsid w:val="00B43CC3"/>
    <w:rsid w:val="00B43DF5"/>
    <w:rsid w:val="00B43F68"/>
    <w:rsid w:val="00B44013"/>
    <w:rsid w:val="00B4403A"/>
    <w:rsid w:val="00B440AA"/>
    <w:rsid w:val="00B44173"/>
    <w:rsid w:val="00B442A5"/>
    <w:rsid w:val="00B4449C"/>
    <w:rsid w:val="00B44563"/>
    <w:rsid w:val="00B4461F"/>
    <w:rsid w:val="00B457BC"/>
    <w:rsid w:val="00B46A67"/>
    <w:rsid w:val="00B46C17"/>
    <w:rsid w:val="00B47382"/>
    <w:rsid w:val="00B4772D"/>
    <w:rsid w:val="00B47C7F"/>
    <w:rsid w:val="00B47D3A"/>
    <w:rsid w:val="00B5007B"/>
    <w:rsid w:val="00B50EE2"/>
    <w:rsid w:val="00B51196"/>
    <w:rsid w:val="00B512DB"/>
    <w:rsid w:val="00B5173E"/>
    <w:rsid w:val="00B51CCF"/>
    <w:rsid w:val="00B51FBE"/>
    <w:rsid w:val="00B521C8"/>
    <w:rsid w:val="00B521CF"/>
    <w:rsid w:val="00B523AD"/>
    <w:rsid w:val="00B52CBA"/>
    <w:rsid w:val="00B52E9B"/>
    <w:rsid w:val="00B531CC"/>
    <w:rsid w:val="00B531F5"/>
    <w:rsid w:val="00B534BE"/>
    <w:rsid w:val="00B53A09"/>
    <w:rsid w:val="00B543DD"/>
    <w:rsid w:val="00B546B4"/>
    <w:rsid w:val="00B547E0"/>
    <w:rsid w:val="00B54F9E"/>
    <w:rsid w:val="00B5512F"/>
    <w:rsid w:val="00B55CDF"/>
    <w:rsid w:val="00B55D8B"/>
    <w:rsid w:val="00B55F4A"/>
    <w:rsid w:val="00B56493"/>
    <w:rsid w:val="00B56C86"/>
    <w:rsid w:val="00B5710B"/>
    <w:rsid w:val="00B572FB"/>
    <w:rsid w:val="00B57300"/>
    <w:rsid w:val="00B578B6"/>
    <w:rsid w:val="00B57B8B"/>
    <w:rsid w:val="00B57D95"/>
    <w:rsid w:val="00B57E63"/>
    <w:rsid w:val="00B57EAB"/>
    <w:rsid w:val="00B60985"/>
    <w:rsid w:val="00B60F2E"/>
    <w:rsid w:val="00B60FB7"/>
    <w:rsid w:val="00B61210"/>
    <w:rsid w:val="00B61A6A"/>
    <w:rsid w:val="00B61A97"/>
    <w:rsid w:val="00B625DA"/>
    <w:rsid w:val="00B62A20"/>
    <w:rsid w:val="00B63120"/>
    <w:rsid w:val="00B632E1"/>
    <w:rsid w:val="00B637A1"/>
    <w:rsid w:val="00B63802"/>
    <w:rsid w:val="00B63E61"/>
    <w:rsid w:val="00B642B7"/>
    <w:rsid w:val="00B64447"/>
    <w:rsid w:val="00B64934"/>
    <w:rsid w:val="00B64C5B"/>
    <w:rsid w:val="00B65398"/>
    <w:rsid w:val="00B65894"/>
    <w:rsid w:val="00B65CDD"/>
    <w:rsid w:val="00B6679A"/>
    <w:rsid w:val="00B66ADE"/>
    <w:rsid w:val="00B66D05"/>
    <w:rsid w:val="00B66D0F"/>
    <w:rsid w:val="00B6719C"/>
    <w:rsid w:val="00B67296"/>
    <w:rsid w:val="00B675A6"/>
    <w:rsid w:val="00B67896"/>
    <w:rsid w:val="00B67E17"/>
    <w:rsid w:val="00B67F64"/>
    <w:rsid w:val="00B7038F"/>
    <w:rsid w:val="00B704A6"/>
    <w:rsid w:val="00B704D8"/>
    <w:rsid w:val="00B70CF3"/>
    <w:rsid w:val="00B70D80"/>
    <w:rsid w:val="00B71173"/>
    <w:rsid w:val="00B713ED"/>
    <w:rsid w:val="00B71429"/>
    <w:rsid w:val="00B7147E"/>
    <w:rsid w:val="00B71623"/>
    <w:rsid w:val="00B7192F"/>
    <w:rsid w:val="00B71A8D"/>
    <w:rsid w:val="00B71BCA"/>
    <w:rsid w:val="00B71D58"/>
    <w:rsid w:val="00B71D7E"/>
    <w:rsid w:val="00B721FA"/>
    <w:rsid w:val="00B7251E"/>
    <w:rsid w:val="00B7254F"/>
    <w:rsid w:val="00B72D39"/>
    <w:rsid w:val="00B730E2"/>
    <w:rsid w:val="00B73592"/>
    <w:rsid w:val="00B735D4"/>
    <w:rsid w:val="00B73EAC"/>
    <w:rsid w:val="00B74047"/>
    <w:rsid w:val="00B74073"/>
    <w:rsid w:val="00B741C6"/>
    <w:rsid w:val="00B74331"/>
    <w:rsid w:val="00B74F9B"/>
    <w:rsid w:val="00B7519F"/>
    <w:rsid w:val="00B752A9"/>
    <w:rsid w:val="00B75557"/>
    <w:rsid w:val="00B757D1"/>
    <w:rsid w:val="00B7588E"/>
    <w:rsid w:val="00B75CFB"/>
    <w:rsid w:val="00B75DC3"/>
    <w:rsid w:val="00B75FB2"/>
    <w:rsid w:val="00B75FB9"/>
    <w:rsid w:val="00B75FE2"/>
    <w:rsid w:val="00B761E2"/>
    <w:rsid w:val="00B76628"/>
    <w:rsid w:val="00B766BA"/>
    <w:rsid w:val="00B76AC0"/>
    <w:rsid w:val="00B76E15"/>
    <w:rsid w:val="00B77143"/>
    <w:rsid w:val="00B771EB"/>
    <w:rsid w:val="00B7760A"/>
    <w:rsid w:val="00B7767D"/>
    <w:rsid w:val="00B7785F"/>
    <w:rsid w:val="00B778BA"/>
    <w:rsid w:val="00B77C4A"/>
    <w:rsid w:val="00B77FA0"/>
    <w:rsid w:val="00B77FAF"/>
    <w:rsid w:val="00B80105"/>
    <w:rsid w:val="00B8011C"/>
    <w:rsid w:val="00B80120"/>
    <w:rsid w:val="00B807CB"/>
    <w:rsid w:val="00B80A70"/>
    <w:rsid w:val="00B80FA5"/>
    <w:rsid w:val="00B8132B"/>
    <w:rsid w:val="00B81448"/>
    <w:rsid w:val="00B81656"/>
    <w:rsid w:val="00B8168B"/>
    <w:rsid w:val="00B819EF"/>
    <w:rsid w:val="00B81C0C"/>
    <w:rsid w:val="00B8229C"/>
    <w:rsid w:val="00B823EF"/>
    <w:rsid w:val="00B8241A"/>
    <w:rsid w:val="00B827E5"/>
    <w:rsid w:val="00B83016"/>
    <w:rsid w:val="00B83022"/>
    <w:rsid w:val="00B83157"/>
    <w:rsid w:val="00B831D9"/>
    <w:rsid w:val="00B83299"/>
    <w:rsid w:val="00B83335"/>
    <w:rsid w:val="00B83553"/>
    <w:rsid w:val="00B83825"/>
    <w:rsid w:val="00B83932"/>
    <w:rsid w:val="00B83995"/>
    <w:rsid w:val="00B83A02"/>
    <w:rsid w:val="00B83ABC"/>
    <w:rsid w:val="00B83B2E"/>
    <w:rsid w:val="00B83C57"/>
    <w:rsid w:val="00B84040"/>
    <w:rsid w:val="00B8423D"/>
    <w:rsid w:val="00B843B3"/>
    <w:rsid w:val="00B84D27"/>
    <w:rsid w:val="00B84D70"/>
    <w:rsid w:val="00B84E90"/>
    <w:rsid w:val="00B853FA"/>
    <w:rsid w:val="00B85918"/>
    <w:rsid w:val="00B859AE"/>
    <w:rsid w:val="00B85CEE"/>
    <w:rsid w:val="00B85E0A"/>
    <w:rsid w:val="00B85EEB"/>
    <w:rsid w:val="00B86140"/>
    <w:rsid w:val="00B862A4"/>
    <w:rsid w:val="00B862D3"/>
    <w:rsid w:val="00B86593"/>
    <w:rsid w:val="00B867F1"/>
    <w:rsid w:val="00B86897"/>
    <w:rsid w:val="00B86985"/>
    <w:rsid w:val="00B8699E"/>
    <w:rsid w:val="00B869B8"/>
    <w:rsid w:val="00B86E09"/>
    <w:rsid w:val="00B87088"/>
    <w:rsid w:val="00B87270"/>
    <w:rsid w:val="00B873BE"/>
    <w:rsid w:val="00B87621"/>
    <w:rsid w:val="00B87D39"/>
    <w:rsid w:val="00B903F5"/>
    <w:rsid w:val="00B907C4"/>
    <w:rsid w:val="00B907D1"/>
    <w:rsid w:val="00B90871"/>
    <w:rsid w:val="00B908EE"/>
    <w:rsid w:val="00B908F5"/>
    <w:rsid w:val="00B90910"/>
    <w:rsid w:val="00B90ACF"/>
    <w:rsid w:val="00B90B5C"/>
    <w:rsid w:val="00B90F1D"/>
    <w:rsid w:val="00B911A5"/>
    <w:rsid w:val="00B911CB"/>
    <w:rsid w:val="00B912A1"/>
    <w:rsid w:val="00B9170E"/>
    <w:rsid w:val="00B917C5"/>
    <w:rsid w:val="00B9185A"/>
    <w:rsid w:val="00B91886"/>
    <w:rsid w:val="00B91B12"/>
    <w:rsid w:val="00B91B99"/>
    <w:rsid w:val="00B91F13"/>
    <w:rsid w:val="00B91F27"/>
    <w:rsid w:val="00B920F0"/>
    <w:rsid w:val="00B92378"/>
    <w:rsid w:val="00B925F5"/>
    <w:rsid w:val="00B929EE"/>
    <w:rsid w:val="00B93056"/>
    <w:rsid w:val="00B9325C"/>
    <w:rsid w:val="00B93B6C"/>
    <w:rsid w:val="00B94205"/>
    <w:rsid w:val="00B943D9"/>
    <w:rsid w:val="00B9447D"/>
    <w:rsid w:val="00B94906"/>
    <w:rsid w:val="00B94A7B"/>
    <w:rsid w:val="00B94ECC"/>
    <w:rsid w:val="00B950AE"/>
    <w:rsid w:val="00B95420"/>
    <w:rsid w:val="00B956BB"/>
    <w:rsid w:val="00B95724"/>
    <w:rsid w:val="00B95831"/>
    <w:rsid w:val="00B95939"/>
    <w:rsid w:val="00B95BBB"/>
    <w:rsid w:val="00B95F27"/>
    <w:rsid w:val="00B95F86"/>
    <w:rsid w:val="00B9600B"/>
    <w:rsid w:val="00B9688D"/>
    <w:rsid w:val="00B96BBB"/>
    <w:rsid w:val="00B96E68"/>
    <w:rsid w:val="00B9750B"/>
    <w:rsid w:val="00B97AE9"/>
    <w:rsid w:val="00B97B58"/>
    <w:rsid w:val="00B97BD3"/>
    <w:rsid w:val="00B97D67"/>
    <w:rsid w:val="00B97F2D"/>
    <w:rsid w:val="00BA0041"/>
    <w:rsid w:val="00BA00A2"/>
    <w:rsid w:val="00BA07AB"/>
    <w:rsid w:val="00BA087F"/>
    <w:rsid w:val="00BA0CF6"/>
    <w:rsid w:val="00BA10B8"/>
    <w:rsid w:val="00BA1167"/>
    <w:rsid w:val="00BA1646"/>
    <w:rsid w:val="00BA195D"/>
    <w:rsid w:val="00BA1D25"/>
    <w:rsid w:val="00BA223E"/>
    <w:rsid w:val="00BA2AC0"/>
    <w:rsid w:val="00BA2AE6"/>
    <w:rsid w:val="00BA2BD1"/>
    <w:rsid w:val="00BA314A"/>
    <w:rsid w:val="00BA360D"/>
    <w:rsid w:val="00BA3731"/>
    <w:rsid w:val="00BA37A5"/>
    <w:rsid w:val="00BA38FE"/>
    <w:rsid w:val="00BA3EF5"/>
    <w:rsid w:val="00BA405C"/>
    <w:rsid w:val="00BA4091"/>
    <w:rsid w:val="00BA421A"/>
    <w:rsid w:val="00BA43D5"/>
    <w:rsid w:val="00BA43E2"/>
    <w:rsid w:val="00BA4D16"/>
    <w:rsid w:val="00BA50D9"/>
    <w:rsid w:val="00BA5433"/>
    <w:rsid w:val="00BA55EF"/>
    <w:rsid w:val="00BA5D14"/>
    <w:rsid w:val="00BA5D34"/>
    <w:rsid w:val="00BA5E2C"/>
    <w:rsid w:val="00BA5E41"/>
    <w:rsid w:val="00BA6BBB"/>
    <w:rsid w:val="00BA71EB"/>
    <w:rsid w:val="00BA71EF"/>
    <w:rsid w:val="00BA72F4"/>
    <w:rsid w:val="00BA7401"/>
    <w:rsid w:val="00BA757B"/>
    <w:rsid w:val="00BA7862"/>
    <w:rsid w:val="00BA78E1"/>
    <w:rsid w:val="00BA7B4A"/>
    <w:rsid w:val="00BB00F9"/>
    <w:rsid w:val="00BB04C6"/>
    <w:rsid w:val="00BB0C68"/>
    <w:rsid w:val="00BB0DAA"/>
    <w:rsid w:val="00BB0DAB"/>
    <w:rsid w:val="00BB0E34"/>
    <w:rsid w:val="00BB0E4E"/>
    <w:rsid w:val="00BB0E9D"/>
    <w:rsid w:val="00BB0F02"/>
    <w:rsid w:val="00BB104B"/>
    <w:rsid w:val="00BB10B3"/>
    <w:rsid w:val="00BB1585"/>
    <w:rsid w:val="00BB1ACB"/>
    <w:rsid w:val="00BB1C09"/>
    <w:rsid w:val="00BB1C72"/>
    <w:rsid w:val="00BB1F07"/>
    <w:rsid w:val="00BB2095"/>
    <w:rsid w:val="00BB213E"/>
    <w:rsid w:val="00BB27B9"/>
    <w:rsid w:val="00BB2B6D"/>
    <w:rsid w:val="00BB2F3B"/>
    <w:rsid w:val="00BB31E4"/>
    <w:rsid w:val="00BB3489"/>
    <w:rsid w:val="00BB415C"/>
    <w:rsid w:val="00BB4C31"/>
    <w:rsid w:val="00BB4C69"/>
    <w:rsid w:val="00BB4CCD"/>
    <w:rsid w:val="00BB4E9A"/>
    <w:rsid w:val="00BB4FD0"/>
    <w:rsid w:val="00BB4FE4"/>
    <w:rsid w:val="00BB5042"/>
    <w:rsid w:val="00BB50C1"/>
    <w:rsid w:val="00BB52B4"/>
    <w:rsid w:val="00BB56B0"/>
    <w:rsid w:val="00BB591A"/>
    <w:rsid w:val="00BB5CCA"/>
    <w:rsid w:val="00BB5CCD"/>
    <w:rsid w:val="00BB5DEA"/>
    <w:rsid w:val="00BB62DC"/>
    <w:rsid w:val="00BB6A23"/>
    <w:rsid w:val="00BB710C"/>
    <w:rsid w:val="00BB7FA5"/>
    <w:rsid w:val="00BC00B4"/>
    <w:rsid w:val="00BC0191"/>
    <w:rsid w:val="00BC0449"/>
    <w:rsid w:val="00BC057D"/>
    <w:rsid w:val="00BC0A7D"/>
    <w:rsid w:val="00BC0BE5"/>
    <w:rsid w:val="00BC0BF1"/>
    <w:rsid w:val="00BC0DE9"/>
    <w:rsid w:val="00BC1163"/>
    <w:rsid w:val="00BC1A6E"/>
    <w:rsid w:val="00BC1CDA"/>
    <w:rsid w:val="00BC20E7"/>
    <w:rsid w:val="00BC26D7"/>
    <w:rsid w:val="00BC280B"/>
    <w:rsid w:val="00BC2D5D"/>
    <w:rsid w:val="00BC37F4"/>
    <w:rsid w:val="00BC3C30"/>
    <w:rsid w:val="00BC3D60"/>
    <w:rsid w:val="00BC3DD2"/>
    <w:rsid w:val="00BC3F69"/>
    <w:rsid w:val="00BC412F"/>
    <w:rsid w:val="00BC41CA"/>
    <w:rsid w:val="00BC4D5E"/>
    <w:rsid w:val="00BC4D82"/>
    <w:rsid w:val="00BC4D8B"/>
    <w:rsid w:val="00BC577C"/>
    <w:rsid w:val="00BC5CDA"/>
    <w:rsid w:val="00BC5D5C"/>
    <w:rsid w:val="00BC5E00"/>
    <w:rsid w:val="00BC6165"/>
    <w:rsid w:val="00BC6531"/>
    <w:rsid w:val="00BC6962"/>
    <w:rsid w:val="00BC6985"/>
    <w:rsid w:val="00BC6FAB"/>
    <w:rsid w:val="00BC742D"/>
    <w:rsid w:val="00BC784D"/>
    <w:rsid w:val="00BC7897"/>
    <w:rsid w:val="00BC7D58"/>
    <w:rsid w:val="00BC7F47"/>
    <w:rsid w:val="00BC7FF1"/>
    <w:rsid w:val="00BD0CC0"/>
    <w:rsid w:val="00BD0D07"/>
    <w:rsid w:val="00BD0D66"/>
    <w:rsid w:val="00BD0DA9"/>
    <w:rsid w:val="00BD0E12"/>
    <w:rsid w:val="00BD129A"/>
    <w:rsid w:val="00BD18D6"/>
    <w:rsid w:val="00BD1AAF"/>
    <w:rsid w:val="00BD1EB9"/>
    <w:rsid w:val="00BD1F3C"/>
    <w:rsid w:val="00BD274A"/>
    <w:rsid w:val="00BD2CC7"/>
    <w:rsid w:val="00BD2D52"/>
    <w:rsid w:val="00BD34E3"/>
    <w:rsid w:val="00BD356C"/>
    <w:rsid w:val="00BD35DC"/>
    <w:rsid w:val="00BD36D8"/>
    <w:rsid w:val="00BD384A"/>
    <w:rsid w:val="00BD3A71"/>
    <w:rsid w:val="00BD3BAB"/>
    <w:rsid w:val="00BD3ED0"/>
    <w:rsid w:val="00BD40B3"/>
    <w:rsid w:val="00BD421C"/>
    <w:rsid w:val="00BD42A9"/>
    <w:rsid w:val="00BD4BBB"/>
    <w:rsid w:val="00BD4DFD"/>
    <w:rsid w:val="00BD4E79"/>
    <w:rsid w:val="00BD4E9A"/>
    <w:rsid w:val="00BD519D"/>
    <w:rsid w:val="00BD57B3"/>
    <w:rsid w:val="00BD5A5E"/>
    <w:rsid w:val="00BD5A89"/>
    <w:rsid w:val="00BD5F6A"/>
    <w:rsid w:val="00BD67B0"/>
    <w:rsid w:val="00BD6F12"/>
    <w:rsid w:val="00BD71D2"/>
    <w:rsid w:val="00BD7588"/>
    <w:rsid w:val="00BD779B"/>
    <w:rsid w:val="00BD7B56"/>
    <w:rsid w:val="00BD7E14"/>
    <w:rsid w:val="00BD7E97"/>
    <w:rsid w:val="00BE0418"/>
    <w:rsid w:val="00BE0849"/>
    <w:rsid w:val="00BE0CA7"/>
    <w:rsid w:val="00BE1570"/>
    <w:rsid w:val="00BE1609"/>
    <w:rsid w:val="00BE1D3D"/>
    <w:rsid w:val="00BE1EA6"/>
    <w:rsid w:val="00BE221B"/>
    <w:rsid w:val="00BE228C"/>
    <w:rsid w:val="00BE24BF"/>
    <w:rsid w:val="00BE26D5"/>
    <w:rsid w:val="00BE28CB"/>
    <w:rsid w:val="00BE2B59"/>
    <w:rsid w:val="00BE2B74"/>
    <w:rsid w:val="00BE3041"/>
    <w:rsid w:val="00BE316E"/>
    <w:rsid w:val="00BE31B3"/>
    <w:rsid w:val="00BE3483"/>
    <w:rsid w:val="00BE35F5"/>
    <w:rsid w:val="00BE36EC"/>
    <w:rsid w:val="00BE3952"/>
    <w:rsid w:val="00BE3CAB"/>
    <w:rsid w:val="00BE3EC3"/>
    <w:rsid w:val="00BE44D1"/>
    <w:rsid w:val="00BE475C"/>
    <w:rsid w:val="00BE47F5"/>
    <w:rsid w:val="00BE4DC9"/>
    <w:rsid w:val="00BE51D3"/>
    <w:rsid w:val="00BE5316"/>
    <w:rsid w:val="00BE5911"/>
    <w:rsid w:val="00BE5CE6"/>
    <w:rsid w:val="00BE5DD3"/>
    <w:rsid w:val="00BE610A"/>
    <w:rsid w:val="00BE660F"/>
    <w:rsid w:val="00BE667D"/>
    <w:rsid w:val="00BE6941"/>
    <w:rsid w:val="00BE6B41"/>
    <w:rsid w:val="00BE6C33"/>
    <w:rsid w:val="00BE6E79"/>
    <w:rsid w:val="00BE70D0"/>
    <w:rsid w:val="00BE7376"/>
    <w:rsid w:val="00BE779C"/>
    <w:rsid w:val="00BF02DC"/>
    <w:rsid w:val="00BF08BD"/>
    <w:rsid w:val="00BF0968"/>
    <w:rsid w:val="00BF0B71"/>
    <w:rsid w:val="00BF0BD1"/>
    <w:rsid w:val="00BF102F"/>
    <w:rsid w:val="00BF1627"/>
    <w:rsid w:val="00BF16C0"/>
    <w:rsid w:val="00BF1D13"/>
    <w:rsid w:val="00BF1D6A"/>
    <w:rsid w:val="00BF22A0"/>
    <w:rsid w:val="00BF22DC"/>
    <w:rsid w:val="00BF2549"/>
    <w:rsid w:val="00BF2A01"/>
    <w:rsid w:val="00BF2B02"/>
    <w:rsid w:val="00BF2D77"/>
    <w:rsid w:val="00BF2E17"/>
    <w:rsid w:val="00BF2EF6"/>
    <w:rsid w:val="00BF3460"/>
    <w:rsid w:val="00BF37E1"/>
    <w:rsid w:val="00BF3B8A"/>
    <w:rsid w:val="00BF3CE6"/>
    <w:rsid w:val="00BF3F82"/>
    <w:rsid w:val="00BF4460"/>
    <w:rsid w:val="00BF471B"/>
    <w:rsid w:val="00BF49E7"/>
    <w:rsid w:val="00BF4BB5"/>
    <w:rsid w:val="00BF4C52"/>
    <w:rsid w:val="00BF4FB4"/>
    <w:rsid w:val="00BF57EF"/>
    <w:rsid w:val="00BF5959"/>
    <w:rsid w:val="00BF6751"/>
    <w:rsid w:val="00BF6760"/>
    <w:rsid w:val="00BF706C"/>
    <w:rsid w:val="00BF71E1"/>
    <w:rsid w:val="00BF7352"/>
    <w:rsid w:val="00BF7525"/>
    <w:rsid w:val="00BF75A7"/>
    <w:rsid w:val="00BF75E3"/>
    <w:rsid w:val="00BF79DA"/>
    <w:rsid w:val="00BF7ADF"/>
    <w:rsid w:val="00BF7B97"/>
    <w:rsid w:val="00BF7DE1"/>
    <w:rsid w:val="00C0016C"/>
    <w:rsid w:val="00C005DF"/>
    <w:rsid w:val="00C01225"/>
    <w:rsid w:val="00C0182F"/>
    <w:rsid w:val="00C01A49"/>
    <w:rsid w:val="00C01FF2"/>
    <w:rsid w:val="00C02848"/>
    <w:rsid w:val="00C02868"/>
    <w:rsid w:val="00C029F9"/>
    <w:rsid w:val="00C03329"/>
    <w:rsid w:val="00C03509"/>
    <w:rsid w:val="00C035AD"/>
    <w:rsid w:val="00C03688"/>
    <w:rsid w:val="00C0371E"/>
    <w:rsid w:val="00C03B71"/>
    <w:rsid w:val="00C03C4B"/>
    <w:rsid w:val="00C03DB5"/>
    <w:rsid w:val="00C03EB5"/>
    <w:rsid w:val="00C0427E"/>
    <w:rsid w:val="00C04355"/>
    <w:rsid w:val="00C04359"/>
    <w:rsid w:val="00C043E4"/>
    <w:rsid w:val="00C04722"/>
    <w:rsid w:val="00C047FC"/>
    <w:rsid w:val="00C04CC1"/>
    <w:rsid w:val="00C04CF3"/>
    <w:rsid w:val="00C04E3F"/>
    <w:rsid w:val="00C057C0"/>
    <w:rsid w:val="00C0593D"/>
    <w:rsid w:val="00C05CD1"/>
    <w:rsid w:val="00C06685"/>
    <w:rsid w:val="00C067E3"/>
    <w:rsid w:val="00C068F5"/>
    <w:rsid w:val="00C06CEF"/>
    <w:rsid w:val="00C06ECA"/>
    <w:rsid w:val="00C06ECD"/>
    <w:rsid w:val="00C0715F"/>
    <w:rsid w:val="00C071F6"/>
    <w:rsid w:val="00C07478"/>
    <w:rsid w:val="00C07524"/>
    <w:rsid w:val="00C07525"/>
    <w:rsid w:val="00C07938"/>
    <w:rsid w:val="00C07C02"/>
    <w:rsid w:val="00C07FD5"/>
    <w:rsid w:val="00C10321"/>
    <w:rsid w:val="00C10AD0"/>
    <w:rsid w:val="00C10F42"/>
    <w:rsid w:val="00C110B8"/>
    <w:rsid w:val="00C1118E"/>
    <w:rsid w:val="00C113AF"/>
    <w:rsid w:val="00C11BFF"/>
    <w:rsid w:val="00C11C88"/>
    <w:rsid w:val="00C1209A"/>
    <w:rsid w:val="00C12296"/>
    <w:rsid w:val="00C1297A"/>
    <w:rsid w:val="00C12A1C"/>
    <w:rsid w:val="00C12B00"/>
    <w:rsid w:val="00C13588"/>
    <w:rsid w:val="00C1385C"/>
    <w:rsid w:val="00C139E8"/>
    <w:rsid w:val="00C13ECD"/>
    <w:rsid w:val="00C14084"/>
    <w:rsid w:val="00C14202"/>
    <w:rsid w:val="00C14551"/>
    <w:rsid w:val="00C145BB"/>
    <w:rsid w:val="00C15C5A"/>
    <w:rsid w:val="00C15CB7"/>
    <w:rsid w:val="00C15D97"/>
    <w:rsid w:val="00C1679B"/>
    <w:rsid w:val="00C16AD8"/>
    <w:rsid w:val="00C16BBB"/>
    <w:rsid w:val="00C16BE8"/>
    <w:rsid w:val="00C16CE4"/>
    <w:rsid w:val="00C16F8D"/>
    <w:rsid w:val="00C1754C"/>
    <w:rsid w:val="00C179C2"/>
    <w:rsid w:val="00C17E30"/>
    <w:rsid w:val="00C2081A"/>
    <w:rsid w:val="00C20BBE"/>
    <w:rsid w:val="00C20BC5"/>
    <w:rsid w:val="00C214A0"/>
    <w:rsid w:val="00C216CE"/>
    <w:rsid w:val="00C21D2A"/>
    <w:rsid w:val="00C22000"/>
    <w:rsid w:val="00C221CE"/>
    <w:rsid w:val="00C230F1"/>
    <w:rsid w:val="00C2332B"/>
    <w:rsid w:val="00C23443"/>
    <w:rsid w:val="00C23C88"/>
    <w:rsid w:val="00C23C8B"/>
    <w:rsid w:val="00C241C9"/>
    <w:rsid w:val="00C24967"/>
    <w:rsid w:val="00C24AA9"/>
    <w:rsid w:val="00C2523A"/>
    <w:rsid w:val="00C2533F"/>
    <w:rsid w:val="00C25410"/>
    <w:rsid w:val="00C25472"/>
    <w:rsid w:val="00C256B1"/>
    <w:rsid w:val="00C26248"/>
    <w:rsid w:val="00C26977"/>
    <w:rsid w:val="00C26B00"/>
    <w:rsid w:val="00C276DA"/>
    <w:rsid w:val="00C27B3F"/>
    <w:rsid w:val="00C27C70"/>
    <w:rsid w:val="00C30012"/>
    <w:rsid w:val="00C30153"/>
    <w:rsid w:val="00C303FE"/>
    <w:rsid w:val="00C3044A"/>
    <w:rsid w:val="00C304FC"/>
    <w:rsid w:val="00C30C27"/>
    <w:rsid w:val="00C30C75"/>
    <w:rsid w:val="00C31276"/>
    <w:rsid w:val="00C319D3"/>
    <w:rsid w:val="00C31AF8"/>
    <w:rsid w:val="00C31B25"/>
    <w:rsid w:val="00C31CEC"/>
    <w:rsid w:val="00C31DB3"/>
    <w:rsid w:val="00C31FE7"/>
    <w:rsid w:val="00C3209E"/>
    <w:rsid w:val="00C321C5"/>
    <w:rsid w:val="00C3240C"/>
    <w:rsid w:val="00C324A7"/>
    <w:rsid w:val="00C325BB"/>
    <w:rsid w:val="00C32980"/>
    <w:rsid w:val="00C32B19"/>
    <w:rsid w:val="00C32EEB"/>
    <w:rsid w:val="00C33114"/>
    <w:rsid w:val="00C33227"/>
    <w:rsid w:val="00C33371"/>
    <w:rsid w:val="00C33492"/>
    <w:rsid w:val="00C33495"/>
    <w:rsid w:val="00C3356E"/>
    <w:rsid w:val="00C335E5"/>
    <w:rsid w:val="00C34084"/>
    <w:rsid w:val="00C34436"/>
    <w:rsid w:val="00C34550"/>
    <w:rsid w:val="00C3469A"/>
    <w:rsid w:val="00C34785"/>
    <w:rsid w:val="00C34AB6"/>
    <w:rsid w:val="00C34EDE"/>
    <w:rsid w:val="00C34F3E"/>
    <w:rsid w:val="00C35514"/>
    <w:rsid w:val="00C35D10"/>
    <w:rsid w:val="00C35D5C"/>
    <w:rsid w:val="00C3629D"/>
    <w:rsid w:val="00C36396"/>
    <w:rsid w:val="00C363AE"/>
    <w:rsid w:val="00C3642F"/>
    <w:rsid w:val="00C36A45"/>
    <w:rsid w:val="00C370A4"/>
    <w:rsid w:val="00C373A7"/>
    <w:rsid w:val="00C37925"/>
    <w:rsid w:val="00C37A50"/>
    <w:rsid w:val="00C37AD5"/>
    <w:rsid w:val="00C4007B"/>
    <w:rsid w:val="00C401F6"/>
    <w:rsid w:val="00C40622"/>
    <w:rsid w:val="00C40E88"/>
    <w:rsid w:val="00C410CE"/>
    <w:rsid w:val="00C4115C"/>
    <w:rsid w:val="00C41433"/>
    <w:rsid w:val="00C41FA1"/>
    <w:rsid w:val="00C41FF0"/>
    <w:rsid w:val="00C425DC"/>
    <w:rsid w:val="00C42A5B"/>
    <w:rsid w:val="00C42B55"/>
    <w:rsid w:val="00C432CF"/>
    <w:rsid w:val="00C433B4"/>
    <w:rsid w:val="00C43518"/>
    <w:rsid w:val="00C436F6"/>
    <w:rsid w:val="00C43A50"/>
    <w:rsid w:val="00C43AB4"/>
    <w:rsid w:val="00C43C03"/>
    <w:rsid w:val="00C43CD9"/>
    <w:rsid w:val="00C448D3"/>
    <w:rsid w:val="00C449D4"/>
    <w:rsid w:val="00C44FCC"/>
    <w:rsid w:val="00C45098"/>
    <w:rsid w:val="00C45381"/>
    <w:rsid w:val="00C45A62"/>
    <w:rsid w:val="00C45CAB"/>
    <w:rsid w:val="00C45D28"/>
    <w:rsid w:val="00C45F83"/>
    <w:rsid w:val="00C460F6"/>
    <w:rsid w:val="00C4631C"/>
    <w:rsid w:val="00C46A14"/>
    <w:rsid w:val="00C46DC3"/>
    <w:rsid w:val="00C46E47"/>
    <w:rsid w:val="00C470E6"/>
    <w:rsid w:val="00C47141"/>
    <w:rsid w:val="00C471EB"/>
    <w:rsid w:val="00C472A3"/>
    <w:rsid w:val="00C4764C"/>
    <w:rsid w:val="00C479E6"/>
    <w:rsid w:val="00C47CCF"/>
    <w:rsid w:val="00C47F13"/>
    <w:rsid w:val="00C5034D"/>
    <w:rsid w:val="00C50CA1"/>
    <w:rsid w:val="00C50CDD"/>
    <w:rsid w:val="00C50DED"/>
    <w:rsid w:val="00C50FA8"/>
    <w:rsid w:val="00C511A7"/>
    <w:rsid w:val="00C51430"/>
    <w:rsid w:val="00C51648"/>
    <w:rsid w:val="00C51665"/>
    <w:rsid w:val="00C517CF"/>
    <w:rsid w:val="00C5198F"/>
    <w:rsid w:val="00C51D39"/>
    <w:rsid w:val="00C52093"/>
    <w:rsid w:val="00C5288B"/>
    <w:rsid w:val="00C528DE"/>
    <w:rsid w:val="00C52D33"/>
    <w:rsid w:val="00C52FEC"/>
    <w:rsid w:val="00C53068"/>
    <w:rsid w:val="00C5326E"/>
    <w:rsid w:val="00C532EA"/>
    <w:rsid w:val="00C53975"/>
    <w:rsid w:val="00C53A9C"/>
    <w:rsid w:val="00C53DB0"/>
    <w:rsid w:val="00C54034"/>
    <w:rsid w:val="00C542B2"/>
    <w:rsid w:val="00C54919"/>
    <w:rsid w:val="00C54C25"/>
    <w:rsid w:val="00C54D69"/>
    <w:rsid w:val="00C54D81"/>
    <w:rsid w:val="00C54ECC"/>
    <w:rsid w:val="00C5503F"/>
    <w:rsid w:val="00C5569A"/>
    <w:rsid w:val="00C55DED"/>
    <w:rsid w:val="00C55E03"/>
    <w:rsid w:val="00C565B7"/>
    <w:rsid w:val="00C5671D"/>
    <w:rsid w:val="00C56960"/>
    <w:rsid w:val="00C56DB1"/>
    <w:rsid w:val="00C5713F"/>
    <w:rsid w:val="00C5714F"/>
    <w:rsid w:val="00C571C3"/>
    <w:rsid w:val="00C57382"/>
    <w:rsid w:val="00C57565"/>
    <w:rsid w:val="00C577AB"/>
    <w:rsid w:val="00C57E94"/>
    <w:rsid w:val="00C57EAB"/>
    <w:rsid w:val="00C6020C"/>
    <w:rsid w:val="00C604C6"/>
    <w:rsid w:val="00C60533"/>
    <w:rsid w:val="00C6071A"/>
    <w:rsid w:val="00C611BC"/>
    <w:rsid w:val="00C6122B"/>
    <w:rsid w:val="00C61757"/>
    <w:rsid w:val="00C618D3"/>
    <w:rsid w:val="00C61A22"/>
    <w:rsid w:val="00C620E7"/>
    <w:rsid w:val="00C62317"/>
    <w:rsid w:val="00C624F6"/>
    <w:rsid w:val="00C62621"/>
    <w:rsid w:val="00C62721"/>
    <w:rsid w:val="00C62B01"/>
    <w:rsid w:val="00C62C05"/>
    <w:rsid w:val="00C62D0E"/>
    <w:rsid w:val="00C62E81"/>
    <w:rsid w:val="00C62FF5"/>
    <w:rsid w:val="00C63006"/>
    <w:rsid w:val="00C63C25"/>
    <w:rsid w:val="00C63F24"/>
    <w:rsid w:val="00C64061"/>
    <w:rsid w:val="00C6422C"/>
    <w:rsid w:val="00C644DD"/>
    <w:rsid w:val="00C64590"/>
    <w:rsid w:val="00C646BC"/>
    <w:rsid w:val="00C648FA"/>
    <w:rsid w:val="00C649B2"/>
    <w:rsid w:val="00C64E27"/>
    <w:rsid w:val="00C64E8E"/>
    <w:rsid w:val="00C654AA"/>
    <w:rsid w:val="00C6568D"/>
    <w:rsid w:val="00C6593B"/>
    <w:rsid w:val="00C65DC9"/>
    <w:rsid w:val="00C65EC1"/>
    <w:rsid w:val="00C66213"/>
    <w:rsid w:val="00C663C2"/>
    <w:rsid w:val="00C6660C"/>
    <w:rsid w:val="00C666B9"/>
    <w:rsid w:val="00C6683A"/>
    <w:rsid w:val="00C66B83"/>
    <w:rsid w:val="00C66CFC"/>
    <w:rsid w:val="00C6713D"/>
    <w:rsid w:val="00C671D8"/>
    <w:rsid w:val="00C67602"/>
    <w:rsid w:val="00C67895"/>
    <w:rsid w:val="00C67FF2"/>
    <w:rsid w:val="00C7023B"/>
    <w:rsid w:val="00C70432"/>
    <w:rsid w:val="00C70578"/>
    <w:rsid w:val="00C70688"/>
    <w:rsid w:val="00C706B1"/>
    <w:rsid w:val="00C706E3"/>
    <w:rsid w:val="00C7087E"/>
    <w:rsid w:val="00C70B78"/>
    <w:rsid w:val="00C70B90"/>
    <w:rsid w:val="00C70D70"/>
    <w:rsid w:val="00C70E40"/>
    <w:rsid w:val="00C711A9"/>
    <w:rsid w:val="00C715AE"/>
    <w:rsid w:val="00C71862"/>
    <w:rsid w:val="00C71935"/>
    <w:rsid w:val="00C71D4C"/>
    <w:rsid w:val="00C72184"/>
    <w:rsid w:val="00C724E6"/>
    <w:rsid w:val="00C72623"/>
    <w:rsid w:val="00C72841"/>
    <w:rsid w:val="00C72BA9"/>
    <w:rsid w:val="00C72D02"/>
    <w:rsid w:val="00C72D32"/>
    <w:rsid w:val="00C72E6F"/>
    <w:rsid w:val="00C7330E"/>
    <w:rsid w:val="00C7382D"/>
    <w:rsid w:val="00C73957"/>
    <w:rsid w:val="00C73ABF"/>
    <w:rsid w:val="00C73AF9"/>
    <w:rsid w:val="00C73B51"/>
    <w:rsid w:val="00C74230"/>
    <w:rsid w:val="00C74268"/>
    <w:rsid w:val="00C7437E"/>
    <w:rsid w:val="00C745B8"/>
    <w:rsid w:val="00C7460F"/>
    <w:rsid w:val="00C749EC"/>
    <w:rsid w:val="00C74ABC"/>
    <w:rsid w:val="00C75385"/>
    <w:rsid w:val="00C75491"/>
    <w:rsid w:val="00C75503"/>
    <w:rsid w:val="00C759AE"/>
    <w:rsid w:val="00C75B57"/>
    <w:rsid w:val="00C76264"/>
    <w:rsid w:val="00C7634B"/>
    <w:rsid w:val="00C765AD"/>
    <w:rsid w:val="00C768A5"/>
    <w:rsid w:val="00C768C3"/>
    <w:rsid w:val="00C76B12"/>
    <w:rsid w:val="00C76C77"/>
    <w:rsid w:val="00C76F31"/>
    <w:rsid w:val="00C76FAF"/>
    <w:rsid w:val="00C77163"/>
    <w:rsid w:val="00C771BD"/>
    <w:rsid w:val="00C772A4"/>
    <w:rsid w:val="00C77413"/>
    <w:rsid w:val="00C774C8"/>
    <w:rsid w:val="00C77651"/>
    <w:rsid w:val="00C77994"/>
    <w:rsid w:val="00C77B20"/>
    <w:rsid w:val="00C800C3"/>
    <w:rsid w:val="00C801EE"/>
    <w:rsid w:val="00C8030A"/>
    <w:rsid w:val="00C805A3"/>
    <w:rsid w:val="00C8088D"/>
    <w:rsid w:val="00C80E93"/>
    <w:rsid w:val="00C80FBE"/>
    <w:rsid w:val="00C812A2"/>
    <w:rsid w:val="00C813DD"/>
    <w:rsid w:val="00C816E8"/>
    <w:rsid w:val="00C81C62"/>
    <w:rsid w:val="00C82832"/>
    <w:rsid w:val="00C829EC"/>
    <w:rsid w:val="00C82C46"/>
    <w:rsid w:val="00C83142"/>
    <w:rsid w:val="00C832CE"/>
    <w:rsid w:val="00C8330B"/>
    <w:rsid w:val="00C8364D"/>
    <w:rsid w:val="00C83BCD"/>
    <w:rsid w:val="00C83C10"/>
    <w:rsid w:val="00C83C83"/>
    <w:rsid w:val="00C83FEE"/>
    <w:rsid w:val="00C8415D"/>
    <w:rsid w:val="00C84300"/>
    <w:rsid w:val="00C843C3"/>
    <w:rsid w:val="00C84542"/>
    <w:rsid w:val="00C84553"/>
    <w:rsid w:val="00C8463C"/>
    <w:rsid w:val="00C8551F"/>
    <w:rsid w:val="00C8552A"/>
    <w:rsid w:val="00C856B8"/>
    <w:rsid w:val="00C85772"/>
    <w:rsid w:val="00C858D8"/>
    <w:rsid w:val="00C85A3C"/>
    <w:rsid w:val="00C85EB6"/>
    <w:rsid w:val="00C86008"/>
    <w:rsid w:val="00C861BA"/>
    <w:rsid w:val="00C8623C"/>
    <w:rsid w:val="00C864E6"/>
    <w:rsid w:val="00C867C6"/>
    <w:rsid w:val="00C86892"/>
    <w:rsid w:val="00C86A95"/>
    <w:rsid w:val="00C86DC2"/>
    <w:rsid w:val="00C871CF"/>
    <w:rsid w:val="00C872F8"/>
    <w:rsid w:val="00C874B1"/>
    <w:rsid w:val="00C876C8"/>
    <w:rsid w:val="00C87B9E"/>
    <w:rsid w:val="00C90A3F"/>
    <w:rsid w:val="00C91845"/>
    <w:rsid w:val="00C91BB1"/>
    <w:rsid w:val="00C91D68"/>
    <w:rsid w:val="00C91EE7"/>
    <w:rsid w:val="00C922A6"/>
    <w:rsid w:val="00C926C7"/>
    <w:rsid w:val="00C928FA"/>
    <w:rsid w:val="00C92CF5"/>
    <w:rsid w:val="00C92E56"/>
    <w:rsid w:val="00C92F57"/>
    <w:rsid w:val="00C932C6"/>
    <w:rsid w:val="00C93616"/>
    <w:rsid w:val="00C93630"/>
    <w:rsid w:val="00C93749"/>
    <w:rsid w:val="00C9406B"/>
    <w:rsid w:val="00C9425C"/>
    <w:rsid w:val="00C943A0"/>
    <w:rsid w:val="00C948FC"/>
    <w:rsid w:val="00C94984"/>
    <w:rsid w:val="00C94BA3"/>
    <w:rsid w:val="00C94EED"/>
    <w:rsid w:val="00C95376"/>
    <w:rsid w:val="00C953B2"/>
    <w:rsid w:val="00C95509"/>
    <w:rsid w:val="00C95814"/>
    <w:rsid w:val="00C95B8E"/>
    <w:rsid w:val="00C95D80"/>
    <w:rsid w:val="00C95FDA"/>
    <w:rsid w:val="00C965EC"/>
    <w:rsid w:val="00C9668A"/>
    <w:rsid w:val="00C96905"/>
    <w:rsid w:val="00C96BC6"/>
    <w:rsid w:val="00C96D67"/>
    <w:rsid w:val="00C974C2"/>
    <w:rsid w:val="00C97534"/>
    <w:rsid w:val="00C975EC"/>
    <w:rsid w:val="00C97684"/>
    <w:rsid w:val="00C977BE"/>
    <w:rsid w:val="00C97842"/>
    <w:rsid w:val="00C97900"/>
    <w:rsid w:val="00C97BFF"/>
    <w:rsid w:val="00C97CB8"/>
    <w:rsid w:val="00CA00D5"/>
    <w:rsid w:val="00CA01AB"/>
    <w:rsid w:val="00CA0260"/>
    <w:rsid w:val="00CA0597"/>
    <w:rsid w:val="00CA09D9"/>
    <w:rsid w:val="00CA0A37"/>
    <w:rsid w:val="00CA0A4A"/>
    <w:rsid w:val="00CA0A94"/>
    <w:rsid w:val="00CA0C68"/>
    <w:rsid w:val="00CA13C3"/>
    <w:rsid w:val="00CA13E8"/>
    <w:rsid w:val="00CA169F"/>
    <w:rsid w:val="00CA1939"/>
    <w:rsid w:val="00CA1CCB"/>
    <w:rsid w:val="00CA1DDD"/>
    <w:rsid w:val="00CA1F5A"/>
    <w:rsid w:val="00CA2AA3"/>
    <w:rsid w:val="00CA3468"/>
    <w:rsid w:val="00CA3D3C"/>
    <w:rsid w:val="00CA3DA7"/>
    <w:rsid w:val="00CA41A4"/>
    <w:rsid w:val="00CA4377"/>
    <w:rsid w:val="00CA4896"/>
    <w:rsid w:val="00CA49A2"/>
    <w:rsid w:val="00CA4B97"/>
    <w:rsid w:val="00CA4FA1"/>
    <w:rsid w:val="00CA518C"/>
    <w:rsid w:val="00CA564D"/>
    <w:rsid w:val="00CA5B3F"/>
    <w:rsid w:val="00CA5B4A"/>
    <w:rsid w:val="00CA6C64"/>
    <w:rsid w:val="00CA6DB2"/>
    <w:rsid w:val="00CA7447"/>
    <w:rsid w:val="00CA75B1"/>
    <w:rsid w:val="00CA78B4"/>
    <w:rsid w:val="00CA7956"/>
    <w:rsid w:val="00CA7B0A"/>
    <w:rsid w:val="00CA7B9D"/>
    <w:rsid w:val="00CA7BA1"/>
    <w:rsid w:val="00CA7C71"/>
    <w:rsid w:val="00CA7D70"/>
    <w:rsid w:val="00CA7E99"/>
    <w:rsid w:val="00CA7F60"/>
    <w:rsid w:val="00CB00F7"/>
    <w:rsid w:val="00CB07FB"/>
    <w:rsid w:val="00CB094C"/>
    <w:rsid w:val="00CB0D33"/>
    <w:rsid w:val="00CB0F09"/>
    <w:rsid w:val="00CB0F10"/>
    <w:rsid w:val="00CB0FED"/>
    <w:rsid w:val="00CB125C"/>
    <w:rsid w:val="00CB1665"/>
    <w:rsid w:val="00CB1A40"/>
    <w:rsid w:val="00CB258A"/>
    <w:rsid w:val="00CB259C"/>
    <w:rsid w:val="00CB26FC"/>
    <w:rsid w:val="00CB2794"/>
    <w:rsid w:val="00CB27A7"/>
    <w:rsid w:val="00CB27AF"/>
    <w:rsid w:val="00CB339F"/>
    <w:rsid w:val="00CB37FD"/>
    <w:rsid w:val="00CB3A7F"/>
    <w:rsid w:val="00CB3D63"/>
    <w:rsid w:val="00CB4677"/>
    <w:rsid w:val="00CB4A17"/>
    <w:rsid w:val="00CB4F2A"/>
    <w:rsid w:val="00CB4FA1"/>
    <w:rsid w:val="00CB53BD"/>
    <w:rsid w:val="00CB5BA6"/>
    <w:rsid w:val="00CB5C01"/>
    <w:rsid w:val="00CB6166"/>
    <w:rsid w:val="00CB619D"/>
    <w:rsid w:val="00CB61BB"/>
    <w:rsid w:val="00CB666C"/>
    <w:rsid w:val="00CB6B7F"/>
    <w:rsid w:val="00CB6BBF"/>
    <w:rsid w:val="00CB70A8"/>
    <w:rsid w:val="00CB71C8"/>
    <w:rsid w:val="00CB7419"/>
    <w:rsid w:val="00CB75EE"/>
    <w:rsid w:val="00CB7951"/>
    <w:rsid w:val="00CB7BEE"/>
    <w:rsid w:val="00CB7CDA"/>
    <w:rsid w:val="00CC0120"/>
    <w:rsid w:val="00CC0207"/>
    <w:rsid w:val="00CC02C1"/>
    <w:rsid w:val="00CC0B06"/>
    <w:rsid w:val="00CC0B64"/>
    <w:rsid w:val="00CC0BA6"/>
    <w:rsid w:val="00CC1337"/>
    <w:rsid w:val="00CC1BEC"/>
    <w:rsid w:val="00CC1C28"/>
    <w:rsid w:val="00CC2101"/>
    <w:rsid w:val="00CC258E"/>
    <w:rsid w:val="00CC2A33"/>
    <w:rsid w:val="00CC3635"/>
    <w:rsid w:val="00CC3702"/>
    <w:rsid w:val="00CC385E"/>
    <w:rsid w:val="00CC3909"/>
    <w:rsid w:val="00CC39F4"/>
    <w:rsid w:val="00CC3DC6"/>
    <w:rsid w:val="00CC3F17"/>
    <w:rsid w:val="00CC4040"/>
    <w:rsid w:val="00CC460E"/>
    <w:rsid w:val="00CC47BA"/>
    <w:rsid w:val="00CC4982"/>
    <w:rsid w:val="00CC4D15"/>
    <w:rsid w:val="00CC50A5"/>
    <w:rsid w:val="00CC52B0"/>
    <w:rsid w:val="00CC52BC"/>
    <w:rsid w:val="00CC54AA"/>
    <w:rsid w:val="00CC55C1"/>
    <w:rsid w:val="00CC57F8"/>
    <w:rsid w:val="00CC5D74"/>
    <w:rsid w:val="00CC5F73"/>
    <w:rsid w:val="00CC692F"/>
    <w:rsid w:val="00CC6B28"/>
    <w:rsid w:val="00CC6CB8"/>
    <w:rsid w:val="00CC6CC3"/>
    <w:rsid w:val="00CC764B"/>
    <w:rsid w:val="00CC77F4"/>
    <w:rsid w:val="00CC7D90"/>
    <w:rsid w:val="00CC7DA7"/>
    <w:rsid w:val="00CC7E96"/>
    <w:rsid w:val="00CD0282"/>
    <w:rsid w:val="00CD03BF"/>
    <w:rsid w:val="00CD03EF"/>
    <w:rsid w:val="00CD070D"/>
    <w:rsid w:val="00CD07E1"/>
    <w:rsid w:val="00CD11BA"/>
    <w:rsid w:val="00CD189E"/>
    <w:rsid w:val="00CD18A1"/>
    <w:rsid w:val="00CD218B"/>
    <w:rsid w:val="00CD26D9"/>
    <w:rsid w:val="00CD2B3D"/>
    <w:rsid w:val="00CD2F13"/>
    <w:rsid w:val="00CD356E"/>
    <w:rsid w:val="00CD362C"/>
    <w:rsid w:val="00CD383B"/>
    <w:rsid w:val="00CD38E5"/>
    <w:rsid w:val="00CD3D2B"/>
    <w:rsid w:val="00CD3F2D"/>
    <w:rsid w:val="00CD3FB1"/>
    <w:rsid w:val="00CD3FE9"/>
    <w:rsid w:val="00CD4874"/>
    <w:rsid w:val="00CD4EE7"/>
    <w:rsid w:val="00CD4F06"/>
    <w:rsid w:val="00CD5111"/>
    <w:rsid w:val="00CD5669"/>
    <w:rsid w:val="00CD59B9"/>
    <w:rsid w:val="00CD5BF9"/>
    <w:rsid w:val="00CD5C89"/>
    <w:rsid w:val="00CD5D63"/>
    <w:rsid w:val="00CD6026"/>
    <w:rsid w:val="00CD6098"/>
    <w:rsid w:val="00CD6260"/>
    <w:rsid w:val="00CD64ED"/>
    <w:rsid w:val="00CD65C1"/>
    <w:rsid w:val="00CD6787"/>
    <w:rsid w:val="00CD689F"/>
    <w:rsid w:val="00CD6AB1"/>
    <w:rsid w:val="00CD6D62"/>
    <w:rsid w:val="00CD70F9"/>
    <w:rsid w:val="00CD7135"/>
    <w:rsid w:val="00CD740E"/>
    <w:rsid w:val="00CD7800"/>
    <w:rsid w:val="00CD7D7C"/>
    <w:rsid w:val="00CE0165"/>
    <w:rsid w:val="00CE016F"/>
    <w:rsid w:val="00CE0238"/>
    <w:rsid w:val="00CE065D"/>
    <w:rsid w:val="00CE0F4D"/>
    <w:rsid w:val="00CE0FA8"/>
    <w:rsid w:val="00CE13B6"/>
    <w:rsid w:val="00CE14AD"/>
    <w:rsid w:val="00CE15C5"/>
    <w:rsid w:val="00CE184D"/>
    <w:rsid w:val="00CE1D51"/>
    <w:rsid w:val="00CE1E5B"/>
    <w:rsid w:val="00CE23A4"/>
    <w:rsid w:val="00CE2820"/>
    <w:rsid w:val="00CE2887"/>
    <w:rsid w:val="00CE2973"/>
    <w:rsid w:val="00CE2C96"/>
    <w:rsid w:val="00CE3760"/>
    <w:rsid w:val="00CE3F00"/>
    <w:rsid w:val="00CE3FB0"/>
    <w:rsid w:val="00CE40B1"/>
    <w:rsid w:val="00CE4620"/>
    <w:rsid w:val="00CE4898"/>
    <w:rsid w:val="00CE4E2A"/>
    <w:rsid w:val="00CE5166"/>
    <w:rsid w:val="00CE53BF"/>
    <w:rsid w:val="00CE5687"/>
    <w:rsid w:val="00CE5BBC"/>
    <w:rsid w:val="00CE5DCD"/>
    <w:rsid w:val="00CE5FEE"/>
    <w:rsid w:val="00CE60B6"/>
    <w:rsid w:val="00CE6142"/>
    <w:rsid w:val="00CE63B1"/>
    <w:rsid w:val="00CE66D9"/>
    <w:rsid w:val="00CE6B43"/>
    <w:rsid w:val="00CE6F21"/>
    <w:rsid w:val="00CE6FB3"/>
    <w:rsid w:val="00CE6FBD"/>
    <w:rsid w:val="00CE72A7"/>
    <w:rsid w:val="00CE731A"/>
    <w:rsid w:val="00CE76B3"/>
    <w:rsid w:val="00CE77C6"/>
    <w:rsid w:val="00CE7C4F"/>
    <w:rsid w:val="00CF0252"/>
    <w:rsid w:val="00CF0762"/>
    <w:rsid w:val="00CF086A"/>
    <w:rsid w:val="00CF1683"/>
    <w:rsid w:val="00CF1A2F"/>
    <w:rsid w:val="00CF20AA"/>
    <w:rsid w:val="00CF2532"/>
    <w:rsid w:val="00CF2568"/>
    <w:rsid w:val="00CF2578"/>
    <w:rsid w:val="00CF28F4"/>
    <w:rsid w:val="00CF2B9F"/>
    <w:rsid w:val="00CF2E50"/>
    <w:rsid w:val="00CF32C4"/>
    <w:rsid w:val="00CF33D6"/>
    <w:rsid w:val="00CF3909"/>
    <w:rsid w:val="00CF39EA"/>
    <w:rsid w:val="00CF3E3A"/>
    <w:rsid w:val="00CF3EFD"/>
    <w:rsid w:val="00CF40BA"/>
    <w:rsid w:val="00CF40DD"/>
    <w:rsid w:val="00CF470F"/>
    <w:rsid w:val="00CF4910"/>
    <w:rsid w:val="00CF4EAC"/>
    <w:rsid w:val="00CF4F35"/>
    <w:rsid w:val="00CF536B"/>
    <w:rsid w:val="00CF5571"/>
    <w:rsid w:val="00CF5838"/>
    <w:rsid w:val="00CF58B4"/>
    <w:rsid w:val="00CF5B11"/>
    <w:rsid w:val="00CF5DF9"/>
    <w:rsid w:val="00CF60CC"/>
    <w:rsid w:val="00CF6115"/>
    <w:rsid w:val="00CF6163"/>
    <w:rsid w:val="00CF6299"/>
    <w:rsid w:val="00CF644D"/>
    <w:rsid w:val="00CF6D1C"/>
    <w:rsid w:val="00CF6E46"/>
    <w:rsid w:val="00CF6EF1"/>
    <w:rsid w:val="00CF6F98"/>
    <w:rsid w:val="00CF7089"/>
    <w:rsid w:val="00CF74D4"/>
    <w:rsid w:val="00CF75D3"/>
    <w:rsid w:val="00CF760B"/>
    <w:rsid w:val="00CF764D"/>
    <w:rsid w:val="00CF792E"/>
    <w:rsid w:val="00CF7D26"/>
    <w:rsid w:val="00CF7F9A"/>
    <w:rsid w:val="00D00144"/>
    <w:rsid w:val="00D0041B"/>
    <w:rsid w:val="00D00712"/>
    <w:rsid w:val="00D008D2"/>
    <w:rsid w:val="00D00BBF"/>
    <w:rsid w:val="00D00BE7"/>
    <w:rsid w:val="00D00C6F"/>
    <w:rsid w:val="00D00EE1"/>
    <w:rsid w:val="00D00F07"/>
    <w:rsid w:val="00D00FD2"/>
    <w:rsid w:val="00D01307"/>
    <w:rsid w:val="00D0185F"/>
    <w:rsid w:val="00D01987"/>
    <w:rsid w:val="00D01EC4"/>
    <w:rsid w:val="00D02001"/>
    <w:rsid w:val="00D029EE"/>
    <w:rsid w:val="00D02CA6"/>
    <w:rsid w:val="00D02DAF"/>
    <w:rsid w:val="00D02E9C"/>
    <w:rsid w:val="00D03484"/>
    <w:rsid w:val="00D037CB"/>
    <w:rsid w:val="00D038BE"/>
    <w:rsid w:val="00D03E64"/>
    <w:rsid w:val="00D040B0"/>
    <w:rsid w:val="00D04464"/>
    <w:rsid w:val="00D04529"/>
    <w:rsid w:val="00D04DCA"/>
    <w:rsid w:val="00D04DF5"/>
    <w:rsid w:val="00D05224"/>
    <w:rsid w:val="00D053DA"/>
    <w:rsid w:val="00D05585"/>
    <w:rsid w:val="00D05701"/>
    <w:rsid w:val="00D06117"/>
    <w:rsid w:val="00D06499"/>
    <w:rsid w:val="00D066BD"/>
    <w:rsid w:val="00D0687E"/>
    <w:rsid w:val="00D06B1D"/>
    <w:rsid w:val="00D06C31"/>
    <w:rsid w:val="00D06C94"/>
    <w:rsid w:val="00D0704C"/>
    <w:rsid w:val="00D075A3"/>
    <w:rsid w:val="00D078F2"/>
    <w:rsid w:val="00D07934"/>
    <w:rsid w:val="00D079FE"/>
    <w:rsid w:val="00D07AC4"/>
    <w:rsid w:val="00D07B57"/>
    <w:rsid w:val="00D100D9"/>
    <w:rsid w:val="00D10411"/>
    <w:rsid w:val="00D104C8"/>
    <w:rsid w:val="00D10F1B"/>
    <w:rsid w:val="00D11051"/>
    <w:rsid w:val="00D1116D"/>
    <w:rsid w:val="00D11184"/>
    <w:rsid w:val="00D11565"/>
    <w:rsid w:val="00D11FC2"/>
    <w:rsid w:val="00D122E3"/>
    <w:rsid w:val="00D125FA"/>
    <w:rsid w:val="00D135D6"/>
    <w:rsid w:val="00D13752"/>
    <w:rsid w:val="00D1375E"/>
    <w:rsid w:val="00D137F8"/>
    <w:rsid w:val="00D13927"/>
    <w:rsid w:val="00D13A6A"/>
    <w:rsid w:val="00D1477D"/>
    <w:rsid w:val="00D148AD"/>
    <w:rsid w:val="00D14B0D"/>
    <w:rsid w:val="00D1506F"/>
    <w:rsid w:val="00D15340"/>
    <w:rsid w:val="00D15434"/>
    <w:rsid w:val="00D15655"/>
    <w:rsid w:val="00D15ECD"/>
    <w:rsid w:val="00D15F05"/>
    <w:rsid w:val="00D161E6"/>
    <w:rsid w:val="00D16346"/>
    <w:rsid w:val="00D16B5B"/>
    <w:rsid w:val="00D16EE2"/>
    <w:rsid w:val="00D17596"/>
    <w:rsid w:val="00D1767A"/>
    <w:rsid w:val="00D1767E"/>
    <w:rsid w:val="00D1796B"/>
    <w:rsid w:val="00D17C05"/>
    <w:rsid w:val="00D17C40"/>
    <w:rsid w:val="00D17DEF"/>
    <w:rsid w:val="00D17F68"/>
    <w:rsid w:val="00D17FB5"/>
    <w:rsid w:val="00D201E7"/>
    <w:rsid w:val="00D202E1"/>
    <w:rsid w:val="00D204A8"/>
    <w:rsid w:val="00D20BD1"/>
    <w:rsid w:val="00D20ECF"/>
    <w:rsid w:val="00D20F14"/>
    <w:rsid w:val="00D21173"/>
    <w:rsid w:val="00D21245"/>
    <w:rsid w:val="00D21455"/>
    <w:rsid w:val="00D21613"/>
    <w:rsid w:val="00D21D4B"/>
    <w:rsid w:val="00D21E21"/>
    <w:rsid w:val="00D21F40"/>
    <w:rsid w:val="00D22025"/>
    <w:rsid w:val="00D221C4"/>
    <w:rsid w:val="00D22634"/>
    <w:rsid w:val="00D22647"/>
    <w:rsid w:val="00D2266C"/>
    <w:rsid w:val="00D22D01"/>
    <w:rsid w:val="00D22D7C"/>
    <w:rsid w:val="00D23053"/>
    <w:rsid w:val="00D231CC"/>
    <w:rsid w:val="00D233F8"/>
    <w:rsid w:val="00D234FA"/>
    <w:rsid w:val="00D2361B"/>
    <w:rsid w:val="00D2389A"/>
    <w:rsid w:val="00D239B0"/>
    <w:rsid w:val="00D23AB8"/>
    <w:rsid w:val="00D242D2"/>
    <w:rsid w:val="00D2454D"/>
    <w:rsid w:val="00D24B91"/>
    <w:rsid w:val="00D24C81"/>
    <w:rsid w:val="00D24F7A"/>
    <w:rsid w:val="00D24FA6"/>
    <w:rsid w:val="00D253F4"/>
    <w:rsid w:val="00D25481"/>
    <w:rsid w:val="00D25F06"/>
    <w:rsid w:val="00D25F8D"/>
    <w:rsid w:val="00D2637C"/>
    <w:rsid w:val="00D266C4"/>
    <w:rsid w:val="00D26773"/>
    <w:rsid w:val="00D269A7"/>
    <w:rsid w:val="00D26B4A"/>
    <w:rsid w:val="00D26D3C"/>
    <w:rsid w:val="00D26DA5"/>
    <w:rsid w:val="00D26E9D"/>
    <w:rsid w:val="00D2747A"/>
    <w:rsid w:val="00D27AB7"/>
    <w:rsid w:val="00D27B2C"/>
    <w:rsid w:val="00D27CF6"/>
    <w:rsid w:val="00D302E1"/>
    <w:rsid w:val="00D304A5"/>
    <w:rsid w:val="00D30854"/>
    <w:rsid w:val="00D31249"/>
    <w:rsid w:val="00D316C4"/>
    <w:rsid w:val="00D319A2"/>
    <w:rsid w:val="00D319DA"/>
    <w:rsid w:val="00D31B0C"/>
    <w:rsid w:val="00D31EEC"/>
    <w:rsid w:val="00D31FE5"/>
    <w:rsid w:val="00D324D6"/>
    <w:rsid w:val="00D32568"/>
    <w:rsid w:val="00D32609"/>
    <w:rsid w:val="00D3260C"/>
    <w:rsid w:val="00D32901"/>
    <w:rsid w:val="00D32A0E"/>
    <w:rsid w:val="00D32EF5"/>
    <w:rsid w:val="00D32F68"/>
    <w:rsid w:val="00D3347A"/>
    <w:rsid w:val="00D3370F"/>
    <w:rsid w:val="00D33B42"/>
    <w:rsid w:val="00D3422C"/>
    <w:rsid w:val="00D34375"/>
    <w:rsid w:val="00D34AB4"/>
    <w:rsid w:val="00D34B2B"/>
    <w:rsid w:val="00D34C11"/>
    <w:rsid w:val="00D34E48"/>
    <w:rsid w:val="00D34F97"/>
    <w:rsid w:val="00D3514B"/>
    <w:rsid w:val="00D354D1"/>
    <w:rsid w:val="00D355B9"/>
    <w:rsid w:val="00D35C2E"/>
    <w:rsid w:val="00D36164"/>
    <w:rsid w:val="00D361A5"/>
    <w:rsid w:val="00D36775"/>
    <w:rsid w:val="00D36CB9"/>
    <w:rsid w:val="00D36D33"/>
    <w:rsid w:val="00D36E9D"/>
    <w:rsid w:val="00D371A6"/>
    <w:rsid w:val="00D37334"/>
    <w:rsid w:val="00D3746E"/>
    <w:rsid w:val="00D37966"/>
    <w:rsid w:val="00D37E59"/>
    <w:rsid w:val="00D37EA8"/>
    <w:rsid w:val="00D400B6"/>
    <w:rsid w:val="00D40241"/>
    <w:rsid w:val="00D404C8"/>
    <w:rsid w:val="00D407A1"/>
    <w:rsid w:val="00D40A0E"/>
    <w:rsid w:val="00D40D3F"/>
    <w:rsid w:val="00D416F0"/>
    <w:rsid w:val="00D417D4"/>
    <w:rsid w:val="00D41EC9"/>
    <w:rsid w:val="00D42047"/>
    <w:rsid w:val="00D4208C"/>
    <w:rsid w:val="00D42563"/>
    <w:rsid w:val="00D42629"/>
    <w:rsid w:val="00D42962"/>
    <w:rsid w:val="00D42BA3"/>
    <w:rsid w:val="00D42C26"/>
    <w:rsid w:val="00D43309"/>
    <w:rsid w:val="00D43CED"/>
    <w:rsid w:val="00D43FB1"/>
    <w:rsid w:val="00D44161"/>
    <w:rsid w:val="00D446FA"/>
    <w:rsid w:val="00D44C48"/>
    <w:rsid w:val="00D44D9B"/>
    <w:rsid w:val="00D44DB3"/>
    <w:rsid w:val="00D44E89"/>
    <w:rsid w:val="00D44F2E"/>
    <w:rsid w:val="00D45529"/>
    <w:rsid w:val="00D45958"/>
    <w:rsid w:val="00D45AB4"/>
    <w:rsid w:val="00D45FED"/>
    <w:rsid w:val="00D46381"/>
    <w:rsid w:val="00D46598"/>
    <w:rsid w:val="00D46628"/>
    <w:rsid w:val="00D4671D"/>
    <w:rsid w:val="00D46AC4"/>
    <w:rsid w:val="00D4743C"/>
    <w:rsid w:val="00D47441"/>
    <w:rsid w:val="00D4766A"/>
    <w:rsid w:val="00D4799C"/>
    <w:rsid w:val="00D47A9C"/>
    <w:rsid w:val="00D5005E"/>
    <w:rsid w:val="00D50270"/>
    <w:rsid w:val="00D5047C"/>
    <w:rsid w:val="00D50717"/>
    <w:rsid w:val="00D51465"/>
    <w:rsid w:val="00D51468"/>
    <w:rsid w:val="00D51A3D"/>
    <w:rsid w:val="00D51B8C"/>
    <w:rsid w:val="00D51C3F"/>
    <w:rsid w:val="00D52E9D"/>
    <w:rsid w:val="00D53142"/>
    <w:rsid w:val="00D531AA"/>
    <w:rsid w:val="00D53617"/>
    <w:rsid w:val="00D53688"/>
    <w:rsid w:val="00D53750"/>
    <w:rsid w:val="00D53B1C"/>
    <w:rsid w:val="00D53DAE"/>
    <w:rsid w:val="00D541F9"/>
    <w:rsid w:val="00D542B5"/>
    <w:rsid w:val="00D54960"/>
    <w:rsid w:val="00D555BB"/>
    <w:rsid w:val="00D55A40"/>
    <w:rsid w:val="00D55B4B"/>
    <w:rsid w:val="00D55CE5"/>
    <w:rsid w:val="00D56333"/>
    <w:rsid w:val="00D56688"/>
    <w:rsid w:val="00D56CA8"/>
    <w:rsid w:val="00D56EA1"/>
    <w:rsid w:val="00D56ED4"/>
    <w:rsid w:val="00D570D2"/>
    <w:rsid w:val="00D57456"/>
    <w:rsid w:val="00D5782B"/>
    <w:rsid w:val="00D57E27"/>
    <w:rsid w:val="00D57F76"/>
    <w:rsid w:val="00D600E2"/>
    <w:rsid w:val="00D603B0"/>
    <w:rsid w:val="00D604D1"/>
    <w:rsid w:val="00D60501"/>
    <w:rsid w:val="00D6076A"/>
    <w:rsid w:val="00D6085D"/>
    <w:rsid w:val="00D60943"/>
    <w:rsid w:val="00D60C9B"/>
    <w:rsid w:val="00D60DDF"/>
    <w:rsid w:val="00D60FC2"/>
    <w:rsid w:val="00D611AA"/>
    <w:rsid w:val="00D611BC"/>
    <w:rsid w:val="00D61BF3"/>
    <w:rsid w:val="00D6237C"/>
    <w:rsid w:val="00D62EDA"/>
    <w:rsid w:val="00D6347E"/>
    <w:rsid w:val="00D6350B"/>
    <w:rsid w:val="00D63589"/>
    <w:rsid w:val="00D63606"/>
    <w:rsid w:val="00D63666"/>
    <w:rsid w:val="00D63A97"/>
    <w:rsid w:val="00D63CD6"/>
    <w:rsid w:val="00D63DC3"/>
    <w:rsid w:val="00D64171"/>
    <w:rsid w:val="00D64673"/>
    <w:rsid w:val="00D6474B"/>
    <w:rsid w:val="00D64782"/>
    <w:rsid w:val="00D64C42"/>
    <w:rsid w:val="00D65110"/>
    <w:rsid w:val="00D651B7"/>
    <w:rsid w:val="00D65616"/>
    <w:rsid w:val="00D65777"/>
    <w:rsid w:val="00D657EB"/>
    <w:rsid w:val="00D65ADE"/>
    <w:rsid w:val="00D6662B"/>
    <w:rsid w:val="00D66C03"/>
    <w:rsid w:val="00D67529"/>
    <w:rsid w:val="00D67E8E"/>
    <w:rsid w:val="00D67FF5"/>
    <w:rsid w:val="00D70579"/>
    <w:rsid w:val="00D70715"/>
    <w:rsid w:val="00D7074F"/>
    <w:rsid w:val="00D70799"/>
    <w:rsid w:val="00D70917"/>
    <w:rsid w:val="00D71168"/>
    <w:rsid w:val="00D7148C"/>
    <w:rsid w:val="00D7163F"/>
    <w:rsid w:val="00D717DE"/>
    <w:rsid w:val="00D71883"/>
    <w:rsid w:val="00D71E11"/>
    <w:rsid w:val="00D720EA"/>
    <w:rsid w:val="00D724B2"/>
    <w:rsid w:val="00D72997"/>
    <w:rsid w:val="00D72EBE"/>
    <w:rsid w:val="00D73237"/>
    <w:rsid w:val="00D733DD"/>
    <w:rsid w:val="00D7348D"/>
    <w:rsid w:val="00D73695"/>
    <w:rsid w:val="00D7380E"/>
    <w:rsid w:val="00D739F9"/>
    <w:rsid w:val="00D73CBA"/>
    <w:rsid w:val="00D73E76"/>
    <w:rsid w:val="00D73F2F"/>
    <w:rsid w:val="00D73F67"/>
    <w:rsid w:val="00D745A9"/>
    <w:rsid w:val="00D745AC"/>
    <w:rsid w:val="00D7485F"/>
    <w:rsid w:val="00D74BCB"/>
    <w:rsid w:val="00D74D04"/>
    <w:rsid w:val="00D753DD"/>
    <w:rsid w:val="00D757D5"/>
    <w:rsid w:val="00D75D32"/>
    <w:rsid w:val="00D75D87"/>
    <w:rsid w:val="00D760BA"/>
    <w:rsid w:val="00D76503"/>
    <w:rsid w:val="00D765A8"/>
    <w:rsid w:val="00D77249"/>
    <w:rsid w:val="00D77254"/>
    <w:rsid w:val="00D7756D"/>
    <w:rsid w:val="00D77657"/>
    <w:rsid w:val="00D7779D"/>
    <w:rsid w:val="00D80544"/>
    <w:rsid w:val="00D8066F"/>
    <w:rsid w:val="00D808A5"/>
    <w:rsid w:val="00D8097A"/>
    <w:rsid w:val="00D80C84"/>
    <w:rsid w:val="00D815F3"/>
    <w:rsid w:val="00D81751"/>
    <w:rsid w:val="00D81A6E"/>
    <w:rsid w:val="00D81E9D"/>
    <w:rsid w:val="00D82371"/>
    <w:rsid w:val="00D823B6"/>
    <w:rsid w:val="00D82B30"/>
    <w:rsid w:val="00D82D6D"/>
    <w:rsid w:val="00D82F8D"/>
    <w:rsid w:val="00D82FEA"/>
    <w:rsid w:val="00D8334F"/>
    <w:rsid w:val="00D835B7"/>
    <w:rsid w:val="00D8366D"/>
    <w:rsid w:val="00D8402F"/>
    <w:rsid w:val="00D841F2"/>
    <w:rsid w:val="00D84830"/>
    <w:rsid w:val="00D8486F"/>
    <w:rsid w:val="00D8544E"/>
    <w:rsid w:val="00D856B2"/>
    <w:rsid w:val="00D85C21"/>
    <w:rsid w:val="00D85D00"/>
    <w:rsid w:val="00D85D0A"/>
    <w:rsid w:val="00D85DD6"/>
    <w:rsid w:val="00D8601A"/>
    <w:rsid w:val="00D8620F"/>
    <w:rsid w:val="00D86BD7"/>
    <w:rsid w:val="00D86C33"/>
    <w:rsid w:val="00D86D44"/>
    <w:rsid w:val="00D86F39"/>
    <w:rsid w:val="00D870C9"/>
    <w:rsid w:val="00D8717B"/>
    <w:rsid w:val="00D87338"/>
    <w:rsid w:val="00D87485"/>
    <w:rsid w:val="00D8767A"/>
    <w:rsid w:val="00D877F8"/>
    <w:rsid w:val="00D87831"/>
    <w:rsid w:val="00D878E6"/>
    <w:rsid w:val="00D87A77"/>
    <w:rsid w:val="00D87B26"/>
    <w:rsid w:val="00D87B70"/>
    <w:rsid w:val="00D87B8E"/>
    <w:rsid w:val="00D87BA9"/>
    <w:rsid w:val="00D87CCC"/>
    <w:rsid w:val="00D87F27"/>
    <w:rsid w:val="00D903AD"/>
    <w:rsid w:val="00D90B15"/>
    <w:rsid w:val="00D90BA3"/>
    <w:rsid w:val="00D90DFD"/>
    <w:rsid w:val="00D91057"/>
    <w:rsid w:val="00D91130"/>
    <w:rsid w:val="00D9114B"/>
    <w:rsid w:val="00D91451"/>
    <w:rsid w:val="00D915E0"/>
    <w:rsid w:val="00D91669"/>
    <w:rsid w:val="00D9191D"/>
    <w:rsid w:val="00D91A11"/>
    <w:rsid w:val="00D9289E"/>
    <w:rsid w:val="00D92B12"/>
    <w:rsid w:val="00D92C4A"/>
    <w:rsid w:val="00D9308F"/>
    <w:rsid w:val="00D9322F"/>
    <w:rsid w:val="00D93617"/>
    <w:rsid w:val="00D93C42"/>
    <w:rsid w:val="00D93E82"/>
    <w:rsid w:val="00D940FF"/>
    <w:rsid w:val="00D941C5"/>
    <w:rsid w:val="00D94423"/>
    <w:rsid w:val="00D948BF"/>
    <w:rsid w:val="00D9504B"/>
    <w:rsid w:val="00D9521E"/>
    <w:rsid w:val="00D955DF"/>
    <w:rsid w:val="00D95F9E"/>
    <w:rsid w:val="00D96900"/>
    <w:rsid w:val="00D9708F"/>
    <w:rsid w:val="00D97571"/>
    <w:rsid w:val="00D975E6"/>
    <w:rsid w:val="00D97806"/>
    <w:rsid w:val="00D97866"/>
    <w:rsid w:val="00D97E0C"/>
    <w:rsid w:val="00DA0039"/>
    <w:rsid w:val="00DA01C6"/>
    <w:rsid w:val="00DA0356"/>
    <w:rsid w:val="00DA0779"/>
    <w:rsid w:val="00DA0AF3"/>
    <w:rsid w:val="00DA132D"/>
    <w:rsid w:val="00DA1CB9"/>
    <w:rsid w:val="00DA1EF3"/>
    <w:rsid w:val="00DA20F8"/>
    <w:rsid w:val="00DA2FB1"/>
    <w:rsid w:val="00DA2FB2"/>
    <w:rsid w:val="00DA2FF1"/>
    <w:rsid w:val="00DA333F"/>
    <w:rsid w:val="00DA3357"/>
    <w:rsid w:val="00DA33B5"/>
    <w:rsid w:val="00DA3B9B"/>
    <w:rsid w:val="00DA3D5B"/>
    <w:rsid w:val="00DA3E69"/>
    <w:rsid w:val="00DA4D30"/>
    <w:rsid w:val="00DA4E0F"/>
    <w:rsid w:val="00DA506D"/>
    <w:rsid w:val="00DA5212"/>
    <w:rsid w:val="00DA521A"/>
    <w:rsid w:val="00DA5A4B"/>
    <w:rsid w:val="00DA6078"/>
    <w:rsid w:val="00DA6441"/>
    <w:rsid w:val="00DA6595"/>
    <w:rsid w:val="00DA675B"/>
    <w:rsid w:val="00DA6889"/>
    <w:rsid w:val="00DA6E15"/>
    <w:rsid w:val="00DA7832"/>
    <w:rsid w:val="00DA7E9C"/>
    <w:rsid w:val="00DA7EB4"/>
    <w:rsid w:val="00DB010B"/>
    <w:rsid w:val="00DB01EF"/>
    <w:rsid w:val="00DB0753"/>
    <w:rsid w:val="00DB0CDA"/>
    <w:rsid w:val="00DB0CE5"/>
    <w:rsid w:val="00DB1262"/>
    <w:rsid w:val="00DB1411"/>
    <w:rsid w:val="00DB175C"/>
    <w:rsid w:val="00DB1886"/>
    <w:rsid w:val="00DB1A52"/>
    <w:rsid w:val="00DB1B68"/>
    <w:rsid w:val="00DB1EB3"/>
    <w:rsid w:val="00DB1F42"/>
    <w:rsid w:val="00DB2016"/>
    <w:rsid w:val="00DB2445"/>
    <w:rsid w:val="00DB24F5"/>
    <w:rsid w:val="00DB2575"/>
    <w:rsid w:val="00DB2BAB"/>
    <w:rsid w:val="00DB3035"/>
    <w:rsid w:val="00DB344A"/>
    <w:rsid w:val="00DB34C0"/>
    <w:rsid w:val="00DB374D"/>
    <w:rsid w:val="00DB3820"/>
    <w:rsid w:val="00DB3EEE"/>
    <w:rsid w:val="00DB4669"/>
    <w:rsid w:val="00DB47D2"/>
    <w:rsid w:val="00DB4A4B"/>
    <w:rsid w:val="00DB4D8E"/>
    <w:rsid w:val="00DB5204"/>
    <w:rsid w:val="00DB52C5"/>
    <w:rsid w:val="00DB5464"/>
    <w:rsid w:val="00DB5773"/>
    <w:rsid w:val="00DB59D3"/>
    <w:rsid w:val="00DB6175"/>
    <w:rsid w:val="00DB68B0"/>
    <w:rsid w:val="00DB6AB4"/>
    <w:rsid w:val="00DB6B0B"/>
    <w:rsid w:val="00DB6C9C"/>
    <w:rsid w:val="00DB7003"/>
    <w:rsid w:val="00DB7116"/>
    <w:rsid w:val="00DB7166"/>
    <w:rsid w:val="00DB7F40"/>
    <w:rsid w:val="00DC008C"/>
    <w:rsid w:val="00DC0588"/>
    <w:rsid w:val="00DC0DE3"/>
    <w:rsid w:val="00DC0E66"/>
    <w:rsid w:val="00DC0F09"/>
    <w:rsid w:val="00DC1190"/>
    <w:rsid w:val="00DC1278"/>
    <w:rsid w:val="00DC169F"/>
    <w:rsid w:val="00DC192B"/>
    <w:rsid w:val="00DC1955"/>
    <w:rsid w:val="00DC1D63"/>
    <w:rsid w:val="00DC25FE"/>
    <w:rsid w:val="00DC2824"/>
    <w:rsid w:val="00DC2991"/>
    <w:rsid w:val="00DC2A37"/>
    <w:rsid w:val="00DC2AB5"/>
    <w:rsid w:val="00DC2CE5"/>
    <w:rsid w:val="00DC2E03"/>
    <w:rsid w:val="00DC32C7"/>
    <w:rsid w:val="00DC35FD"/>
    <w:rsid w:val="00DC3FBC"/>
    <w:rsid w:val="00DC425B"/>
    <w:rsid w:val="00DC45D7"/>
    <w:rsid w:val="00DC462C"/>
    <w:rsid w:val="00DC4855"/>
    <w:rsid w:val="00DC48DC"/>
    <w:rsid w:val="00DC4BBD"/>
    <w:rsid w:val="00DC4BE7"/>
    <w:rsid w:val="00DC4CBF"/>
    <w:rsid w:val="00DC4EDF"/>
    <w:rsid w:val="00DC4F32"/>
    <w:rsid w:val="00DC4F5C"/>
    <w:rsid w:val="00DC5464"/>
    <w:rsid w:val="00DC5847"/>
    <w:rsid w:val="00DC58F4"/>
    <w:rsid w:val="00DC5BF8"/>
    <w:rsid w:val="00DC5C7D"/>
    <w:rsid w:val="00DC5CEA"/>
    <w:rsid w:val="00DC5E07"/>
    <w:rsid w:val="00DC5ECD"/>
    <w:rsid w:val="00DC600D"/>
    <w:rsid w:val="00DC63C7"/>
    <w:rsid w:val="00DC6773"/>
    <w:rsid w:val="00DC67F8"/>
    <w:rsid w:val="00DC68D5"/>
    <w:rsid w:val="00DC6BFD"/>
    <w:rsid w:val="00DC77FC"/>
    <w:rsid w:val="00DC7EAE"/>
    <w:rsid w:val="00DD005D"/>
    <w:rsid w:val="00DD0388"/>
    <w:rsid w:val="00DD0655"/>
    <w:rsid w:val="00DD06D0"/>
    <w:rsid w:val="00DD07DD"/>
    <w:rsid w:val="00DD0985"/>
    <w:rsid w:val="00DD0AE9"/>
    <w:rsid w:val="00DD0E0C"/>
    <w:rsid w:val="00DD0E6D"/>
    <w:rsid w:val="00DD1394"/>
    <w:rsid w:val="00DD13BC"/>
    <w:rsid w:val="00DD13CA"/>
    <w:rsid w:val="00DD1423"/>
    <w:rsid w:val="00DD1466"/>
    <w:rsid w:val="00DD1617"/>
    <w:rsid w:val="00DD166A"/>
    <w:rsid w:val="00DD1682"/>
    <w:rsid w:val="00DD19AD"/>
    <w:rsid w:val="00DD1A8C"/>
    <w:rsid w:val="00DD2197"/>
    <w:rsid w:val="00DD24C0"/>
    <w:rsid w:val="00DD271D"/>
    <w:rsid w:val="00DD3A65"/>
    <w:rsid w:val="00DD3BF7"/>
    <w:rsid w:val="00DD3C21"/>
    <w:rsid w:val="00DD4152"/>
    <w:rsid w:val="00DD4466"/>
    <w:rsid w:val="00DD4697"/>
    <w:rsid w:val="00DD473B"/>
    <w:rsid w:val="00DD4C01"/>
    <w:rsid w:val="00DD4D8B"/>
    <w:rsid w:val="00DD4F6E"/>
    <w:rsid w:val="00DD4F89"/>
    <w:rsid w:val="00DD53A8"/>
    <w:rsid w:val="00DD551E"/>
    <w:rsid w:val="00DD58A2"/>
    <w:rsid w:val="00DD5C76"/>
    <w:rsid w:val="00DD6305"/>
    <w:rsid w:val="00DD6B5E"/>
    <w:rsid w:val="00DD6D0A"/>
    <w:rsid w:val="00DD6DA2"/>
    <w:rsid w:val="00DD6E13"/>
    <w:rsid w:val="00DD6E6B"/>
    <w:rsid w:val="00DD7187"/>
    <w:rsid w:val="00DD7A2F"/>
    <w:rsid w:val="00DD7A75"/>
    <w:rsid w:val="00DD7D7B"/>
    <w:rsid w:val="00DE006C"/>
    <w:rsid w:val="00DE0222"/>
    <w:rsid w:val="00DE09B2"/>
    <w:rsid w:val="00DE09E0"/>
    <w:rsid w:val="00DE0DCE"/>
    <w:rsid w:val="00DE0DE6"/>
    <w:rsid w:val="00DE0F3B"/>
    <w:rsid w:val="00DE0FD3"/>
    <w:rsid w:val="00DE0FFA"/>
    <w:rsid w:val="00DE1079"/>
    <w:rsid w:val="00DE12F3"/>
    <w:rsid w:val="00DE14E1"/>
    <w:rsid w:val="00DE1505"/>
    <w:rsid w:val="00DE168B"/>
    <w:rsid w:val="00DE17A7"/>
    <w:rsid w:val="00DE1B85"/>
    <w:rsid w:val="00DE2015"/>
    <w:rsid w:val="00DE2044"/>
    <w:rsid w:val="00DE2141"/>
    <w:rsid w:val="00DE268C"/>
    <w:rsid w:val="00DE35EA"/>
    <w:rsid w:val="00DE3E15"/>
    <w:rsid w:val="00DE3E2C"/>
    <w:rsid w:val="00DE3E9D"/>
    <w:rsid w:val="00DE429F"/>
    <w:rsid w:val="00DE42F7"/>
    <w:rsid w:val="00DE4339"/>
    <w:rsid w:val="00DE4690"/>
    <w:rsid w:val="00DE4D10"/>
    <w:rsid w:val="00DE4F1B"/>
    <w:rsid w:val="00DE4F65"/>
    <w:rsid w:val="00DE5088"/>
    <w:rsid w:val="00DE59E2"/>
    <w:rsid w:val="00DE5B28"/>
    <w:rsid w:val="00DE5D65"/>
    <w:rsid w:val="00DE5FF7"/>
    <w:rsid w:val="00DE62B4"/>
    <w:rsid w:val="00DE65EA"/>
    <w:rsid w:val="00DE7078"/>
    <w:rsid w:val="00DE71A9"/>
    <w:rsid w:val="00DE7948"/>
    <w:rsid w:val="00DE7E02"/>
    <w:rsid w:val="00DE7E71"/>
    <w:rsid w:val="00DF003A"/>
    <w:rsid w:val="00DF006E"/>
    <w:rsid w:val="00DF029E"/>
    <w:rsid w:val="00DF0660"/>
    <w:rsid w:val="00DF0884"/>
    <w:rsid w:val="00DF0B6B"/>
    <w:rsid w:val="00DF0E63"/>
    <w:rsid w:val="00DF124A"/>
    <w:rsid w:val="00DF18F5"/>
    <w:rsid w:val="00DF28A0"/>
    <w:rsid w:val="00DF2D45"/>
    <w:rsid w:val="00DF33F4"/>
    <w:rsid w:val="00DF3B33"/>
    <w:rsid w:val="00DF3C13"/>
    <w:rsid w:val="00DF488E"/>
    <w:rsid w:val="00DF492B"/>
    <w:rsid w:val="00DF4E02"/>
    <w:rsid w:val="00DF5107"/>
    <w:rsid w:val="00DF5C7E"/>
    <w:rsid w:val="00DF61D9"/>
    <w:rsid w:val="00DF64E8"/>
    <w:rsid w:val="00DF6B28"/>
    <w:rsid w:val="00DF6DF1"/>
    <w:rsid w:val="00DF6E3D"/>
    <w:rsid w:val="00DF6F37"/>
    <w:rsid w:val="00DF74AA"/>
    <w:rsid w:val="00DF75EC"/>
    <w:rsid w:val="00DF76F0"/>
    <w:rsid w:val="00DF79C5"/>
    <w:rsid w:val="00DF7AF4"/>
    <w:rsid w:val="00DF7C47"/>
    <w:rsid w:val="00E0059A"/>
    <w:rsid w:val="00E008BB"/>
    <w:rsid w:val="00E00904"/>
    <w:rsid w:val="00E00D3A"/>
    <w:rsid w:val="00E00D9A"/>
    <w:rsid w:val="00E00FD9"/>
    <w:rsid w:val="00E012E4"/>
    <w:rsid w:val="00E013BF"/>
    <w:rsid w:val="00E0162D"/>
    <w:rsid w:val="00E0174E"/>
    <w:rsid w:val="00E01A83"/>
    <w:rsid w:val="00E01C1A"/>
    <w:rsid w:val="00E01D85"/>
    <w:rsid w:val="00E02115"/>
    <w:rsid w:val="00E0257D"/>
    <w:rsid w:val="00E02846"/>
    <w:rsid w:val="00E028C6"/>
    <w:rsid w:val="00E02C57"/>
    <w:rsid w:val="00E02E45"/>
    <w:rsid w:val="00E03067"/>
    <w:rsid w:val="00E0370B"/>
    <w:rsid w:val="00E03857"/>
    <w:rsid w:val="00E039A9"/>
    <w:rsid w:val="00E03A53"/>
    <w:rsid w:val="00E03C22"/>
    <w:rsid w:val="00E04100"/>
    <w:rsid w:val="00E048BF"/>
    <w:rsid w:val="00E048C9"/>
    <w:rsid w:val="00E04A2D"/>
    <w:rsid w:val="00E04A8D"/>
    <w:rsid w:val="00E04E3C"/>
    <w:rsid w:val="00E053B8"/>
    <w:rsid w:val="00E063C8"/>
    <w:rsid w:val="00E06408"/>
    <w:rsid w:val="00E06BC8"/>
    <w:rsid w:val="00E072E8"/>
    <w:rsid w:val="00E0732E"/>
    <w:rsid w:val="00E073B1"/>
    <w:rsid w:val="00E07419"/>
    <w:rsid w:val="00E100DC"/>
    <w:rsid w:val="00E1074F"/>
    <w:rsid w:val="00E10A6E"/>
    <w:rsid w:val="00E110E7"/>
    <w:rsid w:val="00E11331"/>
    <w:rsid w:val="00E11732"/>
    <w:rsid w:val="00E11B95"/>
    <w:rsid w:val="00E11C03"/>
    <w:rsid w:val="00E11C11"/>
    <w:rsid w:val="00E11FA0"/>
    <w:rsid w:val="00E12022"/>
    <w:rsid w:val="00E12210"/>
    <w:rsid w:val="00E12492"/>
    <w:rsid w:val="00E12670"/>
    <w:rsid w:val="00E1268B"/>
    <w:rsid w:val="00E133D2"/>
    <w:rsid w:val="00E134C2"/>
    <w:rsid w:val="00E135A4"/>
    <w:rsid w:val="00E13EBD"/>
    <w:rsid w:val="00E14082"/>
    <w:rsid w:val="00E141BC"/>
    <w:rsid w:val="00E14605"/>
    <w:rsid w:val="00E14E14"/>
    <w:rsid w:val="00E1565B"/>
    <w:rsid w:val="00E1569F"/>
    <w:rsid w:val="00E15A1E"/>
    <w:rsid w:val="00E15D55"/>
    <w:rsid w:val="00E15F3B"/>
    <w:rsid w:val="00E1611D"/>
    <w:rsid w:val="00E16DC9"/>
    <w:rsid w:val="00E16E08"/>
    <w:rsid w:val="00E16EFE"/>
    <w:rsid w:val="00E17072"/>
    <w:rsid w:val="00E17429"/>
    <w:rsid w:val="00E17529"/>
    <w:rsid w:val="00E17A60"/>
    <w:rsid w:val="00E17BCD"/>
    <w:rsid w:val="00E2065E"/>
    <w:rsid w:val="00E20808"/>
    <w:rsid w:val="00E20823"/>
    <w:rsid w:val="00E20B55"/>
    <w:rsid w:val="00E20C83"/>
    <w:rsid w:val="00E20DAC"/>
    <w:rsid w:val="00E20F44"/>
    <w:rsid w:val="00E2126A"/>
    <w:rsid w:val="00E2136D"/>
    <w:rsid w:val="00E2188A"/>
    <w:rsid w:val="00E21B7B"/>
    <w:rsid w:val="00E21ED3"/>
    <w:rsid w:val="00E21F9C"/>
    <w:rsid w:val="00E221BE"/>
    <w:rsid w:val="00E223F0"/>
    <w:rsid w:val="00E22DD0"/>
    <w:rsid w:val="00E23253"/>
    <w:rsid w:val="00E235F6"/>
    <w:rsid w:val="00E23683"/>
    <w:rsid w:val="00E237D1"/>
    <w:rsid w:val="00E23946"/>
    <w:rsid w:val="00E23C25"/>
    <w:rsid w:val="00E2406B"/>
    <w:rsid w:val="00E24588"/>
    <w:rsid w:val="00E248C1"/>
    <w:rsid w:val="00E24945"/>
    <w:rsid w:val="00E24AE0"/>
    <w:rsid w:val="00E24B2B"/>
    <w:rsid w:val="00E25198"/>
    <w:rsid w:val="00E252CB"/>
    <w:rsid w:val="00E253AE"/>
    <w:rsid w:val="00E25C09"/>
    <w:rsid w:val="00E25D60"/>
    <w:rsid w:val="00E25D6D"/>
    <w:rsid w:val="00E25F50"/>
    <w:rsid w:val="00E26954"/>
    <w:rsid w:val="00E26B98"/>
    <w:rsid w:val="00E26DBB"/>
    <w:rsid w:val="00E27886"/>
    <w:rsid w:val="00E278A8"/>
    <w:rsid w:val="00E27BF1"/>
    <w:rsid w:val="00E27BF7"/>
    <w:rsid w:val="00E3047B"/>
    <w:rsid w:val="00E304EE"/>
    <w:rsid w:val="00E30B7F"/>
    <w:rsid w:val="00E30BC3"/>
    <w:rsid w:val="00E30D8E"/>
    <w:rsid w:val="00E30DB3"/>
    <w:rsid w:val="00E30E97"/>
    <w:rsid w:val="00E30F35"/>
    <w:rsid w:val="00E31226"/>
    <w:rsid w:val="00E31A76"/>
    <w:rsid w:val="00E323A4"/>
    <w:rsid w:val="00E323F1"/>
    <w:rsid w:val="00E32624"/>
    <w:rsid w:val="00E3282A"/>
    <w:rsid w:val="00E32878"/>
    <w:rsid w:val="00E32998"/>
    <w:rsid w:val="00E32B19"/>
    <w:rsid w:val="00E32D00"/>
    <w:rsid w:val="00E3348E"/>
    <w:rsid w:val="00E337F8"/>
    <w:rsid w:val="00E33A17"/>
    <w:rsid w:val="00E33B01"/>
    <w:rsid w:val="00E33DBD"/>
    <w:rsid w:val="00E34374"/>
    <w:rsid w:val="00E3475B"/>
    <w:rsid w:val="00E3480F"/>
    <w:rsid w:val="00E34A8D"/>
    <w:rsid w:val="00E34B3C"/>
    <w:rsid w:val="00E3500A"/>
    <w:rsid w:val="00E36157"/>
    <w:rsid w:val="00E361E7"/>
    <w:rsid w:val="00E3690D"/>
    <w:rsid w:val="00E36978"/>
    <w:rsid w:val="00E36CB4"/>
    <w:rsid w:val="00E371F6"/>
    <w:rsid w:val="00E372B7"/>
    <w:rsid w:val="00E372E9"/>
    <w:rsid w:val="00E3732A"/>
    <w:rsid w:val="00E37338"/>
    <w:rsid w:val="00E37774"/>
    <w:rsid w:val="00E379CC"/>
    <w:rsid w:val="00E37B92"/>
    <w:rsid w:val="00E37BE9"/>
    <w:rsid w:val="00E4003D"/>
    <w:rsid w:val="00E4039E"/>
    <w:rsid w:val="00E403E1"/>
    <w:rsid w:val="00E40834"/>
    <w:rsid w:val="00E408BB"/>
    <w:rsid w:val="00E409FE"/>
    <w:rsid w:val="00E40BB5"/>
    <w:rsid w:val="00E4100F"/>
    <w:rsid w:val="00E41018"/>
    <w:rsid w:val="00E41179"/>
    <w:rsid w:val="00E411F9"/>
    <w:rsid w:val="00E41A81"/>
    <w:rsid w:val="00E41D1D"/>
    <w:rsid w:val="00E41D31"/>
    <w:rsid w:val="00E41D76"/>
    <w:rsid w:val="00E41DD6"/>
    <w:rsid w:val="00E421D1"/>
    <w:rsid w:val="00E4238D"/>
    <w:rsid w:val="00E423DE"/>
    <w:rsid w:val="00E4258F"/>
    <w:rsid w:val="00E42B72"/>
    <w:rsid w:val="00E42E3A"/>
    <w:rsid w:val="00E42F1A"/>
    <w:rsid w:val="00E43177"/>
    <w:rsid w:val="00E4395E"/>
    <w:rsid w:val="00E43E5B"/>
    <w:rsid w:val="00E43EA7"/>
    <w:rsid w:val="00E44B5B"/>
    <w:rsid w:val="00E45387"/>
    <w:rsid w:val="00E458A6"/>
    <w:rsid w:val="00E45AF3"/>
    <w:rsid w:val="00E45D22"/>
    <w:rsid w:val="00E462FD"/>
    <w:rsid w:val="00E47027"/>
    <w:rsid w:val="00E470B7"/>
    <w:rsid w:val="00E47845"/>
    <w:rsid w:val="00E478A2"/>
    <w:rsid w:val="00E479A5"/>
    <w:rsid w:val="00E47BA5"/>
    <w:rsid w:val="00E50269"/>
    <w:rsid w:val="00E50BA7"/>
    <w:rsid w:val="00E516B0"/>
    <w:rsid w:val="00E51785"/>
    <w:rsid w:val="00E51AA6"/>
    <w:rsid w:val="00E51ADF"/>
    <w:rsid w:val="00E51D29"/>
    <w:rsid w:val="00E51EF5"/>
    <w:rsid w:val="00E51F02"/>
    <w:rsid w:val="00E5280F"/>
    <w:rsid w:val="00E52CB7"/>
    <w:rsid w:val="00E531DA"/>
    <w:rsid w:val="00E534AE"/>
    <w:rsid w:val="00E53573"/>
    <w:rsid w:val="00E537C5"/>
    <w:rsid w:val="00E5387F"/>
    <w:rsid w:val="00E53B63"/>
    <w:rsid w:val="00E53BE8"/>
    <w:rsid w:val="00E541A8"/>
    <w:rsid w:val="00E545E1"/>
    <w:rsid w:val="00E5470D"/>
    <w:rsid w:val="00E5478E"/>
    <w:rsid w:val="00E547C7"/>
    <w:rsid w:val="00E551CD"/>
    <w:rsid w:val="00E5528F"/>
    <w:rsid w:val="00E552CE"/>
    <w:rsid w:val="00E55352"/>
    <w:rsid w:val="00E55366"/>
    <w:rsid w:val="00E557C9"/>
    <w:rsid w:val="00E55806"/>
    <w:rsid w:val="00E55B55"/>
    <w:rsid w:val="00E55C32"/>
    <w:rsid w:val="00E55D9E"/>
    <w:rsid w:val="00E56073"/>
    <w:rsid w:val="00E56229"/>
    <w:rsid w:val="00E5622D"/>
    <w:rsid w:val="00E56698"/>
    <w:rsid w:val="00E567BD"/>
    <w:rsid w:val="00E56E4E"/>
    <w:rsid w:val="00E5708F"/>
    <w:rsid w:val="00E57AC7"/>
    <w:rsid w:val="00E57C10"/>
    <w:rsid w:val="00E57D36"/>
    <w:rsid w:val="00E57F0D"/>
    <w:rsid w:val="00E600EE"/>
    <w:rsid w:val="00E603F3"/>
    <w:rsid w:val="00E609E7"/>
    <w:rsid w:val="00E60AAA"/>
    <w:rsid w:val="00E60D24"/>
    <w:rsid w:val="00E60EF0"/>
    <w:rsid w:val="00E61839"/>
    <w:rsid w:val="00E61B43"/>
    <w:rsid w:val="00E61D40"/>
    <w:rsid w:val="00E6275A"/>
    <w:rsid w:val="00E629AF"/>
    <w:rsid w:val="00E63178"/>
    <w:rsid w:val="00E6390A"/>
    <w:rsid w:val="00E63B60"/>
    <w:rsid w:val="00E63BA0"/>
    <w:rsid w:val="00E63F25"/>
    <w:rsid w:val="00E64138"/>
    <w:rsid w:val="00E6476A"/>
    <w:rsid w:val="00E651B8"/>
    <w:rsid w:val="00E655C1"/>
    <w:rsid w:val="00E65607"/>
    <w:rsid w:val="00E65F08"/>
    <w:rsid w:val="00E660DB"/>
    <w:rsid w:val="00E661DD"/>
    <w:rsid w:val="00E6629C"/>
    <w:rsid w:val="00E6657A"/>
    <w:rsid w:val="00E666B8"/>
    <w:rsid w:val="00E66785"/>
    <w:rsid w:val="00E66F2A"/>
    <w:rsid w:val="00E671E7"/>
    <w:rsid w:val="00E673BF"/>
    <w:rsid w:val="00E674F0"/>
    <w:rsid w:val="00E6751F"/>
    <w:rsid w:val="00E6786D"/>
    <w:rsid w:val="00E6793C"/>
    <w:rsid w:val="00E70107"/>
    <w:rsid w:val="00E70603"/>
    <w:rsid w:val="00E7080B"/>
    <w:rsid w:val="00E70869"/>
    <w:rsid w:val="00E7089E"/>
    <w:rsid w:val="00E70D8D"/>
    <w:rsid w:val="00E71722"/>
    <w:rsid w:val="00E71D25"/>
    <w:rsid w:val="00E72468"/>
    <w:rsid w:val="00E726A3"/>
    <w:rsid w:val="00E72CA3"/>
    <w:rsid w:val="00E72CAE"/>
    <w:rsid w:val="00E730C3"/>
    <w:rsid w:val="00E7354E"/>
    <w:rsid w:val="00E73EFD"/>
    <w:rsid w:val="00E7402B"/>
    <w:rsid w:val="00E74442"/>
    <w:rsid w:val="00E74491"/>
    <w:rsid w:val="00E74957"/>
    <w:rsid w:val="00E7495E"/>
    <w:rsid w:val="00E74A4C"/>
    <w:rsid w:val="00E75065"/>
    <w:rsid w:val="00E750A6"/>
    <w:rsid w:val="00E750C6"/>
    <w:rsid w:val="00E751E0"/>
    <w:rsid w:val="00E75215"/>
    <w:rsid w:val="00E75322"/>
    <w:rsid w:val="00E75333"/>
    <w:rsid w:val="00E75631"/>
    <w:rsid w:val="00E75796"/>
    <w:rsid w:val="00E7580A"/>
    <w:rsid w:val="00E75A9D"/>
    <w:rsid w:val="00E75B7B"/>
    <w:rsid w:val="00E765BF"/>
    <w:rsid w:val="00E76650"/>
    <w:rsid w:val="00E76752"/>
    <w:rsid w:val="00E7692A"/>
    <w:rsid w:val="00E7696F"/>
    <w:rsid w:val="00E76BCA"/>
    <w:rsid w:val="00E76BE7"/>
    <w:rsid w:val="00E7796D"/>
    <w:rsid w:val="00E77A65"/>
    <w:rsid w:val="00E77F51"/>
    <w:rsid w:val="00E803C3"/>
    <w:rsid w:val="00E80418"/>
    <w:rsid w:val="00E809D3"/>
    <w:rsid w:val="00E816F4"/>
    <w:rsid w:val="00E81763"/>
    <w:rsid w:val="00E81E74"/>
    <w:rsid w:val="00E81EFF"/>
    <w:rsid w:val="00E8205A"/>
    <w:rsid w:val="00E8225A"/>
    <w:rsid w:val="00E82748"/>
    <w:rsid w:val="00E82761"/>
    <w:rsid w:val="00E82C8B"/>
    <w:rsid w:val="00E82D06"/>
    <w:rsid w:val="00E82F6B"/>
    <w:rsid w:val="00E83AF4"/>
    <w:rsid w:val="00E83C5F"/>
    <w:rsid w:val="00E83C9E"/>
    <w:rsid w:val="00E83D9C"/>
    <w:rsid w:val="00E83DCA"/>
    <w:rsid w:val="00E83EFE"/>
    <w:rsid w:val="00E8412E"/>
    <w:rsid w:val="00E84B14"/>
    <w:rsid w:val="00E84B82"/>
    <w:rsid w:val="00E856E1"/>
    <w:rsid w:val="00E85726"/>
    <w:rsid w:val="00E85784"/>
    <w:rsid w:val="00E859AE"/>
    <w:rsid w:val="00E85C7B"/>
    <w:rsid w:val="00E86661"/>
    <w:rsid w:val="00E867F6"/>
    <w:rsid w:val="00E86A5C"/>
    <w:rsid w:val="00E86BC9"/>
    <w:rsid w:val="00E86CF0"/>
    <w:rsid w:val="00E872BD"/>
    <w:rsid w:val="00E873B3"/>
    <w:rsid w:val="00E90162"/>
    <w:rsid w:val="00E9030D"/>
    <w:rsid w:val="00E90315"/>
    <w:rsid w:val="00E906CC"/>
    <w:rsid w:val="00E90956"/>
    <w:rsid w:val="00E90A8C"/>
    <w:rsid w:val="00E90BEF"/>
    <w:rsid w:val="00E90C42"/>
    <w:rsid w:val="00E90D21"/>
    <w:rsid w:val="00E90EDF"/>
    <w:rsid w:val="00E91079"/>
    <w:rsid w:val="00E91B15"/>
    <w:rsid w:val="00E922E5"/>
    <w:rsid w:val="00E92742"/>
    <w:rsid w:val="00E928B8"/>
    <w:rsid w:val="00E92EBA"/>
    <w:rsid w:val="00E935D9"/>
    <w:rsid w:val="00E93F6B"/>
    <w:rsid w:val="00E9413F"/>
    <w:rsid w:val="00E94360"/>
    <w:rsid w:val="00E9443C"/>
    <w:rsid w:val="00E94A76"/>
    <w:rsid w:val="00E94AA3"/>
    <w:rsid w:val="00E94D29"/>
    <w:rsid w:val="00E95070"/>
    <w:rsid w:val="00E950DB"/>
    <w:rsid w:val="00E9513B"/>
    <w:rsid w:val="00E969CC"/>
    <w:rsid w:val="00E96ACD"/>
    <w:rsid w:val="00E96BF6"/>
    <w:rsid w:val="00E96DCB"/>
    <w:rsid w:val="00E97475"/>
    <w:rsid w:val="00E97613"/>
    <w:rsid w:val="00E9772C"/>
    <w:rsid w:val="00E97CA6"/>
    <w:rsid w:val="00E97D26"/>
    <w:rsid w:val="00EA07CD"/>
    <w:rsid w:val="00EA07E5"/>
    <w:rsid w:val="00EA0953"/>
    <w:rsid w:val="00EA0C19"/>
    <w:rsid w:val="00EA0DD5"/>
    <w:rsid w:val="00EA0E6C"/>
    <w:rsid w:val="00EA1243"/>
    <w:rsid w:val="00EA1771"/>
    <w:rsid w:val="00EA179E"/>
    <w:rsid w:val="00EA17BD"/>
    <w:rsid w:val="00EA180A"/>
    <w:rsid w:val="00EA18EE"/>
    <w:rsid w:val="00EA1CB9"/>
    <w:rsid w:val="00EA1F83"/>
    <w:rsid w:val="00EA277C"/>
    <w:rsid w:val="00EA2826"/>
    <w:rsid w:val="00EA2C13"/>
    <w:rsid w:val="00EA2E55"/>
    <w:rsid w:val="00EA314D"/>
    <w:rsid w:val="00EA3383"/>
    <w:rsid w:val="00EA38FC"/>
    <w:rsid w:val="00EA3E03"/>
    <w:rsid w:val="00EA3EAF"/>
    <w:rsid w:val="00EA425F"/>
    <w:rsid w:val="00EA4363"/>
    <w:rsid w:val="00EA4723"/>
    <w:rsid w:val="00EA4841"/>
    <w:rsid w:val="00EA4B1D"/>
    <w:rsid w:val="00EA4B4F"/>
    <w:rsid w:val="00EA4E25"/>
    <w:rsid w:val="00EA50F5"/>
    <w:rsid w:val="00EA5C82"/>
    <w:rsid w:val="00EA5CC4"/>
    <w:rsid w:val="00EA5E69"/>
    <w:rsid w:val="00EA62E7"/>
    <w:rsid w:val="00EA6676"/>
    <w:rsid w:val="00EA6786"/>
    <w:rsid w:val="00EA6A0F"/>
    <w:rsid w:val="00EA6A34"/>
    <w:rsid w:val="00EA6E33"/>
    <w:rsid w:val="00EA6F4C"/>
    <w:rsid w:val="00EA71FF"/>
    <w:rsid w:val="00EA7331"/>
    <w:rsid w:val="00EA7345"/>
    <w:rsid w:val="00EA7518"/>
    <w:rsid w:val="00EA7794"/>
    <w:rsid w:val="00EA789C"/>
    <w:rsid w:val="00EA7C12"/>
    <w:rsid w:val="00EB068C"/>
    <w:rsid w:val="00EB0B70"/>
    <w:rsid w:val="00EB0C9A"/>
    <w:rsid w:val="00EB0D7C"/>
    <w:rsid w:val="00EB0E02"/>
    <w:rsid w:val="00EB12A5"/>
    <w:rsid w:val="00EB12D9"/>
    <w:rsid w:val="00EB1650"/>
    <w:rsid w:val="00EB1DF5"/>
    <w:rsid w:val="00EB1E67"/>
    <w:rsid w:val="00EB2091"/>
    <w:rsid w:val="00EB21C7"/>
    <w:rsid w:val="00EB2541"/>
    <w:rsid w:val="00EB29DF"/>
    <w:rsid w:val="00EB2DE9"/>
    <w:rsid w:val="00EB2E72"/>
    <w:rsid w:val="00EB3146"/>
    <w:rsid w:val="00EB32AA"/>
    <w:rsid w:val="00EB336E"/>
    <w:rsid w:val="00EB34CD"/>
    <w:rsid w:val="00EB398E"/>
    <w:rsid w:val="00EB42A2"/>
    <w:rsid w:val="00EB4397"/>
    <w:rsid w:val="00EB43D8"/>
    <w:rsid w:val="00EB4A31"/>
    <w:rsid w:val="00EB4D48"/>
    <w:rsid w:val="00EB4EC6"/>
    <w:rsid w:val="00EB5009"/>
    <w:rsid w:val="00EB51F7"/>
    <w:rsid w:val="00EB537C"/>
    <w:rsid w:val="00EB5ABB"/>
    <w:rsid w:val="00EB6156"/>
    <w:rsid w:val="00EB642F"/>
    <w:rsid w:val="00EB6A2A"/>
    <w:rsid w:val="00EB6FC8"/>
    <w:rsid w:val="00EB70A0"/>
    <w:rsid w:val="00EB7AA2"/>
    <w:rsid w:val="00EB7C6C"/>
    <w:rsid w:val="00EC00AD"/>
    <w:rsid w:val="00EC026C"/>
    <w:rsid w:val="00EC092B"/>
    <w:rsid w:val="00EC105D"/>
    <w:rsid w:val="00EC1271"/>
    <w:rsid w:val="00EC1621"/>
    <w:rsid w:val="00EC1E61"/>
    <w:rsid w:val="00EC1F82"/>
    <w:rsid w:val="00EC23C1"/>
    <w:rsid w:val="00EC28B6"/>
    <w:rsid w:val="00EC2A00"/>
    <w:rsid w:val="00EC2AD7"/>
    <w:rsid w:val="00EC3462"/>
    <w:rsid w:val="00EC3849"/>
    <w:rsid w:val="00EC4025"/>
    <w:rsid w:val="00EC481F"/>
    <w:rsid w:val="00EC4B4F"/>
    <w:rsid w:val="00EC4F0E"/>
    <w:rsid w:val="00EC4FD7"/>
    <w:rsid w:val="00EC50DA"/>
    <w:rsid w:val="00EC5441"/>
    <w:rsid w:val="00EC5B5A"/>
    <w:rsid w:val="00EC5B91"/>
    <w:rsid w:val="00EC61FE"/>
    <w:rsid w:val="00EC64EA"/>
    <w:rsid w:val="00EC6568"/>
    <w:rsid w:val="00EC6609"/>
    <w:rsid w:val="00EC66C5"/>
    <w:rsid w:val="00EC68BF"/>
    <w:rsid w:val="00EC6D99"/>
    <w:rsid w:val="00EC7027"/>
    <w:rsid w:val="00EC713B"/>
    <w:rsid w:val="00EC7324"/>
    <w:rsid w:val="00EC76A8"/>
    <w:rsid w:val="00EC7AF2"/>
    <w:rsid w:val="00EC7BF1"/>
    <w:rsid w:val="00EC7CDC"/>
    <w:rsid w:val="00ED0179"/>
    <w:rsid w:val="00ED05B9"/>
    <w:rsid w:val="00ED09BB"/>
    <w:rsid w:val="00ED0A81"/>
    <w:rsid w:val="00ED0B02"/>
    <w:rsid w:val="00ED0CF8"/>
    <w:rsid w:val="00ED0F35"/>
    <w:rsid w:val="00ED114B"/>
    <w:rsid w:val="00ED1351"/>
    <w:rsid w:val="00ED18A0"/>
    <w:rsid w:val="00ED1B87"/>
    <w:rsid w:val="00ED1D6A"/>
    <w:rsid w:val="00ED20C0"/>
    <w:rsid w:val="00ED24C2"/>
    <w:rsid w:val="00ED2572"/>
    <w:rsid w:val="00ED2910"/>
    <w:rsid w:val="00ED2EE5"/>
    <w:rsid w:val="00ED354C"/>
    <w:rsid w:val="00ED39E9"/>
    <w:rsid w:val="00ED3C7C"/>
    <w:rsid w:val="00ED4183"/>
    <w:rsid w:val="00ED43A2"/>
    <w:rsid w:val="00ED46D1"/>
    <w:rsid w:val="00ED46E0"/>
    <w:rsid w:val="00ED486F"/>
    <w:rsid w:val="00ED4962"/>
    <w:rsid w:val="00ED4B04"/>
    <w:rsid w:val="00ED5BC9"/>
    <w:rsid w:val="00ED5CB2"/>
    <w:rsid w:val="00ED669B"/>
    <w:rsid w:val="00ED6F96"/>
    <w:rsid w:val="00ED7174"/>
    <w:rsid w:val="00ED7425"/>
    <w:rsid w:val="00ED7A3A"/>
    <w:rsid w:val="00EE0054"/>
    <w:rsid w:val="00EE0256"/>
    <w:rsid w:val="00EE02A3"/>
    <w:rsid w:val="00EE03BF"/>
    <w:rsid w:val="00EE09EA"/>
    <w:rsid w:val="00EE0DF9"/>
    <w:rsid w:val="00EE10A2"/>
    <w:rsid w:val="00EE11E3"/>
    <w:rsid w:val="00EE18A8"/>
    <w:rsid w:val="00EE1F72"/>
    <w:rsid w:val="00EE208F"/>
    <w:rsid w:val="00EE211C"/>
    <w:rsid w:val="00EE2684"/>
    <w:rsid w:val="00EE2C41"/>
    <w:rsid w:val="00EE2CA3"/>
    <w:rsid w:val="00EE2E3F"/>
    <w:rsid w:val="00EE2E99"/>
    <w:rsid w:val="00EE2FDE"/>
    <w:rsid w:val="00EE2FEB"/>
    <w:rsid w:val="00EE3062"/>
    <w:rsid w:val="00EE336F"/>
    <w:rsid w:val="00EE3591"/>
    <w:rsid w:val="00EE36AA"/>
    <w:rsid w:val="00EE38F2"/>
    <w:rsid w:val="00EE3B83"/>
    <w:rsid w:val="00EE3B92"/>
    <w:rsid w:val="00EE3C0A"/>
    <w:rsid w:val="00EE40B7"/>
    <w:rsid w:val="00EE48F7"/>
    <w:rsid w:val="00EE4D23"/>
    <w:rsid w:val="00EE5380"/>
    <w:rsid w:val="00EE5B2C"/>
    <w:rsid w:val="00EE5B36"/>
    <w:rsid w:val="00EE5FCE"/>
    <w:rsid w:val="00EE6023"/>
    <w:rsid w:val="00EE604A"/>
    <w:rsid w:val="00EE634C"/>
    <w:rsid w:val="00EE6928"/>
    <w:rsid w:val="00EE6AE3"/>
    <w:rsid w:val="00EE6DC5"/>
    <w:rsid w:val="00EE6DD1"/>
    <w:rsid w:val="00EE775C"/>
    <w:rsid w:val="00EE7B70"/>
    <w:rsid w:val="00EE7C88"/>
    <w:rsid w:val="00EE7F84"/>
    <w:rsid w:val="00EF03E7"/>
    <w:rsid w:val="00EF05E2"/>
    <w:rsid w:val="00EF0728"/>
    <w:rsid w:val="00EF072D"/>
    <w:rsid w:val="00EF0ADF"/>
    <w:rsid w:val="00EF0CB3"/>
    <w:rsid w:val="00EF0E17"/>
    <w:rsid w:val="00EF0EF8"/>
    <w:rsid w:val="00EF0F4B"/>
    <w:rsid w:val="00EF1022"/>
    <w:rsid w:val="00EF104E"/>
    <w:rsid w:val="00EF1138"/>
    <w:rsid w:val="00EF1211"/>
    <w:rsid w:val="00EF1395"/>
    <w:rsid w:val="00EF13A8"/>
    <w:rsid w:val="00EF1951"/>
    <w:rsid w:val="00EF1CFD"/>
    <w:rsid w:val="00EF1E36"/>
    <w:rsid w:val="00EF1F4B"/>
    <w:rsid w:val="00EF1F7C"/>
    <w:rsid w:val="00EF25DC"/>
    <w:rsid w:val="00EF279D"/>
    <w:rsid w:val="00EF28D8"/>
    <w:rsid w:val="00EF2C6F"/>
    <w:rsid w:val="00EF2EEC"/>
    <w:rsid w:val="00EF30A1"/>
    <w:rsid w:val="00EF325B"/>
    <w:rsid w:val="00EF3829"/>
    <w:rsid w:val="00EF3905"/>
    <w:rsid w:val="00EF42BB"/>
    <w:rsid w:val="00EF470D"/>
    <w:rsid w:val="00EF4CAC"/>
    <w:rsid w:val="00EF4CE8"/>
    <w:rsid w:val="00EF4CFC"/>
    <w:rsid w:val="00EF584B"/>
    <w:rsid w:val="00EF58CD"/>
    <w:rsid w:val="00EF5E67"/>
    <w:rsid w:val="00EF5EB0"/>
    <w:rsid w:val="00EF5F9F"/>
    <w:rsid w:val="00EF60C0"/>
    <w:rsid w:val="00EF616B"/>
    <w:rsid w:val="00EF6364"/>
    <w:rsid w:val="00EF63B9"/>
    <w:rsid w:val="00EF642A"/>
    <w:rsid w:val="00EF692F"/>
    <w:rsid w:val="00EF749E"/>
    <w:rsid w:val="00EF7573"/>
    <w:rsid w:val="00EF759B"/>
    <w:rsid w:val="00EF75CF"/>
    <w:rsid w:val="00EF7830"/>
    <w:rsid w:val="00EF7A87"/>
    <w:rsid w:val="00EF7D70"/>
    <w:rsid w:val="00F00F0D"/>
    <w:rsid w:val="00F01215"/>
    <w:rsid w:val="00F018E2"/>
    <w:rsid w:val="00F018EB"/>
    <w:rsid w:val="00F0198F"/>
    <w:rsid w:val="00F01A43"/>
    <w:rsid w:val="00F01BAC"/>
    <w:rsid w:val="00F01C2F"/>
    <w:rsid w:val="00F01CCF"/>
    <w:rsid w:val="00F01E7B"/>
    <w:rsid w:val="00F02248"/>
    <w:rsid w:val="00F02399"/>
    <w:rsid w:val="00F0258B"/>
    <w:rsid w:val="00F026DF"/>
    <w:rsid w:val="00F028B1"/>
    <w:rsid w:val="00F02950"/>
    <w:rsid w:val="00F03125"/>
    <w:rsid w:val="00F039F4"/>
    <w:rsid w:val="00F03B4C"/>
    <w:rsid w:val="00F03C2C"/>
    <w:rsid w:val="00F03D9F"/>
    <w:rsid w:val="00F04138"/>
    <w:rsid w:val="00F04371"/>
    <w:rsid w:val="00F043BD"/>
    <w:rsid w:val="00F04D5B"/>
    <w:rsid w:val="00F052C1"/>
    <w:rsid w:val="00F059E6"/>
    <w:rsid w:val="00F05DB4"/>
    <w:rsid w:val="00F0615E"/>
    <w:rsid w:val="00F0625A"/>
    <w:rsid w:val="00F062A8"/>
    <w:rsid w:val="00F068C8"/>
    <w:rsid w:val="00F068F1"/>
    <w:rsid w:val="00F06B63"/>
    <w:rsid w:val="00F07063"/>
    <w:rsid w:val="00F0779C"/>
    <w:rsid w:val="00F0798B"/>
    <w:rsid w:val="00F101DB"/>
    <w:rsid w:val="00F10773"/>
    <w:rsid w:val="00F10B0C"/>
    <w:rsid w:val="00F10D80"/>
    <w:rsid w:val="00F10D8A"/>
    <w:rsid w:val="00F10E30"/>
    <w:rsid w:val="00F10F2F"/>
    <w:rsid w:val="00F10FBF"/>
    <w:rsid w:val="00F11659"/>
    <w:rsid w:val="00F11694"/>
    <w:rsid w:val="00F11712"/>
    <w:rsid w:val="00F117B2"/>
    <w:rsid w:val="00F122C5"/>
    <w:rsid w:val="00F129C3"/>
    <w:rsid w:val="00F12A01"/>
    <w:rsid w:val="00F1302C"/>
    <w:rsid w:val="00F130B4"/>
    <w:rsid w:val="00F13337"/>
    <w:rsid w:val="00F13739"/>
    <w:rsid w:val="00F13928"/>
    <w:rsid w:val="00F13DD7"/>
    <w:rsid w:val="00F1409E"/>
    <w:rsid w:val="00F1439A"/>
    <w:rsid w:val="00F146A8"/>
    <w:rsid w:val="00F147B2"/>
    <w:rsid w:val="00F14A0F"/>
    <w:rsid w:val="00F14E48"/>
    <w:rsid w:val="00F15369"/>
    <w:rsid w:val="00F156DD"/>
    <w:rsid w:val="00F15B7E"/>
    <w:rsid w:val="00F15CF3"/>
    <w:rsid w:val="00F15CF5"/>
    <w:rsid w:val="00F15E7D"/>
    <w:rsid w:val="00F16379"/>
    <w:rsid w:val="00F163CB"/>
    <w:rsid w:val="00F16A9F"/>
    <w:rsid w:val="00F17971"/>
    <w:rsid w:val="00F17A8D"/>
    <w:rsid w:val="00F17BDD"/>
    <w:rsid w:val="00F17C62"/>
    <w:rsid w:val="00F17D60"/>
    <w:rsid w:val="00F17E0D"/>
    <w:rsid w:val="00F2005C"/>
    <w:rsid w:val="00F2010F"/>
    <w:rsid w:val="00F20269"/>
    <w:rsid w:val="00F20422"/>
    <w:rsid w:val="00F2048D"/>
    <w:rsid w:val="00F204A9"/>
    <w:rsid w:val="00F20995"/>
    <w:rsid w:val="00F20E2A"/>
    <w:rsid w:val="00F2135F"/>
    <w:rsid w:val="00F21B85"/>
    <w:rsid w:val="00F2204F"/>
    <w:rsid w:val="00F221D3"/>
    <w:rsid w:val="00F221EA"/>
    <w:rsid w:val="00F2239F"/>
    <w:rsid w:val="00F223BD"/>
    <w:rsid w:val="00F223D3"/>
    <w:rsid w:val="00F2280E"/>
    <w:rsid w:val="00F229B2"/>
    <w:rsid w:val="00F22B55"/>
    <w:rsid w:val="00F22C6E"/>
    <w:rsid w:val="00F235EB"/>
    <w:rsid w:val="00F23693"/>
    <w:rsid w:val="00F236DA"/>
    <w:rsid w:val="00F23A1E"/>
    <w:rsid w:val="00F23B31"/>
    <w:rsid w:val="00F23BF1"/>
    <w:rsid w:val="00F23FCD"/>
    <w:rsid w:val="00F24B0D"/>
    <w:rsid w:val="00F255DF"/>
    <w:rsid w:val="00F2561A"/>
    <w:rsid w:val="00F25A00"/>
    <w:rsid w:val="00F25D39"/>
    <w:rsid w:val="00F260FC"/>
    <w:rsid w:val="00F26BA2"/>
    <w:rsid w:val="00F26C95"/>
    <w:rsid w:val="00F26DAF"/>
    <w:rsid w:val="00F27641"/>
    <w:rsid w:val="00F276D2"/>
    <w:rsid w:val="00F27C5A"/>
    <w:rsid w:val="00F27E68"/>
    <w:rsid w:val="00F30367"/>
    <w:rsid w:val="00F30456"/>
    <w:rsid w:val="00F30E9F"/>
    <w:rsid w:val="00F310C5"/>
    <w:rsid w:val="00F313E2"/>
    <w:rsid w:val="00F316F4"/>
    <w:rsid w:val="00F31ABD"/>
    <w:rsid w:val="00F31AC7"/>
    <w:rsid w:val="00F31C96"/>
    <w:rsid w:val="00F31CEA"/>
    <w:rsid w:val="00F321E1"/>
    <w:rsid w:val="00F32468"/>
    <w:rsid w:val="00F3288D"/>
    <w:rsid w:val="00F32EAA"/>
    <w:rsid w:val="00F332F2"/>
    <w:rsid w:val="00F3348B"/>
    <w:rsid w:val="00F33770"/>
    <w:rsid w:val="00F33940"/>
    <w:rsid w:val="00F339C5"/>
    <w:rsid w:val="00F33A75"/>
    <w:rsid w:val="00F33A81"/>
    <w:rsid w:val="00F33B3E"/>
    <w:rsid w:val="00F33B5F"/>
    <w:rsid w:val="00F33D35"/>
    <w:rsid w:val="00F34763"/>
    <w:rsid w:val="00F349F9"/>
    <w:rsid w:val="00F34F9B"/>
    <w:rsid w:val="00F3511C"/>
    <w:rsid w:val="00F356F2"/>
    <w:rsid w:val="00F35895"/>
    <w:rsid w:val="00F359D1"/>
    <w:rsid w:val="00F35A8A"/>
    <w:rsid w:val="00F35A9F"/>
    <w:rsid w:val="00F35B3F"/>
    <w:rsid w:val="00F36038"/>
    <w:rsid w:val="00F361EE"/>
    <w:rsid w:val="00F3642B"/>
    <w:rsid w:val="00F364A3"/>
    <w:rsid w:val="00F36784"/>
    <w:rsid w:val="00F36818"/>
    <w:rsid w:val="00F36B97"/>
    <w:rsid w:val="00F36E92"/>
    <w:rsid w:val="00F37125"/>
    <w:rsid w:val="00F37224"/>
    <w:rsid w:val="00F37247"/>
    <w:rsid w:val="00F37542"/>
    <w:rsid w:val="00F378F4"/>
    <w:rsid w:val="00F4011A"/>
    <w:rsid w:val="00F40292"/>
    <w:rsid w:val="00F4049D"/>
    <w:rsid w:val="00F4051D"/>
    <w:rsid w:val="00F406B0"/>
    <w:rsid w:val="00F40828"/>
    <w:rsid w:val="00F40993"/>
    <w:rsid w:val="00F40C9D"/>
    <w:rsid w:val="00F40CCD"/>
    <w:rsid w:val="00F40EEB"/>
    <w:rsid w:val="00F41045"/>
    <w:rsid w:val="00F413C2"/>
    <w:rsid w:val="00F416EA"/>
    <w:rsid w:val="00F426B7"/>
    <w:rsid w:val="00F42EE6"/>
    <w:rsid w:val="00F42F47"/>
    <w:rsid w:val="00F43175"/>
    <w:rsid w:val="00F435BC"/>
    <w:rsid w:val="00F43A79"/>
    <w:rsid w:val="00F43DF4"/>
    <w:rsid w:val="00F440F3"/>
    <w:rsid w:val="00F44221"/>
    <w:rsid w:val="00F445A6"/>
    <w:rsid w:val="00F445C0"/>
    <w:rsid w:val="00F446DB"/>
    <w:rsid w:val="00F44788"/>
    <w:rsid w:val="00F449B5"/>
    <w:rsid w:val="00F44F57"/>
    <w:rsid w:val="00F45053"/>
    <w:rsid w:val="00F45D3A"/>
    <w:rsid w:val="00F45FC5"/>
    <w:rsid w:val="00F46033"/>
    <w:rsid w:val="00F4631F"/>
    <w:rsid w:val="00F46337"/>
    <w:rsid w:val="00F46B25"/>
    <w:rsid w:val="00F47002"/>
    <w:rsid w:val="00F4706A"/>
    <w:rsid w:val="00F47289"/>
    <w:rsid w:val="00F4771E"/>
    <w:rsid w:val="00F501AB"/>
    <w:rsid w:val="00F508D0"/>
    <w:rsid w:val="00F50A39"/>
    <w:rsid w:val="00F50BDA"/>
    <w:rsid w:val="00F50F22"/>
    <w:rsid w:val="00F50FCD"/>
    <w:rsid w:val="00F513DD"/>
    <w:rsid w:val="00F51D62"/>
    <w:rsid w:val="00F51EC8"/>
    <w:rsid w:val="00F51F3C"/>
    <w:rsid w:val="00F522A5"/>
    <w:rsid w:val="00F52415"/>
    <w:rsid w:val="00F52491"/>
    <w:rsid w:val="00F52893"/>
    <w:rsid w:val="00F52A1F"/>
    <w:rsid w:val="00F52B7C"/>
    <w:rsid w:val="00F52EEA"/>
    <w:rsid w:val="00F5344F"/>
    <w:rsid w:val="00F53615"/>
    <w:rsid w:val="00F5378B"/>
    <w:rsid w:val="00F538BB"/>
    <w:rsid w:val="00F538F6"/>
    <w:rsid w:val="00F53984"/>
    <w:rsid w:val="00F53BCF"/>
    <w:rsid w:val="00F53E66"/>
    <w:rsid w:val="00F542DD"/>
    <w:rsid w:val="00F543BD"/>
    <w:rsid w:val="00F54A12"/>
    <w:rsid w:val="00F54A57"/>
    <w:rsid w:val="00F551D4"/>
    <w:rsid w:val="00F55345"/>
    <w:rsid w:val="00F553A6"/>
    <w:rsid w:val="00F553D7"/>
    <w:rsid w:val="00F55484"/>
    <w:rsid w:val="00F55726"/>
    <w:rsid w:val="00F5583F"/>
    <w:rsid w:val="00F5584B"/>
    <w:rsid w:val="00F55A31"/>
    <w:rsid w:val="00F55C82"/>
    <w:rsid w:val="00F5602E"/>
    <w:rsid w:val="00F56366"/>
    <w:rsid w:val="00F563E6"/>
    <w:rsid w:val="00F56561"/>
    <w:rsid w:val="00F5659B"/>
    <w:rsid w:val="00F56844"/>
    <w:rsid w:val="00F573B3"/>
    <w:rsid w:val="00F57792"/>
    <w:rsid w:val="00F57C04"/>
    <w:rsid w:val="00F57F72"/>
    <w:rsid w:val="00F600C8"/>
    <w:rsid w:val="00F60372"/>
    <w:rsid w:val="00F60389"/>
    <w:rsid w:val="00F6069E"/>
    <w:rsid w:val="00F60CFA"/>
    <w:rsid w:val="00F60D54"/>
    <w:rsid w:val="00F60F3C"/>
    <w:rsid w:val="00F60FA0"/>
    <w:rsid w:val="00F60FA6"/>
    <w:rsid w:val="00F61077"/>
    <w:rsid w:val="00F615AB"/>
    <w:rsid w:val="00F615EA"/>
    <w:rsid w:val="00F61727"/>
    <w:rsid w:val="00F61A47"/>
    <w:rsid w:val="00F61AE4"/>
    <w:rsid w:val="00F61BC9"/>
    <w:rsid w:val="00F61EBB"/>
    <w:rsid w:val="00F61ECB"/>
    <w:rsid w:val="00F6211A"/>
    <w:rsid w:val="00F6229B"/>
    <w:rsid w:val="00F626A9"/>
    <w:rsid w:val="00F626E5"/>
    <w:rsid w:val="00F627B0"/>
    <w:rsid w:val="00F6291A"/>
    <w:rsid w:val="00F62BEC"/>
    <w:rsid w:val="00F63120"/>
    <w:rsid w:val="00F633B9"/>
    <w:rsid w:val="00F633E4"/>
    <w:rsid w:val="00F63A12"/>
    <w:rsid w:val="00F63C69"/>
    <w:rsid w:val="00F65099"/>
    <w:rsid w:val="00F651F6"/>
    <w:rsid w:val="00F6525A"/>
    <w:rsid w:val="00F6578E"/>
    <w:rsid w:val="00F65D2A"/>
    <w:rsid w:val="00F65F67"/>
    <w:rsid w:val="00F66160"/>
    <w:rsid w:val="00F661AE"/>
    <w:rsid w:val="00F6621D"/>
    <w:rsid w:val="00F6658E"/>
    <w:rsid w:val="00F6691F"/>
    <w:rsid w:val="00F66B09"/>
    <w:rsid w:val="00F66B35"/>
    <w:rsid w:val="00F66C96"/>
    <w:rsid w:val="00F67117"/>
    <w:rsid w:val="00F673FE"/>
    <w:rsid w:val="00F67941"/>
    <w:rsid w:val="00F67CE6"/>
    <w:rsid w:val="00F67EAC"/>
    <w:rsid w:val="00F7099A"/>
    <w:rsid w:val="00F70C06"/>
    <w:rsid w:val="00F70EB1"/>
    <w:rsid w:val="00F7122B"/>
    <w:rsid w:val="00F7179A"/>
    <w:rsid w:val="00F71A01"/>
    <w:rsid w:val="00F72131"/>
    <w:rsid w:val="00F72249"/>
    <w:rsid w:val="00F7242A"/>
    <w:rsid w:val="00F724BF"/>
    <w:rsid w:val="00F732D7"/>
    <w:rsid w:val="00F736C9"/>
    <w:rsid w:val="00F736E2"/>
    <w:rsid w:val="00F73711"/>
    <w:rsid w:val="00F7386A"/>
    <w:rsid w:val="00F74097"/>
    <w:rsid w:val="00F74126"/>
    <w:rsid w:val="00F74833"/>
    <w:rsid w:val="00F74853"/>
    <w:rsid w:val="00F74A0E"/>
    <w:rsid w:val="00F74B5F"/>
    <w:rsid w:val="00F74BEC"/>
    <w:rsid w:val="00F74EB0"/>
    <w:rsid w:val="00F7503C"/>
    <w:rsid w:val="00F750D6"/>
    <w:rsid w:val="00F751C3"/>
    <w:rsid w:val="00F75919"/>
    <w:rsid w:val="00F75B22"/>
    <w:rsid w:val="00F75B3D"/>
    <w:rsid w:val="00F75D5A"/>
    <w:rsid w:val="00F75D95"/>
    <w:rsid w:val="00F7606A"/>
    <w:rsid w:val="00F763CA"/>
    <w:rsid w:val="00F76460"/>
    <w:rsid w:val="00F767EB"/>
    <w:rsid w:val="00F76A7F"/>
    <w:rsid w:val="00F76FAA"/>
    <w:rsid w:val="00F77289"/>
    <w:rsid w:val="00F775DD"/>
    <w:rsid w:val="00F779B1"/>
    <w:rsid w:val="00F77AB2"/>
    <w:rsid w:val="00F77D06"/>
    <w:rsid w:val="00F77D1A"/>
    <w:rsid w:val="00F77D3E"/>
    <w:rsid w:val="00F80367"/>
    <w:rsid w:val="00F8104C"/>
    <w:rsid w:val="00F81223"/>
    <w:rsid w:val="00F81A58"/>
    <w:rsid w:val="00F81DAD"/>
    <w:rsid w:val="00F81DC7"/>
    <w:rsid w:val="00F824DA"/>
    <w:rsid w:val="00F82B08"/>
    <w:rsid w:val="00F82B9C"/>
    <w:rsid w:val="00F8322D"/>
    <w:rsid w:val="00F832B9"/>
    <w:rsid w:val="00F83387"/>
    <w:rsid w:val="00F8357D"/>
    <w:rsid w:val="00F835F6"/>
    <w:rsid w:val="00F83B9D"/>
    <w:rsid w:val="00F83C84"/>
    <w:rsid w:val="00F841B4"/>
    <w:rsid w:val="00F8443B"/>
    <w:rsid w:val="00F84886"/>
    <w:rsid w:val="00F848BE"/>
    <w:rsid w:val="00F8492F"/>
    <w:rsid w:val="00F851D8"/>
    <w:rsid w:val="00F8543F"/>
    <w:rsid w:val="00F8544A"/>
    <w:rsid w:val="00F85890"/>
    <w:rsid w:val="00F85A71"/>
    <w:rsid w:val="00F85B3F"/>
    <w:rsid w:val="00F85FAC"/>
    <w:rsid w:val="00F8685E"/>
    <w:rsid w:val="00F86B26"/>
    <w:rsid w:val="00F86C42"/>
    <w:rsid w:val="00F86CAC"/>
    <w:rsid w:val="00F875B6"/>
    <w:rsid w:val="00F87D40"/>
    <w:rsid w:val="00F90044"/>
    <w:rsid w:val="00F900B9"/>
    <w:rsid w:val="00F901CF"/>
    <w:rsid w:val="00F902B4"/>
    <w:rsid w:val="00F904BC"/>
    <w:rsid w:val="00F905AE"/>
    <w:rsid w:val="00F90D67"/>
    <w:rsid w:val="00F90E93"/>
    <w:rsid w:val="00F91900"/>
    <w:rsid w:val="00F91BF4"/>
    <w:rsid w:val="00F91C49"/>
    <w:rsid w:val="00F91C8C"/>
    <w:rsid w:val="00F9219E"/>
    <w:rsid w:val="00F92470"/>
    <w:rsid w:val="00F92CA2"/>
    <w:rsid w:val="00F92DAA"/>
    <w:rsid w:val="00F93045"/>
    <w:rsid w:val="00F9333C"/>
    <w:rsid w:val="00F937C1"/>
    <w:rsid w:val="00F944CD"/>
    <w:rsid w:val="00F94742"/>
    <w:rsid w:val="00F94784"/>
    <w:rsid w:val="00F953BF"/>
    <w:rsid w:val="00F95C5E"/>
    <w:rsid w:val="00F95FB5"/>
    <w:rsid w:val="00F9600E"/>
    <w:rsid w:val="00F96257"/>
    <w:rsid w:val="00F9695C"/>
    <w:rsid w:val="00F9737E"/>
    <w:rsid w:val="00F9761F"/>
    <w:rsid w:val="00F978D5"/>
    <w:rsid w:val="00F97A29"/>
    <w:rsid w:val="00F97A3F"/>
    <w:rsid w:val="00F97B2F"/>
    <w:rsid w:val="00F97CB2"/>
    <w:rsid w:val="00F97D45"/>
    <w:rsid w:val="00F97DA5"/>
    <w:rsid w:val="00F97ECF"/>
    <w:rsid w:val="00FA0006"/>
    <w:rsid w:val="00FA0170"/>
    <w:rsid w:val="00FA01C6"/>
    <w:rsid w:val="00FA0440"/>
    <w:rsid w:val="00FA0843"/>
    <w:rsid w:val="00FA0BC8"/>
    <w:rsid w:val="00FA0DBF"/>
    <w:rsid w:val="00FA0FD0"/>
    <w:rsid w:val="00FA110F"/>
    <w:rsid w:val="00FA172B"/>
    <w:rsid w:val="00FA1826"/>
    <w:rsid w:val="00FA1AD8"/>
    <w:rsid w:val="00FA1B91"/>
    <w:rsid w:val="00FA1C72"/>
    <w:rsid w:val="00FA1ECE"/>
    <w:rsid w:val="00FA239C"/>
    <w:rsid w:val="00FA2CDC"/>
    <w:rsid w:val="00FA2CF4"/>
    <w:rsid w:val="00FA2D17"/>
    <w:rsid w:val="00FA2F46"/>
    <w:rsid w:val="00FA304F"/>
    <w:rsid w:val="00FA305A"/>
    <w:rsid w:val="00FA342E"/>
    <w:rsid w:val="00FA3F26"/>
    <w:rsid w:val="00FA40AB"/>
    <w:rsid w:val="00FA4370"/>
    <w:rsid w:val="00FA4518"/>
    <w:rsid w:val="00FA4F5E"/>
    <w:rsid w:val="00FA53B9"/>
    <w:rsid w:val="00FA5700"/>
    <w:rsid w:val="00FA59F5"/>
    <w:rsid w:val="00FA5A28"/>
    <w:rsid w:val="00FA5FCA"/>
    <w:rsid w:val="00FA5FF3"/>
    <w:rsid w:val="00FA6242"/>
    <w:rsid w:val="00FA6375"/>
    <w:rsid w:val="00FA6A0C"/>
    <w:rsid w:val="00FA6AE4"/>
    <w:rsid w:val="00FA73C3"/>
    <w:rsid w:val="00FA76FF"/>
    <w:rsid w:val="00FA7A69"/>
    <w:rsid w:val="00FA7CDE"/>
    <w:rsid w:val="00FB0728"/>
    <w:rsid w:val="00FB0CE7"/>
    <w:rsid w:val="00FB0DC6"/>
    <w:rsid w:val="00FB0ED0"/>
    <w:rsid w:val="00FB11DC"/>
    <w:rsid w:val="00FB12EF"/>
    <w:rsid w:val="00FB1341"/>
    <w:rsid w:val="00FB249A"/>
    <w:rsid w:val="00FB26E9"/>
    <w:rsid w:val="00FB2E05"/>
    <w:rsid w:val="00FB35B9"/>
    <w:rsid w:val="00FB37D8"/>
    <w:rsid w:val="00FB38AD"/>
    <w:rsid w:val="00FB3B75"/>
    <w:rsid w:val="00FB3BFA"/>
    <w:rsid w:val="00FB3D3B"/>
    <w:rsid w:val="00FB3D7D"/>
    <w:rsid w:val="00FB3DE8"/>
    <w:rsid w:val="00FB3F13"/>
    <w:rsid w:val="00FB403C"/>
    <w:rsid w:val="00FB4293"/>
    <w:rsid w:val="00FB4361"/>
    <w:rsid w:val="00FB47BF"/>
    <w:rsid w:val="00FB484C"/>
    <w:rsid w:val="00FB4996"/>
    <w:rsid w:val="00FB4B78"/>
    <w:rsid w:val="00FB4BFB"/>
    <w:rsid w:val="00FB4C6F"/>
    <w:rsid w:val="00FB5567"/>
    <w:rsid w:val="00FB55E6"/>
    <w:rsid w:val="00FB5A34"/>
    <w:rsid w:val="00FB5AC0"/>
    <w:rsid w:val="00FB5BB4"/>
    <w:rsid w:val="00FB5C6B"/>
    <w:rsid w:val="00FB5E90"/>
    <w:rsid w:val="00FB6367"/>
    <w:rsid w:val="00FB64E7"/>
    <w:rsid w:val="00FB6AB5"/>
    <w:rsid w:val="00FB6B00"/>
    <w:rsid w:val="00FB6BB9"/>
    <w:rsid w:val="00FB7194"/>
    <w:rsid w:val="00FB78BD"/>
    <w:rsid w:val="00FB7940"/>
    <w:rsid w:val="00FB7E2B"/>
    <w:rsid w:val="00FB7EFB"/>
    <w:rsid w:val="00FC0100"/>
    <w:rsid w:val="00FC025B"/>
    <w:rsid w:val="00FC0DD4"/>
    <w:rsid w:val="00FC0E42"/>
    <w:rsid w:val="00FC17AC"/>
    <w:rsid w:val="00FC199D"/>
    <w:rsid w:val="00FC1CE4"/>
    <w:rsid w:val="00FC1D6D"/>
    <w:rsid w:val="00FC2652"/>
    <w:rsid w:val="00FC283C"/>
    <w:rsid w:val="00FC31F2"/>
    <w:rsid w:val="00FC37F7"/>
    <w:rsid w:val="00FC3BE7"/>
    <w:rsid w:val="00FC3CFB"/>
    <w:rsid w:val="00FC4294"/>
    <w:rsid w:val="00FC43BD"/>
    <w:rsid w:val="00FC451B"/>
    <w:rsid w:val="00FC47FA"/>
    <w:rsid w:val="00FC4CC3"/>
    <w:rsid w:val="00FC4DBB"/>
    <w:rsid w:val="00FC531D"/>
    <w:rsid w:val="00FC552A"/>
    <w:rsid w:val="00FC5B48"/>
    <w:rsid w:val="00FC5B7C"/>
    <w:rsid w:val="00FC5CE4"/>
    <w:rsid w:val="00FC6823"/>
    <w:rsid w:val="00FC6C4E"/>
    <w:rsid w:val="00FC7B89"/>
    <w:rsid w:val="00FC7E1B"/>
    <w:rsid w:val="00FD0478"/>
    <w:rsid w:val="00FD0831"/>
    <w:rsid w:val="00FD0C39"/>
    <w:rsid w:val="00FD16FF"/>
    <w:rsid w:val="00FD1921"/>
    <w:rsid w:val="00FD1FC8"/>
    <w:rsid w:val="00FD202D"/>
    <w:rsid w:val="00FD2240"/>
    <w:rsid w:val="00FD2788"/>
    <w:rsid w:val="00FD27D3"/>
    <w:rsid w:val="00FD3043"/>
    <w:rsid w:val="00FD39FE"/>
    <w:rsid w:val="00FD3D11"/>
    <w:rsid w:val="00FD45BA"/>
    <w:rsid w:val="00FD4A25"/>
    <w:rsid w:val="00FD4F9A"/>
    <w:rsid w:val="00FD5142"/>
    <w:rsid w:val="00FD5217"/>
    <w:rsid w:val="00FD5643"/>
    <w:rsid w:val="00FD5822"/>
    <w:rsid w:val="00FD5A6B"/>
    <w:rsid w:val="00FD5C2B"/>
    <w:rsid w:val="00FD60FF"/>
    <w:rsid w:val="00FD62F0"/>
    <w:rsid w:val="00FD6483"/>
    <w:rsid w:val="00FD6BAB"/>
    <w:rsid w:val="00FD6E18"/>
    <w:rsid w:val="00FD6FC1"/>
    <w:rsid w:val="00FD718E"/>
    <w:rsid w:val="00FD7230"/>
    <w:rsid w:val="00FD724E"/>
    <w:rsid w:val="00FD7304"/>
    <w:rsid w:val="00FD7643"/>
    <w:rsid w:val="00FD77B2"/>
    <w:rsid w:val="00FD7C97"/>
    <w:rsid w:val="00FE0221"/>
    <w:rsid w:val="00FE05EF"/>
    <w:rsid w:val="00FE161C"/>
    <w:rsid w:val="00FE1789"/>
    <w:rsid w:val="00FE1956"/>
    <w:rsid w:val="00FE1BEB"/>
    <w:rsid w:val="00FE1F45"/>
    <w:rsid w:val="00FE1F94"/>
    <w:rsid w:val="00FE1FBA"/>
    <w:rsid w:val="00FE234A"/>
    <w:rsid w:val="00FE260A"/>
    <w:rsid w:val="00FE26A5"/>
    <w:rsid w:val="00FE293B"/>
    <w:rsid w:val="00FE30BF"/>
    <w:rsid w:val="00FE332F"/>
    <w:rsid w:val="00FE33A0"/>
    <w:rsid w:val="00FE344B"/>
    <w:rsid w:val="00FE3589"/>
    <w:rsid w:val="00FE3AC0"/>
    <w:rsid w:val="00FE3E0C"/>
    <w:rsid w:val="00FE4240"/>
    <w:rsid w:val="00FE4350"/>
    <w:rsid w:val="00FE465C"/>
    <w:rsid w:val="00FE4856"/>
    <w:rsid w:val="00FE49EA"/>
    <w:rsid w:val="00FE4EE8"/>
    <w:rsid w:val="00FE4FA9"/>
    <w:rsid w:val="00FE50EC"/>
    <w:rsid w:val="00FE5167"/>
    <w:rsid w:val="00FE5659"/>
    <w:rsid w:val="00FE5712"/>
    <w:rsid w:val="00FE5991"/>
    <w:rsid w:val="00FE5C9E"/>
    <w:rsid w:val="00FE662D"/>
    <w:rsid w:val="00FE6904"/>
    <w:rsid w:val="00FE6B36"/>
    <w:rsid w:val="00FE6D2D"/>
    <w:rsid w:val="00FE76C2"/>
    <w:rsid w:val="00FE7A0A"/>
    <w:rsid w:val="00FE7D55"/>
    <w:rsid w:val="00FE7DCB"/>
    <w:rsid w:val="00FF01E6"/>
    <w:rsid w:val="00FF05A4"/>
    <w:rsid w:val="00FF07DC"/>
    <w:rsid w:val="00FF137B"/>
    <w:rsid w:val="00FF15AE"/>
    <w:rsid w:val="00FF15F8"/>
    <w:rsid w:val="00FF243C"/>
    <w:rsid w:val="00FF2677"/>
    <w:rsid w:val="00FF2AFF"/>
    <w:rsid w:val="00FF2B9F"/>
    <w:rsid w:val="00FF2D1F"/>
    <w:rsid w:val="00FF30E7"/>
    <w:rsid w:val="00FF3406"/>
    <w:rsid w:val="00FF37AF"/>
    <w:rsid w:val="00FF38E7"/>
    <w:rsid w:val="00FF3939"/>
    <w:rsid w:val="00FF3A6D"/>
    <w:rsid w:val="00FF3E20"/>
    <w:rsid w:val="00FF3EA0"/>
    <w:rsid w:val="00FF407D"/>
    <w:rsid w:val="00FF4211"/>
    <w:rsid w:val="00FF423C"/>
    <w:rsid w:val="00FF45AB"/>
    <w:rsid w:val="00FF481D"/>
    <w:rsid w:val="00FF4EFA"/>
    <w:rsid w:val="00FF54BF"/>
    <w:rsid w:val="00FF54F0"/>
    <w:rsid w:val="00FF5941"/>
    <w:rsid w:val="00FF5954"/>
    <w:rsid w:val="00FF5984"/>
    <w:rsid w:val="00FF5BB4"/>
    <w:rsid w:val="00FF5E4A"/>
    <w:rsid w:val="00FF63C9"/>
    <w:rsid w:val="00FF64D6"/>
    <w:rsid w:val="00FF65AB"/>
    <w:rsid w:val="00FF6608"/>
    <w:rsid w:val="00FF6665"/>
    <w:rsid w:val="00FF686F"/>
    <w:rsid w:val="00FF6AB4"/>
    <w:rsid w:val="00FF6E55"/>
    <w:rsid w:val="00FF7551"/>
    <w:rsid w:val="00FF75CC"/>
    <w:rsid w:val="00FF7A5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170" fillcolor="white" strokecolor="none [3212]">
      <v:fill color="white"/>
      <v:stroke color="none [3212]"/>
      <o:colormenu v:ext="edit" strokecolor="none [3213]"/>
    </o:shapedefaults>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3">
    <w:name w:val="Normal"/>
    <w:qFormat/>
    <w:rsid w:val="00ED5CB2"/>
    <w:pPr>
      <w:widowControl w:val="0"/>
      <w:jc w:val="both"/>
    </w:pPr>
    <w:rPr>
      <w:kern w:val="2"/>
      <w:sz w:val="21"/>
      <w:szCs w:val="24"/>
    </w:rPr>
  </w:style>
  <w:style w:type="paragraph" w:styleId="10">
    <w:name w:val="heading 1"/>
    <w:aliases w:val="H1,标题 11,PIM 1,h1,标书1,L1,boc,Section Head,l1,1,Heading 0,章节,Heading 11,l...,heading 1,Normal + Font: Helvetica,Bold,Space Before 12 pt,Not Bold,1. heading 1,标准章,Huvudrubrik,h11,h12,h13,h14,h15,h16,h17,h111,h121,h131,h141,h151,h161,h18,h112,h122,&amp;3"/>
    <w:basedOn w:val="a3"/>
    <w:next w:val="21"/>
    <w:link w:val="1Char"/>
    <w:autoRedefine/>
    <w:qFormat/>
    <w:rsid w:val="00A24EA7"/>
    <w:pPr>
      <w:keepNext/>
      <w:widowControl/>
      <w:numPr>
        <w:numId w:val="1"/>
      </w:numPr>
      <w:autoSpaceDE w:val="0"/>
      <w:autoSpaceDN w:val="0"/>
      <w:spacing w:before="240" w:after="240"/>
      <w:outlineLvl w:val="0"/>
    </w:pPr>
    <w:rPr>
      <w:rFonts w:ascii="Arial" w:eastAsia="黑体" w:hAnsi="Arial"/>
      <w:b/>
      <w:kern w:val="0"/>
      <w:sz w:val="32"/>
      <w:szCs w:val="36"/>
    </w:rPr>
  </w:style>
  <w:style w:type="paragraph" w:styleId="21">
    <w:name w:val="heading 2"/>
    <w:aliases w:val="H2,sect 1.2,h2,PIM2,Heading 2 Hidden,Heading 2 CCBS,heading 2,Titre3,HD2,H21,sect 1.21,H22,sect 1.22,H211,sect 1.211,H23,sect 1.23,H212,sect 1.212,第一章 标题 2,ISO1,Underrubrik1,prop2,UNDERRUBRIK 1-2,2,Level 2 Head,L2,2nd level,Header 2,l2,Titre2,DO,h:"/>
    <w:basedOn w:val="a3"/>
    <w:next w:val="a3"/>
    <w:link w:val="2Char"/>
    <w:qFormat/>
    <w:rsid w:val="008D053F"/>
    <w:pPr>
      <w:keepNext/>
      <w:keepLines/>
      <w:spacing w:before="260" w:after="260" w:line="416" w:lineRule="auto"/>
      <w:outlineLvl w:val="1"/>
    </w:pPr>
    <w:rPr>
      <w:rFonts w:ascii="Arial" w:eastAsia="黑体" w:hAnsi="Arial"/>
      <w:b/>
      <w:bCs/>
      <w:sz w:val="32"/>
      <w:szCs w:val="32"/>
    </w:rPr>
  </w:style>
  <w:style w:type="paragraph" w:styleId="31">
    <w:name w:val="heading 3"/>
    <w:aliases w:val="heading 3, Char,h3,H3,level_3,PIM 3,Level 3 Head,Heading 3 - old,sect1.2.3,sect1.2.31,sect1.2.32,sect1.2.311,sect1.2.33,sect1.2.312,Bold Head,bh,1.1.1 Heading 3,BOD 0,3,heading 3 + Indent: Left 0.25 in,3rd level,1.1.1,heading 3TOC,Kop 3V,l3,C,标题 31"/>
    <w:basedOn w:val="a3"/>
    <w:next w:val="a3"/>
    <w:link w:val="3Char"/>
    <w:autoRedefine/>
    <w:qFormat/>
    <w:rsid w:val="00156D05"/>
    <w:pPr>
      <w:keepNext/>
      <w:keepLines/>
      <w:numPr>
        <w:ilvl w:val="1"/>
        <w:numId w:val="1"/>
      </w:numPr>
      <w:spacing w:before="260" w:after="260" w:line="416" w:lineRule="auto"/>
      <w:jc w:val="left"/>
      <w:outlineLvl w:val="2"/>
    </w:pPr>
    <w:rPr>
      <w:rFonts w:ascii="Verdana" w:eastAsia="黑体" w:hAnsi="Verdana"/>
      <w:bCs/>
      <w:kern w:val="10"/>
      <w:szCs w:val="21"/>
    </w:rPr>
  </w:style>
  <w:style w:type="paragraph" w:styleId="41">
    <w:name w:val="heading 4"/>
    <w:aliases w:val="heading 4,PIM 4,H4,h4,bullet,bl,bb,标题 4 Char Char Char,heading 4 Char Char,heading 4 Char,标题 4 Char Char,--F4,标题 4 Char2,标题 4 Char1 Char1,标题 4 Char Char1 Char1,标题 4 Char Char Char Char Char1,标题 4 Char Char Char1 Char1,标题 4 Char Char Char Char1,4,ZZ"/>
    <w:basedOn w:val="a3"/>
    <w:next w:val="a4"/>
    <w:link w:val="4Char"/>
    <w:autoRedefine/>
    <w:qFormat/>
    <w:rsid w:val="00407B6C"/>
    <w:pPr>
      <w:keepNext/>
      <w:widowControl/>
      <w:numPr>
        <w:ilvl w:val="3"/>
        <w:numId w:val="1"/>
      </w:numPr>
      <w:autoSpaceDE w:val="0"/>
      <w:autoSpaceDN w:val="0"/>
      <w:spacing w:before="160" w:after="160"/>
      <w:outlineLvl w:val="3"/>
    </w:pPr>
    <w:rPr>
      <w:rFonts w:ascii="Arial" w:eastAsia="黑体" w:hAnsi="Arial"/>
      <w:color w:val="000000"/>
      <w:kern w:val="0"/>
      <w:sz w:val="18"/>
      <w:szCs w:val="21"/>
    </w:rPr>
  </w:style>
  <w:style w:type="paragraph" w:styleId="51">
    <w:name w:val="heading 5"/>
    <w:aliases w:val="heading 5,heading 5 Char,标题 5 Char Char,dash,ds,dd,Roman list,H5,h5,Heading5,l5,5,Alt+5,表格标题,ITT t5,PA Pico Section,H5-Heading 5,heading5,结算规范 标题5,口,口1,口2,PIM 5,l5+toc5,Numbered Sub-list,一,正文五级标题,标题 5(ALT+5),标题 5 Char Char Char,标题 5 Char1,标题5,h51"/>
    <w:basedOn w:val="a3"/>
    <w:next w:val="a4"/>
    <w:qFormat/>
    <w:rsid w:val="008D053F"/>
    <w:pPr>
      <w:keepNext/>
      <w:widowControl/>
      <w:numPr>
        <w:ilvl w:val="4"/>
        <w:numId w:val="1"/>
      </w:numPr>
      <w:autoSpaceDE w:val="0"/>
      <w:autoSpaceDN w:val="0"/>
      <w:spacing w:line="360" w:lineRule="auto"/>
      <w:jc w:val="left"/>
      <w:outlineLvl w:val="4"/>
    </w:pPr>
    <w:rPr>
      <w:rFonts w:ascii="Arial" w:eastAsia="黑体" w:hAnsi="Arial"/>
      <w:kern w:val="0"/>
      <w:sz w:val="18"/>
      <w:szCs w:val="21"/>
    </w:rPr>
  </w:style>
  <w:style w:type="paragraph" w:styleId="6">
    <w:name w:val="heading 6"/>
    <w:aliases w:val="heading 6,标题 6 Char,ITT t6,PA Appendix,Bullet list,6,Level 6,Header 6,PIM 6,H6,L6,BOD 4,正文六级标题,h6,标题 6(ALT+6),第五层条,Heading6,h61,h62,heading 61,heading 61 Char,Figure label,l6,hsm,cnp,Caption number (page-wide),list 6,Appendix,T1,结算规范 标题6,标题七3"/>
    <w:basedOn w:val="a3"/>
    <w:autoRedefine/>
    <w:qFormat/>
    <w:rsid w:val="008D053F"/>
    <w:pPr>
      <w:keepNext/>
      <w:widowControl/>
      <w:numPr>
        <w:ilvl w:val="5"/>
        <w:numId w:val="1"/>
      </w:numPr>
      <w:autoSpaceDE w:val="0"/>
      <w:autoSpaceDN w:val="0"/>
      <w:adjustRightInd w:val="0"/>
      <w:spacing w:line="360" w:lineRule="auto"/>
      <w:jc w:val="left"/>
      <w:outlineLvl w:val="5"/>
    </w:pPr>
    <w:rPr>
      <w:rFonts w:ascii="Arial" w:eastAsia="黑体" w:hAnsi="Arial"/>
      <w:kern w:val="0"/>
      <w:sz w:val="18"/>
      <w:szCs w:val="21"/>
    </w:rPr>
  </w:style>
  <w:style w:type="paragraph" w:styleId="7">
    <w:name w:val="heading 7"/>
    <w:aliases w:val="heading 7,正文七级标题,PIM 7,不用,ITT t7,PA Appendix Major,letter list,7,req3,Header 7,L7,（1）,Bulleted list,st,SDL title,h7,lettered list,H7,sdl title,cnc,Caption number (column-wide),letter list1,lettered list1,letter list2,lettered list2,标题 7 Char"/>
    <w:basedOn w:val="a3"/>
    <w:qFormat/>
    <w:rsid w:val="008D053F"/>
    <w:pPr>
      <w:keepNext/>
      <w:widowControl/>
      <w:numPr>
        <w:ilvl w:val="6"/>
        <w:numId w:val="1"/>
      </w:numPr>
      <w:autoSpaceDE w:val="0"/>
      <w:autoSpaceDN w:val="0"/>
      <w:adjustRightInd w:val="0"/>
      <w:spacing w:line="360" w:lineRule="auto"/>
      <w:jc w:val="left"/>
      <w:outlineLvl w:val="6"/>
    </w:pPr>
    <w:rPr>
      <w:rFonts w:ascii="Arial" w:eastAsia="黑体" w:hAnsi="Arial"/>
      <w:kern w:val="0"/>
      <w:sz w:val="18"/>
      <w:szCs w:val="21"/>
    </w:rPr>
  </w:style>
  <w:style w:type="paragraph" w:styleId="8">
    <w:name w:val="heading 8"/>
    <w:aliases w:val="heading 8"/>
    <w:basedOn w:val="a3"/>
    <w:next w:val="a3"/>
    <w:qFormat/>
    <w:rsid w:val="00EB4A31"/>
    <w:pPr>
      <w:keepNext/>
      <w:keepLines/>
      <w:tabs>
        <w:tab w:val="num" w:pos="1440"/>
      </w:tabs>
      <w:autoSpaceDE w:val="0"/>
      <w:autoSpaceDN w:val="0"/>
      <w:adjustRightInd w:val="0"/>
      <w:spacing w:before="240" w:after="64" w:line="320" w:lineRule="auto"/>
      <w:ind w:left="1440" w:hanging="1440"/>
      <w:jc w:val="left"/>
      <w:outlineLvl w:val="7"/>
    </w:pPr>
    <w:rPr>
      <w:rFonts w:ascii="Arial" w:eastAsia="黑体" w:hAnsi="Arial"/>
      <w:kern w:val="0"/>
      <w:sz w:val="24"/>
      <w:szCs w:val="20"/>
    </w:rPr>
  </w:style>
  <w:style w:type="paragraph" w:styleId="9">
    <w:name w:val="heading 9"/>
    <w:aliases w:val="heading 9"/>
    <w:basedOn w:val="a3"/>
    <w:next w:val="a3"/>
    <w:qFormat/>
    <w:rsid w:val="00EB4A31"/>
    <w:pPr>
      <w:keepNext/>
      <w:keepLines/>
      <w:tabs>
        <w:tab w:val="num" w:pos="1584"/>
      </w:tabs>
      <w:autoSpaceDE w:val="0"/>
      <w:autoSpaceDN w:val="0"/>
      <w:adjustRightInd w:val="0"/>
      <w:spacing w:before="240" w:after="64" w:line="320" w:lineRule="auto"/>
      <w:ind w:left="1584" w:hanging="1584"/>
      <w:jc w:val="left"/>
      <w:outlineLvl w:val="8"/>
    </w:pPr>
    <w:rPr>
      <w:rFonts w:ascii="Arial" w:eastAsia="黑体" w:hAnsi="Arial"/>
      <w:kern w:val="0"/>
      <w:szCs w:val="20"/>
    </w:rPr>
  </w:style>
  <w:style w:type="character" w:default="1" w:styleId="a5">
    <w:name w:val="Default Paragraph Font"/>
    <w:uiPriority w:val="1"/>
    <w:semiHidden/>
    <w:unhideWhenUsed/>
  </w:style>
  <w:style w:type="table" w:default="1" w:styleId="a6">
    <w:name w:val="Normal Table"/>
    <w:uiPriority w:val="99"/>
    <w:semiHidden/>
    <w:unhideWhenUsed/>
    <w:qFormat/>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4">
    <w:name w:val="Body Text First Indent"/>
    <w:aliases w:val="正文首行缩进 Char2,正文首行缩进 Char1 Char,正文首行缩进5 Char Char,正文首行缩进23 Char Char,正文首行缩进322 Char Char,正文首行缩进 Char Char1 Char Char Char222 Char Char,正文首行缩进 Char Char1 Char Char Char Char Char Char Char Char1 Char Char Char Char Char122 Char Char,正文首行缩进5 Char"/>
    <w:basedOn w:val="a8"/>
    <w:link w:val="Char1"/>
    <w:rsid w:val="008D053F"/>
    <w:pPr>
      <w:ind w:firstLineChars="100" w:firstLine="420"/>
    </w:pPr>
  </w:style>
  <w:style w:type="paragraph" w:styleId="a8">
    <w:name w:val="Body Text"/>
    <w:basedOn w:val="a3"/>
    <w:link w:val="Char"/>
    <w:rsid w:val="008D053F"/>
    <w:pPr>
      <w:spacing w:after="120"/>
    </w:pPr>
  </w:style>
  <w:style w:type="paragraph" w:customStyle="1" w:styleId="42">
    <w:name w:val="样式4"/>
    <w:basedOn w:val="a3"/>
    <w:autoRedefine/>
    <w:rsid w:val="008D053F"/>
    <w:pPr>
      <w:keepNext/>
      <w:widowControl/>
      <w:tabs>
        <w:tab w:val="num" w:pos="774"/>
      </w:tabs>
      <w:autoSpaceDE w:val="0"/>
      <w:autoSpaceDN w:val="0"/>
      <w:spacing w:before="240" w:after="240"/>
      <w:ind w:left="774" w:hanging="576"/>
      <w:outlineLvl w:val="1"/>
    </w:pPr>
    <w:rPr>
      <w:rFonts w:ascii="Arial" w:eastAsia="黑体" w:hAnsi="Arial" w:cs="宋体"/>
      <w:bCs/>
      <w:sz w:val="32"/>
      <w:szCs w:val="20"/>
    </w:rPr>
  </w:style>
  <w:style w:type="paragraph" w:styleId="a9">
    <w:name w:val="Document Map"/>
    <w:basedOn w:val="a3"/>
    <w:semiHidden/>
    <w:rsid w:val="008D053F"/>
    <w:pPr>
      <w:shd w:val="clear" w:color="auto" w:fill="000080"/>
    </w:pPr>
  </w:style>
  <w:style w:type="character" w:customStyle="1" w:styleId="210">
    <w:name w:val="标题 21"/>
    <w:aliases w:val="H24,sect 1.24,h21,PIM21,Heading 2 Hidden1,Heading 2 CCBS1,heading 21,Titre31,HD21,H213,sect 1.213,H221,sect 1.221,H2111,sect 1.2111,H231,sect 1.231,H2121,sect 1.2121,第一章 标题 21,ISO11,Underrubrik11,prop21,UNDERRUBRIK 1-21,21,Level 2 Head1,L21,l21"/>
    <w:basedOn w:val="a5"/>
    <w:rsid w:val="008D053F"/>
    <w:rPr>
      <w:rFonts w:ascii="Arial" w:eastAsia="黑体" w:hAnsi="Arial"/>
      <w:b/>
      <w:bCs/>
      <w:kern w:val="2"/>
      <w:sz w:val="32"/>
      <w:szCs w:val="32"/>
      <w:lang w:val="en-US" w:eastAsia="zh-CN" w:bidi="ar-SA"/>
    </w:rPr>
  </w:style>
  <w:style w:type="character" w:customStyle="1" w:styleId="22">
    <w:name w:val="正文首行缩进2"/>
    <w:aliases w:val="正文首行缩进 Char Char Char Char Char Char Char Char2,正文首行缩进 Char Char Char2,正文首行缩进 Char Char Char Char Char Char Char Char Char Char Char Char2,正文首行缩进 Char Char Char Char Char Char Char Char Char Char Char Char Char Char Char Char Char Char Char"/>
    <w:basedOn w:val="a5"/>
    <w:rsid w:val="008D053F"/>
    <w:rPr>
      <w:rFonts w:eastAsia="宋体"/>
      <w:kern w:val="2"/>
      <w:sz w:val="21"/>
      <w:szCs w:val="24"/>
      <w:lang w:val="en-US" w:eastAsia="zh-CN" w:bidi="ar-SA"/>
    </w:rPr>
  </w:style>
  <w:style w:type="paragraph" w:customStyle="1" w:styleId="TAL">
    <w:name w:val="TAL"/>
    <w:basedOn w:val="a3"/>
    <w:rsid w:val="008D053F"/>
    <w:pPr>
      <w:keepNext/>
      <w:keepLines/>
      <w:widowControl/>
      <w:overflowPunct w:val="0"/>
      <w:autoSpaceDE w:val="0"/>
      <w:autoSpaceDN w:val="0"/>
      <w:adjustRightInd w:val="0"/>
      <w:jc w:val="left"/>
      <w:textAlignment w:val="baseline"/>
    </w:pPr>
    <w:rPr>
      <w:rFonts w:ascii="Arial" w:hAnsi="Arial"/>
      <w:kern w:val="0"/>
      <w:sz w:val="18"/>
      <w:szCs w:val="18"/>
      <w:lang w:val="en-GB" w:eastAsia="en-US"/>
    </w:rPr>
  </w:style>
  <w:style w:type="paragraph" w:customStyle="1" w:styleId="TAH">
    <w:name w:val="TAH"/>
    <w:basedOn w:val="a3"/>
    <w:rsid w:val="008D053F"/>
    <w:pPr>
      <w:keepNext/>
      <w:keepLines/>
      <w:widowControl/>
      <w:overflowPunct w:val="0"/>
      <w:autoSpaceDE w:val="0"/>
      <w:autoSpaceDN w:val="0"/>
      <w:adjustRightInd w:val="0"/>
      <w:jc w:val="center"/>
      <w:textAlignment w:val="baseline"/>
    </w:pPr>
    <w:rPr>
      <w:rFonts w:ascii="Arial" w:hAnsi="Arial"/>
      <w:b/>
      <w:kern w:val="0"/>
      <w:sz w:val="18"/>
      <w:szCs w:val="18"/>
      <w:lang w:val="en-GB" w:eastAsia="en-US"/>
    </w:rPr>
  </w:style>
  <w:style w:type="character" w:styleId="aa">
    <w:name w:val="Hyperlink"/>
    <w:basedOn w:val="a5"/>
    <w:uiPriority w:val="99"/>
    <w:rsid w:val="008D053F"/>
    <w:rPr>
      <w:color w:val="0000FF"/>
      <w:u w:val="single"/>
    </w:rPr>
  </w:style>
  <w:style w:type="paragraph" w:customStyle="1" w:styleId="ab">
    <w:name w:val="表格文本"/>
    <w:link w:val="Char0"/>
    <w:rsid w:val="008D053F"/>
    <w:pPr>
      <w:tabs>
        <w:tab w:val="decimal" w:pos="0"/>
      </w:tabs>
    </w:pPr>
    <w:rPr>
      <w:rFonts w:ascii="Arial" w:hAnsi="Arial"/>
      <w:noProof/>
      <w:sz w:val="21"/>
      <w:szCs w:val="21"/>
    </w:rPr>
  </w:style>
  <w:style w:type="paragraph" w:customStyle="1" w:styleId="CharCharCharCharChar">
    <w:name w:val="表格文本 Char Char Char Char Char"/>
    <w:basedOn w:val="a3"/>
    <w:rsid w:val="008D053F"/>
    <w:pPr>
      <w:keepNext/>
      <w:tabs>
        <w:tab w:val="decimal" w:pos="0"/>
      </w:tabs>
      <w:autoSpaceDE w:val="0"/>
      <w:autoSpaceDN w:val="0"/>
      <w:adjustRightInd w:val="0"/>
      <w:jc w:val="left"/>
    </w:pPr>
    <w:rPr>
      <w:rFonts w:ascii="Arial" w:hAnsi="Arial"/>
      <w:noProof/>
      <w:szCs w:val="21"/>
    </w:rPr>
  </w:style>
  <w:style w:type="character" w:customStyle="1" w:styleId="CharCharCharCharCharChar">
    <w:name w:val="表格文本 Char Char Char Char Char Char"/>
    <w:basedOn w:val="a5"/>
    <w:rsid w:val="008D053F"/>
    <w:rPr>
      <w:rFonts w:ascii="Arial" w:eastAsia="宋体" w:hAnsi="Arial"/>
      <w:noProof/>
      <w:kern w:val="2"/>
      <w:sz w:val="21"/>
      <w:szCs w:val="21"/>
      <w:lang w:val="en-US" w:eastAsia="zh-CN" w:bidi="ar-SA"/>
    </w:rPr>
  </w:style>
  <w:style w:type="character" w:styleId="ac">
    <w:name w:val="FollowedHyperlink"/>
    <w:basedOn w:val="a5"/>
    <w:rsid w:val="008D053F"/>
    <w:rPr>
      <w:color w:val="800080"/>
      <w:u w:val="single"/>
    </w:rPr>
  </w:style>
  <w:style w:type="paragraph" w:styleId="ad">
    <w:name w:val="Balloon Text"/>
    <w:basedOn w:val="a3"/>
    <w:semiHidden/>
    <w:rsid w:val="008D053F"/>
    <w:rPr>
      <w:sz w:val="18"/>
      <w:szCs w:val="18"/>
    </w:rPr>
  </w:style>
  <w:style w:type="paragraph" w:customStyle="1" w:styleId="ae">
    <w:name w:val="封面"/>
    <w:basedOn w:val="a3"/>
    <w:autoRedefine/>
    <w:rsid w:val="008D053F"/>
    <w:pPr>
      <w:widowControl/>
      <w:adjustRightInd w:val="0"/>
      <w:spacing w:before="120" w:after="120" w:line="360" w:lineRule="auto"/>
      <w:jc w:val="center"/>
    </w:pPr>
    <w:rPr>
      <w:b/>
      <w:sz w:val="52"/>
      <w:szCs w:val="20"/>
    </w:rPr>
  </w:style>
  <w:style w:type="paragraph" w:customStyle="1" w:styleId="af">
    <w:name w:val="封面二"/>
    <w:basedOn w:val="a3"/>
    <w:autoRedefine/>
    <w:rsid w:val="008D053F"/>
    <w:pPr>
      <w:widowControl/>
      <w:overflowPunct w:val="0"/>
      <w:autoSpaceDE w:val="0"/>
      <w:autoSpaceDN w:val="0"/>
      <w:adjustRightInd w:val="0"/>
      <w:snapToGrid w:val="0"/>
      <w:spacing w:before="120" w:after="120" w:line="360" w:lineRule="auto"/>
      <w:jc w:val="center"/>
      <w:textAlignment w:val="baseline"/>
    </w:pPr>
    <w:rPr>
      <w:b/>
      <w:kern w:val="0"/>
      <w:sz w:val="32"/>
      <w:szCs w:val="20"/>
    </w:rPr>
  </w:style>
  <w:style w:type="paragraph" w:customStyle="1" w:styleId="DefaultText">
    <w:name w:val="Default Text"/>
    <w:basedOn w:val="a3"/>
    <w:rsid w:val="008D053F"/>
    <w:pPr>
      <w:widowControl/>
      <w:tabs>
        <w:tab w:val="num" w:pos="425"/>
      </w:tabs>
      <w:autoSpaceDE w:val="0"/>
      <w:autoSpaceDN w:val="0"/>
      <w:adjustRightInd w:val="0"/>
      <w:spacing w:line="360" w:lineRule="auto"/>
      <w:ind w:left="357" w:firstLine="539"/>
      <w:jc w:val="left"/>
    </w:pPr>
    <w:rPr>
      <w:rFonts w:ascii="宋体"/>
      <w:kern w:val="0"/>
      <w:sz w:val="24"/>
      <w:szCs w:val="20"/>
    </w:rPr>
  </w:style>
  <w:style w:type="paragraph" w:styleId="11">
    <w:name w:val="toc 1"/>
    <w:basedOn w:val="a3"/>
    <w:next w:val="a3"/>
    <w:autoRedefine/>
    <w:uiPriority w:val="39"/>
    <w:rsid w:val="008D053F"/>
    <w:pPr>
      <w:spacing w:before="120" w:after="120"/>
      <w:jc w:val="left"/>
    </w:pPr>
    <w:rPr>
      <w:b/>
      <w:bCs/>
      <w:caps/>
    </w:rPr>
  </w:style>
  <w:style w:type="paragraph" w:styleId="23">
    <w:name w:val="toc 2"/>
    <w:basedOn w:val="a3"/>
    <w:next w:val="a3"/>
    <w:autoRedefine/>
    <w:uiPriority w:val="39"/>
    <w:rsid w:val="008D053F"/>
    <w:pPr>
      <w:ind w:left="210"/>
      <w:jc w:val="left"/>
    </w:pPr>
    <w:rPr>
      <w:smallCaps/>
    </w:rPr>
  </w:style>
  <w:style w:type="paragraph" w:styleId="32">
    <w:name w:val="toc 3"/>
    <w:basedOn w:val="a3"/>
    <w:next w:val="a3"/>
    <w:autoRedefine/>
    <w:uiPriority w:val="39"/>
    <w:rsid w:val="00033F3A"/>
    <w:pPr>
      <w:tabs>
        <w:tab w:val="left" w:pos="1470"/>
        <w:tab w:val="right" w:leader="dot" w:pos="8296"/>
      </w:tabs>
      <w:ind w:left="420"/>
      <w:jc w:val="left"/>
    </w:pPr>
    <w:rPr>
      <w:b/>
      <w:i/>
      <w:iCs/>
      <w:noProof/>
      <w:kern w:val="18"/>
    </w:rPr>
  </w:style>
  <w:style w:type="paragraph" w:styleId="43">
    <w:name w:val="toc 4"/>
    <w:basedOn w:val="a3"/>
    <w:next w:val="a3"/>
    <w:autoRedefine/>
    <w:uiPriority w:val="39"/>
    <w:rsid w:val="00567446"/>
    <w:pPr>
      <w:ind w:left="630"/>
    </w:pPr>
    <w:rPr>
      <w:rFonts w:ascii="宋体" w:hAnsi="宋体"/>
      <w:szCs w:val="21"/>
    </w:rPr>
  </w:style>
  <w:style w:type="paragraph" w:styleId="af0">
    <w:name w:val="table of figures"/>
    <w:basedOn w:val="a3"/>
    <w:next w:val="a3"/>
    <w:semiHidden/>
    <w:rsid w:val="008D053F"/>
    <w:pPr>
      <w:ind w:left="420" w:hanging="420"/>
      <w:jc w:val="left"/>
    </w:pPr>
    <w:rPr>
      <w:smallCaps/>
    </w:rPr>
  </w:style>
  <w:style w:type="paragraph" w:styleId="52">
    <w:name w:val="toc 5"/>
    <w:basedOn w:val="a3"/>
    <w:next w:val="a3"/>
    <w:autoRedefine/>
    <w:uiPriority w:val="39"/>
    <w:rsid w:val="008D053F"/>
    <w:pPr>
      <w:ind w:left="840"/>
      <w:jc w:val="left"/>
    </w:pPr>
    <w:rPr>
      <w:szCs w:val="21"/>
    </w:rPr>
  </w:style>
  <w:style w:type="paragraph" w:styleId="60">
    <w:name w:val="toc 6"/>
    <w:basedOn w:val="a3"/>
    <w:next w:val="a3"/>
    <w:autoRedefine/>
    <w:uiPriority w:val="39"/>
    <w:rsid w:val="008D053F"/>
    <w:pPr>
      <w:ind w:left="1050"/>
      <w:jc w:val="left"/>
    </w:pPr>
    <w:rPr>
      <w:szCs w:val="21"/>
    </w:rPr>
  </w:style>
  <w:style w:type="paragraph" w:styleId="70">
    <w:name w:val="toc 7"/>
    <w:basedOn w:val="a3"/>
    <w:next w:val="a3"/>
    <w:autoRedefine/>
    <w:uiPriority w:val="39"/>
    <w:rsid w:val="008D053F"/>
    <w:pPr>
      <w:ind w:left="1260"/>
      <w:jc w:val="left"/>
    </w:pPr>
    <w:rPr>
      <w:szCs w:val="21"/>
    </w:rPr>
  </w:style>
  <w:style w:type="paragraph" w:styleId="80">
    <w:name w:val="toc 8"/>
    <w:basedOn w:val="a3"/>
    <w:next w:val="a3"/>
    <w:autoRedefine/>
    <w:uiPriority w:val="39"/>
    <w:rsid w:val="008D053F"/>
    <w:pPr>
      <w:ind w:left="1470"/>
      <w:jc w:val="left"/>
    </w:pPr>
    <w:rPr>
      <w:szCs w:val="21"/>
    </w:rPr>
  </w:style>
  <w:style w:type="paragraph" w:styleId="90">
    <w:name w:val="toc 9"/>
    <w:basedOn w:val="a3"/>
    <w:next w:val="a3"/>
    <w:autoRedefine/>
    <w:uiPriority w:val="39"/>
    <w:rsid w:val="008D053F"/>
    <w:pPr>
      <w:ind w:left="1680"/>
      <w:jc w:val="left"/>
    </w:pPr>
    <w:rPr>
      <w:szCs w:val="21"/>
    </w:rPr>
  </w:style>
  <w:style w:type="table" w:customStyle="1" w:styleId="af1">
    <w:name w:val="表样式"/>
    <w:basedOn w:val="a6"/>
    <w:rsid w:val="00982C37"/>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character" w:styleId="HTML">
    <w:name w:val="HTML Typewriter"/>
    <w:basedOn w:val="a5"/>
    <w:rsid w:val="00C8030A"/>
    <w:rPr>
      <w:rFonts w:ascii="宋体" w:eastAsia="宋体" w:hAnsi="宋体" w:cs="宋体"/>
      <w:sz w:val="24"/>
      <w:szCs w:val="24"/>
    </w:rPr>
  </w:style>
  <w:style w:type="paragraph" w:customStyle="1" w:styleId="Char2">
    <w:name w:val="表头样式 Char"/>
    <w:basedOn w:val="a3"/>
    <w:link w:val="Char2"/>
    <w:rsid w:val="0093708A"/>
    <w:pPr>
      <w:autoSpaceDE w:val="0"/>
      <w:autoSpaceDN w:val="0"/>
      <w:adjustRightInd w:val="0"/>
      <w:spacing w:line="360" w:lineRule="auto"/>
      <w:jc w:val="center"/>
    </w:pPr>
    <w:rPr>
      <w:b/>
      <w:bCs/>
      <w:kern w:val="0"/>
      <w:szCs w:val="21"/>
    </w:rPr>
  </w:style>
  <w:style w:type="paragraph" w:customStyle="1" w:styleId="af2">
    <w:name w:val="修订记录"/>
    <w:basedOn w:val="a3"/>
    <w:rsid w:val="0093708A"/>
    <w:pPr>
      <w:widowControl/>
      <w:autoSpaceDE w:val="0"/>
      <w:autoSpaceDN w:val="0"/>
      <w:adjustRightInd w:val="0"/>
      <w:spacing w:before="300" w:after="150" w:line="360" w:lineRule="auto"/>
      <w:jc w:val="center"/>
    </w:pPr>
    <w:rPr>
      <w:rFonts w:ascii="Arial" w:eastAsia="黑体" w:hAnsi="Arial"/>
      <w:kern w:val="0"/>
      <w:sz w:val="32"/>
      <w:szCs w:val="32"/>
    </w:rPr>
  </w:style>
  <w:style w:type="paragraph" w:customStyle="1" w:styleId="af3">
    <w:name w:val="缺省文本"/>
    <w:basedOn w:val="a3"/>
    <w:rsid w:val="0093708A"/>
    <w:pPr>
      <w:autoSpaceDE w:val="0"/>
      <w:autoSpaceDN w:val="0"/>
      <w:adjustRightInd w:val="0"/>
      <w:spacing w:line="360" w:lineRule="auto"/>
      <w:jc w:val="left"/>
    </w:pPr>
    <w:rPr>
      <w:kern w:val="0"/>
      <w:szCs w:val="21"/>
    </w:rPr>
  </w:style>
  <w:style w:type="paragraph" w:customStyle="1" w:styleId="a2">
    <w:name w:val="表号"/>
    <w:basedOn w:val="a3"/>
    <w:next w:val="a4"/>
    <w:rsid w:val="00A306D5"/>
    <w:pPr>
      <w:keepNext/>
      <w:keepLines/>
      <w:numPr>
        <w:ilvl w:val="8"/>
        <w:numId w:val="2"/>
      </w:numPr>
      <w:autoSpaceDE w:val="0"/>
      <w:autoSpaceDN w:val="0"/>
      <w:adjustRightInd w:val="0"/>
      <w:spacing w:line="360" w:lineRule="auto"/>
      <w:jc w:val="center"/>
    </w:pPr>
    <w:rPr>
      <w:rFonts w:ascii="Arial" w:hAnsi="Arial"/>
      <w:kern w:val="0"/>
      <w:sz w:val="18"/>
      <w:szCs w:val="18"/>
    </w:rPr>
  </w:style>
  <w:style w:type="paragraph" w:customStyle="1" w:styleId="af4">
    <w:name w:val="页脚样式"/>
    <w:basedOn w:val="a3"/>
    <w:rsid w:val="00A306D5"/>
    <w:pPr>
      <w:keepNext/>
      <w:autoSpaceDE w:val="0"/>
      <w:autoSpaceDN w:val="0"/>
      <w:adjustRightInd w:val="0"/>
      <w:spacing w:line="360" w:lineRule="auto"/>
      <w:jc w:val="left"/>
    </w:pPr>
    <w:rPr>
      <w:kern w:val="0"/>
      <w:sz w:val="18"/>
      <w:szCs w:val="20"/>
    </w:rPr>
  </w:style>
  <w:style w:type="paragraph" w:customStyle="1" w:styleId="a1">
    <w:name w:val="图号"/>
    <w:basedOn w:val="a3"/>
    <w:rsid w:val="00A306D5"/>
    <w:pPr>
      <w:keepNext/>
      <w:numPr>
        <w:ilvl w:val="7"/>
        <w:numId w:val="2"/>
      </w:numPr>
      <w:autoSpaceDE w:val="0"/>
      <w:autoSpaceDN w:val="0"/>
      <w:adjustRightInd w:val="0"/>
      <w:spacing w:before="105" w:line="360" w:lineRule="auto"/>
      <w:jc w:val="center"/>
    </w:pPr>
    <w:rPr>
      <w:rFonts w:ascii="Arial" w:hAnsi="Arial"/>
      <w:kern w:val="0"/>
      <w:sz w:val="18"/>
      <w:szCs w:val="18"/>
    </w:rPr>
  </w:style>
  <w:style w:type="paragraph" w:styleId="af5">
    <w:name w:val="header"/>
    <w:aliases w:val="Page Header,ho,header odd,first,heading one,Odd Header,En-tête-2"/>
    <w:basedOn w:val="a3"/>
    <w:rsid w:val="00512E79"/>
    <w:pPr>
      <w:pBdr>
        <w:bottom w:val="single" w:sz="6" w:space="1" w:color="auto"/>
      </w:pBdr>
      <w:tabs>
        <w:tab w:val="center" w:pos="4153"/>
        <w:tab w:val="right" w:pos="8306"/>
      </w:tabs>
      <w:snapToGrid w:val="0"/>
      <w:jc w:val="center"/>
    </w:pPr>
    <w:rPr>
      <w:sz w:val="18"/>
      <w:szCs w:val="18"/>
    </w:rPr>
  </w:style>
  <w:style w:type="paragraph" w:styleId="af6">
    <w:name w:val="footer"/>
    <w:basedOn w:val="a3"/>
    <w:rsid w:val="00512E79"/>
    <w:pPr>
      <w:tabs>
        <w:tab w:val="center" w:pos="4153"/>
        <w:tab w:val="right" w:pos="8306"/>
      </w:tabs>
      <w:snapToGrid w:val="0"/>
      <w:jc w:val="left"/>
    </w:pPr>
    <w:rPr>
      <w:sz w:val="18"/>
      <w:szCs w:val="18"/>
    </w:rPr>
  </w:style>
  <w:style w:type="paragraph" w:customStyle="1" w:styleId="CharChar">
    <w:name w:val="Char Char"/>
    <w:basedOn w:val="a9"/>
    <w:autoRedefine/>
    <w:rsid w:val="00E94A76"/>
    <w:pPr>
      <w:adjustRightInd w:val="0"/>
      <w:spacing w:line="436" w:lineRule="exact"/>
      <w:ind w:left="357"/>
      <w:jc w:val="left"/>
      <w:outlineLvl w:val="3"/>
    </w:pPr>
    <w:rPr>
      <w:rFonts w:ascii="Tahoma" w:hAnsi="Tahoma"/>
      <w:b/>
      <w:sz w:val="24"/>
    </w:rPr>
  </w:style>
  <w:style w:type="paragraph" w:customStyle="1" w:styleId="ParaCharCharCharCharCharCharCharCharCharCharCharCharCharCharCharCharChar">
    <w:name w:val="默认段落字体 Para Char Char Char Char Char Char Char Char Char Char Char Char Char Char Char Char Char"/>
    <w:next w:val="a3"/>
    <w:rsid w:val="0025476A"/>
    <w:pPr>
      <w:keepNext/>
      <w:keepLines/>
      <w:tabs>
        <w:tab w:val="num" w:pos="2100"/>
      </w:tabs>
      <w:spacing w:before="240" w:after="240"/>
      <w:ind w:left="2100" w:hanging="420"/>
      <w:outlineLvl w:val="7"/>
    </w:pPr>
    <w:rPr>
      <w:rFonts w:ascii="Arial" w:eastAsia="黑体" w:hAnsi="Arial" w:cs="Arial"/>
      <w:snapToGrid w:val="0"/>
      <w:sz w:val="21"/>
      <w:szCs w:val="21"/>
    </w:rPr>
  </w:style>
  <w:style w:type="table" w:styleId="af7">
    <w:name w:val="Table Grid"/>
    <w:aliases w:val="Gridding"/>
    <w:basedOn w:val="a6"/>
    <w:rsid w:val="0025476A"/>
    <w:pPr>
      <w:widowControl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8">
    <w:name w:val="annotation reference"/>
    <w:basedOn w:val="a5"/>
    <w:rsid w:val="00B67E17"/>
    <w:rPr>
      <w:sz w:val="21"/>
      <w:szCs w:val="21"/>
    </w:rPr>
  </w:style>
  <w:style w:type="paragraph" w:styleId="af9">
    <w:name w:val="annotation text"/>
    <w:basedOn w:val="a3"/>
    <w:link w:val="Char3"/>
    <w:rsid w:val="00B67E17"/>
    <w:pPr>
      <w:jc w:val="left"/>
    </w:pPr>
    <w:rPr>
      <w:rFonts w:ascii="Arial" w:eastAsia="Arial" w:hAnsi="Arial"/>
      <w:sz w:val="20"/>
    </w:rPr>
  </w:style>
  <w:style w:type="paragraph" w:customStyle="1" w:styleId="afa">
    <w:name w:val="表格正文"/>
    <w:basedOn w:val="a3"/>
    <w:rsid w:val="00B67E17"/>
    <w:pPr>
      <w:adjustRightInd w:val="0"/>
      <w:spacing w:before="120" w:after="120"/>
      <w:jc w:val="left"/>
    </w:pPr>
    <w:rPr>
      <w:rFonts w:ascii="Arial" w:eastAsia="Arial" w:hAnsi="Arial"/>
      <w:kern w:val="0"/>
      <w:sz w:val="20"/>
    </w:rPr>
  </w:style>
  <w:style w:type="paragraph" w:styleId="afb">
    <w:name w:val="annotation subject"/>
    <w:basedOn w:val="af9"/>
    <w:next w:val="af9"/>
    <w:semiHidden/>
    <w:rsid w:val="00364989"/>
    <w:rPr>
      <w:rFonts w:ascii="Times New Roman" w:eastAsia="宋体" w:hAnsi="Times New Roman"/>
      <w:b/>
      <w:bCs/>
      <w:sz w:val="21"/>
    </w:rPr>
  </w:style>
  <w:style w:type="paragraph" w:customStyle="1" w:styleId="ParaCharCharCharCharCharCharCharCharCharCharCharChar">
    <w:name w:val="默认段落字体 Para Char Char Char Char Char Char Char Char Char Char Char Char"/>
    <w:next w:val="a3"/>
    <w:rsid w:val="00B04441"/>
    <w:pPr>
      <w:keepNext/>
      <w:keepLines/>
      <w:tabs>
        <w:tab w:val="num" w:pos="360"/>
      </w:tabs>
      <w:spacing w:before="240" w:after="240"/>
      <w:outlineLvl w:val="7"/>
    </w:pPr>
    <w:rPr>
      <w:rFonts w:ascii="Arial" w:eastAsia="黑体" w:hAnsi="Arial" w:cs="Arial"/>
      <w:snapToGrid w:val="0"/>
      <w:sz w:val="21"/>
      <w:szCs w:val="21"/>
    </w:rPr>
  </w:style>
  <w:style w:type="character" w:customStyle="1" w:styleId="Char0">
    <w:name w:val="表格文本 Char"/>
    <w:basedOn w:val="a5"/>
    <w:link w:val="ab"/>
    <w:locked/>
    <w:rsid w:val="00A23A64"/>
    <w:rPr>
      <w:rFonts w:ascii="Arial" w:hAnsi="Arial"/>
      <w:noProof/>
      <w:sz w:val="21"/>
      <w:szCs w:val="21"/>
      <w:lang w:val="en-US" w:eastAsia="zh-CN" w:bidi="ar-SA"/>
    </w:rPr>
  </w:style>
  <w:style w:type="paragraph" w:customStyle="1" w:styleId="ParaCharCharCharCharCharCharCharChar">
    <w:name w:val="默认段落字体 Para Char Char Char Char Char Char Char Char"/>
    <w:basedOn w:val="a3"/>
    <w:rsid w:val="007320E7"/>
    <w:rPr>
      <w:rFonts w:ascii="Tahoma" w:hAnsi="Tahoma"/>
      <w:sz w:val="24"/>
      <w:szCs w:val="20"/>
    </w:rPr>
  </w:style>
  <w:style w:type="table" w:customStyle="1" w:styleId="Table">
    <w:name w:val="Table"/>
    <w:basedOn w:val="afc"/>
    <w:rsid w:val="00FF6AB4"/>
    <w:pPr>
      <w:jc w:val="left"/>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TableHeading">
    <w:name w:val="Table Heading"/>
    <w:basedOn w:val="a3"/>
    <w:link w:val="TableHeadingChar"/>
    <w:rsid w:val="00FF6AB4"/>
    <w:pPr>
      <w:keepNext/>
      <w:topLinePunct/>
      <w:adjustRightInd w:val="0"/>
      <w:snapToGrid w:val="0"/>
      <w:spacing w:before="80" w:after="80" w:line="240" w:lineRule="atLeast"/>
      <w:jc w:val="left"/>
    </w:pPr>
    <w:rPr>
      <w:rFonts w:ascii="Book Antiqua" w:eastAsia="黑体" w:hAnsi="Book Antiqua" w:cs="Book Antiqua"/>
      <w:bCs/>
      <w:snapToGrid w:val="0"/>
      <w:kern w:val="0"/>
      <w:szCs w:val="21"/>
    </w:rPr>
  </w:style>
  <w:style w:type="paragraph" w:customStyle="1" w:styleId="TableText">
    <w:name w:val="Table Text"/>
    <w:basedOn w:val="a3"/>
    <w:link w:val="TableTextChar"/>
    <w:rsid w:val="00FF6AB4"/>
    <w:pPr>
      <w:topLinePunct/>
      <w:adjustRightInd w:val="0"/>
      <w:snapToGrid w:val="0"/>
      <w:spacing w:before="80" w:after="80" w:line="240" w:lineRule="atLeast"/>
      <w:jc w:val="left"/>
    </w:pPr>
    <w:rPr>
      <w:rFonts w:cs="Arial"/>
      <w:snapToGrid w:val="0"/>
      <w:kern w:val="0"/>
      <w:szCs w:val="21"/>
    </w:rPr>
  </w:style>
  <w:style w:type="character" w:customStyle="1" w:styleId="TableTextChar">
    <w:name w:val="Table Text Char"/>
    <w:basedOn w:val="a5"/>
    <w:link w:val="TableText"/>
    <w:rsid w:val="00FF6AB4"/>
    <w:rPr>
      <w:rFonts w:eastAsia="宋体" w:cs="Arial"/>
      <w:snapToGrid w:val="0"/>
      <w:sz w:val="21"/>
      <w:szCs w:val="21"/>
      <w:lang w:val="en-US" w:eastAsia="zh-CN" w:bidi="ar-SA"/>
    </w:rPr>
  </w:style>
  <w:style w:type="table" w:styleId="afc">
    <w:name w:val="Table Professional"/>
    <w:basedOn w:val="a6"/>
    <w:rsid w:val="00FF6AB4"/>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CharCharChar">
    <w:name w:val="Char Char Char"/>
    <w:basedOn w:val="a3"/>
    <w:rsid w:val="00E00FD9"/>
    <w:rPr>
      <w:rFonts w:ascii="Tahoma" w:hAnsi="Tahoma"/>
      <w:sz w:val="24"/>
      <w:szCs w:val="20"/>
    </w:rPr>
  </w:style>
  <w:style w:type="paragraph" w:customStyle="1" w:styleId="ParaCharCharCharCharCharCharCharCharCharCharCharCharCharCharCharCharCharCharCharCharCharCharCharChar">
    <w:name w:val="默认段落字体 Para Char Char Char Char Char Char Char Char Char Char Char Char Char Char Char Char Char Char Char Char Char Char Char Char"/>
    <w:basedOn w:val="a3"/>
    <w:rsid w:val="002A5648"/>
    <w:rPr>
      <w:rFonts w:ascii="Tahoma" w:hAnsi="Tahoma"/>
      <w:sz w:val="24"/>
      <w:szCs w:val="20"/>
    </w:rPr>
  </w:style>
  <w:style w:type="paragraph" w:customStyle="1" w:styleId="ItemListinTable">
    <w:name w:val="Item List in Table"/>
    <w:basedOn w:val="a3"/>
    <w:link w:val="ItemListinTableChar"/>
    <w:rsid w:val="009E5A90"/>
    <w:pPr>
      <w:widowControl/>
      <w:numPr>
        <w:numId w:val="3"/>
      </w:numPr>
      <w:topLinePunct/>
      <w:adjustRightInd w:val="0"/>
      <w:snapToGrid w:val="0"/>
      <w:spacing w:before="80" w:after="80" w:line="240" w:lineRule="atLeast"/>
      <w:jc w:val="left"/>
    </w:pPr>
    <w:rPr>
      <w:rFonts w:cs="Arial"/>
      <w:kern w:val="0"/>
      <w:szCs w:val="21"/>
    </w:rPr>
  </w:style>
  <w:style w:type="character" w:customStyle="1" w:styleId="Char3">
    <w:name w:val="批注文字 Char"/>
    <w:basedOn w:val="a5"/>
    <w:link w:val="af9"/>
    <w:rsid w:val="002D0194"/>
    <w:rPr>
      <w:rFonts w:ascii="Arial" w:eastAsia="Arial" w:hAnsi="Arial"/>
      <w:kern w:val="2"/>
      <w:szCs w:val="24"/>
      <w:lang w:val="en-US" w:eastAsia="zh-CN" w:bidi="ar-SA"/>
    </w:rPr>
  </w:style>
  <w:style w:type="paragraph" w:customStyle="1" w:styleId="ParaCharCharCharCharCharCharCharCharCharChar">
    <w:name w:val="默认段落字体 Para Char Char Char Char Char Char Char Char Char Char"/>
    <w:basedOn w:val="a9"/>
    <w:rsid w:val="00456ED7"/>
    <w:pPr>
      <w:adjustRightInd w:val="0"/>
      <w:spacing w:line="436" w:lineRule="exact"/>
      <w:ind w:left="357"/>
      <w:jc w:val="left"/>
      <w:outlineLvl w:val="3"/>
    </w:pPr>
    <w:rPr>
      <w:kern w:val="0"/>
      <w:sz w:val="20"/>
      <w:szCs w:val="20"/>
    </w:rPr>
  </w:style>
  <w:style w:type="paragraph" w:customStyle="1" w:styleId="CharChar3CharCharCharCharCharCharCharCharCharCharCharCharCharCharCharChar">
    <w:name w:val="Char Char3 Char Char Char Char Char Char Char Char Char Char Char Char Char Char Char Char"/>
    <w:basedOn w:val="a3"/>
    <w:rsid w:val="00976A9A"/>
    <w:pPr>
      <w:spacing w:line="360" w:lineRule="auto"/>
      <w:ind w:left="420"/>
      <w:textAlignment w:val="baseline"/>
    </w:pPr>
    <w:rPr>
      <w:rFonts w:ascii="Arial" w:eastAsia="黑体" w:hAnsi="Arial" w:cs="Arial"/>
      <w:snapToGrid w:val="0"/>
      <w:kern w:val="0"/>
      <w:szCs w:val="21"/>
    </w:rPr>
  </w:style>
  <w:style w:type="paragraph" w:customStyle="1" w:styleId="afd">
    <w:name w:val="图样式"/>
    <w:basedOn w:val="a3"/>
    <w:rsid w:val="00976A9A"/>
    <w:pPr>
      <w:keepNext/>
      <w:widowControl/>
      <w:autoSpaceDE w:val="0"/>
      <w:autoSpaceDN w:val="0"/>
      <w:adjustRightInd w:val="0"/>
      <w:spacing w:before="80" w:after="80" w:line="360" w:lineRule="auto"/>
      <w:jc w:val="center"/>
    </w:pPr>
    <w:rPr>
      <w:rFonts w:ascii="FrutigerNext LT Regular" w:hAnsi="FrutigerNext LT Regular"/>
      <w:snapToGrid w:val="0"/>
      <w:kern w:val="0"/>
      <w:szCs w:val="21"/>
    </w:rPr>
  </w:style>
  <w:style w:type="character" w:customStyle="1" w:styleId="2Char">
    <w:name w:val="标题 2 Char"/>
    <w:aliases w:val="H2 Char,sect 1.2 Char,h2 Char,PIM2 Char,Heading 2 Hidden Char,Heading 2 CCBS Char,heading 2 Char,Titre3 Char,HD2 Char,H21 Char,sect 1.21 Char,H22 Char,sect 1.22 Char,H211 Char,sect 1.211 Char,H23 Char,sect 1.23 Char,H212 Char,sect 1.212 Char"/>
    <w:basedOn w:val="a5"/>
    <w:link w:val="21"/>
    <w:rsid w:val="00976A9A"/>
    <w:rPr>
      <w:rFonts w:ascii="Arial" w:eastAsia="黑体" w:hAnsi="Arial"/>
      <w:b/>
      <w:bCs/>
      <w:kern w:val="2"/>
      <w:sz w:val="32"/>
      <w:szCs w:val="32"/>
      <w:lang w:val="en-US" w:eastAsia="zh-CN" w:bidi="ar-SA"/>
    </w:rPr>
  </w:style>
  <w:style w:type="paragraph" w:customStyle="1" w:styleId="afe">
    <w:name w:val="表格题注"/>
    <w:next w:val="a3"/>
    <w:rsid w:val="00976A9A"/>
    <w:pPr>
      <w:keepLines/>
      <w:spacing w:beforeLines="100"/>
      <w:ind w:left="1089" w:hanging="369"/>
      <w:jc w:val="center"/>
    </w:pPr>
    <w:rPr>
      <w:rFonts w:ascii="Arial" w:hAnsi="Arial"/>
      <w:sz w:val="18"/>
      <w:szCs w:val="18"/>
    </w:rPr>
  </w:style>
  <w:style w:type="paragraph" w:customStyle="1" w:styleId="aff">
    <w:name w:val="表头文本"/>
    <w:rsid w:val="00976A9A"/>
    <w:pPr>
      <w:jc w:val="center"/>
    </w:pPr>
    <w:rPr>
      <w:rFonts w:ascii="Arial" w:hAnsi="Arial"/>
      <w:b/>
      <w:sz w:val="21"/>
      <w:szCs w:val="21"/>
    </w:rPr>
  </w:style>
  <w:style w:type="paragraph" w:customStyle="1" w:styleId="aff0">
    <w:name w:val="插图题注"/>
    <w:next w:val="a3"/>
    <w:rsid w:val="00976A9A"/>
    <w:pPr>
      <w:spacing w:afterLines="100"/>
      <w:ind w:left="1089" w:hanging="369"/>
      <w:jc w:val="center"/>
    </w:pPr>
    <w:rPr>
      <w:rFonts w:ascii="Arial" w:hAnsi="Arial"/>
      <w:sz w:val="18"/>
      <w:szCs w:val="18"/>
    </w:rPr>
  </w:style>
  <w:style w:type="paragraph" w:customStyle="1" w:styleId="aff1">
    <w:name w:val="文档标题"/>
    <w:basedOn w:val="a3"/>
    <w:rsid w:val="00976A9A"/>
    <w:pPr>
      <w:tabs>
        <w:tab w:val="left" w:pos="0"/>
      </w:tabs>
      <w:autoSpaceDE w:val="0"/>
      <w:autoSpaceDN w:val="0"/>
      <w:adjustRightInd w:val="0"/>
      <w:spacing w:before="300" w:after="300" w:line="360" w:lineRule="auto"/>
      <w:jc w:val="center"/>
    </w:pPr>
    <w:rPr>
      <w:rFonts w:ascii="Arial" w:eastAsia="黑体" w:hAnsi="Arial"/>
      <w:kern w:val="0"/>
      <w:sz w:val="36"/>
      <w:szCs w:val="36"/>
    </w:rPr>
  </w:style>
  <w:style w:type="paragraph" w:customStyle="1" w:styleId="aff2">
    <w:name w:val="正文（首行不缩进）"/>
    <w:basedOn w:val="a3"/>
    <w:rsid w:val="00976A9A"/>
    <w:pPr>
      <w:autoSpaceDE w:val="0"/>
      <w:autoSpaceDN w:val="0"/>
      <w:adjustRightInd w:val="0"/>
      <w:spacing w:line="360" w:lineRule="auto"/>
      <w:jc w:val="left"/>
    </w:pPr>
    <w:rPr>
      <w:rFonts w:ascii="Verdana" w:hAnsi="Verdana"/>
      <w:kern w:val="0"/>
      <w:sz w:val="18"/>
      <w:szCs w:val="18"/>
    </w:rPr>
  </w:style>
  <w:style w:type="paragraph" w:customStyle="1" w:styleId="aff3">
    <w:name w:val="注示头"/>
    <w:basedOn w:val="a3"/>
    <w:rsid w:val="00976A9A"/>
    <w:pPr>
      <w:pBdr>
        <w:top w:val="single" w:sz="4" w:space="1" w:color="000000"/>
      </w:pBdr>
      <w:autoSpaceDE w:val="0"/>
      <w:autoSpaceDN w:val="0"/>
      <w:adjustRightInd w:val="0"/>
      <w:spacing w:line="360" w:lineRule="auto"/>
    </w:pPr>
    <w:rPr>
      <w:rFonts w:ascii="Arial" w:eastAsia="黑体" w:hAnsi="Arial"/>
      <w:kern w:val="0"/>
      <w:sz w:val="18"/>
      <w:szCs w:val="21"/>
    </w:rPr>
  </w:style>
  <w:style w:type="paragraph" w:customStyle="1" w:styleId="aff4">
    <w:name w:val="注示文本"/>
    <w:basedOn w:val="a3"/>
    <w:rsid w:val="00976A9A"/>
    <w:pPr>
      <w:pBdr>
        <w:bottom w:val="single" w:sz="4" w:space="1" w:color="000000"/>
      </w:pBdr>
      <w:autoSpaceDE w:val="0"/>
      <w:autoSpaceDN w:val="0"/>
      <w:adjustRightInd w:val="0"/>
      <w:spacing w:line="360" w:lineRule="auto"/>
      <w:ind w:firstLineChars="200" w:firstLine="360"/>
    </w:pPr>
    <w:rPr>
      <w:rFonts w:ascii="Arial" w:eastAsia="楷体_GB2312" w:hAnsi="Arial"/>
      <w:kern w:val="0"/>
      <w:sz w:val="18"/>
      <w:szCs w:val="18"/>
    </w:rPr>
  </w:style>
  <w:style w:type="paragraph" w:customStyle="1" w:styleId="aff5">
    <w:name w:val="编写建议"/>
    <w:basedOn w:val="a3"/>
    <w:rsid w:val="00976A9A"/>
    <w:pPr>
      <w:autoSpaceDE w:val="0"/>
      <w:autoSpaceDN w:val="0"/>
      <w:adjustRightInd w:val="0"/>
      <w:spacing w:line="360" w:lineRule="auto"/>
      <w:ind w:firstLineChars="200" w:firstLine="420"/>
      <w:jc w:val="left"/>
    </w:pPr>
    <w:rPr>
      <w:rFonts w:ascii="Arial" w:hAnsi="Arial" w:cs="Arial"/>
      <w:i/>
      <w:color w:val="0000FF"/>
      <w:kern w:val="0"/>
      <w:sz w:val="18"/>
      <w:szCs w:val="21"/>
    </w:rPr>
  </w:style>
  <w:style w:type="paragraph" w:styleId="12">
    <w:name w:val="index 1"/>
    <w:basedOn w:val="a3"/>
    <w:semiHidden/>
    <w:rsid w:val="00976A9A"/>
    <w:pPr>
      <w:keepLines/>
      <w:widowControl/>
      <w:overflowPunct w:val="0"/>
      <w:autoSpaceDE w:val="0"/>
      <w:autoSpaceDN w:val="0"/>
      <w:adjustRightInd w:val="0"/>
      <w:jc w:val="left"/>
      <w:textAlignment w:val="baseline"/>
    </w:pPr>
    <w:rPr>
      <w:rFonts w:ascii="Verdana" w:hAnsi="Verdana"/>
      <w:kern w:val="0"/>
      <w:sz w:val="20"/>
      <w:szCs w:val="18"/>
      <w:lang w:val="en-GB" w:eastAsia="en-US"/>
    </w:rPr>
  </w:style>
  <w:style w:type="paragraph" w:customStyle="1" w:styleId="ZCOVER">
    <w:name w:val="ZCOVER"/>
    <w:basedOn w:val="a3"/>
    <w:rsid w:val="00976A9A"/>
    <w:pPr>
      <w:jc w:val="right"/>
    </w:pPr>
    <w:rPr>
      <w:rFonts w:ascii="Arial" w:hAnsi="Arial"/>
      <w:kern w:val="0"/>
      <w:sz w:val="32"/>
      <w:szCs w:val="18"/>
      <w:lang w:val="en-GB" w:eastAsia="en-US"/>
    </w:rPr>
  </w:style>
  <w:style w:type="paragraph" w:customStyle="1" w:styleId="aff6">
    <w:name w:val="参考资料清单"/>
    <w:basedOn w:val="a3"/>
    <w:rsid w:val="00976A9A"/>
    <w:pPr>
      <w:tabs>
        <w:tab w:val="num" w:pos="360"/>
      </w:tabs>
      <w:autoSpaceDE w:val="0"/>
      <w:autoSpaceDN w:val="0"/>
      <w:adjustRightInd w:val="0"/>
      <w:spacing w:line="360" w:lineRule="auto"/>
    </w:pPr>
    <w:rPr>
      <w:rFonts w:ascii="Arial" w:hAnsi="Arial"/>
      <w:kern w:val="0"/>
      <w:szCs w:val="21"/>
    </w:rPr>
  </w:style>
  <w:style w:type="paragraph" w:customStyle="1" w:styleId="aff7">
    <w:name w:val="关键词"/>
    <w:basedOn w:val="a3"/>
    <w:rsid w:val="00976A9A"/>
    <w:pPr>
      <w:widowControl/>
      <w:tabs>
        <w:tab w:val="left" w:pos="907"/>
      </w:tabs>
      <w:autoSpaceDE w:val="0"/>
      <w:autoSpaceDN w:val="0"/>
      <w:adjustRightInd w:val="0"/>
      <w:spacing w:line="360" w:lineRule="auto"/>
      <w:ind w:left="879" w:hanging="879"/>
    </w:pPr>
    <w:rPr>
      <w:rFonts w:ascii="宋体" w:hAnsi="Arial" w:cs="宋体"/>
      <w:b/>
      <w:kern w:val="0"/>
      <w:szCs w:val="21"/>
    </w:rPr>
  </w:style>
  <w:style w:type="paragraph" w:customStyle="1" w:styleId="FP">
    <w:name w:val="FP"/>
    <w:basedOn w:val="a3"/>
    <w:rsid w:val="00976A9A"/>
    <w:pPr>
      <w:widowControl/>
      <w:jc w:val="left"/>
    </w:pPr>
    <w:rPr>
      <w:color w:val="000000"/>
      <w:kern w:val="0"/>
      <w:sz w:val="20"/>
      <w:szCs w:val="20"/>
      <w:lang w:val="en-GB"/>
    </w:rPr>
  </w:style>
  <w:style w:type="paragraph" w:customStyle="1" w:styleId="RevisionRecord">
    <w:name w:val="Revision Record"/>
    <w:basedOn w:val="a3"/>
    <w:rsid w:val="00976A9A"/>
    <w:pPr>
      <w:pageBreakBefore/>
      <w:autoSpaceDE w:val="0"/>
      <w:autoSpaceDN w:val="0"/>
      <w:adjustRightInd w:val="0"/>
      <w:spacing w:before="300" w:after="150" w:line="360" w:lineRule="auto"/>
      <w:jc w:val="center"/>
    </w:pPr>
    <w:rPr>
      <w:rFonts w:ascii="黑体" w:eastAsia="黑体"/>
      <w:kern w:val="0"/>
      <w:sz w:val="30"/>
      <w:szCs w:val="20"/>
    </w:rPr>
  </w:style>
  <w:style w:type="paragraph" w:customStyle="1" w:styleId="aff8">
    <w:name w:val="封面文档标题"/>
    <w:basedOn w:val="a3"/>
    <w:rsid w:val="00976A9A"/>
    <w:pPr>
      <w:autoSpaceDE w:val="0"/>
      <w:autoSpaceDN w:val="0"/>
      <w:adjustRightInd w:val="0"/>
      <w:spacing w:line="360" w:lineRule="auto"/>
      <w:jc w:val="center"/>
    </w:pPr>
    <w:rPr>
      <w:rFonts w:ascii="Arial" w:hAnsi="Arial"/>
      <w:b/>
      <w:kern w:val="0"/>
      <w:sz w:val="56"/>
      <w:szCs w:val="20"/>
    </w:rPr>
  </w:style>
  <w:style w:type="paragraph" w:customStyle="1" w:styleId="aff9">
    <w:name w:val="版权页书名"/>
    <w:basedOn w:val="a3"/>
    <w:rsid w:val="00976A9A"/>
    <w:pPr>
      <w:autoSpaceDE w:val="0"/>
      <w:autoSpaceDN w:val="0"/>
      <w:adjustRightInd w:val="0"/>
      <w:spacing w:line="400" w:lineRule="exact"/>
      <w:jc w:val="left"/>
    </w:pPr>
    <w:rPr>
      <w:rFonts w:ascii="宋体"/>
      <w:kern w:val="0"/>
      <w:sz w:val="24"/>
      <w:szCs w:val="20"/>
    </w:rPr>
  </w:style>
  <w:style w:type="paragraph" w:customStyle="1" w:styleId="affa">
    <w:name w:val="版权页资料信息"/>
    <w:basedOn w:val="a3"/>
    <w:rsid w:val="00976A9A"/>
    <w:pPr>
      <w:tabs>
        <w:tab w:val="right" w:pos="945"/>
        <w:tab w:val="left" w:pos="1155"/>
      </w:tabs>
      <w:autoSpaceDE w:val="0"/>
      <w:autoSpaceDN w:val="0"/>
      <w:adjustRightInd w:val="0"/>
      <w:spacing w:line="300" w:lineRule="auto"/>
      <w:jc w:val="left"/>
    </w:pPr>
    <w:rPr>
      <w:rFonts w:ascii="Arial" w:hAnsi="Arial"/>
      <w:kern w:val="0"/>
      <w:sz w:val="20"/>
      <w:szCs w:val="20"/>
    </w:rPr>
  </w:style>
  <w:style w:type="paragraph" w:styleId="24">
    <w:name w:val="Body Text Indent 2"/>
    <w:basedOn w:val="a3"/>
    <w:rsid w:val="00976A9A"/>
    <w:pPr>
      <w:spacing w:after="120" w:line="480" w:lineRule="auto"/>
      <w:ind w:leftChars="200" w:left="420"/>
    </w:pPr>
    <w:rPr>
      <w:szCs w:val="20"/>
    </w:rPr>
  </w:style>
  <w:style w:type="paragraph" w:customStyle="1" w:styleId="CopyrightInformation">
    <w:name w:val="Copyright Information"/>
    <w:basedOn w:val="a3"/>
    <w:rsid w:val="00976A9A"/>
    <w:pPr>
      <w:tabs>
        <w:tab w:val="right" w:pos="945"/>
        <w:tab w:val="left" w:pos="1155"/>
      </w:tabs>
      <w:autoSpaceDE w:val="0"/>
      <w:autoSpaceDN w:val="0"/>
      <w:adjustRightInd w:val="0"/>
      <w:spacing w:before="60" w:after="60" w:line="360" w:lineRule="auto"/>
      <w:ind w:left="1418" w:right="284"/>
      <w:jc w:val="left"/>
    </w:pPr>
    <w:rPr>
      <w:rFonts w:ascii="Arial" w:hAnsi="Arial"/>
      <w:b/>
      <w:kern w:val="0"/>
      <w:sz w:val="22"/>
      <w:szCs w:val="20"/>
    </w:rPr>
  </w:style>
  <w:style w:type="paragraph" w:customStyle="1" w:styleId="tabletextoncover">
    <w:name w:val="table text on cover"/>
    <w:basedOn w:val="a3"/>
    <w:rsid w:val="00976A9A"/>
    <w:pPr>
      <w:widowControl/>
      <w:overflowPunct w:val="0"/>
      <w:autoSpaceDE w:val="0"/>
      <w:autoSpaceDN w:val="0"/>
      <w:adjustRightInd w:val="0"/>
      <w:jc w:val="center"/>
      <w:textAlignment w:val="baseline"/>
    </w:pPr>
    <w:rPr>
      <w:b/>
      <w:noProof/>
      <w:kern w:val="0"/>
      <w:sz w:val="24"/>
      <w:szCs w:val="20"/>
    </w:rPr>
  </w:style>
  <w:style w:type="character" w:customStyle="1" w:styleId="CharCharCharChar">
    <w:name w:val="正文首行缩进 Char Char Char Char"/>
    <w:aliases w:val="正文首行缩进 Char1 Char2,正文首行缩进 Char2 Char,正文首行缩进 Char1 Char Char Char Char Char Char Char Char Char,正文首行缩进 Char1 Char Char Char Char Char Char,正文首行缩进 Char1 Char Char Char Char Char Char Char Char Char1,正文首行缩进 Char1 Char Char"/>
    <w:basedOn w:val="a5"/>
    <w:rsid w:val="00976A9A"/>
    <w:rPr>
      <w:rFonts w:ascii="宋体" w:eastAsia="宋体" w:hAnsi="宋体"/>
      <w:sz w:val="18"/>
      <w:szCs w:val="21"/>
      <w:lang w:val="en-US" w:eastAsia="zh-CN" w:bidi="ar-SA"/>
    </w:rPr>
  </w:style>
  <w:style w:type="character" w:customStyle="1" w:styleId="CharChar0">
    <w:name w:val="表格文本 Char Char"/>
    <w:basedOn w:val="a5"/>
    <w:rsid w:val="00976A9A"/>
    <w:rPr>
      <w:rFonts w:ascii="Arial" w:eastAsia="宋体" w:hAnsi="Arial"/>
      <w:noProof/>
      <w:sz w:val="21"/>
      <w:szCs w:val="21"/>
      <w:lang w:val="en-US" w:eastAsia="zh-CN" w:bidi="ar-SA"/>
    </w:rPr>
  </w:style>
  <w:style w:type="paragraph" w:customStyle="1" w:styleId="affb">
    <w:name w:val="摘要"/>
    <w:basedOn w:val="a3"/>
    <w:rsid w:val="00976A9A"/>
    <w:pPr>
      <w:widowControl/>
      <w:tabs>
        <w:tab w:val="left" w:pos="907"/>
      </w:tabs>
      <w:autoSpaceDE w:val="0"/>
      <w:autoSpaceDN w:val="0"/>
      <w:adjustRightInd w:val="0"/>
      <w:spacing w:line="360" w:lineRule="auto"/>
      <w:ind w:left="879" w:hanging="879"/>
    </w:pPr>
    <w:rPr>
      <w:rFonts w:ascii="Arial" w:hAnsi="Arial"/>
      <w:b/>
      <w:kern w:val="0"/>
      <w:szCs w:val="21"/>
    </w:rPr>
  </w:style>
  <w:style w:type="paragraph" w:customStyle="1" w:styleId="affc">
    <w:name w:val="目录"/>
    <w:basedOn w:val="af3"/>
    <w:rsid w:val="00976A9A"/>
    <w:pPr>
      <w:jc w:val="center"/>
    </w:pPr>
    <w:rPr>
      <w:rFonts w:ascii="Arial" w:hAnsi="Arial"/>
      <w:b/>
      <w:sz w:val="28"/>
      <w:szCs w:val="20"/>
    </w:rPr>
  </w:style>
  <w:style w:type="paragraph" w:customStyle="1" w:styleId="affd">
    <w:name w:val="项目符号"/>
    <w:basedOn w:val="a3"/>
    <w:rsid w:val="00976A9A"/>
    <w:pPr>
      <w:autoSpaceDE w:val="0"/>
      <w:autoSpaceDN w:val="0"/>
      <w:adjustRightInd w:val="0"/>
      <w:spacing w:line="360" w:lineRule="auto"/>
      <w:jc w:val="left"/>
    </w:pPr>
    <w:rPr>
      <w:kern w:val="0"/>
      <w:szCs w:val="20"/>
    </w:rPr>
  </w:style>
  <w:style w:type="paragraph" w:customStyle="1" w:styleId="footnotes">
    <w:name w:val="footnotes"/>
    <w:basedOn w:val="a3"/>
    <w:autoRedefine/>
    <w:rsid w:val="00976A9A"/>
    <w:pPr>
      <w:widowControl/>
      <w:tabs>
        <w:tab w:val="num" w:pos="360"/>
      </w:tabs>
      <w:autoSpaceDE w:val="0"/>
      <w:autoSpaceDN w:val="0"/>
      <w:adjustRightInd w:val="0"/>
      <w:spacing w:after="90"/>
      <w:ind w:left="360"/>
      <w:jc w:val="left"/>
    </w:pPr>
    <w:rPr>
      <w:kern w:val="0"/>
      <w:sz w:val="18"/>
      <w:szCs w:val="20"/>
    </w:rPr>
  </w:style>
  <w:style w:type="paragraph" w:customStyle="1" w:styleId="code">
    <w:name w:val="code"/>
    <w:basedOn w:val="a3"/>
    <w:autoRedefine/>
    <w:rsid w:val="00976A9A"/>
    <w:pPr>
      <w:widowControl/>
      <w:autoSpaceDE w:val="0"/>
      <w:autoSpaceDN w:val="0"/>
      <w:adjustRightInd w:val="0"/>
      <w:spacing w:line="360" w:lineRule="auto"/>
      <w:ind w:left="1134"/>
    </w:pPr>
    <w:rPr>
      <w:rFonts w:ascii="Courier New" w:hAnsi="Courier New"/>
      <w:kern w:val="0"/>
      <w:sz w:val="18"/>
      <w:szCs w:val="20"/>
    </w:rPr>
  </w:style>
  <w:style w:type="paragraph" w:customStyle="1" w:styleId="affe">
    <w:name w:val="表号去除自动编号"/>
    <w:basedOn w:val="a3"/>
    <w:rsid w:val="00976A9A"/>
    <w:pPr>
      <w:keepNext/>
      <w:autoSpaceDE w:val="0"/>
      <w:autoSpaceDN w:val="0"/>
      <w:adjustRightInd w:val="0"/>
      <w:spacing w:line="360" w:lineRule="auto"/>
      <w:jc w:val="center"/>
    </w:pPr>
    <w:rPr>
      <w:rFonts w:ascii="宋体" w:hAnsi="宋体"/>
      <w:kern w:val="0"/>
      <w:szCs w:val="20"/>
    </w:rPr>
  </w:style>
  <w:style w:type="paragraph" w:customStyle="1" w:styleId="confidentialitylevelonheader">
    <w:name w:val="confidentiality level on header"/>
    <w:basedOn w:val="a3"/>
    <w:autoRedefine/>
    <w:rsid w:val="00976A9A"/>
    <w:pPr>
      <w:widowControl/>
      <w:autoSpaceDE w:val="0"/>
      <w:autoSpaceDN w:val="0"/>
      <w:adjustRightInd w:val="0"/>
      <w:jc w:val="right"/>
    </w:pPr>
    <w:rPr>
      <w:kern w:val="0"/>
      <w:sz w:val="18"/>
      <w:szCs w:val="20"/>
    </w:rPr>
  </w:style>
  <w:style w:type="paragraph" w:customStyle="1" w:styleId="referance">
    <w:name w:val="referance"/>
    <w:basedOn w:val="a3"/>
    <w:autoRedefine/>
    <w:rsid w:val="00976A9A"/>
    <w:pPr>
      <w:widowControl/>
      <w:tabs>
        <w:tab w:val="num" w:pos="360"/>
      </w:tabs>
      <w:autoSpaceDE w:val="0"/>
      <w:autoSpaceDN w:val="0"/>
      <w:adjustRightInd w:val="0"/>
      <w:spacing w:line="360" w:lineRule="auto"/>
      <w:ind w:left="360" w:hanging="360"/>
    </w:pPr>
    <w:rPr>
      <w:rFonts w:ascii="宋体"/>
      <w:kern w:val="0"/>
      <w:szCs w:val="20"/>
    </w:rPr>
  </w:style>
  <w:style w:type="paragraph" w:customStyle="1" w:styleId="compilingadvice">
    <w:name w:val="compiling advice"/>
    <w:basedOn w:val="a3"/>
    <w:autoRedefine/>
    <w:rsid w:val="00976A9A"/>
    <w:pPr>
      <w:widowControl/>
      <w:autoSpaceDE w:val="0"/>
      <w:autoSpaceDN w:val="0"/>
      <w:adjustRightInd w:val="0"/>
      <w:spacing w:line="360" w:lineRule="auto"/>
      <w:ind w:left="1134"/>
    </w:pPr>
    <w:rPr>
      <w:i/>
      <w:color w:val="0000FF"/>
      <w:kern w:val="0"/>
      <w:szCs w:val="20"/>
    </w:rPr>
  </w:style>
  <w:style w:type="paragraph" w:customStyle="1" w:styleId="documenttitleoncover">
    <w:name w:val="document title on cover"/>
    <w:basedOn w:val="a3"/>
    <w:autoRedefine/>
    <w:rsid w:val="00976A9A"/>
    <w:pPr>
      <w:widowControl/>
      <w:autoSpaceDE w:val="0"/>
      <w:autoSpaceDN w:val="0"/>
      <w:adjustRightInd w:val="0"/>
      <w:spacing w:line="360" w:lineRule="auto"/>
      <w:jc w:val="center"/>
    </w:pPr>
    <w:rPr>
      <w:rFonts w:ascii="Arial" w:hAnsi="Arial"/>
      <w:b/>
      <w:kern w:val="0"/>
      <w:sz w:val="56"/>
      <w:szCs w:val="20"/>
    </w:rPr>
  </w:style>
  <w:style w:type="paragraph" w:customStyle="1" w:styleId="catalog1">
    <w:name w:val="catalog 1"/>
    <w:basedOn w:val="a3"/>
    <w:autoRedefine/>
    <w:rsid w:val="00976A9A"/>
    <w:pPr>
      <w:widowControl/>
      <w:autoSpaceDE w:val="0"/>
      <w:autoSpaceDN w:val="0"/>
      <w:adjustRightInd w:val="0"/>
      <w:ind w:left="198" w:hanging="113"/>
      <w:jc w:val="left"/>
    </w:pPr>
    <w:rPr>
      <w:kern w:val="0"/>
      <w:szCs w:val="20"/>
    </w:rPr>
  </w:style>
  <w:style w:type="paragraph" w:customStyle="1" w:styleId="catalog4">
    <w:name w:val="catalog 4"/>
    <w:basedOn w:val="a3"/>
    <w:autoRedefine/>
    <w:rsid w:val="00976A9A"/>
    <w:pPr>
      <w:widowControl/>
      <w:autoSpaceDE w:val="0"/>
      <w:autoSpaceDN w:val="0"/>
      <w:adjustRightInd w:val="0"/>
      <w:ind w:left="1134" w:hanging="567"/>
      <w:jc w:val="left"/>
    </w:pPr>
    <w:rPr>
      <w:kern w:val="0"/>
      <w:szCs w:val="20"/>
    </w:rPr>
  </w:style>
  <w:style w:type="paragraph" w:customStyle="1" w:styleId="catalog5">
    <w:name w:val="catalog 5"/>
    <w:basedOn w:val="a3"/>
    <w:rsid w:val="00976A9A"/>
    <w:pPr>
      <w:autoSpaceDE w:val="0"/>
      <w:autoSpaceDN w:val="0"/>
      <w:adjustRightInd w:val="0"/>
      <w:ind w:left="680"/>
      <w:jc w:val="left"/>
    </w:pPr>
    <w:rPr>
      <w:kern w:val="0"/>
      <w:szCs w:val="20"/>
    </w:rPr>
  </w:style>
  <w:style w:type="paragraph" w:customStyle="1" w:styleId="afff">
    <w:name w:val="表格列标题"/>
    <w:basedOn w:val="a3"/>
    <w:rsid w:val="00976A9A"/>
    <w:pPr>
      <w:autoSpaceDE w:val="0"/>
      <w:autoSpaceDN w:val="0"/>
      <w:adjustRightInd w:val="0"/>
      <w:jc w:val="center"/>
    </w:pPr>
    <w:rPr>
      <w:b/>
      <w:kern w:val="0"/>
      <w:szCs w:val="20"/>
    </w:rPr>
  </w:style>
  <w:style w:type="paragraph" w:customStyle="1" w:styleId="afff0">
    <w:name w:val="备注说明"/>
    <w:basedOn w:val="a3"/>
    <w:rsid w:val="00976A9A"/>
    <w:pPr>
      <w:keepNext/>
      <w:autoSpaceDE w:val="0"/>
      <w:autoSpaceDN w:val="0"/>
      <w:adjustRightInd w:val="0"/>
      <w:spacing w:line="360" w:lineRule="auto"/>
      <w:ind w:left="1134"/>
    </w:pPr>
    <w:rPr>
      <w:rFonts w:eastAsia="楷体_GB2312"/>
      <w:kern w:val="0"/>
      <w:szCs w:val="20"/>
    </w:rPr>
  </w:style>
  <w:style w:type="paragraph" w:customStyle="1" w:styleId="afff1">
    <w:name w:val="章节标题"/>
    <w:basedOn w:val="a3"/>
    <w:rsid w:val="00976A9A"/>
    <w:pPr>
      <w:tabs>
        <w:tab w:val="left" w:pos="0"/>
      </w:tabs>
      <w:autoSpaceDE w:val="0"/>
      <w:autoSpaceDN w:val="0"/>
      <w:adjustRightInd w:val="0"/>
      <w:spacing w:before="300" w:after="300"/>
      <w:jc w:val="center"/>
    </w:pPr>
    <w:rPr>
      <w:rFonts w:ascii="Arial" w:eastAsia="黑体" w:hAnsi="Arial" w:cs="Arial"/>
      <w:kern w:val="0"/>
      <w:sz w:val="30"/>
      <w:szCs w:val="20"/>
    </w:rPr>
  </w:style>
  <w:style w:type="paragraph" w:customStyle="1" w:styleId="afff2">
    <w:name w:val="代码样式"/>
    <w:basedOn w:val="afff3"/>
    <w:rsid w:val="00976A9A"/>
    <w:pPr>
      <w:spacing w:line="360" w:lineRule="auto"/>
    </w:pPr>
    <w:rPr>
      <w:rFonts w:ascii="Courier New" w:hAnsi="Courier New"/>
      <w:sz w:val="18"/>
      <w:szCs w:val="18"/>
    </w:rPr>
  </w:style>
  <w:style w:type="paragraph" w:customStyle="1" w:styleId="afff3">
    <w:name w:val="封面表格文本"/>
    <w:basedOn w:val="a3"/>
    <w:rsid w:val="00976A9A"/>
    <w:pPr>
      <w:autoSpaceDE w:val="0"/>
      <w:autoSpaceDN w:val="0"/>
      <w:adjustRightInd w:val="0"/>
      <w:jc w:val="center"/>
    </w:pPr>
    <w:rPr>
      <w:rFonts w:ascii="Arial" w:hAnsi="Arial"/>
      <w:kern w:val="0"/>
      <w:szCs w:val="21"/>
    </w:rPr>
  </w:style>
  <w:style w:type="paragraph" w:customStyle="1" w:styleId="afff4">
    <w:name w:val="图号去除自动编号"/>
    <w:basedOn w:val="a3"/>
    <w:rsid w:val="00976A9A"/>
    <w:pPr>
      <w:autoSpaceDE w:val="0"/>
      <w:autoSpaceDN w:val="0"/>
      <w:adjustRightInd w:val="0"/>
      <w:spacing w:before="105" w:line="360" w:lineRule="auto"/>
      <w:ind w:firstLine="425"/>
      <w:jc w:val="center"/>
    </w:pPr>
    <w:rPr>
      <w:kern w:val="0"/>
      <w:szCs w:val="20"/>
    </w:rPr>
  </w:style>
  <w:style w:type="paragraph" w:customStyle="1" w:styleId="WordPro">
    <w:name w:val="图表目录(WordPro)"/>
    <w:basedOn w:val="a3"/>
    <w:rsid w:val="00976A9A"/>
    <w:pPr>
      <w:autoSpaceDE w:val="0"/>
      <w:autoSpaceDN w:val="0"/>
      <w:adjustRightInd w:val="0"/>
      <w:spacing w:before="300" w:after="150" w:line="360" w:lineRule="auto"/>
      <w:jc w:val="center"/>
    </w:pPr>
    <w:rPr>
      <w:rFonts w:ascii="黑体" w:eastAsia="黑体"/>
      <w:kern w:val="0"/>
      <w:sz w:val="30"/>
      <w:szCs w:val="20"/>
    </w:rPr>
  </w:style>
  <w:style w:type="paragraph" w:customStyle="1" w:styleId="afff5">
    <w:name w:val="封面华为技术"/>
    <w:basedOn w:val="a3"/>
    <w:rsid w:val="00976A9A"/>
    <w:pPr>
      <w:autoSpaceDE w:val="0"/>
      <w:autoSpaceDN w:val="0"/>
      <w:adjustRightInd w:val="0"/>
      <w:spacing w:line="360" w:lineRule="auto"/>
      <w:jc w:val="center"/>
    </w:pPr>
    <w:rPr>
      <w:rFonts w:ascii="Arial" w:eastAsia="黑体" w:hAnsi="Arial"/>
      <w:kern w:val="0"/>
      <w:sz w:val="32"/>
      <w:szCs w:val="32"/>
    </w:rPr>
  </w:style>
  <w:style w:type="paragraph" w:customStyle="1" w:styleId="afff6">
    <w:name w:val="脚注"/>
    <w:basedOn w:val="a3"/>
    <w:rsid w:val="00976A9A"/>
    <w:pPr>
      <w:autoSpaceDE w:val="0"/>
      <w:autoSpaceDN w:val="0"/>
      <w:adjustRightInd w:val="0"/>
      <w:spacing w:after="90"/>
      <w:jc w:val="left"/>
    </w:pPr>
    <w:rPr>
      <w:kern w:val="0"/>
      <w:sz w:val="18"/>
      <w:szCs w:val="20"/>
    </w:rPr>
  </w:style>
  <w:style w:type="paragraph" w:customStyle="1" w:styleId="afff7">
    <w:name w:val="页眉密级样式"/>
    <w:basedOn w:val="a3"/>
    <w:rsid w:val="00976A9A"/>
    <w:pPr>
      <w:autoSpaceDE w:val="0"/>
      <w:autoSpaceDN w:val="0"/>
      <w:adjustRightInd w:val="0"/>
      <w:jc w:val="right"/>
    </w:pPr>
    <w:rPr>
      <w:kern w:val="0"/>
      <w:sz w:val="18"/>
      <w:szCs w:val="20"/>
    </w:rPr>
  </w:style>
  <w:style w:type="paragraph" w:customStyle="1" w:styleId="Char4">
    <w:name w:val="编写建议 Char"/>
    <w:basedOn w:val="a3"/>
    <w:link w:val="Char4"/>
    <w:rsid w:val="00976A9A"/>
    <w:pPr>
      <w:autoSpaceDE w:val="0"/>
      <w:autoSpaceDN w:val="0"/>
      <w:adjustRightInd w:val="0"/>
      <w:spacing w:line="360" w:lineRule="auto"/>
      <w:ind w:firstLineChars="200" w:firstLine="200"/>
      <w:jc w:val="left"/>
    </w:pPr>
    <w:rPr>
      <w:rFonts w:ascii="Arial" w:hAnsi="Arial" w:cs="Arial"/>
      <w:i/>
      <w:color w:val="0000FF"/>
      <w:kern w:val="0"/>
      <w:szCs w:val="21"/>
    </w:rPr>
  </w:style>
  <w:style w:type="paragraph" w:customStyle="1" w:styleId="afff8">
    <w:name w:val="目录页编号文本样式"/>
    <w:basedOn w:val="a3"/>
    <w:rsid w:val="00976A9A"/>
    <w:pPr>
      <w:autoSpaceDE w:val="0"/>
      <w:autoSpaceDN w:val="0"/>
      <w:adjustRightInd w:val="0"/>
      <w:jc w:val="right"/>
    </w:pPr>
    <w:rPr>
      <w:kern w:val="0"/>
      <w:szCs w:val="20"/>
    </w:rPr>
  </w:style>
  <w:style w:type="paragraph" w:customStyle="1" w:styleId="afff9">
    <w:name w:val="页眉文档名称样式"/>
    <w:basedOn w:val="a3"/>
    <w:rsid w:val="00976A9A"/>
    <w:pPr>
      <w:autoSpaceDE w:val="0"/>
      <w:autoSpaceDN w:val="0"/>
      <w:adjustRightInd w:val="0"/>
      <w:jc w:val="left"/>
    </w:pPr>
    <w:rPr>
      <w:kern w:val="0"/>
      <w:sz w:val="18"/>
      <w:szCs w:val="20"/>
    </w:rPr>
  </w:style>
  <w:style w:type="paragraph" w:customStyle="1" w:styleId="WordPro0">
    <w:name w:val="正文首行缩进(WordPro)"/>
    <w:basedOn w:val="a3"/>
    <w:rsid w:val="00976A9A"/>
    <w:pPr>
      <w:autoSpaceDE w:val="0"/>
      <w:autoSpaceDN w:val="0"/>
      <w:adjustRightInd w:val="0"/>
      <w:spacing w:before="105"/>
      <w:ind w:left="1134"/>
    </w:pPr>
    <w:rPr>
      <w:kern w:val="0"/>
      <w:szCs w:val="20"/>
    </w:rPr>
  </w:style>
  <w:style w:type="paragraph" w:customStyle="1" w:styleId="abc">
    <w:name w:val="标题 abc"/>
    <w:basedOn w:val="a3"/>
    <w:rsid w:val="00976A9A"/>
    <w:pPr>
      <w:tabs>
        <w:tab w:val="num" w:pos="1638"/>
      </w:tabs>
      <w:autoSpaceDE w:val="0"/>
      <w:autoSpaceDN w:val="0"/>
      <w:adjustRightInd w:val="0"/>
      <w:spacing w:beforeLines="50"/>
      <w:ind w:left="1638" w:hanging="1440"/>
    </w:pPr>
    <w:rPr>
      <w:kern w:val="0"/>
      <w:sz w:val="22"/>
      <w:szCs w:val="20"/>
    </w:rPr>
  </w:style>
  <w:style w:type="paragraph" w:customStyle="1" w:styleId="afffa">
    <w:name w:val="表格文本居中"/>
    <w:basedOn w:val="a3"/>
    <w:rsid w:val="00976A9A"/>
    <w:pPr>
      <w:autoSpaceDE w:val="0"/>
      <w:autoSpaceDN w:val="0"/>
      <w:adjustRightInd w:val="0"/>
      <w:jc w:val="center"/>
    </w:pPr>
    <w:rPr>
      <w:kern w:val="0"/>
      <w:szCs w:val="20"/>
    </w:rPr>
  </w:style>
  <w:style w:type="paragraph" w:customStyle="1" w:styleId="afffb">
    <w:name w:val="点号"/>
    <w:basedOn w:val="a3"/>
    <w:rsid w:val="00976A9A"/>
    <w:pPr>
      <w:autoSpaceDE w:val="0"/>
      <w:autoSpaceDN w:val="0"/>
      <w:adjustRightInd w:val="0"/>
      <w:spacing w:beforeLines="50"/>
      <w:ind w:left="1231" w:hanging="284"/>
      <w:jc w:val="left"/>
    </w:pPr>
    <w:rPr>
      <w:kern w:val="0"/>
      <w:szCs w:val="20"/>
    </w:rPr>
  </w:style>
  <w:style w:type="character" w:customStyle="1" w:styleId="CharChar1">
    <w:name w:val="编写建议 Char Char"/>
    <w:basedOn w:val="a5"/>
    <w:rsid w:val="00976A9A"/>
    <w:rPr>
      <w:rFonts w:ascii="Arial" w:eastAsia="宋体" w:hAnsi="Arial" w:cs="Arial"/>
      <w:i/>
      <w:color w:val="0000FF"/>
      <w:sz w:val="21"/>
      <w:szCs w:val="21"/>
      <w:lang w:val="en-US" w:eastAsia="zh-CN" w:bidi="ar-SA"/>
    </w:rPr>
  </w:style>
  <w:style w:type="paragraph" w:customStyle="1" w:styleId="afffc">
    <w:name w:val="样式 参考资料清单 + 倾斜 蓝色"/>
    <w:basedOn w:val="aff6"/>
    <w:rsid w:val="00976A9A"/>
    <w:pPr>
      <w:tabs>
        <w:tab w:val="clear" w:pos="360"/>
        <w:tab w:val="num" w:pos="432"/>
      </w:tabs>
      <w:ind w:left="432" w:hanging="432"/>
    </w:pPr>
    <w:rPr>
      <w:iCs/>
      <w:color w:val="000000"/>
    </w:rPr>
  </w:style>
  <w:style w:type="paragraph" w:customStyle="1" w:styleId="045">
    <w:name w:val="样式 摘要 + 左侧:  0.45 厘米"/>
    <w:basedOn w:val="affb"/>
    <w:rsid w:val="00976A9A"/>
    <w:rPr>
      <w:rFonts w:cs="宋体"/>
    </w:rPr>
  </w:style>
  <w:style w:type="paragraph" w:styleId="afffd">
    <w:name w:val="Normal Indent"/>
    <w:aliases w:val="表正文,正文非缩进,正文1，正文内容"/>
    <w:basedOn w:val="a3"/>
    <w:rsid w:val="00976A9A"/>
    <w:pPr>
      <w:autoSpaceDE w:val="0"/>
      <w:autoSpaceDN w:val="0"/>
      <w:adjustRightInd w:val="0"/>
      <w:ind w:firstLine="420"/>
      <w:jc w:val="left"/>
    </w:pPr>
    <w:rPr>
      <w:kern w:val="0"/>
      <w:sz w:val="20"/>
      <w:szCs w:val="20"/>
    </w:rPr>
  </w:style>
  <w:style w:type="paragraph" w:customStyle="1" w:styleId="annotation">
    <w:name w:val="annotation"/>
    <w:basedOn w:val="a3"/>
    <w:autoRedefine/>
    <w:rsid w:val="00976A9A"/>
    <w:pPr>
      <w:keepLines/>
      <w:widowControl/>
      <w:numPr>
        <w:ilvl w:val="12"/>
      </w:numPr>
      <w:autoSpaceDE w:val="0"/>
      <w:autoSpaceDN w:val="0"/>
      <w:adjustRightInd w:val="0"/>
      <w:spacing w:line="360" w:lineRule="auto"/>
      <w:ind w:left="1134"/>
    </w:pPr>
    <w:rPr>
      <w:kern w:val="0"/>
      <w:szCs w:val="20"/>
    </w:rPr>
  </w:style>
  <w:style w:type="paragraph" w:customStyle="1" w:styleId="chaptertitle">
    <w:name w:val="chapter title"/>
    <w:basedOn w:val="a3"/>
    <w:autoRedefine/>
    <w:rsid w:val="00976A9A"/>
    <w:pPr>
      <w:widowControl/>
      <w:tabs>
        <w:tab w:val="left" w:pos="0"/>
      </w:tabs>
      <w:autoSpaceDE w:val="0"/>
      <w:autoSpaceDN w:val="0"/>
      <w:adjustRightInd w:val="0"/>
      <w:spacing w:before="300" w:after="300"/>
      <w:jc w:val="center"/>
    </w:pPr>
    <w:rPr>
      <w:rFonts w:ascii="Arial" w:hAnsi="Arial"/>
      <w:kern w:val="0"/>
      <w:sz w:val="30"/>
      <w:szCs w:val="20"/>
    </w:rPr>
  </w:style>
  <w:style w:type="paragraph" w:customStyle="1" w:styleId="tabledescriptionwithoutautonumbering">
    <w:name w:val="table description without auto numbering"/>
    <w:basedOn w:val="a3"/>
    <w:autoRedefine/>
    <w:rsid w:val="00976A9A"/>
    <w:pPr>
      <w:keepLines/>
      <w:widowControl/>
      <w:autoSpaceDE w:val="0"/>
      <w:autoSpaceDN w:val="0"/>
      <w:adjustRightInd w:val="0"/>
      <w:spacing w:line="360" w:lineRule="auto"/>
      <w:jc w:val="center"/>
    </w:pPr>
    <w:rPr>
      <w:rFonts w:ascii="宋体"/>
      <w:kern w:val="0"/>
      <w:szCs w:val="20"/>
    </w:rPr>
  </w:style>
  <w:style w:type="paragraph" w:customStyle="1" w:styleId="tableheading0">
    <w:name w:val="table heading"/>
    <w:basedOn w:val="a3"/>
    <w:autoRedefine/>
    <w:rsid w:val="00976A9A"/>
    <w:pPr>
      <w:widowControl/>
      <w:autoSpaceDE w:val="0"/>
      <w:autoSpaceDN w:val="0"/>
      <w:adjustRightInd w:val="0"/>
      <w:jc w:val="center"/>
    </w:pPr>
    <w:rPr>
      <w:b/>
      <w:kern w:val="0"/>
      <w:szCs w:val="20"/>
    </w:rPr>
  </w:style>
  <w:style w:type="paragraph" w:customStyle="1" w:styleId="catalogoffigureandtable">
    <w:name w:val="catalog of figure and table"/>
    <w:basedOn w:val="a3"/>
    <w:autoRedefine/>
    <w:rsid w:val="00976A9A"/>
    <w:pPr>
      <w:widowControl/>
      <w:autoSpaceDE w:val="0"/>
      <w:autoSpaceDN w:val="0"/>
      <w:adjustRightInd w:val="0"/>
      <w:spacing w:before="300" w:after="150" w:line="360" w:lineRule="auto"/>
      <w:jc w:val="center"/>
    </w:pPr>
    <w:rPr>
      <w:rFonts w:ascii="黑体" w:eastAsia="黑体"/>
      <w:kern w:val="0"/>
      <w:sz w:val="30"/>
      <w:szCs w:val="20"/>
    </w:rPr>
  </w:style>
  <w:style w:type="paragraph" w:customStyle="1" w:styleId="HuaweiTechnologiesoncover">
    <w:name w:val="Huawei Technologies on cover"/>
    <w:basedOn w:val="a3"/>
    <w:rsid w:val="00976A9A"/>
    <w:pPr>
      <w:widowControl/>
      <w:autoSpaceDE w:val="0"/>
      <w:autoSpaceDN w:val="0"/>
      <w:adjustRightInd w:val="0"/>
      <w:spacing w:line="360" w:lineRule="auto"/>
      <w:jc w:val="center"/>
    </w:pPr>
    <w:rPr>
      <w:rFonts w:ascii="黑体" w:eastAsia="黑体"/>
      <w:b/>
      <w:kern w:val="0"/>
      <w:sz w:val="32"/>
      <w:szCs w:val="20"/>
    </w:rPr>
  </w:style>
  <w:style w:type="paragraph" w:customStyle="1" w:styleId="catalog2">
    <w:name w:val="catalog 2"/>
    <w:basedOn w:val="a3"/>
    <w:rsid w:val="00976A9A"/>
    <w:pPr>
      <w:autoSpaceDE w:val="0"/>
      <w:autoSpaceDN w:val="0"/>
      <w:adjustRightInd w:val="0"/>
      <w:ind w:left="453" w:hanging="283"/>
      <w:jc w:val="left"/>
    </w:pPr>
    <w:rPr>
      <w:kern w:val="0"/>
      <w:szCs w:val="20"/>
    </w:rPr>
  </w:style>
  <w:style w:type="paragraph" w:customStyle="1" w:styleId="catalog3">
    <w:name w:val="catalog 3"/>
    <w:basedOn w:val="a3"/>
    <w:autoRedefine/>
    <w:rsid w:val="00976A9A"/>
    <w:pPr>
      <w:widowControl/>
      <w:autoSpaceDE w:val="0"/>
      <w:autoSpaceDN w:val="0"/>
      <w:adjustRightInd w:val="0"/>
      <w:ind w:left="794" w:hanging="454"/>
      <w:jc w:val="left"/>
    </w:pPr>
    <w:rPr>
      <w:kern w:val="0"/>
      <w:szCs w:val="20"/>
    </w:rPr>
  </w:style>
  <w:style w:type="paragraph" w:customStyle="1" w:styleId="catalog6">
    <w:name w:val="catalog 6"/>
    <w:basedOn w:val="a3"/>
    <w:autoRedefine/>
    <w:rsid w:val="00976A9A"/>
    <w:pPr>
      <w:widowControl/>
      <w:autoSpaceDE w:val="0"/>
      <w:autoSpaceDN w:val="0"/>
      <w:adjustRightInd w:val="0"/>
      <w:ind w:left="1757" w:hanging="907"/>
      <w:jc w:val="left"/>
    </w:pPr>
    <w:rPr>
      <w:kern w:val="0"/>
      <w:szCs w:val="20"/>
    </w:rPr>
  </w:style>
  <w:style w:type="paragraph" w:customStyle="1" w:styleId="catalog7">
    <w:name w:val="catalog 7"/>
    <w:basedOn w:val="a3"/>
    <w:autoRedefine/>
    <w:rsid w:val="00976A9A"/>
    <w:pPr>
      <w:widowControl/>
      <w:autoSpaceDE w:val="0"/>
      <w:autoSpaceDN w:val="0"/>
      <w:adjustRightInd w:val="0"/>
      <w:ind w:left="2041" w:hanging="1077"/>
      <w:jc w:val="left"/>
    </w:pPr>
    <w:rPr>
      <w:rFonts w:ascii="宋体"/>
      <w:kern w:val="0"/>
      <w:szCs w:val="20"/>
    </w:rPr>
  </w:style>
  <w:style w:type="paragraph" w:customStyle="1" w:styleId="catalog8">
    <w:name w:val="catalog 8"/>
    <w:basedOn w:val="a3"/>
    <w:autoRedefine/>
    <w:rsid w:val="00976A9A"/>
    <w:pPr>
      <w:widowControl/>
      <w:autoSpaceDE w:val="0"/>
      <w:autoSpaceDN w:val="0"/>
      <w:adjustRightInd w:val="0"/>
      <w:ind w:left="113"/>
      <w:jc w:val="left"/>
    </w:pPr>
    <w:rPr>
      <w:kern w:val="0"/>
      <w:szCs w:val="20"/>
    </w:rPr>
  </w:style>
  <w:style w:type="paragraph" w:customStyle="1" w:styleId="catalog9">
    <w:name w:val="catalog 9"/>
    <w:basedOn w:val="a3"/>
    <w:autoRedefine/>
    <w:rsid w:val="00976A9A"/>
    <w:pPr>
      <w:widowControl/>
      <w:autoSpaceDE w:val="0"/>
      <w:autoSpaceDN w:val="0"/>
      <w:adjustRightInd w:val="0"/>
      <w:ind w:left="113"/>
      <w:jc w:val="left"/>
    </w:pPr>
    <w:rPr>
      <w:kern w:val="0"/>
      <w:szCs w:val="20"/>
    </w:rPr>
  </w:style>
  <w:style w:type="paragraph" w:customStyle="1" w:styleId="figuredescriptionwithoutautonumbering">
    <w:name w:val="figure description without auto numbering"/>
    <w:basedOn w:val="a3"/>
    <w:autoRedefine/>
    <w:rsid w:val="00976A9A"/>
    <w:pPr>
      <w:widowControl/>
      <w:autoSpaceDE w:val="0"/>
      <w:autoSpaceDN w:val="0"/>
      <w:adjustRightInd w:val="0"/>
      <w:spacing w:before="105" w:line="360" w:lineRule="auto"/>
      <w:ind w:firstLine="425"/>
      <w:jc w:val="center"/>
    </w:pPr>
    <w:rPr>
      <w:kern w:val="0"/>
      <w:szCs w:val="20"/>
    </w:rPr>
  </w:style>
  <w:style w:type="paragraph" w:customStyle="1" w:styleId="itemlist0">
    <w:name w:val="item list"/>
    <w:basedOn w:val="afffe"/>
    <w:autoRedefine/>
    <w:rsid w:val="00976A9A"/>
    <w:pPr>
      <w:widowControl/>
      <w:tabs>
        <w:tab w:val="clear" w:pos="1134"/>
        <w:tab w:val="num" w:pos="780"/>
        <w:tab w:val="num" w:pos="1559"/>
      </w:tabs>
      <w:ind w:left="1559" w:hanging="420"/>
    </w:pPr>
    <w:rPr>
      <w:rFonts w:ascii="宋体" w:hAnsi="Wingdings"/>
    </w:rPr>
  </w:style>
  <w:style w:type="paragraph" w:styleId="afffe">
    <w:name w:val="List Bullet"/>
    <w:basedOn w:val="a3"/>
    <w:rsid w:val="00976A9A"/>
    <w:pPr>
      <w:tabs>
        <w:tab w:val="num" w:pos="1134"/>
      </w:tabs>
      <w:autoSpaceDE w:val="0"/>
      <w:autoSpaceDN w:val="0"/>
      <w:adjustRightInd w:val="0"/>
      <w:spacing w:line="360" w:lineRule="auto"/>
      <w:ind w:leftChars="200" w:left="400"/>
      <w:jc w:val="left"/>
    </w:pPr>
    <w:rPr>
      <w:rFonts w:ascii="Arial" w:hAnsi="Arial"/>
      <w:kern w:val="0"/>
      <w:szCs w:val="21"/>
    </w:rPr>
  </w:style>
  <w:style w:type="paragraph" w:customStyle="1" w:styleId="documenttitleonheader">
    <w:name w:val="document title on header"/>
    <w:basedOn w:val="a3"/>
    <w:autoRedefine/>
    <w:rsid w:val="00976A9A"/>
    <w:pPr>
      <w:widowControl/>
      <w:autoSpaceDE w:val="0"/>
      <w:autoSpaceDN w:val="0"/>
      <w:adjustRightInd w:val="0"/>
      <w:jc w:val="left"/>
    </w:pPr>
    <w:rPr>
      <w:kern w:val="0"/>
      <w:sz w:val="18"/>
      <w:szCs w:val="20"/>
    </w:rPr>
  </w:style>
  <w:style w:type="paragraph" w:customStyle="1" w:styleId="textindentation">
    <w:name w:val="text indentation"/>
    <w:basedOn w:val="a3"/>
    <w:autoRedefine/>
    <w:rsid w:val="00976A9A"/>
    <w:pPr>
      <w:widowControl/>
      <w:autoSpaceDE w:val="0"/>
      <w:autoSpaceDN w:val="0"/>
      <w:adjustRightInd w:val="0"/>
      <w:spacing w:line="360" w:lineRule="auto"/>
      <w:ind w:left="1134"/>
    </w:pPr>
    <w:rPr>
      <w:kern w:val="0"/>
      <w:szCs w:val="20"/>
    </w:rPr>
  </w:style>
  <w:style w:type="paragraph" w:customStyle="1" w:styleId="tabledescription">
    <w:name w:val="table description"/>
    <w:basedOn w:val="a3"/>
    <w:rsid w:val="00976A9A"/>
    <w:pPr>
      <w:keepLines/>
      <w:widowControl/>
      <w:tabs>
        <w:tab w:val="num" w:pos="360"/>
      </w:tabs>
      <w:autoSpaceDE w:val="0"/>
      <w:autoSpaceDN w:val="0"/>
      <w:adjustRightInd w:val="0"/>
      <w:spacing w:line="360" w:lineRule="auto"/>
      <w:ind w:left="360" w:hanging="360"/>
      <w:jc w:val="center"/>
    </w:pPr>
    <w:rPr>
      <w:rFonts w:ascii="宋体"/>
      <w:kern w:val="0"/>
      <w:szCs w:val="20"/>
    </w:rPr>
  </w:style>
  <w:style w:type="paragraph" w:customStyle="1" w:styleId="keywords">
    <w:name w:val="keywords"/>
    <w:basedOn w:val="a3"/>
    <w:autoRedefine/>
    <w:rsid w:val="00976A9A"/>
    <w:pPr>
      <w:widowControl/>
      <w:tabs>
        <w:tab w:val="left" w:pos="907"/>
      </w:tabs>
      <w:autoSpaceDE w:val="0"/>
      <w:autoSpaceDN w:val="0"/>
      <w:adjustRightInd w:val="0"/>
      <w:spacing w:line="360" w:lineRule="auto"/>
      <w:ind w:left="879" w:hanging="879"/>
    </w:pPr>
    <w:rPr>
      <w:kern w:val="0"/>
      <w:szCs w:val="20"/>
    </w:rPr>
  </w:style>
  <w:style w:type="paragraph" w:customStyle="1" w:styleId="revisionrecord0">
    <w:name w:val="revision record"/>
    <w:basedOn w:val="a3"/>
    <w:autoRedefine/>
    <w:rsid w:val="00976A9A"/>
    <w:pPr>
      <w:pageBreakBefore/>
      <w:widowControl/>
      <w:autoSpaceDE w:val="0"/>
      <w:autoSpaceDN w:val="0"/>
      <w:adjustRightInd w:val="0"/>
      <w:spacing w:before="300" w:after="150" w:line="360" w:lineRule="auto"/>
      <w:jc w:val="center"/>
    </w:pPr>
    <w:rPr>
      <w:rFonts w:ascii="黑体" w:eastAsia="黑体"/>
      <w:kern w:val="0"/>
      <w:sz w:val="30"/>
      <w:szCs w:val="20"/>
    </w:rPr>
  </w:style>
  <w:style w:type="paragraph" w:customStyle="1" w:styleId="catalog">
    <w:name w:val="catalog"/>
    <w:basedOn w:val="a3"/>
    <w:autoRedefine/>
    <w:rsid w:val="00976A9A"/>
    <w:pPr>
      <w:pageBreakBefore/>
      <w:widowControl/>
      <w:numPr>
        <w:ilvl w:val="12"/>
      </w:numPr>
      <w:autoSpaceDE w:val="0"/>
      <w:autoSpaceDN w:val="0"/>
      <w:adjustRightInd w:val="0"/>
      <w:spacing w:before="300" w:after="150" w:line="360" w:lineRule="auto"/>
      <w:jc w:val="center"/>
    </w:pPr>
    <w:rPr>
      <w:rFonts w:ascii="黑体" w:eastAsia="黑体"/>
      <w:kern w:val="0"/>
      <w:sz w:val="30"/>
      <w:szCs w:val="20"/>
    </w:rPr>
  </w:style>
  <w:style w:type="paragraph" w:customStyle="1" w:styleId="figuredescription">
    <w:name w:val="figure description"/>
    <w:basedOn w:val="a3"/>
    <w:rsid w:val="00976A9A"/>
    <w:pPr>
      <w:widowControl/>
      <w:tabs>
        <w:tab w:val="num" w:pos="780"/>
      </w:tabs>
      <w:autoSpaceDE w:val="0"/>
      <w:autoSpaceDN w:val="0"/>
      <w:adjustRightInd w:val="0"/>
      <w:spacing w:before="105" w:line="360" w:lineRule="auto"/>
      <w:ind w:left="780" w:hanging="420"/>
      <w:jc w:val="center"/>
    </w:pPr>
    <w:rPr>
      <w:rFonts w:ascii="宋体"/>
      <w:kern w:val="0"/>
      <w:szCs w:val="20"/>
    </w:rPr>
  </w:style>
  <w:style w:type="paragraph" w:customStyle="1" w:styleId="documenttitle">
    <w:name w:val="document title"/>
    <w:basedOn w:val="a3"/>
    <w:autoRedefine/>
    <w:rsid w:val="00976A9A"/>
    <w:pPr>
      <w:widowControl/>
      <w:tabs>
        <w:tab w:val="left" w:pos="0"/>
      </w:tabs>
      <w:autoSpaceDE w:val="0"/>
      <w:autoSpaceDN w:val="0"/>
      <w:adjustRightInd w:val="0"/>
      <w:spacing w:before="300" w:after="300"/>
      <w:jc w:val="center"/>
      <w:outlineLvl w:val="0"/>
    </w:pPr>
    <w:rPr>
      <w:rFonts w:ascii="Arial" w:hAnsi="Arial"/>
      <w:kern w:val="0"/>
      <w:sz w:val="30"/>
      <w:szCs w:val="20"/>
    </w:rPr>
  </w:style>
  <w:style w:type="paragraph" w:customStyle="1" w:styleId="abstract">
    <w:name w:val="abstract"/>
    <w:basedOn w:val="a3"/>
    <w:autoRedefine/>
    <w:rsid w:val="00976A9A"/>
    <w:pPr>
      <w:widowControl/>
      <w:numPr>
        <w:ilvl w:val="12"/>
      </w:numPr>
      <w:tabs>
        <w:tab w:val="left" w:pos="907"/>
      </w:tabs>
      <w:autoSpaceDE w:val="0"/>
      <w:autoSpaceDN w:val="0"/>
      <w:adjustRightInd w:val="0"/>
      <w:spacing w:line="360" w:lineRule="auto"/>
      <w:ind w:left="879" w:hanging="879"/>
    </w:pPr>
    <w:rPr>
      <w:kern w:val="0"/>
      <w:szCs w:val="20"/>
    </w:rPr>
  </w:style>
  <w:style w:type="paragraph" w:customStyle="1" w:styleId="tabletext0">
    <w:name w:val="table text"/>
    <w:basedOn w:val="a3"/>
    <w:autoRedefine/>
    <w:rsid w:val="00976A9A"/>
    <w:pPr>
      <w:widowControl/>
      <w:tabs>
        <w:tab w:val="decimal" w:pos="0"/>
      </w:tabs>
      <w:autoSpaceDE w:val="0"/>
      <w:autoSpaceDN w:val="0"/>
      <w:adjustRightInd w:val="0"/>
      <w:jc w:val="left"/>
    </w:pPr>
    <w:rPr>
      <w:kern w:val="0"/>
      <w:szCs w:val="20"/>
    </w:rPr>
  </w:style>
  <w:style w:type="paragraph" w:customStyle="1" w:styleId="defaulttext0">
    <w:name w:val="default text"/>
    <w:basedOn w:val="a3"/>
    <w:autoRedefine/>
    <w:rsid w:val="00976A9A"/>
    <w:pPr>
      <w:widowControl/>
      <w:autoSpaceDE w:val="0"/>
      <w:autoSpaceDN w:val="0"/>
      <w:adjustRightInd w:val="0"/>
      <w:spacing w:line="360" w:lineRule="auto"/>
      <w:jc w:val="left"/>
    </w:pPr>
    <w:rPr>
      <w:kern w:val="0"/>
      <w:szCs w:val="20"/>
    </w:rPr>
  </w:style>
  <w:style w:type="paragraph" w:customStyle="1" w:styleId="affff">
    <w:name w:val="参考资料清单+倾斜+蓝色"/>
    <w:basedOn w:val="a3"/>
    <w:rsid w:val="00976A9A"/>
    <w:pPr>
      <w:autoSpaceDE w:val="0"/>
      <w:autoSpaceDN w:val="0"/>
      <w:adjustRightInd w:val="0"/>
      <w:spacing w:line="360" w:lineRule="auto"/>
      <w:ind w:left="360" w:firstLineChars="200" w:hanging="360"/>
    </w:pPr>
    <w:rPr>
      <w:rFonts w:ascii="Arial" w:hAnsi="Arial"/>
      <w:i/>
      <w:iCs/>
      <w:color w:val="0000FF"/>
      <w:kern w:val="0"/>
      <w:szCs w:val="21"/>
    </w:rPr>
  </w:style>
  <w:style w:type="character" w:customStyle="1" w:styleId="CharChar2">
    <w:name w:val="表头样式 Char Char"/>
    <w:basedOn w:val="a5"/>
    <w:rsid w:val="00976A9A"/>
    <w:rPr>
      <w:rFonts w:ascii="Arial" w:eastAsia="宋体" w:hAnsi="Arial"/>
      <w:b/>
      <w:sz w:val="21"/>
      <w:szCs w:val="21"/>
      <w:lang w:val="en-US" w:eastAsia="zh-CN" w:bidi="ar-SA"/>
    </w:rPr>
  </w:style>
  <w:style w:type="character" w:styleId="affff0">
    <w:name w:val="page number"/>
    <w:basedOn w:val="a5"/>
    <w:rsid w:val="00976A9A"/>
  </w:style>
  <w:style w:type="paragraph" w:customStyle="1" w:styleId="affff1">
    <w:name w:val="表头样式"/>
    <w:basedOn w:val="a3"/>
    <w:rsid w:val="00976A9A"/>
    <w:pPr>
      <w:keepNext/>
      <w:widowControl/>
      <w:autoSpaceDE w:val="0"/>
      <w:autoSpaceDN w:val="0"/>
      <w:adjustRightInd w:val="0"/>
      <w:jc w:val="center"/>
    </w:pPr>
    <w:rPr>
      <w:rFonts w:ascii="Arial" w:hAnsi="Arial"/>
      <w:b/>
      <w:kern w:val="0"/>
      <w:szCs w:val="21"/>
    </w:rPr>
  </w:style>
  <w:style w:type="paragraph" w:styleId="33">
    <w:name w:val="Body Text 3"/>
    <w:basedOn w:val="a3"/>
    <w:rsid w:val="00976A9A"/>
    <w:pPr>
      <w:autoSpaceDE w:val="0"/>
      <w:autoSpaceDN w:val="0"/>
      <w:adjustRightInd w:val="0"/>
      <w:spacing w:after="120"/>
      <w:jc w:val="left"/>
    </w:pPr>
    <w:rPr>
      <w:kern w:val="0"/>
      <w:sz w:val="16"/>
      <w:szCs w:val="16"/>
    </w:rPr>
  </w:style>
  <w:style w:type="paragraph" w:styleId="affff2">
    <w:name w:val="Body Text Indent"/>
    <w:basedOn w:val="a3"/>
    <w:rsid w:val="00976A9A"/>
    <w:pPr>
      <w:autoSpaceDE w:val="0"/>
      <w:autoSpaceDN w:val="0"/>
      <w:adjustRightInd w:val="0"/>
      <w:spacing w:after="120"/>
      <w:ind w:leftChars="200" w:left="420"/>
      <w:jc w:val="left"/>
    </w:pPr>
    <w:rPr>
      <w:kern w:val="0"/>
      <w:sz w:val="20"/>
      <w:szCs w:val="20"/>
    </w:rPr>
  </w:style>
  <w:style w:type="paragraph" w:styleId="affff3">
    <w:name w:val="Date"/>
    <w:basedOn w:val="a3"/>
    <w:next w:val="a3"/>
    <w:rsid w:val="00976A9A"/>
    <w:rPr>
      <w:szCs w:val="20"/>
    </w:rPr>
  </w:style>
  <w:style w:type="character" w:customStyle="1" w:styleId="2Char1Char1">
    <w:name w:val="标题 2 Char1 Char1"/>
    <w:aliases w:val="标题 2 Char Char Char1,heading 2 Char Char Char Char,标题 2 Char1 Char Char,标题 2 Char Char Char Char,heading 2 Char Char Char Char1"/>
    <w:basedOn w:val="a5"/>
    <w:rsid w:val="00976A9A"/>
    <w:rPr>
      <w:rFonts w:ascii="Arial" w:eastAsia="黑体" w:hAnsi="Arial"/>
      <w:sz w:val="24"/>
      <w:szCs w:val="24"/>
      <w:lang w:val="en-US" w:eastAsia="zh-CN" w:bidi="ar-SA"/>
    </w:rPr>
  </w:style>
  <w:style w:type="paragraph" w:customStyle="1" w:styleId="13">
    <w:name w:val="缺省文本:1"/>
    <w:basedOn w:val="a3"/>
    <w:rsid w:val="00976A9A"/>
    <w:pPr>
      <w:autoSpaceDE w:val="0"/>
      <w:autoSpaceDN w:val="0"/>
      <w:adjustRightInd w:val="0"/>
      <w:jc w:val="left"/>
    </w:pPr>
    <w:rPr>
      <w:kern w:val="0"/>
      <w:sz w:val="24"/>
    </w:rPr>
  </w:style>
  <w:style w:type="paragraph" w:customStyle="1" w:styleId="affff4">
    <w:name w:val="正文居中"/>
    <w:basedOn w:val="a3"/>
    <w:autoRedefine/>
    <w:rsid w:val="00976A9A"/>
    <w:pPr>
      <w:widowControl/>
      <w:autoSpaceDE w:val="0"/>
      <w:autoSpaceDN w:val="0"/>
      <w:adjustRightInd w:val="0"/>
      <w:spacing w:line="360" w:lineRule="auto"/>
      <w:ind w:firstLineChars="200" w:firstLine="420"/>
      <w:jc w:val="center"/>
    </w:pPr>
    <w:rPr>
      <w:rFonts w:ascii="Arial" w:hAnsi="Arial"/>
      <w:color w:val="000000"/>
      <w:kern w:val="0"/>
      <w:sz w:val="24"/>
      <w:szCs w:val="20"/>
    </w:rPr>
  </w:style>
  <w:style w:type="paragraph" w:customStyle="1" w:styleId="affff5">
    <w:name w:val="封面抬头"/>
    <w:basedOn w:val="aff8"/>
    <w:rsid w:val="00976A9A"/>
    <w:pPr>
      <w:ind w:firstLineChars="200" w:firstLine="420"/>
    </w:pPr>
    <w:rPr>
      <w:sz w:val="28"/>
    </w:rPr>
  </w:style>
  <w:style w:type="paragraph" w:customStyle="1" w:styleId="25">
    <w:name w:val="样式 缺省文本 + 首行缩进:  2 字符"/>
    <w:basedOn w:val="af3"/>
    <w:rsid w:val="00976A9A"/>
    <w:pPr>
      <w:ind w:firstLineChars="200" w:firstLine="400"/>
    </w:pPr>
    <w:rPr>
      <w:rFonts w:cs="宋体"/>
      <w:sz w:val="24"/>
      <w:szCs w:val="20"/>
    </w:rPr>
  </w:style>
  <w:style w:type="paragraph" w:customStyle="1" w:styleId="26">
    <w:name w:val="样式 首行缩进:  2 字符"/>
    <w:basedOn w:val="a3"/>
    <w:rsid w:val="00976A9A"/>
    <w:pPr>
      <w:autoSpaceDE w:val="0"/>
      <w:autoSpaceDN w:val="0"/>
      <w:adjustRightInd w:val="0"/>
      <w:spacing w:line="360" w:lineRule="auto"/>
      <w:ind w:firstLineChars="200" w:firstLine="617"/>
      <w:jc w:val="left"/>
    </w:pPr>
    <w:rPr>
      <w:rFonts w:cs="宋体"/>
      <w:kern w:val="0"/>
      <w:sz w:val="24"/>
      <w:szCs w:val="20"/>
    </w:rPr>
  </w:style>
  <w:style w:type="paragraph" w:customStyle="1" w:styleId="211">
    <w:name w:val="样式 首行缩进:  2 字符1"/>
    <w:basedOn w:val="a3"/>
    <w:rsid w:val="00976A9A"/>
    <w:pPr>
      <w:autoSpaceDE w:val="0"/>
      <w:autoSpaceDN w:val="0"/>
      <w:adjustRightInd w:val="0"/>
      <w:spacing w:line="360" w:lineRule="auto"/>
      <w:ind w:firstLineChars="200" w:firstLine="480"/>
      <w:jc w:val="left"/>
    </w:pPr>
    <w:rPr>
      <w:rFonts w:cs="宋体"/>
      <w:kern w:val="0"/>
      <w:sz w:val="24"/>
      <w:szCs w:val="20"/>
    </w:rPr>
  </w:style>
  <w:style w:type="character" w:customStyle="1" w:styleId="Char1Char1">
    <w:name w:val="正文首行缩进 Char1 Char1"/>
    <w:aliases w:val="正文首行缩进 Char Char Char1"/>
    <w:basedOn w:val="a5"/>
    <w:rsid w:val="00976A9A"/>
    <w:rPr>
      <w:rFonts w:ascii="Arial" w:eastAsia="宋体" w:hAnsi="Arial"/>
      <w:sz w:val="21"/>
      <w:szCs w:val="21"/>
      <w:lang w:val="en-US" w:eastAsia="zh-CN" w:bidi="ar-SA"/>
    </w:rPr>
  </w:style>
  <w:style w:type="paragraph" w:customStyle="1" w:styleId="ParaCharCharCharCharCharCharCharCharCharCharChar">
    <w:name w:val="默认段落字体 Para Char Char Char Char Char Char Char Char Char Char Char"/>
    <w:basedOn w:val="a3"/>
    <w:rsid w:val="00976A9A"/>
    <w:rPr>
      <w:rFonts w:ascii="Tahoma" w:hAnsi="Tahoma"/>
      <w:sz w:val="24"/>
      <w:szCs w:val="20"/>
    </w:rPr>
  </w:style>
  <w:style w:type="paragraph" w:customStyle="1" w:styleId="CharCharChar1Char">
    <w:name w:val="Char Char Char1 Char"/>
    <w:next w:val="a3"/>
    <w:rsid w:val="00976A9A"/>
    <w:pPr>
      <w:keepNext/>
      <w:keepLines/>
      <w:spacing w:before="240" w:after="240"/>
      <w:ind w:left="624" w:hanging="624"/>
      <w:outlineLvl w:val="7"/>
    </w:pPr>
    <w:rPr>
      <w:rFonts w:ascii="Arial" w:eastAsia="黑体" w:hAnsi="Arial" w:cs="Arial"/>
      <w:snapToGrid w:val="0"/>
      <w:sz w:val="21"/>
      <w:szCs w:val="21"/>
    </w:rPr>
  </w:style>
  <w:style w:type="paragraph" w:styleId="HTML0">
    <w:name w:val="HTML Preformatted"/>
    <w:basedOn w:val="a3"/>
    <w:rsid w:val="00976A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customStyle="1" w:styleId="CharChar5CharCharCharCharCharCharCharCharCharChar">
    <w:name w:val="Char Char5 Char Char Char Char Char Char Char Char Char Char"/>
    <w:basedOn w:val="a3"/>
    <w:rsid w:val="00976A9A"/>
    <w:pPr>
      <w:spacing w:line="360" w:lineRule="auto"/>
      <w:ind w:left="420"/>
      <w:textAlignment w:val="baseline"/>
    </w:pPr>
    <w:rPr>
      <w:rFonts w:ascii="Arial" w:eastAsia="黑体" w:hAnsi="Arial" w:cs="Arial"/>
      <w:snapToGrid w:val="0"/>
      <w:kern w:val="0"/>
      <w:szCs w:val="21"/>
    </w:rPr>
  </w:style>
  <w:style w:type="paragraph" w:customStyle="1" w:styleId="CharCharChar1CharCharCharCharChar">
    <w:name w:val="Char Char Char1 Char Char Char Char Char"/>
    <w:aliases w:val=" Char Char Char1 Char Char Char Char Char Char Char Char, Char Char11, Char Char Char1 Char Char Char Char Char11, Char Char Char1 Char Char Char Char Char Char Char Char1, Char Char1 Char"/>
    <w:basedOn w:val="a3"/>
    <w:autoRedefine/>
    <w:rsid w:val="00976A9A"/>
    <w:pPr>
      <w:spacing w:line="360" w:lineRule="auto"/>
      <w:ind w:firstLineChars="200" w:firstLine="200"/>
    </w:pPr>
    <w:rPr>
      <w:rFonts w:ascii="Tahoma" w:hAnsi="Tahoma"/>
      <w:sz w:val="24"/>
      <w:szCs w:val="20"/>
    </w:rPr>
  </w:style>
  <w:style w:type="paragraph" w:customStyle="1" w:styleId="CharCharCharCharCharChar0">
    <w:name w:val="Char Char Char Char Char Char"/>
    <w:basedOn w:val="a3"/>
    <w:rsid w:val="00976A9A"/>
    <w:pPr>
      <w:spacing w:line="360" w:lineRule="auto"/>
      <w:ind w:left="420"/>
      <w:textAlignment w:val="baseline"/>
    </w:pPr>
    <w:rPr>
      <w:rFonts w:ascii="Arial" w:eastAsia="黑体" w:hAnsi="Arial" w:cs="Arial"/>
      <w:snapToGrid w:val="0"/>
      <w:kern w:val="0"/>
      <w:szCs w:val="21"/>
    </w:rPr>
  </w:style>
  <w:style w:type="paragraph" w:customStyle="1" w:styleId="CharCharCharCharCharCharCharCharCharChar">
    <w:name w:val="Char Char Char Char Char Char Char Char Char Char"/>
    <w:basedOn w:val="a3"/>
    <w:rsid w:val="00976A9A"/>
    <w:pPr>
      <w:spacing w:line="360" w:lineRule="auto"/>
      <w:ind w:left="420"/>
      <w:textAlignment w:val="baseline"/>
    </w:pPr>
    <w:rPr>
      <w:rFonts w:ascii="Arial" w:eastAsia="黑体" w:hAnsi="Arial" w:cs="Arial"/>
      <w:snapToGrid w:val="0"/>
      <w:kern w:val="0"/>
      <w:szCs w:val="21"/>
    </w:rPr>
  </w:style>
  <w:style w:type="paragraph" w:customStyle="1" w:styleId="Char2CharCharCharCharCharCharCharCharChar">
    <w:name w:val="Char2 Char Char Char Char Char Char Char Char Char"/>
    <w:basedOn w:val="a3"/>
    <w:autoRedefine/>
    <w:rsid w:val="00976A9A"/>
    <w:pPr>
      <w:spacing w:line="360" w:lineRule="auto"/>
      <w:ind w:firstLineChars="200" w:firstLine="200"/>
    </w:pPr>
    <w:rPr>
      <w:rFonts w:ascii="Tahoma" w:hAnsi="Tahoma"/>
      <w:sz w:val="24"/>
      <w:szCs w:val="20"/>
    </w:rPr>
  </w:style>
  <w:style w:type="paragraph" w:customStyle="1" w:styleId="ParaCharCharCharCharCharCharCharCharChar">
    <w:name w:val="默认段落字体 Para Char Char Char Char Char Char Char Char Char"/>
    <w:next w:val="a3"/>
    <w:rsid w:val="00976A9A"/>
    <w:pPr>
      <w:keepNext/>
      <w:keepLines/>
      <w:tabs>
        <w:tab w:val="num" w:pos="360"/>
      </w:tabs>
      <w:spacing w:before="240" w:after="240"/>
      <w:outlineLvl w:val="7"/>
    </w:pPr>
    <w:rPr>
      <w:rFonts w:ascii="Arial" w:eastAsia="黑体" w:hAnsi="Arial" w:cs="Arial"/>
      <w:snapToGrid w:val="0"/>
      <w:sz w:val="21"/>
      <w:szCs w:val="21"/>
    </w:rPr>
  </w:style>
  <w:style w:type="paragraph" w:customStyle="1" w:styleId="CharChar2CharCharCharCharCharCharCharChar">
    <w:name w:val="Char Char2 Char Char Char Char Char Char Char Char"/>
    <w:basedOn w:val="a3"/>
    <w:autoRedefine/>
    <w:rsid w:val="00976A9A"/>
    <w:pPr>
      <w:spacing w:line="360" w:lineRule="auto"/>
      <w:ind w:firstLineChars="200" w:firstLine="200"/>
    </w:pPr>
    <w:rPr>
      <w:rFonts w:ascii="Tahoma" w:hAnsi="Tahoma"/>
      <w:sz w:val="24"/>
      <w:szCs w:val="20"/>
    </w:rPr>
  </w:style>
  <w:style w:type="paragraph" w:customStyle="1" w:styleId="Char2CharCharCharCharCharCharCharCharChar0">
    <w:name w:val="Char2 Char Char Char Char Char Char Char Char Char"/>
    <w:basedOn w:val="a3"/>
    <w:autoRedefine/>
    <w:rsid w:val="00976A9A"/>
    <w:pPr>
      <w:spacing w:line="360" w:lineRule="auto"/>
      <w:ind w:firstLineChars="200" w:firstLine="200"/>
    </w:pPr>
    <w:rPr>
      <w:rFonts w:ascii="Tahoma" w:hAnsi="Tahoma"/>
      <w:sz w:val="24"/>
      <w:szCs w:val="20"/>
    </w:rPr>
  </w:style>
  <w:style w:type="paragraph" w:customStyle="1" w:styleId="ParaCharCharCharCharCharCharChar">
    <w:name w:val="默认段落字体 Para Char Char Char Char Char Char Char"/>
    <w:next w:val="a3"/>
    <w:rsid w:val="00976A9A"/>
    <w:pPr>
      <w:keepNext/>
      <w:keepLines/>
      <w:tabs>
        <w:tab w:val="num" w:pos="1638"/>
      </w:tabs>
      <w:spacing w:before="240" w:after="240"/>
      <w:ind w:left="1638" w:hanging="1440"/>
      <w:outlineLvl w:val="7"/>
    </w:pPr>
    <w:rPr>
      <w:rFonts w:ascii="Arial" w:eastAsia="黑体" w:hAnsi="Arial" w:cs="Arial"/>
      <w:snapToGrid w:val="0"/>
      <w:sz w:val="21"/>
      <w:szCs w:val="21"/>
    </w:rPr>
  </w:style>
  <w:style w:type="paragraph" w:customStyle="1" w:styleId="CharChar5CharCharCharCharCharCharCharCharCharCharCharCharCharChar1">
    <w:name w:val="Char Char5 Char Char Char Char Char Char Char Char Char Char Char Char Char Char1"/>
    <w:basedOn w:val="a3"/>
    <w:rsid w:val="00976A9A"/>
    <w:pPr>
      <w:spacing w:line="360" w:lineRule="auto"/>
      <w:ind w:left="420"/>
      <w:textAlignment w:val="baseline"/>
    </w:pPr>
    <w:rPr>
      <w:rFonts w:ascii="Arial" w:eastAsia="黑体" w:hAnsi="Arial" w:cs="Arial"/>
      <w:snapToGrid w:val="0"/>
      <w:kern w:val="0"/>
      <w:szCs w:val="21"/>
    </w:rPr>
  </w:style>
  <w:style w:type="paragraph" w:customStyle="1" w:styleId="CharCharCharCharCharCharCharCharChar1CharCharCharCharCharCharCharCharCharCharCharCharCharCharCharChar">
    <w:name w:val="Char Char Char Char Char Char Char Char Char1 Char Char Char Char Char Char Char Char Char Char Char Char Char Char Char Char"/>
    <w:basedOn w:val="a9"/>
    <w:autoRedefine/>
    <w:rsid w:val="00976A9A"/>
    <w:pPr>
      <w:adjustRightInd w:val="0"/>
      <w:spacing w:line="436" w:lineRule="exact"/>
      <w:ind w:left="113"/>
      <w:jc w:val="left"/>
      <w:outlineLvl w:val="3"/>
    </w:pPr>
    <w:rPr>
      <w:rFonts w:ascii="Tahoma" w:hAnsi="Tahoma"/>
      <w:b/>
      <w:sz w:val="24"/>
    </w:rPr>
  </w:style>
  <w:style w:type="paragraph" w:customStyle="1" w:styleId="14">
    <w:name w:val="修订1"/>
    <w:hidden/>
    <w:semiHidden/>
    <w:rsid w:val="00976A9A"/>
    <w:rPr>
      <w:rFonts w:ascii="Verdana" w:hAnsi="Verdana"/>
      <w:sz w:val="18"/>
      <w:szCs w:val="18"/>
    </w:rPr>
  </w:style>
  <w:style w:type="paragraph" w:customStyle="1" w:styleId="CharChar2CharCharCharCharCharChar">
    <w:name w:val="Char Char2 Char Char Char Char Char Char"/>
    <w:basedOn w:val="a3"/>
    <w:autoRedefine/>
    <w:rsid w:val="00976A9A"/>
    <w:pPr>
      <w:spacing w:line="360" w:lineRule="auto"/>
      <w:ind w:firstLineChars="200" w:firstLine="200"/>
    </w:pPr>
    <w:rPr>
      <w:rFonts w:ascii="Tahoma" w:hAnsi="Tahoma"/>
      <w:sz w:val="24"/>
      <w:szCs w:val="20"/>
    </w:rPr>
  </w:style>
  <w:style w:type="paragraph" w:customStyle="1" w:styleId="CharCharCharCharCharCharCharCharCharCharCharCharCharCharCharChar">
    <w:name w:val="Char Char Char Char Char Char Char Char Char Char Char Char Char Char Char Char"/>
    <w:basedOn w:val="a3"/>
    <w:rsid w:val="00976A9A"/>
    <w:pPr>
      <w:tabs>
        <w:tab w:val="left" w:pos="4665"/>
        <w:tab w:val="left" w:pos="8970"/>
      </w:tabs>
      <w:ind w:firstLine="400"/>
    </w:pPr>
    <w:rPr>
      <w:rFonts w:ascii="Tahoma" w:hAnsi="Tahoma"/>
      <w:sz w:val="24"/>
      <w:szCs w:val="20"/>
    </w:rPr>
  </w:style>
  <w:style w:type="paragraph" w:customStyle="1" w:styleId="CharChar2CharCharCharChar">
    <w:name w:val="Char Char2 Char Char Char Char"/>
    <w:basedOn w:val="a3"/>
    <w:rsid w:val="00976A9A"/>
    <w:pPr>
      <w:keepNext/>
      <w:tabs>
        <w:tab w:val="num" w:pos="2940"/>
      </w:tabs>
      <w:autoSpaceDE w:val="0"/>
      <w:autoSpaceDN w:val="0"/>
      <w:adjustRightInd w:val="0"/>
      <w:ind w:hanging="420"/>
      <w:jc w:val="left"/>
    </w:pPr>
    <w:rPr>
      <w:sz w:val="20"/>
      <w:szCs w:val="20"/>
    </w:rPr>
  </w:style>
  <w:style w:type="character" w:customStyle="1" w:styleId="3Char">
    <w:name w:val="标题 3 Char"/>
    <w:aliases w:val="heading 3 Char, Char Char,h3 Char,H3 Char,level_3 Char,PIM 3 Char,Level 3 Head Char,Heading 3 - old Char,sect1.2.3 Char,sect1.2.31 Char,sect1.2.32 Char,sect1.2.311 Char,sect1.2.33 Char,sect1.2.312 Char,Bold Head Char,bh Char,BOD 0 Char,3 Char"/>
    <w:basedOn w:val="a5"/>
    <w:link w:val="31"/>
    <w:rsid w:val="00156D05"/>
    <w:rPr>
      <w:rFonts w:ascii="Verdana" w:eastAsia="黑体" w:hAnsi="Verdana"/>
      <w:bCs/>
      <w:kern w:val="10"/>
      <w:sz w:val="21"/>
      <w:szCs w:val="21"/>
    </w:rPr>
  </w:style>
  <w:style w:type="paragraph" w:customStyle="1" w:styleId="15">
    <w:name w:val="样式1"/>
    <w:basedOn w:val="31"/>
    <w:autoRedefine/>
    <w:rsid w:val="00976A9A"/>
    <w:pPr>
      <w:keepLines w:val="0"/>
      <w:widowControl/>
      <w:numPr>
        <w:ilvl w:val="0"/>
        <w:numId w:val="0"/>
      </w:numPr>
      <w:snapToGrid w:val="0"/>
      <w:spacing w:before="240" w:after="240" w:line="240" w:lineRule="auto"/>
    </w:pPr>
    <w:rPr>
      <w:rFonts w:ascii="Arial" w:hAnsi="Arial" w:cs="Arial"/>
      <w:bCs w:val="0"/>
      <w:kern w:val="0"/>
      <w:sz w:val="24"/>
      <w:szCs w:val="24"/>
    </w:rPr>
  </w:style>
  <w:style w:type="paragraph" w:styleId="affff6">
    <w:name w:val="caption"/>
    <w:basedOn w:val="a3"/>
    <w:next w:val="a3"/>
    <w:qFormat/>
    <w:rsid w:val="00976A9A"/>
    <w:pPr>
      <w:widowControl/>
      <w:snapToGrid w:val="0"/>
      <w:spacing w:before="152" w:after="160" w:line="300" w:lineRule="auto"/>
    </w:pPr>
    <w:rPr>
      <w:rFonts w:ascii="Arial" w:eastAsia="黑体" w:hAnsi="Arial" w:cs="Arial"/>
      <w:kern w:val="0"/>
      <w:szCs w:val="21"/>
    </w:rPr>
  </w:style>
  <w:style w:type="paragraph" w:customStyle="1" w:styleId="Char5">
    <w:name w:val="正文（首行不缩进） Char"/>
    <w:basedOn w:val="a3"/>
    <w:link w:val="CharChar3"/>
    <w:rsid w:val="00976A9A"/>
    <w:pPr>
      <w:keepNext/>
      <w:autoSpaceDE w:val="0"/>
      <w:autoSpaceDN w:val="0"/>
      <w:adjustRightInd w:val="0"/>
      <w:ind w:leftChars="200" w:left="200"/>
      <w:jc w:val="left"/>
    </w:pPr>
    <w:rPr>
      <w:kern w:val="0"/>
      <w:szCs w:val="20"/>
    </w:rPr>
  </w:style>
  <w:style w:type="character" w:customStyle="1" w:styleId="CharChar3">
    <w:name w:val="正文（首行不缩进） Char Char"/>
    <w:basedOn w:val="a5"/>
    <w:link w:val="Char5"/>
    <w:rsid w:val="00976A9A"/>
    <w:rPr>
      <w:rFonts w:eastAsia="宋体"/>
      <w:sz w:val="21"/>
      <w:lang w:val="en-US" w:eastAsia="zh-CN" w:bidi="ar-SA"/>
    </w:rPr>
  </w:style>
  <w:style w:type="paragraph" w:customStyle="1" w:styleId="34">
    <w:name w:val="样式 标题 3 +"/>
    <w:basedOn w:val="a3"/>
    <w:rsid w:val="00976A9A"/>
    <w:pPr>
      <w:widowControl/>
      <w:tabs>
        <w:tab w:val="num" w:pos="420"/>
      </w:tabs>
      <w:snapToGrid w:val="0"/>
      <w:spacing w:before="80" w:after="80" w:line="300" w:lineRule="auto"/>
      <w:ind w:left="420" w:hanging="420"/>
    </w:pPr>
    <w:rPr>
      <w:rFonts w:ascii="Arial" w:hAnsi="Arial" w:cs="Arial"/>
      <w:kern w:val="0"/>
      <w:szCs w:val="21"/>
    </w:rPr>
  </w:style>
  <w:style w:type="paragraph" w:customStyle="1" w:styleId="Command">
    <w:name w:val="Command"/>
    <w:rsid w:val="00976A9A"/>
    <w:pPr>
      <w:spacing w:before="160" w:after="160"/>
    </w:pPr>
    <w:rPr>
      <w:rFonts w:ascii="Arial" w:eastAsia="黑体" w:hAnsi="Arial" w:cs="Arial"/>
      <w:sz w:val="21"/>
      <w:szCs w:val="21"/>
    </w:rPr>
  </w:style>
  <w:style w:type="character" w:customStyle="1" w:styleId="CharCharChar0">
    <w:name w:val="表头样式 Char Char Char"/>
    <w:basedOn w:val="a5"/>
    <w:rsid w:val="00976A9A"/>
    <w:rPr>
      <w:rFonts w:ascii="Arial" w:eastAsia="宋体" w:hAnsi="Arial"/>
      <w:b/>
      <w:kern w:val="2"/>
      <w:sz w:val="21"/>
      <w:szCs w:val="21"/>
      <w:lang w:val="en-US" w:eastAsia="zh-CN" w:bidi="ar-SA"/>
    </w:rPr>
  </w:style>
  <w:style w:type="paragraph" w:customStyle="1" w:styleId="ParaCharCharCharCharCharCharCharCharCharCharCharCharCharCharCharChar">
    <w:name w:val="默认段落字体 Para Char Char Char Char Char Char Char Char Char Char Char Char Char Char Char Char"/>
    <w:next w:val="a3"/>
    <w:rsid w:val="00976A9A"/>
    <w:pPr>
      <w:keepNext/>
      <w:keepLines/>
      <w:tabs>
        <w:tab w:val="num" w:pos="425"/>
      </w:tabs>
      <w:spacing w:before="240" w:after="240"/>
      <w:ind w:left="425" w:hanging="425"/>
      <w:outlineLvl w:val="7"/>
    </w:pPr>
    <w:rPr>
      <w:rFonts w:ascii="Arial" w:eastAsia="黑体" w:hAnsi="Arial" w:cs="Arial"/>
      <w:snapToGrid w:val="0"/>
      <w:sz w:val="21"/>
      <w:szCs w:val="21"/>
    </w:rPr>
  </w:style>
  <w:style w:type="character" w:customStyle="1" w:styleId="tx1">
    <w:name w:val="tx1"/>
    <w:basedOn w:val="a5"/>
    <w:rsid w:val="00976A9A"/>
    <w:rPr>
      <w:b/>
      <w:bCs/>
    </w:rPr>
  </w:style>
  <w:style w:type="character" w:customStyle="1" w:styleId="m1">
    <w:name w:val="m1"/>
    <w:basedOn w:val="a5"/>
    <w:rsid w:val="00976A9A"/>
    <w:rPr>
      <w:color w:val="0000FF"/>
    </w:rPr>
  </w:style>
  <w:style w:type="character" w:customStyle="1" w:styleId="pi1">
    <w:name w:val="pi1"/>
    <w:basedOn w:val="a5"/>
    <w:rsid w:val="00976A9A"/>
    <w:rPr>
      <w:color w:val="0000FF"/>
    </w:rPr>
  </w:style>
  <w:style w:type="paragraph" w:customStyle="1" w:styleId="ParaCharCharCharCharCharCharCharCharCharCharCharCharCharChar">
    <w:name w:val="默认段落字体 Para Char Char Char Char Char Char Char Char Char Char Char Char Char Char"/>
    <w:next w:val="a3"/>
    <w:rsid w:val="00976A9A"/>
    <w:pPr>
      <w:keepNext/>
      <w:keepLines/>
      <w:spacing w:before="240" w:after="240"/>
      <w:ind w:hanging="624"/>
      <w:outlineLvl w:val="7"/>
    </w:pPr>
    <w:rPr>
      <w:rFonts w:ascii="Arial" w:eastAsia="黑体" w:hAnsi="Arial" w:cs="Arial"/>
      <w:snapToGrid w:val="0"/>
      <w:sz w:val="21"/>
      <w:szCs w:val="21"/>
    </w:rPr>
  </w:style>
  <w:style w:type="paragraph" w:customStyle="1" w:styleId="ParaCharCharCharChar">
    <w:name w:val="默认段落字体 Para Char Char Char Char"/>
    <w:aliases w:val="默认段落字体 Para Char Char Char Char1 Char"/>
    <w:basedOn w:val="a3"/>
    <w:next w:val="a3"/>
    <w:autoRedefine/>
    <w:rsid w:val="00976A9A"/>
    <w:rPr>
      <w:rFonts w:ascii="Arial" w:hAnsi="Arial" w:cs="Arial"/>
    </w:rPr>
  </w:style>
  <w:style w:type="character" w:customStyle="1" w:styleId="TableTextChar2">
    <w:name w:val="Table Text Char2"/>
    <w:basedOn w:val="a5"/>
    <w:rsid w:val="00976A9A"/>
    <w:rPr>
      <w:rFonts w:ascii="Arial" w:eastAsia="宋体" w:hAnsi="Arial"/>
      <w:sz w:val="18"/>
      <w:lang w:val="en-US" w:eastAsia="zh-CN" w:bidi="ar-SA"/>
    </w:rPr>
  </w:style>
  <w:style w:type="character" w:customStyle="1" w:styleId="ItemListinTableChar">
    <w:name w:val="Item List in Table Char"/>
    <w:basedOn w:val="a5"/>
    <w:link w:val="ItemListinTable"/>
    <w:rsid w:val="00976A9A"/>
    <w:rPr>
      <w:rFonts w:cs="Arial"/>
      <w:sz w:val="21"/>
      <w:szCs w:val="21"/>
    </w:rPr>
  </w:style>
  <w:style w:type="paragraph" w:customStyle="1" w:styleId="Cover4">
    <w:name w:val="Cover4"/>
    <w:basedOn w:val="a3"/>
    <w:semiHidden/>
    <w:rsid w:val="00976A9A"/>
    <w:pPr>
      <w:widowControl/>
      <w:topLinePunct/>
      <w:adjustRightInd w:val="0"/>
      <w:snapToGrid w:val="0"/>
      <w:spacing w:before="160" w:after="160" w:line="240" w:lineRule="atLeast"/>
      <w:ind w:left="1701"/>
      <w:jc w:val="left"/>
    </w:pPr>
    <w:rPr>
      <w:rFonts w:eastAsia="Arial" w:cs="Arial"/>
      <w:b/>
      <w:bCs/>
      <w:sz w:val="24"/>
      <w:szCs w:val="21"/>
    </w:rPr>
  </w:style>
  <w:style w:type="character" w:customStyle="1" w:styleId="affff7">
    <w:name w:val="样式一"/>
    <w:basedOn w:val="a5"/>
    <w:rsid w:val="00976A9A"/>
    <w:rPr>
      <w:rFonts w:ascii="宋体" w:hAnsi="宋体"/>
      <w:b/>
      <w:bCs/>
      <w:color w:val="000000"/>
      <w:sz w:val="36"/>
    </w:rPr>
  </w:style>
  <w:style w:type="character" w:customStyle="1" w:styleId="affff8">
    <w:name w:val="样式二"/>
    <w:basedOn w:val="affff7"/>
    <w:rsid w:val="00976A9A"/>
  </w:style>
  <w:style w:type="paragraph" w:customStyle="1" w:styleId="BlockLabel">
    <w:name w:val="Block Label"/>
    <w:basedOn w:val="a3"/>
    <w:next w:val="a3"/>
    <w:rsid w:val="00976A9A"/>
    <w:pPr>
      <w:keepNext/>
      <w:keepLines/>
      <w:widowControl/>
      <w:topLinePunct/>
      <w:adjustRightInd w:val="0"/>
      <w:snapToGrid w:val="0"/>
      <w:spacing w:before="300" w:after="80" w:line="240" w:lineRule="atLeast"/>
      <w:jc w:val="left"/>
      <w:outlineLvl w:val="3"/>
    </w:pPr>
    <w:rPr>
      <w:rFonts w:ascii="Book Antiqua" w:eastAsia="黑体" w:hAnsi="Book Antiqua" w:cs="Book Antiqua"/>
      <w:bCs/>
      <w:kern w:val="0"/>
      <w:sz w:val="26"/>
      <w:szCs w:val="26"/>
    </w:rPr>
  </w:style>
  <w:style w:type="paragraph" w:customStyle="1" w:styleId="Cover1">
    <w:name w:val="Cover1"/>
    <w:basedOn w:val="a3"/>
    <w:semiHidden/>
    <w:rsid w:val="00976A9A"/>
    <w:pPr>
      <w:widowControl/>
      <w:topLinePunct/>
      <w:adjustRightInd w:val="0"/>
      <w:snapToGrid w:val="0"/>
      <w:spacing w:before="80" w:after="80" w:line="240" w:lineRule="atLeast"/>
      <w:ind w:left="1701"/>
      <w:jc w:val="left"/>
    </w:pPr>
    <w:rPr>
      <w:rFonts w:ascii="Arial" w:hAnsi="Arial" w:cs="Arial"/>
      <w:b/>
      <w:bCs/>
      <w:noProof/>
      <w:kern w:val="0"/>
      <w:sz w:val="40"/>
      <w:szCs w:val="40"/>
    </w:rPr>
  </w:style>
  <w:style w:type="paragraph" w:customStyle="1" w:styleId="Cover2">
    <w:name w:val="Cover2"/>
    <w:semiHidden/>
    <w:rsid w:val="00976A9A"/>
    <w:pPr>
      <w:widowControl w:val="0"/>
      <w:adjustRightInd w:val="0"/>
      <w:snapToGrid w:val="0"/>
      <w:spacing w:before="800" w:after="1200"/>
    </w:pPr>
    <w:rPr>
      <w:rFonts w:ascii="Arial" w:eastAsia="黑体" w:hAnsi="Arial" w:cs="Arial"/>
      <w:b/>
      <w:bCs/>
      <w:noProof/>
      <w:sz w:val="36"/>
      <w:szCs w:val="36"/>
      <w:lang w:eastAsia="en-US"/>
    </w:rPr>
  </w:style>
  <w:style w:type="paragraph" w:customStyle="1" w:styleId="Cover3">
    <w:name w:val="Cover3"/>
    <w:semiHidden/>
    <w:rsid w:val="00976A9A"/>
    <w:pPr>
      <w:adjustRightInd w:val="0"/>
      <w:snapToGrid w:val="0"/>
      <w:spacing w:before="80" w:after="80" w:line="240" w:lineRule="atLeast"/>
    </w:pPr>
    <w:rPr>
      <w:rFonts w:ascii="Arial" w:eastAsia="黑体" w:hAnsi="Arial" w:cs="Arial"/>
      <w:noProof/>
      <w:sz w:val="32"/>
      <w:szCs w:val="32"/>
      <w:lang w:eastAsia="en-US"/>
    </w:rPr>
  </w:style>
  <w:style w:type="paragraph" w:customStyle="1" w:styleId="Figure">
    <w:name w:val="Figure"/>
    <w:basedOn w:val="a3"/>
    <w:next w:val="a3"/>
    <w:rsid w:val="00976A9A"/>
    <w:pPr>
      <w:keepNext/>
      <w:widowControl/>
      <w:topLinePunct/>
      <w:adjustRightInd w:val="0"/>
      <w:snapToGrid w:val="0"/>
      <w:spacing w:before="160" w:after="160" w:line="240" w:lineRule="atLeast"/>
      <w:ind w:left="1701"/>
      <w:jc w:val="left"/>
    </w:pPr>
    <w:rPr>
      <w:rFonts w:cs="Arial"/>
      <w:szCs w:val="21"/>
    </w:rPr>
  </w:style>
  <w:style w:type="paragraph" w:customStyle="1" w:styleId="FigureDescription0">
    <w:name w:val="Figure Description"/>
    <w:next w:val="Figure"/>
    <w:rsid w:val="00976A9A"/>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976A9A"/>
    <w:pPr>
      <w:widowControl w:val="0"/>
      <w:adjustRightInd w:val="0"/>
      <w:snapToGrid w:val="0"/>
      <w:spacing w:line="240" w:lineRule="atLeast"/>
    </w:pPr>
    <w:rPr>
      <w:rFonts w:cs="Arial"/>
      <w:sz w:val="18"/>
      <w:szCs w:val="18"/>
      <w:lang w:eastAsia="en-US"/>
    </w:rPr>
  </w:style>
  <w:style w:type="paragraph" w:customStyle="1" w:styleId="HeadingLeft">
    <w:name w:val="Heading Left"/>
    <w:basedOn w:val="a3"/>
    <w:rsid w:val="00976A9A"/>
    <w:pPr>
      <w:widowControl/>
      <w:topLinePunct/>
      <w:adjustRightInd w:val="0"/>
      <w:snapToGrid w:val="0"/>
      <w:spacing w:line="240" w:lineRule="atLeast"/>
      <w:jc w:val="left"/>
    </w:pPr>
    <w:rPr>
      <w:rFonts w:cs="Arial"/>
      <w:sz w:val="20"/>
      <w:szCs w:val="20"/>
    </w:rPr>
  </w:style>
  <w:style w:type="paragraph" w:customStyle="1" w:styleId="HeadingRight">
    <w:name w:val="Heading Right"/>
    <w:basedOn w:val="a3"/>
    <w:rsid w:val="00976A9A"/>
    <w:pPr>
      <w:widowControl/>
      <w:topLinePunct/>
      <w:adjustRightInd w:val="0"/>
      <w:snapToGrid w:val="0"/>
      <w:spacing w:line="240" w:lineRule="atLeast"/>
      <w:jc w:val="right"/>
    </w:pPr>
    <w:rPr>
      <w:rFonts w:cs="Arial"/>
      <w:sz w:val="20"/>
      <w:szCs w:val="20"/>
    </w:rPr>
  </w:style>
  <w:style w:type="paragraph" w:customStyle="1" w:styleId="Heading1NoNumber">
    <w:name w:val="Heading1 No Number"/>
    <w:basedOn w:val="10"/>
    <w:next w:val="a3"/>
    <w:rsid w:val="00976A9A"/>
    <w:pPr>
      <w:pageBreakBefore/>
      <w:numPr>
        <w:numId w:val="0"/>
      </w:numPr>
      <w:pBdr>
        <w:bottom w:val="single" w:sz="12" w:space="1" w:color="auto"/>
      </w:pBdr>
      <w:topLinePunct/>
      <w:autoSpaceDE/>
      <w:autoSpaceDN/>
      <w:adjustRightInd w:val="0"/>
      <w:snapToGrid w:val="0"/>
      <w:spacing w:before="1600" w:after="800" w:line="240" w:lineRule="atLeast"/>
      <w:jc w:val="right"/>
      <w:outlineLvl w:val="9"/>
    </w:pPr>
    <w:rPr>
      <w:rFonts w:ascii="Book Antiqua" w:hAnsi="Book Antiqua" w:cs="Book Antiqua"/>
      <w:bCs/>
      <w:kern w:val="2"/>
      <w:sz w:val="44"/>
      <w:szCs w:val="44"/>
    </w:rPr>
  </w:style>
  <w:style w:type="paragraph" w:customStyle="1" w:styleId="Heading2NoNumber">
    <w:name w:val="Heading2 No Number"/>
    <w:basedOn w:val="21"/>
    <w:next w:val="a3"/>
    <w:rsid w:val="00976A9A"/>
    <w:pPr>
      <w:widowControl/>
      <w:topLinePunct/>
      <w:adjustRightInd w:val="0"/>
      <w:snapToGrid w:val="0"/>
      <w:spacing w:before="600" w:after="160" w:line="240" w:lineRule="atLeast"/>
      <w:jc w:val="left"/>
    </w:pPr>
    <w:rPr>
      <w:rFonts w:ascii="Book Antiqua" w:eastAsia="宋体" w:hAnsi="Book Antiqua" w:cs="Book Antiqua"/>
      <w:b w:val="0"/>
      <w:noProof/>
      <w:kern w:val="0"/>
      <w:sz w:val="36"/>
      <w:szCs w:val="36"/>
      <w:lang w:eastAsia="en-US"/>
    </w:rPr>
  </w:style>
  <w:style w:type="paragraph" w:customStyle="1" w:styleId="Heading3NoNumber">
    <w:name w:val="Heading3 No Number"/>
    <w:basedOn w:val="31"/>
    <w:next w:val="a3"/>
    <w:rsid w:val="00976A9A"/>
    <w:pPr>
      <w:widowControl/>
      <w:numPr>
        <w:ilvl w:val="0"/>
        <w:numId w:val="0"/>
      </w:numPr>
      <w:topLinePunct/>
      <w:adjustRightInd w:val="0"/>
      <w:snapToGrid w:val="0"/>
      <w:spacing w:before="200" w:after="160" w:line="240" w:lineRule="atLeast"/>
    </w:pPr>
    <w:rPr>
      <w:rFonts w:ascii="Book Antiqua" w:hAnsi="Book Antiqua" w:cs="Book Antiqua"/>
      <w:bCs w:val="0"/>
      <w:noProof/>
      <w:kern w:val="0"/>
      <w:sz w:val="32"/>
      <w:szCs w:val="32"/>
    </w:rPr>
  </w:style>
  <w:style w:type="paragraph" w:customStyle="1" w:styleId="Heading4NoNumber">
    <w:name w:val="Heading4 No Number"/>
    <w:basedOn w:val="a3"/>
    <w:semiHidden/>
    <w:rsid w:val="00976A9A"/>
    <w:pPr>
      <w:keepNext/>
      <w:widowControl/>
      <w:topLinePunct/>
      <w:adjustRightInd w:val="0"/>
      <w:snapToGrid w:val="0"/>
      <w:spacing w:before="200" w:after="160" w:line="240" w:lineRule="atLeast"/>
      <w:ind w:left="1701"/>
      <w:jc w:val="left"/>
    </w:pPr>
    <w:rPr>
      <w:rFonts w:eastAsia="黑体" w:cs="Arial"/>
      <w:bCs/>
      <w:spacing w:val="-4"/>
      <w:szCs w:val="21"/>
    </w:rPr>
  </w:style>
  <w:style w:type="paragraph" w:customStyle="1" w:styleId="AboutThisChapter">
    <w:name w:val="About This Chapter"/>
    <w:basedOn w:val="Heading2NoNumber"/>
    <w:next w:val="a3"/>
    <w:rsid w:val="00976A9A"/>
    <w:pPr>
      <w:spacing w:after="560"/>
    </w:pPr>
    <w:rPr>
      <w:rFonts w:eastAsia="黑体"/>
    </w:rPr>
  </w:style>
  <w:style w:type="numbering" w:styleId="111111">
    <w:name w:val="Outline List 2"/>
    <w:basedOn w:val="a7"/>
    <w:semiHidden/>
    <w:rsid w:val="00976A9A"/>
    <w:pPr>
      <w:numPr>
        <w:numId w:val="16"/>
      </w:numPr>
    </w:pPr>
  </w:style>
  <w:style w:type="paragraph" w:customStyle="1" w:styleId="ItemList">
    <w:name w:val="Item List"/>
    <w:link w:val="ItemListChar1"/>
    <w:rsid w:val="00976A9A"/>
    <w:pPr>
      <w:numPr>
        <w:numId w:val="20"/>
      </w:numPr>
      <w:adjustRightInd w:val="0"/>
      <w:snapToGrid w:val="0"/>
      <w:spacing w:before="80" w:after="80" w:line="240" w:lineRule="atLeast"/>
    </w:pPr>
    <w:rPr>
      <w:rFonts w:cs="Arial"/>
      <w:kern w:val="2"/>
      <w:sz w:val="21"/>
      <w:szCs w:val="21"/>
    </w:rPr>
  </w:style>
  <w:style w:type="paragraph" w:customStyle="1" w:styleId="ItemListText">
    <w:name w:val="Item List Text"/>
    <w:rsid w:val="00976A9A"/>
    <w:pPr>
      <w:adjustRightInd w:val="0"/>
      <w:snapToGrid w:val="0"/>
      <w:spacing w:before="80" w:after="80" w:line="240" w:lineRule="atLeast"/>
      <w:ind w:left="2126"/>
    </w:pPr>
    <w:rPr>
      <w:kern w:val="2"/>
      <w:sz w:val="21"/>
      <w:szCs w:val="21"/>
    </w:rPr>
  </w:style>
  <w:style w:type="paragraph" w:customStyle="1" w:styleId="ItemStep">
    <w:name w:val="Item Step"/>
    <w:rsid w:val="00976A9A"/>
    <w:pPr>
      <w:tabs>
        <w:tab w:val="num" w:pos="2126"/>
      </w:tabs>
      <w:adjustRightInd w:val="0"/>
      <w:snapToGrid w:val="0"/>
      <w:spacing w:before="80" w:after="80" w:line="240" w:lineRule="atLeast"/>
      <w:ind w:left="2126" w:hanging="425"/>
      <w:jc w:val="both"/>
      <w:outlineLvl w:val="6"/>
    </w:pPr>
    <w:rPr>
      <w:rFonts w:cs="Arial"/>
      <w:sz w:val="21"/>
      <w:szCs w:val="21"/>
    </w:rPr>
  </w:style>
  <w:style w:type="paragraph" w:customStyle="1" w:styleId="ManualTitle1">
    <w:name w:val="Manual Title1"/>
    <w:semiHidden/>
    <w:rsid w:val="00976A9A"/>
    <w:rPr>
      <w:rFonts w:ascii="Arial" w:eastAsia="黑体" w:hAnsi="Arial"/>
      <w:noProof/>
      <w:sz w:val="30"/>
      <w:lang w:eastAsia="en-US"/>
    </w:rPr>
  </w:style>
  <w:style w:type="paragraph" w:customStyle="1" w:styleId="CAUTIONHeading">
    <w:name w:val="CAUTION Heading"/>
    <w:basedOn w:val="a3"/>
    <w:rsid w:val="00976A9A"/>
    <w:pPr>
      <w:keepNext/>
      <w:widowControl/>
      <w:pBdr>
        <w:top w:val="single" w:sz="12" w:space="4" w:color="auto"/>
      </w:pBdr>
      <w:topLinePunct/>
      <w:adjustRightInd w:val="0"/>
      <w:snapToGrid w:val="0"/>
      <w:spacing w:before="80" w:after="80" w:line="240" w:lineRule="atLeast"/>
      <w:ind w:left="1701"/>
      <w:jc w:val="left"/>
    </w:pPr>
    <w:rPr>
      <w:rFonts w:ascii="Book Antiqua" w:eastAsia="黑体" w:hAnsi="Book Antiqua" w:cs="Arial"/>
      <w:bCs/>
      <w:noProof/>
      <w:szCs w:val="21"/>
    </w:rPr>
  </w:style>
  <w:style w:type="paragraph" w:customStyle="1" w:styleId="NotesHeadinginTable">
    <w:name w:val="Notes Heading in Table"/>
    <w:next w:val="NotesTextinTable"/>
    <w:rsid w:val="00976A9A"/>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3"/>
    <w:rsid w:val="00976A9A"/>
    <w:pPr>
      <w:keepLines/>
      <w:widowControl/>
      <w:pBdr>
        <w:bottom w:val="single" w:sz="12" w:space="4" w:color="auto"/>
      </w:pBdr>
      <w:topLinePunct/>
      <w:adjustRightInd w:val="0"/>
      <w:snapToGrid w:val="0"/>
      <w:spacing w:before="80" w:after="80" w:line="240" w:lineRule="atLeast"/>
      <w:ind w:left="1701"/>
      <w:jc w:val="left"/>
    </w:pPr>
    <w:rPr>
      <w:rFonts w:eastAsia="楷体_GB2312" w:cs="Arial"/>
      <w:iCs/>
      <w:szCs w:val="21"/>
    </w:rPr>
  </w:style>
  <w:style w:type="paragraph" w:customStyle="1" w:styleId="NotesTextinTable">
    <w:name w:val="Notes Text in Table"/>
    <w:rsid w:val="00976A9A"/>
    <w:pPr>
      <w:widowControl w:val="0"/>
      <w:adjustRightInd w:val="0"/>
      <w:snapToGrid w:val="0"/>
      <w:spacing w:before="40" w:after="80" w:line="240" w:lineRule="atLeast"/>
      <w:ind w:left="170"/>
    </w:pPr>
    <w:rPr>
      <w:rFonts w:eastAsia="楷体_GB2312" w:cs="Arial"/>
      <w:iCs/>
      <w:kern w:val="2"/>
      <w:sz w:val="18"/>
      <w:szCs w:val="18"/>
    </w:rPr>
  </w:style>
  <w:style w:type="paragraph" w:customStyle="1" w:styleId="CAUTIONTextList">
    <w:name w:val="CAUTION Text List"/>
    <w:basedOn w:val="CAUTIONText"/>
    <w:rsid w:val="00976A9A"/>
    <w:pPr>
      <w:keepNext/>
      <w:numPr>
        <w:numId w:val="21"/>
      </w:numPr>
    </w:pPr>
  </w:style>
  <w:style w:type="table" w:customStyle="1" w:styleId="RemarksTable">
    <w:name w:val="Remarks Table"/>
    <w:basedOn w:val="a6"/>
    <w:rsid w:val="00976A9A"/>
    <w:tblPr>
      <w:tblInd w:w="1809" w:type="dxa"/>
      <w:tblCellMar>
        <w:top w:w="0" w:type="dxa"/>
        <w:left w:w="108" w:type="dxa"/>
        <w:bottom w:w="0" w:type="dxa"/>
        <w:right w:w="108" w:type="dxa"/>
      </w:tblCellMar>
    </w:tblPr>
  </w:style>
  <w:style w:type="paragraph" w:customStyle="1" w:styleId="Step">
    <w:name w:val="Step"/>
    <w:basedOn w:val="a3"/>
    <w:rsid w:val="00976A9A"/>
    <w:pPr>
      <w:widowControl/>
      <w:tabs>
        <w:tab w:val="num" w:pos="1701"/>
      </w:tabs>
      <w:topLinePunct/>
      <w:adjustRightInd w:val="0"/>
      <w:snapToGrid w:val="0"/>
      <w:spacing w:before="160" w:after="160" w:line="240" w:lineRule="atLeast"/>
      <w:ind w:left="1701" w:hanging="159"/>
      <w:jc w:val="left"/>
      <w:outlineLvl w:val="5"/>
    </w:pPr>
    <w:rPr>
      <w:rFonts w:cs="Arial"/>
      <w:snapToGrid w:val="0"/>
      <w:kern w:val="0"/>
      <w:szCs w:val="21"/>
    </w:rPr>
  </w:style>
  <w:style w:type="paragraph" w:customStyle="1" w:styleId="SubItemList">
    <w:name w:val="Sub Item List"/>
    <w:basedOn w:val="a3"/>
    <w:rsid w:val="00976A9A"/>
    <w:pPr>
      <w:widowControl/>
      <w:numPr>
        <w:numId w:val="4"/>
      </w:numPr>
      <w:topLinePunct/>
      <w:adjustRightInd w:val="0"/>
      <w:snapToGrid w:val="0"/>
      <w:spacing w:before="80" w:after="80" w:line="240" w:lineRule="atLeast"/>
      <w:jc w:val="left"/>
    </w:pPr>
    <w:rPr>
      <w:rFonts w:cs="Arial"/>
      <w:szCs w:val="21"/>
    </w:rPr>
  </w:style>
  <w:style w:type="paragraph" w:customStyle="1" w:styleId="SubItemListText">
    <w:name w:val="Sub Item List Text"/>
    <w:rsid w:val="00976A9A"/>
    <w:pPr>
      <w:adjustRightInd w:val="0"/>
      <w:snapToGrid w:val="0"/>
      <w:spacing w:before="80" w:after="80" w:line="240" w:lineRule="atLeast"/>
      <w:ind w:left="2410"/>
    </w:pPr>
    <w:rPr>
      <w:kern w:val="2"/>
      <w:sz w:val="21"/>
      <w:szCs w:val="21"/>
    </w:rPr>
  </w:style>
  <w:style w:type="paragraph" w:styleId="affff9">
    <w:name w:val="Title"/>
    <w:basedOn w:val="a3"/>
    <w:qFormat/>
    <w:rsid w:val="00976A9A"/>
    <w:pPr>
      <w:widowControl/>
      <w:topLinePunct/>
      <w:adjustRightInd w:val="0"/>
      <w:snapToGrid w:val="0"/>
      <w:spacing w:before="240" w:after="60" w:line="240" w:lineRule="atLeast"/>
      <w:ind w:left="1701"/>
      <w:jc w:val="center"/>
      <w:outlineLvl w:val="0"/>
    </w:pPr>
    <w:rPr>
      <w:rFonts w:ascii="Arial" w:hAnsi="Arial" w:cs="Arial"/>
      <w:b/>
      <w:bCs/>
      <w:sz w:val="32"/>
      <w:szCs w:val="32"/>
    </w:rPr>
  </w:style>
  <w:style w:type="paragraph" w:customStyle="1" w:styleId="TableDescription0">
    <w:name w:val="Table Description"/>
    <w:basedOn w:val="a3"/>
    <w:next w:val="a3"/>
    <w:rsid w:val="00976A9A"/>
    <w:pPr>
      <w:keepNext/>
      <w:widowControl/>
      <w:topLinePunct/>
      <w:adjustRightInd w:val="0"/>
      <w:snapToGrid w:val="0"/>
      <w:spacing w:before="320" w:after="80" w:line="240" w:lineRule="atLeast"/>
      <w:ind w:left="1701"/>
      <w:jc w:val="left"/>
      <w:outlineLvl w:val="7"/>
    </w:pPr>
    <w:rPr>
      <w:rFonts w:eastAsia="黑体" w:cs="Arial"/>
      <w:spacing w:val="-4"/>
      <w:szCs w:val="21"/>
    </w:rPr>
  </w:style>
  <w:style w:type="paragraph" w:customStyle="1" w:styleId="NotesTextListinTable">
    <w:name w:val="Notes Text List in Table"/>
    <w:link w:val="NotesTextListinTableChar"/>
    <w:rsid w:val="00976A9A"/>
    <w:pPr>
      <w:numPr>
        <w:numId w:val="19"/>
      </w:numPr>
      <w:spacing w:before="40" w:after="80" w:line="200" w:lineRule="atLeast"/>
      <w:jc w:val="both"/>
    </w:pPr>
    <w:rPr>
      <w:rFonts w:eastAsia="楷体_GB2312" w:cs="楷体_GB2312"/>
      <w:noProof/>
      <w:sz w:val="18"/>
      <w:szCs w:val="18"/>
    </w:rPr>
  </w:style>
  <w:style w:type="paragraph" w:customStyle="1" w:styleId="TerminalDisplay">
    <w:name w:val="Terminal Display"/>
    <w:rsid w:val="00976A9A"/>
    <w:pPr>
      <w:snapToGrid w:val="0"/>
      <w:spacing w:line="240" w:lineRule="atLeast"/>
      <w:ind w:left="1701"/>
    </w:pPr>
    <w:rPr>
      <w:rFonts w:ascii="Courier New" w:hAnsi="Courier New" w:cs="Courier New"/>
      <w:snapToGrid w:val="0"/>
      <w:spacing w:val="-1"/>
      <w:sz w:val="16"/>
      <w:szCs w:val="16"/>
    </w:rPr>
  </w:style>
  <w:style w:type="paragraph" w:styleId="27">
    <w:name w:val="index 2"/>
    <w:basedOn w:val="a3"/>
    <w:next w:val="a3"/>
    <w:autoRedefine/>
    <w:semiHidden/>
    <w:rsid w:val="00976A9A"/>
    <w:pPr>
      <w:widowControl/>
      <w:topLinePunct/>
      <w:adjustRightInd w:val="0"/>
      <w:snapToGrid w:val="0"/>
      <w:spacing w:before="160" w:after="160" w:line="240" w:lineRule="atLeast"/>
      <w:ind w:leftChars="200" w:left="200"/>
      <w:jc w:val="left"/>
    </w:pPr>
    <w:rPr>
      <w:rFonts w:cs="Arial"/>
      <w:sz w:val="24"/>
      <w:szCs w:val="21"/>
    </w:rPr>
  </w:style>
  <w:style w:type="paragraph" w:styleId="35">
    <w:name w:val="index 3"/>
    <w:basedOn w:val="a3"/>
    <w:next w:val="a3"/>
    <w:autoRedefine/>
    <w:semiHidden/>
    <w:rsid w:val="00976A9A"/>
    <w:pPr>
      <w:widowControl/>
      <w:topLinePunct/>
      <w:adjustRightInd w:val="0"/>
      <w:snapToGrid w:val="0"/>
      <w:spacing w:before="160" w:after="160" w:line="240" w:lineRule="atLeast"/>
      <w:ind w:leftChars="400" w:left="400"/>
      <w:jc w:val="left"/>
    </w:pPr>
    <w:rPr>
      <w:rFonts w:cs="Arial"/>
      <w:sz w:val="24"/>
      <w:szCs w:val="21"/>
    </w:rPr>
  </w:style>
  <w:style w:type="paragraph" w:styleId="53">
    <w:name w:val="index 5"/>
    <w:basedOn w:val="a3"/>
    <w:next w:val="a3"/>
    <w:autoRedefine/>
    <w:semiHidden/>
    <w:rsid w:val="00976A9A"/>
    <w:pPr>
      <w:widowControl/>
      <w:topLinePunct/>
      <w:adjustRightInd w:val="0"/>
      <w:snapToGrid w:val="0"/>
      <w:spacing w:before="160" w:after="160" w:line="240" w:lineRule="atLeast"/>
      <w:ind w:left="1050" w:hanging="210"/>
      <w:jc w:val="left"/>
    </w:pPr>
    <w:rPr>
      <w:rFonts w:cs="Arial"/>
      <w:sz w:val="20"/>
      <w:szCs w:val="20"/>
    </w:rPr>
  </w:style>
  <w:style w:type="paragraph" w:styleId="61">
    <w:name w:val="index 6"/>
    <w:basedOn w:val="a3"/>
    <w:next w:val="a3"/>
    <w:autoRedefine/>
    <w:semiHidden/>
    <w:rsid w:val="00976A9A"/>
    <w:pPr>
      <w:widowControl/>
      <w:topLinePunct/>
      <w:adjustRightInd w:val="0"/>
      <w:snapToGrid w:val="0"/>
      <w:spacing w:before="160" w:after="160" w:line="240" w:lineRule="atLeast"/>
      <w:ind w:left="1260" w:hanging="210"/>
      <w:jc w:val="left"/>
    </w:pPr>
    <w:rPr>
      <w:rFonts w:cs="Arial"/>
      <w:sz w:val="20"/>
      <w:szCs w:val="20"/>
    </w:rPr>
  </w:style>
  <w:style w:type="paragraph" w:styleId="71">
    <w:name w:val="index 7"/>
    <w:basedOn w:val="a3"/>
    <w:next w:val="a3"/>
    <w:autoRedefine/>
    <w:semiHidden/>
    <w:rsid w:val="00976A9A"/>
    <w:pPr>
      <w:widowControl/>
      <w:topLinePunct/>
      <w:adjustRightInd w:val="0"/>
      <w:snapToGrid w:val="0"/>
      <w:spacing w:before="160" w:after="160" w:line="240" w:lineRule="atLeast"/>
      <w:ind w:left="1470" w:hanging="210"/>
      <w:jc w:val="left"/>
    </w:pPr>
    <w:rPr>
      <w:rFonts w:cs="Arial"/>
      <w:sz w:val="20"/>
      <w:szCs w:val="20"/>
    </w:rPr>
  </w:style>
  <w:style w:type="paragraph" w:styleId="81">
    <w:name w:val="index 8"/>
    <w:basedOn w:val="a3"/>
    <w:next w:val="a3"/>
    <w:autoRedefine/>
    <w:semiHidden/>
    <w:rsid w:val="00976A9A"/>
    <w:pPr>
      <w:widowControl/>
      <w:topLinePunct/>
      <w:adjustRightInd w:val="0"/>
      <w:snapToGrid w:val="0"/>
      <w:spacing w:before="160" w:after="160" w:line="240" w:lineRule="atLeast"/>
      <w:ind w:left="1680" w:hanging="210"/>
      <w:jc w:val="left"/>
    </w:pPr>
    <w:rPr>
      <w:rFonts w:cs="Arial"/>
      <w:sz w:val="20"/>
      <w:szCs w:val="20"/>
    </w:rPr>
  </w:style>
  <w:style w:type="paragraph" w:styleId="91">
    <w:name w:val="index 9"/>
    <w:basedOn w:val="a3"/>
    <w:next w:val="a3"/>
    <w:autoRedefine/>
    <w:semiHidden/>
    <w:rsid w:val="00976A9A"/>
    <w:pPr>
      <w:widowControl/>
      <w:topLinePunct/>
      <w:adjustRightInd w:val="0"/>
      <w:snapToGrid w:val="0"/>
      <w:spacing w:before="160" w:after="160" w:line="240" w:lineRule="atLeast"/>
      <w:ind w:left="1890" w:hanging="210"/>
      <w:jc w:val="left"/>
    </w:pPr>
    <w:rPr>
      <w:rFonts w:cs="Arial"/>
      <w:sz w:val="20"/>
      <w:szCs w:val="20"/>
    </w:rPr>
  </w:style>
  <w:style w:type="paragraph" w:customStyle="1" w:styleId="TerminalDisplayinTable">
    <w:name w:val="Terminal Display in Table"/>
    <w:rsid w:val="00976A9A"/>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customStyle="1" w:styleId="CopyrightDeclaration">
    <w:name w:val="Copyright Declaration"/>
    <w:semiHidden/>
    <w:rsid w:val="00976A9A"/>
    <w:pPr>
      <w:spacing w:before="80" w:after="80"/>
    </w:pPr>
    <w:rPr>
      <w:rFonts w:ascii="Arial" w:eastAsia="黑体" w:hAnsi="Arial"/>
      <w:sz w:val="36"/>
    </w:rPr>
  </w:style>
  <w:style w:type="numbering" w:styleId="1111110">
    <w:name w:val="Outline List 1"/>
    <w:basedOn w:val="a7"/>
    <w:semiHidden/>
    <w:rsid w:val="00976A9A"/>
    <w:pPr>
      <w:numPr>
        <w:numId w:val="17"/>
      </w:numPr>
    </w:pPr>
  </w:style>
  <w:style w:type="paragraph" w:customStyle="1" w:styleId="HeadingMiddle">
    <w:name w:val="Heading Middle"/>
    <w:rsid w:val="00976A9A"/>
    <w:pPr>
      <w:adjustRightInd w:val="0"/>
      <w:snapToGrid w:val="0"/>
      <w:spacing w:line="240" w:lineRule="atLeast"/>
      <w:jc w:val="center"/>
    </w:pPr>
    <w:rPr>
      <w:rFonts w:cs="Arial"/>
      <w:snapToGrid w:val="0"/>
    </w:rPr>
  </w:style>
  <w:style w:type="paragraph" w:styleId="affffa">
    <w:name w:val="macro"/>
    <w:semiHidden/>
    <w:rsid w:val="00976A9A"/>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fffb">
    <w:name w:val="footnote text"/>
    <w:basedOn w:val="a3"/>
    <w:semiHidden/>
    <w:rsid w:val="00976A9A"/>
    <w:pPr>
      <w:widowControl/>
      <w:topLinePunct/>
      <w:adjustRightInd w:val="0"/>
      <w:snapToGrid w:val="0"/>
      <w:spacing w:before="160" w:after="160" w:line="240" w:lineRule="atLeast"/>
      <w:ind w:left="1701"/>
      <w:jc w:val="left"/>
    </w:pPr>
    <w:rPr>
      <w:rFonts w:cs="Arial"/>
      <w:sz w:val="18"/>
      <w:szCs w:val="18"/>
    </w:rPr>
  </w:style>
  <w:style w:type="character" w:styleId="affffc">
    <w:name w:val="footnote reference"/>
    <w:basedOn w:val="a5"/>
    <w:semiHidden/>
    <w:rsid w:val="00976A9A"/>
    <w:rPr>
      <w:vertAlign w:val="superscript"/>
    </w:rPr>
  </w:style>
  <w:style w:type="paragraph" w:styleId="44">
    <w:name w:val="index 4"/>
    <w:basedOn w:val="a3"/>
    <w:next w:val="a3"/>
    <w:autoRedefine/>
    <w:semiHidden/>
    <w:rsid w:val="00976A9A"/>
    <w:pPr>
      <w:widowControl/>
      <w:topLinePunct/>
      <w:adjustRightInd w:val="0"/>
      <w:snapToGrid w:val="0"/>
      <w:spacing w:before="160" w:after="160" w:line="240" w:lineRule="atLeast"/>
      <w:ind w:left="1260"/>
      <w:jc w:val="left"/>
    </w:pPr>
    <w:rPr>
      <w:rFonts w:cs="Arial"/>
      <w:szCs w:val="21"/>
    </w:rPr>
  </w:style>
  <w:style w:type="paragraph" w:styleId="affffd">
    <w:name w:val="index heading"/>
    <w:basedOn w:val="a3"/>
    <w:next w:val="12"/>
    <w:semiHidden/>
    <w:rsid w:val="00976A9A"/>
    <w:pPr>
      <w:widowControl/>
      <w:topLinePunct/>
      <w:adjustRightInd w:val="0"/>
      <w:snapToGrid w:val="0"/>
      <w:spacing w:before="160" w:after="160" w:line="240" w:lineRule="atLeast"/>
      <w:ind w:left="1701"/>
      <w:jc w:val="left"/>
    </w:pPr>
    <w:rPr>
      <w:rFonts w:ascii="Arial" w:hAnsi="Arial" w:cs="Arial"/>
      <w:b/>
      <w:bCs/>
      <w:szCs w:val="21"/>
    </w:rPr>
  </w:style>
  <w:style w:type="paragraph" w:styleId="affffe">
    <w:name w:val="endnote text"/>
    <w:basedOn w:val="a3"/>
    <w:semiHidden/>
    <w:rsid w:val="00976A9A"/>
    <w:pPr>
      <w:widowControl/>
      <w:topLinePunct/>
      <w:adjustRightInd w:val="0"/>
      <w:snapToGrid w:val="0"/>
      <w:spacing w:before="160" w:after="160" w:line="240" w:lineRule="atLeast"/>
      <w:ind w:left="1701"/>
      <w:jc w:val="left"/>
    </w:pPr>
    <w:rPr>
      <w:rFonts w:cs="Arial"/>
      <w:szCs w:val="21"/>
    </w:rPr>
  </w:style>
  <w:style w:type="character" w:styleId="afffff">
    <w:name w:val="endnote reference"/>
    <w:basedOn w:val="a5"/>
    <w:semiHidden/>
    <w:rsid w:val="00976A9A"/>
    <w:rPr>
      <w:vertAlign w:val="superscript"/>
    </w:rPr>
  </w:style>
  <w:style w:type="paragraph" w:styleId="afffff0">
    <w:name w:val="table of authorities"/>
    <w:basedOn w:val="a3"/>
    <w:next w:val="a3"/>
    <w:semiHidden/>
    <w:rsid w:val="00976A9A"/>
    <w:pPr>
      <w:widowControl/>
      <w:topLinePunct/>
      <w:adjustRightInd w:val="0"/>
      <w:snapToGrid w:val="0"/>
      <w:spacing w:before="160" w:after="160" w:line="240" w:lineRule="atLeast"/>
      <w:ind w:left="420"/>
      <w:jc w:val="left"/>
    </w:pPr>
    <w:rPr>
      <w:rFonts w:cs="Arial"/>
      <w:szCs w:val="21"/>
    </w:rPr>
  </w:style>
  <w:style w:type="paragraph" w:styleId="afffff1">
    <w:name w:val="toa heading"/>
    <w:basedOn w:val="a3"/>
    <w:next w:val="a3"/>
    <w:semiHidden/>
    <w:rsid w:val="00976A9A"/>
    <w:pPr>
      <w:widowControl/>
      <w:topLinePunct/>
      <w:adjustRightInd w:val="0"/>
      <w:snapToGrid w:val="0"/>
      <w:spacing w:before="120" w:after="160" w:line="240" w:lineRule="atLeast"/>
      <w:ind w:left="1701"/>
      <w:jc w:val="left"/>
    </w:pPr>
    <w:rPr>
      <w:rFonts w:ascii="Arial" w:hAnsi="Arial" w:cs="Arial"/>
      <w:szCs w:val="21"/>
    </w:rPr>
  </w:style>
  <w:style w:type="paragraph" w:customStyle="1" w:styleId="Contents">
    <w:name w:val="Contents"/>
    <w:basedOn w:val="Heading1NoNumber"/>
    <w:rsid w:val="00976A9A"/>
  </w:style>
  <w:style w:type="character" w:styleId="HTML1">
    <w:name w:val="HTML Variable"/>
    <w:basedOn w:val="a5"/>
    <w:semiHidden/>
    <w:rsid w:val="00976A9A"/>
    <w:rPr>
      <w:i/>
      <w:iCs/>
    </w:rPr>
  </w:style>
  <w:style w:type="character" w:styleId="HTML2">
    <w:name w:val="HTML Code"/>
    <w:basedOn w:val="a5"/>
    <w:semiHidden/>
    <w:rsid w:val="00976A9A"/>
    <w:rPr>
      <w:rFonts w:ascii="Courier New" w:hAnsi="Courier New" w:cs="Courier New"/>
      <w:sz w:val="20"/>
      <w:szCs w:val="20"/>
    </w:rPr>
  </w:style>
  <w:style w:type="paragraph" w:styleId="HTML3">
    <w:name w:val="HTML Address"/>
    <w:basedOn w:val="a3"/>
    <w:semiHidden/>
    <w:rsid w:val="00976A9A"/>
    <w:pPr>
      <w:widowControl/>
      <w:topLinePunct/>
      <w:adjustRightInd w:val="0"/>
      <w:snapToGrid w:val="0"/>
      <w:spacing w:before="160" w:after="160" w:line="240" w:lineRule="atLeast"/>
      <w:ind w:left="1701"/>
      <w:jc w:val="left"/>
    </w:pPr>
    <w:rPr>
      <w:rFonts w:cs="Arial"/>
      <w:i/>
      <w:iCs/>
      <w:szCs w:val="21"/>
    </w:rPr>
  </w:style>
  <w:style w:type="character" w:styleId="HTML4">
    <w:name w:val="HTML Definition"/>
    <w:basedOn w:val="a5"/>
    <w:semiHidden/>
    <w:rsid w:val="00976A9A"/>
    <w:rPr>
      <w:i/>
      <w:iCs/>
    </w:rPr>
  </w:style>
  <w:style w:type="character" w:styleId="HTML5">
    <w:name w:val="HTML Keyboard"/>
    <w:basedOn w:val="a5"/>
    <w:semiHidden/>
    <w:rsid w:val="00976A9A"/>
    <w:rPr>
      <w:rFonts w:ascii="Courier New" w:hAnsi="Courier New" w:cs="Courier New"/>
      <w:sz w:val="20"/>
      <w:szCs w:val="20"/>
    </w:rPr>
  </w:style>
  <w:style w:type="character" w:styleId="HTML6">
    <w:name w:val="HTML Acronym"/>
    <w:basedOn w:val="a5"/>
    <w:semiHidden/>
    <w:rsid w:val="00976A9A"/>
  </w:style>
  <w:style w:type="character" w:styleId="HTML7">
    <w:name w:val="HTML Sample"/>
    <w:basedOn w:val="a5"/>
    <w:semiHidden/>
    <w:rsid w:val="00976A9A"/>
    <w:rPr>
      <w:rFonts w:ascii="Courier New" w:hAnsi="Courier New" w:cs="Courier New"/>
    </w:rPr>
  </w:style>
  <w:style w:type="character" w:styleId="HTML8">
    <w:name w:val="HTML Cite"/>
    <w:basedOn w:val="a5"/>
    <w:semiHidden/>
    <w:rsid w:val="00976A9A"/>
    <w:rPr>
      <w:i/>
      <w:iCs/>
    </w:rPr>
  </w:style>
  <w:style w:type="table" w:styleId="16">
    <w:name w:val="Table Web 1"/>
    <w:basedOn w:val="a6"/>
    <w:semiHidden/>
    <w:rsid w:val="00976A9A"/>
    <w:pPr>
      <w:adjustRightInd w:val="0"/>
      <w:snapToGrid w:val="0"/>
      <w:spacing w:before="160" w:after="160" w:line="240" w:lineRule="atLeast"/>
      <w:ind w:left="1701"/>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8">
    <w:name w:val="Table Web 2"/>
    <w:basedOn w:val="a6"/>
    <w:semiHidden/>
    <w:rsid w:val="00976A9A"/>
    <w:pPr>
      <w:adjustRightInd w:val="0"/>
      <w:snapToGrid w:val="0"/>
      <w:spacing w:before="160" w:after="160" w:line="240" w:lineRule="atLeast"/>
      <w:ind w:left="1701"/>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6">
    <w:name w:val="Table Web 3"/>
    <w:basedOn w:val="a6"/>
    <w:semiHidden/>
    <w:rsid w:val="00976A9A"/>
    <w:pPr>
      <w:adjustRightInd w:val="0"/>
      <w:snapToGrid w:val="0"/>
      <w:spacing w:before="160" w:after="160" w:line="240" w:lineRule="atLeast"/>
      <w:ind w:left="1701"/>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fff2">
    <w:name w:val="Table Theme"/>
    <w:basedOn w:val="a6"/>
    <w:semiHidden/>
    <w:rsid w:val="00976A9A"/>
    <w:pPr>
      <w:adjustRightInd w:val="0"/>
      <w:snapToGrid w:val="0"/>
      <w:spacing w:before="160" w:after="160" w:line="240" w:lineRule="atLeast"/>
      <w:ind w:left="170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7">
    <w:name w:val="Table Colorful 1"/>
    <w:basedOn w:val="a6"/>
    <w:semiHidden/>
    <w:rsid w:val="00976A9A"/>
    <w:pPr>
      <w:adjustRightInd w:val="0"/>
      <w:snapToGrid w:val="0"/>
      <w:spacing w:before="160" w:after="160" w:line="240" w:lineRule="atLeast"/>
      <w:ind w:left="1701"/>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6"/>
    <w:semiHidden/>
    <w:rsid w:val="00976A9A"/>
    <w:pPr>
      <w:adjustRightInd w:val="0"/>
      <w:snapToGrid w:val="0"/>
      <w:spacing w:before="160" w:after="160" w:line="240" w:lineRule="atLeast"/>
      <w:ind w:left="1701"/>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6"/>
    <w:semiHidden/>
    <w:rsid w:val="00976A9A"/>
    <w:pPr>
      <w:adjustRightInd w:val="0"/>
      <w:snapToGrid w:val="0"/>
      <w:spacing w:before="160" w:after="160" w:line="240" w:lineRule="atLeast"/>
      <w:ind w:left="1701"/>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fff3">
    <w:name w:val="Salutation"/>
    <w:basedOn w:val="a3"/>
    <w:next w:val="a3"/>
    <w:semiHidden/>
    <w:rsid w:val="00976A9A"/>
    <w:pPr>
      <w:widowControl/>
      <w:topLinePunct/>
      <w:adjustRightInd w:val="0"/>
      <w:snapToGrid w:val="0"/>
      <w:spacing w:before="160" w:after="160" w:line="240" w:lineRule="atLeast"/>
      <w:ind w:left="1701"/>
      <w:jc w:val="left"/>
    </w:pPr>
    <w:rPr>
      <w:rFonts w:cs="Arial"/>
      <w:szCs w:val="21"/>
    </w:rPr>
  </w:style>
  <w:style w:type="paragraph" w:styleId="afffff4">
    <w:name w:val="Plain Text"/>
    <w:basedOn w:val="a3"/>
    <w:semiHidden/>
    <w:rsid w:val="00976A9A"/>
    <w:pPr>
      <w:widowControl/>
      <w:topLinePunct/>
      <w:adjustRightInd w:val="0"/>
      <w:snapToGrid w:val="0"/>
      <w:spacing w:before="160" w:after="160" w:line="240" w:lineRule="atLeast"/>
      <w:ind w:left="1701"/>
      <w:jc w:val="left"/>
    </w:pPr>
    <w:rPr>
      <w:rFonts w:ascii="宋体" w:hAnsi="Courier New" w:cs="Courier New"/>
      <w:szCs w:val="21"/>
    </w:rPr>
  </w:style>
  <w:style w:type="table" w:styleId="afffff5">
    <w:name w:val="Table Elegant"/>
    <w:basedOn w:val="a6"/>
    <w:semiHidden/>
    <w:rsid w:val="00976A9A"/>
    <w:pPr>
      <w:adjustRightInd w:val="0"/>
      <w:snapToGrid w:val="0"/>
      <w:spacing w:before="160" w:after="160" w:line="240" w:lineRule="atLeast"/>
      <w:ind w:left="1701"/>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6">
    <w:name w:val="E-mail Signature"/>
    <w:basedOn w:val="a3"/>
    <w:semiHidden/>
    <w:rsid w:val="00976A9A"/>
    <w:pPr>
      <w:widowControl/>
      <w:topLinePunct/>
      <w:adjustRightInd w:val="0"/>
      <w:snapToGrid w:val="0"/>
      <w:spacing w:before="160" w:after="160" w:line="240" w:lineRule="atLeast"/>
      <w:ind w:left="1701"/>
      <w:jc w:val="left"/>
    </w:pPr>
    <w:rPr>
      <w:rFonts w:cs="Arial"/>
      <w:szCs w:val="21"/>
    </w:rPr>
  </w:style>
  <w:style w:type="paragraph" w:styleId="afffff7">
    <w:name w:val="Subtitle"/>
    <w:basedOn w:val="a3"/>
    <w:qFormat/>
    <w:rsid w:val="00976A9A"/>
    <w:pPr>
      <w:widowControl/>
      <w:topLinePunct/>
      <w:adjustRightInd w:val="0"/>
      <w:snapToGrid w:val="0"/>
      <w:spacing w:before="240" w:after="60" w:line="312" w:lineRule="atLeast"/>
      <w:ind w:left="1701"/>
      <w:jc w:val="center"/>
      <w:outlineLvl w:val="1"/>
    </w:pPr>
    <w:rPr>
      <w:rFonts w:ascii="Arial" w:hAnsi="Arial" w:cs="Arial"/>
      <w:b/>
      <w:bCs/>
      <w:kern w:val="28"/>
      <w:sz w:val="32"/>
      <w:szCs w:val="32"/>
    </w:rPr>
  </w:style>
  <w:style w:type="table" w:styleId="18">
    <w:name w:val="Table Classic 1"/>
    <w:basedOn w:val="a6"/>
    <w:semiHidden/>
    <w:rsid w:val="00976A9A"/>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6"/>
    <w:semiHidden/>
    <w:rsid w:val="00976A9A"/>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6"/>
    <w:semiHidden/>
    <w:rsid w:val="00976A9A"/>
    <w:pPr>
      <w:adjustRightInd w:val="0"/>
      <w:snapToGrid w:val="0"/>
      <w:spacing w:before="160" w:after="160" w:line="240" w:lineRule="atLeast"/>
      <w:ind w:left="1701"/>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6"/>
    <w:semiHidden/>
    <w:rsid w:val="00976A9A"/>
    <w:pPr>
      <w:adjustRightInd w:val="0"/>
      <w:snapToGrid w:val="0"/>
      <w:spacing w:before="160" w:after="160" w:line="240" w:lineRule="atLeast"/>
      <w:ind w:left="1701"/>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f8">
    <w:name w:val="envelope return"/>
    <w:basedOn w:val="a3"/>
    <w:semiHidden/>
    <w:rsid w:val="00976A9A"/>
    <w:pPr>
      <w:widowControl/>
      <w:topLinePunct/>
      <w:adjustRightInd w:val="0"/>
      <w:snapToGrid w:val="0"/>
      <w:spacing w:before="160" w:after="160" w:line="240" w:lineRule="atLeast"/>
      <w:ind w:left="1701"/>
      <w:jc w:val="left"/>
    </w:pPr>
    <w:rPr>
      <w:rFonts w:ascii="Arial" w:hAnsi="Arial" w:cs="Arial"/>
      <w:szCs w:val="21"/>
    </w:rPr>
  </w:style>
  <w:style w:type="table" w:styleId="19">
    <w:name w:val="Table Simple 1"/>
    <w:basedOn w:val="a6"/>
    <w:semiHidden/>
    <w:rsid w:val="00976A9A"/>
    <w:pPr>
      <w:adjustRightInd w:val="0"/>
      <w:snapToGrid w:val="0"/>
      <w:spacing w:before="160" w:after="160" w:line="240" w:lineRule="atLeast"/>
      <w:ind w:left="1701"/>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b">
    <w:name w:val="Table Simple 2"/>
    <w:basedOn w:val="a6"/>
    <w:semiHidden/>
    <w:rsid w:val="00976A9A"/>
    <w:pPr>
      <w:adjustRightInd w:val="0"/>
      <w:snapToGrid w:val="0"/>
      <w:spacing w:before="160" w:after="160" w:line="240" w:lineRule="atLeast"/>
      <w:ind w:left="1701"/>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9">
    <w:name w:val="Table Simple 3"/>
    <w:basedOn w:val="a6"/>
    <w:semiHidden/>
    <w:rsid w:val="00976A9A"/>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9">
    <w:name w:val="Closing"/>
    <w:basedOn w:val="a3"/>
    <w:semiHidden/>
    <w:rsid w:val="00976A9A"/>
    <w:pPr>
      <w:widowControl/>
      <w:topLinePunct/>
      <w:adjustRightInd w:val="0"/>
      <w:snapToGrid w:val="0"/>
      <w:spacing w:before="160" w:after="160" w:line="240" w:lineRule="atLeast"/>
      <w:ind w:leftChars="2100" w:left="100"/>
      <w:jc w:val="left"/>
    </w:pPr>
    <w:rPr>
      <w:rFonts w:cs="Arial"/>
      <w:szCs w:val="21"/>
    </w:rPr>
  </w:style>
  <w:style w:type="table" w:styleId="1a">
    <w:name w:val="Table Subtle 1"/>
    <w:basedOn w:val="a6"/>
    <w:semiHidden/>
    <w:rsid w:val="00976A9A"/>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6"/>
    <w:semiHidden/>
    <w:rsid w:val="00976A9A"/>
    <w:pPr>
      <w:adjustRightInd w:val="0"/>
      <w:snapToGrid w:val="0"/>
      <w:spacing w:before="160" w:after="160" w:line="240" w:lineRule="atLeast"/>
      <w:ind w:left="1701"/>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b">
    <w:name w:val="Table 3D effects 1"/>
    <w:basedOn w:val="a6"/>
    <w:semiHidden/>
    <w:rsid w:val="00976A9A"/>
    <w:pPr>
      <w:adjustRightInd w:val="0"/>
      <w:snapToGrid w:val="0"/>
      <w:spacing w:before="160" w:after="160" w:line="240" w:lineRule="atLeast"/>
      <w:ind w:left="1701"/>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d">
    <w:name w:val="Table 3D effects 2"/>
    <w:basedOn w:val="a6"/>
    <w:semiHidden/>
    <w:rsid w:val="00976A9A"/>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3D effects 3"/>
    <w:basedOn w:val="a6"/>
    <w:semiHidden/>
    <w:rsid w:val="00976A9A"/>
    <w:pPr>
      <w:adjustRightInd w:val="0"/>
      <w:snapToGrid w:val="0"/>
      <w:spacing w:before="160" w:after="160" w:line="240" w:lineRule="atLeast"/>
      <w:ind w:left="1701"/>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a">
    <w:name w:val="List"/>
    <w:basedOn w:val="a3"/>
    <w:semiHidden/>
    <w:rsid w:val="00976A9A"/>
    <w:pPr>
      <w:widowControl/>
      <w:topLinePunct/>
      <w:adjustRightInd w:val="0"/>
      <w:snapToGrid w:val="0"/>
      <w:spacing w:before="160" w:after="160" w:line="240" w:lineRule="atLeast"/>
      <w:ind w:left="200" w:hangingChars="200" w:hanging="200"/>
      <w:jc w:val="left"/>
    </w:pPr>
    <w:rPr>
      <w:rFonts w:cs="Arial"/>
      <w:szCs w:val="21"/>
    </w:rPr>
  </w:style>
  <w:style w:type="paragraph" w:styleId="2e">
    <w:name w:val="List 2"/>
    <w:basedOn w:val="a3"/>
    <w:semiHidden/>
    <w:rsid w:val="00976A9A"/>
    <w:pPr>
      <w:widowControl/>
      <w:topLinePunct/>
      <w:adjustRightInd w:val="0"/>
      <w:snapToGrid w:val="0"/>
      <w:spacing w:before="160" w:after="160" w:line="240" w:lineRule="atLeast"/>
      <w:ind w:leftChars="200" w:left="100" w:hangingChars="200" w:hanging="200"/>
      <w:jc w:val="left"/>
    </w:pPr>
    <w:rPr>
      <w:rFonts w:cs="Arial"/>
      <w:szCs w:val="21"/>
    </w:rPr>
  </w:style>
  <w:style w:type="paragraph" w:styleId="3b">
    <w:name w:val="List 3"/>
    <w:basedOn w:val="a3"/>
    <w:semiHidden/>
    <w:rsid w:val="00976A9A"/>
    <w:pPr>
      <w:widowControl/>
      <w:topLinePunct/>
      <w:adjustRightInd w:val="0"/>
      <w:snapToGrid w:val="0"/>
      <w:spacing w:before="160" w:after="160" w:line="240" w:lineRule="atLeast"/>
      <w:ind w:leftChars="400" w:left="100" w:hangingChars="200" w:hanging="200"/>
      <w:jc w:val="left"/>
    </w:pPr>
    <w:rPr>
      <w:rFonts w:cs="Arial"/>
      <w:szCs w:val="21"/>
    </w:rPr>
  </w:style>
  <w:style w:type="paragraph" w:styleId="46">
    <w:name w:val="List 4"/>
    <w:basedOn w:val="a3"/>
    <w:semiHidden/>
    <w:rsid w:val="00976A9A"/>
    <w:pPr>
      <w:widowControl/>
      <w:topLinePunct/>
      <w:adjustRightInd w:val="0"/>
      <w:snapToGrid w:val="0"/>
      <w:spacing w:before="160" w:after="160" w:line="240" w:lineRule="atLeast"/>
      <w:ind w:leftChars="600" w:left="100" w:hangingChars="200" w:hanging="200"/>
      <w:jc w:val="left"/>
    </w:pPr>
    <w:rPr>
      <w:rFonts w:cs="Arial"/>
      <w:szCs w:val="21"/>
    </w:rPr>
  </w:style>
  <w:style w:type="paragraph" w:styleId="54">
    <w:name w:val="List 5"/>
    <w:basedOn w:val="a3"/>
    <w:semiHidden/>
    <w:rsid w:val="00976A9A"/>
    <w:pPr>
      <w:widowControl/>
      <w:topLinePunct/>
      <w:adjustRightInd w:val="0"/>
      <w:snapToGrid w:val="0"/>
      <w:spacing w:before="160" w:after="160" w:line="240" w:lineRule="atLeast"/>
      <w:ind w:leftChars="800" w:left="100" w:hangingChars="200" w:hanging="200"/>
      <w:jc w:val="left"/>
    </w:pPr>
    <w:rPr>
      <w:rFonts w:cs="Arial"/>
      <w:szCs w:val="21"/>
    </w:rPr>
  </w:style>
  <w:style w:type="paragraph" w:styleId="a">
    <w:name w:val="List Number"/>
    <w:basedOn w:val="a3"/>
    <w:semiHidden/>
    <w:rsid w:val="00976A9A"/>
    <w:pPr>
      <w:widowControl/>
      <w:numPr>
        <w:numId w:val="6"/>
      </w:numPr>
      <w:topLinePunct/>
      <w:adjustRightInd w:val="0"/>
      <w:snapToGrid w:val="0"/>
      <w:spacing w:before="160" w:after="160" w:line="240" w:lineRule="atLeast"/>
      <w:jc w:val="left"/>
    </w:pPr>
    <w:rPr>
      <w:rFonts w:cs="Arial"/>
      <w:szCs w:val="21"/>
    </w:rPr>
  </w:style>
  <w:style w:type="paragraph" w:styleId="2">
    <w:name w:val="List Number 2"/>
    <w:basedOn w:val="a3"/>
    <w:semiHidden/>
    <w:rsid w:val="00976A9A"/>
    <w:pPr>
      <w:widowControl/>
      <w:numPr>
        <w:numId w:val="7"/>
      </w:numPr>
      <w:topLinePunct/>
      <w:adjustRightInd w:val="0"/>
      <w:snapToGrid w:val="0"/>
      <w:spacing w:before="160" w:after="160" w:line="240" w:lineRule="atLeast"/>
      <w:jc w:val="left"/>
    </w:pPr>
    <w:rPr>
      <w:rFonts w:cs="Arial"/>
      <w:szCs w:val="21"/>
    </w:rPr>
  </w:style>
  <w:style w:type="paragraph" w:styleId="3">
    <w:name w:val="List Number 3"/>
    <w:basedOn w:val="a3"/>
    <w:semiHidden/>
    <w:rsid w:val="00976A9A"/>
    <w:pPr>
      <w:widowControl/>
      <w:numPr>
        <w:numId w:val="8"/>
      </w:numPr>
      <w:topLinePunct/>
      <w:adjustRightInd w:val="0"/>
      <w:snapToGrid w:val="0"/>
      <w:spacing w:before="160" w:after="160" w:line="240" w:lineRule="atLeast"/>
      <w:jc w:val="left"/>
    </w:pPr>
    <w:rPr>
      <w:rFonts w:cs="Arial"/>
      <w:szCs w:val="21"/>
    </w:rPr>
  </w:style>
  <w:style w:type="paragraph" w:styleId="4">
    <w:name w:val="List Number 4"/>
    <w:basedOn w:val="a3"/>
    <w:semiHidden/>
    <w:rsid w:val="00976A9A"/>
    <w:pPr>
      <w:widowControl/>
      <w:numPr>
        <w:numId w:val="9"/>
      </w:numPr>
      <w:topLinePunct/>
      <w:adjustRightInd w:val="0"/>
      <w:snapToGrid w:val="0"/>
      <w:spacing w:before="160" w:after="160" w:line="240" w:lineRule="atLeast"/>
      <w:jc w:val="left"/>
    </w:pPr>
    <w:rPr>
      <w:rFonts w:cs="Arial"/>
      <w:szCs w:val="21"/>
    </w:rPr>
  </w:style>
  <w:style w:type="paragraph" w:styleId="5">
    <w:name w:val="List Number 5"/>
    <w:basedOn w:val="a3"/>
    <w:semiHidden/>
    <w:rsid w:val="00976A9A"/>
    <w:pPr>
      <w:widowControl/>
      <w:numPr>
        <w:numId w:val="10"/>
      </w:numPr>
      <w:topLinePunct/>
      <w:adjustRightInd w:val="0"/>
      <w:snapToGrid w:val="0"/>
      <w:spacing w:before="160" w:after="160" w:line="240" w:lineRule="atLeast"/>
      <w:jc w:val="left"/>
    </w:pPr>
    <w:rPr>
      <w:rFonts w:cs="Arial"/>
      <w:szCs w:val="21"/>
    </w:rPr>
  </w:style>
  <w:style w:type="paragraph" w:styleId="afffffb">
    <w:name w:val="List Continue"/>
    <w:basedOn w:val="a3"/>
    <w:semiHidden/>
    <w:rsid w:val="00976A9A"/>
    <w:pPr>
      <w:widowControl/>
      <w:topLinePunct/>
      <w:adjustRightInd w:val="0"/>
      <w:snapToGrid w:val="0"/>
      <w:spacing w:before="160" w:after="120" w:line="240" w:lineRule="atLeast"/>
      <w:ind w:leftChars="200" w:left="420"/>
      <w:jc w:val="left"/>
    </w:pPr>
    <w:rPr>
      <w:rFonts w:cs="Arial"/>
      <w:szCs w:val="21"/>
    </w:rPr>
  </w:style>
  <w:style w:type="paragraph" w:styleId="2f">
    <w:name w:val="List Continue 2"/>
    <w:basedOn w:val="a3"/>
    <w:semiHidden/>
    <w:rsid w:val="00976A9A"/>
    <w:pPr>
      <w:widowControl/>
      <w:topLinePunct/>
      <w:adjustRightInd w:val="0"/>
      <w:snapToGrid w:val="0"/>
      <w:spacing w:before="160" w:after="120" w:line="240" w:lineRule="atLeast"/>
      <w:ind w:leftChars="400" w:left="840"/>
      <w:jc w:val="left"/>
    </w:pPr>
    <w:rPr>
      <w:rFonts w:cs="Arial"/>
      <w:szCs w:val="21"/>
    </w:rPr>
  </w:style>
  <w:style w:type="paragraph" w:styleId="3c">
    <w:name w:val="List Continue 3"/>
    <w:basedOn w:val="a3"/>
    <w:semiHidden/>
    <w:rsid w:val="00976A9A"/>
    <w:pPr>
      <w:widowControl/>
      <w:topLinePunct/>
      <w:adjustRightInd w:val="0"/>
      <w:snapToGrid w:val="0"/>
      <w:spacing w:before="160" w:after="120" w:line="240" w:lineRule="atLeast"/>
      <w:ind w:leftChars="600" w:left="1260"/>
      <w:jc w:val="left"/>
    </w:pPr>
    <w:rPr>
      <w:rFonts w:cs="Arial"/>
      <w:szCs w:val="21"/>
    </w:rPr>
  </w:style>
  <w:style w:type="paragraph" w:styleId="47">
    <w:name w:val="List Continue 4"/>
    <w:basedOn w:val="a3"/>
    <w:semiHidden/>
    <w:rsid w:val="00976A9A"/>
    <w:pPr>
      <w:widowControl/>
      <w:topLinePunct/>
      <w:adjustRightInd w:val="0"/>
      <w:snapToGrid w:val="0"/>
      <w:spacing w:before="160" w:after="120" w:line="240" w:lineRule="atLeast"/>
      <w:ind w:leftChars="800" w:left="1680"/>
      <w:jc w:val="left"/>
    </w:pPr>
    <w:rPr>
      <w:rFonts w:cs="Arial"/>
      <w:szCs w:val="21"/>
    </w:rPr>
  </w:style>
  <w:style w:type="paragraph" w:styleId="55">
    <w:name w:val="List Continue 5"/>
    <w:basedOn w:val="a3"/>
    <w:semiHidden/>
    <w:rsid w:val="00976A9A"/>
    <w:pPr>
      <w:widowControl/>
      <w:topLinePunct/>
      <w:adjustRightInd w:val="0"/>
      <w:snapToGrid w:val="0"/>
      <w:spacing w:before="160" w:after="120" w:line="240" w:lineRule="atLeast"/>
      <w:ind w:leftChars="1000" w:left="2100"/>
      <w:jc w:val="left"/>
    </w:pPr>
    <w:rPr>
      <w:rFonts w:cs="Arial"/>
      <w:szCs w:val="21"/>
    </w:rPr>
  </w:style>
  <w:style w:type="paragraph" w:styleId="20">
    <w:name w:val="List Bullet 2"/>
    <w:basedOn w:val="a3"/>
    <w:autoRedefine/>
    <w:semiHidden/>
    <w:rsid w:val="00976A9A"/>
    <w:pPr>
      <w:widowControl/>
      <w:numPr>
        <w:numId w:val="11"/>
      </w:numPr>
      <w:topLinePunct/>
      <w:adjustRightInd w:val="0"/>
      <w:snapToGrid w:val="0"/>
      <w:spacing w:before="160" w:after="160" w:line="240" w:lineRule="atLeast"/>
      <w:jc w:val="left"/>
    </w:pPr>
    <w:rPr>
      <w:rFonts w:cs="Arial"/>
      <w:szCs w:val="21"/>
    </w:rPr>
  </w:style>
  <w:style w:type="paragraph" w:styleId="30">
    <w:name w:val="List Bullet 3"/>
    <w:basedOn w:val="a3"/>
    <w:autoRedefine/>
    <w:semiHidden/>
    <w:rsid w:val="00976A9A"/>
    <w:pPr>
      <w:widowControl/>
      <w:numPr>
        <w:numId w:val="12"/>
      </w:numPr>
      <w:topLinePunct/>
      <w:adjustRightInd w:val="0"/>
      <w:snapToGrid w:val="0"/>
      <w:spacing w:before="160" w:after="160" w:line="240" w:lineRule="atLeast"/>
      <w:jc w:val="left"/>
    </w:pPr>
    <w:rPr>
      <w:rFonts w:cs="Arial"/>
      <w:szCs w:val="21"/>
    </w:rPr>
  </w:style>
  <w:style w:type="paragraph" w:styleId="40">
    <w:name w:val="List Bullet 4"/>
    <w:basedOn w:val="a3"/>
    <w:autoRedefine/>
    <w:semiHidden/>
    <w:rsid w:val="00976A9A"/>
    <w:pPr>
      <w:widowControl/>
      <w:numPr>
        <w:numId w:val="13"/>
      </w:numPr>
      <w:topLinePunct/>
      <w:adjustRightInd w:val="0"/>
      <w:snapToGrid w:val="0"/>
      <w:spacing w:before="160" w:after="160" w:line="240" w:lineRule="atLeast"/>
      <w:jc w:val="left"/>
    </w:pPr>
    <w:rPr>
      <w:rFonts w:cs="Arial"/>
      <w:szCs w:val="21"/>
    </w:rPr>
  </w:style>
  <w:style w:type="paragraph" w:styleId="50">
    <w:name w:val="List Bullet 5"/>
    <w:basedOn w:val="a3"/>
    <w:autoRedefine/>
    <w:semiHidden/>
    <w:rsid w:val="00976A9A"/>
    <w:pPr>
      <w:widowControl/>
      <w:numPr>
        <w:numId w:val="14"/>
      </w:numPr>
      <w:topLinePunct/>
      <w:adjustRightInd w:val="0"/>
      <w:snapToGrid w:val="0"/>
      <w:spacing w:before="160" w:after="160" w:line="240" w:lineRule="atLeast"/>
      <w:jc w:val="left"/>
    </w:pPr>
    <w:rPr>
      <w:rFonts w:cs="Arial"/>
      <w:szCs w:val="21"/>
    </w:rPr>
  </w:style>
  <w:style w:type="table" w:styleId="1c">
    <w:name w:val="Table List 1"/>
    <w:basedOn w:val="a6"/>
    <w:semiHidden/>
    <w:rsid w:val="00976A9A"/>
    <w:pPr>
      <w:adjustRightInd w:val="0"/>
      <w:snapToGrid w:val="0"/>
      <w:spacing w:before="160" w:after="160" w:line="240" w:lineRule="atLeast"/>
      <w:ind w:left="1701"/>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List 2"/>
    <w:basedOn w:val="a6"/>
    <w:semiHidden/>
    <w:rsid w:val="00976A9A"/>
    <w:pPr>
      <w:adjustRightInd w:val="0"/>
      <w:snapToGrid w:val="0"/>
      <w:spacing w:before="160" w:after="160" w:line="240" w:lineRule="atLeast"/>
      <w:ind w:left="1701"/>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List 3"/>
    <w:basedOn w:val="a6"/>
    <w:semiHidden/>
    <w:rsid w:val="00976A9A"/>
    <w:pPr>
      <w:adjustRightInd w:val="0"/>
      <w:snapToGrid w:val="0"/>
      <w:spacing w:before="160" w:after="160" w:line="240" w:lineRule="atLeast"/>
      <w:ind w:left="1701"/>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6"/>
    <w:semiHidden/>
    <w:rsid w:val="00976A9A"/>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6"/>
    <w:semiHidden/>
    <w:rsid w:val="00976A9A"/>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6"/>
    <w:semiHidden/>
    <w:rsid w:val="00976A9A"/>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6"/>
    <w:semiHidden/>
    <w:rsid w:val="00976A9A"/>
    <w:pPr>
      <w:adjustRightInd w:val="0"/>
      <w:snapToGrid w:val="0"/>
      <w:spacing w:before="160" w:after="160" w:line="240" w:lineRule="atLeast"/>
      <w:ind w:left="1701"/>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6"/>
    <w:semiHidden/>
    <w:rsid w:val="00976A9A"/>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fffc">
    <w:name w:val="Table Contemporary"/>
    <w:basedOn w:val="a6"/>
    <w:semiHidden/>
    <w:rsid w:val="00976A9A"/>
    <w:pPr>
      <w:adjustRightInd w:val="0"/>
      <w:snapToGrid w:val="0"/>
      <w:spacing w:before="160" w:after="160" w:line="240" w:lineRule="atLeast"/>
      <w:ind w:left="1701"/>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fffd">
    <w:name w:val="Normal (Web)"/>
    <w:basedOn w:val="a3"/>
    <w:uiPriority w:val="99"/>
    <w:rsid w:val="00976A9A"/>
    <w:pPr>
      <w:widowControl/>
      <w:topLinePunct/>
      <w:adjustRightInd w:val="0"/>
      <w:snapToGrid w:val="0"/>
      <w:spacing w:before="160" w:after="160" w:line="240" w:lineRule="atLeast"/>
      <w:ind w:left="1701"/>
      <w:jc w:val="left"/>
    </w:pPr>
    <w:rPr>
      <w:szCs w:val="21"/>
    </w:rPr>
  </w:style>
  <w:style w:type="paragraph" w:styleId="afffffe">
    <w:name w:val="Signature"/>
    <w:basedOn w:val="a3"/>
    <w:semiHidden/>
    <w:rsid w:val="00976A9A"/>
    <w:pPr>
      <w:widowControl/>
      <w:topLinePunct/>
      <w:adjustRightInd w:val="0"/>
      <w:snapToGrid w:val="0"/>
      <w:spacing w:before="160" w:after="160" w:line="240" w:lineRule="atLeast"/>
      <w:ind w:leftChars="2100" w:left="100"/>
      <w:jc w:val="left"/>
    </w:pPr>
    <w:rPr>
      <w:rFonts w:cs="Arial"/>
      <w:szCs w:val="21"/>
    </w:rPr>
  </w:style>
  <w:style w:type="character" w:styleId="affffff">
    <w:name w:val="Emphasis"/>
    <w:basedOn w:val="a5"/>
    <w:uiPriority w:val="20"/>
    <w:qFormat/>
    <w:rsid w:val="00976A9A"/>
    <w:rPr>
      <w:i/>
      <w:iCs/>
    </w:rPr>
  </w:style>
  <w:style w:type="table" w:styleId="1d">
    <w:name w:val="Table Columns 1"/>
    <w:basedOn w:val="a6"/>
    <w:semiHidden/>
    <w:rsid w:val="00976A9A"/>
    <w:pPr>
      <w:adjustRightInd w:val="0"/>
      <w:snapToGrid w:val="0"/>
      <w:spacing w:before="160" w:after="160" w:line="240" w:lineRule="atLeast"/>
      <w:ind w:left="1701"/>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1">
    <w:name w:val="Table Columns 2"/>
    <w:basedOn w:val="a6"/>
    <w:semiHidden/>
    <w:rsid w:val="00976A9A"/>
    <w:pPr>
      <w:adjustRightInd w:val="0"/>
      <w:snapToGrid w:val="0"/>
      <w:spacing w:before="160" w:after="160" w:line="240" w:lineRule="atLeast"/>
      <w:ind w:left="1701"/>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Columns 3"/>
    <w:basedOn w:val="a6"/>
    <w:semiHidden/>
    <w:rsid w:val="00976A9A"/>
    <w:pPr>
      <w:adjustRightInd w:val="0"/>
      <w:snapToGrid w:val="0"/>
      <w:spacing w:before="160" w:after="160" w:line="240" w:lineRule="atLeast"/>
      <w:ind w:left="1701"/>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6"/>
    <w:semiHidden/>
    <w:rsid w:val="00976A9A"/>
    <w:pPr>
      <w:adjustRightInd w:val="0"/>
      <w:snapToGrid w:val="0"/>
      <w:spacing w:before="160" w:after="160" w:line="240" w:lineRule="atLeast"/>
      <w:ind w:left="1701"/>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6"/>
    <w:semiHidden/>
    <w:rsid w:val="00976A9A"/>
    <w:pPr>
      <w:adjustRightInd w:val="0"/>
      <w:snapToGrid w:val="0"/>
      <w:spacing w:before="160" w:after="160" w:line="240" w:lineRule="atLeast"/>
      <w:ind w:left="1701"/>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e">
    <w:name w:val="Table Grid 1"/>
    <w:basedOn w:val="a6"/>
    <w:semiHidden/>
    <w:rsid w:val="00976A9A"/>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2">
    <w:name w:val="Table Grid 2"/>
    <w:basedOn w:val="a6"/>
    <w:semiHidden/>
    <w:rsid w:val="00976A9A"/>
    <w:pPr>
      <w:adjustRightInd w:val="0"/>
      <w:snapToGrid w:val="0"/>
      <w:spacing w:before="160" w:after="160" w:line="240" w:lineRule="atLeast"/>
      <w:ind w:left="1701"/>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
    <w:name w:val="Table Grid 3"/>
    <w:basedOn w:val="a6"/>
    <w:semiHidden/>
    <w:rsid w:val="00976A9A"/>
    <w:pPr>
      <w:adjustRightInd w:val="0"/>
      <w:snapToGrid w:val="0"/>
      <w:spacing w:before="160" w:after="160" w:line="240" w:lineRule="atLeast"/>
      <w:ind w:left="1701"/>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a">
    <w:name w:val="Table Grid 4"/>
    <w:basedOn w:val="a6"/>
    <w:semiHidden/>
    <w:rsid w:val="00976A9A"/>
    <w:pPr>
      <w:adjustRightInd w:val="0"/>
      <w:snapToGrid w:val="0"/>
      <w:spacing w:before="160" w:after="160" w:line="240" w:lineRule="atLeast"/>
      <w:ind w:left="1701"/>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6"/>
    <w:semiHidden/>
    <w:rsid w:val="00976A9A"/>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6"/>
    <w:semiHidden/>
    <w:rsid w:val="00976A9A"/>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6"/>
    <w:semiHidden/>
    <w:rsid w:val="00976A9A"/>
    <w:pPr>
      <w:adjustRightInd w:val="0"/>
      <w:snapToGrid w:val="0"/>
      <w:spacing w:before="160" w:after="160" w:line="240" w:lineRule="atLeast"/>
      <w:ind w:left="1701"/>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6"/>
    <w:semiHidden/>
    <w:rsid w:val="00976A9A"/>
    <w:pPr>
      <w:adjustRightInd w:val="0"/>
      <w:snapToGrid w:val="0"/>
      <w:spacing w:before="160" w:after="160" w:line="240" w:lineRule="atLeast"/>
      <w:ind w:left="1701"/>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ffff0">
    <w:name w:val="Block Text"/>
    <w:basedOn w:val="a3"/>
    <w:semiHidden/>
    <w:rsid w:val="00976A9A"/>
    <w:pPr>
      <w:widowControl/>
      <w:topLinePunct/>
      <w:adjustRightInd w:val="0"/>
      <w:snapToGrid w:val="0"/>
      <w:spacing w:before="160" w:after="120" w:line="240" w:lineRule="atLeast"/>
      <w:ind w:leftChars="700" w:left="1440" w:rightChars="700" w:right="1440"/>
      <w:jc w:val="left"/>
    </w:pPr>
    <w:rPr>
      <w:rFonts w:cs="Arial"/>
      <w:szCs w:val="21"/>
    </w:rPr>
  </w:style>
  <w:style w:type="numbering" w:styleId="a0">
    <w:name w:val="Outline List 3"/>
    <w:basedOn w:val="a7"/>
    <w:semiHidden/>
    <w:rsid w:val="00976A9A"/>
    <w:pPr>
      <w:numPr>
        <w:numId w:val="15"/>
      </w:numPr>
    </w:pPr>
  </w:style>
  <w:style w:type="paragraph" w:styleId="affffff1">
    <w:name w:val="envelope address"/>
    <w:basedOn w:val="a3"/>
    <w:semiHidden/>
    <w:rsid w:val="00976A9A"/>
    <w:pPr>
      <w:framePr w:w="7920" w:h="1980" w:hRule="exact" w:hSpace="180" w:wrap="auto" w:hAnchor="page" w:xAlign="center" w:yAlign="bottom"/>
      <w:widowControl/>
      <w:topLinePunct/>
      <w:adjustRightInd w:val="0"/>
      <w:snapToGrid w:val="0"/>
      <w:spacing w:before="160" w:after="160" w:line="240" w:lineRule="atLeast"/>
      <w:ind w:leftChars="1400" w:left="100"/>
      <w:jc w:val="left"/>
    </w:pPr>
    <w:rPr>
      <w:rFonts w:ascii="Arial" w:hAnsi="Arial" w:cs="Arial"/>
      <w:szCs w:val="21"/>
    </w:rPr>
  </w:style>
  <w:style w:type="paragraph" w:styleId="affffff2">
    <w:name w:val="Message Header"/>
    <w:basedOn w:val="a3"/>
    <w:semiHidden/>
    <w:rsid w:val="00976A9A"/>
    <w:pPr>
      <w:widowControl/>
      <w:pBdr>
        <w:top w:val="single" w:sz="6" w:space="1" w:color="auto"/>
        <w:left w:val="single" w:sz="6" w:space="1" w:color="auto"/>
        <w:bottom w:val="single" w:sz="6" w:space="1" w:color="auto"/>
        <w:right w:val="single" w:sz="6" w:space="1" w:color="auto"/>
      </w:pBdr>
      <w:shd w:val="pct20" w:color="auto" w:fill="auto"/>
      <w:topLinePunct/>
      <w:adjustRightInd w:val="0"/>
      <w:snapToGrid w:val="0"/>
      <w:spacing w:before="160" w:after="160" w:line="240" w:lineRule="atLeast"/>
      <w:ind w:leftChars="500" w:left="1080" w:hangingChars="500" w:hanging="1080"/>
      <w:jc w:val="left"/>
    </w:pPr>
    <w:rPr>
      <w:rFonts w:ascii="Arial" w:hAnsi="Arial" w:cs="Arial"/>
      <w:szCs w:val="21"/>
    </w:rPr>
  </w:style>
  <w:style w:type="character" w:styleId="affffff3">
    <w:name w:val="line number"/>
    <w:basedOn w:val="a5"/>
    <w:semiHidden/>
    <w:rsid w:val="00976A9A"/>
  </w:style>
  <w:style w:type="character" w:styleId="affffff4">
    <w:name w:val="Strong"/>
    <w:basedOn w:val="a5"/>
    <w:uiPriority w:val="22"/>
    <w:qFormat/>
    <w:rsid w:val="00976A9A"/>
    <w:rPr>
      <w:b/>
      <w:bCs/>
    </w:rPr>
  </w:style>
  <w:style w:type="paragraph" w:styleId="2f3">
    <w:name w:val="Body Text First Indent 2"/>
    <w:basedOn w:val="affff2"/>
    <w:semiHidden/>
    <w:rsid w:val="00976A9A"/>
    <w:pPr>
      <w:widowControl/>
      <w:topLinePunct/>
      <w:autoSpaceDE/>
      <w:autoSpaceDN/>
      <w:snapToGrid w:val="0"/>
      <w:spacing w:before="160" w:line="240" w:lineRule="atLeast"/>
      <w:ind w:firstLineChars="200" w:firstLine="420"/>
    </w:pPr>
    <w:rPr>
      <w:rFonts w:cs="Arial"/>
      <w:kern w:val="2"/>
      <w:sz w:val="21"/>
      <w:szCs w:val="21"/>
    </w:rPr>
  </w:style>
  <w:style w:type="paragraph" w:styleId="2f4">
    <w:name w:val="Body Text 2"/>
    <w:basedOn w:val="a3"/>
    <w:rsid w:val="00976A9A"/>
    <w:pPr>
      <w:widowControl/>
      <w:topLinePunct/>
      <w:adjustRightInd w:val="0"/>
      <w:snapToGrid w:val="0"/>
      <w:spacing w:before="160" w:after="120" w:line="480" w:lineRule="auto"/>
      <w:ind w:left="1701"/>
      <w:jc w:val="left"/>
    </w:pPr>
    <w:rPr>
      <w:rFonts w:cs="Arial"/>
      <w:szCs w:val="21"/>
    </w:rPr>
  </w:style>
  <w:style w:type="paragraph" w:styleId="3f0">
    <w:name w:val="Body Text Indent 3"/>
    <w:basedOn w:val="a3"/>
    <w:semiHidden/>
    <w:rsid w:val="00976A9A"/>
    <w:pPr>
      <w:widowControl/>
      <w:topLinePunct/>
      <w:adjustRightInd w:val="0"/>
      <w:snapToGrid w:val="0"/>
      <w:spacing w:before="160" w:after="120" w:line="240" w:lineRule="atLeast"/>
      <w:ind w:leftChars="200" w:left="420"/>
      <w:jc w:val="left"/>
    </w:pPr>
    <w:rPr>
      <w:rFonts w:cs="Arial"/>
      <w:sz w:val="16"/>
      <w:szCs w:val="16"/>
    </w:rPr>
  </w:style>
  <w:style w:type="paragraph" w:styleId="affffff5">
    <w:name w:val="Note Heading"/>
    <w:basedOn w:val="a3"/>
    <w:next w:val="a3"/>
    <w:semiHidden/>
    <w:rsid w:val="00976A9A"/>
    <w:pPr>
      <w:widowControl/>
      <w:topLinePunct/>
      <w:adjustRightInd w:val="0"/>
      <w:snapToGrid w:val="0"/>
      <w:spacing w:before="160" w:after="160" w:line="240" w:lineRule="atLeast"/>
      <w:ind w:left="1701"/>
      <w:jc w:val="center"/>
    </w:pPr>
    <w:rPr>
      <w:rFonts w:cs="Arial"/>
      <w:szCs w:val="21"/>
    </w:rPr>
  </w:style>
  <w:style w:type="paragraph" w:customStyle="1" w:styleId="ItemStepinTable">
    <w:name w:val="Item Step in Table"/>
    <w:semiHidden/>
    <w:rsid w:val="00976A9A"/>
    <w:pPr>
      <w:numPr>
        <w:numId w:val="18"/>
      </w:numPr>
      <w:topLinePunct/>
      <w:spacing w:before="40" w:after="40"/>
    </w:pPr>
    <w:rPr>
      <w:rFonts w:cs="Arial"/>
      <w:sz w:val="22"/>
      <w:szCs w:val="22"/>
    </w:rPr>
  </w:style>
  <w:style w:type="paragraph" w:customStyle="1" w:styleId="TableNote">
    <w:name w:val="Table Note"/>
    <w:basedOn w:val="a3"/>
    <w:rsid w:val="00976A9A"/>
    <w:pPr>
      <w:widowControl/>
      <w:topLinePunct/>
      <w:adjustRightInd w:val="0"/>
      <w:snapToGrid w:val="0"/>
      <w:spacing w:before="80" w:after="80" w:line="240" w:lineRule="atLeast"/>
      <w:ind w:left="1701"/>
      <w:jc w:val="left"/>
    </w:pPr>
    <w:rPr>
      <w:rFonts w:cs="Arial"/>
      <w:sz w:val="18"/>
      <w:szCs w:val="18"/>
    </w:rPr>
  </w:style>
  <w:style w:type="paragraph" w:customStyle="1" w:styleId="End">
    <w:name w:val="End"/>
    <w:basedOn w:val="a3"/>
    <w:rsid w:val="00976A9A"/>
    <w:pPr>
      <w:widowControl/>
      <w:topLinePunct/>
      <w:adjustRightInd w:val="0"/>
      <w:snapToGrid w:val="0"/>
      <w:spacing w:before="160" w:after="400" w:line="240" w:lineRule="atLeast"/>
      <w:ind w:left="1701"/>
      <w:jc w:val="left"/>
    </w:pPr>
    <w:rPr>
      <w:rFonts w:cs="Arial"/>
      <w:b/>
      <w:szCs w:val="21"/>
    </w:rPr>
  </w:style>
  <w:style w:type="paragraph" w:customStyle="1" w:styleId="NotesHeading">
    <w:name w:val="Notes Heading"/>
    <w:basedOn w:val="CAUTIONHeading"/>
    <w:rsid w:val="00976A9A"/>
    <w:pPr>
      <w:pBdr>
        <w:top w:val="none" w:sz="0" w:space="0" w:color="auto"/>
      </w:pBdr>
      <w:spacing w:after="40"/>
    </w:pPr>
    <w:rPr>
      <w:position w:val="-6"/>
      <w:sz w:val="18"/>
      <w:szCs w:val="18"/>
    </w:rPr>
  </w:style>
  <w:style w:type="paragraph" w:customStyle="1" w:styleId="NotesText">
    <w:name w:val="Notes Text"/>
    <w:basedOn w:val="CAUTIONText"/>
    <w:rsid w:val="00976A9A"/>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976A9A"/>
    <w:pPr>
      <w:numPr>
        <w:numId w:val="5"/>
      </w:numPr>
      <w:pBdr>
        <w:bottom w:val="none" w:sz="0" w:space="0" w:color="auto"/>
      </w:pBdr>
      <w:spacing w:before="40" w:line="200" w:lineRule="atLeast"/>
    </w:pPr>
    <w:rPr>
      <w:sz w:val="18"/>
      <w:szCs w:val="18"/>
    </w:rPr>
  </w:style>
  <w:style w:type="paragraph" w:customStyle="1" w:styleId="Code0">
    <w:name w:val="Code"/>
    <w:basedOn w:val="a3"/>
    <w:rsid w:val="00976A9A"/>
    <w:pPr>
      <w:topLinePunct/>
      <w:autoSpaceDE w:val="0"/>
      <w:autoSpaceDN w:val="0"/>
      <w:adjustRightInd w:val="0"/>
      <w:snapToGrid w:val="0"/>
      <w:spacing w:line="360" w:lineRule="auto"/>
      <w:ind w:left="1701"/>
      <w:jc w:val="left"/>
    </w:pPr>
    <w:rPr>
      <w:rFonts w:ascii="Courier New" w:hAnsi="Courier New" w:cs="Arial"/>
      <w:sz w:val="18"/>
      <w:szCs w:val="21"/>
    </w:rPr>
  </w:style>
  <w:style w:type="paragraph" w:customStyle="1" w:styleId="Outline">
    <w:name w:val="Outline"/>
    <w:basedOn w:val="a3"/>
    <w:semiHidden/>
    <w:rsid w:val="00976A9A"/>
    <w:pPr>
      <w:widowControl/>
      <w:topLinePunct/>
      <w:adjustRightInd w:val="0"/>
      <w:snapToGrid w:val="0"/>
      <w:spacing w:before="160" w:after="160" w:line="240" w:lineRule="atLeast"/>
      <w:ind w:left="1701"/>
      <w:jc w:val="left"/>
    </w:pPr>
    <w:rPr>
      <w:rFonts w:cs="Arial"/>
      <w:i/>
      <w:color w:val="0000FF"/>
      <w:szCs w:val="21"/>
    </w:rPr>
  </w:style>
  <w:style w:type="paragraph" w:customStyle="1" w:styleId="INFeature">
    <w:name w:val="IN Feature"/>
    <w:next w:val="INStep"/>
    <w:rsid w:val="00976A9A"/>
    <w:pPr>
      <w:keepNext/>
      <w:keepLines/>
      <w:spacing w:before="240" w:after="240"/>
      <w:outlineLvl w:val="7"/>
    </w:pPr>
    <w:rPr>
      <w:rFonts w:ascii="Arial" w:eastAsia="黑体" w:hAnsi="Arial" w:cs="Arial"/>
      <w:sz w:val="21"/>
      <w:szCs w:val="21"/>
    </w:rPr>
  </w:style>
  <w:style w:type="paragraph" w:customStyle="1" w:styleId="INStep">
    <w:name w:val="IN Step"/>
    <w:basedOn w:val="a3"/>
    <w:rsid w:val="00976A9A"/>
    <w:pPr>
      <w:keepLines/>
      <w:widowControl/>
      <w:tabs>
        <w:tab w:val="num" w:pos="1134"/>
      </w:tabs>
      <w:spacing w:before="80" w:after="80" w:line="300" w:lineRule="auto"/>
      <w:ind w:left="1134" w:hanging="907"/>
      <w:outlineLvl w:val="8"/>
    </w:pPr>
    <w:rPr>
      <w:rFonts w:ascii="Arial" w:hAnsi="Arial" w:cs="Arial"/>
      <w:kern w:val="0"/>
      <w:szCs w:val="21"/>
    </w:rPr>
  </w:style>
  <w:style w:type="paragraph" w:customStyle="1" w:styleId="TOC1">
    <w:name w:val="TOC 标题1"/>
    <w:next w:val="11"/>
    <w:qFormat/>
    <w:rsid w:val="00976A9A"/>
    <w:pPr>
      <w:keepNext/>
      <w:snapToGrid w:val="0"/>
      <w:spacing w:before="480" w:after="360"/>
      <w:jc w:val="center"/>
    </w:pPr>
    <w:rPr>
      <w:rFonts w:ascii="Arial" w:eastAsia="黑体" w:hAnsi="Arial" w:cs="Arial"/>
      <w:noProof/>
      <w:sz w:val="36"/>
      <w:szCs w:val="36"/>
    </w:rPr>
  </w:style>
  <w:style w:type="paragraph" w:customStyle="1" w:styleId="INVoice">
    <w:name w:val="IN Voice"/>
    <w:rsid w:val="00976A9A"/>
    <w:pPr>
      <w:spacing w:before="60" w:after="60"/>
    </w:pPr>
    <w:rPr>
      <w:rFonts w:ascii="Arial" w:hAnsi="Arial" w:cs="黑体"/>
      <w:noProof/>
      <w:sz w:val="15"/>
      <w:szCs w:val="15"/>
    </w:rPr>
  </w:style>
  <w:style w:type="character" w:customStyle="1" w:styleId="commandparameter">
    <w:name w:val="command parameter"/>
    <w:rsid w:val="00976A9A"/>
    <w:rPr>
      <w:rFonts w:ascii="Arial" w:eastAsia="宋体" w:hAnsi="Arial"/>
      <w:i/>
      <w:color w:val="auto"/>
      <w:sz w:val="21"/>
      <w:szCs w:val="21"/>
    </w:rPr>
  </w:style>
  <w:style w:type="character" w:customStyle="1" w:styleId="commandkeywords">
    <w:name w:val="command keywords"/>
    <w:rsid w:val="00976A9A"/>
    <w:rPr>
      <w:rFonts w:ascii="Arial" w:eastAsia="宋体" w:hAnsi="Arial"/>
      <w:b/>
      <w:color w:val="auto"/>
      <w:sz w:val="21"/>
      <w:szCs w:val="21"/>
    </w:rPr>
  </w:style>
  <w:style w:type="character" w:customStyle="1" w:styleId="NotesTextListinTableChar">
    <w:name w:val="Notes Text List in Table Char"/>
    <w:basedOn w:val="a5"/>
    <w:link w:val="NotesTextListinTable"/>
    <w:rsid w:val="00976A9A"/>
    <w:rPr>
      <w:rFonts w:eastAsia="楷体_GB2312" w:cs="楷体_GB2312"/>
      <w:noProof/>
      <w:sz w:val="18"/>
      <w:szCs w:val="18"/>
    </w:rPr>
  </w:style>
  <w:style w:type="paragraph" w:customStyle="1" w:styleId="Command1">
    <w:name w:val="Command1"/>
    <w:rsid w:val="00976A9A"/>
    <w:rPr>
      <w:rFonts w:ascii="Arial" w:hAnsi="Arial"/>
      <w:noProof/>
      <w:sz w:val="24"/>
      <w:lang w:eastAsia="en-US"/>
    </w:rPr>
  </w:style>
  <w:style w:type="table" w:customStyle="1" w:styleId="affffff6">
    <w:name w:val="正文中的表格"/>
    <w:basedOn w:val="af7"/>
    <w:rsid w:val="00976A9A"/>
    <w:pPr>
      <w:widowControl/>
      <w:autoSpaceDE/>
      <w:autoSpaceDN/>
      <w:adjustRightInd/>
      <w:jc w:val="both"/>
    </w:pPr>
    <w:rPr>
      <w:rFonts w:ascii="Arial" w:hAnsi="Arial" w:cs="Arial"/>
      <w:sz w:val="18"/>
      <w:szCs w:val="18"/>
    </w:rPr>
    <w:tblPr>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style>
  <w:style w:type="character" w:customStyle="1" w:styleId="Char5Char">
    <w:name w:val="正文首行缩进 Char5 Char"/>
    <w:aliases w:val="正文首行缩进 Char Char1 Char Char Char Char2 Char Char,正文首行缩进 Char Char1 Char Char Char Char Char Char Char Char1 Char Char Char Char2 Char Char,正文首行缩进3 Char2 Char Char Char"/>
    <w:basedOn w:val="a5"/>
    <w:rsid w:val="00976A9A"/>
    <w:rPr>
      <w:rFonts w:ascii="Arial" w:eastAsia="宋体" w:hAnsi="Arial"/>
      <w:sz w:val="21"/>
      <w:szCs w:val="21"/>
      <w:lang w:val="en-US" w:eastAsia="zh-CN" w:bidi="ar-SA"/>
    </w:rPr>
  </w:style>
  <w:style w:type="paragraph" w:customStyle="1" w:styleId="affffff7">
    <w:name w:val="¡À¨ª????¡À?"/>
    <w:basedOn w:val="a3"/>
    <w:rsid w:val="00976A9A"/>
    <w:pPr>
      <w:keepNext/>
      <w:tabs>
        <w:tab w:val="decimal" w:pos="0"/>
      </w:tabs>
      <w:autoSpaceDE w:val="0"/>
      <w:autoSpaceDN w:val="0"/>
      <w:adjustRightInd w:val="0"/>
      <w:jc w:val="left"/>
    </w:pPr>
    <w:rPr>
      <w:rFonts w:ascii="Arial" w:hAnsi="Arial" w:cs="Arial"/>
      <w:noProof/>
      <w:kern w:val="0"/>
      <w:szCs w:val="21"/>
    </w:rPr>
  </w:style>
  <w:style w:type="paragraph" w:customStyle="1" w:styleId="yooDD2oChar">
    <w:name w:val="?y????¡ìo??¡§???¨¬o??¡ì?¨¦DD2???????¡ìo? Char"/>
    <w:basedOn w:val="a3"/>
    <w:rsid w:val="00976A9A"/>
    <w:pPr>
      <w:keepNext/>
      <w:autoSpaceDE w:val="0"/>
      <w:autoSpaceDN w:val="0"/>
      <w:adjustRightInd w:val="0"/>
      <w:ind w:leftChars="200" w:left="200"/>
      <w:jc w:val="left"/>
    </w:pPr>
    <w:rPr>
      <w:snapToGrid w:val="0"/>
      <w:kern w:val="0"/>
      <w:szCs w:val="21"/>
    </w:rPr>
  </w:style>
  <w:style w:type="paragraph" w:customStyle="1" w:styleId="CharChar2CharCharCharChar0">
    <w:name w:val="Char Char2 Char Char Char Char"/>
    <w:basedOn w:val="a3"/>
    <w:rsid w:val="00976A9A"/>
    <w:pPr>
      <w:keepNext/>
      <w:tabs>
        <w:tab w:val="num" w:pos="2940"/>
      </w:tabs>
      <w:autoSpaceDE w:val="0"/>
      <w:autoSpaceDN w:val="0"/>
      <w:adjustRightInd w:val="0"/>
      <w:ind w:hanging="420"/>
      <w:jc w:val="left"/>
    </w:pPr>
    <w:rPr>
      <w:sz w:val="20"/>
      <w:szCs w:val="20"/>
    </w:rPr>
  </w:style>
  <w:style w:type="paragraph" w:customStyle="1" w:styleId="CharChar20">
    <w:name w:val="Char Char2"/>
    <w:basedOn w:val="a3"/>
    <w:rsid w:val="00976A9A"/>
    <w:pPr>
      <w:keepNext/>
      <w:tabs>
        <w:tab w:val="num" w:pos="2940"/>
      </w:tabs>
      <w:autoSpaceDE w:val="0"/>
      <w:autoSpaceDN w:val="0"/>
      <w:adjustRightInd w:val="0"/>
      <w:ind w:hanging="420"/>
      <w:jc w:val="left"/>
    </w:pPr>
    <w:rPr>
      <w:sz w:val="20"/>
      <w:szCs w:val="20"/>
    </w:rPr>
  </w:style>
  <w:style w:type="paragraph" w:customStyle="1" w:styleId="ParaCharCharCharCharCharCharCharCharCharCharCharCharCharCharCharChar1">
    <w:name w:val="默认段落字体 Para Char Char Char Char Char Char Char Char Char Char Char Char Char Char Char Char1"/>
    <w:basedOn w:val="a3"/>
    <w:rsid w:val="00976A9A"/>
    <w:rPr>
      <w:rFonts w:ascii="Arial" w:hAnsi="Arial" w:cs="Arial"/>
    </w:rPr>
  </w:style>
  <w:style w:type="paragraph" w:customStyle="1" w:styleId="CharChar5CharCharCharCharCharCharCharCharCharCharCharChar">
    <w:name w:val="Char Char5 Char Char Char Char Char Char Char Char Char Char Char Char"/>
    <w:basedOn w:val="a3"/>
    <w:rsid w:val="00976A9A"/>
    <w:pPr>
      <w:spacing w:line="360" w:lineRule="auto"/>
      <w:ind w:left="420"/>
      <w:textAlignment w:val="baseline"/>
    </w:pPr>
    <w:rPr>
      <w:rFonts w:ascii="Arial" w:eastAsia="黑体" w:hAnsi="Arial" w:cs="Arial"/>
      <w:snapToGrid w:val="0"/>
      <w:kern w:val="0"/>
      <w:szCs w:val="21"/>
    </w:rPr>
  </w:style>
  <w:style w:type="paragraph" w:customStyle="1" w:styleId="CharCharChar1CharCharCharCharCharCharCharCharCharCharCharCharCharCharCharCharCharCharChar">
    <w:name w:val="Char Char Char1 Char Char Char Char Char Char Char Char Char Char Char Char Char Char Char Char Char Char Char"/>
    <w:basedOn w:val="a3"/>
    <w:rsid w:val="00976A9A"/>
    <w:pPr>
      <w:keepNext/>
      <w:tabs>
        <w:tab w:val="num" w:pos="2940"/>
      </w:tabs>
      <w:autoSpaceDE w:val="0"/>
      <w:autoSpaceDN w:val="0"/>
      <w:adjustRightInd w:val="0"/>
      <w:ind w:hanging="420"/>
      <w:jc w:val="left"/>
    </w:pPr>
    <w:rPr>
      <w:sz w:val="20"/>
      <w:szCs w:val="20"/>
    </w:rPr>
  </w:style>
  <w:style w:type="paragraph" w:customStyle="1" w:styleId="CharCharCharCharCharCharCharCharCharCharCharCharCharCharCharCharCharChar">
    <w:name w:val="Char Char Char Char Char Char Char Char Char Char Char Char Char Char Char Char Char Char"/>
    <w:basedOn w:val="a3"/>
    <w:semiHidden/>
    <w:rsid w:val="00976A9A"/>
    <w:pPr>
      <w:widowControl/>
      <w:spacing w:after="160" w:line="240" w:lineRule="exact"/>
      <w:jc w:val="left"/>
    </w:pPr>
    <w:rPr>
      <w:rFonts w:ascii="Arial" w:hAnsi="Arial"/>
      <w:kern w:val="0"/>
      <w:sz w:val="22"/>
      <w:szCs w:val="22"/>
      <w:lang w:eastAsia="en-US"/>
    </w:rPr>
  </w:style>
  <w:style w:type="paragraph" w:customStyle="1" w:styleId="CharChar5CharCharCharCharCarCar">
    <w:name w:val="Char Char5 Char Char Char Char Car Car"/>
    <w:basedOn w:val="a3"/>
    <w:autoRedefine/>
    <w:rsid w:val="00976A9A"/>
    <w:pPr>
      <w:spacing w:line="360" w:lineRule="auto"/>
      <w:ind w:firstLineChars="200" w:firstLine="200"/>
    </w:pPr>
    <w:rPr>
      <w:rFonts w:ascii="Tahoma" w:hAnsi="Tahoma"/>
      <w:sz w:val="24"/>
      <w:szCs w:val="20"/>
    </w:rPr>
  </w:style>
  <w:style w:type="paragraph" w:customStyle="1" w:styleId="CharChar3CharChar">
    <w:name w:val="Char Char3 Char Char"/>
    <w:basedOn w:val="a3"/>
    <w:rsid w:val="00976A9A"/>
    <w:pPr>
      <w:spacing w:line="360" w:lineRule="auto"/>
      <w:ind w:left="420"/>
      <w:textAlignment w:val="baseline"/>
    </w:pPr>
    <w:rPr>
      <w:rFonts w:ascii="Arial" w:eastAsia="黑体" w:hAnsi="Arial" w:cs="Arial"/>
      <w:snapToGrid w:val="0"/>
      <w:kern w:val="0"/>
      <w:szCs w:val="21"/>
    </w:rPr>
  </w:style>
  <w:style w:type="paragraph" w:customStyle="1" w:styleId="CharChar3CharCharCharCharCharCharCharCharCharCharCharChar">
    <w:name w:val="Char Char3 Char Char Char Char Char Char Char Char Char Char Char Char"/>
    <w:basedOn w:val="a3"/>
    <w:rsid w:val="00976A9A"/>
    <w:pPr>
      <w:spacing w:line="360" w:lineRule="auto"/>
      <w:ind w:left="420"/>
      <w:textAlignment w:val="baseline"/>
    </w:pPr>
    <w:rPr>
      <w:rFonts w:ascii="Arial" w:eastAsia="黑体" w:hAnsi="Arial" w:cs="Arial"/>
      <w:snapToGrid w:val="0"/>
      <w:kern w:val="0"/>
      <w:szCs w:val="21"/>
    </w:rPr>
  </w:style>
  <w:style w:type="table" w:customStyle="1" w:styleId="1f">
    <w:name w:val="网格型1"/>
    <w:basedOn w:val="a6"/>
    <w:next w:val="af7"/>
    <w:rsid w:val="00976A9A"/>
    <w:pPr>
      <w:widowControl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1Char1CharCharCharCharChar">
    <w:name w:val="Char Char1 Char1 Char Char Char Char Char"/>
    <w:basedOn w:val="a9"/>
    <w:autoRedefine/>
    <w:rsid w:val="00976A9A"/>
    <w:rPr>
      <w:rFonts w:ascii="Tahoma" w:hAnsi="Tahoma"/>
      <w:sz w:val="24"/>
      <w:szCs w:val="20"/>
    </w:rPr>
  </w:style>
  <w:style w:type="paragraph" w:customStyle="1" w:styleId="CharChar30">
    <w:name w:val="Char Char3"/>
    <w:basedOn w:val="a3"/>
    <w:rsid w:val="00976A9A"/>
    <w:pPr>
      <w:spacing w:line="360" w:lineRule="auto"/>
      <w:ind w:left="420"/>
      <w:textAlignment w:val="baseline"/>
    </w:pPr>
    <w:rPr>
      <w:rFonts w:ascii="Arial" w:eastAsia="黑体" w:hAnsi="Arial" w:cs="Arial"/>
      <w:snapToGrid w:val="0"/>
      <w:kern w:val="0"/>
      <w:szCs w:val="21"/>
    </w:rPr>
  </w:style>
  <w:style w:type="paragraph" w:customStyle="1" w:styleId="CharChar3CharCharCharCharCharCharCharCharCharCharCharCharCharCharCharCharCharCharCharChar">
    <w:name w:val="Char Char3 Char Char Char Char Char Char Char Char Char Char Char Char Char Char Char Char Char Char Char Char"/>
    <w:basedOn w:val="a3"/>
    <w:rsid w:val="00976A9A"/>
    <w:pPr>
      <w:spacing w:line="360" w:lineRule="auto"/>
      <w:ind w:left="420"/>
      <w:textAlignment w:val="baseline"/>
    </w:pPr>
    <w:rPr>
      <w:rFonts w:ascii="Arial" w:eastAsia="黑体" w:hAnsi="Arial" w:cs="Arial"/>
      <w:snapToGrid w:val="0"/>
      <w:kern w:val="0"/>
      <w:szCs w:val="21"/>
    </w:rPr>
  </w:style>
  <w:style w:type="character" w:customStyle="1" w:styleId="Char6">
    <w:name w:val="正文首行缩进 Char"/>
    <w:aliases w:val="正文首行缩进5 Char Char Char,正文首行缩进23 Char Char Char,正文首行缩进322 Char Char Char,正文首行缩进 Char Char1 Char Char Char222 Char Char Char,正文首行缩进5 Char Char1"/>
    <w:basedOn w:val="a5"/>
    <w:rsid w:val="00991B46"/>
    <w:rPr>
      <w:rFonts w:eastAsia="宋体"/>
      <w:sz w:val="21"/>
      <w:lang w:val="en-US" w:eastAsia="zh-CN" w:bidi="ar-SA"/>
    </w:rPr>
  </w:style>
  <w:style w:type="paragraph" w:customStyle="1" w:styleId="epgrafe">
    <w:name w:val="epígrafe"/>
    <w:basedOn w:val="a3"/>
    <w:rsid w:val="00C30153"/>
    <w:pPr>
      <w:widowControl/>
      <w:jc w:val="left"/>
    </w:pPr>
    <w:rPr>
      <w:rFonts w:ascii="CG Times" w:hAnsi="CG Times"/>
      <w:kern w:val="0"/>
      <w:sz w:val="24"/>
      <w:szCs w:val="20"/>
      <w:lang w:val="es-ES_tradnl" w:eastAsia="es-ES_tradnl"/>
    </w:rPr>
  </w:style>
  <w:style w:type="paragraph" w:customStyle="1" w:styleId="CharChar1CharCharCharCharCharCharCharCharCharCharCharCharCharCharCharCharCharCharCharCharCharCharCharCharCharCharCharChar">
    <w:name w:val="Char Char1 Char Char Char Char Char Char Char Char Char Char Char Char Char Char Char Char Char Char Char Char Char Char Char Char Char Char Char Char"/>
    <w:basedOn w:val="a3"/>
    <w:rsid w:val="001A2909"/>
    <w:pPr>
      <w:widowControl/>
    </w:pPr>
    <w:rPr>
      <w:rFonts w:ascii="Tahoma" w:hAnsi="Tahoma"/>
      <w:sz w:val="24"/>
      <w:szCs w:val="21"/>
    </w:rPr>
  </w:style>
  <w:style w:type="paragraph" w:customStyle="1" w:styleId="affffff8">
    <w:name w:val="±í¸ñÎÄ±¾£¨Ð¡Îå£©"/>
    <w:basedOn w:val="a3"/>
    <w:rsid w:val="001101E2"/>
    <w:pPr>
      <w:widowControl/>
      <w:tabs>
        <w:tab w:val="decimal" w:pos="0"/>
      </w:tabs>
      <w:overflowPunct w:val="0"/>
      <w:autoSpaceDE w:val="0"/>
      <w:autoSpaceDN w:val="0"/>
      <w:adjustRightInd w:val="0"/>
      <w:jc w:val="left"/>
      <w:textAlignment w:val="baseline"/>
    </w:pPr>
    <w:rPr>
      <w:kern w:val="0"/>
      <w:sz w:val="18"/>
      <w:szCs w:val="20"/>
    </w:rPr>
  </w:style>
  <w:style w:type="paragraph" w:customStyle="1" w:styleId="CharChar4">
    <w:name w:val="Char Char"/>
    <w:basedOn w:val="a9"/>
    <w:autoRedefine/>
    <w:rsid w:val="00AB7D12"/>
    <w:pPr>
      <w:adjustRightInd w:val="0"/>
      <w:spacing w:line="436" w:lineRule="exact"/>
      <w:ind w:left="357"/>
      <w:jc w:val="left"/>
      <w:outlineLvl w:val="3"/>
    </w:pPr>
    <w:rPr>
      <w:rFonts w:ascii="Tahoma" w:hAnsi="Tahoma"/>
      <w:b/>
      <w:sz w:val="24"/>
    </w:rPr>
  </w:style>
  <w:style w:type="character" w:customStyle="1" w:styleId="4Char">
    <w:name w:val="标题 4 Char"/>
    <w:aliases w:val="heading 4 Char2,PIM 4 Char,H4 Char,h4 Char,bullet Char,bl Char,bb Char,标题 4 Char Char Char Char,heading 4 Char Char Char1,heading 4 Char Char2,标题 4 Char Char Char1,--F4 Char,标题 4 Char2 Char,标题 4 Char1 Char1 Char,标题 4 Char Char1 Char1 Char"/>
    <w:basedOn w:val="a5"/>
    <w:link w:val="41"/>
    <w:rsid w:val="00407B6C"/>
    <w:rPr>
      <w:rFonts w:ascii="Arial" w:eastAsia="黑体" w:hAnsi="Arial"/>
      <w:color w:val="000000"/>
      <w:sz w:val="18"/>
      <w:szCs w:val="21"/>
    </w:rPr>
  </w:style>
  <w:style w:type="character" w:customStyle="1" w:styleId="trans">
    <w:name w:val="trans"/>
    <w:basedOn w:val="a5"/>
    <w:rsid w:val="000B7632"/>
  </w:style>
  <w:style w:type="paragraph" w:styleId="affffff9">
    <w:name w:val="List Paragraph"/>
    <w:basedOn w:val="a3"/>
    <w:uiPriority w:val="34"/>
    <w:qFormat/>
    <w:rsid w:val="000D074F"/>
    <w:pPr>
      <w:ind w:firstLineChars="200" w:firstLine="420"/>
    </w:pPr>
  </w:style>
  <w:style w:type="paragraph" w:customStyle="1" w:styleId="0">
    <w:name w:val="样式 正文首行缩进 + 首行缩进:  0 字符"/>
    <w:basedOn w:val="a4"/>
    <w:rsid w:val="00F905AE"/>
    <w:pPr>
      <w:widowControl/>
      <w:numPr>
        <w:ilvl w:val="12"/>
      </w:numPr>
      <w:autoSpaceDE w:val="0"/>
      <w:autoSpaceDN w:val="0"/>
      <w:adjustRightInd w:val="0"/>
      <w:spacing w:after="0" w:line="360" w:lineRule="auto"/>
      <w:ind w:firstLineChars="100" w:firstLine="420"/>
    </w:pPr>
    <w:rPr>
      <w:rFonts w:ascii="Arial" w:hAnsi="Arial" w:cs="宋体"/>
      <w:sz w:val="24"/>
      <w:szCs w:val="21"/>
    </w:rPr>
  </w:style>
  <w:style w:type="character" w:customStyle="1" w:styleId="webdict1">
    <w:name w:val="webdict1"/>
    <w:basedOn w:val="a5"/>
    <w:rsid w:val="00DF6DF1"/>
    <w:rPr>
      <w:b/>
      <w:bCs/>
    </w:rPr>
  </w:style>
  <w:style w:type="character" w:customStyle="1" w:styleId="Char1">
    <w:name w:val="正文首行缩进 Char1"/>
    <w:aliases w:val="正文首行缩进 Char2 Char1,正文首行缩进 Char1 Char Char1,正文首行缩进5 Char Char Char1,正文首行缩进23 Char Char Char1,正文首行缩进322 Char Char Char1,正文首行缩进 Char Char1 Char Char Char222 Char Char Char1,正文首行缩进5 Char Char2"/>
    <w:basedOn w:val="a5"/>
    <w:link w:val="a4"/>
    <w:rsid w:val="0095760C"/>
    <w:rPr>
      <w:kern w:val="2"/>
      <w:sz w:val="21"/>
      <w:szCs w:val="24"/>
    </w:rPr>
  </w:style>
  <w:style w:type="character" w:customStyle="1" w:styleId="4Char3">
    <w:name w:val="标题 4 Char3"/>
    <w:aliases w:val="标题 4 Char1 Char,heading 4 Char1,heading 4 Char Char1,heading 4 Char Char Char,heading 4 Char Char Char Char Char Char Char Char Char Char,heading 4 Char Char Char Char Char Char Char Char Char Char Char Char Char,标题 41 Char"/>
    <w:basedOn w:val="a5"/>
    <w:rsid w:val="0095760C"/>
    <w:rPr>
      <w:rFonts w:ascii="Arial" w:eastAsia="黑体" w:hAnsi="Arial"/>
      <w:sz w:val="21"/>
      <w:szCs w:val="21"/>
    </w:rPr>
  </w:style>
  <w:style w:type="paragraph" w:customStyle="1" w:styleId="CharCharChar1">
    <w:name w:val="编写建议 Char Char Char"/>
    <w:basedOn w:val="a3"/>
    <w:link w:val="CharCharCharChar0"/>
    <w:rsid w:val="0095760C"/>
    <w:pPr>
      <w:keepNext/>
      <w:autoSpaceDE w:val="0"/>
      <w:autoSpaceDN w:val="0"/>
      <w:adjustRightInd w:val="0"/>
      <w:spacing w:line="360" w:lineRule="auto"/>
      <w:ind w:firstLineChars="200" w:firstLine="200"/>
      <w:jc w:val="left"/>
    </w:pPr>
    <w:rPr>
      <w:i/>
      <w:color w:val="0000FF"/>
      <w:kern w:val="0"/>
      <w:szCs w:val="20"/>
    </w:rPr>
  </w:style>
  <w:style w:type="character" w:customStyle="1" w:styleId="CharCharCharChar0">
    <w:name w:val="编写建议 Char Char Char Char"/>
    <w:basedOn w:val="a5"/>
    <w:link w:val="CharCharChar1"/>
    <w:rsid w:val="0095760C"/>
    <w:rPr>
      <w:i/>
      <w:color w:val="0000FF"/>
      <w:sz w:val="21"/>
    </w:rPr>
  </w:style>
  <w:style w:type="paragraph" w:customStyle="1" w:styleId="CharChar5">
    <w:name w:val="图样式 Char Char"/>
    <w:basedOn w:val="a3"/>
    <w:link w:val="CharCharChar2"/>
    <w:rsid w:val="0095760C"/>
    <w:pPr>
      <w:keepNext/>
      <w:widowControl/>
      <w:autoSpaceDE w:val="0"/>
      <w:autoSpaceDN w:val="0"/>
      <w:adjustRightInd w:val="0"/>
      <w:spacing w:before="80" w:after="80" w:line="360" w:lineRule="auto"/>
      <w:jc w:val="center"/>
    </w:pPr>
    <w:rPr>
      <w:kern w:val="0"/>
      <w:sz w:val="20"/>
      <w:szCs w:val="20"/>
    </w:rPr>
  </w:style>
  <w:style w:type="character" w:customStyle="1" w:styleId="CharCharChar2">
    <w:name w:val="图样式 Char Char Char"/>
    <w:basedOn w:val="a5"/>
    <w:link w:val="CharChar5"/>
    <w:rsid w:val="0095760C"/>
  </w:style>
  <w:style w:type="paragraph" w:customStyle="1" w:styleId="sonic">
    <w:name w:val="sonic列表"/>
    <w:basedOn w:val="a3"/>
    <w:rsid w:val="0095760C"/>
    <w:pPr>
      <w:keepNext/>
      <w:tabs>
        <w:tab w:val="num" w:pos="2359"/>
      </w:tabs>
      <w:autoSpaceDE w:val="0"/>
      <w:autoSpaceDN w:val="0"/>
      <w:adjustRightInd w:val="0"/>
      <w:ind w:left="2359" w:hanging="284"/>
      <w:jc w:val="left"/>
    </w:pPr>
    <w:rPr>
      <w:kern w:val="0"/>
      <w:szCs w:val="20"/>
    </w:rPr>
  </w:style>
  <w:style w:type="paragraph" w:customStyle="1" w:styleId="Char7">
    <w:name w:val="图号 Char"/>
    <w:basedOn w:val="a3"/>
    <w:link w:val="CharChar6"/>
    <w:rsid w:val="0095760C"/>
    <w:pPr>
      <w:keepNext/>
      <w:autoSpaceDE w:val="0"/>
      <w:autoSpaceDN w:val="0"/>
      <w:adjustRightInd w:val="0"/>
      <w:spacing w:before="105" w:line="360" w:lineRule="auto"/>
      <w:jc w:val="center"/>
      <w:textAlignment w:val="baseline"/>
    </w:pPr>
    <w:rPr>
      <w:rFonts w:ascii="Arial" w:hAnsi="Arial"/>
      <w:kern w:val="0"/>
      <w:sz w:val="18"/>
      <w:szCs w:val="18"/>
    </w:rPr>
  </w:style>
  <w:style w:type="character" w:customStyle="1" w:styleId="CharChar6">
    <w:name w:val="图号 Char Char"/>
    <w:basedOn w:val="a5"/>
    <w:link w:val="Char7"/>
    <w:rsid w:val="0095760C"/>
    <w:rPr>
      <w:rFonts w:ascii="Arial" w:hAnsi="Arial"/>
      <w:sz w:val="18"/>
      <w:szCs w:val="18"/>
    </w:rPr>
  </w:style>
  <w:style w:type="paragraph" w:customStyle="1" w:styleId="110">
    <w:name w:val="缺省文本:1:1"/>
    <w:basedOn w:val="a3"/>
    <w:rsid w:val="0095760C"/>
    <w:pPr>
      <w:autoSpaceDE w:val="0"/>
      <w:autoSpaceDN w:val="0"/>
      <w:adjustRightInd w:val="0"/>
      <w:spacing w:line="360" w:lineRule="auto"/>
      <w:jc w:val="left"/>
    </w:pPr>
    <w:rPr>
      <w:rFonts w:ascii="宋体" w:cs="宋体"/>
      <w:kern w:val="0"/>
      <w:sz w:val="24"/>
    </w:rPr>
  </w:style>
  <w:style w:type="character" w:customStyle="1" w:styleId="ViewedAnchorA">
    <w:name w:val="Viewed Anchor (A)"/>
    <w:rsid w:val="0095760C"/>
    <w:rPr>
      <w:color w:val="800000"/>
      <w:u w:val="single"/>
    </w:rPr>
  </w:style>
  <w:style w:type="character" w:customStyle="1" w:styleId="AnchorA">
    <w:name w:val="Anchor (A)"/>
    <w:rsid w:val="0095760C"/>
    <w:rPr>
      <w:color w:val="0000FF"/>
      <w:u w:val="single"/>
    </w:rPr>
  </w:style>
  <w:style w:type="paragraph" w:customStyle="1" w:styleId="3CharChar6015">
    <w:name w:val="样式 标题 3Char Char + 段前: 6 磅 段后: 0 磅 行距: 1.5 倍行距"/>
    <w:basedOn w:val="31"/>
    <w:rsid w:val="0095760C"/>
    <w:pPr>
      <w:keepLines w:val="0"/>
      <w:widowControl/>
      <w:numPr>
        <w:numId w:val="28"/>
      </w:numPr>
      <w:tabs>
        <w:tab w:val="num" w:pos="1747"/>
      </w:tabs>
      <w:autoSpaceDE w:val="0"/>
      <w:autoSpaceDN w:val="0"/>
      <w:spacing w:before="0" w:after="0" w:line="360" w:lineRule="auto"/>
      <w:ind w:left="1747" w:hanging="720"/>
      <w:jc w:val="both"/>
    </w:pPr>
    <w:rPr>
      <w:rFonts w:ascii="Courier New" w:hAnsi="Courier New" w:cs="宋体"/>
      <w:bCs w:val="0"/>
      <w:color w:val="000000"/>
      <w:kern w:val="0"/>
      <w:sz w:val="24"/>
      <w:szCs w:val="20"/>
    </w:rPr>
  </w:style>
  <w:style w:type="paragraph" w:customStyle="1" w:styleId="074">
    <w:name w:val="样式 表格文本 + 两端对齐 首行缩进:  0.74 厘米"/>
    <w:basedOn w:val="ab"/>
    <w:rsid w:val="0095760C"/>
    <w:pPr>
      <w:keepNext/>
      <w:widowControl w:val="0"/>
      <w:numPr>
        <w:ilvl w:val="2"/>
        <w:numId w:val="29"/>
      </w:numPr>
      <w:tabs>
        <w:tab w:val="clear" w:pos="720"/>
      </w:tabs>
      <w:autoSpaceDE w:val="0"/>
      <w:autoSpaceDN w:val="0"/>
      <w:adjustRightInd w:val="0"/>
      <w:ind w:left="0" w:firstLine="420"/>
    </w:pPr>
    <w:rPr>
      <w:rFonts w:cs="宋体"/>
      <w:szCs w:val="20"/>
    </w:rPr>
  </w:style>
  <w:style w:type="paragraph" w:customStyle="1" w:styleId="0741">
    <w:name w:val="样式 表格文本 + 两端对齐 首行缩进:  0.74 厘米1"/>
    <w:basedOn w:val="ab"/>
    <w:rsid w:val="0095760C"/>
    <w:pPr>
      <w:keepNext/>
      <w:widowControl w:val="0"/>
      <w:autoSpaceDE w:val="0"/>
      <w:autoSpaceDN w:val="0"/>
      <w:adjustRightInd w:val="0"/>
      <w:ind w:firstLine="420"/>
    </w:pPr>
    <w:rPr>
      <w:rFonts w:cs="宋体"/>
      <w:szCs w:val="20"/>
    </w:rPr>
  </w:style>
  <w:style w:type="paragraph" w:customStyle="1" w:styleId="3CharChar0357260">
    <w:name w:val="样式 标题 3Char Char + 左侧:  0.35 厘米 悬挂缩进: 7.2 字符 段前: 6 磅 段后: 0 磅..."/>
    <w:basedOn w:val="a3"/>
    <w:next w:val="a4"/>
    <w:rsid w:val="0095760C"/>
    <w:pPr>
      <w:keepNext/>
      <w:tabs>
        <w:tab w:val="num" w:pos="360"/>
      </w:tabs>
      <w:autoSpaceDE w:val="0"/>
      <w:autoSpaceDN w:val="0"/>
      <w:adjustRightInd w:val="0"/>
      <w:spacing w:before="120" w:line="360" w:lineRule="auto"/>
      <w:ind w:left="360" w:hanging="360"/>
      <w:jc w:val="left"/>
    </w:pPr>
    <w:rPr>
      <w:rFonts w:cs="宋体"/>
      <w:kern w:val="0"/>
      <w:sz w:val="20"/>
      <w:szCs w:val="20"/>
    </w:rPr>
  </w:style>
  <w:style w:type="paragraph" w:customStyle="1" w:styleId="31113Char">
    <w:name w:val="样式 标题 31.1.1 标题 3Char + (西文) 宋体"/>
    <w:basedOn w:val="31"/>
    <w:rsid w:val="0095760C"/>
    <w:pPr>
      <w:keepLines w:val="0"/>
      <w:widowControl/>
      <w:numPr>
        <w:ilvl w:val="0"/>
        <w:numId w:val="0"/>
      </w:numPr>
      <w:tabs>
        <w:tab w:val="num" w:pos="780"/>
      </w:tabs>
      <w:autoSpaceDE w:val="0"/>
      <w:autoSpaceDN w:val="0"/>
      <w:spacing w:before="240" w:after="240" w:line="240" w:lineRule="auto"/>
      <w:ind w:left="780" w:hanging="360"/>
      <w:jc w:val="both"/>
    </w:pPr>
    <w:rPr>
      <w:rFonts w:ascii="宋体" w:hAnsi="宋体" w:cs="Courier New"/>
      <w:bCs w:val="0"/>
      <w:color w:val="000000"/>
      <w:kern w:val="0"/>
      <w:sz w:val="24"/>
      <w:szCs w:val="24"/>
    </w:rPr>
  </w:style>
  <w:style w:type="paragraph" w:customStyle="1" w:styleId="31113Char1">
    <w:name w:val="样式 标题 31.1.1 标题 3Char + (西文) 宋体1"/>
    <w:basedOn w:val="31"/>
    <w:link w:val="31113Char1Char"/>
    <w:rsid w:val="0095760C"/>
    <w:pPr>
      <w:keepLines w:val="0"/>
      <w:widowControl/>
      <w:tabs>
        <w:tab w:val="num" w:pos="1747"/>
      </w:tabs>
      <w:autoSpaceDE w:val="0"/>
      <w:autoSpaceDN w:val="0"/>
      <w:spacing w:before="240" w:after="240" w:line="240" w:lineRule="auto"/>
      <w:ind w:left="1747" w:hanging="720"/>
      <w:jc w:val="both"/>
    </w:pPr>
    <w:rPr>
      <w:rFonts w:ascii="Courier New" w:hAnsi="Courier New" w:cs="Courier New"/>
      <w:bCs w:val="0"/>
      <w:color w:val="000000"/>
      <w:kern w:val="0"/>
      <w:sz w:val="24"/>
      <w:szCs w:val="24"/>
    </w:rPr>
  </w:style>
  <w:style w:type="character" w:customStyle="1" w:styleId="31113Char1Char">
    <w:name w:val="样式 标题 31.1.1 标题 3Char + (西文) 宋体1 Char"/>
    <w:basedOn w:val="a5"/>
    <w:link w:val="31113Char1"/>
    <w:rsid w:val="0095760C"/>
    <w:rPr>
      <w:rFonts w:ascii="Courier New" w:eastAsia="黑体" w:hAnsi="Courier New" w:cs="Courier New"/>
      <w:color w:val="000000"/>
      <w:sz w:val="24"/>
      <w:szCs w:val="24"/>
    </w:rPr>
  </w:style>
  <w:style w:type="character" w:customStyle="1" w:styleId="CharCharChar3">
    <w:name w:val="表格文本 Char Char Char"/>
    <w:basedOn w:val="a5"/>
    <w:rsid w:val="0095760C"/>
    <w:rPr>
      <w:rFonts w:ascii="Arial" w:eastAsia="宋体" w:hAnsi="Arial"/>
      <w:noProof/>
      <w:kern w:val="2"/>
      <w:sz w:val="21"/>
      <w:szCs w:val="21"/>
      <w:lang w:val="en-US" w:eastAsia="zh-CN" w:bidi="ar-SA"/>
    </w:rPr>
  </w:style>
  <w:style w:type="character" w:customStyle="1" w:styleId="CharCharCharCharCharCharChar">
    <w:name w:val="表格文本 Char Char Char Char Char Char Char"/>
    <w:basedOn w:val="a5"/>
    <w:rsid w:val="0095760C"/>
    <w:rPr>
      <w:rFonts w:ascii="Arial" w:eastAsia="宋体" w:hAnsi="Arial"/>
      <w:noProof/>
      <w:kern w:val="2"/>
      <w:sz w:val="21"/>
      <w:szCs w:val="21"/>
      <w:lang w:val="en-US" w:eastAsia="zh-CN" w:bidi="ar-SA"/>
    </w:rPr>
  </w:style>
  <w:style w:type="paragraph" w:customStyle="1" w:styleId="Char2CharCharChar">
    <w:name w:val="样式 正文首行缩进正文首行缩进 Char + 首行缩进:  2 字符 Char Char Char"/>
    <w:basedOn w:val="a4"/>
    <w:link w:val="Char2CharCharCharChar"/>
    <w:rsid w:val="0095760C"/>
    <w:pPr>
      <w:autoSpaceDE w:val="0"/>
      <w:autoSpaceDN w:val="0"/>
      <w:adjustRightInd w:val="0"/>
      <w:spacing w:after="0" w:line="360" w:lineRule="auto"/>
      <w:ind w:firstLineChars="200" w:firstLine="200"/>
    </w:pPr>
    <w:rPr>
      <w:rFonts w:cs="宋体"/>
    </w:rPr>
  </w:style>
  <w:style w:type="character" w:customStyle="1" w:styleId="Char2CharCharCharChar">
    <w:name w:val="样式 正文首行缩进正文首行缩进 Char + 首行缩进:  2 字符 Char Char Char Char"/>
    <w:basedOn w:val="a5"/>
    <w:link w:val="Char2CharCharChar"/>
    <w:rsid w:val="0095760C"/>
    <w:rPr>
      <w:rFonts w:cs="宋体"/>
      <w:kern w:val="2"/>
      <w:sz w:val="21"/>
      <w:szCs w:val="24"/>
    </w:rPr>
  </w:style>
  <w:style w:type="paragraph" w:customStyle="1" w:styleId="affffffa">
    <w:name w:val="版权信息"/>
    <w:basedOn w:val="a3"/>
    <w:rsid w:val="0095760C"/>
    <w:pPr>
      <w:autoSpaceDE w:val="0"/>
      <w:autoSpaceDN w:val="0"/>
      <w:adjustRightInd w:val="0"/>
      <w:spacing w:before="80" w:after="80"/>
      <w:ind w:left="1417" w:right="283"/>
    </w:pPr>
    <w:rPr>
      <w:rFonts w:ascii="Arial" w:hAnsi="Arial"/>
      <w:b/>
      <w:kern w:val="0"/>
      <w:sz w:val="22"/>
      <w:szCs w:val="20"/>
    </w:rPr>
  </w:style>
  <w:style w:type="character" w:customStyle="1" w:styleId="1f0">
    <w:name w:val="正文首行缩进1"/>
    <w:aliases w:val="正文首行缩进 Char Char Char Char Char Char Char Char Char Char Char Char Char Char Char Char Char Char Char Char Char1,正文首行缩进 Char Char Char Char Char Char Char Char Char Char Char Char Char Char Char Char Char Char Char Char Char2"/>
    <w:basedOn w:val="a5"/>
    <w:rsid w:val="0095760C"/>
    <w:rPr>
      <w:rFonts w:ascii="Arial" w:eastAsia="宋体" w:hAnsi="Arial"/>
      <w:sz w:val="21"/>
      <w:szCs w:val="21"/>
      <w:lang w:val="en-US" w:eastAsia="zh-CN" w:bidi="ar-SA"/>
    </w:rPr>
  </w:style>
  <w:style w:type="paragraph" w:customStyle="1" w:styleId="affffffb">
    <w:name w:val="·âÃæÎÄµµ±êÌâ"/>
    <w:basedOn w:val="a3"/>
    <w:rsid w:val="0095760C"/>
    <w:pPr>
      <w:widowControl/>
      <w:overflowPunct w:val="0"/>
      <w:autoSpaceDE w:val="0"/>
      <w:autoSpaceDN w:val="0"/>
      <w:adjustRightInd w:val="0"/>
      <w:spacing w:line="360" w:lineRule="auto"/>
      <w:ind w:firstLineChars="200" w:firstLine="420"/>
      <w:jc w:val="center"/>
      <w:textAlignment w:val="baseline"/>
    </w:pPr>
    <w:rPr>
      <w:rFonts w:ascii="Arial" w:hAnsi="Arial"/>
      <w:b/>
      <w:kern w:val="0"/>
      <w:sz w:val="56"/>
      <w:szCs w:val="20"/>
    </w:rPr>
  </w:style>
  <w:style w:type="paragraph" w:customStyle="1" w:styleId="CharCharCharCharChar1CharCharCharCharCharCharCharChar">
    <w:name w:val="Char Char Char Char Char1 Char Char Char Char Char Char Char Char"/>
    <w:basedOn w:val="a3"/>
    <w:rsid w:val="0095760C"/>
    <w:pPr>
      <w:keepNext/>
      <w:widowControl/>
      <w:snapToGrid w:val="0"/>
      <w:spacing w:after="80" w:line="300" w:lineRule="auto"/>
      <w:ind w:left="1134"/>
      <w:jc w:val="left"/>
    </w:pPr>
    <w:rPr>
      <w:rFonts w:ascii="Arial" w:hAnsi="Arial" w:cs="Arial"/>
      <w:szCs w:val="20"/>
    </w:rPr>
  </w:style>
  <w:style w:type="character" w:customStyle="1" w:styleId="EmailStyle420">
    <w:name w:val="EmailStyle4201"/>
    <w:aliases w:val="EmailStyle4201"/>
    <w:basedOn w:val="a5"/>
    <w:semiHidden/>
    <w:personal/>
    <w:personalCompose/>
    <w:rsid w:val="0095760C"/>
    <w:rPr>
      <w:rFonts w:ascii="Arial" w:eastAsia="宋体" w:hAnsi="Arial" w:cs="Arial"/>
      <w:color w:val="auto"/>
      <w:sz w:val="18"/>
      <w:szCs w:val="20"/>
    </w:rPr>
  </w:style>
  <w:style w:type="paragraph" w:customStyle="1" w:styleId="ParaCharCharCharCharCharCharCharCharCharCharCharCharCharCharCharCharCharCharCharChar">
    <w:name w:val="默认段落字体 Para Char Char Char Char Char Char Char Char Char Char Char Char Char Char Char Char Char Char Char Char"/>
    <w:basedOn w:val="a3"/>
    <w:rsid w:val="0095760C"/>
    <w:rPr>
      <w:rFonts w:ascii="Tahoma" w:hAnsi="Tahoma"/>
      <w:sz w:val="24"/>
      <w:szCs w:val="20"/>
    </w:rPr>
  </w:style>
  <w:style w:type="character" w:customStyle="1" w:styleId="ItemListChar1">
    <w:name w:val="Item List Char1"/>
    <w:basedOn w:val="a5"/>
    <w:link w:val="ItemList"/>
    <w:rsid w:val="0095760C"/>
    <w:rPr>
      <w:rFonts w:cs="Arial"/>
      <w:kern w:val="2"/>
      <w:sz w:val="21"/>
      <w:szCs w:val="21"/>
    </w:rPr>
  </w:style>
  <w:style w:type="paragraph" w:customStyle="1" w:styleId="TerminalDispaly">
    <w:name w:val="Terminal Dispaly"/>
    <w:rsid w:val="0095760C"/>
    <w:pPr>
      <w:widowControl w:val="0"/>
      <w:ind w:left="1134"/>
      <w:jc w:val="both"/>
    </w:pPr>
    <w:rPr>
      <w:rFonts w:ascii="Courier New" w:hAnsi="Courier New"/>
      <w:noProof/>
      <w:sz w:val="17"/>
    </w:rPr>
  </w:style>
  <w:style w:type="paragraph" w:customStyle="1" w:styleId="Header0">
    <w:name w:val="Header0"/>
    <w:rsid w:val="0095760C"/>
    <w:pPr>
      <w:jc w:val="right"/>
    </w:pPr>
    <w:rPr>
      <w:rFonts w:ascii="Arial" w:eastAsia="黑体" w:hAnsi="Arial"/>
      <w:b/>
      <w:sz w:val="30"/>
    </w:rPr>
  </w:style>
  <w:style w:type="paragraph" w:customStyle="1" w:styleId="affffffc">
    <w:name w:val="文档版权"/>
    <w:basedOn w:val="a3"/>
    <w:autoRedefine/>
    <w:rsid w:val="0095760C"/>
    <w:pPr>
      <w:jc w:val="center"/>
    </w:pPr>
    <w:rPr>
      <w:b/>
      <w:color w:val="000000"/>
      <w:sz w:val="32"/>
      <w:szCs w:val="20"/>
    </w:rPr>
  </w:style>
  <w:style w:type="paragraph" w:customStyle="1" w:styleId="affffffd">
    <w:name w:val="表格文本(居中)"/>
    <w:basedOn w:val="a3"/>
    <w:autoRedefine/>
    <w:rsid w:val="0095760C"/>
    <w:pPr>
      <w:autoSpaceDE w:val="0"/>
      <w:autoSpaceDN w:val="0"/>
      <w:adjustRightInd w:val="0"/>
      <w:ind w:left="-28" w:right="-28"/>
    </w:pPr>
    <w:rPr>
      <w:rFonts w:ascii="宋体"/>
      <w:color w:val="000000"/>
      <w:kern w:val="0"/>
      <w:sz w:val="20"/>
      <w:szCs w:val="20"/>
    </w:rPr>
  </w:style>
  <w:style w:type="paragraph" w:customStyle="1" w:styleId="affffffe">
    <w:name w:val="版权声明"/>
    <w:basedOn w:val="a3"/>
    <w:rsid w:val="0095760C"/>
    <w:pPr>
      <w:keepLines/>
      <w:autoSpaceDE w:val="0"/>
      <w:autoSpaceDN w:val="0"/>
      <w:adjustRightInd w:val="0"/>
      <w:spacing w:before="480" w:after="360" w:line="360" w:lineRule="auto"/>
      <w:jc w:val="left"/>
    </w:pPr>
    <w:rPr>
      <w:b/>
      <w:kern w:val="0"/>
      <w:sz w:val="36"/>
      <w:szCs w:val="20"/>
    </w:rPr>
  </w:style>
  <w:style w:type="paragraph" w:customStyle="1" w:styleId="1">
    <w:name w:val="我的标题1"/>
    <w:basedOn w:val="10"/>
    <w:rsid w:val="0095760C"/>
    <w:pPr>
      <w:numPr>
        <w:numId w:val="30"/>
      </w:numPr>
      <w:spacing w:line="360" w:lineRule="auto"/>
    </w:pPr>
    <w:rPr>
      <w:szCs w:val="32"/>
    </w:rPr>
  </w:style>
  <w:style w:type="paragraph" w:customStyle="1" w:styleId="WordProCharChar">
    <w:name w:val="正文首行缩进(WordPro) Char Char"/>
    <w:basedOn w:val="a3"/>
    <w:link w:val="WordProCharCharChar"/>
    <w:rsid w:val="0095760C"/>
    <w:pPr>
      <w:keepNext/>
      <w:widowControl/>
      <w:autoSpaceDE w:val="0"/>
      <w:autoSpaceDN w:val="0"/>
      <w:adjustRightInd w:val="0"/>
      <w:spacing w:before="105"/>
      <w:ind w:left="1134"/>
      <w:jc w:val="left"/>
    </w:pPr>
    <w:rPr>
      <w:kern w:val="0"/>
      <w:szCs w:val="20"/>
    </w:rPr>
  </w:style>
  <w:style w:type="character" w:customStyle="1" w:styleId="WordProCharCharChar">
    <w:name w:val="正文首行缩进(WordPro) Char Char Char"/>
    <w:basedOn w:val="a5"/>
    <w:link w:val="WordProCharChar"/>
    <w:rsid w:val="0095760C"/>
    <w:rPr>
      <w:sz w:val="21"/>
    </w:rPr>
  </w:style>
  <w:style w:type="paragraph" w:customStyle="1" w:styleId="ListHeader">
    <w:name w:val="List Header"/>
    <w:rsid w:val="0095760C"/>
    <w:pPr>
      <w:widowControl w:val="0"/>
      <w:autoSpaceDE w:val="0"/>
      <w:autoSpaceDN w:val="0"/>
      <w:adjustRightInd w:val="0"/>
    </w:pPr>
    <w:rPr>
      <w:b/>
      <w:bCs/>
      <w:i/>
      <w:iCs/>
      <w:color w:val="0000A0"/>
    </w:rPr>
  </w:style>
  <w:style w:type="paragraph" w:customStyle="1" w:styleId="CharCharCharChar1CharCharCharChar3CharChar1">
    <w:name w:val="Char Char Char Char1 Char Char Char Char3 Char Char1"/>
    <w:basedOn w:val="a3"/>
    <w:autoRedefine/>
    <w:rsid w:val="0095760C"/>
    <w:pPr>
      <w:widowControl/>
      <w:spacing w:line="360" w:lineRule="auto"/>
      <w:ind w:firstLineChars="200" w:firstLine="200"/>
    </w:pPr>
    <w:rPr>
      <w:rFonts w:ascii="Tahoma" w:hAnsi="Tahoma"/>
      <w:kern w:val="0"/>
      <w:sz w:val="24"/>
      <w:szCs w:val="20"/>
    </w:rPr>
  </w:style>
  <w:style w:type="paragraph" w:customStyle="1" w:styleId="afffffff">
    <w:name w:val="缺省表格文本"/>
    <w:basedOn w:val="a3"/>
    <w:rsid w:val="0095760C"/>
    <w:pPr>
      <w:autoSpaceDE w:val="0"/>
      <w:autoSpaceDN w:val="0"/>
      <w:adjustRightInd w:val="0"/>
      <w:jc w:val="left"/>
    </w:pPr>
    <w:rPr>
      <w:rFonts w:ascii="Courier New" w:hAnsi="Courier New" w:cs="Courier New"/>
      <w:kern w:val="0"/>
      <w:szCs w:val="21"/>
    </w:rPr>
  </w:style>
  <w:style w:type="paragraph" w:customStyle="1" w:styleId="ParaChar">
    <w:name w:val="默认段落字体 Para Char"/>
    <w:basedOn w:val="a3"/>
    <w:semiHidden/>
    <w:rsid w:val="0095760C"/>
    <w:pPr>
      <w:widowControl/>
    </w:pPr>
    <w:rPr>
      <w:rFonts w:ascii="Arial" w:hAnsi="Arial" w:cs="Arial"/>
      <w:sz w:val="22"/>
      <w:szCs w:val="22"/>
      <w:lang w:eastAsia="en-US"/>
    </w:rPr>
  </w:style>
  <w:style w:type="paragraph" w:customStyle="1" w:styleId="CharCharCharCharChar1CharCharCharCharCharCharCharCharCharCharCharCharCharCharCharCharCharCharChar">
    <w:name w:val="Char Char Char Char Char1 Char Char Char Char Char Char Char Char Char Char Char Char Char Char Char Char Char Char Char"/>
    <w:basedOn w:val="a3"/>
    <w:semiHidden/>
    <w:rsid w:val="0095760C"/>
    <w:pPr>
      <w:widowControl/>
    </w:pPr>
    <w:rPr>
      <w:rFonts w:ascii="Arial" w:hAnsi="Arial" w:cs="Arial"/>
      <w:szCs w:val="20"/>
    </w:rPr>
  </w:style>
  <w:style w:type="paragraph" w:customStyle="1" w:styleId="CharCharCharChar1">
    <w:name w:val="Char Char Char Char1"/>
    <w:basedOn w:val="a3"/>
    <w:rsid w:val="0095760C"/>
    <w:rPr>
      <w:rFonts w:ascii="Tahoma" w:hAnsi="Tahoma"/>
      <w:sz w:val="24"/>
      <w:szCs w:val="20"/>
    </w:rPr>
  </w:style>
  <w:style w:type="paragraph" w:customStyle="1" w:styleId="NormalH1">
    <w:name w:val="Normal H1"/>
    <w:rsid w:val="0095760C"/>
    <w:pPr>
      <w:tabs>
        <w:tab w:val="num" w:pos="1117"/>
      </w:tabs>
      <w:spacing w:after="120"/>
      <w:ind w:left="1117" w:hanging="397"/>
    </w:pPr>
    <w:rPr>
      <w:sz w:val="21"/>
    </w:rPr>
  </w:style>
  <w:style w:type="paragraph" w:customStyle="1" w:styleId="NormalH2">
    <w:name w:val="Normal H2"/>
    <w:rsid w:val="0095760C"/>
    <w:pPr>
      <w:tabs>
        <w:tab w:val="num" w:pos="1514"/>
      </w:tabs>
      <w:spacing w:after="120"/>
      <w:ind w:left="1514" w:hanging="397"/>
    </w:pPr>
    <w:rPr>
      <w:sz w:val="21"/>
    </w:rPr>
  </w:style>
  <w:style w:type="character" w:customStyle="1" w:styleId="TableHeadingChar">
    <w:name w:val="Table Heading Char"/>
    <w:basedOn w:val="a5"/>
    <w:link w:val="TableHeading"/>
    <w:rsid w:val="0095760C"/>
    <w:rPr>
      <w:rFonts w:ascii="Book Antiqua" w:eastAsia="黑体" w:hAnsi="Book Antiqua" w:cs="Book Antiqua"/>
      <w:bCs/>
      <w:snapToGrid w:val="0"/>
      <w:sz w:val="21"/>
      <w:szCs w:val="21"/>
    </w:rPr>
  </w:style>
  <w:style w:type="paragraph" w:customStyle="1" w:styleId="CharCharCharCharCharCharCharCharCharCharCharCharCharCharCharCharCharCharCharCharChar">
    <w:name w:val="Char Char Char Char Char Char Char Char Char Char Char Char Char Char Char Char Char Char Char Char Char"/>
    <w:basedOn w:val="a3"/>
    <w:rsid w:val="0095760C"/>
    <w:pPr>
      <w:spacing w:line="360" w:lineRule="auto"/>
      <w:ind w:left="420"/>
      <w:textAlignment w:val="baseline"/>
    </w:pPr>
    <w:rPr>
      <w:rFonts w:ascii="Arial" w:hAnsi="Arial"/>
    </w:rPr>
  </w:style>
  <w:style w:type="paragraph" w:customStyle="1" w:styleId="4b">
    <w:name w:val="¶ÎÂä4"/>
    <w:basedOn w:val="a3"/>
    <w:rsid w:val="0095760C"/>
    <w:pPr>
      <w:widowControl/>
      <w:overflowPunct w:val="0"/>
      <w:autoSpaceDE w:val="0"/>
      <w:autoSpaceDN w:val="0"/>
      <w:adjustRightInd w:val="0"/>
      <w:spacing w:before="105" w:after="105"/>
      <w:jc w:val="left"/>
      <w:textAlignment w:val="baseline"/>
    </w:pPr>
    <w:rPr>
      <w:b/>
      <w:kern w:val="0"/>
      <w:szCs w:val="20"/>
    </w:rPr>
  </w:style>
  <w:style w:type="character" w:customStyle="1" w:styleId="Char">
    <w:name w:val="正文文本 Char"/>
    <w:basedOn w:val="a5"/>
    <w:link w:val="a8"/>
    <w:uiPriority w:val="99"/>
    <w:rsid w:val="0095760C"/>
    <w:rPr>
      <w:kern w:val="2"/>
      <w:sz w:val="21"/>
      <w:szCs w:val="24"/>
    </w:rPr>
  </w:style>
  <w:style w:type="paragraph" w:customStyle="1" w:styleId="CharCharCharCharCharChar1Char">
    <w:name w:val="Char Char Char Char Char Char1 Char"/>
    <w:basedOn w:val="a3"/>
    <w:autoRedefine/>
    <w:rsid w:val="0095760C"/>
    <w:pPr>
      <w:ind w:firstLineChars="200" w:firstLine="360"/>
    </w:pPr>
    <w:rPr>
      <w:rFonts w:ascii="宋体" w:hAnsi="宋体"/>
      <w:sz w:val="18"/>
      <w:szCs w:val="18"/>
    </w:rPr>
  </w:style>
  <w:style w:type="character" w:customStyle="1" w:styleId="1Char">
    <w:name w:val="标题 1 Char"/>
    <w:aliases w:val="H1 Char,标题 11 Char,PIM 1 Char,h1 Char,标书1 Char,L1 Char,boc Char,Section Head Char,l1 Char,1 Char,Heading 0 Char,章节 Char,Heading 11 Char,l... Char,heading 1 Char,Normal + Font: Helvetica Char,Bold Char,Space Before 12 pt Char,Not Bold Char"/>
    <w:basedOn w:val="a5"/>
    <w:link w:val="10"/>
    <w:rsid w:val="00A24EA7"/>
    <w:rPr>
      <w:rFonts w:ascii="Arial" w:eastAsia="黑体" w:hAnsi="Arial"/>
      <w:b/>
      <w:sz w:val="32"/>
      <w:szCs w:val="36"/>
    </w:rPr>
  </w:style>
  <w:style w:type="character" w:customStyle="1" w:styleId="word">
    <w:name w:val="word"/>
    <w:basedOn w:val="a5"/>
    <w:rsid w:val="00DC1278"/>
  </w:style>
  <w:style w:type="character" w:customStyle="1" w:styleId="lijuyuanxing">
    <w:name w:val="lijuyuanxing"/>
    <w:basedOn w:val="a5"/>
    <w:rsid w:val="00A24EA7"/>
  </w:style>
  <w:style w:type="character" w:customStyle="1" w:styleId="htmlval1">
    <w:name w:val="html_val1"/>
    <w:basedOn w:val="a5"/>
    <w:rsid w:val="00B75CFB"/>
    <w:rPr>
      <w:color w:val="0000FF"/>
    </w:rPr>
  </w:style>
  <w:style w:type="character" w:customStyle="1" w:styleId="high-light-bg4">
    <w:name w:val="high-light-bg4"/>
    <w:basedOn w:val="a5"/>
    <w:rsid w:val="00453360"/>
  </w:style>
  <w:style w:type="character" w:customStyle="1" w:styleId="im-content1">
    <w:name w:val="im-content1"/>
    <w:basedOn w:val="a5"/>
    <w:rsid w:val="00AB1D7C"/>
    <w:rPr>
      <w:color w:val="333333"/>
    </w:rPr>
  </w:style>
</w:styles>
</file>

<file path=word/webSettings.xml><?xml version="1.0" encoding="utf-8"?>
<w:webSettings xmlns:r="http://schemas.openxmlformats.org/officeDocument/2006/relationships" xmlns:w="http://schemas.openxmlformats.org/wordprocessingml/2006/main">
  <w:divs>
    <w:div w:id="9188922">
      <w:bodyDiv w:val="1"/>
      <w:marLeft w:val="0"/>
      <w:marRight w:val="0"/>
      <w:marTop w:val="0"/>
      <w:marBottom w:val="0"/>
      <w:divBdr>
        <w:top w:val="none" w:sz="0" w:space="0" w:color="auto"/>
        <w:left w:val="none" w:sz="0" w:space="0" w:color="auto"/>
        <w:bottom w:val="none" w:sz="0" w:space="0" w:color="auto"/>
        <w:right w:val="none" w:sz="0" w:space="0" w:color="auto"/>
      </w:divBdr>
      <w:divsChild>
        <w:div w:id="2033456470">
          <w:marLeft w:val="0"/>
          <w:marRight w:val="0"/>
          <w:marTop w:val="0"/>
          <w:marBottom w:val="0"/>
          <w:divBdr>
            <w:top w:val="none" w:sz="0" w:space="0" w:color="auto"/>
            <w:left w:val="none" w:sz="0" w:space="0" w:color="auto"/>
            <w:bottom w:val="none" w:sz="0" w:space="0" w:color="auto"/>
            <w:right w:val="none" w:sz="0" w:space="0" w:color="auto"/>
          </w:divBdr>
          <w:divsChild>
            <w:div w:id="245963998">
              <w:marLeft w:val="0"/>
              <w:marRight w:val="0"/>
              <w:marTop w:val="0"/>
              <w:marBottom w:val="0"/>
              <w:divBdr>
                <w:top w:val="none" w:sz="0" w:space="0" w:color="auto"/>
                <w:left w:val="none" w:sz="0" w:space="0" w:color="auto"/>
                <w:bottom w:val="none" w:sz="0" w:space="0" w:color="auto"/>
                <w:right w:val="none" w:sz="0" w:space="0" w:color="auto"/>
              </w:divBdr>
              <w:divsChild>
                <w:div w:id="930705132">
                  <w:marLeft w:val="0"/>
                  <w:marRight w:val="130"/>
                  <w:marTop w:val="0"/>
                  <w:marBottom w:val="0"/>
                  <w:divBdr>
                    <w:top w:val="single" w:sz="4" w:space="0" w:color="CDE1EF"/>
                    <w:left w:val="single" w:sz="4" w:space="13" w:color="CDE1EF"/>
                    <w:bottom w:val="single" w:sz="4" w:space="13" w:color="CDE1EF"/>
                    <w:right w:val="single" w:sz="4" w:space="13" w:color="CDE1EF"/>
                  </w:divBdr>
                  <w:divsChild>
                    <w:div w:id="961422300">
                      <w:marLeft w:val="0"/>
                      <w:marRight w:val="0"/>
                      <w:marTop w:val="0"/>
                      <w:marBottom w:val="0"/>
                      <w:divBdr>
                        <w:top w:val="none" w:sz="0" w:space="0" w:color="auto"/>
                        <w:left w:val="none" w:sz="0" w:space="0" w:color="auto"/>
                        <w:bottom w:val="none" w:sz="0" w:space="0" w:color="auto"/>
                        <w:right w:val="none" w:sz="0" w:space="0" w:color="auto"/>
                      </w:divBdr>
                      <w:divsChild>
                        <w:div w:id="432288346">
                          <w:marLeft w:val="0"/>
                          <w:marRight w:val="0"/>
                          <w:marTop w:val="0"/>
                          <w:marBottom w:val="0"/>
                          <w:divBdr>
                            <w:top w:val="none" w:sz="0" w:space="0" w:color="auto"/>
                            <w:left w:val="none" w:sz="0" w:space="0" w:color="auto"/>
                            <w:bottom w:val="none" w:sz="0" w:space="0" w:color="auto"/>
                            <w:right w:val="none" w:sz="0" w:space="0" w:color="auto"/>
                          </w:divBdr>
                          <w:divsChild>
                            <w:div w:id="479883867">
                              <w:marLeft w:val="0"/>
                              <w:marRight w:val="0"/>
                              <w:marTop w:val="0"/>
                              <w:marBottom w:val="259"/>
                              <w:divBdr>
                                <w:top w:val="single" w:sz="4" w:space="0" w:color="CEE1EE"/>
                                <w:left w:val="single" w:sz="4" w:space="0" w:color="CEE1EE"/>
                                <w:bottom w:val="single" w:sz="4" w:space="0" w:color="CEE1EE"/>
                                <w:right w:val="single" w:sz="4" w:space="0" w:color="CEE1EE"/>
                              </w:divBdr>
                            </w:div>
                            <w:div w:id="781337878">
                              <w:marLeft w:val="0"/>
                              <w:marRight w:val="0"/>
                              <w:marTop w:val="0"/>
                              <w:marBottom w:val="259"/>
                              <w:divBdr>
                                <w:top w:val="none" w:sz="0" w:space="0" w:color="auto"/>
                                <w:left w:val="none" w:sz="0" w:space="0" w:color="auto"/>
                                <w:bottom w:val="none" w:sz="0" w:space="0" w:color="auto"/>
                                <w:right w:val="none" w:sz="0" w:space="0" w:color="auto"/>
                              </w:divBdr>
                            </w:div>
                            <w:div w:id="1828747980">
                              <w:marLeft w:val="0"/>
                              <w:marRight w:val="0"/>
                              <w:marTop w:val="0"/>
                              <w:marBottom w:val="259"/>
                              <w:divBdr>
                                <w:top w:val="single" w:sz="4" w:space="0" w:color="CEE1EE"/>
                                <w:left w:val="single" w:sz="4" w:space="0" w:color="CEE1EE"/>
                                <w:bottom w:val="single" w:sz="4" w:space="0" w:color="CEE1EE"/>
                                <w:right w:val="single" w:sz="4" w:space="0" w:color="CEE1EE"/>
                              </w:divBdr>
                            </w:div>
                          </w:divsChild>
                        </w:div>
                      </w:divsChild>
                    </w:div>
                  </w:divsChild>
                </w:div>
              </w:divsChild>
            </w:div>
          </w:divsChild>
        </w:div>
      </w:divsChild>
    </w:div>
    <w:div w:id="15156085">
      <w:bodyDiv w:val="1"/>
      <w:marLeft w:val="0"/>
      <w:marRight w:val="0"/>
      <w:marTop w:val="0"/>
      <w:marBottom w:val="0"/>
      <w:divBdr>
        <w:top w:val="none" w:sz="0" w:space="0" w:color="auto"/>
        <w:left w:val="none" w:sz="0" w:space="0" w:color="auto"/>
        <w:bottom w:val="none" w:sz="0" w:space="0" w:color="auto"/>
        <w:right w:val="none" w:sz="0" w:space="0" w:color="auto"/>
      </w:divBdr>
    </w:div>
    <w:div w:id="61294943">
      <w:bodyDiv w:val="1"/>
      <w:marLeft w:val="0"/>
      <w:marRight w:val="0"/>
      <w:marTop w:val="0"/>
      <w:marBottom w:val="0"/>
      <w:divBdr>
        <w:top w:val="none" w:sz="0" w:space="0" w:color="auto"/>
        <w:left w:val="none" w:sz="0" w:space="0" w:color="auto"/>
        <w:bottom w:val="none" w:sz="0" w:space="0" w:color="auto"/>
        <w:right w:val="none" w:sz="0" w:space="0" w:color="auto"/>
      </w:divBdr>
    </w:div>
    <w:div w:id="77095306">
      <w:bodyDiv w:val="1"/>
      <w:marLeft w:val="0"/>
      <w:marRight w:val="0"/>
      <w:marTop w:val="0"/>
      <w:marBottom w:val="0"/>
      <w:divBdr>
        <w:top w:val="none" w:sz="0" w:space="0" w:color="auto"/>
        <w:left w:val="none" w:sz="0" w:space="0" w:color="auto"/>
        <w:bottom w:val="none" w:sz="0" w:space="0" w:color="auto"/>
        <w:right w:val="none" w:sz="0" w:space="0" w:color="auto"/>
      </w:divBdr>
    </w:div>
    <w:div w:id="119498722">
      <w:bodyDiv w:val="1"/>
      <w:marLeft w:val="0"/>
      <w:marRight w:val="0"/>
      <w:marTop w:val="0"/>
      <w:marBottom w:val="0"/>
      <w:divBdr>
        <w:top w:val="none" w:sz="0" w:space="0" w:color="auto"/>
        <w:left w:val="none" w:sz="0" w:space="0" w:color="auto"/>
        <w:bottom w:val="none" w:sz="0" w:space="0" w:color="auto"/>
        <w:right w:val="none" w:sz="0" w:space="0" w:color="auto"/>
      </w:divBdr>
    </w:div>
    <w:div w:id="227501004">
      <w:bodyDiv w:val="1"/>
      <w:marLeft w:val="0"/>
      <w:marRight w:val="0"/>
      <w:marTop w:val="0"/>
      <w:marBottom w:val="0"/>
      <w:divBdr>
        <w:top w:val="none" w:sz="0" w:space="0" w:color="auto"/>
        <w:left w:val="none" w:sz="0" w:space="0" w:color="auto"/>
        <w:bottom w:val="none" w:sz="0" w:space="0" w:color="auto"/>
        <w:right w:val="none" w:sz="0" w:space="0" w:color="auto"/>
      </w:divBdr>
    </w:div>
    <w:div w:id="228656507">
      <w:bodyDiv w:val="1"/>
      <w:marLeft w:val="0"/>
      <w:marRight w:val="0"/>
      <w:marTop w:val="0"/>
      <w:marBottom w:val="0"/>
      <w:divBdr>
        <w:top w:val="none" w:sz="0" w:space="0" w:color="auto"/>
        <w:left w:val="none" w:sz="0" w:space="0" w:color="auto"/>
        <w:bottom w:val="none" w:sz="0" w:space="0" w:color="auto"/>
        <w:right w:val="none" w:sz="0" w:space="0" w:color="auto"/>
      </w:divBdr>
      <w:divsChild>
        <w:div w:id="1277953295">
          <w:marLeft w:val="0"/>
          <w:marRight w:val="0"/>
          <w:marTop w:val="0"/>
          <w:marBottom w:val="0"/>
          <w:divBdr>
            <w:top w:val="none" w:sz="0" w:space="0" w:color="auto"/>
            <w:left w:val="none" w:sz="0" w:space="0" w:color="auto"/>
            <w:bottom w:val="none" w:sz="0" w:space="0" w:color="auto"/>
            <w:right w:val="none" w:sz="0" w:space="0" w:color="auto"/>
          </w:divBdr>
        </w:div>
      </w:divsChild>
    </w:div>
    <w:div w:id="264731980">
      <w:bodyDiv w:val="1"/>
      <w:marLeft w:val="0"/>
      <w:marRight w:val="0"/>
      <w:marTop w:val="0"/>
      <w:marBottom w:val="0"/>
      <w:divBdr>
        <w:top w:val="none" w:sz="0" w:space="0" w:color="auto"/>
        <w:left w:val="none" w:sz="0" w:space="0" w:color="auto"/>
        <w:bottom w:val="none" w:sz="0" w:space="0" w:color="auto"/>
        <w:right w:val="none" w:sz="0" w:space="0" w:color="auto"/>
      </w:divBdr>
    </w:div>
    <w:div w:id="555699036">
      <w:bodyDiv w:val="1"/>
      <w:marLeft w:val="0"/>
      <w:marRight w:val="0"/>
      <w:marTop w:val="0"/>
      <w:marBottom w:val="0"/>
      <w:divBdr>
        <w:top w:val="none" w:sz="0" w:space="0" w:color="auto"/>
        <w:left w:val="none" w:sz="0" w:space="0" w:color="auto"/>
        <w:bottom w:val="none" w:sz="0" w:space="0" w:color="auto"/>
        <w:right w:val="none" w:sz="0" w:space="0" w:color="auto"/>
      </w:divBdr>
    </w:div>
    <w:div w:id="591008817">
      <w:bodyDiv w:val="1"/>
      <w:marLeft w:val="0"/>
      <w:marRight w:val="0"/>
      <w:marTop w:val="0"/>
      <w:marBottom w:val="0"/>
      <w:divBdr>
        <w:top w:val="none" w:sz="0" w:space="0" w:color="auto"/>
        <w:left w:val="none" w:sz="0" w:space="0" w:color="auto"/>
        <w:bottom w:val="none" w:sz="0" w:space="0" w:color="auto"/>
        <w:right w:val="none" w:sz="0" w:space="0" w:color="auto"/>
      </w:divBdr>
    </w:div>
    <w:div w:id="659505424">
      <w:bodyDiv w:val="1"/>
      <w:marLeft w:val="0"/>
      <w:marRight w:val="0"/>
      <w:marTop w:val="0"/>
      <w:marBottom w:val="0"/>
      <w:divBdr>
        <w:top w:val="none" w:sz="0" w:space="0" w:color="auto"/>
        <w:left w:val="none" w:sz="0" w:space="0" w:color="auto"/>
        <w:bottom w:val="none" w:sz="0" w:space="0" w:color="auto"/>
        <w:right w:val="none" w:sz="0" w:space="0" w:color="auto"/>
      </w:divBdr>
      <w:divsChild>
        <w:div w:id="2051612919">
          <w:marLeft w:val="0"/>
          <w:marRight w:val="0"/>
          <w:marTop w:val="0"/>
          <w:marBottom w:val="0"/>
          <w:divBdr>
            <w:top w:val="none" w:sz="0" w:space="0" w:color="auto"/>
            <w:left w:val="none" w:sz="0" w:space="0" w:color="auto"/>
            <w:bottom w:val="none" w:sz="0" w:space="0" w:color="auto"/>
            <w:right w:val="none" w:sz="0" w:space="0" w:color="auto"/>
          </w:divBdr>
          <w:divsChild>
            <w:div w:id="1827282769">
              <w:marLeft w:val="0"/>
              <w:marRight w:val="0"/>
              <w:marTop w:val="0"/>
              <w:marBottom w:val="0"/>
              <w:divBdr>
                <w:top w:val="single" w:sz="6" w:space="0" w:color="CCCCCC"/>
                <w:left w:val="single" w:sz="6" w:space="0" w:color="CCCCCC"/>
                <w:bottom w:val="single" w:sz="6" w:space="0" w:color="CCCCCC"/>
                <w:right w:val="single" w:sz="6" w:space="0" w:color="CCCCCC"/>
              </w:divBdr>
              <w:divsChild>
                <w:div w:id="1728798746">
                  <w:marLeft w:val="0"/>
                  <w:marRight w:val="0"/>
                  <w:marTop w:val="0"/>
                  <w:marBottom w:val="0"/>
                  <w:divBdr>
                    <w:top w:val="none" w:sz="0" w:space="0" w:color="auto"/>
                    <w:left w:val="none" w:sz="0" w:space="0" w:color="auto"/>
                    <w:bottom w:val="none" w:sz="0" w:space="0" w:color="auto"/>
                    <w:right w:val="none" w:sz="0" w:space="0" w:color="auto"/>
                  </w:divBdr>
                  <w:divsChild>
                    <w:div w:id="1200780549">
                      <w:marLeft w:val="0"/>
                      <w:marRight w:val="0"/>
                      <w:marTop w:val="0"/>
                      <w:marBottom w:val="0"/>
                      <w:divBdr>
                        <w:top w:val="none" w:sz="0" w:space="0" w:color="auto"/>
                        <w:left w:val="none" w:sz="0" w:space="0" w:color="auto"/>
                        <w:bottom w:val="none" w:sz="0" w:space="0" w:color="auto"/>
                        <w:right w:val="none" w:sz="0" w:space="0" w:color="auto"/>
                      </w:divBdr>
                      <w:divsChild>
                        <w:div w:id="1481656470">
                          <w:marLeft w:val="0"/>
                          <w:marRight w:val="0"/>
                          <w:marTop w:val="85"/>
                          <w:marBottom w:val="0"/>
                          <w:divBdr>
                            <w:top w:val="none" w:sz="0" w:space="0" w:color="auto"/>
                            <w:left w:val="none" w:sz="0" w:space="0" w:color="auto"/>
                            <w:bottom w:val="none" w:sz="0" w:space="0" w:color="auto"/>
                            <w:right w:val="none" w:sz="0" w:space="0" w:color="auto"/>
                          </w:divBdr>
                          <w:divsChild>
                            <w:div w:id="77754668">
                              <w:marLeft w:val="0"/>
                              <w:marRight w:val="0"/>
                              <w:marTop w:val="0"/>
                              <w:marBottom w:val="0"/>
                              <w:divBdr>
                                <w:top w:val="none" w:sz="0" w:space="0" w:color="auto"/>
                                <w:left w:val="none" w:sz="0" w:space="0" w:color="auto"/>
                                <w:bottom w:val="none" w:sz="0" w:space="0" w:color="auto"/>
                                <w:right w:val="none" w:sz="0" w:space="0" w:color="auto"/>
                              </w:divBdr>
                              <w:divsChild>
                                <w:div w:id="1771923657">
                                  <w:marLeft w:val="0"/>
                                  <w:marRight w:val="0"/>
                                  <w:marTop w:val="0"/>
                                  <w:marBottom w:val="0"/>
                                  <w:divBdr>
                                    <w:top w:val="none" w:sz="0" w:space="0" w:color="auto"/>
                                    <w:left w:val="none" w:sz="0" w:space="0" w:color="auto"/>
                                    <w:bottom w:val="none" w:sz="0" w:space="0" w:color="auto"/>
                                    <w:right w:val="none" w:sz="0" w:space="0" w:color="auto"/>
                                  </w:divBdr>
                                  <w:divsChild>
                                    <w:div w:id="582033022">
                                      <w:marLeft w:val="1"/>
                                      <w:marRight w:val="0"/>
                                      <w:marTop w:val="28"/>
                                      <w:marBottom w:val="0"/>
                                      <w:divBdr>
                                        <w:top w:val="none" w:sz="0" w:space="0" w:color="auto"/>
                                        <w:left w:val="none" w:sz="0" w:space="0" w:color="auto"/>
                                        <w:bottom w:val="single" w:sz="6" w:space="0" w:color="CCCCCC"/>
                                        <w:right w:val="none" w:sz="0" w:space="0" w:color="auto"/>
                                      </w:divBdr>
                                      <w:divsChild>
                                        <w:div w:id="185753154">
                                          <w:marLeft w:val="0"/>
                                          <w:marRight w:val="0"/>
                                          <w:marTop w:val="0"/>
                                          <w:marBottom w:val="0"/>
                                          <w:divBdr>
                                            <w:top w:val="none" w:sz="0" w:space="0" w:color="auto"/>
                                            <w:left w:val="none" w:sz="0" w:space="0" w:color="auto"/>
                                            <w:bottom w:val="none" w:sz="0" w:space="0" w:color="auto"/>
                                            <w:right w:val="none" w:sz="0" w:space="0" w:color="auto"/>
                                          </w:divBdr>
                                          <w:divsChild>
                                            <w:div w:id="16614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2774462">
      <w:bodyDiv w:val="1"/>
      <w:marLeft w:val="0"/>
      <w:marRight w:val="0"/>
      <w:marTop w:val="0"/>
      <w:marBottom w:val="0"/>
      <w:divBdr>
        <w:top w:val="none" w:sz="0" w:space="0" w:color="auto"/>
        <w:left w:val="none" w:sz="0" w:space="0" w:color="auto"/>
        <w:bottom w:val="none" w:sz="0" w:space="0" w:color="auto"/>
        <w:right w:val="none" w:sz="0" w:space="0" w:color="auto"/>
      </w:divBdr>
    </w:div>
    <w:div w:id="741564527">
      <w:bodyDiv w:val="1"/>
      <w:marLeft w:val="0"/>
      <w:marRight w:val="0"/>
      <w:marTop w:val="0"/>
      <w:marBottom w:val="0"/>
      <w:divBdr>
        <w:top w:val="none" w:sz="0" w:space="0" w:color="auto"/>
        <w:left w:val="none" w:sz="0" w:space="0" w:color="auto"/>
        <w:bottom w:val="none" w:sz="0" w:space="0" w:color="auto"/>
        <w:right w:val="none" w:sz="0" w:space="0" w:color="auto"/>
      </w:divBdr>
    </w:div>
    <w:div w:id="775445918">
      <w:bodyDiv w:val="1"/>
      <w:marLeft w:val="0"/>
      <w:marRight w:val="0"/>
      <w:marTop w:val="0"/>
      <w:marBottom w:val="0"/>
      <w:divBdr>
        <w:top w:val="none" w:sz="0" w:space="0" w:color="auto"/>
        <w:left w:val="none" w:sz="0" w:space="0" w:color="auto"/>
        <w:bottom w:val="none" w:sz="0" w:space="0" w:color="auto"/>
        <w:right w:val="none" w:sz="0" w:space="0" w:color="auto"/>
      </w:divBdr>
    </w:div>
    <w:div w:id="811871563">
      <w:bodyDiv w:val="1"/>
      <w:marLeft w:val="0"/>
      <w:marRight w:val="0"/>
      <w:marTop w:val="0"/>
      <w:marBottom w:val="0"/>
      <w:divBdr>
        <w:top w:val="none" w:sz="0" w:space="0" w:color="auto"/>
        <w:left w:val="none" w:sz="0" w:space="0" w:color="auto"/>
        <w:bottom w:val="none" w:sz="0" w:space="0" w:color="auto"/>
        <w:right w:val="none" w:sz="0" w:space="0" w:color="auto"/>
      </w:divBdr>
    </w:div>
    <w:div w:id="838499823">
      <w:bodyDiv w:val="1"/>
      <w:marLeft w:val="0"/>
      <w:marRight w:val="0"/>
      <w:marTop w:val="0"/>
      <w:marBottom w:val="0"/>
      <w:divBdr>
        <w:top w:val="none" w:sz="0" w:space="0" w:color="auto"/>
        <w:left w:val="none" w:sz="0" w:space="0" w:color="auto"/>
        <w:bottom w:val="none" w:sz="0" w:space="0" w:color="auto"/>
        <w:right w:val="none" w:sz="0" w:space="0" w:color="auto"/>
      </w:divBdr>
    </w:div>
    <w:div w:id="887961614">
      <w:bodyDiv w:val="1"/>
      <w:marLeft w:val="0"/>
      <w:marRight w:val="0"/>
      <w:marTop w:val="0"/>
      <w:marBottom w:val="0"/>
      <w:divBdr>
        <w:top w:val="none" w:sz="0" w:space="0" w:color="auto"/>
        <w:left w:val="none" w:sz="0" w:space="0" w:color="auto"/>
        <w:bottom w:val="none" w:sz="0" w:space="0" w:color="auto"/>
        <w:right w:val="none" w:sz="0" w:space="0" w:color="auto"/>
      </w:divBdr>
      <w:divsChild>
        <w:div w:id="293294430">
          <w:marLeft w:val="0"/>
          <w:marRight w:val="0"/>
          <w:marTop w:val="0"/>
          <w:marBottom w:val="0"/>
          <w:divBdr>
            <w:top w:val="none" w:sz="0" w:space="0" w:color="auto"/>
            <w:left w:val="none" w:sz="0" w:space="0" w:color="auto"/>
            <w:bottom w:val="none" w:sz="0" w:space="0" w:color="auto"/>
            <w:right w:val="none" w:sz="0" w:space="0" w:color="auto"/>
          </w:divBdr>
          <w:divsChild>
            <w:div w:id="153574376">
              <w:marLeft w:val="0"/>
              <w:marRight w:val="0"/>
              <w:marTop w:val="0"/>
              <w:marBottom w:val="0"/>
              <w:divBdr>
                <w:top w:val="none" w:sz="0" w:space="0" w:color="auto"/>
                <w:left w:val="none" w:sz="0" w:space="0" w:color="auto"/>
                <w:bottom w:val="none" w:sz="0" w:space="0" w:color="auto"/>
                <w:right w:val="none" w:sz="0" w:space="0" w:color="auto"/>
              </w:divBdr>
            </w:div>
            <w:div w:id="205384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5792">
      <w:bodyDiv w:val="1"/>
      <w:marLeft w:val="0"/>
      <w:marRight w:val="0"/>
      <w:marTop w:val="0"/>
      <w:marBottom w:val="0"/>
      <w:divBdr>
        <w:top w:val="none" w:sz="0" w:space="0" w:color="auto"/>
        <w:left w:val="none" w:sz="0" w:space="0" w:color="auto"/>
        <w:bottom w:val="none" w:sz="0" w:space="0" w:color="auto"/>
        <w:right w:val="none" w:sz="0" w:space="0" w:color="auto"/>
      </w:divBdr>
    </w:div>
    <w:div w:id="918751344">
      <w:bodyDiv w:val="1"/>
      <w:marLeft w:val="0"/>
      <w:marRight w:val="0"/>
      <w:marTop w:val="0"/>
      <w:marBottom w:val="0"/>
      <w:divBdr>
        <w:top w:val="none" w:sz="0" w:space="0" w:color="auto"/>
        <w:left w:val="none" w:sz="0" w:space="0" w:color="auto"/>
        <w:bottom w:val="none" w:sz="0" w:space="0" w:color="auto"/>
        <w:right w:val="none" w:sz="0" w:space="0" w:color="auto"/>
      </w:divBdr>
    </w:div>
    <w:div w:id="931016263">
      <w:bodyDiv w:val="1"/>
      <w:marLeft w:val="0"/>
      <w:marRight w:val="0"/>
      <w:marTop w:val="0"/>
      <w:marBottom w:val="0"/>
      <w:divBdr>
        <w:top w:val="none" w:sz="0" w:space="0" w:color="auto"/>
        <w:left w:val="none" w:sz="0" w:space="0" w:color="auto"/>
        <w:bottom w:val="none" w:sz="0" w:space="0" w:color="auto"/>
        <w:right w:val="none" w:sz="0" w:space="0" w:color="auto"/>
      </w:divBdr>
      <w:divsChild>
        <w:div w:id="1052995513">
          <w:marLeft w:val="0"/>
          <w:marRight w:val="0"/>
          <w:marTop w:val="0"/>
          <w:marBottom w:val="0"/>
          <w:divBdr>
            <w:top w:val="none" w:sz="0" w:space="0" w:color="auto"/>
            <w:left w:val="none" w:sz="0" w:space="0" w:color="auto"/>
            <w:bottom w:val="none" w:sz="0" w:space="0" w:color="auto"/>
            <w:right w:val="none" w:sz="0" w:space="0" w:color="auto"/>
          </w:divBdr>
          <w:divsChild>
            <w:div w:id="1076706630">
              <w:marLeft w:val="0"/>
              <w:marRight w:val="0"/>
              <w:marTop w:val="0"/>
              <w:marBottom w:val="0"/>
              <w:divBdr>
                <w:top w:val="none" w:sz="0" w:space="0" w:color="auto"/>
                <w:left w:val="none" w:sz="0" w:space="0" w:color="auto"/>
                <w:bottom w:val="none" w:sz="0" w:space="0" w:color="auto"/>
                <w:right w:val="none" w:sz="0" w:space="0" w:color="auto"/>
              </w:divBdr>
              <w:divsChild>
                <w:div w:id="176738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947182">
      <w:bodyDiv w:val="1"/>
      <w:marLeft w:val="0"/>
      <w:marRight w:val="0"/>
      <w:marTop w:val="0"/>
      <w:marBottom w:val="0"/>
      <w:divBdr>
        <w:top w:val="none" w:sz="0" w:space="0" w:color="auto"/>
        <w:left w:val="none" w:sz="0" w:space="0" w:color="auto"/>
        <w:bottom w:val="none" w:sz="0" w:space="0" w:color="auto"/>
        <w:right w:val="none" w:sz="0" w:space="0" w:color="auto"/>
      </w:divBdr>
    </w:div>
    <w:div w:id="987712415">
      <w:bodyDiv w:val="1"/>
      <w:marLeft w:val="0"/>
      <w:marRight w:val="0"/>
      <w:marTop w:val="0"/>
      <w:marBottom w:val="0"/>
      <w:divBdr>
        <w:top w:val="none" w:sz="0" w:space="0" w:color="auto"/>
        <w:left w:val="none" w:sz="0" w:space="0" w:color="auto"/>
        <w:bottom w:val="none" w:sz="0" w:space="0" w:color="auto"/>
        <w:right w:val="none" w:sz="0" w:space="0" w:color="auto"/>
      </w:divBdr>
    </w:div>
    <w:div w:id="998462541">
      <w:bodyDiv w:val="1"/>
      <w:marLeft w:val="0"/>
      <w:marRight w:val="0"/>
      <w:marTop w:val="0"/>
      <w:marBottom w:val="0"/>
      <w:divBdr>
        <w:top w:val="none" w:sz="0" w:space="0" w:color="auto"/>
        <w:left w:val="none" w:sz="0" w:space="0" w:color="auto"/>
        <w:bottom w:val="none" w:sz="0" w:space="0" w:color="auto"/>
        <w:right w:val="none" w:sz="0" w:space="0" w:color="auto"/>
      </w:divBdr>
    </w:div>
    <w:div w:id="1030953448">
      <w:bodyDiv w:val="1"/>
      <w:marLeft w:val="0"/>
      <w:marRight w:val="0"/>
      <w:marTop w:val="0"/>
      <w:marBottom w:val="0"/>
      <w:divBdr>
        <w:top w:val="none" w:sz="0" w:space="0" w:color="auto"/>
        <w:left w:val="none" w:sz="0" w:space="0" w:color="auto"/>
        <w:bottom w:val="none" w:sz="0" w:space="0" w:color="auto"/>
        <w:right w:val="none" w:sz="0" w:space="0" w:color="auto"/>
      </w:divBdr>
    </w:div>
    <w:div w:id="1048070745">
      <w:bodyDiv w:val="1"/>
      <w:marLeft w:val="0"/>
      <w:marRight w:val="0"/>
      <w:marTop w:val="0"/>
      <w:marBottom w:val="0"/>
      <w:divBdr>
        <w:top w:val="none" w:sz="0" w:space="0" w:color="auto"/>
        <w:left w:val="none" w:sz="0" w:space="0" w:color="auto"/>
        <w:bottom w:val="none" w:sz="0" w:space="0" w:color="auto"/>
        <w:right w:val="none" w:sz="0" w:space="0" w:color="auto"/>
      </w:divBdr>
      <w:divsChild>
        <w:div w:id="1860508102">
          <w:marLeft w:val="0"/>
          <w:marRight w:val="0"/>
          <w:marTop w:val="0"/>
          <w:marBottom w:val="0"/>
          <w:divBdr>
            <w:top w:val="none" w:sz="0" w:space="0" w:color="auto"/>
            <w:left w:val="none" w:sz="0" w:space="0" w:color="auto"/>
            <w:bottom w:val="none" w:sz="0" w:space="0" w:color="auto"/>
            <w:right w:val="none" w:sz="0" w:space="0" w:color="auto"/>
          </w:divBdr>
          <w:divsChild>
            <w:div w:id="306470695">
              <w:marLeft w:val="0"/>
              <w:marRight w:val="0"/>
              <w:marTop w:val="0"/>
              <w:marBottom w:val="0"/>
              <w:divBdr>
                <w:top w:val="none" w:sz="0" w:space="0" w:color="auto"/>
                <w:left w:val="none" w:sz="0" w:space="0" w:color="auto"/>
                <w:bottom w:val="none" w:sz="0" w:space="0" w:color="auto"/>
                <w:right w:val="none" w:sz="0" w:space="0" w:color="auto"/>
              </w:divBdr>
              <w:divsChild>
                <w:div w:id="480273422">
                  <w:marLeft w:val="0"/>
                  <w:marRight w:val="0"/>
                  <w:marTop w:val="0"/>
                  <w:marBottom w:val="0"/>
                  <w:divBdr>
                    <w:top w:val="none" w:sz="0" w:space="0" w:color="auto"/>
                    <w:left w:val="none" w:sz="0" w:space="0" w:color="auto"/>
                    <w:bottom w:val="none" w:sz="0" w:space="0" w:color="auto"/>
                    <w:right w:val="none" w:sz="0" w:space="0" w:color="auto"/>
                  </w:divBdr>
                  <w:divsChild>
                    <w:div w:id="299573094">
                      <w:marLeft w:val="0"/>
                      <w:marRight w:val="0"/>
                      <w:marTop w:val="0"/>
                      <w:marBottom w:val="0"/>
                      <w:divBdr>
                        <w:top w:val="none" w:sz="0" w:space="0" w:color="auto"/>
                        <w:left w:val="none" w:sz="0" w:space="0" w:color="auto"/>
                        <w:bottom w:val="none" w:sz="0" w:space="0" w:color="auto"/>
                        <w:right w:val="none" w:sz="0" w:space="0" w:color="auto"/>
                      </w:divBdr>
                      <w:divsChild>
                        <w:div w:id="1138304767">
                          <w:marLeft w:val="0"/>
                          <w:marRight w:val="0"/>
                          <w:marTop w:val="0"/>
                          <w:marBottom w:val="691"/>
                          <w:divBdr>
                            <w:top w:val="none" w:sz="0" w:space="0" w:color="auto"/>
                            <w:left w:val="none" w:sz="0" w:space="0" w:color="auto"/>
                            <w:bottom w:val="none" w:sz="0" w:space="0" w:color="auto"/>
                            <w:right w:val="none" w:sz="0" w:space="0" w:color="auto"/>
                          </w:divBdr>
                          <w:divsChild>
                            <w:div w:id="1013458722">
                              <w:marLeft w:val="0"/>
                              <w:marRight w:val="0"/>
                              <w:marTop w:val="0"/>
                              <w:marBottom w:val="0"/>
                              <w:divBdr>
                                <w:top w:val="none" w:sz="0" w:space="0" w:color="auto"/>
                                <w:left w:val="none" w:sz="0" w:space="0" w:color="auto"/>
                                <w:bottom w:val="none" w:sz="0" w:space="0" w:color="auto"/>
                                <w:right w:val="none" w:sz="0" w:space="0" w:color="auto"/>
                              </w:divBdr>
                              <w:divsChild>
                                <w:div w:id="767964832">
                                  <w:marLeft w:val="0"/>
                                  <w:marRight w:val="0"/>
                                  <w:marTop w:val="0"/>
                                  <w:marBottom w:val="0"/>
                                  <w:divBdr>
                                    <w:top w:val="none" w:sz="0" w:space="0" w:color="auto"/>
                                    <w:left w:val="none" w:sz="0" w:space="0" w:color="auto"/>
                                    <w:bottom w:val="none" w:sz="0" w:space="0" w:color="auto"/>
                                    <w:right w:val="none" w:sz="0" w:space="0" w:color="auto"/>
                                  </w:divBdr>
                                  <w:divsChild>
                                    <w:div w:id="1186938635">
                                      <w:marLeft w:val="0"/>
                                      <w:marRight w:val="0"/>
                                      <w:marTop w:val="0"/>
                                      <w:marBottom w:val="0"/>
                                      <w:divBdr>
                                        <w:top w:val="none" w:sz="0" w:space="0" w:color="auto"/>
                                        <w:left w:val="none" w:sz="0" w:space="0" w:color="auto"/>
                                        <w:bottom w:val="none" w:sz="0" w:space="0" w:color="auto"/>
                                        <w:right w:val="none" w:sz="0" w:space="0" w:color="auto"/>
                                      </w:divBdr>
                                      <w:divsChild>
                                        <w:div w:id="1529488909">
                                          <w:marLeft w:val="0"/>
                                          <w:marRight w:val="0"/>
                                          <w:marTop w:val="0"/>
                                          <w:marBottom w:val="0"/>
                                          <w:divBdr>
                                            <w:top w:val="none" w:sz="0" w:space="0" w:color="auto"/>
                                            <w:left w:val="none" w:sz="0" w:space="0" w:color="auto"/>
                                            <w:bottom w:val="none" w:sz="0" w:space="0" w:color="auto"/>
                                            <w:right w:val="none" w:sz="0" w:space="0" w:color="auto"/>
                                          </w:divBdr>
                                          <w:divsChild>
                                            <w:div w:id="1263610758">
                                              <w:marLeft w:val="0"/>
                                              <w:marRight w:val="0"/>
                                              <w:marTop w:val="0"/>
                                              <w:marBottom w:val="0"/>
                                              <w:divBdr>
                                                <w:top w:val="none" w:sz="0" w:space="0" w:color="auto"/>
                                                <w:left w:val="none" w:sz="0" w:space="0" w:color="auto"/>
                                                <w:bottom w:val="none" w:sz="0" w:space="0" w:color="auto"/>
                                                <w:right w:val="none" w:sz="0" w:space="0" w:color="auto"/>
                                              </w:divBdr>
                                              <w:divsChild>
                                                <w:div w:id="669482772">
                                                  <w:marLeft w:val="0"/>
                                                  <w:marRight w:val="0"/>
                                                  <w:marTop w:val="0"/>
                                                  <w:marBottom w:val="0"/>
                                                  <w:divBdr>
                                                    <w:top w:val="single" w:sz="4" w:space="0" w:color="EEEEEE"/>
                                                    <w:left w:val="none" w:sz="0" w:space="0" w:color="auto"/>
                                                    <w:bottom w:val="single" w:sz="4" w:space="0" w:color="EEEEEE"/>
                                                    <w:right w:val="single" w:sz="4" w:space="0" w:color="EEEEEE"/>
                                                  </w:divBdr>
                                                  <w:divsChild>
                                                    <w:div w:id="214612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7189888">
      <w:bodyDiv w:val="1"/>
      <w:marLeft w:val="0"/>
      <w:marRight w:val="0"/>
      <w:marTop w:val="0"/>
      <w:marBottom w:val="0"/>
      <w:divBdr>
        <w:top w:val="none" w:sz="0" w:space="0" w:color="auto"/>
        <w:left w:val="none" w:sz="0" w:space="0" w:color="auto"/>
        <w:bottom w:val="none" w:sz="0" w:space="0" w:color="auto"/>
        <w:right w:val="none" w:sz="0" w:space="0" w:color="auto"/>
      </w:divBdr>
    </w:div>
    <w:div w:id="1121145451">
      <w:bodyDiv w:val="1"/>
      <w:marLeft w:val="0"/>
      <w:marRight w:val="0"/>
      <w:marTop w:val="0"/>
      <w:marBottom w:val="0"/>
      <w:divBdr>
        <w:top w:val="none" w:sz="0" w:space="0" w:color="auto"/>
        <w:left w:val="none" w:sz="0" w:space="0" w:color="auto"/>
        <w:bottom w:val="none" w:sz="0" w:space="0" w:color="auto"/>
        <w:right w:val="none" w:sz="0" w:space="0" w:color="auto"/>
      </w:divBdr>
    </w:div>
    <w:div w:id="1214004601">
      <w:bodyDiv w:val="1"/>
      <w:marLeft w:val="0"/>
      <w:marRight w:val="0"/>
      <w:marTop w:val="0"/>
      <w:marBottom w:val="0"/>
      <w:divBdr>
        <w:top w:val="none" w:sz="0" w:space="0" w:color="auto"/>
        <w:left w:val="none" w:sz="0" w:space="0" w:color="auto"/>
        <w:bottom w:val="none" w:sz="0" w:space="0" w:color="auto"/>
        <w:right w:val="none" w:sz="0" w:space="0" w:color="auto"/>
      </w:divBdr>
    </w:div>
    <w:div w:id="1530681125">
      <w:bodyDiv w:val="1"/>
      <w:marLeft w:val="0"/>
      <w:marRight w:val="0"/>
      <w:marTop w:val="0"/>
      <w:marBottom w:val="0"/>
      <w:divBdr>
        <w:top w:val="none" w:sz="0" w:space="0" w:color="auto"/>
        <w:left w:val="none" w:sz="0" w:space="0" w:color="auto"/>
        <w:bottom w:val="none" w:sz="0" w:space="0" w:color="auto"/>
        <w:right w:val="none" w:sz="0" w:space="0" w:color="auto"/>
      </w:divBdr>
    </w:div>
    <w:div w:id="1642340699">
      <w:bodyDiv w:val="1"/>
      <w:marLeft w:val="0"/>
      <w:marRight w:val="0"/>
      <w:marTop w:val="0"/>
      <w:marBottom w:val="0"/>
      <w:divBdr>
        <w:top w:val="none" w:sz="0" w:space="0" w:color="auto"/>
        <w:left w:val="none" w:sz="0" w:space="0" w:color="auto"/>
        <w:bottom w:val="none" w:sz="0" w:space="0" w:color="auto"/>
        <w:right w:val="none" w:sz="0" w:space="0" w:color="auto"/>
      </w:divBdr>
    </w:div>
    <w:div w:id="1690333416">
      <w:bodyDiv w:val="1"/>
      <w:marLeft w:val="0"/>
      <w:marRight w:val="0"/>
      <w:marTop w:val="0"/>
      <w:marBottom w:val="0"/>
      <w:divBdr>
        <w:top w:val="none" w:sz="0" w:space="0" w:color="auto"/>
        <w:left w:val="none" w:sz="0" w:space="0" w:color="auto"/>
        <w:bottom w:val="none" w:sz="0" w:space="0" w:color="auto"/>
        <w:right w:val="none" w:sz="0" w:space="0" w:color="auto"/>
      </w:divBdr>
    </w:div>
    <w:div w:id="1701585731">
      <w:bodyDiv w:val="1"/>
      <w:marLeft w:val="0"/>
      <w:marRight w:val="0"/>
      <w:marTop w:val="0"/>
      <w:marBottom w:val="0"/>
      <w:divBdr>
        <w:top w:val="none" w:sz="0" w:space="0" w:color="auto"/>
        <w:left w:val="none" w:sz="0" w:space="0" w:color="auto"/>
        <w:bottom w:val="none" w:sz="0" w:space="0" w:color="auto"/>
        <w:right w:val="none" w:sz="0" w:space="0" w:color="auto"/>
      </w:divBdr>
      <w:divsChild>
        <w:div w:id="576789565">
          <w:marLeft w:val="0"/>
          <w:marRight w:val="0"/>
          <w:marTop w:val="0"/>
          <w:marBottom w:val="0"/>
          <w:divBdr>
            <w:top w:val="none" w:sz="0" w:space="0" w:color="auto"/>
            <w:left w:val="none" w:sz="0" w:space="0" w:color="auto"/>
            <w:bottom w:val="none" w:sz="0" w:space="0" w:color="auto"/>
            <w:right w:val="none" w:sz="0" w:space="0" w:color="auto"/>
          </w:divBdr>
          <w:divsChild>
            <w:div w:id="1634018234">
              <w:marLeft w:val="204"/>
              <w:marRight w:val="0"/>
              <w:marTop w:val="0"/>
              <w:marBottom w:val="0"/>
              <w:divBdr>
                <w:top w:val="single" w:sz="6" w:space="14" w:color="AAAAAA"/>
                <w:left w:val="none" w:sz="0" w:space="0" w:color="auto"/>
                <w:bottom w:val="single" w:sz="6" w:space="14" w:color="AAAAAA"/>
                <w:right w:val="none" w:sz="0" w:space="0" w:color="auto"/>
              </w:divBdr>
            </w:div>
          </w:divsChild>
        </w:div>
      </w:divsChild>
    </w:div>
    <w:div w:id="1705134616">
      <w:bodyDiv w:val="1"/>
      <w:marLeft w:val="0"/>
      <w:marRight w:val="0"/>
      <w:marTop w:val="0"/>
      <w:marBottom w:val="0"/>
      <w:divBdr>
        <w:top w:val="none" w:sz="0" w:space="0" w:color="auto"/>
        <w:left w:val="none" w:sz="0" w:space="0" w:color="auto"/>
        <w:bottom w:val="none" w:sz="0" w:space="0" w:color="auto"/>
        <w:right w:val="none" w:sz="0" w:space="0" w:color="auto"/>
      </w:divBdr>
    </w:div>
    <w:div w:id="1708674859">
      <w:bodyDiv w:val="1"/>
      <w:marLeft w:val="0"/>
      <w:marRight w:val="0"/>
      <w:marTop w:val="0"/>
      <w:marBottom w:val="0"/>
      <w:divBdr>
        <w:top w:val="none" w:sz="0" w:space="0" w:color="auto"/>
        <w:left w:val="none" w:sz="0" w:space="0" w:color="auto"/>
        <w:bottom w:val="none" w:sz="0" w:space="0" w:color="auto"/>
        <w:right w:val="none" w:sz="0" w:space="0" w:color="auto"/>
      </w:divBdr>
    </w:div>
    <w:div w:id="1797409875">
      <w:bodyDiv w:val="1"/>
      <w:marLeft w:val="0"/>
      <w:marRight w:val="0"/>
      <w:marTop w:val="0"/>
      <w:marBottom w:val="0"/>
      <w:divBdr>
        <w:top w:val="none" w:sz="0" w:space="0" w:color="auto"/>
        <w:left w:val="none" w:sz="0" w:space="0" w:color="auto"/>
        <w:bottom w:val="none" w:sz="0" w:space="0" w:color="auto"/>
        <w:right w:val="none" w:sz="0" w:space="0" w:color="auto"/>
      </w:divBdr>
    </w:div>
    <w:div w:id="1813592110">
      <w:bodyDiv w:val="1"/>
      <w:marLeft w:val="0"/>
      <w:marRight w:val="0"/>
      <w:marTop w:val="0"/>
      <w:marBottom w:val="0"/>
      <w:divBdr>
        <w:top w:val="none" w:sz="0" w:space="0" w:color="auto"/>
        <w:left w:val="none" w:sz="0" w:space="0" w:color="auto"/>
        <w:bottom w:val="none" w:sz="0" w:space="0" w:color="auto"/>
        <w:right w:val="none" w:sz="0" w:space="0" w:color="auto"/>
      </w:divBdr>
    </w:div>
    <w:div w:id="1859853064">
      <w:bodyDiv w:val="1"/>
      <w:marLeft w:val="0"/>
      <w:marRight w:val="0"/>
      <w:marTop w:val="0"/>
      <w:marBottom w:val="0"/>
      <w:divBdr>
        <w:top w:val="none" w:sz="0" w:space="0" w:color="auto"/>
        <w:left w:val="none" w:sz="0" w:space="0" w:color="auto"/>
        <w:bottom w:val="none" w:sz="0" w:space="0" w:color="auto"/>
        <w:right w:val="none" w:sz="0" w:space="0" w:color="auto"/>
      </w:divBdr>
    </w:div>
    <w:div w:id="1877355635">
      <w:bodyDiv w:val="1"/>
      <w:marLeft w:val="0"/>
      <w:marRight w:val="0"/>
      <w:marTop w:val="0"/>
      <w:marBottom w:val="0"/>
      <w:divBdr>
        <w:top w:val="none" w:sz="0" w:space="0" w:color="auto"/>
        <w:left w:val="none" w:sz="0" w:space="0" w:color="auto"/>
        <w:bottom w:val="none" w:sz="0" w:space="0" w:color="auto"/>
        <w:right w:val="none" w:sz="0" w:space="0" w:color="auto"/>
      </w:divBdr>
      <w:divsChild>
        <w:div w:id="341976693">
          <w:marLeft w:val="0"/>
          <w:marRight w:val="0"/>
          <w:marTop w:val="0"/>
          <w:marBottom w:val="0"/>
          <w:divBdr>
            <w:top w:val="none" w:sz="0" w:space="0" w:color="auto"/>
            <w:left w:val="none" w:sz="0" w:space="0" w:color="auto"/>
            <w:bottom w:val="none" w:sz="0" w:space="0" w:color="auto"/>
            <w:right w:val="none" w:sz="0" w:space="0" w:color="auto"/>
          </w:divBdr>
          <w:divsChild>
            <w:div w:id="588974194">
              <w:marLeft w:val="0"/>
              <w:marRight w:val="0"/>
              <w:marTop w:val="0"/>
              <w:marBottom w:val="0"/>
              <w:divBdr>
                <w:top w:val="none" w:sz="0" w:space="0" w:color="auto"/>
                <w:left w:val="none" w:sz="0" w:space="0" w:color="auto"/>
                <w:bottom w:val="none" w:sz="0" w:space="0" w:color="auto"/>
                <w:right w:val="none" w:sz="0" w:space="0" w:color="auto"/>
              </w:divBdr>
              <w:divsChild>
                <w:div w:id="2047101845">
                  <w:marLeft w:val="0"/>
                  <w:marRight w:val="130"/>
                  <w:marTop w:val="0"/>
                  <w:marBottom w:val="0"/>
                  <w:divBdr>
                    <w:top w:val="single" w:sz="4" w:space="0" w:color="CDE1EF"/>
                    <w:left w:val="single" w:sz="4" w:space="13" w:color="CDE1EF"/>
                    <w:bottom w:val="single" w:sz="4" w:space="13" w:color="CDE1EF"/>
                    <w:right w:val="single" w:sz="4" w:space="13" w:color="CDE1EF"/>
                  </w:divBdr>
                  <w:divsChild>
                    <w:div w:id="993292376">
                      <w:marLeft w:val="0"/>
                      <w:marRight w:val="0"/>
                      <w:marTop w:val="0"/>
                      <w:marBottom w:val="0"/>
                      <w:divBdr>
                        <w:top w:val="none" w:sz="0" w:space="0" w:color="auto"/>
                        <w:left w:val="none" w:sz="0" w:space="0" w:color="auto"/>
                        <w:bottom w:val="none" w:sz="0" w:space="0" w:color="auto"/>
                        <w:right w:val="none" w:sz="0" w:space="0" w:color="auto"/>
                      </w:divBdr>
                      <w:divsChild>
                        <w:div w:id="785194541">
                          <w:marLeft w:val="0"/>
                          <w:marRight w:val="0"/>
                          <w:marTop w:val="0"/>
                          <w:marBottom w:val="0"/>
                          <w:divBdr>
                            <w:top w:val="none" w:sz="0" w:space="0" w:color="auto"/>
                            <w:left w:val="none" w:sz="0" w:space="0" w:color="auto"/>
                            <w:bottom w:val="none" w:sz="0" w:space="0" w:color="auto"/>
                            <w:right w:val="none" w:sz="0" w:space="0" w:color="auto"/>
                          </w:divBdr>
                          <w:divsChild>
                            <w:div w:id="103305277">
                              <w:marLeft w:val="0"/>
                              <w:marRight w:val="0"/>
                              <w:marTop w:val="0"/>
                              <w:marBottom w:val="259"/>
                              <w:divBdr>
                                <w:top w:val="single" w:sz="4" w:space="0" w:color="CEE1EE"/>
                                <w:left w:val="single" w:sz="4" w:space="0" w:color="CEE1EE"/>
                                <w:bottom w:val="single" w:sz="4" w:space="0" w:color="CEE1EE"/>
                                <w:right w:val="single" w:sz="4" w:space="0" w:color="CEE1EE"/>
                              </w:divBdr>
                            </w:div>
                            <w:div w:id="1383751340">
                              <w:marLeft w:val="0"/>
                              <w:marRight w:val="0"/>
                              <w:marTop w:val="0"/>
                              <w:marBottom w:val="259"/>
                              <w:divBdr>
                                <w:top w:val="single" w:sz="4" w:space="0" w:color="CEE1EE"/>
                                <w:left w:val="single" w:sz="4" w:space="0" w:color="CEE1EE"/>
                                <w:bottom w:val="single" w:sz="4" w:space="0" w:color="CEE1EE"/>
                                <w:right w:val="single" w:sz="4" w:space="0" w:color="CEE1EE"/>
                              </w:divBdr>
                            </w:div>
                            <w:div w:id="912813241">
                              <w:marLeft w:val="0"/>
                              <w:marRight w:val="0"/>
                              <w:marTop w:val="0"/>
                              <w:marBottom w:val="259"/>
                              <w:divBdr>
                                <w:top w:val="single" w:sz="4" w:space="0" w:color="CEE1EE"/>
                                <w:left w:val="single" w:sz="4" w:space="0" w:color="CEE1EE"/>
                                <w:bottom w:val="single" w:sz="4" w:space="0" w:color="CEE1EE"/>
                                <w:right w:val="single" w:sz="4" w:space="0" w:color="CEE1EE"/>
                              </w:divBdr>
                            </w:div>
                            <w:div w:id="1271475958">
                              <w:marLeft w:val="0"/>
                              <w:marRight w:val="0"/>
                              <w:marTop w:val="0"/>
                              <w:marBottom w:val="259"/>
                              <w:divBdr>
                                <w:top w:val="none" w:sz="0" w:space="0" w:color="auto"/>
                                <w:left w:val="none" w:sz="0" w:space="0" w:color="auto"/>
                                <w:bottom w:val="none" w:sz="0" w:space="0" w:color="auto"/>
                                <w:right w:val="none" w:sz="0" w:space="0" w:color="auto"/>
                              </w:divBdr>
                            </w:div>
                            <w:div w:id="813831951">
                              <w:marLeft w:val="0"/>
                              <w:marRight w:val="0"/>
                              <w:marTop w:val="0"/>
                              <w:marBottom w:val="259"/>
                              <w:divBdr>
                                <w:top w:val="single" w:sz="4" w:space="0" w:color="CEE1EE"/>
                                <w:left w:val="single" w:sz="4" w:space="0" w:color="CEE1EE"/>
                                <w:bottom w:val="single" w:sz="4" w:space="0" w:color="CEE1EE"/>
                                <w:right w:val="single" w:sz="4" w:space="0" w:color="CEE1EE"/>
                              </w:divBdr>
                            </w:div>
                          </w:divsChild>
                        </w:div>
                      </w:divsChild>
                    </w:div>
                  </w:divsChild>
                </w:div>
              </w:divsChild>
            </w:div>
          </w:divsChild>
        </w:div>
      </w:divsChild>
    </w:div>
    <w:div w:id="2023703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047E32-7D1C-4DF9-9BCB-6320FC4E4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11336</TotalTime>
  <Pages>22</Pages>
  <Words>3134</Words>
  <Characters>17864</Characters>
  <Application>Microsoft Office Word</Application>
  <DocSecurity>0</DocSecurity>
  <Lines>148</Lines>
  <Paragraphs>41</Paragraphs>
  <ScaleCrop>false</ScaleCrop>
  <Company>Huawei Technologies Co., Ltd.</Company>
  <LinksUpToDate>false</LinksUpToDate>
  <CharactersWithSpaces>20957</CharactersWithSpaces>
  <SharedDoc>false</SharedDoc>
  <HLinks>
    <vt:vector size="330" baseType="variant">
      <vt:variant>
        <vt:i4>327799</vt:i4>
      </vt:variant>
      <vt:variant>
        <vt:i4>312</vt:i4>
      </vt:variant>
      <vt:variant>
        <vt:i4>0</vt:i4>
      </vt:variant>
      <vt:variant>
        <vt:i4>5</vt:i4>
      </vt:variant>
      <vt:variant>
        <vt:lpwstr>http://www.iso.org/iso/english_country_names_and_code_elements</vt:lpwstr>
      </vt:variant>
      <vt:variant>
        <vt:lpwstr>holy-see-vatican</vt:lpwstr>
      </vt:variant>
      <vt:variant>
        <vt:i4>2949157</vt:i4>
      </vt:variant>
      <vt:variant>
        <vt:i4>309</vt:i4>
      </vt:variant>
      <vt:variant>
        <vt:i4>0</vt:i4>
      </vt:variant>
      <vt:variant>
        <vt:i4>5</vt:i4>
      </vt:variant>
      <vt:variant>
        <vt:lpwstr>http://portalhost/user/activateEMAIL.htm?userID=XXX&amp;activateEMailCode=XXXXX</vt:lpwstr>
      </vt:variant>
      <vt:variant>
        <vt:lpwstr/>
      </vt:variant>
      <vt:variant>
        <vt:i4>-1474602702</vt:i4>
      </vt:variant>
      <vt:variant>
        <vt:i4>306</vt:i4>
      </vt:variant>
      <vt:variant>
        <vt:i4>0</vt:i4>
      </vt:variant>
      <vt:variant>
        <vt:i4>5</vt:i4>
      </vt:variant>
      <vt:variant>
        <vt:lpwstr>mailto:userID@inner.up.hw；%20%20以虚拟邮箱和用户密码算出对应HA1</vt:lpwstr>
      </vt:variant>
      <vt:variant>
        <vt:lpwstr/>
      </vt:variant>
      <vt:variant>
        <vt:i4>2949157</vt:i4>
      </vt:variant>
      <vt:variant>
        <vt:i4>303</vt:i4>
      </vt:variant>
      <vt:variant>
        <vt:i4>0</vt:i4>
      </vt:variant>
      <vt:variant>
        <vt:i4>5</vt:i4>
      </vt:variant>
      <vt:variant>
        <vt:lpwstr>http://portalhost/user/activateEMAIL.htm?userID=XXX&amp;activateEMailCode=XXXXX</vt:lpwstr>
      </vt:variant>
      <vt:variant>
        <vt:lpwstr/>
      </vt:variant>
      <vt:variant>
        <vt:i4>4849674</vt:i4>
      </vt:variant>
      <vt:variant>
        <vt:i4>300</vt:i4>
      </vt:variant>
      <vt:variant>
        <vt:i4>0</vt:i4>
      </vt:variant>
      <vt:variant>
        <vt:i4>5</vt:i4>
      </vt:variant>
      <vt:variant>
        <vt:lpwstr>http://host:port/AccountServer/IUserInfoMng.registerCloudAccount</vt:lpwstr>
      </vt:variant>
      <vt:variant>
        <vt:lpwstr/>
      </vt:variant>
      <vt:variant>
        <vt:i4>906654560</vt:i4>
      </vt:variant>
      <vt:variant>
        <vt:i4>297</vt:i4>
      </vt:variant>
      <vt:variant>
        <vt:i4>0</vt:i4>
      </vt:variant>
      <vt:variant>
        <vt:i4>5</vt:i4>
      </vt:variant>
      <vt:variant>
        <vt:lpwstr>http://host:port/accountservice/接口类名.方法名 HTTP/1.1</vt:lpwstr>
      </vt:variant>
      <vt:variant>
        <vt:lpwstr/>
      </vt:variant>
      <vt:variant>
        <vt:i4>1638456</vt:i4>
      </vt:variant>
      <vt:variant>
        <vt:i4>287</vt:i4>
      </vt:variant>
      <vt:variant>
        <vt:i4>0</vt:i4>
      </vt:variant>
      <vt:variant>
        <vt:i4>5</vt:i4>
      </vt:variant>
      <vt:variant>
        <vt:lpwstr/>
      </vt:variant>
      <vt:variant>
        <vt:lpwstr>_Toc289160576</vt:lpwstr>
      </vt:variant>
      <vt:variant>
        <vt:i4>1638456</vt:i4>
      </vt:variant>
      <vt:variant>
        <vt:i4>281</vt:i4>
      </vt:variant>
      <vt:variant>
        <vt:i4>0</vt:i4>
      </vt:variant>
      <vt:variant>
        <vt:i4>5</vt:i4>
      </vt:variant>
      <vt:variant>
        <vt:lpwstr/>
      </vt:variant>
      <vt:variant>
        <vt:lpwstr>_Toc289160575</vt:lpwstr>
      </vt:variant>
      <vt:variant>
        <vt:i4>1638456</vt:i4>
      </vt:variant>
      <vt:variant>
        <vt:i4>275</vt:i4>
      </vt:variant>
      <vt:variant>
        <vt:i4>0</vt:i4>
      </vt:variant>
      <vt:variant>
        <vt:i4>5</vt:i4>
      </vt:variant>
      <vt:variant>
        <vt:lpwstr/>
      </vt:variant>
      <vt:variant>
        <vt:lpwstr>_Toc289160574</vt:lpwstr>
      </vt:variant>
      <vt:variant>
        <vt:i4>1638456</vt:i4>
      </vt:variant>
      <vt:variant>
        <vt:i4>269</vt:i4>
      </vt:variant>
      <vt:variant>
        <vt:i4>0</vt:i4>
      </vt:variant>
      <vt:variant>
        <vt:i4>5</vt:i4>
      </vt:variant>
      <vt:variant>
        <vt:lpwstr/>
      </vt:variant>
      <vt:variant>
        <vt:lpwstr>_Toc289160573</vt:lpwstr>
      </vt:variant>
      <vt:variant>
        <vt:i4>1638456</vt:i4>
      </vt:variant>
      <vt:variant>
        <vt:i4>263</vt:i4>
      </vt:variant>
      <vt:variant>
        <vt:i4>0</vt:i4>
      </vt:variant>
      <vt:variant>
        <vt:i4>5</vt:i4>
      </vt:variant>
      <vt:variant>
        <vt:lpwstr/>
      </vt:variant>
      <vt:variant>
        <vt:lpwstr>_Toc289160572</vt:lpwstr>
      </vt:variant>
      <vt:variant>
        <vt:i4>1638456</vt:i4>
      </vt:variant>
      <vt:variant>
        <vt:i4>257</vt:i4>
      </vt:variant>
      <vt:variant>
        <vt:i4>0</vt:i4>
      </vt:variant>
      <vt:variant>
        <vt:i4>5</vt:i4>
      </vt:variant>
      <vt:variant>
        <vt:lpwstr/>
      </vt:variant>
      <vt:variant>
        <vt:lpwstr>_Toc289160571</vt:lpwstr>
      </vt:variant>
      <vt:variant>
        <vt:i4>1638456</vt:i4>
      </vt:variant>
      <vt:variant>
        <vt:i4>251</vt:i4>
      </vt:variant>
      <vt:variant>
        <vt:i4>0</vt:i4>
      </vt:variant>
      <vt:variant>
        <vt:i4>5</vt:i4>
      </vt:variant>
      <vt:variant>
        <vt:lpwstr/>
      </vt:variant>
      <vt:variant>
        <vt:lpwstr>_Toc289160570</vt:lpwstr>
      </vt:variant>
      <vt:variant>
        <vt:i4>1572920</vt:i4>
      </vt:variant>
      <vt:variant>
        <vt:i4>245</vt:i4>
      </vt:variant>
      <vt:variant>
        <vt:i4>0</vt:i4>
      </vt:variant>
      <vt:variant>
        <vt:i4>5</vt:i4>
      </vt:variant>
      <vt:variant>
        <vt:lpwstr/>
      </vt:variant>
      <vt:variant>
        <vt:lpwstr>_Toc289160569</vt:lpwstr>
      </vt:variant>
      <vt:variant>
        <vt:i4>1572920</vt:i4>
      </vt:variant>
      <vt:variant>
        <vt:i4>239</vt:i4>
      </vt:variant>
      <vt:variant>
        <vt:i4>0</vt:i4>
      </vt:variant>
      <vt:variant>
        <vt:i4>5</vt:i4>
      </vt:variant>
      <vt:variant>
        <vt:lpwstr/>
      </vt:variant>
      <vt:variant>
        <vt:lpwstr>_Toc289160568</vt:lpwstr>
      </vt:variant>
      <vt:variant>
        <vt:i4>1572920</vt:i4>
      </vt:variant>
      <vt:variant>
        <vt:i4>233</vt:i4>
      </vt:variant>
      <vt:variant>
        <vt:i4>0</vt:i4>
      </vt:variant>
      <vt:variant>
        <vt:i4>5</vt:i4>
      </vt:variant>
      <vt:variant>
        <vt:lpwstr/>
      </vt:variant>
      <vt:variant>
        <vt:lpwstr>_Toc289160567</vt:lpwstr>
      </vt:variant>
      <vt:variant>
        <vt:i4>1572920</vt:i4>
      </vt:variant>
      <vt:variant>
        <vt:i4>227</vt:i4>
      </vt:variant>
      <vt:variant>
        <vt:i4>0</vt:i4>
      </vt:variant>
      <vt:variant>
        <vt:i4>5</vt:i4>
      </vt:variant>
      <vt:variant>
        <vt:lpwstr/>
      </vt:variant>
      <vt:variant>
        <vt:lpwstr>_Toc289160566</vt:lpwstr>
      </vt:variant>
      <vt:variant>
        <vt:i4>1572920</vt:i4>
      </vt:variant>
      <vt:variant>
        <vt:i4>221</vt:i4>
      </vt:variant>
      <vt:variant>
        <vt:i4>0</vt:i4>
      </vt:variant>
      <vt:variant>
        <vt:i4>5</vt:i4>
      </vt:variant>
      <vt:variant>
        <vt:lpwstr/>
      </vt:variant>
      <vt:variant>
        <vt:lpwstr>_Toc289160565</vt:lpwstr>
      </vt:variant>
      <vt:variant>
        <vt:i4>1572920</vt:i4>
      </vt:variant>
      <vt:variant>
        <vt:i4>215</vt:i4>
      </vt:variant>
      <vt:variant>
        <vt:i4>0</vt:i4>
      </vt:variant>
      <vt:variant>
        <vt:i4>5</vt:i4>
      </vt:variant>
      <vt:variant>
        <vt:lpwstr/>
      </vt:variant>
      <vt:variant>
        <vt:lpwstr>_Toc289160564</vt:lpwstr>
      </vt:variant>
      <vt:variant>
        <vt:i4>1572920</vt:i4>
      </vt:variant>
      <vt:variant>
        <vt:i4>209</vt:i4>
      </vt:variant>
      <vt:variant>
        <vt:i4>0</vt:i4>
      </vt:variant>
      <vt:variant>
        <vt:i4>5</vt:i4>
      </vt:variant>
      <vt:variant>
        <vt:lpwstr/>
      </vt:variant>
      <vt:variant>
        <vt:lpwstr>_Toc289160563</vt:lpwstr>
      </vt:variant>
      <vt:variant>
        <vt:i4>1572920</vt:i4>
      </vt:variant>
      <vt:variant>
        <vt:i4>203</vt:i4>
      </vt:variant>
      <vt:variant>
        <vt:i4>0</vt:i4>
      </vt:variant>
      <vt:variant>
        <vt:i4>5</vt:i4>
      </vt:variant>
      <vt:variant>
        <vt:lpwstr/>
      </vt:variant>
      <vt:variant>
        <vt:lpwstr>_Toc289160562</vt:lpwstr>
      </vt:variant>
      <vt:variant>
        <vt:i4>1572920</vt:i4>
      </vt:variant>
      <vt:variant>
        <vt:i4>197</vt:i4>
      </vt:variant>
      <vt:variant>
        <vt:i4>0</vt:i4>
      </vt:variant>
      <vt:variant>
        <vt:i4>5</vt:i4>
      </vt:variant>
      <vt:variant>
        <vt:lpwstr/>
      </vt:variant>
      <vt:variant>
        <vt:lpwstr>_Toc289160561</vt:lpwstr>
      </vt:variant>
      <vt:variant>
        <vt:i4>1572920</vt:i4>
      </vt:variant>
      <vt:variant>
        <vt:i4>191</vt:i4>
      </vt:variant>
      <vt:variant>
        <vt:i4>0</vt:i4>
      </vt:variant>
      <vt:variant>
        <vt:i4>5</vt:i4>
      </vt:variant>
      <vt:variant>
        <vt:lpwstr/>
      </vt:variant>
      <vt:variant>
        <vt:lpwstr>_Toc289160560</vt:lpwstr>
      </vt:variant>
      <vt:variant>
        <vt:i4>1769528</vt:i4>
      </vt:variant>
      <vt:variant>
        <vt:i4>185</vt:i4>
      </vt:variant>
      <vt:variant>
        <vt:i4>0</vt:i4>
      </vt:variant>
      <vt:variant>
        <vt:i4>5</vt:i4>
      </vt:variant>
      <vt:variant>
        <vt:lpwstr/>
      </vt:variant>
      <vt:variant>
        <vt:lpwstr>_Toc289160559</vt:lpwstr>
      </vt:variant>
      <vt:variant>
        <vt:i4>1769528</vt:i4>
      </vt:variant>
      <vt:variant>
        <vt:i4>179</vt:i4>
      </vt:variant>
      <vt:variant>
        <vt:i4>0</vt:i4>
      </vt:variant>
      <vt:variant>
        <vt:i4>5</vt:i4>
      </vt:variant>
      <vt:variant>
        <vt:lpwstr/>
      </vt:variant>
      <vt:variant>
        <vt:lpwstr>_Toc289160558</vt:lpwstr>
      </vt:variant>
      <vt:variant>
        <vt:i4>1769528</vt:i4>
      </vt:variant>
      <vt:variant>
        <vt:i4>173</vt:i4>
      </vt:variant>
      <vt:variant>
        <vt:i4>0</vt:i4>
      </vt:variant>
      <vt:variant>
        <vt:i4>5</vt:i4>
      </vt:variant>
      <vt:variant>
        <vt:lpwstr/>
      </vt:variant>
      <vt:variant>
        <vt:lpwstr>_Toc289160557</vt:lpwstr>
      </vt:variant>
      <vt:variant>
        <vt:i4>1769528</vt:i4>
      </vt:variant>
      <vt:variant>
        <vt:i4>167</vt:i4>
      </vt:variant>
      <vt:variant>
        <vt:i4>0</vt:i4>
      </vt:variant>
      <vt:variant>
        <vt:i4>5</vt:i4>
      </vt:variant>
      <vt:variant>
        <vt:lpwstr/>
      </vt:variant>
      <vt:variant>
        <vt:lpwstr>_Toc289160556</vt:lpwstr>
      </vt:variant>
      <vt:variant>
        <vt:i4>1769528</vt:i4>
      </vt:variant>
      <vt:variant>
        <vt:i4>161</vt:i4>
      </vt:variant>
      <vt:variant>
        <vt:i4>0</vt:i4>
      </vt:variant>
      <vt:variant>
        <vt:i4>5</vt:i4>
      </vt:variant>
      <vt:variant>
        <vt:lpwstr/>
      </vt:variant>
      <vt:variant>
        <vt:lpwstr>_Toc289160555</vt:lpwstr>
      </vt:variant>
      <vt:variant>
        <vt:i4>1769528</vt:i4>
      </vt:variant>
      <vt:variant>
        <vt:i4>155</vt:i4>
      </vt:variant>
      <vt:variant>
        <vt:i4>0</vt:i4>
      </vt:variant>
      <vt:variant>
        <vt:i4>5</vt:i4>
      </vt:variant>
      <vt:variant>
        <vt:lpwstr/>
      </vt:variant>
      <vt:variant>
        <vt:lpwstr>_Toc289160554</vt:lpwstr>
      </vt:variant>
      <vt:variant>
        <vt:i4>1769528</vt:i4>
      </vt:variant>
      <vt:variant>
        <vt:i4>149</vt:i4>
      </vt:variant>
      <vt:variant>
        <vt:i4>0</vt:i4>
      </vt:variant>
      <vt:variant>
        <vt:i4>5</vt:i4>
      </vt:variant>
      <vt:variant>
        <vt:lpwstr/>
      </vt:variant>
      <vt:variant>
        <vt:lpwstr>_Toc289160553</vt:lpwstr>
      </vt:variant>
      <vt:variant>
        <vt:i4>1769528</vt:i4>
      </vt:variant>
      <vt:variant>
        <vt:i4>143</vt:i4>
      </vt:variant>
      <vt:variant>
        <vt:i4>0</vt:i4>
      </vt:variant>
      <vt:variant>
        <vt:i4>5</vt:i4>
      </vt:variant>
      <vt:variant>
        <vt:lpwstr/>
      </vt:variant>
      <vt:variant>
        <vt:lpwstr>_Toc289160552</vt:lpwstr>
      </vt:variant>
      <vt:variant>
        <vt:i4>1769528</vt:i4>
      </vt:variant>
      <vt:variant>
        <vt:i4>137</vt:i4>
      </vt:variant>
      <vt:variant>
        <vt:i4>0</vt:i4>
      </vt:variant>
      <vt:variant>
        <vt:i4>5</vt:i4>
      </vt:variant>
      <vt:variant>
        <vt:lpwstr/>
      </vt:variant>
      <vt:variant>
        <vt:lpwstr>_Toc289160551</vt:lpwstr>
      </vt:variant>
      <vt:variant>
        <vt:i4>1769528</vt:i4>
      </vt:variant>
      <vt:variant>
        <vt:i4>131</vt:i4>
      </vt:variant>
      <vt:variant>
        <vt:i4>0</vt:i4>
      </vt:variant>
      <vt:variant>
        <vt:i4>5</vt:i4>
      </vt:variant>
      <vt:variant>
        <vt:lpwstr/>
      </vt:variant>
      <vt:variant>
        <vt:lpwstr>_Toc289160550</vt:lpwstr>
      </vt:variant>
      <vt:variant>
        <vt:i4>1703992</vt:i4>
      </vt:variant>
      <vt:variant>
        <vt:i4>125</vt:i4>
      </vt:variant>
      <vt:variant>
        <vt:i4>0</vt:i4>
      </vt:variant>
      <vt:variant>
        <vt:i4>5</vt:i4>
      </vt:variant>
      <vt:variant>
        <vt:lpwstr/>
      </vt:variant>
      <vt:variant>
        <vt:lpwstr>_Toc289160549</vt:lpwstr>
      </vt:variant>
      <vt:variant>
        <vt:i4>1703992</vt:i4>
      </vt:variant>
      <vt:variant>
        <vt:i4>119</vt:i4>
      </vt:variant>
      <vt:variant>
        <vt:i4>0</vt:i4>
      </vt:variant>
      <vt:variant>
        <vt:i4>5</vt:i4>
      </vt:variant>
      <vt:variant>
        <vt:lpwstr/>
      </vt:variant>
      <vt:variant>
        <vt:lpwstr>_Toc289160548</vt:lpwstr>
      </vt:variant>
      <vt:variant>
        <vt:i4>1703992</vt:i4>
      </vt:variant>
      <vt:variant>
        <vt:i4>113</vt:i4>
      </vt:variant>
      <vt:variant>
        <vt:i4>0</vt:i4>
      </vt:variant>
      <vt:variant>
        <vt:i4>5</vt:i4>
      </vt:variant>
      <vt:variant>
        <vt:lpwstr/>
      </vt:variant>
      <vt:variant>
        <vt:lpwstr>_Toc289160547</vt:lpwstr>
      </vt:variant>
      <vt:variant>
        <vt:i4>1703992</vt:i4>
      </vt:variant>
      <vt:variant>
        <vt:i4>107</vt:i4>
      </vt:variant>
      <vt:variant>
        <vt:i4>0</vt:i4>
      </vt:variant>
      <vt:variant>
        <vt:i4>5</vt:i4>
      </vt:variant>
      <vt:variant>
        <vt:lpwstr/>
      </vt:variant>
      <vt:variant>
        <vt:lpwstr>_Toc289160546</vt:lpwstr>
      </vt:variant>
      <vt:variant>
        <vt:i4>1703992</vt:i4>
      </vt:variant>
      <vt:variant>
        <vt:i4>101</vt:i4>
      </vt:variant>
      <vt:variant>
        <vt:i4>0</vt:i4>
      </vt:variant>
      <vt:variant>
        <vt:i4>5</vt:i4>
      </vt:variant>
      <vt:variant>
        <vt:lpwstr/>
      </vt:variant>
      <vt:variant>
        <vt:lpwstr>_Toc289160545</vt:lpwstr>
      </vt:variant>
      <vt:variant>
        <vt:i4>1703992</vt:i4>
      </vt:variant>
      <vt:variant>
        <vt:i4>95</vt:i4>
      </vt:variant>
      <vt:variant>
        <vt:i4>0</vt:i4>
      </vt:variant>
      <vt:variant>
        <vt:i4>5</vt:i4>
      </vt:variant>
      <vt:variant>
        <vt:lpwstr/>
      </vt:variant>
      <vt:variant>
        <vt:lpwstr>_Toc289160544</vt:lpwstr>
      </vt:variant>
      <vt:variant>
        <vt:i4>1703992</vt:i4>
      </vt:variant>
      <vt:variant>
        <vt:i4>89</vt:i4>
      </vt:variant>
      <vt:variant>
        <vt:i4>0</vt:i4>
      </vt:variant>
      <vt:variant>
        <vt:i4>5</vt:i4>
      </vt:variant>
      <vt:variant>
        <vt:lpwstr/>
      </vt:variant>
      <vt:variant>
        <vt:lpwstr>_Toc289160543</vt:lpwstr>
      </vt:variant>
      <vt:variant>
        <vt:i4>1703992</vt:i4>
      </vt:variant>
      <vt:variant>
        <vt:i4>83</vt:i4>
      </vt:variant>
      <vt:variant>
        <vt:i4>0</vt:i4>
      </vt:variant>
      <vt:variant>
        <vt:i4>5</vt:i4>
      </vt:variant>
      <vt:variant>
        <vt:lpwstr/>
      </vt:variant>
      <vt:variant>
        <vt:lpwstr>_Toc289160542</vt:lpwstr>
      </vt:variant>
      <vt:variant>
        <vt:i4>1703992</vt:i4>
      </vt:variant>
      <vt:variant>
        <vt:i4>77</vt:i4>
      </vt:variant>
      <vt:variant>
        <vt:i4>0</vt:i4>
      </vt:variant>
      <vt:variant>
        <vt:i4>5</vt:i4>
      </vt:variant>
      <vt:variant>
        <vt:lpwstr/>
      </vt:variant>
      <vt:variant>
        <vt:lpwstr>_Toc289160541</vt:lpwstr>
      </vt:variant>
      <vt:variant>
        <vt:i4>1703992</vt:i4>
      </vt:variant>
      <vt:variant>
        <vt:i4>71</vt:i4>
      </vt:variant>
      <vt:variant>
        <vt:i4>0</vt:i4>
      </vt:variant>
      <vt:variant>
        <vt:i4>5</vt:i4>
      </vt:variant>
      <vt:variant>
        <vt:lpwstr/>
      </vt:variant>
      <vt:variant>
        <vt:lpwstr>_Toc289160540</vt:lpwstr>
      </vt:variant>
      <vt:variant>
        <vt:i4>1900600</vt:i4>
      </vt:variant>
      <vt:variant>
        <vt:i4>65</vt:i4>
      </vt:variant>
      <vt:variant>
        <vt:i4>0</vt:i4>
      </vt:variant>
      <vt:variant>
        <vt:i4>5</vt:i4>
      </vt:variant>
      <vt:variant>
        <vt:lpwstr/>
      </vt:variant>
      <vt:variant>
        <vt:lpwstr>_Toc289160539</vt:lpwstr>
      </vt:variant>
      <vt:variant>
        <vt:i4>1900600</vt:i4>
      </vt:variant>
      <vt:variant>
        <vt:i4>59</vt:i4>
      </vt:variant>
      <vt:variant>
        <vt:i4>0</vt:i4>
      </vt:variant>
      <vt:variant>
        <vt:i4>5</vt:i4>
      </vt:variant>
      <vt:variant>
        <vt:lpwstr/>
      </vt:variant>
      <vt:variant>
        <vt:lpwstr>_Toc289160538</vt:lpwstr>
      </vt:variant>
      <vt:variant>
        <vt:i4>1900600</vt:i4>
      </vt:variant>
      <vt:variant>
        <vt:i4>53</vt:i4>
      </vt:variant>
      <vt:variant>
        <vt:i4>0</vt:i4>
      </vt:variant>
      <vt:variant>
        <vt:i4>5</vt:i4>
      </vt:variant>
      <vt:variant>
        <vt:lpwstr/>
      </vt:variant>
      <vt:variant>
        <vt:lpwstr>_Toc289160537</vt:lpwstr>
      </vt:variant>
      <vt:variant>
        <vt:i4>1900600</vt:i4>
      </vt:variant>
      <vt:variant>
        <vt:i4>47</vt:i4>
      </vt:variant>
      <vt:variant>
        <vt:i4>0</vt:i4>
      </vt:variant>
      <vt:variant>
        <vt:i4>5</vt:i4>
      </vt:variant>
      <vt:variant>
        <vt:lpwstr/>
      </vt:variant>
      <vt:variant>
        <vt:lpwstr>_Toc289160536</vt:lpwstr>
      </vt:variant>
      <vt:variant>
        <vt:i4>1900600</vt:i4>
      </vt:variant>
      <vt:variant>
        <vt:i4>41</vt:i4>
      </vt:variant>
      <vt:variant>
        <vt:i4>0</vt:i4>
      </vt:variant>
      <vt:variant>
        <vt:i4>5</vt:i4>
      </vt:variant>
      <vt:variant>
        <vt:lpwstr/>
      </vt:variant>
      <vt:variant>
        <vt:lpwstr>_Toc289160535</vt:lpwstr>
      </vt:variant>
      <vt:variant>
        <vt:i4>1900600</vt:i4>
      </vt:variant>
      <vt:variant>
        <vt:i4>35</vt:i4>
      </vt:variant>
      <vt:variant>
        <vt:i4>0</vt:i4>
      </vt:variant>
      <vt:variant>
        <vt:i4>5</vt:i4>
      </vt:variant>
      <vt:variant>
        <vt:lpwstr/>
      </vt:variant>
      <vt:variant>
        <vt:lpwstr>_Toc289160534</vt:lpwstr>
      </vt:variant>
      <vt:variant>
        <vt:i4>1900600</vt:i4>
      </vt:variant>
      <vt:variant>
        <vt:i4>29</vt:i4>
      </vt:variant>
      <vt:variant>
        <vt:i4>0</vt:i4>
      </vt:variant>
      <vt:variant>
        <vt:i4>5</vt:i4>
      </vt:variant>
      <vt:variant>
        <vt:lpwstr/>
      </vt:variant>
      <vt:variant>
        <vt:lpwstr>_Toc289160533</vt:lpwstr>
      </vt:variant>
      <vt:variant>
        <vt:i4>1900600</vt:i4>
      </vt:variant>
      <vt:variant>
        <vt:i4>23</vt:i4>
      </vt:variant>
      <vt:variant>
        <vt:i4>0</vt:i4>
      </vt:variant>
      <vt:variant>
        <vt:i4>5</vt:i4>
      </vt:variant>
      <vt:variant>
        <vt:lpwstr/>
      </vt:variant>
      <vt:variant>
        <vt:lpwstr>_Toc289160532</vt:lpwstr>
      </vt:variant>
      <vt:variant>
        <vt:i4>1900600</vt:i4>
      </vt:variant>
      <vt:variant>
        <vt:i4>17</vt:i4>
      </vt:variant>
      <vt:variant>
        <vt:i4>0</vt:i4>
      </vt:variant>
      <vt:variant>
        <vt:i4>5</vt:i4>
      </vt:variant>
      <vt:variant>
        <vt:lpwstr/>
      </vt:variant>
      <vt:variant>
        <vt:lpwstr>_Toc289160531</vt:lpwstr>
      </vt:variant>
      <vt:variant>
        <vt:i4>1900600</vt:i4>
      </vt:variant>
      <vt:variant>
        <vt:i4>11</vt:i4>
      </vt:variant>
      <vt:variant>
        <vt:i4>0</vt:i4>
      </vt:variant>
      <vt:variant>
        <vt:i4>5</vt:i4>
      </vt:variant>
      <vt:variant>
        <vt:lpwstr/>
      </vt:variant>
      <vt:variant>
        <vt:lpwstr>_Toc289160530</vt:lpwstr>
      </vt:variant>
      <vt:variant>
        <vt:i4>1835064</vt:i4>
      </vt:variant>
      <vt:variant>
        <vt:i4>5</vt:i4>
      </vt:variant>
      <vt:variant>
        <vt:i4>0</vt:i4>
      </vt:variant>
      <vt:variant>
        <vt:i4>5</vt:i4>
      </vt:variant>
      <vt:variant>
        <vt:lpwstr/>
      </vt:variant>
      <vt:variant>
        <vt:lpwstr>_Toc289160529</vt:lpwstr>
      </vt:variant>
      <vt:variant>
        <vt:i4>6029380</vt:i4>
      </vt:variant>
      <vt:variant>
        <vt:i4>0</vt:i4>
      </vt:variant>
      <vt:variant>
        <vt:i4>0</vt:i4>
      </vt:variant>
      <vt:variant>
        <vt:i4>5</vt:i4>
      </vt:variant>
      <vt:variant>
        <vt:lpwstr>http://portalhost/resetPasswordByEMailAuth?userId=XXX&amp;eMailAuthCode=XXXXX</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InfoX-MDSP V300R001版本</dc:title>
  <dc:creator>rditseo</dc:creator>
  <cp:lastModifiedBy>x00116998</cp:lastModifiedBy>
  <cp:revision>28</cp:revision>
  <dcterms:created xsi:type="dcterms:W3CDTF">2016-04-23T06:21:00Z</dcterms:created>
  <dcterms:modified xsi:type="dcterms:W3CDTF">2016-09-10T01:40:00Z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level">
    <vt:lpwstr>2</vt:lpwstr>
  </property>
  <property fmtid="{D5CDD505-2E9C-101B-9397-08002B2CF9AE}" pid="3" name="slevelui">
    <vt:lpwstr>0</vt:lpwstr>
  </property>
  <property fmtid="{D5CDD505-2E9C-101B-9397-08002B2CF9AE}" pid="4" name="_ms_pID_725343">
    <vt:lpwstr>(3)lBnjDM0vR4pzkxvbmVUREIBD+VVK0WX5UDC+6QT6Xtv5uw7QJGJJMR3HbUl810XoTVKZw14X_x000d_
ehoSZFFzt7og7ECpON2EJZyRPhwtlMPahbMDMLvtawTa37pUEO1fyexczUPCIh3DY6cH87ci_x000d_
4VxzA5BReanolKYX8mBMMpHzO1UIhBeJ8UE8n9SCu/zqDVTQYVbjK53qJ3V4VFbHA3biBT1c_x000d_
tLuLL5IusSxRCaSdSr</vt:lpwstr>
  </property>
  <property fmtid="{D5CDD505-2E9C-101B-9397-08002B2CF9AE}" pid="5" name="_ms_pID_7253431">
    <vt:lpwstr>Pc40vgUWCwio/o98rC9RN8rdFxdPSXxtJ2+gHCFiI2HinZHgzahNMW_x000d_
u4MzFK8LEzYDmg35D6e8C2JSV604zdxHVWuFQntGqxWTk+M3uSr63HImsh+BPnR7ypoQXztp_x000d_
qeh8fvHOHqUtE7HN/V1Im2BGEvnOwk8KQrLKp99Uuc6PwPcMzIalsydOJMcgAQcgJh3l9O7Y_x000d_
cojPQpCEFE1J3MeYUCuM94CIagakMVoQ+aLg</vt:lpwstr>
  </property>
  <property fmtid="{D5CDD505-2E9C-101B-9397-08002B2CF9AE}" pid="6" name="_ms_pID_7253432">
    <vt:lpwstr>X1qboVBqXGmOgos93LVTcRf20NJn78jyRQob_x000d_
pFet9ObCJfFYGp8+P9ZgKFL3+GqqCvbxt+RntwW8+xeyrXUZ5DLaiW8x97DTuJyqAakFeD3O_x000d_
COCB4dy70H2AN3f9h4ptJVkcz+ZP3QOn40cWHtBn+Q375jPunL+cqNyD5rUnBI4g</vt:lpwstr>
  </property>
  <property fmtid="{D5CDD505-2E9C-101B-9397-08002B2CF9AE}" pid="7" name="_readonly">
    <vt:lpwstr/>
  </property>
  <property fmtid="{D5CDD505-2E9C-101B-9397-08002B2CF9AE}" pid="8" name="_change">
    <vt:lpwstr/>
  </property>
  <property fmtid="{D5CDD505-2E9C-101B-9397-08002B2CF9AE}" pid="9" name="_full-control">
    <vt:lpwstr/>
  </property>
  <property fmtid="{D5CDD505-2E9C-101B-9397-08002B2CF9AE}" pid="10" name="sflag">
    <vt:lpwstr>1473301238</vt:lpwstr>
  </property>
  <property fmtid="{D5CDD505-2E9C-101B-9397-08002B2CF9AE}" pid="11" name="_2015_ms_pID_725343">
    <vt:lpwstr>(2)gyZxnlVOzo222sWb9XZPUFz4U82gKwBlQvKMuNqDxcf0Bwuyb7oyjt7jecKq2JIj5MvWYUbk
0WmhtobiXetnW4Q13uz59GULeEtJHuF/+GTdMcBFi+cCeroqotvnNY+yMgIbNjJYCK252AYv
6H7dEv1cW2KvQTawNTPeJM1yUmnGAFX174X06gGTDitBEvq16SHb5aNxogZTlLl9dvOmPNte
hqsK9zqEi1tAtGrwwp</vt:lpwstr>
  </property>
  <property fmtid="{D5CDD505-2E9C-101B-9397-08002B2CF9AE}" pid="12" name="_2015_ms_pID_7253431">
    <vt:lpwstr>7ITMjGSetQjOx6tx7m/J1fuZSItBAX1cnKQHNJjYgOc3PdylIJZyBr
nNmQUqLrcSpjTFVEp9xdjFJjqIBB+Nv7nkaDZbv2c7E0Z6B3tQrq7NdTDAVtddr/v2z0eDuZ
Wzr1bpHbGCMps8PHKap+rUK47lAD7W07zOdp4v5TGRrm5zSJz6GxL2YV+FJh4KGRbG0=</vt:lpwstr>
  </property>
</Properties>
</file>